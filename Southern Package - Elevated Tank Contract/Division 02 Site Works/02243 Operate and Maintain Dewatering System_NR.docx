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jc w:val="center"/>
        <w:tblLayout w:type="fixed"/>
        <w:tblLook w:val="0000" w:firstRow="0" w:lastRow="0" w:firstColumn="0" w:lastColumn="0" w:noHBand="0" w:noVBand="0"/>
      </w:tblPr>
      <w:tblGrid>
        <w:gridCol w:w="1004"/>
        <w:gridCol w:w="2207"/>
        <w:gridCol w:w="5863"/>
      </w:tblGrid>
      <w:tr w:rsidR="005727BB" w:rsidRPr="004A7D86" w:rsidDel="00B439B7" w14:paraId="52A26780" w14:textId="1013012C" w:rsidTr="006F7687">
        <w:trPr>
          <w:cantSplit/>
          <w:jc w:val="center"/>
          <w:del w:id="0" w:author="Johnny Pang" w:date="2022-04-17T13:52:00Z"/>
        </w:trPr>
        <w:tc>
          <w:tcPr>
            <w:tcW w:w="1004" w:type="dxa"/>
            <w:tcBorders>
              <w:top w:val="double" w:sz="6" w:space="0" w:color="auto"/>
              <w:left w:val="double" w:sz="6" w:space="0" w:color="auto"/>
              <w:bottom w:val="single" w:sz="6" w:space="0" w:color="auto"/>
              <w:right w:val="single" w:sz="6" w:space="0" w:color="auto"/>
            </w:tcBorders>
          </w:tcPr>
          <w:p w14:paraId="078B3AE6" w14:textId="60EE4169" w:rsidR="005727BB" w:rsidRPr="004A7D86" w:rsidDel="00B439B7" w:rsidRDefault="005727BB">
            <w:pPr>
              <w:pStyle w:val="TableHeading"/>
              <w:rPr>
                <w:del w:id="1" w:author="Johnny Pang" w:date="2022-04-17T13:52:00Z"/>
                <w:rFonts w:ascii="Calibri" w:hAnsi="Calibri"/>
                <w:sz w:val="22"/>
                <w:szCs w:val="22"/>
              </w:rPr>
            </w:pPr>
            <w:del w:id="2" w:author="Johnny Pang" w:date="2022-04-17T13:52:00Z">
              <w:r w:rsidRPr="004A7D86" w:rsidDel="00B439B7">
                <w:rPr>
                  <w:rFonts w:ascii="Calibri" w:hAnsi="Calibri"/>
                  <w:sz w:val="22"/>
                  <w:szCs w:val="22"/>
                </w:rPr>
                <w:delText>Version</w:delText>
              </w:r>
            </w:del>
          </w:p>
        </w:tc>
        <w:tc>
          <w:tcPr>
            <w:tcW w:w="2207" w:type="dxa"/>
            <w:tcBorders>
              <w:top w:val="double" w:sz="6" w:space="0" w:color="auto"/>
              <w:left w:val="single" w:sz="6" w:space="0" w:color="auto"/>
              <w:bottom w:val="single" w:sz="6" w:space="0" w:color="auto"/>
              <w:right w:val="single" w:sz="6" w:space="0" w:color="auto"/>
            </w:tcBorders>
          </w:tcPr>
          <w:p w14:paraId="035F432E" w14:textId="32C67EF6" w:rsidR="005727BB" w:rsidRPr="004A7D86" w:rsidDel="00B439B7" w:rsidRDefault="005727BB">
            <w:pPr>
              <w:pStyle w:val="TableHeading"/>
              <w:rPr>
                <w:del w:id="3" w:author="Johnny Pang" w:date="2022-04-17T13:52:00Z"/>
                <w:rFonts w:ascii="Calibri" w:hAnsi="Calibri"/>
                <w:sz w:val="22"/>
                <w:szCs w:val="22"/>
              </w:rPr>
            </w:pPr>
            <w:del w:id="4" w:author="Johnny Pang" w:date="2022-04-17T13:52:00Z">
              <w:r w:rsidRPr="004A7D86" w:rsidDel="00B439B7">
                <w:rPr>
                  <w:rFonts w:ascii="Calibri" w:hAnsi="Calibri"/>
                  <w:sz w:val="22"/>
                  <w:szCs w:val="22"/>
                </w:rPr>
                <w:delText>Date</w:delText>
              </w:r>
            </w:del>
          </w:p>
        </w:tc>
        <w:tc>
          <w:tcPr>
            <w:tcW w:w="5863" w:type="dxa"/>
            <w:tcBorders>
              <w:top w:val="double" w:sz="6" w:space="0" w:color="auto"/>
              <w:left w:val="single" w:sz="6" w:space="0" w:color="auto"/>
              <w:bottom w:val="single" w:sz="6" w:space="0" w:color="auto"/>
              <w:right w:val="double" w:sz="6" w:space="0" w:color="auto"/>
            </w:tcBorders>
          </w:tcPr>
          <w:p w14:paraId="78A0F9F7" w14:textId="46DFBAED" w:rsidR="005727BB" w:rsidRPr="004A7D86" w:rsidDel="00B439B7" w:rsidRDefault="005727BB">
            <w:pPr>
              <w:pStyle w:val="TableHeading"/>
              <w:rPr>
                <w:del w:id="5" w:author="Johnny Pang" w:date="2022-04-17T13:52:00Z"/>
                <w:rFonts w:ascii="Calibri" w:hAnsi="Calibri"/>
                <w:sz w:val="22"/>
                <w:szCs w:val="22"/>
              </w:rPr>
            </w:pPr>
            <w:del w:id="6" w:author="Johnny Pang" w:date="2022-04-17T13:52:00Z">
              <w:r w:rsidRPr="004A7D86" w:rsidDel="00B439B7">
                <w:rPr>
                  <w:rFonts w:ascii="Calibri" w:hAnsi="Calibri"/>
                  <w:sz w:val="22"/>
                  <w:szCs w:val="22"/>
                </w:rPr>
                <w:delText>Description of Revisions</w:delText>
              </w:r>
            </w:del>
          </w:p>
        </w:tc>
      </w:tr>
      <w:tr w:rsidR="005727BB" w:rsidRPr="004A7D86" w:rsidDel="00B439B7" w14:paraId="5A36B86D" w14:textId="7530BE97" w:rsidTr="006F7687">
        <w:trPr>
          <w:cantSplit/>
          <w:jc w:val="center"/>
          <w:del w:id="7" w:author="Johnny Pang" w:date="2022-04-17T13:52:00Z"/>
        </w:trPr>
        <w:tc>
          <w:tcPr>
            <w:tcW w:w="1004" w:type="dxa"/>
            <w:tcBorders>
              <w:top w:val="single" w:sz="6" w:space="0" w:color="auto"/>
              <w:left w:val="double" w:sz="6" w:space="0" w:color="auto"/>
              <w:bottom w:val="single" w:sz="6" w:space="0" w:color="auto"/>
              <w:right w:val="single" w:sz="6" w:space="0" w:color="auto"/>
            </w:tcBorders>
          </w:tcPr>
          <w:p w14:paraId="3B698C84" w14:textId="372A432A" w:rsidR="005727BB" w:rsidRPr="004A7D86" w:rsidDel="00B439B7" w:rsidRDefault="005727BB">
            <w:pPr>
              <w:pStyle w:val="NormalTableText"/>
              <w:rPr>
                <w:del w:id="8" w:author="Johnny Pang" w:date="2022-04-17T13:52:00Z"/>
                <w:rFonts w:ascii="Calibri" w:hAnsi="Calibri"/>
                <w:sz w:val="22"/>
                <w:szCs w:val="22"/>
              </w:rPr>
            </w:pPr>
            <w:del w:id="9" w:author="Johnny Pang" w:date="2022-04-17T13:52:00Z">
              <w:r w:rsidRPr="004A7D86" w:rsidDel="00B439B7">
                <w:rPr>
                  <w:rFonts w:ascii="Calibri" w:hAnsi="Calibri"/>
                  <w:sz w:val="22"/>
                  <w:szCs w:val="22"/>
                </w:rPr>
                <w:delText>1</w:delText>
              </w:r>
            </w:del>
          </w:p>
        </w:tc>
        <w:tc>
          <w:tcPr>
            <w:tcW w:w="2207" w:type="dxa"/>
            <w:tcBorders>
              <w:top w:val="single" w:sz="6" w:space="0" w:color="auto"/>
              <w:left w:val="single" w:sz="6" w:space="0" w:color="auto"/>
              <w:bottom w:val="single" w:sz="6" w:space="0" w:color="auto"/>
              <w:right w:val="single" w:sz="6" w:space="0" w:color="auto"/>
            </w:tcBorders>
          </w:tcPr>
          <w:p w14:paraId="5B4076D3" w14:textId="49E4B24C" w:rsidR="005727BB" w:rsidRPr="004A7D86" w:rsidDel="00B439B7" w:rsidRDefault="006F7687" w:rsidP="006F7687">
            <w:pPr>
              <w:pStyle w:val="NormalTableText"/>
              <w:rPr>
                <w:del w:id="10" w:author="Johnny Pang" w:date="2022-04-17T13:52:00Z"/>
                <w:rFonts w:ascii="Calibri" w:hAnsi="Calibri"/>
                <w:sz w:val="22"/>
                <w:szCs w:val="22"/>
              </w:rPr>
            </w:pPr>
            <w:del w:id="11" w:author="Johnny Pang" w:date="2022-04-17T13:52:00Z">
              <w:r w:rsidDel="00B439B7">
                <w:rPr>
                  <w:rFonts w:ascii="Calibri" w:hAnsi="Calibri"/>
                  <w:sz w:val="22"/>
                  <w:szCs w:val="22"/>
                </w:rPr>
                <w:delText>N</w:delText>
              </w:r>
              <w:r w:rsidR="00540791" w:rsidDel="00B439B7">
                <w:rPr>
                  <w:rFonts w:ascii="Calibri" w:hAnsi="Calibri"/>
                  <w:sz w:val="22"/>
                  <w:szCs w:val="22"/>
                </w:rPr>
                <w:delText>ovember 17</w:delText>
              </w:r>
              <w:r w:rsidDel="00B439B7">
                <w:rPr>
                  <w:rFonts w:ascii="Calibri" w:hAnsi="Calibri"/>
                  <w:sz w:val="22"/>
                  <w:szCs w:val="22"/>
                </w:rPr>
                <w:delText>,  2</w:delText>
              </w:r>
              <w:r w:rsidR="008D21D0" w:rsidDel="00B439B7">
                <w:rPr>
                  <w:rFonts w:ascii="Calibri" w:hAnsi="Calibri"/>
                  <w:sz w:val="22"/>
                  <w:szCs w:val="22"/>
                </w:rPr>
                <w:delText>015</w:delText>
              </w:r>
            </w:del>
          </w:p>
        </w:tc>
        <w:tc>
          <w:tcPr>
            <w:tcW w:w="5863" w:type="dxa"/>
            <w:tcBorders>
              <w:top w:val="single" w:sz="6" w:space="0" w:color="auto"/>
              <w:left w:val="single" w:sz="6" w:space="0" w:color="auto"/>
              <w:bottom w:val="single" w:sz="6" w:space="0" w:color="auto"/>
              <w:right w:val="double" w:sz="6" w:space="0" w:color="auto"/>
            </w:tcBorders>
          </w:tcPr>
          <w:p w14:paraId="531B5272" w14:textId="373E8994" w:rsidR="005727BB" w:rsidRPr="004A7D86" w:rsidDel="00B439B7" w:rsidRDefault="006F7687">
            <w:pPr>
              <w:pStyle w:val="NormalTableText"/>
              <w:rPr>
                <w:del w:id="12" w:author="Johnny Pang" w:date="2022-04-17T13:52:00Z"/>
                <w:rFonts w:ascii="Calibri" w:hAnsi="Calibri"/>
                <w:sz w:val="22"/>
                <w:szCs w:val="22"/>
              </w:rPr>
            </w:pPr>
            <w:del w:id="13" w:author="Johnny Pang" w:date="2022-04-17T13:52:00Z">
              <w:r w:rsidDel="00B439B7">
                <w:rPr>
                  <w:rFonts w:ascii="Calibri" w:hAnsi="Calibri"/>
                  <w:sz w:val="22"/>
                  <w:szCs w:val="22"/>
                </w:rPr>
                <w:delText>New Spec</w:delText>
              </w:r>
            </w:del>
          </w:p>
        </w:tc>
      </w:tr>
      <w:tr w:rsidR="00054275" w:rsidRPr="004A7D86" w:rsidDel="00B439B7" w14:paraId="60618A96" w14:textId="35459C0B" w:rsidTr="00155834">
        <w:trPr>
          <w:cantSplit/>
          <w:jc w:val="center"/>
          <w:del w:id="14" w:author="Johnny Pang" w:date="2022-04-17T13:52:00Z"/>
        </w:trPr>
        <w:tc>
          <w:tcPr>
            <w:tcW w:w="1004" w:type="dxa"/>
            <w:tcBorders>
              <w:top w:val="single" w:sz="6" w:space="0" w:color="auto"/>
              <w:left w:val="double" w:sz="6" w:space="0" w:color="auto"/>
              <w:bottom w:val="single" w:sz="6" w:space="0" w:color="auto"/>
              <w:right w:val="single" w:sz="6" w:space="0" w:color="auto"/>
            </w:tcBorders>
          </w:tcPr>
          <w:p w14:paraId="611F3CA5" w14:textId="01694819" w:rsidR="00054275" w:rsidRPr="004A7D86" w:rsidDel="00B439B7" w:rsidRDefault="00833D9D">
            <w:pPr>
              <w:pStyle w:val="NormalTableText"/>
              <w:rPr>
                <w:del w:id="15" w:author="Johnny Pang" w:date="2022-04-17T13:52:00Z"/>
                <w:rFonts w:ascii="Calibri" w:hAnsi="Calibri"/>
                <w:sz w:val="22"/>
                <w:szCs w:val="22"/>
              </w:rPr>
            </w:pPr>
            <w:del w:id="16" w:author="Johnny Pang" w:date="2022-04-17T13:52:00Z">
              <w:r w:rsidDel="00B439B7">
                <w:rPr>
                  <w:rFonts w:ascii="Calibri" w:hAnsi="Calibri"/>
                  <w:sz w:val="22"/>
                  <w:szCs w:val="22"/>
                </w:rPr>
                <w:delText>2</w:delText>
              </w:r>
            </w:del>
          </w:p>
        </w:tc>
        <w:tc>
          <w:tcPr>
            <w:tcW w:w="2207" w:type="dxa"/>
            <w:tcBorders>
              <w:top w:val="single" w:sz="6" w:space="0" w:color="auto"/>
              <w:left w:val="single" w:sz="6" w:space="0" w:color="auto"/>
              <w:bottom w:val="single" w:sz="6" w:space="0" w:color="auto"/>
              <w:right w:val="single" w:sz="6" w:space="0" w:color="auto"/>
            </w:tcBorders>
          </w:tcPr>
          <w:p w14:paraId="06667331" w14:textId="3EBEB0AA" w:rsidR="00054275" w:rsidRPr="004A7D86" w:rsidDel="00B439B7" w:rsidRDefault="006B7ECE">
            <w:pPr>
              <w:pStyle w:val="NormalTableText"/>
              <w:rPr>
                <w:del w:id="17" w:author="Johnny Pang" w:date="2022-04-17T13:52:00Z"/>
                <w:rFonts w:ascii="Calibri" w:hAnsi="Calibri"/>
                <w:sz w:val="22"/>
                <w:szCs w:val="22"/>
              </w:rPr>
            </w:pPr>
            <w:del w:id="18" w:author="Johnny Pang" w:date="2022-04-17T13:52:00Z">
              <w:r w:rsidDel="00B439B7">
                <w:rPr>
                  <w:rFonts w:ascii="Calibri" w:hAnsi="Calibri"/>
                  <w:sz w:val="22"/>
                  <w:szCs w:val="22"/>
                </w:rPr>
                <w:delText>March 21</w:delText>
              </w:r>
              <w:r w:rsidR="00833D9D" w:rsidDel="00B439B7">
                <w:rPr>
                  <w:rFonts w:ascii="Calibri" w:hAnsi="Calibri"/>
                  <w:sz w:val="22"/>
                  <w:szCs w:val="22"/>
                </w:rPr>
                <w:delText>, 2016</w:delText>
              </w:r>
            </w:del>
          </w:p>
        </w:tc>
        <w:tc>
          <w:tcPr>
            <w:tcW w:w="5863" w:type="dxa"/>
            <w:tcBorders>
              <w:top w:val="single" w:sz="6" w:space="0" w:color="auto"/>
              <w:left w:val="single" w:sz="6" w:space="0" w:color="auto"/>
              <w:bottom w:val="single" w:sz="6" w:space="0" w:color="auto"/>
              <w:right w:val="double" w:sz="6" w:space="0" w:color="auto"/>
            </w:tcBorders>
          </w:tcPr>
          <w:p w14:paraId="235DCBD6" w14:textId="4B5C76C7" w:rsidR="00054275" w:rsidRPr="004A7D86" w:rsidDel="00B439B7" w:rsidRDefault="00833D9D" w:rsidP="00833D9D">
            <w:pPr>
              <w:pStyle w:val="NormalTableText"/>
              <w:rPr>
                <w:del w:id="19" w:author="Johnny Pang" w:date="2022-04-17T13:52:00Z"/>
                <w:rFonts w:ascii="Calibri" w:hAnsi="Calibri"/>
                <w:sz w:val="22"/>
                <w:szCs w:val="22"/>
              </w:rPr>
            </w:pPr>
            <w:del w:id="20" w:author="Johnny Pang" w:date="2022-04-17T13:52:00Z">
              <w:r w:rsidDel="00B439B7">
                <w:rPr>
                  <w:rFonts w:ascii="Calibri" w:hAnsi="Calibri"/>
                </w:rPr>
                <w:delText>Revised Based on Legal comments #640937-v1A</w:delText>
              </w:r>
              <w:r w:rsidR="00C55E06" w:rsidDel="00B439B7">
                <w:rPr>
                  <w:rFonts w:ascii="Calibri" w:hAnsi="Calibri"/>
                </w:rPr>
                <w:delText xml:space="preserve"> (AAM)</w:delText>
              </w:r>
            </w:del>
          </w:p>
        </w:tc>
      </w:tr>
      <w:tr w:rsidR="00155834" w:rsidRPr="004A7D86" w:rsidDel="00B439B7" w14:paraId="7A799B4A" w14:textId="4D104A20" w:rsidTr="006F7687">
        <w:trPr>
          <w:cantSplit/>
          <w:jc w:val="center"/>
          <w:del w:id="21" w:author="Johnny Pang" w:date="2022-04-17T13:52:00Z"/>
        </w:trPr>
        <w:tc>
          <w:tcPr>
            <w:tcW w:w="1004" w:type="dxa"/>
            <w:tcBorders>
              <w:top w:val="single" w:sz="6" w:space="0" w:color="auto"/>
              <w:left w:val="double" w:sz="6" w:space="0" w:color="auto"/>
              <w:bottom w:val="double" w:sz="6" w:space="0" w:color="auto"/>
              <w:right w:val="single" w:sz="6" w:space="0" w:color="auto"/>
            </w:tcBorders>
          </w:tcPr>
          <w:p w14:paraId="03ADD81C" w14:textId="30F66FBC" w:rsidR="00155834" w:rsidDel="00B439B7" w:rsidRDefault="00155834">
            <w:pPr>
              <w:pStyle w:val="NormalTableText"/>
              <w:rPr>
                <w:del w:id="22" w:author="Johnny Pang" w:date="2022-04-17T13:52:00Z"/>
                <w:rFonts w:ascii="Calibri" w:hAnsi="Calibri"/>
                <w:sz w:val="22"/>
                <w:szCs w:val="22"/>
              </w:rPr>
            </w:pPr>
            <w:del w:id="23" w:author="Johnny Pang" w:date="2022-04-17T13:52:00Z">
              <w:r w:rsidDel="00B439B7">
                <w:rPr>
                  <w:rFonts w:ascii="Calibri" w:hAnsi="Calibri"/>
                  <w:sz w:val="22"/>
                  <w:szCs w:val="22"/>
                </w:rPr>
                <w:delText>3</w:delText>
              </w:r>
            </w:del>
          </w:p>
        </w:tc>
        <w:tc>
          <w:tcPr>
            <w:tcW w:w="2207" w:type="dxa"/>
            <w:tcBorders>
              <w:top w:val="single" w:sz="6" w:space="0" w:color="auto"/>
              <w:left w:val="single" w:sz="6" w:space="0" w:color="auto"/>
              <w:bottom w:val="double" w:sz="6" w:space="0" w:color="auto"/>
              <w:right w:val="single" w:sz="6" w:space="0" w:color="auto"/>
            </w:tcBorders>
          </w:tcPr>
          <w:p w14:paraId="3F4849B8" w14:textId="429B01E5" w:rsidR="00155834" w:rsidDel="00B439B7" w:rsidRDefault="00155834">
            <w:pPr>
              <w:pStyle w:val="NormalTableText"/>
              <w:rPr>
                <w:del w:id="24" w:author="Johnny Pang" w:date="2022-04-17T13:52:00Z"/>
                <w:rFonts w:ascii="Calibri" w:hAnsi="Calibri"/>
                <w:sz w:val="22"/>
                <w:szCs w:val="22"/>
              </w:rPr>
            </w:pPr>
            <w:del w:id="25" w:author="Johnny Pang" w:date="2022-04-17T13:52:00Z">
              <w:r w:rsidDel="00B439B7">
                <w:rPr>
                  <w:rFonts w:ascii="Calibri" w:hAnsi="Calibri"/>
                  <w:sz w:val="22"/>
                  <w:szCs w:val="22"/>
                </w:rPr>
                <w:delText>May 1,2017</w:delText>
              </w:r>
            </w:del>
          </w:p>
        </w:tc>
        <w:tc>
          <w:tcPr>
            <w:tcW w:w="5863" w:type="dxa"/>
            <w:tcBorders>
              <w:top w:val="single" w:sz="6" w:space="0" w:color="auto"/>
              <w:left w:val="single" w:sz="6" w:space="0" w:color="auto"/>
              <w:bottom w:val="double" w:sz="6" w:space="0" w:color="auto"/>
              <w:right w:val="double" w:sz="6" w:space="0" w:color="auto"/>
            </w:tcBorders>
          </w:tcPr>
          <w:p w14:paraId="5340DD60" w14:textId="7687A6A0" w:rsidR="00155834" w:rsidDel="00B439B7" w:rsidRDefault="00155834" w:rsidP="00833D9D">
            <w:pPr>
              <w:pStyle w:val="NormalTableText"/>
              <w:rPr>
                <w:del w:id="26" w:author="Johnny Pang" w:date="2022-04-17T13:52:00Z"/>
                <w:rFonts w:ascii="Calibri" w:hAnsi="Calibri"/>
              </w:rPr>
            </w:pPr>
            <w:del w:id="27" w:author="Johnny Pang" w:date="2022-04-17T13:52:00Z">
              <w:r w:rsidDel="00B439B7">
                <w:rPr>
                  <w:rFonts w:ascii="Calibri" w:hAnsi="Calibri"/>
                </w:rPr>
                <w:delText>Revised to reflect OPSS.MUNI 517 (Apr 2017) and OPSS.MUNI 518 (Apr 2017)</w:delText>
              </w:r>
            </w:del>
          </w:p>
        </w:tc>
      </w:tr>
    </w:tbl>
    <w:p w14:paraId="5C2BDD8C" w14:textId="04F88D2A" w:rsidR="0014335D" w:rsidRPr="004A7D86" w:rsidDel="00B439B7" w:rsidRDefault="0014335D" w:rsidP="0014335D">
      <w:pPr>
        <w:pStyle w:val="BodyText"/>
        <w:rPr>
          <w:del w:id="28" w:author="Johnny Pang" w:date="2022-04-17T13:52:00Z"/>
          <w:rFonts w:ascii="Calibri" w:hAnsi="Calibri"/>
          <w:szCs w:val="22"/>
        </w:rPr>
      </w:pPr>
    </w:p>
    <w:p w14:paraId="19DF31EF" w14:textId="5AAA33FF" w:rsidR="0014335D" w:rsidRPr="004A7D86" w:rsidDel="00B439B7" w:rsidRDefault="0014335D" w:rsidP="0014335D">
      <w:pPr>
        <w:pStyle w:val="BodyText"/>
        <w:pBdr>
          <w:top w:val="single" w:sz="4" w:space="1" w:color="auto"/>
          <w:left w:val="single" w:sz="4" w:space="0" w:color="auto"/>
          <w:bottom w:val="single" w:sz="4" w:space="1" w:color="auto"/>
          <w:right w:val="single" w:sz="4" w:space="4" w:color="auto"/>
        </w:pBdr>
        <w:rPr>
          <w:del w:id="29" w:author="Johnny Pang" w:date="2022-04-17T13:52:00Z"/>
          <w:rFonts w:ascii="Calibri" w:hAnsi="Calibri"/>
          <w:szCs w:val="22"/>
        </w:rPr>
      </w:pPr>
      <w:del w:id="30" w:author="Johnny Pang" w:date="2022-04-17T13:52:00Z">
        <w:r w:rsidRPr="004A7D86" w:rsidDel="00B439B7">
          <w:rPr>
            <w:rFonts w:ascii="Calibri" w:hAnsi="Calibri"/>
            <w:szCs w:val="22"/>
          </w:rPr>
          <w:delText>NOTE:</w:delText>
        </w:r>
      </w:del>
    </w:p>
    <w:p w14:paraId="228B4AC9" w14:textId="77DBB7E4" w:rsidR="0014335D" w:rsidRPr="004A7D86" w:rsidDel="00B439B7" w:rsidRDefault="0014335D" w:rsidP="0014335D">
      <w:pPr>
        <w:pStyle w:val="BodyText"/>
        <w:pBdr>
          <w:top w:val="single" w:sz="4" w:space="1" w:color="auto"/>
          <w:left w:val="single" w:sz="4" w:space="0" w:color="auto"/>
          <w:bottom w:val="single" w:sz="4" w:space="1" w:color="auto"/>
          <w:right w:val="single" w:sz="4" w:space="4" w:color="auto"/>
        </w:pBdr>
        <w:rPr>
          <w:del w:id="31" w:author="Johnny Pang" w:date="2022-04-17T13:52:00Z"/>
          <w:rFonts w:ascii="Calibri" w:hAnsi="Calibri"/>
          <w:szCs w:val="22"/>
        </w:rPr>
      </w:pPr>
      <w:del w:id="32" w:author="Johnny Pang" w:date="2022-04-17T13:52:00Z">
        <w:r w:rsidRPr="004A7D86" w:rsidDel="00B439B7">
          <w:rPr>
            <w:rFonts w:ascii="Calibri" w:hAnsi="Calibri"/>
            <w:szCs w:val="22"/>
          </w:rPr>
          <w:delText>This is a CONTROLLED Document. Any documents appearing in paper form are not controlled and should be checked against the on-line file version prior to use.</w:delText>
        </w:r>
      </w:del>
    </w:p>
    <w:p w14:paraId="54C0B3E5" w14:textId="074E1912" w:rsidR="0014335D" w:rsidRPr="004A7D86" w:rsidDel="00B439B7" w:rsidRDefault="0014335D" w:rsidP="0014335D">
      <w:pPr>
        <w:pStyle w:val="BodyText"/>
        <w:pBdr>
          <w:top w:val="single" w:sz="4" w:space="1" w:color="auto"/>
          <w:left w:val="single" w:sz="4" w:space="0" w:color="auto"/>
          <w:bottom w:val="single" w:sz="4" w:space="1" w:color="auto"/>
          <w:right w:val="single" w:sz="4" w:space="4" w:color="auto"/>
        </w:pBdr>
        <w:rPr>
          <w:del w:id="33" w:author="Johnny Pang" w:date="2022-04-17T13:52:00Z"/>
          <w:rFonts w:ascii="Calibri" w:hAnsi="Calibri"/>
          <w:szCs w:val="22"/>
        </w:rPr>
      </w:pPr>
      <w:del w:id="34" w:author="Johnny Pang" w:date="2022-04-17T13:52:00Z">
        <w:r w:rsidRPr="004A7D86" w:rsidDel="00B439B7">
          <w:rPr>
            <w:rFonts w:ascii="Calibri" w:hAnsi="Calibri"/>
            <w:b/>
            <w:bCs/>
            <w:szCs w:val="22"/>
          </w:rPr>
          <w:delText xml:space="preserve">Notice: </w:delText>
        </w:r>
        <w:r w:rsidRPr="004A7D86" w:rsidDel="00B439B7">
          <w:rPr>
            <w:rFonts w:ascii="Calibri" w:hAnsi="Calibri"/>
            <w:szCs w:val="22"/>
          </w:rPr>
          <w:delText>This Document hardcopy must be used for reference purpose only.</w:delText>
        </w:r>
      </w:del>
    </w:p>
    <w:p w14:paraId="7FC23ED7" w14:textId="7F50EAD9" w:rsidR="0014335D" w:rsidRPr="004A7D86" w:rsidDel="00B439B7" w:rsidRDefault="0014335D" w:rsidP="0014335D">
      <w:pPr>
        <w:pStyle w:val="BodyText"/>
        <w:pBdr>
          <w:top w:val="single" w:sz="4" w:space="1" w:color="auto"/>
          <w:left w:val="single" w:sz="4" w:space="0" w:color="auto"/>
          <w:bottom w:val="single" w:sz="4" w:space="1" w:color="auto"/>
          <w:right w:val="single" w:sz="4" w:space="4" w:color="auto"/>
        </w:pBdr>
        <w:rPr>
          <w:del w:id="35" w:author="Johnny Pang" w:date="2022-04-17T13:52:00Z"/>
          <w:rFonts w:ascii="Calibri" w:hAnsi="Calibri"/>
          <w:b/>
          <w:bCs/>
          <w:szCs w:val="22"/>
        </w:rPr>
      </w:pPr>
      <w:del w:id="36" w:author="Johnny Pang" w:date="2022-04-17T13:52:00Z">
        <w:r w:rsidRPr="004A7D86" w:rsidDel="00B439B7">
          <w:rPr>
            <w:rFonts w:ascii="Calibri" w:hAnsi="Calibri"/>
            <w:b/>
            <w:szCs w:val="22"/>
          </w:rPr>
          <w:delText>The on-line copy is the current version of the document.</w:delText>
        </w:r>
      </w:del>
    </w:p>
    <w:p w14:paraId="59F1B876" w14:textId="5E4E7679" w:rsidR="00373DBB" w:rsidRPr="004A7D86" w:rsidDel="00B439B7" w:rsidRDefault="00373DBB" w:rsidP="00373DBB">
      <w:pPr>
        <w:pStyle w:val="BodyText"/>
        <w:rPr>
          <w:del w:id="37" w:author="Johnny Pang" w:date="2022-04-17T13:52:00Z"/>
          <w:rFonts w:ascii="Calibri" w:hAnsi="Calibri" w:cs="Arial"/>
          <w:szCs w:val="22"/>
          <w:u w:val="single"/>
        </w:rPr>
      </w:pPr>
    </w:p>
    <w:p w14:paraId="5FE722FE" w14:textId="23A1FFF7" w:rsidR="00F6204E" w:rsidRPr="00D92ACC" w:rsidRDefault="00F3197E" w:rsidP="00F3197E">
      <w:pPr>
        <w:pStyle w:val="Heading1"/>
      </w:pPr>
      <w:r>
        <w:br w:type="page"/>
      </w:r>
      <w:r w:rsidR="00960901" w:rsidRPr="00D92ACC">
        <w:lastRenderedPageBreak/>
        <w:t>GEneral</w:t>
      </w:r>
    </w:p>
    <w:p w14:paraId="4D33A1D6" w14:textId="7E2052C8" w:rsidR="00960901" w:rsidRPr="00D92ACC" w:rsidRDefault="003E410A" w:rsidP="00D92ACC">
      <w:pPr>
        <w:pStyle w:val="Heading2"/>
      </w:pPr>
      <w:r w:rsidRPr="00D92ACC">
        <w:t>Summary</w:t>
      </w:r>
    </w:p>
    <w:p w14:paraId="7581E9C9" w14:textId="5184C004" w:rsidR="00154904" w:rsidRDefault="00F52D9E" w:rsidP="005729E0">
      <w:pPr>
        <w:pStyle w:val="Heading3"/>
      </w:pPr>
      <w:r>
        <w:t xml:space="preserve">This </w:t>
      </w:r>
      <w:r w:rsidR="003E410A" w:rsidRPr="004A7D86">
        <w:t xml:space="preserve">Section </w:t>
      </w:r>
      <w:r w:rsidR="0093108B" w:rsidRPr="004A7D86">
        <w:t>i</w:t>
      </w:r>
      <w:r w:rsidR="003E410A" w:rsidRPr="004A7D86">
        <w:t>ncludes</w:t>
      </w:r>
      <w:r w:rsidR="003D05BC">
        <w:t xml:space="preserve"> </w:t>
      </w:r>
      <w:r w:rsidR="006F7687">
        <w:t>the operation and maintenance of the dewatering system</w:t>
      </w:r>
      <w:r w:rsidR="00154904">
        <w:t>.</w:t>
      </w:r>
    </w:p>
    <w:p w14:paraId="3B93578C" w14:textId="77777777" w:rsidR="003C3C61" w:rsidRPr="003D2596" w:rsidRDefault="003C3C61" w:rsidP="00D92ACC">
      <w:pPr>
        <w:pStyle w:val="Heading2"/>
      </w:pPr>
      <w:r w:rsidRPr="003D2596">
        <w:t>Related Sections</w:t>
      </w:r>
    </w:p>
    <w:p w14:paraId="1E926E5A" w14:textId="59BC3527" w:rsidR="00CC4E1F" w:rsidRPr="00B439B7" w:rsidDel="00134A7B" w:rsidRDefault="00CC4E1F" w:rsidP="00A168F7">
      <w:pPr>
        <w:pStyle w:val="Heading3"/>
        <w:numPr>
          <w:ilvl w:val="0"/>
          <w:numId w:val="0"/>
        </w:numPr>
        <w:ind w:left="720"/>
        <w:rPr>
          <w:del w:id="38" w:author="Axel Ouillet" w:date="2022-03-22T15:55:00Z"/>
          <w:i/>
        </w:rPr>
      </w:pPr>
      <w:del w:id="39" w:author="Axel Ouillet" w:date="2022-03-22T15:55:00Z">
        <w:r w:rsidRPr="00B439B7" w:rsidDel="00134A7B">
          <w:rPr>
            <w:i/>
          </w:rPr>
          <w:delText>[Under "Related Sections", identify other Sections that are related to, and/or dependent on, the work results or information specified elsewhere.  The list should be limited to Sections with specific information that the reader might expect to find in this Section, but is specified elsewhere.  For example, if hardware for aluminum entrances is specified in the aluminum entrance Section, a cross-reference would be appropriate in the finish hardware Section.  The purpose of this cross-referencing is for information only, to aid in finding those other requirements—not to define the scope of the Section.</w:delText>
        </w:r>
      </w:del>
    </w:p>
    <w:p w14:paraId="72A03A06" w14:textId="24500CEF" w:rsidR="00CC4E1F" w:rsidRPr="00B439B7" w:rsidDel="00134A7B" w:rsidRDefault="00CC4E1F" w:rsidP="00A168F7">
      <w:pPr>
        <w:pStyle w:val="Heading3"/>
        <w:numPr>
          <w:ilvl w:val="0"/>
          <w:numId w:val="0"/>
        </w:numPr>
        <w:ind w:left="720"/>
        <w:rPr>
          <w:del w:id="40" w:author="Axel Ouillet" w:date="2022-03-22T15:55:00Z"/>
          <w:i/>
        </w:rPr>
      </w:pPr>
    </w:p>
    <w:p w14:paraId="07DEF563" w14:textId="5960F0CC" w:rsidR="00CC4E1F" w:rsidRPr="00B439B7" w:rsidDel="00134A7B" w:rsidRDefault="00CC4E1F" w:rsidP="00A168F7">
      <w:pPr>
        <w:pStyle w:val="Heading3"/>
        <w:numPr>
          <w:ilvl w:val="0"/>
          <w:numId w:val="0"/>
        </w:numPr>
        <w:ind w:left="720"/>
        <w:rPr>
          <w:del w:id="41" w:author="Axel Ouillet" w:date="2022-03-22T15:55:00Z"/>
          <w:i/>
        </w:rPr>
      </w:pPr>
      <w:del w:id="42" w:author="Axel Ouillet" w:date="2022-03-22T15:55:00Z">
        <w:r w:rsidRPr="00B439B7" w:rsidDel="00134A7B">
          <w:rPr>
            <w:i/>
          </w:rPr>
          <w:delText>Cross-referencing here may also be used to coordinate assemblies or systems whose components may span multiple Sections and which must meet certain performance requirements as an assembly or system.</w:delText>
        </w:r>
      </w:del>
    </w:p>
    <w:p w14:paraId="0F789E86" w14:textId="77029700" w:rsidR="00CC4E1F" w:rsidRPr="00B439B7" w:rsidDel="00134A7B" w:rsidRDefault="00CC4E1F" w:rsidP="00A168F7">
      <w:pPr>
        <w:pStyle w:val="Heading3"/>
        <w:numPr>
          <w:ilvl w:val="0"/>
          <w:numId w:val="0"/>
        </w:numPr>
        <w:ind w:left="720"/>
        <w:rPr>
          <w:del w:id="43" w:author="Axel Ouillet" w:date="2022-03-22T15:55:00Z"/>
          <w:i/>
        </w:rPr>
      </w:pPr>
    </w:p>
    <w:p w14:paraId="2AB72E26" w14:textId="46AC71F7" w:rsidR="00CC4E1F" w:rsidRPr="00B439B7" w:rsidDel="00134A7B" w:rsidRDefault="00CC4E1F" w:rsidP="00A168F7">
      <w:pPr>
        <w:pStyle w:val="Heading3"/>
        <w:numPr>
          <w:ilvl w:val="0"/>
          <w:numId w:val="0"/>
        </w:numPr>
        <w:ind w:left="720"/>
        <w:rPr>
          <w:del w:id="44" w:author="Axel Ouillet" w:date="2022-03-22T15:55:00Z"/>
          <w:i/>
        </w:rPr>
      </w:pPr>
      <w:del w:id="45" w:author="Axel Ouillet" w:date="2022-03-22T15:55:00Z">
        <w:r w:rsidRPr="00B439B7" w:rsidDel="00134A7B">
          <w:rPr>
            <w:i/>
          </w:rPr>
          <w:delText>This Section is to be completed/updated during the design development by the Consultant. If it is not applicable to the section for the specific project it may be deleted.]</w:delText>
        </w:r>
      </w:del>
    </w:p>
    <w:p w14:paraId="507242D8" w14:textId="609CDEBB" w:rsidR="00CC4E1F" w:rsidRPr="00B439B7" w:rsidDel="00134A7B" w:rsidRDefault="00CC4E1F" w:rsidP="00A168F7">
      <w:pPr>
        <w:pStyle w:val="Heading3"/>
        <w:numPr>
          <w:ilvl w:val="0"/>
          <w:numId w:val="0"/>
        </w:numPr>
        <w:ind w:left="720"/>
        <w:rPr>
          <w:del w:id="46" w:author="Axel Ouillet" w:date="2022-03-22T15:55:00Z"/>
          <w:i/>
        </w:rPr>
      </w:pPr>
    </w:p>
    <w:p w14:paraId="4A7B268B" w14:textId="57AF28C8" w:rsidR="00CC4E1F" w:rsidRPr="00B439B7" w:rsidDel="00134A7B" w:rsidRDefault="00CC4E1F" w:rsidP="00A168F7">
      <w:pPr>
        <w:pStyle w:val="Heading3"/>
        <w:numPr>
          <w:ilvl w:val="0"/>
          <w:numId w:val="0"/>
        </w:numPr>
        <w:ind w:left="720"/>
        <w:rPr>
          <w:del w:id="47" w:author="Axel Ouillet" w:date="2022-03-22T15:55:00Z"/>
          <w:i/>
        </w:rPr>
      </w:pPr>
      <w:del w:id="48" w:author="Axel Ouillet" w:date="2022-03-22T15:55:00Z">
        <w:r w:rsidRPr="00B439B7" w:rsidDel="00134A7B">
          <w:rPr>
            <w:i/>
          </w:rPr>
          <w:delText>[List Sections specifying installation of products supplied but not installed under this Section and indicate specific items.]</w:delText>
        </w:r>
      </w:del>
    </w:p>
    <w:p w14:paraId="37756F11" w14:textId="3E835A7C" w:rsidR="00CC4E1F" w:rsidRPr="00B439B7" w:rsidDel="00134A7B" w:rsidRDefault="00CC4E1F" w:rsidP="00F52D9E">
      <w:pPr>
        <w:pStyle w:val="Heading3"/>
        <w:rPr>
          <w:del w:id="49" w:author="Axel Ouillet" w:date="2022-03-22T15:55:00Z"/>
        </w:rPr>
      </w:pPr>
      <w:del w:id="50" w:author="Axel Ouillet" w:date="2022-03-22T15:55:00Z">
        <w:r w:rsidRPr="00B439B7" w:rsidDel="00134A7B">
          <w:delText xml:space="preserve">Section [______ – ____________]:  Execution requirements for </w:delText>
        </w:r>
        <w:r w:rsidR="004247E8" w:rsidRPr="00B439B7" w:rsidDel="00134A7B">
          <w:delText>[[</w:delText>
        </w:r>
        <w:r w:rsidRPr="00B439B7" w:rsidDel="00134A7B">
          <w:delText>item]...  specified under this Section.</w:delText>
        </w:r>
      </w:del>
    </w:p>
    <w:p w14:paraId="2F32BF4F" w14:textId="50332694" w:rsidR="00CC4E1F" w:rsidRPr="00B439B7" w:rsidDel="00134A7B" w:rsidRDefault="00CC4E1F" w:rsidP="00A168F7">
      <w:pPr>
        <w:pStyle w:val="Heading3"/>
        <w:numPr>
          <w:ilvl w:val="0"/>
          <w:numId w:val="0"/>
        </w:numPr>
        <w:ind w:left="720"/>
        <w:rPr>
          <w:del w:id="51" w:author="Axel Ouillet" w:date="2022-03-22T15:55:00Z"/>
        </w:rPr>
      </w:pPr>
    </w:p>
    <w:p w14:paraId="48E21543" w14:textId="428565CB" w:rsidR="00CC4E1F" w:rsidRPr="00B439B7" w:rsidDel="00134A7B" w:rsidRDefault="00CC4E1F" w:rsidP="00A168F7">
      <w:pPr>
        <w:pStyle w:val="Heading3"/>
        <w:numPr>
          <w:ilvl w:val="0"/>
          <w:numId w:val="0"/>
        </w:numPr>
        <w:ind w:left="720"/>
        <w:rPr>
          <w:del w:id="52" w:author="Axel Ouillet" w:date="2022-03-22T15:55:00Z"/>
          <w:i/>
        </w:rPr>
      </w:pPr>
      <w:del w:id="53" w:author="Axel Ouillet" w:date="2022-03-22T15:55:00Z">
        <w:r w:rsidRPr="00B439B7" w:rsidDel="00134A7B">
          <w:rPr>
            <w:i/>
          </w:rPr>
          <w:delText>[List Sections specifying products installed but not supplied under this Section and indicate specific items.]</w:delText>
        </w:r>
      </w:del>
    </w:p>
    <w:p w14:paraId="260C49B6" w14:textId="247DF80C" w:rsidR="00CC4E1F" w:rsidRPr="00B439B7" w:rsidDel="00134A7B" w:rsidRDefault="00CC4E1F" w:rsidP="00F52D9E">
      <w:pPr>
        <w:pStyle w:val="Heading3"/>
        <w:rPr>
          <w:del w:id="54" w:author="Axel Ouillet" w:date="2022-03-22T15:55:00Z"/>
        </w:rPr>
      </w:pPr>
      <w:del w:id="55" w:author="Axel Ouillet" w:date="2022-03-22T15:55:00Z">
        <w:r w:rsidRPr="00B439B7" w:rsidDel="00134A7B">
          <w:delText>Section [______ – ____________]:  Product requirements for ...[item]...  for installation under this Section.</w:delText>
        </w:r>
      </w:del>
    </w:p>
    <w:p w14:paraId="4074A1F6" w14:textId="0FA1BA4E" w:rsidR="00CC4E1F" w:rsidRPr="00B439B7" w:rsidDel="00134A7B" w:rsidRDefault="00CC4E1F" w:rsidP="00A168F7">
      <w:pPr>
        <w:pStyle w:val="Heading3"/>
        <w:numPr>
          <w:ilvl w:val="0"/>
          <w:numId w:val="0"/>
        </w:numPr>
        <w:ind w:left="720"/>
        <w:rPr>
          <w:del w:id="56" w:author="Axel Ouillet" w:date="2022-03-22T15:55:00Z"/>
        </w:rPr>
      </w:pPr>
    </w:p>
    <w:p w14:paraId="557621D9" w14:textId="05FE079B" w:rsidR="00CC4E1F" w:rsidRPr="00B439B7" w:rsidDel="00134A7B" w:rsidRDefault="00CC4E1F" w:rsidP="00A168F7">
      <w:pPr>
        <w:pStyle w:val="Heading3"/>
        <w:numPr>
          <w:ilvl w:val="0"/>
          <w:numId w:val="0"/>
        </w:numPr>
        <w:ind w:left="720"/>
        <w:rPr>
          <w:del w:id="57" w:author="Axel Ouillet" w:date="2022-03-22T15:55:00Z"/>
          <w:i/>
        </w:rPr>
      </w:pPr>
      <w:del w:id="58" w:author="Axel Ouillet" w:date="2022-03-22T15:55:00Z">
        <w:r w:rsidRPr="00B439B7" w:rsidDel="00134A7B">
          <w:rPr>
            <w:i/>
          </w:rPr>
          <w:delText>[List Sections specifying related requirements.]</w:delText>
        </w:r>
      </w:del>
    </w:p>
    <w:p w14:paraId="2FFD669D" w14:textId="7D76800D" w:rsidR="005A1E31" w:rsidRPr="00B439B7" w:rsidDel="00134A7B" w:rsidRDefault="005A1E31" w:rsidP="00A168F7">
      <w:pPr>
        <w:pStyle w:val="Heading3"/>
        <w:numPr>
          <w:ilvl w:val="0"/>
          <w:numId w:val="0"/>
        </w:numPr>
        <w:ind w:left="720"/>
        <w:rPr>
          <w:del w:id="59" w:author="Axel Ouillet" w:date="2022-03-22T15:55:00Z"/>
        </w:rPr>
      </w:pPr>
    </w:p>
    <w:p w14:paraId="27565447" w14:textId="569F2561" w:rsidR="005A1E31" w:rsidRPr="00B439B7" w:rsidDel="00134A7B" w:rsidRDefault="00CC4E1F" w:rsidP="00F52D9E">
      <w:pPr>
        <w:pStyle w:val="Heading3"/>
        <w:rPr>
          <w:del w:id="60" w:author="Axel Ouillet" w:date="2022-03-22T15:55:00Z"/>
        </w:rPr>
      </w:pPr>
      <w:del w:id="61" w:author="Axel Ouillet" w:date="2022-03-22T15:55:00Z">
        <w:r w:rsidRPr="00B439B7" w:rsidDel="00134A7B">
          <w:delText>Section [______ – ____________]:  [Optional short phrase indicating relationship].</w:delText>
        </w:r>
      </w:del>
    </w:p>
    <w:p w14:paraId="06653D54" w14:textId="16E1DC67" w:rsidR="00020652" w:rsidRPr="00B439B7" w:rsidRDefault="00020652" w:rsidP="00F52D9E">
      <w:pPr>
        <w:pStyle w:val="Heading3"/>
      </w:pPr>
      <w:r w:rsidRPr="00B439B7">
        <w:t xml:space="preserve">Section 01060 </w:t>
      </w:r>
      <w:proofErr w:type="gramStart"/>
      <w:r w:rsidRPr="00B439B7">
        <w:t>–  Regulatory</w:t>
      </w:r>
      <w:proofErr w:type="gramEnd"/>
      <w:r w:rsidRPr="00B439B7">
        <w:t xml:space="preserve"> Requirements</w:t>
      </w:r>
    </w:p>
    <w:p w14:paraId="779E47E0" w14:textId="2A908C5B" w:rsidR="004703B3" w:rsidRPr="00B439B7" w:rsidRDefault="00020652" w:rsidP="00F52D9E">
      <w:pPr>
        <w:pStyle w:val="Heading3"/>
      </w:pPr>
      <w:r w:rsidRPr="00B439B7">
        <w:t xml:space="preserve">Section 01300 </w:t>
      </w:r>
      <w:proofErr w:type="gramStart"/>
      <w:r w:rsidRPr="00B439B7">
        <w:t>–  Submittals</w:t>
      </w:r>
      <w:proofErr w:type="gramEnd"/>
    </w:p>
    <w:p w14:paraId="7E1F9D09" w14:textId="6C6ABEC4" w:rsidR="004703B3" w:rsidRPr="00B439B7" w:rsidRDefault="004703B3" w:rsidP="00F52D9E">
      <w:pPr>
        <w:pStyle w:val="Heading3"/>
      </w:pPr>
      <w:r w:rsidRPr="00B439B7">
        <w:t>Section 015</w:t>
      </w:r>
      <w:r w:rsidR="00020652" w:rsidRPr="00B439B7">
        <w:t>61</w:t>
      </w:r>
      <w:r w:rsidRPr="00B439B7">
        <w:t xml:space="preserve"> </w:t>
      </w:r>
      <w:proofErr w:type="gramStart"/>
      <w:r w:rsidRPr="00B439B7">
        <w:t>–  Environmental</w:t>
      </w:r>
      <w:proofErr w:type="gramEnd"/>
      <w:r w:rsidRPr="00B439B7">
        <w:t xml:space="preserve"> </w:t>
      </w:r>
      <w:r w:rsidR="00020652" w:rsidRPr="00B439B7">
        <w:t xml:space="preserve"> </w:t>
      </w:r>
      <w:r w:rsidRPr="00B439B7">
        <w:t>Protection</w:t>
      </w:r>
    </w:p>
    <w:p w14:paraId="4FC02DD6" w14:textId="2E9D4F35" w:rsidR="004703B3" w:rsidRPr="00B439B7" w:rsidRDefault="00321A3D" w:rsidP="00F52D9E">
      <w:pPr>
        <w:pStyle w:val="Heading3"/>
      </w:pPr>
      <w:r w:rsidRPr="00B439B7">
        <w:t>Section 022</w:t>
      </w:r>
      <w:r w:rsidR="00F746A7" w:rsidRPr="00B439B7">
        <w:t>30</w:t>
      </w:r>
      <w:r w:rsidRPr="00B439B7">
        <w:t xml:space="preserve"> </w:t>
      </w:r>
      <w:proofErr w:type="gramStart"/>
      <w:r w:rsidRPr="00B439B7">
        <w:t xml:space="preserve">– </w:t>
      </w:r>
      <w:r w:rsidR="00F3197E" w:rsidRPr="00B439B7">
        <w:t xml:space="preserve"> </w:t>
      </w:r>
      <w:r w:rsidRPr="00B439B7">
        <w:t>Site</w:t>
      </w:r>
      <w:proofErr w:type="gramEnd"/>
      <w:r w:rsidRPr="00B439B7">
        <w:t xml:space="preserve"> Preparation</w:t>
      </w:r>
      <w:r w:rsidR="00F746A7" w:rsidRPr="00B439B7">
        <w:t xml:space="preserve"> for Pipelines, Utilities and Associated Structures</w:t>
      </w:r>
    </w:p>
    <w:p w14:paraId="25C62180" w14:textId="31B5E678" w:rsidR="00540791" w:rsidRPr="00B439B7" w:rsidRDefault="00540791" w:rsidP="00F52D9E">
      <w:pPr>
        <w:pStyle w:val="Heading3"/>
      </w:pPr>
      <w:r w:rsidRPr="00B439B7">
        <w:t xml:space="preserve">Section 02240 </w:t>
      </w:r>
      <w:proofErr w:type="gramStart"/>
      <w:r w:rsidRPr="00B439B7">
        <w:t>–  Dewatering</w:t>
      </w:r>
      <w:proofErr w:type="gramEnd"/>
      <w:r w:rsidRPr="00B439B7">
        <w:t>- General</w:t>
      </w:r>
    </w:p>
    <w:p w14:paraId="1E857FAF" w14:textId="30D78DB2" w:rsidR="00F3197E" w:rsidRPr="00B439B7" w:rsidRDefault="00F3197E" w:rsidP="00F52D9E">
      <w:pPr>
        <w:pStyle w:val="Heading3"/>
      </w:pPr>
      <w:r w:rsidRPr="00B439B7">
        <w:t xml:space="preserve">Section 02241 </w:t>
      </w:r>
      <w:proofErr w:type="gramStart"/>
      <w:r w:rsidRPr="00B439B7">
        <w:t>–  Provide</w:t>
      </w:r>
      <w:proofErr w:type="gramEnd"/>
      <w:r w:rsidRPr="00B439B7">
        <w:t xml:space="preserve"> Water Control Plan, Dewatering, Discharge Plan and Groundwater Monitoring Program</w:t>
      </w:r>
    </w:p>
    <w:p w14:paraId="539AAEA2" w14:textId="440FE52B" w:rsidR="00F3197E" w:rsidRPr="00B439B7" w:rsidRDefault="00F3197E" w:rsidP="00F52D9E">
      <w:pPr>
        <w:pStyle w:val="Heading3"/>
      </w:pPr>
      <w:r w:rsidRPr="00B439B7">
        <w:t xml:space="preserve">Section 02242 </w:t>
      </w:r>
      <w:proofErr w:type="gramStart"/>
      <w:r w:rsidRPr="00B439B7">
        <w:t>–  Supply</w:t>
      </w:r>
      <w:proofErr w:type="gramEnd"/>
      <w:r w:rsidRPr="00B439B7">
        <w:t xml:space="preserve"> Install and Subsequently Remove Dewatering System</w:t>
      </w:r>
    </w:p>
    <w:p w14:paraId="2415CCEC" w14:textId="41C79E44" w:rsidR="00F3197E" w:rsidRPr="00F52D9E" w:rsidRDefault="00F3197E" w:rsidP="00F52D9E">
      <w:pPr>
        <w:pStyle w:val="Heading3"/>
        <w:rPr>
          <w:highlight w:val="yellow"/>
        </w:rPr>
      </w:pPr>
      <w:r w:rsidRPr="00F52D9E">
        <w:rPr>
          <w:highlight w:val="yellow"/>
        </w:rPr>
        <w:t xml:space="preserve">Section 02244 </w:t>
      </w:r>
      <w:proofErr w:type="gramStart"/>
      <w:r w:rsidRPr="00F52D9E">
        <w:rPr>
          <w:highlight w:val="yellow"/>
        </w:rPr>
        <w:t>–  Retain</w:t>
      </w:r>
      <w:proofErr w:type="gramEnd"/>
      <w:r w:rsidRPr="00F52D9E">
        <w:rPr>
          <w:highlight w:val="yellow"/>
        </w:rPr>
        <w:t xml:space="preserve"> Specialty Subcontractor To Monitor Existing Groundwater Levels and Discharge Water Quality in Accordance With PTTW</w:t>
      </w:r>
    </w:p>
    <w:p w14:paraId="73633F31" w14:textId="50F77EC8" w:rsidR="00F3197E" w:rsidRPr="00B439B7" w:rsidRDefault="00F3197E" w:rsidP="00F52D9E">
      <w:pPr>
        <w:pStyle w:val="Heading3"/>
      </w:pPr>
      <w:r w:rsidRPr="00B439B7">
        <w:t xml:space="preserve">Section 02245 </w:t>
      </w:r>
      <w:proofErr w:type="gramStart"/>
      <w:r w:rsidRPr="00B439B7">
        <w:t>–  Restoration</w:t>
      </w:r>
      <w:proofErr w:type="gramEnd"/>
      <w:r w:rsidRPr="00B439B7">
        <w:t xml:space="preserve"> Works Associated With Dewatering Activities</w:t>
      </w:r>
    </w:p>
    <w:p w14:paraId="417C2340" w14:textId="76C33F54" w:rsidR="00F3197E" w:rsidRPr="00B439B7" w:rsidDel="00B439B7" w:rsidRDefault="00F3197E" w:rsidP="00F52D9E">
      <w:pPr>
        <w:pStyle w:val="Heading3"/>
        <w:rPr>
          <w:del w:id="62" w:author="Johnny Pang" w:date="2022-04-17T13:51:00Z"/>
        </w:rPr>
      </w:pPr>
      <w:del w:id="63" w:author="Johnny Pang" w:date="2022-04-17T13:51:00Z">
        <w:r w:rsidRPr="00B439B7" w:rsidDel="00B439B7">
          <w:delText>Section 02246 –  Bypass Pumping or Fluming and Unwatering</w:delText>
        </w:r>
      </w:del>
    </w:p>
    <w:p w14:paraId="309B5964" w14:textId="2328D4CE" w:rsidR="004703B3" w:rsidRPr="00B439B7" w:rsidDel="00B439B7" w:rsidRDefault="004703B3" w:rsidP="00F52D9E">
      <w:pPr>
        <w:pStyle w:val="Heading3"/>
        <w:rPr>
          <w:del w:id="64" w:author="Johnny Pang" w:date="2022-04-17T13:51:00Z"/>
        </w:rPr>
      </w:pPr>
      <w:del w:id="65" w:author="Johnny Pang" w:date="2022-04-17T13:51:00Z">
        <w:r w:rsidRPr="00B439B7" w:rsidDel="00B439B7">
          <w:lastRenderedPageBreak/>
          <w:delText>Section 02314  – Tunnelling</w:delText>
        </w:r>
      </w:del>
    </w:p>
    <w:p w14:paraId="02EA0F39" w14:textId="0E258A71" w:rsidR="00B84901" w:rsidRPr="00B439B7" w:rsidRDefault="004703B3" w:rsidP="00F52D9E">
      <w:pPr>
        <w:pStyle w:val="Heading3"/>
      </w:pPr>
      <w:r w:rsidRPr="00B439B7">
        <w:t xml:space="preserve">Section 02315 </w:t>
      </w:r>
      <w:proofErr w:type="gramStart"/>
      <w:r w:rsidRPr="00B439B7">
        <w:t>–  Trenching</w:t>
      </w:r>
      <w:proofErr w:type="gramEnd"/>
      <w:r w:rsidRPr="00B439B7">
        <w:t>, Backfilling and Compacting</w:t>
      </w:r>
      <w:r w:rsidR="00321A3D" w:rsidRPr="00B439B7">
        <w:t xml:space="preserve"> </w:t>
      </w:r>
    </w:p>
    <w:p w14:paraId="41381F58" w14:textId="77777777" w:rsidR="00020652" w:rsidRPr="00B439B7" w:rsidRDefault="00020652" w:rsidP="00020652">
      <w:pPr>
        <w:pStyle w:val="Heading2"/>
        <w:keepNext w:val="0"/>
        <w:keepLines w:val="0"/>
        <w:tabs>
          <w:tab w:val="clear" w:pos="576"/>
          <w:tab w:val="num" w:pos="720"/>
        </w:tabs>
        <w:ind w:left="720" w:hanging="720"/>
        <w:contextualSpacing/>
        <w:rPr>
          <w:rFonts w:asciiTheme="minorHAnsi" w:hAnsiTheme="minorHAnsi"/>
        </w:rPr>
      </w:pPr>
      <w:r w:rsidRPr="00B439B7">
        <w:rPr>
          <w:rFonts w:asciiTheme="minorHAnsi" w:hAnsiTheme="minorHAnsi"/>
        </w:rPr>
        <w:t>References</w:t>
      </w:r>
    </w:p>
    <w:p w14:paraId="24E724A0" w14:textId="77777777" w:rsidR="00247F60" w:rsidRDefault="00247F60" w:rsidP="00247F60">
      <w:pPr>
        <w:pStyle w:val="Heading3"/>
      </w:pPr>
      <w:r>
        <w:t>Conservation Authorities Act</w:t>
      </w:r>
    </w:p>
    <w:p w14:paraId="5274DD79" w14:textId="77777777" w:rsidR="00247F60" w:rsidRDefault="00247F60" w:rsidP="00247F60">
      <w:pPr>
        <w:pStyle w:val="Heading4"/>
      </w:pPr>
      <w:r>
        <w:t>R.R.O. 1990 Reg. 112: Conservation Areas- Lake Simcoe Region</w:t>
      </w:r>
    </w:p>
    <w:p w14:paraId="68615281" w14:textId="77777777" w:rsidR="00247F60" w:rsidRDefault="00247F60" w:rsidP="00247F60">
      <w:pPr>
        <w:pStyle w:val="Heading4"/>
      </w:pPr>
      <w:r>
        <w:t>R.R.O. 1990 Reg. 119: Conservation Areas- Metropolitan Toronto and Region</w:t>
      </w:r>
    </w:p>
    <w:p w14:paraId="65D13595" w14:textId="7F2964F2" w:rsidR="00F746A7" w:rsidRDefault="00020652" w:rsidP="00F746A7">
      <w:pPr>
        <w:pStyle w:val="Heading3"/>
      </w:pPr>
      <w:r w:rsidRPr="003D2596">
        <w:t>Ontario Ministry of th</w:t>
      </w:r>
      <w:r w:rsidRPr="008B21AF">
        <w:t xml:space="preserve">e Environment </w:t>
      </w:r>
      <w:r>
        <w:t>and Climate Change</w:t>
      </w:r>
      <w:r w:rsidRPr="008B21AF">
        <w:t xml:space="preserve">   </w:t>
      </w:r>
    </w:p>
    <w:p w14:paraId="45F689DE" w14:textId="3DD5C0F9" w:rsidR="00EE5EAD" w:rsidRDefault="00EE5EAD" w:rsidP="00F746A7">
      <w:pPr>
        <w:pStyle w:val="Heading4"/>
      </w:pPr>
      <w:r>
        <w:t>Guide to Permit to Take Water</w:t>
      </w:r>
    </w:p>
    <w:p w14:paraId="32F02555" w14:textId="173FC24D" w:rsidR="00CC7721" w:rsidRDefault="00CC7721" w:rsidP="00CC7721">
      <w:pPr>
        <w:pStyle w:val="Heading3"/>
        <w:contextualSpacing/>
        <w:rPr>
          <w:rFonts w:asciiTheme="minorHAnsi" w:hAnsiTheme="minorHAnsi"/>
        </w:rPr>
      </w:pPr>
      <w:r w:rsidRPr="0016511E">
        <w:rPr>
          <w:rFonts w:asciiTheme="minorHAnsi" w:hAnsiTheme="minorHAnsi"/>
        </w:rPr>
        <w:t>Ontario Provincial Standards for Roads and Public Works</w:t>
      </w:r>
      <w:r>
        <w:rPr>
          <w:rFonts w:asciiTheme="minorHAnsi" w:hAnsiTheme="minorHAnsi"/>
        </w:rPr>
        <w:t xml:space="preserve"> (OPSS)</w:t>
      </w:r>
    </w:p>
    <w:p w14:paraId="41D50A7E" w14:textId="168C4970" w:rsidR="00CC7721" w:rsidRDefault="00155834" w:rsidP="00CC7721">
      <w:pPr>
        <w:pStyle w:val="Heading4"/>
      </w:pPr>
      <w:r>
        <w:t xml:space="preserve">OPSS.MUNI 517 (Apr 2017) </w:t>
      </w:r>
      <w:r w:rsidR="00CC7721">
        <w:t>Dewatering of Pipeline, Utility and Associated Structure Excavation</w:t>
      </w:r>
    </w:p>
    <w:p w14:paraId="0089B77E" w14:textId="540D5005" w:rsidR="00CC7721" w:rsidRPr="0016511E" w:rsidRDefault="00CC7721" w:rsidP="00CC7721">
      <w:pPr>
        <w:pStyle w:val="Heading4"/>
      </w:pPr>
      <w:r>
        <w:t>OPSS</w:t>
      </w:r>
      <w:r w:rsidR="00155834">
        <w:t>.MUNI</w:t>
      </w:r>
      <w:r>
        <w:t xml:space="preserve"> 518 </w:t>
      </w:r>
      <w:r w:rsidR="00EE5EAD">
        <w:t>(</w:t>
      </w:r>
      <w:r w:rsidR="00155834">
        <w:t>Apr 2017</w:t>
      </w:r>
      <w:r w:rsidR="00EE5EAD">
        <w:t xml:space="preserve">) </w:t>
      </w:r>
      <w:r>
        <w:t xml:space="preserve">Control </w:t>
      </w:r>
      <w:r w:rsidR="00EE5EAD">
        <w:t xml:space="preserve">of </w:t>
      </w:r>
      <w:r>
        <w:t xml:space="preserve">Water </w:t>
      </w:r>
      <w:proofErr w:type="gramStart"/>
      <w:r>
        <w:t>From</w:t>
      </w:r>
      <w:proofErr w:type="gramEnd"/>
      <w:r>
        <w:t xml:space="preserve"> Dewatering Operations</w:t>
      </w:r>
    </w:p>
    <w:p w14:paraId="09EBE9AC" w14:textId="186409EB" w:rsidR="007335F8" w:rsidRDefault="007335F8" w:rsidP="007335F8">
      <w:pPr>
        <w:pStyle w:val="Heading3"/>
      </w:pPr>
      <w:r>
        <w:t>Ontario Water Resources Act R.S.O. 1990 c. O.40</w:t>
      </w:r>
    </w:p>
    <w:p w14:paraId="50DD4760" w14:textId="0410D7BA" w:rsidR="007335F8" w:rsidRDefault="007335F8" w:rsidP="007335F8">
      <w:pPr>
        <w:pStyle w:val="Heading4"/>
      </w:pPr>
      <w:r>
        <w:t>O. Reg. 387/04 Water Taking and Transfer</w:t>
      </w:r>
    </w:p>
    <w:p w14:paraId="43C95B96" w14:textId="189CF1A4" w:rsidR="007335F8" w:rsidRDefault="007335F8" w:rsidP="007335F8">
      <w:pPr>
        <w:pStyle w:val="Heading3"/>
      </w:pPr>
      <w:r>
        <w:t>Regional Municipality of York</w:t>
      </w:r>
    </w:p>
    <w:p w14:paraId="1A46EFFB" w14:textId="36444988" w:rsidR="00A168F7" w:rsidRDefault="00B84901" w:rsidP="007335F8">
      <w:pPr>
        <w:pStyle w:val="Heading4"/>
      </w:pPr>
      <w:r>
        <w:t xml:space="preserve">Bylaw 2011-56 </w:t>
      </w:r>
      <w:r w:rsidR="007335F8">
        <w:t>Discharge of Sewage, Storm water and Land Drainage Bylaw (Amended 2014)</w:t>
      </w:r>
    </w:p>
    <w:p w14:paraId="18B4D13F" w14:textId="16C82420" w:rsidR="00F52D9E" w:rsidRDefault="00F52D9E" w:rsidP="00F52D9E">
      <w:pPr>
        <w:pStyle w:val="Heading2"/>
      </w:pPr>
      <w:r>
        <w:t>Measurement and Payment</w:t>
      </w:r>
    </w:p>
    <w:p w14:paraId="171E98CC" w14:textId="434B7DC0" w:rsidR="00F52D9E" w:rsidRPr="00452C67" w:rsidDel="00B439B7" w:rsidRDefault="00F52D9E" w:rsidP="00F52D9E">
      <w:pPr>
        <w:pStyle w:val="PlainText"/>
        <w:tabs>
          <w:tab w:val="left" w:pos="720"/>
          <w:tab w:val="left" w:pos="2880"/>
        </w:tabs>
        <w:spacing w:before="80"/>
        <w:ind w:left="720"/>
        <w:jc w:val="both"/>
        <w:rPr>
          <w:del w:id="66" w:author="Johnny Pang" w:date="2022-04-17T13:52:00Z"/>
          <w:rFonts w:ascii="Calibri" w:hAnsi="Calibri"/>
          <w:i/>
          <w:sz w:val="22"/>
          <w:highlight w:val="yellow"/>
        </w:rPr>
      </w:pPr>
      <w:del w:id="67" w:author="Johnny Pang" w:date="2022-04-17T13:52:00Z">
        <w:r w:rsidRPr="00452C67" w:rsidDel="00B439B7">
          <w:rPr>
            <w:rFonts w:ascii="Calibri" w:hAnsi="Calibri"/>
            <w:i/>
            <w:sz w:val="22"/>
            <w:highlight w:val="yellow"/>
          </w:rPr>
          <w:delText>[Choose one of the following payment language provisions that best suits the individual project.</w:delText>
        </w:r>
      </w:del>
    </w:p>
    <w:p w14:paraId="0BD8944B" w14:textId="78C3F90C" w:rsidR="00F52D9E" w:rsidRPr="00452C67" w:rsidDel="00B439B7" w:rsidRDefault="00F52D9E" w:rsidP="00F52D9E">
      <w:pPr>
        <w:pStyle w:val="PlainText"/>
        <w:tabs>
          <w:tab w:val="left" w:pos="720"/>
          <w:tab w:val="left" w:pos="2880"/>
        </w:tabs>
        <w:spacing w:before="80"/>
        <w:ind w:left="720"/>
        <w:jc w:val="both"/>
        <w:rPr>
          <w:del w:id="68" w:author="Johnny Pang" w:date="2022-04-17T13:52:00Z"/>
          <w:rFonts w:ascii="Calibri" w:hAnsi="Calibri"/>
          <w:i/>
          <w:sz w:val="22"/>
          <w:highlight w:val="yellow"/>
        </w:rPr>
      </w:pPr>
      <w:del w:id="69" w:author="Johnny Pang" w:date="2022-04-17T13:52:00Z">
        <w:r w:rsidRPr="00452C67" w:rsidDel="00B439B7">
          <w:rPr>
            <w:rFonts w:ascii="Calibri" w:hAnsi="Calibri"/>
            <w:i/>
            <w:sz w:val="22"/>
            <w:highlight w:val="yellow"/>
          </w:rPr>
          <w:delText>If this Section is not specifically referenced by an item in the Bid Form, please use the following language:</w:delText>
        </w:r>
      </w:del>
    </w:p>
    <w:p w14:paraId="0EBDADFB" w14:textId="3EF0BABE" w:rsidR="00F52D9E" w:rsidRPr="00452C67" w:rsidDel="00B439B7" w:rsidRDefault="00F52D9E" w:rsidP="00F52D9E">
      <w:pPr>
        <w:pStyle w:val="Heading3"/>
        <w:numPr>
          <w:ilvl w:val="0"/>
          <w:numId w:val="0"/>
        </w:numPr>
        <w:ind w:left="1440" w:hanging="720"/>
        <w:rPr>
          <w:del w:id="70" w:author="Johnny Pang" w:date="2022-04-17T13:52:00Z"/>
          <w:highlight w:val="yellow"/>
        </w:rPr>
      </w:pPr>
      <w:del w:id="71" w:author="Johnny Pang" w:date="2022-04-17T13:52:00Z">
        <w:r w:rsidDel="00B439B7">
          <w:rPr>
            <w:highlight w:val="yellow"/>
          </w:rPr>
          <w:delText>1.</w:delText>
        </w:r>
        <w:r w:rsidDel="00B439B7">
          <w:rPr>
            <w:highlight w:val="yellow"/>
          </w:rPr>
          <w:tab/>
        </w:r>
        <w:r w:rsidRPr="00452C67" w:rsidDel="00B439B7">
          <w:rPr>
            <w:highlight w:val="yellow"/>
          </w:rPr>
          <w:delText xml:space="preserve">The work of </w:delText>
        </w:r>
        <w:r w:rsidRPr="00CE5359" w:rsidDel="00B439B7">
          <w:rPr>
            <w:highlight w:val="yellow"/>
          </w:rPr>
          <w:delText>this</w:delText>
        </w:r>
        <w:r w:rsidRPr="00452C67" w:rsidDel="00B439B7">
          <w:rPr>
            <w:highlight w:val="yellow"/>
          </w:rPr>
          <w:delText xml:space="preserve"> Section will not be measured separately for payment.  All costs associated with the work of this Section shall be included in the Contract Price.</w:delText>
        </w:r>
      </w:del>
    </w:p>
    <w:p w14:paraId="1DC83A85" w14:textId="168E4226" w:rsidR="00F52D9E" w:rsidRPr="00452C67" w:rsidDel="00B439B7" w:rsidRDefault="00F52D9E" w:rsidP="00F52D9E">
      <w:pPr>
        <w:pStyle w:val="PlainText"/>
        <w:tabs>
          <w:tab w:val="left" w:pos="720"/>
          <w:tab w:val="left" w:pos="2880"/>
        </w:tabs>
        <w:spacing w:before="80"/>
        <w:ind w:left="720"/>
        <w:jc w:val="both"/>
        <w:rPr>
          <w:del w:id="72" w:author="Johnny Pang" w:date="2022-04-17T13:52:00Z"/>
          <w:rFonts w:ascii="Calibri" w:hAnsi="Calibri"/>
          <w:i/>
          <w:sz w:val="22"/>
          <w:highlight w:val="yellow"/>
        </w:rPr>
      </w:pPr>
      <w:del w:id="73" w:author="Johnny Pang" w:date="2022-04-17T13:52:00Z">
        <w:r w:rsidRPr="00452C67" w:rsidDel="00B439B7">
          <w:rPr>
            <w:rFonts w:ascii="Calibri" w:hAnsi="Calibri"/>
            <w:i/>
            <w:sz w:val="22"/>
            <w:highlight w:val="yellow"/>
          </w:rPr>
          <w:delText>OR If this Section is specifically referenced in the Bid Form, use the following language and identify the relevant item in the Bid Form:</w:delText>
        </w:r>
      </w:del>
    </w:p>
    <w:p w14:paraId="2579CCF8" w14:textId="4E42D5A7" w:rsidR="00F52D9E" w:rsidRPr="00861C38" w:rsidRDefault="00F52D9E" w:rsidP="00F52D9E">
      <w:pPr>
        <w:pStyle w:val="Heading3"/>
        <w:tabs>
          <w:tab w:val="num" w:pos="1440"/>
        </w:tabs>
        <w:contextualSpacing/>
        <w:rPr>
          <w:highlight w:val="yellow"/>
        </w:rPr>
      </w:pPr>
      <w:r w:rsidRPr="00861C38">
        <w:rPr>
          <w:highlight w:val="yellow"/>
        </w:rPr>
        <w:t>All costs associated with the work of this Section shall be included in the price(s) for Item No</w:t>
      </w:r>
      <w:del w:id="74" w:author="Johnny Pang" w:date="2022-04-17T13:52:00Z">
        <w:r w:rsidRPr="00861C38" w:rsidDel="00B439B7">
          <w:rPr>
            <w:highlight w:val="yellow"/>
          </w:rPr>
          <w:delText>(s)</w:delText>
        </w:r>
      </w:del>
      <w:r w:rsidRPr="00861C38">
        <w:rPr>
          <w:highlight w:val="yellow"/>
        </w:rPr>
        <w:t xml:space="preserve">. </w:t>
      </w:r>
      <w:commentRangeStart w:id="75"/>
      <w:del w:id="76" w:author="Johnny Pang" w:date="2022-04-17T13:52:00Z">
        <w:r w:rsidRPr="00861C38" w:rsidDel="00B439B7">
          <w:rPr>
            <w:highlight w:val="yellow"/>
          </w:rPr>
          <w:delText xml:space="preserve">___ </w:delText>
        </w:r>
      </w:del>
      <w:ins w:id="77" w:author="Johnny Pang" w:date="2022-04-17T13:52:00Z">
        <w:r w:rsidR="00B439B7">
          <w:rPr>
            <w:highlight w:val="yellow"/>
          </w:rPr>
          <w:t>A2.03</w:t>
        </w:r>
        <w:r w:rsidR="00B439B7" w:rsidRPr="00861C38">
          <w:rPr>
            <w:highlight w:val="yellow"/>
          </w:rPr>
          <w:t xml:space="preserve"> </w:t>
        </w:r>
      </w:ins>
      <w:r w:rsidRPr="00861C38">
        <w:rPr>
          <w:highlight w:val="yellow"/>
        </w:rPr>
        <w:t>in the Bid Form.</w:t>
      </w:r>
      <w:commentRangeEnd w:id="75"/>
      <w:r w:rsidR="008E4854">
        <w:rPr>
          <w:rStyle w:val="CommentReference"/>
          <w:szCs w:val="16"/>
          <w:lang w:val="en-CA"/>
        </w:rPr>
        <w:commentReference w:id="75"/>
      </w:r>
    </w:p>
    <w:p w14:paraId="4CB918F7" w14:textId="6C51D9E2" w:rsidR="00F52D9E" w:rsidDel="00B439B7" w:rsidRDefault="00F52D9E" w:rsidP="00F52D9E">
      <w:pPr>
        <w:pStyle w:val="PlainText"/>
        <w:tabs>
          <w:tab w:val="left" w:pos="0"/>
          <w:tab w:val="left" w:pos="1440"/>
          <w:tab w:val="left" w:pos="2880"/>
        </w:tabs>
        <w:spacing w:before="80"/>
        <w:ind w:left="720"/>
        <w:jc w:val="both"/>
        <w:rPr>
          <w:del w:id="78" w:author="Johnny Pang" w:date="2022-04-17T13:52:00Z"/>
          <w:rFonts w:ascii="Calibri" w:hAnsi="Calibri"/>
          <w:sz w:val="22"/>
        </w:rPr>
      </w:pPr>
      <w:del w:id="79" w:author="Johnny Pang" w:date="2022-04-17T13:52:00Z">
        <w:r w:rsidRPr="00452C67" w:rsidDel="00B439B7">
          <w:rPr>
            <w:rFonts w:ascii="Calibri" w:hAnsi="Calibri"/>
            <w:i/>
            <w:sz w:val="22"/>
            <w:highlight w:val="yellow"/>
          </w:rPr>
          <w:delText>If the work of this Section is to be measured and paid for by several different methods, please amend the standard wording given above to reflect the different methods of measurement and payment.</w:delText>
        </w:r>
        <w:r w:rsidRPr="00452C67" w:rsidDel="00B439B7">
          <w:rPr>
            <w:rFonts w:ascii="Calibri" w:hAnsi="Calibri"/>
            <w:sz w:val="22"/>
            <w:highlight w:val="yellow"/>
          </w:rPr>
          <w:delText>]</w:delText>
        </w:r>
      </w:del>
    </w:p>
    <w:p w14:paraId="23D41984" w14:textId="6BA6140C" w:rsidR="003A65AD" w:rsidRDefault="003A65AD" w:rsidP="003A65AD">
      <w:pPr>
        <w:pStyle w:val="Heading3"/>
      </w:pPr>
      <w:r w:rsidRPr="007F43FA">
        <w:t>Payment</w:t>
      </w:r>
      <w:r>
        <w:t xml:space="preserve"> for the work of this Section under</w:t>
      </w:r>
      <w:r w:rsidRPr="007F43FA">
        <w:t xml:space="preserve"> </w:t>
      </w:r>
      <w:r>
        <w:t>I</w:t>
      </w:r>
      <w:r w:rsidRPr="007F43FA">
        <w:t xml:space="preserve">tem </w:t>
      </w:r>
      <w:r>
        <w:t xml:space="preserve">No. </w:t>
      </w:r>
      <w:del w:id="80" w:author="Johnny Pang" w:date="2022-04-17T13:52:00Z">
        <w:r w:rsidRPr="00C8581B" w:rsidDel="00B439B7">
          <w:rPr>
            <w:highlight w:val="yellow"/>
          </w:rPr>
          <w:delText>[ ]</w:delText>
        </w:r>
      </w:del>
      <w:ins w:id="81" w:author="Johnny Pang" w:date="2022-04-17T13:52:00Z">
        <w:r w:rsidR="00B439B7">
          <w:t>A2.03</w:t>
        </w:r>
      </w:ins>
      <w:r>
        <w:t xml:space="preserve"> in the Bid Form </w:t>
      </w:r>
      <w:r w:rsidRPr="007F43FA">
        <w:t>shall be</w:t>
      </w:r>
      <w:r>
        <w:t xml:space="preserve"> made</w:t>
      </w:r>
      <w:r w:rsidRPr="007F43FA">
        <w:t xml:space="preserve"> </w:t>
      </w:r>
      <w:proofErr w:type="gramStart"/>
      <w:r w:rsidRPr="007F43FA">
        <w:t xml:space="preserve">on </w:t>
      </w:r>
      <w:r>
        <w:t>a monthly basis</w:t>
      </w:r>
      <w:proofErr w:type="gramEnd"/>
      <w:r>
        <w:t xml:space="preserve"> for the operation and maintenance of the dewatering system</w:t>
      </w:r>
      <w:r w:rsidRPr="0079126A">
        <w:t xml:space="preserve"> for the duration of the </w:t>
      </w:r>
      <w:r>
        <w:t>dewatering efforts. Payment will be pro-rated for dewatering operations that are less than a month in duration</w:t>
      </w:r>
      <w:r w:rsidRPr="007F43FA">
        <w:t>.</w:t>
      </w:r>
    </w:p>
    <w:p w14:paraId="0860A9D7" w14:textId="66747EBD" w:rsidR="001F014D" w:rsidRPr="004A7D86" w:rsidRDefault="001F014D" w:rsidP="00D92ACC">
      <w:pPr>
        <w:pStyle w:val="Heading1"/>
      </w:pPr>
      <w:r w:rsidRPr="004A7D86">
        <w:t>PRODUCTS</w:t>
      </w:r>
      <w:r w:rsidR="00540791">
        <w:t xml:space="preserve"> </w:t>
      </w:r>
      <w:r w:rsidR="00540791" w:rsidRPr="00540791">
        <w:rPr>
          <w:u w:val="none"/>
        </w:rPr>
        <w:t>(Not Used)</w:t>
      </w:r>
    </w:p>
    <w:p w14:paraId="318AF35D" w14:textId="77777777" w:rsidR="001F014D" w:rsidRPr="004A7D86" w:rsidRDefault="001F014D" w:rsidP="00D92ACC">
      <w:pPr>
        <w:pStyle w:val="Heading1"/>
      </w:pPr>
      <w:r w:rsidRPr="004A7D86">
        <w:t>EXECUTION</w:t>
      </w:r>
    </w:p>
    <w:p w14:paraId="15FAF4F1" w14:textId="579382E3" w:rsidR="00166009" w:rsidRPr="00166009" w:rsidRDefault="00166009" w:rsidP="008D70ED">
      <w:pPr>
        <w:pStyle w:val="Heading2"/>
        <w:rPr>
          <w:color w:val="1F497D"/>
        </w:rPr>
      </w:pPr>
      <w:r>
        <w:rPr>
          <w:color w:val="1F497D"/>
        </w:rPr>
        <w:t>General</w:t>
      </w:r>
    </w:p>
    <w:p w14:paraId="35AA8053" w14:textId="77777777" w:rsidR="008D70ED" w:rsidRPr="00CD2FB0" w:rsidRDefault="008D70ED" w:rsidP="00166009">
      <w:pPr>
        <w:pStyle w:val="Heading3"/>
        <w:rPr>
          <w:color w:val="1F497D"/>
        </w:rPr>
      </w:pPr>
      <w:r w:rsidRPr="003E6180">
        <w:t>The unit price tendered for this Work shall include the following</w:t>
      </w:r>
      <w:r w:rsidRPr="00CD2FB0">
        <w:rPr>
          <w:color w:val="1F497D"/>
        </w:rPr>
        <w:t>:</w:t>
      </w:r>
    </w:p>
    <w:p w14:paraId="6909C4F8" w14:textId="60AC251C" w:rsidR="008D70ED" w:rsidRPr="002D2FCD" w:rsidRDefault="008D70ED" w:rsidP="00166009">
      <w:pPr>
        <w:pStyle w:val="Heading4"/>
      </w:pPr>
      <w:r w:rsidRPr="002D2FCD">
        <w:t xml:space="preserve">The Contractor shall, at its expense, engage a </w:t>
      </w:r>
      <w:ins w:id="82" w:author="Radulovic, Nicole" w:date="2022-11-01T10:46:00Z">
        <w:r w:rsidR="008E4854">
          <w:t>P</w:t>
        </w:r>
      </w:ins>
      <w:del w:id="83" w:author="Radulovic, Nicole" w:date="2022-11-01T10:46:00Z">
        <w:r w:rsidRPr="002D2FCD" w:rsidDel="008E4854">
          <w:delText>p</w:delText>
        </w:r>
      </w:del>
      <w:r w:rsidRPr="002D2FCD">
        <w:t xml:space="preserve">rofessional </w:t>
      </w:r>
      <w:ins w:id="84" w:author="Radulovic, Nicole" w:date="2022-11-01T10:46:00Z">
        <w:r w:rsidR="008E4854">
          <w:t>E</w:t>
        </w:r>
      </w:ins>
      <w:del w:id="85" w:author="Radulovic, Nicole" w:date="2022-11-01T10:46:00Z">
        <w:r w:rsidRPr="002D2FCD" w:rsidDel="008E4854">
          <w:delText>e</w:delText>
        </w:r>
      </w:del>
      <w:r w:rsidRPr="002D2FCD">
        <w:t xml:space="preserve">ngineer </w:t>
      </w:r>
      <w:del w:id="86" w:author="Radulovic, Nicole" w:date="2022-11-01T10:46:00Z">
        <w:r w:rsidRPr="002D2FCD" w:rsidDel="008E4854">
          <w:delText>licensed in Ontario</w:delText>
        </w:r>
      </w:del>
      <w:r w:rsidRPr="002D2FCD">
        <w:t>, with demonstrated competence in</w:t>
      </w:r>
      <w:r w:rsidR="003A65AD">
        <w:t xml:space="preserve"> the work of this Section</w:t>
      </w:r>
      <w:r w:rsidRPr="002D2FCD">
        <w:t xml:space="preserve"> to supervise the operation and maintenance of the dewatering systems, including treatment, </w:t>
      </w:r>
      <w:proofErr w:type="gramStart"/>
      <w:r w:rsidRPr="002D2FCD">
        <w:t>filtration</w:t>
      </w:r>
      <w:proofErr w:type="gramEnd"/>
      <w:r w:rsidRPr="002D2FCD">
        <w:t xml:space="preserve"> and aeration prior to discharge.</w:t>
      </w:r>
    </w:p>
    <w:p w14:paraId="36D64F9C" w14:textId="77777777" w:rsidR="008D70ED" w:rsidRPr="002D2FCD" w:rsidRDefault="008D70ED" w:rsidP="00166009">
      <w:pPr>
        <w:pStyle w:val="Heading4"/>
      </w:pPr>
      <w:r w:rsidRPr="002D2FCD">
        <w:lastRenderedPageBreak/>
        <w:t xml:space="preserve">The Contractor shall operate, and maintain the dewatering system, to continuously control groundwater including the lateral tracking of groundwater underneath existing structures, for the duration of the Contract. </w:t>
      </w:r>
    </w:p>
    <w:p w14:paraId="56B8F4A1" w14:textId="77777777" w:rsidR="008D70ED" w:rsidRPr="002D2FCD" w:rsidRDefault="008D70ED" w:rsidP="00166009">
      <w:pPr>
        <w:pStyle w:val="Heading4"/>
      </w:pPr>
      <w:r w:rsidRPr="002D2FCD">
        <w:t xml:space="preserve">Prevent any surface run-off from entering excavations. </w:t>
      </w:r>
    </w:p>
    <w:p w14:paraId="108D9FFB" w14:textId="06903F9F" w:rsidR="008D70ED" w:rsidRPr="002D2FCD" w:rsidRDefault="008D70ED" w:rsidP="00166009">
      <w:pPr>
        <w:pStyle w:val="Heading4"/>
      </w:pPr>
      <w:r w:rsidRPr="002D2FCD">
        <w:t xml:space="preserve">Provide the appropriate filter screens so that no soil or foundation material is removed, and the more stringent suspended solids concentration is achieved as required by the </w:t>
      </w:r>
      <w:del w:id="87" w:author="Radulovic, Nicole" w:date="2022-11-01T10:46:00Z">
        <w:r w:rsidRPr="002D2FCD" w:rsidDel="008E4854">
          <w:delText>MOE</w:delText>
        </w:r>
        <w:r w:rsidR="003A65AD" w:rsidDel="008E4854">
          <w:delText>CC</w:delText>
        </w:r>
        <w:r w:rsidRPr="002D2FCD" w:rsidDel="008E4854">
          <w:delText xml:space="preserve"> </w:delText>
        </w:r>
      </w:del>
      <w:ins w:id="88" w:author="Radulovic, Nicole" w:date="2022-11-01T10:46:00Z">
        <w:r w:rsidR="008E4854" w:rsidRPr="002D2FCD">
          <w:t>M</w:t>
        </w:r>
        <w:r w:rsidR="008E4854">
          <w:t>ECP</w:t>
        </w:r>
        <w:r w:rsidR="008E4854" w:rsidRPr="002D2FCD">
          <w:t xml:space="preserve"> </w:t>
        </w:r>
      </w:ins>
      <w:del w:id="89" w:author="Axel Ouillet" w:date="2022-03-23T14:33:00Z">
        <w:r w:rsidRPr="002D2FCD" w:rsidDel="00525143">
          <w:delText>PTTW</w:delText>
        </w:r>
      </w:del>
      <w:ins w:id="90" w:author="Axel Ouillet" w:date="2022-03-23T14:33:00Z">
        <w:r w:rsidR="00525143">
          <w:t>EASR</w:t>
        </w:r>
      </w:ins>
      <w:r w:rsidRPr="002D2FCD">
        <w:t xml:space="preserve">, the </w:t>
      </w:r>
      <w:del w:id="91" w:author="Axel Ouillet" w:date="2022-03-22T15:56:00Z">
        <w:r w:rsidR="002E176E" w:rsidRPr="008E4854" w:rsidDel="00134A7B">
          <w:delText>[</w:delText>
        </w:r>
      </w:del>
      <w:r w:rsidRPr="008E4854">
        <w:t>TRCA</w:t>
      </w:r>
      <w:del w:id="92" w:author="Axel Ouillet" w:date="2022-03-22T15:56:00Z">
        <w:r w:rsidR="002E176E" w:rsidRPr="008E4854" w:rsidDel="00134A7B">
          <w:delText>/LSRCA]</w:delText>
        </w:r>
      </w:del>
      <w:r w:rsidRPr="002D2FCD">
        <w:t xml:space="preserve"> Permit and the Region’s Sewer Use Bylaw. </w:t>
      </w:r>
    </w:p>
    <w:p w14:paraId="243F0B58" w14:textId="55D91493" w:rsidR="008D70ED" w:rsidRPr="002D2FCD" w:rsidRDefault="008D70ED" w:rsidP="00166009">
      <w:pPr>
        <w:pStyle w:val="Heading4"/>
      </w:pPr>
      <w:r w:rsidRPr="002D2FCD">
        <w:t xml:space="preserve">Maintain the groundwater level a minimum of 1.0 </w:t>
      </w:r>
      <w:proofErr w:type="spellStart"/>
      <w:r w:rsidRPr="002D2FCD">
        <w:t>metre</w:t>
      </w:r>
      <w:proofErr w:type="spellEnd"/>
      <w:r w:rsidRPr="002D2FCD">
        <w:t xml:space="preserve"> below the pipe invert elevation, or lower, as may be required </w:t>
      </w:r>
      <w:proofErr w:type="gramStart"/>
      <w:r w:rsidRPr="002D2FCD">
        <w:t>in order to</w:t>
      </w:r>
      <w:proofErr w:type="gramEnd"/>
      <w:r w:rsidRPr="002D2FCD">
        <w:t xml:space="preserve"> permit placing geotextiles, bedding placement and compaction, installation of the watermain, </w:t>
      </w:r>
      <w:r w:rsidR="00247F60">
        <w:t xml:space="preserve">sewers, </w:t>
      </w:r>
      <w:r w:rsidRPr="002D2FCD">
        <w:t xml:space="preserve">under-drains, concrete </w:t>
      </w:r>
      <w:proofErr w:type="spellStart"/>
      <w:r w:rsidRPr="002D2FCD">
        <w:t>mudmat</w:t>
      </w:r>
      <w:proofErr w:type="spellEnd"/>
      <w:r w:rsidRPr="002D2FCD">
        <w:t>, and similar items, on firm dry undisturbed sub-grade.</w:t>
      </w:r>
    </w:p>
    <w:p w14:paraId="21A2FA6C" w14:textId="07F01DE7" w:rsidR="008D70ED" w:rsidRPr="002D2FCD" w:rsidRDefault="008D70ED" w:rsidP="00166009">
      <w:pPr>
        <w:pStyle w:val="Heading4"/>
        <w:rPr>
          <w:b/>
          <w:lang w:val="en-GB"/>
        </w:rPr>
      </w:pPr>
      <w:commentRangeStart w:id="93"/>
      <w:r w:rsidRPr="002D2FCD">
        <w:t xml:space="preserve">Dispose of water from the excavation according to the parameters set out in the </w:t>
      </w:r>
      <w:r w:rsidR="00C8581B" w:rsidRPr="00C8581B">
        <w:rPr>
          <w:highlight w:val="yellow"/>
        </w:rPr>
        <w:t>[Name of Permit]</w:t>
      </w:r>
      <w:r w:rsidRPr="002D2FCD">
        <w:t>,</w:t>
      </w:r>
      <w:r w:rsidRPr="002D2FCD">
        <w:rPr>
          <w:bCs/>
        </w:rPr>
        <w:t xml:space="preserve"> file number</w:t>
      </w:r>
      <w:r w:rsidR="00C8581B">
        <w:rPr>
          <w:bCs/>
        </w:rPr>
        <w:t xml:space="preserve"> </w:t>
      </w:r>
      <w:proofErr w:type="gramStart"/>
      <w:r w:rsidR="00C8581B" w:rsidRPr="00C8581B">
        <w:rPr>
          <w:bCs/>
          <w:highlight w:val="yellow"/>
        </w:rPr>
        <w:t>[ ]</w:t>
      </w:r>
      <w:proofErr w:type="gramEnd"/>
      <w:r w:rsidRPr="00C8581B">
        <w:rPr>
          <w:bCs/>
          <w:highlight w:val="yellow"/>
        </w:rPr>
        <w:t>,</w:t>
      </w:r>
      <w:r w:rsidRPr="002D2FCD">
        <w:rPr>
          <w:bCs/>
        </w:rPr>
        <w:t xml:space="preserve"> dated </w:t>
      </w:r>
      <w:r w:rsidR="00C8581B" w:rsidRPr="00C8581B">
        <w:rPr>
          <w:highlight w:val="yellow"/>
        </w:rPr>
        <w:t>[ ]</w:t>
      </w:r>
      <w:r w:rsidRPr="00C8581B">
        <w:rPr>
          <w:highlight w:val="yellow"/>
        </w:rPr>
        <w:t>,</w:t>
      </w:r>
      <w:r w:rsidRPr="002D2FCD">
        <w:t xml:space="preserve"> </w:t>
      </w:r>
      <w:r w:rsidR="00C8581B">
        <w:t xml:space="preserve"> </w:t>
      </w:r>
      <w:r w:rsidR="00C8581B" w:rsidRPr="00C8581B">
        <w:rPr>
          <w:highlight w:val="yellow"/>
        </w:rPr>
        <w:t>[Name of Report, Proj</w:t>
      </w:r>
      <w:r w:rsidR="00C8581B">
        <w:rPr>
          <w:highlight w:val="yellow"/>
        </w:rPr>
        <w:t>ect Number and D</w:t>
      </w:r>
      <w:r w:rsidR="00C8581B" w:rsidRPr="00C8581B">
        <w:rPr>
          <w:highlight w:val="yellow"/>
        </w:rPr>
        <w:t>ate</w:t>
      </w:r>
      <w:r w:rsidR="00C8581B">
        <w:t>]</w:t>
      </w:r>
      <w:r w:rsidRPr="002D2FCD">
        <w:rPr>
          <w:b/>
          <w:lang w:val="en-GB"/>
        </w:rPr>
        <w:t xml:space="preserve"> </w:t>
      </w:r>
      <w:r w:rsidRPr="002D2FCD">
        <w:rPr>
          <w:lang w:val="en-GB"/>
        </w:rPr>
        <w:t>and the conditions of the</w:t>
      </w:r>
      <w:r w:rsidR="003A65AD">
        <w:rPr>
          <w:lang w:val="en-GB"/>
        </w:rPr>
        <w:t xml:space="preserve"> MOECC</w:t>
      </w:r>
      <w:r w:rsidRPr="002D2FCD">
        <w:rPr>
          <w:lang w:val="en-GB"/>
        </w:rPr>
        <w:t xml:space="preserve"> Permit to Take Water</w:t>
      </w:r>
      <w:r w:rsidR="003A65AD">
        <w:rPr>
          <w:lang w:val="en-GB"/>
        </w:rPr>
        <w:t xml:space="preserve"> </w:t>
      </w:r>
      <w:r w:rsidR="003A65AD" w:rsidRPr="003A65AD">
        <w:rPr>
          <w:i/>
          <w:highlight w:val="yellow"/>
          <w:lang w:val="en-GB"/>
        </w:rPr>
        <w:t>[insert permit number]</w:t>
      </w:r>
      <w:r w:rsidRPr="002D2FCD">
        <w:rPr>
          <w:lang w:val="en-GB"/>
        </w:rPr>
        <w:t>.</w:t>
      </w:r>
      <w:r w:rsidRPr="002D2FCD">
        <w:t xml:space="preserve">  </w:t>
      </w:r>
    </w:p>
    <w:p w14:paraId="046DD7B5" w14:textId="2C08928A" w:rsidR="008D70ED" w:rsidRPr="002D2FCD" w:rsidRDefault="008D70ED" w:rsidP="00166009">
      <w:pPr>
        <w:pStyle w:val="Heading4"/>
      </w:pPr>
      <w:r w:rsidRPr="002D2FCD">
        <w:t xml:space="preserve">Dispose of water removed from the excavation in such a way so that it will not be injurious to public health, private property or to any operation of the Work completed or under construction under this Contract or by the Region’s Other Contractor for </w:t>
      </w:r>
      <w:r w:rsidR="00C8581B" w:rsidRPr="00C8581B">
        <w:rPr>
          <w:highlight w:val="yellow"/>
        </w:rPr>
        <w:t>[List related contract and contract number]</w:t>
      </w:r>
      <w:r w:rsidR="00C8581B">
        <w:t>.</w:t>
      </w:r>
      <w:commentRangeEnd w:id="93"/>
      <w:r w:rsidR="008E4854">
        <w:rPr>
          <w:rStyle w:val="CommentReference"/>
          <w:szCs w:val="16"/>
          <w:lang w:val="en-CA"/>
        </w:rPr>
        <w:commentReference w:id="93"/>
      </w:r>
    </w:p>
    <w:p w14:paraId="267BE18C" w14:textId="77777777" w:rsidR="003A65AD" w:rsidRDefault="008D70ED" w:rsidP="008D70ED">
      <w:pPr>
        <w:pStyle w:val="Heading3"/>
      </w:pPr>
      <w:commentRangeStart w:id="94"/>
      <w:r w:rsidRPr="002D2FCD">
        <w:t xml:space="preserve">Discharge to sewers shall require the approval of the Local Municipality and the Region, and all such sewer discharge shall comply with all applicable </w:t>
      </w:r>
      <w:proofErr w:type="gramStart"/>
      <w:r w:rsidRPr="002D2FCD">
        <w:t>sewer</w:t>
      </w:r>
      <w:proofErr w:type="gramEnd"/>
      <w:r w:rsidRPr="002D2FCD">
        <w:t xml:space="preserve"> use bylaws and regulations. </w:t>
      </w:r>
      <w:commentRangeEnd w:id="94"/>
      <w:r w:rsidR="008E4854">
        <w:rPr>
          <w:rStyle w:val="CommentReference"/>
          <w:szCs w:val="16"/>
          <w:lang w:val="en-CA"/>
        </w:rPr>
        <w:commentReference w:id="94"/>
      </w:r>
      <w:r w:rsidRPr="002D2FCD">
        <w:t xml:space="preserve">The Contractor shall be responsible for </w:t>
      </w:r>
      <w:proofErr w:type="gramStart"/>
      <w:r w:rsidRPr="002D2FCD">
        <w:t>any and all</w:t>
      </w:r>
      <w:proofErr w:type="gramEnd"/>
      <w:r w:rsidRPr="002D2FCD">
        <w:t xml:space="preserve"> flow calculations and flow capacity calculations and approvals. </w:t>
      </w:r>
    </w:p>
    <w:p w14:paraId="4E2DE909" w14:textId="77777777" w:rsidR="003A65AD" w:rsidRDefault="008D70ED" w:rsidP="00166009">
      <w:pPr>
        <w:pStyle w:val="Heading3"/>
      </w:pPr>
      <w:proofErr w:type="gramStart"/>
      <w:r w:rsidRPr="002D2FCD">
        <w:t>In the event that</w:t>
      </w:r>
      <w:proofErr w:type="gramEnd"/>
      <w:r w:rsidRPr="002D2FCD">
        <w:t xml:space="preserve"> the Contractor, through its groundwater treatment method, is unable to achieve compliance criteria in the above noted subsections, then the groundwater shall be trucked away for disposal at a Region owned and operated wastewater treatment plant or discharged into the nearest Region owned and operated sanitary sewer with sufficient surplus capacity.  </w:t>
      </w:r>
    </w:p>
    <w:p w14:paraId="04F8DF66" w14:textId="2A3B2C11" w:rsidR="008D70ED" w:rsidRPr="002D2FCD" w:rsidRDefault="008D70ED" w:rsidP="00166009">
      <w:pPr>
        <w:pStyle w:val="Heading3"/>
      </w:pPr>
      <w:r w:rsidRPr="002D2FCD">
        <w:t>The Contractor shall pay</w:t>
      </w:r>
      <w:r w:rsidR="003A65AD">
        <w:t xml:space="preserve"> for</w:t>
      </w:r>
      <w:r w:rsidRPr="002D2FCD">
        <w:t xml:space="preserve"> all costs for the discharge of the groundwater (including, but not limited to transportation costs) at the </w:t>
      </w:r>
      <w:proofErr w:type="gramStart"/>
      <w:r w:rsidRPr="002D2FCD">
        <w:t>Region’s  wastewater</w:t>
      </w:r>
      <w:proofErr w:type="gramEnd"/>
      <w:r w:rsidRPr="002D2FCD">
        <w:t xml:space="preserve"> treatment plant or the discharge into the nearest Region owned and operated sanitary sewer, including all approvals necessary and the investigation costs and calculations to confirm there is adequate capacity at no additional cost to the Contract.</w:t>
      </w:r>
    </w:p>
    <w:p w14:paraId="5A9EF8B6" w14:textId="3DB049BE" w:rsidR="008D70ED" w:rsidRPr="002D2FCD" w:rsidRDefault="008D70ED" w:rsidP="008D70ED">
      <w:pPr>
        <w:pStyle w:val="Heading3"/>
      </w:pPr>
      <w:r w:rsidRPr="002D2FCD">
        <w:t>Maintain groundwater at the required level until</w:t>
      </w:r>
      <w:r w:rsidR="00247F60">
        <w:t xml:space="preserve"> </w:t>
      </w:r>
      <w:proofErr w:type="gramStart"/>
      <w:r w:rsidR="00247F60">
        <w:t>all of</w:t>
      </w:r>
      <w:proofErr w:type="gramEnd"/>
      <w:r w:rsidR="00247F60">
        <w:t xml:space="preserve"> the following conditions have been met</w:t>
      </w:r>
      <w:r w:rsidRPr="002D2FCD">
        <w:t>:</w:t>
      </w:r>
    </w:p>
    <w:p w14:paraId="1FB841D9" w14:textId="77777777" w:rsidR="008D70ED" w:rsidRPr="002D2FCD" w:rsidRDefault="008D70ED" w:rsidP="008D70ED">
      <w:pPr>
        <w:pStyle w:val="Heading4"/>
      </w:pPr>
      <w:r w:rsidRPr="002D2FCD">
        <w:t>Structures are completely built and watermains installed, where the designed self-weight of the structure resists the buoyancy forces.</w:t>
      </w:r>
    </w:p>
    <w:p w14:paraId="7AC2F29A" w14:textId="77777777" w:rsidR="008D70ED" w:rsidRPr="002D2FCD" w:rsidRDefault="008D70ED" w:rsidP="008D70ED">
      <w:pPr>
        <w:pStyle w:val="Heading4"/>
      </w:pPr>
      <w:r w:rsidRPr="002D2FCD">
        <w:t>Bedding, cover and backfilling placement and compaction to the final grade is complete.</w:t>
      </w:r>
    </w:p>
    <w:p w14:paraId="23E1F6CF" w14:textId="77777777" w:rsidR="008D70ED" w:rsidRPr="002D2FCD" w:rsidRDefault="008D70ED" w:rsidP="008D70ED">
      <w:pPr>
        <w:pStyle w:val="Heading4"/>
      </w:pPr>
      <w:r w:rsidRPr="002D2FCD">
        <w:t>Under-drains and other permanent devices, which protect the structures against buoyancy forces, are operational.</w:t>
      </w:r>
    </w:p>
    <w:p w14:paraId="2EC6163A" w14:textId="77777777" w:rsidR="008D70ED" w:rsidRPr="002D2FCD" w:rsidRDefault="008D70ED" w:rsidP="008D70ED">
      <w:pPr>
        <w:pStyle w:val="Heading4"/>
      </w:pPr>
      <w:r w:rsidRPr="002D2FCD">
        <w:t>Obtain the Consultant's written consent prior to allowing a rise in the groundwater level or prior to shutting down the dewatering system at specific locations.</w:t>
      </w:r>
    </w:p>
    <w:p w14:paraId="004F7D4D" w14:textId="21B7E496" w:rsidR="008D70ED" w:rsidRPr="002D2FCD" w:rsidRDefault="008D70ED" w:rsidP="008D70ED">
      <w:pPr>
        <w:pStyle w:val="Heading3"/>
      </w:pPr>
      <w:r w:rsidRPr="002D2FCD">
        <w:t>Dewatering systems shall be installed to minimize traffic impacts (including but not limited to installation of wells in boulevards, installation during off-peak hours</w:t>
      </w:r>
      <w:r w:rsidR="003A65AD">
        <w:t xml:space="preserve"> etc.</w:t>
      </w:r>
      <w:r w:rsidRPr="002D2FCD">
        <w:t xml:space="preserve">), as the Region will </w:t>
      </w:r>
      <w:r w:rsidRPr="002D2FCD">
        <w:lastRenderedPageBreak/>
        <w:t xml:space="preserve">not permit long term lane closures on </w:t>
      </w:r>
      <w:r w:rsidR="002E176E" w:rsidRPr="002E176E">
        <w:rPr>
          <w:highlight w:val="yellow"/>
        </w:rPr>
        <w:t>[</w:t>
      </w:r>
      <w:commentRangeStart w:id="95"/>
      <w:commentRangeStart w:id="96"/>
      <w:r w:rsidR="002E176E">
        <w:rPr>
          <w:highlight w:val="yellow"/>
        </w:rPr>
        <w:t>list R</w:t>
      </w:r>
      <w:r w:rsidR="002E176E" w:rsidRPr="002E176E">
        <w:rPr>
          <w:highlight w:val="yellow"/>
        </w:rPr>
        <w:t>egional Roads</w:t>
      </w:r>
      <w:commentRangeEnd w:id="95"/>
      <w:r w:rsidR="002423CA">
        <w:rPr>
          <w:rStyle w:val="CommentReference"/>
          <w:szCs w:val="16"/>
          <w:lang w:val="en-CA"/>
        </w:rPr>
        <w:commentReference w:id="95"/>
      </w:r>
      <w:commentRangeEnd w:id="96"/>
      <w:r w:rsidR="008E4854">
        <w:rPr>
          <w:rStyle w:val="CommentReference"/>
          <w:szCs w:val="16"/>
          <w:lang w:val="en-CA"/>
        </w:rPr>
        <w:commentReference w:id="96"/>
      </w:r>
      <w:r w:rsidR="002E176E" w:rsidRPr="002E176E">
        <w:rPr>
          <w:highlight w:val="yellow"/>
        </w:rPr>
        <w:t>]</w:t>
      </w:r>
      <w:r w:rsidRPr="002D2FCD">
        <w:t xml:space="preserve"> to specifically accommodate dewatering. Any dewatering equipment to be installed within the pavement </w:t>
      </w:r>
      <w:r w:rsidR="003A65AD">
        <w:t xml:space="preserve">must be approved by the Region and </w:t>
      </w:r>
      <w:r w:rsidRPr="002D2FCD">
        <w:t>shall be placed below the surface and covered with steel plates placed flush with the pavement.</w:t>
      </w:r>
    </w:p>
    <w:p w14:paraId="0486985E" w14:textId="77777777" w:rsidR="008D70ED" w:rsidRPr="002D2FCD" w:rsidRDefault="008D70ED" w:rsidP="008D70ED">
      <w:pPr>
        <w:pStyle w:val="Heading3"/>
      </w:pPr>
      <w:r w:rsidRPr="002D2FCD">
        <w:t>Provide sufficient redundancy in each system to keep excavations free of water and meet the requirements specified in the Contract Documents in the event of component failure. Provide 100 percent emergency power backup with automatic startup and switchover in the event of an electrical power failure.</w:t>
      </w:r>
    </w:p>
    <w:p w14:paraId="3A8FF3C4" w14:textId="77777777" w:rsidR="008D70ED" w:rsidRPr="002D2FCD" w:rsidRDefault="008D70ED" w:rsidP="008D70ED">
      <w:pPr>
        <w:pStyle w:val="Heading3"/>
      </w:pPr>
      <w:r w:rsidRPr="002D2FCD">
        <w:t>No additional payment will be made for dewatering in areas where sub-excavation may be required.</w:t>
      </w:r>
    </w:p>
    <w:p w14:paraId="3FE1DD14" w14:textId="77777777" w:rsidR="00E25DC7" w:rsidRPr="00E25DC7" w:rsidRDefault="00E25DC7" w:rsidP="000A24FF">
      <w:pPr>
        <w:pStyle w:val="BodyText"/>
      </w:pPr>
    </w:p>
    <w:p w14:paraId="51A5421C" w14:textId="77777777" w:rsidR="009326A6" w:rsidRPr="004A7D86" w:rsidRDefault="009326A6" w:rsidP="009326A6">
      <w:pPr>
        <w:pStyle w:val="Other"/>
        <w:ind w:left="4320"/>
        <w:rPr>
          <w:rFonts w:ascii="Calibri" w:hAnsi="Calibri"/>
          <w:b/>
          <w:sz w:val="22"/>
          <w:szCs w:val="22"/>
        </w:rPr>
      </w:pPr>
    </w:p>
    <w:p w14:paraId="4BE60A5B" w14:textId="77777777" w:rsidR="00752725" w:rsidRPr="007E32FB" w:rsidRDefault="00F13982" w:rsidP="007E32FB">
      <w:pPr>
        <w:pStyle w:val="Other"/>
        <w:ind w:left="4320"/>
        <w:rPr>
          <w:rFonts w:ascii="Calibri" w:hAnsi="Calibri"/>
          <w:b/>
          <w:sz w:val="22"/>
          <w:szCs w:val="22"/>
        </w:rPr>
      </w:pPr>
      <w:r w:rsidRPr="004A7D86">
        <w:rPr>
          <w:rFonts w:ascii="Calibri" w:hAnsi="Calibri"/>
          <w:b/>
          <w:sz w:val="22"/>
          <w:szCs w:val="22"/>
        </w:rPr>
        <w:t>END OF SECTION</w:t>
      </w:r>
    </w:p>
    <w:sectPr w:rsidR="00752725" w:rsidRPr="007E32FB" w:rsidSect="00D52CB5">
      <w:headerReference w:type="even" r:id="rId18"/>
      <w:headerReference w:type="default" r:id="rId19"/>
      <w:headerReference w:type="first" r:id="rId20"/>
      <w:pgSz w:w="12240" w:h="15840" w:code="1"/>
      <w:pgMar w:top="1440" w:right="720" w:bottom="1440" w:left="720" w:header="720" w:footer="720" w:gutter="994"/>
      <w:cols w:space="720"/>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75" w:author="Radulovic, Nicole" w:date="2022-11-01T10:44:00Z" w:initials="RN">
    <w:p w14:paraId="7CAE0230" w14:textId="36266F6F" w:rsidR="008E4854" w:rsidRDefault="008E4854">
      <w:pPr>
        <w:pStyle w:val="CommentText"/>
      </w:pPr>
      <w:r>
        <w:rPr>
          <w:rStyle w:val="CommentReference"/>
        </w:rPr>
        <w:annotationRef/>
      </w:r>
      <w:r>
        <w:t>TBC</w:t>
      </w:r>
    </w:p>
  </w:comment>
  <w:comment w:id="93" w:author="Radulovic, Nicole" w:date="2022-11-01T10:47:00Z" w:initials="RN">
    <w:p w14:paraId="6631F98E" w14:textId="0E7A5477" w:rsidR="008E4854" w:rsidRDefault="008E4854">
      <w:pPr>
        <w:pStyle w:val="CommentText"/>
      </w:pPr>
      <w:r>
        <w:rPr>
          <w:rStyle w:val="CommentReference"/>
        </w:rPr>
        <w:annotationRef/>
      </w:r>
      <w:r>
        <w:t>To be completed</w:t>
      </w:r>
    </w:p>
  </w:comment>
  <w:comment w:id="94" w:author="Radulovic, Nicole" w:date="2022-11-01T10:48:00Z" w:initials="RN">
    <w:p w14:paraId="6DA7F453" w14:textId="65FDD1EC" w:rsidR="008E4854" w:rsidRDefault="008E4854">
      <w:pPr>
        <w:pStyle w:val="CommentText"/>
      </w:pPr>
      <w:r>
        <w:rPr>
          <w:rStyle w:val="CommentReference"/>
        </w:rPr>
        <w:annotationRef/>
      </w:r>
      <w:r>
        <w:t>Should we not have City of Vaughan Sewer Use By law in References? Currently only includes the Region’s</w:t>
      </w:r>
    </w:p>
  </w:comment>
  <w:comment w:id="95" w:author="Axel Ouillet" w:date="2022-03-29T11:34:00Z" w:initials="AO">
    <w:p w14:paraId="18925848" w14:textId="77777777" w:rsidR="002423CA" w:rsidRDefault="002423CA" w:rsidP="00FD6490">
      <w:pPr>
        <w:pStyle w:val="CommentText"/>
      </w:pPr>
      <w:r>
        <w:rPr>
          <w:rStyle w:val="CommentReference"/>
        </w:rPr>
        <w:annotationRef/>
      </w:r>
      <w:r>
        <w:t>@</w:t>
      </w:r>
      <w:proofErr w:type="gramStart"/>
      <w:r>
        <w:t>brandon</w:t>
      </w:r>
      <w:proofErr w:type="gramEnd"/>
      <w:r>
        <w:t xml:space="preserve"> should this include teston, jane and king </w:t>
      </w:r>
      <w:proofErr w:type="spellStart"/>
      <w:r>
        <w:t>vaughan</w:t>
      </w:r>
      <w:proofErr w:type="spellEnd"/>
      <w:r>
        <w:t xml:space="preserve"> or be left blank for the time being</w:t>
      </w:r>
    </w:p>
  </w:comment>
  <w:comment w:id="96" w:author="Radulovic, Nicole" w:date="2022-11-01T10:49:00Z" w:initials="RN">
    <w:p w14:paraId="05E9C4AB" w14:textId="3312736A" w:rsidR="008E4854" w:rsidRDefault="008E4854">
      <w:pPr>
        <w:pStyle w:val="CommentText"/>
      </w:pPr>
      <w:r>
        <w:rPr>
          <w:rStyle w:val="CommentReference"/>
        </w:rPr>
        <w:annotationRef/>
      </w:r>
      <w:r>
        <w:t xml:space="preserve">AE please </w:t>
      </w:r>
      <w:proofErr w:type="gramStart"/>
      <w:r>
        <w:t>confirm</w:t>
      </w:r>
      <w:proofErr w:type="gram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CAE0230" w15:done="0"/>
  <w15:commentEx w15:paraId="6631F98E" w15:done="0"/>
  <w15:commentEx w15:paraId="6DA7F453" w15:done="0"/>
  <w15:commentEx w15:paraId="18925848" w15:done="0"/>
  <w15:commentEx w15:paraId="05E9C4AB" w15:paraIdParent="1892584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0B771E" w16cex:dateUtc="2022-11-01T14:44:00Z"/>
  <w16cex:commentExtensible w16cex:durableId="270B77D6" w16cex:dateUtc="2022-11-01T14:47:00Z"/>
  <w16cex:commentExtensible w16cex:durableId="270B77EA" w16cex:dateUtc="2022-11-01T14:48:00Z"/>
  <w16cex:commentExtensible w16cex:durableId="25ED6D5B" w16cex:dateUtc="2022-03-29T15:34:00Z"/>
  <w16cex:commentExtensible w16cex:durableId="270B7843" w16cex:dateUtc="2022-11-01T14:4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CAE0230" w16cid:durableId="270B771E"/>
  <w16cid:commentId w16cid:paraId="6631F98E" w16cid:durableId="270B77D6"/>
  <w16cid:commentId w16cid:paraId="6DA7F453" w16cid:durableId="270B77EA"/>
  <w16cid:commentId w16cid:paraId="18925848" w16cid:durableId="25ED6D5B"/>
  <w16cid:commentId w16cid:paraId="05E9C4AB" w16cid:durableId="270B784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7BA389" w14:textId="77777777" w:rsidR="00FE4332" w:rsidRDefault="00FE4332">
      <w:r>
        <w:separator/>
      </w:r>
    </w:p>
  </w:endnote>
  <w:endnote w:type="continuationSeparator" w:id="0">
    <w:p w14:paraId="132A6454" w14:textId="77777777" w:rsidR="00FE4332" w:rsidRDefault="00FE4332">
      <w:r>
        <w:continuationSeparator/>
      </w:r>
    </w:p>
  </w:endnote>
  <w:endnote w:type="continuationNotice" w:id="1">
    <w:p w14:paraId="28074E70" w14:textId="77777777" w:rsidR="00FE4332" w:rsidRDefault="00FE433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CB38AA" w14:textId="77777777" w:rsidR="00FE4332" w:rsidRDefault="00FE4332">
      <w:r>
        <w:separator/>
      </w:r>
    </w:p>
  </w:footnote>
  <w:footnote w:type="continuationSeparator" w:id="0">
    <w:p w14:paraId="33D128BF" w14:textId="77777777" w:rsidR="00FE4332" w:rsidRDefault="00FE4332">
      <w:r>
        <w:continuationSeparator/>
      </w:r>
    </w:p>
  </w:footnote>
  <w:footnote w:type="continuationNotice" w:id="1">
    <w:p w14:paraId="1213A8CC" w14:textId="77777777" w:rsidR="00FE4332" w:rsidRDefault="00FE433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763F8C" w14:textId="08BF3892" w:rsidR="00EE5EAD" w:rsidRPr="004A7D86" w:rsidRDefault="00EE5EAD" w:rsidP="00D52CB5">
    <w:pPr>
      <w:pBdr>
        <w:top w:val="single" w:sz="4" w:space="1" w:color="auto"/>
      </w:pBdr>
      <w:tabs>
        <w:tab w:val="right" w:pos="9810"/>
      </w:tabs>
      <w:rPr>
        <w:rFonts w:ascii="Calibri" w:hAnsi="Calibri" w:cs="Arial"/>
      </w:rPr>
    </w:pPr>
    <w:r w:rsidRPr="004A7D86">
      <w:rPr>
        <w:rFonts w:ascii="Calibri" w:hAnsi="Calibri" w:cs="Arial"/>
      </w:rPr>
      <w:t>Section 02</w:t>
    </w:r>
    <w:r>
      <w:rPr>
        <w:rFonts w:ascii="Calibri" w:hAnsi="Calibri" w:cs="Arial"/>
      </w:rPr>
      <w:t>2</w:t>
    </w:r>
    <w:r w:rsidRPr="004A7D86">
      <w:rPr>
        <w:rFonts w:ascii="Calibri" w:hAnsi="Calibri" w:cs="Arial"/>
      </w:rPr>
      <w:t>4</w:t>
    </w:r>
    <w:r>
      <w:rPr>
        <w:rFonts w:ascii="Calibri" w:hAnsi="Calibri" w:cs="Arial"/>
      </w:rPr>
      <w:t>3</w:t>
    </w:r>
    <w:r w:rsidRPr="004A7D86">
      <w:rPr>
        <w:rFonts w:ascii="Calibri" w:hAnsi="Calibri" w:cs="Arial"/>
      </w:rPr>
      <w:tab/>
      <w:t>CONTRACT NO</w:t>
    </w:r>
    <w:r w:rsidRPr="004A7D86">
      <w:rPr>
        <w:rFonts w:ascii="Calibri" w:hAnsi="Calibri" w:cs="Arial"/>
        <w:highlight w:val="yellow"/>
      </w:rPr>
      <w:t xml:space="preserve">. [Insert </w:t>
    </w:r>
    <w:r w:rsidR="00B52873">
      <w:rPr>
        <w:rFonts w:ascii="Calibri" w:hAnsi="Calibri" w:cs="Arial"/>
        <w:highlight w:val="yellow"/>
      </w:rPr>
      <w:t>Contract</w:t>
    </w:r>
    <w:r w:rsidRPr="004A7D86">
      <w:rPr>
        <w:rFonts w:ascii="Calibri" w:hAnsi="Calibri" w:cs="Arial"/>
        <w:highlight w:val="yellow"/>
      </w:rPr>
      <w:t xml:space="preserve"> Number]</w:t>
    </w:r>
    <w:r w:rsidRPr="004A7D86">
      <w:rPr>
        <w:rFonts w:ascii="Calibri" w:hAnsi="Calibri" w:cs="Arial"/>
      </w:rPr>
      <w:tab/>
    </w:r>
  </w:p>
  <w:p w14:paraId="5C70A411" w14:textId="414BC2A3" w:rsidR="00EE5EAD" w:rsidRPr="00A224FD" w:rsidRDefault="00155834" w:rsidP="00020652">
    <w:pPr>
      <w:pBdr>
        <w:top w:val="single" w:sz="4" w:space="1" w:color="auto"/>
      </w:pBdr>
      <w:tabs>
        <w:tab w:val="left" w:pos="-1440"/>
        <w:tab w:val="left" w:pos="-720"/>
        <w:tab w:val="left" w:pos="0"/>
        <w:tab w:val="center" w:pos="5040"/>
        <w:tab w:val="right" w:pos="9810"/>
      </w:tabs>
      <w:rPr>
        <w:rFonts w:ascii="Calibri" w:hAnsi="Calibri"/>
        <w:highlight w:val="lightGray"/>
      </w:rPr>
    </w:pPr>
    <w:r>
      <w:rPr>
        <w:rFonts w:ascii="Calibri" w:hAnsi="Calibri" w:cs="Arial"/>
      </w:rPr>
      <w:t>2017-05-01</w:t>
    </w:r>
    <w:r w:rsidR="00EE5EAD" w:rsidRPr="004A7D86">
      <w:rPr>
        <w:rFonts w:ascii="Calibri" w:hAnsi="Calibri" w:cs="Arial"/>
        <w:b/>
      </w:rPr>
      <w:tab/>
    </w:r>
    <w:r w:rsidR="00EE5EAD">
      <w:rPr>
        <w:rFonts w:ascii="Calibri" w:hAnsi="Calibri" w:cs="Arial"/>
        <w:b/>
      </w:rPr>
      <w:t>OPERATE AND MAINTAIN DEWATERING SYSTEM</w:t>
    </w:r>
    <w:r w:rsidR="00EE5EAD" w:rsidRPr="004A7D86">
      <w:rPr>
        <w:rFonts w:ascii="Calibri" w:hAnsi="Calibri" w:cs="Arial"/>
      </w:rPr>
      <w:tab/>
    </w:r>
  </w:p>
  <w:p w14:paraId="68530195" w14:textId="64A51828" w:rsidR="00EE5EAD" w:rsidRPr="004A7D86" w:rsidRDefault="00EE5EAD" w:rsidP="00D52CB5">
    <w:pPr>
      <w:pBdr>
        <w:top w:val="single" w:sz="4" w:space="1" w:color="auto"/>
      </w:pBdr>
      <w:tabs>
        <w:tab w:val="center" w:pos="5175"/>
        <w:tab w:val="right" w:pos="9810"/>
      </w:tabs>
      <w:rPr>
        <w:rFonts w:ascii="Calibri" w:hAnsi="Calibri" w:cs="Arial"/>
      </w:rPr>
    </w:pPr>
    <w:r w:rsidRPr="004A7D86">
      <w:rPr>
        <w:rFonts w:ascii="Calibri" w:hAnsi="Calibri" w:cs="Arial"/>
      </w:rPr>
      <w:t xml:space="preserve">Page </w:t>
    </w:r>
    <w:r w:rsidRPr="004A7D86">
      <w:rPr>
        <w:rFonts w:ascii="Calibri" w:hAnsi="Calibri" w:cs="Arial"/>
      </w:rPr>
      <w:fldChar w:fldCharType="begin"/>
    </w:r>
    <w:r w:rsidRPr="004A7D86">
      <w:rPr>
        <w:rFonts w:ascii="Calibri" w:hAnsi="Calibri" w:cs="Arial"/>
      </w:rPr>
      <w:instrText xml:space="preserve">PAGE </w:instrText>
    </w:r>
    <w:r w:rsidRPr="004A7D86">
      <w:rPr>
        <w:rFonts w:ascii="Calibri" w:hAnsi="Calibri" w:cs="Arial"/>
      </w:rPr>
      <w:fldChar w:fldCharType="separate"/>
    </w:r>
    <w:r w:rsidR="00155834">
      <w:rPr>
        <w:rFonts w:ascii="Calibri" w:hAnsi="Calibri" w:cs="Arial"/>
        <w:noProof/>
      </w:rPr>
      <w:t>4</w:t>
    </w:r>
    <w:r w:rsidRPr="004A7D86">
      <w:rPr>
        <w:rFonts w:ascii="Calibri" w:hAnsi="Calibri" w:cs="Arial"/>
      </w:rPr>
      <w:fldChar w:fldCharType="end"/>
    </w:r>
    <w:r w:rsidRPr="004A7D86">
      <w:rPr>
        <w:rStyle w:val="PageNumber"/>
        <w:rFonts w:ascii="Calibri" w:hAnsi="Calibri" w:cs="Arial"/>
        <w:caps/>
        <w:sz w:val="22"/>
        <w:szCs w:val="22"/>
      </w:rPr>
      <w:tab/>
    </w:r>
    <w:r w:rsidRPr="004A7D86">
      <w:rPr>
        <w:rStyle w:val="PageNumber"/>
        <w:rFonts w:ascii="Calibri" w:hAnsi="Calibri" w:cs="Arial"/>
        <w:caps/>
        <w:sz w:val="22"/>
        <w:szCs w:val="22"/>
      </w:rPr>
      <w:tab/>
    </w:r>
    <w:r w:rsidRPr="004A7D86">
      <w:rPr>
        <w:rFonts w:ascii="Calibri" w:hAnsi="Calibri" w:cs="Arial"/>
      </w:rPr>
      <w:t>DATE</w:t>
    </w:r>
    <w:proofErr w:type="gramStart"/>
    <w:r w:rsidRPr="004A7D86">
      <w:rPr>
        <w:rFonts w:ascii="Calibri" w:hAnsi="Calibri" w:cs="Arial"/>
      </w:rPr>
      <w:t xml:space="preserve">:  </w:t>
    </w:r>
    <w:r w:rsidRPr="004A7D86">
      <w:rPr>
        <w:rFonts w:ascii="Calibri" w:hAnsi="Calibri" w:cs="Arial"/>
        <w:highlight w:val="yellow"/>
      </w:rPr>
      <w:t>[</w:t>
    </w:r>
    <w:proofErr w:type="gramEnd"/>
    <w:r w:rsidRPr="004A7D86">
      <w:rPr>
        <w:rFonts w:ascii="Calibri" w:hAnsi="Calibri" w:cs="Arial"/>
        <w:highlight w:val="yellow"/>
      </w:rPr>
      <w:t>Insert Date, (e.g. Jan., 2000)]</w:t>
    </w:r>
    <w:r w:rsidRPr="004A7D86">
      <w:rPr>
        <w:rFonts w:ascii="Calibri" w:hAnsi="Calibri" w:cs="Arial"/>
      </w:rPr>
      <w:tab/>
    </w:r>
    <w:r w:rsidRPr="004A7D86">
      <w:rPr>
        <w:rFonts w:ascii="Calibri" w:hAnsi="Calibri" w:cs="Arial"/>
      </w:rPr>
      <w:tab/>
    </w:r>
  </w:p>
  <w:p w14:paraId="53709010" w14:textId="77777777" w:rsidR="00EE5EAD" w:rsidRDefault="00EE5EA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86E228" w14:textId="5E88D591" w:rsidR="00EE5EAD" w:rsidRPr="004A7D86" w:rsidRDefault="00EE5EAD" w:rsidP="00D52CB5">
    <w:pPr>
      <w:pBdr>
        <w:top w:val="single" w:sz="4" w:space="1" w:color="auto"/>
      </w:pBdr>
      <w:tabs>
        <w:tab w:val="right" w:pos="9810"/>
      </w:tabs>
      <w:rPr>
        <w:rFonts w:ascii="Calibri" w:hAnsi="Calibri" w:cs="Arial"/>
      </w:rPr>
    </w:pPr>
    <w:r w:rsidRPr="004A7D86">
      <w:rPr>
        <w:rFonts w:ascii="Calibri" w:hAnsi="Calibri" w:cs="Arial"/>
      </w:rPr>
      <w:t>CONTRACT NO</w:t>
    </w:r>
    <w:r w:rsidRPr="004A7D86">
      <w:rPr>
        <w:rFonts w:ascii="Calibri" w:hAnsi="Calibri" w:cs="Arial"/>
        <w:highlight w:val="yellow"/>
      </w:rPr>
      <w:t xml:space="preserve">. [Insert </w:t>
    </w:r>
    <w:r w:rsidR="00B52873">
      <w:rPr>
        <w:rFonts w:ascii="Calibri" w:hAnsi="Calibri" w:cs="Arial"/>
        <w:highlight w:val="yellow"/>
      </w:rPr>
      <w:t>Contract</w:t>
    </w:r>
    <w:r w:rsidR="00B52873" w:rsidRPr="004A7D86">
      <w:rPr>
        <w:rFonts w:ascii="Calibri" w:hAnsi="Calibri" w:cs="Arial"/>
        <w:highlight w:val="yellow"/>
      </w:rPr>
      <w:t xml:space="preserve"> </w:t>
    </w:r>
    <w:r w:rsidRPr="004A7D86">
      <w:rPr>
        <w:rFonts w:ascii="Calibri" w:hAnsi="Calibri" w:cs="Arial"/>
        <w:highlight w:val="yellow"/>
      </w:rPr>
      <w:t>Number]</w:t>
    </w:r>
    <w:r w:rsidRPr="004A7D86">
      <w:rPr>
        <w:rFonts w:ascii="Calibri" w:hAnsi="Calibri" w:cs="Arial"/>
      </w:rPr>
      <w:tab/>
      <w:t>Section 02</w:t>
    </w:r>
    <w:r>
      <w:rPr>
        <w:rFonts w:ascii="Calibri" w:hAnsi="Calibri" w:cs="Arial"/>
      </w:rPr>
      <w:t>2</w:t>
    </w:r>
    <w:r w:rsidRPr="004A7D86">
      <w:rPr>
        <w:rFonts w:ascii="Calibri" w:hAnsi="Calibri" w:cs="Arial"/>
      </w:rPr>
      <w:t>4</w:t>
    </w:r>
    <w:r>
      <w:rPr>
        <w:rFonts w:ascii="Calibri" w:hAnsi="Calibri" w:cs="Arial"/>
      </w:rPr>
      <w:t>3</w:t>
    </w:r>
  </w:p>
  <w:p w14:paraId="6E9F003B" w14:textId="799FFD6E" w:rsidR="00EE5EAD" w:rsidRPr="00A224FD" w:rsidRDefault="00EE5EAD" w:rsidP="00020652">
    <w:pPr>
      <w:pBdr>
        <w:top w:val="single" w:sz="4" w:space="1" w:color="auto"/>
      </w:pBdr>
      <w:tabs>
        <w:tab w:val="left" w:pos="-1440"/>
        <w:tab w:val="left" w:pos="-720"/>
        <w:tab w:val="left" w:pos="0"/>
        <w:tab w:val="center" w:pos="5040"/>
        <w:tab w:val="right" w:pos="9810"/>
      </w:tabs>
      <w:rPr>
        <w:rFonts w:ascii="Calibri" w:hAnsi="Calibri"/>
        <w:highlight w:val="lightGray"/>
      </w:rPr>
    </w:pPr>
    <w:r w:rsidRPr="004A7D86">
      <w:rPr>
        <w:rFonts w:ascii="Calibri" w:hAnsi="Calibri" w:cs="Arial"/>
        <w:b/>
      </w:rPr>
      <w:tab/>
    </w:r>
    <w:r>
      <w:rPr>
        <w:rFonts w:ascii="Calibri" w:hAnsi="Calibri" w:cs="Arial"/>
        <w:b/>
      </w:rPr>
      <w:t>OPERATE AND MAINTAIN DEWATERING SYSTEM</w:t>
    </w:r>
    <w:r w:rsidRPr="004A7D86">
      <w:rPr>
        <w:rFonts w:ascii="Calibri" w:hAnsi="Calibri" w:cs="Arial"/>
      </w:rPr>
      <w:tab/>
    </w:r>
    <w:r w:rsidR="00155834">
      <w:rPr>
        <w:rFonts w:ascii="Calibri" w:hAnsi="Calibri" w:cs="Arial"/>
      </w:rPr>
      <w:t>2017-05-01</w:t>
    </w:r>
  </w:p>
  <w:p w14:paraId="64D8C042" w14:textId="642B5FB4" w:rsidR="00EE5EAD" w:rsidRPr="004A7D86" w:rsidRDefault="00EE5EAD" w:rsidP="00D52CB5">
    <w:pPr>
      <w:pBdr>
        <w:top w:val="single" w:sz="4" w:space="1" w:color="auto"/>
      </w:pBdr>
      <w:tabs>
        <w:tab w:val="center" w:pos="5175"/>
        <w:tab w:val="right" w:pos="9810"/>
      </w:tabs>
      <w:rPr>
        <w:rFonts w:ascii="Calibri" w:hAnsi="Calibri" w:cs="Arial"/>
      </w:rPr>
    </w:pPr>
    <w:r w:rsidRPr="004A7D86">
      <w:rPr>
        <w:rFonts w:ascii="Calibri" w:hAnsi="Calibri" w:cs="Arial"/>
      </w:rPr>
      <w:t>DATE</w:t>
    </w:r>
    <w:proofErr w:type="gramStart"/>
    <w:r w:rsidRPr="004A7D86">
      <w:rPr>
        <w:rFonts w:ascii="Calibri" w:hAnsi="Calibri" w:cs="Arial"/>
      </w:rPr>
      <w:t xml:space="preserve">:  </w:t>
    </w:r>
    <w:r w:rsidRPr="004A7D86">
      <w:rPr>
        <w:rFonts w:ascii="Calibri" w:hAnsi="Calibri" w:cs="Arial"/>
        <w:highlight w:val="yellow"/>
      </w:rPr>
      <w:t>[</w:t>
    </w:r>
    <w:proofErr w:type="gramEnd"/>
    <w:r w:rsidRPr="004A7D86">
      <w:rPr>
        <w:rFonts w:ascii="Calibri" w:hAnsi="Calibri" w:cs="Arial"/>
        <w:highlight w:val="yellow"/>
      </w:rPr>
      <w:t>Insert Date, (e.g. Jan., 2000)]</w:t>
    </w:r>
    <w:r w:rsidRPr="004A7D86">
      <w:rPr>
        <w:rFonts w:ascii="Calibri" w:hAnsi="Calibri" w:cs="Arial"/>
      </w:rPr>
      <w:tab/>
    </w:r>
    <w:r w:rsidRPr="004A7D86">
      <w:rPr>
        <w:rFonts w:ascii="Calibri" w:hAnsi="Calibri" w:cs="Arial"/>
      </w:rPr>
      <w:tab/>
      <w:t xml:space="preserve">Page </w:t>
    </w:r>
    <w:r w:rsidRPr="004A7D86">
      <w:rPr>
        <w:rFonts w:ascii="Calibri" w:hAnsi="Calibri" w:cs="Arial"/>
      </w:rPr>
      <w:fldChar w:fldCharType="begin"/>
    </w:r>
    <w:r w:rsidRPr="004A7D86">
      <w:rPr>
        <w:rFonts w:ascii="Calibri" w:hAnsi="Calibri" w:cs="Arial"/>
      </w:rPr>
      <w:instrText xml:space="preserve">PAGE </w:instrText>
    </w:r>
    <w:r w:rsidRPr="004A7D86">
      <w:rPr>
        <w:rFonts w:ascii="Calibri" w:hAnsi="Calibri" w:cs="Arial"/>
      </w:rPr>
      <w:fldChar w:fldCharType="separate"/>
    </w:r>
    <w:r w:rsidR="00AD3494">
      <w:rPr>
        <w:rFonts w:ascii="Calibri" w:hAnsi="Calibri" w:cs="Arial"/>
        <w:noProof/>
      </w:rPr>
      <w:t>5</w:t>
    </w:r>
    <w:r w:rsidRPr="004A7D86">
      <w:rPr>
        <w:rFonts w:ascii="Calibri" w:hAnsi="Calibri" w:cs="Arial"/>
      </w:rPr>
      <w:fldChar w:fldCharType="end"/>
    </w:r>
    <w:r w:rsidRPr="004A7D86">
      <w:rPr>
        <w:rFonts w:ascii="Calibri" w:hAnsi="Calibri" w:cs="Arial"/>
      </w:rPr>
      <w:t xml:space="preserve">  </w:t>
    </w:r>
  </w:p>
  <w:p w14:paraId="6A54824F" w14:textId="77777777" w:rsidR="00EE5EAD" w:rsidRPr="004A7D86" w:rsidRDefault="00EE5EAD" w:rsidP="008A26A6">
    <w:pPr>
      <w:pStyle w:val="Header"/>
      <w:spacing w:after="240"/>
      <w:rPr>
        <w:rFonts w:ascii="Calibri" w:hAnsi="Calibri"/>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7E7468" w14:textId="77777777" w:rsidR="00EE5EAD" w:rsidRPr="0082209E" w:rsidRDefault="00EE5EAD" w:rsidP="00D52CB5">
    <w:pPr>
      <w:pBdr>
        <w:top w:val="single" w:sz="4" w:space="1" w:color="auto"/>
      </w:pBdr>
      <w:tabs>
        <w:tab w:val="right" w:pos="9810"/>
      </w:tabs>
      <w:rPr>
        <w:rFonts w:ascii="Arial" w:hAnsi="Arial" w:cs="Arial"/>
      </w:rPr>
    </w:pPr>
    <w:r w:rsidRPr="0082209E">
      <w:rPr>
        <w:rFonts w:ascii="Arial" w:hAnsi="Arial" w:cs="Arial"/>
      </w:rPr>
      <w:t>CONTRACT NO</w:t>
    </w:r>
    <w:r w:rsidRPr="0082209E">
      <w:rPr>
        <w:rFonts w:ascii="Arial" w:hAnsi="Arial"/>
        <w:highlight w:val="lightGray"/>
      </w:rPr>
      <w:t xml:space="preserve">.... [Insert </w:t>
    </w:r>
    <w:r>
      <w:rPr>
        <w:rFonts w:ascii="Arial" w:hAnsi="Arial"/>
        <w:highlight w:val="lightGray"/>
      </w:rPr>
      <w:t>Region</w:t>
    </w:r>
    <w:r w:rsidRPr="0082209E">
      <w:rPr>
        <w:rFonts w:ascii="Arial" w:hAnsi="Arial"/>
        <w:highlight w:val="lightGray"/>
      </w:rPr>
      <w:t xml:space="preserve"> Number]</w:t>
    </w:r>
    <w:r w:rsidRPr="0082209E">
      <w:rPr>
        <w:rFonts w:ascii="Arial" w:hAnsi="Arial" w:cs="Arial"/>
      </w:rPr>
      <w:tab/>
      <w:t xml:space="preserve">Section </w:t>
    </w:r>
    <w:r>
      <w:rPr>
        <w:rFonts w:ascii="Arial" w:hAnsi="Arial" w:cs="Arial"/>
      </w:rPr>
      <w:t>02140</w:t>
    </w:r>
  </w:p>
  <w:p w14:paraId="3144C4D9" w14:textId="77777777" w:rsidR="00EE5EAD" w:rsidRPr="0082209E" w:rsidRDefault="00EE5EAD" w:rsidP="00D52CB5">
    <w:pPr>
      <w:pBdr>
        <w:top w:val="single" w:sz="4" w:space="1" w:color="auto"/>
      </w:pBdr>
      <w:tabs>
        <w:tab w:val="left" w:pos="-1440"/>
        <w:tab w:val="left" w:pos="-720"/>
        <w:tab w:val="left" w:pos="0"/>
        <w:tab w:val="center" w:pos="5220"/>
        <w:tab w:val="right" w:pos="9810"/>
      </w:tabs>
      <w:rPr>
        <w:rFonts w:ascii="Arial" w:hAnsi="Arial" w:cs="Arial"/>
      </w:rPr>
    </w:pPr>
    <w:r>
      <w:rPr>
        <w:rFonts w:ascii="Arial" w:hAnsi="Arial" w:cs="Arial"/>
        <w:b/>
      </w:rPr>
      <w:tab/>
      <w:t>DEWATERING</w:t>
    </w:r>
    <w:r w:rsidRPr="0082209E">
      <w:rPr>
        <w:rFonts w:ascii="Arial" w:hAnsi="Arial" w:cs="Arial"/>
      </w:rPr>
      <w:tab/>
    </w:r>
    <w:r>
      <w:rPr>
        <w:rFonts w:ascii="Arial" w:hAnsi="Arial" w:cs="Arial"/>
      </w:rPr>
      <w:t>2012-06-28</w:t>
    </w:r>
  </w:p>
  <w:p w14:paraId="36409778" w14:textId="6F03643D" w:rsidR="00EE5EAD" w:rsidRPr="0082209E" w:rsidRDefault="00EE5EAD" w:rsidP="00D52CB5">
    <w:pPr>
      <w:pBdr>
        <w:top w:val="single" w:sz="4" w:space="1" w:color="auto"/>
      </w:pBdr>
      <w:tabs>
        <w:tab w:val="center" w:pos="5175"/>
        <w:tab w:val="right" w:pos="9810"/>
      </w:tabs>
      <w:rPr>
        <w:rFonts w:ascii="Arial" w:hAnsi="Arial" w:cs="Arial"/>
      </w:rPr>
    </w:pPr>
    <w:r w:rsidRPr="0082209E">
      <w:rPr>
        <w:rFonts w:ascii="Arial" w:hAnsi="Arial" w:cs="Arial"/>
      </w:rPr>
      <w:t>DATE</w:t>
    </w:r>
    <w:proofErr w:type="gramStart"/>
    <w:r w:rsidRPr="0082209E">
      <w:rPr>
        <w:rFonts w:ascii="Arial" w:hAnsi="Arial" w:cs="Arial"/>
      </w:rPr>
      <w:t xml:space="preserve">:  </w:t>
    </w:r>
    <w:r w:rsidRPr="0082209E">
      <w:rPr>
        <w:rFonts w:ascii="Arial" w:hAnsi="Arial"/>
        <w:highlight w:val="lightGray"/>
      </w:rPr>
      <w:t>[</w:t>
    </w:r>
    <w:proofErr w:type="gramEnd"/>
    <w:r w:rsidRPr="0082209E">
      <w:rPr>
        <w:rFonts w:ascii="Arial" w:hAnsi="Arial"/>
        <w:highlight w:val="lightGray"/>
      </w:rPr>
      <w:t>Insert Date, (e.g. Jan., 2000)]</w:t>
    </w:r>
    <w:r w:rsidRPr="0082209E">
      <w:rPr>
        <w:rFonts w:ascii="Arial" w:hAnsi="Arial" w:cs="Arial"/>
      </w:rPr>
      <w:tab/>
    </w:r>
    <w:r w:rsidRPr="0082209E">
      <w:rPr>
        <w:rFonts w:ascii="Arial" w:hAnsi="Arial" w:cs="Arial"/>
      </w:rPr>
      <w:tab/>
      <w:t xml:space="preserve">Page </w:t>
    </w:r>
    <w:r w:rsidRPr="0082209E">
      <w:rPr>
        <w:rFonts w:ascii="Arial" w:hAnsi="Arial" w:cs="Arial"/>
      </w:rPr>
      <w:fldChar w:fldCharType="begin"/>
    </w:r>
    <w:r w:rsidRPr="0082209E">
      <w:rPr>
        <w:rFonts w:ascii="Arial" w:hAnsi="Arial" w:cs="Arial"/>
      </w:rPr>
      <w:instrText xml:space="preserve">PAGE </w:instrText>
    </w:r>
    <w:r w:rsidRPr="0082209E">
      <w:rPr>
        <w:rFonts w:ascii="Arial" w:hAnsi="Arial" w:cs="Arial"/>
      </w:rPr>
      <w:fldChar w:fldCharType="separate"/>
    </w:r>
    <w:r>
      <w:rPr>
        <w:rFonts w:ascii="Arial" w:hAnsi="Arial" w:cs="Arial"/>
        <w:noProof/>
      </w:rPr>
      <w:t>1</w:t>
    </w:r>
    <w:r w:rsidRPr="0082209E">
      <w:rPr>
        <w:rFonts w:ascii="Arial" w:hAnsi="Arial" w:cs="Arial"/>
      </w:rPr>
      <w:fldChar w:fldCharType="end"/>
    </w:r>
    <w:r w:rsidRPr="0082209E">
      <w:rPr>
        <w:rFonts w:ascii="Arial" w:hAnsi="Arial" w:cs="Arial"/>
      </w:rPr>
      <w:t xml:space="preserve"> of </w:t>
    </w:r>
    <w:r w:rsidRPr="008A26A6">
      <w:rPr>
        <w:rStyle w:val="PageNumber"/>
        <w:rFonts w:ascii="Arial" w:hAnsi="Arial" w:cs="Arial"/>
        <w:caps/>
        <w:sz w:val="22"/>
        <w:szCs w:val="22"/>
      </w:rPr>
      <w:fldChar w:fldCharType="begin"/>
    </w:r>
    <w:r w:rsidRPr="008A26A6">
      <w:rPr>
        <w:rStyle w:val="PageNumber"/>
        <w:rFonts w:ascii="Arial" w:hAnsi="Arial" w:cs="Arial"/>
        <w:caps/>
        <w:sz w:val="22"/>
        <w:szCs w:val="22"/>
      </w:rPr>
      <w:instrText xml:space="preserve"> NUMPAGES </w:instrText>
    </w:r>
    <w:r w:rsidRPr="008A26A6">
      <w:rPr>
        <w:rStyle w:val="PageNumber"/>
        <w:rFonts w:ascii="Arial" w:hAnsi="Arial" w:cs="Arial"/>
        <w:caps/>
        <w:sz w:val="22"/>
        <w:szCs w:val="22"/>
      </w:rPr>
      <w:fldChar w:fldCharType="separate"/>
    </w:r>
    <w:r>
      <w:rPr>
        <w:rStyle w:val="PageNumber"/>
        <w:rFonts w:ascii="Arial" w:hAnsi="Arial" w:cs="Arial"/>
        <w:caps/>
        <w:noProof/>
        <w:sz w:val="22"/>
        <w:szCs w:val="22"/>
      </w:rPr>
      <w:t>8</w:t>
    </w:r>
    <w:r w:rsidRPr="008A26A6">
      <w:rPr>
        <w:rStyle w:val="PageNumber"/>
        <w:rFonts w:ascii="Arial" w:hAnsi="Arial" w:cs="Arial"/>
        <w:caps/>
        <w:sz w:val="22"/>
        <w:szCs w:val="22"/>
      </w:rPr>
      <w:fldChar w:fldCharType="end"/>
    </w:r>
  </w:p>
  <w:p w14:paraId="66FF99E1" w14:textId="77777777" w:rsidR="00EE5EAD" w:rsidRDefault="00EE5EAD" w:rsidP="006C0FAF">
    <w:pPr>
      <w:pStyle w:val="Header"/>
      <w:spacing w:after="24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85548A8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00402"/>
    <w:multiLevelType w:val="multilevel"/>
    <w:tmpl w:val="00000885"/>
    <w:lvl w:ilvl="0">
      <w:start w:val="1"/>
      <w:numFmt w:val="upperLetter"/>
      <w:lvlText w:val="%1."/>
      <w:lvlJc w:val="left"/>
      <w:pPr>
        <w:ind w:hanging="576"/>
      </w:pPr>
      <w:rPr>
        <w:rFonts w:ascii="Times New Roman" w:hAnsi="Times New Roman" w:cs="Times New Roman"/>
        <w:b w:val="0"/>
        <w:bCs w:val="0"/>
        <w:spacing w:val="-1"/>
        <w:sz w:val="24"/>
        <w:szCs w:val="24"/>
      </w:rPr>
    </w:lvl>
    <w:lvl w:ilvl="1">
      <w:start w:val="1"/>
      <w:numFmt w:val="decimal"/>
      <w:lvlText w:val="%2."/>
      <w:lvlJc w:val="left"/>
      <w:pPr>
        <w:ind w:hanging="576"/>
      </w:pPr>
      <w:rPr>
        <w:rFonts w:ascii="Times New Roman" w:hAnsi="Times New Roman" w:cs="Times New Roman"/>
        <w:b w:val="0"/>
        <w:bCs w:val="0"/>
        <w:sz w:val="24"/>
        <w:szCs w:val="24"/>
      </w:rPr>
    </w:lvl>
    <w:lvl w:ilvl="2">
      <w:numFmt w:val="bullet"/>
      <w:lvlText w:val="•"/>
      <w:lvlJc w:val="left"/>
    </w:lvl>
    <w:lvl w:ilvl="3">
      <w:numFmt w:val="bullet"/>
      <w:lvlText w:val="•"/>
      <w:lvlJc w:val="left"/>
    </w:lvl>
    <w:lvl w:ilvl="4">
      <w:numFmt w:val="bullet"/>
      <w:lvlText w:val="•"/>
      <w:lvlJc w:val="left"/>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2" w15:restartNumberingAfterBreak="0">
    <w:nsid w:val="00000403"/>
    <w:multiLevelType w:val="multilevel"/>
    <w:tmpl w:val="00000886"/>
    <w:lvl w:ilvl="0">
      <w:start w:val="1"/>
      <w:numFmt w:val="decimal"/>
      <w:lvlText w:val="%1"/>
      <w:lvlJc w:val="left"/>
      <w:pPr>
        <w:ind w:hanging="864"/>
      </w:pPr>
    </w:lvl>
    <w:lvl w:ilvl="1">
      <w:start w:val="2"/>
      <w:numFmt w:val="decimal"/>
      <w:lvlText w:val="%1.%2"/>
      <w:lvlJc w:val="left"/>
      <w:pPr>
        <w:ind w:hanging="864"/>
      </w:pPr>
      <w:rPr>
        <w:rFonts w:ascii="Times New Roman" w:hAnsi="Times New Roman" w:cs="Times New Roman"/>
        <w:b w:val="0"/>
        <w:bCs w:val="0"/>
        <w:sz w:val="24"/>
        <w:szCs w:val="24"/>
      </w:rPr>
    </w:lvl>
    <w:lvl w:ilvl="2">
      <w:start w:val="1"/>
      <w:numFmt w:val="upperLetter"/>
      <w:lvlText w:val="%3."/>
      <w:lvlJc w:val="left"/>
      <w:pPr>
        <w:ind w:hanging="576"/>
      </w:pPr>
      <w:rPr>
        <w:rFonts w:ascii="Times New Roman" w:hAnsi="Times New Roman" w:cs="Times New Roman"/>
        <w:b w:val="0"/>
        <w:bCs w:val="0"/>
        <w:spacing w:val="-1"/>
        <w:sz w:val="24"/>
        <w:szCs w:val="24"/>
      </w:rPr>
    </w:lvl>
    <w:lvl w:ilvl="3">
      <w:start w:val="1"/>
      <w:numFmt w:val="decimal"/>
      <w:lvlText w:val="%4."/>
      <w:lvlJc w:val="left"/>
      <w:pPr>
        <w:ind w:hanging="576"/>
      </w:pPr>
      <w:rPr>
        <w:rFonts w:ascii="Times New Roman" w:hAnsi="Times New Roman" w:cs="Times New Roman"/>
        <w:b w:val="0"/>
        <w:bCs w:val="0"/>
        <w:sz w:val="24"/>
        <w:szCs w:val="24"/>
      </w:rPr>
    </w:lvl>
    <w:lvl w:ilvl="4">
      <w:start w:val="1"/>
      <w:numFmt w:val="lowerLetter"/>
      <w:lvlText w:val="%5."/>
      <w:lvlJc w:val="left"/>
      <w:pPr>
        <w:ind w:hanging="576"/>
      </w:pPr>
      <w:rPr>
        <w:rFonts w:ascii="Times New Roman" w:hAnsi="Times New Roman" w:cs="Times New Roman"/>
        <w:b w:val="0"/>
        <w:bCs w:val="0"/>
        <w:sz w:val="24"/>
        <w:szCs w:val="24"/>
      </w:rPr>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3" w15:restartNumberingAfterBreak="0">
    <w:nsid w:val="00000404"/>
    <w:multiLevelType w:val="multilevel"/>
    <w:tmpl w:val="00000887"/>
    <w:lvl w:ilvl="0">
      <w:start w:val="2"/>
      <w:numFmt w:val="decimal"/>
      <w:lvlText w:val="%1"/>
      <w:lvlJc w:val="left"/>
      <w:pPr>
        <w:ind w:hanging="864"/>
      </w:pPr>
    </w:lvl>
    <w:lvl w:ilvl="1">
      <w:start w:val="1"/>
      <w:numFmt w:val="decimal"/>
      <w:lvlText w:val="%1.%2"/>
      <w:lvlJc w:val="left"/>
      <w:pPr>
        <w:ind w:hanging="864"/>
      </w:pPr>
      <w:rPr>
        <w:rFonts w:ascii="Times New Roman" w:hAnsi="Times New Roman" w:cs="Times New Roman"/>
        <w:b w:val="0"/>
        <w:bCs w:val="0"/>
        <w:sz w:val="24"/>
        <w:szCs w:val="24"/>
      </w:rPr>
    </w:lvl>
    <w:lvl w:ilvl="2">
      <w:start w:val="1"/>
      <w:numFmt w:val="upperLetter"/>
      <w:lvlText w:val="%3."/>
      <w:lvlJc w:val="left"/>
      <w:pPr>
        <w:ind w:hanging="576"/>
      </w:pPr>
      <w:rPr>
        <w:rFonts w:ascii="Times New Roman" w:hAnsi="Times New Roman" w:cs="Times New Roman"/>
        <w:b w:val="0"/>
        <w:bCs w:val="0"/>
        <w:spacing w:val="-1"/>
        <w:sz w:val="24"/>
        <w:szCs w:val="24"/>
      </w:rPr>
    </w:lvl>
    <w:lvl w:ilvl="3">
      <w:start w:val="1"/>
      <w:numFmt w:val="decimal"/>
      <w:lvlText w:val="%4."/>
      <w:lvlJc w:val="left"/>
      <w:pPr>
        <w:ind w:hanging="576"/>
      </w:pPr>
      <w:rPr>
        <w:rFonts w:ascii="Times New Roman" w:hAnsi="Times New Roman" w:cs="Times New Roman"/>
        <w:b w:val="0"/>
        <w:bCs w:val="0"/>
        <w:sz w:val="24"/>
        <w:szCs w:val="24"/>
      </w:rPr>
    </w:lvl>
    <w:lvl w:ilvl="4">
      <w:numFmt w:val="bullet"/>
      <w:lvlText w:val="•"/>
      <w:lvlJc w:val="left"/>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4" w15:restartNumberingAfterBreak="0">
    <w:nsid w:val="00000405"/>
    <w:multiLevelType w:val="multilevel"/>
    <w:tmpl w:val="CA36FFE8"/>
    <w:lvl w:ilvl="0">
      <w:start w:val="3"/>
      <w:numFmt w:val="decimal"/>
      <w:lvlText w:val="%1"/>
      <w:lvlJc w:val="left"/>
      <w:pPr>
        <w:ind w:hanging="864"/>
      </w:pPr>
    </w:lvl>
    <w:lvl w:ilvl="1">
      <w:start w:val="1"/>
      <w:numFmt w:val="decimal"/>
      <w:lvlText w:val="%1.%2"/>
      <w:lvlJc w:val="left"/>
      <w:pPr>
        <w:ind w:hanging="864"/>
      </w:pPr>
      <w:rPr>
        <w:rFonts w:ascii="Times New Roman" w:hAnsi="Times New Roman" w:cs="Times New Roman"/>
        <w:b w:val="0"/>
        <w:bCs w:val="0"/>
        <w:sz w:val="24"/>
        <w:szCs w:val="24"/>
      </w:rPr>
    </w:lvl>
    <w:lvl w:ilvl="2">
      <w:start w:val="1"/>
      <w:numFmt w:val="decimal"/>
      <w:lvlText w:val="%3."/>
      <w:lvlJc w:val="left"/>
      <w:pPr>
        <w:ind w:hanging="576"/>
      </w:pPr>
      <w:rPr>
        <w:b w:val="0"/>
        <w:bCs w:val="0"/>
        <w:spacing w:val="-1"/>
        <w:sz w:val="24"/>
        <w:szCs w:val="24"/>
      </w:rPr>
    </w:lvl>
    <w:lvl w:ilvl="3">
      <w:start w:val="1"/>
      <w:numFmt w:val="decimal"/>
      <w:lvlText w:val="%4."/>
      <w:lvlJc w:val="left"/>
      <w:pPr>
        <w:ind w:hanging="576"/>
      </w:pPr>
      <w:rPr>
        <w:rFonts w:ascii="Times New Roman" w:hAnsi="Times New Roman" w:cs="Times New Roman"/>
        <w:b w:val="0"/>
        <w:bCs w:val="0"/>
        <w:sz w:val="24"/>
        <w:szCs w:val="24"/>
      </w:rPr>
    </w:lvl>
    <w:lvl w:ilvl="4">
      <w:start w:val="1"/>
      <w:numFmt w:val="lowerLetter"/>
      <w:lvlText w:val="%5."/>
      <w:lvlJc w:val="left"/>
      <w:pPr>
        <w:ind w:hanging="576"/>
      </w:pPr>
      <w:rPr>
        <w:rFonts w:ascii="Times New Roman" w:hAnsi="Times New Roman" w:cs="Times New Roman"/>
        <w:b w:val="0"/>
        <w:bCs w:val="0"/>
        <w:sz w:val="24"/>
        <w:szCs w:val="24"/>
      </w:rPr>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5" w15:restartNumberingAfterBreak="0">
    <w:nsid w:val="12870592"/>
    <w:multiLevelType w:val="multilevel"/>
    <w:tmpl w:val="A8BEF8E6"/>
    <w:lvl w:ilvl="0">
      <w:start w:val="1"/>
      <w:numFmt w:val="decimal"/>
      <w:lvlText w:val="PART %1."/>
      <w:lvlJc w:val="left"/>
      <w:pPr>
        <w:tabs>
          <w:tab w:val="num" w:pos="432"/>
        </w:tabs>
        <w:ind w:left="432" w:hanging="432"/>
      </w:pPr>
      <w:rPr>
        <w:rFonts w:ascii="Calibri" w:hAnsi="Calibri"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4"/>
      <w:lvlJc w:val="left"/>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5."/>
      <w:lvlJc w:val="left"/>
      <w:pPr>
        <w:tabs>
          <w:tab w:val="num" w:pos="720"/>
        </w:tabs>
        <w:ind w:left="720" w:firstLine="4320"/>
      </w:pPr>
      <w:rPr>
        <w:rFonts w:hint="default"/>
      </w:rPr>
    </w:lvl>
    <w:lvl w:ilvl="5">
      <w:start w:val="1"/>
      <w:numFmt w:val="decimal"/>
      <w:lvlText w:val=".%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147D314B"/>
    <w:multiLevelType w:val="multilevel"/>
    <w:tmpl w:val="599657F8"/>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hanging="720"/>
      </w:pPr>
      <w:rPr>
        <w:rFonts w:ascii="Arial" w:hAnsi="Arial" w:hint="default"/>
        <w:color w:val="000000"/>
        <w:sz w:val="22"/>
      </w:rPr>
    </w:lvl>
    <w:lvl w:ilvl="3">
      <w:start w:val="1"/>
      <w:numFmt w:val="decimal"/>
      <w:lvlText w:val=".%4"/>
      <w:lvlJc w:val="left"/>
      <w:pPr>
        <w:tabs>
          <w:tab w:val="num" w:pos="864"/>
        </w:tabs>
        <w:ind w:left="864" w:firstLine="30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 w15:restartNumberingAfterBreak="0">
    <w:nsid w:val="1C813A69"/>
    <w:multiLevelType w:val="hybridMultilevel"/>
    <w:tmpl w:val="04489290"/>
    <w:lvl w:ilvl="0" w:tplc="10090001">
      <w:start w:val="1"/>
      <w:numFmt w:val="bullet"/>
      <w:lvlText w:val=""/>
      <w:lvlJc w:val="left"/>
      <w:pPr>
        <w:tabs>
          <w:tab w:val="num" w:pos="720"/>
        </w:tabs>
        <w:ind w:left="720" w:hanging="360"/>
      </w:pPr>
      <w:rPr>
        <w:rFonts w:ascii="Symbol" w:hAnsi="Symbol" w:hint="default"/>
      </w:rPr>
    </w:lvl>
    <w:lvl w:ilvl="1" w:tplc="10090003">
      <w:start w:val="1"/>
      <w:numFmt w:val="decimal"/>
      <w:lvlText w:val="%2."/>
      <w:lvlJc w:val="left"/>
      <w:pPr>
        <w:tabs>
          <w:tab w:val="num" w:pos="1440"/>
        </w:tabs>
        <w:ind w:left="1440" w:hanging="360"/>
      </w:pPr>
    </w:lvl>
    <w:lvl w:ilvl="2" w:tplc="10090005">
      <w:start w:val="1"/>
      <w:numFmt w:val="decimal"/>
      <w:lvlText w:val="%3."/>
      <w:lvlJc w:val="left"/>
      <w:pPr>
        <w:tabs>
          <w:tab w:val="num" w:pos="2160"/>
        </w:tabs>
        <w:ind w:left="2160" w:hanging="360"/>
      </w:pPr>
    </w:lvl>
    <w:lvl w:ilvl="3" w:tplc="10090001">
      <w:start w:val="1"/>
      <w:numFmt w:val="decimal"/>
      <w:lvlText w:val="%4."/>
      <w:lvlJc w:val="left"/>
      <w:pPr>
        <w:tabs>
          <w:tab w:val="num" w:pos="2880"/>
        </w:tabs>
        <w:ind w:left="2880" w:hanging="360"/>
      </w:pPr>
    </w:lvl>
    <w:lvl w:ilvl="4" w:tplc="10090003">
      <w:start w:val="1"/>
      <w:numFmt w:val="decimal"/>
      <w:lvlText w:val="%5."/>
      <w:lvlJc w:val="left"/>
      <w:pPr>
        <w:tabs>
          <w:tab w:val="num" w:pos="3600"/>
        </w:tabs>
        <w:ind w:left="3600" w:hanging="360"/>
      </w:pPr>
    </w:lvl>
    <w:lvl w:ilvl="5" w:tplc="10090005">
      <w:start w:val="1"/>
      <w:numFmt w:val="decimal"/>
      <w:lvlText w:val="%6."/>
      <w:lvlJc w:val="left"/>
      <w:pPr>
        <w:tabs>
          <w:tab w:val="num" w:pos="4320"/>
        </w:tabs>
        <w:ind w:left="4320" w:hanging="360"/>
      </w:pPr>
    </w:lvl>
    <w:lvl w:ilvl="6" w:tplc="10090001">
      <w:start w:val="1"/>
      <w:numFmt w:val="decimal"/>
      <w:lvlText w:val="%7."/>
      <w:lvlJc w:val="left"/>
      <w:pPr>
        <w:tabs>
          <w:tab w:val="num" w:pos="5040"/>
        </w:tabs>
        <w:ind w:left="5040" w:hanging="360"/>
      </w:pPr>
    </w:lvl>
    <w:lvl w:ilvl="7" w:tplc="10090003">
      <w:start w:val="1"/>
      <w:numFmt w:val="decimal"/>
      <w:lvlText w:val="%8."/>
      <w:lvlJc w:val="left"/>
      <w:pPr>
        <w:tabs>
          <w:tab w:val="num" w:pos="5760"/>
        </w:tabs>
        <w:ind w:left="5760" w:hanging="360"/>
      </w:pPr>
    </w:lvl>
    <w:lvl w:ilvl="8" w:tplc="10090005">
      <w:start w:val="1"/>
      <w:numFmt w:val="decimal"/>
      <w:lvlText w:val="%9."/>
      <w:lvlJc w:val="left"/>
      <w:pPr>
        <w:tabs>
          <w:tab w:val="num" w:pos="6480"/>
        </w:tabs>
        <w:ind w:left="6480" w:hanging="360"/>
      </w:pPr>
    </w:lvl>
  </w:abstractNum>
  <w:abstractNum w:abstractNumId="8" w15:restartNumberingAfterBreak="0">
    <w:nsid w:val="2006460A"/>
    <w:multiLevelType w:val="multilevel"/>
    <w:tmpl w:val="A496B304"/>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ascii="Arial" w:hAnsi="Arial" w:hint="default"/>
        <w:color w:val="000000"/>
        <w:sz w:val="22"/>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15:restartNumberingAfterBreak="0">
    <w:nsid w:val="213D49F8"/>
    <w:multiLevelType w:val="multilevel"/>
    <w:tmpl w:val="CA36FFE8"/>
    <w:lvl w:ilvl="0">
      <w:start w:val="3"/>
      <w:numFmt w:val="decimal"/>
      <w:lvlText w:val="%1"/>
      <w:lvlJc w:val="left"/>
      <w:pPr>
        <w:ind w:hanging="864"/>
      </w:pPr>
    </w:lvl>
    <w:lvl w:ilvl="1">
      <w:start w:val="1"/>
      <w:numFmt w:val="decimal"/>
      <w:lvlText w:val="%1.%2"/>
      <w:lvlJc w:val="left"/>
      <w:pPr>
        <w:ind w:hanging="864"/>
      </w:pPr>
      <w:rPr>
        <w:rFonts w:ascii="Times New Roman" w:hAnsi="Times New Roman" w:cs="Times New Roman"/>
        <w:b w:val="0"/>
        <w:bCs w:val="0"/>
        <w:sz w:val="24"/>
        <w:szCs w:val="24"/>
      </w:rPr>
    </w:lvl>
    <w:lvl w:ilvl="2">
      <w:start w:val="1"/>
      <w:numFmt w:val="decimal"/>
      <w:lvlText w:val="%3."/>
      <w:lvlJc w:val="left"/>
      <w:pPr>
        <w:ind w:hanging="576"/>
      </w:pPr>
      <w:rPr>
        <w:b w:val="0"/>
        <w:bCs w:val="0"/>
        <w:spacing w:val="-1"/>
        <w:sz w:val="24"/>
        <w:szCs w:val="24"/>
      </w:rPr>
    </w:lvl>
    <w:lvl w:ilvl="3">
      <w:start w:val="1"/>
      <w:numFmt w:val="decimal"/>
      <w:lvlText w:val="%4."/>
      <w:lvlJc w:val="left"/>
      <w:pPr>
        <w:ind w:hanging="576"/>
      </w:pPr>
      <w:rPr>
        <w:rFonts w:ascii="Times New Roman" w:hAnsi="Times New Roman" w:cs="Times New Roman"/>
        <w:b w:val="0"/>
        <w:bCs w:val="0"/>
        <w:sz w:val="24"/>
        <w:szCs w:val="24"/>
      </w:rPr>
    </w:lvl>
    <w:lvl w:ilvl="4">
      <w:start w:val="1"/>
      <w:numFmt w:val="lowerLetter"/>
      <w:lvlText w:val="%5."/>
      <w:lvlJc w:val="left"/>
      <w:pPr>
        <w:ind w:hanging="576"/>
      </w:pPr>
      <w:rPr>
        <w:rFonts w:ascii="Times New Roman" w:hAnsi="Times New Roman" w:cs="Times New Roman"/>
        <w:b w:val="0"/>
        <w:bCs w:val="0"/>
        <w:sz w:val="24"/>
        <w:szCs w:val="24"/>
      </w:rPr>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10" w15:restartNumberingAfterBreak="0">
    <w:nsid w:val="267509BB"/>
    <w:multiLevelType w:val="multilevel"/>
    <w:tmpl w:val="561864F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15:restartNumberingAfterBreak="0">
    <w:nsid w:val="2FEA6C0B"/>
    <w:multiLevelType w:val="hybridMultilevel"/>
    <w:tmpl w:val="6AD287D6"/>
    <w:lvl w:ilvl="0" w:tplc="10090001">
      <w:start w:val="1"/>
      <w:numFmt w:val="bullet"/>
      <w:lvlText w:val=""/>
      <w:lvlJc w:val="left"/>
      <w:pPr>
        <w:tabs>
          <w:tab w:val="num" w:pos="720"/>
        </w:tabs>
        <w:ind w:left="720" w:hanging="360"/>
      </w:pPr>
      <w:rPr>
        <w:rFonts w:ascii="Symbol" w:hAnsi="Symbol" w:hint="default"/>
      </w:rPr>
    </w:lvl>
    <w:lvl w:ilvl="1" w:tplc="10090003">
      <w:start w:val="1"/>
      <w:numFmt w:val="decimal"/>
      <w:lvlText w:val="%2."/>
      <w:lvlJc w:val="left"/>
      <w:pPr>
        <w:tabs>
          <w:tab w:val="num" w:pos="1440"/>
        </w:tabs>
        <w:ind w:left="1440" w:hanging="360"/>
      </w:pPr>
    </w:lvl>
    <w:lvl w:ilvl="2" w:tplc="10090005">
      <w:start w:val="1"/>
      <w:numFmt w:val="decimal"/>
      <w:lvlText w:val="%3."/>
      <w:lvlJc w:val="left"/>
      <w:pPr>
        <w:tabs>
          <w:tab w:val="num" w:pos="2160"/>
        </w:tabs>
        <w:ind w:left="2160" w:hanging="360"/>
      </w:pPr>
    </w:lvl>
    <w:lvl w:ilvl="3" w:tplc="10090001">
      <w:start w:val="1"/>
      <w:numFmt w:val="decimal"/>
      <w:lvlText w:val="%4."/>
      <w:lvlJc w:val="left"/>
      <w:pPr>
        <w:tabs>
          <w:tab w:val="num" w:pos="2880"/>
        </w:tabs>
        <w:ind w:left="2880" w:hanging="360"/>
      </w:pPr>
    </w:lvl>
    <w:lvl w:ilvl="4" w:tplc="10090003">
      <w:start w:val="1"/>
      <w:numFmt w:val="decimal"/>
      <w:lvlText w:val="%5."/>
      <w:lvlJc w:val="left"/>
      <w:pPr>
        <w:tabs>
          <w:tab w:val="num" w:pos="3600"/>
        </w:tabs>
        <w:ind w:left="3600" w:hanging="360"/>
      </w:pPr>
    </w:lvl>
    <w:lvl w:ilvl="5" w:tplc="10090005">
      <w:start w:val="1"/>
      <w:numFmt w:val="decimal"/>
      <w:lvlText w:val="%6."/>
      <w:lvlJc w:val="left"/>
      <w:pPr>
        <w:tabs>
          <w:tab w:val="num" w:pos="4320"/>
        </w:tabs>
        <w:ind w:left="4320" w:hanging="360"/>
      </w:pPr>
    </w:lvl>
    <w:lvl w:ilvl="6" w:tplc="10090001">
      <w:start w:val="1"/>
      <w:numFmt w:val="decimal"/>
      <w:lvlText w:val="%7."/>
      <w:lvlJc w:val="left"/>
      <w:pPr>
        <w:tabs>
          <w:tab w:val="num" w:pos="5040"/>
        </w:tabs>
        <w:ind w:left="5040" w:hanging="360"/>
      </w:pPr>
    </w:lvl>
    <w:lvl w:ilvl="7" w:tplc="10090003">
      <w:start w:val="1"/>
      <w:numFmt w:val="decimal"/>
      <w:lvlText w:val="%8."/>
      <w:lvlJc w:val="left"/>
      <w:pPr>
        <w:tabs>
          <w:tab w:val="num" w:pos="5760"/>
        </w:tabs>
        <w:ind w:left="5760" w:hanging="360"/>
      </w:pPr>
    </w:lvl>
    <w:lvl w:ilvl="8" w:tplc="10090005">
      <w:start w:val="1"/>
      <w:numFmt w:val="decimal"/>
      <w:lvlText w:val="%9."/>
      <w:lvlJc w:val="left"/>
      <w:pPr>
        <w:tabs>
          <w:tab w:val="num" w:pos="6480"/>
        </w:tabs>
        <w:ind w:left="6480" w:hanging="360"/>
      </w:pPr>
    </w:lvl>
  </w:abstractNum>
  <w:abstractNum w:abstractNumId="12" w15:restartNumberingAfterBreak="0">
    <w:nsid w:val="329C5662"/>
    <w:multiLevelType w:val="hybridMultilevel"/>
    <w:tmpl w:val="30824698"/>
    <w:lvl w:ilvl="0" w:tplc="E4FEA7E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2C912EB"/>
    <w:multiLevelType w:val="multilevel"/>
    <w:tmpl w:val="04C8E42C"/>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firstLine="2880"/>
      </w:pPr>
      <w:rPr>
        <w:rFonts w:ascii="Arial" w:hAnsi="Arial" w:hint="default"/>
        <w:color w:val="000000"/>
        <w:sz w:val="22"/>
      </w:rPr>
    </w:lvl>
    <w:lvl w:ilvl="3">
      <w:start w:val="1"/>
      <w:numFmt w:val="decimal"/>
      <w:lvlText w:val=".%4"/>
      <w:lvlJc w:val="left"/>
      <w:pPr>
        <w:tabs>
          <w:tab w:val="num" w:pos="864"/>
        </w:tabs>
        <w:ind w:left="864" w:firstLine="345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34351C87"/>
    <w:multiLevelType w:val="multilevel"/>
    <w:tmpl w:val="78282C44"/>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hanging="720"/>
      </w:pPr>
      <w:rPr>
        <w:rFonts w:ascii="Arial" w:hAnsi="Arial" w:hint="default"/>
        <w:color w:val="000000"/>
        <w:sz w:val="22"/>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350304BD"/>
    <w:multiLevelType w:val="multilevel"/>
    <w:tmpl w:val="CA36FFE8"/>
    <w:lvl w:ilvl="0">
      <w:start w:val="3"/>
      <w:numFmt w:val="decimal"/>
      <w:lvlText w:val="%1"/>
      <w:lvlJc w:val="left"/>
      <w:pPr>
        <w:ind w:hanging="864"/>
      </w:pPr>
    </w:lvl>
    <w:lvl w:ilvl="1">
      <w:start w:val="1"/>
      <w:numFmt w:val="decimal"/>
      <w:lvlText w:val="%1.%2"/>
      <w:lvlJc w:val="left"/>
      <w:pPr>
        <w:ind w:hanging="864"/>
      </w:pPr>
      <w:rPr>
        <w:rFonts w:ascii="Times New Roman" w:hAnsi="Times New Roman" w:cs="Times New Roman"/>
        <w:b w:val="0"/>
        <w:bCs w:val="0"/>
        <w:sz w:val="24"/>
        <w:szCs w:val="24"/>
      </w:rPr>
    </w:lvl>
    <w:lvl w:ilvl="2">
      <w:start w:val="1"/>
      <w:numFmt w:val="decimal"/>
      <w:lvlText w:val="%3."/>
      <w:lvlJc w:val="left"/>
      <w:pPr>
        <w:ind w:hanging="576"/>
      </w:pPr>
      <w:rPr>
        <w:b w:val="0"/>
        <w:bCs w:val="0"/>
        <w:spacing w:val="-1"/>
        <w:sz w:val="24"/>
        <w:szCs w:val="24"/>
      </w:rPr>
    </w:lvl>
    <w:lvl w:ilvl="3">
      <w:start w:val="1"/>
      <w:numFmt w:val="decimal"/>
      <w:lvlText w:val="%4."/>
      <w:lvlJc w:val="left"/>
      <w:pPr>
        <w:ind w:hanging="576"/>
      </w:pPr>
      <w:rPr>
        <w:rFonts w:ascii="Times New Roman" w:hAnsi="Times New Roman" w:cs="Times New Roman"/>
        <w:b w:val="0"/>
        <w:bCs w:val="0"/>
        <w:sz w:val="24"/>
        <w:szCs w:val="24"/>
      </w:rPr>
    </w:lvl>
    <w:lvl w:ilvl="4">
      <w:start w:val="1"/>
      <w:numFmt w:val="lowerLetter"/>
      <w:lvlText w:val="%5."/>
      <w:lvlJc w:val="left"/>
      <w:pPr>
        <w:ind w:hanging="576"/>
      </w:pPr>
      <w:rPr>
        <w:rFonts w:ascii="Times New Roman" w:hAnsi="Times New Roman" w:cs="Times New Roman"/>
        <w:b w:val="0"/>
        <w:bCs w:val="0"/>
        <w:sz w:val="24"/>
        <w:szCs w:val="24"/>
      </w:rPr>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16" w15:restartNumberingAfterBreak="0">
    <w:nsid w:val="3A923D62"/>
    <w:multiLevelType w:val="hybridMultilevel"/>
    <w:tmpl w:val="36D4B1F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4A032682"/>
    <w:multiLevelType w:val="hybridMultilevel"/>
    <w:tmpl w:val="2B502794"/>
    <w:lvl w:ilvl="0" w:tplc="10090001">
      <w:start w:val="1"/>
      <w:numFmt w:val="bullet"/>
      <w:lvlText w:val=""/>
      <w:lvlJc w:val="left"/>
      <w:pPr>
        <w:tabs>
          <w:tab w:val="num" w:pos="720"/>
        </w:tabs>
        <w:ind w:left="720" w:hanging="360"/>
      </w:pPr>
      <w:rPr>
        <w:rFonts w:ascii="Symbol" w:hAnsi="Symbol" w:hint="default"/>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0407D28"/>
    <w:multiLevelType w:val="multilevel"/>
    <w:tmpl w:val="883CE1C2"/>
    <w:lvl w:ilvl="0">
      <w:start w:val="1"/>
      <w:numFmt w:val="decimal"/>
      <w:pStyle w:val="Heading1"/>
      <w:lvlText w:val="PART %1."/>
      <w:lvlJc w:val="left"/>
      <w:rPr>
        <w:rFonts w:cs="Times New Roman"/>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3"/>
      <w:lvlJc w:val="left"/>
      <w:rPr>
        <w:rFonts w:cs="Times New Roman"/>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4"/>
      <w:lvlJc w:val="left"/>
      <w:pPr>
        <w:tabs>
          <w:tab w:val="num" w:pos="864"/>
        </w:tabs>
        <w:ind w:left="864" w:firstLine="3456"/>
      </w:pPr>
      <w:rPr>
        <w:rFonts w:hint="default"/>
      </w:rPr>
    </w:lvl>
    <w:lvl w:ilvl="4">
      <w:start w:val="1"/>
      <w:numFmt w:val="decimal"/>
      <w:pStyle w:val="Heading5"/>
      <w:lvlText w:val="%5."/>
      <w:lvlJc w:val="left"/>
      <w:pPr>
        <w:tabs>
          <w:tab w:val="num" w:pos="784"/>
        </w:tabs>
        <w:ind w:left="784" w:firstLine="4320"/>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9" w15:restartNumberingAfterBreak="0">
    <w:nsid w:val="58F9186A"/>
    <w:multiLevelType w:val="multilevel"/>
    <w:tmpl w:val="081C5F9C"/>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ascii="Arial" w:hAnsi="Arial" w:hint="default"/>
        <w:color w:val="000000"/>
        <w:sz w:val="22"/>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15:restartNumberingAfterBreak="0">
    <w:nsid w:val="71081BB8"/>
    <w:multiLevelType w:val="multilevel"/>
    <w:tmpl w:val="CA36FFE8"/>
    <w:lvl w:ilvl="0">
      <w:start w:val="3"/>
      <w:numFmt w:val="decimal"/>
      <w:lvlText w:val="%1"/>
      <w:lvlJc w:val="left"/>
      <w:pPr>
        <w:ind w:hanging="864"/>
      </w:pPr>
    </w:lvl>
    <w:lvl w:ilvl="1">
      <w:start w:val="1"/>
      <w:numFmt w:val="decimal"/>
      <w:lvlText w:val="%1.%2"/>
      <w:lvlJc w:val="left"/>
      <w:pPr>
        <w:ind w:hanging="864"/>
      </w:pPr>
      <w:rPr>
        <w:rFonts w:ascii="Times New Roman" w:hAnsi="Times New Roman" w:cs="Times New Roman"/>
        <w:b w:val="0"/>
        <w:bCs w:val="0"/>
        <w:sz w:val="24"/>
        <w:szCs w:val="24"/>
      </w:rPr>
    </w:lvl>
    <w:lvl w:ilvl="2">
      <w:start w:val="1"/>
      <w:numFmt w:val="decimal"/>
      <w:lvlText w:val="%3."/>
      <w:lvlJc w:val="left"/>
      <w:pPr>
        <w:ind w:hanging="576"/>
      </w:pPr>
      <w:rPr>
        <w:b w:val="0"/>
        <w:bCs w:val="0"/>
        <w:spacing w:val="-1"/>
        <w:sz w:val="24"/>
        <w:szCs w:val="24"/>
      </w:rPr>
    </w:lvl>
    <w:lvl w:ilvl="3">
      <w:start w:val="1"/>
      <w:numFmt w:val="decimal"/>
      <w:lvlText w:val="%4."/>
      <w:lvlJc w:val="left"/>
      <w:pPr>
        <w:ind w:hanging="576"/>
      </w:pPr>
      <w:rPr>
        <w:rFonts w:ascii="Times New Roman" w:hAnsi="Times New Roman" w:cs="Times New Roman"/>
        <w:b w:val="0"/>
        <w:bCs w:val="0"/>
        <w:sz w:val="24"/>
        <w:szCs w:val="24"/>
      </w:rPr>
    </w:lvl>
    <w:lvl w:ilvl="4">
      <w:start w:val="1"/>
      <w:numFmt w:val="lowerLetter"/>
      <w:lvlText w:val="%5."/>
      <w:lvlJc w:val="left"/>
      <w:pPr>
        <w:ind w:hanging="576"/>
      </w:pPr>
      <w:rPr>
        <w:rFonts w:ascii="Times New Roman" w:hAnsi="Times New Roman" w:cs="Times New Roman"/>
        <w:b w:val="0"/>
        <w:bCs w:val="0"/>
        <w:sz w:val="24"/>
        <w:szCs w:val="24"/>
      </w:rPr>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21" w15:restartNumberingAfterBreak="0">
    <w:nsid w:val="78D01F5F"/>
    <w:multiLevelType w:val="hybridMultilevel"/>
    <w:tmpl w:val="F1B2E186"/>
    <w:lvl w:ilvl="0" w:tplc="04090001">
      <w:start w:val="1"/>
      <w:numFmt w:val="bullet"/>
      <w:lvlText w:val=""/>
      <w:lvlJc w:val="left"/>
      <w:pPr>
        <w:tabs>
          <w:tab w:val="num" w:pos="720"/>
        </w:tabs>
        <w:ind w:left="720" w:hanging="360"/>
      </w:pPr>
      <w:rPr>
        <w:rFonts w:ascii="Symbol" w:hAnsi="Symbol" w:hint="default"/>
      </w:rPr>
    </w:lvl>
    <w:lvl w:ilvl="1" w:tplc="10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FAC4BE0"/>
    <w:multiLevelType w:val="multilevel"/>
    <w:tmpl w:val="84E0E4FC"/>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firstLine="2880"/>
      </w:pPr>
      <w:rPr>
        <w:rFonts w:ascii="Arial" w:hAnsi="Arial" w:hint="default"/>
        <w:color w:val="000000"/>
        <w:sz w:val="22"/>
      </w:rPr>
    </w:lvl>
    <w:lvl w:ilvl="3">
      <w:start w:val="1"/>
      <w:numFmt w:val="decimal"/>
      <w:lvlText w:val=".%4"/>
      <w:lvlJc w:val="left"/>
      <w:pPr>
        <w:tabs>
          <w:tab w:val="num" w:pos="864"/>
        </w:tabs>
        <w:ind w:left="864" w:firstLine="30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16cid:durableId="1220941847">
    <w:abstractNumId w:val="0"/>
  </w:num>
  <w:num w:numId="2" w16cid:durableId="2115972525">
    <w:abstractNumId w:val="0"/>
  </w:num>
  <w:num w:numId="3" w16cid:durableId="423108725">
    <w:abstractNumId w:val="18"/>
  </w:num>
  <w:num w:numId="4" w16cid:durableId="345326895">
    <w:abstractNumId w:val="10"/>
  </w:num>
  <w:num w:numId="5" w16cid:durableId="1892575833">
    <w:abstractNumId w:val="19"/>
  </w:num>
  <w:num w:numId="6" w16cid:durableId="1211267641">
    <w:abstractNumId w:val="8"/>
  </w:num>
  <w:num w:numId="7" w16cid:durableId="1680156875">
    <w:abstractNumId w:val="14"/>
  </w:num>
  <w:num w:numId="8" w16cid:durableId="1197154677">
    <w:abstractNumId w:val="6"/>
  </w:num>
  <w:num w:numId="9" w16cid:durableId="2010016969">
    <w:abstractNumId w:val="22"/>
  </w:num>
  <w:num w:numId="10" w16cid:durableId="1579629778">
    <w:abstractNumId w:val="13"/>
  </w:num>
  <w:num w:numId="11" w16cid:durableId="1872643728">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986015636">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893347429">
    <w:abstractNumId w:val="7"/>
  </w:num>
  <w:num w:numId="14" w16cid:durableId="2107991591">
    <w:abstractNumId w:val="17"/>
  </w:num>
  <w:num w:numId="15" w16cid:durableId="181432842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420100377">
    <w:abstractNumId w:val="4"/>
  </w:num>
  <w:num w:numId="17" w16cid:durableId="909772721">
    <w:abstractNumId w:val="3"/>
  </w:num>
  <w:num w:numId="18" w16cid:durableId="1250307167">
    <w:abstractNumId w:val="2"/>
  </w:num>
  <w:num w:numId="19" w16cid:durableId="300186065">
    <w:abstractNumId w:val="1"/>
  </w:num>
  <w:num w:numId="20" w16cid:durableId="702941452">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34696043">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410470973">
    <w:abstractNumId w:val="12"/>
  </w:num>
  <w:num w:numId="23" w16cid:durableId="892426891">
    <w:abstractNumId w:val="9"/>
  </w:num>
  <w:num w:numId="24" w16cid:durableId="99372432">
    <w:abstractNumId w:val="20"/>
  </w:num>
  <w:num w:numId="25" w16cid:durableId="374158493">
    <w:abstractNumId w:val="16"/>
  </w:num>
  <w:num w:numId="26" w16cid:durableId="168714188">
    <w:abstractNumId w:val="15"/>
  </w:num>
  <w:num w:numId="27" w16cid:durableId="1741175242">
    <w:abstractNumId w:val="5"/>
  </w:num>
  <w:num w:numId="28" w16cid:durableId="1326978391">
    <w:abstractNumId w:val="2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hnny Pang">
    <w15:presenceInfo w15:providerId="AD" w15:userId="S::Johnny.Pang@etoengineering.ca::93e0402e-0c7d-4ac3-adc9-299bd55456c0"/>
  </w15:person>
  <w15:person w15:author="Axel Ouillet">
    <w15:presenceInfo w15:providerId="AD" w15:userId="S::ouilleta@AE.CA::61f62530-c8bb-495e-afd5-ea61b2be56ec"/>
  </w15:person>
  <w15:person w15:author="Radulovic, Nicole">
    <w15:presenceInfo w15:providerId="AD" w15:userId="S::Nicole.Radulovic@york.ca::1395bf46-3a6b-4329-920d-ffad62967fd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oNotTrackFormatting/>
  <w:defaultTabStop w:val="720"/>
  <w:evenAndOddHeaders/>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Toolset" w:val="3"/>
  </w:docVars>
  <w:rsids>
    <w:rsidRoot w:val="00D109FD"/>
    <w:rsid w:val="00007103"/>
    <w:rsid w:val="00016B21"/>
    <w:rsid w:val="0002013E"/>
    <w:rsid w:val="00020652"/>
    <w:rsid w:val="000249A1"/>
    <w:rsid w:val="00040282"/>
    <w:rsid w:val="0004041A"/>
    <w:rsid w:val="000405C8"/>
    <w:rsid w:val="00041499"/>
    <w:rsid w:val="000430DA"/>
    <w:rsid w:val="00054275"/>
    <w:rsid w:val="000542FF"/>
    <w:rsid w:val="00054624"/>
    <w:rsid w:val="00076403"/>
    <w:rsid w:val="00087136"/>
    <w:rsid w:val="00094701"/>
    <w:rsid w:val="000A24FF"/>
    <w:rsid w:val="000A7BB7"/>
    <w:rsid w:val="000A7D4E"/>
    <w:rsid w:val="000B5943"/>
    <w:rsid w:val="000C6C5C"/>
    <w:rsid w:val="000C6EBC"/>
    <w:rsid w:val="000D338C"/>
    <w:rsid w:val="000F504F"/>
    <w:rsid w:val="00107DBA"/>
    <w:rsid w:val="001233DF"/>
    <w:rsid w:val="00125EE2"/>
    <w:rsid w:val="00134A7B"/>
    <w:rsid w:val="00137730"/>
    <w:rsid w:val="0014335D"/>
    <w:rsid w:val="00146539"/>
    <w:rsid w:val="00154904"/>
    <w:rsid w:val="00155834"/>
    <w:rsid w:val="00166009"/>
    <w:rsid w:val="001720F8"/>
    <w:rsid w:val="00177CEF"/>
    <w:rsid w:val="001A4311"/>
    <w:rsid w:val="001B0752"/>
    <w:rsid w:val="001B11E7"/>
    <w:rsid w:val="001B3E2D"/>
    <w:rsid w:val="001D718B"/>
    <w:rsid w:val="001E1F0B"/>
    <w:rsid w:val="001F014D"/>
    <w:rsid w:val="002006CD"/>
    <w:rsid w:val="0020790D"/>
    <w:rsid w:val="00212BDC"/>
    <w:rsid w:val="002258D7"/>
    <w:rsid w:val="00231EBE"/>
    <w:rsid w:val="00240E38"/>
    <w:rsid w:val="002423CA"/>
    <w:rsid w:val="00247F60"/>
    <w:rsid w:val="0025555C"/>
    <w:rsid w:val="00255CC9"/>
    <w:rsid w:val="00263B9F"/>
    <w:rsid w:val="00267C55"/>
    <w:rsid w:val="002714A8"/>
    <w:rsid w:val="00284901"/>
    <w:rsid w:val="002A2D22"/>
    <w:rsid w:val="002A6488"/>
    <w:rsid w:val="002B0018"/>
    <w:rsid w:val="002B30B3"/>
    <w:rsid w:val="002B5BF1"/>
    <w:rsid w:val="002B625D"/>
    <w:rsid w:val="002B7449"/>
    <w:rsid w:val="002D04F1"/>
    <w:rsid w:val="002D4787"/>
    <w:rsid w:val="002E0B60"/>
    <w:rsid w:val="002E176E"/>
    <w:rsid w:val="002E46FC"/>
    <w:rsid w:val="002E6516"/>
    <w:rsid w:val="002E76E2"/>
    <w:rsid w:val="002F18A4"/>
    <w:rsid w:val="002F5604"/>
    <w:rsid w:val="003130DA"/>
    <w:rsid w:val="0031625D"/>
    <w:rsid w:val="0031714B"/>
    <w:rsid w:val="00321A3D"/>
    <w:rsid w:val="00334668"/>
    <w:rsid w:val="0033540B"/>
    <w:rsid w:val="00353EF6"/>
    <w:rsid w:val="00366110"/>
    <w:rsid w:val="00372157"/>
    <w:rsid w:val="00373DBB"/>
    <w:rsid w:val="00380782"/>
    <w:rsid w:val="003874A6"/>
    <w:rsid w:val="003A0A63"/>
    <w:rsid w:val="003A65AD"/>
    <w:rsid w:val="003B2E0E"/>
    <w:rsid w:val="003B3A83"/>
    <w:rsid w:val="003B40E6"/>
    <w:rsid w:val="003B443A"/>
    <w:rsid w:val="003C08A2"/>
    <w:rsid w:val="003C3C61"/>
    <w:rsid w:val="003D01BD"/>
    <w:rsid w:val="003D05BC"/>
    <w:rsid w:val="003D2596"/>
    <w:rsid w:val="003D30F4"/>
    <w:rsid w:val="003D3CAE"/>
    <w:rsid w:val="003D5BE8"/>
    <w:rsid w:val="003D6646"/>
    <w:rsid w:val="003E410A"/>
    <w:rsid w:val="003E7750"/>
    <w:rsid w:val="003F15F6"/>
    <w:rsid w:val="003F5CF5"/>
    <w:rsid w:val="0040417E"/>
    <w:rsid w:val="00407098"/>
    <w:rsid w:val="00414AEF"/>
    <w:rsid w:val="00420799"/>
    <w:rsid w:val="004247E8"/>
    <w:rsid w:val="00425C3D"/>
    <w:rsid w:val="00431E1A"/>
    <w:rsid w:val="0046574E"/>
    <w:rsid w:val="004703B3"/>
    <w:rsid w:val="004748B1"/>
    <w:rsid w:val="00484E56"/>
    <w:rsid w:val="00491320"/>
    <w:rsid w:val="004958C6"/>
    <w:rsid w:val="004A6985"/>
    <w:rsid w:val="004A7D86"/>
    <w:rsid w:val="004B02FF"/>
    <w:rsid w:val="004B0AA7"/>
    <w:rsid w:val="004F4B5E"/>
    <w:rsid w:val="00500D07"/>
    <w:rsid w:val="0050531E"/>
    <w:rsid w:val="00505901"/>
    <w:rsid w:val="00523DC7"/>
    <w:rsid w:val="00525143"/>
    <w:rsid w:val="00526DEB"/>
    <w:rsid w:val="00527AA9"/>
    <w:rsid w:val="00534DB0"/>
    <w:rsid w:val="00540791"/>
    <w:rsid w:val="00541E7F"/>
    <w:rsid w:val="005557C0"/>
    <w:rsid w:val="005707DA"/>
    <w:rsid w:val="005727BB"/>
    <w:rsid w:val="005729E0"/>
    <w:rsid w:val="00573AA0"/>
    <w:rsid w:val="00581940"/>
    <w:rsid w:val="00581BF5"/>
    <w:rsid w:val="00587F62"/>
    <w:rsid w:val="005904B4"/>
    <w:rsid w:val="00592FDB"/>
    <w:rsid w:val="00593F05"/>
    <w:rsid w:val="005947BD"/>
    <w:rsid w:val="005A1E31"/>
    <w:rsid w:val="005B3B53"/>
    <w:rsid w:val="005D250C"/>
    <w:rsid w:val="005E781B"/>
    <w:rsid w:val="005F00DE"/>
    <w:rsid w:val="00633A58"/>
    <w:rsid w:val="00633FD6"/>
    <w:rsid w:val="00634310"/>
    <w:rsid w:val="00667419"/>
    <w:rsid w:val="00667BB8"/>
    <w:rsid w:val="00672C12"/>
    <w:rsid w:val="0067443D"/>
    <w:rsid w:val="00674D80"/>
    <w:rsid w:val="00685494"/>
    <w:rsid w:val="006914AF"/>
    <w:rsid w:val="0069716F"/>
    <w:rsid w:val="006B4B44"/>
    <w:rsid w:val="006B7ECE"/>
    <w:rsid w:val="006C0FAF"/>
    <w:rsid w:val="006C75B1"/>
    <w:rsid w:val="006D150E"/>
    <w:rsid w:val="006F7687"/>
    <w:rsid w:val="00701485"/>
    <w:rsid w:val="0070514B"/>
    <w:rsid w:val="0070771A"/>
    <w:rsid w:val="00712272"/>
    <w:rsid w:val="007135B6"/>
    <w:rsid w:val="007335F8"/>
    <w:rsid w:val="007353C5"/>
    <w:rsid w:val="00741BB9"/>
    <w:rsid w:val="007445DA"/>
    <w:rsid w:val="00752725"/>
    <w:rsid w:val="007535A7"/>
    <w:rsid w:val="00755941"/>
    <w:rsid w:val="007637F2"/>
    <w:rsid w:val="00771207"/>
    <w:rsid w:val="00775361"/>
    <w:rsid w:val="00776BFF"/>
    <w:rsid w:val="00796BB7"/>
    <w:rsid w:val="007A24CB"/>
    <w:rsid w:val="007A385A"/>
    <w:rsid w:val="007D0671"/>
    <w:rsid w:val="007D431B"/>
    <w:rsid w:val="007E32FB"/>
    <w:rsid w:val="007E4441"/>
    <w:rsid w:val="008001A5"/>
    <w:rsid w:val="0080084B"/>
    <w:rsid w:val="00801A99"/>
    <w:rsid w:val="00812A85"/>
    <w:rsid w:val="008218EF"/>
    <w:rsid w:val="00823CA1"/>
    <w:rsid w:val="008256FB"/>
    <w:rsid w:val="0082738E"/>
    <w:rsid w:val="0083298A"/>
    <w:rsid w:val="00833C4B"/>
    <w:rsid w:val="00833D9D"/>
    <w:rsid w:val="00836131"/>
    <w:rsid w:val="00853033"/>
    <w:rsid w:val="008538A4"/>
    <w:rsid w:val="008918FE"/>
    <w:rsid w:val="008A26A6"/>
    <w:rsid w:val="008A4EAE"/>
    <w:rsid w:val="008A6D3C"/>
    <w:rsid w:val="008A7ED5"/>
    <w:rsid w:val="008B21AF"/>
    <w:rsid w:val="008C0EFE"/>
    <w:rsid w:val="008C2CC8"/>
    <w:rsid w:val="008D21D0"/>
    <w:rsid w:val="008D70ED"/>
    <w:rsid w:val="008E4854"/>
    <w:rsid w:val="008F458A"/>
    <w:rsid w:val="008F70CE"/>
    <w:rsid w:val="00902DF9"/>
    <w:rsid w:val="00903789"/>
    <w:rsid w:val="00905E72"/>
    <w:rsid w:val="00912C6C"/>
    <w:rsid w:val="0093108B"/>
    <w:rsid w:val="009326A6"/>
    <w:rsid w:val="009362E5"/>
    <w:rsid w:val="009369FF"/>
    <w:rsid w:val="009371DB"/>
    <w:rsid w:val="0094421A"/>
    <w:rsid w:val="00952423"/>
    <w:rsid w:val="00957842"/>
    <w:rsid w:val="00960901"/>
    <w:rsid w:val="00963739"/>
    <w:rsid w:val="00974BE4"/>
    <w:rsid w:val="00987307"/>
    <w:rsid w:val="009934A6"/>
    <w:rsid w:val="00996E50"/>
    <w:rsid w:val="009A7517"/>
    <w:rsid w:val="009B07B9"/>
    <w:rsid w:val="009B3FF8"/>
    <w:rsid w:val="009C0B9D"/>
    <w:rsid w:val="009C2B99"/>
    <w:rsid w:val="009D5286"/>
    <w:rsid w:val="009E09C2"/>
    <w:rsid w:val="009E121A"/>
    <w:rsid w:val="009F2B1A"/>
    <w:rsid w:val="00A07DCC"/>
    <w:rsid w:val="00A168F7"/>
    <w:rsid w:val="00A170BF"/>
    <w:rsid w:val="00A202C1"/>
    <w:rsid w:val="00A21D90"/>
    <w:rsid w:val="00A224FD"/>
    <w:rsid w:val="00A3201D"/>
    <w:rsid w:val="00A32CB7"/>
    <w:rsid w:val="00A43F27"/>
    <w:rsid w:val="00A45E8E"/>
    <w:rsid w:val="00A47F36"/>
    <w:rsid w:val="00A54520"/>
    <w:rsid w:val="00A572A5"/>
    <w:rsid w:val="00A6069F"/>
    <w:rsid w:val="00A607FD"/>
    <w:rsid w:val="00A73B57"/>
    <w:rsid w:val="00A767E0"/>
    <w:rsid w:val="00A817A8"/>
    <w:rsid w:val="00A833BC"/>
    <w:rsid w:val="00A833F0"/>
    <w:rsid w:val="00A911EE"/>
    <w:rsid w:val="00AA040C"/>
    <w:rsid w:val="00AA0799"/>
    <w:rsid w:val="00AA4390"/>
    <w:rsid w:val="00AD0B48"/>
    <w:rsid w:val="00AD3494"/>
    <w:rsid w:val="00AE5399"/>
    <w:rsid w:val="00AF04B4"/>
    <w:rsid w:val="00B0273C"/>
    <w:rsid w:val="00B056B7"/>
    <w:rsid w:val="00B05ABA"/>
    <w:rsid w:val="00B066BC"/>
    <w:rsid w:val="00B227F4"/>
    <w:rsid w:val="00B23AC3"/>
    <w:rsid w:val="00B305C6"/>
    <w:rsid w:val="00B34FF0"/>
    <w:rsid w:val="00B439B7"/>
    <w:rsid w:val="00B52873"/>
    <w:rsid w:val="00B55C2C"/>
    <w:rsid w:val="00B7648F"/>
    <w:rsid w:val="00B84901"/>
    <w:rsid w:val="00B87B3E"/>
    <w:rsid w:val="00B977A3"/>
    <w:rsid w:val="00BA0867"/>
    <w:rsid w:val="00BA5E9B"/>
    <w:rsid w:val="00BB62AF"/>
    <w:rsid w:val="00BB79B5"/>
    <w:rsid w:val="00BC155E"/>
    <w:rsid w:val="00BC2262"/>
    <w:rsid w:val="00BC33C9"/>
    <w:rsid w:val="00BE4667"/>
    <w:rsid w:val="00C06157"/>
    <w:rsid w:val="00C0617E"/>
    <w:rsid w:val="00C147BA"/>
    <w:rsid w:val="00C252DF"/>
    <w:rsid w:val="00C31F2F"/>
    <w:rsid w:val="00C52DC9"/>
    <w:rsid w:val="00C55E06"/>
    <w:rsid w:val="00C64F3B"/>
    <w:rsid w:val="00C673A2"/>
    <w:rsid w:val="00C73272"/>
    <w:rsid w:val="00C80C03"/>
    <w:rsid w:val="00C81675"/>
    <w:rsid w:val="00C8581B"/>
    <w:rsid w:val="00C94A55"/>
    <w:rsid w:val="00C97BFC"/>
    <w:rsid w:val="00C97E21"/>
    <w:rsid w:val="00CA620C"/>
    <w:rsid w:val="00CA650D"/>
    <w:rsid w:val="00CA7527"/>
    <w:rsid w:val="00CB20C2"/>
    <w:rsid w:val="00CB6EAA"/>
    <w:rsid w:val="00CC4E1F"/>
    <w:rsid w:val="00CC7213"/>
    <w:rsid w:val="00CC7721"/>
    <w:rsid w:val="00CD5DD3"/>
    <w:rsid w:val="00CE0A88"/>
    <w:rsid w:val="00CE2025"/>
    <w:rsid w:val="00CF23AC"/>
    <w:rsid w:val="00D01BF8"/>
    <w:rsid w:val="00D109FD"/>
    <w:rsid w:val="00D2503A"/>
    <w:rsid w:val="00D26372"/>
    <w:rsid w:val="00D30CC1"/>
    <w:rsid w:val="00D34A7D"/>
    <w:rsid w:val="00D3626B"/>
    <w:rsid w:val="00D4146D"/>
    <w:rsid w:val="00D41943"/>
    <w:rsid w:val="00D5095A"/>
    <w:rsid w:val="00D521D6"/>
    <w:rsid w:val="00D52CB5"/>
    <w:rsid w:val="00D65A2F"/>
    <w:rsid w:val="00D705EE"/>
    <w:rsid w:val="00D92ACC"/>
    <w:rsid w:val="00DA097A"/>
    <w:rsid w:val="00DA53CC"/>
    <w:rsid w:val="00DB06A2"/>
    <w:rsid w:val="00DB7F74"/>
    <w:rsid w:val="00DE72DD"/>
    <w:rsid w:val="00E06F67"/>
    <w:rsid w:val="00E11C22"/>
    <w:rsid w:val="00E16127"/>
    <w:rsid w:val="00E235E5"/>
    <w:rsid w:val="00E25DC7"/>
    <w:rsid w:val="00E25DEB"/>
    <w:rsid w:val="00E61BF6"/>
    <w:rsid w:val="00E62AA3"/>
    <w:rsid w:val="00E634B2"/>
    <w:rsid w:val="00E67EE9"/>
    <w:rsid w:val="00E74952"/>
    <w:rsid w:val="00E83D11"/>
    <w:rsid w:val="00E86D20"/>
    <w:rsid w:val="00EA291B"/>
    <w:rsid w:val="00EA4580"/>
    <w:rsid w:val="00EA557F"/>
    <w:rsid w:val="00EB7EE4"/>
    <w:rsid w:val="00EC5AC3"/>
    <w:rsid w:val="00EC5ED7"/>
    <w:rsid w:val="00EE0799"/>
    <w:rsid w:val="00EE2D65"/>
    <w:rsid w:val="00EE5EAD"/>
    <w:rsid w:val="00EF376D"/>
    <w:rsid w:val="00F0030E"/>
    <w:rsid w:val="00F00AD9"/>
    <w:rsid w:val="00F020D4"/>
    <w:rsid w:val="00F03A9D"/>
    <w:rsid w:val="00F13982"/>
    <w:rsid w:val="00F14975"/>
    <w:rsid w:val="00F2178D"/>
    <w:rsid w:val="00F3197E"/>
    <w:rsid w:val="00F33801"/>
    <w:rsid w:val="00F45988"/>
    <w:rsid w:val="00F5273F"/>
    <w:rsid w:val="00F52D9E"/>
    <w:rsid w:val="00F6204E"/>
    <w:rsid w:val="00F7247A"/>
    <w:rsid w:val="00F746A7"/>
    <w:rsid w:val="00F914CE"/>
    <w:rsid w:val="00F93754"/>
    <w:rsid w:val="00F95B68"/>
    <w:rsid w:val="00FA4211"/>
    <w:rsid w:val="00FA4E4C"/>
    <w:rsid w:val="00FB2904"/>
    <w:rsid w:val="00FC1506"/>
    <w:rsid w:val="00FC36A7"/>
    <w:rsid w:val="00FD6A1D"/>
    <w:rsid w:val="00FE4332"/>
    <w:rsid w:val="00FE6F82"/>
    <w:rsid w:val="00FF6953"/>
    <w:rsid w:val="00FF78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71ED48E"/>
  <w15:docId w15:val="{2D1828F4-DF29-4E86-AB1C-137DEF79A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1" w:unhideWhenUsed="1" w:qFormat="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87B3E"/>
    <w:rPr>
      <w:rFonts w:ascii="Book Antiqua" w:hAnsi="Book Antiqua"/>
      <w:sz w:val="22"/>
      <w:lang w:val="en-CA"/>
    </w:rPr>
  </w:style>
  <w:style w:type="paragraph" w:styleId="Heading1">
    <w:name w:val="heading 1"/>
    <w:basedOn w:val="Main-Head"/>
    <w:next w:val="BodyText"/>
    <w:link w:val="Heading1Char"/>
    <w:qFormat/>
    <w:rsid w:val="00D92ACC"/>
    <w:pPr>
      <w:keepNext/>
      <w:numPr>
        <w:numId w:val="3"/>
      </w:numPr>
      <w:tabs>
        <w:tab w:val="left" w:pos="1080"/>
      </w:tabs>
      <w:spacing w:before="160"/>
      <w:outlineLvl w:val="0"/>
    </w:pPr>
    <w:rPr>
      <w:rFonts w:ascii="Calibri" w:hAnsi="Calibri"/>
      <w:b w:val="0"/>
      <w:caps/>
      <w:szCs w:val="22"/>
      <w:u w:val="single"/>
    </w:rPr>
  </w:style>
  <w:style w:type="paragraph" w:styleId="Heading2">
    <w:name w:val="heading 2"/>
    <w:basedOn w:val="Main-Head"/>
    <w:next w:val="BodyText"/>
    <w:qFormat/>
    <w:rsid w:val="00D92ACC"/>
    <w:pPr>
      <w:keepNext/>
      <w:keepLines/>
      <w:numPr>
        <w:ilvl w:val="1"/>
        <w:numId w:val="3"/>
      </w:numPr>
      <w:spacing w:before="80"/>
      <w:outlineLvl w:val="1"/>
    </w:pPr>
    <w:rPr>
      <w:rFonts w:ascii="Calibri" w:hAnsi="Calibri"/>
      <w:b w:val="0"/>
      <w:szCs w:val="22"/>
      <w:u w:val="single"/>
    </w:rPr>
  </w:style>
  <w:style w:type="paragraph" w:styleId="Heading3">
    <w:name w:val="heading 3"/>
    <w:basedOn w:val="Main-Head"/>
    <w:link w:val="Heading3Char"/>
    <w:qFormat/>
    <w:rsid w:val="00A168F7"/>
    <w:pPr>
      <w:numPr>
        <w:ilvl w:val="2"/>
        <w:numId w:val="3"/>
      </w:numPr>
      <w:ind w:left="1440" w:hanging="720"/>
      <w:outlineLvl w:val="2"/>
    </w:pPr>
    <w:rPr>
      <w:rFonts w:ascii="Calibri" w:hAnsi="Calibri"/>
      <w:b w:val="0"/>
      <w:szCs w:val="22"/>
      <w:lang w:val="en-US"/>
    </w:rPr>
  </w:style>
  <w:style w:type="paragraph" w:styleId="Heading4">
    <w:name w:val="heading 4"/>
    <w:basedOn w:val="Main-Head"/>
    <w:qFormat/>
    <w:rsid w:val="005729E0"/>
    <w:pPr>
      <w:numPr>
        <w:ilvl w:val="3"/>
        <w:numId w:val="3"/>
      </w:numPr>
      <w:tabs>
        <w:tab w:val="clear" w:pos="864"/>
        <w:tab w:val="left" w:pos="2160"/>
      </w:tabs>
      <w:ind w:left="2160" w:hanging="720"/>
      <w:outlineLvl w:val="3"/>
    </w:pPr>
    <w:rPr>
      <w:rFonts w:ascii="Calibri" w:hAnsi="Calibri"/>
      <w:b w:val="0"/>
      <w:szCs w:val="22"/>
      <w:lang w:val="en-US"/>
    </w:rPr>
  </w:style>
  <w:style w:type="paragraph" w:styleId="Heading5">
    <w:name w:val="heading 5"/>
    <w:basedOn w:val="Main-Head"/>
    <w:qFormat/>
    <w:rsid w:val="008A4EAE"/>
    <w:pPr>
      <w:numPr>
        <w:ilvl w:val="4"/>
        <w:numId w:val="3"/>
      </w:numPr>
      <w:tabs>
        <w:tab w:val="clear" w:pos="784"/>
        <w:tab w:val="num" w:pos="2880"/>
      </w:tabs>
      <w:ind w:left="2880" w:hanging="720"/>
      <w:outlineLvl w:val="4"/>
    </w:pPr>
    <w:rPr>
      <w:rFonts w:ascii="Calibri" w:hAnsi="Calibri"/>
      <w:b w:val="0"/>
      <w:szCs w:val="22"/>
    </w:rPr>
  </w:style>
  <w:style w:type="paragraph" w:styleId="Heading6">
    <w:name w:val="heading 6"/>
    <w:basedOn w:val="Main-Head"/>
    <w:next w:val="BodyText"/>
    <w:qFormat/>
    <w:rsid w:val="00DB06A2"/>
    <w:pPr>
      <w:numPr>
        <w:ilvl w:val="5"/>
        <w:numId w:val="3"/>
      </w:numPr>
      <w:outlineLvl w:val="5"/>
    </w:pPr>
    <w:rPr>
      <w:i/>
      <w:sz w:val="24"/>
    </w:rPr>
  </w:style>
  <w:style w:type="paragraph" w:styleId="Heading7">
    <w:name w:val="heading 7"/>
    <w:basedOn w:val="Normal"/>
    <w:next w:val="Normal"/>
    <w:qFormat/>
    <w:rsid w:val="00DB06A2"/>
    <w:pPr>
      <w:numPr>
        <w:ilvl w:val="6"/>
        <w:numId w:val="3"/>
      </w:numPr>
      <w:spacing w:before="240" w:after="60"/>
      <w:outlineLvl w:val="6"/>
    </w:pPr>
    <w:rPr>
      <w:rFonts w:ascii="Times New Roman" w:hAnsi="Times New Roman"/>
      <w:sz w:val="24"/>
      <w:szCs w:val="24"/>
    </w:rPr>
  </w:style>
  <w:style w:type="paragraph" w:styleId="Heading8">
    <w:name w:val="heading 8"/>
    <w:basedOn w:val="Normal"/>
    <w:next w:val="Normal"/>
    <w:qFormat/>
    <w:rsid w:val="00DB06A2"/>
    <w:pPr>
      <w:numPr>
        <w:ilvl w:val="7"/>
        <w:numId w:val="3"/>
      </w:numPr>
      <w:spacing w:before="240" w:after="60"/>
      <w:outlineLvl w:val="7"/>
    </w:pPr>
    <w:rPr>
      <w:rFonts w:ascii="Times New Roman" w:hAnsi="Times New Roman"/>
      <w:i/>
      <w:iCs/>
      <w:sz w:val="24"/>
      <w:szCs w:val="24"/>
    </w:rPr>
  </w:style>
  <w:style w:type="paragraph" w:styleId="Heading9">
    <w:name w:val="heading 9"/>
    <w:basedOn w:val="Normal"/>
    <w:next w:val="Normal"/>
    <w:qFormat/>
    <w:rsid w:val="00DB06A2"/>
    <w:pPr>
      <w:numPr>
        <w:ilvl w:val="8"/>
        <w:numId w:val="3"/>
      </w:num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spacing w:after="160"/>
    </w:pPr>
  </w:style>
  <w:style w:type="paragraph" w:customStyle="1" w:styleId="Bullet">
    <w:name w:val="Bullet"/>
    <w:basedOn w:val="BodyText"/>
    <w:next w:val="BodyText"/>
  </w:style>
  <w:style w:type="character" w:styleId="CommentReference">
    <w:name w:val="annotation reference"/>
    <w:semiHidden/>
    <w:rPr>
      <w:rFonts w:ascii="Arial" w:hAnsi="Arial"/>
      <w:color w:val="FF0000"/>
      <w:position w:val="6"/>
      <w:sz w:val="20"/>
    </w:rPr>
  </w:style>
  <w:style w:type="paragraph" w:styleId="CommentText">
    <w:name w:val="annotation text"/>
    <w:basedOn w:val="Normal"/>
    <w:link w:val="CommentTextChar"/>
    <w:semiHidden/>
    <w:rsid w:val="00B87B3E"/>
    <w:rPr>
      <w:rFonts w:asciiTheme="minorHAnsi" w:hAnsiTheme="minorHAnsi"/>
      <w:sz w:val="16"/>
      <w:szCs w:val="16"/>
    </w:rPr>
  </w:style>
  <w:style w:type="paragraph" w:customStyle="1" w:styleId="CSA">
    <w:name w:val="CSA"/>
    <w:basedOn w:val="BodyText"/>
    <w:next w:val="Heading1"/>
    <w:pPr>
      <w:keepNext/>
      <w:spacing w:after="0"/>
    </w:pPr>
    <w:rPr>
      <w:b/>
      <w:caps/>
      <w:sz w:val="20"/>
    </w:rPr>
  </w:style>
  <w:style w:type="paragraph" w:customStyle="1" w:styleId="Divider">
    <w:name w:val="Divider"/>
    <w:basedOn w:val="Normal"/>
    <w:next w:val="BlockText"/>
    <w:pPr>
      <w:pBdr>
        <w:bottom w:val="single" w:sz="6" w:space="1" w:color="auto"/>
      </w:pBdr>
      <w:spacing w:before="10800"/>
      <w:jc w:val="right"/>
    </w:pPr>
    <w:rPr>
      <w:b/>
      <w:sz w:val="40"/>
    </w:rPr>
  </w:style>
  <w:style w:type="paragraph" w:customStyle="1" w:styleId="Main-Head">
    <w:name w:val="Main-Head"/>
    <w:basedOn w:val="Normal"/>
    <w:next w:val="BodyText"/>
    <w:link w:val="Main-HeadChar"/>
    <w:rPr>
      <w:rFonts w:ascii="Arial Narrow" w:hAnsi="Arial Narrow"/>
      <w:b/>
    </w:rPr>
  </w:style>
  <w:style w:type="paragraph" w:styleId="Caption">
    <w:name w:val="caption"/>
    <w:basedOn w:val="Main-Head"/>
    <w:next w:val="Normal"/>
    <w:qFormat/>
    <w:pPr>
      <w:keepNext/>
      <w:spacing w:after="240"/>
    </w:pPr>
    <w:rPr>
      <w:b w:val="0"/>
      <w:i/>
      <w:sz w:val="20"/>
    </w:rPr>
  </w:style>
  <w:style w:type="paragraph" w:customStyle="1" w:styleId="Exhibit--Number">
    <w:name w:val="Exhibit--Number"/>
    <w:basedOn w:val="Main-Head"/>
    <w:next w:val="Exhibit--Title"/>
    <w:pPr>
      <w:spacing w:before="160"/>
    </w:pPr>
    <w:rPr>
      <w:caps/>
      <w:sz w:val="18"/>
    </w:rPr>
  </w:style>
  <w:style w:type="paragraph" w:customStyle="1" w:styleId="Exhibit--Title">
    <w:name w:val="Exhibit--Title"/>
    <w:basedOn w:val="Exhibit--Number"/>
    <w:next w:val="Exhibit--Caption"/>
    <w:pPr>
      <w:spacing w:before="0"/>
    </w:pPr>
    <w:rPr>
      <w:b w:val="0"/>
      <w:caps w:val="0"/>
      <w:sz w:val="20"/>
    </w:rPr>
  </w:style>
  <w:style w:type="paragraph" w:styleId="BlockText">
    <w:name w:val="Block Text"/>
    <w:basedOn w:val="Normal"/>
    <w:pPr>
      <w:spacing w:after="120"/>
      <w:ind w:left="1440" w:right="1440"/>
    </w:pPr>
  </w:style>
  <w:style w:type="paragraph" w:customStyle="1" w:styleId="Contents">
    <w:name w:val="Contents"/>
    <w:basedOn w:val="Heading1"/>
    <w:next w:val="BodyText"/>
  </w:style>
  <w:style w:type="paragraph" w:styleId="Footer">
    <w:name w:val="footer"/>
    <w:basedOn w:val="Normal"/>
    <w:pPr>
      <w:tabs>
        <w:tab w:val="right" w:pos="9000"/>
      </w:tabs>
    </w:pPr>
    <w:rPr>
      <w:rFonts w:ascii="Arial Narrow" w:hAnsi="Arial Narrow"/>
      <w:caps/>
      <w:sz w:val="14"/>
    </w:rPr>
  </w:style>
  <w:style w:type="character" w:styleId="FootnoteReference">
    <w:name w:val="footnote reference"/>
    <w:semiHidden/>
    <w:rPr>
      <w:rFonts w:ascii="Arial" w:hAnsi="Arial"/>
      <w:spacing w:val="0"/>
      <w:position w:val="6"/>
      <w:sz w:val="16"/>
    </w:rPr>
  </w:style>
  <w:style w:type="paragraph" w:styleId="FootnoteText">
    <w:name w:val="footnote text"/>
    <w:basedOn w:val="BodyText"/>
    <w:semiHidden/>
    <w:pPr>
      <w:spacing w:after="0"/>
    </w:pPr>
    <w:rPr>
      <w:rFonts w:ascii="Arial" w:hAnsi="Arial"/>
      <w:sz w:val="16"/>
    </w:rPr>
  </w:style>
  <w:style w:type="paragraph" w:styleId="Header">
    <w:name w:val="header"/>
    <w:basedOn w:val="Normal"/>
    <w:link w:val="HeaderChar"/>
    <w:uiPriority w:val="99"/>
    <w:pPr>
      <w:pBdr>
        <w:bottom w:val="single" w:sz="6" w:space="1" w:color="auto"/>
      </w:pBdr>
      <w:jc w:val="right"/>
    </w:pPr>
    <w:rPr>
      <w:rFonts w:ascii="Arial Narrow" w:hAnsi="Arial Narrow"/>
      <w:caps/>
      <w:sz w:val="14"/>
    </w:rPr>
  </w:style>
  <w:style w:type="paragraph" w:styleId="NormalIndent">
    <w:name w:val="Normal Indent"/>
    <w:basedOn w:val="Normal"/>
    <w:pPr>
      <w:ind w:left="360"/>
    </w:pPr>
  </w:style>
  <w:style w:type="paragraph" w:customStyle="1" w:styleId="Number">
    <w:name w:val="Number"/>
    <w:basedOn w:val="BodyText"/>
    <w:next w:val="BodyText"/>
    <w:pPr>
      <w:spacing w:after="0"/>
      <w:ind w:left="360" w:hanging="360"/>
    </w:pPr>
  </w:style>
  <w:style w:type="character" w:styleId="PageNumber">
    <w:name w:val="page number"/>
    <w:rPr>
      <w:sz w:val="16"/>
    </w:rPr>
  </w:style>
  <w:style w:type="paragraph" w:customStyle="1" w:styleId="TableHead">
    <w:name w:val="Table Head"/>
    <w:basedOn w:val="Normal"/>
    <w:next w:val="Normal"/>
    <w:pPr>
      <w:spacing w:before="80" w:after="80"/>
      <w:jc w:val="center"/>
    </w:pPr>
    <w:rPr>
      <w:rFonts w:ascii="Arial" w:hAnsi="Arial"/>
      <w:b/>
      <w:sz w:val="18"/>
    </w:rPr>
  </w:style>
  <w:style w:type="paragraph" w:customStyle="1" w:styleId="TableBody">
    <w:name w:val="Table Body"/>
    <w:basedOn w:val="TableHead"/>
    <w:pPr>
      <w:jc w:val="left"/>
    </w:pPr>
    <w:rPr>
      <w:b w:val="0"/>
    </w:rPr>
  </w:style>
  <w:style w:type="paragraph" w:customStyle="1" w:styleId="TableNotes">
    <w:name w:val="Table Notes"/>
    <w:basedOn w:val="TableBody"/>
    <w:pPr>
      <w:spacing w:after="320"/>
    </w:pPr>
  </w:style>
  <w:style w:type="paragraph" w:customStyle="1" w:styleId="Tick">
    <w:name w:val="Tick"/>
    <w:basedOn w:val="BodyText"/>
    <w:next w:val="BodyText"/>
    <w:pPr>
      <w:spacing w:after="0"/>
      <w:ind w:left="720" w:hanging="360"/>
    </w:pPr>
  </w:style>
  <w:style w:type="paragraph" w:styleId="Title">
    <w:name w:val="Title"/>
    <w:basedOn w:val="Main-Head"/>
    <w:qFormat/>
    <w:pPr>
      <w:keepNext/>
      <w:spacing w:before="160" w:after="30"/>
    </w:pPr>
    <w:rPr>
      <w:sz w:val="20"/>
    </w:rPr>
  </w:style>
  <w:style w:type="paragraph" w:styleId="TOC1">
    <w:name w:val="toc 1"/>
    <w:basedOn w:val="BodyText"/>
    <w:next w:val="TOC2"/>
    <w:autoRedefine/>
    <w:semiHidden/>
    <w:pPr>
      <w:tabs>
        <w:tab w:val="right" w:leader="dot" w:pos="8640"/>
      </w:tabs>
      <w:spacing w:after="0"/>
    </w:pPr>
    <w:rPr>
      <w:b/>
    </w:rPr>
  </w:style>
  <w:style w:type="paragraph" w:styleId="TOC2">
    <w:name w:val="toc 2"/>
    <w:basedOn w:val="TOC1"/>
    <w:next w:val="TOC3"/>
    <w:autoRedefine/>
    <w:semiHidden/>
    <w:pPr>
      <w:tabs>
        <w:tab w:val="left" w:pos="1008"/>
      </w:tabs>
      <w:ind w:left="720"/>
    </w:pPr>
    <w:rPr>
      <w:b w:val="0"/>
    </w:rPr>
  </w:style>
  <w:style w:type="paragraph" w:styleId="TOC3">
    <w:name w:val="toc 3"/>
    <w:basedOn w:val="TOC2"/>
    <w:autoRedefine/>
    <w:semiHidden/>
    <w:pPr>
      <w:tabs>
        <w:tab w:val="clear" w:pos="1008"/>
        <w:tab w:val="left" w:pos="1728"/>
      </w:tabs>
      <w:ind w:left="1440"/>
    </w:pPr>
  </w:style>
  <w:style w:type="paragraph" w:styleId="ListBullet">
    <w:name w:val="List Bullet"/>
    <w:basedOn w:val="Bullet"/>
    <w:autoRedefine/>
    <w:pPr>
      <w:numPr>
        <w:numId w:val="2"/>
      </w:numPr>
    </w:pPr>
  </w:style>
  <w:style w:type="paragraph" w:styleId="TOC4">
    <w:name w:val="toc 4"/>
    <w:basedOn w:val="TOC3"/>
    <w:next w:val="TOC5"/>
    <w:autoRedefine/>
    <w:semiHidden/>
    <w:pPr>
      <w:tabs>
        <w:tab w:val="left" w:pos="2880"/>
      </w:tabs>
      <w:ind w:left="2160"/>
    </w:pPr>
  </w:style>
  <w:style w:type="paragraph" w:styleId="TOC5">
    <w:name w:val="toc 5"/>
    <w:basedOn w:val="Normal"/>
    <w:next w:val="Normal"/>
    <w:autoRedefine/>
    <w:semiHidden/>
    <w:pPr>
      <w:ind w:left="880"/>
    </w:pPr>
  </w:style>
  <w:style w:type="paragraph" w:customStyle="1" w:styleId="Exhibit--Caption">
    <w:name w:val="Exhibit--Caption"/>
    <w:basedOn w:val="Exhibit--Title"/>
    <w:next w:val="BodyText"/>
    <w:rPr>
      <w:i/>
    </w:rPr>
  </w:style>
  <w:style w:type="character" w:customStyle="1" w:styleId="Main-HeadChar">
    <w:name w:val="Main-Head Char"/>
    <w:link w:val="Main-Head"/>
    <w:rsid w:val="00AA040C"/>
    <w:rPr>
      <w:rFonts w:ascii="Arial Narrow" w:hAnsi="Arial Narrow"/>
      <w:b/>
      <w:sz w:val="22"/>
      <w:lang w:val="en-US" w:eastAsia="en-US" w:bidi="ar-SA"/>
    </w:rPr>
  </w:style>
  <w:style w:type="paragraph" w:customStyle="1" w:styleId="Flysheet">
    <w:name w:val="Flysheet"/>
    <w:basedOn w:val="Normal"/>
    <w:pPr>
      <w:jc w:val="right"/>
    </w:pPr>
    <w:rPr>
      <w:rFonts w:ascii="Arial Narrow" w:hAnsi="Arial Narrow"/>
      <w:b/>
      <w:sz w:val="28"/>
    </w:rPr>
  </w:style>
  <w:style w:type="paragraph" w:customStyle="1" w:styleId="FlysheetCont">
    <w:name w:val="Flysheet Cont"/>
    <w:basedOn w:val="Normal"/>
    <w:pPr>
      <w:spacing w:before="9720"/>
      <w:jc w:val="right"/>
    </w:pPr>
    <w:rPr>
      <w:rFonts w:ascii="Arial Narrow" w:hAnsi="Arial Narrow"/>
      <w:b/>
      <w:sz w:val="28"/>
    </w:rPr>
  </w:style>
  <w:style w:type="paragraph" w:customStyle="1" w:styleId="FlysheetTitle">
    <w:name w:val="Flysheet Title"/>
    <w:basedOn w:val="Normal"/>
    <w:pPr>
      <w:spacing w:before="9720"/>
      <w:jc w:val="right"/>
    </w:pPr>
    <w:rPr>
      <w:rFonts w:ascii="Arial Narrow" w:hAnsi="Arial Narrow"/>
      <w:b/>
      <w:sz w:val="28"/>
    </w:rPr>
  </w:style>
  <w:style w:type="paragraph" w:customStyle="1" w:styleId="TableFlysheet">
    <w:name w:val="Table Flysheet"/>
    <w:basedOn w:val="Normal"/>
    <w:pPr>
      <w:jc w:val="right"/>
    </w:pPr>
    <w:rPr>
      <w:rFonts w:ascii="Arial Narrow" w:hAnsi="Arial Narrow"/>
      <w:b/>
      <w:sz w:val="28"/>
    </w:rPr>
  </w:style>
  <w:style w:type="paragraph" w:customStyle="1" w:styleId="TableFlysheetCont">
    <w:name w:val="Table Flysheet Cont"/>
    <w:basedOn w:val="Normal"/>
    <w:pPr>
      <w:spacing w:before="9720"/>
      <w:jc w:val="right"/>
    </w:pPr>
    <w:rPr>
      <w:rFonts w:ascii="Arial Narrow" w:hAnsi="Arial Narrow"/>
      <w:b/>
      <w:sz w:val="28"/>
    </w:rPr>
  </w:style>
  <w:style w:type="paragraph" w:customStyle="1" w:styleId="TableFlysheetTitle">
    <w:name w:val="Table Flysheet Title"/>
    <w:basedOn w:val="Normal"/>
    <w:pPr>
      <w:spacing w:before="9720"/>
      <w:jc w:val="right"/>
    </w:pPr>
    <w:rPr>
      <w:rFonts w:ascii="Arial Narrow" w:hAnsi="Arial Narrow"/>
      <w:b/>
      <w:sz w:val="28"/>
    </w:rPr>
  </w:style>
  <w:style w:type="character" w:customStyle="1" w:styleId="Heading3Char">
    <w:name w:val="Heading 3 Char"/>
    <w:link w:val="Heading3"/>
    <w:rsid w:val="00A168F7"/>
    <w:rPr>
      <w:rFonts w:ascii="Calibri" w:hAnsi="Calibri"/>
      <w:sz w:val="22"/>
      <w:szCs w:val="22"/>
    </w:rPr>
  </w:style>
  <w:style w:type="paragraph" w:customStyle="1" w:styleId="Other">
    <w:name w:val="Other"/>
    <w:basedOn w:val="Normal"/>
    <w:rsid w:val="00F13982"/>
    <w:pPr>
      <w:widowControl w:val="0"/>
      <w:autoSpaceDE w:val="0"/>
      <w:autoSpaceDN w:val="0"/>
      <w:adjustRightInd w:val="0"/>
    </w:pPr>
    <w:rPr>
      <w:rFonts w:ascii="Courier New" w:hAnsi="Courier New" w:cs="Courier New"/>
      <w:sz w:val="24"/>
      <w:szCs w:val="24"/>
    </w:rPr>
  </w:style>
  <w:style w:type="paragraph" w:styleId="BalloonText">
    <w:name w:val="Balloon Text"/>
    <w:basedOn w:val="Normal"/>
    <w:semiHidden/>
    <w:qFormat/>
    <w:rsid w:val="00B87B3E"/>
    <w:rPr>
      <w:rFonts w:asciiTheme="minorHAnsi" w:hAnsiTheme="minorHAnsi" w:cs="Tahoma"/>
      <w:sz w:val="20"/>
      <w:szCs w:val="16"/>
    </w:rPr>
  </w:style>
  <w:style w:type="paragraph" w:customStyle="1" w:styleId="NormalTableText">
    <w:name w:val="Normal Table Text"/>
    <w:basedOn w:val="Normal"/>
    <w:rsid w:val="005727BB"/>
    <w:pPr>
      <w:widowControl w:val="0"/>
      <w:spacing w:before="60" w:after="60"/>
    </w:pPr>
    <w:rPr>
      <w:rFonts w:ascii="Arial" w:hAnsi="Arial"/>
      <w:sz w:val="20"/>
      <w:lang w:val="en-GB"/>
    </w:rPr>
  </w:style>
  <w:style w:type="paragraph" w:customStyle="1" w:styleId="TableHeading">
    <w:name w:val="Table Heading"/>
    <w:basedOn w:val="Normal"/>
    <w:rsid w:val="005727BB"/>
    <w:pPr>
      <w:widowControl w:val="0"/>
      <w:spacing w:before="60" w:after="60"/>
    </w:pPr>
    <w:rPr>
      <w:rFonts w:ascii="Arial" w:hAnsi="Arial"/>
      <w:b/>
      <w:sz w:val="20"/>
      <w:lang w:val="en-GB"/>
    </w:rPr>
  </w:style>
  <w:style w:type="paragraph" w:styleId="CommentSubject">
    <w:name w:val="annotation subject"/>
    <w:basedOn w:val="CommentText"/>
    <w:next w:val="CommentText"/>
    <w:semiHidden/>
    <w:rsid w:val="00F020D4"/>
    <w:rPr>
      <w:rFonts w:ascii="Book Antiqua" w:hAnsi="Book Antiqua"/>
      <w:b/>
      <w:bCs/>
      <w:sz w:val="20"/>
    </w:rPr>
  </w:style>
  <w:style w:type="character" w:customStyle="1" w:styleId="BodyTextChar">
    <w:name w:val="Body Text Char"/>
    <w:link w:val="BodyText"/>
    <w:uiPriority w:val="1"/>
    <w:rsid w:val="00752725"/>
    <w:rPr>
      <w:rFonts w:ascii="Book Antiqua" w:hAnsi="Book Antiqua"/>
      <w:sz w:val="22"/>
      <w:lang w:val="en-CA"/>
    </w:rPr>
  </w:style>
  <w:style w:type="character" w:customStyle="1" w:styleId="Heading1Char">
    <w:name w:val="Heading 1 Char"/>
    <w:link w:val="Heading1"/>
    <w:rsid w:val="00D92ACC"/>
    <w:rPr>
      <w:rFonts w:ascii="Calibri" w:hAnsi="Calibri"/>
      <w:caps/>
      <w:sz w:val="22"/>
      <w:szCs w:val="22"/>
      <w:u w:val="single"/>
      <w:lang w:val="en-CA"/>
    </w:rPr>
  </w:style>
  <w:style w:type="paragraph" w:styleId="ListParagraph">
    <w:name w:val="List Paragraph"/>
    <w:basedOn w:val="Normal"/>
    <w:uiPriority w:val="1"/>
    <w:qFormat/>
    <w:rsid w:val="00752725"/>
    <w:pPr>
      <w:autoSpaceDE w:val="0"/>
      <w:autoSpaceDN w:val="0"/>
      <w:adjustRightInd w:val="0"/>
    </w:pPr>
    <w:rPr>
      <w:rFonts w:ascii="Times New Roman" w:hAnsi="Times New Roman"/>
      <w:sz w:val="24"/>
      <w:szCs w:val="24"/>
      <w:lang w:val="en-US"/>
    </w:rPr>
  </w:style>
  <w:style w:type="paragraph" w:customStyle="1" w:styleId="TableParagraph">
    <w:name w:val="Table Paragraph"/>
    <w:basedOn w:val="Normal"/>
    <w:uiPriority w:val="1"/>
    <w:qFormat/>
    <w:rsid w:val="00752725"/>
    <w:pPr>
      <w:autoSpaceDE w:val="0"/>
      <w:autoSpaceDN w:val="0"/>
      <w:adjustRightInd w:val="0"/>
    </w:pPr>
    <w:rPr>
      <w:rFonts w:ascii="Times New Roman" w:hAnsi="Times New Roman"/>
      <w:sz w:val="24"/>
      <w:szCs w:val="24"/>
      <w:lang w:val="en-US"/>
    </w:rPr>
  </w:style>
  <w:style w:type="character" w:customStyle="1" w:styleId="HeaderChar">
    <w:name w:val="Header Char"/>
    <w:link w:val="Header"/>
    <w:uiPriority w:val="99"/>
    <w:rsid w:val="00C147BA"/>
    <w:rPr>
      <w:rFonts w:ascii="Arial Narrow" w:hAnsi="Arial Narrow"/>
      <w:caps/>
      <w:sz w:val="14"/>
      <w:lang w:val="en-CA"/>
    </w:rPr>
  </w:style>
  <w:style w:type="character" w:styleId="Hyperlink">
    <w:name w:val="Hyperlink"/>
    <w:rsid w:val="00A833F0"/>
    <w:rPr>
      <w:color w:val="0000FF"/>
      <w:u w:val="single"/>
    </w:rPr>
  </w:style>
  <w:style w:type="character" w:customStyle="1" w:styleId="CommentTextChar">
    <w:name w:val="Comment Text Char"/>
    <w:link w:val="CommentText"/>
    <w:semiHidden/>
    <w:rsid w:val="00B87B3E"/>
    <w:rPr>
      <w:rFonts w:asciiTheme="minorHAnsi" w:hAnsiTheme="minorHAnsi"/>
      <w:sz w:val="16"/>
      <w:szCs w:val="16"/>
      <w:lang w:val="en-CA"/>
    </w:rPr>
  </w:style>
  <w:style w:type="paragraph" w:styleId="Revision">
    <w:name w:val="Revision"/>
    <w:hidden/>
    <w:uiPriority w:val="99"/>
    <w:semiHidden/>
    <w:rsid w:val="00D34A7D"/>
    <w:rPr>
      <w:rFonts w:ascii="Book Antiqua" w:hAnsi="Book Antiqua"/>
      <w:sz w:val="22"/>
      <w:lang w:val="en-CA"/>
    </w:rPr>
  </w:style>
  <w:style w:type="paragraph" w:styleId="PlainText">
    <w:name w:val="Plain Text"/>
    <w:basedOn w:val="Normal"/>
    <w:link w:val="PlainTextChar"/>
    <w:rsid w:val="00F52D9E"/>
    <w:rPr>
      <w:rFonts w:ascii="Courier New" w:hAnsi="Courier New" w:cs="Courier New"/>
      <w:sz w:val="20"/>
      <w:szCs w:val="22"/>
    </w:rPr>
  </w:style>
  <w:style w:type="character" w:customStyle="1" w:styleId="PlainTextChar">
    <w:name w:val="Plain Text Char"/>
    <w:basedOn w:val="DefaultParagraphFont"/>
    <w:link w:val="PlainText"/>
    <w:rsid w:val="00F52D9E"/>
    <w:rPr>
      <w:rFonts w:ascii="Courier New" w:hAnsi="Courier New" w:cs="Courier New"/>
      <w:szCs w:val="22"/>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747760">
      <w:bodyDiv w:val="1"/>
      <w:marLeft w:val="0"/>
      <w:marRight w:val="0"/>
      <w:marTop w:val="0"/>
      <w:marBottom w:val="0"/>
      <w:divBdr>
        <w:top w:val="none" w:sz="0" w:space="0" w:color="auto"/>
        <w:left w:val="none" w:sz="0" w:space="0" w:color="auto"/>
        <w:bottom w:val="none" w:sz="0" w:space="0" w:color="auto"/>
        <w:right w:val="none" w:sz="0" w:space="0" w:color="auto"/>
      </w:divBdr>
    </w:div>
    <w:div w:id="523321661">
      <w:bodyDiv w:val="1"/>
      <w:marLeft w:val="0"/>
      <w:marRight w:val="0"/>
      <w:marTop w:val="0"/>
      <w:marBottom w:val="0"/>
      <w:divBdr>
        <w:top w:val="none" w:sz="0" w:space="0" w:color="auto"/>
        <w:left w:val="none" w:sz="0" w:space="0" w:color="auto"/>
        <w:bottom w:val="none" w:sz="0" w:space="0" w:color="auto"/>
        <w:right w:val="none" w:sz="0" w:space="0" w:color="auto"/>
      </w:divBdr>
    </w:div>
    <w:div w:id="856697403">
      <w:bodyDiv w:val="1"/>
      <w:marLeft w:val="0"/>
      <w:marRight w:val="0"/>
      <w:marTop w:val="0"/>
      <w:marBottom w:val="0"/>
      <w:divBdr>
        <w:top w:val="none" w:sz="0" w:space="0" w:color="auto"/>
        <w:left w:val="none" w:sz="0" w:space="0" w:color="auto"/>
        <w:bottom w:val="none" w:sz="0" w:space="0" w:color="auto"/>
        <w:right w:val="none" w:sz="0" w:space="0" w:color="auto"/>
      </w:divBdr>
    </w:div>
    <w:div w:id="1624188718">
      <w:bodyDiv w:val="1"/>
      <w:marLeft w:val="0"/>
      <w:marRight w:val="0"/>
      <w:marTop w:val="0"/>
      <w:marBottom w:val="0"/>
      <w:divBdr>
        <w:top w:val="none" w:sz="0" w:space="0" w:color="auto"/>
        <w:left w:val="none" w:sz="0" w:space="0" w:color="auto"/>
        <w:bottom w:val="none" w:sz="0" w:space="0" w:color="auto"/>
        <w:right w:val="none" w:sz="0" w:space="0" w:color="auto"/>
      </w:divBdr>
    </w:div>
    <w:div w:id="1626697959">
      <w:bodyDiv w:val="1"/>
      <w:marLeft w:val="0"/>
      <w:marRight w:val="0"/>
      <w:marTop w:val="0"/>
      <w:marBottom w:val="0"/>
      <w:divBdr>
        <w:top w:val="none" w:sz="0" w:space="0" w:color="auto"/>
        <w:left w:val="none" w:sz="0" w:space="0" w:color="auto"/>
        <w:bottom w:val="none" w:sz="0" w:space="0" w:color="auto"/>
        <w:right w:val="none" w:sz="0" w:space="0" w:color="auto"/>
      </w:divBdr>
    </w:div>
    <w:div w:id="1909417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customXml" Target="../customXml/item7.xml"/><Relationship Id="rId12" Type="http://schemas.openxmlformats.org/officeDocument/2006/relationships/footnotes" Target="footnotes.xml"/><Relationship Id="rId17" Type="http://schemas.microsoft.com/office/2018/08/relationships/commentsExtensible" Target="commentsExtensible.xml"/><Relationship Id="rId2" Type="http://schemas.openxmlformats.org/officeDocument/2006/relationships/customXml" Target="../customXml/item2.xml"/><Relationship Id="rId16" Type="http://schemas.microsoft.com/office/2016/09/relationships/commentsIds" Target="commentsIds.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5" Type="http://schemas.openxmlformats.org/officeDocument/2006/relationships/customXml" Target="../customXml/item5.xml"/><Relationship Id="rId15" Type="http://schemas.microsoft.com/office/2011/relationships/commentsExtended" Target="commentsExtended.xml"/><Relationship Id="rId23" Type="http://schemas.openxmlformats.org/officeDocument/2006/relationships/theme" Target="theme/theme1.xml"/><Relationship Id="rId10" Type="http://schemas.openxmlformats.org/officeDocument/2006/relationships/settings" Target="setting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comments" Target="comments.xml"/><Relationship Id="rId22" Type="http://schemas.microsoft.com/office/2011/relationships/people" Target="peop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CH2M%20HILL%20Documents\Automated%20Blank%20Documen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BF8E50B80A32C040A85FB450FB26C9E5" ma:contentTypeVersion="46" ma:contentTypeDescription="Create a new document." ma:contentTypeScope="" ma:versionID="f305d8713f7c5199093c43c28f726b92">
  <xsd:schema xmlns:xsd="http://www.w3.org/2001/XMLSchema" xmlns:xs="http://www.w3.org/2001/XMLSchema" xmlns:p="http://schemas.microsoft.com/office/2006/metadata/properties" xmlns:ns2="842cd523-47d6-43d6-8211-471f8d7272d8" xmlns:ns3="d6d05743-d6d0-46ac-98bc-99f29ab3bcad" targetNamespace="http://schemas.microsoft.com/office/2006/metadata/properties" ma:root="true" ma:fieldsID="ea3efdce6824fb8f554bf7b837cf79a9" ns2:_="" ns3:_="">
    <xsd:import namespace="842cd523-47d6-43d6-8211-471f8d7272d8"/>
    <xsd:import namespace="d6d05743-d6d0-46ac-98bc-99f29ab3bcad"/>
    <xsd:element name="properties">
      <xsd:complexType>
        <xsd:sequence>
          <xsd:element name="documentManagement">
            <xsd:complexType>
              <xsd:all>
                <xsd:element ref="ns2:MediaServiceMetadata" minOccurs="0"/>
                <xsd:element ref="ns2:MediaServiceFastMetadata" minOccurs="0"/>
                <xsd:element ref="ns2:Target_x0020_Audiences" minOccurs="0"/>
                <xsd:element ref="ns2:_ModernAudienceTargetUserField" minOccurs="0"/>
                <xsd:element ref="ns2:_ModernAudienceAadObjectIds" minOccurs="0"/>
                <xsd:element ref="ns3:SharedWithUsers" minOccurs="0"/>
                <xsd:element ref="ns3:SharedWithDetails" minOccurs="0"/>
                <xsd:element ref="ns2:MediaServiceAutoKeyPoints" minOccurs="0"/>
                <xsd:element ref="ns2:MediaServiceKeyPoints" minOccurs="0"/>
                <xsd:element ref="ns2:Project_x0020_Manager" minOccurs="0"/>
                <xsd:element ref="ns2:Project_x0020_Code" minOccurs="0"/>
                <xsd:element ref="ns2:Project_x0020_Name" minOccurs="0"/>
                <xsd:element ref="ns2:Client_x0020_Organization" minOccurs="0"/>
                <xsd:element ref="ns2:Owner_x0020_Organization" minOccurs="0"/>
                <xsd:element ref="ns2:cb1c6817ddae4f4e962caf55b63bf464" minOccurs="0"/>
                <xsd:element ref="ns3:TaxCatchAll" minOccurs="0"/>
                <xsd:element ref="ns2:l618b0fee8ca4f429e9e6411e9e95b53" minOccurs="0"/>
                <xsd:element ref="ns2:Division" minOccurs="0"/>
                <xsd:element ref="ns2:Project_x0020_Status" minOccurs="0"/>
                <xsd:element ref="ns2:Sector" minOccurs="0"/>
                <xsd:element ref="ns2:ledd8dc17b1542dd8fd0ab7b94bcc985" minOccurs="0"/>
                <xsd:element ref="ns2:m5c1804717744f9fa1524b0f29103316" minOccurs="0"/>
                <xsd:element ref="ns2:ffbb60d3286f4764a7cd927fbe3c3406" minOccurs="0"/>
                <xsd:element ref="ns2:Status" minOccurs="0"/>
                <xsd:element ref="ns2:AERIS_x0020_Version" minOccurs="0"/>
                <xsd:element ref="ns2:AERIS_x0020_Published_x0020_Date" minOccurs="0"/>
                <xsd:element ref="ns2:AERIS_x0020_Link" minOccurs="0"/>
                <xsd:element ref="ns2:ddcb8363e9a649659ceb1033f1d9969c" minOccurs="0"/>
                <xsd:element ref="ns2:MediaServiceAutoTags" minOccurs="0"/>
                <xsd:element ref="ns2:MediaServiceGenerationTime" minOccurs="0"/>
                <xsd:element ref="ns2:MediaServiceEventHashCode" minOccurs="0"/>
                <xsd:element ref="ns2:MediaServiceOCR" minOccurs="0"/>
                <xsd:element ref="ns2:lcf76f155ced4ddcb4097134ff3c332f" minOccurs="0"/>
                <xsd:element ref="ns2:MediaServiceDateTaken" minOccurs="0"/>
                <xsd:element ref="ns2:MediaLengthInSecond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42cd523-47d6-43d6-8211-471f8d7272d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Target_x0020_Audiences" ma:index="10" nillable="true" ma:displayName="Target Audiences" ma:internalName="Target_x0020_Audiences">
      <xsd:simpleType>
        <xsd:restriction base="dms:Unknown"/>
      </xsd:simpleType>
    </xsd:element>
    <xsd:element name="_ModernAudienceTargetUserField" ma:index="11" nillable="true" ma:displayName="Audience" ma:list="UserInfo" ma:SharePointGroup="0" ma:internalName="_ModernAudienceTargetUserField"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ModernAudienceAadObjectIds" ma:index="12" nillable="true" ma:displayName="AudienceIds" ma:list="{43165f19-f1c4-4d99-a16a-264f48dff973}" ma:internalName="_ModernAudienceAadObjectIds" ma:readOnly="true" ma:showField="_AadObjectIdForUser" ma:web="d6d05743-d6d0-46ac-98bc-99f29ab3bcad">
      <xsd:complexType>
        <xsd:complexContent>
          <xsd:extension base="dms:MultiChoiceLookup">
            <xsd:sequence>
              <xsd:element name="Value" type="dms:Lookup" maxOccurs="unbounded" minOccurs="0" nillable="true"/>
            </xsd:sequence>
          </xsd:extension>
        </xsd:complexContent>
      </xsd:complex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Project_x0020_Manager" ma:index="17" nillable="true" ma:displayName="Project Manager" ma:default="Andrew Moreton" ma:internalName="Project_x0020_Manager">
      <xsd:simpleType>
        <xsd:restriction base="dms:Text">
          <xsd:maxLength value="255"/>
        </xsd:restriction>
      </xsd:simpleType>
    </xsd:element>
    <xsd:element name="Project_x0020_Code" ma:index="18" nillable="true" ma:displayName="Project Code" ma:default="2020-5445-00" ma:internalName="Project_x0020_Code">
      <xsd:simpleType>
        <xsd:restriction base="dms:Text">
          <xsd:maxLength value="255"/>
        </xsd:restriction>
      </xsd:simpleType>
    </xsd:element>
    <xsd:element name="Project_x0020_Name" ma:index="19" nillable="true" ma:displayName="Project Name" ma:default="Northeast Vaughan Water Servicing Project" ma:internalName="Project_x0020_Name">
      <xsd:simpleType>
        <xsd:restriction base="dms:Text">
          <xsd:maxLength value="255"/>
        </xsd:restriction>
      </xsd:simpleType>
    </xsd:element>
    <xsd:element name="Client_x0020_Organization" ma:index="20" nillable="true" ma:displayName="Client Organization" ma:internalName="Client_x0020_Organization">
      <xsd:simpleType>
        <xsd:restriction base="dms:Text">
          <xsd:maxLength value="255"/>
        </xsd:restriction>
      </xsd:simpleType>
    </xsd:element>
    <xsd:element name="Owner_x0020_Organization" ma:index="21" nillable="true" ma:displayName="Owner Organization" ma:internalName="Owner_x0020_Organization">
      <xsd:simpleType>
        <xsd:restriction base="dms:Text">
          <xsd:maxLength value="255"/>
        </xsd:restriction>
      </xsd:simpleType>
    </xsd:element>
    <xsd:element name="cb1c6817ddae4f4e962caf55b63bf464" ma:index="23" nillable="true" ma:taxonomy="true" ma:internalName="cb1c6817ddae4f4e962caf55b63bf464" ma:taxonomyFieldName="Internal_x0020_Organization" ma:displayName="Internal Organization" ma:default="" ma:fieldId="{cb1c6817-ddae-4f4e-962c-af55b63bf464}" ma:sspId="4d32d354-0e99-4421-b819-db95894b1888" ma:termSetId="ffdaf2cf-ea55-46fd-88f8-ad2c39e66661" ma:anchorId="0636ebcc-12de-4bad-b1ae-f760de9ef692" ma:open="false" ma:isKeyword="false">
      <xsd:complexType>
        <xsd:sequence>
          <xsd:element ref="pc:Terms" minOccurs="0" maxOccurs="1"/>
        </xsd:sequence>
      </xsd:complexType>
    </xsd:element>
    <xsd:element name="l618b0fee8ca4f429e9e6411e9e95b53" ma:index="26" nillable="true" ma:taxonomy="true" ma:internalName="l618b0fee8ca4f429e9e6411e9e95b53" ma:taxonomyFieldName="Office" ma:displayName="Office" ma:default="" ma:fieldId="{5618b0fe-e8ca-4f42-9e9e-6411e9e95b53}" ma:sspId="4d32d354-0e99-4421-b819-db95894b1888" ma:termSetId="b49f64b3-4722-4336-9a5c-56c326b344d4" ma:anchorId="75d25fab-71e2-4ece-bb1e-4b760072d18d" ma:open="false" ma:isKeyword="false">
      <xsd:complexType>
        <xsd:sequence>
          <xsd:element ref="pc:Terms" minOccurs="0" maxOccurs="1"/>
        </xsd:sequence>
      </xsd:complexType>
    </xsd:element>
    <xsd:element name="Division" ma:index="27" nillable="true" ma:displayName="Division" ma:default="ON Toronto Infrastructure" ma:internalName="Division">
      <xsd:simpleType>
        <xsd:restriction base="dms:Text">
          <xsd:maxLength value="255"/>
        </xsd:restriction>
      </xsd:simpleType>
    </xsd:element>
    <xsd:element name="Project_x0020_Status" ma:index="28" nillable="true" ma:displayName="Project Status" ma:default="Open" ma:internalName="Project_x0020_Status">
      <xsd:simpleType>
        <xsd:restriction base="dms:Text">
          <xsd:maxLength value="255"/>
        </xsd:restriction>
      </xsd:simpleType>
    </xsd:element>
    <xsd:element name="Sector" ma:index="29" nillable="true" ma:displayName="Sector" ma:default="Water and Sanitation" ma:internalName="Sector">
      <xsd:simpleType>
        <xsd:restriction base="dms:Text">
          <xsd:maxLength value="255"/>
        </xsd:restriction>
      </xsd:simpleType>
    </xsd:element>
    <xsd:element name="ledd8dc17b1542dd8fd0ab7b94bcc985" ma:index="31" nillable="true" ma:taxonomy="true" ma:internalName="ledd8dc17b1542dd8fd0ab7b94bcc985" ma:taxonomyFieldName="Information_x0020_Type" ma:displayName="Information Type" ma:default="" ma:fieldId="{5edd8dc1-7b15-42dd-8fd0-ab7b94bcc985}" ma:sspId="4d32d354-0e99-4421-b819-db95894b1888" ma:termSetId="675de31f-9882-40e0-8bf1-6406c684a74b" ma:anchorId="00000000-0000-0000-0000-000000000000" ma:open="false" ma:isKeyword="false">
      <xsd:complexType>
        <xsd:sequence>
          <xsd:element ref="pc:Terms" minOccurs="0" maxOccurs="1"/>
        </xsd:sequence>
      </xsd:complexType>
    </xsd:element>
    <xsd:element name="m5c1804717744f9fa1524b0f29103316" ma:index="33" nillable="true" ma:taxonomy="true" ma:internalName="m5c1804717744f9fa1524b0f29103316" ma:taxonomyFieldName="Communications" ma:displayName="Communications" ma:default="" ma:fieldId="{65c18047-1774-4f9f-a152-4b0f29103316}" ma:sspId="4d32d354-0e99-4421-b819-db95894b1888" ma:termSetId="9a4b3689-c9c1-4790-ab17-27a3237c1c72" ma:anchorId="00000000-0000-0000-0000-000000000000" ma:open="false" ma:isKeyword="false">
      <xsd:complexType>
        <xsd:sequence>
          <xsd:element ref="pc:Terms" minOccurs="0" maxOccurs="1"/>
        </xsd:sequence>
      </xsd:complexType>
    </xsd:element>
    <xsd:element name="ffbb60d3286f4764a7cd927fbe3c3406" ma:index="35" nillable="true" ma:taxonomy="true" ma:internalName="ffbb60d3286f4764a7cd927fbe3c3406" ma:taxonomyFieldName="Data_x0020_Classification" ma:displayName="Data Classification" ma:default="1;#Confidential|dbb6cc64-9915-4cf6-857e-3e641b410f5c" ma:fieldId="{ffbb60d3-286f-4764-a7cd-927fbe3c3406}" ma:sspId="4d32d354-0e99-4421-b819-db95894b1888" ma:termSetId="71bc5065-a13d-44d1-a056-853f235091b4" ma:anchorId="00000000-0000-0000-0000-000000000000" ma:open="false" ma:isKeyword="false">
      <xsd:complexType>
        <xsd:sequence>
          <xsd:element ref="pc:Terms" minOccurs="0" maxOccurs="1"/>
        </xsd:sequence>
      </xsd:complexType>
    </xsd:element>
    <xsd:element name="Status" ma:index="36" nillable="true" ma:displayName="Status" ma:default="Work in progress" ma:format="Dropdown" ma:internalName="Status">
      <xsd:simpleType>
        <xsd:restriction base="dms:Choice">
          <xsd:enumeration value="Work in progress"/>
          <xsd:enumeration value="Final"/>
          <xsd:enumeration value="Published to AERIS"/>
        </xsd:restriction>
      </xsd:simpleType>
    </xsd:element>
    <xsd:element name="AERIS_x0020_Version" ma:index="37" nillable="true" ma:displayName="AERIS Version" ma:internalName="AERIS_x0020_Version">
      <xsd:simpleType>
        <xsd:restriction base="dms:Text">
          <xsd:maxLength value="255"/>
        </xsd:restriction>
      </xsd:simpleType>
    </xsd:element>
    <xsd:element name="AERIS_x0020_Published_x0020_Date" ma:index="38" nillable="true" ma:displayName="AERIS Published Date" ma:format="DateOnly" ma:internalName="AERIS_x0020_Published_x0020_Date">
      <xsd:simpleType>
        <xsd:restriction base="dms:DateTime"/>
      </xsd:simpleType>
    </xsd:element>
    <xsd:element name="AERIS_x0020_Link" ma:index="39" nillable="true" ma:displayName="AERIS Link" ma:format="Hyperlink" ma:internalName="AERIS_x0020_Link">
      <xsd:complexType>
        <xsd:complexContent>
          <xsd:extension base="dms:URL">
            <xsd:sequence>
              <xsd:element name="Url" type="dms:ValidUrl" minOccurs="0" nillable="true"/>
              <xsd:element name="Description" type="xsd:string" nillable="true"/>
            </xsd:sequence>
          </xsd:extension>
        </xsd:complexContent>
      </xsd:complexType>
    </xsd:element>
    <xsd:element name="ddcb8363e9a649659ceb1033f1d9969c" ma:index="41" nillable="true" ma:taxonomy="true" ma:internalName="ddcb8363e9a649659ceb1033f1d9969c" ma:taxonomyFieldName="AERIS_x0020_Pools" ma:displayName="AERIS Pools" ma:default="" ma:fieldId="{ddcb8363-e9a6-4965-9ceb-1033f1d9969c}" ma:sspId="4d32d354-0e99-4421-b819-db95894b1888" ma:termSetId="bdb7a0dc-ed46-4a04-abe0-57570b64a517" ma:anchorId="00000000-0000-0000-0000-000000000000" ma:open="false" ma:isKeyword="false">
      <xsd:complexType>
        <xsd:sequence>
          <xsd:element ref="pc:Terms" minOccurs="0" maxOccurs="1"/>
        </xsd:sequence>
      </xsd:complexType>
    </xsd:element>
    <xsd:element name="MediaServiceAutoTags" ma:index="42" nillable="true" ma:displayName="Tags" ma:internalName="MediaServiceAutoTags" ma:readOnly="true">
      <xsd:simpleType>
        <xsd:restriction base="dms:Text"/>
      </xsd:simpleType>
    </xsd:element>
    <xsd:element name="MediaServiceGenerationTime" ma:index="43" nillable="true" ma:displayName="MediaServiceGenerationTime" ma:hidden="true" ma:internalName="MediaServiceGenerationTime" ma:readOnly="true">
      <xsd:simpleType>
        <xsd:restriction base="dms:Text"/>
      </xsd:simpleType>
    </xsd:element>
    <xsd:element name="MediaServiceEventHashCode" ma:index="44" nillable="true" ma:displayName="MediaServiceEventHashCode" ma:hidden="true" ma:internalName="MediaServiceEventHashCode" ma:readOnly="true">
      <xsd:simpleType>
        <xsd:restriction base="dms:Text"/>
      </xsd:simpleType>
    </xsd:element>
    <xsd:element name="MediaServiceOCR" ma:index="45" nillable="true" ma:displayName="Extracted Text" ma:internalName="MediaServiceOCR" ma:readOnly="true">
      <xsd:simpleType>
        <xsd:restriction base="dms:Note">
          <xsd:maxLength value="255"/>
        </xsd:restriction>
      </xsd:simpleType>
    </xsd:element>
    <xsd:element name="lcf76f155ced4ddcb4097134ff3c332f" ma:index="47" nillable="true" ma:taxonomy="true" ma:internalName="lcf76f155ced4ddcb4097134ff3c332f" ma:taxonomyFieldName="MediaServiceImageTags" ma:displayName="Image Tags" ma:readOnly="false" ma:fieldId="{5cf76f15-5ced-4ddc-b409-7134ff3c332f}" ma:taxonomyMulti="true" ma:sspId="4d32d354-0e99-4421-b819-db95894b1888" ma:termSetId="09814cd3-568e-fe90-9814-8d621ff8fb84" ma:anchorId="fba54fb3-c3e1-fe81-a776-ca4b69148c4d" ma:open="true" ma:isKeyword="false">
      <xsd:complexType>
        <xsd:sequence>
          <xsd:element ref="pc:Terms" minOccurs="0" maxOccurs="1"/>
        </xsd:sequence>
      </xsd:complexType>
    </xsd:element>
    <xsd:element name="MediaServiceDateTaken" ma:index="48" nillable="true" ma:displayName="MediaServiceDateTaken" ma:hidden="true" ma:indexed="true" ma:internalName="MediaServiceDateTaken" ma:readOnly="true">
      <xsd:simpleType>
        <xsd:restriction base="dms:Text"/>
      </xsd:simpleType>
    </xsd:element>
    <xsd:element name="MediaLengthInSeconds" ma:index="49" nillable="true" ma:displayName="MediaLengthInSeconds" ma:hidden="true" ma:internalName="MediaLengthInSeconds" ma:readOnly="true">
      <xsd:simpleType>
        <xsd:restriction base="dms:Unknown"/>
      </xsd:simpleType>
    </xsd:element>
    <xsd:element name="MediaServiceLocation" ma:index="50"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6d05743-d6d0-46ac-98bc-99f29ab3bcad"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6f43ec11-07a4-49cf-b68b-f25b03e8adf3}" ma:internalName="TaxCatchAll" ma:showField="CatchAllData" ma:web="d6d05743-d6d0-46ac-98bc-99f29ab3bca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dlc_DocId xmlns="4e4b16ef-884a-48ae-a049-b7ef16954bb1">ENVCPD-43-5838</_dlc_DocId>
    <_dlc_DocIdUrl xmlns="4e4b16ef-884a-48ae-a049-b7ef16954bb1">
      <Url>https://mycloud.york.ca/projects/EnvServProgramDeliveryOffice/DesignStandards/_layouts/DocIdRedir.aspx?ID=ENVCPD-43-5838</Url>
      <Description>ENVCPD-43-5838</Description>
    </_dlc_DocIdUrl>
  </documentManagement>
</p:properties>
</file>

<file path=customXml/item5.xml><?xml version="1.0" encoding="utf-8"?>
<p:properties xmlns:p="http://schemas.microsoft.com/office/2006/metadata/properties" xmlns:xsi="http://www.w3.org/2001/XMLSchema-instance" xmlns:pc="http://schemas.microsoft.com/office/infopath/2007/PartnerControls">
  <documentManagement>
    <ffbb60d3286f4764a7cd927fbe3c3406 xmlns="842cd523-47d6-43d6-8211-471f8d7272d8">
      <Terms xmlns="http://schemas.microsoft.com/office/infopath/2007/PartnerControls">
        <TermInfo xmlns="http://schemas.microsoft.com/office/infopath/2007/PartnerControls">
          <TermName xmlns="http://schemas.microsoft.com/office/infopath/2007/PartnerControls">Confidential</TermName>
          <TermId xmlns="http://schemas.microsoft.com/office/infopath/2007/PartnerControls">dbb6cc64-9915-4cf6-857e-3e641b410f5c</TermId>
        </TermInfo>
      </Terms>
    </ffbb60d3286f4764a7cd927fbe3c3406>
    <TaxCatchAll xmlns="d6d05743-d6d0-46ac-98bc-99f29ab3bcad">
      <Value>1</Value>
    </TaxCatchAll>
    <m5c1804717744f9fa1524b0f29103316 xmlns="842cd523-47d6-43d6-8211-471f8d7272d8">
      <Terms xmlns="http://schemas.microsoft.com/office/infopath/2007/PartnerControls"/>
    </m5c1804717744f9fa1524b0f29103316>
    <Division xmlns="842cd523-47d6-43d6-8211-471f8d7272d8">ON Toronto Infrastructure</Division>
    <ledd8dc17b1542dd8fd0ab7b94bcc985 xmlns="842cd523-47d6-43d6-8211-471f8d7272d8">
      <Terms xmlns="http://schemas.microsoft.com/office/infopath/2007/PartnerControls"/>
    </ledd8dc17b1542dd8fd0ab7b94bcc985>
    <AERIS_x0020_Version xmlns="842cd523-47d6-43d6-8211-471f8d7272d8" xsi:nil="true"/>
    <ddcb8363e9a649659ceb1033f1d9969c xmlns="842cd523-47d6-43d6-8211-471f8d7272d8">
      <Terms xmlns="http://schemas.microsoft.com/office/infopath/2007/PartnerControls"/>
    </ddcb8363e9a649659ceb1033f1d9969c>
    <Project_x0020_Manager xmlns="842cd523-47d6-43d6-8211-471f8d7272d8">Andrew Moreton</Project_x0020_Manager>
    <Owner_x0020_Organization xmlns="842cd523-47d6-43d6-8211-471f8d7272d8" xsi:nil="true"/>
    <l618b0fee8ca4f429e9e6411e9e95b53 xmlns="842cd523-47d6-43d6-8211-471f8d7272d8">
      <Terms xmlns="http://schemas.microsoft.com/office/infopath/2007/PartnerControls"/>
    </l618b0fee8ca4f429e9e6411e9e95b53>
    <Project_x0020_Status xmlns="842cd523-47d6-43d6-8211-471f8d7272d8">Open</Project_x0020_Status>
    <Target_x0020_Audiences xmlns="842cd523-47d6-43d6-8211-471f8d7272d8" xsi:nil="true"/>
    <cb1c6817ddae4f4e962caf55b63bf464 xmlns="842cd523-47d6-43d6-8211-471f8d7272d8">
      <Terms xmlns="http://schemas.microsoft.com/office/infopath/2007/PartnerControls"/>
    </cb1c6817ddae4f4e962caf55b63bf464>
    <Status xmlns="842cd523-47d6-43d6-8211-471f8d7272d8">Work in progress</Status>
    <Project_x0020_Code xmlns="842cd523-47d6-43d6-8211-471f8d7272d8">2020-5445-00</Project_x0020_Code>
    <Project_x0020_Name xmlns="842cd523-47d6-43d6-8211-471f8d7272d8">Northeast Vaughan Water Servicing Project</Project_x0020_Name>
    <Client_x0020_Organization xmlns="842cd523-47d6-43d6-8211-471f8d7272d8" xsi:nil="true"/>
    <AERIS_x0020_Published_x0020_Date xmlns="842cd523-47d6-43d6-8211-471f8d7272d8" xsi:nil="true"/>
    <_ModernAudienceTargetUserField xmlns="842cd523-47d6-43d6-8211-471f8d7272d8">
      <UserInfo>
        <DisplayName/>
        <AccountId xsi:nil="true"/>
        <AccountType/>
      </UserInfo>
    </_ModernAudienceTargetUserField>
    <AERIS_x0020_Link xmlns="842cd523-47d6-43d6-8211-471f8d7272d8">
      <Url xsi:nil="true"/>
      <Description xsi:nil="true"/>
    </AERIS_x0020_Link>
    <Sector xmlns="842cd523-47d6-43d6-8211-471f8d7272d8">Water and Sanitation</Sector>
  </documentManagement>
</p:properties>
</file>

<file path=customXml/item6.xml><?xml version="1.0" encoding="utf-8"?>
<?mso-contentType ?>
<FormTemplates xmlns="http://schemas.microsoft.com/sharepoint/v3/contenttype/forms">
  <Display>DocumentLibraryForm</Display>
  <Edit>DocumentLibraryForm</Edit>
  <New>DocumentLibraryForm</New>
</FormTemplates>
</file>

<file path=customXml/item7.xml><?xml version="1.0" encoding="utf-8"?>
<p:properties xmlns:p="http://schemas.microsoft.com/office/2006/metadata/properties" xmlns:xsi="http://www.w3.org/2001/XMLSchema-instance" xmlns:pc="http://schemas.microsoft.com/office/infopath/2007/PartnerControls">
  <documentManagement>
    <Status xmlns="842cd523-47d6-43d6-8211-471f8d7272d8">Work in progress</Status>
    <Project_x0020_Name xmlns="842cd523-47d6-43d6-8211-471f8d7272d8">Northeast Vaughan Water Servicing Project</Project_x0020_Name>
    <TaxCatchAll xmlns="d6d05743-d6d0-46ac-98bc-99f29ab3bcad">
      <Value>1</Value>
    </TaxCatchAll>
    <lcf76f155ced4ddcb4097134ff3c332f xmlns="842cd523-47d6-43d6-8211-471f8d7272d8">
      <Terms xmlns="http://schemas.microsoft.com/office/infopath/2007/PartnerControls"/>
    </lcf76f155ced4ddcb4097134ff3c332f>
    <m5c1804717744f9fa1524b0f29103316 xmlns="842cd523-47d6-43d6-8211-471f8d7272d8">
      <Terms xmlns="http://schemas.microsoft.com/office/infopath/2007/PartnerControls"/>
    </m5c1804717744f9fa1524b0f29103316>
    <Division xmlns="842cd523-47d6-43d6-8211-471f8d7272d8">ON Toronto Infrastructure</Division>
    <ledd8dc17b1542dd8fd0ab7b94bcc985 xmlns="842cd523-47d6-43d6-8211-471f8d7272d8">
      <Terms xmlns="http://schemas.microsoft.com/office/infopath/2007/PartnerControls"/>
    </ledd8dc17b1542dd8fd0ab7b94bcc985>
    <AERIS_x0020_Version xmlns="842cd523-47d6-43d6-8211-471f8d7272d8" xsi:nil="true"/>
    <ddcb8363e9a649659ceb1033f1d9969c xmlns="842cd523-47d6-43d6-8211-471f8d7272d8">
      <Terms xmlns="http://schemas.microsoft.com/office/infopath/2007/PartnerControls"/>
    </ddcb8363e9a649659ceb1033f1d9969c>
    <Project_x0020_Manager xmlns="842cd523-47d6-43d6-8211-471f8d7272d8">Andrew Moreton</Project_x0020_Manager>
    <Owner_x0020_Organization xmlns="842cd523-47d6-43d6-8211-471f8d7272d8" xsi:nil="true"/>
    <l618b0fee8ca4f429e9e6411e9e95b53 xmlns="842cd523-47d6-43d6-8211-471f8d7272d8">
      <Terms xmlns="http://schemas.microsoft.com/office/infopath/2007/PartnerControls"/>
    </l618b0fee8ca4f429e9e6411e9e95b53>
    <Project_x0020_Status xmlns="842cd523-47d6-43d6-8211-471f8d7272d8">Open</Project_x0020_Status>
    <Target_x0020_Audiences xmlns="842cd523-47d6-43d6-8211-471f8d7272d8" xsi:nil="true"/>
    <ffbb60d3286f4764a7cd927fbe3c3406 xmlns="842cd523-47d6-43d6-8211-471f8d7272d8">
      <Terms xmlns="http://schemas.microsoft.com/office/infopath/2007/PartnerControls">
        <TermInfo xmlns="http://schemas.microsoft.com/office/infopath/2007/PartnerControls">
          <TermName xmlns="http://schemas.microsoft.com/office/infopath/2007/PartnerControls">Confidential</TermName>
          <TermId xmlns="http://schemas.microsoft.com/office/infopath/2007/PartnerControls">dbb6cc64-9915-4cf6-857e-3e641b410f5c</TermId>
        </TermInfo>
      </Terms>
    </ffbb60d3286f4764a7cd927fbe3c3406>
    <cb1c6817ddae4f4e962caf55b63bf464 xmlns="842cd523-47d6-43d6-8211-471f8d7272d8">
      <Terms xmlns="http://schemas.microsoft.com/office/infopath/2007/PartnerControls"/>
    </cb1c6817ddae4f4e962caf55b63bf464>
    <Project_x0020_Code xmlns="842cd523-47d6-43d6-8211-471f8d7272d8">2020-5445-00</Project_x0020_Code>
    <Client_x0020_Organization xmlns="842cd523-47d6-43d6-8211-471f8d7272d8" xsi:nil="true"/>
    <AERIS_x0020_Published_x0020_Date xmlns="842cd523-47d6-43d6-8211-471f8d7272d8" xsi:nil="true"/>
    <_ModernAudienceTargetUserField xmlns="842cd523-47d6-43d6-8211-471f8d7272d8">
      <UserInfo>
        <DisplayName/>
        <AccountId xsi:nil="true"/>
        <AccountType/>
      </UserInfo>
    </_ModernAudienceTargetUserField>
    <AERIS_x0020_Link xmlns="842cd523-47d6-43d6-8211-471f8d7272d8">
      <Url xsi:nil="true"/>
      <Description xsi:nil="true"/>
    </AERIS_x0020_Link>
    <Sector xmlns="842cd523-47d6-43d6-8211-471f8d7272d8">Water and Sanitation</Sector>
  </documentManagement>
</p:properties>
</file>

<file path=customXml/itemProps1.xml><?xml version="1.0" encoding="utf-8"?>
<ds:datastoreItem xmlns:ds="http://schemas.openxmlformats.org/officeDocument/2006/customXml" ds:itemID="{53D64671-3E6E-491A-9FC9-D4DE90B7704F}">
  <ds:schemaRefs>
    <ds:schemaRef ds:uri="http://schemas.openxmlformats.org/officeDocument/2006/bibliography"/>
  </ds:schemaRefs>
</ds:datastoreItem>
</file>

<file path=customXml/itemProps2.xml><?xml version="1.0" encoding="utf-8"?>
<ds:datastoreItem xmlns:ds="http://schemas.openxmlformats.org/officeDocument/2006/customXml" ds:itemID="{597BEB58-64D8-4FA0-AF00-9E051CE043E9}"/>
</file>

<file path=customXml/itemProps3.xml><?xml version="1.0" encoding="utf-8"?>
<ds:datastoreItem xmlns:ds="http://schemas.openxmlformats.org/officeDocument/2006/customXml" ds:itemID="{B451F037-A9B0-4436-8597-2A545A795403}">
  <ds:schemaRefs>
    <ds:schemaRef ds:uri="http://schemas.microsoft.com/sharepoint/v3/contenttype/forms"/>
  </ds:schemaRefs>
</ds:datastoreItem>
</file>

<file path=customXml/itemProps4.xml><?xml version="1.0" encoding="utf-8"?>
<ds:datastoreItem xmlns:ds="http://schemas.openxmlformats.org/officeDocument/2006/customXml" ds:itemID="{9B306A9F-F21E-43CE-B960-877C7B65AEA3}">
  <ds:schemaRefs>
    <ds:schemaRef ds:uri="http://schemas.microsoft.com/office/2006/metadata/properties"/>
    <ds:schemaRef ds:uri="http://schemas.microsoft.com/office/infopath/2007/PartnerControls"/>
    <ds:schemaRef ds:uri="4e4b16ef-884a-48ae-a049-b7ef16954bb1"/>
  </ds:schemaRefs>
</ds:datastoreItem>
</file>

<file path=customXml/itemProps5.xml><?xml version="1.0" encoding="utf-8"?>
<ds:datastoreItem xmlns:ds="http://schemas.openxmlformats.org/officeDocument/2006/customXml" ds:itemID="{D4C7BFF1-36AB-4115-8184-BE023E8DFAFA}">
  <ds:schemaRefs>
    <ds:schemaRef ds:uri="http://schemas.microsoft.com/office/2006/metadata/properties"/>
    <ds:schemaRef ds:uri="http://schemas.microsoft.com/office/infopath/2007/PartnerControls"/>
    <ds:schemaRef ds:uri="8d08b470-0ec5-44fe-8028-c235fa11c772"/>
    <ds:schemaRef ds:uri="a3908dca-a0bc-4307-aa0b-ce566f65dad5"/>
    <ds:schemaRef ds:uri="842cd523-47d6-43d6-8211-471f8d7272d8"/>
    <ds:schemaRef ds:uri="d6d05743-d6d0-46ac-98bc-99f29ab3bcad"/>
  </ds:schemaRefs>
</ds:datastoreItem>
</file>

<file path=customXml/itemProps6.xml><?xml version="1.0" encoding="utf-8"?>
<ds:datastoreItem xmlns:ds="http://schemas.openxmlformats.org/officeDocument/2006/customXml" ds:itemID="{24FF374C-74C6-46C5-BEF3-EE86C1B0AAD5}">
  <ds:schemaRefs>
    <ds:schemaRef ds:uri="http://schemas.microsoft.com/sharepoint/v3/contenttype/forms"/>
  </ds:schemaRefs>
</ds:datastoreItem>
</file>

<file path=customXml/itemProps7.xml><?xml version="1.0" encoding="utf-8"?>
<ds:datastoreItem xmlns:ds="http://schemas.openxmlformats.org/officeDocument/2006/customXml" ds:itemID="{2502BF48-0D22-4C41-82E0-A313727ED73A}">
  <ds:schemaRefs>
    <ds:schemaRef ds:uri="http://schemas.microsoft.com/office/2006/metadata/properties"/>
    <ds:schemaRef ds:uri="http://schemas.microsoft.com/office/infopath/2007/PartnerControls"/>
    <ds:schemaRef ds:uri="842cd523-47d6-43d6-8211-471f8d7272d8"/>
    <ds:schemaRef ds:uri="d6d05743-d6d0-46ac-98bc-99f29ab3bcad"/>
    <ds:schemaRef ds:uri="3CC440CB-D4A8-4CBB-9B7B-37F17F6BDE64"/>
    <ds:schemaRef ds:uri="0ec7f28d-cd0c-40e6-964d-0ae9d476b302"/>
    <ds:schemaRef ds:uri="af1f8764-4995-491b-b84b-b5351a80ccae"/>
    <ds:schemaRef ds:uri="3cc440cb-d4a8-4cbb-9b7b-37f17f6bde64"/>
    <ds:schemaRef ds:uri="http://schemas.microsoft.com/sharepoint/v3/fields"/>
  </ds:schemaRefs>
</ds:datastoreItem>
</file>

<file path=docProps/app.xml><?xml version="1.0" encoding="utf-8"?>
<Properties xmlns="http://schemas.openxmlformats.org/officeDocument/2006/extended-properties" xmlns:vt="http://schemas.openxmlformats.org/officeDocument/2006/docPropsVTypes">
  <Template>Automated Blank Document</Template>
  <TotalTime>34</TotalTime>
  <Pages>5</Pages>
  <Words>1012</Words>
  <Characters>8166</Characters>
  <Application>Microsoft Office Word</Application>
  <DocSecurity>0</DocSecurity>
  <Lines>68</Lines>
  <Paragraphs>18</Paragraphs>
  <ScaleCrop>false</ScaleCrop>
  <HeadingPairs>
    <vt:vector size="2" baseType="variant">
      <vt:variant>
        <vt:lpstr>Title</vt:lpstr>
      </vt:variant>
      <vt:variant>
        <vt:i4>1</vt:i4>
      </vt:variant>
    </vt:vector>
  </HeadingPairs>
  <TitlesOfParts>
    <vt:vector size="1" baseType="lpstr">
      <vt:lpstr>02243_Operate_and_Maintain_Dewatering_System (Mar 21, 2016)</vt:lpstr>
    </vt:vector>
  </TitlesOfParts>
  <Company>Regional Municipality of York</Company>
  <LinksUpToDate>false</LinksUpToDate>
  <CharactersWithSpaces>9160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02243_Operate_and_Maintain_Dewatering_System (Mar 21, 2016)</dc:title>
  <dc:creator>Adley-McGinnis, Andrea</dc:creator>
  <cp:lastModifiedBy>Radulovic, Nicole</cp:lastModifiedBy>
  <cp:revision>2</cp:revision>
  <cp:lastPrinted>2015-10-26T15:01:00Z</cp:lastPrinted>
  <dcterms:created xsi:type="dcterms:W3CDTF">2022-11-01T14:50:00Z</dcterms:created>
  <dcterms:modified xsi:type="dcterms:W3CDTF">2022-11-01T14:50:00Z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oolset">
    <vt:i4>3</vt:i4>
  </property>
  <property fmtid="{D5CDD505-2E9C-101B-9397-08002B2CF9AE}" pid="3" name="ContentTypeId">
    <vt:lpwstr>0x010100BF8E50B80A32C040A85FB450FB26C9E5</vt:lpwstr>
  </property>
  <property fmtid="{D5CDD505-2E9C-101B-9397-08002B2CF9AE}" pid="4" name="_dlc_DocIdItemGuid">
    <vt:lpwstr>5c38428c-8e57-41c6-9c35-6c449898bec2</vt:lpwstr>
  </property>
  <property fmtid="{D5CDD505-2E9C-101B-9397-08002B2CF9AE}" pid="5" name="Office">
    <vt:lpwstr/>
  </property>
  <property fmtid="{D5CDD505-2E9C-101B-9397-08002B2CF9AE}" pid="6" name="Communications">
    <vt:lpwstr/>
  </property>
  <property fmtid="{D5CDD505-2E9C-101B-9397-08002B2CF9AE}" pid="7" name="Information Type">
    <vt:lpwstr/>
  </property>
  <property fmtid="{D5CDD505-2E9C-101B-9397-08002B2CF9AE}" pid="8" name="AERIS Pools">
    <vt:lpwstr/>
  </property>
  <property fmtid="{D5CDD505-2E9C-101B-9397-08002B2CF9AE}" pid="9" name="Data Classification">
    <vt:lpwstr>1;#Confidential|dbb6cc64-9915-4cf6-857e-3e641b410f5c</vt:lpwstr>
  </property>
  <property fmtid="{D5CDD505-2E9C-101B-9397-08002B2CF9AE}" pid="10" name="Internal Organization">
    <vt:lpwstr/>
  </property>
</Properties>
</file>