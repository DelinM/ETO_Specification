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207"/>
        <w:gridCol w:w="5636"/>
      </w:tblGrid>
      <w:tr w:rsidR="005727BB" w:rsidRPr="004A7D86" w:rsidDel="00FF473D" w14:paraId="52A26780" w14:textId="42EE363A" w:rsidTr="00F60FBC">
        <w:trPr>
          <w:cantSplit/>
          <w:jc w:val="center"/>
          <w:del w:id="0" w:author="Johnny Pang" w:date="2022-04-17T13:55:00Z"/>
        </w:trPr>
        <w:tc>
          <w:tcPr>
            <w:tcW w:w="1004" w:type="dxa"/>
            <w:tcBorders>
              <w:top w:val="double" w:sz="6" w:space="0" w:color="auto"/>
              <w:left w:val="double" w:sz="6" w:space="0" w:color="auto"/>
              <w:bottom w:val="single" w:sz="6" w:space="0" w:color="auto"/>
              <w:right w:val="single" w:sz="6" w:space="0" w:color="auto"/>
            </w:tcBorders>
          </w:tcPr>
          <w:p w14:paraId="078B3AE6" w14:textId="2ED6EA04" w:rsidR="005727BB" w:rsidRPr="004A7D86" w:rsidDel="00FF473D" w:rsidRDefault="005727BB">
            <w:pPr>
              <w:pStyle w:val="TableHeading"/>
              <w:rPr>
                <w:del w:id="1" w:author="Johnny Pang" w:date="2022-04-17T13:55:00Z"/>
                <w:rFonts w:ascii="Calibri" w:hAnsi="Calibri"/>
                <w:sz w:val="22"/>
                <w:szCs w:val="22"/>
              </w:rPr>
            </w:pPr>
            <w:del w:id="2" w:author="Johnny Pang" w:date="2022-04-17T13:55:00Z">
              <w:r w:rsidRPr="004A7D86" w:rsidDel="00FF473D">
                <w:rPr>
                  <w:rFonts w:ascii="Calibri" w:hAnsi="Calibri"/>
                  <w:sz w:val="22"/>
                  <w:szCs w:val="22"/>
                </w:rPr>
                <w:delText>Version</w:delText>
              </w:r>
            </w:del>
          </w:p>
        </w:tc>
        <w:tc>
          <w:tcPr>
            <w:tcW w:w="2207" w:type="dxa"/>
            <w:tcBorders>
              <w:top w:val="double" w:sz="6" w:space="0" w:color="auto"/>
              <w:left w:val="single" w:sz="6" w:space="0" w:color="auto"/>
              <w:bottom w:val="single" w:sz="6" w:space="0" w:color="auto"/>
              <w:right w:val="single" w:sz="6" w:space="0" w:color="auto"/>
            </w:tcBorders>
          </w:tcPr>
          <w:p w14:paraId="035F432E" w14:textId="75AF0E5D" w:rsidR="005727BB" w:rsidRPr="004A7D86" w:rsidDel="00FF473D" w:rsidRDefault="005727BB">
            <w:pPr>
              <w:pStyle w:val="TableHeading"/>
              <w:rPr>
                <w:del w:id="3" w:author="Johnny Pang" w:date="2022-04-17T13:55:00Z"/>
                <w:rFonts w:ascii="Calibri" w:hAnsi="Calibri"/>
                <w:sz w:val="22"/>
                <w:szCs w:val="22"/>
              </w:rPr>
            </w:pPr>
            <w:del w:id="4" w:author="Johnny Pang" w:date="2022-04-17T13:55:00Z">
              <w:r w:rsidRPr="004A7D86" w:rsidDel="00FF473D">
                <w:rPr>
                  <w:rFonts w:ascii="Calibri" w:hAnsi="Calibri"/>
                  <w:sz w:val="22"/>
                  <w:szCs w:val="22"/>
                </w:rPr>
                <w:delText>Date</w:delText>
              </w:r>
            </w:del>
          </w:p>
        </w:tc>
        <w:tc>
          <w:tcPr>
            <w:tcW w:w="5636" w:type="dxa"/>
            <w:tcBorders>
              <w:top w:val="double" w:sz="6" w:space="0" w:color="auto"/>
              <w:left w:val="single" w:sz="6" w:space="0" w:color="auto"/>
              <w:bottom w:val="single" w:sz="6" w:space="0" w:color="auto"/>
              <w:right w:val="double" w:sz="6" w:space="0" w:color="auto"/>
            </w:tcBorders>
          </w:tcPr>
          <w:p w14:paraId="78A0F9F7" w14:textId="0782E094" w:rsidR="005727BB" w:rsidRPr="004A7D86" w:rsidDel="00FF473D" w:rsidRDefault="005727BB">
            <w:pPr>
              <w:pStyle w:val="TableHeading"/>
              <w:rPr>
                <w:del w:id="5" w:author="Johnny Pang" w:date="2022-04-17T13:55:00Z"/>
                <w:rFonts w:ascii="Calibri" w:hAnsi="Calibri"/>
                <w:sz w:val="22"/>
                <w:szCs w:val="22"/>
              </w:rPr>
            </w:pPr>
            <w:del w:id="6" w:author="Johnny Pang" w:date="2022-04-17T13:55:00Z">
              <w:r w:rsidRPr="004A7D86" w:rsidDel="00FF473D">
                <w:rPr>
                  <w:rFonts w:ascii="Calibri" w:hAnsi="Calibri"/>
                  <w:sz w:val="22"/>
                  <w:szCs w:val="22"/>
                </w:rPr>
                <w:delText>Description of Revisions</w:delText>
              </w:r>
            </w:del>
          </w:p>
        </w:tc>
      </w:tr>
      <w:tr w:rsidR="005727BB" w:rsidRPr="004A7D86" w:rsidDel="00FF473D" w14:paraId="5A36B86D" w14:textId="509D5DCB" w:rsidTr="00F60FBC">
        <w:trPr>
          <w:cantSplit/>
          <w:jc w:val="center"/>
          <w:del w:id="7" w:author="Johnny Pang" w:date="2022-04-17T13:55:00Z"/>
        </w:trPr>
        <w:tc>
          <w:tcPr>
            <w:tcW w:w="1004" w:type="dxa"/>
            <w:tcBorders>
              <w:top w:val="single" w:sz="6" w:space="0" w:color="auto"/>
              <w:left w:val="double" w:sz="6" w:space="0" w:color="auto"/>
              <w:bottom w:val="single" w:sz="6" w:space="0" w:color="auto"/>
              <w:right w:val="single" w:sz="6" w:space="0" w:color="auto"/>
            </w:tcBorders>
          </w:tcPr>
          <w:p w14:paraId="3B698C84" w14:textId="59E3BEA0" w:rsidR="005727BB" w:rsidRPr="004A7D86" w:rsidDel="00FF473D" w:rsidRDefault="005727BB">
            <w:pPr>
              <w:pStyle w:val="NormalTableText"/>
              <w:rPr>
                <w:del w:id="8" w:author="Johnny Pang" w:date="2022-04-17T13:55:00Z"/>
                <w:rFonts w:ascii="Calibri" w:hAnsi="Calibri"/>
                <w:sz w:val="22"/>
                <w:szCs w:val="22"/>
              </w:rPr>
            </w:pPr>
            <w:del w:id="9" w:author="Johnny Pang" w:date="2022-04-17T13:55:00Z">
              <w:r w:rsidRPr="004A7D86" w:rsidDel="00FF473D">
                <w:rPr>
                  <w:rFonts w:ascii="Calibri" w:hAnsi="Calibri"/>
                  <w:sz w:val="22"/>
                  <w:szCs w:val="22"/>
                </w:rPr>
                <w:delText>1</w:delText>
              </w:r>
            </w:del>
          </w:p>
        </w:tc>
        <w:tc>
          <w:tcPr>
            <w:tcW w:w="2207" w:type="dxa"/>
            <w:tcBorders>
              <w:top w:val="single" w:sz="6" w:space="0" w:color="auto"/>
              <w:left w:val="single" w:sz="6" w:space="0" w:color="auto"/>
              <w:bottom w:val="single" w:sz="6" w:space="0" w:color="auto"/>
              <w:right w:val="single" w:sz="6" w:space="0" w:color="auto"/>
            </w:tcBorders>
          </w:tcPr>
          <w:p w14:paraId="5B4076D3" w14:textId="697BD912" w:rsidR="005727BB" w:rsidRPr="004A7D86" w:rsidDel="00FF473D" w:rsidRDefault="00E27AF1">
            <w:pPr>
              <w:pStyle w:val="NormalTableText"/>
              <w:rPr>
                <w:del w:id="10" w:author="Johnny Pang" w:date="2022-04-17T13:55:00Z"/>
                <w:rFonts w:ascii="Calibri" w:hAnsi="Calibri"/>
                <w:sz w:val="22"/>
                <w:szCs w:val="22"/>
              </w:rPr>
            </w:pPr>
            <w:del w:id="11" w:author="Johnny Pang" w:date="2022-04-17T13:55:00Z">
              <w:r w:rsidDel="00FF473D">
                <w:rPr>
                  <w:rFonts w:ascii="Calibri" w:hAnsi="Calibri"/>
                  <w:sz w:val="22"/>
                  <w:szCs w:val="22"/>
                </w:rPr>
                <w:delText>March 21, 2016</w:delText>
              </w:r>
            </w:del>
          </w:p>
        </w:tc>
        <w:tc>
          <w:tcPr>
            <w:tcW w:w="5636" w:type="dxa"/>
            <w:tcBorders>
              <w:top w:val="single" w:sz="6" w:space="0" w:color="auto"/>
              <w:left w:val="single" w:sz="6" w:space="0" w:color="auto"/>
              <w:bottom w:val="single" w:sz="6" w:space="0" w:color="auto"/>
              <w:right w:val="double" w:sz="6" w:space="0" w:color="auto"/>
            </w:tcBorders>
          </w:tcPr>
          <w:p w14:paraId="531B5272" w14:textId="6A657098" w:rsidR="005727BB" w:rsidRPr="004A7D86" w:rsidDel="00FF473D" w:rsidRDefault="00F60FBC">
            <w:pPr>
              <w:pStyle w:val="NormalTableText"/>
              <w:rPr>
                <w:del w:id="12" w:author="Johnny Pang" w:date="2022-04-17T13:55:00Z"/>
                <w:rFonts w:ascii="Calibri" w:hAnsi="Calibri"/>
                <w:sz w:val="22"/>
                <w:szCs w:val="22"/>
              </w:rPr>
            </w:pPr>
            <w:del w:id="13" w:author="Johnny Pang" w:date="2022-04-17T13:55:00Z">
              <w:r w:rsidDel="00FF473D">
                <w:rPr>
                  <w:rFonts w:ascii="Calibri" w:hAnsi="Calibri"/>
                  <w:sz w:val="22"/>
                  <w:szCs w:val="22"/>
                </w:rPr>
                <w:delText>New Specification</w:delText>
              </w:r>
            </w:del>
          </w:p>
        </w:tc>
      </w:tr>
      <w:tr w:rsidR="006F19D5" w:rsidRPr="004A7D86" w:rsidDel="00FF473D" w14:paraId="60618A96" w14:textId="49C44991" w:rsidTr="00F60FBC">
        <w:trPr>
          <w:cantSplit/>
          <w:jc w:val="center"/>
          <w:del w:id="14" w:author="Johnny Pang" w:date="2022-04-17T13:55:00Z"/>
        </w:trPr>
        <w:tc>
          <w:tcPr>
            <w:tcW w:w="1004" w:type="dxa"/>
            <w:tcBorders>
              <w:top w:val="single" w:sz="6" w:space="0" w:color="auto"/>
              <w:left w:val="double" w:sz="6" w:space="0" w:color="auto"/>
              <w:bottom w:val="double" w:sz="6" w:space="0" w:color="auto"/>
              <w:right w:val="single" w:sz="6" w:space="0" w:color="auto"/>
            </w:tcBorders>
          </w:tcPr>
          <w:p w14:paraId="611F3CA5" w14:textId="46249610" w:rsidR="006F19D5" w:rsidRPr="004A7D86" w:rsidDel="00FF473D" w:rsidRDefault="00BA6E49">
            <w:pPr>
              <w:pStyle w:val="NormalTableText"/>
              <w:rPr>
                <w:del w:id="15" w:author="Johnny Pang" w:date="2022-04-17T13:55:00Z"/>
                <w:rFonts w:ascii="Calibri" w:hAnsi="Calibri"/>
                <w:sz w:val="22"/>
                <w:szCs w:val="22"/>
              </w:rPr>
            </w:pPr>
            <w:del w:id="16" w:author="Johnny Pang" w:date="2022-04-17T13:55:00Z">
              <w:r w:rsidDel="00FF473D">
                <w:rPr>
                  <w:rFonts w:ascii="Calibri" w:hAnsi="Calibri"/>
                  <w:sz w:val="22"/>
                  <w:szCs w:val="22"/>
                </w:rPr>
                <w:delText>2</w:delText>
              </w:r>
            </w:del>
          </w:p>
        </w:tc>
        <w:tc>
          <w:tcPr>
            <w:tcW w:w="2207" w:type="dxa"/>
            <w:tcBorders>
              <w:top w:val="single" w:sz="6" w:space="0" w:color="auto"/>
              <w:left w:val="single" w:sz="6" w:space="0" w:color="auto"/>
              <w:bottom w:val="double" w:sz="6" w:space="0" w:color="auto"/>
              <w:right w:val="single" w:sz="6" w:space="0" w:color="auto"/>
            </w:tcBorders>
          </w:tcPr>
          <w:p w14:paraId="06667331" w14:textId="348F89AD" w:rsidR="006F19D5" w:rsidRPr="004A7D86" w:rsidDel="00FF473D" w:rsidRDefault="006F19D5">
            <w:pPr>
              <w:pStyle w:val="NormalTableText"/>
              <w:rPr>
                <w:del w:id="17" w:author="Johnny Pang" w:date="2022-04-17T13:55:00Z"/>
                <w:rFonts w:ascii="Calibri" w:hAnsi="Calibri"/>
                <w:sz w:val="22"/>
                <w:szCs w:val="22"/>
              </w:rPr>
            </w:pPr>
            <w:del w:id="18" w:author="Johnny Pang" w:date="2022-04-17T13:55:00Z">
              <w:r w:rsidDel="00FF473D">
                <w:rPr>
                  <w:rFonts w:ascii="Calibri" w:hAnsi="Calibri"/>
                  <w:sz w:val="22"/>
                  <w:szCs w:val="22"/>
                </w:rPr>
                <w:delText>May 1, 2017</w:delText>
              </w:r>
            </w:del>
          </w:p>
        </w:tc>
        <w:tc>
          <w:tcPr>
            <w:tcW w:w="5636" w:type="dxa"/>
            <w:tcBorders>
              <w:top w:val="single" w:sz="6" w:space="0" w:color="auto"/>
              <w:left w:val="single" w:sz="6" w:space="0" w:color="auto"/>
              <w:bottom w:val="double" w:sz="6" w:space="0" w:color="auto"/>
              <w:right w:val="double" w:sz="6" w:space="0" w:color="auto"/>
            </w:tcBorders>
          </w:tcPr>
          <w:p w14:paraId="235DCBD6" w14:textId="299EBCF8" w:rsidR="006F19D5" w:rsidRPr="004A7D86" w:rsidDel="00FF473D" w:rsidRDefault="006F19D5">
            <w:pPr>
              <w:pStyle w:val="NormalTableText"/>
              <w:rPr>
                <w:del w:id="19" w:author="Johnny Pang" w:date="2022-04-17T13:55:00Z"/>
                <w:rFonts w:ascii="Calibri" w:hAnsi="Calibri"/>
                <w:sz w:val="22"/>
                <w:szCs w:val="22"/>
              </w:rPr>
            </w:pPr>
            <w:del w:id="20" w:author="Johnny Pang" w:date="2022-04-17T13:55:00Z">
              <w:r w:rsidDel="00FF473D">
                <w:rPr>
                  <w:rFonts w:ascii="Calibri" w:hAnsi="Calibri"/>
                </w:rPr>
                <w:delText>Revised to reflect OPSS.MUNI 517 (Apr 2017) and OPSS.MUNI 518 (Apr 2017)</w:delText>
              </w:r>
            </w:del>
          </w:p>
        </w:tc>
      </w:tr>
    </w:tbl>
    <w:p w14:paraId="5C2BDD8C" w14:textId="0A470BFE" w:rsidR="0014335D" w:rsidRPr="004A7D86" w:rsidDel="00FF473D" w:rsidRDefault="0014335D" w:rsidP="0014335D">
      <w:pPr>
        <w:pStyle w:val="BodyText"/>
        <w:rPr>
          <w:del w:id="21" w:author="Johnny Pang" w:date="2022-04-17T13:55:00Z"/>
          <w:rFonts w:ascii="Calibri" w:hAnsi="Calibri"/>
          <w:szCs w:val="22"/>
        </w:rPr>
      </w:pPr>
    </w:p>
    <w:p w14:paraId="19DF31EF" w14:textId="4255D02F" w:rsidR="0014335D" w:rsidRPr="004A7D86" w:rsidDel="00FF473D" w:rsidRDefault="0014335D" w:rsidP="0014335D">
      <w:pPr>
        <w:pStyle w:val="BodyText"/>
        <w:pBdr>
          <w:top w:val="single" w:sz="4" w:space="1" w:color="auto"/>
          <w:left w:val="single" w:sz="4" w:space="0" w:color="auto"/>
          <w:bottom w:val="single" w:sz="4" w:space="1" w:color="auto"/>
          <w:right w:val="single" w:sz="4" w:space="4" w:color="auto"/>
        </w:pBdr>
        <w:rPr>
          <w:del w:id="22" w:author="Johnny Pang" w:date="2022-04-17T13:55:00Z"/>
          <w:rFonts w:ascii="Calibri" w:hAnsi="Calibri"/>
          <w:szCs w:val="22"/>
        </w:rPr>
      </w:pPr>
      <w:del w:id="23" w:author="Johnny Pang" w:date="2022-04-17T13:55:00Z">
        <w:r w:rsidRPr="004A7D86" w:rsidDel="00FF473D">
          <w:rPr>
            <w:rFonts w:ascii="Calibri" w:hAnsi="Calibri"/>
            <w:szCs w:val="22"/>
          </w:rPr>
          <w:delText>NOTE:</w:delText>
        </w:r>
      </w:del>
    </w:p>
    <w:p w14:paraId="228B4AC9" w14:textId="6AD9C35A" w:rsidR="0014335D" w:rsidRPr="004A7D86" w:rsidDel="00FF473D" w:rsidRDefault="0014335D" w:rsidP="0014335D">
      <w:pPr>
        <w:pStyle w:val="BodyText"/>
        <w:pBdr>
          <w:top w:val="single" w:sz="4" w:space="1" w:color="auto"/>
          <w:left w:val="single" w:sz="4" w:space="0" w:color="auto"/>
          <w:bottom w:val="single" w:sz="4" w:space="1" w:color="auto"/>
          <w:right w:val="single" w:sz="4" w:space="4" w:color="auto"/>
        </w:pBdr>
        <w:rPr>
          <w:del w:id="24" w:author="Johnny Pang" w:date="2022-04-17T13:55:00Z"/>
          <w:rFonts w:ascii="Calibri" w:hAnsi="Calibri"/>
          <w:szCs w:val="22"/>
        </w:rPr>
      </w:pPr>
      <w:del w:id="25" w:author="Johnny Pang" w:date="2022-04-17T13:55:00Z">
        <w:r w:rsidRPr="004A7D86" w:rsidDel="00FF473D">
          <w:rPr>
            <w:rFonts w:ascii="Calibri" w:hAnsi="Calibri"/>
            <w:szCs w:val="22"/>
          </w:rPr>
          <w:delText>This is a CONTROLLED Document. Any documents appearing in paper form are not controlled and should be checked against the on-line file version prior to use.</w:delText>
        </w:r>
      </w:del>
    </w:p>
    <w:p w14:paraId="54C0B3E5" w14:textId="78815098" w:rsidR="0014335D" w:rsidRPr="004A7D86" w:rsidDel="00FF473D" w:rsidRDefault="0014335D" w:rsidP="0014335D">
      <w:pPr>
        <w:pStyle w:val="BodyText"/>
        <w:pBdr>
          <w:top w:val="single" w:sz="4" w:space="1" w:color="auto"/>
          <w:left w:val="single" w:sz="4" w:space="0" w:color="auto"/>
          <w:bottom w:val="single" w:sz="4" w:space="1" w:color="auto"/>
          <w:right w:val="single" w:sz="4" w:space="4" w:color="auto"/>
        </w:pBdr>
        <w:rPr>
          <w:del w:id="26" w:author="Johnny Pang" w:date="2022-04-17T13:55:00Z"/>
          <w:rFonts w:ascii="Calibri" w:hAnsi="Calibri"/>
          <w:szCs w:val="22"/>
        </w:rPr>
      </w:pPr>
      <w:del w:id="27" w:author="Johnny Pang" w:date="2022-04-17T13:55:00Z">
        <w:r w:rsidRPr="004A7D86" w:rsidDel="00FF473D">
          <w:rPr>
            <w:rFonts w:ascii="Calibri" w:hAnsi="Calibri"/>
            <w:b/>
            <w:bCs/>
            <w:szCs w:val="22"/>
          </w:rPr>
          <w:delText xml:space="preserve">Notice: </w:delText>
        </w:r>
        <w:r w:rsidRPr="004A7D86" w:rsidDel="00FF473D">
          <w:rPr>
            <w:rFonts w:ascii="Calibri" w:hAnsi="Calibri"/>
            <w:szCs w:val="22"/>
          </w:rPr>
          <w:delText>This Document hardcopy must be used for reference purpose only.</w:delText>
        </w:r>
      </w:del>
    </w:p>
    <w:p w14:paraId="7FC23ED7" w14:textId="0A04F597" w:rsidR="0014335D" w:rsidRPr="004A7D86" w:rsidDel="00FF473D" w:rsidRDefault="0014335D" w:rsidP="0014335D">
      <w:pPr>
        <w:pStyle w:val="BodyText"/>
        <w:pBdr>
          <w:top w:val="single" w:sz="4" w:space="1" w:color="auto"/>
          <w:left w:val="single" w:sz="4" w:space="0" w:color="auto"/>
          <w:bottom w:val="single" w:sz="4" w:space="1" w:color="auto"/>
          <w:right w:val="single" w:sz="4" w:space="4" w:color="auto"/>
        </w:pBdr>
        <w:rPr>
          <w:del w:id="28" w:author="Johnny Pang" w:date="2022-04-17T13:55:00Z"/>
          <w:rFonts w:ascii="Calibri" w:hAnsi="Calibri"/>
          <w:b/>
          <w:bCs/>
          <w:szCs w:val="22"/>
        </w:rPr>
      </w:pPr>
      <w:del w:id="29" w:author="Johnny Pang" w:date="2022-04-17T13:55:00Z">
        <w:r w:rsidRPr="004A7D86" w:rsidDel="00FF473D">
          <w:rPr>
            <w:rFonts w:ascii="Calibri" w:hAnsi="Calibri"/>
            <w:b/>
            <w:szCs w:val="22"/>
          </w:rPr>
          <w:delText>The on-line copy is the current version of the document.</w:delText>
        </w:r>
      </w:del>
    </w:p>
    <w:p w14:paraId="59F1B876" w14:textId="7B4E6630" w:rsidR="00373DBB" w:rsidRPr="004A7D86" w:rsidDel="00FF473D" w:rsidRDefault="00373DBB" w:rsidP="00373DBB">
      <w:pPr>
        <w:pStyle w:val="BodyText"/>
        <w:rPr>
          <w:del w:id="30" w:author="Johnny Pang" w:date="2022-04-17T13:55:00Z"/>
          <w:rFonts w:ascii="Calibri" w:hAnsi="Calibri" w:cs="Arial"/>
          <w:szCs w:val="22"/>
          <w:u w:val="single"/>
        </w:rPr>
      </w:pPr>
    </w:p>
    <w:p w14:paraId="58F15A64" w14:textId="77777777" w:rsidR="00F60FBC" w:rsidRPr="00D92ACC" w:rsidRDefault="00F3197E" w:rsidP="00F60FBC">
      <w:pPr>
        <w:pStyle w:val="Heading1"/>
        <w:keepNext w:val="0"/>
        <w:tabs>
          <w:tab w:val="clear" w:pos="1080"/>
          <w:tab w:val="num" w:pos="720"/>
        </w:tabs>
        <w:spacing w:before="0"/>
        <w:ind w:left="720" w:hanging="720"/>
        <w:contextualSpacing/>
      </w:pPr>
      <w:r>
        <w:br w:type="page"/>
      </w:r>
      <w:r w:rsidR="00F60FBC" w:rsidRPr="00D92ACC">
        <w:lastRenderedPageBreak/>
        <w:t>GEneral</w:t>
      </w:r>
    </w:p>
    <w:p w14:paraId="3E25A624" w14:textId="77777777" w:rsidR="00F60FBC" w:rsidRPr="00D92ACC" w:rsidRDefault="00F60FBC" w:rsidP="00F60FBC">
      <w:pPr>
        <w:pStyle w:val="Heading2"/>
        <w:keepNext w:val="0"/>
        <w:keepLines w:val="0"/>
        <w:tabs>
          <w:tab w:val="clear" w:pos="576"/>
          <w:tab w:val="num" w:pos="720"/>
        </w:tabs>
        <w:spacing w:before="0"/>
        <w:ind w:left="720" w:hanging="720"/>
        <w:contextualSpacing/>
      </w:pPr>
      <w:r w:rsidRPr="00D92ACC">
        <w:t>Summary</w:t>
      </w:r>
    </w:p>
    <w:p w14:paraId="13EEA9E7" w14:textId="13BF1916" w:rsidR="00F60FBC" w:rsidRDefault="00E23019" w:rsidP="00F60FBC">
      <w:pPr>
        <w:pStyle w:val="Heading3"/>
        <w:tabs>
          <w:tab w:val="num" w:pos="1440"/>
        </w:tabs>
        <w:contextualSpacing/>
      </w:pPr>
      <w:r>
        <w:t xml:space="preserve">This </w:t>
      </w:r>
      <w:r w:rsidR="00F60FBC" w:rsidRPr="004A7D86">
        <w:t>Section includes</w:t>
      </w:r>
      <w:r w:rsidR="00F60FBC">
        <w:t xml:space="preserve"> the general requirements for the retention of a specialty subcontractor who shall </w:t>
      </w:r>
      <w:r>
        <w:t>perform</w:t>
      </w:r>
      <w:r w:rsidR="00F60FBC">
        <w:t xml:space="preserve"> dewatering in accordance with </w:t>
      </w:r>
      <w:commentRangeStart w:id="31"/>
      <w:r w:rsidR="00F60FBC">
        <w:t xml:space="preserve">Permission </w:t>
      </w:r>
      <w:proofErr w:type="gramStart"/>
      <w:r w:rsidR="00F60FBC">
        <w:t>To</w:t>
      </w:r>
      <w:proofErr w:type="gramEnd"/>
      <w:r w:rsidR="00F60FBC">
        <w:t xml:space="preserve"> Take Water (PTTW) conditions.</w:t>
      </w:r>
      <w:commentRangeEnd w:id="31"/>
      <w:r w:rsidR="00561469">
        <w:rPr>
          <w:rStyle w:val="CommentReference"/>
          <w:szCs w:val="16"/>
          <w:lang w:val="en-CA"/>
        </w:rPr>
        <w:commentReference w:id="31"/>
      </w:r>
    </w:p>
    <w:p w14:paraId="45F8CD8C" w14:textId="77777777" w:rsidR="00F60FBC" w:rsidRPr="003D2596" w:rsidRDefault="00F60FBC" w:rsidP="00F60FBC">
      <w:pPr>
        <w:pStyle w:val="Heading2"/>
        <w:keepNext w:val="0"/>
        <w:keepLines w:val="0"/>
        <w:tabs>
          <w:tab w:val="clear" w:pos="576"/>
          <w:tab w:val="num" w:pos="720"/>
        </w:tabs>
        <w:spacing w:before="0"/>
        <w:ind w:left="720" w:hanging="720"/>
        <w:contextualSpacing/>
      </w:pPr>
      <w:r w:rsidRPr="003D2596">
        <w:t>Related Sections</w:t>
      </w:r>
    </w:p>
    <w:p w14:paraId="74F24A66" w14:textId="5F69ADF5" w:rsidR="00F60FBC" w:rsidRPr="00FF473D" w:rsidDel="003C1C1B" w:rsidRDefault="00F60FBC" w:rsidP="00F60FBC">
      <w:pPr>
        <w:pStyle w:val="Heading3"/>
        <w:numPr>
          <w:ilvl w:val="0"/>
          <w:numId w:val="0"/>
        </w:numPr>
        <w:ind w:left="720"/>
        <w:rPr>
          <w:del w:id="32" w:author="Axel Ouillet" w:date="2022-03-22T15:58:00Z"/>
        </w:rPr>
      </w:pPr>
      <w:del w:id="33" w:author="Axel Ouillet" w:date="2022-03-22T15:58:00Z">
        <w:r w:rsidRPr="00FF473D" w:rsidDel="003C1C1B">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E1D2365" w14:textId="744378C0" w:rsidR="00F60FBC" w:rsidRPr="00FF473D" w:rsidDel="003C1C1B" w:rsidRDefault="00F60FBC" w:rsidP="00F60FBC">
      <w:pPr>
        <w:pStyle w:val="Heading3"/>
        <w:numPr>
          <w:ilvl w:val="0"/>
          <w:numId w:val="0"/>
        </w:numPr>
        <w:ind w:left="720"/>
        <w:rPr>
          <w:del w:id="34" w:author="Axel Ouillet" w:date="2022-03-22T15:58:00Z"/>
        </w:rPr>
      </w:pPr>
    </w:p>
    <w:p w14:paraId="0EE3823B" w14:textId="4CCB6FC9" w:rsidR="00F60FBC" w:rsidRPr="00FF473D" w:rsidDel="003C1C1B" w:rsidRDefault="00F60FBC" w:rsidP="00F60FBC">
      <w:pPr>
        <w:pStyle w:val="Heading3"/>
        <w:numPr>
          <w:ilvl w:val="0"/>
          <w:numId w:val="0"/>
        </w:numPr>
        <w:ind w:left="720"/>
        <w:rPr>
          <w:del w:id="35" w:author="Axel Ouillet" w:date="2022-03-22T15:58:00Z"/>
        </w:rPr>
      </w:pPr>
      <w:del w:id="36" w:author="Axel Ouillet" w:date="2022-03-22T15:58:00Z">
        <w:r w:rsidRPr="00FF473D" w:rsidDel="003C1C1B">
          <w:delText>Cross-referencing here may also be used to coordinate assemblies or systems whose components may span multiple Sections and which must meet certain performance requirements as an assembly or system.</w:delText>
        </w:r>
      </w:del>
    </w:p>
    <w:p w14:paraId="4907CF2D" w14:textId="338C450B" w:rsidR="00F60FBC" w:rsidRPr="00FF473D" w:rsidDel="003C1C1B" w:rsidRDefault="00F60FBC" w:rsidP="00F60FBC">
      <w:pPr>
        <w:pStyle w:val="Heading3"/>
        <w:numPr>
          <w:ilvl w:val="0"/>
          <w:numId w:val="0"/>
        </w:numPr>
        <w:ind w:left="720"/>
        <w:rPr>
          <w:del w:id="37" w:author="Axel Ouillet" w:date="2022-03-22T15:58:00Z"/>
        </w:rPr>
      </w:pPr>
    </w:p>
    <w:p w14:paraId="4BA3BE99" w14:textId="1D621473" w:rsidR="00F60FBC" w:rsidRPr="00FF473D" w:rsidDel="003C1C1B" w:rsidRDefault="00F60FBC" w:rsidP="00F60FBC">
      <w:pPr>
        <w:pStyle w:val="Heading3"/>
        <w:numPr>
          <w:ilvl w:val="0"/>
          <w:numId w:val="0"/>
        </w:numPr>
        <w:ind w:left="720"/>
        <w:rPr>
          <w:del w:id="38" w:author="Axel Ouillet" w:date="2022-03-22T15:58:00Z"/>
        </w:rPr>
      </w:pPr>
      <w:del w:id="39" w:author="Axel Ouillet" w:date="2022-03-22T15:58:00Z">
        <w:r w:rsidRPr="00FF473D" w:rsidDel="003C1C1B">
          <w:delText>This Section is to be completed/updated during the design development by the Consultant. If it is not applicable to the section for the specific project it may be deleted.]</w:delText>
        </w:r>
      </w:del>
    </w:p>
    <w:p w14:paraId="63D3D7D6" w14:textId="56B732BA" w:rsidR="00F60FBC" w:rsidRPr="00FF473D" w:rsidDel="003C1C1B" w:rsidRDefault="00F60FBC" w:rsidP="00F60FBC">
      <w:pPr>
        <w:pStyle w:val="Heading3"/>
        <w:numPr>
          <w:ilvl w:val="0"/>
          <w:numId w:val="0"/>
        </w:numPr>
        <w:ind w:left="720"/>
        <w:rPr>
          <w:del w:id="40" w:author="Axel Ouillet" w:date="2022-03-22T15:58:00Z"/>
        </w:rPr>
      </w:pPr>
    </w:p>
    <w:p w14:paraId="510C07EE" w14:textId="5B48D273" w:rsidR="00F60FBC" w:rsidRPr="00FF473D" w:rsidDel="003C1C1B" w:rsidRDefault="00F60FBC" w:rsidP="00F60FBC">
      <w:pPr>
        <w:pStyle w:val="Heading3"/>
        <w:numPr>
          <w:ilvl w:val="0"/>
          <w:numId w:val="0"/>
        </w:numPr>
        <w:ind w:left="720"/>
        <w:rPr>
          <w:del w:id="41" w:author="Axel Ouillet" w:date="2022-03-22T15:58:00Z"/>
        </w:rPr>
      </w:pPr>
      <w:del w:id="42" w:author="Axel Ouillet" w:date="2022-03-22T15:58:00Z">
        <w:r w:rsidRPr="00FF473D" w:rsidDel="003C1C1B">
          <w:delText>[List Sections specifying installation of products supplied but not installed under this Section and indicate specific items.]</w:delText>
        </w:r>
      </w:del>
    </w:p>
    <w:p w14:paraId="55991179" w14:textId="269E9475" w:rsidR="00F60FBC" w:rsidRPr="00FF473D" w:rsidDel="003C1C1B" w:rsidRDefault="00F60FBC" w:rsidP="00E23019">
      <w:pPr>
        <w:pStyle w:val="Heading3"/>
        <w:rPr>
          <w:del w:id="43" w:author="Axel Ouillet" w:date="2022-03-22T15:58:00Z"/>
        </w:rPr>
      </w:pPr>
      <w:del w:id="44" w:author="Axel Ouillet" w:date="2022-03-22T15:58:00Z">
        <w:r w:rsidRPr="00FF473D" w:rsidDel="003C1C1B">
          <w:delText>Section [______ – ____________]:  Execution requirements for [[item]...  specified under this Section.</w:delText>
        </w:r>
      </w:del>
    </w:p>
    <w:p w14:paraId="6C402AE4" w14:textId="2CB205AD" w:rsidR="00F60FBC" w:rsidRPr="00FF473D" w:rsidDel="003C1C1B" w:rsidRDefault="00F60FBC" w:rsidP="00F60FBC">
      <w:pPr>
        <w:pStyle w:val="Heading3"/>
        <w:numPr>
          <w:ilvl w:val="0"/>
          <w:numId w:val="0"/>
        </w:numPr>
        <w:ind w:left="720"/>
        <w:rPr>
          <w:del w:id="45" w:author="Axel Ouillet" w:date="2022-03-22T15:58:00Z"/>
        </w:rPr>
      </w:pPr>
    </w:p>
    <w:p w14:paraId="74BA6828" w14:textId="77BF47A3" w:rsidR="00F60FBC" w:rsidRPr="00FF473D" w:rsidDel="003C1C1B" w:rsidRDefault="00F60FBC" w:rsidP="00F60FBC">
      <w:pPr>
        <w:pStyle w:val="Heading3"/>
        <w:numPr>
          <w:ilvl w:val="0"/>
          <w:numId w:val="0"/>
        </w:numPr>
        <w:ind w:left="720"/>
        <w:rPr>
          <w:del w:id="46" w:author="Axel Ouillet" w:date="2022-03-22T15:58:00Z"/>
        </w:rPr>
      </w:pPr>
      <w:del w:id="47" w:author="Axel Ouillet" w:date="2022-03-22T15:58:00Z">
        <w:r w:rsidRPr="00FF473D" w:rsidDel="003C1C1B">
          <w:delText>[List Sections specifying products installed but not supplied under this Section and indicate specific items.]</w:delText>
        </w:r>
      </w:del>
    </w:p>
    <w:p w14:paraId="2E3AC5FC" w14:textId="0D9F2CED" w:rsidR="00F60FBC" w:rsidRPr="00FF473D" w:rsidDel="003C1C1B" w:rsidRDefault="00F60FBC" w:rsidP="00E23019">
      <w:pPr>
        <w:pStyle w:val="Heading3"/>
        <w:rPr>
          <w:del w:id="48" w:author="Axel Ouillet" w:date="2022-03-22T15:58:00Z"/>
        </w:rPr>
      </w:pPr>
      <w:del w:id="49" w:author="Axel Ouillet" w:date="2022-03-22T15:58:00Z">
        <w:r w:rsidRPr="00FF473D" w:rsidDel="003C1C1B">
          <w:delText>Section [______ – ____________]:  Product requirements for ...[item]...  for installation under this Section.</w:delText>
        </w:r>
      </w:del>
    </w:p>
    <w:p w14:paraId="1FCA2D57" w14:textId="2E8B3560" w:rsidR="00F60FBC" w:rsidRPr="00FF473D" w:rsidDel="003C1C1B" w:rsidRDefault="00F60FBC" w:rsidP="00F60FBC">
      <w:pPr>
        <w:pStyle w:val="Heading3"/>
        <w:numPr>
          <w:ilvl w:val="0"/>
          <w:numId w:val="0"/>
        </w:numPr>
        <w:ind w:left="720"/>
        <w:rPr>
          <w:del w:id="50" w:author="Axel Ouillet" w:date="2022-03-22T15:58:00Z"/>
        </w:rPr>
      </w:pPr>
    </w:p>
    <w:p w14:paraId="2A3A1F73" w14:textId="567A7FAB" w:rsidR="00F60FBC" w:rsidRPr="00FF473D" w:rsidDel="003C1C1B" w:rsidRDefault="00F60FBC" w:rsidP="00F60FBC">
      <w:pPr>
        <w:pStyle w:val="Heading3"/>
        <w:numPr>
          <w:ilvl w:val="0"/>
          <w:numId w:val="0"/>
        </w:numPr>
        <w:ind w:left="720"/>
        <w:rPr>
          <w:del w:id="51" w:author="Axel Ouillet" w:date="2022-03-22T15:58:00Z"/>
        </w:rPr>
      </w:pPr>
      <w:del w:id="52" w:author="Axel Ouillet" w:date="2022-03-22T15:58:00Z">
        <w:r w:rsidRPr="00FF473D" w:rsidDel="003C1C1B">
          <w:delText>[List Sections specifying related requirements.]</w:delText>
        </w:r>
      </w:del>
    </w:p>
    <w:p w14:paraId="12D54523" w14:textId="34809A57" w:rsidR="00F60FBC" w:rsidRPr="00FF473D" w:rsidDel="003C1C1B" w:rsidRDefault="00F60FBC" w:rsidP="00F60FBC">
      <w:pPr>
        <w:pStyle w:val="Heading3"/>
        <w:numPr>
          <w:ilvl w:val="0"/>
          <w:numId w:val="0"/>
        </w:numPr>
        <w:ind w:left="720"/>
        <w:rPr>
          <w:del w:id="53" w:author="Axel Ouillet" w:date="2022-03-22T15:58:00Z"/>
        </w:rPr>
      </w:pPr>
    </w:p>
    <w:p w14:paraId="1ACA18B3" w14:textId="6C760A19" w:rsidR="00F60FBC" w:rsidRPr="00FF473D" w:rsidDel="003C1C1B" w:rsidRDefault="00F60FBC" w:rsidP="00E23019">
      <w:pPr>
        <w:pStyle w:val="Heading3"/>
        <w:rPr>
          <w:del w:id="54" w:author="Axel Ouillet" w:date="2022-03-22T15:58:00Z"/>
        </w:rPr>
      </w:pPr>
      <w:del w:id="55" w:author="Axel Ouillet" w:date="2022-03-22T15:58:00Z">
        <w:r w:rsidRPr="00FF473D" w:rsidDel="003C1C1B">
          <w:delText>Section [______ – ____________]:  [Optional short phrase indicating relationship].</w:delText>
        </w:r>
      </w:del>
    </w:p>
    <w:p w14:paraId="7A4BF1F7" w14:textId="77777777" w:rsidR="00F60FBC" w:rsidRPr="00FF473D" w:rsidRDefault="00F60FBC" w:rsidP="00E27AF1">
      <w:pPr>
        <w:pStyle w:val="Heading4"/>
      </w:pPr>
      <w:r w:rsidRPr="00FF473D">
        <w:t xml:space="preserve">Section 01060 </w:t>
      </w:r>
      <w:proofErr w:type="gramStart"/>
      <w:r w:rsidRPr="00FF473D">
        <w:t>–  Regulatory</w:t>
      </w:r>
      <w:proofErr w:type="gramEnd"/>
      <w:r w:rsidRPr="00FF473D">
        <w:t xml:space="preserve"> Requirements</w:t>
      </w:r>
    </w:p>
    <w:p w14:paraId="4E8E7DC0" w14:textId="77777777" w:rsidR="00F60FBC" w:rsidRPr="00FF473D" w:rsidRDefault="00F60FBC" w:rsidP="00E27AF1">
      <w:pPr>
        <w:pStyle w:val="Heading4"/>
      </w:pPr>
      <w:r w:rsidRPr="00FF473D">
        <w:t xml:space="preserve">Section 01300 </w:t>
      </w:r>
      <w:proofErr w:type="gramStart"/>
      <w:r w:rsidRPr="00FF473D">
        <w:t>–  Submittals</w:t>
      </w:r>
      <w:proofErr w:type="gramEnd"/>
    </w:p>
    <w:p w14:paraId="4B7B13AE" w14:textId="77777777" w:rsidR="00F60FBC" w:rsidRPr="00FF473D" w:rsidRDefault="00F60FBC" w:rsidP="00E27AF1">
      <w:pPr>
        <w:pStyle w:val="Heading4"/>
      </w:pPr>
      <w:r w:rsidRPr="00FF473D">
        <w:t xml:space="preserve">Section 01561 </w:t>
      </w:r>
      <w:proofErr w:type="gramStart"/>
      <w:r w:rsidRPr="00FF473D">
        <w:t>–  Environmental</w:t>
      </w:r>
      <w:proofErr w:type="gramEnd"/>
      <w:r w:rsidRPr="00FF473D">
        <w:t xml:space="preserve">  Protection</w:t>
      </w:r>
    </w:p>
    <w:p w14:paraId="4BAEC763" w14:textId="77777777" w:rsidR="00F60FBC" w:rsidRPr="00FF473D" w:rsidRDefault="00F60FBC" w:rsidP="00E27AF1">
      <w:pPr>
        <w:pStyle w:val="Heading4"/>
      </w:pPr>
      <w:r w:rsidRPr="00FF473D">
        <w:t xml:space="preserve">Section 02230 </w:t>
      </w:r>
      <w:proofErr w:type="gramStart"/>
      <w:r w:rsidRPr="00FF473D">
        <w:t>–  Site</w:t>
      </w:r>
      <w:proofErr w:type="gramEnd"/>
      <w:r w:rsidRPr="00FF473D">
        <w:t xml:space="preserve"> Preparation for Pipelines, Utilities and Associated Structures</w:t>
      </w:r>
    </w:p>
    <w:p w14:paraId="0B23FE41" w14:textId="77777777" w:rsidR="00F60FBC" w:rsidRPr="00FF473D" w:rsidRDefault="00F60FBC" w:rsidP="00E27AF1">
      <w:pPr>
        <w:pStyle w:val="Heading4"/>
      </w:pPr>
      <w:r w:rsidRPr="00FF473D">
        <w:t xml:space="preserve">Section 02240 </w:t>
      </w:r>
      <w:proofErr w:type="gramStart"/>
      <w:r w:rsidRPr="00FF473D">
        <w:t>–  Dewatering</w:t>
      </w:r>
      <w:proofErr w:type="gramEnd"/>
      <w:r w:rsidRPr="00FF473D">
        <w:t>- General</w:t>
      </w:r>
    </w:p>
    <w:p w14:paraId="7EDDBC8E" w14:textId="77777777" w:rsidR="00F60FBC" w:rsidRPr="00FF473D" w:rsidRDefault="00F60FBC" w:rsidP="00E27AF1">
      <w:pPr>
        <w:pStyle w:val="Heading4"/>
      </w:pPr>
      <w:r w:rsidRPr="00FF473D">
        <w:t xml:space="preserve">Section 02241 </w:t>
      </w:r>
      <w:proofErr w:type="gramStart"/>
      <w:r w:rsidRPr="00FF473D">
        <w:t>–  Provide</w:t>
      </w:r>
      <w:proofErr w:type="gramEnd"/>
      <w:r w:rsidRPr="00FF473D">
        <w:t xml:space="preserve"> Water Control Plan, Dewatering, Discharge Plan and Groundwater Monitoring Program</w:t>
      </w:r>
    </w:p>
    <w:p w14:paraId="1B979597" w14:textId="77777777" w:rsidR="00F60FBC" w:rsidRPr="00FF473D" w:rsidRDefault="00F60FBC" w:rsidP="00E27AF1">
      <w:pPr>
        <w:pStyle w:val="Heading4"/>
      </w:pPr>
      <w:r w:rsidRPr="00FF473D">
        <w:t xml:space="preserve">Section 02242 </w:t>
      </w:r>
      <w:proofErr w:type="gramStart"/>
      <w:r w:rsidRPr="00FF473D">
        <w:t>–  Supply</w:t>
      </w:r>
      <w:proofErr w:type="gramEnd"/>
      <w:r w:rsidRPr="00FF473D">
        <w:t xml:space="preserve"> Install and Subsequently Remove Dewatering System</w:t>
      </w:r>
    </w:p>
    <w:p w14:paraId="21527B07" w14:textId="77777777" w:rsidR="00F60FBC" w:rsidRPr="00FF473D" w:rsidRDefault="00F60FBC" w:rsidP="00E27AF1">
      <w:pPr>
        <w:pStyle w:val="Heading4"/>
      </w:pPr>
      <w:r w:rsidRPr="00FF473D">
        <w:t xml:space="preserve">Section 02243 </w:t>
      </w:r>
      <w:proofErr w:type="gramStart"/>
      <w:r w:rsidRPr="00FF473D">
        <w:t>–  Operate</w:t>
      </w:r>
      <w:proofErr w:type="gramEnd"/>
      <w:r w:rsidRPr="00FF473D">
        <w:t xml:space="preserve"> and Maintain Dewatering System</w:t>
      </w:r>
    </w:p>
    <w:p w14:paraId="744685B8" w14:textId="0FAB795E" w:rsidR="00F60FBC" w:rsidRPr="00FF473D" w:rsidRDefault="00F60FBC" w:rsidP="00E27AF1">
      <w:pPr>
        <w:pStyle w:val="Heading4"/>
      </w:pPr>
      <w:r w:rsidRPr="00FF473D">
        <w:t xml:space="preserve">Section 02244 </w:t>
      </w:r>
      <w:proofErr w:type="gramStart"/>
      <w:r w:rsidRPr="00FF473D">
        <w:t>–  Retain</w:t>
      </w:r>
      <w:proofErr w:type="gramEnd"/>
      <w:r w:rsidRPr="00FF473D">
        <w:t xml:space="preserve"> Specialty Subcontractor To Monitor Groundwater Levels And Discharge Water Quality </w:t>
      </w:r>
      <w:del w:id="56" w:author="Radulovic, Nicole" w:date="2022-11-01T10:58:00Z">
        <w:r w:rsidRPr="00FF473D" w:rsidDel="00561469">
          <w:delText>In Accordance With PTTW</w:delText>
        </w:r>
      </w:del>
    </w:p>
    <w:p w14:paraId="5084DD4D" w14:textId="3AA35F16" w:rsidR="00F60FBC" w:rsidRPr="00FF473D" w:rsidDel="00FF473D" w:rsidRDefault="00F60FBC" w:rsidP="00E27AF1">
      <w:pPr>
        <w:pStyle w:val="Heading4"/>
        <w:rPr>
          <w:del w:id="57" w:author="Johnny Pang" w:date="2022-04-17T13:55:00Z"/>
        </w:rPr>
      </w:pPr>
      <w:del w:id="58" w:author="Johnny Pang" w:date="2022-04-17T13:55:00Z">
        <w:r w:rsidRPr="00FF473D" w:rsidDel="00FF473D">
          <w:lastRenderedPageBreak/>
          <w:delText>Section 02246 –  Bypass Pumping or Fluming and Unwatering</w:delText>
        </w:r>
      </w:del>
    </w:p>
    <w:p w14:paraId="142ABDC0" w14:textId="5E60E001" w:rsidR="00F60FBC" w:rsidRPr="00FF473D" w:rsidDel="00FF473D" w:rsidRDefault="00F60FBC" w:rsidP="00E27AF1">
      <w:pPr>
        <w:pStyle w:val="Heading4"/>
        <w:rPr>
          <w:del w:id="59" w:author="Johnny Pang" w:date="2022-04-17T13:55:00Z"/>
        </w:rPr>
      </w:pPr>
      <w:del w:id="60" w:author="Johnny Pang" w:date="2022-04-17T13:55:00Z">
        <w:r w:rsidRPr="00FF473D" w:rsidDel="00FF473D">
          <w:delText>Section 02314 – Tunnelling</w:delText>
        </w:r>
      </w:del>
    </w:p>
    <w:p w14:paraId="46BE1C02" w14:textId="0B99B4A8" w:rsidR="00F60FBC" w:rsidRPr="00FF473D" w:rsidRDefault="00F60FBC" w:rsidP="00E27AF1">
      <w:pPr>
        <w:pStyle w:val="Heading4"/>
      </w:pPr>
      <w:r w:rsidRPr="00FF473D">
        <w:t xml:space="preserve">Section 02315 – Trenching, Backfilling and Compacting </w:t>
      </w:r>
    </w:p>
    <w:p w14:paraId="0645477B" w14:textId="77777777" w:rsidR="00F60FBC" w:rsidRPr="0016511E" w:rsidRDefault="00F60FBC" w:rsidP="00F60FBC">
      <w:pPr>
        <w:pStyle w:val="Heading2"/>
        <w:keepNext w:val="0"/>
        <w:keepLines w:val="0"/>
        <w:tabs>
          <w:tab w:val="clear" w:pos="576"/>
          <w:tab w:val="num" w:pos="720"/>
        </w:tabs>
        <w:spacing w:before="0"/>
        <w:ind w:left="720" w:hanging="720"/>
        <w:contextualSpacing/>
        <w:rPr>
          <w:rFonts w:asciiTheme="minorHAnsi" w:hAnsiTheme="minorHAnsi"/>
        </w:rPr>
      </w:pPr>
      <w:r w:rsidRPr="0016511E">
        <w:rPr>
          <w:rFonts w:asciiTheme="minorHAnsi" w:hAnsiTheme="minorHAnsi"/>
        </w:rPr>
        <w:t>References</w:t>
      </w:r>
    </w:p>
    <w:p w14:paraId="2AD3E97D" w14:textId="77777777" w:rsidR="00F60FBC" w:rsidRDefault="00F60FBC" w:rsidP="00F60FBC">
      <w:pPr>
        <w:pStyle w:val="Heading3"/>
        <w:tabs>
          <w:tab w:val="num" w:pos="1440"/>
        </w:tabs>
        <w:contextualSpacing/>
      </w:pPr>
      <w:r w:rsidRPr="003D2596">
        <w:t>Ontario Ministry of th</w:t>
      </w:r>
      <w:r w:rsidRPr="008B21AF">
        <w:t xml:space="preserve">e Environment </w:t>
      </w:r>
      <w:r>
        <w:t xml:space="preserve">and Climate Change </w:t>
      </w:r>
      <w:r w:rsidRPr="008B21AF">
        <w:t xml:space="preserve">website   </w:t>
      </w:r>
    </w:p>
    <w:p w14:paraId="1EB135E8" w14:textId="77777777" w:rsidR="00F60FBC" w:rsidRDefault="00561469" w:rsidP="00F60FBC">
      <w:pPr>
        <w:pStyle w:val="Heading4"/>
        <w:tabs>
          <w:tab w:val="num" w:pos="2160"/>
        </w:tabs>
        <w:contextualSpacing/>
      </w:pPr>
      <w:hyperlink r:id="rId18" w:history="1">
        <w:r w:rsidR="00F60FBC" w:rsidRPr="00B21DC9">
          <w:rPr>
            <w:rStyle w:val="Hyperlink"/>
          </w:rPr>
          <w:t>http://www.ontario.ca/page/permits-take-water</w:t>
        </w:r>
      </w:hyperlink>
    </w:p>
    <w:p w14:paraId="0F6DC26D" w14:textId="77777777" w:rsidR="00F60FBC" w:rsidRDefault="00F60FBC" w:rsidP="00F60FBC">
      <w:pPr>
        <w:pStyle w:val="Heading3"/>
        <w:tabs>
          <w:tab w:val="num" w:pos="1440"/>
        </w:tabs>
        <w:contextualSpacing/>
        <w:rPr>
          <w:rFonts w:asciiTheme="minorHAnsi" w:hAnsiTheme="minorHAnsi"/>
        </w:rPr>
      </w:pPr>
      <w:r w:rsidRPr="0016511E">
        <w:rPr>
          <w:rFonts w:asciiTheme="minorHAnsi" w:hAnsiTheme="minorHAnsi"/>
        </w:rPr>
        <w:t>Ontario Provincial Standards for Roads and Public Works</w:t>
      </w:r>
      <w:r>
        <w:rPr>
          <w:rFonts w:asciiTheme="minorHAnsi" w:hAnsiTheme="minorHAnsi"/>
        </w:rPr>
        <w:t xml:space="preserve"> (OPSS)</w:t>
      </w:r>
    </w:p>
    <w:p w14:paraId="193A74EE" w14:textId="39E09443" w:rsidR="00F60FBC" w:rsidRDefault="00F60FBC" w:rsidP="00F60FBC">
      <w:pPr>
        <w:pStyle w:val="Heading4"/>
        <w:tabs>
          <w:tab w:val="num" w:pos="2160"/>
        </w:tabs>
        <w:contextualSpacing/>
      </w:pPr>
      <w:r>
        <w:t xml:space="preserve">OPSS </w:t>
      </w:r>
      <w:r w:rsidR="000918A6">
        <w:t xml:space="preserve">492 </w:t>
      </w:r>
      <w:r w:rsidR="006F19D5">
        <w:t xml:space="preserve">(November 2010) </w:t>
      </w:r>
      <w:r w:rsidR="000918A6">
        <w:t xml:space="preserve">Site Restoration Following Installation </w:t>
      </w:r>
      <w:proofErr w:type="gramStart"/>
      <w:r w:rsidR="000918A6">
        <w:t>Of</w:t>
      </w:r>
      <w:proofErr w:type="gramEnd"/>
      <w:r w:rsidR="000918A6">
        <w:t xml:space="preserve"> Pipelines, Utilities And Associated Structures </w:t>
      </w:r>
    </w:p>
    <w:p w14:paraId="633A0B86" w14:textId="77777777" w:rsidR="006F19D5" w:rsidRDefault="006F19D5" w:rsidP="006F19D5">
      <w:pPr>
        <w:pStyle w:val="Heading4"/>
      </w:pPr>
      <w:r>
        <w:t>OPSS.MUNI 517 (Apr 2017) Dewatering of Pipeline, Utility and Associated Structure Excavation</w:t>
      </w:r>
    </w:p>
    <w:p w14:paraId="0BF1ECE1" w14:textId="77777777" w:rsidR="006F19D5" w:rsidRDefault="006F19D5" w:rsidP="006F19D5">
      <w:pPr>
        <w:pStyle w:val="Heading4"/>
      </w:pPr>
      <w:r>
        <w:t xml:space="preserve">OPSS.MUNI 518 (Apr 2017) Control of Water </w:t>
      </w:r>
      <w:proofErr w:type="gramStart"/>
      <w:r>
        <w:t>From</w:t>
      </w:r>
      <w:proofErr w:type="gramEnd"/>
      <w:r>
        <w:t xml:space="preserve"> Dewatering Operations </w:t>
      </w:r>
    </w:p>
    <w:p w14:paraId="6503D18C" w14:textId="5B193034" w:rsidR="00F60FBC" w:rsidRDefault="00F60FBC" w:rsidP="006F19D5">
      <w:pPr>
        <w:pStyle w:val="Heading3"/>
        <w:tabs>
          <w:tab w:val="num" w:pos="1440"/>
        </w:tabs>
        <w:contextualSpacing/>
      </w:pPr>
      <w:r>
        <w:t>Ontario Water Resources Act R.S.O. 1990 c. O.40</w:t>
      </w:r>
    </w:p>
    <w:p w14:paraId="487BCFC3" w14:textId="0FDE0228" w:rsidR="00E27AF1" w:rsidRDefault="00F60FBC" w:rsidP="00F60FBC">
      <w:pPr>
        <w:pStyle w:val="Heading4"/>
        <w:tabs>
          <w:tab w:val="num" w:pos="1440"/>
        </w:tabs>
        <w:contextualSpacing/>
      </w:pPr>
      <w:r w:rsidRPr="009A3FB7">
        <w:t>O. Reg. 387/04 Water Taking and Transfer</w:t>
      </w:r>
      <w:r w:rsidR="00E27AF1">
        <w:t xml:space="preserve"> </w:t>
      </w:r>
      <w:r w:rsidR="009A3FB7" w:rsidRPr="009A3FB7">
        <w:t>R.R.O. 1990, Reg. 903: Wells</w:t>
      </w:r>
      <w:r w:rsidR="00E27AF1">
        <w:t xml:space="preserve"> </w:t>
      </w:r>
    </w:p>
    <w:p w14:paraId="0CBB6BBA" w14:textId="50DE3AAA" w:rsidR="00F60FBC" w:rsidRDefault="00F60FBC" w:rsidP="00F60FBC">
      <w:pPr>
        <w:pStyle w:val="Heading3"/>
        <w:tabs>
          <w:tab w:val="num" w:pos="1440"/>
        </w:tabs>
        <w:contextualSpacing/>
      </w:pPr>
      <w:r>
        <w:t>Regional Municipality of York</w:t>
      </w:r>
    </w:p>
    <w:p w14:paraId="0D207545" w14:textId="18A05350" w:rsidR="00F60FBC" w:rsidRDefault="00F60FBC" w:rsidP="00F60FBC">
      <w:pPr>
        <w:pStyle w:val="Heading4"/>
        <w:tabs>
          <w:tab w:val="num" w:pos="2160"/>
        </w:tabs>
        <w:contextualSpacing/>
      </w:pPr>
      <w:r>
        <w:t xml:space="preserve">Bylaw </w:t>
      </w:r>
      <w:r w:rsidR="006F19D5">
        <w:t>2014-23 Discharge of Sewage, Storm W</w:t>
      </w:r>
      <w:r>
        <w:t>ater and Land Drainage Bylaw (Amended 2014)</w:t>
      </w:r>
    </w:p>
    <w:p w14:paraId="2EBA98A3" w14:textId="77777777" w:rsidR="00E23019" w:rsidRPr="00E23019" w:rsidRDefault="00E23019" w:rsidP="00E23019">
      <w:pPr>
        <w:pStyle w:val="Heading2"/>
      </w:pPr>
      <w:r w:rsidRPr="00E23019">
        <w:t>Measurement and Payment</w:t>
      </w:r>
    </w:p>
    <w:p w14:paraId="477E807A" w14:textId="20D527AC" w:rsidR="00E23019" w:rsidRPr="00FF473D" w:rsidDel="00FF473D" w:rsidRDefault="00E23019" w:rsidP="00E23019">
      <w:pPr>
        <w:pStyle w:val="PlainText"/>
        <w:tabs>
          <w:tab w:val="left" w:pos="720"/>
          <w:tab w:val="left" w:pos="2880"/>
        </w:tabs>
        <w:spacing w:before="80"/>
        <w:ind w:left="720"/>
        <w:jc w:val="both"/>
        <w:rPr>
          <w:del w:id="61" w:author="Johnny Pang" w:date="2022-04-17T13:55:00Z"/>
          <w:rFonts w:ascii="Calibri" w:hAnsi="Calibri"/>
          <w:i/>
          <w:sz w:val="22"/>
        </w:rPr>
      </w:pPr>
      <w:del w:id="62" w:author="Johnny Pang" w:date="2022-04-17T13:55:00Z">
        <w:r w:rsidRPr="00FF473D" w:rsidDel="00FF473D">
          <w:rPr>
            <w:rFonts w:ascii="Calibri" w:hAnsi="Calibri"/>
            <w:i/>
            <w:sz w:val="22"/>
          </w:rPr>
          <w:delText>[Choose one of the following payment language provisions that best suits the individual project.</w:delText>
        </w:r>
      </w:del>
    </w:p>
    <w:p w14:paraId="5B13AB4D" w14:textId="6C95DF8B" w:rsidR="00E23019" w:rsidRPr="00FF473D" w:rsidDel="00FF473D" w:rsidRDefault="00E23019" w:rsidP="00E23019">
      <w:pPr>
        <w:pStyle w:val="PlainText"/>
        <w:tabs>
          <w:tab w:val="left" w:pos="720"/>
          <w:tab w:val="left" w:pos="2880"/>
        </w:tabs>
        <w:spacing w:before="80"/>
        <w:ind w:left="720"/>
        <w:jc w:val="both"/>
        <w:rPr>
          <w:del w:id="63" w:author="Johnny Pang" w:date="2022-04-17T13:55:00Z"/>
          <w:rFonts w:ascii="Calibri" w:hAnsi="Calibri"/>
          <w:i/>
          <w:sz w:val="22"/>
        </w:rPr>
      </w:pPr>
      <w:del w:id="64" w:author="Johnny Pang" w:date="2022-04-17T13:55:00Z">
        <w:r w:rsidRPr="00FF473D" w:rsidDel="00FF473D">
          <w:rPr>
            <w:rFonts w:ascii="Calibri" w:hAnsi="Calibri"/>
            <w:i/>
            <w:sz w:val="22"/>
          </w:rPr>
          <w:delText>If this Section is not specifically referenced by an item in the Bid Form, please use the following language:</w:delText>
        </w:r>
      </w:del>
    </w:p>
    <w:p w14:paraId="1C9F80CB" w14:textId="4D57DC82" w:rsidR="00E23019" w:rsidRPr="00FF473D" w:rsidDel="00FF473D" w:rsidRDefault="00E23019" w:rsidP="00E23019">
      <w:pPr>
        <w:pStyle w:val="Heading3"/>
        <w:numPr>
          <w:ilvl w:val="0"/>
          <w:numId w:val="0"/>
        </w:numPr>
        <w:ind w:left="1440" w:hanging="720"/>
        <w:rPr>
          <w:del w:id="65" w:author="Johnny Pang" w:date="2022-04-17T13:55:00Z"/>
        </w:rPr>
      </w:pPr>
      <w:del w:id="66" w:author="Johnny Pang" w:date="2022-04-17T13:55:00Z">
        <w:r w:rsidRPr="00FF473D" w:rsidDel="00FF473D">
          <w:delText>1.</w:delText>
        </w:r>
        <w:r w:rsidRPr="00FF473D" w:rsidDel="00FF473D">
          <w:tab/>
          <w:delText>The work of this Section will not be measured separately for payment.  All costs associated with the work of this Section shall be included in the Contract Price.</w:delText>
        </w:r>
      </w:del>
    </w:p>
    <w:p w14:paraId="2E1C9ABA" w14:textId="00076181" w:rsidR="00E23019" w:rsidRPr="00FF473D" w:rsidDel="00FF473D" w:rsidRDefault="00E23019" w:rsidP="00E23019">
      <w:pPr>
        <w:pStyle w:val="PlainText"/>
        <w:tabs>
          <w:tab w:val="left" w:pos="720"/>
          <w:tab w:val="left" w:pos="2880"/>
        </w:tabs>
        <w:spacing w:before="80"/>
        <w:ind w:left="720"/>
        <w:jc w:val="both"/>
        <w:rPr>
          <w:del w:id="67" w:author="Johnny Pang" w:date="2022-04-17T13:55:00Z"/>
          <w:rFonts w:ascii="Calibri" w:hAnsi="Calibri"/>
          <w:i/>
          <w:sz w:val="22"/>
        </w:rPr>
      </w:pPr>
      <w:del w:id="68" w:author="Johnny Pang" w:date="2022-04-17T13:55:00Z">
        <w:r w:rsidRPr="00FF473D" w:rsidDel="00FF473D">
          <w:rPr>
            <w:rFonts w:ascii="Calibri" w:hAnsi="Calibri"/>
            <w:i/>
            <w:sz w:val="22"/>
          </w:rPr>
          <w:delText>OR If this Section is specifically referenced in the Bid Form, use the following language and identify the relevant item in the Bid Form:</w:delText>
        </w:r>
      </w:del>
    </w:p>
    <w:p w14:paraId="1A68A724" w14:textId="7C1C9751" w:rsidR="00E23019" w:rsidRPr="00FF473D" w:rsidRDefault="00E23019" w:rsidP="00E23019">
      <w:pPr>
        <w:pStyle w:val="Heading3"/>
      </w:pPr>
      <w:r w:rsidRPr="00FF473D">
        <w:t xml:space="preserve">All costs associated with the work of this Section shall be included in the price(s) for Item No(s). </w:t>
      </w:r>
      <w:del w:id="69" w:author="Johnny Pang" w:date="2022-04-17T13:55:00Z">
        <w:r w:rsidRPr="00FF473D" w:rsidDel="00FF473D">
          <w:delText xml:space="preserve">___ </w:delText>
        </w:r>
      </w:del>
      <w:commentRangeStart w:id="70"/>
      <w:ins w:id="71" w:author="Johnny Pang" w:date="2022-04-17T13:55:00Z">
        <w:r w:rsidR="00FF473D" w:rsidRPr="00FF473D">
          <w:t xml:space="preserve">A2.04 </w:t>
        </w:r>
      </w:ins>
      <w:commentRangeEnd w:id="70"/>
      <w:r w:rsidR="00561469">
        <w:rPr>
          <w:rStyle w:val="CommentReference"/>
          <w:szCs w:val="16"/>
          <w:lang w:val="en-CA"/>
        </w:rPr>
        <w:commentReference w:id="70"/>
      </w:r>
      <w:r w:rsidRPr="00FF473D">
        <w:t>in the Bid Form.</w:t>
      </w:r>
    </w:p>
    <w:p w14:paraId="3BE0D430" w14:textId="33B8F5BE" w:rsidR="00E23019" w:rsidDel="00FF473D" w:rsidRDefault="00E23019" w:rsidP="00E23019">
      <w:pPr>
        <w:pStyle w:val="PlainText"/>
        <w:tabs>
          <w:tab w:val="left" w:pos="0"/>
          <w:tab w:val="left" w:pos="1440"/>
          <w:tab w:val="left" w:pos="2880"/>
        </w:tabs>
        <w:spacing w:before="80"/>
        <w:ind w:left="720"/>
        <w:jc w:val="both"/>
        <w:rPr>
          <w:del w:id="72" w:author="Johnny Pang" w:date="2022-04-17T13:55:00Z"/>
          <w:rFonts w:ascii="Calibri" w:hAnsi="Calibri"/>
          <w:sz w:val="22"/>
        </w:rPr>
      </w:pPr>
      <w:del w:id="73" w:author="Johnny Pang" w:date="2022-04-17T13:55:00Z">
        <w:r w:rsidRPr="00452C67" w:rsidDel="00FF473D">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FF473D">
          <w:rPr>
            <w:rFonts w:ascii="Calibri" w:hAnsi="Calibri"/>
            <w:sz w:val="22"/>
            <w:highlight w:val="yellow"/>
          </w:rPr>
          <w:delText>]</w:delText>
        </w:r>
      </w:del>
    </w:p>
    <w:p w14:paraId="17AFC119" w14:textId="77777777" w:rsidR="00E23019" w:rsidRDefault="00E23019" w:rsidP="00E23019">
      <w:pPr>
        <w:pStyle w:val="PlainText"/>
        <w:tabs>
          <w:tab w:val="left" w:pos="0"/>
          <w:tab w:val="left" w:pos="1440"/>
          <w:tab w:val="left" w:pos="2880"/>
        </w:tabs>
        <w:spacing w:before="80"/>
        <w:ind w:left="720"/>
        <w:jc w:val="both"/>
        <w:rPr>
          <w:rFonts w:ascii="Calibri" w:hAnsi="Calibri"/>
          <w:sz w:val="22"/>
        </w:rPr>
      </w:pPr>
    </w:p>
    <w:p w14:paraId="313FA279" w14:textId="77777777" w:rsidR="00F60FBC" w:rsidRPr="004A7D86" w:rsidRDefault="00F60FBC" w:rsidP="00F60FBC">
      <w:pPr>
        <w:pStyle w:val="Heading1"/>
        <w:keepNext w:val="0"/>
        <w:tabs>
          <w:tab w:val="clear" w:pos="1080"/>
          <w:tab w:val="num" w:pos="720"/>
        </w:tabs>
        <w:spacing w:before="0"/>
        <w:ind w:left="720" w:hanging="720"/>
        <w:contextualSpacing/>
      </w:pPr>
      <w:r w:rsidRPr="004A7D86">
        <w:t>PRODUCTS</w:t>
      </w:r>
      <w:r>
        <w:t xml:space="preserve"> </w:t>
      </w:r>
      <w:r w:rsidRPr="003D5D63">
        <w:t>(Not Used)</w:t>
      </w:r>
    </w:p>
    <w:p w14:paraId="7148BD97" w14:textId="77777777" w:rsidR="00F60FBC" w:rsidRPr="004A7D86" w:rsidRDefault="00F60FBC" w:rsidP="00F60FBC">
      <w:pPr>
        <w:pStyle w:val="Heading1"/>
        <w:keepNext w:val="0"/>
        <w:tabs>
          <w:tab w:val="clear" w:pos="1080"/>
          <w:tab w:val="num" w:pos="720"/>
        </w:tabs>
        <w:spacing w:before="0"/>
        <w:ind w:left="720" w:hanging="720"/>
        <w:contextualSpacing/>
      </w:pPr>
      <w:r w:rsidRPr="004A7D86">
        <w:t>EXECUTION</w:t>
      </w:r>
    </w:p>
    <w:p w14:paraId="248F4283" w14:textId="77777777" w:rsidR="00201CD8" w:rsidRDefault="00201CD8" w:rsidP="009752FA">
      <w:pPr>
        <w:pStyle w:val="Heading2"/>
        <w:rPr>
          <w:u w:val="none"/>
        </w:rPr>
      </w:pPr>
      <w:r>
        <w:rPr>
          <w:u w:val="none"/>
        </w:rPr>
        <w:t>General</w:t>
      </w:r>
    </w:p>
    <w:p w14:paraId="0153E2C9" w14:textId="26F75211" w:rsidR="009752FA" w:rsidRPr="009752FA" w:rsidRDefault="00E23019" w:rsidP="00201CD8">
      <w:pPr>
        <w:pStyle w:val="Heading3"/>
      </w:pPr>
      <w:r>
        <w:t xml:space="preserve">The Contractor shall perform </w:t>
      </w:r>
      <w:r w:rsidRPr="009752FA">
        <w:t xml:space="preserve">restoration </w:t>
      </w:r>
      <w:r w:rsidR="009752FA" w:rsidRPr="009752FA">
        <w:t xml:space="preserve">works associated with dewatering activities (including but not limited to, removal and disposal of dewatering and decommissioning of monitoring wells, placing topsoil, sod, asphalt as required) to </w:t>
      </w:r>
      <w:r>
        <w:t xml:space="preserve">restore the Site to its </w:t>
      </w:r>
      <w:r w:rsidR="009752FA" w:rsidRPr="009752FA">
        <w:t xml:space="preserve">pre-construction condition or better. </w:t>
      </w:r>
    </w:p>
    <w:p w14:paraId="3FE1DD14" w14:textId="6AD0DE2D" w:rsidR="00E25DC7" w:rsidRPr="009752FA" w:rsidRDefault="009752FA" w:rsidP="00201CD8">
      <w:pPr>
        <w:pStyle w:val="Heading3"/>
      </w:pPr>
      <w:r w:rsidRPr="009752FA">
        <w:t xml:space="preserve">Payment for </w:t>
      </w:r>
      <w:r w:rsidR="00E23019">
        <w:t xml:space="preserve">the work of this Section under </w:t>
      </w:r>
      <w:r w:rsidR="00E23019" w:rsidRPr="00FF473D">
        <w:t xml:space="preserve">Item No. </w:t>
      </w:r>
      <w:del w:id="74" w:author="Johnny Pang" w:date="2022-04-17T13:56:00Z">
        <w:r w:rsidR="00E23019" w:rsidRPr="00FF473D" w:rsidDel="00FF473D">
          <w:delText>[   ]</w:delText>
        </w:r>
      </w:del>
      <w:ins w:id="75" w:author="Johnny Pang" w:date="2022-04-17T13:56:00Z">
        <w:r w:rsidR="00FF473D" w:rsidRPr="00FF473D">
          <w:t>A2.04</w:t>
        </w:r>
      </w:ins>
      <w:r w:rsidR="00E23019" w:rsidRPr="00FF473D">
        <w:t xml:space="preserve"> of the Bid Form</w:t>
      </w:r>
      <w:r w:rsidRPr="00FF473D">
        <w:t xml:space="preserve"> shall be </w:t>
      </w:r>
      <w:r w:rsidR="00E23019" w:rsidRPr="00FF473D">
        <w:t>paid in accordance with the percentage of work under this Section</w:t>
      </w:r>
      <w:r w:rsidR="00E23019">
        <w:t xml:space="preserve"> that has been completed </w:t>
      </w:r>
      <w:r w:rsidRPr="009752FA">
        <w:t>as estimated by the Consultant</w:t>
      </w:r>
      <w:r w:rsidR="00E23019">
        <w:t xml:space="preserve"> in its sole discretion</w:t>
      </w:r>
      <w:r w:rsidRPr="009752FA">
        <w:t>.</w:t>
      </w:r>
    </w:p>
    <w:p w14:paraId="51A5421C" w14:textId="77777777" w:rsidR="009326A6" w:rsidRPr="004A7D86" w:rsidRDefault="009326A6" w:rsidP="009326A6">
      <w:pPr>
        <w:pStyle w:val="Other"/>
        <w:ind w:left="4320"/>
        <w:rPr>
          <w:rFonts w:ascii="Calibri" w:hAnsi="Calibri"/>
          <w:b/>
          <w:sz w:val="22"/>
          <w:szCs w:val="22"/>
        </w:rPr>
      </w:pPr>
    </w:p>
    <w:p w14:paraId="4BE60A5B" w14:textId="77777777" w:rsidR="00752725" w:rsidRPr="007E32FB" w:rsidRDefault="00F13982" w:rsidP="007E32FB">
      <w:pPr>
        <w:pStyle w:val="Other"/>
        <w:ind w:left="4320"/>
        <w:rPr>
          <w:rFonts w:ascii="Calibri" w:hAnsi="Calibri"/>
          <w:b/>
          <w:sz w:val="22"/>
          <w:szCs w:val="22"/>
        </w:rPr>
      </w:pPr>
      <w:r w:rsidRPr="004A7D86">
        <w:rPr>
          <w:rFonts w:ascii="Calibri" w:hAnsi="Calibri"/>
          <w:b/>
          <w:sz w:val="22"/>
          <w:szCs w:val="22"/>
        </w:rPr>
        <w:t>END OF SECTION</w:t>
      </w:r>
    </w:p>
    <w:sectPr w:rsidR="00752725" w:rsidRPr="007E32FB" w:rsidSect="00D52CB5">
      <w:headerReference w:type="even" r:id="rId19"/>
      <w:headerReference w:type="default" r:id="rId20"/>
      <w:headerReference w:type="first" r:id="rId21"/>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Radulovic, Nicole" w:date="2022-11-01T10:57:00Z" w:initials="RN">
    <w:p w14:paraId="48D9FBDF" w14:textId="07BDD2DD" w:rsidR="00561469" w:rsidRDefault="00561469">
      <w:pPr>
        <w:pStyle w:val="CommentText"/>
      </w:pPr>
      <w:r>
        <w:rPr>
          <w:rStyle w:val="CommentReference"/>
        </w:rPr>
        <w:annotationRef/>
      </w:r>
      <w:r>
        <w:t>EASR?</w:t>
      </w:r>
    </w:p>
  </w:comment>
  <w:comment w:id="70" w:author="Radulovic, Nicole" w:date="2022-11-01T10:58:00Z" w:initials="RN">
    <w:p w14:paraId="577EA366" w14:textId="6C295AE5" w:rsidR="00561469" w:rsidRDefault="00561469">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D9FBDF" w15:done="0"/>
  <w15:commentEx w15:paraId="577EA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7A37" w16cex:dateUtc="2022-11-01T14:57:00Z"/>
  <w16cex:commentExtensible w16cex:durableId="270B7A4C" w16cex:dateUtc="2022-11-01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D9FBDF" w16cid:durableId="270B7A37"/>
  <w16cid:commentId w16cid:paraId="577EA366" w16cid:durableId="270B7A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A6086" w14:textId="77777777" w:rsidR="007C56D3" w:rsidRDefault="007C56D3">
      <w:r>
        <w:separator/>
      </w:r>
    </w:p>
  </w:endnote>
  <w:endnote w:type="continuationSeparator" w:id="0">
    <w:p w14:paraId="254A3AAA" w14:textId="77777777" w:rsidR="007C56D3" w:rsidRDefault="007C56D3">
      <w:r>
        <w:continuationSeparator/>
      </w:r>
    </w:p>
  </w:endnote>
  <w:endnote w:type="continuationNotice" w:id="1">
    <w:p w14:paraId="7CE6DEE9" w14:textId="77777777" w:rsidR="007C56D3" w:rsidRDefault="007C5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BA173" w14:textId="77777777" w:rsidR="007C56D3" w:rsidRDefault="007C56D3">
      <w:r>
        <w:separator/>
      </w:r>
    </w:p>
  </w:footnote>
  <w:footnote w:type="continuationSeparator" w:id="0">
    <w:p w14:paraId="3196EE85" w14:textId="77777777" w:rsidR="007C56D3" w:rsidRDefault="007C56D3">
      <w:r>
        <w:continuationSeparator/>
      </w:r>
    </w:p>
  </w:footnote>
  <w:footnote w:type="continuationNotice" w:id="1">
    <w:p w14:paraId="41024BCD" w14:textId="77777777" w:rsidR="007C56D3" w:rsidRDefault="007C56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3F8C" w14:textId="670A91AB" w:rsidR="009A3FB7" w:rsidRPr="004A7D86" w:rsidRDefault="009A3FB7" w:rsidP="00D52CB5">
    <w:pPr>
      <w:pBdr>
        <w:top w:val="single" w:sz="4" w:space="1" w:color="auto"/>
      </w:pBdr>
      <w:tabs>
        <w:tab w:val="right" w:pos="9810"/>
      </w:tabs>
      <w:rPr>
        <w:rFonts w:ascii="Calibri" w:hAnsi="Calibri" w:cs="Arial"/>
      </w:rPr>
    </w:pPr>
    <w:r w:rsidRPr="004A7D86">
      <w:rPr>
        <w:rFonts w:ascii="Calibri" w:hAnsi="Calibri" w:cs="Arial"/>
      </w:rPr>
      <w:t>Section 02</w:t>
    </w:r>
    <w:r>
      <w:rPr>
        <w:rFonts w:ascii="Calibri" w:hAnsi="Calibri" w:cs="Arial"/>
      </w:rPr>
      <w:t>2</w:t>
    </w:r>
    <w:r w:rsidRPr="004A7D86">
      <w:rPr>
        <w:rFonts w:ascii="Calibri" w:hAnsi="Calibri" w:cs="Arial"/>
      </w:rPr>
      <w:t>40</w:t>
    </w:r>
    <w:r w:rsidRPr="004A7D86">
      <w:rPr>
        <w:rFonts w:ascii="Calibri" w:hAnsi="Calibri" w:cs="Arial"/>
      </w:rPr>
      <w:tab/>
      <w:t>CONTRACT NO</w:t>
    </w:r>
    <w:r w:rsidRPr="004A7D86">
      <w:rPr>
        <w:rFonts w:ascii="Calibri" w:hAnsi="Calibri" w:cs="Arial"/>
        <w:highlight w:val="yellow"/>
      </w:rPr>
      <w:t>. [Insert Region Number]</w:t>
    </w:r>
    <w:r w:rsidRPr="004A7D86">
      <w:rPr>
        <w:rFonts w:ascii="Calibri" w:hAnsi="Calibri" w:cs="Arial"/>
      </w:rPr>
      <w:tab/>
    </w:r>
  </w:p>
  <w:p w14:paraId="5C70A411" w14:textId="54F451BA" w:rsidR="009A3FB7" w:rsidRPr="00A224FD" w:rsidRDefault="006F19D5"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Pr>
        <w:rFonts w:ascii="Calibri" w:hAnsi="Calibri" w:cs="Arial"/>
      </w:rPr>
      <w:t>2017-05-01</w:t>
    </w:r>
    <w:r w:rsidR="009A3FB7" w:rsidRPr="004A7D86">
      <w:rPr>
        <w:rFonts w:ascii="Calibri" w:hAnsi="Calibri" w:cs="Arial"/>
        <w:b/>
      </w:rPr>
      <w:tab/>
    </w:r>
    <w:r w:rsidR="009A3FB7">
      <w:rPr>
        <w:rFonts w:ascii="Calibri" w:hAnsi="Calibri" w:cs="Arial"/>
        <w:b/>
      </w:rPr>
      <w:t>RESTORATION WORKS ASSOCIATED WITH DEWATERING ACTIVITIES</w:t>
    </w:r>
    <w:r w:rsidR="009A3FB7" w:rsidRPr="004A7D86">
      <w:rPr>
        <w:rFonts w:ascii="Calibri" w:hAnsi="Calibri" w:cs="Arial"/>
      </w:rPr>
      <w:tab/>
    </w:r>
  </w:p>
  <w:p w14:paraId="68530195" w14:textId="64A51828" w:rsidR="009A3FB7" w:rsidRPr="004A7D86" w:rsidRDefault="009A3FB7" w:rsidP="00D52CB5">
    <w:pPr>
      <w:pBdr>
        <w:top w:val="single" w:sz="4" w:space="1" w:color="auto"/>
      </w:pBdr>
      <w:tabs>
        <w:tab w:val="center" w:pos="5175"/>
        <w:tab w:val="right" w:pos="9810"/>
      </w:tabs>
      <w:rPr>
        <w:rFonts w:ascii="Calibri" w:hAnsi="Calibri" w:cs="Arial"/>
      </w:rPr>
    </w:pPr>
    <w:r w:rsidRPr="004A7D86">
      <w:rPr>
        <w:rFonts w:ascii="Calibri" w:hAnsi="Calibri" w:cs="Arial"/>
      </w:rPr>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BA6E49">
      <w:rPr>
        <w:rFonts w:ascii="Calibri" w:hAnsi="Calibri" w:cs="Arial"/>
      </w:rPr>
      <w:t>2</w:t>
    </w:r>
    <w:r w:rsidRPr="004A7D86">
      <w:rPr>
        <w:rFonts w:ascii="Calibri" w:hAnsi="Calibri" w:cs="Arial"/>
      </w:rPr>
      <w:fldChar w:fldCharType="end"/>
    </w:r>
    <w:r w:rsidRPr="004A7D86">
      <w:rPr>
        <w:rStyle w:val="PageNumber"/>
        <w:rFonts w:ascii="Calibri" w:hAnsi="Calibri" w:cs="Arial"/>
        <w:caps/>
        <w:sz w:val="22"/>
        <w:szCs w:val="22"/>
      </w:rPr>
      <w:tab/>
    </w:r>
    <w:r w:rsidRPr="004A7D86">
      <w:rPr>
        <w:rStyle w:val="PageNumber"/>
        <w:rFonts w:ascii="Calibri" w:hAnsi="Calibri" w:cs="Arial"/>
        <w:caps/>
        <w:sz w:val="22"/>
        <w:szCs w:val="22"/>
      </w:rPr>
      <w:tab/>
    </w:r>
    <w:r w:rsidRPr="004A7D86">
      <w:rPr>
        <w:rFonts w:ascii="Calibri" w:hAnsi="Calibri" w:cs="Arial"/>
      </w:rPr>
      <w:t>DATE</w:t>
    </w:r>
    <w:proofErr w:type="gramStart"/>
    <w:r w:rsidRPr="004A7D86">
      <w:rPr>
        <w:rFonts w:ascii="Calibri" w:hAnsi="Calibri" w:cs="Arial"/>
      </w:rPr>
      <w:t xml:space="preserve">:  </w:t>
    </w:r>
    <w:r w:rsidRPr="004A7D86">
      <w:rPr>
        <w:rFonts w:ascii="Calibri" w:hAnsi="Calibri" w:cs="Arial"/>
        <w:highlight w:val="yellow"/>
      </w:rPr>
      <w:t>[</w:t>
    </w:r>
    <w:proofErr w:type="gramEnd"/>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r>
  </w:p>
  <w:p w14:paraId="53709010" w14:textId="77777777" w:rsidR="009A3FB7" w:rsidRDefault="009A3F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E228" w14:textId="1B16C443" w:rsidR="009A3FB7" w:rsidRPr="004A7D86" w:rsidRDefault="009A3FB7" w:rsidP="00D52CB5">
    <w:pPr>
      <w:pBdr>
        <w:top w:val="single" w:sz="4" w:space="1" w:color="auto"/>
      </w:pBdr>
      <w:tabs>
        <w:tab w:val="right" w:pos="9810"/>
      </w:tabs>
      <w:rPr>
        <w:rFonts w:ascii="Calibri" w:hAnsi="Calibri" w:cs="Arial"/>
      </w:rPr>
    </w:pPr>
    <w:r w:rsidRPr="004A7D86">
      <w:rPr>
        <w:rFonts w:ascii="Calibri" w:hAnsi="Calibri" w:cs="Arial"/>
      </w:rPr>
      <w:t>CONTRACT NO</w:t>
    </w:r>
    <w:r w:rsidRPr="004A7D86">
      <w:rPr>
        <w:rFonts w:ascii="Calibri" w:hAnsi="Calibri" w:cs="Arial"/>
        <w:highlight w:val="yellow"/>
      </w:rPr>
      <w:t>. [Insert Region Number]</w:t>
    </w:r>
    <w:r w:rsidRPr="004A7D86">
      <w:rPr>
        <w:rFonts w:ascii="Calibri" w:hAnsi="Calibri" w:cs="Arial"/>
      </w:rPr>
      <w:tab/>
      <w:t>Section 02</w:t>
    </w:r>
    <w:r>
      <w:rPr>
        <w:rFonts w:ascii="Calibri" w:hAnsi="Calibri" w:cs="Arial"/>
      </w:rPr>
      <w:t>2</w:t>
    </w:r>
    <w:r w:rsidRPr="004A7D86">
      <w:rPr>
        <w:rFonts w:ascii="Calibri" w:hAnsi="Calibri" w:cs="Arial"/>
      </w:rPr>
      <w:t>4</w:t>
    </w:r>
    <w:r>
      <w:rPr>
        <w:rFonts w:ascii="Calibri" w:hAnsi="Calibri" w:cs="Arial"/>
      </w:rPr>
      <w:t>5</w:t>
    </w:r>
  </w:p>
  <w:p w14:paraId="6E9F003B" w14:textId="57E493F1" w:rsidR="009A3FB7" w:rsidRPr="00A224FD" w:rsidRDefault="009A3FB7"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sidRPr="004A7D86">
      <w:rPr>
        <w:rFonts w:ascii="Calibri" w:hAnsi="Calibri" w:cs="Arial"/>
        <w:b/>
      </w:rPr>
      <w:tab/>
    </w:r>
    <w:r>
      <w:rPr>
        <w:rFonts w:ascii="Calibri" w:hAnsi="Calibri" w:cs="Arial"/>
        <w:b/>
      </w:rPr>
      <w:t>RESTORATION WORKS ASSOCIATED WITH DEWATERING ACTIVITIES</w:t>
    </w:r>
    <w:r w:rsidRPr="004A7D86">
      <w:rPr>
        <w:rFonts w:ascii="Calibri" w:hAnsi="Calibri" w:cs="Arial"/>
      </w:rPr>
      <w:tab/>
    </w:r>
    <w:r w:rsidR="00E27AF1">
      <w:rPr>
        <w:rFonts w:ascii="Calibri" w:hAnsi="Calibri" w:cs="Arial"/>
      </w:rPr>
      <w:t>201</w:t>
    </w:r>
    <w:r w:rsidR="006F19D5">
      <w:rPr>
        <w:rFonts w:ascii="Calibri" w:hAnsi="Calibri" w:cs="Arial"/>
      </w:rPr>
      <w:t>7-05-01</w:t>
    </w:r>
  </w:p>
  <w:p w14:paraId="64D8C042" w14:textId="642B5FB4" w:rsidR="009A3FB7" w:rsidRPr="004A7D86" w:rsidRDefault="009A3FB7" w:rsidP="00D52CB5">
    <w:pPr>
      <w:pBdr>
        <w:top w:val="single" w:sz="4" w:space="1" w:color="auto"/>
      </w:pBdr>
      <w:tabs>
        <w:tab w:val="center" w:pos="5175"/>
        <w:tab w:val="right" w:pos="9810"/>
      </w:tabs>
      <w:rPr>
        <w:rFonts w:ascii="Calibri" w:hAnsi="Calibri" w:cs="Arial"/>
      </w:rPr>
    </w:pPr>
    <w:r w:rsidRPr="004A7D86">
      <w:rPr>
        <w:rFonts w:ascii="Calibri" w:hAnsi="Calibri" w:cs="Arial"/>
      </w:rPr>
      <w:t>DATE</w:t>
    </w:r>
    <w:proofErr w:type="gramStart"/>
    <w:r w:rsidRPr="004A7D86">
      <w:rPr>
        <w:rFonts w:ascii="Calibri" w:hAnsi="Calibri" w:cs="Arial"/>
      </w:rPr>
      <w:t xml:space="preserve">:  </w:t>
    </w:r>
    <w:r w:rsidRPr="004A7D86">
      <w:rPr>
        <w:rFonts w:ascii="Calibri" w:hAnsi="Calibri" w:cs="Arial"/>
        <w:highlight w:val="yellow"/>
      </w:rPr>
      <w:t>[</w:t>
    </w:r>
    <w:proofErr w:type="gramEnd"/>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BA6E49">
      <w:rPr>
        <w:rFonts w:ascii="Calibri" w:hAnsi="Calibri" w:cs="Arial"/>
        <w:noProof/>
      </w:rPr>
      <w:t>1</w:t>
    </w:r>
    <w:r w:rsidRPr="004A7D86">
      <w:rPr>
        <w:rFonts w:ascii="Calibri" w:hAnsi="Calibri" w:cs="Arial"/>
      </w:rPr>
      <w:fldChar w:fldCharType="end"/>
    </w:r>
    <w:r w:rsidRPr="004A7D86">
      <w:rPr>
        <w:rFonts w:ascii="Calibri" w:hAnsi="Calibri" w:cs="Arial"/>
      </w:rPr>
      <w:t xml:space="preserve">  </w:t>
    </w:r>
  </w:p>
  <w:p w14:paraId="6A54824F" w14:textId="77777777" w:rsidR="009A3FB7" w:rsidRPr="004A7D86" w:rsidRDefault="009A3FB7" w:rsidP="008A26A6">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E7468" w14:textId="77777777" w:rsidR="009A3FB7" w:rsidRPr="0082209E" w:rsidRDefault="009A3FB7" w:rsidP="00D52CB5">
    <w:pPr>
      <w:pBdr>
        <w:top w:val="single" w:sz="4" w:space="1" w:color="auto"/>
      </w:pBdr>
      <w:tabs>
        <w:tab w:val="right" w:pos="9810"/>
      </w:tabs>
      <w:rPr>
        <w:rFonts w:ascii="Arial" w:hAnsi="Arial" w:cs="Arial"/>
      </w:rPr>
    </w:pPr>
    <w:r w:rsidRPr="0082209E">
      <w:rPr>
        <w:rFonts w:ascii="Arial" w:hAnsi="Arial" w:cs="Arial"/>
      </w:rPr>
      <w:t>CONTRACT NO</w:t>
    </w:r>
    <w:r w:rsidRPr="0082209E">
      <w:rPr>
        <w:rFonts w:ascii="Arial" w:hAnsi="Arial"/>
        <w:highlight w:val="lightGray"/>
      </w:rPr>
      <w:t xml:space="preserve">.... [Insert </w:t>
    </w:r>
    <w:r>
      <w:rPr>
        <w:rFonts w:ascii="Arial" w:hAnsi="Arial"/>
        <w:highlight w:val="lightGray"/>
      </w:rPr>
      <w:t>Region</w:t>
    </w:r>
    <w:r w:rsidRPr="0082209E">
      <w:rPr>
        <w:rFonts w:ascii="Arial" w:hAnsi="Arial"/>
        <w:highlight w:val="lightGray"/>
      </w:rPr>
      <w:t xml:space="preserve"> Number]</w:t>
    </w:r>
    <w:r w:rsidRPr="0082209E">
      <w:rPr>
        <w:rFonts w:ascii="Arial" w:hAnsi="Arial" w:cs="Arial"/>
      </w:rPr>
      <w:tab/>
      <w:t xml:space="preserve">Section </w:t>
    </w:r>
    <w:r>
      <w:rPr>
        <w:rFonts w:ascii="Arial" w:hAnsi="Arial" w:cs="Arial"/>
      </w:rPr>
      <w:t>02140</w:t>
    </w:r>
  </w:p>
  <w:p w14:paraId="3144C4D9" w14:textId="77777777" w:rsidR="009A3FB7" w:rsidRPr="0082209E" w:rsidRDefault="009A3FB7" w:rsidP="00D52CB5">
    <w:pPr>
      <w:pBdr>
        <w:top w:val="single" w:sz="4" w:space="1" w:color="auto"/>
      </w:pBdr>
      <w:tabs>
        <w:tab w:val="left" w:pos="-1440"/>
        <w:tab w:val="left" w:pos="-720"/>
        <w:tab w:val="left" w:pos="0"/>
        <w:tab w:val="center" w:pos="5220"/>
        <w:tab w:val="right" w:pos="9810"/>
      </w:tabs>
      <w:rPr>
        <w:rFonts w:ascii="Arial" w:hAnsi="Arial" w:cs="Arial"/>
      </w:rPr>
    </w:pPr>
    <w:r>
      <w:rPr>
        <w:rFonts w:ascii="Arial" w:hAnsi="Arial" w:cs="Arial"/>
        <w:b/>
      </w:rPr>
      <w:tab/>
      <w:t>DEWATERING</w:t>
    </w:r>
    <w:r w:rsidRPr="0082209E">
      <w:rPr>
        <w:rFonts w:ascii="Arial" w:hAnsi="Arial" w:cs="Arial"/>
      </w:rPr>
      <w:tab/>
    </w:r>
    <w:r>
      <w:rPr>
        <w:rFonts w:ascii="Arial" w:hAnsi="Arial" w:cs="Arial"/>
      </w:rPr>
      <w:t>2012-06-28</w:t>
    </w:r>
  </w:p>
  <w:p w14:paraId="36409778" w14:textId="6F03643D" w:rsidR="009A3FB7" w:rsidRPr="0082209E" w:rsidRDefault="009A3FB7" w:rsidP="00D52CB5">
    <w:pPr>
      <w:pBdr>
        <w:top w:val="single" w:sz="4" w:space="1" w:color="auto"/>
      </w:pBdr>
      <w:tabs>
        <w:tab w:val="center" w:pos="5175"/>
        <w:tab w:val="right" w:pos="981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highlight w:val="lightGray"/>
      </w:rPr>
      <w:t>[</w:t>
    </w:r>
    <w:proofErr w:type="gramEnd"/>
    <w:r w:rsidRPr="0082209E">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Pr>
        <w:rStyle w:val="PageNumber"/>
        <w:rFonts w:ascii="Arial" w:hAnsi="Arial" w:cs="Arial"/>
        <w:caps/>
        <w:noProof/>
        <w:sz w:val="22"/>
        <w:szCs w:val="22"/>
      </w:rPr>
      <w:t>8</w:t>
    </w:r>
    <w:r w:rsidRPr="008A26A6">
      <w:rPr>
        <w:rStyle w:val="PageNumber"/>
        <w:rFonts w:ascii="Arial" w:hAnsi="Arial" w:cs="Arial"/>
        <w:caps/>
        <w:sz w:val="22"/>
        <w:szCs w:val="22"/>
      </w:rPr>
      <w:fldChar w:fldCharType="end"/>
    </w:r>
  </w:p>
  <w:p w14:paraId="66FF99E1" w14:textId="77777777" w:rsidR="009A3FB7" w:rsidRDefault="009A3FB7"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start w:val="1"/>
      <w:numFmt w:val="upperLetter"/>
      <w:lvlText w:val="%1."/>
      <w:lvlJc w:val="left"/>
      <w:pPr>
        <w:ind w:hanging="576"/>
      </w:pPr>
      <w:rPr>
        <w:rFonts w:ascii="Times New Roman" w:hAnsi="Times New Roman" w:cs="Times New Roman"/>
        <w:b w:val="0"/>
        <w:bCs w:val="0"/>
        <w:spacing w:val="-1"/>
        <w:sz w:val="24"/>
        <w:szCs w:val="24"/>
      </w:rPr>
    </w:lvl>
    <w:lvl w:ilvl="1">
      <w:start w:val="1"/>
      <w:numFmt w:val="decimal"/>
      <w:lvlText w:val="%2."/>
      <w:lvlJc w:val="left"/>
      <w:pPr>
        <w:ind w:hanging="576"/>
      </w:pPr>
      <w:rPr>
        <w:rFonts w:ascii="Times New Roman" w:hAnsi="Times New Roman" w:cs="Times New Roman"/>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3"/>
    <w:multiLevelType w:val="multilevel"/>
    <w:tmpl w:val="00000886"/>
    <w:lvl w:ilvl="0">
      <w:start w:val="1"/>
      <w:numFmt w:val="decimal"/>
      <w:lvlText w:val="%1"/>
      <w:lvlJc w:val="left"/>
      <w:pPr>
        <w:ind w:hanging="864"/>
      </w:pPr>
    </w:lvl>
    <w:lvl w:ilvl="1">
      <w:start w:val="2"/>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4"/>
    <w:multiLevelType w:val="multilevel"/>
    <w:tmpl w:val="00000887"/>
    <w:lvl w:ilvl="0">
      <w:start w:val="2"/>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5"/>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13D49F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2" w15:restartNumberingAfterBreak="0">
    <w:nsid w:val="329C5662"/>
    <w:multiLevelType w:val="hybridMultilevel"/>
    <w:tmpl w:val="30824698"/>
    <w:lvl w:ilvl="0" w:tplc="E4FEA7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0304BD"/>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15:restartNumberingAfterBreak="0">
    <w:nsid w:val="3A923D62"/>
    <w:multiLevelType w:val="hybridMultilevel"/>
    <w:tmpl w:val="36D4B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5575FD"/>
    <w:multiLevelType w:val="multilevel"/>
    <w:tmpl w:val="243A26DA"/>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strike w:val="0"/>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8" w15:restartNumberingAfterBreak="0">
    <w:nsid w:val="4A032682"/>
    <w:multiLevelType w:val="hybridMultilevel"/>
    <w:tmpl w:val="2B50279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407D28"/>
    <w:multiLevelType w:val="multilevel"/>
    <w:tmpl w:val="883CE1C2"/>
    <w:lvl w:ilvl="0">
      <w:start w:val="1"/>
      <w:numFmt w:val="decimal"/>
      <w:pStyle w:val="Heading1"/>
      <w:lvlText w:val="PART %1."/>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84"/>
        </w:tabs>
        <w:ind w:left="784"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1081BB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989403832">
    <w:abstractNumId w:val="0"/>
  </w:num>
  <w:num w:numId="2" w16cid:durableId="1178547309">
    <w:abstractNumId w:val="0"/>
  </w:num>
  <w:num w:numId="3" w16cid:durableId="383721395">
    <w:abstractNumId w:val="19"/>
  </w:num>
  <w:num w:numId="4" w16cid:durableId="2067601596">
    <w:abstractNumId w:val="10"/>
  </w:num>
  <w:num w:numId="5" w16cid:durableId="1973293828">
    <w:abstractNumId w:val="20"/>
  </w:num>
  <w:num w:numId="6" w16cid:durableId="2040739079">
    <w:abstractNumId w:val="8"/>
  </w:num>
  <w:num w:numId="7" w16cid:durableId="1138452676">
    <w:abstractNumId w:val="14"/>
  </w:num>
  <w:num w:numId="8" w16cid:durableId="2018843091">
    <w:abstractNumId w:val="6"/>
  </w:num>
  <w:num w:numId="9" w16cid:durableId="463500162">
    <w:abstractNumId w:val="22"/>
  </w:num>
  <w:num w:numId="10" w16cid:durableId="1760759740">
    <w:abstractNumId w:val="13"/>
  </w:num>
  <w:num w:numId="11" w16cid:durableId="151646266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315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16103291">
    <w:abstractNumId w:val="7"/>
  </w:num>
  <w:num w:numId="14" w16cid:durableId="987785603">
    <w:abstractNumId w:val="18"/>
  </w:num>
  <w:num w:numId="15" w16cid:durableId="145621808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9313500">
    <w:abstractNumId w:val="4"/>
  </w:num>
  <w:num w:numId="17" w16cid:durableId="608709182">
    <w:abstractNumId w:val="3"/>
  </w:num>
  <w:num w:numId="18" w16cid:durableId="1340619358">
    <w:abstractNumId w:val="2"/>
  </w:num>
  <w:num w:numId="19" w16cid:durableId="37776858">
    <w:abstractNumId w:val="1"/>
  </w:num>
  <w:num w:numId="20" w16cid:durableId="206760398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6539259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46277843">
    <w:abstractNumId w:val="12"/>
  </w:num>
  <w:num w:numId="23" w16cid:durableId="1531601164">
    <w:abstractNumId w:val="9"/>
  </w:num>
  <w:num w:numId="24" w16cid:durableId="1641381406">
    <w:abstractNumId w:val="21"/>
  </w:num>
  <w:num w:numId="25" w16cid:durableId="881134299">
    <w:abstractNumId w:val="16"/>
  </w:num>
  <w:num w:numId="26" w16cid:durableId="1633637973">
    <w:abstractNumId w:val="15"/>
  </w:num>
  <w:num w:numId="27" w16cid:durableId="182285164">
    <w:abstractNumId w:val="5"/>
  </w:num>
  <w:num w:numId="28" w16cid:durableId="136971993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Radulovic, Nicole">
    <w15:presenceInfo w15:providerId="AD" w15:userId="S::Nicole.Radulovic@york.ca::1395bf46-3a6b-4329-920d-ffad62967fd2"/>
  </w15:person>
  <w15:person w15:author="Axel Ouillet">
    <w15:presenceInfo w15:providerId="AD" w15:userId="S::ouilleta@AE.CA::61f62530-c8bb-495e-afd5-ea61b2be5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7103"/>
    <w:rsid w:val="00016B21"/>
    <w:rsid w:val="0002013E"/>
    <w:rsid w:val="00020652"/>
    <w:rsid w:val="000249A1"/>
    <w:rsid w:val="00040282"/>
    <w:rsid w:val="0004041A"/>
    <w:rsid w:val="000405C8"/>
    <w:rsid w:val="00041499"/>
    <w:rsid w:val="000430DA"/>
    <w:rsid w:val="00054275"/>
    <w:rsid w:val="000542FF"/>
    <w:rsid w:val="00054624"/>
    <w:rsid w:val="00076403"/>
    <w:rsid w:val="00087136"/>
    <w:rsid w:val="000918A6"/>
    <w:rsid w:val="00094701"/>
    <w:rsid w:val="000A24FF"/>
    <w:rsid w:val="000A7BB7"/>
    <w:rsid w:val="000A7D4E"/>
    <w:rsid w:val="000B5943"/>
    <w:rsid w:val="000C6C5C"/>
    <w:rsid w:val="000C6EBC"/>
    <w:rsid w:val="000D338C"/>
    <w:rsid w:val="000F504F"/>
    <w:rsid w:val="00107DBA"/>
    <w:rsid w:val="001233DF"/>
    <w:rsid w:val="00125EE2"/>
    <w:rsid w:val="00137730"/>
    <w:rsid w:val="0014335D"/>
    <w:rsid w:val="00146539"/>
    <w:rsid w:val="00154904"/>
    <w:rsid w:val="001720F8"/>
    <w:rsid w:val="00177CEF"/>
    <w:rsid w:val="001A4311"/>
    <w:rsid w:val="001B0752"/>
    <w:rsid w:val="001B11E7"/>
    <w:rsid w:val="001B3E2D"/>
    <w:rsid w:val="001D718B"/>
    <w:rsid w:val="001E1F0B"/>
    <w:rsid w:val="001F014D"/>
    <w:rsid w:val="002006CD"/>
    <w:rsid w:val="00201CD8"/>
    <w:rsid w:val="0020790D"/>
    <w:rsid w:val="00212BDC"/>
    <w:rsid w:val="002258D7"/>
    <w:rsid w:val="00231EBE"/>
    <w:rsid w:val="00240E38"/>
    <w:rsid w:val="0025555C"/>
    <w:rsid w:val="00255CC9"/>
    <w:rsid w:val="00263B9F"/>
    <w:rsid w:val="00267C55"/>
    <w:rsid w:val="002714A8"/>
    <w:rsid w:val="00284901"/>
    <w:rsid w:val="002A2D22"/>
    <w:rsid w:val="002A6488"/>
    <w:rsid w:val="002B0018"/>
    <w:rsid w:val="002B2348"/>
    <w:rsid w:val="002B30B3"/>
    <w:rsid w:val="002B5BF1"/>
    <w:rsid w:val="002B625D"/>
    <w:rsid w:val="002B7449"/>
    <w:rsid w:val="002C7E25"/>
    <w:rsid w:val="002D04F1"/>
    <w:rsid w:val="002D4787"/>
    <w:rsid w:val="002E0B60"/>
    <w:rsid w:val="002E6516"/>
    <w:rsid w:val="002E76E2"/>
    <w:rsid w:val="002F18A4"/>
    <w:rsid w:val="002F5604"/>
    <w:rsid w:val="003130DA"/>
    <w:rsid w:val="0031625D"/>
    <w:rsid w:val="00321A3D"/>
    <w:rsid w:val="00334668"/>
    <w:rsid w:val="0033540B"/>
    <w:rsid w:val="003402DC"/>
    <w:rsid w:val="00353EF6"/>
    <w:rsid w:val="00366110"/>
    <w:rsid w:val="00372157"/>
    <w:rsid w:val="00373DBB"/>
    <w:rsid w:val="00380782"/>
    <w:rsid w:val="003874A6"/>
    <w:rsid w:val="003A0A63"/>
    <w:rsid w:val="003B2E0E"/>
    <w:rsid w:val="003B3A83"/>
    <w:rsid w:val="003B443A"/>
    <w:rsid w:val="003C08A2"/>
    <w:rsid w:val="003C1C1B"/>
    <w:rsid w:val="003C3C61"/>
    <w:rsid w:val="003D01BD"/>
    <w:rsid w:val="003D05BC"/>
    <w:rsid w:val="003D2596"/>
    <w:rsid w:val="003D30F4"/>
    <w:rsid w:val="003D3CAE"/>
    <w:rsid w:val="003D5BE8"/>
    <w:rsid w:val="003D6646"/>
    <w:rsid w:val="003E410A"/>
    <w:rsid w:val="003E7750"/>
    <w:rsid w:val="003F15F6"/>
    <w:rsid w:val="003F5CF5"/>
    <w:rsid w:val="0040417E"/>
    <w:rsid w:val="00407098"/>
    <w:rsid w:val="00414AEF"/>
    <w:rsid w:val="00420799"/>
    <w:rsid w:val="004247E8"/>
    <w:rsid w:val="00425C3D"/>
    <w:rsid w:val="00427DD3"/>
    <w:rsid w:val="00431E1A"/>
    <w:rsid w:val="0046574E"/>
    <w:rsid w:val="004703B3"/>
    <w:rsid w:val="004748B1"/>
    <w:rsid w:val="00484E56"/>
    <w:rsid w:val="00491320"/>
    <w:rsid w:val="004958C6"/>
    <w:rsid w:val="004A6985"/>
    <w:rsid w:val="004A7D86"/>
    <w:rsid w:val="004B02FF"/>
    <w:rsid w:val="004B0AA7"/>
    <w:rsid w:val="004B66F3"/>
    <w:rsid w:val="004F4B5E"/>
    <w:rsid w:val="00500D07"/>
    <w:rsid w:val="0050531E"/>
    <w:rsid w:val="00505901"/>
    <w:rsid w:val="00523DC7"/>
    <w:rsid w:val="00526DEB"/>
    <w:rsid w:val="00527AA9"/>
    <w:rsid w:val="00534DB0"/>
    <w:rsid w:val="00541E7F"/>
    <w:rsid w:val="005557C0"/>
    <w:rsid w:val="00561469"/>
    <w:rsid w:val="00565359"/>
    <w:rsid w:val="005707DA"/>
    <w:rsid w:val="005727BB"/>
    <w:rsid w:val="005729E0"/>
    <w:rsid w:val="00573AA0"/>
    <w:rsid w:val="00581940"/>
    <w:rsid w:val="00581BF5"/>
    <w:rsid w:val="00587F62"/>
    <w:rsid w:val="005904B4"/>
    <w:rsid w:val="00592FDB"/>
    <w:rsid w:val="00593F05"/>
    <w:rsid w:val="005947BD"/>
    <w:rsid w:val="005A1E31"/>
    <w:rsid w:val="005B3B53"/>
    <w:rsid w:val="005D250C"/>
    <w:rsid w:val="005E781B"/>
    <w:rsid w:val="005F00DE"/>
    <w:rsid w:val="00633A58"/>
    <w:rsid w:val="00633FD6"/>
    <w:rsid w:val="00634310"/>
    <w:rsid w:val="00667419"/>
    <w:rsid w:val="00667BB8"/>
    <w:rsid w:val="00672C12"/>
    <w:rsid w:val="0067443D"/>
    <w:rsid w:val="00674D80"/>
    <w:rsid w:val="00685494"/>
    <w:rsid w:val="006914AF"/>
    <w:rsid w:val="0069716F"/>
    <w:rsid w:val="006B4B44"/>
    <w:rsid w:val="006C0FAF"/>
    <w:rsid w:val="006C75B1"/>
    <w:rsid w:val="006D150E"/>
    <w:rsid w:val="006F19D5"/>
    <w:rsid w:val="00701485"/>
    <w:rsid w:val="0070514B"/>
    <w:rsid w:val="0070771A"/>
    <w:rsid w:val="00712272"/>
    <w:rsid w:val="007135B6"/>
    <w:rsid w:val="007335F8"/>
    <w:rsid w:val="007353C5"/>
    <w:rsid w:val="00741BB9"/>
    <w:rsid w:val="007445DA"/>
    <w:rsid w:val="00752725"/>
    <w:rsid w:val="007535A7"/>
    <w:rsid w:val="00755941"/>
    <w:rsid w:val="007637F2"/>
    <w:rsid w:val="00771207"/>
    <w:rsid w:val="00775361"/>
    <w:rsid w:val="00776BFF"/>
    <w:rsid w:val="00796BB7"/>
    <w:rsid w:val="007A24CB"/>
    <w:rsid w:val="007A385A"/>
    <w:rsid w:val="007C56D3"/>
    <w:rsid w:val="007D0671"/>
    <w:rsid w:val="007D431B"/>
    <w:rsid w:val="007E32FB"/>
    <w:rsid w:val="007E4441"/>
    <w:rsid w:val="008001A5"/>
    <w:rsid w:val="0080084B"/>
    <w:rsid w:val="00801A99"/>
    <w:rsid w:val="00812A85"/>
    <w:rsid w:val="008218EF"/>
    <w:rsid w:val="00823CA1"/>
    <w:rsid w:val="008256FB"/>
    <w:rsid w:val="0082738E"/>
    <w:rsid w:val="0083298A"/>
    <w:rsid w:val="00833C4B"/>
    <w:rsid w:val="00836131"/>
    <w:rsid w:val="00853033"/>
    <w:rsid w:val="008538A4"/>
    <w:rsid w:val="008918FE"/>
    <w:rsid w:val="008A26A6"/>
    <w:rsid w:val="008A4EAE"/>
    <w:rsid w:val="008A6D3C"/>
    <w:rsid w:val="008A7ED5"/>
    <w:rsid w:val="008B21AF"/>
    <w:rsid w:val="008C2CC8"/>
    <w:rsid w:val="008D21D0"/>
    <w:rsid w:val="008F458A"/>
    <w:rsid w:val="008F70CE"/>
    <w:rsid w:val="00902DF9"/>
    <w:rsid w:val="00903789"/>
    <w:rsid w:val="00905E72"/>
    <w:rsid w:val="00912C6C"/>
    <w:rsid w:val="0093108B"/>
    <w:rsid w:val="009326A6"/>
    <w:rsid w:val="009362E5"/>
    <w:rsid w:val="009369FF"/>
    <w:rsid w:val="009371DB"/>
    <w:rsid w:val="0094421A"/>
    <w:rsid w:val="00952423"/>
    <w:rsid w:val="00957842"/>
    <w:rsid w:val="00960901"/>
    <w:rsid w:val="00963739"/>
    <w:rsid w:val="00974BE4"/>
    <w:rsid w:val="009752FA"/>
    <w:rsid w:val="009934A6"/>
    <w:rsid w:val="00996E50"/>
    <w:rsid w:val="009A3FB7"/>
    <w:rsid w:val="009A7517"/>
    <w:rsid w:val="009B07B9"/>
    <w:rsid w:val="009B3FF8"/>
    <w:rsid w:val="009C0B9D"/>
    <w:rsid w:val="009C2B99"/>
    <w:rsid w:val="009D5286"/>
    <w:rsid w:val="009E09C2"/>
    <w:rsid w:val="009E121A"/>
    <w:rsid w:val="009F2B1A"/>
    <w:rsid w:val="00A07DCC"/>
    <w:rsid w:val="00A168F7"/>
    <w:rsid w:val="00A170BF"/>
    <w:rsid w:val="00A202C1"/>
    <w:rsid w:val="00A21D90"/>
    <w:rsid w:val="00A224FD"/>
    <w:rsid w:val="00A3201D"/>
    <w:rsid w:val="00A32CB7"/>
    <w:rsid w:val="00A43F27"/>
    <w:rsid w:val="00A45E8E"/>
    <w:rsid w:val="00A47F36"/>
    <w:rsid w:val="00A54520"/>
    <w:rsid w:val="00A572A5"/>
    <w:rsid w:val="00A6069F"/>
    <w:rsid w:val="00A607FD"/>
    <w:rsid w:val="00A73B57"/>
    <w:rsid w:val="00A767E0"/>
    <w:rsid w:val="00A817A8"/>
    <w:rsid w:val="00A833BC"/>
    <w:rsid w:val="00A833F0"/>
    <w:rsid w:val="00A911EE"/>
    <w:rsid w:val="00AA040C"/>
    <w:rsid w:val="00AA0799"/>
    <w:rsid w:val="00AA4390"/>
    <w:rsid w:val="00AD0B48"/>
    <w:rsid w:val="00AE5399"/>
    <w:rsid w:val="00AF04B4"/>
    <w:rsid w:val="00B0273C"/>
    <w:rsid w:val="00B056B7"/>
    <w:rsid w:val="00B05ABA"/>
    <w:rsid w:val="00B066BC"/>
    <w:rsid w:val="00B12D37"/>
    <w:rsid w:val="00B227F4"/>
    <w:rsid w:val="00B23AC3"/>
    <w:rsid w:val="00B305C6"/>
    <w:rsid w:val="00B34FF0"/>
    <w:rsid w:val="00B55C2C"/>
    <w:rsid w:val="00B7648F"/>
    <w:rsid w:val="00B84901"/>
    <w:rsid w:val="00B87B3E"/>
    <w:rsid w:val="00B977A3"/>
    <w:rsid w:val="00BA0867"/>
    <w:rsid w:val="00BA5E9B"/>
    <w:rsid w:val="00BA6E49"/>
    <w:rsid w:val="00BB62AF"/>
    <w:rsid w:val="00BB79B5"/>
    <w:rsid w:val="00BC155E"/>
    <w:rsid w:val="00BC2262"/>
    <w:rsid w:val="00BC33C9"/>
    <w:rsid w:val="00C06157"/>
    <w:rsid w:val="00C0617E"/>
    <w:rsid w:val="00C147BA"/>
    <w:rsid w:val="00C252DF"/>
    <w:rsid w:val="00C31F2F"/>
    <w:rsid w:val="00C52DC9"/>
    <w:rsid w:val="00C64F3B"/>
    <w:rsid w:val="00C673A2"/>
    <w:rsid w:val="00C73272"/>
    <w:rsid w:val="00C80C03"/>
    <w:rsid w:val="00C81675"/>
    <w:rsid w:val="00C94A55"/>
    <w:rsid w:val="00C97BFC"/>
    <w:rsid w:val="00C97E21"/>
    <w:rsid w:val="00CA620C"/>
    <w:rsid w:val="00CA650D"/>
    <w:rsid w:val="00CA7527"/>
    <w:rsid w:val="00CB20C2"/>
    <w:rsid w:val="00CB6EAA"/>
    <w:rsid w:val="00CC4E1F"/>
    <w:rsid w:val="00CC7213"/>
    <w:rsid w:val="00CC7721"/>
    <w:rsid w:val="00CD5DD3"/>
    <w:rsid w:val="00CE0A88"/>
    <w:rsid w:val="00CE2025"/>
    <w:rsid w:val="00CF23AC"/>
    <w:rsid w:val="00D01BF8"/>
    <w:rsid w:val="00D109FD"/>
    <w:rsid w:val="00D2503A"/>
    <w:rsid w:val="00D26372"/>
    <w:rsid w:val="00D30CC1"/>
    <w:rsid w:val="00D34A7D"/>
    <w:rsid w:val="00D3626B"/>
    <w:rsid w:val="00D4146D"/>
    <w:rsid w:val="00D41943"/>
    <w:rsid w:val="00D5095A"/>
    <w:rsid w:val="00D521D6"/>
    <w:rsid w:val="00D52CB5"/>
    <w:rsid w:val="00D65A2F"/>
    <w:rsid w:val="00D705EE"/>
    <w:rsid w:val="00D92ACC"/>
    <w:rsid w:val="00DA097A"/>
    <w:rsid w:val="00DA53CC"/>
    <w:rsid w:val="00DB06A2"/>
    <w:rsid w:val="00DB7F74"/>
    <w:rsid w:val="00DE72DD"/>
    <w:rsid w:val="00E06F67"/>
    <w:rsid w:val="00E11C22"/>
    <w:rsid w:val="00E16127"/>
    <w:rsid w:val="00E23019"/>
    <w:rsid w:val="00E235E5"/>
    <w:rsid w:val="00E25DC7"/>
    <w:rsid w:val="00E25DEB"/>
    <w:rsid w:val="00E27AF1"/>
    <w:rsid w:val="00E37E16"/>
    <w:rsid w:val="00E55E02"/>
    <w:rsid w:val="00E61BF6"/>
    <w:rsid w:val="00E62AA3"/>
    <w:rsid w:val="00E634B2"/>
    <w:rsid w:val="00E67EE9"/>
    <w:rsid w:val="00E74952"/>
    <w:rsid w:val="00E83D11"/>
    <w:rsid w:val="00E86D20"/>
    <w:rsid w:val="00EA291B"/>
    <w:rsid w:val="00EA4580"/>
    <w:rsid w:val="00EA557F"/>
    <w:rsid w:val="00EB7EE4"/>
    <w:rsid w:val="00EC5AC3"/>
    <w:rsid w:val="00EC5ED7"/>
    <w:rsid w:val="00EE0799"/>
    <w:rsid w:val="00EE2D65"/>
    <w:rsid w:val="00EF376D"/>
    <w:rsid w:val="00F0030E"/>
    <w:rsid w:val="00F00AD9"/>
    <w:rsid w:val="00F020D4"/>
    <w:rsid w:val="00F03A9D"/>
    <w:rsid w:val="00F13982"/>
    <w:rsid w:val="00F14975"/>
    <w:rsid w:val="00F2178D"/>
    <w:rsid w:val="00F3197E"/>
    <w:rsid w:val="00F33801"/>
    <w:rsid w:val="00F45988"/>
    <w:rsid w:val="00F5273F"/>
    <w:rsid w:val="00F60FBC"/>
    <w:rsid w:val="00F6204E"/>
    <w:rsid w:val="00F7247A"/>
    <w:rsid w:val="00F746A7"/>
    <w:rsid w:val="00F914CE"/>
    <w:rsid w:val="00F93754"/>
    <w:rsid w:val="00F95B68"/>
    <w:rsid w:val="00F97864"/>
    <w:rsid w:val="00FA4211"/>
    <w:rsid w:val="00FA4E4C"/>
    <w:rsid w:val="00FB2904"/>
    <w:rsid w:val="00FC1506"/>
    <w:rsid w:val="00FC36A7"/>
    <w:rsid w:val="00FD6A1D"/>
    <w:rsid w:val="00FE6F82"/>
    <w:rsid w:val="00FF473D"/>
    <w:rsid w:val="00FF6953"/>
    <w:rsid w:val="00FF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ED48E"/>
  <w15:docId w15:val="{94F818BC-D9C6-4155-B7A8-81556243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7B3E"/>
    <w:rPr>
      <w:rFonts w:ascii="Book Antiqua" w:hAnsi="Book Antiqua"/>
      <w:sz w:val="22"/>
      <w:lang w:val="en-CA"/>
    </w:rPr>
  </w:style>
  <w:style w:type="paragraph" w:styleId="Heading1">
    <w:name w:val="heading 1"/>
    <w:basedOn w:val="Main-Head"/>
    <w:next w:val="BodyText"/>
    <w:link w:val="Heading1Char"/>
    <w:qFormat/>
    <w:rsid w:val="00D92ACC"/>
    <w:pPr>
      <w:keepNext/>
      <w:numPr>
        <w:numId w:val="3"/>
      </w:numPr>
      <w:tabs>
        <w:tab w:val="left" w:pos="1080"/>
      </w:tabs>
      <w:spacing w:before="160"/>
      <w:outlineLvl w:val="0"/>
    </w:pPr>
    <w:rPr>
      <w:rFonts w:ascii="Calibri" w:hAnsi="Calibri"/>
      <w:b w:val="0"/>
      <w:caps/>
      <w:szCs w:val="22"/>
      <w:u w:val="single"/>
    </w:rPr>
  </w:style>
  <w:style w:type="paragraph" w:styleId="Heading2">
    <w:name w:val="heading 2"/>
    <w:basedOn w:val="Main-Head"/>
    <w:next w:val="BodyText"/>
    <w:qFormat/>
    <w:rsid w:val="00D92ACC"/>
    <w:pPr>
      <w:keepNext/>
      <w:keepLines/>
      <w:numPr>
        <w:ilvl w:val="1"/>
        <w:numId w:val="3"/>
      </w:numPr>
      <w:spacing w:before="80"/>
      <w:outlineLvl w:val="1"/>
    </w:pPr>
    <w:rPr>
      <w:rFonts w:ascii="Calibri" w:hAnsi="Calibri"/>
      <w:b w:val="0"/>
      <w:szCs w:val="22"/>
      <w:u w:val="single"/>
    </w:rPr>
  </w:style>
  <w:style w:type="paragraph" w:styleId="Heading3">
    <w:name w:val="heading 3"/>
    <w:basedOn w:val="Main-Head"/>
    <w:link w:val="Heading3Char"/>
    <w:qFormat/>
    <w:rsid w:val="00A168F7"/>
    <w:pPr>
      <w:numPr>
        <w:ilvl w:val="2"/>
        <w:numId w:val="3"/>
      </w:numPr>
      <w:ind w:left="1440" w:hanging="720"/>
      <w:outlineLvl w:val="2"/>
    </w:pPr>
    <w:rPr>
      <w:rFonts w:ascii="Calibri" w:hAnsi="Calibri"/>
      <w:b w:val="0"/>
      <w:szCs w:val="22"/>
      <w:lang w:val="en-US"/>
    </w:rPr>
  </w:style>
  <w:style w:type="paragraph" w:styleId="Heading4">
    <w:name w:val="heading 4"/>
    <w:basedOn w:val="Main-Head"/>
    <w:qFormat/>
    <w:rsid w:val="005729E0"/>
    <w:pPr>
      <w:numPr>
        <w:ilvl w:val="3"/>
        <w:numId w:val="3"/>
      </w:numPr>
      <w:tabs>
        <w:tab w:val="clear" w:pos="864"/>
        <w:tab w:val="left" w:pos="2160"/>
      </w:tabs>
      <w:ind w:left="2160" w:hanging="720"/>
      <w:outlineLvl w:val="3"/>
    </w:pPr>
    <w:rPr>
      <w:rFonts w:ascii="Calibri" w:hAnsi="Calibri"/>
      <w:b w:val="0"/>
      <w:szCs w:val="22"/>
      <w:lang w:val="en-US"/>
    </w:rPr>
  </w:style>
  <w:style w:type="paragraph" w:styleId="Heading5">
    <w:name w:val="heading 5"/>
    <w:basedOn w:val="Main-Head"/>
    <w:qFormat/>
    <w:rsid w:val="008A4EAE"/>
    <w:pPr>
      <w:numPr>
        <w:ilvl w:val="4"/>
        <w:numId w:val="3"/>
      </w:numPr>
      <w:tabs>
        <w:tab w:val="clear" w:pos="784"/>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A168F7"/>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qFormat/>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link w:val="Heading1"/>
    <w:rsid w:val="00D92ACC"/>
    <w:rPr>
      <w:rFonts w:ascii="Calibri" w:hAnsi="Calibri"/>
      <w:caps/>
      <w:sz w:val="22"/>
      <w:szCs w:val="22"/>
      <w:u w:val="single"/>
      <w:lang w:val="en-CA"/>
    </w:rPr>
  </w:style>
  <w:style w:type="paragraph" w:styleId="ListParagraph">
    <w:name w:val="List Paragraph"/>
    <w:basedOn w:val="Normal"/>
    <w:uiPriority w:val="1"/>
    <w:qFormat/>
    <w:rsid w:val="00752725"/>
    <w:pPr>
      <w:autoSpaceDE w:val="0"/>
      <w:autoSpaceDN w:val="0"/>
      <w:adjustRightInd w:val="0"/>
    </w:pPr>
    <w:rPr>
      <w:rFonts w:ascii="Times New Roman" w:hAnsi="Times New Roman"/>
      <w:sz w:val="24"/>
      <w:szCs w:val="24"/>
      <w:lang w:val="en-US"/>
    </w:rPr>
  </w:style>
  <w:style w:type="paragraph" w:customStyle="1" w:styleId="TableParagraph">
    <w:name w:val="Table Paragraph"/>
    <w:basedOn w:val="Normal"/>
    <w:uiPriority w:val="1"/>
    <w:qFormat/>
    <w:rsid w:val="00752725"/>
    <w:pPr>
      <w:autoSpaceDE w:val="0"/>
      <w:autoSpaceDN w:val="0"/>
      <w:adjustRightInd w:val="0"/>
    </w:pPr>
    <w:rPr>
      <w:rFonts w:ascii="Times New Roman" w:hAnsi="Times New Roman"/>
      <w:sz w:val="24"/>
      <w:szCs w:val="24"/>
      <w:lang w:val="en-US"/>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sz w:val="22"/>
      <w:lang w:val="en-CA"/>
    </w:rPr>
  </w:style>
  <w:style w:type="paragraph" w:styleId="PlainText">
    <w:name w:val="Plain Text"/>
    <w:basedOn w:val="Normal"/>
    <w:link w:val="PlainTextChar"/>
    <w:rsid w:val="00E23019"/>
    <w:rPr>
      <w:rFonts w:ascii="Courier New" w:hAnsi="Courier New" w:cs="Courier New"/>
      <w:sz w:val="20"/>
      <w:szCs w:val="22"/>
    </w:rPr>
  </w:style>
  <w:style w:type="character" w:customStyle="1" w:styleId="PlainTextChar">
    <w:name w:val="Plain Text Char"/>
    <w:basedOn w:val="DefaultParagraphFont"/>
    <w:link w:val="PlainText"/>
    <w:rsid w:val="00E23019"/>
    <w:rPr>
      <w:rFonts w:ascii="Courier New" w:hAnsi="Courier New" w:cs="Courier New"/>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7760">
      <w:bodyDiv w:val="1"/>
      <w:marLeft w:val="0"/>
      <w:marRight w:val="0"/>
      <w:marTop w:val="0"/>
      <w:marBottom w:val="0"/>
      <w:divBdr>
        <w:top w:val="none" w:sz="0" w:space="0" w:color="auto"/>
        <w:left w:val="none" w:sz="0" w:space="0" w:color="auto"/>
        <w:bottom w:val="none" w:sz="0" w:space="0" w:color="auto"/>
        <w:right w:val="none" w:sz="0" w:space="0" w:color="auto"/>
      </w:divBdr>
    </w:div>
    <w:div w:id="523321661">
      <w:bodyDiv w:val="1"/>
      <w:marLeft w:val="0"/>
      <w:marRight w:val="0"/>
      <w:marTop w:val="0"/>
      <w:marBottom w:val="0"/>
      <w:divBdr>
        <w:top w:val="none" w:sz="0" w:space="0" w:color="auto"/>
        <w:left w:val="none" w:sz="0" w:space="0" w:color="auto"/>
        <w:bottom w:val="none" w:sz="0" w:space="0" w:color="auto"/>
        <w:right w:val="none" w:sz="0" w:space="0" w:color="auto"/>
      </w:divBdr>
    </w:div>
    <w:div w:id="856697403">
      <w:bodyDiv w:val="1"/>
      <w:marLeft w:val="0"/>
      <w:marRight w:val="0"/>
      <w:marTop w:val="0"/>
      <w:marBottom w:val="0"/>
      <w:divBdr>
        <w:top w:val="none" w:sz="0" w:space="0" w:color="auto"/>
        <w:left w:val="none" w:sz="0" w:space="0" w:color="auto"/>
        <w:bottom w:val="none" w:sz="0" w:space="0" w:color="auto"/>
        <w:right w:val="none" w:sz="0" w:space="0" w:color="auto"/>
      </w:divBdr>
    </w:div>
    <w:div w:id="1624188718">
      <w:bodyDiv w:val="1"/>
      <w:marLeft w:val="0"/>
      <w:marRight w:val="0"/>
      <w:marTop w:val="0"/>
      <w:marBottom w:val="0"/>
      <w:divBdr>
        <w:top w:val="none" w:sz="0" w:space="0" w:color="auto"/>
        <w:left w:val="none" w:sz="0" w:space="0" w:color="auto"/>
        <w:bottom w:val="none" w:sz="0" w:space="0" w:color="auto"/>
        <w:right w:val="none" w:sz="0" w:space="0" w:color="auto"/>
      </w:divBdr>
    </w:div>
    <w:div w:id="1626697959">
      <w:bodyDiv w:val="1"/>
      <w:marLeft w:val="0"/>
      <w:marRight w:val="0"/>
      <w:marTop w:val="0"/>
      <w:marBottom w:val="0"/>
      <w:divBdr>
        <w:top w:val="none" w:sz="0" w:space="0" w:color="auto"/>
        <w:left w:val="none" w:sz="0" w:space="0" w:color="auto"/>
        <w:bottom w:val="none" w:sz="0" w:space="0" w:color="auto"/>
        <w:right w:val="none" w:sz="0" w:space="0" w:color="auto"/>
      </w:divBdr>
    </w:div>
    <w:div w:id="19094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ontario.ca/page/permits-take-water"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footnotes" Target="footnotes.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settings" Target="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comments" Target="comment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tatus xmlns="3CC440CB-D4A8-4CBB-9B7B-37F17F6BDE64">Work in progress</Status>
    <Project_x0020_Name xmlns="0ec7f28d-cd0c-40e6-964d-0ae9d476b302">Northeast Vaughan Water Servicing Project</Project_x0020_Name>
    <Project_x0020_Completion_x0020_Date xmlns="0ec7f28d-cd0c-40e6-964d-0ae9d476b302" xsi:nil="true"/>
    <Historical_x0020_Project_x0020_Number xmlns="0ec7f28d-cd0c-40e6-964d-0ae9d476b302" xsi:nil="true"/>
    <_dlc_DocId xmlns="af1f8764-4995-491b-b84b-b5351a80ccae" xsi:nil="true"/>
    <End_x0020_of_x0020_Warranty_x0020_Date xmlns="0ec7f28d-cd0c-40e6-964d-0ae9d476b302" xsi:nil="true"/>
    <RelatedItems xmlns="3CC440CB-D4A8-4CBB-9B7B-37F17F6BDE64" xsi:nil="true"/>
    <_dlc_DocIdPersistId xmlns="af1f8764-4995-491b-b84b-b5351a80ccae" xsi:nil="true"/>
    <File_x0020_Code xmlns="0ec7f28d-cd0c-40e6-964d-0ae9d476b302" xsi:nil="true"/>
    <Project_x0020_Number xmlns="0ec7f28d-cd0c-40e6-964d-0ae9d476b302">75530-ECA1011</Project_x0020_Number>
    <_dlc_DocIdUrl xmlns="af1f8764-4995-491b-b84b-b5351a80ccae">
      <Url xsi:nil="true"/>
      <Description xsi:nil="true"/>
    </_dlc_DocIdUrl>
    <Owner xmlns="3CC440CB-D4A8-4CBB-9B7B-37F17F6BDE64">
      <UserInfo>
        <DisplayName/>
        <AccountId xsi:nil="true"/>
        <AccountType/>
      </UserInfo>
    </Owner>
    <Organizational_x0020_Unit xmlns="0ec7f28d-cd0c-40e6-964d-0ae9d476b302">ENV/CPD</Organizational_x0020_Unit>
    <Key_x0020_Document xmlns="3cc440cb-d4a8-4cbb-9b7b-37f17f6bde64">false</Key_x0020_Document>
    <_DCDateCreated xmlns="http://schemas.microsoft.com/sharepoint/v3/fields">2022-04-29T22:04:18+00:00</_DCDateCreated>
  </documentManagement>
</p:properties>
</file>

<file path=customXml/item5.xml><?xml version="1.0" encoding="utf-8"?>
<p:properties xmlns:p="http://schemas.microsoft.com/office/2006/metadata/properties" xmlns:xsi="http://www.w3.org/2001/XMLSchema-instance" xmlns:pc="http://schemas.microsoft.com/office/infopath/2007/PartnerControls">
  <documentManagement>
    <_dlc_DocId xmlns="4e4b16ef-884a-48ae-a049-b7ef16954bb1">ENVCPD-43-7994</_dlc_DocId>
    <_dlc_DocIdUrl xmlns="4e4b16ef-884a-48ae-a049-b7ef16954bb1">
      <Url>https://mycloud.york.ca/projects/EnvServProgramDeliveryOffice/DesignStandards/_layouts/DocIdRedir.aspx?ID=ENVCPD-43-7994</Url>
      <Description>ENVCPD-43-7994</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6D68B4-FDC0-4CC7-A5E3-C7133DD66CCC}"/>
</file>

<file path=customXml/itemProps2.xml><?xml version="1.0" encoding="utf-8"?>
<ds:datastoreItem xmlns:ds="http://schemas.openxmlformats.org/officeDocument/2006/customXml" ds:itemID="{D4C7BFF1-36AB-4115-8184-BE023E8DFAFA}">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3.xml><?xml version="1.0" encoding="utf-8"?>
<ds:datastoreItem xmlns:ds="http://schemas.openxmlformats.org/officeDocument/2006/customXml" ds:itemID="{981A4C49-8E75-4CD1-B693-44C89D622E2E}">
  <ds:schemaRefs>
    <ds:schemaRef ds:uri="http://schemas.openxmlformats.org/officeDocument/2006/bibliography"/>
  </ds:schemaRefs>
</ds:datastoreItem>
</file>

<file path=customXml/itemProps4.xml><?xml version="1.0" encoding="utf-8"?>
<ds:datastoreItem xmlns:ds="http://schemas.openxmlformats.org/officeDocument/2006/customXml" ds:itemID="{9B306A9F-F21E-43CE-B960-877C7B65AEA3}">
  <ds:schemaRefs>
    <ds:schemaRef ds:uri="http://schemas.microsoft.com/office/2006/metadata/properties"/>
    <ds:schemaRef ds:uri="http://schemas.microsoft.com/office/infopath/2007/PartnerControls"/>
    <ds:schemaRef ds:uri="4e4b16ef-884a-48ae-a049-b7ef16954bb1"/>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5.xml><?xml version="1.0" encoding="utf-8"?>
<ds:datastoreItem xmlns:ds="http://schemas.openxmlformats.org/officeDocument/2006/customXml" ds:itemID="{2502BF48-0D22-4C41-82E0-A313727ED73A}">
  <ds:schemaRefs>
    <ds:schemaRef ds:uri="http://schemas.microsoft.com/office/2006/metadata/properties"/>
    <ds:schemaRef ds:uri="http://schemas.microsoft.com/office/infopath/2007/PartnerControls"/>
    <ds:schemaRef ds:uri="4e4b16ef-884a-48ae-a049-b7ef16954bb1"/>
  </ds:schemaRefs>
</ds:datastoreItem>
</file>

<file path=customXml/itemProps6.xml><?xml version="1.0" encoding="utf-8"?>
<ds:datastoreItem xmlns:ds="http://schemas.openxmlformats.org/officeDocument/2006/customXml" ds:itemID="{B451F037-A9B0-4436-8597-2A545A795403}">
  <ds:schemaRefs>
    <ds:schemaRef ds:uri="http://schemas.microsoft.com/sharepoint/v3/contenttype/forms"/>
  </ds:schemaRefs>
</ds:datastoreItem>
</file>

<file path=customXml/itemProps7.xml><?xml version="1.0" encoding="utf-8"?>
<ds:datastoreItem xmlns:ds="http://schemas.openxmlformats.org/officeDocument/2006/customXml" ds:itemID="{24FF374C-74C6-46C5-BEF3-EE86C1B0AA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1</TotalTime>
  <Pages>3</Pages>
  <Words>371</Words>
  <Characters>4829</Characters>
  <Application>Microsoft Office Word</Application>
  <DocSecurity>0</DocSecurity>
  <Lines>40</Lines>
  <Paragraphs>10</Paragraphs>
  <ScaleCrop>false</ScaleCrop>
  <HeadingPairs>
    <vt:vector size="2" baseType="variant">
      <vt:variant>
        <vt:lpstr>Title</vt:lpstr>
      </vt:variant>
      <vt:variant>
        <vt:i4>1</vt:i4>
      </vt:variant>
    </vt:vector>
  </HeadingPairs>
  <TitlesOfParts>
    <vt:vector size="1" baseType="lpstr">
      <vt:lpstr>Version</vt:lpstr>
    </vt:vector>
  </TitlesOfParts>
  <Company>Regional Municipality of York</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02245_Restoration_Works_Associated_With_Dewatering_Activities (Mar 21, 2016)</dc:title>
  <dc:creator>Adley-McGinnis, Andrea</dc:creator>
  <cp:lastModifiedBy>Radulovic, Nicole</cp:lastModifiedBy>
  <cp:revision>2</cp:revision>
  <cp:lastPrinted>2015-10-26T15:01:00Z</cp:lastPrinted>
  <dcterms:created xsi:type="dcterms:W3CDTF">2022-11-01T14:58:00Z</dcterms:created>
  <dcterms:modified xsi:type="dcterms:W3CDTF">2022-11-01T14:58:00Z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a45770da-2afc-44e3-8014-1ee675661892</vt:lpwstr>
  </property>
  <property fmtid="{D5CDD505-2E9C-101B-9397-08002B2CF9AE}" pid="5" name="Office">
    <vt:lpwstr/>
  </property>
  <property fmtid="{D5CDD505-2E9C-101B-9397-08002B2CF9AE}" pid="6" name="Communications">
    <vt:lpwstr/>
  </property>
  <property fmtid="{D5CDD505-2E9C-101B-9397-08002B2CF9AE}" pid="7" name="Information Type">
    <vt:lpwstr/>
  </property>
  <property fmtid="{D5CDD505-2E9C-101B-9397-08002B2CF9AE}" pid="8" name="AERIS Pools">
    <vt:lpwstr/>
  </property>
  <property fmtid="{D5CDD505-2E9C-101B-9397-08002B2CF9AE}" pid="9" name="Data Classification">
    <vt:lpwstr>1;#Confidential|dbb6cc64-9915-4cf6-857e-3e641b410f5c</vt:lpwstr>
  </property>
  <property fmtid="{D5CDD505-2E9C-101B-9397-08002B2CF9AE}" pid="10" name="Internal Organization">
    <vt:lpwstr/>
  </property>
</Properties>
</file>