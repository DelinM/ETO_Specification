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40D98" w14:textId="67C1E051" w:rsidR="000D0C7B" w:rsidRPr="00FC769B" w:rsidDel="0022404D" w:rsidRDefault="000D0C7B" w:rsidP="000B4151">
      <w:pPr>
        <w:rPr>
          <w:del w:id="0" w:author="Johnny Pang" w:date="2022-04-17T14:17:00Z"/>
          <w:sz w:val="24"/>
          <w:szCs w:val="24"/>
        </w:rPr>
      </w:pPr>
    </w:p>
    <w:tbl>
      <w:tblPr>
        <w:tblW w:w="0" w:type="auto"/>
        <w:jc w:val="center"/>
        <w:tblLayout w:type="fixed"/>
        <w:tblLook w:val="04A0" w:firstRow="1" w:lastRow="0" w:firstColumn="1" w:lastColumn="0" w:noHBand="0" w:noVBand="1"/>
      </w:tblPr>
      <w:tblGrid>
        <w:gridCol w:w="1004"/>
        <w:gridCol w:w="2094"/>
        <w:gridCol w:w="5863"/>
      </w:tblGrid>
      <w:tr w:rsidR="0087405E" w:rsidDel="0022404D" w14:paraId="39AE7F5E" w14:textId="3B951010" w:rsidTr="0087405E">
        <w:trPr>
          <w:cantSplit/>
          <w:jc w:val="center"/>
          <w:del w:id="1" w:author="Johnny Pang" w:date="2022-04-17T14:17:00Z"/>
        </w:trPr>
        <w:tc>
          <w:tcPr>
            <w:tcW w:w="1004" w:type="dxa"/>
            <w:tcBorders>
              <w:top w:val="double" w:sz="6" w:space="0" w:color="auto"/>
              <w:left w:val="double" w:sz="6" w:space="0" w:color="auto"/>
              <w:bottom w:val="single" w:sz="6" w:space="0" w:color="auto"/>
              <w:right w:val="single" w:sz="6" w:space="0" w:color="auto"/>
            </w:tcBorders>
            <w:hideMark/>
          </w:tcPr>
          <w:p w14:paraId="734A5DA7" w14:textId="6587E663" w:rsidR="0087405E" w:rsidDel="0022404D" w:rsidRDefault="0087405E">
            <w:pPr>
              <w:pStyle w:val="TableHeading"/>
              <w:rPr>
                <w:del w:id="2" w:author="Johnny Pang" w:date="2022-04-17T14:17:00Z"/>
                <w:rFonts w:ascii="Calibri" w:hAnsi="Calibri" w:cs="Calibri"/>
                <w:sz w:val="22"/>
              </w:rPr>
            </w:pPr>
            <w:bookmarkStart w:id="3" w:name="OLE_LINK1"/>
            <w:bookmarkStart w:id="4" w:name="OLE_LINK2"/>
            <w:del w:id="5" w:author="Johnny Pang" w:date="2022-04-17T14:17:00Z">
              <w:r w:rsidDel="0022404D">
                <w:rPr>
                  <w:rFonts w:ascii="Calibri" w:hAnsi="Calibri" w:cs="Calibri"/>
                  <w:sz w:val="22"/>
                </w:rPr>
                <w:delText>Version</w:delText>
              </w:r>
            </w:del>
          </w:p>
        </w:tc>
        <w:tc>
          <w:tcPr>
            <w:tcW w:w="2094" w:type="dxa"/>
            <w:tcBorders>
              <w:top w:val="double" w:sz="6" w:space="0" w:color="auto"/>
              <w:left w:val="single" w:sz="6" w:space="0" w:color="auto"/>
              <w:bottom w:val="single" w:sz="6" w:space="0" w:color="auto"/>
              <w:right w:val="single" w:sz="6" w:space="0" w:color="auto"/>
            </w:tcBorders>
            <w:hideMark/>
          </w:tcPr>
          <w:p w14:paraId="06F7BCEB" w14:textId="383CC7EC" w:rsidR="0087405E" w:rsidDel="0022404D" w:rsidRDefault="0087405E">
            <w:pPr>
              <w:pStyle w:val="TableHeading"/>
              <w:rPr>
                <w:del w:id="6" w:author="Johnny Pang" w:date="2022-04-17T14:17:00Z"/>
                <w:rFonts w:ascii="Calibri" w:hAnsi="Calibri" w:cs="Calibri"/>
                <w:sz w:val="22"/>
              </w:rPr>
            </w:pPr>
            <w:del w:id="7" w:author="Johnny Pang" w:date="2022-04-17T14:17:00Z">
              <w:r w:rsidDel="0022404D">
                <w:rPr>
                  <w:rFonts w:ascii="Calibri" w:hAnsi="Calibri" w:cs="Calibri"/>
                  <w:sz w:val="22"/>
                </w:rPr>
                <w:delText>Date</w:delText>
              </w:r>
            </w:del>
          </w:p>
        </w:tc>
        <w:tc>
          <w:tcPr>
            <w:tcW w:w="5863" w:type="dxa"/>
            <w:tcBorders>
              <w:top w:val="double" w:sz="6" w:space="0" w:color="auto"/>
              <w:left w:val="single" w:sz="6" w:space="0" w:color="auto"/>
              <w:bottom w:val="single" w:sz="6" w:space="0" w:color="auto"/>
              <w:right w:val="double" w:sz="6" w:space="0" w:color="auto"/>
            </w:tcBorders>
            <w:hideMark/>
          </w:tcPr>
          <w:p w14:paraId="6917308D" w14:textId="1FE1FC34" w:rsidR="0087405E" w:rsidDel="0022404D" w:rsidRDefault="0087405E">
            <w:pPr>
              <w:pStyle w:val="TableHeading"/>
              <w:rPr>
                <w:del w:id="8" w:author="Johnny Pang" w:date="2022-04-17T14:17:00Z"/>
                <w:rFonts w:ascii="Calibri" w:hAnsi="Calibri" w:cs="Calibri"/>
                <w:sz w:val="22"/>
              </w:rPr>
            </w:pPr>
            <w:del w:id="9" w:author="Johnny Pang" w:date="2022-04-17T14:17:00Z">
              <w:r w:rsidDel="0022404D">
                <w:rPr>
                  <w:rFonts w:ascii="Calibri" w:hAnsi="Calibri" w:cs="Calibri"/>
                  <w:sz w:val="22"/>
                </w:rPr>
                <w:delText>Description of Revisions</w:delText>
              </w:r>
            </w:del>
          </w:p>
        </w:tc>
      </w:tr>
      <w:tr w:rsidR="0087405E" w:rsidDel="0022404D" w14:paraId="531123C2" w14:textId="410A1F04" w:rsidTr="0087405E">
        <w:trPr>
          <w:cantSplit/>
          <w:jc w:val="center"/>
          <w:del w:id="10" w:author="Johnny Pang" w:date="2022-04-17T14:17:00Z"/>
        </w:trPr>
        <w:tc>
          <w:tcPr>
            <w:tcW w:w="1004" w:type="dxa"/>
            <w:tcBorders>
              <w:top w:val="single" w:sz="6" w:space="0" w:color="auto"/>
              <w:left w:val="double" w:sz="6" w:space="0" w:color="auto"/>
              <w:bottom w:val="single" w:sz="6" w:space="0" w:color="auto"/>
              <w:right w:val="single" w:sz="6" w:space="0" w:color="auto"/>
            </w:tcBorders>
            <w:hideMark/>
          </w:tcPr>
          <w:p w14:paraId="7659136F" w14:textId="758A865E" w:rsidR="0087405E" w:rsidDel="0022404D" w:rsidRDefault="0087405E">
            <w:pPr>
              <w:pStyle w:val="NormalTableText"/>
              <w:rPr>
                <w:del w:id="11" w:author="Johnny Pang" w:date="2022-04-17T14:17:00Z"/>
                <w:rFonts w:ascii="Calibri" w:hAnsi="Calibri" w:cs="Calibri"/>
                <w:sz w:val="22"/>
              </w:rPr>
            </w:pPr>
            <w:del w:id="12" w:author="Johnny Pang" w:date="2022-04-17T14:17:00Z">
              <w:r w:rsidDel="0022404D">
                <w:rPr>
                  <w:rFonts w:ascii="Calibri" w:hAnsi="Calibri" w:cs="Calibri"/>
                  <w:sz w:val="22"/>
                </w:rPr>
                <w:delText>1</w:delText>
              </w:r>
            </w:del>
          </w:p>
        </w:tc>
        <w:tc>
          <w:tcPr>
            <w:tcW w:w="2094" w:type="dxa"/>
            <w:tcBorders>
              <w:top w:val="single" w:sz="6" w:space="0" w:color="auto"/>
              <w:left w:val="single" w:sz="6" w:space="0" w:color="auto"/>
              <w:bottom w:val="single" w:sz="6" w:space="0" w:color="auto"/>
              <w:right w:val="single" w:sz="6" w:space="0" w:color="auto"/>
            </w:tcBorders>
            <w:hideMark/>
          </w:tcPr>
          <w:p w14:paraId="524B84CE" w14:textId="7EAD877B" w:rsidR="0087405E" w:rsidDel="0022404D" w:rsidRDefault="0087405E">
            <w:pPr>
              <w:pStyle w:val="NormalTableText"/>
              <w:rPr>
                <w:del w:id="13" w:author="Johnny Pang" w:date="2022-04-17T14:17:00Z"/>
                <w:rFonts w:ascii="Calibri" w:hAnsi="Calibri" w:cs="Calibri"/>
                <w:sz w:val="22"/>
              </w:rPr>
            </w:pPr>
            <w:del w:id="14" w:author="Johnny Pang" w:date="2022-04-17T14:17:00Z">
              <w:r w:rsidDel="0022404D">
                <w:rPr>
                  <w:rFonts w:ascii="Calibri" w:hAnsi="Calibri" w:cs="Calibri"/>
                  <w:sz w:val="22"/>
                </w:rPr>
                <w:delText>August 30, 2006</w:delText>
              </w:r>
            </w:del>
          </w:p>
        </w:tc>
        <w:tc>
          <w:tcPr>
            <w:tcW w:w="5863" w:type="dxa"/>
            <w:tcBorders>
              <w:top w:val="single" w:sz="6" w:space="0" w:color="auto"/>
              <w:left w:val="single" w:sz="6" w:space="0" w:color="auto"/>
              <w:bottom w:val="single" w:sz="6" w:space="0" w:color="auto"/>
              <w:right w:val="double" w:sz="6" w:space="0" w:color="auto"/>
            </w:tcBorders>
            <w:hideMark/>
          </w:tcPr>
          <w:p w14:paraId="3632B9DD" w14:textId="6ACC7750" w:rsidR="0087405E" w:rsidDel="0022404D" w:rsidRDefault="0087405E">
            <w:pPr>
              <w:pStyle w:val="NormalTableText"/>
              <w:rPr>
                <w:del w:id="15" w:author="Johnny Pang" w:date="2022-04-17T14:17:00Z"/>
                <w:rFonts w:ascii="Calibri" w:hAnsi="Calibri" w:cs="Calibri"/>
                <w:sz w:val="22"/>
              </w:rPr>
            </w:pPr>
            <w:del w:id="16" w:author="Johnny Pang" w:date="2022-04-17T14:17:00Z">
              <w:r w:rsidDel="0022404D">
                <w:rPr>
                  <w:rFonts w:ascii="Calibri" w:hAnsi="Calibri" w:cs="Calibri"/>
                  <w:sz w:val="22"/>
                </w:rPr>
                <w:delText>Approved final document.</w:delText>
              </w:r>
            </w:del>
          </w:p>
        </w:tc>
      </w:tr>
      <w:tr w:rsidR="0087405E" w:rsidDel="0022404D" w14:paraId="51F8DCB3" w14:textId="03AAA436" w:rsidTr="0087405E">
        <w:trPr>
          <w:cantSplit/>
          <w:jc w:val="center"/>
          <w:del w:id="17" w:author="Johnny Pang" w:date="2022-04-17T14:17:00Z"/>
        </w:trPr>
        <w:tc>
          <w:tcPr>
            <w:tcW w:w="1004" w:type="dxa"/>
            <w:tcBorders>
              <w:top w:val="single" w:sz="6" w:space="0" w:color="auto"/>
              <w:left w:val="double" w:sz="6" w:space="0" w:color="auto"/>
              <w:bottom w:val="single" w:sz="6" w:space="0" w:color="auto"/>
              <w:right w:val="single" w:sz="6" w:space="0" w:color="auto"/>
            </w:tcBorders>
            <w:hideMark/>
          </w:tcPr>
          <w:p w14:paraId="5395A676" w14:textId="167548DB" w:rsidR="0087405E" w:rsidDel="0022404D" w:rsidRDefault="0087405E">
            <w:pPr>
              <w:pStyle w:val="NormalTableText"/>
              <w:rPr>
                <w:del w:id="18" w:author="Johnny Pang" w:date="2022-04-17T14:17:00Z"/>
                <w:rFonts w:ascii="Calibri" w:hAnsi="Calibri" w:cs="Calibri"/>
                <w:sz w:val="22"/>
              </w:rPr>
            </w:pPr>
            <w:del w:id="19" w:author="Johnny Pang" w:date="2022-04-17T14:17:00Z">
              <w:r w:rsidDel="0022404D">
                <w:rPr>
                  <w:rFonts w:ascii="Calibri" w:hAnsi="Calibri" w:cs="Calibri"/>
                  <w:sz w:val="22"/>
                </w:rPr>
                <w:delText>2</w:delText>
              </w:r>
            </w:del>
          </w:p>
        </w:tc>
        <w:tc>
          <w:tcPr>
            <w:tcW w:w="2094" w:type="dxa"/>
            <w:tcBorders>
              <w:top w:val="single" w:sz="6" w:space="0" w:color="auto"/>
              <w:left w:val="single" w:sz="6" w:space="0" w:color="auto"/>
              <w:bottom w:val="single" w:sz="6" w:space="0" w:color="auto"/>
              <w:right w:val="single" w:sz="6" w:space="0" w:color="auto"/>
            </w:tcBorders>
            <w:hideMark/>
          </w:tcPr>
          <w:p w14:paraId="2F1FE6AB" w14:textId="2DACB745" w:rsidR="0087405E" w:rsidDel="0022404D" w:rsidRDefault="0087405E">
            <w:pPr>
              <w:pStyle w:val="NormalTableText"/>
              <w:rPr>
                <w:del w:id="20" w:author="Johnny Pang" w:date="2022-04-17T14:17:00Z"/>
                <w:rFonts w:ascii="Calibri" w:hAnsi="Calibri" w:cs="Calibri"/>
                <w:sz w:val="22"/>
              </w:rPr>
            </w:pPr>
            <w:del w:id="21" w:author="Johnny Pang" w:date="2022-04-17T14:17:00Z">
              <w:r w:rsidDel="0022404D">
                <w:rPr>
                  <w:rFonts w:ascii="Calibri" w:hAnsi="Calibri" w:cs="Calibri"/>
                  <w:sz w:val="22"/>
                </w:rPr>
                <w:delText>November 5, 2007</w:delText>
              </w:r>
            </w:del>
          </w:p>
        </w:tc>
        <w:tc>
          <w:tcPr>
            <w:tcW w:w="5863" w:type="dxa"/>
            <w:tcBorders>
              <w:top w:val="single" w:sz="6" w:space="0" w:color="auto"/>
              <w:left w:val="single" w:sz="6" w:space="0" w:color="auto"/>
              <w:bottom w:val="single" w:sz="6" w:space="0" w:color="auto"/>
              <w:right w:val="double" w:sz="6" w:space="0" w:color="auto"/>
            </w:tcBorders>
            <w:hideMark/>
          </w:tcPr>
          <w:p w14:paraId="75E0F3E0" w14:textId="495958A6" w:rsidR="0087405E" w:rsidDel="0022404D" w:rsidRDefault="0087405E">
            <w:pPr>
              <w:pStyle w:val="NormalTableText"/>
              <w:rPr>
                <w:del w:id="22" w:author="Johnny Pang" w:date="2022-04-17T14:17:00Z"/>
                <w:rFonts w:ascii="Calibri" w:hAnsi="Calibri" w:cs="Calibri"/>
                <w:sz w:val="22"/>
              </w:rPr>
            </w:pPr>
            <w:del w:id="23" w:author="Johnny Pang" w:date="2022-04-17T14:17:00Z">
              <w:r w:rsidDel="0022404D">
                <w:rPr>
                  <w:rFonts w:ascii="Calibri" w:hAnsi="Calibri" w:cs="Calibri"/>
                  <w:sz w:val="22"/>
                </w:rPr>
                <w:delText>Minor revisions by Legal Services.</w:delText>
              </w:r>
            </w:del>
          </w:p>
        </w:tc>
      </w:tr>
      <w:tr w:rsidR="0087405E" w:rsidDel="0022404D" w14:paraId="5B47913A" w14:textId="384CFBA3" w:rsidTr="0087405E">
        <w:trPr>
          <w:cantSplit/>
          <w:trHeight w:val="65"/>
          <w:jc w:val="center"/>
          <w:del w:id="24" w:author="Johnny Pang" w:date="2022-04-17T14:17:00Z"/>
        </w:trPr>
        <w:tc>
          <w:tcPr>
            <w:tcW w:w="1004" w:type="dxa"/>
            <w:tcBorders>
              <w:top w:val="single" w:sz="6" w:space="0" w:color="auto"/>
              <w:left w:val="double" w:sz="6" w:space="0" w:color="auto"/>
              <w:bottom w:val="single" w:sz="6" w:space="0" w:color="auto"/>
              <w:right w:val="single" w:sz="6" w:space="0" w:color="auto"/>
            </w:tcBorders>
            <w:hideMark/>
          </w:tcPr>
          <w:p w14:paraId="53379079" w14:textId="3FD1CD43" w:rsidR="0087405E" w:rsidDel="0022404D" w:rsidRDefault="0087405E">
            <w:pPr>
              <w:pStyle w:val="NormalTableText"/>
              <w:rPr>
                <w:del w:id="25" w:author="Johnny Pang" w:date="2022-04-17T14:17:00Z"/>
                <w:rFonts w:ascii="Calibri" w:hAnsi="Calibri" w:cs="Calibri"/>
                <w:sz w:val="22"/>
              </w:rPr>
            </w:pPr>
            <w:del w:id="26" w:author="Johnny Pang" w:date="2022-04-17T14:17:00Z">
              <w:r w:rsidDel="0022404D">
                <w:rPr>
                  <w:rFonts w:ascii="Calibri" w:hAnsi="Calibri" w:cs="Calibri"/>
                  <w:sz w:val="22"/>
                </w:rPr>
                <w:delText>3</w:delText>
              </w:r>
            </w:del>
          </w:p>
        </w:tc>
        <w:tc>
          <w:tcPr>
            <w:tcW w:w="2094" w:type="dxa"/>
            <w:tcBorders>
              <w:top w:val="single" w:sz="6" w:space="0" w:color="auto"/>
              <w:left w:val="single" w:sz="6" w:space="0" w:color="auto"/>
              <w:bottom w:val="single" w:sz="6" w:space="0" w:color="auto"/>
              <w:right w:val="single" w:sz="6" w:space="0" w:color="auto"/>
            </w:tcBorders>
            <w:hideMark/>
          </w:tcPr>
          <w:p w14:paraId="15AE5CCF" w14:textId="4AA02745" w:rsidR="0087405E" w:rsidDel="0022404D" w:rsidRDefault="0087405E">
            <w:pPr>
              <w:pStyle w:val="NormalTableText"/>
              <w:rPr>
                <w:del w:id="27" w:author="Johnny Pang" w:date="2022-04-17T14:17:00Z"/>
                <w:rFonts w:ascii="Calibri" w:hAnsi="Calibri" w:cs="Calibri"/>
                <w:sz w:val="22"/>
              </w:rPr>
            </w:pPr>
            <w:del w:id="28" w:author="Johnny Pang" w:date="2022-04-17T14:17:00Z">
              <w:r w:rsidDel="0022404D">
                <w:rPr>
                  <w:rFonts w:ascii="Calibri" w:hAnsi="Calibri" w:cs="Calibri"/>
                  <w:sz w:val="22"/>
                </w:rPr>
                <w:delText>November 13, 2009</w:delText>
              </w:r>
            </w:del>
          </w:p>
        </w:tc>
        <w:tc>
          <w:tcPr>
            <w:tcW w:w="5863" w:type="dxa"/>
            <w:tcBorders>
              <w:top w:val="single" w:sz="6" w:space="0" w:color="auto"/>
              <w:left w:val="single" w:sz="6" w:space="0" w:color="auto"/>
              <w:bottom w:val="single" w:sz="6" w:space="0" w:color="auto"/>
              <w:right w:val="double" w:sz="6" w:space="0" w:color="auto"/>
            </w:tcBorders>
            <w:hideMark/>
          </w:tcPr>
          <w:p w14:paraId="5D2B256C" w14:textId="5464C100" w:rsidR="0087405E" w:rsidDel="0022404D" w:rsidRDefault="0087405E">
            <w:pPr>
              <w:pStyle w:val="NormalTableText"/>
              <w:rPr>
                <w:del w:id="29" w:author="Johnny Pang" w:date="2022-04-17T14:17:00Z"/>
                <w:rFonts w:ascii="Calibri" w:hAnsi="Calibri" w:cs="Calibri"/>
                <w:sz w:val="22"/>
              </w:rPr>
            </w:pPr>
            <w:del w:id="30" w:author="Johnny Pang" w:date="2022-04-17T14:17:00Z">
              <w:r w:rsidDel="0022404D">
                <w:rPr>
                  <w:rFonts w:ascii="Calibri" w:hAnsi="Calibri" w:cs="Calibri"/>
                  <w:sz w:val="22"/>
                </w:rPr>
                <w:delText>Modified ‘Related Section’</w:delText>
              </w:r>
            </w:del>
          </w:p>
        </w:tc>
      </w:tr>
      <w:tr w:rsidR="0087405E" w:rsidDel="0022404D" w14:paraId="7BD0923A" w14:textId="5D78D87D" w:rsidTr="0087405E">
        <w:trPr>
          <w:cantSplit/>
          <w:jc w:val="center"/>
          <w:del w:id="31" w:author="Johnny Pang" w:date="2022-04-17T14:17:00Z"/>
        </w:trPr>
        <w:tc>
          <w:tcPr>
            <w:tcW w:w="1004" w:type="dxa"/>
            <w:tcBorders>
              <w:top w:val="single" w:sz="6" w:space="0" w:color="auto"/>
              <w:left w:val="double" w:sz="6" w:space="0" w:color="auto"/>
              <w:bottom w:val="single" w:sz="6" w:space="0" w:color="auto"/>
              <w:right w:val="single" w:sz="6" w:space="0" w:color="auto"/>
            </w:tcBorders>
            <w:hideMark/>
          </w:tcPr>
          <w:p w14:paraId="639B349C" w14:textId="4B828FAF" w:rsidR="0087405E" w:rsidDel="0022404D" w:rsidRDefault="0087405E">
            <w:pPr>
              <w:pStyle w:val="NormalTableText"/>
              <w:rPr>
                <w:del w:id="32" w:author="Johnny Pang" w:date="2022-04-17T14:17:00Z"/>
                <w:rFonts w:ascii="Calibri" w:hAnsi="Calibri" w:cs="Calibri"/>
                <w:sz w:val="22"/>
              </w:rPr>
            </w:pPr>
            <w:del w:id="33" w:author="Johnny Pang" w:date="2022-04-17T14:17:00Z">
              <w:r w:rsidDel="0022404D">
                <w:rPr>
                  <w:rFonts w:ascii="Calibri" w:hAnsi="Calibri" w:cs="Calibri"/>
                  <w:sz w:val="22"/>
                </w:rPr>
                <w:delText>4</w:delText>
              </w:r>
            </w:del>
          </w:p>
        </w:tc>
        <w:tc>
          <w:tcPr>
            <w:tcW w:w="2094" w:type="dxa"/>
            <w:tcBorders>
              <w:top w:val="single" w:sz="6" w:space="0" w:color="auto"/>
              <w:left w:val="single" w:sz="6" w:space="0" w:color="auto"/>
              <w:bottom w:val="single" w:sz="6" w:space="0" w:color="auto"/>
              <w:right w:val="single" w:sz="6" w:space="0" w:color="auto"/>
            </w:tcBorders>
            <w:hideMark/>
          </w:tcPr>
          <w:p w14:paraId="543E3D01" w14:textId="25130CB7" w:rsidR="0087405E" w:rsidDel="0022404D" w:rsidRDefault="0087405E">
            <w:pPr>
              <w:pStyle w:val="NormalTableText"/>
              <w:rPr>
                <w:del w:id="34" w:author="Johnny Pang" w:date="2022-04-17T14:17:00Z"/>
                <w:rFonts w:ascii="Calibri" w:hAnsi="Calibri" w:cs="Calibri"/>
                <w:sz w:val="22"/>
              </w:rPr>
            </w:pPr>
            <w:del w:id="35" w:author="Johnny Pang" w:date="2022-04-17T14:17:00Z">
              <w:r w:rsidDel="0022404D">
                <w:rPr>
                  <w:rFonts w:ascii="Calibri" w:hAnsi="Calibri" w:cs="Calibri"/>
                  <w:sz w:val="22"/>
                </w:rPr>
                <w:delText>March 14, 2011</w:delText>
              </w:r>
            </w:del>
          </w:p>
        </w:tc>
        <w:tc>
          <w:tcPr>
            <w:tcW w:w="5863" w:type="dxa"/>
            <w:tcBorders>
              <w:top w:val="single" w:sz="6" w:space="0" w:color="auto"/>
              <w:left w:val="single" w:sz="6" w:space="0" w:color="auto"/>
              <w:bottom w:val="single" w:sz="6" w:space="0" w:color="auto"/>
              <w:right w:val="double" w:sz="6" w:space="0" w:color="auto"/>
            </w:tcBorders>
            <w:hideMark/>
          </w:tcPr>
          <w:p w14:paraId="72B744A0" w14:textId="0E152D55" w:rsidR="0087405E" w:rsidDel="0022404D" w:rsidRDefault="0087405E">
            <w:pPr>
              <w:pStyle w:val="NormalTableText"/>
              <w:rPr>
                <w:del w:id="36" w:author="Johnny Pang" w:date="2022-04-17T14:17:00Z"/>
                <w:rFonts w:ascii="Calibri" w:hAnsi="Calibri" w:cs="Calibri"/>
                <w:sz w:val="22"/>
              </w:rPr>
            </w:pPr>
            <w:del w:id="37" w:author="Johnny Pang" w:date="2022-04-17T14:17:00Z">
              <w:r w:rsidDel="0022404D">
                <w:rPr>
                  <w:rFonts w:ascii="Calibri" w:hAnsi="Calibri" w:cs="Calibri"/>
                  <w:sz w:val="22"/>
                </w:rPr>
                <w:delText>Minor changes by Legal</w:delText>
              </w:r>
            </w:del>
          </w:p>
        </w:tc>
      </w:tr>
      <w:tr w:rsidR="0087405E" w:rsidDel="0022404D" w14:paraId="39015BCB" w14:textId="23714DDD" w:rsidTr="0087405E">
        <w:trPr>
          <w:cantSplit/>
          <w:jc w:val="center"/>
          <w:del w:id="38" w:author="Johnny Pang" w:date="2022-04-17T14:17:00Z"/>
        </w:trPr>
        <w:tc>
          <w:tcPr>
            <w:tcW w:w="1004" w:type="dxa"/>
            <w:tcBorders>
              <w:top w:val="single" w:sz="6" w:space="0" w:color="auto"/>
              <w:left w:val="double" w:sz="6" w:space="0" w:color="auto"/>
              <w:bottom w:val="single" w:sz="6" w:space="0" w:color="auto"/>
              <w:right w:val="single" w:sz="6" w:space="0" w:color="auto"/>
            </w:tcBorders>
            <w:hideMark/>
          </w:tcPr>
          <w:p w14:paraId="0B86AEB0" w14:textId="6BC7623C" w:rsidR="0087405E" w:rsidDel="0022404D" w:rsidRDefault="0087405E">
            <w:pPr>
              <w:pStyle w:val="NormalTableText"/>
              <w:rPr>
                <w:del w:id="39" w:author="Johnny Pang" w:date="2022-04-17T14:17:00Z"/>
                <w:rFonts w:ascii="Calibri" w:hAnsi="Calibri" w:cs="Calibri"/>
                <w:sz w:val="22"/>
              </w:rPr>
            </w:pPr>
            <w:del w:id="40" w:author="Johnny Pang" w:date="2022-04-17T14:17:00Z">
              <w:r w:rsidDel="0022404D">
                <w:rPr>
                  <w:rFonts w:ascii="Calibri" w:hAnsi="Calibri" w:cs="Calibri"/>
                  <w:sz w:val="22"/>
                </w:rPr>
                <w:delText>5</w:delText>
              </w:r>
            </w:del>
          </w:p>
        </w:tc>
        <w:tc>
          <w:tcPr>
            <w:tcW w:w="2094" w:type="dxa"/>
            <w:tcBorders>
              <w:top w:val="single" w:sz="6" w:space="0" w:color="auto"/>
              <w:left w:val="single" w:sz="6" w:space="0" w:color="auto"/>
              <w:bottom w:val="single" w:sz="6" w:space="0" w:color="auto"/>
              <w:right w:val="single" w:sz="6" w:space="0" w:color="auto"/>
            </w:tcBorders>
            <w:hideMark/>
          </w:tcPr>
          <w:p w14:paraId="48E853E7" w14:textId="33A8E58F" w:rsidR="0087405E" w:rsidDel="0022404D" w:rsidRDefault="0087405E">
            <w:pPr>
              <w:pStyle w:val="NormalTableText"/>
              <w:rPr>
                <w:del w:id="41" w:author="Johnny Pang" w:date="2022-04-17T14:17:00Z"/>
                <w:rFonts w:ascii="Calibri" w:hAnsi="Calibri" w:cs="Calibri"/>
                <w:sz w:val="22"/>
              </w:rPr>
            </w:pPr>
            <w:del w:id="42" w:author="Johnny Pang" w:date="2022-04-17T14:17:00Z">
              <w:r w:rsidDel="0022404D">
                <w:rPr>
                  <w:rFonts w:ascii="Calibri" w:hAnsi="Calibri" w:cs="Calibri"/>
                  <w:sz w:val="22"/>
                </w:rPr>
                <w:delText>June 5, 2012</w:delText>
              </w:r>
            </w:del>
          </w:p>
        </w:tc>
        <w:tc>
          <w:tcPr>
            <w:tcW w:w="5863" w:type="dxa"/>
            <w:tcBorders>
              <w:top w:val="single" w:sz="6" w:space="0" w:color="auto"/>
              <w:left w:val="single" w:sz="6" w:space="0" w:color="auto"/>
              <w:bottom w:val="single" w:sz="6" w:space="0" w:color="auto"/>
              <w:right w:val="double" w:sz="6" w:space="0" w:color="auto"/>
            </w:tcBorders>
            <w:hideMark/>
          </w:tcPr>
          <w:p w14:paraId="13E7A714" w14:textId="24B3DEA6" w:rsidR="0087405E" w:rsidDel="0022404D" w:rsidRDefault="0087405E">
            <w:pPr>
              <w:pStyle w:val="NormalTableText"/>
              <w:rPr>
                <w:del w:id="43" w:author="Johnny Pang" w:date="2022-04-17T14:17:00Z"/>
                <w:rFonts w:ascii="Calibri" w:hAnsi="Calibri" w:cs="Calibri"/>
                <w:sz w:val="22"/>
              </w:rPr>
            </w:pPr>
            <w:del w:id="44" w:author="Johnny Pang" w:date="2022-04-17T14:17:00Z">
              <w:r w:rsidDel="0022404D">
                <w:rPr>
                  <w:rFonts w:ascii="Calibri" w:hAnsi="Calibri" w:cs="Calibri"/>
                  <w:sz w:val="22"/>
                </w:rPr>
                <w:delText>Addition of References and Replacement Parts sections on this page</w:delText>
              </w:r>
            </w:del>
          </w:p>
        </w:tc>
      </w:tr>
      <w:tr w:rsidR="0087405E" w:rsidDel="0022404D" w14:paraId="71936938" w14:textId="21C0F3F8" w:rsidTr="0087405E">
        <w:trPr>
          <w:cantSplit/>
          <w:jc w:val="center"/>
          <w:del w:id="45" w:author="Johnny Pang" w:date="2022-04-17T14:17:00Z"/>
        </w:trPr>
        <w:tc>
          <w:tcPr>
            <w:tcW w:w="1004" w:type="dxa"/>
            <w:tcBorders>
              <w:top w:val="single" w:sz="6" w:space="0" w:color="auto"/>
              <w:left w:val="double" w:sz="6" w:space="0" w:color="auto"/>
              <w:bottom w:val="single" w:sz="6" w:space="0" w:color="auto"/>
              <w:right w:val="single" w:sz="6" w:space="0" w:color="auto"/>
            </w:tcBorders>
            <w:hideMark/>
          </w:tcPr>
          <w:p w14:paraId="042B5710" w14:textId="37526D9B" w:rsidR="0087405E" w:rsidDel="0022404D" w:rsidRDefault="0087405E">
            <w:pPr>
              <w:pStyle w:val="NormalTableText"/>
              <w:rPr>
                <w:del w:id="46" w:author="Johnny Pang" w:date="2022-04-17T14:17:00Z"/>
                <w:rFonts w:ascii="Calibri" w:hAnsi="Calibri" w:cs="Calibri"/>
                <w:sz w:val="22"/>
              </w:rPr>
            </w:pPr>
            <w:del w:id="47" w:author="Johnny Pang" w:date="2022-04-17T14:17:00Z">
              <w:r w:rsidDel="0022404D">
                <w:rPr>
                  <w:rFonts w:ascii="Calibri" w:hAnsi="Calibri" w:cs="Calibri"/>
                  <w:sz w:val="22"/>
                </w:rPr>
                <w:delText>6</w:delText>
              </w:r>
            </w:del>
          </w:p>
        </w:tc>
        <w:tc>
          <w:tcPr>
            <w:tcW w:w="2094" w:type="dxa"/>
            <w:tcBorders>
              <w:top w:val="single" w:sz="6" w:space="0" w:color="auto"/>
              <w:left w:val="single" w:sz="6" w:space="0" w:color="auto"/>
              <w:bottom w:val="single" w:sz="6" w:space="0" w:color="auto"/>
              <w:right w:val="single" w:sz="6" w:space="0" w:color="auto"/>
            </w:tcBorders>
            <w:hideMark/>
          </w:tcPr>
          <w:p w14:paraId="0DB7ABE6" w14:textId="6B6569DE" w:rsidR="0087405E" w:rsidDel="0022404D" w:rsidRDefault="0087405E">
            <w:pPr>
              <w:pStyle w:val="NormalTableText"/>
              <w:rPr>
                <w:del w:id="48" w:author="Johnny Pang" w:date="2022-04-17T14:17:00Z"/>
                <w:rFonts w:ascii="Calibri" w:hAnsi="Calibri" w:cs="Calibri"/>
                <w:sz w:val="22"/>
              </w:rPr>
            </w:pPr>
            <w:del w:id="49" w:author="Johnny Pang" w:date="2022-04-17T14:17:00Z">
              <w:r w:rsidDel="0022404D">
                <w:rPr>
                  <w:rFonts w:ascii="Calibri" w:hAnsi="Calibri" w:cs="Calibri"/>
                  <w:sz w:val="22"/>
                </w:rPr>
                <w:delText>June 29, 2012</w:delText>
              </w:r>
            </w:del>
          </w:p>
        </w:tc>
        <w:tc>
          <w:tcPr>
            <w:tcW w:w="5863" w:type="dxa"/>
            <w:tcBorders>
              <w:top w:val="single" w:sz="6" w:space="0" w:color="auto"/>
              <w:left w:val="single" w:sz="6" w:space="0" w:color="auto"/>
              <w:bottom w:val="single" w:sz="6" w:space="0" w:color="auto"/>
              <w:right w:val="double" w:sz="6" w:space="0" w:color="auto"/>
            </w:tcBorders>
            <w:hideMark/>
          </w:tcPr>
          <w:p w14:paraId="5A4A5B0A" w14:textId="5F78361E" w:rsidR="0087405E" w:rsidDel="0022404D" w:rsidRDefault="0087405E">
            <w:pPr>
              <w:pStyle w:val="NormalTableText"/>
              <w:rPr>
                <w:del w:id="50" w:author="Johnny Pang" w:date="2022-04-17T14:17:00Z"/>
                <w:rFonts w:ascii="Calibri" w:hAnsi="Calibri" w:cs="Calibri"/>
                <w:sz w:val="22"/>
              </w:rPr>
            </w:pPr>
            <w:del w:id="51" w:author="Johnny Pang" w:date="2022-04-17T14:17:00Z">
              <w:r w:rsidDel="0022404D">
                <w:rPr>
                  <w:rFonts w:ascii="Calibri" w:hAnsi="Calibri" w:cs="Calibri"/>
                  <w:sz w:val="22"/>
                </w:rPr>
                <w:delText>Reformatted to Remove White Space</w:delText>
              </w:r>
            </w:del>
          </w:p>
        </w:tc>
      </w:tr>
      <w:tr w:rsidR="0087405E" w:rsidDel="0022404D" w14:paraId="0E9DB253" w14:textId="57EF57E5" w:rsidTr="0087405E">
        <w:trPr>
          <w:cantSplit/>
          <w:jc w:val="center"/>
          <w:del w:id="52" w:author="Johnny Pang" w:date="2022-04-17T14:17:00Z"/>
        </w:trPr>
        <w:tc>
          <w:tcPr>
            <w:tcW w:w="1004" w:type="dxa"/>
            <w:tcBorders>
              <w:top w:val="single" w:sz="6" w:space="0" w:color="auto"/>
              <w:left w:val="double" w:sz="6" w:space="0" w:color="auto"/>
              <w:bottom w:val="single" w:sz="6" w:space="0" w:color="auto"/>
              <w:right w:val="single" w:sz="6" w:space="0" w:color="auto"/>
            </w:tcBorders>
            <w:hideMark/>
          </w:tcPr>
          <w:p w14:paraId="3F387A56" w14:textId="24558251" w:rsidR="0087405E" w:rsidDel="0022404D" w:rsidRDefault="0087405E">
            <w:pPr>
              <w:pStyle w:val="NormalTableText"/>
              <w:rPr>
                <w:del w:id="53" w:author="Johnny Pang" w:date="2022-04-17T14:17:00Z"/>
                <w:rFonts w:ascii="Calibri" w:hAnsi="Calibri" w:cs="Calibri"/>
                <w:sz w:val="22"/>
              </w:rPr>
            </w:pPr>
            <w:del w:id="54" w:author="Johnny Pang" w:date="2022-04-17T14:17:00Z">
              <w:r w:rsidDel="0022404D">
                <w:rPr>
                  <w:rFonts w:ascii="Calibri" w:hAnsi="Calibri" w:cs="Calibri"/>
                  <w:sz w:val="22"/>
                </w:rPr>
                <w:delText>7</w:delText>
              </w:r>
            </w:del>
          </w:p>
        </w:tc>
        <w:tc>
          <w:tcPr>
            <w:tcW w:w="2094" w:type="dxa"/>
            <w:tcBorders>
              <w:top w:val="single" w:sz="6" w:space="0" w:color="auto"/>
              <w:left w:val="single" w:sz="6" w:space="0" w:color="auto"/>
              <w:bottom w:val="single" w:sz="6" w:space="0" w:color="auto"/>
              <w:right w:val="single" w:sz="6" w:space="0" w:color="auto"/>
            </w:tcBorders>
            <w:hideMark/>
          </w:tcPr>
          <w:p w14:paraId="74BA0BC8" w14:textId="4B04C059" w:rsidR="0087405E" w:rsidDel="0022404D" w:rsidRDefault="0087405E">
            <w:pPr>
              <w:pStyle w:val="NormalTableText"/>
              <w:rPr>
                <w:del w:id="55" w:author="Johnny Pang" w:date="2022-04-17T14:17:00Z"/>
                <w:rFonts w:ascii="Calibri" w:hAnsi="Calibri" w:cs="Calibri"/>
                <w:sz w:val="22"/>
              </w:rPr>
            </w:pPr>
            <w:del w:id="56" w:author="Johnny Pang" w:date="2022-04-17T14:17:00Z">
              <w:r w:rsidDel="0022404D">
                <w:rPr>
                  <w:rFonts w:ascii="Calibri" w:hAnsi="Calibri" w:cs="Calibri"/>
                  <w:sz w:val="22"/>
                </w:rPr>
                <w:delText>April 24, 2015</w:delText>
              </w:r>
            </w:del>
          </w:p>
        </w:tc>
        <w:tc>
          <w:tcPr>
            <w:tcW w:w="5863" w:type="dxa"/>
            <w:tcBorders>
              <w:top w:val="single" w:sz="6" w:space="0" w:color="auto"/>
              <w:left w:val="single" w:sz="6" w:space="0" w:color="auto"/>
              <w:bottom w:val="single" w:sz="6" w:space="0" w:color="auto"/>
              <w:right w:val="double" w:sz="6" w:space="0" w:color="auto"/>
            </w:tcBorders>
            <w:hideMark/>
          </w:tcPr>
          <w:p w14:paraId="2062EFFE" w14:textId="00C9C74C" w:rsidR="0087405E" w:rsidDel="0022404D" w:rsidRDefault="0087405E">
            <w:pPr>
              <w:pStyle w:val="NormalTableText"/>
              <w:rPr>
                <w:del w:id="57" w:author="Johnny Pang" w:date="2022-04-17T14:17:00Z"/>
                <w:rFonts w:ascii="Calibri" w:hAnsi="Calibri" w:cs="Calibri"/>
                <w:sz w:val="22"/>
              </w:rPr>
            </w:pPr>
            <w:del w:id="58" w:author="Johnny Pang" w:date="2022-04-17T14:17:00Z">
              <w:r w:rsidDel="0022404D">
                <w:rPr>
                  <w:rFonts w:ascii="Calibri" w:hAnsi="Calibri" w:cs="Calibri"/>
                  <w:sz w:val="22"/>
                </w:rPr>
                <w:delText>General formatting</w:delText>
              </w:r>
            </w:del>
          </w:p>
        </w:tc>
      </w:tr>
      <w:tr w:rsidR="0087405E" w:rsidDel="0022404D" w14:paraId="0D2E51DA" w14:textId="14381016" w:rsidTr="00692434">
        <w:trPr>
          <w:cantSplit/>
          <w:jc w:val="center"/>
          <w:del w:id="59" w:author="Johnny Pang" w:date="2022-04-17T14:17:00Z"/>
        </w:trPr>
        <w:tc>
          <w:tcPr>
            <w:tcW w:w="1004" w:type="dxa"/>
            <w:tcBorders>
              <w:top w:val="single" w:sz="6" w:space="0" w:color="auto"/>
              <w:left w:val="double" w:sz="6" w:space="0" w:color="auto"/>
              <w:bottom w:val="single" w:sz="6" w:space="0" w:color="auto"/>
              <w:right w:val="single" w:sz="6" w:space="0" w:color="auto"/>
            </w:tcBorders>
            <w:hideMark/>
          </w:tcPr>
          <w:p w14:paraId="52CEE5D4" w14:textId="2334987C" w:rsidR="0087405E" w:rsidDel="0022404D" w:rsidRDefault="0087405E">
            <w:pPr>
              <w:pStyle w:val="NormalTableText"/>
              <w:rPr>
                <w:del w:id="60" w:author="Johnny Pang" w:date="2022-04-17T14:17:00Z"/>
                <w:rFonts w:ascii="Calibri" w:hAnsi="Calibri" w:cs="Calibri"/>
                <w:sz w:val="22"/>
              </w:rPr>
            </w:pPr>
            <w:del w:id="61" w:author="Johnny Pang" w:date="2022-04-17T14:17:00Z">
              <w:r w:rsidDel="0022404D">
                <w:rPr>
                  <w:rFonts w:ascii="Calibri" w:hAnsi="Calibri" w:cs="Calibri"/>
                  <w:sz w:val="22"/>
                </w:rPr>
                <w:delText>8</w:delText>
              </w:r>
            </w:del>
          </w:p>
        </w:tc>
        <w:tc>
          <w:tcPr>
            <w:tcW w:w="2094" w:type="dxa"/>
            <w:tcBorders>
              <w:top w:val="single" w:sz="6" w:space="0" w:color="auto"/>
              <w:left w:val="single" w:sz="6" w:space="0" w:color="auto"/>
              <w:bottom w:val="single" w:sz="6" w:space="0" w:color="auto"/>
              <w:right w:val="single" w:sz="6" w:space="0" w:color="auto"/>
            </w:tcBorders>
            <w:hideMark/>
          </w:tcPr>
          <w:p w14:paraId="6653E163" w14:textId="553E4F1E" w:rsidR="0087405E" w:rsidDel="0022404D" w:rsidRDefault="001C41F7">
            <w:pPr>
              <w:pStyle w:val="NormalTableText"/>
              <w:rPr>
                <w:del w:id="62" w:author="Johnny Pang" w:date="2022-04-17T14:17:00Z"/>
                <w:rFonts w:ascii="Calibri" w:hAnsi="Calibri" w:cs="Calibri"/>
                <w:sz w:val="22"/>
              </w:rPr>
            </w:pPr>
            <w:del w:id="63" w:author="Johnny Pang" w:date="2022-04-17T14:17:00Z">
              <w:r w:rsidDel="0022404D">
                <w:rPr>
                  <w:rFonts w:ascii="Calibri" w:hAnsi="Calibri" w:cs="Calibri"/>
                  <w:sz w:val="22"/>
                </w:rPr>
                <w:delText>April 7</w:delText>
              </w:r>
              <w:r w:rsidR="00981F7C" w:rsidDel="0022404D">
                <w:rPr>
                  <w:rFonts w:ascii="Calibri" w:hAnsi="Calibri" w:cs="Calibri"/>
                  <w:sz w:val="22"/>
                </w:rPr>
                <w:delText>, 2020</w:delText>
              </w:r>
            </w:del>
          </w:p>
        </w:tc>
        <w:tc>
          <w:tcPr>
            <w:tcW w:w="5863" w:type="dxa"/>
            <w:tcBorders>
              <w:top w:val="single" w:sz="6" w:space="0" w:color="auto"/>
              <w:left w:val="single" w:sz="6" w:space="0" w:color="auto"/>
              <w:bottom w:val="single" w:sz="6" w:space="0" w:color="auto"/>
              <w:right w:val="double" w:sz="6" w:space="0" w:color="auto"/>
            </w:tcBorders>
            <w:hideMark/>
          </w:tcPr>
          <w:p w14:paraId="3AFA77F8" w14:textId="65A50239" w:rsidR="0087405E" w:rsidDel="0022404D" w:rsidRDefault="0087405E" w:rsidP="00435112">
            <w:pPr>
              <w:pStyle w:val="NormalTableText"/>
              <w:spacing w:after="0"/>
              <w:rPr>
                <w:del w:id="64" w:author="Johnny Pang" w:date="2022-04-17T14:17:00Z"/>
                <w:rFonts w:ascii="Calibri" w:hAnsi="Calibri" w:cs="Calibri"/>
                <w:sz w:val="22"/>
              </w:rPr>
            </w:pPr>
            <w:del w:id="65" w:author="Johnny Pang" w:date="2022-04-17T14:17:00Z">
              <w:r w:rsidDel="0022404D">
                <w:rPr>
                  <w:rFonts w:ascii="Calibri" w:hAnsi="Calibri" w:cs="Calibri"/>
                  <w:sz w:val="22"/>
                </w:rPr>
                <w:delText>Removed Replacement Parts</w:delText>
              </w:r>
            </w:del>
          </w:p>
          <w:p w14:paraId="35D9393D" w14:textId="5B948706" w:rsidR="0087405E" w:rsidDel="0022404D" w:rsidRDefault="0087405E" w:rsidP="001C41F7">
            <w:pPr>
              <w:pStyle w:val="NormalTableText"/>
              <w:spacing w:before="0" w:after="0"/>
              <w:rPr>
                <w:del w:id="66" w:author="Johnny Pang" w:date="2022-04-17T14:17:00Z"/>
                <w:rFonts w:ascii="Calibri" w:hAnsi="Calibri" w:cs="Calibri"/>
                <w:sz w:val="22"/>
              </w:rPr>
            </w:pPr>
            <w:del w:id="67" w:author="Johnny Pang" w:date="2022-04-17T14:17:00Z">
              <w:r w:rsidDel="0022404D">
                <w:rPr>
                  <w:rFonts w:ascii="Calibri" w:hAnsi="Calibri" w:cs="Calibri"/>
                  <w:sz w:val="22"/>
                </w:rPr>
                <w:delText>Specification re</w:delText>
              </w:r>
              <w:r w:rsidR="00773187" w:rsidDel="0022404D">
                <w:rPr>
                  <w:rFonts w:ascii="Calibri" w:hAnsi="Calibri" w:cs="Calibri"/>
                  <w:sz w:val="22"/>
                </w:rPr>
                <w:delText xml:space="preserve">written to align with OPSS.MUNI </w:delText>
              </w:r>
              <w:r w:rsidDel="0022404D">
                <w:rPr>
                  <w:rFonts w:ascii="Calibri" w:hAnsi="Calibri" w:cs="Calibri"/>
                  <w:sz w:val="22"/>
                </w:rPr>
                <w:delText>442</w:delText>
              </w:r>
            </w:del>
          </w:p>
          <w:p w14:paraId="6975B253" w14:textId="45C36339" w:rsidR="0087405E" w:rsidDel="0022404D" w:rsidRDefault="0087405E" w:rsidP="001C41F7">
            <w:pPr>
              <w:pStyle w:val="NormalTableText"/>
              <w:spacing w:before="0" w:after="0"/>
              <w:rPr>
                <w:del w:id="68" w:author="Johnny Pang" w:date="2022-04-17T14:17:00Z"/>
                <w:rFonts w:ascii="Calibri" w:hAnsi="Calibri" w:cs="Calibri"/>
                <w:sz w:val="22"/>
              </w:rPr>
            </w:pPr>
            <w:del w:id="69" w:author="Johnny Pang" w:date="2022-04-17T14:17:00Z">
              <w:r w:rsidDel="0022404D">
                <w:rPr>
                  <w:rFonts w:ascii="Calibri" w:hAnsi="Calibri" w:cs="Calibri"/>
                  <w:sz w:val="22"/>
                </w:rPr>
                <w:delText>Added requirements for petrolatum anti-corrosion protection system</w:delText>
              </w:r>
            </w:del>
          </w:p>
          <w:p w14:paraId="6346F9D5" w14:textId="677B8413" w:rsidR="00773187" w:rsidDel="0022404D" w:rsidRDefault="001C41F7" w:rsidP="001C41F7">
            <w:pPr>
              <w:pStyle w:val="NormalTableText"/>
              <w:spacing w:before="0" w:after="0"/>
              <w:rPr>
                <w:del w:id="70" w:author="Johnny Pang" w:date="2022-04-17T14:17:00Z"/>
                <w:rFonts w:ascii="Calibri" w:hAnsi="Calibri" w:cs="Calibri"/>
                <w:sz w:val="22"/>
              </w:rPr>
            </w:pPr>
            <w:del w:id="71" w:author="Johnny Pang" w:date="2022-04-17T14:17:00Z">
              <w:r w:rsidDel="0022404D">
                <w:rPr>
                  <w:rFonts w:ascii="Calibri" w:hAnsi="Calibri" w:cs="Calibri"/>
                  <w:sz w:val="22"/>
                </w:rPr>
                <w:delText xml:space="preserve">1.1 </w:delText>
              </w:r>
              <w:r w:rsidR="00773187" w:rsidDel="0022404D">
                <w:rPr>
                  <w:rFonts w:ascii="Calibri" w:hAnsi="Calibri" w:cs="Calibri"/>
                  <w:sz w:val="22"/>
                </w:rPr>
                <w:delText>Added Summary</w:delText>
              </w:r>
            </w:del>
          </w:p>
          <w:p w14:paraId="34EB5EDC" w14:textId="1F2A6B4F" w:rsidR="00773187" w:rsidDel="0022404D" w:rsidRDefault="00773187" w:rsidP="001C41F7">
            <w:pPr>
              <w:pStyle w:val="NormalTableText"/>
              <w:spacing w:before="0" w:after="0"/>
              <w:rPr>
                <w:del w:id="72" w:author="Johnny Pang" w:date="2022-04-17T14:17:00Z"/>
                <w:rFonts w:ascii="Calibri" w:hAnsi="Calibri" w:cs="Calibri"/>
                <w:sz w:val="22"/>
              </w:rPr>
            </w:pPr>
            <w:del w:id="73" w:author="Johnny Pang" w:date="2022-04-17T14:17:00Z">
              <w:r w:rsidRPr="001937CF" w:rsidDel="0022404D">
                <w:rPr>
                  <w:rFonts w:ascii="Calibri" w:hAnsi="Calibri" w:cs="Calibri"/>
                  <w:sz w:val="22"/>
                </w:rPr>
                <w:delText>1.</w:delText>
              </w:r>
              <w:r w:rsidDel="0022404D">
                <w:rPr>
                  <w:rFonts w:ascii="Calibri" w:hAnsi="Calibri" w:cs="Calibri"/>
                  <w:sz w:val="22"/>
                </w:rPr>
                <w:delText xml:space="preserve">3 Added applicable references </w:delText>
              </w:r>
            </w:del>
          </w:p>
          <w:p w14:paraId="44A2E8C6" w14:textId="3A2D8253" w:rsidR="00773187" w:rsidRPr="00710D02" w:rsidDel="0022404D" w:rsidRDefault="00773187" w:rsidP="001C41F7">
            <w:pPr>
              <w:pStyle w:val="NormalTableText"/>
              <w:spacing w:before="0" w:after="0"/>
              <w:rPr>
                <w:del w:id="74" w:author="Johnny Pang" w:date="2022-04-17T14:17:00Z"/>
                <w:rFonts w:ascii="Calibri" w:hAnsi="Calibri" w:cs="Calibri"/>
                <w:sz w:val="22"/>
              </w:rPr>
            </w:pPr>
            <w:del w:id="75" w:author="Johnny Pang" w:date="2022-04-17T14:17:00Z">
              <w:r w:rsidDel="0022404D">
                <w:rPr>
                  <w:rFonts w:ascii="Calibri" w:hAnsi="Calibri" w:cs="Calibri"/>
                  <w:sz w:val="22"/>
                </w:rPr>
                <w:delText>1.4 Added Measurement and Payment language</w:delText>
              </w:r>
            </w:del>
          </w:p>
          <w:p w14:paraId="38C8DF61" w14:textId="783B40F6" w:rsidR="0087405E" w:rsidDel="0022404D" w:rsidRDefault="0087405E" w:rsidP="00435112">
            <w:pPr>
              <w:pStyle w:val="NormalTableText"/>
              <w:spacing w:before="0"/>
              <w:rPr>
                <w:del w:id="76" w:author="Johnny Pang" w:date="2022-04-17T14:17:00Z"/>
                <w:rFonts w:ascii="Calibri" w:hAnsi="Calibri" w:cs="Calibri"/>
                <w:sz w:val="22"/>
              </w:rPr>
            </w:pPr>
            <w:del w:id="77" w:author="Johnny Pang" w:date="2022-04-17T14:17:00Z">
              <w:r w:rsidDel="0022404D">
                <w:rPr>
                  <w:rFonts w:ascii="Calibri" w:hAnsi="Calibri" w:cs="Calibri"/>
                  <w:sz w:val="22"/>
                </w:rPr>
                <w:delText>(BM)</w:delText>
              </w:r>
            </w:del>
          </w:p>
        </w:tc>
      </w:tr>
      <w:tr w:rsidR="00692434" w:rsidDel="0022404D" w14:paraId="3D248B66" w14:textId="6C2A3916" w:rsidTr="0087405E">
        <w:trPr>
          <w:cantSplit/>
          <w:jc w:val="center"/>
          <w:del w:id="78" w:author="Johnny Pang" w:date="2022-04-17T14:17:00Z"/>
        </w:trPr>
        <w:tc>
          <w:tcPr>
            <w:tcW w:w="1004" w:type="dxa"/>
            <w:tcBorders>
              <w:top w:val="single" w:sz="6" w:space="0" w:color="auto"/>
              <w:left w:val="double" w:sz="6" w:space="0" w:color="auto"/>
              <w:bottom w:val="double" w:sz="6" w:space="0" w:color="auto"/>
              <w:right w:val="single" w:sz="6" w:space="0" w:color="auto"/>
            </w:tcBorders>
          </w:tcPr>
          <w:p w14:paraId="4506C1DB" w14:textId="0426FA10" w:rsidR="00692434" w:rsidDel="0022404D" w:rsidRDefault="00692434">
            <w:pPr>
              <w:pStyle w:val="NormalTableText"/>
              <w:rPr>
                <w:del w:id="79" w:author="Johnny Pang" w:date="2022-04-17T14:17:00Z"/>
                <w:rFonts w:ascii="Calibri" w:hAnsi="Calibri" w:cs="Calibri"/>
                <w:sz w:val="22"/>
              </w:rPr>
            </w:pPr>
            <w:del w:id="80" w:author="Johnny Pang" w:date="2022-04-17T14:17:00Z">
              <w:r w:rsidDel="0022404D">
                <w:rPr>
                  <w:rFonts w:ascii="Calibri" w:hAnsi="Calibri" w:cs="Calibri"/>
                  <w:sz w:val="22"/>
                </w:rPr>
                <w:delText>9</w:delText>
              </w:r>
            </w:del>
          </w:p>
        </w:tc>
        <w:tc>
          <w:tcPr>
            <w:tcW w:w="2094" w:type="dxa"/>
            <w:tcBorders>
              <w:top w:val="single" w:sz="6" w:space="0" w:color="auto"/>
              <w:left w:val="single" w:sz="6" w:space="0" w:color="auto"/>
              <w:bottom w:val="double" w:sz="6" w:space="0" w:color="auto"/>
              <w:right w:val="single" w:sz="6" w:space="0" w:color="auto"/>
            </w:tcBorders>
          </w:tcPr>
          <w:p w14:paraId="2F47C819" w14:textId="2FFDB29C" w:rsidR="00692434" w:rsidDel="0022404D" w:rsidRDefault="00692434">
            <w:pPr>
              <w:pStyle w:val="NormalTableText"/>
              <w:rPr>
                <w:del w:id="81" w:author="Johnny Pang" w:date="2022-04-17T14:17:00Z"/>
                <w:rFonts w:ascii="Calibri" w:hAnsi="Calibri" w:cs="Calibri"/>
                <w:sz w:val="22"/>
              </w:rPr>
            </w:pPr>
            <w:del w:id="82" w:author="Johnny Pang" w:date="2022-04-17T14:17:00Z">
              <w:r w:rsidDel="0022404D">
                <w:rPr>
                  <w:rFonts w:ascii="Calibri" w:hAnsi="Calibri" w:cs="Calibri"/>
                  <w:sz w:val="22"/>
                </w:rPr>
                <w:delText xml:space="preserve">February </w:delText>
              </w:r>
              <w:r w:rsidR="00D06117" w:rsidDel="0022404D">
                <w:rPr>
                  <w:rFonts w:ascii="Calibri" w:hAnsi="Calibri" w:cs="Calibri"/>
                  <w:sz w:val="22"/>
                </w:rPr>
                <w:delText>4</w:delText>
              </w:r>
              <w:r w:rsidDel="0022404D">
                <w:rPr>
                  <w:rFonts w:ascii="Calibri" w:hAnsi="Calibri" w:cs="Calibri"/>
                  <w:sz w:val="22"/>
                </w:rPr>
                <w:delText>, 2022</w:delText>
              </w:r>
            </w:del>
          </w:p>
        </w:tc>
        <w:tc>
          <w:tcPr>
            <w:tcW w:w="5863" w:type="dxa"/>
            <w:tcBorders>
              <w:top w:val="single" w:sz="6" w:space="0" w:color="auto"/>
              <w:left w:val="single" w:sz="6" w:space="0" w:color="auto"/>
              <w:bottom w:val="double" w:sz="6" w:space="0" w:color="auto"/>
              <w:right w:val="double" w:sz="6" w:space="0" w:color="auto"/>
            </w:tcBorders>
          </w:tcPr>
          <w:p w14:paraId="6FD4433E" w14:textId="35AA9531" w:rsidR="00692434" w:rsidDel="0022404D" w:rsidRDefault="00692434" w:rsidP="00435112">
            <w:pPr>
              <w:pStyle w:val="NormalTableText"/>
              <w:spacing w:after="0"/>
              <w:rPr>
                <w:del w:id="83" w:author="Johnny Pang" w:date="2022-04-17T14:17:00Z"/>
                <w:rFonts w:ascii="Calibri" w:hAnsi="Calibri" w:cs="Calibri"/>
                <w:sz w:val="22"/>
              </w:rPr>
            </w:pPr>
            <w:del w:id="84" w:author="Johnny Pang" w:date="2022-04-17T14:17:00Z">
              <w:r w:rsidDel="0022404D">
                <w:rPr>
                  <w:rFonts w:ascii="Calibri" w:hAnsi="Calibri" w:cs="Calibri"/>
                  <w:sz w:val="22"/>
                </w:rPr>
                <w:delText>Removed reference to standard drawing W-213 (BM)</w:delText>
              </w:r>
            </w:del>
          </w:p>
        </w:tc>
      </w:tr>
    </w:tbl>
    <w:p w14:paraId="3E0494DB" w14:textId="2ADCFB5A" w:rsidR="000D0C7B" w:rsidRPr="00FC769B" w:rsidDel="0022404D" w:rsidRDefault="000D0C7B" w:rsidP="000D0C7B">
      <w:pPr>
        <w:pStyle w:val="BodyText"/>
        <w:rPr>
          <w:del w:id="85" w:author="Johnny Pang" w:date="2022-04-17T14:17:00Z"/>
          <w:sz w:val="24"/>
          <w:szCs w:val="24"/>
        </w:rPr>
      </w:pPr>
    </w:p>
    <w:p w14:paraId="50CF765E" w14:textId="7AA376FF" w:rsidR="000D0C7B" w:rsidRPr="00FC769B" w:rsidDel="0022404D" w:rsidRDefault="000D0C7B" w:rsidP="000D0C7B">
      <w:pPr>
        <w:pStyle w:val="BodyText"/>
        <w:rPr>
          <w:del w:id="86" w:author="Johnny Pang" w:date="2022-04-17T14:17:00Z"/>
          <w:sz w:val="24"/>
          <w:szCs w:val="24"/>
        </w:rPr>
      </w:pPr>
    </w:p>
    <w:p w14:paraId="41FCC1B3" w14:textId="16A94BA8" w:rsidR="000D0C7B" w:rsidRPr="00FC769B" w:rsidDel="0022404D" w:rsidRDefault="000D0C7B" w:rsidP="000D0C7B">
      <w:pPr>
        <w:pStyle w:val="BodyText"/>
        <w:pBdr>
          <w:top w:val="single" w:sz="4" w:space="1" w:color="auto"/>
          <w:left w:val="single" w:sz="4" w:space="0" w:color="auto"/>
          <w:bottom w:val="single" w:sz="4" w:space="1" w:color="auto"/>
          <w:right w:val="single" w:sz="4" w:space="4" w:color="auto"/>
        </w:pBdr>
        <w:rPr>
          <w:del w:id="87" w:author="Johnny Pang" w:date="2022-04-17T14:17:00Z"/>
          <w:rFonts w:ascii="Calibri" w:hAnsi="Calibri" w:cs="Calibri"/>
          <w:sz w:val="24"/>
          <w:szCs w:val="24"/>
        </w:rPr>
      </w:pPr>
      <w:del w:id="88" w:author="Johnny Pang" w:date="2022-04-17T14:17:00Z">
        <w:r w:rsidRPr="00FC769B" w:rsidDel="0022404D">
          <w:rPr>
            <w:rFonts w:ascii="Calibri" w:hAnsi="Calibri" w:cs="Calibri"/>
            <w:sz w:val="24"/>
            <w:szCs w:val="24"/>
          </w:rPr>
          <w:delText>NOTE:</w:delText>
        </w:r>
      </w:del>
    </w:p>
    <w:p w14:paraId="189FC9CB" w14:textId="524E1CD5" w:rsidR="000D0C7B" w:rsidRPr="00FC769B" w:rsidDel="0022404D" w:rsidRDefault="000D0C7B" w:rsidP="000D0C7B">
      <w:pPr>
        <w:pStyle w:val="BodyText"/>
        <w:pBdr>
          <w:top w:val="single" w:sz="4" w:space="1" w:color="auto"/>
          <w:left w:val="single" w:sz="4" w:space="0" w:color="auto"/>
          <w:bottom w:val="single" w:sz="4" w:space="1" w:color="auto"/>
          <w:right w:val="single" w:sz="4" w:space="4" w:color="auto"/>
        </w:pBdr>
        <w:rPr>
          <w:del w:id="89" w:author="Johnny Pang" w:date="2022-04-17T14:17:00Z"/>
          <w:rFonts w:ascii="Calibri" w:hAnsi="Calibri" w:cs="Calibri"/>
          <w:sz w:val="24"/>
          <w:szCs w:val="24"/>
        </w:rPr>
      </w:pPr>
      <w:del w:id="90" w:author="Johnny Pang" w:date="2022-04-17T14:17:00Z">
        <w:r w:rsidRPr="00FC769B" w:rsidDel="0022404D">
          <w:rPr>
            <w:rFonts w:ascii="Calibri" w:hAnsi="Calibri" w:cs="Calibri"/>
            <w:sz w:val="24"/>
            <w:szCs w:val="24"/>
          </w:rPr>
          <w:delText>This is a CONTROLLED Document. Any documents appearing in paper form are not controlled and should be checked against the on-line file version prior to use.</w:delText>
        </w:r>
      </w:del>
    </w:p>
    <w:p w14:paraId="450D3B73" w14:textId="63C7161E" w:rsidR="000D0C7B" w:rsidRPr="00FC769B" w:rsidDel="0022404D" w:rsidRDefault="000D0C7B" w:rsidP="000D0C7B">
      <w:pPr>
        <w:pStyle w:val="BodyText"/>
        <w:pBdr>
          <w:top w:val="single" w:sz="4" w:space="1" w:color="auto"/>
          <w:left w:val="single" w:sz="4" w:space="0" w:color="auto"/>
          <w:bottom w:val="single" w:sz="4" w:space="1" w:color="auto"/>
          <w:right w:val="single" w:sz="4" w:space="4" w:color="auto"/>
        </w:pBdr>
        <w:rPr>
          <w:del w:id="91" w:author="Johnny Pang" w:date="2022-04-17T14:17:00Z"/>
          <w:rFonts w:ascii="Calibri" w:hAnsi="Calibri" w:cs="Calibri"/>
          <w:sz w:val="24"/>
          <w:szCs w:val="24"/>
        </w:rPr>
      </w:pPr>
      <w:del w:id="92" w:author="Johnny Pang" w:date="2022-04-17T14:17:00Z">
        <w:r w:rsidRPr="00FC769B" w:rsidDel="0022404D">
          <w:rPr>
            <w:rFonts w:ascii="Calibri" w:hAnsi="Calibri" w:cs="Calibri"/>
            <w:b/>
            <w:bCs/>
            <w:sz w:val="24"/>
            <w:szCs w:val="24"/>
          </w:rPr>
          <w:delText xml:space="preserve">Notice: </w:delText>
        </w:r>
        <w:r w:rsidRPr="00FC769B" w:rsidDel="0022404D">
          <w:rPr>
            <w:rFonts w:ascii="Calibri" w:hAnsi="Calibri" w:cs="Calibri"/>
            <w:sz w:val="24"/>
            <w:szCs w:val="24"/>
          </w:rPr>
          <w:delText>This Document hardcopy must be used for reference purpose only.</w:delText>
        </w:r>
      </w:del>
    </w:p>
    <w:p w14:paraId="27AE884A" w14:textId="40C0DA93" w:rsidR="000D0C7B" w:rsidRPr="00FC769B" w:rsidDel="0022404D" w:rsidRDefault="000D0C7B" w:rsidP="000D0C7B">
      <w:pPr>
        <w:pStyle w:val="BodyText"/>
        <w:pBdr>
          <w:top w:val="single" w:sz="4" w:space="1" w:color="auto"/>
          <w:left w:val="single" w:sz="4" w:space="0" w:color="auto"/>
          <w:bottom w:val="single" w:sz="4" w:space="1" w:color="auto"/>
          <w:right w:val="single" w:sz="4" w:space="4" w:color="auto"/>
        </w:pBdr>
        <w:rPr>
          <w:del w:id="93" w:author="Johnny Pang" w:date="2022-04-17T14:17:00Z"/>
          <w:rFonts w:ascii="Calibri" w:hAnsi="Calibri" w:cs="Calibri"/>
          <w:b/>
          <w:bCs/>
          <w:sz w:val="24"/>
          <w:szCs w:val="24"/>
        </w:rPr>
      </w:pPr>
      <w:del w:id="94" w:author="Johnny Pang" w:date="2022-04-17T14:17:00Z">
        <w:r w:rsidRPr="00FC769B" w:rsidDel="0022404D">
          <w:rPr>
            <w:rFonts w:ascii="Calibri" w:hAnsi="Calibri" w:cs="Calibri"/>
            <w:b/>
            <w:sz w:val="24"/>
            <w:szCs w:val="24"/>
          </w:rPr>
          <w:delText>The on-line copy is the current version of the document.</w:delText>
        </w:r>
      </w:del>
    </w:p>
    <w:p w14:paraId="6DAF4CBB" w14:textId="418E01B5" w:rsidR="000D0C7B" w:rsidRPr="00FC769B" w:rsidDel="0022404D" w:rsidRDefault="000D0C7B" w:rsidP="000D0C7B">
      <w:pPr>
        <w:pStyle w:val="BodyText"/>
        <w:ind w:left="720"/>
        <w:rPr>
          <w:del w:id="95" w:author="Johnny Pang" w:date="2022-04-17T14:17:00Z"/>
          <w:rFonts w:cs="Arial"/>
          <w:sz w:val="24"/>
          <w:szCs w:val="24"/>
          <w:u w:val="single"/>
        </w:rPr>
      </w:pPr>
    </w:p>
    <w:bookmarkEnd w:id="3"/>
    <w:bookmarkEnd w:id="4"/>
    <w:p w14:paraId="791F9791" w14:textId="77777777" w:rsidR="00567788" w:rsidRPr="00130B70" w:rsidRDefault="000D0C7B" w:rsidP="00130B70">
      <w:pPr>
        <w:pStyle w:val="Heading1"/>
      </w:pPr>
      <w:r w:rsidRPr="00130B70">
        <w:br w:type="page"/>
      </w:r>
      <w:r w:rsidR="00CF185B">
        <w:lastRenderedPageBreak/>
        <w:t>GENERAL</w:t>
      </w:r>
    </w:p>
    <w:p w14:paraId="4C069CC5" w14:textId="77777777" w:rsidR="00F24D93" w:rsidRPr="003B4193" w:rsidRDefault="00F24D93" w:rsidP="000B4151">
      <w:pPr>
        <w:pStyle w:val="Heading2"/>
      </w:pPr>
      <w:r w:rsidRPr="003B4193">
        <w:t>Summary</w:t>
      </w:r>
    </w:p>
    <w:p w14:paraId="34B91E97" w14:textId="77777777" w:rsidR="0087405E" w:rsidRDefault="0087405E" w:rsidP="0087405E">
      <w:pPr>
        <w:ind w:left="720"/>
      </w:pPr>
      <w:r w:rsidRPr="0087405E">
        <w:t xml:space="preserve">This specification covers the requirements for providing corrosion protection to metallic watermains and sewage </w:t>
      </w:r>
      <w:proofErr w:type="spellStart"/>
      <w:r w:rsidRPr="0087405E">
        <w:t>forcemains</w:t>
      </w:r>
      <w:proofErr w:type="spellEnd"/>
      <w:r w:rsidRPr="0087405E">
        <w:t xml:space="preserve"> and their metallic components using galvanic anodes, petroleum wax tape coating systems, or a combination of methods in typical soil conditions.</w:t>
      </w:r>
    </w:p>
    <w:p w14:paraId="3CD74559" w14:textId="77777777" w:rsidR="00567788" w:rsidRPr="001A60FE" w:rsidRDefault="00567788" w:rsidP="0087405E">
      <w:pPr>
        <w:pStyle w:val="Heading2"/>
      </w:pPr>
      <w:r w:rsidRPr="001A60FE">
        <w:t>Related</w:t>
      </w:r>
      <w:r w:rsidR="00467B68" w:rsidRPr="001A60FE">
        <w:t xml:space="preserve"> </w:t>
      </w:r>
      <w:r w:rsidRPr="001A60FE">
        <w:t>Sections</w:t>
      </w:r>
    </w:p>
    <w:p w14:paraId="298C2D8B" w14:textId="0E36F4E1" w:rsidR="00FC2471" w:rsidRPr="0022404D" w:rsidDel="003B51D3" w:rsidRDefault="00FC2471" w:rsidP="00FC769B">
      <w:pPr>
        <w:ind w:left="720"/>
        <w:rPr>
          <w:del w:id="96" w:author="Axel Ouillet" w:date="2022-03-22T17:07:00Z"/>
          <w:rPrChange w:id="97" w:author="Johnny Pang" w:date="2022-04-17T14:17:00Z">
            <w:rPr>
              <w:del w:id="98" w:author="Axel Ouillet" w:date="2022-03-22T17:07:00Z"/>
              <w:highlight w:val="yellow"/>
            </w:rPr>
          </w:rPrChange>
        </w:rPr>
      </w:pPr>
      <w:del w:id="99" w:author="Axel Ouillet" w:date="2022-03-22T17:07:00Z">
        <w:r w:rsidRPr="0022404D" w:rsidDel="003B51D3">
          <w:rPr>
            <w:rPrChange w:id="100" w:author="Johnny Pang" w:date="2022-04-17T14:17:00Z">
              <w:rPr>
                <w:highlight w:val="yellow"/>
              </w:rPr>
            </w:rPrChange>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01BBE88B" w14:textId="60937297" w:rsidR="00FC2471" w:rsidRPr="0022404D" w:rsidDel="003B51D3" w:rsidRDefault="00FC2471" w:rsidP="00FC769B">
      <w:pPr>
        <w:ind w:left="720"/>
        <w:rPr>
          <w:del w:id="101" w:author="Axel Ouillet" w:date="2022-03-22T17:07:00Z"/>
          <w:rPrChange w:id="102" w:author="Johnny Pang" w:date="2022-04-17T14:17:00Z">
            <w:rPr>
              <w:del w:id="103" w:author="Axel Ouillet" w:date="2022-03-22T17:07:00Z"/>
              <w:highlight w:val="yellow"/>
            </w:rPr>
          </w:rPrChange>
        </w:rPr>
      </w:pPr>
      <w:del w:id="104" w:author="Axel Ouillet" w:date="2022-03-22T17:07:00Z">
        <w:r w:rsidRPr="0022404D" w:rsidDel="003B51D3">
          <w:rPr>
            <w:rPrChange w:id="105" w:author="Johnny Pang" w:date="2022-04-17T14:17:00Z">
              <w:rPr>
                <w:highlight w:val="yellow"/>
              </w:rPr>
            </w:rPrChange>
          </w:rPr>
          <w:delText>Cross-referencing here may also be used to coordinate assemblies or systems whose components may span multiple Sections and which must meet certain performance requirements as an assembly or system.</w:delText>
        </w:r>
      </w:del>
    </w:p>
    <w:p w14:paraId="20D4D512" w14:textId="790F6715" w:rsidR="00FC2471" w:rsidRPr="0022404D" w:rsidDel="003B51D3" w:rsidRDefault="00FC2471" w:rsidP="00FC769B">
      <w:pPr>
        <w:ind w:left="720"/>
        <w:rPr>
          <w:del w:id="106" w:author="Axel Ouillet" w:date="2022-03-22T17:07:00Z"/>
          <w:rPrChange w:id="107" w:author="Johnny Pang" w:date="2022-04-17T14:17:00Z">
            <w:rPr>
              <w:del w:id="108" w:author="Axel Ouillet" w:date="2022-03-22T17:07:00Z"/>
              <w:highlight w:val="yellow"/>
            </w:rPr>
          </w:rPrChange>
        </w:rPr>
      </w:pPr>
      <w:del w:id="109" w:author="Axel Ouillet" w:date="2022-03-22T17:07:00Z">
        <w:r w:rsidRPr="0022404D" w:rsidDel="003B51D3">
          <w:rPr>
            <w:rPrChange w:id="110" w:author="Johnny Pang" w:date="2022-04-17T14:17:00Z">
              <w:rPr>
                <w:highlight w:val="yellow"/>
              </w:rPr>
            </w:rPrChange>
          </w:rPr>
          <w:delText>Contractor is responsible for coordination of the Work.</w:delText>
        </w:r>
      </w:del>
    </w:p>
    <w:p w14:paraId="1FFECC57" w14:textId="5ACAD31F" w:rsidR="00FC2471" w:rsidRPr="0022404D" w:rsidDel="003B51D3" w:rsidRDefault="00FC2471" w:rsidP="00FC769B">
      <w:pPr>
        <w:ind w:left="720"/>
        <w:rPr>
          <w:del w:id="111" w:author="Axel Ouillet" w:date="2022-03-22T17:07:00Z"/>
          <w:rPrChange w:id="112" w:author="Johnny Pang" w:date="2022-04-17T14:17:00Z">
            <w:rPr>
              <w:del w:id="113" w:author="Axel Ouillet" w:date="2022-03-22T17:07:00Z"/>
              <w:highlight w:val="yellow"/>
            </w:rPr>
          </w:rPrChange>
        </w:rPr>
      </w:pPr>
      <w:del w:id="114" w:author="Axel Ouillet" w:date="2022-03-22T17:07:00Z">
        <w:r w:rsidRPr="0022404D" w:rsidDel="003B51D3">
          <w:rPr>
            <w:rPrChange w:id="115" w:author="Johnny Pang" w:date="2022-04-17T14:17:00Z">
              <w:rPr>
                <w:highlight w:val="yellow"/>
              </w:rPr>
            </w:rPrChange>
          </w:rPr>
          <w:delText>This Section is to be completed/updated during the design development by the Consultant. If it is not applicable to the section for the specific project it may be deleted.]</w:delText>
        </w:r>
      </w:del>
    </w:p>
    <w:p w14:paraId="0CF1E3F3" w14:textId="321222A8" w:rsidR="00FC2471" w:rsidRPr="0022404D" w:rsidDel="003B51D3" w:rsidRDefault="00FC2471" w:rsidP="00FC769B">
      <w:pPr>
        <w:rPr>
          <w:del w:id="116" w:author="Axel Ouillet" w:date="2022-03-22T17:07:00Z"/>
          <w:rPrChange w:id="117" w:author="Johnny Pang" w:date="2022-04-17T14:17:00Z">
            <w:rPr>
              <w:del w:id="118" w:author="Axel Ouillet" w:date="2022-03-22T17:07:00Z"/>
              <w:highlight w:val="yellow"/>
            </w:rPr>
          </w:rPrChange>
        </w:rPr>
      </w:pPr>
    </w:p>
    <w:p w14:paraId="36C2998D" w14:textId="2AF4A252" w:rsidR="00FC2471" w:rsidRPr="0022404D" w:rsidDel="003B51D3" w:rsidRDefault="00FC2471" w:rsidP="00FC769B">
      <w:pPr>
        <w:ind w:left="720"/>
        <w:rPr>
          <w:del w:id="119" w:author="Axel Ouillet" w:date="2022-03-22T17:07:00Z"/>
          <w:rPrChange w:id="120" w:author="Johnny Pang" w:date="2022-04-17T14:17:00Z">
            <w:rPr>
              <w:del w:id="121" w:author="Axel Ouillet" w:date="2022-03-22T17:07:00Z"/>
              <w:highlight w:val="yellow"/>
            </w:rPr>
          </w:rPrChange>
        </w:rPr>
      </w:pPr>
      <w:del w:id="122" w:author="Axel Ouillet" w:date="2022-03-22T17:07:00Z">
        <w:r w:rsidRPr="0022404D" w:rsidDel="003B51D3">
          <w:rPr>
            <w:rPrChange w:id="123" w:author="Johnny Pang" w:date="2022-04-17T14:17:00Z">
              <w:rPr>
                <w:highlight w:val="yellow"/>
              </w:rPr>
            </w:rPrChange>
          </w:rPr>
          <w:delText>[List Sections specifying related requirements.]</w:delText>
        </w:r>
      </w:del>
    </w:p>
    <w:p w14:paraId="62897982" w14:textId="77B6B744" w:rsidR="00FC2471" w:rsidRPr="0022404D" w:rsidDel="003B51D3" w:rsidRDefault="00FC2471" w:rsidP="00FC769B">
      <w:pPr>
        <w:pStyle w:val="Heading3"/>
        <w:rPr>
          <w:del w:id="124" w:author="Axel Ouillet" w:date="2022-03-22T17:07:00Z"/>
        </w:rPr>
      </w:pPr>
      <w:del w:id="125" w:author="Axel Ouillet" w:date="2022-03-22T17:07:00Z">
        <w:r w:rsidRPr="0022404D" w:rsidDel="003B51D3">
          <w:rPr>
            <w:rPrChange w:id="126" w:author="Johnny Pang" w:date="2022-04-17T14:17:00Z">
              <w:rPr>
                <w:highlight w:val="yellow"/>
              </w:rPr>
            </w:rPrChange>
          </w:rPr>
          <w:delText>Section [______ – ____________]:  [Optional short phrase indicating relationship]</w:delText>
        </w:r>
        <w:r w:rsidRPr="0022404D" w:rsidDel="003B51D3">
          <w:delText>.</w:delText>
        </w:r>
      </w:del>
    </w:p>
    <w:p w14:paraId="4F074E69" w14:textId="4FFF1872" w:rsidR="00FC2471" w:rsidRPr="0022404D" w:rsidDel="003B51D3" w:rsidRDefault="00FC2471" w:rsidP="00FC769B">
      <w:pPr>
        <w:pStyle w:val="Heading3"/>
        <w:rPr>
          <w:del w:id="127" w:author="Axel Ouillet" w:date="2022-03-22T17:07:00Z"/>
        </w:rPr>
      </w:pPr>
      <w:del w:id="128" w:author="Axel Ouillet" w:date="2022-03-22T17:07:00Z">
        <w:r w:rsidRPr="0022404D" w:rsidDel="003B51D3">
          <w:delText>Sections:</w:delText>
        </w:r>
      </w:del>
    </w:p>
    <w:p w14:paraId="6657F858" w14:textId="77777777" w:rsidR="00F24D93" w:rsidRPr="0022404D" w:rsidRDefault="00FC2471" w:rsidP="00FC769B">
      <w:pPr>
        <w:pStyle w:val="Heading4"/>
        <w:rPr>
          <w:rPrChange w:id="129" w:author="Johnny Pang" w:date="2022-04-17T14:17:00Z">
            <w:rPr>
              <w:highlight w:val="yellow"/>
            </w:rPr>
          </w:rPrChange>
        </w:rPr>
      </w:pPr>
      <w:r w:rsidRPr="0022404D">
        <w:rPr>
          <w:rPrChange w:id="130" w:author="Johnny Pang" w:date="2022-04-17T14:17:00Z">
            <w:rPr>
              <w:highlight w:val="yellow"/>
            </w:rPr>
          </w:rPrChange>
        </w:rPr>
        <w:t>S</w:t>
      </w:r>
      <w:r w:rsidR="00F24D93" w:rsidRPr="0022404D">
        <w:rPr>
          <w:rPrChange w:id="131" w:author="Johnny Pang" w:date="2022-04-17T14:17:00Z">
            <w:rPr>
              <w:highlight w:val="yellow"/>
            </w:rPr>
          </w:rPrChange>
        </w:rPr>
        <w:t xml:space="preserve">ection 01300 </w:t>
      </w:r>
      <w:r w:rsidR="008960E9" w:rsidRPr="0022404D">
        <w:rPr>
          <w:rPrChange w:id="132" w:author="Johnny Pang" w:date="2022-04-17T14:17:00Z">
            <w:rPr>
              <w:highlight w:val="yellow"/>
            </w:rPr>
          </w:rPrChange>
        </w:rPr>
        <w:t>–</w:t>
      </w:r>
      <w:r w:rsidR="00F24D93" w:rsidRPr="0022404D">
        <w:rPr>
          <w:rPrChange w:id="133" w:author="Johnny Pang" w:date="2022-04-17T14:17:00Z">
            <w:rPr>
              <w:highlight w:val="yellow"/>
            </w:rPr>
          </w:rPrChange>
        </w:rPr>
        <w:t xml:space="preserve"> Submittals</w:t>
      </w:r>
    </w:p>
    <w:p w14:paraId="57DF3EE1" w14:textId="77777777" w:rsidR="00F24D93" w:rsidRPr="0022404D" w:rsidRDefault="0046080D" w:rsidP="00FC769B">
      <w:pPr>
        <w:pStyle w:val="Heading4"/>
        <w:rPr>
          <w:rPrChange w:id="134" w:author="Johnny Pang" w:date="2022-04-17T14:17:00Z">
            <w:rPr>
              <w:highlight w:val="yellow"/>
            </w:rPr>
          </w:rPrChange>
        </w:rPr>
      </w:pPr>
      <w:r w:rsidRPr="0022404D">
        <w:rPr>
          <w:rPrChange w:id="135" w:author="Johnny Pang" w:date="2022-04-17T14:17:00Z">
            <w:rPr>
              <w:highlight w:val="yellow"/>
            </w:rPr>
          </w:rPrChange>
        </w:rPr>
        <w:t>Section 0</w:t>
      </w:r>
      <w:r w:rsidR="0087405E" w:rsidRPr="0022404D">
        <w:rPr>
          <w:rPrChange w:id="136" w:author="Johnny Pang" w:date="2022-04-17T14:17:00Z">
            <w:rPr>
              <w:highlight w:val="yellow"/>
            </w:rPr>
          </w:rPrChange>
        </w:rPr>
        <w:t>2511 – Watermains</w:t>
      </w:r>
    </w:p>
    <w:p w14:paraId="2A7C21B2" w14:textId="5D54BC70" w:rsidR="00343E09" w:rsidRPr="0022404D" w:rsidDel="0022404D" w:rsidRDefault="00343E09" w:rsidP="00FC769B">
      <w:pPr>
        <w:pStyle w:val="Heading4"/>
        <w:rPr>
          <w:del w:id="137" w:author="Johnny Pang" w:date="2022-04-17T14:17:00Z"/>
          <w:rPrChange w:id="138" w:author="Johnny Pang" w:date="2022-04-17T14:17:00Z">
            <w:rPr>
              <w:del w:id="139" w:author="Johnny Pang" w:date="2022-04-17T14:17:00Z"/>
              <w:highlight w:val="yellow"/>
            </w:rPr>
          </w:rPrChange>
        </w:rPr>
      </w:pPr>
      <w:del w:id="140" w:author="Johnny Pang" w:date="2022-04-17T14:17:00Z">
        <w:r w:rsidRPr="0022404D" w:rsidDel="0022404D">
          <w:rPr>
            <w:rPrChange w:id="141" w:author="Johnny Pang" w:date="2022-04-17T14:17:00Z">
              <w:rPr>
                <w:highlight w:val="yellow"/>
              </w:rPr>
            </w:rPrChange>
          </w:rPr>
          <w:delText>Section 0</w:delText>
        </w:r>
        <w:r w:rsidR="0087405E" w:rsidRPr="0022404D" w:rsidDel="0022404D">
          <w:rPr>
            <w:rPrChange w:id="142" w:author="Johnny Pang" w:date="2022-04-17T14:17:00Z">
              <w:rPr>
                <w:highlight w:val="yellow"/>
              </w:rPr>
            </w:rPrChange>
          </w:rPr>
          <w:delText>2531 – Sewage Forcemains</w:delText>
        </w:r>
      </w:del>
    </w:p>
    <w:p w14:paraId="772568FA" w14:textId="77777777" w:rsidR="00BB3D07" w:rsidRPr="0022404D" w:rsidRDefault="00BB3D07" w:rsidP="00FC769B">
      <w:pPr>
        <w:pStyle w:val="Heading4"/>
        <w:rPr>
          <w:rPrChange w:id="143" w:author="Johnny Pang" w:date="2022-04-17T14:17:00Z">
            <w:rPr>
              <w:highlight w:val="yellow"/>
            </w:rPr>
          </w:rPrChange>
        </w:rPr>
      </w:pPr>
      <w:r w:rsidRPr="0022404D">
        <w:rPr>
          <w:rPrChange w:id="144" w:author="Johnny Pang" w:date="2022-04-17T14:17:00Z">
            <w:rPr>
              <w:highlight w:val="yellow"/>
            </w:rPr>
          </w:rPrChange>
        </w:rPr>
        <w:t>Section 15100 – Plumbing Piping</w:t>
      </w:r>
    </w:p>
    <w:p w14:paraId="71392B50" w14:textId="352D6C50" w:rsidR="0087405E" w:rsidRPr="0087405E" w:rsidDel="003B51D3" w:rsidRDefault="0087405E" w:rsidP="0087405E">
      <w:pPr>
        <w:pStyle w:val="Heading4"/>
        <w:rPr>
          <w:del w:id="145" w:author="Axel Ouillet" w:date="2022-03-22T17:07:00Z"/>
        </w:rPr>
      </w:pPr>
      <w:del w:id="146" w:author="Axel Ouillet" w:date="2022-03-22T17:07:00Z">
        <w:r w:rsidRPr="0087405E" w:rsidDel="003B51D3">
          <w:delText xml:space="preserve">Section </w:delText>
        </w:r>
        <w:r w:rsidRPr="0087405E" w:rsidDel="003B51D3">
          <w:rPr>
            <w:highlight w:val="yellow"/>
          </w:rPr>
          <w:delText>[______ – ____________]</w:delText>
        </w:r>
        <w:r w:rsidRPr="0087405E" w:rsidDel="003B51D3">
          <w:delText>:  [Optional short phrase indicating relationship].</w:delText>
        </w:r>
      </w:del>
    </w:p>
    <w:p w14:paraId="393F9CDD" w14:textId="77777777" w:rsidR="00083661" w:rsidRDefault="00083661" w:rsidP="00083661">
      <w:pPr>
        <w:pStyle w:val="Heading2"/>
      </w:pPr>
      <w:r w:rsidRPr="001A60FE">
        <w:t>References</w:t>
      </w:r>
    </w:p>
    <w:p w14:paraId="5871AD6A" w14:textId="77777777" w:rsidR="0087405E" w:rsidRDefault="0087405E" w:rsidP="0087405E">
      <w:pPr>
        <w:pStyle w:val="Heading3"/>
        <w:numPr>
          <w:ilvl w:val="2"/>
          <w:numId w:val="47"/>
        </w:numPr>
      </w:pPr>
      <w:r>
        <w:t>OPSS.MUNI 442, Construction Specification for Corrosion Protection of New and Existing Watermains</w:t>
      </w:r>
    </w:p>
    <w:p w14:paraId="1C16A143" w14:textId="77777777" w:rsidR="0087405E" w:rsidRDefault="0087405E" w:rsidP="0087405E">
      <w:pPr>
        <w:pStyle w:val="Heading3"/>
        <w:numPr>
          <w:ilvl w:val="2"/>
          <w:numId w:val="47"/>
        </w:numPr>
      </w:pPr>
      <w:r>
        <w:t>Canadian Standards Association (CSA)</w:t>
      </w:r>
    </w:p>
    <w:p w14:paraId="2B355471" w14:textId="77777777" w:rsidR="0087405E" w:rsidRDefault="0087405E" w:rsidP="0087405E">
      <w:pPr>
        <w:pStyle w:val="Heading4"/>
        <w:numPr>
          <w:ilvl w:val="3"/>
          <w:numId w:val="47"/>
        </w:numPr>
        <w:tabs>
          <w:tab w:val="left" w:pos="2160"/>
        </w:tabs>
      </w:pPr>
      <w:r>
        <w:t>CSA Z245.30-18 Field-applied external coatings for steel pipeline systems</w:t>
      </w:r>
    </w:p>
    <w:p w14:paraId="37F5495E" w14:textId="77777777" w:rsidR="0087405E" w:rsidRDefault="0087405E" w:rsidP="0087405E">
      <w:pPr>
        <w:pStyle w:val="Heading3"/>
        <w:numPr>
          <w:ilvl w:val="2"/>
          <w:numId w:val="47"/>
        </w:numPr>
      </w:pPr>
      <w:r>
        <w:t>American Water Works Association (AWWA)</w:t>
      </w:r>
    </w:p>
    <w:p w14:paraId="580C7E94" w14:textId="77777777" w:rsidR="0087405E" w:rsidRDefault="0087405E" w:rsidP="0087405E">
      <w:pPr>
        <w:pStyle w:val="Heading4"/>
        <w:numPr>
          <w:ilvl w:val="3"/>
          <w:numId w:val="47"/>
        </w:numPr>
        <w:tabs>
          <w:tab w:val="left" w:pos="2160"/>
        </w:tabs>
      </w:pPr>
      <w:r>
        <w:t xml:space="preserve">AWWA C217-16 Petrolatum and Petroleum Wax Tape Coatings for the Exterior of Connections and Fittings for Steel Water Pipelines </w:t>
      </w:r>
    </w:p>
    <w:p w14:paraId="7260CF07" w14:textId="77777777" w:rsidR="0087405E" w:rsidRDefault="0087405E" w:rsidP="0087405E">
      <w:pPr>
        <w:pStyle w:val="Heading3"/>
        <w:numPr>
          <w:ilvl w:val="2"/>
          <w:numId w:val="47"/>
        </w:numPr>
        <w:tabs>
          <w:tab w:val="left" w:pos="720"/>
        </w:tabs>
      </w:pPr>
      <w:r>
        <w:t xml:space="preserve">Surface Preparation Standards </w:t>
      </w:r>
    </w:p>
    <w:p w14:paraId="06F32287" w14:textId="77777777" w:rsidR="0087405E" w:rsidRDefault="0087405E" w:rsidP="0087405E">
      <w:pPr>
        <w:pStyle w:val="Heading4"/>
        <w:numPr>
          <w:ilvl w:val="3"/>
          <w:numId w:val="47"/>
        </w:numPr>
        <w:tabs>
          <w:tab w:val="left" w:pos="2160"/>
        </w:tabs>
      </w:pPr>
      <w:r>
        <w:t>SSPC-SP-1 Solvent Cleaning</w:t>
      </w:r>
    </w:p>
    <w:p w14:paraId="38804692" w14:textId="77777777" w:rsidR="0087405E" w:rsidRDefault="0087405E" w:rsidP="0087405E">
      <w:pPr>
        <w:pStyle w:val="Heading4"/>
        <w:numPr>
          <w:ilvl w:val="3"/>
          <w:numId w:val="47"/>
        </w:numPr>
        <w:tabs>
          <w:tab w:val="left" w:pos="2160"/>
        </w:tabs>
      </w:pPr>
      <w:r>
        <w:t>SSPC-SP-2 Hand Tool Cleaning</w:t>
      </w:r>
    </w:p>
    <w:p w14:paraId="2C202B5A" w14:textId="77777777" w:rsidR="0087405E" w:rsidRDefault="0087405E" w:rsidP="0087405E">
      <w:pPr>
        <w:pStyle w:val="Heading4"/>
        <w:numPr>
          <w:ilvl w:val="3"/>
          <w:numId w:val="47"/>
        </w:numPr>
        <w:tabs>
          <w:tab w:val="left" w:pos="2160"/>
        </w:tabs>
      </w:pPr>
      <w:r>
        <w:t>SSPC-SP-3 Power Tool Cleaning</w:t>
      </w:r>
    </w:p>
    <w:p w14:paraId="692BED24" w14:textId="77777777" w:rsidR="00AC46C4" w:rsidRPr="003B4193" w:rsidRDefault="001107A0" w:rsidP="00AC46C4">
      <w:pPr>
        <w:pStyle w:val="Heading2"/>
      </w:pPr>
      <w:r w:rsidRPr="003B4193">
        <w:t>Measurement for</w:t>
      </w:r>
      <w:r w:rsidR="00AC46C4" w:rsidRPr="003B4193">
        <w:t xml:space="preserve"> Payment</w:t>
      </w:r>
    </w:p>
    <w:p w14:paraId="553568ED" w14:textId="2AFB38AE" w:rsidR="0087405E" w:rsidRDefault="0087405E" w:rsidP="00773187">
      <w:pPr>
        <w:tabs>
          <w:tab w:val="left" w:pos="360"/>
        </w:tabs>
        <w:spacing w:after="120"/>
        <w:ind w:left="720"/>
      </w:pPr>
      <w:commentRangeStart w:id="147"/>
      <w:r>
        <w:t xml:space="preserve">The Work outlined in this Section will be included in the </w:t>
      </w:r>
      <w:del w:id="148" w:author="Johnny Pang" w:date="2022-04-17T14:17:00Z">
        <w:r w:rsidDel="0022404D">
          <w:delText xml:space="preserve">unit </w:delText>
        </w:r>
      </w:del>
      <w:ins w:id="149" w:author="Johnny Pang" w:date="2022-04-17T14:17:00Z">
        <w:r w:rsidR="0022404D">
          <w:t xml:space="preserve">lump sum </w:t>
        </w:r>
      </w:ins>
      <w:r>
        <w:t>price as indicated on the bid form</w:t>
      </w:r>
      <w:del w:id="150" w:author="Johnny Pang" w:date="2022-04-17T14:18:00Z">
        <w:r w:rsidDel="0022404D">
          <w:delText xml:space="preserve"> per metre of </w:delText>
        </w:r>
        <w:r w:rsidDel="0022404D">
          <w:rPr>
            <w:highlight w:val="yellow"/>
          </w:rPr>
          <w:delText>[watermain</w:delText>
        </w:r>
      </w:del>
      <w:ins w:id="151" w:author="Axel Ouillet" w:date="2022-03-23T16:31:00Z">
        <w:del w:id="152" w:author="Johnny Pang" w:date="2022-04-17T14:18:00Z">
          <w:r w:rsidR="00DF1B1B" w:rsidDel="0022404D">
            <w:rPr>
              <w:highlight w:val="yellow"/>
            </w:rPr>
            <w:delText xml:space="preserve"> and </w:delText>
          </w:r>
        </w:del>
      </w:ins>
      <w:del w:id="153" w:author="Johnny Pang" w:date="2022-04-17T14:18:00Z">
        <w:r w:rsidDel="0022404D">
          <w:rPr>
            <w:highlight w:val="yellow"/>
          </w:rPr>
          <w:delText>]</w:delText>
        </w:r>
        <w:r w:rsidDel="0022404D">
          <w:delText xml:space="preserve"> </w:delText>
        </w:r>
        <w:r w:rsidDel="0022404D">
          <w:rPr>
            <w:highlight w:val="yellow"/>
          </w:rPr>
          <w:delText>[sewage forcemain]</w:delText>
        </w:r>
        <w:r w:rsidDel="0022404D">
          <w:delText xml:space="preserve"> under Section </w:delText>
        </w:r>
        <w:r w:rsidDel="0022404D">
          <w:rPr>
            <w:highlight w:val="yellow"/>
          </w:rPr>
          <w:delText>[02511 – Watermains</w:delText>
        </w:r>
      </w:del>
      <w:ins w:id="154" w:author="Axel Ouillet" w:date="2022-03-23T16:31:00Z">
        <w:del w:id="155" w:author="Johnny Pang" w:date="2022-04-17T14:18:00Z">
          <w:r w:rsidR="00DF1B1B" w:rsidDel="0022404D">
            <w:rPr>
              <w:highlight w:val="yellow"/>
            </w:rPr>
            <w:delText xml:space="preserve"> and </w:delText>
          </w:r>
        </w:del>
      </w:ins>
      <w:del w:id="156" w:author="Johnny Pang" w:date="2022-04-17T14:18:00Z">
        <w:r w:rsidDel="0022404D">
          <w:rPr>
            <w:highlight w:val="yellow"/>
          </w:rPr>
          <w:delText>]</w:delText>
        </w:r>
        <w:r w:rsidDel="0022404D">
          <w:delText xml:space="preserve"> </w:delText>
        </w:r>
        <w:r w:rsidDel="0022404D">
          <w:rPr>
            <w:highlight w:val="yellow"/>
          </w:rPr>
          <w:delText>[02531 – Sewage Forcemains</w:delText>
        </w:r>
      </w:del>
      <w:ins w:id="157" w:author="Johnny Pang" w:date="2022-04-17T14:18:00Z">
        <w:r w:rsidR="0022404D">
          <w:t xml:space="preserve"> under Item No. A2.xx</w:t>
        </w:r>
      </w:ins>
      <w:del w:id="158" w:author="Axel Ouillet" w:date="2022-03-23T16:31:00Z">
        <w:r w:rsidDel="00DF1B1B">
          <w:rPr>
            <w:highlight w:val="yellow"/>
          </w:rPr>
          <w:delText>]</w:delText>
        </w:r>
      </w:del>
      <w:r>
        <w:t xml:space="preserve">. </w:t>
      </w:r>
      <w:commentRangeEnd w:id="147"/>
      <w:r w:rsidR="009611D6">
        <w:rPr>
          <w:rStyle w:val="CommentReference"/>
        </w:rPr>
        <w:commentReference w:id="147"/>
      </w:r>
    </w:p>
    <w:p w14:paraId="7D0726AF" w14:textId="77777777" w:rsidR="000E66C4" w:rsidRDefault="00F83EB7" w:rsidP="00FC769B">
      <w:pPr>
        <w:pStyle w:val="Heading2"/>
      </w:pPr>
      <w:r w:rsidRPr="00130B70">
        <w:t>General</w:t>
      </w:r>
    </w:p>
    <w:p w14:paraId="1663F892" w14:textId="77777777" w:rsidR="00554211" w:rsidRDefault="00554211" w:rsidP="00981F7C">
      <w:pPr>
        <w:ind w:firstLine="720"/>
      </w:pPr>
      <w:r>
        <w:t xml:space="preserve">Submit shop drawings and Product data in accordance with </w:t>
      </w:r>
      <w:r w:rsidRPr="0022404D">
        <w:rPr>
          <w:rPrChange w:id="159" w:author="Johnny Pang" w:date="2022-04-17T14:18:00Z">
            <w:rPr>
              <w:highlight w:val="yellow"/>
            </w:rPr>
          </w:rPrChange>
        </w:rPr>
        <w:t>Section 01300 – Submittals</w:t>
      </w:r>
      <w:r w:rsidRPr="0022404D">
        <w:t>.</w:t>
      </w:r>
    </w:p>
    <w:p w14:paraId="1443A939" w14:textId="77777777" w:rsidR="000B04A6" w:rsidRDefault="00794C74" w:rsidP="000B04A6">
      <w:pPr>
        <w:pStyle w:val="Heading1"/>
      </w:pPr>
      <w:r>
        <w:br w:type="page"/>
      </w:r>
      <w:r w:rsidR="000B04A6">
        <w:lastRenderedPageBreak/>
        <w:t>PRODUCTS</w:t>
      </w:r>
    </w:p>
    <w:p w14:paraId="02BF9B52" w14:textId="77777777" w:rsidR="00AF0A4D" w:rsidRDefault="0087405E" w:rsidP="0087405E">
      <w:pPr>
        <w:pStyle w:val="Heading2"/>
      </w:pPr>
      <w:r>
        <w:rPr>
          <w:b/>
        </w:rPr>
        <w:t xml:space="preserve">OPSS.MUNI </w:t>
      </w:r>
      <w:r w:rsidR="0078120D">
        <w:rPr>
          <w:b/>
        </w:rPr>
        <w:t xml:space="preserve">442 </w:t>
      </w:r>
      <w:r w:rsidR="00C100BD" w:rsidRPr="00FC769B">
        <w:t xml:space="preserve">shall be followed with the following </w:t>
      </w:r>
      <w:r w:rsidR="00C100BD" w:rsidRPr="001A60FE">
        <w:t>amendments</w:t>
      </w:r>
      <w:r w:rsidR="00C100BD">
        <w:t>:</w:t>
      </w:r>
    </w:p>
    <w:p w14:paraId="0BB64154" w14:textId="77777777" w:rsidR="00FD5AB1" w:rsidRDefault="00FD5AB1" w:rsidP="00FD5AB1">
      <w:pPr>
        <w:ind w:firstLine="709"/>
      </w:pPr>
      <w:r w:rsidRPr="00FD5AB1">
        <w:rPr>
          <w:b/>
        </w:rPr>
        <w:t xml:space="preserve">442.05 Zinc and Magnesium Anodes </w:t>
      </w:r>
      <w:r>
        <w:t>is amended by addition of the following:</w:t>
      </w:r>
    </w:p>
    <w:p w14:paraId="69F4F142" w14:textId="56D94A83" w:rsidR="00FD5AB1" w:rsidRDefault="00FD5AB1" w:rsidP="002D3F35">
      <w:pPr>
        <w:spacing w:after="120"/>
        <w:ind w:left="706"/>
      </w:pPr>
      <w:r>
        <w:t>Anodes shall be M-17-20 7.7 kg Magnesium.</w:t>
      </w:r>
      <w:del w:id="160" w:author="Johnny Pang" w:date="2022-04-17T14:18:00Z">
        <w:r w:rsidR="00981F7C" w:rsidDel="0022404D">
          <w:delText xml:space="preserve"> </w:delText>
        </w:r>
        <w:r w:rsidDel="0022404D">
          <w:rPr>
            <w:highlight w:val="yellow"/>
          </w:rPr>
          <w:delText>[Consultant Note: Confirm anode type is suitable for soils encountered.]</w:delText>
        </w:r>
        <w:r w:rsidDel="0022404D">
          <w:delText xml:space="preserve">  </w:delText>
        </w:r>
      </w:del>
      <w:r>
        <w:t xml:space="preserve"> </w:t>
      </w:r>
    </w:p>
    <w:p w14:paraId="74D85538" w14:textId="77777777" w:rsidR="0078120D" w:rsidRPr="0078120D" w:rsidRDefault="0078120D" w:rsidP="0078120D">
      <w:pPr>
        <w:ind w:firstLine="720"/>
      </w:pPr>
      <w:r w:rsidRPr="0078120D">
        <w:rPr>
          <w:b/>
        </w:rPr>
        <w:t>442.05.03 Petrolatum and Petroleum Wax Tape Coatings</w:t>
      </w:r>
      <w:r>
        <w:t xml:space="preserve"> shall be deleted and replaced with the following:</w:t>
      </w:r>
    </w:p>
    <w:p w14:paraId="2A4A379C" w14:textId="77777777" w:rsidR="0078120D" w:rsidRPr="00554211" w:rsidRDefault="0078120D" w:rsidP="00554211">
      <w:pPr>
        <w:pStyle w:val="Heading3"/>
        <w:numPr>
          <w:ilvl w:val="2"/>
          <w:numId w:val="61"/>
        </w:numPr>
        <w:rPr>
          <w:rFonts w:ascii="Times New Roman" w:hAnsi="Times New Roman"/>
          <w:szCs w:val="24"/>
        </w:rPr>
      </w:pPr>
      <w:r>
        <w:t xml:space="preserve">This Section covers priming, </w:t>
      </w:r>
      <w:proofErr w:type="gramStart"/>
      <w:r>
        <w:t>profiling</w:t>
      </w:r>
      <w:proofErr w:type="gramEnd"/>
      <w:r>
        <w:t xml:space="preserve"> and wrapping with petrolatum products of any of the following metallic surfaces: piping, nuts, bolts, flanges, couplings, valves, dissimilar metals/materials, and mechanical equipment for below ground service.</w:t>
      </w:r>
    </w:p>
    <w:p w14:paraId="7C4435A8" w14:textId="77777777" w:rsidR="0078120D" w:rsidRDefault="0078120D" w:rsidP="0078120D">
      <w:pPr>
        <w:pStyle w:val="Heading3"/>
        <w:numPr>
          <w:ilvl w:val="2"/>
          <w:numId w:val="47"/>
        </w:numPr>
        <w:rPr>
          <w:rFonts w:ascii="Times New Roman" w:hAnsi="Times New Roman"/>
          <w:szCs w:val="24"/>
        </w:rPr>
      </w:pPr>
      <w:r>
        <w:t xml:space="preserve">Apply petrolatum anti-corrosion protection system that is AWWA C217-16 and CSA Z245.30-18 </w:t>
      </w:r>
      <w:proofErr w:type="gramStart"/>
      <w:r>
        <w:t>compliant, and</w:t>
      </w:r>
      <w:proofErr w:type="gramEnd"/>
      <w:r>
        <w:t xml:space="preserve"> meets ISO 9001 and ISO 14001.</w:t>
      </w:r>
    </w:p>
    <w:p w14:paraId="5FCB7400" w14:textId="77777777" w:rsidR="0078120D" w:rsidRDefault="0078120D" w:rsidP="0078120D">
      <w:pPr>
        <w:pStyle w:val="Heading3"/>
        <w:numPr>
          <w:ilvl w:val="2"/>
          <w:numId w:val="47"/>
        </w:numPr>
        <w:rPr>
          <w:b/>
          <w:lang w:val="en-GB"/>
        </w:rPr>
      </w:pPr>
      <w:r>
        <w:t>Anti-corrosion materials shall consist of paste primer, profiling mastic or mastic blankets for profiling of irregular contours and low temperature (LT) tape. Applications on elevated temperature pipe and fittings above 50</w:t>
      </w:r>
      <w:r>
        <w:rPr>
          <w:rFonts w:cs="Calibri"/>
        </w:rPr>
        <w:t>°</w:t>
      </w:r>
      <w:r>
        <w:t>C require a high temperature petrolatum tape.</w:t>
      </w:r>
    </w:p>
    <w:p w14:paraId="1B2E1B83" w14:textId="77777777" w:rsidR="0078120D" w:rsidRDefault="0078120D" w:rsidP="0078120D">
      <w:pPr>
        <w:pStyle w:val="Heading3"/>
        <w:numPr>
          <w:ilvl w:val="2"/>
          <w:numId w:val="47"/>
        </w:numPr>
        <w:rPr>
          <w:lang w:val="en-GB"/>
        </w:rPr>
      </w:pPr>
      <w:r>
        <w:rPr>
          <w:lang w:val="en-GB"/>
        </w:rPr>
        <w:t>Material Description</w:t>
      </w:r>
    </w:p>
    <w:p w14:paraId="52E23F90" w14:textId="77777777" w:rsidR="0078120D" w:rsidRDefault="0078120D" w:rsidP="0078120D">
      <w:pPr>
        <w:pStyle w:val="Heading4"/>
        <w:numPr>
          <w:ilvl w:val="3"/>
          <w:numId w:val="47"/>
        </w:numPr>
        <w:rPr>
          <w:b/>
        </w:rPr>
      </w:pPr>
      <w:r>
        <w:t xml:space="preserve">Paste/Primers: </w:t>
      </w:r>
    </w:p>
    <w:p w14:paraId="4CAD6262" w14:textId="77777777" w:rsidR="0078120D" w:rsidRDefault="0078120D" w:rsidP="0078120D">
      <w:pPr>
        <w:pStyle w:val="Heading5"/>
        <w:numPr>
          <w:ilvl w:val="4"/>
          <w:numId w:val="47"/>
        </w:numPr>
        <w:rPr>
          <w:b/>
        </w:rPr>
      </w:pPr>
      <w:r>
        <w:t xml:space="preserve">Paste/primer is an integral component of all petrolatum systems for the preparation of metal surfaces prior to wrapping. </w:t>
      </w:r>
    </w:p>
    <w:p w14:paraId="32A43919" w14:textId="77777777" w:rsidR="0078120D" w:rsidRDefault="0078120D" w:rsidP="0078120D">
      <w:pPr>
        <w:pStyle w:val="Heading5"/>
        <w:numPr>
          <w:ilvl w:val="4"/>
          <w:numId w:val="47"/>
        </w:numPr>
        <w:rPr>
          <w:b/>
        </w:rPr>
      </w:pPr>
      <w:r>
        <w:t xml:space="preserve">The paste/primer shall displace moisture, passivate surface oxides, fill surface </w:t>
      </w:r>
      <w:proofErr w:type="gramStart"/>
      <w:r>
        <w:t>imperfections</w:t>
      </w:r>
      <w:proofErr w:type="gramEnd"/>
      <w:r>
        <w:t xml:space="preserve"> and ensure intimate contact between petrolatum tape.  </w:t>
      </w:r>
    </w:p>
    <w:p w14:paraId="612F3259" w14:textId="77777777" w:rsidR="0078120D" w:rsidRDefault="0078120D" w:rsidP="0078120D">
      <w:pPr>
        <w:pStyle w:val="Heading5"/>
        <w:numPr>
          <w:ilvl w:val="4"/>
          <w:numId w:val="47"/>
        </w:numPr>
        <w:rPr>
          <w:b/>
        </w:rPr>
      </w:pPr>
      <w:r>
        <w:t>In especially wet conditions, wet-formulated primer may be easier to apply.</w:t>
      </w:r>
    </w:p>
    <w:p w14:paraId="6AAB57FF" w14:textId="77777777" w:rsidR="0078120D" w:rsidRDefault="0078120D" w:rsidP="0078120D">
      <w:pPr>
        <w:pStyle w:val="Heading4"/>
        <w:numPr>
          <w:ilvl w:val="3"/>
          <w:numId w:val="47"/>
        </w:numPr>
        <w:rPr>
          <w:b/>
        </w:rPr>
      </w:pPr>
      <w:r>
        <w:t xml:space="preserve">Mastics: </w:t>
      </w:r>
    </w:p>
    <w:p w14:paraId="4A5BBF68" w14:textId="77777777" w:rsidR="0078120D" w:rsidRDefault="0078120D" w:rsidP="0078120D">
      <w:pPr>
        <w:pStyle w:val="Heading5"/>
        <w:numPr>
          <w:ilvl w:val="4"/>
          <w:numId w:val="47"/>
        </w:numPr>
        <w:rPr>
          <w:b/>
        </w:rPr>
      </w:pPr>
      <w:r>
        <w:t xml:space="preserve">Profiling mastic or mastic blankets (for diameters of </w:t>
      </w:r>
      <w:r w:rsidR="00FA2D3C">
        <w:t>400mm</w:t>
      </w:r>
      <w:r>
        <w:t xml:space="preserve"> and up) are a cold applied mastic for molding around irregular shaped fittings to provide a suitable profile for applying anti-corrosion tapes.</w:t>
      </w:r>
    </w:p>
    <w:p w14:paraId="3CCAD698" w14:textId="77777777" w:rsidR="0078120D" w:rsidRDefault="0078120D" w:rsidP="0078120D">
      <w:pPr>
        <w:pStyle w:val="Heading4"/>
        <w:numPr>
          <w:ilvl w:val="3"/>
          <w:numId w:val="47"/>
        </w:numPr>
        <w:rPr>
          <w:rFonts w:ascii="Times New Roman" w:hAnsi="Times New Roman"/>
        </w:rPr>
      </w:pPr>
      <w:r>
        <w:t xml:space="preserve">Petrolatum Tapes: </w:t>
      </w:r>
    </w:p>
    <w:p w14:paraId="4C974894" w14:textId="77777777" w:rsidR="0078120D" w:rsidRDefault="0078120D" w:rsidP="0078120D">
      <w:pPr>
        <w:pStyle w:val="Heading5"/>
        <w:numPr>
          <w:ilvl w:val="4"/>
          <w:numId w:val="47"/>
        </w:numPr>
        <w:rPr>
          <w:rFonts w:ascii="Times New Roman" w:hAnsi="Times New Roman"/>
        </w:rPr>
      </w:pPr>
      <w:r>
        <w:t xml:space="preserve">Petrolatum LT tapes shall be stable in composition and have plasticity over a wide temperature range. </w:t>
      </w:r>
    </w:p>
    <w:p w14:paraId="62C83AEB" w14:textId="77777777" w:rsidR="0078120D" w:rsidRDefault="0078120D" w:rsidP="0078120D">
      <w:pPr>
        <w:pStyle w:val="Heading5"/>
        <w:numPr>
          <w:ilvl w:val="4"/>
          <w:numId w:val="47"/>
        </w:numPr>
        <w:rPr>
          <w:rFonts w:ascii="Times New Roman" w:hAnsi="Times New Roman"/>
        </w:rPr>
      </w:pPr>
      <w:r>
        <w:t xml:space="preserve">The tape shall be non-hardening and non-cracking. </w:t>
      </w:r>
    </w:p>
    <w:p w14:paraId="36892B74" w14:textId="77777777" w:rsidR="0078120D" w:rsidRDefault="0078120D" w:rsidP="0078120D">
      <w:pPr>
        <w:pStyle w:val="Heading5"/>
        <w:numPr>
          <w:ilvl w:val="4"/>
          <w:numId w:val="47"/>
        </w:numPr>
        <w:rPr>
          <w:rFonts w:ascii="Times New Roman" w:hAnsi="Times New Roman"/>
        </w:rPr>
      </w:pPr>
      <w:r>
        <w:t xml:space="preserve">The tape shall accommodate vibration and extreme movement of substrate. Superficial oxidation renders the surface less tacky and shall be removed with a wire brush. </w:t>
      </w:r>
    </w:p>
    <w:p w14:paraId="4754D210" w14:textId="77777777" w:rsidR="0078120D" w:rsidRDefault="0078120D" w:rsidP="0078120D">
      <w:pPr>
        <w:pStyle w:val="Heading5"/>
        <w:numPr>
          <w:ilvl w:val="4"/>
          <w:numId w:val="47"/>
        </w:numPr>
        <w:rPr>
          <w:rFonts w:ascii="Times New Roman" w:hAnsi="Times New Roman"/>
        </w:rPr>
      </w:pPr>
      <w:r>
        <w:t>The tape shall be highly resistant to mineral acids and alkalis.</w:t>
      </w:r>
    </w:p>
    <w:p w14:paraId="1C0B903F" w14:textId="77777777" w:rsidR="0078120D" w:rsidRDefault="0078120D" w:rsidP="0078120D">
      <w:pPr>
        <w:pStyle w:val="Heading4"/>
        <w:numPr>
          <w:ilvl w:val="3"/>
          <w:numId w:val="47"/>
        </w:numPr>
      </w:pPr>
      <w:r>
        <w:t>Compatibility &amp; Requirement:</w:t>
      </w:r>
    </w:p>
    <w:p w14:paraId="02A991F7" w14:textId="77777777" w:rsidR="0078120D" w:rsidRDefault="0078120D" w:rsidP="00981F7C">
      <w:pPr>
        <w:pStyle w:val="Heading5"/>
        <w:numPr>
          <w:ilvl w:val="4"/>
          <w:numId w:val="47"/>
        </w:numPr>
        <w:spacing w:after="120"/>
      </w:pPr>
      <w:r>
        <w:t>All materials must be from the same manufacturer to ensure compatibility and optimal performance and must meet AWWA, CSA and ISO requirements outlined</w:t>
      </w:r>
      <w:r w:rsidR="00981F7C">
        <w:t xml:space="preserve"> above</w:t>
      </w:r>
      <w:r>
        <w:t>.</w:t>
      </w:r>
    </w:p>
    <w:p w14:paraId="3E515260" w14:textId="77777777" w:rsidR="000F38AD" w:rsidRPr="000F38AD" w:rsidRDefault="000F38AD" w:rsidP="002D3F35">
      <w:pPr>
        <w:ind w:firstLine="720"/>
      </w:pPr>
      <w:r>
        <w:rPr>
          <w:b/>
        </w:rPr>
        <w:t xml:space="preserve">442.05.05 Test Stations </w:t>
      </w:r>
      <w:r>
        <w:t xml:space="preserve">is deleted and replaced </w:t>
      </w:r>
      <w:r w:rsidRPr="000F38AD">
        <w:t>with the following</w:t>
      </w:r>
      <w:r>
        <w:t>:</w:t>
      </w:r>
    </w:p>
    <w:p w14:paraId="50D1F5B5" w14:textId="77777777" w:rsidR="000F38AD" w:rsidRDefault="000F38AD" w:rsidP="002D3F35">
      <w:pPr>
        <w:spacing w:after="120"/>
        <w:ind w:firstLine="720"/>
      </w:pPr>
      <w:r>
        <w:t>Test Stations are not required</w:t>
      </w:r>
      <w:r w:rsidR="00FD5AB1">
        <w:t>.</w:t>
      </w:r>
    </w:p>
    <w:p w14:paraId="21CC0084" w14:textId="77777777" w:rsidR="000F38AD" w:rsidRDefault="000F38AD" w:rsidP="002D3F35">
      <w:pPr>
        <w:ind w:firstLine="720"/>
      </w:pPr>
      <w:r w:rsidRPr="000F38AD">
        <w:rPr>
          <w:b/>
        </w:rPr>
        <w:t>442.05.07 Miscellaneous Materials</w:t>
      </w:r>
      <w:r>
        <w:t xml:space="preserve"> is amended by addition of the following:</w:t>
      </w:r>
    </w:p>
    <w:p w14:paraId="2A3C80AD" w14:textId="77777777" w:rsidR="000F38AD" w:rsidRPr="000F38AD" w:rsidRDefault="00554211" w:rsidP="002D3F35">
      <w:pPr>
        <w:spacing w:after="120"/>
        <w:ind w:firstLine="720"/>
      </w:pPr>
      <w:r>
        <w:t>C-Taps shall be approved by the Consultant prior to</w:t>
      </w:r>
      <w:r w:rsidR="002D3F35">
        <w:t xml:space="preserve"> use</w:t>
      </w:r>
      <w:r>
        <w:t xml:space="preserve">.  </w:t>
      </w:r>
    </w:p>
    <w:p w14:paraId="6E213394" w14:textId="77777777" w:rsidR="00554211" w:rsidRDefault="002D3F35" w:rsidP="00554211">
      <w:pPr>
        <w:pStyle w:val="Heading1"/>
      </w:pPr>
      <w:r>
        <w:br w:type="page"/>
      </w:r>
      <w:r w:rsidR="00554211">
        <w:lastRenderedPageBreak/>
        <w:t>EXECUTION</w:t>
      </w:r>
    </w:p>
    <w:p w14:paraId="0AC4A097" w14:textId="77777777" w:rsidR="00554211" w:rsidRPr="00554211" w:rsidRDefault="00554211" w:rsidP="002D3F35">
      <w:pPr>
        <w:pStyle w:val="Heading2"/>
      </w:pPr>
      <w:r w:rsidRPr="00554211">
        <w:rPr>
          <w:b/>
        </w:rPr>
        <w:t>OPSS.MUNI 442</w:t>
      </w:r>
      <w:r w:rsidRPr="00554211">
        <w:t xml:space="preserve"> shall be followed with the following amendments:</w:t>
      </w:r>
    </w:p>
    <w:p w14:paraId="34518305" w14:textId="77777777" w:rsidR="002D3F35" w:rsidRPr="0078120D" w:rsidRDefault="002D3F35" w:rsidP="002D3F35">
      <w:pPr>
        <w:spacing w:after="120"/>
        <w:ind w:firstLine="720"/>
      </w:pPr>
      <w:r w:rsidRPr="0078120D">
        <w:rPr>
          <w:b/>
        </w:rPr>
        <w:t>442.05.03 Petrolatum and Petroleum Wax Tape Coatings</w:t>
      </w:r>
      <w:r>
        <w:t xml:space="preserve"> shall be followed with the following amendments:</w:t>
      </w:r>
    </w:p>
    <w:p w14:paraId="361C1934" w14:textId="77777777" w:rsidR="002D3F35" w:rsidRPr="002D3F35" w:rsidRDefault="002D3F35" w:rsidP="002D3F35">
      <w:pPr>
        <w:ind w:firstLine="720"/>
        <w:rPr>
          <w:b/>
        </w:rPr>
      </w:pPr>
      <w:r w:rsidRPr="002D3F35">
        <w:rPr>
          <w:b/>
        </w:rPr>
        <w:t>Petrolatum Anti-Corrosion Protection System</w:t>
      </w:r>
      <w:r w:rsidRPr="002D3F35">
        <w:rPr>
          <w:b/>
          <w:lang w:val="en-GB"/>
        </w:rPr>
        <w:t xml:space="preserve"> Installation</w:t>
      </w:r>
    </w:p>
    <w:p w14:paraId="6EFFB72E" w14:textId="77777777" w:rsidR="002D3F35" w:rsidRDefault="002D3F35" w:rsidP="002D3F35">
      <w:pPr>
        <w:pStyle w:val="Heading3"/>
        <w:numPr>
          <w:ilvl w:val="2"/>
          <w:numId w:val="47"/>
        </w:numPr>
      </w:pPr>
      <w:r>
        <w:t>Surface Preparation:</w:t>
      </w:r>
      <w:r>
        <w:rPr>
          <w:lang w:val="en-GB"/>
        </w:rPr>
        <w:t xml:space="preserve"> </w:t>
      </w:r>
    </w:p>
    <w:p w14:paraId="63235100" w14:textId="77777777" w:rsidR="002D3F35" w:rsidRDefault="002D3F35" w:rsidP="002D3F35">
      <w:pPr>
        <w:pStyle w:val="Heading4"/>
        <w:numPr>
          <w:ilvl w:val="3"/>
          <w:numId w:val="47"/>
        </w:numPr>
        <w:tabs>
          <w:tab w:val="left" w:pos="2160"/>
        </w:tabs>
      </w:pPr>
      <w:r>
        <w:t>Remove dirt, grease and oil including excessive moisture and frost in accordance with SSPC-SP1, Solvent Cleaning.</w:t>
      </w:r>
    </w:p>
    <w:p w14:paraId="5CE75F6A" w14:textId="77777777" w:rsidR="002D3F35" w:rsidRDefault="002D3F35" w:rsidP="002D3F35">
      <w:pPr>
        <w:pStyle w:val="Heading4"/>
        <w:numPr>
          <w:ilvl w:val="3"/>
          <w:numId w:val="47"/>
        </w:numPr>
        <w:tabs>
          <w:tab w:val="left" w:pos="2160"/>
        </w:tabs>
      </w:pPr>
      <w:r>
        <w:t xml:space="preserve">Remove weld spatter, sharp </w:t>
      </w:r>
      <w:proofErr w:type="gramStart"/>
      <w:r>
        <w:t>points</w:t>
      </w:r>
      <w:proofErr w:type="gramEnd"/>
      <w:r>
        <w:t xml:space="preserve"> and edges.</w:t>
      </w:r>
    </w:p>
    <w:p w14:paraId="33444D5C" w14:textId="77777777" w:rsidR="002D3F35" w:rsidRDefault="002D3F35" w:rsidP="002D3F35">
      <w:pPr>
        <w:pStyle w:val="Heading4"/>
        <w:numPr>
          <w:ilvl w:val="3"/>
          <w:numId w:val="47"/>
        </w:numPr>
        <w:tabs>
          <w:tab w:val="left" w:pos="2160"/>
        </w:tabs>
      </w:pPr>
      <w:r>
        <w:t xml:space="preserve">Remove loose rust, </w:t>
      </w:r>
      <w:proofErr w:type="gramStart"/>
      <w:r>
        <w:t>paint</w:t>
      </w:r>
      <w:proofErr w:type="gramEnd"/>
      <w:r>
        <w:t xml:space="preserve"> and foreign matter by hand and/or power tools cleaning in accordance with SSPC-SP-2 Hand Tool Cleaning or SSP-SC-3 Power Tool Cleaning.</w:t>
      </w:r>
    </w:p>
    <w:p w14:paraId="5E5892D2" w14:textId="77777777" w:rsidR="002D3F35" w:rsidRDefault="002D3F35" w:rsidP="002D3F35">
      <w:pPr>
        <w:pStyle w:val="Heading4"/>
        <w:numPr>
          <w:ilvl w:val="3"/>
          <w:numId w:val="47"/>
        </w:numPr>
        <w:tabs>
          <w:tab w:val="left" w:pos="2160"/>
        </w:tabs>
      </w:pPr>
      <w:r>
        <w:t xml:space="preserve">High pressure water blasting may be used to prepare the surface. </w:t>
      </w:r>
    </w:p>
    <w:p w14:paraId="0705584F" w14:textId="77777777" w:rsidR="002D3F35" w:rsidRDefault="002D3F35" w:rsidP="002D3F35">
      <w:pPr>
        <w:pStyle w:val="Heading3"/>
        <w:numPr>
          <w:ilvl w:val="2"/>
          <w:numId w:val="47"/>
        </w:numPr>
        <w:tabs>
          <w:tab w:val="left" w:pos="720"/>
        </w:tabs>
        <w:rPr>
          <w:rFonts w:ascii="Times New Roman" w:hAnsi="Times New Roman"/>
          <w:szCs w:val="24"/>
          <w:lang w:val="en-GB"/>
        </w:rPr>
      </w:pPr>
      <w:r>
        <w:t xml:space="preserve">Paste/Primer: </w:t>
      </w:r>
    </w:p>
    <w:p w14:paraId="73199641" w14:textId="77777777" w:rsidR="002D3F35" w:rsidRDefault="002D3F35" w:rsidP="002D3F35">
      <w:pPr>
        <w:pStyle w:val="Heading4"/>
        <w:numPr>
          <w:ilvl w:val="3"/>
          <w:numId w:val="47"/>
        </w:numPr>
        <w:tabs>
          <w:tab w:val="left" w:pos="2160"/>
        </w:tabs>
        <w:rPr>
          <w:rFonts w:ascii="Times New Roman" w:hAnsi="Times New Roman"/>
          <w:szCs w:val="24"/>
          <w:lang w:val="en-GB"/>
        </w:rPr>
      </w:pPr>
      <w:r>
        <w:t xml:space="preserve">Apply a thin, uniform coating of paste over the entire metal fitting including </w:t>
      </w:r>
      <w:r w:rsidR="00FA2D3C">
        <w:t>10cm</w:t>
      </w:r>
      <w:r>
        <w:t xml:space="preserve"> on the pipe on either side of the fitting.  This will displace moisture, arrest corrosion and aid in adhesion of the tape.</w:t>
      </w:r>
    </w:p>
    <w:p w14:paraId="37A6275C" w14:textId="77777777" w:rsidR="002D3F35" w:rsidRDefault="002D3F35" w:rsidP="002D3F35">
      <w:pPr>
        <w:pStyle w:val="Heading4"/>
        <w:numPr>
          <w:ilvl w:val="3"/>
          <w:numId w:val="47"/>
        </w:numPr>
        <w:tabs>
          <w:tab w:val="left" w:pos="2160"/>
        </w:tabs>
      </w:pPr>
      <w:r>
        <w:t>Apply a liberal coating to threads, cavities, shoulders, pits, etc.</w:t>
      </w:r>
    </w:p>
    <w:p w14:paraId="7C40D60D" w14:textId="77777777" w:rsidR="002D3F35" w:rsidRDefault="002D3F35" w:rsidP="002D3F35">
      <w:pPr>
        <w:pStyle w:val="Heading3"/>
        <w:numPr>
          <w:ilvl w:val="2"/>
          <w:numId w:val="47"/>
        </w:numPr>
        <w:tabs>
          <w:tab w:val="left" w:pos="720"/>
        </w:tabs>
        <w:rPr>
          <w:rFonts w:ascii="Times New Roman" w:hAnsi="Times New Roman"/>
          <w:b/>
          <w:sz w:val="24"/>
          <w:szCs w:val="24"/>
        </w:rPr>
      </w:pPr>
      <w:r>
        <w:rPr>
          <w:lang w:val="en-GB"/>
        </w:rPr>
        <w:t xml:space="preserve">Profiling Mastic: </w:t>
      </w:r>
    </w:p>
    <w:p w14:paraId="5E60A48F" w14:textId="77777777" w:rsidR="002D3F35" w:rsidRDefault="002D3F35" w:rsidP="002D3F35">
      <w:pPr>
        <w:pStyle w:val="Heading4"/>
        <w:numPr>
          <w:ilvl w:val="3"/>
          <w:numId w:val="47"/>
        </w:numPr>
        <w:tabs>
          <w:tab w:val="left" w:pos="2160"/>
        </w:tabs>
        <w:rPr>
          <w:rFonts w:ascii="Times New Roman" w:hAnsi="Times New Roman"/>
          <w:b/>
          <w:sz w:val="24"/>
          <w:szCs w:val="24"/>
        </w:rPr>
      </w:pPr>
      <w:r>
        <w:t xml:space="preserve">To protect complex surfaces and configurations such as valve bodies, flanges, couplings, etc., apply profiling mastic by filling and packing to achieve a uniform contour to which tape can be applied without bridging or voids </w:t>
      </w:r>
      <w:r>
        <w:rPr>
          <w:lang w:val="en-GB"/>
        </w:rPr>
        <w:t xml:space="preserve">as to avoid air pockets or cavities.  </w:t>
      </w:r>
    </w:p>
    <w:p w14:paraId="3C95FB42" w14:textId="77777777" w:rsidR="002D3F35" w:rsidRDefault="002D3F35" w:rsidP="002D3F35">
      <w:pPr>
        <w:pStyle w:val="Heading4"/>
        <w:numPr>
          <w:ilvl w:val="3"/>
          <w:numId w:val="47"/>
        </w:numPr>
        <w:tabs>
          <w:tab w:val="left" w:pos="2160"/>
        </w:tabs>
        <w:rPr>
          <w:rFonts w:ascii="Times New Roman" w:hAnsi="Times New Roman"/>
          <w:b/>
          <w:sz w:val="24"/>
          <w:szCs w:val="24"/>
        </w:rPr>
      </w:pPr>
      <w:r>
        <w:rPr>
          <w:lang w:val="en-GB"/>
        </w:rPr>
        <w:t>Place mastic firmly around sharp edges to protect against cutting the tape.</w:t>
      </w:r>
    </w:p>
    <w:p w14:paraId="60D4EFBC" w14:textId="77777777" w:rsidR="002D3F35" w:rsidRDefault="002D3F35" w:rsidP="002D3F35">
      <w:pPr>
        <w:pStyle w:val="Heading3"/>
        <w:numPr>
          <w:ilvl w:val="2"/>
          <w:numId w:val="47"/>
        </w:numPr>
        <w:tabs>
          <w:tab w:val="left" w:pos="720"/>
        </w:tabs>
        <w:rPr>
          <w:b/>
        </w:rPr>
      </w:pPr>
      <w:r>
        <w:rPr>
          <w:lang w:val="en-GB"/>
        </w:rPr>
        <w:t xml:space="preserve">LT Petrolatum Tape: </w:t>
      </w:r>
    </w:p>
    <w:p w14:paraId="63FDFA8D" w14:textId="77777777" w:rsidR="002D3F35" w:rsidRDefault="002D3F35" w:rsidP="002D3F35">
      <w:pPr>
        <w:pStyle w:val="Heading4"/>
        <w:numPr>
          <w:ilvl w:val="3"/>
          <w:numId w:val="47"/>
        </w:numPr>
        <w:tabs>
          <w:tab w:val="left" w:pos="2160"/>
        </w:tabs>
        <w:rPr>
          <w:b/>
        </w:rPr>
      </w:pPr>
      <w:r>
        <w:t>After the entire surface has been covered in primer and bolts, nuts and voids have received a filler of mastic, fittings can be wrapped either with a width of tape wide enough, that when wrapped circumferentially, enough tape will lap over the side to allow the installer to smooth it into the side of the fitting and 7</w:t>
      </w:r>
      <w:r w:rsidR="00FA2D3C">
        <w:t>.</w:t>
      </w:r>
      <w:r>
        <w:t>5</w:t>
      </w:r>
      <w:r w:rsidR="00FA2D3C">
        <w:t>c</w:t>
      </w:r>
      <w:r>
        <w:t xml:space="preserve">m onto the pipe; or take several short pieces of tape and by applying them longitudinally along the axis of the pipe up over the fitting and down the other side with a minimum of </w:t>
      </w:r>
      <w:r>
        <w:rPr>
          <w:lang w:val="en-GB"/>
        </w:rPr>
        <w:t>50% overlap.</w:t>
      </w:r>
    </w:p>
    <w:p w14:paraId="2181EBB6" w14:textId="77777777" w:rsidR="002D3F35" w:rsidRDefault="002D3F35" w:rsidP="002D3F35">
      <w:pPr>
        <w:pStyle w:val="Heading3"/>
        <w:numPr>
          <w:ilvl w:val="2"/>
          <w:numId w:val="47"/>
        </w:numPr>
        <w:tabs>
          <w:tab w:val="left" w:pos="720"/>
        </w:tabs>
      </w:pPr>
      <w:r>
        <w:t>All installations shall be approved by the Consultant prior to backfilling.</w:t>
      </w:r>
    </w:p>
    <w:p w14:paraId="103C5B98" w14:textId="77777777" w:rsidR="002D3F35" w:rsidRDefault="002D3F35" w:rsidP="002D3F35">
      <w:pPr>
        <w:ind w:firstLine="720"/>
        <w:rPr>
          <w:b/>
        </w:rPr>
      </w:pPr>
    </w:p>
    <w:p w14:paraId="76928BB7" w14:textId="77777777" w:rsidR="00554211" w:rsidRDefault="00554211" w:rsidP="002D3F35">
      <w:pPr>
        <w:ind w:firstLine="720"/>
      </w:pPr>
      <w:r w:rsidRPr="00BE02A5">
        <w:rPr>
          <w:b/>
        </w:rPr>
        <w:t>442.07.06 Test Stations</w:t>
      </w:r>
      <w:r>
        <w:t xml:space="preserve"> is deleted and replaced with the following:</w:t>
      </w:r>
    </w:p>
    <w:p w14:paraId="6F06DFD7" w14:textId="77777777" w:rsidR="00554211" w:rsidRDefault="00554211" w:rsidP="002D3F35">
      <w:pPr>
        <w:spacing w:after="120"/>
        <w:ind w:firstLine="720"/>
      </w:pPr>
      <w:r>
        <w:t>Test stations are not required.</w:t>
      </w:r>
    </w:p>
    <w:p w14:paraId="75C63EC0" w14:textId="77777777" w:rsidR="00BE02A5" w:rsidRDefault="00BE02A5" w:rsidP="002D3F35">
      <w:pPr>
        <w:ind w:firstLine="720"/>
      </w:pPr>
      <w:r w:rsidRPr="00BE02A5">
        <w:rPr>
          <w:b/>
        </w:rPr>
        <w:t>442.07.07 Thermite Weld Connections</w:t>
      </w:r>
      <w:r>
        <w:t xml:space="preserve"> is amended by addition of the following:</w:t>
      </w:r>
    </w:p>
    <w:p w14:paraId="5162517F" w14:textId="77777777" w:rsidR="00BE02A5" w:rsidRDefault="00BE02A5" w:rsidP="002D3F35">
      <w:pPr>
        <w:spacing w:after="120"/>
        <w:ind w:left="720"/>
      </w:pPr>
      <w:r>
        <w:t xml:space="preserve">The weld shall be repeated if deemed necessary by the Consultant, at the Contractor's own expense. </w:t>
      </w:r>
    </w:p>
    <w:p w14:paraId="43DD57D1" w14:textId="77777777" w:rsidR="00BE02A5" w:rsidRDefault="00BE02A5" w:rsidP="002D3F35">
      <w:pPr>
        <w:ind w:firstLine="720"/>
      </w:pPr>
      <w:r w:rsidRPr="00BE02A5">
        <w:rPr>
          <w:b/>
        </w:rPr>
        <w:t>442.07.08 Thermite Weld Protection</w:t>
      </w:r>
      <w:r>
        <w:t xml:space="preserve"> is amended by addition of the following:</w:t>
      </w:r>
    </w:p>
    <w:p w14:paraId="1D7ECF3C" w14:textId="77777777" w:rsidR="00BE02A5" w:rsidRDefault="00BE02A5" w:rsidP="002D3F35">
      <w:pPr>
        <w:spacing w:after="120"/>
        <w:ind w:firstLine="720"/>
      </w:pPr>
      <w:r>
        <w:t>The Consultant is to ce</w:t>
      </w:r>
      <w:r w:rsidR="00554211">
        <w:t xml:space="preserve">rtify satisfactory </w:t>
      </w:r>
      <w:r>
        <w:t>installation of thermite weld protection.</w:t>
      </w:r>
    </w:p>
    <w:p w14:paraId="24E0F043" w14:textId="77777777" w:rsidR="000F38AD" w:rsidRDefault="000F38AD" w:rsidP="002D3F35">
      <w:pPr>
        <w:ind w:firstLine="720"/>
      </w:pPr>
      <w:r w:rsidRPr="002D3F35">
        <w:rPr>
          <w:b/>
        </w:rPr>
        <w:t>442.07.09 Anode and Header Wire Splicing and Waterproofing</w:t>
      </w:r>
      <w:r>
        <w:t xml:space="preserve"> is amended by addition of the following:</w:t>
      </w:r>
    </w:p>
    <w:p w14:paraId="646E0E68" w14:textId="77777777" w:rsidR="000F38AD" w:rsidRPr="00BE02A5" w:rsidRDefault="00BD6510" w:rsidP="00794C74">
      <w:pPr>
        <w:spacing w:after="120"/>
        <w:ind w:firstLine="720"/>
      </w:pPr>
      <w:r>
        <w:t xml:space="preserve">The splicing method shall be approved by the Consultant prior to use. </w:t>
      </w:r>
    </w:p>
    <w:p w14:paraId="6D2BA457" w14:textId="77777777" w:rsidR="0078120D" w:rsidRDefault="0078120D" w:rsidP="002D3F35">
      <w:pPr>
        <w:ind w:firstLine="709"/>
      </w:pPr>
      <w:r w:rsidRPr="0078120D">
        <w:rPr>
          <w:b/>
        </w:rPr>
        <w:t>442.07.12 Anode Backfilling</w:t>
      </w:r>
      <w:r>
        <w:t xml:space="preserve"> is amended by addition of the following:</w:t>
      </w:r>
    </w:p>
    <w:p w14:paraId="3E4C8169" w14:textId="77777777" w:rsidR="0078120D" w:rsidRDefault="0078120D" w:rsidP="002D3F35">
      <w:pPr>
        <w:spacing w:after="120"/>
        <w:ind w:left="706"/>
      </w:pPr>
      <w:r>
        <w:t>Supervise backfilling of protected Work and cathodic protection systems to ensure that neither is damaged in any way or that cathodic protection systems are not compromised in any way.</w:t>
      </w:r>
    </w:p>
    <w:p w14:paraId="180D70E3" w14:textId="77777777" w:rsidR="0078120D" w:rsidRDefault="0078120D" w:rsidP="002D3F35">
      <w:pPr>
        <w:ind w:left="709"/>
      </w:pPr>
      <w:r>
        <w:t>Place the anode a minimum of 1.0 m from the fitting and cover with native backfill.</w:t>
      </w:r>
    </w:p>
    <w:p w14:paraId="56B082D7" w14:textId="77777777" w:rsidR="00554211" w:rsidRDefault="00554211" w:rsidP="00FC769B">
      <w:pPr>
        <w:jc w:val="center"/>
        <w:rPr>
          <w:b/>
          <w:u w:val="single"/>
        </w:rPr>
      </w:pPr>
    </w:p>
    <w:p w14:paraId="4C984BCB" w14:textId="77777777" w:rsidR="00C100BD" w:rsidRPr="00FC769B" w:rsidRDefault="00C100BD" w:rsidP="00FC769B">
      <w:pPr>
        <w:jc w:val="center"/>
        <w:rPr>
          <w:b/>
          <w:u w:val="single"/>
        </w:rPr>
      </w:pPr>
      <w:r w:rsidRPr="00FC769B">
        <w:rPr>
          <w:b/>
          <w:u w:val="single"/>
        </w:rPr>
        <w:lastRenderedPageBreak/>
        <w:t>END OF SECTION</w:t>
      </w:r>
    </w:p>
    <w:p w14:paraId="09A094D9" w14:textId="77777777" w:rsidR="00567788" w:rsidRPr="000B4151" w:rsidRDefault="00567788" w:rsidP="00FC769B"/>
    <w:sectPr w:rsidR="00567788" w:rsidRPr="000B4151">
      <w:headerReference w:type="default" r:id="rId16"/>
      <w:headerReference w:type="first" r:id="rId17"/>
      <w:pgSz w:w="12240" w:h="15840" w:code="1"/>
      <w:pgMar w:top="1440" w:right="720" w:bottom="1440" w:left="72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7" w:author="Radulovic, Nicole" w:date="2022-11-01T15:38:00Z" w:initials="RN">
    <w:p w14:paraId="4B23BCB9" w14:textId="2311AECA" w:rsidR="009611D6" w:rsidRDefault="009611D6">
      <w:pPr>
        <w:pStyle w:val="CommentText"/>
      </w:pPr>
      <w:r>
        <w:rPr>
          <w:rStyle w:val="CommentReference"/>
        </w:rPr>
        <w:annotationRef/>
      </w:r>
      <w:r>
        <w:t xml:space="preserve">Why are we changing to lump sum? </w:t>
      </w:r>
      <w:proofErr w:type="gramStart"/>
      <w:r>
        <w:t>Also</w:t>
      </w:r>
      <w:proofErr w:type="gramEnd"/>
      <w:r>
        <w:t xml:space="preserve"> maybe should leave reference in to the appropriate spec? Are we including cathodic protection for WMs and sewers?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23BC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BBBE5" w16cex:dateUtc="2022-11-01T1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23BCB9" w16cid:durableId="270BBB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AF47D" w14:textId="77777777" w:rsidR="00AD3A24" w:rsidRDefault="00AD3A24">
      <w:r>
        <w:separator/>
      </w:r>
    </w:p>
    <w:p w14:paraId="49225D84" w14:textId="77777777" w:rsidR="00AD3A24" w:rsidRDefault="00AD3A24"/>
  </w:endnote>
  <w:endnote w:type="continuationSeparator" w:id="0">
    <w:p w14:paraId="79DAD312" w14:textId="77777777" w:rsidR="00AD3A24" w:rsidRDefault="00AD3A24">
      <w:r>
        <w:continuationSeparator/>
      </w:r>
    </w:p>
    <w:p w14:paraId="5AE065E1" w14:textId="77777777" w:rsidR="00AD3A24" w:rsidRDefault="00AD3A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5BA34" w14:textId="77777777" w:rsidR="00AD3A24" w:rsidRDefault="00AD3A24">
      <w:r>
        <w:separator/>
      </w:r>
    </w:p>
    <w:p w14:paraId="419528B8" w14:textId="77777777" w:rsidR="00AD3A24" w:rsidRDefault="00AD3A24"/>
  </w:footnote>
  <w:footnote w:type="continuationSeparator" w:id="0">
    <w:p w14:paraId="6C7A3B24" w14:textId="77777777" w:rsidR="00AD3A24" w:rsidRDefault="00AD3A24">
      <w:r>
        <w:continuationSeparator/>
      </w:r>
    </w:p>
    <w:p w14:paraId="283BCF56" w14:textId="77777777" w:rsidR="00AD3A24" w:rsidRDefault="00AD3A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60070" w14:textId="77777777" w:rsidR="000B4151" w:rsidRPr="000B4151" w:rsidRDefault="000B4151" w:rsidP="00FC769B">
    <w:pPr>
      <w:pBdr>
        <w:top w:val="single" w:sz="4" w:space="1" w:color="auto"/>
        <w:bottom w:val="single" w:sz="4" w:space="1" w:color="auto"/>
      </w:pBdr>
      <w:tabs>
        <w:tab w:val="right" w:pos="10350"/>
      </w:tabs>
      <w:rPr>
        <w:rFonts w:cs="Arial"/>
      </w:rPr>
    </w:pPr>
    <w:r w:rsidRPr="000B4151">
      <w:rPr>
        <w:rFonts w:cs="Arial"/>
      </w:rPr>
      <w:t>CONTRACT NO</w:t>
    </w:r>
    <w:r w:rsidR="00600DF7" w:rsidRPr="000528F4">
      <w:rPr>
        <w:rFonts w:cs="Arial"/>
        <w:highlight w:val="yellow"/>
      </w:rPr>
      <w:t>.... [Insert Region Number]</w:t>
    </w:r>
    <w:r w:rsidRPr="000B4151">
      <w:rPr>
        <w:rFonts w:cs="Arial"/>
      </w:rPr>
      <w:tab/>
      <w:t>Section 02</w:t>
    </w:r>
    <w:r w:rsidR="0087405E">
      <w:rPr>
        <w:rFonts w:cs="Arial"/>
      </w:rPr>
      <w:t>555</w:t>
    </w:r>
  </w:p>
  <w:p w14:paraId="7A5B8B4C" w14:textId="77777777" w:rsidR="000B4151" w:rsidRPr="000B4151" w:rsidRDefault="000B4151" w:rsidP="00FC769B">
    <w:pPr>
      <w:pBdr>
        <w:top w:val="single" w:sz="4" w:space="1" w:color="auto"/>
        <w:bottom w:val="single" w:sz="4" w:space="1" w:color="auto"/>
      </w:pBdr>
      <w:tabs>
        <w:tab w:val="left" w:pos="-1440"/>
        <w:tab w:val="left" w:pos="-720"/>
        <w:tab w:val="left" w:pos="0"/>
        <w:tab w:val="center" w:pos="5220"/>
        <w:tab w:val="right" w:pos="10350"/>
      </w:tabs>
      <w:rPr>
        <w:rFonts w:cs="Arial"/>
      </w:rPr>
    </w:pPr>
    <w:r w:rsidRPr="000B4151">
      <w:rPr>
        <w:rFonts w:cs="Arial"/>
        <w:b/>
      </w:rPr>
      <w:tab/>
    </w:r>
    <w:r w:rsidR="0087405E">
      <w:rPr>
        <w:rFonts w:cs="Arial"/>
        <w:b/>
      </w:rPr>
      <w:t>CATHODIC PROTECTION</w:t>
    </w:r>
    <w:r w:rsidRPr="000B4151">
      <w:rPr>
        <w:rFonts w:cs="Arial"/>
      </w:rPr>
      <w:tab/>
    </w:r>
    <w:r w:rsidRPr="00A5586D">
      <w:rPr>
        <w:rFonts w:cs="Arial"/>
      </w:rPr>
      <w:t>20</w:t>
    </w:r>
    <w:r w:rsidR="00C94A9E">
      <w:rPr>
        <w:rFonts w:cs="Arial"/>
      </w:rPr>
      <w:t>2</w:t>
    </w:r>
    <w:r w:rsidR="00692434">
      <w:rPr>
        <w:rFonts w:cs="Arial"/>
      </w:rPr>
      <w:t>2</w:t>
    </w:r>
    <w:r w:rsidRPr="00A5586D">
      <w:rPr>
        <w:rFonts w:cs="Arial"/>
      </w:rPr>
      <w:t>-</w:t>
    </w:r>
    <w:r w:rsidR="00C94A9E" w:rsidRPr="00A5586D">
      <w:rPr>
        <w:rFonts w:cs="Arial"/>
      </w:rPr>
      <w:t>0</w:t>
    </w:r>
    <w:r w:rsidR="00692434">
      <w:rPr>
        <w:rFonts w:cs="Arial"/>
      </w:rPr>
      <w:t>2</w:t>
    </w:r>
    <w:r>
      <w:rPr>
        <w:rFonts w:cs="Arial"/>
      </w:rPr>
      <w:t>-</w:t>
    </w:r>
    <w:r w:rsidR="001C41F7">
      <w:rPr>
        <w:rFonts w:cs="Arial"/>
      </w:rPr>
      <w:t>0</w:t>
    </w:r>
    <w:r w:rsidR="00FF7E5D">
      <w:rPr>
        <w:rFonts w:cs="Arial"/>
      </w:rPr>
      <w:t>4</w:t>
    </w:r>
  </w:p>
  <w:p w14:paraId="24FBCECF" w14:textId="77777777" w:rsidR="00CB2687" w:rsidRDefault="000B4151" w:rsidP="00FC769B">
    <w:pPr>
      <w:pBdr>
        <w:top w:val="single" w:sz="4" w:space="1" w:color="auto"/>
        <w:bottom w:val="single" w:sz="4" w:space="1" w:color="auto"/>
      </w:pBdr>
      <w:tabs>
        <w:tab w:val="center" w:pos="5175"/>
        <w:tab w:val="right" w:pos="10350"/>
      </w:tabs>
      <w:rPr>
        <w:rFonts w:cs="Arial"/>
      </w:rPr>
    </w:pPr>
    <w:r w:rsidRPr="000B4151">
      <w:rPr>
        <w:rFonts w:cs="Arial"/>
      </w:rPr>
      <w:t xml:space="preserve">DATE: </w:t>
    </w:r>
    <w:r w:rsidR="00600DF7" w:rsidRPr="000528F4">
      <w:rPr>
        <w:rFonts w:cs="Arial"/>
        <w:highlight w:val="yellow"/>
      </w:rPr>
      <w:t>[Insert Date, (</w:t>
    </w:r>
    <w:proofErr w:type="gramStart"/>
    <w:r w:rsidR="00600DF7" w:rsidRPr="000528F4">
      <w:rPr>
        <w:rFonts w:cs="Arial"/>
        <w:highlight w:val="yellow"/>
      </w:rPr>
      <w:t>e.g.</w:t>
    </w:r>
    <w:proofErr w:type="gramEnd"/>
    <w:r w:rsidR="00600DF7" w:rsidRPr="000528F4">
      <w:rPr>
        <w:rFonts w:cs="Arial"/>
        <w:highlight w:val="yellow"/>
      </w:rPr>
      <w:t xml:space="preserve"> Jan., 20</w:t>
    </w:r>
    <w:r w:rsidR="00C0069F">
      <w:rPr>
        <w:rFonts w:cs="Arial"/>
        <w:highlight w:val="yellow"/>
      </w:rPr>
      <w:t>20</w:t>
    </w:r>
    <w:r w:rsidR="00600DF7" w:rsidRPr="000528F4">
      <w:rPr>
        <w:rFonts w:cs="Arial"/>
        <w:highlight w:val="yellow"/>
      </w:rPr>
      <w:t>)]</w:t>
    </w:r>
    <w:r w:rsidRPr="000B4151">
      <w:rPr>
        <w:rFonts w:cs="Arial"/>
      </w:rPr>
      <w:tab/>
    </w:r>
    <w:r w:rsidRPr="000B4151">
      <w:rPr>
        <w:rFonts w:cs="Arial"/>
      </w:rPr>
      <w:tab/>
      <w:t xml:space="preserve">Page </w:t>
    </w:r>
    <w:r w:rsidRPr="000B4151">
      <w:rPr>
        <w:rFonts w:cs="Arial"/>
      </w:rPr>
      <w:fldChar w:fldCharType="begin"/>
    </w:r>
    <w:r w:rsidRPr="000B4151">
      <w:rPr>
        <w:rFonts w:cs="Arial"/>
      </w:rPr>
      <w:instrText xml:space="preserve">PAGE </w:instrText>
    </w:r>
    <w:r w:rsidRPr="000B4151">
      <w:rPr>
        <w:rFonts w:cs="Arial"/>
      </w:rPr>
      <w:fldChar w:fldCharType="separate"/>
    </w:r>
    <w:r w:rsidR="001C41F7">
      <w:rPr>
        <w:rFonts w:cs="Arial"/>
        <w:noProof/>
      </w:rPr>
      <w:t>2</w:t>
    </w:r>
    <w:r w:rsidRPr="000B4151">
      <w:rPr>
        <w:rFonts w:cs="Arial"/>
      </w:rPr>
      <w:fldChar w:fldCharType="end"/>
    </w:r>
    <w:r w:rsidRPr="000B4151">
      <w:rPr>
        <w:rFonts w:cs="Arial"/>
      </w:rPr>
      <w:t xml:space="preserve"> </w:t>
    </w:r>
  </w:p>
  <w:p w14:paraId="6B3999C3" w14:textId="77777777" w:rsidR="00CB2687" w:rsidRDefault="00CB268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383AD" w14:textId="77777777" w:rsidR="000B4151" w:rsidRPr="000B4151" w:rsidRDefault="00382254" w:rsidP="000B4151">
    <w:pPr>
      <w:pBdr>
        <w:top w:val="single" w:sz="4" w:space="1" w:color="auto"/>
      </w:pBdr>
      <w:tabs>
        <w:tab w:val="right" w:pos="10350"/>
      </w:tabs>
      <w:rPr>
        <w:rFonts w:cs="Arial"/>
      </w:rPr>
    </w:pPr>
    <w:r>
      <w:rPr>
        <w:rFonts w:cs="Arial"/>
      </w:rPr>
      <w:t>C</w:t>
    </w:r>
    <w:r w:rsidR="000B4151" w:rsidRPr="000B4151">
      <w:rPr>
        <w:rFonts w:cs="Arial"/>
      </w:rPr>
      <w:t>ONTRACT NO</w:t>
    </w:r>
    <w:r w:rsidR="00924F51" w:rsidRPr="000528F4">
      <w:rPr>
        <w:rFonts w:cs="Arial"/>
        <w:highlight w:val="yellow"/>
      </w:rPr>
      <w:t>.... [Insert Region Number]</w:t>
    </w:r>
    <w:r w:rsidR="000B4151" w:rsidRPr="000B4151">
      <w:rPr>
        <w:rFonts w:cs="Arial"/>
      </w:rPr>
      <w:tab/>
      <w:t xml:space="preserve">Section </w:t>
    </w:r>
    <w:r w:rsidR="0087405E">
      <w:rPr>
        <w:rFonts w:cs="Arial"/>
      </w:rPr>
      <w:t>02555</w:t>
    </w:r>
  </w:p>
  <w:p w14:paraId="027F4ABC" w14:textId="77777777" w:rsidR="000B4151" w:rsidRPr="000B4151" w:rsidRDefault="000B4151" w:rsidP="000B4151">
    <w:pPr>
      <w:pBdr>
        <w:top w:val="single" w:sz="4" w:space="1" w:color="auto"/>
      </w:pBdr>
      <w:tabs>
        <w:tab w:val="left" w:pos="-1440"/>
        <w:tab w:val="left" w:pos="-720"/>
        <w:tab w:val="left" w:pos="0"/>
        <w:tab w:val="center" w:pos="5220"/>
        <w:tab w:val="right" w:pos="10350"/>
      </w:tabs>
      <w:rPr>
        <w:rFonts w:cs="Arial"/>
      </w:rPr>
    </w:pPr>
    <w:r w:rsidRPr="000B4151">
      <w:rPr>
        <w:rFonts w:cs="Arial"/>
        <w:b/>
      </w:rPr>
      <w:tab/>
    </w:r>
    <w:r w:rsidR="0087405E">
      <w:rPr>
        <w:rFonts w:cs="Arial"/>
        <w:b/>
      </w:rPr>
      <w:t>CATHODIC PROTECTION</w:t>
    </w:r>
    <w:r w:rsidRPr="000B4151">
      <w:rPr>
        <w:rFonts w:cs="Arial"/>
      </w:rPr>
      <w:tab/>
    </w:r>
    <w:r w:rsidRPr="00A5586D">
      <w:rPr>
        <w:rFonts w:cs="Arial"/>
      </w:rPr>
      <w:t>20</w:t>
    </w:r>
    <w:r w:rsidR="001C41F7">
      <w:rPr>
        <w:rFonts w:cs="Arial"/>
      </w:rPr>
      <w:t>2</w:t>
    </w:r>
    <w:r w:rsidR="00692434">
      <w:rPr>
        <w:rFonts w:cs="Arial"/>
      </w:rPr>
      <w:t>2</w:t>
    </w:r>
    <w:r w:rsidR="001C41F7">
      <w:rPr>
        <w:rFonts w:cs="Arial"/>
      </w:rPr>
      <w:t>-0</w:t>
    </w:r>
    <w:r w:rsidR="00692434">
      <w:rPr>
        <w:rFonts w:cs="Arial"/>
      </w:rPr>
      <w:t>2</w:t>
    </w:r>
    <w:r w:rsidR="00C94A9E">
      <w:rPr>
        <w:rFonts w:cs="Arial"/>
      </w:rPr>
      <w:t>-</w:t>
    </w:r>
    <w:r w:rsidR="001C41F7">
      <w:rPr>
        <w:rFonts w:cs="Arial"/>
      </w:rPr>
      <w:t>0</w:t>
    </w:r>
    <w:r w:rsidR="00FF7E5D">
      <w:rPr>
        <w:rFonts w:cs="Arial"/>
      </w:rPr>
      <w:t>4</w:t>
    </w:r>
  </w:p>
  <w:p w14:paraId="6862BB54" w14:textId="77777777" w:rsidR="000B4151" w:rsidRDefault="000B4151" w:rsidP="000B4151">
    <w:pPr>
      <w:pBdr>
        <w:top w:val="single" w:sz="4" w:space="1" w:color="auto"/>
      </w:pBdr>
      <w:tabs>
        <w:tab w:val="center" w:pos="5175"/>
        <w:tab w:val="right" w:pos="10350"/>
      </w:tabs>
      <w:rPr>
        <w:rFonts w:cs="Arial"/>
      </w:rPr>
    </w:pPr>
    <w:r w:rsidRPr="000B4151">
      <w:rPr>
        <w:rFonts w:cs="Arial"/>
      </w:rPr>
      <w:t xml:space="preserve">DATE: </w:t>
    </w:r>
    <w:r w:rsidR="00924F51" w:rsidRPr="000528F4">
      <w:rPr>
        <w:rFonts w:cs="Arial"/>
        <w:highlight w:val="yellow"/>
      </w:rPr>
      <w:t>[Insert Date, (</w:t>
    </w:r>
    <w:proofErr w:type="gramStart"/>
    <w:r w:rsidR="00924F51" w:rsidRPr="000528F4">
      <w:rPr>
        <w:rFonts w:cs="Arial"/>
        <w:highlight w:val="yellow"/>
      </w:rPr>
      <w:t>e.g.</w:t>
    </w:r>
    <w:proofErr w:type="gramEnd"/>
    <w:r w:rsidR="00924F51" w:rsidRPr="000528F4">
      <w:rPr>
        <w:rFonts w:cs="Arial"/>
        <w:highlight w:val="yellow"/>
      </w:rPr>
      <w:t xml:space="preserve"> Jan., 20</w:t>
    </w:r>
    <w:r w:rsidR="00C0069F">
      <w:rPr>
        <w:rFonts w:cs="Arial"/>
        <w:highlight w:val="yellow"/>
      </w:rPr>
      <w:t>20</w:t>
    </w:r>
    <w:r w:rsidR="00924F51" w:rsidRPr="000528F4">
      <w:rPr>
        <w:rFonts w:cs="Arial"/>
        <w:highlight w:val="yellow"/>
      </w:rPr>
      <w:t>)]</w:t>
    </w:r>
    <w:r w:rsidRPr="000B4151">
      <w:rPr>
        <w:rFonts w:cs="Arial"/>
      </w:rPr>
      <w:tab/>
    </w:r>
    <w:r w:rsidRPr="000B4151">
      <w:rPr>
        <w:rFonts w:cs="Arial"/>
      </w:rPr>
      <w:tab/>
      <w:t xml:space="preserve">Page </w:t>
    </w:r>
    <w:r w:rsidRPr="000B4151">
      <w:rPr>
        <w:rFonts w:cs="Arial"/>
      </w:rPr>
      <w:fldChar w:fldCharType="begin"/>
    </w:r>
    <w:r w:rsidRPr="000B4151">
      <w:rPr>
        <w:rFonts w:cs="Arial"/>
      </w:rPr>
      <w:instrText xml:space="preserve">PAGE </w:instrText>
    </w:r>
    <w:r w:rsidRPr="000B4151">
      <w:rPr>
        <w:rFonts w:cs="Arial"/>
      </w:rPr>
      <w:fldChar w:fldCharType="separate"/>
    </w:r>
    <w:r w:rsidR="001C41F7">
      <w:rPr>
        <w:rFonts w:cs="Arial"/>
        <w:noProof/>
      </w:rPr>
      <w:t>1</w:t>
    </w:r>
    <w:r w:rsidRPr="000B4151">
      <w:rPr>
        <w:rFonts w:cs="Arial"/>
      </w:rPr>
      <w:fldChar w:fldCharType="end"/>
    </w:r>
    <w:r w:rsidRPr="000B4151">
      <w:rPr>
        <w:rFonts w:cs="Arial"/>
      </w:rPr>
      <w:t xml:space="preserve"> </w:t>
    </w:r>
  </w:p>
  <w:p w14:paraId="2EB965BA" w14:textId="77777777" w:rsidR="000B4151" w:rsidRPr="000B4151" w:rsidRDefault="000B4151" w:rsidP="000B4151">
    <w:pPr>
      <w:pStyle w:val="Header"/>
      <w:pBdr>
        <w:bottom w:val="single" w:sz="4" w:space="1" w:color="auto"/>
      </w:pBdr>
    </w:pPr>
  </w:p>
  <w:p w14:paraId="198063BE" w14:textId="77777777" w:rsidR="00CB2687" w:rsidRDefault="00CB26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40AC3"/>
    <w:multiLevelType w:val="hybridMultilevel"/>
    <w:tmpl w:val="221A9E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1237C9"/>
    <w:multiLevelType w:val="hybridMultilevel"/>
    <w:tmpl w:val="A18AD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02FBC"/>
    <w:multiLevelType w:val="hybridMultilevel"/>
    <w:tmpl w:val="FB824488"/>
    <w:lvl w:ilvl="0" w:tplc="A80ED616">
      <w:start w:val="1"/>
      <w:numFmt w:val="decimal"/>
      <w:lvlText w:val=".%1"/>
      <w:lvlJc w:val="left"/>
      <w:pPr>
        <w:tabs>
          <w:tab w:val="num" w:pos="3960"/>
        </w:tabs>
        <w:ind w:left="3960" w:hanging="360"/>
      </w:pPr>
      <w:rPr>
        <w:rFonts w:hint="default"/>
      </w:r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 w15:restartNumberingAfterBreak="0">
    <w:nsid w:val="0E8E1479"/>
    <w:multiLevelType w:val="hybridMultilevel"/>
    <w:tmpl w:val="74FA27B4"/>
    <w:lvl w:ilvl="0" w:tplc="0409000F">
      <w:start w:val="1"/>
      <w:numFmt w:val="decimal"/>
      <w:lvlText w:val="%1."/>
      <w:lvlJc w:val="left"/>
      <w:pPr>
        <w:ind w:left="720" w:hanging="360"/>
      </w:pPr>
    </w:lvl>
    <w:lvl w:ilvl="1" w:tplc="9E48BB2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C0855"/>
    <w:multiLevelType w:val="hybridMultilevel"/>
    <w:tmpl w:val="8E666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8B0E64"/>
    <w:multiLevelType w:val="hybridMultilevel"/>
    <w:tmpl w:val="A7724170"/>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7"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1D1C7592"/>
    <w:multiLevelType w:val="hybridMultilevel"/>
    <w:tmpl w:val="15B4F74C"/>
    <w:lvl w:ilvl="0" w:tplc="0409000F">
      <w:start w:val="1"/>
      <w:numFmt w:val="decimal"/>
      <w:lvlText w:val="%1."/>
      <w:lvlJc w:val="left"/>
      <w:pPr>
        <w:ind w:left="2088" w:hanging="360"/>
      </w:p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9"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3047C72"/>
    <w:multiLevelType w:val="hybridMultilevel"/>
    <w:tmpl w:val="B1AC83DE"/>
    <w:lvl w:ilvl="0" w:tplc="14BCBD32">
      <w:start w:val="1"/>
      <w:numFmt w:val="upperLetter"/>
      <w:lvlText w:val="%1."/>
      <w:lvlJc w:val="left"/>
      <w:pPr>
        <w:ind w:left="720" w:hanging="54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25F602A3"/>
    <w:multiLevelType w:val="hybridMultilevel"/>
    <w:tmpl w:val="BDACF514"/>
    <w:lvl w:ilvl="0" w:tplc="0409000F">
      <w:start w:val="1"/>
      <w:numFmt w:val="decimal"/>
      <w:lvlText w:val="%1."/>
      <w:lvlJc w:val="left"/>
      <w:pPr>
        <w:ind w:left="2088" w:hanging="360"/>
      </w:p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12"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0BA1530"/>
    <w:multiLevelType w:val="hybridMultilevel"/>
    <w:tmpl w:val="90F2F96E"/>
    <w:lvl w:ilvl="0" w:tplc="0409000F">
      <w:start w:val="1"/>
      <w:numFmt w:val="decimal"/>
      <w:lvlText w:val="%1."/>
      <w:lvlJc w:val="left"/>
      <w:pPr>
        <w:ind w:left="2088" w:hanging="360"/>
      </w:p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14" w15:restartNumberingAfterBreak="0">
    <w:nsid w:val="31A8299A"/>
    <w:multiLevelType w:val="singleLevel"/>
    <w:tmpl w:val="6C42802C"/>
    <w:lvl w:ilvl="0">
      <w:start w:val="1"/>
      <w:numFmt w:val="upperLetter"/>
      <w:lvlText w:val="%1."/>
      <w:lvlJc w:val="left"/>
      <w:pPr>
        <w:tabs>
          <w:tab w:val="num" w:pos="720"/>
        </w:tabs>
        <w:ind w:left="720" w:hanging="540"/>
      </w:pPr>
      <w:rPr>
        <w:rFonts w:hint="default"/>
      </w:rPr>
    </w:lvl>
  </w:abstractNum>
  <w:abstractNum w:abstractNumId="15"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391022D"/>
    <w:multiLevelType w:val="singleLevel"/>
    <w:tmpl w:val="28D618B6"/>
    <w:lvl w:ilvl="0">
      <w:start w:val="1"/>
      <w:numFmt w:val="upperLetter"/>
      <w:lvlText w:val="%1."/>
      <w:lvlJc w:val="left"/>
      <w:pPr>
        <w:tabs>
          <w:tab w:val="num" w:pos="720"/>
        </w:tabs>
        <w:ind w:left="720" w:hanging="540"/>
      </w:pPr>
      <w:rPr>
        <w:rFonts w:hint="default"/>
      </w:rPr>
    </w:lvl>
  </w:abstractNum>
  <w:abstractNum w:abstractNumId="17"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A197DB0"/>
    <w:multiLevelType w:val="hybridMultilevel"/>
    <w:tmpl w:val="58B239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33511CE"/>
    <w:multiLevelType w:val="multilevel"/>
    <w:tmpl w:val="2F2865E8"/>
    <w:lvl w:ilvl="0">
      <w:start w:val="1"/>
      <w:numFmt w:val="decimal"/>
      <w:lvlText w:val="%1."/>
      <w:lvlJc w:val="left"/>
      <w:pPr>
        <w:tabs>
          <w:tab w:val="num" w:pos="360"/>
        </w:tabs>
        <w:ind w:left="0" w:firstLine="0"/>
      </w:pPr>
      <w:rPr>
        <w:rFonts w:hint="default"/>
        <w:color w:val="auto"/>
        <w:spacing w:val="0"/>
        <w:position w:val="0"/>
        <w:sz w:val="22"/>
        <w:u w:val="single"/>
      </w:rPr>
    </w:lvl>
    <w:lvl w:ilvl="1">
      <w:start w:val="1"/>
      <w:numFmt w:val="decimal"/>
      <w:lvlText w:val=".%2"/>
      <w:lvlJc w:val="left"/>
      <w:pPr>
        <w:tabs>
          <w:tab w:val="num" w:pos="1440"/>
        </w:tabs>
        <w:ind w:left="1440" w:hanging="720"/>
      </w:pPr>
      <w:rPr>
        <w:rFonts w:hint="default"/>
      </w:rPr>
    </w:lvl>
    <w:lvl w:ilvl="2">
      <w:start w:val="1"/>
      <w:numFmt w:val="decimal"/>
      <w:lvlText w:val="%1.%2.%3"/>
      <w:lvlJc w:val="left"/>
      <w:pPr>
        <w:tabs>
          <w:tab w:val="num" w:pos="2160"/>
        </w:tabs>
        <w:ind w:left="0" w:firstLine="144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0" w15:restartNumberingAfterBreak="0">
    <w:nsid w:val="44331E36"/>
    <w:multiLevelType w:val="hybridMultilevel"/>
    <w:tmpl w:val="97AE57EE"/>
    <w:lvl w:ilvl="0" w:tplc="BCC69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65575FD"/>
    <w:multiLevelType w:val="multilevel"/>
    <w:tmpl w:val="FF7A878A"/>
    <w:lvl w:ilvl="0">
      <w:start w:val="1"/>
      <w:numFmt w:val="decimal"/>
      <w:pStyle w:val="Heading1"/>
      <w:lvlText w:val="PART %1."/>
      <w:lvlJc w:val="left"/>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b w:val="0"/>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22" w15:restartNumberingAfterBreak="0">
    <w:nsid w:val="4B0957D1"/>
    <w:multiLevelType w:val="hybridMultilevel"/>
    <w:tmpl w:val="5884566C"/>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23" w15:restartNumberingAfterBreak="0">
    <w:nsid w:val="4C8B2FFA"/>
    <w:multiLevelType w:val="hybridMultilevel"/>
    <w:tmpl w:val="703E8FB4"/>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4" w15:restartNumberingAfterBreak="0">
    <w:nsid w:val="4E281DFD"/>
    <w:multiLevelType w:val="singleLevel"/>
    <w:tmpl w:val="60948688"/>
    <w:lvl w:ilvl="0">
      <w:start w:val="1"/>
      <w:numFmt w:val="decimal"/>
      <w:lvlText w:val="%1."/>
      <w:lvlJc w:val="left"/>
      <w:pPr>
        <w:tabs>
          <w:tab w:val="num" w:pos="1260"/>
        </w:tabs>
        <w:ind w:left="1260" w:hanging="540"/>
      </w:pPr>
      <w:rPr>
        <w:rFonts w:hint="default"/>
      </w:rPr>
    </w:lvl>
  </w:abstractNum>
  <w:abstractNum w:abstractNumId="25" w15:restartNumberingAfterBreak="0">
    <w:nsid w:val="4F221381"/>
    <w:multiLevelType w:val="singleLevel"/>
    <w:tmpl w:val="BCB61008"/>
    <w:lvl w:ilvl="0">
      <w:start w:val="1"/>
      <w:numFmt w:val="upperLetter"/>
      <w:lvlText w:val="%1."/>
      <w:lvlJc w:val="left"/>
      <w:pPr>
        <w:tabs>
          <w:tab w:val="num" w:pos="720"/>
        </w:tabs>
        <w:ind w:left="720" w:hanging="540"/>
      </w:pPr>
      <w:rPr>
        <w:rFonts w:hint="default"/>
      </w:rPr>
    </w:lvl>
  </w:abstractNum>
  <w:abstractNum w:abstractNumId="26" w15:restartNumberingAfterBreak="0">
    <w:nsid w:val="50407AB9"/>
    <w:multiLevelType w:val="hybridMultilevel"/>
    <w:tmpl w:val="2096A16C"/>
    <w:lvl w:ilvl="0" w:tplc="866A14B0">
      <w:start w:val="1"/>
      <w:numFmt w:val="lowerLetter"/>
      <w:lvlText w:val="%1."/>
      <w:lvlJc w:val="left"/>
      <w:pPr>
        <w:ind w:left="2304" w:hanging="576"/>
      </w:pPr>
      <w:rPr>
        <w:rFonts w:hint="default"/>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27" w15:restartNumberingAfterBreak="0">
    <w:nsid w:val="50407D28"/>
    <w:multiLevelType w:val="multilevel"/>
    <w:tmpl w:val="CBE0CDAA"/>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53147D2D"/>
    <w:multiLevelType w:val="hybridMultilevel"/>
    <w:tmpl w:val="F68E2A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7CC6471"/>
    <w:multiLevelType w:val="hybridMultilevel"/>
    <w:tmpl w:val="2B18A09E"/>
    <w:lvl w:ilvl="0" w:tplc="0409000F">
      <w:start w:val="1"/>
      <w:numFmt w:val="decimal"/>
      <w:lvlText w:val="%1."/>
      <w:lvlJc w:val="left"/>
      <w:pPr>
        <w:ind w:left="2448" w:hanging="360"/>
      </w:p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30"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59D3425A"/>
    <w:multiLevelType w:val="hybridMultilevel"/>
    <w:tmpl w:val="847ADE1C"/>
    <w:lvl w:ilvl="0" w:tplc="0409000F">
      <w:start w:val="1"/>
      <w:numFmt w:val="decimal"/>
      <w:lvlText w:val="%1."/>
      <w:lvlJc w:val="left"/>
      <w:pPr>
        <w:ind w:left="720" w:hanging="360"/>
      </w:pPr>
      <w:rPr>
        <w:rFonts w:hint="default"/>
      </w:rPr>
    </w:lvl>
    <w:lvl w:ilvl="1" w:tplc="8D1838F4">
      <w:start w:val="1"/>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A54907"/>
    <w:multiLevelType w:val="multilevel"/>
    <w:tmpl w:val="9C0050E8"/>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3" w15:restartNumberingAfterBreak="0">
    <w:nsid w:val="63087171"/>
    <w:multiLevelType w:val="hybridMultilevel"/>
    <w:tmpl w:val="5978E6D8"/>
    <w:lvl w:ilvl="0" w:tplc="FA3C7CE4">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5134B8F"/>
    <w:multiLevelType w:val="hybridMultilevel"/>
    <w:tmpl w:val="F75E7C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6AE64AA"/>
    <w:multiLevelType w:val="hybridMultilevel"/>
    <w:tmpl w:val="2020E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073FB1"/>
    <w:multiLevelType w:val="hybridMultilevel"/>
    <w:tmpl w:val="AFE6857A"/>
    <w:lvl w:ilvl="0" w:tplc="A08811A2">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7" w15:restartNumberingAfterBreak="0">
    <w:nsid w:val="68222BB6"/>
    <w:multiLevelType w:val="hybridMultilevel"/>
    <w:tmpl w:val="C6647260"/>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8403273"/>
    <w:multiLevelType w:val="multilevel"/>
    <w:tmpl w:val="37CC1E5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9" w15:restartNumberingAfterBreak="0">
    <w:nsid w:val="6FC653F4"/>
    <w:multiLevelType w:val="multilevel"/>
    <w:tmpl w:val="51E05330"/>
    <w:lvl w:ilvl="0">
      <w:start w:val="1"/>
      <w:numFmt w:val="decimal"/>
      <w:lvlRestart w:val="0"/>
      <w:pStyle w:val="PRT"/>
      <w:suff w:val="space"/>
      <w:lvlText w:val="PART %1"/>
      <w:lvlJc w:val="left"/>
      <w:pPr>
        <w:ind w:left="0" w:firstLine="0"/>
      </w:pPr>
    </w:lvl>
    <w:lvl w:ilvl="1">
      <w:start w:val="1"/>
      <w:numFmt w:val="decimal"/>
      <w:pStyle w:val="ART"/>
      <w:lvlText w:val="%1.%2"/>
      <w:lvlJc w:val="left"/>
      <w:pPr>
        <w:tabs>
          <w:tab w:val="num" w:pos="720"/>
        </w:tabs>
        <w:ind w:left="720" w:hanging="720"/>
      </w:pPr>
    </w:lvl>
    <w:lvl w:ilvl="2">
      <w:start w:val="1"/>
      <w:numFmt w:val="upperLetter"/>
      <w:pStyle w:val="PR1"/>
      <w:lvlText w:val="%3."/>
      <w:lvlJc w:val="left"/>
      <w:pPr>
        <w:tabs>
          <w:tab w:val="num" w:pos="1440"/>
        </w:tabs>
        <w:ind w:left="1440" w:hanging="720"/>
      </w:pPr>
    </w:lvl>
    <w:lvl w:ilvl="3">
      <w:start w:val="1"/>
      <w:numFmt w:val="decimal"/>
      <w:pStyle w:val="PR2"/>
      <w:lvlText w:val="%4."/>
      <w:lvlJc w:val="left"/>
      <w:pPr>
        <w:tabs>
          <w:tab w:val="num" w:pos="2160"/>
        </w:tabs>
        <w:ind w:left="2160" w:hanging="720"/>
      </w:pPr>
    </w:lvl>
    <w:lvl w:ilvl="4">
      <w:start w:val="1"/>
      <w:numFmt w:val="lowerLetter"/>
      <w:pStyle w:val="PR3"/>
      <w:lvlText w:val="%5."/>
      <w:lvlJc w:val="left"/>
      <w:pPr>
        <w:tabs>
          <w:tab w:val="num" w:pos="2880"/>
        </w:tabs>
        <w:ind w:left="2880" w:hanging="720"/>
      </w:pPr>
    </w:lvl>
    <w:lvl w:ilvl="5">
      <w:start w:val="1"/>
      <w:numFmt w:val="decimal"/>
      <w:pStyle w:val="PR4"/>
      <w:lvlText w:val="%6)"/>
      <w:lvlJc w:val="left"/>
      <w:pPr>
        <w:tabs>
          <w:tab w:val="num" w:pos="3600"/>
        </w:tabs>
        <w:ind w:left="3600" w:hanging="720"/>
      </w:pPr>
    </w:lvl>
    <w:lvl w:ilvl="6">
      <w:start w:val="1"/>
      <w:numFmt w:val="lowerLetter"/>
      <w:pStyle w:val="PR5"/>
      <w:lvlText w:val="%7)"/>
      <w:lvlJc w:val="left"/>
      <w:pPr>
        <w:tabs>
          <w:tab w:val="num" w:pos="4320"/>
        </w:tabs>
        <w:ind w:left="4320" w:hanging="720"/>
      </w:pPr>
    </w:lvl>
    <w:lvl w:ilvl="7">
      <w:start w:val="1"/>
      <w:numFmt w:val="decimal"/>
      <w:pStyle w:val="PR6"/>
      <w:lvlText w:val="(%8)"/>
      <w:lvlJc w:val="left"/>
      <w:pPr>
        <w:tabs>
          <w:tab w:val="num" w:pos="5040"/>
        </w:tabs>
        <w:ind w:left="5040" w:hanging="720"/>
      </w:pPr>
    </w:lvl>
    <w:lvl w:ilvl="8">
      <w:start w:val="1"/>
      <w:numFmt w:val="lowerLetter"/>
      <w:pStyle w:val="PR7"/>
      <w:lvlText w:val="(%9)"/>
      <w:lvlJc w:val="left"/>
      <w:pPr>
        <w:tabs>
          <w:tab w:val="num" w:pos="5760"/>
        </w:tabs>
        <w:ind w:left="5760" w:hanging="720"/>
      </w:pPr>
    </w:lvl>
  </w:abstractNum>
  <w:abstractNum w:abstractNumId="40" w15:restartNumberingAfterBreak="0">
    <w:nsid w:val="713147C3"/>
    <w:multiLevelType w:val="hybridMultilevel"/>
    <w:tmpl w:val="E0C8D58C"/>
    <w:lvl w:ilvl="0" w:tplc="04090019">
      <w:start w:val="1"/>
      <w:numFmt w:val="lowerLetter"/>
      <w:lvlText w:val="%1."/>
      <w:lvlJc w:val="left"/>
      <w:pPr>
        <w:ind w:left="720" w:hanging="360"/>
      </w:pPr>
    </w:lvl>
    <w:lvl w:ilvl="1" w:tplc="E572D22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8E7C06"/>
    <w:multiLevelType w:val="hybridMultilevel"/>
    <w:tmpl w:val="5BB46190"/>
    <w:lvl w:ilvl="0" w:tplc="0409000F">
      <w:start w:val="1"/>
      <w:numFmt w:val="decimal"/>
      <w:lvlText w:val="%1."/>
      <w:lvlJc w:val="left"/>
      <w:pPr>
        <w:ind w:left="2088" w:hanging="360"/>
      </w:p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42" w15:restartNumberingAfterBreak="0">
    <w:nsid w:val="7F6800E6"/>
    <w:multiLevelType w:val="hybridMultilevel"/>
    <w:tmpl w:val="12FE013E"/>
    <w:lvl w:ilvl="0" w:tplc="6C42802C">
      <w:start w:val="1"/>
      <w:numFmt w:val="upperLetter"/>
      <w:lvlText w:val="%1."/>
      <w:lvlJc w:val="left"/>
      <w:pPr>
        <w:ind w:left="720" w:hanging="54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3"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702822372">
    <w:abstractNumId w:val="0"/>
  </w:num>
  <w:num w:numId="2" w16cid:durableId="807820531">
    <w:abstractNumId w:val="0"/>
  </w:num>
  <w:num w:numId="3" w16cid:durableId="708064523">
    <w:abstractNumId w:val="27"/>
  </w:num>
  <w:num w:numId="4" w16cid:durableId="2019308800">
    <w:abstractNumId w:val="12"/>
  </w:num>
  <w:num w:numId="5" w16cid:durableId="414518157">
    <w:abstractNumId w:val="30"/>
  </w:num>
  <w:num w:numId="6" w16cid:durableId="355499595">
    <w:abstractNumId w:val="9"/>
  </w:num>
  <w:num w:numId="7" w16cid:durableId="1725837335">
    <w:abstractNumId w:val="17"/>
  </w:num>
  <w:num w:numId="8" w16cid:durableId="746876234">
    <w:abstractNumId w:val="7"/>
  </w:num>
  <w:num w:numId="9" w16cid:durableId="15472959">
    <w:abstractNumId w:val="43"/>
  </w:num>
  <w:num w:numId="10" w16cid:durableId="1141507867">
    <w:abstractNumId w:val="15"/>
  </w:num>
  <w:num w:numId="11" w16cid:durableId="385572948">
    <w:abstractNumId w:val="32"/>
  </w:num>
  <w:num w:numId="12" w16cid:durableId="1677071046">
    <w:abstractNumId w:val="19"/>
  </w:num>
  <w:num w:numId="13" w16cid:durableId="170232086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0975815">
    <w:abstractNumId w:val="3"/>
  </w:num>
  <w:num w:numId="15" w16cid:durableId="1136485422">
    <w:abstractNumId w:val="34"/>
  </w:num>
  <w:num w:numId="16" w16cid:durableId="1989287511">
    <w:abstractNumId w:val="21"/>
  </w:num>
  <w:num w:numId="17" w16cid:durableId="2080324950">
    <w:abstractNumId w:val="39"/>
  </w:num>
  <w:num w:numId="18" w16cid:durableId="18892600">
    <w:abstractNumId w:val="25"/>
  </w:num>
  <w:num w:numId="19" w16cid:durableId="347373210">
    <w:abstractNumId w:val="16"/>
  </w:num>
  <w:num w:numId="20" w16cid:durableId="592205595">
    <w:abstractNumId w:val="14"/>
  </w:num>
  <w:num w:numId="21" w16cid:durableId="1662269558">
    <w:abstractNumId w:val="24"/>
  </w:num>
  <w:num w:numId="22" w16cid:durableId="24260069">
    <w:abstractNumId w:val="10"/>
  </w:num>
  <w:num w:numId="23" w16cid:durableId="1957373334">
    <w:abstractNumId w:val="20"/>
  </w:num>
  <w:num w:numId="24" w16cid:durableId="1518304886">
    <w:abstractNumId w:val="42"/>
  </w:num>
  <w:num w:numId="25" w16cid:durableId="956061518">
    <w:abstractNumId w:val="5"/>
  </w:num>
  <w:num w:numId="26" w16cid:durableId="23946096">
    <w:abstractNumId w:val="4"/>
  </w:num>
  <w:num w:numId="27" w16cid:durableId="1645969293">
    <w:abstractNumId w:val="3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60089193">
    <w:abstractNumId w:val="21"/>
  </w:num>
  <w:num w:numId="29" w16cid:durableId="2097627559">
    <w:abstractNumId w:val="21"/>
  </w:num>
  <w:num w:numId="30" w16cid:durableId="1532067546">
    <w:abstractNumId w:val="21"/>
  </w:num>
  <w:num w:numId="31" w16cid:durableId="836769184">
    <w:abstractNumId w:val="21"/>
  </w:num>
  <w:num w:numId="32" w16cid:durableId="1766685920">
    <w:abstractNumId w:val="21"/>
  </w:num>
  <w:num w:numId="33" w16cid:durableId="1592546773">
    <w:abstractNumId w:val="21"/>
  </w:num>
  <w:num w:numId="34" w16cid:durableId="1617174166">
    <w:abstractNumId w:val="21"/>
  </w:num>
  <w:num w:numId="35" w16cid:durableId="296184171">
    <w:abstractNumId w:val="11"/>
  </w:num>
  <w:num w:numId="36" w16cid:durableId="538860962">
    <w:abstractNumId w:val="26"/>
  </w:num>
  <w:num w:numId="37" w16cid:durableId="1009911304">
    <w:abstractNumId w:val="8"/>
  </w:num>
  <w:num w:numId="38" w16cid:durableId="1782063574">
    <w:abstractNumId w:val="29"/>
  </w:num>
  <w:num w:numId="39" w16cid:durableId="1066538606">
    <w:abstractNumId w:val="13"/>
  </w:num>
  <w:num w:numId="40" w16cid:durableId="918750435">
    <w:abstractNumId w:val="41"/>
  </w:num>
  <w:num w:numId="41" w16cid:durableId="766148048">
    <w:abstractNumId w:val="6"/>
  </w:num>
  <w:num w:numId="42" w16cid:durableId="1647658429">
    <w:abstractNumId w:val="23"/>
  </w:num>
  <w:num w:numId="43" w16cid:durableId="1147817994">
    <w:abstractNumId w:val="22"/>
  </w:num>
  <w:num w:numId="44" w16cid:durableId="1465543996">
    <w:abstractNumId w:val="37"/>
  </w:num>
  <w:num w:numId="45" w16cid:durableId="2065060649">
    <w:abstractNumId w:val="36"/>
  </w:num>
  <w:num w:numId="46" w16cid:durableId="100763759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89662288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31789626">
    <w:abstractNumId w:val="33"/>
  </w:num>
  <w:num w:numId="49" w16cid:durableId="404644583">
    <w:abstractNumId w:val="40"/>
  </w:num>
  <w:num w:numId="50" w16cid:durableId="6390698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08233745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697543013">
    <w:abstractNumId w:val="2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4372004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25973641">
    <w:abstractNumId w:val="2"/>
  </w:num>
  <w:num w:numId="55" w16cid:durableId="457143589">
    <w:abstractNumId w:val="31"/>
  </w:num>
  <w:num w:numId="56" w16cid:durableId="24135760">
    <w:abstractNumId w:val="35"/>
  </w:num>
  <w:num w:numId="57" w16cid:durableId="1257833166">
    <w:abstractNumId w:val="1"/>
  </w:num>
  <w:num w:numId="58" w16cid:durableId="1663001458">
    <w:abstractNumId w:val="18"/>
  </w:num>
  <w:num w:numId="59" w16cid:durableId="1963028189">
    <w:abstractNumId w:val="28"/>
  </w:num>
  <w:num w:numId="60" w16cid:durableId="204748858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6811608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7580315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5227469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61212738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27293657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261770221">
    <w:abstractNumId w:val="38"/>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Pang">
    <w15:presenceInfo w15:providerId="AD" w15:userId="S::Johnny.Pang@etoengineering.ca::93e0402e-0c7d-4ac3-adc9-299bd55456c0"/>
  </w15:person>
  <w15:person w15:author="Axel Ouillet">
    <w15:presenceInfo w15:providerId="AD" w15:userId="S::ouilleta@AE.CA::61f62530-c8bb-495e-afd5-ea61b2be56ec"/>
  </w15:person>
  <w15:person w15:author="Radulovic, Nicole">
    <w15:presenceInfo w15:providerId="AD" w15:userId="S::Nicole.Radulovic@york.ca::1395bf46-3a6b-4329-920d-ffad62967f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982E93"/>
    <w:rsid w:val="00004DF4"/>
    <w:rsid w:val="00010650"/>
    <w:rsid w:val="000144A1"/>
    <w:rsid w:val="00015D1E"/>
    <w:rsid w:val="00024C92"/>
    <w:rsid w:val="000369AC"/>
    <w:rsid w:val="00037006"/>
    <w:rsid w:val="000371B7"/>
    <w:rsid w:val="0004167C"/>
    <w:rsid w:val="00061FCB"/>
    <w:rsid w:val="000653E1"/>
    <w:rsid w:val="00074FC5"/>
    <w:rsid w:val="00082EDB"/>
    <w:rsid w:val="00083661"/>
    <w:rsid w:val="00084AD0"/>
    <w:rsid w:val="000940E8"/>
    <w:rsid w:val="000A0177"/>
    <w:rsid w:val="000A1E20"/>
    <w:rsid w:val="000B04A6"/>
    <w:rsid w:val="000B4151"/>
    <w:rsid w:val="000D0C7B"/>
    <w:rsid w:val="000E0B2C"/>
    <w:rsid w:val="000E0E3B"/>
    <w:rsid w:val="000E66C4"/>
    <w:rsid w:val="000F38AD"/>
    <w:rsid w:val="001058C1"/>
    <w:rsid w:val="00107B93"/>
    <w:rsid w:val="001107A0"/>
    <w:rsid w:val="001177DE"/>
    <w:rsid w:val="00130B70"/>
    <w:rsid w:val="00131274"/>
    <w:rsid w:val="00136E0A"/>
    <w:rsid w:val="00137CB2"/>
    <w:rsid w:val="00143849"/>
    <w:rsid w:val="001460ED"/>
    <w:rsid w:val="00167D68"/>
    <w:rsid w:val="001730B4"/>
    <w:rsid w:val="00174222"/>
    <w:rsid w:val="00174834"/>
    <w:rsid w:val="00183CD0"/>
    <w:rsid w:val="0019754B"/>
    <w:rsid w:val="001A5FA0"/>
    <w:rsid w:val="001A60FE"/>
    <w:rsid w:val="001B72A1"/>
    <w:rsid w:val="001C1478"/>
    <w:rsid w:val="001C41F7"/>
    <w:rsid w:val="001D5F21"/>
    <w:rsid w:val="001D66DA"/>
    <w:rsid w:val="001D68F0"/>
    <w:rsid w:val="001E0AEA"/>
    <w:rsid w:val="001E5C05"/>
    <w:rsid w:val="001E7CC3"/>
    <w:rsid w:val="001F482A"/>
    <w:rsid w:val="00223858"/>
    <w:rsid w:val="0022404D"/>
    <w:rsid w:val="00231FD6"/>
    <w:rsid w:val="00244E1F"/>
    <w:rsid w:val="00250D09"/>
    <w:rsid w:val="00275303"/>
    <w:rsid w:val="00292339"/>
    <w:rsid w:val="002A54A8"/>
    <w:rsid w:val="002B5DB6"/>
    <w:rsid w:val="002C1C36"/>
    <w:rsid w:val="002D072C"/>
    <w:rsid w:val="002D303B"/>
    <w:rsid w:val="002D3F35"/>
    <w:rsid w:val="002E2223"/>
    <w:rsid w:val="002E725F"/>
    <w:rsid w:val="002F228F"/>
    <w:rsid w:val="00305566"/>
    <w:rsid w:val="00315EC9"/>
    <w:rsid w:val="003246D9"/>
    <w:rsid w:val="00332E3C"/>
    <w:rsid w:val="00340129"/>
    <w:rsid w:val="00340EC5"/>
    <w:rsid w:val="00343E09"/>
    <w:rsid w:val="003505C3"/>
    <w:rsid w:val="0036663F"/>
    <w:rsid w:val="0037269B"/>
    <w:rsid w:val="003769DE"/>
    <w:rsid w:val="00382254"/>
    <w:rsid w:val="003836DB"/>
    <w:rsid w:val="003846C7"/>
    <w:rsid w:val="003850B5"/>
    <w:rsid w:val="00390F73"/>
    <w:rsid w:val="003A2A39"/>
    <w:rsid w:val="003A35F4"/>
    <w:rsid w:val="003B22BF"/>
    <w:rsid w:val="003B4193"/>
    <w:rsid w:val="003B4790"/>
    <w:rsid w:val="003B50DA"/>
    <w:rsid w:val="003B51D3"/>
    <w:rsid w:val="003C323D"/>
    <w:rsid w:val="003C7AC0"/>
    <w:rsid w:val="003E6223"/>
    <w:rsid w:val="003F033F"/>
    <w:rsid w:val="003F176B"/>
    <w:rsid w:val="00405326"/>
    <w:rsid w:val="00405D34"/>
    <w:rsid w:val="00416DA9"/>
    <w:rsid w:val="00423907"/>
    <w:rsid w:val="00425D29"/>
    <w:rsid w:val="00435112"/>
    <w:rsid w:val="00446DA3"/>
    <w:rsid w:val="004528F9"/>
    <w:rsid w:val="0046080D"/>
    <w:rsid w:val="00467B68"/>
    <w:rsid w:val="00471434"/>
    <w:rsid w:val="0047183E"/>
    <w:rsid w:val="00473F4C"/>
    <w:rsid w:val="004768BA"/>
    <w:rsid w:val="00496713"/>
    <w:rsid w:val="004A1B0C"/>
    <w:rsid w:val="004A1BF9"/>
    <w:rsid w:val="004A5897"/>
    <w:rsid w:val="004A71C2"/>
    <w:rsid w:val="004B52E7"/>
    <w:rsid w:val="004C2C1E"/>
    <w:rsid w:val="004C4175"/>
    <w:rsid w:val="004D004B"/>
    <w:rsid w:val="004D0CFE"/>
    <w:rsid w:val="004D11F9"/>
    <w:rsid w:val="004D1A4E"/>
    <w:rsid w:val="004F335D"/>
    <w:rsid w:val="0053042A"/>
    <w:rsid w:val="0053110A"/>
    <w:rsid w:val="005369A4"/>
    <w:rsid w:val="005474E0"/>
    <w:rsid w:val="00554211"/>
    <w:rsid w:val="00567788"/>
    <w:rsid w:val="00570A4C"/>
    <w:rsid w:val="00585425"/>
    <w:rsid w:val="0059302D"/>
    <w:rsid w:val="005A02F1"/>
    <w:rsid w:val="005A1AA3"/>
    <w:rsid w:val="005A2C53"/>
    <w:rsid w:val="005A58B1"/>
    <w:rsid w:val="005B17CD"/>
    <w:rsid w:val="005C7137"/>
    <w:rsid w:val="005F0D8F"/>
    <w:rsid w:val="00600DF7"/>
    <w:rsid w:val="0060195A"/>
    <w:rsid w:val="00611FD1"/>
    <w:rsid w:val="006135AA"/>
    <w:rsid w:val="00617065"/>
    <w:rsid w:val="00620635"/>
    <w:rsid w:val="00630964"/>
    <w:rsid w:val="00642B55"/>
    <w:rsid w:val="00643CE2"/>
    <w:rsid w:val="00664F59"/>
    <w:rsid w:val="00666E8A"/>
    <w:rsid w:val="00667DB9"/>
    <w:rsid w:val="006716A9"/>
    <w:rsid w:val="00681941"/>
    <w:rsid w:val="00685BAD"/>
    <w:rsid w:val="00692434"/>
    <w:rsid w:val="00697556"/>
    <w:rsid w:val="006A4EAE"/>
    <w:rsid w:val="006B244A"/>
    <w:rsid w:val="006B570A"/>
    <w:rsid w:val="006B7E47"/>
    <w:rsid w:val="006D1BBD"/>
    <w:rsid w:val="006D3AFC"/>
    <w:rsid w:val="006D4DD9"/>
    <w:rsid w:val="006E0146"/>
    <w:rsid w:val="006E0FDC"/>
    <w:rsid w:val="0070690B"/>
    <w:rsid w:val="007237F2"/>
    <w:rsid w:val="00723ECF"/>
    <w:rsid w:val="00725F8D"/>
    <w:rsid w:val="00727EC1"/>
    <w:rsid w:val="007304E7"/>
    <w:rsid w:val="00733026"/>
    <w:rsid w:val="00733713"/>
    <w:rsid w:val="00741ACD"/>
    <w:rsid w:val="00756F21"/>
    <w:rsid w:val="00770C0A"/>
    <w:rsid w:val="007716B0"/>
    <w:rsid w:val="00773187"/>
    <w:rsid w:val="0078120D"/>
    <w:rsid w:val="00794017"/>
    <w:rsid w:val="00794C74"/>
    <w:rsid w:val="00796736"/>
    <w:rsid w:val="007B4D79"/>
    <w:rsid w:val="007C2F04"/>
    <w:rsid w:val="007C637E"/>
    <w:rsid w:val="007E7C9F"/>
    <w:rsid w:val="00801AC9"/>
    <w:rsid w:val="00807AF4"/>
    <w:rsid w:val="00820876"/>
    <w:rsid w:val="00835C9B"/>
    <w:rsid w:val="00840D69"/>
    <w:rsid w:val="0084120C"/>
    <w:rsid w:val="00843D84"/>
    <w:rsid w:val="008630B8"/>
    <w:rsid w:val="00872CE0"/>
    <w:rsid w:val="0087405E"/>
    <w:rsid w:val="008778F8"/>
    <w:rsid w:val="008814E5"/>
    <w:rsid w:val="00885CE0"/>
    <w:rsid w:val="0089494B"/>
    <w:rsid w:val="008960E9"/>
    <w:rsid w:val="00897D15"/>
    <w:rsid w:val="008A769A"/>
    <w:rsid w:val="008B3C95"/>
    <w:rsid w:val="008C33D3"/>
    <w:rsid w:val="008C4616"/>
    <w:rsid w:val="008D0FB7"/>
    <w:rsid w:val="008D70E8"/>
    <w:rsid w:val="009055C6"/>
    <w:rsid w:val="009103D5"/>
    <w:rsid w:val="0091476F"/>
    <w:rsid w:val="00923FD4"/>
    <w:rsid w:val="00924F51"/>
    <w:rsid w:val="00926EF7"/>
    <w:rsid w:val="0093460F"/>
    <w:rsid w:val="009359E1"/>
    <w:rsid w:val="00955E5B"/>
    <w:rsid w:val="009611D6"/>
    <w:rsid w:val="00962516"/>
    <w:rsid w:val="0097786D"/>
    <w:rsid w:val="009811C5"/>
    <w:rsid w:val="00981C4E"/>
    <w:rsid w:val="00981F7C"/>
    <w:rsid w:val="00982E93"/>
    <w:rsid w:val="009852AA"/>
    <w:rsid w:val="00993054"/>
    <w:rsid w:val="00993251"/>
    <w:rsid w:val="009B0994"/>
    <w:rsid w:val="009C2DB7"/>
    <w:rsid w:val="009C33E2"/>
    <w:rsid w:val="009C4EE6"/>
    <w:rsid w:val="009D6387"/>
    <w:rsid w:val="009D734B"/>
    <w:rsid w:val="009E7DB3"/>
    <w:rsid w:val="00A21300"/>
    <w:rsid w:val="00A23E72"/>
    <w:rsid w:val="00A31780"/>
    <w:rsid w:val="00A321AC"/>
    <w:rsid w:val="00A35010"/>
    <w:rsid w:val="00A353CB"/>
    <w:rsid w:val="00A35BB5"/>
    <w:rsid w:val="00A378B0"/>
    <w:rsid w:val="00A415E5"/>
    <w:rsid w:val="00A5586D"/>
    <w:rsid w:val="00A56C3B"/>
    <w:rsid w:val="00A619FA"/>
    <w:rsid w:val="00A65498"/>
    <w:rsid w:val="00A660F9"/>
    <w:rsid w:val="00A73509"/>
    <w:rsid w:val="00A9207B"/>
    <w:rsid w:val="00AC1B79"/>
    <w:rsid w:val="00AC46C4"/>
    <w:rsid w:val="00AD3A24"/>
    <w:rsid w:val="00AD71EA"/>
    <w:rsid w:val="00AE43E9"/>
    <w:rsid w:val="00AF0A4D"/>
    <w:rsid w:val="00AF2E73"/>
    <w:rsid w:val="00AF5791"/>
    <w:rsid w:val="00B049F4"/>
    <w:rsid w:val="00B158E2"/>
    <w:rsid w:val="00B22A14"/>
    <w:rsid w:val="00B33A8B"/>
    <w:rsid w:val="00B363D7"/>
    <w:rsid w:val="00B375EC"/>
    <w:rsid w:val="00B37EFA"/>
    <w:rsid w:val="00B456D0"/>
    <w:rsid w:val="00B63A27"/>
    <w:rsid w:val="00B71205"/>
    <w:rsid w:val="00B736DA"/>
    <w:rsid w:val="00B83314"/>
    <w:rsid w:val="00BA29CB"/>
    <w:rsid w:val="00BA7B37"/>
    <w:rsid w:val="00BB0C77"/>
    <w:rsid w:val="00BB3D07"/>
    <w:rsid w:val="00BD6510"/>
    <w:rsid w:val="00BE02A5"/>
    <w:rsid w:val="00BF0CDE"/>
    <w:rsid w:val="00C0069F"/>
    <w:rsid w:val="00C100BD"/>
    <w:rsid w:val="00C10C22"/>
    <w:rsid w:val="00C13077"/>
    <w:rsid w:val="00C133A8"/>
    <w:rsid w:val="00C141C2"/>
    <w:rsid w:val="00C21413"/>
    <w:rsid w:val="00C316B9"/>
    <w:rsid w:val="00C641AE"/>
    <w:rsid w:val="00C70F8E"/>
    <w:rsid w:val="00C71AE9"/>
    <w:rsid w:val="00C73F45"/>
    <w:rsid w:val="00C75314"/>
    <w:rsid w:val="00C768F9"/>
    <w:rsid w:val="00C77AA0"/>
    <w:rsid w:val="00C831D9"/>
    <w:rsid w:val="00C94A9E"/>
    <w:rsid w:val="00CA18E6"/>
    <w:rsid w:val="00CA58A7"/>
    <w:rsid w:val="00CB2687"/>
    <w:rsid w:val="00CC097B"/>
    <w:rsid w:val="00CD5E39"/>
    <w:rsid w:val="00CD76D4"/>
    <w:rsid w:val="00CE1AF9"/>
    <w:rsid w:val="00CE791C"/>
    <w:rsid w:val="00CF185B"/>
    <w:rsid w:val="00CF7EE6"/>
    <w:rsid w:val="00D0455D"/>
    <w:rsid w:val="00D060AD"/>
    <w:rsid w:val="00D06117"/>
    <w:rsid w:val="00D1255E"/>
    <w:rsid w:val="00D12674"/>
    <w:rsid w:val="00D15BE1"/>
    <w:rsid w:val="00D16522"/>
    <w:rsid w:val="00D3222F"/>
    <w:rsid w:val="00D417ED"/>
    <w:rsid w:val="00D43C11"/>
    <w:rsid w:val="00D52A58"/>
    <w:rsid w:val="00D5497A"/>
    <w:rsid w:val="00D60B6E"/>
    <w:rsid w:val="00D63D0C"/>
    <w:rsid w:val="00D64278"/>
    <w:rsid w:val="00D64C45"/>
    <w:rsid w:val="00D90CBB"/>
    <w:rsid w:val="00D97487"/>
    <w:rsid w:val="00DA3BF9"/>
    <w:rsid w:val="00DB4BAE"/>
    <w:rsid w:val="00DC26EB"/>
    <w:rsid w:val="00DC47B2"/>
    <w:rsid w:val="00DC7257"/>
    <w:rsid w:val="00DE35CD"/>
    <w:rsid w:val="00DE56F3"/>
    <w:rsid w:val="00DE6B74"/>
    <w:rsid w:val="00DF1B1B"/>
    <w:rsid w:val="00DF274B"/>
    <w:rsid w:val="00E071D8"/>
    <w:rsid w:val="00E243F4"/>
    <w:rsid w:val="00E4719C"/>
    <w:rsid w:val="00E5682F"/>
    <w:rsid w:val="00E60857"/>
    <w:rsid w:val="00E618D1"/>
    <w:rsid w:val="00E7561C"/>
    <w:rsid w:val="00E76D24"/>
    <w:rsid w:val="00E804EC"/>
    <w:rsid w:val="00EA499E"/>
    <w:rsid w:val="00EC68F9"/>
    <w:rsid w:val="00ED0789"/>
    <w:rsid w:val="00ED394C"/>
    <w:rsid w:val="00ED3F16"/>
    <w:rsid w:val="00ED4634"/>
    <w:rsid w:val="00ED7F13"/>
    <w:rsid w:val="00EF4326"/>
    <w:rsid w:val="00EF5D32"/>
    <w:rsid w:val="00F07612"/>
    <w:rsid w:val="00F21E8D"/>
    <w:rsid w:val="00F245B8"/>
    <w:rsid w:val="00F24D93"/>
    <w:rsid w:val="00F27AC4"/>
    <w:rsid w:val="00F31FEC"/>
    <w:rsid w:val="00F425A0"/>
    <w:rsid w:val="00F47FC4"/>
    <w:rsid w:val="00F54BDC"/>
    <w:rsid w:val="00F56535"/>
    <w:rsid w:val="00F62344"/>
    <w:rsid w:val="00F83EB7"/>
    <w:rsid w:val="00F84782"/>
    <w:rsid w:val="00F85841"/>
    <w:rsid w:val="00F9576C"/>
    <w:rsid w:val="00F97C2C"/>
    <w:rsid w:val="00FA2D3C"/>
    <w:rsid w:val="00FA4D0D"/>
    <w:rsid w:val="00FB4274"/>
    <w:rsid w:val="00FB5FAA"/>
    <w:rsid w:val="00FB78AE"/>
    <w:rsid w:val="00FC1B5D"/>
    <w:rsid w:val="00FC2471"/>
    <w:rsid w:val="00FC769B"/>
    <w:rsid w:val="00FD5AB1"/>
    <w:rsid w:val="00FE5918"/>
    <w:rsid w:val="00FF198F"/>
    <w:rsid w:val="00FF2051"/>
    <w:rsid w:val="00FF35C6"/>
    <w:rsid w:val="00FF5A1B"/>
    <w:rsid w:val="00FF7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B08D95"/>
  <w15:chartTrackingRefBased/>
  <w15:docId w15:val="{2F2D56C1-BEAB-41FA-A37B-980DB1F60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4151"/>
    <w:rPr>
      <w:rFonts w:ascii="Calibri" w:hAnsi="Calibri"/>
      <w:sz w:val="22"/>
      <w:szCs w:val="22"/>
      <w:lang w:val="en-CA" w:eastAsia="en-CA"/>
    </w:rPr>
  </w:style>
  <w:style w:type="paragraph" w:styleId="Heading1">
    <w:name w:val="heading 1"/>
    <w:basedOn w:val="ListParagraph"/>
    <w:link w:val="Heading1Char"/>
    <w:qFormat/>
    <w:rsid w:val="000B4151"/>
    <w:pPr>
      <w:numPr>
        <w:numId w:val="16"/>
      </w:numPr>
      <w:spacing w:before="160"/>
      <w:outlineLvl w:val="0"/>
    </w:pPr>
    <w:rPr>
      <w:caps/>
    </w:rPr>
  </w:style>
  <w:style w:type="paragraph" w:styleId="Heading2">
    <w:name w:val="heading 2"/>
    <w:basedOn w:val="ListParagraph"/>
    <w:next w:val="Normal"/>
    <w:link w:val="Heading2Char"/>
    <w:qFormat/>
    <w:rsid w:val="000B4151"/>
    <w:pPr>
      <w:numPr>
        <w:ilvl w:val="1"/>
        <w:numId w:val="16"/>
      </w:numPr>
      <w:spacing w:before="80"/>
      <w:outlineLvl w:val="1"/>
    </w:pPr>
    <w:rPr>
      <w:u w:val="single"/>
    </w:rPr>
  </w:style>
  <w:style w:type="paragraph" w:styleId="Heading3">
    <w:name w:val="heading 3"/>
    <w:basedOn w:val="ListParagraph"/>
    <w:link w:val="Heading3Char"/>
    <w:qFormat/>
    <w:rsid w:val="000B4151"/>
    <w:pPr>
      <w:numPr>
        <w:ilvl w:val="2"/>
        <w:numId w:val="16"/>
      </w:numPr>
      <w:outlineLvl w:val="2"/>
    </w:pPr>
  </w:style>
  <w:style w:type="paragraph" w:styleId="Heading4">
    <w:name w:val="heading 4"/>
    <w:basedOn w:val="ListParagraph"/>
    <w:link w:val="Heading4Char"/>
    <w:qFormat/>
    <w:rsid w:val="000B4151"/>
    <w:pPr>
      <w:numPr>
        <w:ilvl w:val="3"/>
        <w:numId w:val="16"/>
      </w:numPr>
      <w:outlineLvl w:val="3"/>
    </w:pPr>
  </w:style>
  <w:style w:type="paragraph" w:styleId="Heading5">
    <w:name w:val="heading 5"/>
    <w:basedOn w:val="Heading4"/>
    <w:link w:val="Heading5Char"/>
    <w:qFormat/>
    <w:rsid w:val="000B4151"/>
    <w:pPr>
      <w:numPr>
        <w:ilvl w:val="4"/>
      </w:numPr>
      <w:outlineLvl w:val="4"/>
    </w:pPr>
  </w:style>
  <w:style w:type="paragraph" w:styleId="Heading6">
    <w:name w:val="heading 6"/>
    <w:basedOn w:val="Heading5"/>
    <w:next w:val="Normal"/>
    <w:link w:val="Heading6Char"/>
    <w:qFormat/>
    <w:rsid w:val="000B4151"/>
    <w:pPr>
      <w:numPr>
        <w:ilvl w:val="5"/>
      </w:numPr>
      <w:outlineLvl w:val="5"/>
    </w:pPr>
  </w:style>
  <w:style w:type="paragraph" w:styleId="Heading7">
    <w:name w:val="heading 7"/>
    <w:basedOn w:val="ListParagraph"/>
    <w:next w:val="Normal"/>
    <w:link w:val="Heading7Char"/>
    <w:qFormat/>
    <w:rsid w:val="000B4151"/>
    <w:pPr>
      <w:numPr>
        <w:ilvl w:val="6"/>
        <w:numId w:val="16"/>
      </w:numPr>
      <w:outlineLvl w:val="6"/>
    </w:pPr>
  </w:style>
  <w:style w:type="paragraph" w:styleId="Heading8">
    <w:name w:val="heading 8"/>
    <w:basedOn w:val="Heading7"/>
    <w:next w:val="Normal"/>
    <w:link w:val="Heading8Char"/>
    <w:qFormat/>
    <w:rsid w:val="000B4151"/>
    <w:pPr>
      <w:numPr>
        <w:ilvl w:val="7"/>
      </w:numPr>
      <w:outlineLvl w:val="7"/>
    </w:pPr>
  </w:style>
  <w:style w:type="paragraph" w:styleId="Heading9">
    <w:name w:val="heading 9"/>
    <w:basedOn w:val="Heading8"/>
    <w:next w:val="Normal"/>
    <w:link w:val="Heading9Char"/>
    <w:qFormat/>
    <w:rsid w:val="000B4151"/>
    <w:pPr>
      <w:numPr>
        <w:ilvl w:val="0"/>
        <w:numId w:val="0"/>
      </w:numPr>
      <w:tabs>
        <w:tab w:val="num" w:pos="5760"/>
      </w:tabs>
      <w:ind w:left="5760" w:hanging="72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B4151"/>
    <w:pPr>
      <w:spacing w:after="160"/>
    </w:pPr>
    <w:rPr>
      <w:rFonts w:ascii="Book Antiqua" w:hAnsi="Book Antiqua"/>
    </w:rPr>
  </w:style>
  <w:style w:type="paragraph" w:customStyle="1" w:styleId="Bullet">
    <w:name w:val="Bullet"/>
    <w:basedOn w:val="BodyText"/>
    <w:next w:val="BodyText"/>
    <w:rsid w:val="000B4151"/>
  </w:style>
  <w:style w:type="character" w:styleId="CommentReference">
    <w:name w:val="annotation reference"/>
    <w:rsid w:val="000B4151"/>
    <w:rPr>
      <w:rFonts w:ascii="Arial" w:hAnsi="Arial"/>
      <w:color w:val="FF0000"/>
      <w:position w:val="6"/>
      <w:sz w:val="20"/>
    </w:rPr>
  </w:style>
  <w:style w:type="paragraph" w:styleId="CommentText">
    <w:name w:val="annotation text"/>
    <w:aliases w:val="Char"/>
    <w:basedOn w:val="Normal"/>
    <w:link w:val="CommentTextChar"/>
    <w:rsid w:val="000B4151"/>
    <w:pPr>
      <w:spacing w:before="120"/>
    </w:pPr>
    <w:rPr>
      <w:rFonts w:ascii="Arial" w:hAnsi="Arial"/>
    </w:rPr>
  </w:style>
  <w:style w:type="paragraph" w:customStyle="1" w:styleId="CSA">
    <w:name w:val="CSA"/>
    <w:basedOn w:val="BodyText"/>
    <w:next w:val="Heading1"/>
    <w:rsid w:val="000B4151"/>
    <w:pPr>
      <w:keepNext/>
      <w:spacing w:after="0"/>
    </w:pPr>
    <w:rPr>
      <w:b/>
      <w:caps/>
      <w:sz w:val="20"/>
    </w:rPr>
  </w:style>
  <w:style w:type="paragraph" w:customStyle="1" w:styleId="Divider">
    <w:name w:val="Divider"/>
    <w:basedOn w:val="Normal"/>
    <w:next w:val="BlockText"/>
    <w:rsid w:val="000B4151"/>
    <w:pPr>
      <w:pBdr>
        <w:bottom w:val="single" w:sz="6" w:space="1" w:color="auto"/>
      </w:pBdr>
      <w:spacing w:before="10800"/>
      <w:jc w:val="right"/>
    </w:pPr>
    <w:rPr>
      <w:b/>
      <w:sz w:val="40"/>
    </w:rPr>
  </w:style>
  <w:style w:type="paragraph" w:customStyle="1" w:styleId="Main-Head">
    <w:name w:val="Main-Head"/>
    <w:basedOn w:val="Normal"/>
    <w:next w:val="BodyText"/>
    <w:link w:val="Main-HeadChar"/>
    <w:rsid w:val="000B4151"/>
    <w:rPr>
      <w:rFonts w:ascii="Arial Narrow" w:hAnsi="Arial Narrow"/>
      <w:b/>
    </w:rPr>
  </w:style>
  <w:style w:type="paragraph" w:styleId="Caption">
    <w:name w:val="caption"/>
    <w:basedOn w:val="Main-Head"/>
    <w:next w:val="Normal"/>
    <w:rsid w:val="000B4151"/>
    <w:pPr>
      <w:keepNext/>
      <w:spacing w:after="240"/>
    </w:pPr>
    <w:rPr>
      <w:b w:val="0"/>
      <w:i/>
      <w:sz w:val="20"/>
    </w:rPr>
  </w:style>
  <w:style w:type="paragraph" w:customStyle="1" w:styleId="Exhibit--Number">
    <w:name w:val="Exhibit--Number"/>
    <w:basedOn w:val="Main-Head"/>
    <w:next w:val="Exhibit--Title"/>
    <w:rsid w:val="000B4151"/>
    <w:pPr>
      <w:spacing w:before="160"/>
    </w:pPr>
    <w:rPr>
      <w:caps/>
      <w:sz w:val="18"/>
    </w:rPr>
  </w:style>
  <w:style w:type="paragraph" w:customStyle="1" w:styleId="Exhibit--Title">
    <w:name w:val="Exhibit--Title"/>
    <w:basedOn w:val="Exhibit--Number"/>
    <w:next w:val="Exhibit--Caption"/>
    <w:rsid w:val="000B4151"/>
    <w:pPr>
      <w:spacing w:before="0"/>
    </w:pPr>
    <w:rPr>
      <w:b w:val="0"/>
      <w:caps w:val="0"/>
      <w:sz w:val="20"/>
    </w:rPr>
  </w:style>
  <w:style w:type="paragraph" w:styleId="BlockText">
    <w:name w:val="Block Text"/>
    <w:basedOn w:val="Normal"/>
    <w:rsid w:val="000B4151"/>
    <w:pPr>
      <w:spacing w:after="120"/>
      <w:ind w:left="1440" w:right="1440"/>
    </w:pPr>
  </w:style>
  <w:style w:type="paragraph" w:customStyle="1" w:styleId="Contents">
    <w:name w:val="Contents"/>
    <w:basedOn w:val="Heading1"/>
    <w:next w:val="BodyText"/>
    <w:rsid w:val="000B4151"/>
  </w:style>
  <w:style w:type="paragraph" w:styleId="Footer">
    <w:name w:val="footer"/>
    <w:basedOn w:val="Normal"/>
    <w:rsid w:val="000B4151"/>
    <w:pPr>
      <w:tabs>
        <w:tab w:val="right" w:pos="9000"/>
      </w:tabs>
    </w:pPr>
    <w:rPr>
      <w:rFonts w:ascii="Arial Narrow" w:hAnsi="Arial Narrow"/>
      <w:caps/>
      <w:sz w:val="14"/>
    </w:rPr>
  </w:style>
  <w:style w:type="character" w:styleId="FootnoteReference">
    <w:name w:val="footnote reference"/>
    <w:semiHidden/>
    <w:rsid w:val="000B4151"/>
    <w:rPr>
      <w:rFonts w:ascii="Arial" w:hAnsi="Arial"/>
      <w:spacing w:val="0"/>
      <w:position w:val="6"/>
      <w:sz w:val="16"/>
    </w:rPr>
  </w:style>
  <w:style w:type="paragraph" w:styleId="FootnoteText">
    <w:name w:val="footnote text"/>
    <w:basedOn w:val="BodyText"/>
    <w:semiHidden/>
    <w:rsid w:val="000B4151"/>
    <w:pPr>
      <w:spacing w:after="0"/>
    </w:pPr>
    <w:rPr>
      <w:rFonts w:ascii="Arial" w:hAnsi="Arial"/>
      <w:sz w:val="16"/>
    </w:rPr>
  </w:style>
  <w:style w:type="paragraph" w:styleId="Header">
    <w:name w:val="header"/>
    <w:basedOn w:val="Normal"/>
    <w:rsid w:val="000B4151"/>
    <w:pPr>
      <w:pBdr>
        <w:bottom w:val="single" w:sz="6" w:space="1" w:color="auto"/>
      </w:pBdr>
      <w:jc w:val="right"/>
    </w:pPr>
    <w:rPr>
      <w:rFonts w:ascii="Arial Narrow" w:hAnsi="Arial Narrow"/>
      <w:caps/>
      <w:sz w:val="14"/>
    </w:rPr>
  </w:style>
  <w:style w:type="paragraph" w:styleId="NormalIndent">
    <w:name w:val="Normal Indent"/>
    <w:basedOn w:val="Normal"/>
    <w:rsid w:val="000B4151"/>
    <w:pPr>
      <w:ind w:left="360"/>
    </w:pPr>
  </w:style>
  <w:style w:type="paragraph" w:customStyle="1" w:styleId="Number">
    <w:name w:val="Number"/>
    <w:basedOn w:val="BodyText"/>
    <w:next w:val="BodyText"/>
    <w:rsid w:val="000B4151"/>
    <w:pPr>
      <w:spacing w:after="0"/>
      <w:ind w:left="360" w:hanging="360"/>
    </w:pPr>
  </w:style>
  <w:style w:type="character" w:styleId="PageNumber">
    <w:name w:val="page number"/>
    <w:rsid w:val="000B4151"/>
    <w:rPr>
      <w:sz w:val="16"/>
    </w:rPr>
  </w:style>
  <w:style w:type="paragraph" w:customStyle="1" w:styleId="TableHead">
    <w:name w:val="Table Head"/>
    <w:basedOn w:val="Normal"/>
    <w:next w:val="Normal"/>
    <w:rsid w:val="000B4151"/>
    <w:pPr>
      <w:spacing w:before="80" w:after="80"/>
      <w:jc w:val="center"/>
    </w:pPr>
    <w:rPr>
      <w:rFonts w:ascii="Arial" w:hAnsi="Arial"/>
      <w:b/>
      <w:sz w:val="18"/>
    </w:rPr>
  </w:style>
  <w:style w:type="paragraph" w:customStyle="1" w:styleId="TableBody">
    <w:name w:val="Table Body"/>
    <w:basedOn w:val="TableHead"/>
    <w:rsid w:val="000B4151"/>
    <w:pPr>
      <w:jc w:val="left"/>
    </w:pPr>
    <w:rPr>
      <w:b w:val="0"/>
    </w:rPr>
  </w:style>
  <w:style w:type="paragraph" w:customStyle="1" w:styleId="TableNotes">
    <w:name w:val="Table Notes"/>
    <w:basedOn w:val="TableBody"/>
    <w:rsid w:val="000B4151"/>
    <w:pPr>
      <w:spacing w:after="320"/>
    </w:pPr>
  </w:style>
  <w:style w:type="paragraph" w:customStyle="1" w:styleId="Tick">
    <w:name w:val="Tick"/>
    <w:basedOn w:val="BodyText"/>
    <w:next w:val="BodyText"/>
    <w:rsid w:val="000B4151"/>
    <w:pPr>
      <w:spacing w:after="0"/>
      <w:ind w:left="720" w:hanging="360"/>
    </w:pPr>
  </w:style>
  <w:style w:type="paragraph" w:styleId="Title">
    <w:name w:val="Title"/>
    <w:basedOn w:val="Normal"/>
    <w:link w:val="TitleChar"/>
    <w:qFormat/>
    <w:rsid w:val="000B4151"/>
    <w:pPr>
      <w:keepNext/>
      <w:spacing w:before="160" w:after="30"/>
    </w:pPr>
    <w:rPr>
      <w:rFonts w:ascii="Arial Narrow" w:hAnsi="Arial Narrow"/>
      <w:b/>
    </w:rPr>
  </w:style>
  <w:style w:type="paragraph" w:styleId="TOC1">
    <w:name w:val="toc 1"/>
    <w:basedOn w:val="BodyText"/>
    <w:next w:val="TOC2"/>
    <w:autoRedefine/>
    <w:semiHidden/>
    <w:rsid w:val="000B4151"/>
    <w:pPr>
      <w:tabs>
        <w:tab w:val="right" w:leader="dot" w:pos="8640"/>
      </w:tabs>
      <w:spacing w:after="0"/>
    </w:pPr>
    <w:rPr>
      <w:b/>
    </w:rPr>
  </w:style>
  <w:style w:type="paragraph" w:styleId="TOC2">
    <w:name w:val="toc 2"/>
    <w:basedOn w:val="TOC1"/>
    <w:next w:val="TOC3"/>
    <w:autoRedefine/>
    <w:semiHidden/>
    <w:rsid w:val="000B4151"/>
    <w:pPr>
      <w:tabs>
        <w:tab w:val="left" w:pos="1008"/>
      </w:tabs>
      <w:ind w:left="720"/>
    </w:pPr>
    <w:rPr>
      <w:b w:val="0"/>
    </w:rPr>
  </w:style>
  <w:style w:type="paragraph" w:styleId="TOC3">
    <w:name w:val="toc 3"/>
    <w:basedOn w:val="TOC2"/>
    <w:autoRedefine/>
    <w:semiHidden/>
    <w:rsid w:val="000B4151"/>
    <w:pPr>
      <w:tabs>
        <w:tab w:val="clear" w:pos="1008"/>
        <w:tab w:val="left" w:pos="1728"/>
      </w:tabs>
      <w:ind w:left="1440"/>
    </w:pPr>
  </w:style>
  <w:style w:type="paragraph" w:styleId="ListBullet">
    <w:name w:val="List Bullet"/>
    <w:basedOn w:val="Bullet"/>
    <w:autoRedefine/>
    <w:rsid w:val="000B4151"/>
    <w:pPr>
      <w:numPr>
        <w:numId w:val="1"/>
      </w:numPr>
    </w:pPr>
  </w:style>
  <w:style w:type="paragraph" w:styleId="TOC4">
    <w:name w:val="toc 4"/>
    <w:basedOn w:val="TOC3"/>
    <w:next w:val="TOC5"/>
    <w:autoRedefine/>
    <w:semiHidden/>
    <w:rsid w:val="000B4151"/>
    <w:pPr>
      <w:tabs>
        <w:tab w:val="left" w:pos="2880"/>
      </w:tabs>
      <w:ind w:left="2160"/>
    </w:pPr>
  </w:style>
  <w:style w:type="paragraph" w:styleId="TOC5">
    <w:name w:val="toc 5"/>
    <w:basedOn w:val="Normal"/>
    <w:next w:val="Normal"/>
    <w:autoRedefine/>
    <w:semiHidden/>
    <w:rsid w:val="000B4151"/>
    <w:pPr>
      <w:ind w:left="880"/>
    </w:pPr>
  </w:style>
  <w:style w:type="paragraph" w:customStyle="1" w:styleId="Exhibit--Caption">
    <w:name w:val="Exhibit--Caption"/>
    <w:basedOn w:val="Exhibit--Title"/>
    <w:next w:val="BodyText"/>
    <w:rsid w:val="000B4151"/>
    <w:rPr>
      <w:i/>
    </w:rPr>
  </w:style>
  <w:style w:type="character" w:customStyle="1" w:styleId="Main-HeadChar">
    <w:name w:val="Main-Head Char"/>
    <w:link w:val="Main-Head"/>
    <w:rsid w:val="000B4151"/>
    <w:rPr>
      <w:rFonts w:ascii="Arial Narrow" w:hAnsi="Arial Narrow"/>
      <w:b/>
      <w:sz w:val="22"/>
      <w:szCs w:val="22"/>
      <w:lang w:val="en-CA" w:eastAsia="en-CA"/>
    </w:rPr>
  </w:style>
  <w:style w:type="paragraph" w:customStyle="1" w:styleId="Flysheet">
    <w:name w:val="Flysheet"/>
    <w:basedOn w:val="Normal"/>
    <w:rsid w:val="000B4151"/>
    <w:pPr>
      <w:jc w:val="right"/>
    </w:pPr>
    <w:rPr>
      <w:rFonts w:ascii="Arial Narrow" w:hAnsi="Arial Narrow"/>
      <w:b/>
      <w:sz w:val="28"/>
    </w:rPr>
  </w:style>
  <w:style w:type="paragraph" w:customStyle="1" w:styleId="FlysheetCont">
    <w:name w:val="Flysheet Cont"/>
    <w:basedOn w:val="Normal"/>
    <w:rsid w:val="000B4151"/>
    <w:pPr>
      <w:spacing w:before="9720"/>
      <w:jc w:val="right"/>
    </w:pPr>
    <w:rPr>
      <w:rFonts w:ascii="Arial Narrow" w:hAnsi="Arial Narrow"/>
      <w:b/>
      <w:sz w:val="28"/>
    </w:rPr>
  </w:style>
  <w:style w:type="paragraph" w:customStyle="1" w:styleId="FlysheetTitle">
    <w:name w:val="Flysheet Title"/>
    <w:basedOn w:val="Normal"/>
    <w:rsid w:val="000B4151"/>
    <w:pPr>
      <w:spacing w:before="9720"/>
      <w:jc w:val="right"/>
    </w:pPr>
    <w:rPr>
      <w:rFonts w:ascii="Arial Narrow" w:hAnsi="Arial Narrow"/>
      <w:b/>
      <w:sz w:val="28"/>
    </w:rPr>
  </w:style>
  <w:style w:type="paragraph" w:customStyle="1" w:styleId="TableFlysheet">
    <w:name w:val="Table Flysheet"/>
    <w:basedOn w:val="Normal"/>
    <w:rsid w:val="000B4151"/>
    <w:pPr>
      <w:jc w:val="right"/>
    </w:pPr>
    <w:rPr>
      <w:rFonts w:ascii="Arial Narrow" w:hAnsi="Arial Narrow"/>
      <w:b/>
      <w:sz w:val="28"/>
    </w:rPr>
  </w:style>
  <w:style w:type="paragraph" w:customStyle="1" w:styleId="TableFlysheetCont">
    <w:name w:val="Table Flysheet Cont"/>
    <w:basedOn w:val="Normal"/>
    <w:rsid w:val="000B4151"/>
    <w:pPr>
      <w:spacing w:before="9720"/>
      <w:jc w:val="right"/>
    </w:pPr>
    <w:rPr>
      <w:rFonts w:ascii="Arial Narrow" w:hAnsi="Arial Narrow"/>
      <w:b/>
      <w:sz w:val="28"/>
    </w:rPr>
  </w:style>
  <w:style w:type="paragraph" w:customStyle="1" w:styleId="TableFlysheetTitle">
    <w:name w:val="Table Flysheet Title"/>
    <w:basedOn w:val="Normal"/>
    <w:rsid w:val="000B4151"/>
    <w:pPr>
      <w:spacing w:before="9720"/>
      <w:jc w:val="right"/>
    </w:pPr>
    <w:rPr>
      <w:rFonts w:ascii="Arial Narrow" w:hAnsi="Arial Narrow"/>
      <w:b/>
      <w:sz w:val="28"/>
    </w:rPr>
  </w:style>
  <w:style w:type="character" w:customStyle="1" w:styleId="Heading3Char">
    <w:name w:val="Heading 3 Char"/>
    <w:link w:val="Heading3"/>
    <w:rsid w:val="000B4151"/>
    <w:rPr>
      <w:rFonts w:ascii="Calibri" w:hAnsi="Calibri"/>
      <w:sz w:val="22"/>
      <w:szCs w:val="22"/>
      <w:lang w:val="en-CA" w:eastAsia="en-CA"/>
    </w:rPr>
  </w:style>
  <w:style w:type="paragraph" w:customStyle="1" w:styleId="Other">
    <w:name w:val="Other"/>
    <w:basedOn w:val="Normal"/>
    <w:rsid w:val="000B4151"/>
    <w:pPr>
      <w:widowControl w:val="0"/>
      <w:autoSpaceDE w:val="0"/>
      <w:autoSpaceDN w:val="0"/>
      <w:adjustRightInd w:val="0"/>
    </w:pPr>
    <w:rPr>
      <w:rFonts w:ascii="Courier New" w:hAnsi="Courier New" w:cs="Courier New"/>
      <w:sz w:val="24"/>
      <w:szCs w:val="24"/>
    </w:rPr>
  </w:style>
  <w:style w:type="paragraph" w:styleId="BalloonText">
    <w:name w:val="Balloon Text"/>
    <w:basedOn w:val="Normal"/>
    <w:semiHidden/>
    <w:rsid w:val="000B4151"/>
    <w:rPr>
      <w:rFonts w:ascii="Tahoma" w:hAnsi="Tahoma" w:cs="Tahoma"/>
      <w:sz w:val="16"/>
      <w:szCs w:val="16"/>
    </w:rPr>
  </w:style>
  <w:style w:type="paragraph" w:customStyle="1" w:styleId="NormalTableText">
    <w:name w:val="Normal Table Text"/>
    <w:basedOn w:val="Normal"/>
    <w:rsid w:val="000B4151"/>
    <w:pPr>
      <w:widowControl w:val="0"/>
      <w:spacing w:before="60" w:after="60"/>
    </w:pPr>
    <w:rPr>
      <w:rFonts w:ascii="Arial" w:hAnsi="Arial"/>
      <w:sz w:val="20"/>
      <w:lang w:val="en-GB"/>
    </w:rPr>
  </w:style>
  <w:style w:type="paragraph" w:customStyle="1" w:styleId="TableHeading">
    <w:name w:val="Table Heading"/>
    <w:basedOn w:val="Normal"/>
    <w:rsid w:val="000B4151"/>
    <w:pPr>
      <w:widowControl w:val="0"/>
      <w:spacing w:before="60" w:after="60"/>
    </w:pPr>
    <w:rPr>
      <w:rFonts w:ascii="Arial" w:hAnsi="Arial"/>
      <w:b/>
      <w:sz w:val="20"/>
      <w:lang w:val="en-GB"/>
    </w:rPr>
  </w:style>
  <w:style w:type="paragraph" w:styleId="CommentSubject">
    <w:name w:val="annotation subject"/>
    <w:basedOn w:val="CommentText"/>
    <w:next w:val="CommentText"/>
    <w:semiHidden/>
    <w:rsid w:val="000B4151"/>
    <w:pPr>
      <w:spacing w:before="0"/>
    </w:pPr>
    <w:rPr>
      <w:rFonts w:ascii="Book Antiqua" w:hAnsi="Book Antiqua"/>
      <w:b/>
      <w:bCs/>
      <w:sz w:val="20"/>
    </w:rPr>
  </w:style>
  <w:style w:type="paragraph" w:styleId="BodyTextIndent">
    <w:name w:val="Body Text Indent"/>
    <w:basedOn w:val="Normal"/>
    <w:rsid w:val="006B7E47"/>
    <w:pPr>
      <w:spacing w:after="120"/>
      <w:ind w:left="360"/>
    </w:pPr>
  </w:style>
  <w:style w:type="character" w:customStyle="1" w:styleId="Heading1Char">
    <w:name w:val="Heading 1 Char"/>
    <w:link w:val="Heading1"/>
    <w:rsid w:val="000B4151"/>
    <w:rPr>
      <w:rFonts w:ascii="Calibri" w:hAnsi="Calibri"/>
      <w:caps/>
      <w:sz w:val="22"/>
      <w:szCs w:val="22"/>
      <w:lang w:val="en-CA" w:eastAsia="en-CA"/>
    </w:rPr>
  </w:style>
  <w:style w:type="paragraph" w:styleId="ListParagraph">
    <w:name w:val="List Paragraph"/>
    <w:basedOn w:val="Normal"/>
    <w:uiPriority w:val="34"/>
    <w:qFormat/>
    <w:rsid w:val="000B4151"/>
    <w:pPr>
      <w:ind w:left="720"/>
      <w:contextualSpacing/>
    </w:pPr>
  </w:style>
  <w:style w:type="character" w:customStyle="1" w:styleId="Heading2Char">
    <w:name w:val="Heading 2 Char"/>
    <w:link w:val="Heading2"/>
    <w:rsid w:val="000B4151"/>
    <w:rPr>
      <w:rFonts w:ascii="Calibri" w:hAnsi="Calibri"/>
      <w:sz w:val="22"/>
      <w:szCs w:val="22"/>
      <w:u w:val="single"/>
      <w:lang w:val="en-CA" w:eastAsia="en-CA"/>
    </w:rPr>
  </w:style>
  <w:style w:type="character" w:customStyle="1" w:styleId="Heading4Char">
    <w:name w:val="Heading 4 Char"/>
    <w:link w:val="Heading4"/>
    <w:rsid w:val="000B4151"/>
    <w:rPr>
      <w:rFonts w:ascii="Calibri" w:hAnsi="Calibri"/>
      <w:sz w:val="22"/>
      <w:szCs w:val="22"/>
      <w:lang w:val="en-CA" w:eastAsia="en-CA"/>
    </w:rPr>
  </w:style>
  <w:style w:type="character" w:customStyle="1" w:styleId="Heading5Char">
    <w:name w:val="Heading 5 Char"/>
    <w:link w:val="Heading5"/>
    <w:rsid w:val="000B4151"/>
    <w:rPr>
      <w:rFonts w:ascii="Calibri" w:hAnsi="Calibri"/>
      <w:sz w:val="22"/>
      <w:szCs w:val="22"/>
      <w:lang w:val="en-CA" w:eastAsia="en-CA"/>
    </w:rPr>
  </w:style>
  <w:style w:type="character" w:customStyle="1" w:styleId="Heading6Char">
    <w:name w:val="Heading 6 Char"/>
    <w:link w:val="Heading6"/>
    <w:rsid w:val="000B4151"/>
    <w:rPr>
      <w:rFonts w:ascii="Calibri" w:hAnsi="Calibri"/>
      <w:sz w:val="22"/>
      <w:szCs w:val="22"/>
      <w:lang w:val="en-CA" w:eastAsia="en-CA"/>
    </w:rPr>
  </w:style>
  <w:style w:type="character" w:customStyle="1" w:styleId="Heading7Char">
    <w:name w:val="Heading 7 Char"/>
    <w:link w:val="Heading7"/>
    <w:rsid w:val="000B4151"/>
    <w:rPr>
      <w:rFonts w:ascii="Calibri" w:hAnsi="Calibri"/>
      <w:sz w:val="22"/>
      <w:szCs w:val="22"/>
      <w:lang w:val="en-CA" w:eastAsia="en-CA"/>
    </w:rPr>
  </w:style>
  <w:style w:type="character" w:customStyle="1" w:styleId="Heading8Char">
    <w:name w:val="Heading 8 Char"/>
    <w:link w:val="Heading8"/>
    <w:rsid w:val="000B4151"/>
    <w:rPr>
      <w:rFonts w:ascii="Calibri" w:hAnsi="Calibri"/>
      <w:sz w:val="22"/>
      <w:szCs w:val="22"/>
      <w:lang w:val="en-CA" w:eastAsia="en-CA"/>
    </w:rPr>
  </w:style>
  <w:style w:type="character" w:customStyle="1" w:styleId="Heading9Char">
    <w:name w:val="Heading 9 Char"/>
    <w:link w:val="Heading9"/>
    <w:rsid w:val="000B4151"/>
    <w:rPr>
      <w:rFonts w:ascii="Calibri" w:hAnsi="Calibri" w:cs="Arial"/>
      <w:sz w:val="22"/>
      <w:szCs w:val="22"/>
      <w:lang w:val="en-CA" w:eastAsia="en-CA"/>
    </w:rPr>
  </w:style>
  <w:style w:type="character" w:customStyle="1" w:styleId="TitleChar">
    <w:name w:val="Title Char"/>
    <w:link w:val="Title"/>
    <w:rsid w:val="000B4151"/>
    <w:rPr>
      <w:rFonts w:ascii="Arial Narrow" w:hAnsi="Arial Narrow"/>
      <w:b/>
      <w:sz w:val="22"/>
      <w:szCs w:val="22"/>
      <w:lang w:val="en-CA" w:eastAsia="en-CA"/>
    </w:rPr>
  </w:style>
  <w:style w:type="character" w:styleId="Strong">
    <w:name w:val="Strong"/>
    <w:qFormat/>
    <w:rsid w:val="000B4151"/>
    <w:rPr>
      <w:b/>
    </w:rPr>
  </w:style>
  <w:style w:type="paragraph" w:customStyle="1" w:styleId="PRT">
    <w:name w:val="PRT"/>
    <w:basedOn w:val="Normal"/>
    <w:rsid w:val="000B4151"/>
    <w:pPr>
      <w:keepNext/>
      <w:numPr>
        <w:numId w:val="17"/>
      </w:numPr>
      <w:spacing w:before="480"/>
      <w:outlineLvl w:val="0"/>
    </w:pPr>
    <w:rPr>
      <w:rFonts w:ascii="Arial" w:hAnsi="Arial" w:cs="Arial"/>
      <w:snapToGrid w:val="0"/>
      <w:sz w:val="20"/>
      <w:szCs w:val="20"/>
      <w:lang w:val="en-US" w:eastAsia="en-US"/>
    </w:rPr>
  </w:style>
  <w:style w:type="paragraph" w:customStyle="1" w:styleId="ART">
    <w:name w:val="ART"/>
    <w:basedOn w:val="Normal"/>
    <w:rsid w:val="000B4151"/>
    <w:pPr>
      <w:keepNext/>
      <w:numPr>
        <w:ilvl w:val="1"/>
        <w:numId w:val="17"/>
      </w:numPr>
      <w:tabs>
        <w:tab w:val="left" w:pos="576"/>
      </w:tabs>
      <w:suppressAutoHyphens/>
      <w:spacing w:before="480"/>
      <w:outlineLvl w:val="1"/>
    </w:pPr>
    <w:rPr>
      <w:rFonts w:ascii="Arial" w:hAnsi="Arial" w:cs="Arial"/>
      <w:snapToGrid w:val="0"/>
      <w:sz w:val="20"/>
      <w:szCs w:val="20"/>
      <w:lang w:val="en-US" w:eastAsia="en-US"/>
    </w:rPr>
  </w:style>
  <w:style w:type="paragraph" w:customStyle="1" w:styleId="PR1">
    <w:name w:val="PR1"/>
    <w:basedOn w:val="Normal"/>
    <w:link w:val="PR1CharChar"/>
    <w:autoRedefine/>
    <w:qFormat/>
    <w:rsid w:val="000B4151"/>
    <w:pPr>
      <w:numPr>
        <w:ilvl w:val="2"/>
        <w:numId w:val="17"/>
      </w:numPr>
      <w:tabs>
        <w:tab w:val="left" w:pos="1008"/>
      </w:tabs>
      <w:suppressAutoHyphens/>
      <w:spacing w:before="240"/>
      <w:outlineLvl w:val="2"/>
    </w:pPr>
    <w:rPr>
      <w:rFonts w:ascii="Arial" w:hAnsi="Arial" w:cs="Arial"/>
      <w:snapToGrid w:val="0"/>
      <w:sz w:val="20"/>
      <w:szCs w:val="20"/>
      <w:lang w:val="en-US" w:eastAsia="en-US"/>
    </w:rPr>
  </w:style>
  <w:style w:type="paragraph" w:customStyle="1" w:styleId="PR2">
    <w:name w:val="PR2"/>
    <w:basedOn w:val="Normal"/>
    <w:autoRedefine/>
    <w:rsid w:val="000B4151"/>
    <w:pPr>
      <w:numPr>
        <w:ilvl w:val="3"/>
        <w:numId w:val="17"/>
      </w:numPr>
      <w:tabs>
        <w:tab w:val="left" w:pos="1440"/>
      </w:tabs>
      <w:suppressAutoHyphens/>
      <w:outlineLvl w:val="3"/>
    </w:pPr>
    <w:rPr>
      <w:rFonts w:ascii="Arial" w:hAnsi="Arial" w:cs="Arial"/>
      <w:snapToGrid w:val="0"/>
      <w:sz w:val="20"/>
      <w:szCs w:val="20"/>
      <w:lang w:val="en-US" w:eastAsia="en-US"/>
    </w:rPr>
  </w:style>
  <w:style w:type="paragraph" w:customStyle="1" w:styleId="PR3">
    <w:name w:val="PR3"/>
    <w:basedOn w:val="Normal"/>
    <w:autoRedefine/>
    <w:rsid w:val="000B4151"/>
    <w:pPr>
      <w:numPr>
        <w:ilvl w:val="4"/>
        <w:numId w:val="17"/>
      </w:numPr>
      <w:tabs>
        <w:tab w:val="left" w:pos="1872"/>
      </w:tabs>
      <w:suppressAutoHyphens/>
      <w:outlineLvl w:val="4"/>
    </w:pPr>
    <w:rPr>
      <w:rFonts w:ascii="Arial" w:hAnsi="Arial" w:cs="Arial"/>
      <w:snapToGrid w:val="0"/>
      <w:sz w:val="20"/>
      <w:szCs w:val="20"/>
      <w:lang w:val="en-US" w:eastAsia="en-US"/>
    </w:rPr>
  </w:style>
  <w:style w:type="paragraph" w:customStyle="1" w:styleId="PR4">
    <w:name w:val="PR4"/>
    <w:basedOn w:val="Normal"/>
    <w:autoRedefine/>
    <w:rsid w:val="000B4151"/>
    <w:pPr>
      <w:numPr>
        <w:ilvl w:val="5"/>
        <w:numId w:val="17"/>
      </w:numPr>
      <w:tabs>
        <w:tab w:val="left" w:pos="2304"/>
      </w:tabs>
      <w:suppressAutoHyphens/>
      <w:outlineLvl w:val="5"/>
    </w:pPr>
    <w:rPr>
      <w:rFonts w:ascii="Arial" w:hAnsi="Arial" w:cs="Arial"/>
      <w:snapToGrid w:val="0"/>
      <w:sz w:val="20"/>
      <w:szCs w:val="20"/>
      <w:lang w:val="en-US" w:eastAsia="en-US"/>
    </w:rPr>
  </w:style>
  <w:style w:type="paragraph" w:customStyle="1" w:styleId="PR5">
    <w:name w:val="PR5"/>
    <w:basedOn w:val="Normal"/>
    <w:autoRedefine/>
    <w:rsid w:val="000B4151"/>
    <w:pPr>
      <w:numPr>
        <w:ilvl w:val="6"/>
        <w:numId w:val="17"/>
      </w:numPr>
      <w:tabs>
        <w:tab w:val="left" w:pos="2736"/>
      </w:tabs>
      <w:suppressAutoHyphens/>
      <w:outlineLvl w:val="6"/>
    </w:pPr>
    <w:rPr>
      <w:rFonts w:ascii="Arial" w:hAnsi="Arial" w:cs="Arial"/>
      <w:snapToGrid w:val="0"/>
      <w:sz w:val="20"/>
      <w:szCs w:val="20"/>
      <w:lang w:val="en-US" w:eastAsia="en-US"/>
    </w:rPr>
  </w:style>
  <w:style w:type="paragraph" w:customStyle="1" w:styleId="PR6">
    <w:name w:val="PR6"/>
    <w:basedOn w:val="Normal"/>
    <w:rsid w:val="000B4151"/>
    <w:pPr>
      <w:numPr>
        <w:ilvl w:val="7"/>
        <w:numId w:val="17"/>
      </w:numPr>
      <w:tabs>
        <w:tab w:val="left" w:pos="4032"/>
      </w:tabs>
      <w:suppressAutoHyphens/>
      <w:outlineLvl w:val="7"/>
    </w:pPr>
    <w:rPr>
      <w:rFonts w:ascii="Arial" w:hAnsi="Arial" w:cs="Arial"/>
      <w:snapToGrid w:val="0"/>
      <w:sz w:val="20"/>
      <w:szCs w:val="20"/>
      <w:lang w:val="en-US" w:eastAsia="en-US"/>
    </w:rPr>
  </w:style>
  <w:style w:type="paragraph" w:customStyle="1" w:styleId="PR7">
    <w:name w:val="PR7"/>
    <w:basedOn w:val="Normal"/>
    <w:rsid w:val="000B4151"/>
    <w:pPr>
      <w:numPr>
        <w:ilvl w:val="8"/>
        <w:numId w:val="17"/>
      </w:numPr>
      <w:tabs>
        <w:tab w:val="left" w:pos="4608"/>
      </w:tabs>
      <w:suppressAutoHyphens/>
      <w:outlineLvl w:val="8"/>
    </w:pPr>
    <w:rPr>
      <w:rFonts w:ascii="Arial" w:hAnsi="Arial" w:cs="Arial"/>
      <w:snapToGrid w:val="0"/>
      <w:sz w:val="20"/>
      <w:szCs w:val="20"/>
      <w:lang w:val="en-US" w:eastAsia="en-US"/>
    </w:rPr>
  </w:style>
  <w:style w:type="character" w:customStyle="1" w:styleId="PR1CharChar">
    <w:name w:val="PR1 Char Char"/>
    <w:link w:val="PR1"/>
    <w:rsid w:val="000B4151"/>
    <w:rPr>
      <w:rFonts w:ascii="Arial" w:hAnsi="Arial" w:cs="Arial"/>
      <w:snapToGrid w:val="0"/>
    </w:rPr>
  </w:style>
  <w:style w:type="character" w:customStyle="1" w:styleId="SI">
    <w:name w:val="SI"/>
    <w:rsid w:val="000B4151"/>
    <w:rPr>
      <w:color w:val="0000FF"/>
    </w:rPr>
  </w:style>
  <w:style w:type="character" w:customStyle="1" w:styleId="IP">
    <w:name w:val="IP"/>
    <w:rsid w:val="000B4151"/>
    <w:rPr>
      <w:color w:val="C00000"/>
    </w:rPr>
  </w:style>
  <w:style w:type="character" w:customStyle="1" w:styleId="CommentTextChar">
    <w:name w:val="Comment Text Char"/>
    <w:aliases w:val="Char Char"/>
    <w:link w:val="CommentText"/>
    <w:rsid w:val="000B4151"/>
    <w:rPr>
      <w:rFonts w:ascii="Arial" w:hAnsi="Arial"/>
      <w:sz w:val="22"/>
      <w:szCs w:val="22"/>
      <w:lang w:val="en-CA" w:eastAsia="en-CA"/>
    </w:rPr>
  </w:style>
  <w:style w:type="table" w:styleId="TableGrid">
    <w:name w:val="Table Grid"/>
    <w:basedOn w:val="TableNormal"/>
    <w:rsid w:val="005B17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20635"/>
    <w:rPr>
      <w:rFonts w:ascii="Calibri" w:hAnsi="Calibri"/>
      <w:sz w:val="22"/>
      <w:szCs w:val="22"/>
      <w:lang w:val="en-CA" w:eastAsia="en-CA"/>
    </w:rPr>
  </w:style>
  <w:style w:type="paragraph" w:styleId="PlainText">
    <w:name w:val="Plain Text"/>
    <w:basedOn w:val="Normal"/>
    <w:link w:val="PlainTextChar"/>
    <w:rsid w:val="00292339"/>
    <w:rPr>
      <w:rFonts w:ascii="Courier New" w:hAnsi="Courier New" w:cs="Courier New"/>
      <w:sz w:val="20"/>
      <w:szCs w:val="20"/>
      <w:lang w:val="en-US" w:eastAsia="en-US"/>
    </w:rPr>
  </w:style>
  <w:style w:type="character" w:customStyle="1" w:styleId="PlainTextChar">
    <w:name w:val="Plain Text Char"/>
    <w:link w:val="PlainText"/>
    <w:rsid w:val="00292339"/>
    <w:rPr>
      <w:rFonts w:ascii="Courier New" w:hAnsi="Courier New" w:cs="Courier New"/>
    </w:rPr>
  </w:style>
  <w:style w:type="paragraph" w:customStyle="1" w:styleId="YRBody">
    <w:name w:val="!YR Body"/>
    <w:basedOn w:val="Normal"/>
    <w:link w:val="YRBodyChar"/>
    <w:rsid w:val="00292339"/>
    <w:pPr>
      <w:tabs>
        <w:tab w:val="left" w:pos="-720"/>
        <w:tab w:val="center" w:pos="5040"/>
      </w:tabs>
      <w:suppressAutoHyphens/>
      <w:ind w:right="58"/>
    </w:pPr>
    <w:rPr>
      <w:rFonts w:ascii="Times New Roman" w:hAnsi="Times New Roman"/>
      <w:color w:val="000000"/>
      <w:sz w:val="24"/>
      <w:szCs w:val="24"/>
    </w:rPr>
  </w:style>
  <w:style w:type="character" w:customStyle="1" w:styleId="YRBodyChar">
    <w:name w:val="!YR Body Char"/>
    <w:link w:val="YRBody"/>
    <w:locked/>
    <w:rsid w:val="00292339"/>
    <w:rPr>
      <w:color w:val="000000"/>
      <w:sz w:val="24"/>
      <w:szCs w:val="24"/>
      <w:lang w:val="en-CA" w:eastAsia="en-CA"/>
    </w:rPr>
  </w:style>
  <w:style w:type="paragraph" w:customStyle="1" w:styleId="Default">
    <w:name w:val="Default"/>
    <w:rsid w:val="00AE43E9"/>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132777">
      <w:bodyDiv w:val="1"/>
      <w:marLeft w:val="0"/>
      <w:marRight w:val="0"/>
      <w:marTop w:val="0"/>
      <w:marBottom w:val="0"/>
      <w:divBdr>
        <w:top w:val="none" w:sz="0" w:space="0" w:color="auto"/>
        <w:left w:val="none" w:sz="0" w:space="0" w:color="auto"/>
        <w:bottom w:val="none" w:sz="0" w:space="0" w:color="auto"/>
        <w:right w:val="none" w:sz="0" w:space="0" w:color="auto"/>
      </w:divBdr>
    </w:div>
    <w:div w:id="534805003">
      <w:bodyDiv w:val="1"/>
      <w:marLeft w:val="0"/>
      <w:marRight w:val="0"/>
      <w:marTop w:val="0"/>
      <w:marBottom w:val="0"/>
      <w:divBdr>
        <w:top w:val="none" w:sz="0" w:space="0" w:color="auto"/>
        <w:left w:val="none" w:sz="0" w:space="0" w:color="auto"/>
        <w:bottom w:val="none" w:sz="0" w:space="0" w:color="auto"/>
        <w:right w:val="none" w:sz="0" w:space="0" w:color="auto"/>
      </w:divBdr>
    </w:div>
    <w:div w:id="722948577">
      <w:bodyDiv w:val="1"/>
      <w:marLeft w:val="0"/>
      <w:marRight w:val="0"/>
      <w:marTop w:val="0"/>
      <w:marBottom w:val="0"/>
      <w:divBdr>
        <w:top w:val="none" w:sz="0" w:space="0" w:color="auto"/>
        <w:left w:val="none" w:sz="0" w:space="0" w:color="auto"/>
        <w:bottom w:val="none" w:sz="0" w:space="0" w:color="auto"/>
        <w:right w:val="none" w:sz="0" w:space="0" w:color="auto"/>
      </w:divBdr>
    </w:div>
    <w:div w:id="855311013">
      <w:bodyDiv w:val="1"/>
      <w:marLeft w:val="0"/>
      <w:marRight w:val="0"/>
      <w:marTop w:val="0"/>
      <w:marBottom w:val="0"/>
      <w:divBdr>
        <w:top w:val="none" w:sz="0" w:space="0" w:color="auto"/>
        <w:left w:val="none" w:sz="0" w:space="0" w:color="auto"/>
        <w:bottom w:val="none" w:sz="0" w:space="0" w:color="auto"/>
        <w:right w:val="none" w:sz="0" w:space="0" w:color="auto"/>
      </w:divBdr>
    </w:div>
    <w:div w:id="905262155">
      <w:bodyDiv w:val="1"/>
      <w:marLeft w:val="0"/>
      <w:marRight w:val="0"/>
      <w:marTop w:val="0"/>
      <w:marBottom w:val="0"/>
      <w:divBdr>
        <w:top w:val="none" w:sz="0" w:space="0" w:color="auto"/>
        <w:left w:val="none" w:sz="0" w:space="0" w:color="auto"/>
        <w:bottom w:val="none" w:sz="0" w:space="0" w:color="auto"/>
        <w:right w:val="none" w:sz="0" w:space="0" w:color="auto"/>
      </w:divBdr>
    </w:div>
    <w:div w:id="1354721895">
      <w:bodyDiv w:val="1"/>
      <w:marLeft w:val="0"/>
      <w:marRight w:val="0"/>
      <w:marTop w:val="0"/>
      <w:marBottom w:val="0"/>
      <w:divBdr>
        <w:top w:val="none" w:sz="0" w:space="0" w:color="auto"/>
        <w:left w:val="none" w:sz="0" w:space="0" w:color="auto"/>
        <w:bottom w:val="none" w:sz="0" w:space="0" w:color="auto"/>
        <w:right w:val="none" w:sz="0" w:space="0" w:color="auto"/>
      </w:divBdr>
    </w:div>
    <w:div w:id="1362978516">
      <w:bodyDiv w:val="1"/>
      <w:marLeft w:val="0"/>
      <w:marRight w:val="0"/>
      <w:marTop w:val="0"/>
      <w:marBottom w:val="0"/>
      <w:divBdr>
        <w:top w:val="none" w:sz="0" w:space="0" w:color="auto"/>
        <w:left w:val="none" w:sz="0" w:space="0" w:color="auto"/>
        <w:bottom w:val="none" w:sz="0" w:space="0" w:color="auto"/>
        <w:right w:val="none" w:sz="0" w:space="0" w:color="auto"/>
      </w:divBdr>
    </w:div>
    <w:div w:id="1489246466">
      <w:bodyDiv w:val="1"/>
      <w:marLeft w:val="0"/>
      <w:marRight w:val="0"/>
      <w:marTop w:val="0"/>
      <w:marBottom w:val="0"/>
      <w:divBdr>
        <w:top w:val="none" w:sz="0" w:space="0" w:color="auto"/>
        <w:left w:val="none" w:sz="0" w:space="0" w:color="auto"/>
        <w:bottom w:val="none" w:sz="0" w:space="0" w:color="auto"/>
        <w:right w:val="none" w:sz="0" w:space="0" w:color="auto"/>
      </w:divBdr>
    </w:div>
    <w:div w:id="1547334463">
      <w:bodyDiv w:val="1"/>
      <w:marLeft w:val="0"/>
      <w:marRight w:val="0"/>
      <w:marTop w:val="0"/>
      <w:marBottom w:val="0"/>
      <w:divBdr>
        <w:top w:val="none" w:sz="0" w:space="0" w:color="auto"/>
        <w:left w:val="none" w:sz="0" w:space="0" w:color="auto"/>
        <w:bottom w:val="none" w:sz="0" w:space="0" w:color="auto"/>
        <w:right w:val="none" w:sz="0" w:space="0" w:color="auto"/>
      </w:divBdr>
    </w:div>
    <w:div w:id="1665474098">
      <w:bodyDiv w:val="1"/>
      <w:marLeft w:val="0"/>
      <w:marRight w:val="0"/>
      <w:marTop w:val="0"/>
      <w:marBottom w:val="0"/>
      <w:divBdr>
        <w:top w:val="none" w:sz="0" w:space="0" w:color="auto"/>
        <w:left w:val="none" w:sz="0" w:space="0" w:color="auto"/>
        <w:bottom w:val="none" w:sz="0" w:space="0" w:color="auto"/>
        <w:right w:val="none" w:sz="0" w:space="0" w:color="auto"/>
      </w:divBdr>
    </w:div>
    <w:div w:id="1783694964">
      <w:bodyDiv w:val="1"/>
      <w:marLeft w:val="0"/>
      <w:marRight w:val="0"/>
      <w:marTop w:val="0"/>
      <w:marBottom w:val="0"/>
      <w:divBdr>
        <w:top w:val="none" w:sz="0" w:space="0" w:color="auto"/>
        <w:left w:val="none" w:sz="0" w:space="0" w:color="auto"/>
        <w:bottom w:val="none" w:sz="0" w:space="0" w:color="auto"/>
        <w:right w:val="none" w:sz="0" w:space="0" w:color="auto"/>
      </w:divBdr>
    </w:div>
    <w:div w:id="1846480136">
      <w:bodyDiv w:val="1"/>
      <w:marLeft w:val="0"/>
      <w:marRight w:val="0"/>
      <w:marTop w:val="0"/>
      <w:marBottom w:val="0"/>
      <w:divBdr>
        <w:top w:val="none" w:sz="0" w:space="0" w:color="auto"/>
        <w:left w:val="none" w:sz="0" w:space="0" w:color="auto"/>
        <w:bottom w:val="none" w:sz="0" w:space="0" w:color="auto"/>
        <w:right w:val="none" w:sz="0" w:space="0" w:color="auto"/>
      </w:divBdr>
    </w:div>
    <w:div w:id="209435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i81217\Documents\Specs\York%20Specs\DIV2-02316_Imported_Fill_Material_TEMPLATE_div%202%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Status xmlns="842cd523-47d6-43d6-8211-471f8d7272d8">Work in progress</Status>
    <Project_x0020_Name xmlns="842cd523-47d6-43d6-8211-471f8d7272d8">Northeast Vaughan Water Servicing Project</Project_x0020_Name>
    <TaxCatchAll xmlns="d6d05743-d6d0-46ac-98bc-99f29ab3bcad">
      <Value>1</Value>
    </TaxCatchAll>
    <lcf76f155ced4ddcb4097134ff3c332f xmlns="842cd523-47d6-43d6-8211-471f8d7272d8">
      <Terms xmlns="http://schemas.microsoft.com/office/infopath/2007/PartnerControls"/>
    </lcf76f155ced4ddcb4097134ff3c332f>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Project_x0020_Code xmlns="842cd523-47d6-43d6-8211-471f8d7272d8">2020-5445-00</Project_x0020_Code>
    <Client_x0020_Organization xmlns="842cd523-47d6-43d6-8211-471f8d7272d8" xsi:nil="true"/>
    <AERIS_x0020_Published_x0020_Date xmlns="842cd523-47d6-43d6-8211-471f8d7272d8" xsi:nil="true"/>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227AA-4E96-4ECD-9AFD-48547802F7B2}">
  <ds:schemaRefs>
    <ds:schemaRef ds:uri="http://schemas.microsoft.com/sharepoint/v3/contenttype/forms"/>
  </ds:schemaRefs>
</ds:datastoreItem>
</file>

<file path=customXml/itemProps2.xml><?xml version="1.0" encoding="utf-8"?>
<ds:datastoreItem xmlns:ds="http://schemas.openxmlformats.org/officeDocument/2006/customXml" ds:itemID="{C3EF2B87-CDDD-4140-9BDC-B3C4BC90C486}"/>
</file>

<file path=customXml/itemProps3.xml><?xml version="1.0" encoding="utf-8"?>
<ds:datastoreItem xmlns:ds="http://schemas.openxmlformats.org/officeDocument/2006/customXml" ds:itemID="{DDC6EDE8-3930-40D6-80A4-37CDA851DB58}">
  <ds:schemaRefs>
    <ds:schemaRef ds:uri="http://schemas.microsoft.com/office/2006/metadata/longProperties"/>
  </ds:schemaRefs>
</ds:datastoreItem>
</file>

<file path=customXml/itemProps4.xml><?xml version="1.0" encoding="utf-8"?>
<ds:datastoreItem xmlns:ds="http://schemas.openxmlformats.org/officeDocument/2006/customXml" ds:itemID="{7B189969-3613-45A4-842A-348B187B93E3}">
  <ds:schemaRefs>
    <ds:schemaRef ds:uri="http://schemas.microsoft.com/office/2006/metadata/properties"/>
    <ds:schemaRef ds:uri="http://schemas.microsoft.com/office/infopath/2007/PartnerControls"/>
    <ds:schemaRef ds:uri="842cd523-47d6-43d6-8211-471f8d7272d8"/>
    <ds:schemaRef ds:uri="d6d05743-d6d0-46ac-98bc-99f29ab3bcad"/>
    <ds:schemaRef ds:uri="3CC440CB-D4A8-4CBB-9B7B-37F17F6BDE64"/>
    <ds:schemaRef ds:uri="0ec7f28d-cd0c-40e6-964d-0ae9d476b302"/>
    <ds:schemaRef ds:uri="af1f8764-4995-491b-b84b-b5351a80ccae"/>
    <ds:schemaRef ds:uri="3cc440cb-d4a8-4cbb-9b7b-37f17f6bde64"/>
    <ds:schemaRef ds:uri="http://schemas.microsoft.com/sharepoint/v3/fields"/>
  </ds:schemaRefs>
</ds:datastoreItem>
</file>

<file path=customXml/itemProps5.xml><?xml version="1.0" encoding="utf-8"?>
<ds:datastoreItem xmlns:ds="http://schemas.openxmlformats.org/officeDocument/2006/customXml" ds:itemID="{9B0D2F43-A3EA-4AED-A298-0F03B7C2C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DIV2-02316_Imported_Fill_Material_TEMPLATE_div 2 template</Template>
  <TotalTime>1</TotalTime>
  <Pages>5</Pages>
  <Words>1080</Words>
  <Characters>7808</Characters>
  <Application>Microsoft Office Word</Application>
  <DocSecurity>0</DocSecurity>
  <Lines>65</Lines>
  <Paragraphs>17</Paragraphs>
  <ScaleCrop>false</ScaleCrop>
  <HeadingPairs>
    <vt:vector size="2" baseType="variant">
      <vt:variant>
        <vt:lpstr>Title</vt:lpstr>
      </vt:variant>
      <vt:variant>
        <vt:i4>1</vt:i4>
      </vt:variant>
    </vt:vector>
  </HeadingPairs>
  <TitlesOfParts>
    <vt:vector size="1" baseType="lpstr">
      <vt:lpstr>02555 Cathodic Protection</vt:lpstr>
    </vt:vector>
  </TitlesOfParts>
  <Company>CRA</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02555 Cathodic Protection</dc:title>
  <dc:subject/>
  <dc:creator>PAGLIAJ</dc:creator>
  <cp:keywords/>
  <cp:lastModifiedBy>Radulovic, Nicole</cp:lastModifiedBy>
  <cp:revision>2</cp:revision>
  <cp:lastPrinted>2019-07-29T14:55:00Z</cp:lastPrinted>
  <dcterms:created xsi:type="dcterms:W3CDTF">2022-11-01T19:40:00Z</dcterms:created>
  <dcterms:modified xsi:type="dcterms:W3CDTF">2022-11-01T19:40:00Z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_dlc_DocId">
    <vt:lpwstr>ENVCPD-95-3090</vt:lpwstr>
  </property>
  <property fmtid="{D5CDD505-2E9C-101B-9397-08002B2CF9AE}" pid="4" name="_dlc_DocIdItemGuid">
    <vt:lpwstr>a5012f25-e8b6-47e9-b186-1d20effc5563</vt:lpwstr>
  </property>
  <property fmtid="{D5CDD505-2E9C-101B-9397-08002B2CF9AE}" pid="5" name="_dlc_DocIdUrl">
    <vt:lpwstr>https://mycloud.york.ca/projects/EnvServProgramDeliveryOffice/Design/_layouts/DocIdRedir.aspx?ID=ENVCPD-95-3090, ENVCPD-95-3090</vt:lpwstr>
  </property>
  <property fmtid="{D5CDD505-2E9C-101B-9397-08002B2CF9AE}" pid="6" name="xd_Signature">
    <vt:lpwstr/>
  </property>
  <property fmtid="{D5CDD505-2E9C-101B-9397-08002B2CF9AE}" pid="7" name="display_urn:schemas-microsoft-com:office:office#Editor">
    <vt:lpwstr>Mutton, Benjamin</vt:lpwstr>
  </property>
  <property fmtid="{D5CDD505-2E9C-101B-9397-08002B2CF9AE}" pid="8" name="Order">
    <vt:lpwstr>149800.000000000</vt:lpwstr>
  </property>
  <property fmtid="{D5CDD505-2E9C-101B-9397-08002B2CF9AE}" pid="9" name="xd_ProgID">
    <vt:lpwstr/>
  </property>
  <property fmtid="{D5CDD505-2E9C-101B-9397-08002B2CF9AE}" pid="10" name="_ExtendedDescription">
    <vt:lpwstr/>
  </property>
  <property fmtid="{D5CDD505-2E9C-101B-9397-08002B2CF9AE}" pid="11" name="display_urn:schemas-microsoft-com:office:office#Author">
    <vt:lpwstr>Brosseau, Ericka</vt:lpwstr>
  </property>
  <property fmtid="{D5CDD505-2E9C-101B-9397-08002B2CF9AE}" pid="12" name="ComplianceAssetId">
    <vt:lpwstr/>
  </property>
  <property fmtid="{D5CDD505-2E9C-101B-9397-08002B2CF9AE}" pid="13" name="TemplateUrl">
    <vt:lpwstr/>
  </property>
  <property fmtid="{D5CDD505-2E9C-101B-9397-08002B2CF9AE}" pid="14" name="ContentTypeId">
    <vt:lpwstr>0x010100BF8E50B80A32C040A85FB450FB26C9E5</vt:lpwstr>
  </property>
  <property fmtid="{D5CDD505-2E9C-101B-9397-08002B2CF9AE}" pid="15" name="TriggerFlowInfo">
    <vt:lpwstr/>
  </property>
  <property fmtid="{D5CDD505-2E9C-101B-9397-08002B2CF9AE}" pid="16" name="Office">
    <vt:lpwstr/>
  </property>
  <property fmtid="{D5CDD505-2E9C-101B-9397-08002B2CF9AE}" pid="17" name="Information Type">
    <vt:lpwstr/>
  </property>
  <property fmtid="{D5CDD505-2E9C-101B-9397-08002B2CF9AE}" pid="18" name="AERIS Pools">
    <vt:lpwstr/>
  </property>
  <property fmtid="{D5CDD505-2E9C-101B-9397-08002B2CF9AE}" pid="19" name="Data Classification">
    <vt:lpwstr>1;#Confidential|dbb6cc64-9915-4cf6-857e-3e641b410f5c</vt:lpwstr>
  </property>
  <property fmtid="{D5CDD505-2E9C-101B-9397-08002B2CF9AE}" pid="20" name="Internal Organization">
    <vt:lpwstr/>
  </property>
  <property fmtid="{D5CDD505-2E9C-101B-9397-08002B2CF9AE}" pid="21" name="Communications">
    <vt:lpwstr/>
  </property>
</Properties>
</file>