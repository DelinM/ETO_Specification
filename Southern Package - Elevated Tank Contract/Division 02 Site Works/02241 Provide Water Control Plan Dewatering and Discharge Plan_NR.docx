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5727BB" w:rsidRPr="004A7D86" w:rsidDel="00C55761" w14:paraId="52A26780" w14:textId="7D40E641">
        <w:trPr>
          <w:cantSplit/>
          <w:jc w:val="center"/>
          <w:del w:id="0" w:author="Johnny Pang" w:date="2022-04-17T13:47:00Z"/>
        </w:trPr>
        <w:tc>
          <w:tcPr>
            <w:tcW w:w="1004" w:type="dxa"/>
            <w:tcBorders>
              <w:top w:val="double" w:sz="6" w:space="0" w:color="auto"/>
              <w:left w:val="double" w:sz="6" w:space="0" w:color="auto"/>
              <w:bottom w:val="single" w:sz="6" w:space="0" w:color="auto"/>
              <w:right w:val="single" w:sz="6" w:space="0" w:color="auto"/>
            </w:tcBorders>
          </w:tcPr>
          <w:p w14:paraId="078B3AE6" w14:textId="00A9CA7F" w:rsidR="005727BB" w:rsidRPr="004A7D86" w:rsidDel="00C55761" w:rsidRDefault="005727BB">
            <w:pPr>
              <w:pStyle w:val="TableHeading"/>
              <w:rPr>
                <w:del w:id="1" w:author="Johnny Pang" w:date="2022-04-17T13:47:00Z"/>
                <w:rFonts w:ascii="Calibri" w:hAnsi="Calibri"/>
                <w:sz w:val="22"/>
                <w:szCs w:val="22"/>
              </w:rPr>
            </w:pPr>
            <w:del w:id="2" w:author="Johnny Pang" w:date="2022-04-17T13:47:00Z">
              <w:r w:rsidRPr="004A7D86" w:rsidDel="00C55761">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35F432E" w14:textId="41D8F675" w:rsidR="005727BB" w:rsidRPr="004A7D86" w:rsidDel="00C55761" w:rsidRDefault="005727BB">
            <w:pPr>
              <w:pStyle w:val="TableHeading"/>
              <w:rPr>
                <w:del w:id="3" w:author="Johnny Pang" w:date="2022-04-17T13:47:00Z"/>
                <w:rFonts w:ascii="Calibri" w:hAnsi="Calibri"/>
                <w:sz w:val="22"/>
                <w:szCs w:val="22"/>
              </w:rPr>
            </w:pPr>
            <w:del w:id="4" w:author="Johnny Pang" w:date="2022-04-17T13:47:00Z">
              <w:r w:rsidRPr="004A7D86" w:rsidDel="00C55761">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8A0F9F7" w14:textId="6251F56B" w:rsidR="005727BB" w:rsidRPr="004A7D86" w:rsidDel="00C55761" w:rsidRDefault="005727BB">
            <w:pPr>
              <w:pStyle w:val="TableHeading"/>
              <w:rPr>
                <w:del w:id="5" w:author="Johnny Pang" w:date="2022-04-17T13:47:00Z"/>
                <w:rFonts w:ascii="Calibri" w:hAnsi="Calibri"/>
                <w:sz w:val="22"/>
                <w:szCs w:val="22"/>
              </w:rPr>
            </w:pPr>
            <w:del w:id="6" w:author="Johnny Pang" w:date="2022-04-17T13:47:00Z">
              <w:r w:rsidRPr="004A7D86" w:rsidDel="00C55761">
                <w:rPr>
                  <w:rFonts w:ascii="Calibri" w:hAnsi="Calibri"/>
                  <w:sz w:val="22"/>
                  <w:szCs w:val="22"/>
                </w:rPr>
                <w:delText>Description of Revisions</w:delText>
              </w:r>
            </w:del>
          </w:p>
        </w:tc>
      </w:tr>
      <w:tr w:rsidR="005727BB" w:rsidRPr="004A7D86" w:rsidDel="00C55761" w14:paraId="5A36B86D" w14:textId="1F9CFCB9">
        <w:trPr>
          <w:cantSplit/>
          <w:jc w:val="center"/>
          <w:del w:id="7" w:author="Johnny Pang" w:date="2022-04-17T13:47:00Z"/>
        </w:trPr>
        <w:tc>
          <w:tcPr>
            <w:tcW w:w="1004" w:type="dxa"/>
            <w:tcBorders>
              <w:top w:val="single" w:sz="6" w:space="0" w:color="auto"/>
              <w:left w:val="double" w:sz="6" w:space="0" w:color="auto"/>
              <w:bottom w:val="single" w:sz="6" w:space="0" w:color="auto"/>
              <w:right w:val="single" w:sz="6" w:space="0" w:color="auto"/>
            </w:tcBorders>
          </w:tcPr>
          <w:p w14:paraId="3B698C84" w14:textId="2E08C50E" w:rsidR="005727BB" w:rsidRPr="004A7D86" w:rsidDel="00C55761" w:rsidRDefault="005727BB">
            <w:pPr>
              <w:pStyle w:val="NormalTableText"/>
              <w:rPr>
                <w:del w:id="8" w:author="Johnny Pang" w:date="2022-04-17T13:47:00Z"/>
                <w:rFonts w:ascii="Calibri" w:hAnsi="Calibri"/>
                <w:sz w:val="22"/>
                <w:szCs w:val="22"/>
              </w:rPr>
            </w:pPr>
            <w:del w:id="9" w:author="Johnny Pang" w:date="2022-04-17T13:47:00Z">
              <w:r w:rsidRPr="004A7D86" w:rsidDel="00C55761">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5B4076D3" w14:textId="41090AD4" w:rsidR="005727BB" w:rsidRPr="004A7D86" w:rsidDel="00C55761" w:rsidRDefault="008D21D0">
            <w:pPr>
              <w:pStyle w:val="NormalTableText"/>
              <w:rPr>
                <w:del w:id="10" w:author="Johnny Pang" w:date="2022-04-17T13:47:00Z"/>
                <w:rFonts w:ascii="Calibri" w:hAnsi="Calibri"/>
                <w:sz w:val="22"/>
                <w:szCs w:val="22"/>
              </w:rPr>
            </w:pPr>
            <w:del w:id="11" w:author="Johnny Pang" w:date="2022-04-17T13:47:00Z">
              <w:r w:rsidDel="00C55761">
                <w:rPr>
                  <w:rFonts w:ascii="Calibri" w:hAnsi="Calibri"/>
                  <w:sz w:val="22"/>
                  <w:szCs w:val="22"/>
                </w:rPr>
                <w:delText>October 27, 2015</w:delText>
              </w:r>
            </w:del>
          </w:p>
        </w:tc>
        <w:tc>
          <w:tcPr>
            <w:tcW w:w="5863" w:type="dxa"/>
            <w:tcBorders>
              <w:top w:val="single" w:sz="6" w:space="0" w:color="auto"/>
              <w:left w:val="single" w:sz="6" w:space="0" w:color="auto"/>
              <w:bottom w:val="single" w:sz="6" w:space="0" w:color="auto"/>
              <w:right w:val="double" w:sz="6" w:space="0" w:color="auto"/>
            </w:tcBorders>
          </w:tcPr>
          <w:p w14:paraId="531B5272" w14:textId="4E7CAA45" w:rsidR="005727BB" w:rsidRPr="004A7D86" w:rsidDel="00C55761" w:rsidRDefault="00635D3C">
            <w:pPr>
              <w:pStyle w:val="NormalTableText"/>
              <w:rPr>
                <w:del w:id="12" w:author="Johnny Pang" w:date="2022-04-17T13:47:00Z"/>
                <w:rFonts w:ascii="Calibri" w:hAnsi="Calibri"/>
                <w:sz w:val="22"/>
                <w:szCs w:val="22"/>
              </w:rPr>
            </w:pPr>
            <w:del w:id="13" w:author="Johnny Pang" w:date="2022-04-17T13:47:00Z">
              <w:r w:rsidDel="00C55761">
                <w:rPr>
                  <w:rFonts w:ascii="Calibri" w:hAnsi="Calibri"/>
                  <w:sz w:val="22"/>
                  <w:szCs w:val="22"/>
                </w:rPr>
                <w:delText>New Spec</w:delText>
              </w:r>
            </w:del>
          </w:p>
        </w:tc>
      </w:tr>
      <w:tr w:rsidR="0074310D" w:rsidRPr="004A7D86" w:rsidDel="00C55761" w14:paraId="60618A96" w14:textId="55A25BE1" w:rsidTr="0074310D">
        <w:trPr>
          <w:cantSplit/>
          <w:jc w:val="center"/>
          <w:del w:id="14" w:author="Johnny Pang" w:date="2022-04-17T13:47:00Z"/>
        </w:trPr>
        <w:tc>
          <w:tcPr>
            <w:tcW w:w="8847" w:type="dxa"/>
            <w:gridSpan w:val="3"/>
            <w:tcBorders>
              <w:top w:val="single" w:sz="6" w:space="0" w:color="auto"/>
              <w:left w:val="double" w:sz="6" w:space="0" w:color="auto"/>
              <w:bottom w:val="double" w:sz="6" w:space="0" w:color="auto"/>
              <w:right w:val="double" w:sz="6" w:space="0" w:color="auto"/>
            </w:tcBorders>
          </w:tcPr>
          <w:tbl>
            <w:tblPr>
              <w:tblW w:w="8847" w:type="dxa"/>
              <w:jc w:val="center"/>
              <w:tblBorders>
                <w:left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74310D" w:rsidRPr="004A7D86" w:rsidDel="00C55761" w14:paraId="4AC5FC2D" w14:textId="6D6C523C" w:rsidTr="00D92964">
              <w:trPr>
                <w:cantSplit/>
                <w:jc w:val="center"/>
                <w:del w:id="15" w:author="Johnny Pang" w:date="2022-04-17T13:47:00Z"/>
              </w:trPr>
              <w:tc>
                <w:tcPr>
                  <w:tcW w:w="1004" w:type="dxa"/>
                </w:tcPr>
                <w:p w14:paraId="04381209" w14:textId="3884BCB5" w:rsidR="0074310D" w:rsidRPr="00961B5B" w:rsidDel="00C55761" w:rsidRDefault="0074310D" w:rsidP="0074310D">
                  <w:pPr>
                    <w:pStyle w:val="NormalTableText"/>
                    <w:rPr>
                      <w:del w:id="16" w:author="Johnny Pang" w:date="2022-04-17T13:47:00Z"/>
                      <w:rFonts w:ascii="Calibri" w:hAnsi="Calibri"/>
                      <w:b/>
                      <w:sz w:val="22"/>
                      <w:szCs w:val="22"/>
                    </w:rPr>
                  </w:pPr>
                  <w:del w:id="17" w:author="Johnny Pang" w:date="2022-04-17T13:47:00Z">
                    <w:r w:rsidRPr="00961B5B" w:rsidDel="00C55761">
                      <w:rPr>
                        <w:rFonts w:ascii="Calibri" w:hAnsi="Calibri"/>
                        <w:b/>
                        <w:sz w:val="22"/>
                        <w:szCs w:val="22"/>
                      </w:rPr>
                      <w:delText>2</w:delText>
                    </w:r>
                  </w:del>
                </w:p>
              </w:tc>
              <w:tc>
                <w:tcPr>
                  <w:tcW w:w="1980" w:type="dxa"/>
                </w:tcPr>
                <w:p w14:paraId="761888CE" w14:textId="720F7287" w:rsidR="0074310D" w:rsidRPr="00961B5B" w:rsidDel="00C55761" w:rsidRDefault="00961B5B" w:rsidP="0074310D">
                  <w:pPr>
                    <w:pStyle w:val="NormalTableText"/>
                    <w:rPr>
                      <w:del w:id="18" w:author="Johnny Pang" w:date="2022-04-17T13:47:00Z"/>
                      <w:rFonts w:ascii="Calibri" w:hAnsi="Calibri"/>
                      <w:b/>
                      <w:sz w:val="22"/>
                      <w:szCs w:val="22"/>
                    </w:rPr>
                  </w:pPr>
                  <w:del w:id="19" w:author="Johnny Pang" w:date="2022-04-17T13:47:00Z">
                    <w:r w:rsidRPr="00961B5B" w:rsidDel="00C55761">
                      <w:rPr>
                        <w:rFonts w:ascii="Calibri" w:hAnsi="Calibri"/>
                        <w:b/>
                        <w:sz w:val="22"/>
                        <w:szCs w:val="22"/>
                      </w:rPr>
                      <w:delText>March 21</w:delText>
                    </w:r>
                    <w:r w:rsidR="0074310D" w:rsidRPr="00961B5B" w:rsidDel="00C55761">
                      <w:rPr>
                        <w:rFonts w:ascii="Calibri" w:hAnsi="Calibri"/>
                        <w:b/>
                        <w:sz w:val="22"/>
                        <w:szCs w:val="22"/>
                      </w:rPr>
                      <w:delText>, 2016</w:delText>
                    </w:r>
                  </w:del>
                </w:p>
              </w:tc>
              <w:tc>
                <w:tcPr>
                  <w:tcW w:w="5863" w:type="dxa"/>
                </w:tcPr>
                <w:p w14:paraId="2645471D" w14:textId="3EE4DFD9" w:rsidR="0074310D" w:rsidRPr="00961B5B" w:rsidDel="00C55761" w:rsidRDefault="0074310D" w:rsidP="0074310D">
                  <w:pPr>
                    <w:pStyle w:val="NormalTableText"/>
                    <w:rPr>
                      <w:del w:id="20" w:author="Johnny Pang" w:date="2022-04-17T13:47:00Z"/>
                      <w:rFonts w:ascii="Calibri" w:hAnsi="Calibri"/>
                      <w:b/>
                      <w:sz w:val="22"/>
                      <w:szCs w:val="22"/>
                    </w:rPr>
                  </w:pPr>
                  <w:del w:id="21" w:author="Johnny Pang" w:date="2022-04-17T13:47:00Z">
                    <w:r w:rsidRPr="00961B5B" w:rsidDel="00C55761">
                      <w:rPr>
                        <w:rFonts w:ascii="Calibri" w:hAnsi="Calibri"/>
                        <w:b/>
                      </w:rPr>
                      <w:delText>Revised Based on Legal comments #6409386-v1A</w:delText>
                    </w:r>
                    <w:r w:rsidR="000F706F" w:rsidDel="00C55761">
                      <w:rPr>
                        <w:rFonts w:ascii="Calibri" w:hAnsi="Calibri"/>
                        <w:b/>
                      </w:rPr>
                      <w:delText xml:space="preserve"> (AAM)</w:delText>
                    </w:r>
                  </w:del>
                </w:p>
              </w:tc>
            </w:tr>
            <w:tr w:rsidR="00D92964" w:rsidRPr="004A7D86" w:rsidDel="00C55761" w14:paraId="2FADE134" w14:textId="47FBF5BA" w:rsidTr="00D92964">
              <w:trPr>
                <w:cantSplit/>
                <w:jc w:val="center"/>
                <w:del w:id="22" w:author="Johnny Pang" w:date="2022-04-17T13:47:00Z"/>
              </w:trPr>
              <w:tc>
                <w:tcPr>
                  <w:tcW w:w="1004" w:type="dxa"/>
                </w:tcPr>
                <w:p w14:paraId="00B1E9E1" w14:textId="42B40372" w:rsidR="00D92964" w:rsidRPr="00961B5B" w:rsidDel="00C55761" w:rsidRDefault="00D92964" w:rsidP="0074310D">
                  <w:pPr>
                    <w:pStyle w:val="NormalTableText"/>
                    <w:rPr>
                      <w:del w:id="23" w:author="Johnny Pang" w:date="2022-04-17T13:47:00Z"/>
                      <w:rFonts w:ascii="Calibri" w:hAnsi="Calibri"/>
                      <w:b/>
                      <w:sz w:val="22"/>
                      <w:szCs w:val="22"/>
                    </w:rPr>
                  </w:pPr>
                  <w:del w:id="24" w:author="Johnny Pang" w:date="2022-04-17T13:47:00Z">
                    <w:r w:rsidDel="00C55761">
                      <w:rPr>
                        <w:rFonts w:ascii="Calibri" w:hAnsi="Calibri"/>
                        <w:sz w:val="22"/>
                        <w:szCs w:val="22"/>
                      </w:rPr>
                      <w:delText>3</w:delText>
                    </w:r>
                  </w:del>
                </w:p>
              </w:tc>
              <w:tc>
                <w:tcPr>
                  <w:tcW w:w="1980" w:type="dxa"/>
                </w:tcPr>
                <w:p w14:paraId="4466083C" w14:textId="6731D1FA" w:rsidR="00D92964" w:rsidRPr="00961B5B" w:rsidDel="00C55761" w:rsidRDefault="00D92964" w:rsidP="0074310D">
                  <w:pPr>
                    <w:pStyle w:val="NormalTableText"/>
                    <w:rPr>
                      <w:del w:id="25" w:author="Johnny Pang" w:date="2022-04-17T13:47:00Z"/>
                      <w:rFonts w:ascii="Calibri" w:hAnsi="Calibri"/>
                      <w:b/>
                      <w:sz w:val="22"/>
                      <w:szCs w:val="22"/>
                    </w:rPr>
                  </w:pPr>
                  <w:del w:id="26" w:author="Johnny Pang" w:date="2022-04-17T13:47:00Z">
                    <w:r w:rsidDel="00C55761">
                      <w:rPr>
                        <w:rFonts w:ascii="Calibri" w:hAnsi="Calibri"/>
                        <w:sz w:val="22"/>
                        <w:szCs w:val="22"/>
                      </w:rPr>
                      <w:delText>May 1,2017</w:delText>
                    </w:r>
                  </w:del>
                </w:p>
              </w:tc>
              <w:tc>
                <w:tcPr>
                  <w:tcW w:w="5863" w:type="dxa"/>
                </w:tcPr>
                <w:p w14:paraId="1956BD6E" w14:textId="31BA026E" w:rsidR="00D92964" w:rsidRPr="00961B5B" w:rsidDel="00C55761" w:rsidRDefault="00D92964" w:rsidP="0074310D">
                  <w:pPr>
                    <w:pStyle w:val="NormalTableText"/>
                    <w:rPr>
                      <w:del w:id="27" w:author="Johnny Pang" w:date="2022-04-17T13:47:00Z"/>
                      <w:rFonts w:ascii="Calibri" w:hAnsi="Calibri"/>
                      <w:b/>
                    </w:rPr>
                  </w:pPr>
                  <w:del w:id="28" w:author="Johnny Pang" w:date="2022-04-17T13:47:00Z">
                    <w:r w:rsidDel="00C55761">
                      <w:rPr>
                        <w:rFonts w:ascii="Calibri" w:hAnsi="Calibri"/>
                      </w:rPr>
                      <w:delText>Revised to reflect OPSS.MUNI 517 (Apr 2017) and OPSS.MUNI 518 (Apr 2017)</w:delText>
                    </w:r>
                  </w:del>
                </w:p>
              </w:tc>
            </w:tr>
          </w:tbl>
          <w:p w14:paraId="235DCBD6" w14:textId="280EAA27" w:rsidR="0074310D" w:rsidRPr="004A7D86" w:rsidDel="00C55761" w:rsidRDefault="0074310D">
            <w:pPr>
              <w:pStyle w:val="NormalTableText"/>
              <w:rPr>
                <w:del w:id="29" w:author="Johnny Pang" w:date="2022-04-17T13:47:00Z"/>
                <w:rFonts w:ascii="Calibri" w:hAnsi="Calibri"/>
                <w:sz w:val="22"/>
                <w:szCs w:val="22"/>
              </w:rPr>
            </w:pPr>
          </w:p>
        </w:tc>
      </w:tr>
    </w:tbl>
    <w:p w14:paraId="5C2BDD8C" w14:textId="39DE212D" w:rsidR="0014335D" w:rsidRPr="008A2FED" w:rsidDel="00C55761" w:rsidRDefault="008A2FED" w:rsidP="008A2FED">
      <w:pPr>
        <w:pStyle w:val="Heading1"/>
        <w:rPr>
          <w:del w:id="30" w:author="Johnny Pang" w:date="2022-04-17T13:47:00Z"/>
        </w:rPr>
      </w:pPr>
      <w:ins w:id="31" w:author="Johnny Pang" w:date="2022-11-30T17:32:00Z">
        <w:r>
          <w:t>G</w:t>
        </w:r>
      </w:ins>
    </w:p>
    <w:p w14:paraId="19DF31EF" w14:textId="7CA42E58" w:rsidR="0014335D" w:rsidRPr="008A2FED" w:rsidDel="00C55761" w:rsidRDefault="0014335D" w:rsidP="008A2FED">
      <w:pPr>
        <w:pStyle w:val="Heading1"/>
        <w:rPr>
          <w:del w:id="32" w:author="Johnny Pang" w:date="2022-04-17T13:47:00Z"/>
        </w:rPr>
      </w:pPr>
      <w:del w:id="33" w:author="Johnny Pang" w:date="2022-04-17T13:47:00Z">
        <w:r w:rsidRPr="008A2FED" w:rsidDel="00C55761">
          <w:delText>NOTE:</w:delText>
        </w:r>
      </w:del>
    </w:p>
    <w:p w14:paraId="228B4AC9" w14:textId="3CAEAB0F" w:rsidR="0014335D" w:rsidRPr="008A2FED" w:rsidDel="00C55761" w:rsidRDefault="0014335D" w:rsidP="008A2FED">
      <w:pPr>
        <w:pStyle w:val="Heading1"/>
        <w:rPr>
          <w:del w:id="34" w:author="Johnny Pang" w:date="2022-04-17T13:47:00Z"/>
        </w:rPr>
      </w:pPr>
      <w:del w:id="35" w:author="Johnny Pang" w:date="2022-04-17T13:47:00Z">
        <w:r w:rsidRPr="008A2FED" w:rsidDel="00C55761">
          <w:delText>This is a CONTROLLED Document. Any documents appearing in paper form are not controlled and should be checked against the on-line file version prior to use.</w:delText>
        </w:r>
      </w:del>
    </w:p>
    <w:p w14:paraId="54C0B3E5" w14:textId="4C3CAEFC" w:rsidR="0014335D" w:rsidRPr="008A2FED" w:rsidDel="00C55761" w:rsidRDefault="0014335D" w:rsidP="008A2FED">
      <w:pPr>
        <w:pStyle w:val="Heading1"/>
        <w:rPr>
          <w:del w:id="36" w:author="Johnny Pang" w:date="2022-04-17T13:47:00Z"/>
        </w:rPr>
      </w:pPr>
      <w:del w:id="37" w:author="Johnny Pang" w:date="2022-04-17T13:47:00Z">
        <w:r w:rsidRPr="008A2FED" w:rsidDel="00C55761">
          <w:delText>Notice: This Document hardcopy must be used for reference purpose only.</w:delText>
        </w:r>
      </w:del>
    </w:p>
    <w:p w14:paraId="7FC23ED7" w14:textId="691995A2" w:rsidR="0014335D" w:rsidRPr="008A2FED" w:rsidDel="00C55761" w:rsidRDefault="0014335D" w:rsidP="008A2FED">
      <w:pPr>
        <w:pStyle w:val="Heading1"/>
        <w:rPr>
          <w:del w:id="38" w:author="Johnny Pang" w:date="2022-04-17T13:47:00Z"/>
        </w:rPr>
      </w:pPr>
      <w:del w:id="39" w:author="Johnny Pang" w:date="2022-04-17T13:47:00Z">
        <w:r w:rsidRPr="008A2FED" w:rsidDel="00C55761">
          <w:delText>The on-line copy is the current version of the document.</w:delText>
        </w:r>
      </w:del>
    </w:p>
    <w:p w14:paraId="59F1B876" w14:textId="158E4B49" w:rsidR="00373DBB" w:rsidRPr="008A2FED" w:rsidDel="00C55761" w:rsidRDefault="00373DBB" w:rsidP="008A2FED">
      <w:pPr>
        <w:pStyle w:val="Heading1"/>
        <w:rPr>
          <w:del w:id="40" w:author="Johnny Pang" w:date="2022-04-17T13:47:00Z"/>
        </w:rPr>
      </w:pPr>
    </w:p>
    <w:p w14:paraId="5FE722FE" w14:textId="2D0CC958" w:rsidR="00F6204E" w:rsidRPr="008A2FED" w:rsidRDefault="00F3197E" w:rsidP="008A2FED">
      <w:pPr>
        <w:pStyle w:val="Heading1"/>
      </w:pPr>
      <w:del w:id="41" w:author="Johnny Pang" w:date="2022-11-30T17:32:00Z">
        <w:r w:rsidRPr="008A2FED" w:rsidDel="008A2FED">
          <w:br w:type="page"/>
        </w:r>
        <w:r w:rsidR="00960901" w:rsidRPr="008A2FED" w:rsidDel="008A2FED">
          <w:delText>G</w:delText>
        </w:r>
      </w:del>
      <w:r w:rsidR="00960901" w:rsidRPr="008A2FED">
        <w:t>Eneral</w:t>
      </w:r>
    </w:p>
    <w:p w14:paraId="4D33A1D6" w14:textId="7E2052C8" w:rsidR="00960901" w:rsidRPr="00D92ACC" w:rsidRDefault="003E410A" w:rsidP="0056651B">
      <w:pPr>
        <w:pStyle w:val="Heading2"/>
      </w:pPr>
      <w:r w:rsidRPr="00D92ACC">
        <w:t>Summary</w:t>
      </w:r>
    </w:p>
    <w:p w14:paraId="7581E9C9" w14:textId="3583A512" w:rsidR="00154904" w:rsidRDefault="00C6406E" w:rsidP="00F15FDF">
      <w:pPr>
        <w:pStyle w:val="Heading3"/>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635D3C">
        <w:t>provision of the Water Control Plan, Dewatering and Discharge Plan and the Groundwater Monitoring Program.</w:t>
      </w:r>
    </w:p>
    <w:p w14:paraId="3B93578C" w14:textId="77777777" w:rsidR="003C3C61" w:rsidRPr="003D2596" w:rsidRDefault="003C3C61" w:rsidP="0056651B">
      <w:pPr>
        <w:pStyle w:val="Heading2"/>
      </w:pPr>
      <w:r w:rsidRPr="003D2596">
        <w:t>Related Sections</w:t>
      </w:r>
    </w:p>
    <w:p w14:paraId="1E926E5A" w14:textId="7143CD55" w:rsidR="00CC4E1F" w:rsidRPr="00C55761" w:rsidDel="005B060D" w:rsidRDefault="00CC4E1F" w:rsidP="009A2024">
      <w:pPr>
        <w:pStyle w:val="Heading3"/>
        <w:numPr>
          <w:ilvl w:val="0"/>
          <w:numId w:val="0"/>
        </w:numPr>
        <w:ind w:left="720"/>
        <w:rPr>
          <w:del w:id="42" w:author="Axel Ouillet" w:date="2022-03-22T13:35:00Z"/>
          <w:i/>
        </w:rPr>
      </w:pPr>
      <w:del w:id="43" w:author="Axel Ouillet" w:date="2022-03-22T13:35:00Z">
        <w:r w:rsidRPr="00C55761" w:rsidDel="005B060D">
          <w:rPr>
            <w:i/>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A03A06" w14:textId="51291D21" w:rsidR="00CC4E1F" w:rsidRPr="00C55761" w:rsidDel="005B060D" w:rsidRDefault="00CC4E1F" w:rsidP="009A2024">
      <w:pPr>
        <w:pStyle w:val="Heading3"/>
        <w:numPr>
          <w:ilvl w:val="0"/>
          <w:numId w:val="0"/>
        </w:numPr>
        <w:ind w:left="720"/>
        <w:rPr>
          <w:del w:id="44" w:author="Axel Ouillet" w:date="2022-03-22T13:35:00Z"/>
          <w:i/>
        </w:rPr>
      </w:pPr>
    </w:p>
    <w:p w14:paraId="07DEF563" w14:textId="4D368683" w:rsidR="00CC4E1F" w:rsidRPr="00C55761" w:rsidDel="005B060D" w:rsidRDefault="00CC4E1F" w:rsidP="009A2024">
      <w:pPr>
        <w:pStyle w:val="Heading3"/>
        <w:numPr>
          <w:ilvl w:val="0"/>
          <w:numId w:val="0"/>
        </w:numPr>
        <w:ind w:left="720"/>
        <w:rPr>
          <w:del w:id="45" w:author="Axel Ouillet" w:date="2022-03-22T13:35:00Z"/>
          <w:i/>
        </w:rPr>
      </w:pPr>
      <w:del w:id="46" w:author="Axel Ouillet" w:date="2022-03-22T13:35:00Z">
        <w:r w:rsidRPr="00C55761" w:rsidDel="005B060D">
          <w:rPr>
            <w:i/>
          </w:rPr>
          <w:delText>Cross-referencing here may also be used to coordinate assemblies or systems whose components may span multiple Sections and which must meet certain performance requirements as an assembly or system.</w:delText>
        </w:r>
      </w:del>
    </w:p>
    <w:p w14:paraId="0F789E86" w14:textId="3FD33245" w:rsidR="00CC4E1F" w:rsidRPr="00C55761" w:rsidDel="005B060D" w:rsidRDefault="00CC4E1F" w:rsidP="009A2024">
      <w:pPr>
        <w:pStyle w:val="Heading3"/>
        <w:numPr>
          <w:ilvl w:val="0"/>
          <w:numId w:val="0"/>
        </w:numPr>
        <w:ind w:left="720"/>
        <w:rPr>
          <w:del w:id="47" w:author="Axel Ouillet" w:date="2022-03-22T13:35:00Z"/>
          <w:i/>
        </w:rPr>
      </w:pPr>
    </w:p>
    <w:p w14:paraId="2AB72E26" w14:textId="6081F2AC" w:rsidR="00CC4E1F" w:rsidRPr="00C55761" w:rsidDel="005B060D" w:rsidRDefault="00CC4E1F" w:rsidP="009A2024">
      <w:pPr>
        <w:pStyle w:val="Heading3"/>
        <w:numPr>
          <w:ilvl w:val="0"/>
          <w:numId w:val="0"/>
        </w:numPr>
        <w:ind w:left="720"/>
        <w:rPr>
          <w:del w:id="48" w:author="Axel Ouillet" w:date="2022-03-22T13:35:00Z"/>
          <w:i/>
        </w:rPr>
      </w:pPr>
      <w:del w:id="49" w:author="Axel Ouillet" w:date="2022-03-22T13:35:00Z">
        <w:r w:rsidRPr="00C55761" w:rsidDel="005B060D">
          <w:rPr>
            <w:i/>
          </w:rPr>
          <w:delText>This Section is to be completed/updated during the design development by the Consultant. If it is not applicable to the section for the specific project it may be deleted.]</w:delText>
        </w:r>
      </w:del>
    </w:p>
    <w:p w14:paraId="507242D8" w14:textId="7447A90B" w:rsidR="00CC4E1F" w:rsidRPr="00C55761" w:rsidDel="005B060D" w:rsidRDefault="00CC4E1F" w:rsidP="009A2024">
      <w:pPr>
        <w:pStyle w:val="Heading3"/>
        <w:numPr>
          <w:ilvl w:val="0"/>
          <w:numId w:val="0"/>
        </w:numPr>
        <w:ind w:left="720"/>
        <w:rPr>
          <w:del w:id="50" w:author="Axel Ouillet" w:date="2022-03-22T13:35:00Z"/>
          <w:i/>
        </w:rPr>
      </w:pPr>
    </w:p>
    <w:p w14:paraId="4A7B268B" w14:textId="2E453A6F" w:rsidR="00CC4E1F" w:rsidRPr="00C55761" w:rsidDel="005B060D" w:rsidRDefault="00CC4E1F" w:rsidP="009A2024">
      <w:pPr>
        <w:pStyle w:val="Heading3"/>
        <w:numPr>
          <w:ilvl w:val="0"/>
          <w:numId w:val="0"/>
        </w:numPr>
        <w:ind w:left="720"/>
        <w:rPr>
          <w:del w:id="51" w:author="Axel Ouillet" w:date="2022-03-22T13:35:00Z"/>
          <w:i/>
        </w:rPr>
      </w:pPr>
      <w:del w:id="52" w:author="Axel Ouillet" w:date="2022-03-22T13:35:00Z">
        <w:r w:rsidRPr="00C55761" w:rsidDel="005B060D">
          <w:rPr>
            <w:i/>
          </w:rPr>
          <w:delText>[List Sections specifying installation of products supplied but not installed under this Section and indicate specific items.]</w:delText>
        </w:r>
      </w:del>
    </w:p>
    <w:p w14:paraId="37756F11" w14:textId="7FDC0951" w:rsidR="00CC4E1F" w:rsidRPr="00C55761" w:rsidDel="005B060D" w:rsidRDefault="00CC4E1F" w:rsidP="00D47DF3">
      <w:pPr>
        <w:pStyle w:val="Heading3"/>
        <w:rPr>
          <w:del w:id="53" w:author="Axel Ouillet" w:date="2022-03-22T13:35:00Z"/>
        </w:rPr>
      </w:pPr>
      <w:del w:id="54" w:author="Axel Ouillet" w:date="2022-03-22T13:35:00Z">
        <w:r w:rsidRPr="00C55761" w:rsidDel="005B060D">
          <w:delText xml:space="preserve">Section [______ – ____________]:  Execution requirements for </w:delText>
        </w:r>
        <w:r w:rsidR="004247E8" w:rsidRPr="00C55761" w:rsidDel="005B060D">
          <w:delText>[[</w:delText>
        </w:r>
        <w:r w:rsidRPr="00C55761" w:rsidDel="005B060D">
          <w:delText>item]...  specified under this Section.</w:delText>
        </w:r>
      </w:del>
    </w:p>
    <w:p w14:paraId="2F32BF4F" w14:textId="375E6C3A" w:rsidR="00CC4E1F" w:rsidRPr="00C55761" w:rsidDel="005B060D" w:rsidRDefault="00CC4E1F" w:rsidP="009A2024">
      <w:pPr>
        <w:pStyle w:val="Heading3"/>
        <w:numPr>
          <w:ilvl w:val="0"/>
          <w:numId w:val="0"/>
        </w:numPr>
        <w:ind w:left="720"/>
        <w:rPr>
          <w:del w:id="55" w:author="Axel Ouillet" w:date="2022-03-22T13:35:00Z"/>
        </w:rPr>
      </w:pPr>
    </w:p>
    <w:p w14:paraId="48E21543" w14:textId="67F8E355" w:rsidR="00CC4E1F" w:rsidRPr="00C55761" w:rsidDel="005B060D" w:rsidRDefault="00CC4E1F" w:rsidP="009A2024">
      <w:pPr>
        <w:pStyle w:val="Heading3"/>
        <w:numPr>
          <w:ilvl w:val="0"/>
          <w:numId w:val="0"/>
        </w:numPr>
        <w:ind w:left="720"/>
        <w:rPr>
          <w:del w:id="56" w:author="Axel Ouillet" w:date="2022-03-22T13:35:00Z"/>
        </w:rPr>
      </w:pPr>
      <w:del w:id="57" w:author="Axel Ouillet" w:date="2022-03-22T13:35:00Z">
        <w:r w:rsidRPr="00C55761" w:rsidDel="005B060D">
          <w:delText>[List Sections specifying products installed but not supplied under this Section and indicate specific items.]</w:delText>
        </w:r>
      </w:del>
    </w:p>
    <w:p w14:paraId="260C49B6" w14:textId="4A6915B0" w:rsidR="00CC4E1F" w:rsidRPr="00C55761" w:rsidDel="005B060D" w:rsidRDefault="00CC4E1F" w:rsidP="00D47DF3">
      <w:pPr>
        <w:pStyle w:val="Heading3"/>
        <w:rPr>
          <w:del w:id="58" w:author="Axel Ouillet" w:date="2022-03-22T13:35:00Z"/>
        </w:rPr>
      </w:pPr>
      <w:del w:id="59" w:author="Axel Ouillet" w:date="2022-03-22T13:35:00Z">
        <w:r w:rsidRPr="00C55761" w:rsidDel="005B060D">
          <w:delText>Section [______ – ____________]:  Product requirements for ...[item]...  for installation under this Section.</w:delText>
        </w:r>
      </w:del>
    </w:p>
    <w:p w14:paraId="557621D9" w14:textId="797DB7F5" w:rsidR="00CC4E1F" w:rsidRPr="00C55761" w:rsidDel="005B060D" w:rsidRDefault="00CC4E1F" w:rsidP="009A2024">
      <w:pPr>
        <w:pStyle w:val="Heading3"/>
        <w:numPr>
          <w:ilvl w:val="0"/>
          <w:numId w:val="0"/>
        </w:numPr>
        <w:ind w:left="720"/>
        <w:rPr>
          <w:del w:id="60" w:author="Axel Ouillet" w:date="2022-03-22T13:35:00Z"/>
        </w:rPr>
      </w:pPr>
      <w:del w:id="61" w:author="Axel Ouillet" w:date="2022-03-22T13:35:00Z">
        <w:r w:rsidRPr="00C55761" w:rsidDel="005B060D">
          <w:delText>[List Sections specifying related requirements.]</w:delText>
        </w:r>
      </w:del>
    </w:p>
    <w:p w14:paraId="27565447" w14:textId="0702C795" w:rsidR="005A1E31" w:rsidRPr="00C55761" w:rsidDel="005B060D" w:rsidRDefault="00CC4E1F" w:rsidP="0074310D">
      <w:pPr>
        <w:pStyle w:val="Heading3"/>
        <w:spacing w:before="0"/>
        <w:rPr>
          <w:del w:id="62" w:author="Axel Ouillet" w:date="2022-03-22T13:35:00Z"/>
        </w:rPr>
      </w:pPr>
      <w:del w:id="63" w:author="Axel Ouillet" w:date="2022-03-22T13:35:00Z">
        <w:r w:rsidRPr="00C55761" w:rsidDel="005B060D">
          <w:delText>Section [______ – ____________]:  [Optional short phrase indicating relationship].</w:delText>
        </w:r>
      </w:del>
    </w:p>
    <w:p w14:paraId="06653D54" w14:textId="16E1DC67" w:rsidR="00020652" w:rsidRPr="00C55761" w:rsidRDefault="00020652" w:rsidP="0074310D">
      <w:pPr>
        <w:pStyle w:val="Heading4"/>
      </w:pPr>
      <w:r w:rsidRPr="00C55761">
        <w:t xml:space="preserve">Section 01060 </w:t>
      </w:r>
      <w:proofErr w:type="gramStart"/>
      <w:r w:rsidRPr="00C55761">
        <w:t>–  Regulatory</w:t>
      </w:r>
      <w:proofErr w:type="gramEnd"/>
      <w:r w:rsidRPr="00C55761">
        <w:t xml:space="preserve"> Requirements</w:t>
      </w:r>
    </w:p>
    <w:p w14:paraId="779E47E0" w14:textId="2A908C5B" w:rsidR="004703B3" w:rsidRPr="00C55761" w:rsidRDefault="00020652" w:rsidP="0074310D">
      <w:pPr>
        <w:pStyle w:val="Heading4"/>
      </w:pPr>
      <w:r w:rsidRPr="00C55761">
        <w:t xml:space="preserve">Section 01300 </w:t>
      </w:r>
      <w:proofErr w:type="gramStart"/>
      <w:r w:rsidRPr="00C55761">
        <w:t>–  Submittals</w:t>
      </w:r>
      <w:proofErr w:type="gramEnd"/>
    </w:p>
    <w:p w14:paraId="7E1F9D09" w14:textId="6C6ABEC4" w:rsidR="004703B3" w:rsidRPr="00C55761" w:rsidRDefault="004703B3" w:rsidP="0074310D">
      <w:pPr>
        <w:pStyle w:val="Heading4"/>
      </w:pPr>
      <w:r w:rsidRPr="00C55761">
        <w:t>Section 015</w:t>
      </w:r>
      <w:r w:rsidR="00020652" w:rsidRPr="00C55761">
        <w:t>61</w:t>
      </w:r>
      <w:r w:rsidRPr="00C55761">
        <w:t xml:space="preserve"> </w:t>
      </w:r>
      <w:proofErr w:type="gramStart"/>
      <w:r w:rsidRPr="00C55761">
        <w:t>–  Environmental</w:t>
      </w:r>
      <w:proofErr w:type="gramEnd"/>
      <w:r w:rsidRPr="00C55761">
        <w:t xml:space="preserve"> </w:t>
      </w:r>
      <w:r w:rsidR="00020652" w:rsidRPr="00C55761">
        <w:t xml:space="preserve"> </w:t>
      </w:r>
      <w:r w:rsidRPr="00C55761">
        <w:t>Protection</w:t>
      </w:r>
    </w:p>
    <w:p w14:paraId="1E857FAF" w14:textId="72C90C60" w:rsidR="00F3197E" w:rsidRPr="00C55761" w:rsidRDefault="00F3197E" w:rsidP="0074310D">
      <w:pPr>
        <w:pStyle w:val="Heading4"/>
      </w:pPr>
      <w:r w:rsidRPr="00C55761">
        <w:t>Section 0224</w:t>
      </w:r>
      <w:r w:rsidR="00635D3C" w:rsidRPr="00C55761">
        <w:t>0</w:t>
      </w:r>
      <w:r w:rsidRPr="00C55761">
        <w:t xml:space="preserve"> </w:t>
      </w:r>
      <w:proofErr w:type="gramStart"/>
      <w:r w:rsidRPr="00C55761">
        <w:t xml:space="preserve">–  </w:t>
      </w:r>
      <w:r w:rsidR="00635D3C" w:rsidRPr="00C55761">
        <w:t>Dewatering</w:t>
      </w:r>
      <w:proofErr w:type="gramEnd"/>
      <w:r w:rsidR="00635D3C" w:rsidRPr="00C55761">
        <w:t xml:space="preserve"> - General</w:t>
      </w:r>
    </w:p>
    <w:p w14:paraId="539AAEA2" w14:textId="440FE52B" w:rsidR="00F3197E" w:rsidRPr="00C55761" w:rsidRDefault="00F3197E" w:rsidP="0074310D">
      <w:pPr>
        <w:pStyle w:val="Heading4"/>
      </w:pPr>
      <w:r w:rsidRPr="00C55761">
        <w:t xml:space="preserve">Section 02242 </w:t>
      </w:r>
      <w:proofErr w:type="gramStart"/>
      <w:r w:rsidRPr="00C55761">
        <w:t>–  Supply</w:t>
      </w:r>
      <w:proofErr w:type="gramEnd"/>
      <w:r w:rsidRPr="00C55761">
        <w:t xml:space="preserve"> Install and Subsequently Remove Dewatering System</w:t>
      </w:r>
    </w:p>
    <w:p w14:paraId="702A5BEF" w14:textId="220F67DA" w:rsidR="00F3197E" w:rsidRPr="00C55761" w:rsidRDefault="00F3197E" w:rsidP="0074310D">
      <w:pPr>
        <w:pStyle w:val="Heading4"/>
      </w:pPr>
      <w:r w:rsidRPr="00C55761">
        <w:t xml:space="preserve">Section 02243 </w:t>
      </w:r>
      <w:proofErr w:type="gramStart"/>
      <w:r w:rsidRPr="00C55761">
        <w:t>–  Operate</w:t>
      </w:r>
      <w:proofErr w:type="gramEnd"/>
      <w:r w:rsidRPr="00C55761">
        <w:t xml:space="preserve"> and Maintain Dewatering System</w:t>
      </w:r>
    </w:p>
    <w:p w14:paraId="2415CCEC" w14:textId="41C79E44" w:rsidR="00F3197E" w:rsidRPr="00C55761" w:rsidRDefault="00F3197E" w:rsidP="0074310D">
      <w:pPr>
        <w:pStyle w:val="Heading4"/>
      </w:pPr>
      <w:r w:rsidRPr="00C55761">
        <w:t xml:space="preserve">Section 02244 </w:t>
      </w:r>
      <w:proofErr w:type="gramStart"/>
      <w:r w:rsidRPr="00C55761">
        <w:t>–  Retain</w:t>
      </w:r>
      <w:proofErr w:type="gramEnd"/>
      <w:r w:rsidRPr="00C55761">
        <w:t xml:space="preserve"> Specialty Subcontractor To Monitor Existing Groundwater Levels and Discharge Water Quality in Accordance With PTTW</w:t>
      </w:r>
    </w:p>
    <w:p w14:paraId="73633F31" w14:textId="50F77EC8" w:rsidR="00F3197E" w:rsidRPr="00C55761" w:rsidRDefault="00F3197E" w:rsidP="0074310D">
      <w:pPr>
        <w:pStyle w:val="Heading4"/>
      </w:pPr>
      <w:r w:rsidRPr="00C55761">
        <w:t xml:space="preserve">Section 02245 </w:t>
      </w:r>
      <w:proofErr w:type="gramStart"/>
      <w:r w:rsidRPr="00C55761">
        <w:t>–  Restoration</w:t>
      </w:r>
      <w:proofErr w:type="gramEnd"/>
      <w:r w:rsidRPr="00C55761">
        <w:t xml:space="preserve"> Works Associated With Dewatering Activities</w:t>
      </w:r>
    </w:p>
    <w:p w14:paraId="417C2340" w14:textId="48D4741E" w:rsidR="00F3197E" w:rsidRPr="00D47DF3" w:rsidDel="00C55761" w:rsidRDefault="00F3197E" w:rsidP="0074310D">
      <w:pPr>
        <w:pStyle w:val="Heading4"/>
        <w:rPr>
          <w:del w:id="64" w:author="Johnny Pang" w:date="2022-04-17T13:47:00Z"/>
          <w:highlight w:val="yellow"/>
        </w:rPr>
      </w:pPr>
      <w:del w:id="65" w:author="Johnny Pang" w:date="2022-04-17T13:47:00Z">
        <w:r w:rsidRPr="00D47DF3" w:rsidDel="00C55761">
          <w:rPr>
            <w:highlight w:val="yellow"/>
          </w:rPr>
          <w:delText>Section 02246 –  Bypass Pumping or Fluming and Unwatering</w:delText>
        </w:r>
      </w:del>
    </w:p>
    <w:p w14:paraId="41381F58" w14:textId="77777777" w:rsidR="00020652" w:rsidRPr="0016511E" w:rsidRDefault="00020652" w:rsidP="0056651B">
      <w:pPr>
        <w:pStyle w:val="Heading2"/>
      </w:pPr>
      <w:r w:rsidRPr="0016511E">
        <w:t>References</w:t>
      </w:r>
    </w:p>
    <w:p w14:paraId="572F6C28" w14:textId="35CC717C" w:rsidR="005C4E5E" w:rsidRDefault="005C4E5E" w:rsidP="00BA24EE">
      <w:pPr>
        <w:pStyle w:val="Heading3"/>
        <w:spacing w:before="0"/>
      </w:pPr>
      <w:r>
        <w:t>Conservation Aut</w:t>
      </w:r>
      <w:r w:rsidR="00BA24EE">
        <w:t>h</w:t>
      </w:r>
      <w:r>
        <w:t>orities</w:t>
      </w:r>
      <w:r w:rsidR="00BA24EE">
        <w:t xml:space="preserve"> Act</w:t>
      </w:r>
    </w:p>
    <w:p w14:paraId="740A1107" w14:textId="6DBDBC40" w:rsidR="00BA24EE" w:rsidRDefault="00BA24EE" w:rsidP="00BA24EE">
      <w:pPr>
        <w:pStyle w:val="Heading4"/>
      </w:pPr>
      <w:r>
        <w:t>R.R.O. 1990 Reg. 112: Conservation Areas- Lake Simcoe Region</w:t>
      </w:r>
    </w:p>
    <w:p w14:paraId="326708E1" w14:textId="17439926" w:rsidR="00BA24EE" w:rsidRDefault="00BA24EE" w:rsidP="00BA24EE">
      <w:pPr>
        <w:pStyle w:val="Heading4"/>
      </w:pPr>
      <w:r>
        <w:t>R.R.O. 1990 Reg. 119: Conservation Areas- Metropolitan Toronto and Region</w:t>
      </w:r>
    </w:p>
    <w:p w14:paraId="694F7793" w14:textId="55CD2FE5" w:rsidR="00BA24EE" w:rsidRDefault="00BA24EE" w:rsidP="00BA24EE">
      <w:pPr>
        <w:pStyle w:val="Heading3"/>
        <w:spacing w:before="0"/>
      </w:pPr>
      <w:r>
        <w:t>Fisheries Act (RSC. 1985</w:t>
      </w:r>
      <w:r w:rsidR="00C0138E">
        <w:t>, c. F14)</w:t>
      </w:r>
    </w:p>
    <w:p w14:paraId="43F68557" w14:textId="6F052329" w:rsidR="00BA24EE" w:rsidRDefault="00BA24EE" w:rsidP="00BA24EE">
      <w:pPr>
        <w:pStyle w:val="Heading3"/>
        <w:spacing w:before="0"/>
      </w:pPr>
      <w:r>
        <w:t>Ontario Endangered Species Act 2007</w:t>
      </w:r>
    </w:p>
    <w:p w14:paraId="65D13595" w14:textId="59CAF49F" w:rsidR="00F746A7" w:rsidRDefault="00020652" w:rsidP="00BA24EE">
      <w:pPr>
        <w:pStyle w:val="Heading3"/>
        <w:spacing w:before="0"/>
      </w:pPr>
      <w:r w:rsidRPr="003D2596">
        <w:t>Ontario Ministry of th</w:t>
      </w:r>
      <w:r w:rsidRPr="008B21AF">
        <w:t xml:space="preserve">e Environment </w:t>
      </w:r>
      <w:r>
        <w:t>and Climate Change</w:t>
      </w:r>
      <w:r w:rsidRPr="008B21AF">
        <w:t xml:space="preserve">  </w:t>
      </w:r>
    </w:p>
    <w:p w14:paraId="30D94297" w14:textId="77777777" w:rsidR="00103516" w:rsidRDefault="00103516" w:rsidP="00BA24EE">
      <w:pPr>
        <w:pStyle w:val="Heading4"/>
      </w:pPr>
      <w:r>
        <w:t>Guide to Permit to Take Water</w:t>
      </w:r>
    </w:p>
    <w:p w14:paraId="32F02555" w14:textId="173FC24D" w:rsidR="00CC7721" w:rsidRDefault="00CC7721" w:rsidP="00BA24EE">
      <w:pPr>
        <w:pStyle w:val="Heading3"/>
        <w:spacing w:before="0"/>
      </w:pPr>
      <w:r w:rsidRPr="0016511E">
        <w:t>Ontario Provincial Standards for Roads and Public Works</w:t>
      </w:r>
      <w:r>
        <w:t xml:space="preserve"> (OPSS)</w:t>
      </w:r>
    </w:p>
    <w:p w14:paraId="746B0365" w14:textId="77777777" w:rsidR="00D92964" w:rsidRDefault="00D92964" w:rsidP="00D92964">
      <w:pPr>
        <w:pStyle w:val="Heading4"/>
      </w:pPr>
      <w:r>
        <w:t>OPSS.MUNI 517 (Apr 2017) Dewatering of Pipeline, Utility and Associated Structure Excavation</w:t>
      </w:r>
    </w:p>
    <w:p w14:paraId="486E2690" w14:textId="77777777" w:rsidR="00D92964" w:rsidRPr="0016511E" w:rsidRDefault="00D92964" w:rsidP="00D92964">
      <w:pPr>
        <w:pStyle w:val="Heading4"/>
      </w:pPr>
      <w:r>
        <w:t xml:space="preserve">OPSS.MUNI 518 (Apr 2017) Control of Water </w:t>
      </w:r>
      <w:proofErr w:type="gramStart"/>
      <w:r>
        <w:t>From</w:t>
      </w:r>
      <w:proofErr w:type="gramEnd"/>
      <w:r>
        <w:t xml:space="preserve"> Dewatering Operations</w:t>
      </w:r>
    </w:p>
    <w:p w14:paraId="09EBE9AC" w14:textId="41E452E9" w:rsidR="007335F8" w:rsidRDefault="007335F8" w:rsidP="00BA24EE">
      <w:pPr>
        <w:pStyle w:val="Heading3"/>
        <w:spacing w:before="0"/>
      </w:pPr>
      <w:r>
        <w:t>Ontario Water Resources Act R.S.O. 1990 c. O.40</w:t>
      </w:r>
    </w:p>
    <w:p w14:paraId="50DD4760" w14:textId="0410D7BA" w:rsidR="007335F8" w:rsidRDefault="007335F8" w:rsidP="00BA24EE">
      <w:pPr>
        <w:pStyle w:val="Heading4"/>
      </w:pPr>
      <w:r>
        <w:t>O. Reg. 387/04 Water Taking and Transfer</w:t>
      </w:r>
    </w:p>
    <w:p w14:paraId="1213F430" w14:textId="5894B7EF" w:rsidR="00B4254C" w:rsidRDefault="00B4254C" w:rsidP="00BA24EE">
      <w:pPr>
        <w:pStyle w:val="Heading4"/>
      </w:pPr>
      <w:r>
        <w:t>R.R.O. 1990, Reg. 903: Wells</w:t>
      </w:r>
    </w:p>
    <w:p w14:paraId="43C95B96" w14:textId="189CF1A4" w:rsidR="007335F8" w:rsidRDefault="007335F8" w:rsidP="00BA24EE">
      <w:pPr>
        <w:pStyle w:val="Heading3"/>
        <w:spacing w:before="0"/>
      </w:pPr>
      <w:r>
        <w:t>Regional Municipality of York</w:t>
      </w:r>
    </w:p>
    <w:p w14:paraId="1A46EFFB" w14:textId="36444988" w:rsidR="00A168F7" w:rsidRDefault="00B84901" w:rsidP="00BA24EE">
      <w:pPr>
        <w:pStyle w:val="Heading4"/>
      </w:pPr>
      <w:r>
        <w:t xml:space="preserve">Bylaw 2011-56 </w:t>
      </w:r>
      <w:r w:rsidR="007335F8">
        <w:t>Discharge of Sewage, Storm water and Land Drainage Bylaw (Amended 2014)</w:t>
      </w:r>
    </w:p>
    <w:p w14:paraId="643A2F22" w14:textId="77777777" w:rsidR="008A2FED" w:rsidRDefault="008A2FED" w:rsidP="00C0138E">
      <w:pPr>
        <w:pStyle w:val="Heading3"/>
        <w:rPr>
          <w:ins w:id="66" w:author="Johnny Pang" w:date="2022-11-30T17:33:00Z"/>
        </w:rPr>
      </w:pPr>
      <w:ins w:id="67" w:author="Johnny Pang" w:date="2022-11-30T17:32:00Z">
        <w:r>
          <w:t>City of Vaughan</w:t>
        </w:r>
      </w:ins>
    </w:p>
    <w:p w14:paraId="44A8A236" w14:textId="7C83B816" w:rsidR="008A2FED" w:rsidRDefault="008A2FED" w:rsidP="008A2FED">
      <w:pPr>
        <w:pStyle w:val="Heading4"/>
        <w:rPr>
          <w:ins w:id="68" w:author="Johnny Pang" w:date="2022-11-30T17:32:00Z"/>
        </w:rPr>
      </w:pPr>
      <w:ins w:id="69" w:author="Johnny Pang" w:date="2022-11-30T17:32:00Z">
        <w:r>
          <w:t>Sewer User By-law 087-2016</w:t>
        </w:r>
      </w:ins>
    </w:p>
    <w:p w14:paraId="605D41AD" w14:textId="1C7DE3E2" w:rsidR="008A2FED" w:rsidRDefault="008A2FED" w:rsidP="008A2FED">
      <w:pPr>
        <w:pStyle w:val="Heading4"/>
        <w:rPr>
          <w:ins w:id="70" w:author="Johnny Pang" w:date="2022-11-30T17:32:00Z"/>
        </w:rPr>
      </w:pPr>
      <w:ins w:id="71" w:author="Johnny Pang" w:date="2022-11-30T17:33:00Z">
        <w:r>
          <w:t>Wastewater Rates and Service Fees By-Law 196-2019</w:t>
        </w:r>
      </w:ins>
    </w:p>
    <w:p w14:paraId="0DB6691E" w14:textId="6D3FD3AE" w:rsidR="00C0138E" w:rsidRDefault="00C0138E" w:rsidP="00C0138E">
      <w:pPr>
        <w:pStyle w:val="Heading3"/>
      </w:pPr>
      <w:r>
        <w:t xml:space="preserve">Species at Risk Act (S.C. 2002, c. </w:t>
      </w:r>
      <w:commentRangeStart w:id="72"/>
      <w:commentRangeStart w:id="73"/>
      <w:r>
        <w:t>29</w:t>
      </w:r>
      <w:commentRangeEnd w:id="72"/>
      <w:r w:rsidR="00714773">
        <w:rPr>
          <w:rStyle w:val="CommentReference"/>
          <w:szCs w:val="16"/>
          <w:lang w:val="en-CA"/>
        </w:rPr>
        <w:commentReference w:id="72"/>
      </w:r>
      <w:commentRangeEnd w:id="73"/>
      <w:r w:rsidR="008A2FED">
        <w:rPr>
          <w:rStyle w:val="CommentReference"/>
          <w:szCs w:val="16"/>
          <w:lang w:val="en-CA"/>
        </w:rPr>
        <w:commentReference w:id="73"/>
      </w:r>
      <w:r>
        <w:t>)</w:t>
      </w:r>
    </w:p>
    <w:p w14:paraId="0860A9D7" w14:textId="1B9F9DE3" w:rsidR="001F014D" w:rsidRPr="004A7D86" w:rsidRDefault="001F014D" w:rsidP="00D92ACC">
      <w:pPr>
        <w:pStyle w:val="Heading1"/>
      </w:pPr>
      <w:r w:rsidRPr="004A7D86">
        <w:t>PRODUCTS</w:t>
      </w:r>
      <w:r w:rsidR="00635D3C">
        <w:t xml:space="preserve"> </w:t>
      </w:r>
      <w:r w:rsidR="00635D3C" w:rsidRPr="00635D3C">
        <w:rPr>
          <w:u w:val="none"/>
        </w:rPr>
        <w:t>(Not Used)</w:t>
      </w:r>
    </w:p>
    <w:p w14:paraId="1B8E9C67" w14:textId="77777777" w:rsidR="00BC2AA0" w:rsidRDefault="001F014D" w:rsidP="00BC2AA0">
      <w:pPr>
        <w:pStyle w:val="Heading1"/>
      </w:pPr>
      <w:r w:rsidRPr="004A7D86">
        <w:t>EXECUTION</w:t>
      </w:r>
      <w:r w:rsidR="00BC2AA0">
        <w:t xml:space="preserve"> </w:t>
      </w:r>
    </w:p>
    <w:p w14:paraId="428E850A" w14:textId="70929856" w:rsidR="0056651B" w:rsidRPr="0056651B" w:rsidRDefault="0056651B" w:rsidP="0056651B">
      <w:pPr>
        <w:pStyle w:val="Heading2"/>
      </w:pPr>
      <w:r w:rsidRPr="0056651B">
        <w:t>Dewatering and Monitoring Plan</w:t>
      </w:r>
    </w:p>
    <w:p w14:paraId="4E042FF3" w14:textId="33B92AB5" w:rsidR="00BC2AA0" w:rsidRDefault="00BC2AA0" w:rsidP="0056651B">
      <w:pPr>
        <w:pStyle w:val="Heading3"/>
      </w:pPr>
      <w:r w:rsidRPr="00BC2AA0">
        <w:t xml:space="preserve">Prior to the commencement of any dewatering, the Contractor and the Dewatering Subcontractor shall prepare and submit to the Consultant a detailed Dewatering and </w:t>
      </w:r>
      <w:r w:rsidRPr="00BC2AA0">
        <w:lastRenderedPageBreak/>
        <w:t>Monitoring Plan describing timing, methodologies, treatment, equipment to be used, locations, parameters, applicable criteria, contingency plans, reporting frequency and reporting roles that meet or exceed the criteria and conditions imposed by the MOE</w:t>
      </w:r>
      <w:r w:rsidR="00D47DF3">
        <w:t>CC</w:t>
      </w:r>
      <w:r w:rsidRPr="00BC2AA0">
        <w:t>’s PTTW and the</w:t>
      </w:r>
      <w:ins w:id="74" w:author="Axel Ouillet" w:date="2022-03-29T11:28:00Z">
        <w:r w:rsidR="00F021A2">
          <w:t xml:space="preserve"> </w:t>
        </w:r>
      </w:ins>
      <w:del w:id="75" w:author="Axel Ouillet" w:date="2022-03-22T13:36:00Z">
        <w:r w:rsidRPr="00BC2AA0" w:rsidDel="005B060D">
          <w:delText xml:space="preserve"> </w:delText>
        </w:r>
        <w:r w:rsidRPr="00BC2AA0" w:rsidDel="005B060D">
          <w:rPr>
            <w:highlight w:val="yellow"/>
          </w:rPr>
          <w:delText>[TRCA’s</w:delText>
        </w:r>
        <w:r w:rsidR="00D47DF3" w:rsidDel="005B060D">
          <w:rPr>
            <w:highlight w:val="yellow"/>
          </w:rPr>
          <w:delText>][</w:delText>
        </w:r>
        <w:r w:rsidRPr="00BC2AA0" w:rsidDel="005B060D">
          <w:rPr>
            <w:highlight w:val="yellow"/>
          </w:rPr>
          <w:delText xml:space="preserve"> LSRCA’s]</w:delText>
        </w:r>
      </w:del>
      <w:ins w:id="76" w:author="Axel Ouillet" w:date="2022-03-22T13:36:00Z">
        <w:r w:rsidR="005B060D">
          <w:t>TRCA</w:t>
        </w:r>
      </w:ins>
      <w:r w:rsidRPr="00BC2AA0">
        <w:t xml:space="preserve"> permit.</w:t>
      </w:r>
    </w:p>
    <w:p w14:paraId="56750369" w14:textId="77777777" w:rsidR="009A2024" w:rsidRDefault="009A2024" w:rsidP="0056651B">
      <w:pPr>
        <w:pStyle w:val="Heading2"/>
      </w:pPr>
      <w:r>
        <w:t>Dewatering Permit</w:t>
      </w:r>
    </w:p>
    <w:p w14:paraId="11B04B6E" w14:textId="4FA9A9D0" w:rsidR="00BC2AA0" w:rsidRPr="00A9254F" w:rsidRDefault="00A9254F" w:rsidP="00F15FDF">
      <w:pPr>
        <w:pStyle w:val="Heading3"/>
        <w:rPr>
          <w:highlight w:val="yellow"/>
        </w:rPr>
      </w:pPr>
      <w:commentRangeStart w:id="77"/>
      <w:r w:rsidRPr="00AC7731">
        <w:rPr>
          <w:i/>
          <w:highlight w:val="yellow"/>
        </w:rPr>
        <w:t>[Note to C</w:t>
      </w:r>
      <w:r w:rsidR="00BC2AA0" w:rsidRPr="00AC7731">
        <w:rPr>
          <w:i/>
          <w:highlight w:val="yellow"/>
        </w:rPr>
        <w:t>onsultant – include TR</w:t>
      </w:r>
      <w:r w:rsidRPr="00AC7731">
        <w:rPr>
          <w:i/>
          <w:highlight w:val="yellow"/>
        </w:rPr>
        <w:t>CA</w:t>
      </w:r>
      <w:del w:id="78" w:author="Axel Ouillet" w:date="2022-03-22T15:27:00Z">
        <w:r w:rsidRPr="00AC7731" w:rsidDel="00395DDD">
          <w:rPr>
            <w:i/>
            <w:highlight w:val="yellow"/>
          </w:rPr>
          <w:delText>/LSRCA</w:delText>
        </w:r>
      </w:del>
      <w:r w:rsidRPr="00AC7731">
        <w:rPr>
          <w:i/>
          <w:highlight w:val="yellow"/>
        </w:rPr>
        <w:t xml:space="preserve"> Permit Number and Date and List conditions.  A</w:t>
      </w:r>
      <w:r w:rsidR="005C66E0" w:rsidRPr="00AC7731">
        <w:rPr>
          <w:i/>
          <w:highlight w:val="yellow"/>
        </w:rPr>
        <w:t xml:space="preserve"> s</w:t>
      </w:r>
      <w:r w:rsidRPr="00AC7731">
        <w:rPr>
          <w:i/>
          <w:highlight w:val="yellow"/>
        </w:rPr>
        <w:t xml:space="preserve">ample </w:t>
      </w:r>
      <w:r w:rsidR="005C4E5E">
        <w:rPr>
          <w:i/>
          <w:highlight w:val="yellow"/>
        </w:rPr>
        <w:t>reference h</w:t>
      </w:r>
      <w:r w:rsidRPr="00AC7731">
        <w:rPr>
          <w:i/>
          <w:highlight w:val="yellow"/>
        </w:rPr>
        <w:t>as been included for formatting purposes</w:t>
      </w:r>
      <w:proofErr w:type="gramStart"/>
      <w:r w:rsidRPr="00AC7731">
        <w:rPr>
          <w:i/>
          <w:highlight w:val="yellow"/>
        </w:rPr>
        <w:t>.]</w:t>
      </w:r>
      <w:r w:rsidR="00BC2AA0" w:rsidRPr="00A9254F">
        <w:rPr>
          <w:highlight w:val="yellow"/>
        </w:rPr>
        <w:t>Conditions</w:t>
      </w:r>
      <w:proofErr w:type="gramEnd"/>
      <w:r w:rsidR="00BC2AA0" w:rsidRPr="00A9254F">
        <w:rPr>
          <w:highlight w:val="yellow"/>
        </w:rPr>
        <w:t xml:space="preserve"> of </w:t>
      </w:r>
      <w:r w:rsidR="00D47DF3">
        <w:rPr>
          <w:highlight w:val="yellow"/>
        </w:rPr>
        <w:t>[</w:t>
      </w:r>
      <w:r w:rsidR="00BC2AA0" w:rsidRPr="00A9254F">
        <w:rPr>
          <w:highlight w:val="yellow"/>
        </w:rPr>
        <w:t>TRCA</w:t>
      </w:r>
      <w:r w:rsidR="00D47DF3">
        <w:rPr>
          <w:highlight w:val="yellow"/>
        </w:rPr>
        <w:t>]</w:t>
      </w:r>
      <w:del w:id="79" w:author="Axel Ouillet" w:date="2022-03-23T14:27:00Z">
        <w:r w:rsidR="00D47DF3" w:rsidDel="00F61DE7">
          <w:rPr>
            <w:highlight w:val="yellow"/>
          </w:rPr>
          <w:delText>[LSRCA]</w:delText>
        </w:r>
      </w:del>
      <w:r w:rsidR="00BC2AA0" w:rsidRPr="00A9254F">
        <w:rPr>
          <w:highlight w:val="yellow"/>
        </w:rPr>
        <w:t xml:space="preserve"> Permit No. </w:t>
      </w:r>
      <w:r w:rsidR="00D47DF3">
        <w:rPr>
          <w:highlight w:val="yellow"/>
        </w:rPr>
        <w:t>[   ]</w:t>
      </w:r>
      <w:r w:rsidR="00BC2AA0" w:rsidRPr="00A9254F">
        <w:rPr>
          <w:highlight w:val="yellow"/>
        </w:rPr>
        <w:t xml:space="preserve"> </w:t>
      </w:r>
      <w:r w:rsidR="00D47DF3">
        <w:rPr>
          <w:highlight w:val="yellow"/>
        </w:rPr>
        <w:t>dated [    ]</w:t>
      </w:r>
      <w:r w:rsidR="00BC2AA0" w:rsidRPr="00A9254F">
        <w:rPr>
          <w:highlight w:val="yellow"/>
        </w:rPr>
        <w:t>:</w:t>
      </w:r>
    </w:p>
    <w:p w14:paraId="334A7FBF" w14:textId="17059D58" w:rsidR="00BC2AA0" w:rsidRDefault="005C4E5E" w:rsidP="00F15FDF">
      <w:pPr>
        <w:pStyle w:val="Heading3"/>
        <w:rPr>
          <w:highlight w:val="yellow"/>
        </w:rPr>
      </w:pPr>
      <w:r w:rsidRPr="005C4E5E">
        <w:rPr>
          <w:i/>
          <w:highlight w:val="yellow"/>
        </w:rPr>
        <w:t xml:space="preserve">[Note to Consultant- </w:t>
      </w:r>
      <w:proofErr w:type="gramStart"/>
      <w:r w:rsidRPr="005C4E5E">
        <w:rPr>
          <w:i/>
          <w:highlight w:val="yellow"/>
        </w:rPr>
        <w:t>Make reference</w:t>
      </w:r>
      <w:proofErr w:type="gramEnd"/>
      <w:r w:rsidRPr="005C4E5E">
        <w:rPr>
          <w:i/>
          <w:highlight w:val="yellow"/>
        </w:rPr>
        <w:t xml:space="preserve"> t</w:t>
      </w:r>
      <w:ins w:id="80" w:author="Axel Ouillet" w:date="2022-03-23T14:28:00Z">
        <w:r w:rsidR="00F61DE7">
          <w:rPr>
            <w:i/>
            <w:highlight w:val="yellow"/>
          </w:rPr>
          <w:t>o</w:t>
        </w:r>
      </w:ins>
      <w:del w:id="81" w:author="Axel Ouillet" w:date="2022-03-23T14:28:00Z">
        <w:r w:rsidRPr="005C4E5E" w:rsidDel="00F61DE7">
          <w:rPr>
            <w:i/>
            <w:highlight w:val="yellow"/>
          </w:rPr>
          <w:delText xml:space="preserve">o                                                                  </w:delText>
        </w:r>
      </w:del>
      <w:ins w:id="82" w:author="Axel Ouillet" w:date="2022-03-23T14:28:00Z">
        <w:r w:rsidR="00F61DE7">
          <w:rPr>
            <w:i/>
            <w:highlight w:val="yellow"/>
          </w:rPr>
          <w:t xml:space="preserve"> </w:t>
        </w:r>
      </w:ins>
      <w:del w:id="83" w:author="Axel Ouillet" w:date="2022-03-23T14:28:00Z">
        <w:r w:rsidRPr="005C4E5E" w:rsidDel="00F61DE7">
          <w:rPr>
            <w:i/>
            <w:highlight w:val="yellow"/>
          </w:rPr>
          <w:delText xml:space="preserve"> </w:delText>
        </w:r>
      </w:del>
      <w:ins w:id="84" w:author="Axel Ouillet" w:date="2022-03-23T14:28:00Z">
        <w:r w:rsidR="00F61DE7">
          <w:rPr>
            <w:i/>
            <w:highlight w:val="yellow"/>
          </w:rPr>
          <w:t>a</w:t>
        </w:r>
      </w:ins>
      <w:del w:id="85" w:author="Axel Ouillet" w:date="2022-03-23T14:28:00Z">
        <w:r w:rsidRPr="005C4E5E" w:rsidDel="00F61DE7">
          <w:rPr>
            <w:i/>
            <w:highlight w:val="yellow"/>
          </w:rPr>
          <w:delText>a</w:delText>
        </w:r>
      </w:del>
      <w:r w:rsidRPr="005C4E5E">
        <w:rPr>
          <w:i/>
          <w:highlight w:val="yellow"/>
        </w:rPr>
        <w:t>ppropriate cond</w:t>
      </w:r>
      <w:r>
        <w:rPr>
          <w:i/>
          <w:highlight w:val="yellow"/>
        </w:rPr>
        <w:t>i</w:t>
      </w:r>
      <w:r w:rsidRPr="005C4E5E">
        <w:rPr>
          <w:i/>
          <w:highlight w:val="yellow"/>
        </w:rPr>
        <w:t xml:space="preserve">tion in the Supplementary </w:t>
      </w:r>
      <w:proofErr w:type="spellStart"/>
      <w:r w:rsidRPr="005C4E5E">
        <w:rPr>
          <w:i/>
          <w:highlight w:val="yellow"/>
        </w:rPr>
        <w:t>condtions</w:t>
      </w:r>
      <w:proofErr w:type="spellEnd"/>
      <w:r w:rsidRPr="005C4E5E">
        <w:rPr>
          <w:i/>
          <w:highlight w:val="yellow"/>
        </w:rPr>
        <w:t>]</w:t>
      </w:r>
      <w:commentRangeEnd w:id="77"/>
      <w:r w:rsidR="00714773">
        <w:rPr>
          <w:rStyle w:val="CommentReference"/>
          <w:szCs w:val="16"/>
          <w:lang w:val="en-CA"/>
        </w:rPr>
        <w:commentReference w:id="77"/>
      </w:r>
    </w:p>
    <w:p w14:paraId="25E77F8E" w14:textId="257DE7D0" w:rsidR="00BC2AA0" w:rsidRDefault="00BC2AA0" w:rsidP="00F15FDF">
      <w:pPr>
        <w:pStyle w:val="Heading3"/>
      </w:pPr>
      <w:r>
        <w:t>Th</w:t>
      </w:r>
      <w:r w:rsidR="00D47DF3">
        <w:t>e Dewatering and Monitoring</w:t>
      </w:r>
      <w:r>
        <w:t xml:space="preserve"> Plan shall include, but not be limited to:</w:t>
      </w:r>
    </w:p>
    <w:p w14:paraId="3D1542A1" w14:textId="77777777" w:rsidR="00BC2AA0" w:rsidRDefault="00BC2AA0" w:rsidP="00A9254F">
      <w:pPr>
        <w:pStyle w:val="Heading4"/>
      </w:pPr>
      <w:r w:rsidRPr="007D265B">
        <w:t xml:space="preserve">Proposed detailed dewatering methodology, schedule, equipment, method, standby </w:t>
      </w:r>
      <w:proofErr w:type="gramStart"/>
      <w:r w:rsidRPr="007D265B">
        <w:t>equipment</w:t>
      </w:r>
      <w:proofErr w:type="gramEnd"/>
      <w:r w:rsidRPr="007D265B">
        <w:t xml:space="preserve"> and power supply, including any lead times for any equipment to be used</w:t>
      </w:r>
    </w:p>
    <w:p w14:paraId="73A9DE5F" w14:textId="39E6D350" w:rsidR="00BC2AA0" w:rsidRDefault="00BC2AA0" w:rsidP="00A9254F">
      <w:pPr>
        <w:pStyle w:val="Heading4"/>
      </w:pPr>
      <w:r w:rsidRPr="007D265B">
        <w:t>Flow meters and data loggers for each dewatering and discharge location and for the final discharge piping at all dewatering and discharge locations</w:t>
      </w:r>
    </w:p>
    <w:p w14:paraId="56C4D214" w14:textId="77777777" w:rsidR="00BC2AA0" w:rsidRDefault="00BC2AA0" w:rsidP="00A9254F">
      <w:pPr>
        <w:pStyle w:val="Heading4"/>
      </w:pPr>
      <w:r w:rsidRPr="007D265B">
        <w:t>Location of generators and other noise producing equipment and the anticipated decibel levels</w:t>
      </w:r>
      <w:r w:rsidRPr="002116C7">
        <w:t xml:space="preserve">, including any noise attenuation required and methods to be used to remain compliant to noise level thresholds from local noise by-law requirements and all other applicable local, </w:t>
      </w:r>
      <w:proofErr w:type="gramStart"/>
      <w:r w:rsidRPr="002116C7">
        <w:t>p</w:t>
      </w:r>
      <w:r w:rsidRPr="00AF4ED1">
        <w:t>rovincial</w:t>
      </w:r>
      <w:proofErr w:type="gramEnd"/>
      <w:r w:rsidRPr="00AF4ED1">
        <w:t xml:space="preserve"> and federal standards</w:t>
      </w:r>
    </w:p>
    <w:p w14:paraId="57BC34F0" w14:textId="77777777" w:rsidR="00BC2AA0" w:rsidRDefault="00BC2AA0" w:rsidP="00A9254F">
      <w:pPr>
        <w:pStyle w:val="Heading4"/>
      </w:pPr>
      <w:r w:rsidRPr="007D265B">
        <w:t>Relationship between dewatering equipment, new and existing structures, the excavation plan, and excavation shoring systems</w:t>
      </w:r>
    </w:p>
    <w:p w14:paraId="6A47B5B3" w14:textId="77777777" w:rsidR="00BC2AA0" w:rsidRDefault="00BC2AA0" w:rsidP="00A9254F">
      <w:pPr>
        <w:pStyle w:val="Heading4"/>
      </w:pPr>
      <w:r w:rsidRPr="007D265B">
        <w:t>Location of all dewatering discharge points</w:t>
      </w:r>
    </w:p>
    <w:p w14:paraId="5C127E0D" w14:textId="77777777" w:rsidR="00BC2AA0" w:rsidRDefault="00BC2AA0" w:rsidP="00A9254F">
      <w:pPr>
        <w:pStyle w:val="Heading4"/>
      </w:pPr>
      <w:r w:rsidRPr="007D265B">
        <w:t>Location and dimensions of portable sedimentation tanks</w:t>
      </w:r>
      <w:r>
        <w:t xml:space="preserve"> (if required)</w:t>
      </w:r>
      <w:r w:rsidRPr="007D265B">
        <w:t>, geotextile filter bags and straw or rock check dams</w:t>
      </w:r>
    </w:p>
    <w:p w14:paraId="4C7A9363" w14:textId="77777777" w:rsidR="00BC2AA0" w:rsidRDefault="00BC2AA0" w:rsidP="00A9254F">
      <w:pPr>
        <w:pStyle w:val="Heading4"/>
      </w:pPr>
      <w:r w:rsidRPr="007D265B">
        <w:t>Details of screens, geotextile filter bags and other filter media to be employed</w:t>
      </w:r>
    </w:p>
    <w:p w14:paraId="15750E91" w14:textId="77777777" w:rsidR="00BC2AA0" w:rsidRDefault="00BC2AA0" w:rsidP="00A9254F">
      <w:pPr>
        <w:pStyle w:val="Heading4"/>
      </w:pPr>
      <w:r w:rsidRPr="007D265B">
        <w:t>Location of the groundwater observation wells</w:t>
      </w:r>
    </w:p>
    <w:p w14:paraId="46BC7CBC" w14:textId="77777777" w:rsidR="00BC2AA0" w:rsidRDefault="00BC2AA0" w:rsidP="00A9254F">
      <w:pPr>
        <w:pStyle w:val="Heading4"/>
      </w:pPr>
      <w:r w:rsidRPr="007D265B">
        <w:t>Location of all piezometers and monitoring points</w:t>
      </w:r>
    </w:p>
    <w:p w14:paraId="480A0AA5" w14:textId="77777777" w:rsidR="00BC2AA0" w:rsidRDefault="00BC2AA0" w:rsidP="00F15FDF">
      <w:pPr>
        <w:pStyle w:val="Heading3"/>
      </w:pPr>
      <w:r w:rsidRPr="007D265B">
        <w:t xml:space="preserve">Shop drawings are to bear the seal and signature of the </w:t>
      </w:r>
      <w:r>
        <w:t>Contractor’s</w:t>
      </w:r>
      <w:r w:rsidRPr="007D265B">
        <w:t xml:space="preserve"> </w:t>
      </w:r>
      <w:r>
        <w:t>e</w:t>
      </w:r>
      <w:r w:rsidRPr="007D265B">
        <w:t>ngineer</w:t>
      </w:r>
      <w:r>
        <w:t xml:space="preserve"> licensed in the province of Ontario</w:t>
      </w:r>
      <w:r w:rsidRPr="007D265B">
        <w:t xml:space="preserve">.  </w:t>
      </w:r>
    </w:p>
    <w:p w14:paraId="44472752" w14:textId="77777777" w:rsidR="00BC2AA0" w:rsidRDefault="00BC2AA0" w:rsidP="00A9254F">
      <w:pPr>
        <w:pStyle w:val="Heading4"/>
      </w:pPr>
      <w:r w:rsidRPr="007D265B">
        <w:t>These submittals are for record purposes only and will not be reviewed by the Consultant or the Region for adequacy</w:t>
      </w:r>
    </w:p>
    <w:p w14:paraId="78BC4449" w14:textId="77777777" w:rsidR="00BC2AA0" w:rsidRPr="007D265B" w:rsidRDefault="00BC2AA0" w:rsidP="00A9254F">
      <w:pPr>
        <w:pStyle w:val="Heading4"/>
      </w:pPr>
      <w:r>
        <w:t xml:space="preserve">Submission of </w:t>
      </w:r>
      <w:r w:rsidRPr="007D265B">
        <w:t>records for the dewatering and discharge rates at all locations.</w:t>
      </w:r>
    </w:p>
    <w:p w14:paraId="69949A01" w14:textId="6869C1CD" w:rsidR="00BC2AA0" w:rsidRDefault="00BC2AA0" w:rsidP="00F15FDF">
      <w:pPr>
        <w:pStyle w:val="Heading3"/>
      </w:pPr>
      <w:r w:rsidRPr="00F15FDF">
        <w:t>Any reports provided or referenced</w:t>
      </w:r>
      <w:r>
        <w:t xml:space="preserve"> </w:t>
      </w:r>
      <w:r w:rsidR="00D47DF3">
        <w:t xml:space="preserve">in the Contract Documents </w:t>
      </w:r>
      <w:r w:rsidRPr="00B2723B">
        <w:t xml:space="preserve">do not design a dewatering </w:t>
      </w:r>
      <w:proofErr w:type="gramStart"/>
      <w:r w:rsidRPr="00B2723B">
        <w:t>system, but</w:t>
      </w:r>
      <w:proofErr w:type="gramEnd"/>
      <w:r w:rsidRPr="00B2723B">
        <w:t xml:space="preserve"> provide an analysis of the geological and hydrogeological setting of the Site, as well as the expected rate of dewatering in order to obtain the desired drawdown. The most effective dewatering system to suit the prevalent ground conditions and the design of the dewatering operations are the sole responsibility of the Contractor. </w:t>
      </w:r>
    </w:p>
    <w:p w14:paraId="04E51160" w14:textId="77777777" w:rsidR="00BC2AA0" w:rsidRPr="00A9254F" w:rsidRDefault="00BC2AA0" w:rsidP="00F15FDF">
      <w:pPr>
        <w:pStyle w:val="Heading3"/>
      </w:pPr>
      <w:r w:rsidRPr="00A9254F">
        <w:t>The Contractor shall determine the need for, designing and implementing any specific dewatering scheme to maintain the stability of excavations and ensure they are free of water. Excavations shall be monitored to ensure they remain stable and free of water.</w:t>
      </w:r>
    </w:p>
    <w:p w14:paraId="33AA5796" w14:textId="6932C8A8" w:rsidR="00D47DF3" w:rsidRPr="00D47DF3" w:rsidDel="00F61DE7" w:rsidRDefault="00BC2AA0" w:rsidP="00F15FDF">
      <w:pPr>
        <w:pStyle w:val="Heading3"/>
        <w:rPr>
          <w:del w:id="86" w:author="Axel Ouillet" w:date="2022-03-23T14:29:00Z"/>
          <w:highlight w:val="yellow"/>
        </w:rPr>
      </w:pPr>
      <w:del w:id="87" w:author="Axel Ouillet" w:date="2022-03-23T14:29:00Z">
        <w:r w:rsidRPr="00D47DF3" w:rsidDel="00F61DE7">
          <w:rPr>
            <w:highlight w:val="yellow"/>
          </w:rPr>
          <w:lastRenderedPageBreak/>
          <w:delText xml:space="preserve">The Contractor shall comply with </w:delText>
        </w:r>
        <w:r w:rsidR="00D47DF3" w:rsidRPr="00D47DF3" w:rsidDel="00F61DE7">
          <w:rPr>
            <w:highlight w:val="yellow"/>
          </w:rPr>
          <w:delText xml:space="preserve">the applicable </w:delText>
        </w:r>
        <w:r w:rsidRPr="00D47DF3" w:rsidDel="00F61DE7">
          <w:rPr>
            <w:highlight w:val="yellow"/>
          </w:rPr>
          <w:delText>Fisheries Timing Windows</w:delText>
        </w:r>
        <w:r w:rsidR="00D47DF3" w:rsidRPr="00D47DF3" w:rsidDel="00F61DE7">
          <w:rPr>
            <w:highlight w:val="yellow"/>
          </w:rPr>
          <w:delText xml:space="preserve"> where n</w:delText>
        </w:r>
        <w:r w:rsidRPr="00D47DF3" w:rsidDel="00F61DE7">
          <w:rPr>
            <w:highlight w:val="yellow"/>
          </w:rPr>
          <w:delText xml:space="preserve">o in-stream works at the </w:delText>
        </w:r>
        <w:r w:rsidR="00F15FDF" w:rsidRPr="00D47DF3" w:rsidDel="00F61DE7">
          <w:rPr>
            <w:highlight w:val="yellow"/>
          </w:rPr>
          <w:delText>[ ]</w:delText>
        </w:r>
        <w:r w:rsidRPr="00D47DF3" w:rsidDel="00F61DE7">
          <w:rPr>
            <w:highlight w:val="yellow"/>
          </w:rPr>
          <w:delText xml:space="preserve"> crossing shall be conducted outside of the </w:delText>
        </w:r>
        <w:r w:rsidR="00D47DF3" w:rsidRPr="00D47DF3" w:rsidDel="00F61DE7">
          <w:rPr>
            <w:i/>
            <w:highlight w:val="yellow"/>
          </w:rPr>
          <w:delText>[insert window dates]</w:delText>
        </w:r>
        <w:r w:rsidRPr="00D47DF3" w:rsidDel="00F61DE7">
          <w:rPr>
            <w:highlight w:val="yellow"/>
          </w:rPr>
          <w:delText xml:space="preserve"> window</w:delText>
        </w:r>
        <w:r w:rsidR="00D47DF3" w:rsidRPr="00D47DF3" w:rsidDel="00F61DE7">
          <w:rPr>
            <w:highlight w:val="yellow"/>
          </w:rPr>
          <w:delText xml:space="preserve">. </w:delText>
        </w:r>
        <w:r w:rsidRPr="00D47DF3" w:rsidDel="00F61DE7">
          <w:rPr>
            <w:highlight w:val="yellow"/>
          </w:rPr>
          <w:delText xml:space="preserve"> </w:delText>
        </w:r>
        <w:r w:rsidR="00D47DF3" w:rsidRPr="00D47DF3" w:rsidDel="00F61DE7">
          <w:rPr>
            <w:i/>
            <w:highlight w:val="yellow"/>
          </w:rPr>
          <w:delText>[Consultant to insert information regarding applicable fisheries windows]</w:delText>
        </w:r>
      </w:del>
    </w:p>
    <w:p w14:paraId="62D850C3" w14:textId="58E25A8B" w:rsidR="00BC2AA0" w:rsidRPr="00A9254F" w:rsidRDefault="00D47DF3" w:rsidP="00F15FDF">
      <w:pPr>
        <w:pStyle w:val="Heading3"/>
      </w:pPr>
      <w:r>
        <w:t xml:space="preserve">The Contractor shall also comply </w:t>
      </w:r>
      <w:r w:rsidR="00BC2AA0" w:rsidRPr="00A9254F">
        <w:t xml:space="preserve">with any other requirements of the Ministry of Natural Resources </w:t>
      </w:r>
      <w:r>
        <w:t xml:space="preserve">and Forestry </w:t>
      </w:r>
      <w:r w:rsidR="00BC2AA0" w:rsidRPr="00A9254F">
        <w:t>(MNR</w:t>
      </w:r>
      <w:r>
        <w:t>F</w:t>
      </w:r>
      <w:r w:rsidR="00BC2AA0" w:rsidRPr="00A9254F">
        <w:t xml:space="preserve">) under the Endangered Species Act, as well as with the requirements of The Regional Municipality of York Sewer Use By-Law, By-Law No. 2011-56, and requirements of the </w:t>
      </w:r>
      <w:r w:rsidR="00BC2AA0" w:rsidRPr="005C66E0">
        <w:rPr>
          <w:highlight w:val="yellow"/>
        </w:rPr>
        <w:t>Toronto and Region Conservation Authority (TRCA)</w:t>
      </w:r>
      <w:r w:rsidR="00BC2AA0" w:rsidRPr="00A9254F">
        <w:t xml:space="preserve"> and Department of Fisheries and Oceans (DFO).</w:t>
      </w:r>
      <w:r>
        <w:t xml:space="preserve"> </w:t>
      </w:r>
      <w:r w:rsidRPr="00D47DF3">
        <w:rPr>
          <w:i/>
          <w:highlight w:val="yellow"/>
        </w:rPr>
        <w:t>[Consultant to amend list of applicable authorities as necessary]</w:t>
      </w:r>
    </w:p>
    <w:p w14:paraId="67456C4B" w14:textId="6D5856FB" w:rsidR="0056651B" w:rsidRPr="0056651B" w:rsidRDefault="0056651B" w:rsidP="0056651B">
      <w:pPr>
        <w:pStyle w:val="Heading2"/>
      </w:pPr>
      <w:r w:rsidRPr="0056651B">
        <w:t>Measurement and Payment</w:t>
      </w:r>
    </w:p>
    <w:p w14:paraId="6061C4EA" w14:textId="188BC9BD" w:rsidR="00D47DF3" w:rsidRPr="00C55761" w:rsidDel="00C55761" w:rsidRDefault="00D47DF3" w:rsidP="00D47DF3">
      <w:pPr>
        <w:pStyle w:val="PlainText"/>
        <w:tabs>
          <w:tab w:val="left" w:pos="720"/>
          <w:tab w:val="left" w:pos="2880"/>
        </w:tabs>
        <w:spacing w:before="80"/>
        <w:ind w:left="720"/>
        <w:jc w:val="both"/>
        <w:rPr>
          <w:del w:id="88" w:author="Johnny Pang" w:date="2022-04-17T13:47:00Z"/>
          <w:rFonts w:ascii="Calibri" w:hAnsi="Calibri"/>
          <w:i/>
          <w:sz w:val="22"/>
        </w:rPr>
      </w:pPr>
      <w:del w:id="89" w:author="Johnny Pang" w:date="2022-04-17T13:47:00Z">
        <w:r w:rsidRPr="00C55761" w:rsidDel="00C55761">
          <w:rPr>
            <w:rFonts w:ascii="Calibri" w:hAnsi="Calibri"/>
            <w:i/>
            <w:sz w:val="22"/>
          </w:rPr>
          <w:delText>[Choose one of the following payment language provisions that best suits the individual project.</w:delText>
        </w:r>
      </w:del>
    </w:p>
    <w:p w14:paraId="21CC2298" w14:textId="7E3C17D0" w:rsidR="00D47DF3" w:rsidRPr="00C55761" w:rsidDel="00C55761" w:rsidRDefault="00D47DF3" w:rsidP="00D47DF3">
      <w:pPr>
        <w:pStyle w:val="PlainText"/>
        <w:tabs>
          <w:tab w:val="left" w:pos="720"/>
          <w:tab w:val="left" w:pos="2880"/>
        </w:tabs>
        <w:spacing w:before="80"/>
        <w:ind w:left="720"/>
        <w:jc w:val="both"/>
        <w:rPr>
          <w:del w:id="90" w:author="Johnny Pang" w:date="2022-04-17T13:47:00Z"/>
          <w:rFonts w:ascii="Calibri" w:hAnsi="Calibri"/>
          <w:i/>
          <w:sz w:val="22"/>
        </w:rPr>
      </w:pPr>
      <w:del w:id="91" w:author="Johnny Pang" w:date="2022-04-17T13:47:00Z">
        <w:r w:rsidRPr="00C55761" w:rsidDel="00C55761">
          <w:rPr>
            <w:rFonts w:ascii="Calibri" w:hAnsi="Calibri"/>
            <w:i/>
            <w:sz w:val="22"/>
          </w:rPr>
          <w:delText>If this Section is not specifically referenced by an item in the Bid Form, please use the following language:</w:delText>
        </w:r>
      </w:del>
    </w:p>
    <w:p w14:paraId="2F57F60A" w14:textId="27B35F88" w:rsidR="00D47DF3" w:rsidRPr="00C55761" w:rsidDel="00C55761" w:rsidRDefault="00D47DF3" w:rsidP="00D47DF3">
      <w:pPr>
        <w:pStyle w:val="Heading3"/>
        <w:numPr>
          <w:ilvl w:val="0"/>
          <w:numId w:val="0"/>
        </w:numPr>
        <w:ind w:left="1440" w:hanging="720"/>
        <w:rPr>
          <w:del w:id="92" w:author="Johnny Pang" w:date="2022-04-17T13:47:00Z"/>
        </w:rPr>
      </w:pPr>
      <w:del w:id="93" w:author="Johnny Pang" w:date="2022-04-17T13:47:00Z">
        <w:r w:rsidRPr="00C55761" w:rsidDel="00C55761">
          <w:delText>1.</w:delText>
        </w:r>
        <w:r w:rsidRPr="00C55761" w:rsidDel="00C55761">
          <w:tab/>
          <w:delText>The work of this Section will not be measured separately for payment.  All costs associated with the work of this Section shall be included in the Contract Price.</w:delText>
        </w:r>
      </w:del>
    </w:p>
    <w:p w14:paraId="5C86A8C9" w14:textId="2129936B" w:rsidR="00D47DF3" w:rsidRPr="00C55761" w:rsidDel="00C55761" w:rsidRDefault="00D47DF3" w:rsidP="00D47DF3">
      <w:pPr>
        <w:pStyle w:val="PlainText"/>
        <w:tabs>
          <w:tab w:val="left" w:pos="720"/>
          <w:tab w:val="left" w:pos="2880"/>
        </w:tabs>
        <w:spacing w:before="80"/>
        <w:ind w:left="720"/>
        <w:jc w:val="both"/>
        <w:rPr>
          <w:del w:id="94" w:author="Johnny Pang" w:date="2022-04-17T13:47:00Z"/>
          <w:rFonts w:ascii="Calibri" w:hAnsi="Calibri"/>
          <w:i/>
          <w:sz w:val="22"/>
        </w:rPr>
      </w:pPr>
      <w:del w:id="95" w:author="Johnny Pang" w:date="2022-04-17T13:47:00Z">
        <w:r w:rsidRPr="00C55761" w:rsidDel="00C55761">
          <w:rPr>
            <w:rFonts w:ascii="Calibri" w:hAnsi="Calibri"/>
            <w:i/>
            <w:sz w:val="22"/>
          </w:rPr>
          <w:delText>OR If this Section is specifically referenced in the Bid Form, use the following language and identify the relevant item in the Bid Form:</w:delText>
        </w:r>
      </w:del>
    </w:p>
    <w:p w14:paraId="350607FA" w14:textId="33297AC5" w:rsidR="00D47DF3" w:rsidRPr="00C55761" w:rsidRDefault="00D47DF3" w:rsidP="00D47DF3">
      <w:pPr>
        <w:pStyle w:val="Heading3"/>
        <w:spacing w:before="0"/>
      </w:pPr>
      <w:r w:rsidRPr="00C55761">
        <w:t>All costs associated with the work of this Section shall be included in the price(s) for Item No</w:t>
      </w:r>
      <w:del w:id="96" w:author="Johnny Pang" w:date="2022-04-17T13:48:00Z">
        <w:r w:rsidRPr="00C55761" w:rsidDel="00C55761">
          <w:delText>(s)</w:delText>
        </w:r>
      </w:del>
      <w:r w:rsidRPr="00C55761">
        <w:t xml:space="preserve">. </w:t>
      </w:r>
      <w:commentRangeStart w:id="97"/>
      <w:del w:id="98" w:author="Johnny Pang" w:date="2022-04-17T13:48:00Z">
        <w:r w:rsidRPr="00C55761" w:rsidDel="00C55761">
          <w:delText xml:space="preserve">___ </w:delText>
        </w:r>
      </w:del>
      <w:ins w:id="99" w:author="Johnny Pang" w:date="2022-04-17T13:48:00Z">
        <w:r w:rsidR="00C55761" w:rsidRPr="00C55761">
          <w:t xml:space="preserve">A2.02 </w:t>
        </w:r>
      </w:ins>
      <w:r w:rsidRPr="00C55761">
        <w:t>in the Bid Form.</w:t>
      </w:r>
    </w:p>
    <w:p w14:paraId="436CDD4F" w14:textId="476D8977" w:rsidR="00D47DF3" w:rsidDel="00C55761" w:rsidRDefault="00D47DF3" w:rsidP="00D47DF3">
      <w:pPr>
        <w:pStyle w:val="PlainText"/>
        <w:tabs>
          <w:tab w:val="left" w:pos="0"/>
          <w:tab w:val="left" w:pos="1440"/>
          <w:tab w:val="left" w:pos="2880"/>
        </w:tabs>
        <w:spacing w:before="80"/>
        <w:ind w:left="720"/>
        <w:jc w:val="both"/>
        <w:rPr>
          <w:del w:id="100" w:author="Johnny Pang" w:date="2022-04-17T13:47:00Z"/>
          <w:rFonts w:ascii="Calibri" w:hAnsi="Calibri"/>
          <w:sz w:val="22"/>
        </w:rPr>
      </w:pPr>
      <w:del w:id="101" w:author="Johnny Pang" w:date="2022-04-17T13:47:00Z">
        <w:r w:rsidRPr="00452C67" w:rsidDel="00C55761">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C55761">
          <w:rPr>
            <w:rFonts w:ascii="Calibri" w:hAnsi="Calibri"/>
            <w:sz w:val="22"/>
            <w:highlight w:val="yellow"/>
          </w:rPr>
          <w:delText>]</w:delText>
        </w:r>
      </w:del>
    </w:p>
    <w:p w14:paraId="1F9F2E38" w14:textId="27715E8E" w:rsidR="00BC2AA0" w:rsidRPr="0056651B" w:rsidRDefault="00D47DF3" w:rsidP="0056651B">
      <w:pPr>
        <w:pStyle w:val="Heading3"/>
      </w:pPr>
      <w:r>
        <w:t xml:space="preserve">The price </w:t>
      </w:r>
      <w:r w:rsidR="00BC2AA0" w:rsidRPr="0056651B">
        <w:t xml:space="preserve">for Item </w:t>
      </w:r>
      <w:del w:id="102" w:author="Johnny Pang" w:date="2022-04-17T13:48:00Z">
        <w:r w:rsidR="00F15FDF" w:rsidRPr="0056651B" w:rsidDel="00C55761">
          <w:rPr>
            <w:highlight w:val="yellow"/>
          </w:rPr>
          <w:delText>[ ]</w:delText>
        </w:r>
      </w:del>
      <w:ins w:id="103" w:author="Johnny Pang" w:date="2022-04-17T13:48:00Z">
        <w:r w:rsidR="00C55761">
          <w:t>A2.02</w:t>
        </w:r>
      </w:ins>
      <w:r>
        <w:t xml:space="preserve"> in </w:t>
      </w:r>
      <w:commentRangeEnd w:id="97"/>
      <w:r w:rsidR="00714773">
        <w:rPr>
          <w:rStyle w:val="CommentReference"/>
          <w:szCs w:val="16"/>
          <w:lang w:val="en-CA"/>
        </w:rPr>
        <w:commentReference w:id="97"/>
      </w:r>
      <w:r>
        <w:t>the Bid Form</w:t>
      </w:r>
      <w:r w:rsidR="00BC2AA0" w:rsidRPr="0056651B">
        <w:t xml:space="preserve"> shall include full compensation for all </w:t>
      </w:r>
      <w:proofErr w:type="spellStart"/>
      <w:r w:rsidR="00BC2AA0" w:rsidRPr="0056651B">
        <w:t>labour</w:t>
      </w:r>
      <w:proofErr w:type="spellEnd"/>
      <w:r w:rsidR="00BC2AA0" w:rsidRPr="0056651B">
        <w:t xml:space="preserve">, materials and equipment required to complete the </w:t>
      </w:r>
      <w:r w:rsidR="00A7250A">
        <w:t>work of this Section</w:t>
      </w:r>
      <w:r w:rsidR="00BC2AA0" w:rsidRPr="0056651B">
        <w:t xml:space="preserve">. Payment shall be made upon the Region’s approval of the completed </w:t>
      </w:r>
      <w:r w:rsidR="00A7250A">
        <w:t xml:space="preserve">Dewatering and Monitoring </w:t>
      </w:r>
      <w:r w:rsidR="00BC2AA0" w:rsidRPr="0056651B">
        <w:t xml:space="preserve">Plan submitted by the Contractor. The Contractor shall revise and modify the </w:t>
      </w:r>
      <w:r w:rsidR="00A7250A">
        <w:t xml:space="preserve">Dewatering and Monitoring </w:t>
      </w:r>
      <w:r w:rsidR="00BC2AA0" w:rsidRPr="0056651B">
        <w:t xml:space="preserve">Plan as directed by the Consultant at no additional cost. </w:t>
      </w:r>
    </w:p>
    <w:p w14:paraId="0934AE11" w14:textId="79401692" w:rsidR="00BC2AA0" w:rsidRDefault="00BC2AA0" w:rsidP="00BC2AA0">
      <w:pPr>
        <w:pStyle w:val="BodyText"/>
      </w:pP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8"/>
      <w:headerReference w:type="default" r:id="rId19"/>
      <w:headerReference w:type="first" r:id="rId20"/>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Radulovic, Nicole" w:date="2022-11-01T09:48:00Z" w:initials="RN">
    <w:p w14:paraId="565AD21F" w14:textId="77777777" w:rsidR="00714773" w:rsidRDefault="00714773" w:rsidP="00714773">
      <w:pPr>
        <w:pStyle w:val="CommentText"/>
      </w:pPr>
      <w:r>
        <w:rPr>
          <w:rStyle w:val="CommentReference"/>
        </w:rPr>
        <w:annotationRef/>
      </w:r>
      <w:r>
        <w:t>Should we also include: The City of Vaughan</w:t>
      </w:r>
    </w:p>
    <w:p w14:paraId="71687032" w14:textId="77777777" w:rsidR="00714773" w:rsidRDefault="00714773" w:rsidP="00714773">
      <w:pPr>
        <w:pStyle w:val="CommentText"/>
      </w:pPr>
      <w:r>
        <w:t>-Sewer Use By-law 087-2016</w:t>
      </w:r>
    </w:p>
    <w:p w14:paraId="732313EC" w14:textId="66CB6D9E" w:rsidR="00714773" w:rsidRDefault="00714773" w:rsidP="00714773">
      <w:pPr>
        <w:pStyle w:val="CommentText"/>
      </w:pPr>
      <w:r>
        <w:t>-Wastewater Rates and Service Fees By-law 196-2019</w:t>
      </w:r>
    </w:p>
    <w:p w14:paraId="15DCCBC0" w14:textId="66B1862C" w:rsidR="00714773" w:rsidRDefault="00714773">
      <w:pPr>
        <w:pStyle w:val="CommentText"/>
      </w:pPr>
    </w:p>
  </w:comment>
  <w:comment w:id="73" w:author="Johnny Pang" w:date="2022-11-30T17:33:00Z" w:initials="JP">
    <w:p w14:paraId="28173AA7" w14:textId="77777777" w:rsidR="008A2FED" w:rsidRDefault="008A2FED" w:rsidP="00A137ED">
      <w:pPr>
        <w:pStyle w:val="CommentText"/>
      </w:pPr>
      <w:r>
        <w:rPr>
          <w:rStyle w:val="CommentReference"/>
        </w:rPr>
        <w:annotationRef/>
      </w:r>
      <w:r>
        <w:t>added</w:t>
      </w:r>
    </w:p>
  </w:comment>
  <w:comment w:id="77" w:author="Radulovic, Nicole" w:date="2022-11-01T09:49:00Z" w:initials="RN">
    <w:p w14:paraId="64415D83" w14:textId="1EBD5017" w:rsidR="00714773" w:rsidRDefault="00714773">
      <w:pPr>
        <w:pStyle w:val="CommentText"/>
      </w:pPr>
      <w:r>
        <w:rPr>
          <w:rStyle w:val="CommentReference"/>
        </w:rPr>
        <w:annotationRef/>
      </w:r>
      <w:r>
        <w:t>TBC</w:t>
      </w:r>
    </w:p>
  </w:comment>
  <w:comment w:id="97" w:author="Radulovic, Nicole" w:date="2022-11-01T09:50:00Z" w:initials="RN">
    <w:p w14:paraId="1101743D" w14:textId="4DFE9239" w:rsidR="00714773" w:rsidRDefault="00714773">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DCCBC0" w15:done="0"/>
  <w15:commentEx w15:paraId="28173AA7" w15:paraIdParent="15DCCBC0" w15:done="0"/>
  <w15:commentEx w15:paraId="64415D83" w15:done="0"/>
  <w15:commentEx w15:paraId="11017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69D3" w16cex:dateUtc="2022-11-01T13:48:00Z"/>
  <w16cex:commentExtensible w16cex:durableId="2732126D" w16cex:dateUtc="2022-11-30T22:33:00Z"/>
  <w16cex:commentExtensible w16cex:durableId="270B6A10" w16cex:dateUtc="2022-11-01T13:49:00Z"/>
  <w16cex:commentExtensible w16cex:durableId="270B6A72" w16cex:dateUtc="2022-11-01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DCCBC0" w16cid:durableId="270B69D3"/>
  <w16cid:commentId w16cid:paraId="28173AA7" w16cid:durableId="2732126D"/>
  <w16cid:commentId w16cid:paraId="64415D83" w16cid:durableId="270B6A10"/>
  <w16cid:commentId w16cid:paraId="1101743D" w16cid:durableId="270B6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384D" w14:textId="77777777" w:rsidR="00FA3668" w:rsidRDefault="00FA3668">
      <w:r>
        <w:separator/>
      </w:r>
    </w:p>
  </w:endnote>
  <w:endnote w:type="continuationSeparator" w:id="0">
    <w:p w14:paraId="64AA72E7" w14:textId="77777777" w:rsidR="00FA3668" w:rsidRDefault="00FA3668">
      <w:r>
        <w:continuationSeparator/>
      </w:r>
    </w:p>
  </w:endnote>
  <w:endnote w:type="continuationNotice" w:id="1">
    <w:p w14:paraId="79203254" w14:textId="77777777" w:rsidR="00FA3668" w:rsidRDefault="00FA3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520E" w14:textId="77777777" w:rsidR="00FA3668" w:rsidRDefault="00FA3668">
      <w:r>
        <w:separator/>
      </w:r>
    </w:p>
  </w:footnote>
  <w:footnote w:type="continuationSeparator" w:id="0">
    <w:p w14:paraId="7819D187" w14:textId="77777777" w:rsidR="00FA3668" w:rsidRDefault="00FA3668">
      <w:r>
        <w:continuationSeparator/>
      </w:r>
    </w:p>
  </w:footnote>
  <w:footnote w:type="continuationNotice" w:id="1">
    <w:p w14:paraId="2F06F003" w14:textId="77777777" w:rsidR="00FA3668" w:rsidRDefault="00FA36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3F8C" w14:textId="076E7FDE" w:rsidR="00BA24EE" w:rsidRPr="004A7D86" w:rsidRDefault="00BA24EE"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40</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7F861E8E" w14:textId="0C3DA9C9" w:rsidR="00961B5B" w:rsidRPr="00961B5B" w:rsidRDefault="00D92964" w:rsidP="00961B5B">
    <w:pPr>
      <w:pBdr>
        <w:top w:val="single" w:sz="4" w:space="1" w:color="auto"/>
      </w:pBdr>
      <w:tabs>
        <w:tab w:val="left" w:pos="-1440"/>
        <w:tab w:val="left" w:pos="-720"/>
        <w:tab w:val="left" w:pos="0"/>
        <w:tab w:val="center" w:pos="5040"/>
        <w:tab w:val="right" w:pos="9810"/>
      </w:tabs>
      <w:rPr>
        <w:rFonts w:ascii="Calibri" w:hAnsi="Calibri" w:cs="Arial"/>
        <w:b/>
      </w:rPr>
    </w:pPr>
    <w:r>
      <w:rPr>
        <w:rFonts w:ascii="Calibri" w:hAnsi="Calibri" w:cs="Arial"/>
      </w:rPr>
      <w:t>2017-05-01</w:t>
    </w:r>
    <w:r w:rsidR="00BA24EE" w:rsidRPr="004A7D86">
      <w:rPr>
        <w:rFonts w:ascii="Calibri" w:hAnsi="Calibri" w:cs="Arial"/>
        <w:b/>
      </w:rPr>
      <w:tab/>
    </w:r>
    <w:r w:rsidR="00961B5B" w:rsidRPr="00961B5B">
      <w:rPr>
        <w:rFonts w:ascii="Calibri" w:hAnsi="Calibri" w:cs="Arial"/>
        <w:b/>
      </w:rPr>
      <w:t xml:space="preserve">PROVIDE WATER CONTROL PLAN, DEWATERING AND DISCHARGE PLAN </w:t>
    </w:r>
    <w:r w:rsidR="00961B5B" w:rsidRPr="00961B5B">
      <w:rPr>
        <w:rFonts w:ascii="Calibri" w:hAnsi="Calibri" w:cs="Arial"/>
        <w:b/>
      </w:rPr>
      <w:tab/>
    </w:r>
  </w:p>
  <w:p w14:paraId="5C70A411" w14:textId="574F3774" w:rsidR="00BA24EE" w:rsidRPr="00A224FD" w:rsidRDefault="00961B5B" w:rsidP="00961B5B">
    <w:pPr>
      <w:pBdr>
        <w:top w:val="single" w:sz="4" w:space="1" w:color="auto"/>
      </w:pBdr>
      <w:tabs>
        <w:tab w:val="left" w:pos="-1440"/>
        <w:tab w:val="left" w:pos="-720"/>
        <w:tab w:val="left" w:pos="0"/>
        <w:tab w:val="center" w:pos="5040"/>
        <w:tab w:val="right" w:pos="9810"/>
      </w:tabs>
      <w:rPr>
        <w:rFonts w:ascii="Calibri" w:hAnsi="Calibri"/>
        <w:highlight w:val="lightGray"/>
      </w:rPr>
    </w:pPr>
    <w:r w:rsidRPr="00961B5B">
      <w:rPr>
        <w:rFonts w:ascii="Calibri" w:hAnsi="Calibri" w:cs="Arial"/>
        <w:b/>
      </w:rPr>
      <w:tab/>
      <w:t>AND GROUNDWATER MONITORING PROGRAM</w:t>
    </w:r>
    <w:r w:rsidR="00BA24EE" w:rsidRPr="004A7D86">
      <w:rPr>
        <w:rFonts w:ascii="Calibri" w:hAnsi="Calibri" w:cs="Arial"/>
      </w:rPr>
      <w:tab/>
    </w:r>
  </w:p>
  <w:p w14:paraId="68530195" w14:textId="64A51828" w:rsidR="00BA24EE" w:rsidRPr="004A7D86" w:rsidRDefault="00BA24EE"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92964">
      <w:rPr>
        <w:rFonts w:ascii="Calibri" w:hAnsi="Calibri" w:cs="Arial"/>
        <w:noProof/>
      </w:rPr>
      <w:t>2</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BA24EE" w:rsidRDefault="00BA2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E228" w14:textId="353BB8DD" w:rsidR="00BA24EE" w:rsidRPr="004A7D86" w:rsidRDefault="00BA24EE"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w:t>
    </w:r>
    <w:r w:rsidRPr="004A7D86">
      <w:rPr>
        <w:rFonts w:ascii="Calibri" w:hAnsi="Calibri" w:cs="Arial"/>
      </w:rPr>
      <w:t>4</w:t>
    </w:r>
    <w:r>
      <w:rPr>
        <w:rFonts w:ascii="Calibri" w:hAnsi="Calibri" w:cs="Arial"/>
      </w:rPr>
      <w:t>1</w:t>
    </w:r>
  </w:p>
  <w:p w14:paraId="43AD73FE" w14:textId="34A7315A" w:rsidR="00BA24EE" w:rsidRDefault="00BA24EE" w:rsidP="00020652">
    <w:pPr>
      <w:pBdr>
        <w:top w:val="single" w:sz="4" w:space="1" w:color="auto"/>
      </w:pBdr>
      <w:tabs>
        <w:tab w:val="left" w:pos="-1440"/>
        <w:tab w:val="left" w:pos="-720"/>
        <w:tab w:val="left" w:pos="0"/>
        <w:tab w:val="center" w:pos="5040"/>
        <w:tab w:val="right" w:pos="9810"/>
      </w:tabs>
      <w:rPr>
        <w:rFonts w:ascii="Calibri" w:hAnsi="Calibri" w:cs="Arial"/>
        <w:b/>
        <w:lang w:val="en-US"/>
      </w:rPr>
    </w:pPr>
    <w:r w:rsidRPr="004A7D86">
      <w:rPr>
        <w:rFonts w:ascii="Calibri" w:hAnsi="Calibri" w:cs="Arial"/>
        <w:b/>
      </w:rPr>
      <w:tab/>
    </w:r>
    <w:r w:rsidRPr="00635D3C">
      <w:rPr>
        <w:rFonts w:ascii="Calibri" w:hAnsi="Calibri" w:cs="Arial"/>
        <w:b/>
        <w:lang w:val="en-US"/>
      </w:rPr>
      <w:t xml:space="preserve">PROVIDE WATER CONTROL PLAN, DEWATERING AND DISCHARGE PLAN </w:t>
    </w:r>
    <w:r w:rsidR="00961B5B">
      <w:rPr>
        <w:rFonts w:ascii="Calibri" w:hAnsi="Calibri" w:cs="Arial"/>
        <w:b/>
        <w:lang w:val="en-US"/>
      </w:rPr>
      <w:tab/>
    </w:r>
    <w:r w:rsidR="00D92964">
      <w:rPr>
        <w:rFonts w:ascii="Calibri" w:hAnsi="Calibri" w:cs="Arial"/>
        <w:lang w:val="en-US"/>
      </w:rPr>
      <w:t>2017-05-01</w:t>
    </w:r>
  </w:p>
  <w:p w14:paraId="6E9F003B" w14:textId="725A2B0A" w:rsidR="00BA24EE" w:rsidRPr="00A224FD" w:rsidRDefault="00BA24EE"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b/>
        <w:lang w:val="en-US"/>
      </w:rPr>
      <w:tab/>
    </w:r>
    <w:r w:rsidRPr="00635D3C">
      <w:rPr>
        <w:rFonts w:ascii="Calibri" w:hAnsi="Calibri" w:cs="Arial"/>
        <w:b/>
        <w:lang w:val="en-US"/>
      </w:rPr>
      <w:t>AND GROUNDWATER MONITORING PROGRAM</w:t>
    </w:r>
    <w:r w:rsidRPr="00635D3C">
      <w:rPr>
        <w:rFonts w:ascii="Calibri" w:hAnsi="Calibri" w:cs="Arial"/>
        <w:b/>
        <w:lang w:val="en-US"/>
      </w:rPr>
      <w:tab/>
    </w:r>
  </w:p>
  <w:p w14:paraId="64D8C042" w14:textId="642B5FB4" w:rsidR="00BA24EE" w:rsidRPr="004A7D86" w:rsidRDefault="00BA24EE" w:rsidP="00D52CB5">
    <w:pPr>
      <w:pBdr>
        <w:top w:val="single" w:sz="4" w:space="1" w:color="auto"/>
      </w:pBdr>
      <w:tabs>
        <w:tab w:val="center" w:pos="5175"/>
        <w:tab w:val="right" w:pos="9810"/>
      </w:tabs>
      <w:rPr>
        <w:rFonts w:ascii="Calibri" w:hAnsi="Calibri" w:cs="Arial"/>
      </w:rPr>
    </w:pP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92964">
      <w:rPr>
        <w:rFonts w:ascii="Calibri" w:hAnsi="Calibri" w:cs="Arial"/>
        <w:noProof/>
      </w:rPr>
      <w:t>3</w:t>
    </w:r>
    <w:r w:rsidRPr="004A7D86">
      <w:rPr>
        <w:rFonts w:ascii="Calibri" w:hAnsi="Calibri" w:cs="Arial"/>
      </w:rPr>
      <w:fldChar w:fldCharType="end"/>
    </w:r>
    <w:r w:rsidRPr="004A7D86">
      <w:rPr>
        <w:rFonts w:ascii="Calibri" w:hAnsi="Calibri" w:cs="Arial"/>
      </w:rPr>
      <w:t xml:space="preserve">  </w:t>
    </w:r>
  </w:p>
  <w:p w14:paraId="6A54824F" w14:textId="77777777" w:rsidR="00BA24EE" w:rsidRPr="004A7D86" w:rsidRDefault="00BA24EE"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BA24EE" w:rsidRPr="0082209E" w:rsidRDefault="00BA24EE"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BA24EE" w:rsidRPr="0082209E" w:rsidRDefault="00BA24EE"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BA24EE" w:rsidRPr="0082209E" w:rsidRDefault="00BA24EE" w:rsidP="00D52CB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BA24EE" w:rsidRDefault="00BA24E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407D28"/>
    <w:multiLevelType w:val="multilevel"/>
    <w:tmpl w:val="EFCC0284"/>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0DB1E78"/>
    <w:multiLevelType w:val="hybridMultilevel"/>
    <w:tmpl w:val="83221ED2"/>
    <w:lvl w:ilvl="0" w:tplc="CFEAC440">
      <w:numFmt w:val="bullet"/>
      <w:lvlText w:val="-"/>
      <w:lvlJc w:val="left"/>
      <w:pPr>
        <w:ind w:left="1080" w:hanging="360"/>
      </w:pPr>
      <w:rPr>
        <w:rFonts w:ascii="Arial" w:eastAsia="Calibr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3450630">
    <w:abstractNumId w:val="0"/>
  </w:num>
  <w:num w:numId="2" w16cid:durableId="1008800028">
    <w:abstractNumId w:val="0"/>
  </w:num>
  <w:num w:numId="3" w16cid:durableId="1826822352">
    <w:abstractNumId w:val="18"/>
  </w:num>
  <w:num w:numId="4" w16cid:durableId="890463770">
    <w:abstractNumId w:val="10"/>
  </w:num>
  <w:num w:numId="5" w16cid:durableId="322974906">
    <w:abstractNumId w:val="20"/>
  </w:num>
  <w:num w:numId="6" w16cid:durableId="1666275800">
    <w:abstractNumId w:val="8"/>
  </w:num>
  <w:num w:numId="7" w16cid:durableId="576206828">
    <w:abstractNumId w:val="14"/>
  </w:num>
  <w:num w:numId="8" w16cid:durableId="2032100501">
    <w:abstractNumId w:val="6"/>
  </w:num>
  <w:num w:numId="9" w16cid:durableId="1665234373">
    <w:abstractNumId w:val="23"/>
  </w:num>
  <w:num w:numId="10" w16cid:durableId="1571041060">
    <w:abstractNumId w:val="13"/>
  </w:num>
  <w:num w:numId="11" w16cid:durableId="14856606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00800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4864705">
    <w:abstractNumId w:val="7"/>
  </w:num>
  <w:num w:numId="14" w16cid:durableId="976180455">
    <w:abstractNumId w:val="17"/>
  </w:num>
  <w:num w:numId="15" w16cid:durableId="1679097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4050180">
    <w:abstractNumId w:val="4"/>
  </w:num>
  <w:num w:numId="17" w16cid:durableId="966934362">
    <w:abstractNumId w:val="3"/>
  </w:num>
  <w:num w:numId="18" w16cid:durableId="1485274713">
    <w:abstractNumId w:val="2"/>
  </w:num>
  <w:num w:numId="19" w16cid:durableId="1601377674">
    <w:abstractNumId w:val="1"/>
  </w:num>
  <w:num w:numId="20" w16cid:durableId="10528513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628400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3977465">
    <w:abstractNumId w:val="12"/>
  </w:num>
  <w:num w:numId="23" w16cid:durableId="1583683592">
    <w:abstractNumId w:val="9"/>
  </w:num>
  <w:num w:numId="24" w16cid:durableId="629675139">
    <w:abstractNumId w:val="21"/>
  </w:num>
  <w:num w:numId="25" w16cid:durableId="823012805">
    <w:abstractNumId w:val="16"/>
  </w:num>
  <w:num w:numId="26" w16cid:durableId="1055007549">
    <w:abstractNumId w:val="15"/>
  </w:num>
  <w:num w:numId="27" w16cid:durableId="603853493">
    <w:abstractNumId w:val="5"/>
  </w:num>
  <w:num w:numId="28" w16cid:durableId="11298721">
    <w:abstractNumId w:val="22"/>
  </w:num>
  <w:num w:numId="29" w16cid:durableId="115383398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0E52"/>
    <w:rsid w:val="000F504F"/>
    <w:rsid w:val="000F706F"/>
    <w:rsid w:val="00103516"/>
    <w:rsid w:val="00107DBA"/>
    <w:rsid w:val="001233DF"/>
    <w:rsid w:val="00125EE2"/>
    <w:rsid w:val="00137730"/>
    <w:rsid w:val="0014335D"/>
    <w:rsid w:val="00146539"/>
    <w:rsid w:val="00154904"/>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5555C"/>
    <w:rsid w:val="00255CC9"/>
    <w:rsid w:val="00263B9F"/>
    <w:rsid w:val="00267C55"/>
    <w:rsid w:val="002714A8"/>
    <w:rsid w:val="00284901"/>
    <w:rsid w:val="002942D8"/>
    <w:rsid w:val="002A2D22"/>
    <w:rsid w:val="002A6488"/>
    <w:rsid w:val="002B0018"/>
    <w:rsid w:val="002B30B3"/>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74A6"/>
    <w:rsid w:val="00395DDD"/>
    <w:rsid w:val="003B2E0E"/>
    <w:rsid w:val="003B3A83"/>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F4B5E"/>
    <w:rsid w:val="00500D07"/>
    <w:rsid w:val="0050531E"/>
    <w:rsid w:val="00505901"/>
    <w:rsid w:val="00523DC7"/>
    <w:rsid w:val="00526DEB"/>
    <w:rsid w:val="00527AA9"/>
    <w:rsid w:val="00534DB0"/>
    <w:rsid w:val="00541E7F"/>
    <w:rsid w:val="005557C0"/>
    <w:rsid w:val="0056651B"/>
    <w:rsid w:val="005707DA"/>
    <w:rsid w:val="005727BB"/>
    <w:rsid w:val="005729E0"/>
    <w:rsid w:val="00573AA0"/>
    <w:rsid w:val="00581940"/>
    <w:rsid w:val="00581BF5"/>
    <w:rsid w:val="00587F62"/>
    <w:rsid w:val="005904B4"/>
    <w:rsid w:val="00592FDB"/>
    <w:rsid w:val="00593F05"/>
    <w:rsid w:val="005947BD"/>
    <w:rsid w:val="005A1E31"/>
    <w:rsid w:val="005B060D"/>
    <w:rsid w:val="005B3B53"/>
    <w:rsid w:val="005C4E5E"/>
    <w:rsid w:val="005C66E0"/>
    <w:rsid w:val="005D250C"/>
    <w:rsid w:val="005E781B"/>
    <w:rsid w:val="005F00DE"/>
    <w:rsid w:val="00633A58"/>
    <w:rsid w:val="00633FD6"/>
    <w:rsid w:val="00634310"/>
    <w:rsid w:val="00635D3C"/>
    <w:rsid w:val="0066617D"/>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14773"/>
    <w:rsid w:val="007335F8"/>
    <w:rsid w:val="007353C5"/>
    <w:rsid w:val="00741BB9"/>
    <w:rsid w:val="0074310D"/>
    <w:rsid w:val="007445DA"/>
    <w:rsid w:val="00752725"/>
    <w:rsid w:val="007535A7"/>
    <w:rsid w:val="00755941"/>
    <w:rsid w:val="007637F2"/>
    <w:rsid w:val="00771207"/>
    <w:rsid w:val="00775361"/>
    <w:rsid w:val="00776BFF"/>
    <w:rsid w:val="007855B2"/>
    <w:rsid w:val="00796BB7"/>
    <w:rsid w:val="007A24CB"/>
    <w:rsid w:val="007A385A"/>
    <w:rsid w:val="007D0671"/>
    <w:rsid w:val="007D431B"/>
    <w:rsid w:val="007E32FB"/>
    <w:rsid w:val="007E4441"/>
    <w:rsid w:val="008001A5"/>
    <w:rsid w:val="0080084B"/>
    <w:rsid w:val="00801A99"/>
    <w:rsid w:val="00812A85"/>
    <w:rsid w:val="008218EF"/>
    <w:rsid w:val="00823CA1"/>
    <w:rsid w:val="008256FB"/>
    <w:rsid w:val="0082738E"/>
    <w:rsid w:val="00830E45"/>
    <w:rsid w:val="0083298A"/>
    <w:rsid w:val="00833C4B"/>
    <w:rsid w:val="00836131"/>
    <w:rsid w:val="00837136"/>
    <w:rsid w:val="00853033"/>
    <w:rsid w:val="008538A4"/>
    <w:rsid w:val="008918FE"/>
    <w:rsid w:val="008A26A6"/>
    <w:rsid w:val="008A2FED"/>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1B5B"/>
    <w:rsid w:val="00963739"/>
    <w:rsid w:val="00974BE4"/>
    <w:rsid w:val="009934A6"/>
    <w:rsid w:val="00996E50"/>
    <w:rsid w:val="009A2024"/>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250A"/>
    <w:rsid w:val="00A73B57"/>
    <w:rsid w:val="00A767E0"/>
    <w:rsid w:val="00A817A8"/>
    <w:rsid w:val="00A833BC"/>
    <w:rsid w:val="00A833F0"/>
    <w:rsid w:val="00A911EE"/>
    <w:rsid w:val="00A9254F"/>
    <w:rsid w:val="00AA040C"/>
    <w:rsid w:val="00AA0799"/>
    <w:rsid w:val="00AA4390"/>
    <w:rsid w:val="00AC7731"/>
    <w:rsid w:val="00AD0B48"/>
    <w:rsid w:val="00AE5399"/>
    <w:rsid w:val="00AF04B4"/>
    <w:rsid w:val="00B0273C"/>
    <w:rsid w:val="00B056B7"/>
    <w:rsid w:val="00B05ABA"/>
    <w:rsid w:val="00B066BC"/>
    <w:rsid w:val="00B13C1C"/>
    <w:rsid w:val="00B227F4"/>
    <w:rsid w:val="00B23324"/>
    <w:rsid w:val="00B23AC3"/>
    <w:rsid w:val="00B305C6"/>
    <w:rsid w:val="00B34FF0"/>
    <w:rsid w:val="00B4254C"/>
    <w:rsid w:val="00B55C2C"/>
    <w:rsid w:val="00B70807"/>
    <w:rsid w:val="00B7648F"/>
    <w:rsid w:val="00B84901"/>
    <w:rsid w:val="00B87B3E"/>
    <w:rsid w:val="00B977A3"/>
    <w:rsid w:val="00BA0867"/>
    <w:rsid w:val="00BA24EE"/>
    <w:rsid w:val="00BA5E9B"/>
    <w:rsid w:val="00BB62AF"/>
    <w:rsid w:val="00BB79B5"/>
    <w:rsid w:val="00BC155E"/>
    <w:rsid w:val="00BC2262"/>
    <w:rsid w:val="00BC2AA0"/>
    <w:rsid w:val="00BC33C9"/>
    <w:rsid w:val="00C0138E"/>
    <w:rsid w:val="00C06157"/>
    <w:rsid w:val="00C0617E"/>
    <w:rsid w:val="00C147BA"/>
    <w:rsid w:val="00C252DF"/>
    <w:rsid w:val="00C31F2F"/>
    <w:rsid w:val="00C52DC9"/>
    <w:rsid w:val="00C55761"/>
    <w:rsid w:val="00C6406E"/>
    <w:rsid w:val="00C64F3B"/>
    <w:rsid w:val="00C673A2"/>
    <w:rsid w:val="00C73272"/>
    <w:rsid w:val="00C80C03"/>
    <w:rsid w:val="00C81675"/>
    <w:rsid w:val="00C94A55"/>
    <w:rsid w:val="00C97BFC"/>
    <w:rsid w:val="00C97E21"/>
    <w:rsid w:val="00CA620C"/>
    <w:rsid w:val="00CA650D"/>
    <w:rsid w:val="00CA7527"/>
    <w:rsid w:val="00CB20C2"/>
    <w:rsid w:val="00CB3F78"/>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47DF3"/>
    <w:rsid w:val="00D5095A"/>
    <w:rsid w:val="00D521D6"/>
    <w:rsid w:val="00D52CB5"/>
    <w:rsid w:val="00D65A2F"/>
    <w:rsid w:val="00D705EE"/>
    <w:rsid w:val="00D92964"/>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21A2"/>
    <w:rsid w:val="00F03A9D"/>
    <w:rsid w:val="00F13982"/>
    <w:rsid w:val="00F14975"/>
    <w:rsid w:val="00F15FDF"/>
    <w:rsid w:val="00F2178D"/>
    <w:rsid w:val="00F3197E"/>
    <w:rsid w:val="00F33801"/>
    <w:rsid w:val="00F45988"/>
    <w:rsid w:val="00F5273F"/>
    <w:rsid w:val="00F61DE7"/>
    <w:rsid w:val="00F6204E"/>
    <w:rsid w:val="00F7247A"/>
    <w:rsid w:val="00F746A7"/>
    <w:rsid w:val="00F914CE"/>
    <w:rsid w:val="00F93754"/>
    <w:rsid w:val="00F95B68"/>
    <w:rsid w:val="00FA36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ED48E"/>
  <w15:docId w15:val="{F0BF220C-1753-4C88-810E-9394C056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56651B"/>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F15FDF"/>
    <w:pPr>
      <w:numPr>
        <w:ilvl w:val="2"/>
        <w:numId w:val="3"/>
      </w:numPr>
      <w:spacing w:before="80"/>
      <w:ind w:left="1440" w:hanging="720"/>
      <w:outlineLvl w:val="2"/>
    </w:pPr>
    <w:rPr>
      <w:rFonts w:ascii="Calibri" w:hAnsi="Calibri"/>
      <w:b w:val="0"/>
      <w:szCs w:val="22"/>
      <w:lang w:val="en-US"/>
    </w:rPr>
  </w:style>
  <w:style w:type="paragraph" w:styleId="Heading4">
    <w:name w:val="heading 4"/>
    <w:basedOn w:val="Main-Head"/>
    <w:link w:val="Heading4Char"/>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F15FDF"/>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34"/>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D47DF3"/>
    <w:rPr>
      <w:rFonts w:ascii="Courier New" w:hAnsi="Courier New" w:cs="Courier New"/>
      <w:sz w:val="20"/>
      <w:szCs w:val="22"/>
    </w:rPr>
  </w:style>
  <w:style w:type="character" w:customStyle="1" w:styleId="PlainTextChar">
    <w:name w:val="Plain Text Char"/>
    <w:basedOn w:val="DefaultParagraphFont"/>
    <w:link w:val="PlainText"/>
    <w:rsid w:val="00D47DF3"/>
    <w:rPr>
      <w:rFonts w:ascii="Courier New" w:hAnsi="Courier New" w:cs="Courier New"/>
      <w:szCs w:val="22"/>
      <w:lang w:val="en-CA"/>
    </w:rPr>
  </w:style>
  <w:style w:type="character" w:customStyle="1" w:styleId="Heading4Char">
    <w:name w:val="Heading 4 Char"/>
    <w:basedOn w:val="DefaultParagraphFont"/>
    <w:link w:val="Heading4"/>
    <w:rsid w:val="00714773"/>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856817974">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6d05743-d6d0-46ac-98bc-99f29ab3bcad">
      <Value>1</Value>
    </TaxCatchAll>
    <Status xmlns="842cd523-47d6-43d6-8211-471f8d7272d8">Work in progress</Status>
    <Project_x0020_Name xmlns="842cd523-47d6-43d6-8211-471f8d7272d8">Northeast Vaughan Water Servicing Project</Project_x0020_Name>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Status xmlns="3CC440CB-D4A8-4CBB-9B7B-37F17F6BDE64">Work in progress</Status>
    <Project_x0020_Name xmlns="0ec7f28d-cd0c-40e6-964d-0ae9d476b302">Northeast Vaughan Water Servicing Project</Project_x0020_Name>
    <Project_x0020_Completion_x0020_Date xmlns="0ec7f28d-cd0c-40e6-964d-0ae9d476b302" xsi:nil="true"/>
    <Historical_x0020_Project_x0020_Number xmlns="0ec7f28d-cd0c-40e6-964d-0ae9d476b302" xsi:nil="true"/>
    <_dlc_DocId xmlns="af1f8764-4995-491b-b84b-b5351a80ccae" xsi:nil="true"/>
    <End_x0020_of_x0020_Warranty_x0020_Date xmlns="0ec7f28d-cd0c-40e6-964d-0ae9d476b302" xsi:nil="true"/>
    <RelatedItems xmlns="3CC440CB-D4A8-4CBB-9B7B-37F17F6BDE64" xsi:nil="true"/>
    <_dlc_DocIdPersistId xmlns="af1f8764-4995-491b-b84b-b5351a80ccae" xsi:nil="true"/>
    <File_x0020_Code xmlns="0ec7f28d-cd0c-40e6-964d-0ae9d476b302" xsi:nil="true"/>
    <Project_x0020_Number xmlns="0ec7f28d-cd0c-40e6-964d-0ae9d476b302">75530-ECA1011</Project_x0020_Number>
    <_dlc_DocIdUrl xmlns="af1f8764-4995-491b-b84b-b5351a80ccae">
      <Url xsi:nil="true"/>
      <Description xsi:nil="true"/>
    </_dlc_DocIdUrl>
    <Owner xmlns="3CC440CB-D4A8-4CBB-9B7B-37F17F6BDE64">
      <UserInfo>
        <DisplayName/>
        <AccountId xsi:nil="true"/>
        <AccountType/>
      </UserInfo>
    </Owner>
    <Organizational_x0020_Unit xmlns="0ec7f28d-cd0c-40e6-964d-0ae9d476b302">ENV/CPD</Organizational_x0020_Unit>
    <Key_x0020_Document xmlns="3cc440cb-d4a8-4cbb-9b7b-37f17f6bde64">false</Key_x0020_Document>
    <_DCDateCreated xmlns="http://schemas.microsoft.com/sharepoint/v3/fields">2022-04-29T22:04:17+00:00</_DCDateCreate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Props1.xml><?xml version="1.0" encoding="utf-8"?>
<ds:datastoreItem xmlns:ds="http://schemas.openxmlformats.org/officeDocument/2006/customXml" ds:itemID="{0F905339-6D6C-4F4B-874A-62E42FDFC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F374C-74C6-46C5-BEF3-EE86C1B0AAD5}">
  <ds:schemaRefs>
    <ds:schemaRef ds:uri="http://schemas.microsoft.com/sharepoint/v3/contenttype/forms"/>
  </ds:schemaRefs>
</ds:datastoreItem>
</file>

<file path=customXml/itemProps3.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4.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8d08b470-0ec5-44fe-8028-c235fa11c772"/>
    <ds:schemaRef ds:uri="a3908dca-a0bc-4307-aa0b-ce566f65dad5"/>
    <ds:schemaRef ds:uri="842cd523-47d6-43d6-8211-471f8d7272d8"/>
    <ds:schemaRef ds:uri="d6d05743-d6d0-46ac-98bc-99f29ab3bcad"/>
  </ds:schemaRefs>
</ds:datastoreItem>
</file>

<file path=customXml/itemProps5.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6.xml><?xml version="1.0" encoding="utf-8"?>
<ds:datastoreItem xmlns:ds="http://schemas.openxmlformats.org/officeDocument/2006/customXml" ds:itemID="{1267EDF3-66B3-43A3-B84F-99020516CFB1}">
  <ds:schemaRefs>
    <ds:schemaRef ds:uri="http://schemas.openxmlformats.org/officeDocument/2006/bibliography"/>
  </ds:schemaRefs>
</ds:datastoreItem>
</file>

<file path=customXml/itemProps7.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3</Pages>
  <Words>917</Words>
  <Characters>7884</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02241_Provide_Water_Control_Plan__Dewatering_and_Discharge_Plan (Mar 21, 2016)</vt:lpstr>
    </vt:vector>
  </TitlesOfParts>
  <Company>Regional Municipality of York</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02241_Provide_Water_Control_Plan__Dewatering_and_Discharge_Plan (Mar 21, 2016)</dc:title>
  <dc:creator>Adley-McGinnis, Andrea</dc:creator>
  <cp:lastModifiedBy>Johnny Pang</cp:lastModifiedBy>
  <cp:revision>3</cp:revision>
  <cp:lastPrinted>2015-10-26T15:01:00Z</cp:lastPrinted>
  <dcterms:created xsi:type="dcterms:W3CDTF">2022-11-01T13:51:00Z</dcterms:created>
  <dcterms:modified xsi:type="dcterms:W3CDTF">2022-11-30T22:33:00Z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2d1cdb75-a564-400c-b672-b64de41041a3</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