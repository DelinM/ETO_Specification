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477"/>
        <w:gridCol w:w="5366"/>
      </w:tblGrid>
      <w:tr w:rsidR="00153443" w:rsidRPr="002335EE" w:rsidDel="00C729AD" w14:paraId="0E41052C" w14:textId="54FB4104" w:rsidTr="00CB22BD">
        <w:trPr>
          <w:cantSplit/>
          <w:jc w:val="center"/>
          <w:del w:id="0" w:author="Johnny Pang" w:date="2022-11-30T20:33:00Z"/>
        </w:trPr>
        <w:tc>
          <w:tcPr>
            <w:tcW w:w="1004" w:type="dxa"/>
            <w:tcBorders>
              <w:top w:val="double" w:sz="6" w:space="0" w:color="auto"/>
              <w:left w:val="double" w:sz="6" w:space="0" w:color="auto"/>
              <w:bottom w:val="single" w:sz="6" w:space="0" w:color="auto"/>
              <w:right w:val="single" w:sz="6" w:space="0" w:color="auto"/>
            </w:tcBorders>
          </w:tcPr>
          <w:p w14:paraId="18B83862" w14:textId="25AB46D3" w:rsidR="00153443" w:rsidRPr="002335EE" w:rsidDel="00C729AD" w:rsidRDefault="00153443" w:rsidP="00CB22BD">
            <w:pPr>
              <w:pStyle w:val="TableHeading"/>
              <w:rPr>
                <w:del w:id="1" w:author="Johnny Pang" w:date="2022-11-30T20:33:00Z"/>
                <w:rFonts w:ascii="Calibri" w:hAnsi="Calibri"/>
                <w:sz w:val="22"/>
                <w:szCs w:val="22"/>
              </w:rPr>
            </w:pPr>
            <w:del w:id="2" w:author="Johnny Pang" w:date="2022-11-30T20:33:00Z">
              <w:r w:rsidRPr="002335EE" w:rsidDel="00C729AD">
                <w:rPr>
                  <w:rFonts w:ascii="Calibri" w:hAnsi="Calibri"/>
                  <w:sz w:val="22"/>
                  <w:szCs w:val="22"/>
                </w:rPr>
                <w:delText>Version</w:delText>
              </w:r>
            </w:del>
          </w:p>
        </w:tc>
        <w:tc>
          <w:tcPr>
            <w:tcW w:w="2477" w:type="dxa"/>
            <w:tcBorders>
              <w:top w:val="double" w:sz="6" w:space="0" w:color="auto"/>
              <w:left w:val="single" w:sz="6" w:space="0" w:color="auto"/>
              <w:bottom w:val="single" w:sz="6" w:space="0" w:color="auto"/>
              <w:right w:val="single" w:sz="6" w:space="0" w:color="auto"/>
            </w:tcBorders>
          </w:tcPr>
          <w:p w14:paraId="6E57BF92" w14:textId="51C3FE07" w:rsidR="00153443" w:rsidRPr="002335EE" w:rsidDel="00C729AD" w:rsidRDefault="00153443" w:rsidP="00CB22BD">
            <w:pPr>
              <w:pStyle w:val="TableHeading"/>
              <w:rPr>
                <w:del w:id="3" w:author="Johnny Pang" w:date="2022-11-30T20:33:00Z"/>
                <w:rFonts w:ascii="Calibri" w:hAnsi="Calibri"/>
                <w:sz w:val="22"/>
                <w:szCs w:val="22"/>
              </w:rPr>
            </w:pPr>
            <w:del w:id="4" w:author="Johnny Pang" w:date="2022-11-30T20:33:00Z">
              <w:r w:rsidRPr="002335EE" w:rsidDel="00C729AD">
                <w:rPr>
                  <w:rFonts w:ascii="Calibri" w:hAnsi="Calibri"/>
                  <w:sz w:val="22"/>
                  <w:szCs w:val="22"/>
                </w:rPr>
                <w:delText>Date</w:delText>
              </w:r>
            </w:del>
          </w:p>
        </w:tc>
        <w:tc>
          <w:tcPr>
            <w:tcW w:w="5366" w:type="dxa"/>
            <w:tcBorders>
              <w:top w:val="double" w:sz="6" w:space="0" w:color="auto"/>
              <w:left w:val="single" w:sz="6" w:space="0" w:color="auto"/>
              <w:bottom w:val="single" w:sz="6" w:space="0" w:color="auto"/>
              <w:right w:val="double" w:sz="6" w:space="0" w:color="auto"/>
            </w:tcBorders>
          </w:tcPr>
          <w:p w14:paraId="375D382E" w14:textId="6524EF3F" w:rsidR="00153443" w:rsidRPr="002335EE" w:rsidDel="00C729AD" w:rsidRDefault="00153443" w:rsidP="00CB22BD">
            <w:pPr>
              <w:pStyle w:val="TableHeading"/>
              <w:rPr>
                <w:del w:id="5" w:author="Johnny Pang" w:date="2022-11-30T20:33:00Z"/>
                <w:rFonts w:ascii="Calibri" w:hAnsi="Calibri"/>
                <w:sz w:val="22"/>
                <w:szCs w:val="22"/>
              </w:rPr>
            </w:pPr>
            <w:del w:id="6" w:author="Johnny Pang" w:date="2022-11-30T20:33:00Z">
              <w:r w:rsidRPr="002335EE" w:rsidDel="00C729AD">
                <w:rPr>
                  <w:rFonts w:ascii="Calibri" w:hAnsi="Calibri"/>
                  <w:sz w:val="22"/>
                  <w:szCs w:val="22"/>
                </w:rPr>
                <w:delText>Description of Revisions</w:delText>
              </w:r>
            </w:del>
          </w:p>
        </w:tc>
      </w:tr>
      <w:tr w:rsidR="00153443" w:rsidRPr="002335EE" w:rsidDel="00C729AD" w14:paraId="41EA2513" w14:textId="163C2B49" w:rsidTr="00CB22BD">
        <w:trPr>
          <w:cantSplit/>
          <w:jc w:val="center"/>
          <w:del w:id="7" w:author="Johnny Pang" w:date="2022-11-30T20:33:00Z"/>
        </w:trPr>
        <w:tc>
          <w:tcPr>
            <w:tcW w:w="1004" w:type="dxa"/>
            <w:tcBorders>
              <w:top w:val="single" w:sz="6" w:space="0" w:color="auto"/>
              <w:left w:val="double" w:sz="6" w:space="0" w:color="auto"/>
              <w:bottom w:val="single" w:sz="6" w:space="0" w:color="auto"/>
              <w:right w:val="single" w:sz="6" w:space="0" w:color="auto"/>
            </w:tcBorders>
          </w:tcPr>
          <w:p w14:paraId="6F700EE5" w14:textId="2744086B" w:rsidR="00153443" w:rsidRPr="002335EE" w:rsidDel="00C729AD" w:rsidRDefault="00153443" w:rsidP="00CB22BD">
            <w:pPr>
              <w:pStyle w:val="NormalTableText"/>
              <w:rPr>
                <w:del w:id="8" w:author="Johnny Pang" w:date="2022-11-30T20:33:00Z"/>
                <w:rFonts w:ascii="Calibri" w:hAnsi="Calibri"/>
                <w:sz w:val="22"/>
                <w:szCs w:val="22"/>
              </w:rPr>
            </w:pPr>
            <w:del w:id="9" w:author="Johnny Pang" w:date="2022-11-30T20:33:00Z">
              <w:r w:rsidRPr="002335EE" w:rsidDel="00C729AD">
                <w:rPr>
                  <w:rFonts w:ascii="Calibri" w:hAnsi="Calibri"/>
                  <w:sz w:val="22"/>
                  <w:szCs w:val="22"/>
                </w:rPr>
                <w:delText>1</w:delText>
              </w:r>
            </w:del>
          </w:p>
        </w:tc>
        <w:tc>
          <w:tcPr>
            <w:tcW w:w="2477" w:type="dxa"/>
            <w:tcBorders>
              <w:top w:val="single" w:sz="6" w:space="0" w:color="auto"/>
              <w:left w:val="single" w:sz="6" w:space="0" w:color="auto"/>
              <w:bottom w:val="single" w:sz="6" w:space="0" w:color="auto"/>
              <w:right w:val="single" w:sz="6" w:space="0" w:color="auto"/>
            </w:tcBorders>
          </w:tcPr>
          <w:p w14:paraId="38F863F3" w14:textId="7803AFBC" w:rsidR="00153443" w:rsidRPr="002335EE" w:rsidDel="00C729AD" w:rsidRDefault="00153443" w:rsidP="00CB22BD">
            <w:pPr>
              <w:pStyle w:val="NormalTableText"/>
              <w:rPr>
                <w:del w:id="10" w:author="Johnny Pang" w:date="2022-11-30T20:33:00Z"/>
                <w:rFonts w:ascii="Calibri" w:hAnsi="Calibri"/>
                <w:sz w:val="22"/>
                <w:szCs w:val="22"/>
              </w:rPr>
            </w:pPr>
          </w:p>
        </w:tc>
        <w:tc>
          <w:tcPr>
            <w:tcW w:w="5366" w:type="dxa"/>
            <w:tcBorders>
              <w:top w:val="single" w:sz="6" w:space="0" w:color="auto"/>
              <w:left w:val="single" w:sz="6" w:space="0" w:color="auto"/>
              <w:bottom w:val="single" w:sz="6" w:space="0" w:color="auto"/>
              <w:right w:val="double" w:sz="6" w:space="0" w:color="auto"/>
            </w:tcBorders>
          </w:tcPr>
          <w:p w14:paraId="2C1F2564" w14:textId="4079A859" w:rsidR="00153443" w:rsidRPr="002335EE" w:rsidDel="00C729AD" w:rsidRDefault="00153443" w:rsidP="00CB22BD">
            <w:pPr>
              <w:pStyle w:val="NormalTableText"/>
              <w:rPr>
                <w:del w:id="11" w:author="Johnny Pang" w:date="2022-11-30T20:33:00Z"/>
                <w:rFonts w:ascii="Calibri" w:hAnsi="Calibri"/>
                <w:sz w:val="22"/>
                <w:szCs w:val="22"/>
              </w:rPr>
            </w:pPr>
          </w:p>
        </w:tc>
      </w:tr>
      <w:tr w:rsidR="00153443" w:rsidRPr="002335EE" w:rsidDel="00C729AD" w14:paraId="6E3BECFC" w14:textId="63F49821" w:rsidTr="00CB22BD">
        <w:trPr>
          <w:cantSplit/>
          <w:jc w:val="center"/>
          <w:del w:id="12" w:author="Johnny Pang" w:date="2022-11-30T20:33:00Z"/>
        </w:trPr>
        <w:tc>
          <w:tcPr>
            <w:tcW w:w="1004" w:type="dxa"/>
            <w:tcBorders>
              <w:top w:val="single" w:sz="6" w:space="0" w:color="auto"/>
              <w:left w:val="double" w:sz="6" w:space="0" w:color="auto"/>
              <w:bottom w:val="single" w:sz="6" w:space="0" w:color="auto"/>
              <w:right w:val="single" w:sz="6" w:space="0" w:color="auto"/>
            </w:tcBorders>
          </w:tcPr>
          <w:p w14:paraId="4E9D2923" w14:textId="6E19FE39" w:rsidR="00153443" w:rsidRPr="002335EE" w:rsidDel="00C729AD" w:rsidRDefault="00153443" w:rsidP="00CB22BD">
            <w:pPr>
              <w:pStyle w:val="NormalTableText"/>
              <w:rPr>
                <w:del w:id="13" w:author="Johnny Pang" w:date="2022-11-30T20:33:00Z"/>
                <w:rFonts w:ascii="Calibri" w:hAnsi="Calibri"/>
                <w:sz w:val="22"/>
                <w:szCs w:val="22"/>
              </w:rPr>
            </w:pPr>
            <w:del w:id="14" w:author="Johnny Pang" w:date="2022-11-30T20:33:00Z">
              <w:r w:rsidRPr="002335EE" w:rsidDel="00C729AD">
                <w:rPr>
                  <w:rFonts w:ascii="Calibri" w:hAnsi="Calibri"/>
                  <w:sz w:val="22"/>
                  <w:szCs w:val="22"/>
                </w:rPr>
                <w:delText>2</w:delText>
              </w:r>
            </w:del>
          </w:p>
        </w:tc>
        <w:tc>
          <w:tcPr>
            <w:tcW w:w="2477" w:type="dxa"/>
            <w:tcBorders>
              <w:top w:val="single" w:sz="6" w:space="0" w:color="auto"/>
              <w:left w:val="single" w:sz="6" w:space="0" w:color="auto"/>
              <w:bottom w:val="single" w:sz="6" w:space="0" w:color="auto"/>
              <w:right w:val="single" w:sz="6" w:space="0" w:color="auto"/>
            </w:tcBorders>
          </w:tcPr>
          <w:p w14:paraId="7E3FF861" w14:textId="49872B27" w:rsidR="00153443" w:rsidRPr="002335EE" w:rsidDel="00C729AD" w:rsidRDefault="00153443" w:rsidP="00CB22BD">
            <w:pPr>
              <w:pStyle w:val="NormalTableText"/>
              <w:rPr>
                <w:del w:id="15" w:author="Johnny Pang" w:date="2022-11-30T20:33:00Z"/>
                <w:rFonts w:ascii="Calibri" w:hAnsi="Calibri"/>
                <w:sz w:val="22"/>
                <w:szCs w:val="22"/>
              </w:rPr>
            </w:pPr>
            <w:del w:id="16" w:author="Johnny Pang" w:date="2022-11-30T20:33:00Z">
              <w:r w:rsidRPr="002335EE" w:rsidDel="00C729AD">
                <w:rPr>
                  <w:rFonts w:ascii="Calibri" w:hAnsi="Calibri"/>
                  <w:sz w:val="22"/>
                  <w:szCs w:val="22"/>
                </w:rPr>
                <w:delText>February 18, 2014</w:delText>
              </w:r>
            </w:del>
          </w:p>
        </w:tc>
        <w:tc>
          <w:tcPr>
            <w:tcW w:w="5366" w:type="dxa"/>
            <w:tcBorders>
              <w:top w:val="single" w:sz="6" w:space="0" w:color="auto"/>
              <w:left w:val="single" w:sz="6" w:space="0" w:color="auto"/>
              <w:bottom w:val="single" w:sz="6" w:space="0" w:color="auto"/>
              <w:right w:val="double" w:sz="6" w:space="0" w:color="auto"/>
            </w:tcBorders>
          </w:tcPr>
          <w:p w14:paraId="7728AB2E" w14:textId="524609D8" w:rsidR="00153443" w:rsidRPr="002335EE" w:rsidDel="00C729AD" w:rsidRDefault="00153443" w:rsidP="00153443">
            <w:pPr>
              <w:pStyle w:val="NormalTableText"/>
              <w:rPr>
                <w:del w:id="17" w:author="Johnny Pang" w:date="2022-11-30T20:33:00Z"/>
                <w:rFonts w:ascii="Calibri" w:hAnsi="Calibri"/>
                <w:sz w:val="22"/>
                <w:szCs w:val="22"/>
              </w:rPr>
            </w:pPr>
            <w:del w:id="18" w:author="Johnny Pang" w:date="2022-11-30T20:33:00Z">
              <w:r w:rsidRPr="002335EE" w:rsidDel="00C729AD">
                <w:rPr>
                  <w:rFonts w:ascii="Calibri" w:hAnsi="Calibri"/>
                  <w:sz w:val="22"/>
                  <w:szCs w:val="22"/>
                  <w:lang w:val="en-US"/>
                </w:rPr>
                <w:delText xml:space="preserve">First Draft specification update project (AV comments). </w:delText>
              </w:r>
            </w:del>
          </w:p>
        </w:tc>
      </w:tr>
      <w:tr w:rsidR="00153443" w:rsidRPr="002335EE" w:rsidDel="00C729AD" w14:paraId="2C77F1EB" w14:textId="4615A86F" w:rsidTr="00CB22BD">
        <w:trPr>
          <w:cantSplit/>
          <w:trHeight w:val="65"/>
          <w:jc w:val="center"/>
          <w:del w:id="19" w:author="Johnny Pang" w:date="2022-11-30T20:33:00Z"/>
        </w:trPr>
        <w:tc>
          <w:tcPr>
            <w:tcW w:w="1004" w:type="dxa"/>
            <w:tcBorders>
              <w:top w:val="single" w:sz="6" w:space="0" w:color="auto"/>
              <w:left w:val="double" w:sz="6" w:space="0" w:color="auto"/>
              <w:bottom w:val="single" w:sz="6" w:space="0" w:color="auto"/>
              <w:right w:val="single" w:sz="6" w:space="0" w:color="auto"/>
            </w:tcBorders>
          </w:tcPr>
          <w:p w14:paraId="0BFF6155" w14:textId="10B757C3" w:rsidR="00153443" w:rsidRPr="002335EE" w:rsidDel="00C729AD" w:rsidRDefault="00DE1B70" w:rsidP="00CB22BD">
            <w:pPr>
              <w:pStyle w:val="NormalTableText"/>
              <w:rPr>
                <w:del w:id="20" w:author="Johnny Pang" w:date="2022-11-30T20:33:00Z"/>
                <w:rFonts w:ascii="Calibri" w:hAnsi="Calibri"/>
                <w:sz w:val="22"/>
                <w:szCs w:val="22"/>
              </w:rPr>
            </w:pPr>
            <w:del w:id="21" w:author="Johnny Pang" w:date="2022-11-30T20:33:00Z">
              <w:r w:rsidDel="00C729AD">
                <w:rPr>
                  <w:rFonts w:ascii="Calibri" w:hAnsi="Calibri"/>
                  <w:sz w:val="22"/>
                  <w:szCs w:val="22"/>
                </w:rPr>
                <w:delText>3</w:delText>
              </w:r>
            </w:del>
          </w:p>
        </w:tc>
        <w:tc>
          <w:tcPr>
            <w:tcW w:w="2477" w:type="dxa"/>
            <w:tcBorders>
              <w:top w:val="single" w:sz="6" w:space="0" w:color="auto"/>
              <w:left w:val="single" w:sz="6" w:space="0" w:color="auto"/>
              <w:bottom w:val="single" w:sz="6" w:space="0" w:color="auto"/>
              <w:right w:val="single" w:sz="6" w:space="0" w:color="auto"/>
            </w:tcBorders>
          </w:tcPr>
          <w:p w14:paraId="5F45AF00" w14:textId="17A6934C" w:rsidR="00153443" w:rsidRPr="002335EE" w:rsidDel="00C729AD" w:rsidRDefault="00DE1B70" w:rsidP="00CB22BD">
            <w:pPr>
              <w:pStyle w:val="NormalTableText"/>
              <w:rPr>
                <w:del w:id="22" w:author="Johnny Pang" w:date="2022-11-30T20:33:00Z"/>
                <w:rFonts w:ascii="Calibri" w:hAnsi="Calibri"/>
                <w:sz w:val="22"/>
                <w:szCs w:val="22"/>
              </w:rPr>
            </w:pPr>
            <w:del w:id="23" w:author="Johnny Pang" w:date="2022-11-30T20:33:00Z">
              <w:r w:rsidDel="00C729AD">
                <w:rPr>
                  <w:rFonts w:ascii="Calibri" w:hAnsi="Calibri"/>
                  <w:sz w:val="22"/>
                  <w:szCs w:val="22"/>
                </w:rPr>
                <w:delText>June 27, 2014</w:delText>
              </w:r>
            </w:del>
          </w:p>
        </w:tc>
        <w:tc>
          <w:tcPr>
            <w:tcW w:w="5366" w:type="dxa"/>
            <w:tcBorders>
              <w:top w:val="single" w:sz="6" w:space="0" w:color="auto"/>
              <w:left w:val="single" w:sz="6" w:space="0" w:color="auto"/>
              <w:bottom w:val="single" w:sz="6" w:space="0" w:color="auto"/>
              <w:right w:val="double" w:sz="6" w:space="0" w:color="auto"/>
            </w:tcBorders>
          </w:tcPr>
          <w:p w14:paraId="0F578AE3" w14:textId="41932C42" w:rsidR="00153443" w:rsidRPr="002335EE" w:rsidDel="00C729AD" w:rsidRDefault="00DE1B70" w:rsidP="00CB22BD">
            <w:pPr>
              <w:pStyle w:val="NormalTableText"/>
              <w:rPr>
                <w:del w:id="24" w:author="Johnny Pang" w:date="2022-11-30T20:33:00Z"/>
                <w:rFonts w:ascii="Calibri" w:hAnsi="Calibri"/>
                <w:sz w:val="22"/>
                <w:szCs w:val="22"/>
              </w:rPr>
            </w:pPr>
            <w:del w:id="25" w:author="Johnny Pang" w:date="2022-11-30T20:33:00Z">
              <w:r w:rsidDel="00C729AD">
                <w:rPr>
                  <w:rFonts w:ascii="Calibri" w:hAnsi="Calibri"/>
                  <w:sz w:val="22"/>
                  <w:szCs w:val="22"/>
                </w:rPr>
                <w:delText>Reviewed by Environmental Specialists</w:delText>
              </w:r>
            </w:del>
          </w:p>
        </w:tc>
      </w:tr>
      <w:tr w:rsidR="00153443" w:rsidRPr="002335EE" w:rsidDel="00C729AD" w14:paraId="3E8A6988" w14:textId="295B3478" w:rsidTr="00CB22BD">
        <w:trPr>
          <w:cantSplit/>
          <w:jc w:val="center"/>
          <w:del w:id="26" w:author="Johnny Pang" w:date="2022-11-30T20:33:00Z"/>
        </w:trPr>
        <w:tc>
          <w:tcPr>
            <w:tcW w:w="1004" w:type="dxa"/>
            <w:tcBorders>
              <w:top w:val="single" w:sz="6" w:space="0" w:color="auto"/>
              <w:left w:val="double" w:sz="6" w:space="0" w:color="auto"/>
              <w:bottom w:val="single" w:sz="6" w:space="0" w:color="auto"/>
              <w:right w:val="single" w:sz="6" w:space="0" w:color="auto"/>
            </w:tcBorders>
          </w:tcPr>
          <w:p w14:paraId="10889AD7" w14:textId="2F31C857" w:rsidR="00153443" w:rsidRPr="002335EE" w:rsidDel="00C729AD" w:rsidRDefault="00594EC8" w:rsidP="00CB22BD">
            <w:pPr>
              <w:pStyle w:val="NormalTableText"/>
              <w:rPr>
                <w:del w:id="27" w:author="Johnny Pang" w:date="2022-11-30T20:33:00Z"/>
                <w:rFonts w:ascii="Calibri" w:hAnsi="Calibri"/>
                <w:sz w:val="22"/>
                <w:szCs w:val="22"/>
              </w:rPr>
            </w:pPr>
            <w:del w:id="28" w:author="Johnny Pang" w:date="2022-11-30T20:33:00Z">
              <w:r w:rsidDel="00C729AD">
                <w:rPr>
                  <w:rFonts w:ascii="Calibri" w:hAnsi="Calibri"/>
                  <w:sz w:val="22"/>
                  <w:szCs w:val="22"/>
                </w:rPr>
                <w:delText>4</w:delText>
              </w:r>
            </w:del>
          </w:p>
        </w:tc>
        <w:tc>
          <w:tcPr>
            <w:tcW w:w="2477" w:type="dxa"/>
            <w:tcBorders>
              <w:top w:val="single" w:sz="6" w:space="0" w:color="auto"/>
              <w:left w:val="single" w:sz="6" w:space="0" w:color="auto"/>
              <w:bottom w:val="single" w:sz="6" w:space="0" w:color="auto"/>
              <w:right w:val="single" w:sz="6" w:space="0" w:color="auto"/>
            </w:tcBorders>
          </w:tcPr>
          <w:p w14:paraId="63A8F51B" w14:textId="4EB0EBB8" w:rsidR="00153443" w:rsidRPr="002335EE" w:rsidDel="00C729AD" w:rsidRDefault="00594EC8" w:rsidP="00CB22BD">
            <w:pPr>
              <w:pStyle w:val="NormalTableText"/>
              <w:rPr>
                <w:del w:id="29" w:author="Johnny Pang" w:date="2022-11-30T20:33:00Z"/>
                <w:rFonts w:ascii="Calibri" w:hAnsi="Calibri"/>
                <w:sz w:val="22"/>
                <w:szCs w:val="22"/>
              </w:rPr>
            </w:pPr>
            <w:del w:id="30" w:author="Johnny Pang" w:date="2022-11-30T20:33:00Z">
              <w:r w:rsidDel="00C729AD">
                <w:rPr>
                  <w:rFonts w:ascii="Calibri" w:hAnsi="Calibri"/>
                  <w:sz w:val="22"/>
                  <w:szCs w:val="22"/>
                </w:rPr>
                <w:delText>November 17, 2014</w:delText>
              </w:r>
            </w:del>
          </w:p>
        </w:tc>
        <w:tc>
          <w:tcPr>
            <w:tcW w:w="5366" w:type="dxa"/>
            <w:tcBorders>
              <w:top w:val="single" w:sz="6" w:space="0" w:color="auto"/>
              <w:left w:val="single" w:sz="6" w:space="0" w:color="auto"/>
              <w:bottom w:val="single" w:sz="6" w:space="0" w:color="auto"/>
              <w:right w:val="double" w:sz="6" w:space="0" w:color="auto"/>
            </w:tcBorders>
          </w:tcPr>
          <w:p w14:paraId="63D00631" w14:textId="35B2D9D3" w:rsidR="00153443" w:rsidRPr="002335EE" w:rsidDel="00C729AD" w:rsidRDefault="00594EC8" w:rsidP="00CB22BD">
            <w:pPr>
              <w:pStyle w:val="NormalTableText"/>
              <w:rPr>
                <w:del w:id="31" w:author="Johnny Pang" w:date="2022-11-30T20:33:00Z"/>
                <w:rFonts w:ascii="Calibri" w:hAnsi="Calibri"/>
                <w:sz w:val="22"/>
                <w:szCs w:val="22"/>
              </w:rPr>
            </w:pPr>
            <w:del w:id="32" w:author="Johnny Pang" w:date="2022-11-30T20:33:00Z">
              <w:r w:rsidDel="00C729AD">
                <w:rPr>
                  <w:rFonts w:ascii="Calibri" w:hAnsi="Calibri"/>
                  <w:sz w:val="22"/>
                  <w:szCs w:val="22"/>
                </w:rPr>
                <w:delText>Spec Renamed</w:delText>
              </w:r>
            </w:del>
          </w:p>
        </w:tc>
      </w:tr>
      <w:tr w:rsidR="00153443" w:rsidRPr="002335EE" w:rsidDel="00C729AD" w14:paraId="6D366C4B" w14:textId="66BF5078" w:rsidTr="00CB22BD">
        <w:trPr>
          <w:cantSplit/>
          <w:jc w:val="center"/>
          <w:del w:id="33" w:author="Johnny Pang" w:date="2022-11-30T20:33:00Z"/>
        </w:trPr>
        <w:tc>
          <w:tcPr>
            <w:tcW w:w="1004" w:type="dxa"/>
            <w:tcBorders>
              <w:top w:val="single" w:sz="6" w:space="0" w:color="auto"/>
              <w:left w:val="double" w:sz="6" w:space="0" w:color="auto"/>
              <w:bottom w:val="single" w:sz="6" w:space="0" w:color="auto"/>
              <w:right w:val="single" w:sz="6" w:space="0" w:color="auto"/>
            </w:tcBorders>
          </w:tcPr>
          <w:p w14:paraId="5EFF572D" w14:textId="1DDE4353" w:rsidR="00153443" w:rsidRPr="002335EE" w:rsidDel="00C729AD" w:rsidRDefault="001610A0" w:rsidP="00CB22BD">
            <w:pPr>
              <w:pStyle w:val="NormalTableText"/>
              <w:rPr>
                <w:del w:id="34" w:author="Johnny Pang" w:date="2022-11-30T20:33:00Z"/>
                <w:rFonts w:ascii="Calibri" w:hAnsi="Calibri"/>
                <w:sz w:val="22"/>
                <w:szCs w:val="22"/>
              </w:rPr>
            </w:pPr>
            <w:del w:id="35" w:author="Johnny Pang" w:date="2022-11-30T20:33:00Z">
              <w:r w:rsidDel="00C729AD">
                <w:rPr>
                  <w:rFonts w:ascii="Calibri" w:hAnsi="Calibri"/>
                  <w:sz w:val="22"/>
                  <w:szCs w:val="22"/>
                </w:rPr>
                <w:delText>5</w:delText>
              </w:r>
            </w:del>
          </w:p>
        </w:tc>
        <w:tc>
          <w:tcPr>
            <w:tcW w:w="2477" w:type="dxa"/>
            <w:tcBorders>
              <w:top w:val="single" w:sz="6" w:space="0" w:color="auto"/>
              <w:left w:val="single" w:sz="6" w:space="0" w:color="auto"/>
              <w:bottom w:val="single" w:sz="6" w:space="0" w:color="auto"/>
              <w:right w:val="single" w:sz="6" w:space="0" w:color="auto"/>
            </w:tcBorders>
          </w:tcPr>
          <w:p w14:paraId="04C05236" w14:textId="38F34752" w:rsidR="00153443" w:rsidRPr="002335EE" w:rsidDel="00C729AD" w:rsidRDefault="001610A0" w:rsidP="00CB22BD">
            <w:pPr>
              <w:pStyle w:val="NormalTableText"/>
              <w:rPr>
                <w:del w:id="36" w:author="Johnny Pang" w:date="2022-11-30T20:33:00Z"/>
                <w:rFonts w:ascii="Calibri" w:hAnsi="Calibri"/>
                <w:sz w:val="22"/>
                <w:szCs w:val="22"/>
              </w:rPr>
            </w:pPr>
            <w:del w:id="37" w:author="Johnny Pang" w:date="2022-11-30T20:33:00Z">
              <w:r w:rsidDel="00C729AD">
                <w:rPr>
                  <w:rFonts w:ascii="Calibri" w:hAnsi="Calibri"/>
                  <w:sz w:val="22"/>
                  <w:szCs w:val="22"/>
                </w:rPr>
                <w:delText>March 10, 2015</w:delText>
              </w:r>
            </w:del>
          </w:p>
        </w:tc>
        <w:tc>
          <w:tcPr>
            <w:tcW w:w="5366" w:type="dxa"/>
            <w:tcBorders>
              <w:top w:val="single" w:sz="6" w:space="0" w:color="auto"/>
              <w:left w:val="single" w:sz="6" w:space="0" w:color="auto"/>
              <w:bottom w:val="single" w:sz="6" w:space="0" w:color="auto"/>
              <w:right w:val="double" w:sz="6" w:space="0" w:color="auto"/>
            </w:tcBorders>
          </w:tcPr>
          <w:p w14:paraId="611E9491" w14:textId="582A3851" w:rsidR="00153443" w:rsidRPr="002335EE" w:rsidDel="00C729AD" w:rsidRDefault="001610A0" w:rsidP="00CB22BD">
            <w:pPr>
              <w:pStyle w:val="NormalTableText"/>
              <w:rPr>
                <w:del w:id="38" w:author="Johnny Pang" w:date="2022-11-30T20:33:00Z"/>
                <w:rFonts w:ascii="Calibri" w:hAnsi="Calibri"/>
                <w:sz w:val="22"/>
                <w:szCs w:val="22"/>
              </w:rPr>
            </w:pPr>
            <w:del w:id="39" w:author="Johnny Pang" w:date="2022-11-30T20:33:00Z">
              <w:r w:rsidDel="00C729AD">
                <w:rPr>
                  <w:rFonts w:ascii="Calibri" w:hAnsi="Calibri"/>
                  <w:sz w:val="22"/>
                  <w:szCs w:val="22"/>
                </w:rPr>
                <w:delText>With Comments from Environmental Specialists</w:delText>
              </w:r>
            </w:del>
          </w:p>
        </w:tc>
      </w:tr>
      <w:tr w:rsidR="00153443" w:rsidRPr="002335EE" w:rsidDel="00C729AD" w14:paraId="0C3A9BAA" w14:textId="79947AD4" w:rsidTr="00CB22BD">
        <w:trPr>
          <w:cantSplit/>
          <w:jc w:val="center"/>
          <w:del w:id="40" w:author="Johnny Pang" w:date="2022-11-30T20:33:00Z"/>
        </w:trPr>
        <w:tc>
          <w:tcPr>
            <w:tcW w:w="1004" w:type="dxa"/>
            <w:tcBorders>
              <w:top w:val="single" w:sz="6" w:space="0" w:color="auto"/>
              <w:left w:val="double" w:sz="6" w:space="0" w:color="auto"/>
              <w:bottom w:val="single" w:sz="6" w:space="0" w:color="auto"/>
              <w:right w:val="single" w:sz="6" w:space="0" w:color="auto"/>
            </w:tcBorders>
          </w:tcPr>
          <w:p w14:paraId="5BE56F7B" w14:textId="24233A44" w:rsidR="00153443" w:rsidRPr="002335EE" w:rsidDel="00C729AD" w:rsidRDefault="001E59F3" w:rsidP="00CB22BD">
            <w:pPr>
              <w:pStyle w:val="NormalTableText"/>
              <w:rPr>
                <w:del w:id="41" w:author="Johnny Pang" w:date="2022-11-30T20:33:00Z"/>
                <w:rFonts w:ascii="Calibri" w:hAnsi="Calibri"/>
                <w:sz w:val="22"/>
                <w:szCs w:val="22"/>
              </w:rPr>
            </w:pPr>
            <w:del w:id="42" w:author="Johnny Pang" w:date="2022-11-30T20:33:00Z">
              <w:r w:rsidDel="00C729AD">
                <w:rPr>
                  <w:rFonts w:ascii="Calibri" w:hAnsi="Calibri"/>
                  <w:sz w:val="22"/>
                  <w:szCs w:val="22"/>
                </w:rPr>
                <w:delText>6</w:delText>
              </w:r>
            </w:del>
          </w:p>
        </w:tc>
        <w:tc>
          <w:tcPr>
            <w:tcW w:w="2477" w:type="dxa"/>
            <w:tcBorders>
              <w:top w:val="single" w:sz="6" w:space="0" w:color="auto"/>
              <w:left w:val="single" w:sz="6" w:space="0" w:color="auto"/>
              <w:bottom w:val="single" w:sz="6" w:space="0" w:color="auto"/>
              <w:right w:val="single" w:sz="6" w:space="0" w:color="auto"/>
            </w:tcBorders>
          </w:tcPr>
          <w:p w14:paraId="0BF2B3CE" w14:textId="00216F9A" w:rsidR="00153443" w:rsidRPr="002335EE" w:rsidDel="00C729AD" w:rsidRDefault="001E59F3" w:rsidP="00CB22BD">
            <w:pPr>
              <w:pStyle w:val="NormalTableText"/>
              <w:rPr>
                <w:del w:id="43" w:author="Johnny Pang" w:date="2022-11-30T20:33:00Z"/>
                <w:rFonts w:ascii="Calibri" w:hAnsi="Calibri"/>
                <w:sz w:val="22"/>
                <w:szCs w:val="22"/>
              </w:rPr>
            </w:pPr>
            <w:del w:id="44" w:author="Johnny Pang" w:date="2022-11-30T20:33:00Z">
              <w:r w:rsidDel="00C729AD">
                <w:rPr>
                  <w:rFonts w:ascii="Calibri" w:hAnsi="Calibri"/>
                  <w:sz w:val="22"/>
                  <w:szCs w:val="22"/>
                </w:rPr>
                <w:delText>April 2, 2015</w:delText>
              </w:r>
            </w:del>
          </w:p>
        </w:tc>
        <w:tc>
          <w:tcPr>
            <w:tcW w:w="5366" w:type="dxa"/>
            <w:tcBorders>
              <w:top w:val="single" w:sz="6" w:space="0" w:color="auto"/>
              <w:left w:val="single" w:sz="6" w:space="0" w:color="auto"/>
              <w:bottom w:val="single" w:sz="6" w:space="0" w:color="auto"/>
              <w:right w:val="double" w:sz="6" w:space="0" w:color="auto"/>
            </w:tcBorders>
          </w:tcPr>
          <w:p w14:paraId="78E88B72" w14:textId="4B2F8880" w:rsidR="00153443" w:rsidRPr="002335EE" w:rsidDel="00C729AD" w:rsidRDefault="001E59F3" w:rsidP="00CB22BD">
            <w:pPr>
              <w:pStyle w:val="NormalTableText"/>
              <w:rPr>
                <w:del w:id="45" w:author="Johnny Pang" w:date="2022-11-30T20:33:00Z"/>
                <w:rFonts w:ascii="Calibri" w:hAnsi="Calibri"/>
                <w:sz w:val="22"/>
                <w:szCs w:val="22"/>
              </w:rPr>
            </w:pPr>
            <w:del w:id="46" w:author="Johnny Pang" w:date="2022-11-30T20:33:00Z">
              <w:r w:rsidDel="00C729AD">
                <w:rPr>
                  <w:rFonts w:ascii="Calibri" w:hAnsi="Calibri"/>
                  <w:sz w:val="22"/>
                  <w:szCs w:val="22"/>
                </w:rPr>
                <w:delText>AAM- Addressed Legal Comments 1</w:delText>
              </w:r>
              <w:r w:rsidRPr="001E59F3" w:rsidDel="00C729AD">
                <w:rPr>
                  <w:rFonts w:ascii="Calibri" w:hAnsi="Calibri"/>
                  <w:sz w:val="22"/>
                  <w:szCs w:val="22"/>
                  <w:vertAlign w:val="superscript"/>
                </w:rPr>
                <w:delText>st</w:delText>
              </w:r>
              <w:r w:rsidDel="00C729AD">
                <w:rPr>
                  <w:rFonts w:ascii="Calibri" w:hAnsi="Calibri"/>
                  <w:sz w:val="22"/>
                  <w:szCs w:val="22"/>
                </w:rPr>
                <w:delText xml:space="preserve"> review</w:delText>
              </w:r>
            </w:del>
          </w:p>
        </w:tc>
      </w:tr>
      <w:tr w:rsidR="00153443" w:rsidRPr="002335EE" w:rsidDel="00C729AD" w14:paraId="530E9A94" w14:textId="35D40341" w:rsidTr="00CB22BD">
        <w:trPr>
          <w:cantSplit/>
          <w:jc w:val="center"/>
          <w:del w:id="47" w:author="Johnny Pang" w:date="2022-11-30T20:33:00Z"/>
        </w:trPr>
        <w:tc>
          <w:tcPr>
            <w:tcW w:w="1004" w:type="dxa"/>
            <w:tcBorders>
              <w:top w:val="single" w:sz="6" w:space="0" w:color="auto"/>
              <w:left w:val="double" w:sz="6" w:space="0" w:color="auto"/>
              <w:bottom w:val="single" w:sz="6" w:space="0" w:color="auto"/>
              <w:right w:val="single" w:sz="6" w:space="0" w:color="auto"/>
            </w:tcBorders>
          </w:tcPr>
          <w:p w14:paraId="3F7276FD" w14:textId="382E5D3F" w:rsidR="00153443" w:rsidRPr="002335EE" w:rsidDel="00C729AD" w:rsidRDefault="005B4EB9" w:rsidP="00CB22BD">
            <w:pPr>
              <w:pStyle w:val="NormalTableText"/>
              <w:rPr>
                <w:del w:id="48" w:author="Johnny Pang" w:date="2022-11-30T20:33:00Z"/>
                <w:rFonts w:ascii="Calibri" w:hAnsi="Calibri"/>
                <w:sz w:val="22"/>
                <w:szCs w:val="22"/>
              </w:rPr>
            </w:pPr>
            <w:del w:id="49" w:author="Johnny Pang" w:date="2022-11-30T20:33:00Z">
              <w:r w:rsidDel="00C729AD">
                <w:rPr>
                  <w:rFonts w:ascii="Calibri" w:hAnsi="Calibri"/>
                  <w:sz w:val="22"/>
                  <w:szCs w:val="22"/>
                </w:rPr>
                <w:delText>7</w:delText>
              </w:r>
            </w:del>
          </w:p>
        </w:tc>
        <w:tc>
          <w:tcPr>
            <w:tcW w:w="2477" w:type="dxa"/>
            <w:tcBorders>
              <w:top w:val="single" w:sz="6" w:space="0" w:color="auto"/>
              <w:left w:val="single" w:sz="6" w:space="0" w:color="auto"/>
              <w:bottom w:val="single" w:sz="6" w:space="0" w:color="auto"/>
              <w:right w:val="single" w:sz="6" w:space="0" w:color="auto"/>
            </w:tcBorders>
          </w:tcPr>
          <w:p w14:paraId="254BA486" w14:textId="7CD76685" w:rsidR="00153443" w:rsidRPr="002335EE" w:rsidDel="00C729AD" w:rsidRDefault="005B4EB9" w:rsidP="00CB22BD">
            <w:pPr>
              <w:pStyle w:val="NormalTableText"/>
              <w:rPr>
                <w:del w:id="50" w:author="Johnny Pang" w:date="2022-11-30T20:33:00Z"/>
                <w:rFonts w:ascii="Calibri" w:hAnsi="Calibri"/>
                <w:sz w:val="22"/>
                <w:szCs w:val="22"/>
              </w:rPr>
            </w:pPr>
            <w:del w:id="51" w:author="Johnny Pang" w:date="2022-11-30T20:33:00Z">
              <w:r w:rsidDel="00C729AD">
                <w:rPr>
                  <w:rFonts w:ascii="Calibri" w:hAnsi="Calibri"/>
                  <w:sz w:val="22"/>
                  <w:szCs w:val="22"/>
                </w:rPr>
                <w:delText>June 16, 2015</w:delText>
              </w:r>
            </w:del>
          </w:p>
        </w:tc>
        <w:tc>
          <w:tcPr>
            <w:tcW w:w="5366" w:type="dxa"/>
            <w:tcBorders>
              <w:top w:val="single" w:sz="6" w:space="0" w:color="auto"/>
              <w:left w:val="single" w:sz="6" w:space="0" w:color="auto"/>
              <w:bottom w:val="single" w:sz="6" w:space="0" w:color="auto"/>
              <w:right w:val="double" w:sz="6" w:space="0" w:color="auto"/>
            </w:tcBorders>
          </w:tcPr>
          <w:p w14:paraId="61F36FA3" w14:textId="68AC5209" w:rsidR="00153443" w:rsidRPr="002335EE" w:rsidDel="00C729AD" w:rsidRDefault="005B4EB9" w:rsidP="005B4EB9">
            <w:pPr>
              <w:pStyle w:val="NormalTableText"/>
              <w:rPr>
                <w:del w:id="52" w:author="Johnny Pang" w:date="2022-11-30T20:33:00Z"/>
                <w:rFonts w:ascii="Calibri" w:hAnsi="Calibri"/>
                <w:sz w:val="22"/>
                <w:szCs w:val="22"/>
              </w:rPr>
            </w:pPr>
            <w:del w:id="53" w:author="Johnny Pang" w:date="2022-11-30T20:33:00Z">
              <w:r w:rsidDel="00C729AD">
                <w:rPr>
                  <w:rFonts w:ascii="Calibri" w:hAnsi="Calibri"/>
                  <w:sz w:val="22"/>
                  <w:szCs w:val="22"/>
                </w:rPr>
                <w:delText>AAM- Addressed Legal Comments 2</w:delText>
              </w:r>
              <w:r w:rsidRPr="005B4EB9" w:rsidDel="00C729AD">
                <w:rPr>
                  <w:rFonts w:ascii="Calibri" w:hAnsi="Calibri"/>
                  <w:sz w:val="22"/>
                  <w:szCs w:val="22"/>
                  <w:vertAlign w:val="superscript"/>
                </w:rPr>
                <w:delText>nd</w:delText>
              </w:r>
              <w:r w:rsidDel="00C729AD">
                <w:rPr>
                  <w:rFonts w:ascii="Calibri" w:hAnsi="Calibri"/>
                  <w:sz w:val="22"/>
                  <w:szCs w:val="22"/>
                </w:rPr>
                <w:delText xml:space="preserve"> review</w:delText>
              </w:r>
            </w:del>
          </w:p>
        </w:tc>
      </w:tr>
      <w:tr w:rsidR="00153443" w:rsidRPr="002335EE" w:rsidDel="00C729AD" w14:paraId="166199B7" w14:textId="32BB624A" w:rsidTr="00CB22BD">
        <w:trPr>
          <w:cantSplit/>
          <w:jc w:val="center"/>
          <w:del w:id="54" w:author="Johnny Pang" w:date="2022-11-30T20:33:00Z"/>
        </w:trPr>
        <w:tc>
          <w:tcPr>
            <w:tcW w:w="1004" w:type="dxa"/>
            <w:tcBorders>
              <w:top w:val="single" w:sz="6" w:space="0" w:color="auto"/>
              <w:left w:val="double" w:sz="6" w:space="0" w:color="auto"/>
              <w:bottom w:val="double" w:sz="6" w:space="0" w:color="auto"/>
              <w:right w:val="single" w:sz="6" w:space="0" w:color="auto"/>
            </w:tcBorders>
          </w:tcPr>
          <w:p w14:paraId="724CFBDA" w14:textId="5195DEE4" w:rsidR="00153443" w:rsidRPr="00B402CC" w:rsidDel="00C729AD" w:rsidRDefault="005722B2" w:rsidP="00CB22BD">
            <w:pPr>
              <w:pStyle w:val="NormalTableText"/>
              <w:rPr>
                <w:del w:id="55" w:author="Johnny Pang" w:date="2022-11-30T20:33:00Z"/>
                <w:rFonts w:ascii="Calibri" w:hAnsi="Calibri"/>
                <w:bCs/>
                <w:sz w:val="22"/>
                <w:szCs w:val="22"/>
              </w:rPr>
            </w:pPr>
            <w:del w:id="56" w:author="Johnny Pang" w:date="2022-11-30T20:33:00Z">
              <w:r w:rsidRPr="00B402CC" w:rsidDel="00C729AD">
                <w:rPr>
                  <w:rFonts w:ascii="Calibri" w:hAnsi="Calibri"/>
                  <w:bCs/>
                  <w:sz w:val="22"/>
                  <w:szCs w:val="22"/>
                </w:rPr>
                <w:delText>8</w:delText>
              </w:r>
            </w:del>
          </w:p>
        </w:tc>
        <w:tc>
          <w:tcPr>
            <w:tcW w:w="2477" w:type="dxa"/>
            <w:tcBorders>
              <w:top w:val="single" w:sz="6" w:space="0" w:color="auto"/>
              <w:left w:val="single" w:sz="6" w:space="0" w:color="auto"/>
              <w:bottom w:val="double" w:sz="6" w:space="0" w:color="auto"/>
              <w:right w:val="single" w:sz="6" w:space="0" w:color="auto"/>
            </w:tcBorders>
          </w:tcPr>
          <w:p w14:paraId="0E66BD1B" w14:textId="4E4132D0" w:rsidR="00153443" w:rsidRPr="00B402CC" w:rsidDel="00C729AD" w:rsidRDefault="005722B2" w:rsidP="00CB22BD">
            <w:pPr>
              <w:pStyle w:val="NormalTableText"/>
              <w:rPr>
                <w:del w:id="57" w:author="Johnny Pang" w:date="2022-11-30T20:33:00Z"/>
                <w:rFonts w:ascii="Calibri" w:hAnsi="Calibri"/>
                <w:bCs/>
                <w:sz w:val="22"/>
                <w:szCs w:val="22"/>
              </w:rPr>
            </w:pPr>
            <w:del w:id="58" w:author="Johnny Pang" w:date="2022-11-30T20:33:00Z">
              <w:r w:rsidRPr="00B402CC" w:rsidDel="00C729AD">
                <w:rPr>
                  <w:rFonts w:ascii="Calibri" w:hAnsi="Calibri"/>
                  <w:bCs/>
                  <w:sz w:val="22"/>
                  <w:szCs w:val="22"/>
                </w:rPr>
                <w:delText>September 10, 2015</w:delText>
              </w:r>
            </w:del>
          </w:p>
        </w:tc>
        <w:tc>
          <w:tcPr>
            <w:tcW w:w="5366" w:type="dxa"/>
            <w:tcBorders>
              <w:top w:val="single" w:sz="6" w:space="0" w:color="auto"/>
              <w:left w:val="single" w:sz="6" w:space="0" w:color="auto"/>
              <w:bottom w:val="double" w:sz="6" w:space="0" w:color="auto"/>
              <w:right w:val="double" w:sz="6" w:space="0" w:color="auto"/>
            </w:tcBorders>
          </w:tcPr>
          <w:p w14:paraId="16715F4C" w14:textId="6761EC84" w:rsidR="00153443" w:rsidRPr="00B402CC" w:rsidDel="00C729AD" w:rsidRDefault="005722B2" w:rsidP="00CB22BD">
            <w:pPr>
              <w:pStyle w:val="NormalTableText"/>
              <w:rPr>
                <w:del w:id="59" w:author="Johnny Pang" w:date="2022-11-30T20:33:00Z"/>
                <w:rFonts w:ascii="Calibri" w:hAnsi="Calibri"/>
                <w:bCs/>
                <w:sz w:val="22"/>
                <w:szCs w:val="22"/>
              </w:rPr>
            </w:pPr>
            <w:del w:id="60" w:author="Johnny Pang" w:date="2022-11-30T20:33:00Z">
              <w:r w:rsidRPr="00B402CC" w:rsidDel="00C729AD">
                <w:rPr>
                  <w:rFonts w:ascii="Calibri" w:hAnsi="Calibri"/>
                  <w:bCs/>
                  <w:sz w:val="22"/>
                  <w:szCs w:val="22"/>
                  <w:lang w:val="en-US"/>
                </w:rPr>
                <w:delText>Updated, Finalized Specification – Reference eDOCS #5972164 v4 (AAM)</w:delText>
              </w:r>
            </w:del>
          </w:p>
        </w:tc>
      </w:tr>
    </w:tbl>
    <w:p w14:paraId="3952B050" w14:textId="14490763" w:rsidR="00B402CC" w:rsidRPr="00C729AD" w:rsidDel="00C729AD" w:rsidRDefault="00C729AD" w:rsidP="00C729AD">
      <w:pPr>
        <w:pStyle w:val="Heading1"/>
        <w:rPr>
          <w:del w:id="61" w:author="Johnny Pang" w:date="2022-11-30T20:33:00Z"/>
        </w:rPr>
      </w:pPr>
      <w:ins w:id="62" w:author="Johnny Pang" w:date="2022-11-30T20:34:00Z">
        <w:r>
          <w:t>G</w:t>
        </w:r>
      </w:ins>
    </w:p>
    <w:p w14:paraId="3442B4B2" w14:textId="4D5074BB" w:rsidR="00B402CC" w:rsidRPr="00C729AD" w:rsidDel="00C729AD" w:rsidRDefault="00B402CC" w:rsidP="00C729AD">
      <w:pPr>
        <w:pStyle w:val="Heading1"/>
        <w:rPr>
          <w:del w:id="63" w:author="Johnny Pang" w:date="2022-11-30T20:33:00Z"/>
        </w:rPr>
      </w:pPr>
      <w:del w:id="64" w:author="Johnny Pang" w:date="2022-11-30T20:33:00Z">
        <w:r w:rsidRPr="00C729AD" w:rsidDel="00C729AD">
          <w:delText>NOTE:</w:delText>
        </w:r>
      </w:del>
    </w:p>
    <w:p w14:paraId="7E1ADD03" w14:textId="30A48C53" w:rsidR="00B402CC" w:rsidRPr="00C729AD" w:rsidDel="00C729AD" w:rsidRDefault="00B402CC" w:rsidP="00C729AD">
      <w:pPr>
        <w:pStyle w:val="Heading1"/>
        <w:rPr>
          <w:del w:id="65" w:author="Johnny Pang" w:date="2022-11-30T20:33:00Z"/>
        </w:rPr>
      </w:pPr>
      <w:del w:id="66" w:author="Johnny Pang" w:date="2022-11-30T20:33:00Z">
        <w:r w:rsidRPr="00C729AD" w:rsidDel="00C729AD">
          <w:delText>This is a CONTROLLED Document. Any documents appearing in paper form are not controlled and should be checked against the on-line file version prior to use.</w:delText>
        </w:r>
      </w:del>
    </w:p>
    <w:p w14:paraId="679DBFD0" w14:textId="535CE4F6" w:rsidR="00B402CC" w:rsidRPr="00C729AD" w:rsidDel="00C729AD" w:rsidRDefault="00B402CC" w:rsidP="00C729AD">
      <w:pPr>
        <w:pStyle w:val="Heading1"/>
        <w:rPr>
          <w:del w:id="67" w:author="Johnny Pang" w:date="2022-11-30T20:33:00Z"/>
        </w:rPr>
      </w:pPr>
      <w:del w:id="68" w:author="Johnny Pang" w:date="2022-11-30T20:33:00Z">
        <w:r w:rsidRPr="00C729AD" w:rsidDel="00C729AD">
          <w:delText>Notice: This Document hardcopy must be used for reference purpose only.</w:delText>
        </w:r>
      </w:del>
    </w:p>
    <w:p w14:paraId="29D474FE" w14:textId="63BCD1BA" w:rsidR="00B402CC" w:rsidRPr="00C729AD" w:rsidDel="00C729AD" w:rsidRDefault="00B402CC" w:rsidP="00C729AD">
      <w:pPr>
        <w:pStyle w:val="Heading1"/>
        <w:rPr>
          <w:del w:id="69" w:author="Johnny Pang" w:date="2022-11-30T20:33:00Z"/>
        </w:rPr>
      </w:pPr>
      <w:del w:id="70" w:author="Johnny Pang" w:date="2022-11-30T20:33:00Z">
        <w:r w:rsidRPr="00C729AD" w:rsidDel="00C729AD">
          <w:delText>The on-line copy is the current version of the document.</w:delText>
        </w:r>
      </w:del>
    </w:p>
    <w:p w14:paraId="5698F35D" w14:textId="5DC6A702" w:rsidR="00B402CC" w:rsidRPr="00C729AD" w:rsidDel="00C729AD" w:rsidRDefault="00B402CC" w:rsidP="00C729AD">
      <w:pPr>
        <w:pStyle w:val="Heading1"/>
        <w:rPr>
          <w:del w:id="71" w:author="Johnny Pang" w:date="2022-11-30T20:33:00Z"/>
        </w:rPr>
      </w:pPr>
    </w:p>
    <w:p w14:paraId="44BD0E60" w14:textId="69812E79" w:rsidR="00F6204E" w:rsidRPr="00C729AD" w:rsidRDefault="00153443" w:rsidP="00C729AD">
      <w:pPr>
        <w:pStyle w:val="Heading1"/>
      </w:pPr>
      <w:del w:id="72" w:author="Johnny Pang" w:date="2022-11-30T20:33:00Z">
        <w:r w:rsidRPr="00C729AD" w:rsidDel="00C729AD">
          <w:br w:type="page"/>
        </w:r>
      </w:del>
      <w:commentRangeStart w:id="73"/>
      <w:del w:id="74" w:author="Johnny Pang" w:date="2022-11-30T20:34:00Z">
        <w:r w:rsidR="00960901" w:rsidRPr="00C729AD" w:rsidDel="00C729AD">
          <w:lastRenderedPageBreak/>
          <w:delText>G</w:delText>
        </w:r>
      </w:del>
      <w:r w:rsidR="00960901" w:rsidRPr="00C729AD">
        <w:t>E</w:t>
      </w:r>
      <w:r w:rsidR="00B402CC" w:rsidRPr="00C729AD">
        <w:t>NERAL</w:t>
      </w:r>
      <w:commentRangeEnd w:id="73"/>
      <w:r w:rsidR="00EE2EBE" w:rsidRPr="00C729AD">
        <w:rPr>
          <w:rStyle w:val="CommentReference"/>
          <w:rFonts w:ascii="Calibri" w:hAnsi="Calibri"/>
          <w:color w:val="auto"/>
          <w:position w:val="0"/>
          <w:sz w:val="22"/>
        </w:rPr>
        <w:commentReference w:id="73"/>
      </w:r>
    </w:p>
    <w:p w14:paraId="23DD5FAE" w14:textId="77777777" w:rsidR="008216FF" w:rsidRPr="00AD496B" w:rsidRDefault="008216FF" w:rsidP="001B4EBA">
      <w:pPr>
        <w:pStyle w:val="Heading2"/>
      </w:pPr>
      <w:r w:rsidRPr="00AD496B">
        <w:t>Related</w:t>
      </w:r>
      <w:r w:rsidR="00976671" w:rsidRPr="00AD496B">
        <w:t xml:space="preserve"> Sections</w:t>
      </w:r>
    </w:p>
    <w:p w14:paraId="7EAC51C7" w14:textId="77777777" w:rsidR="008216FF" w:rsidRPr="00F97CBC" w:rsidRDefault="008216FF" w:rsidP="001B4EBA">
      <w:pPr>
        <w:pStyle w:val="Heading3"/>
        <w:rPr>
          <w:highlight w:val="yellow"/>
        </w:rPr>
      </w:pPr>
      <w:r w:rsidRPr="00F97CBC">
        <w:rPr>
          <w:highlight w:val="yellow"/>
        </w:rPr>
        <w:t>D</w:t>
      </w:r>
      <w:r w:rsidR="005F3511" w:rsidRPr="00F97CBC">
        <w:rPr>
          <w:highlight w:val="yellow"/>
        </w:rPr>
        <w:t>ivision </w:t>
      </w:r>
      <w:r w:rsidR="00F83ABF" w:rsidRPr="00F97CBC">
        <w:rPr>
          <w:highlight w:val="yellow"/>
        </w:rPr>
        <w:t>1</w:t>
      </w:r>
      <w:r w:rsidRPr="00F97CBC">
        <w:rPr>
          <w:highlight w:val="yellow"/>
        </w:rPr>
        <w:t xml:space="preserve"> – </w:t>
      </w:r>
      <w:r w:rsidR="00F83ABF" w:rsidRPr="00F97CBC">
        <w:rPr>
          <w:highlight w:val="yellow"/>
        </w:rPr>
        <w:t>General Requirements</w:t>
      </w:r>
      <w:r w:rsidRPr="00F97CBC">
        <w:rPr>
          <w:highlight w:val="yellow"/>
        </w:rPr>
        <w:t>.</w:t>
      </w:r>
    </w:p>
    <w:p w14:paraId="33CA28A5" w14:textId="77777777" w:rsidR="008216FF" w:rsidRPr="00F97CBC" w:rsidRDefault="005F3511" w:rsidP="001B4EBA">
      <w:pPr>
        <w:pStyle w:val="Heading3"/>
        <w:rPr>
          <w:highlight w:val="yellow"/>
        </w:rPr>
      </w:pPr>
      <w:r w:rsidRPr="00F97CBC">
        <w:rPr>
          <w:highlight w:val="yellow"/>
        </w:rPr>
        <w:t>Section </w:t>
      </w:r>
      <w:r w:rsidR="00976671" w:rsidRPr="00F97CBC">
        <w:rPr>
          <w:highlight w:val="yellow"/>
        </w:rPr>
        <w:t>02200 – Site Preparation</w:t>
      </w:r>
      <w:r w:rsidR="008216FF" w:rsidRPr="00F97CBC">
        <w:rPr>
          <w:highlight w:val="yellow"/>
        </w:rPr>
        <w:t>.</w:t>
      </w:r>
    </w:p>
    <w:p w14:paraId="6D860466" w14:textId="77777777" w:rsidR="008216FF" w:rsidRPr="00F97CBC" w:rsidRDefault="005F3511" w:rsidP="001B4EBA">
      <w:pPr>
        <w:pStyle w:val="Heading3"/>
        <w:rPr>
          <w:highlight w:val="yellow"/>
        </w:rPr>
      </w:pPr>
      <w:r w:rsidRPr="00F97CBC">
        <w:rPr>
          <w:highlight w:val="yellow"/>
        </w:rPr>
        <w:t>Section </w:t>
      </w:r>
      <w:r w:rsidR="008216FF" w:rsidRPr="00F97CBC">
        <w:rPr>
          <w:highlight w:val="yellow"/>
        </w:rPr>
        <w:t>02911 – Topsoil and Finish Grading.</w:t>
      </w:r>
    </w:p>
    <w:p w14:paraId="4963C1AD" w14:textId="77777777" w:rsidR="00724EFF" w:rsidRDefault="00724EFF" w:rsidP="00724EFF">
      <w:pPr>
        <w:pStyle w:val="Heading2"/>
      </w:pPr>
      <w:r>
        <w:t xml:space="preserve">Related Standards </w:t>
      </w:r>
    </w:p>
    <w:p w14:paraId="1309F72C" w14:textId="77777777" w:rsidR="00724EFF" w:rsidRDefault="00724EFF" w:rsidP="00724EFF">
      <w:pPr>
        <w:pStyle w:val="Heading3"/>
      </w:pPr>
      <w:r>
        <w:t>Seeds Act</w:t>
      </w:r>
      <w:r w:rsidR="00F97CBC">
        <w:t xml:space="preserve">, </w:t>
      </w:r>
      <w:r>
        <w:t>RSC, 1985, S-8</w:t>
      </w:r>
    </w:p>
    <w:p w14:paraId="005C06FD" w14:textId="77777777" w:rsidR="00EC516E" w:rsidRDefault="00EC516E" w:rsidP="00724EFF">
      <w:pPr>
        <w:pStyle w:val="Heading3"/>
      </w:pPr>
      <w:r>
        <w:t>“Guideline for the Production of Compost in Ontario”</w:t>
      </w:r>
      <w:r w:rsidR="00796CF5">
        <w:t>,</w:t>
      </w:r>
      <w:r>
        <w:t xml:space="preserve"> July 25, 2012 MOE Waste Management Policy Branch</w:t>
      </w:r>
    </w:p>
    <w:p w14:paraId="6584CDA2" w14:textId="77777777" w:rsidR="00796CF5" w:rsidRDefault="00EC516E" w:rsidP="00796CF5">
      <w:pPr>
        <w:pStyle w:val="Heading3"/>
      </w:pPr>
      <w:r>
        <w:t>“Ontario Compost Quality Standards”</w:t>
      </w:r>
      <w:r w:rsidR="00796CF5">
        <w:t>, July 25, 2012 MOE Waste Management Policy Branch</w:t>
      </w:r>
    </w:p>
    <w:p w14:paraId="32D1A2C2" w14:textId="77777777" w:rsidR="008216FF" w:rsidRPr="00AD496B" w:rsidRDefault="008216FF" w:rsidP="001B4EBA">
      <w:pPr>
        <w:pStyle w:val="Heading2"/>
      </w:pPr>
      <w:r w:rsidRPr="00AD496B">
        <w:t>Measurement</w:t>
      </w:r>
      <w:r w:rsidR="007713B1" w:rsidRPr="00AD496B">
        <w:t xml:space="preserve"> </w:t>
      </w:r>
      <w:r w:rsidR="00976671" w:rsidRPr="00AD496B">
        <w:t>and Payment</w:t>
      </w:r>
    </w:p>
    <w:p w14:paraId="2F5DCBB6" w14:textId="0520FAE9" w:rsidR="00F97CBC" w:rsidRPr="00452C67" w:rsidDel="00C729AD" w:rsidRDefault="00F97CBC" w:rsidP="00F97CBC">
      <w:pPr>
        <w:pStyle w:val="PlainText"/>
        <w:tabs>
          <w:tab w:val="left" w:pos="720"/>
          <w:tab w:val="left" w:pos="2880"/>
        </w:tabs>
        <w:spacing w:before="80"/>
        <w:ind w:left="720"/>
        <w:jc w:val="both"/>
        <w:rPr>
          <w:del w:id="75" w:author="Johnny Pang" w:date="2022-11-30T20:34:00Z"/>
          <w:rFonts w:ascii="Calibri" w:hAnsi="Calibri"/>
          <w:i/>
          <w:sz w:val="22"/>
          <w:highlight w:val="yellow"/>
        </w:rPr>
      </w:pPr>
      <w:bookmarkStart w:id="76" w:name="OLE_LINK1"/>
      <w:del w:id="77" w:author="Johnny Pang" w:date="2022-11-30T20:34:00Z">
        <w:r w:rsidRPr="00452C67" w:rsidDel="00C729AD">
          <w:rPr>
            <w:rFonts w:ascii="Calibri" w:hAnsi="Calibri"/>
            <w:i/>
            <w:sz w:val="22"/>
            <w:highlight w:val="yellow"/>
          </w:rPr>
          <w:delText>[Choose one of the following payment language provisions that best suits the individual project.</w:delText>
        </w:r>
      </w:del>
    </w:p>
    <w:p w14:paraId="3C5CD9C9" w14:textId="7042BE36" w:rsidR="00F97CBC" w:rsidRPr="00452C67" w:rsidDel="00C729AD" w:rsidRDefault="00F97CBC" w:rsidP="00F97CBC">
      <w:pPr>
        <w:pStyle w:val="PlainText"/>
        <w:tabs>
          <w:tab w:val="left" w:pos="720"/>
          <w:tab w:val="left" w:pos="2880"/>
        </w:tabs>
        <w:spacing w:before="80"/>
        <w:ind w:left="720"/>
        <w:jc w:val="both"/>
        <w:rPr>
          <w:del w:id="78" w:author="Johnny Pang" w:date="2022-11-30T20:34:00Z"/>
          <w:rFonts w:ascii="Calibri" w:hAnsi="Calibri"/>
          <w:i/>
          <w:sz w:val="22"/>
          <w:highlight w:val="yellow"/>
        </w:rPr>
      </w:pPr>
      <w:del w:id="79" w:author="Johnny Pang" w:date="2022-11-30T20:34:00Z">
        <w:r w:rsidRPr="00452C67" w:rsidDel="00C729AD">
          <w:rPr>
            <w:rFonts w:ascii="Calibri" w:hAnsi="Calibri"/>
            <w:i/>
            <w:sz w:val="22"/>
            <w:highlight w:val="yellow"/>
          </w:rPr>
          <w:delText>If this Section is not specifically referenced by an item in the Bid Form, please use the following language:</w:delText>
        </w:r>
      </w:del>
    </w:p>
    <w:p w14:paraId="511BD799" w14:textId="57138942" w:rsidR="00F97CBC" w:rsidRPr="00452C67" w:rsidDel="00C729AD" w:rsidRDefault="00F97CBC" w:rsidP="00F97CBC">
      <w:pPr>
        <w:pStyle w:val="Heading3"/>
        <w:rPr>
          <w:del w:id="80" w:author="Johnny Pang" w:date="2022-11-30T20:34:00Z"/>
          <w:highlight w:val="yellow"/>
        </w:rPr>
      </w:pPr>
      <w:del w:id="81" w:author="Johnny Pang" w:date="2022-11-30T20:34:00Z">
        <w:r w:rsidRPr="00452C67" w:rsidDel="00C729AD">
          <w:rPr>
            <w:highlight w:val="yellow"/>
          </w:rPr>
          <w:delText xml:space="preserve">The work of </w:delText>
        </w:r>
        <w:r w:rsidRPr="00CE5359" w:rsidDel="00C729AD">
          <w:rPr>
            <w:highlight w:val="yellow"/>
          </w:rPr>
          <w:delText>this</w:delText>
        </w:r>
        <w:r w:rsidRPr="00452C67" w:rsidDel="00C729AD">
          <w:rPr>
            <w:highlight w:val="yellow"/>
          </w:rPr>
          <w:delText xml:space="preserve"> Section will not be measured separately for payment.  All costs associated with the work of </w:delText>
        </w:r>
        <w:r w:rsidRPr="00F97CBC" w:rsidDel="00C729AD">
          <w:rPr>
            <w:highlight w:val="yellow"/>
          </w:rPr>
          <w:delText>this</w:delText>
        </w:r>
        <w:r w:rsidRPr="00452C67" w:rsidDel="00C729AD">
          <w:rPr>
            <w:highlight w:val="yellow"/>
          </w:rPr>
          <w:delText xml:space="preserve"> Section shall be included in the Contract Price.</w:delText>
        </w:r>
      </w:del>
    </w:p>
    <w:p w14:paraId="342AF1C8" w14:textId="547F7785" w:rsidR="00F97CBC" w:rsidRPr="00452C67" w:rsidDel="00C729AD" w:rsidRDefault="00F97CBC" w:rsidP="00F97CBC">
      <w:pPr>
        <w:pStyle w:val="PlainText"/>
        <w:tabs>
          <w:tab w:val="left" w:pos="720"/>
          <w:tab w:val="left" w:pos="2880"/>
        </w:tabs>
        <w:spacing w:before="80"/>
        <w:ind w:left="720"/>
        <w:jc w:val="both"/>
        <w:rPr>
          <w:del w:id="82" w:author="Johnny Pang" w:date="2022-11-30T20:34:00Z"/>
          <w:rFonts w:ascii="Calibri" w:hAnsi="Calibri"/>
          <w:i/>
          <w:sz w:val="22"/>
          <w:highlight w:val="yellow"/>
        </w:rPr>
      </w:pPr>
      <w:del w:id="83" w:author="Johnny Pang" w:date="2022-11-30T20:34:00Z">
        <w:r w:rsidRPr="00452C67" w:rsidDel="00C729AD">
          <w:rPr>
            <w:rFonts w:ascii="Calibri" w:hAnsi="Calibri"/>
            <w:i/>
            <w:sz w:val="22"/>
            <w:highlight w:val="yellow"/>
          </w:rPr>
          <w:delText>OR If this Section is specifically referenced in the Bid Form, use the following language and identify the relevant item in the Bid Form:</w:delText>
        </w:r>
      </w:del>
    </w:p>
    <w:p w14:paraId="6E8A6064" w14:textId="77777777" w:rsidR="00F97CBC" w:rsidRPr="00452C67" w:rsidRDefault="00F97CBC" w:rsidP="00F97CBC">
      <w:pPr>
        <w:pStyle w:val="Heading3"/>
        <w:rPr>
          <w:highlight w:val="yellow"/>
        </w:rPr>
      </w:pPr>
      <w:r w:rsidRPr="00452C67">
        <w:rPr>
          <w:highlight w:val="yellow"/>
        </w:rPr>
        <w:t>All costs associated with the work of this Section shall be included in the price(s) for Item No(s). ___ in the Bid Form.</w:t>
      </w:r>
    </w:p>
    <w:p w14:paraId="4DA0DB42" w14:textId="2163E34F" w:rsidR="00F97CBC" w:rsidRPr="00452C67" w:rsidDel="00C729AD" w:rsidRDefault="00F97CBC" w:rsidP="00F97CBC">
      <w:pPr>
        <w:pStyle w:val="PlainText"/>
        <w:tabs>
          <w:tab w:val="left" w:pos="720"/>
          <w:tab w:val="left" w:pos="1440"/>
          <w:tab w:val="left" w:pos="2880"/>
        </w:tabs>
        <w:spacing w:before="80"/>
        <w:ind w:left="720"/>
        <w:jc w:val="both"/>
        <w:rPr>
          <w:del w:id="84" w:author="Johnny Pang" w:date="2022-11-30T20:34:00Z"/>
          <w:rFonts w:ascii="Calibri" w:hAnsi="Calibri"/>
          <w:sz w:val="22"/>
        </w:rPr>
      </w:pPr>
      <w:del w:id="85" w:author="Johnny Pang" w:date="2022-11-30T20:34:00Z">
        <w:r w:rsidRPr="00452C67" w:rsidDel="00C729AD">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C729AD">
          <w:rPr>
            <w:rFonts w:ascii="Calibri" w:hAnsi="Calibri"/>
            <w:sz w:val="22"/>
            <w:highlight w:val="yellow"/>
          </w:rPr>
          <w:delText>]</w:delText>
        </w:r>
      </w:del>
    </w:p>
    <w:bookmarkEnd w:id="76"/>
    <w:p w14:paraId="2F08416E" w14:textId="77777777" w:rsidR="00455DE3" w:rsidRDefault="00F1512C" w:rsidP="001B4EBA">
      <w:pPr>
        <w:pStyle w:val="Heading3"/>
      </w:pPr>
      <w:r w:rsidRPr="00F1512C">
        <w:t xml:space="preserve">Seeding and cover measurement shall be in cubic </w:t>
      </w:r>
      <w:proofErr w:type="spellStart"/>
      <w:r w:rsidRPr="00F1512C">
        <w:t>metr</w:t>
      </w:r>
      <w:r w:rsidR="00F97CBC">
        <w:t>e</w:t>
      </w:r>
      <w:r w:rsidRPr="00F1512C">
        <w:t>s</w:t>
      </w:r>
      <w:proofErr w:type="spellEnd"/>
      <w:r w:rsidRPr="00F1512C">
        <w:t xml:space="preserve"> following the contours of the ground with no allowance for overlap. </w:t>
      </w:r>
    </w:p>
    <w:p w14:paraId="6AC2D341" w14:textId="77777777" w:rsidR="008216FF" w:rsidRPr="00455DE3" w:rsidRDefault="00D315EB" w:rsidP="001B4EBA">
      <w:pPr>
        <w:pStyle w:val="Heading2"/>
      </w:pPr>
      <w:r w:rsidRPr="00455DE3">
        <w:t>Scheduling</w:t>
      </w:r>
    </w:p>
    <w:p w14:paraId="4F2F4A97" w14:textId="77777777" w:rsidR="008216FF" w:rsidRPr="00AD496B" w:rsidRDefault="008216FF" w:rsidP="001B4EBA">
      <w:pPr>
        <w:pStyle w:val="Heading3"/>
      </w:pPr>
      <w:r w:rsidRPr="00AD496B">
        <w:t>Schedule seeding</w:t>
      </w:r>
      <w:r w:rsidR="00344B18">
        <w:t xml:space="preserve"> work</w:t>
      </w:r>
      <w:r w:rsidRPr="00AD496B">
        <w:t xml:space="preserve"> to coincide with preparation of </w:t>
      </w:r>
      <w:r w:rsidR="00974302" w:rsidRPr="00AD496B">
        <w:t xml:space="preserve">the </w:t>
      </w:r>
      <w:r w:rsidRPr="00AD496B">
        <w:t>soil surface.</w:t>
      </w:r>
    </w:p>
    <w:p w14:paraId="644D64DC" w14:textId="77777777" w:rsidR="008216FF" w:rsidRPr="00AD496B" w:rsidRDefault="008216FF" w:rsidP="001B4EBA">
      <w:pPr>
        <w:pStyle w:val="Heading3"/>
      </w:pPr>
      <w:r w:rsidRPr="00AD496B">
        <w:t>Schedule seeding</w:t>
      </w:r>
      <w:r w:rsidR="00344B18">
        <w:t xml:space="preserve"> work</w:t>
      </w:r>
      <w:r w:rsidRPr="00AD496B">
        <w:t xml:space="preserve"> between </w:t>
      </w:r>
      <w:r w:rsidR="005B72BA" w:rsidRPr="00AD496B">
        <w:t xml:space="preserve">the </w:t>
      </w:r>
      <w:r w:rsidRPr="00AD496B">
        <w:t xml:space="preserve">dates recommended </w:t>
      </w:r>
      <w:r w:rsidR="008E16BC" w:rsidRPr="00AD496B">
        <w:t xml:space="preserve">by </w:t>
      </w:r>
      <w:r w:rsidR="00EF372A" w:rsidRPr="00AD496B">
        <w:t xml:space="preserve">the </w:t>
      </w:r>
      <w:r w:rsidR="008E16BC" w:rsidRPr="00AD496B">
        <w:t>seed supplier to ensure germination.</w:t>
      </w:r>
    </w:p>
    <w:p w14:paraId="08233C3E" w14:textId="77777777" w:rsidR="008216FF" w:rsidRPr="007722EC" w:rsidRDefault="008216FF" w:rsidP="007722EC">
      <w:pPr>
        <w:pStyle w:val="Heading1"/>
      </w:pPr>
      <w:r w:rsidRPr="007722EC">
        <w:t>PRODUCTS</w:t>
      </w:r>
    </w:p>
    <w:p w14:paraId="4ACAD4B7" w14:textId="77777777" w:rsidR="008216FF" w:rsidRPr="001B4EBA" w:rsidRDefault="00D315EB" w:rsidP="001B4EBA">
      <w:pPr>
        <w:pStyle w:val="Heading2"/>
      </w:pPr>
      <w:r w:rsidRPr="001B4EBA">
        <w:t>Materials</w:t>
      </w:r>
    </w:p>
    <w:p w14:paraId="624F412D" w14:textId="77777777" w:rsidR="00455DE3" w:rsidRPr="00D601E8" w:rsidRDefault="00455DE3" w:rsidP="001B4EBA">
      <w:pPr>
        <w:pStyle w:val="Heading3"/>
      </w:pPr>
      <w:r w:rsidRPr="001B4EBA">
        <w:t xml:space="preserve">Compost  </w:t>
      </w:r>
    </w:p>
    <w:p w14:paraId="15844D3E" w14:textId="77777777" w:rsidR="00455DE3" w:rsidRPr="00AD496B" w:rsidRDefault="00455DE3" w:rsidP="00455DE3">
      <w:pPr>
        <w:pStyle w:val="Heading4"/>
      </w:pPr>
      <w:r w:rsidRPr="00AD496B">
        <w:t>Shall be derived from well</w:t>
      </w:r>
      <w:r w:rsidRPr="00AD496B">
        <w:noBreakHyphen/>
        <w:t>composted green organic waste matter.</w:t>
      </w:r>
    </w:p>
    <w:p w14:paraId="0F93FA99" w14:textId="77777777" w:rsidR="00455DE3" w:rsidRDefault="00455DE3" w:rsidP="00455DE3">
      <w:pPr>
        <w:pStyle w:val="Heading4"/>
      </w:pPr>
      <w:r w:rsidRPr="00AD496B">
        <w:t xml:space="preserve">All compost material shall meet the Ontario Ministry of the Environment’s “Guidelines for the Production </w:t>
      </w:r>
      <w:r w:rsidR="00447842">
        <w:t>of</w:t>
      </w:r>
      <w:r w:rsidRPr="00AD496B">
        <w:t xml:space="preserve"> Compost in Ontario” definition for </w:t>
      </w:r>
      <w:r w:rsidR="00447842">
        <w:t>Category</w:t>
      </w:r>
      <w:r w:rsidR="00447842" w:rsidRPr="00AD496B">
        <w:t> </w:t>
      </w:r>
      <w:r w:rsidRPr="00AD496B">
        <w:t>A compost and shall be supplied from composting sites certified to meet the Ontario Ministry of the Environment’s compost Regulation 101.</w:t>
      </w:r>
    </w:p>
    <w:p w14:paraId="3B018677" w14:textId="77777777" w:rsidR="00455DE3" w:rsidRDefault="00455DE3" w:rsidP="001B4EBA">
      <w:pPr>
        <w:pStyle w:val="Heading3"/>
      </w:pPr>
      <w:r w:rsidRPr="00AD496B">
        <w:t xml:space="preserve">Composted Topsoil  </w:t>
      </w:r>
    </w:p>
    <w:p w14:paraId="449056A0" w14:textId="77777777" w:rsidR="00455DE3" w:rsidRPr="00AD496B" w:rsidRDefault="00455DE3" w:rsidP="00455DE3">
      <w:pPr>
        <w:pStyle w:val="Heading4"/>
      </w:pPr>
      <w:r w:rsidRPr="00AD496B">
        <w:t>Shall consist of particles where 100 percent of the material is able to pass a 25 mm sieve.</w:t>
      </w:r>
    </w:p>
    <w:p w14:paraId="70581855" w14:textId="77777777" w:rsidR="00455DE3" w:rsidRDefault="00455DE3" w:rsidP="00455DE3">
      <w:pPr>
        <w:pStyle w:val="Heading4"/>
      </w:pPr>
      <w:r w:rsidRPr="00AD496B">
        <w:t>Shall be pre-mixed and consist of a minimum 60 percent compost material.</w:t>
      </w:r>
    </w:p>
    <w:p w14:paraId="7EAA5768" w14:textId="77777777" w:rsidR="001B4EBA" w:rsidRPr="00AD496B" w:rsidRDefault="001B4EBA" w:rsidP="001B4EBA">
      <w:pPr>
        <w:pStyle w:val="Heading3"/>
      </w:pPr>
      <w:r w:rsidRPr="00AD496B">
        <w:t>Concrete Sand</w:t>
      </w:r>
    </w:p>
    <w:p w14:paraId="67E82B96" w14:textId="77777777" w:rsidR="001B4EBA" w:rsidRPr="00AD496B" w:rsidRDefault="001B4EBA" w:rsidP="001B4EBA">
      <w:pPr>
        <w:pStyle w:val="Heading4"/>
      </w:pPr>
      <w:r w:rsidRPr="00AD496B">
        <w:t>Shall have a pH range from 7.7 to 8.0 with a mid</w:t>
      </w:r>
      <w:r w:rsidRPr="00AD496B">
        <w:noBreakHyphen/>
        <w:t>range of 7.8.</w:t>
      </w:r>
    </w:p>
    <w:p w14:paraId="50DD0E9B" w14:textId="77777777" w:rsidR="001B4EBA" w:rsidRPr="00AD496B" w:rsidRDefault="001B4EBA" w:rsidP="001B4EBA">
      <w:pPr>
        <w:pStyle w:val="Heading4"/>
      </w:pPr>
      <w:r w:rsidRPr="00AD496B">
        <w:t xml:space="preserve">Shall meet the </w:t>
      </w:r>
      <w:proofErr w:type="spellStart"/>
      <w:r w:rsidRPr="00AD496B">
        <w:t>gradation</w:t>
      </w:r>
      <w:proofErr w:type="spellEnd"/>
      <w:r w:rsidRPr="00AD496B">
        <w:t xml:space="preserve"> requirements for concrete sand as described in </w:t>
      </w:r>
      <w:r w:rsidRPr="00344B18">
        <w:rPr>
          <w:highlight w:val="yellow"/>
        </w:rPr>
        <w:t>OPSS</w:t>
      </w:r>
      <w:r w:rsidR="00B402CC">
        <w:rPr>
          <w:highlight w:val="yellow"/>
        </w:rPr>
        <w:t>.MUNI</w:t>
      </w:r>
      <w:r w:rsidRPr="00344B18">
        <w:rPr>
          <w:highlight w:val="yellow"/>
        </w:rPr>
        <w:t xml:space="preserve"> 1002</w:t>
      </w:r>
      <w:r w:rsidR="00B402CC">
        <w:t xml:space="preserve"> (November 2013)</w:t>
      </w:r>
      <w:r w:rsidRPr="00AD496B">
        <w:t>.</w:t>
      </w:r>
    </w:p>
    <w:p w14:paraId="4B86267A" w14:textId="77777777" w:rsidR="00455DE3" w:rsidRPr="00AD496B" w:rsidRDefault="00455DE3" w:rsidP="001B4EBA">
      <w:pPr>
        <w:pStyle w:val="Heading3"/>
      </w:pPr>
      <w:r w:rsidRPr="00AD496B">
        <w:t>Fertilizer</w:t>
      </w:r>
    </w:p>
    <w:p w14:paraId="747EEBD0" w14:textId="77777777" w:rsidR="00455DE3" w:rsidRPr="00AD496B" w:rsidRDefault="00455DE3" w:rsidP="00455DE3">
      <w:pPr>
        <w:pStyle w:val="Heading4"/>
      </w:pPr>
      <w:r w:rsidRPr="00AD496B">
        <w:lastRenderedPageBreak/>
        <w:t>In accordance with the Fertilizers Act</w:t>
      </w:r>
      <w:r w:rsidR="006D47DF">
        <w:t xml:space="preserve">, R.S.C. 1985, c.F-10 </w:t>
      </w:r>
      <w:r w:rsidR="001F1B88">
        <w:t>and</w:t>
      </w:r>
      <w:r w:rsidRPr="00AD496B">
        <w:t xml:space="preserve"> </w:t>
      </w:r>
      <w:r w:rsidR="006D47DF">
        <w:t xml:space="preserve">Fertilizers </w:t>
      </w:r>
      <w:r w:rsidRPr="00AD496B">
        <w:t>Regulations</w:t>
      </w:r>
      <w:r w:rsidR="006D47DF">
        <w:t>, C.R.C., c. 666</w:t>
      </w:r>
      <w:r w:rsidRPr="00AD496B">
        <w:t>.</w:t>
      </w:r>
    </w:p>
    <w:p w14:paraId="44296E11" w14:textId="77777777" w:rsidR="00455DE3" w:rsidRPr="00AD496B" w:rsidRDefault="00455DE3" w:rsidP="00455DE3">
      <w:pPr>
        <w:pStyle w:val="Heading4"/>
      </w:pPr>
      <w:r w:rsidRPr="00AD496B">
        <w:t xml:space="preserve">Shall be supplied in original </w:t>
      </w:r>
      <w:r w:rsidR="001F1B88">
        <w:t xml:space="preserve">factory sealed </w:t>
      </w:r>
      <w:r w:rsidRPr="00AD496B">
        <w:t>bags bearing the manufacturer’s original label indicating the mass and analysis.</w:t>
      </w:r>
    </w:p>
    <w:p w14:paraId="04706469" w14:textId="77777777" w:rsidR="00455DE3" w:rsidRPr="00AD496B" w:rsidRDefault="00455DE3" w:rsidP="00455DE3">
      <w:pPr>
        <w:pStyle w:val="Heading4"/>
      </w:pPr>
      <w:r w:rsidRPr="00AD496B">
        <w:t>Complete synthetic, in granular form, dry, free flowing and free from lumps, slow release with 35 percent of nitrogen content in water insoluble form.</w:t>
      </w:r>
    </w:p>
    <w:p w14:paraId="66C8C8A3" w14:textId="77777777" w:rsidR="001B4EBA" w:rsidRPr="00AD496B" w:rsidRDefault="001B4EBA" w:rsidP="001B4EBA">
      <w:pPr>
        <w:pStyle w:val="Heading3"/>
      </w:pPr>
      <w:r w:rsidRPr="00AD496B">
        <w:t>Peat Loam</w:t>
      </w:r>
    </w:p>
    <w:p w14:paraId="3FC613C5" w14:textId="77777777" w:rsidR="001B4EBA" w:rsidRPr="00AD496B" w:rsidRDefault="001B4EBA" w:rsidP="001B4EBA">
      <w:pPr>
        <w:pStyle w:val="Heading4"/>
      </w:pPr>
      <w:r w:rsidRPr="00AD496B">
        <w:t>Shall consist of a minimum of 50 percent organic matter and equal parts sand, silt, and clay.</w:t>
      </w:r>
    </w:p>
    <w:p w14:paraId="2CF13E64" w14:textId="77777777" w:rsidR="001B4EBA" w:rsidRPr="00AD496B" w:rsidRDefault="001B4EBA" w:rsidP="001B4EBA">
      <w:pPr>
        <w:pStyle w:val="Heading4"/>
      </w:pPr>
      <w:r w:rsidRPr="00AD496B">
        <w:t>Shall be suitable for horticultural purposes.</w:t>
      </w:r>
    </w:p>
    <w:p w14:paraId="3DF3434B" w14:textId="77777777" w:rsidR="001B4EBA" w:rsidRPr="00AD496B" w:rsidRDefault="001B4EBA" w:rsidP="001B4EBA">
      <w:pPr>
        <w:pStyle w:val="Heading4"/>
      </w:pPr>
      <w:r w:rsidRPr="00AD496B">
        <w:t>Shredded particles shall not exceed 16 mm in size.</w:t>
      </w:r>
    </w:p>
    <w:p w14:paraId="38695A3B" w14:textId="77777777" w:rsidR="00594EC8" w:rsidRDefault="008216FF" w:rsidP="001B4EBA">
      <w:pPr>
        <w:pStyle w:val="Heading3"/>
      </w:pPr>
      <w:r w:rsidRPr="00AD496B">
        <w:t>Seed</w:t>
      </w:r>
      <w:r w:rsidR="005F3511" w:rsidRPr="00AD496B">
        <w:t xml:space="preserve"> </w:t>
      </w:r>
      <w:r w:rsidRPr="00AD496B">
        <w:t xml:space="preserve"> </w:t>
      </w:r>
    </w:p>
    <w:p w14:paraId="3CB755F0" w14:textId="77777777" w:rsidR="008216FF" w:rsidRPr="00AD496B" w:rsidRDefault="00594EC8" w:rsidP="001B4EBA">
      <w:pPr>
        <w:pStyle w:val="Heading4"/>
      </w:pPr>
      <w:r>
        <w:t>Shall consis</w:t>
      </w:r>
      <w:r w:rsidR="00455DE3">
        <w:t>t</w:t>
      </w:r>
      <w:r>
        <w:t xml:space="preserve"> of </w:t>
      </w:r>
      <w:r w:rsidR="008216FF" w:rsidRPr="00AD496B">
        <w:t xml:space="preserve">"Canada pedigreed grade" in accordance with </w:t>
      </w:r>
      <w:r w:rsidR="005B72BA" w:rsidRPr="00AD496B">
        <w:t xml:space="preserve">the </w:t>
      </w:r>
      <w:r w:rsidR="008216FF" w:rsidRPr="00AD496B">
        <w:t xml:space="preserve">Seeds </w:t>
      </w:r>
      <w:r w:rsidR="008216FF" w:rsidRPr="00B402CC">
        <w:t>Act and Regulations.</w:t>
      </w:r>
    </w:p>
    <w:p w14:paraId="60689D1F" w14:textId="77777777" w:rsidR="000E4D75" w:rsidRPr="00D24B71" w:rsidRDefault="000E4D75" w:rsidP="00D24B71">
      <w:pPr>
        <w:pStyle w:val="Heading4"/>
        <w:rPr>
          <w:i/>
        </w:rPr>
      </w:pPr>
      <w:r w:rsidRPr="00DE1B70">
        <w:rPr>
          <w:highlight w:val="yellow"/>
        </w:rPr>
        <w:t>[The seed mix(es) shall be determined in the restoration plan/</w:t>
      </w:r>
      <w:r w:rsidR="00DE1B70">
        <w:rPr>
          <w:highlight w:val="yellow"/>
        </w:rPr>
        <w:t>erosion and sediment control</w:t>
      </w:r>
      <w:r w:rsidR="00DE1B70" w:rsidRPr="00DE1B70">
        <w:rPr>
          <w:highlight w:val="yellow"/>
        </w:rPr>
        <w:t xml:space="preserve"> </w:t>
      </w:r>
      <w:r w:rsidRPr="00DE1B70">
        <w:rPr>
          <w:highlight w:val="yellow"/>
        </w:rPr>
        <w:t xml:space="preserve">drawings  and shall conform to regulatory requirements and/or natural heritage policies or by the Consultant during the </w:t>
      </w:r>
      <w:r w:rsidRPr="00D24B71">
        <w:rPr>
          <w:highlight w:val="yellow"/>
        </w:rPr>
        <w:t>design phase.</w:t>
      </w:r>
      <w:r w:rsidR="005B4EB9" w:rsidRPr="00D24B71">
        <w:rPr>
          <w:highlight w:val="yellow"/>
        </w:rPr>
        <w:t xml:space="preserve"> </w:t>
      </w:r>
      <w:r w:rsidR="00BB6327">
        <w:rPr>
          <w:i/>
          <w:highlight w:val="yellow"/>
        </w:rPr>
        <w:t>[</w:t>
      </w:r>
      <w:r w:rsidR="00D24B71" w:rsidRPr="00D24B71">
        <w:rPr>
          <w:i/>
          <w:highlight w:val="yellow"/>
        </w:rPr>
        <w:t>Cons</w:t>
      </w:r>
      <w:r w:rsidR="005B4EB9" w:rsidRPr="00D24B71">
        <w:rPr>
          <w:i/>
          <w:highlight w:val="yellow"/>
        </w:rPr>
        <w:t xml:space="preserve">ultant should consider using a salt tolerant mix </w:t>
      </w:r>
      <w:r w:rsidR="00D24B71" w:rsidRPr="00D24B71">
        <w:rPr>
          <w:i/>
          <w:highlight w:val="yellow"/>
        </w:rPr>
        <w:t xml:space="preserve">in salt prone areas. </w:t>
      </w:r>
      <w:r w:rsidR="005B4EB9" w:rsidRPr="00D24B71">
        <w:rPr>
          <w:i/>
          <w:highlight w:val="yellow"/>
        </w:rPr>
        <w:t>The salt tolerant mix is a blend mixture of several turfgrass species with a proven resistance to salt. The salt tolerance mix should be specified in areas such as medians, shoulder strips, and shoulder ditches, when salt is thought to be in heavier concentrations</w:t>
      </w:r>
      <w:r w:rsidR="00BB6327" w:rsidRPr="00BB6327">
        <w:rPr>
          <w:i/>
        </w:rPr>
        <w:t>]</w:t>
      </w:r>
      <w:r w:rsidRPr="00BB6327">
        <w:rPr>
          <w:i/>
        </w:rPr>
        <w:t>]</w:t>
      </w:r>
    </w:p>
    <w:p w14:paraId="28608C4C" w14:textId="77777777" w:rsidR="00D601E8" w:rsidRPr="00AA2A2A" w:rsidRDefault="00D601E8" w:rsidP="00D601E8">
      <w:pPr>
        <w:pStyle w:val="Heading3"/>
        <w:rPr>
          <w:szCs w:val="22"/>
        </w:rPr>
      </w:pPr>
      <w:r w:rsidRPr="00AA2A2A">
        <w:rPr>
          <w:szCs w:val="22"/>
        </w:rPr>
        <w:t>Seed Packaging, Labeling and Storage</w:t>
      </w:r>
    </w:p>
    <w:p w14:paraId="1AF317E1" w14:textId="77777777" w:rsidR="00D601E8" w:rsidRPr="00AA2A2A" w:rsidRDefault="00D601E8" w:rsidP="002300DC">
      <w:pPr>
        <w:pStyle w:val="Heading4"/>
        <w:rPr>
          <w:szCs w:val="22"/>
        </w:rPr>
      </w:pPr>
      <w:r w:rsidRPr="00AA2A2A">
        <w:rPr>
          <w:rStyle w:val="CommentReference"/>
          <w:rFonts w:ascii="Calibri" w:hAnsi="Calibri"/>
          <w:sz w:val="22"/>
          <w:szCs w:val="22"/>
        </w:rPr>
        <w:annotationRef/>
      </w:r>
      <w:r w:rsidRPr="00AA2A2A">
        <w:rPr>
          <w:szCs w:val="22"/>
        </w:rPr>
        <w:t>All seed and seed mixes shall be in the original sealed package with the original legible label securely attached.</w:t>
      </w:r>
    </w:p>
    <w:p w14:paraId="7AE7C529" w14:textId="77777777" w:rsidR="00D601E8" w:rsidRPr="00AA2A2A" w:rsidRDefault="00D601E8" w:rsidP="002300DC">
      <w:pPr>
        <w:pStyle w:val="Heading4"/>
        <w:rPr>
          <w:szCs w:val="22"/>
        </w:rPr>
      </w:pPr>
      <w:r w:rsidRPr="00AA2A2A">
        <w:rPr>
          <w:szCs w:val="22"/>
        </w:rPr>
        <w:t>Labeling shall conform to the requirements of the Seeds Act and Regulations. Each package shall be labeled to show</w:t>
      </w:r>
      <w:r w:rsidR="006D47DF">
        <w:rPr>
          <w:szCs w:val="22"/>
        </w:rPr>
        <w:t xml:space="preserve"> the following information at a minimum:</w:t>
      </w:r>
    </w:p>
    <w:p w14:paraId="2883BF77" w14:textId="77777777" w:rsidR="00D601E8" w:rsidRPr="00AA2A2A" w:rsidRDefault="00D601E8" w:rsidP="006D47DF">
      <w:pPr>
        <w:pStyle w:val="Heading5"/>
        <w:ind w:hanging="720"/>
        <w:rPr>
          <w:szCs w:val="22"/>
        </w:rPr>
      </w:pPr>
      <w:r w:rsidRPr="00AA2A2A">
        <w:rPr>
          <w:szCs w:val="22"/>
        </w:rPr>
        <w:t>The name and address of the seed supplier.</w:t>
      </w:r>
    </w:p>
    <w:p w14:paraId="6154FE96" w14:textId="77777777" w:rsidR="00D601E8" w:rsidRPr="00AA2A2A" w:rsidRDefault="00D601E8" w:rsidP="006D47DF">
      <w:pPr>
        <w:pStyle w:val="Heading5"/>
        <w:ind w:hanging="720"/>
        <w:rPr>
          <w:szCs w:val="22"/>
        </w:rPr>
      </w:pPr>
      <w:r w:rsidRPr="00AA2A2A">
        <w:rPr>
          <w:szCs w:val="22"/>
        </w:rPr>
        <w:t>The seed species, or the name of the seed mix and the various individual seed species that comprise the seed mix and the percentage by mass.</w:t>
      </w:r>
    </w:p>
    <w:p w14:paraId="14B7AFD7" w14:textId="77777777" w:rsidR="00D601E8" w:rsidRPr="00AA2A2A" w:rsidRDefault="00D601E8" w:rsidP="006D47DF">
      <w:pPr>
        <w:pStyle w:val="Heading5"/>
        <w:ind w:hanging="720"/>
        <w:rPr>
          <w:szCs w:val="22"/>
        </w:rPr>
      </w:pPr>
      <w:r w:rsidRPr="00AA2A2A">
        <w:rPr>
          <w:szCs w:val="22"/>
        </w:rPr>
        <w:t>The grade of the seed or seed mix.</w:t>
      </w:r>
    </w:p>
    <w:p w14:paraId="65E17B6F" w14:textId="77777777" w:rsidR="00D601E8" w:rsidRPr="00AA2A2A" w:rsidRDefault="00D601E8" w:rsidP="006D47DF">
      <w:pPr>
        <w:pStyle w:val="Heading5"/>
        <w:ind w:hanging="720"/>
        <w:rPr>
          <w:szCs w:val="22"/>
        </w:rPr>
      </w:pPr>
      <w:r w:rsidRPr="00AA2A2A">
        <w:rPr>
          <w:szCs w:val="22"/>
        </w:rPr>
        <w:t>The supplier’s lot designation number, corresponding to the Seed Analysis Certificate.</w:t>
      </w:r>
    </w:p>
    <w:p w14:paraId="1649313C" w14:textId="77777777" w:rsidR="00D601E8" w:rsidRPr="00AA2A2A" w:rsidRDefault="00D601E8" w:rsidP="006D47DF">
      <w:pPr>
        <w:pStyle w:val="Heading5"/>
        <w:ind w:hanging="720"/>
        <w:rPr>
          <w:szCs w:val="22"/>
        </w:rPr>
      </w:pPr>
      <w:r w:rsidRPr="00AA2A2A">
        <w:rPr>
          <w:szCs w:val="22"/>
        </w:rPr>
        <w:t>Mass in kilograms.</w:t>
      </w:r>
    </w:p>
    <w:p w14:paraId="10F29175" w14:textId="77777777" w:rsidR="00D601E8" w:rsidRDefault="00D601E8" w:rsidP="006D47DF">
      <w:pPr>
        <w:pStyle w:val="Heading5"/>
        <w:ind w:hanging="720"/>
        <w:rPr>
          <w:szCs w:val="22"/>
        </w:rPr>
      </w:pPr>
      <w:r w:rsidRPr="00AA2A2A">
        <w:rPr>
          <w:szCs w:val="22"/>
        </w:rPr>
        <w:t xml:space="preserve">The inoculant type, strain and expiry date (only required for seed mixes containing Crown Vetch or </w:t>
      </w:r>
      <w:proofErr w:type="spellStart"/>
      <w:r w:rsidRPr="00AA2A2A">
        <w:rPr>
          <w:szCs w:val="22"/>
        </w:rPr>
        <w:t>Birdsfoot</w:t>
      </w:r>
      <w:proofErr w:type="spellEnd"/>
      <w:r w:rsidRPr="00AA2A2A">
        <w:rPr>
          <w:szCs w:val="22"/>
        </w:rPr>
        <w:t xml:space="preserve"> Trefoil).</w:t>
      </w:r>
    </w:p>
    <w:p w14:paraId="44C2F3FE" w14:textId="77777777" w:rsidR="000A3D71" w:rsidRDefault="000A3D71" w:rsidP="00053AAB">
      <w:pPr>
        <w:pStyle w:val="Heading4"/>
      </w:pPr>
      <w:r w:rsidRPr="000A3D71">
        <w:t xml:space="preserve">All labels should be provided to the </w:t>
      </w:r>
      <w:r w:rsidR="00165D31">
        <w:t>Consultant a</w:t>
      </w:r>
      <w:r w:rsidRPr="000A3D71">
        <w:t>t the time of application.</w:t>
      </w:r>
    </w:p>
    <w:p w14:paraId="061743D9" w14:textId="77777777" w:rsidR="009E3C12" w:rsidRDefault="009E3C12" w:rsidP="00053AAB">
      <w:pPr>
        <w:pStyle w:val="Heading3"/>
      </w:pPr>
      <w:r>
        <w:t>Seed Analysis Certificate</w:t>
      </w:r>
    </w:p>
    <w:p w14:paraId="459296E0" w14:textId="77777777" w:rsidR="009E3C12" w:rsidRDefault="009E3C12" w:rsidP="009E3C12">
      <w:pPr>
        <w:pStyle w:val="Heading4"/>
      </w:pPr>
      <w:r>
        <w:t xml:space="preserve">A legible, valid Seed Analysis Certificate from a Seed Testing Laboratory approved by the Canadian Food Inspection Agency (CFIA) for all single seed species and all seed mixtures shall be provided to the Consultant </w:t>
      </w:r>
      <w:r w:rsidR="006D47DF">
        <w:t xml:space="preserve">a minimum of </w:t>
      </w:r>
      <w:r>
        <w:t>24 hours prior to any seeding operations. The Seed Analysis Report shall stipulate the seed supplier’s lot designation numbers.</w:t>
      </w:r>
    </w:p>
    <w:p w14:paraId="23B2EE50" w14:textId="77777777" w:rsidR="009E3C12" w:rsidRPr="00AA2A2A" w:rsidRDefault="009E3C12" w:rsidP="00053AAB">
      <w:pPr>
        <w:pStyle w:val="Heading4"/>
      </w:pPr>
      <w:r>
        <w:t xml:space="preserve">Test results from the Seed Analysis Certificate shall specify germination and purity for each seed species of the mix as well as the seed mix composition expressed as a percentage of each seed species by mass for each seed mix specified in the </w:t>
      </w:r>
      <w:r w:rsidR="006D47DF">
        <w:t>Contract Documents</w:t>
      </w:r>
      <w:r>
        <w:t xml:space="preserve">. Test results shall meet or exceed the value for the various seed mixes as specified by the </w:t>
      </w:r>
      <w:r w:rsidR="006D47DF">
        <w:t>Consultant</w:t>
      </w:r>
      <w:r>
        <w:t>.</w:t>
      </w:r>
    </w:p>
    <w:p w14:paraId="226D2BDC" w14:textId="77777777" w:rsidR="00594EC8" w:rsidRDefault="008216FF" w:rsidP="001B4EBA">
      <w:pPr>
        <w:pStyle w:val="Heading3"/>
      </w:pPr>
      <w:r w:rsidRPr="00AD496B">
        <w:t xml:space="preserve">Water </w:t>
      </w:r>
      <w:r w:rsidR="005F3511" w:rsidRPr="00AD496B">
        <w:t xml:space="preserve"> </w:t>
      </w:r>
    </w:p>
    <w:p w14:paraId="5138649F" w14:textId="77777777" w:rsidR="008216FF" w:rsidRPr="00AD496B" w:rsidRDefault="00987D82" w:rsidP="001B4EBA">
      <w:pPr>
        <w:pStyle w:val="Heading4"/>
      </w:pPr>
      <w:r w:rsidRPr="00AD496B">
        <w:t>Shall be f</w:t>
      </w:r>
      <w:r w:rsidR="005F3511" w:rsidRPr="00AD496B">
        <w:t xml:space="preserve">ree </w:t>
      </w:r>
      <w:r w:rsidR="008216FF" w:rsidRPr="00AD496B">
        <w:t>of</w:t>
      </w:r>
      <w:r w:rsidR="00DA1D4C" w:rsidRPr="00AD496B">
        <w:t xml:space="preserve"> any contaminants or</w:t>
      </w:r>
      <w:r w:rsidR="008216FF" w:rsidRPr="00AD496B">
        <w:t xml:space="preserve"> impurities that would</w:t>
      </w:r>
      <w:r w:rsidR="00041335" w:rsidRPr="00AD496B">
        <w:t xml:space="preserve"> inhibit germination and growth of vegetation.</w:t>
      </w:r>
    </w:p>
    <w:p w14:paraId="7B790F76" w14:textId="77777777" w:rsidR="0005482B" w:rsidRPr="00AD496B" w:rsidRDefault="00382614" w:rsidP="00B402CC">
      <w:pPr>
        <w:pStyle w:val="Heading3"/>
      </w:pPr>
      <w:r w:rsidRPr="00AD496B">
        <w:t xml:space="preserve">The </w:t>
      </w:r>
      <w:r w:rsidR="0005482B" w:rsidRPr="00AD496B">
        <w:t xml:space="preserve">pH of </w:t>
      </w:r>
      <w:r w:rsidRPr="00AD496B">
        <w:t xml:space="preserve">the </w:t>
      </w:r>
      <w:r w:rsidR="0005482B" w:rsidRPr="00AD496B">
        <w:t xml:space="preserve">final manufactured soil mix shall </w:t>
      </w:r>
      <w:r w:rsidR="006D47DF">
        <w:t>be a minimum of 6.5 and maximum of 8.0</w:t>
      </w:r>
      <w:r w:rsidR="0005482B" w:rsidRPr="00AD496B">
        <w:t xml:space="preserve">, unless </w:t>
      </w:r>
      <w:r w:rsidR="006D47DF">
        <w:t xml:space="preserve">otherwise </w:t>
      </w:r>
      <w:r w:rsidR="0005482B" w:rsidRPr="00AD496B">
        <w:t>approved by the Region.</w:t>
      </w:r>
    </w:p>
    <w:p w14:paraId="6E530AB0" w14:textId="77777777" w:rsidR="008216FF" w:rsidRPr="00AD496B" w:rsidRDefault="008216FF" w:rsidP="007722EC">
      <w:pPr>
        <w:pStyle w:val="Heading1"/>
      </w:pPr>
      <w:r w:rsidRPr="00AD496B">
        <w:lastRenderedPageBreak/>
        <w:t>EXECUTION</w:t>
      </w:r>
    </w:p>
    <w:p w14:paraId="02CE06A4" w14:textId="77777777" w:rsidR="008216FF" w:rsidRPr="00AD496B" w:rsidRDefault="00D315EB" w:rsidP="001B4EBA">
      <w:pPr>
        <w:pStyle w:val="Heading2"/>
      </w:pPr>
      <w:r w:rsidRPr="00AD496B">
        <w:t>Workmanship</w:t>
      </w:r>
    </w:p>
    <w:p w14:paraId="34E16911" w14:textId="77777777" w:rsidR="0005482B" w:rsidRPr="00AD496B" w:rsidRDefault="007713B1" w:rsidP="001B4EBA">
      <w:pPr>
        <w:pStyle w:val="Heading3"/>
      </w:pPr>
      <w:r w:rsidRPr="00AD496B">
        <w:t xml:space="preserve">Maintain </w:t>
      </w:r>
      <w:r w:rsidR="00382614" w:rsidRPr="00AD496B">
        <w:t xml:space="preserve">the </w:t>
      </w:r>
      <w:r w:rsidRPr="00AD496B">
        <w:t>S</w:t>
      </w:r>
      <w:r w:rsidR="0005482B" w:rsidRPr="00AD496B">
        <w:t xml:space="preserve">ite and control erosion until conditions permit </w:t>
      </w:r>
      <w:r w:rsidR="00382614" w:rsidRPr="00AD496B">
        <w:t xml:space="preserve">the </w:t>
      </w:r>
      <w:r w:rsidR="0005482B" w:rsidRPr="00AD496B">
        <w:t>application or reapplication of seed and composted topsoil.</w:t>
      </w:r>
    </w:p>
    <w:p w14:paraId="46888074" w14:textId="77777777" w:rsidR="008216FF" w:rsidRPr="00AD496B" w:rsidRDefault="008216FF" w:rsidP="00D601E8">
      <w:pPr>
        <w:pStyle w:val="Heading3"/>
      </w:pPr>
      <w:r w:rsidRPr="00AD496B">
        <w:t xml:space="preserve">Do not </w:t>
      </w:r>
      <w:r w:rsidR="00C807EF">
        <w:t>apply to</w:t>
      </w:r>
      <w:r w:rsidRPr="00AD496B">
        <w:t xml:space="preserve"> structures, signs, </w:t>
      </w:r>
      <w:r w:rsidR="0005482B" w:rsidRPr="00AD496B">
        <w:t>guide rails</w:t>
      </w:r>
      <w:r w:rsidRPr="00AD496B">
        <w:t xml:space="preserve">, fences, </w:t>
      </w:r>
      <w:r w:rsidR="0005482B" w:rsidRPr="00AD496B">
        <w:t>water</w:t>
      </w:r>
      <w:r w:rsidR="007713B1" w:rsidRPr="00AD496B">
        <w:t xml:space="preserve"> </w:t>
      </w:r>
      <w:r w:rsidR="0005482B" w:rsidRPr="00AD496B">
        <w:t xml:space="preserve">bodies, foliage of any trees, </w:t>
      </w:r>
      <w:r w:rsidRPr="00AD496B">
        <w:t xml:space="preserve">plant material, utilities </w:t>
      </w:r>
      <w:r w:rsidR="00382614" w:rsidRPr="00AD496B">
        <w:t xml:space="preserve">or </w:t>
      </w:r>
      <w:r w:rsidR="005B72BA" w:rsidRPr="00AD496B">
        <w:t xml:space="preserve">any areas </w:t>
      </w:r>
      <w:r w:rsidRPr="00AD496B">
        <w:t xml:space="preserve">other than </w:t>
      </w:r>
      <w:r w:rsidR="005B72BA" w:rsidRPr="00AD496B">
        <w:t xml:space="preserve">the </w:t>
      </w:r>
      <w:r w:rsidRPr="00AD496B">
        <w:t>surfaces intended.</w:t>
      </w:r>
    </w:p>
    <w:p w14:paraId="7DB4B35C" w14:textId="77777777" w:rsidR="008216FF" w:rsidRPr="00AD496B" w:rsidRDefault="00382614" w:rsidP="00D601E8">
      <w:pPr>
        <w:pStyle w:val="Heading3"/>
      </w:pPr>
      <w:r w:rsidRPr="00AD496B">
        <w:t>I</w:t>
      </w:r>
      <w:r w:rsidR="008216FF" w:rsidRPr="00AD496B">
        <w:t>mmediately</w:t>
      </w:r>
      <w:r w:rsidRPr="00AD496B">
        <w:t xml:space="preserve"> clean up</w:t>
      </w:r>
      <w:r w:rsidR="008216FF" w:rsidRPr="00AD496B">
        <w:t xml:space="preserve"> any material sprayed where not intended, to the satisfaction of the </w:t>
      </w:r>
      <w:r w:rsidR="00E846CE">
        <w:t>Consultant</w:t>
      </w:r>
      <w:r w:rsidR="008216FF" w:rsidRPr="00AD496B">
        <w:t>.</w:t>
      </w:r>
    </w:p>
    <w:p w14:paraId="1851CCBB" w14:textId="77777777" w:rsidR="008216FF" w:rsidRPr="00AD496B" w:rsidRDefault="008216FF" w:rsidP="00D601E8">
      <w:pPr>
        <w:pStyle w:val="Heading3"/>
      </w:pPr>
      <w:r w:rsidRPr="00AD496B">
        <w:t xml:space="preserve">Do not perform </w:t>
      </w:r>
      <w:r w:rsidR="00DA51F3" w:rsidRPr="00AD496B">
        <w:t>the W</w:t>
      </w:r>
      <w:r w:rsidRPr="00AD496B">
        <w:t>ork under adverse field conditions such as wind speeds over 10</w:t>
      </w:r>
      <w:r w:rsidR="005F3511" w:rsidRPr="00AD496B">
        <w:t> </w:t>
      </w:r>
      <w:r w:rsidRPr="00AD496B">
        <w:t>km/h, ground covered with snow, ice</w:t>
      </w:r>
      <w:r w:rsidR="00155C12" w:rsidRPr="00AD496B">
        <w:t>,</w:t>
      </w:r>
      <w:r w:rsidRPr="00AD496B">
        <w:t xml:space="preserve"> standing water</w:t>
      </w:r>
      <w:r w:rsidR="00155C12" w:rsidRPr="00AD496B">
        <w:t xml:space="preserve"> or </w:t>
      </w:r>
      <w:r w:rsidR="00382614" w:rsidRPr="00AD496B">
        <w:t xml:space="preserve">a </w:t>
      </w:r>
      <w:r w:rsidR="00155C12" w:rsidRPr="00AD496B">
        <w:t>concentrated flow of water</w:t>
      </w:r>
      <w:r w:rsidRPr="00AD496B">
        <w:t>.</w:t>
      </w:r>
    </w:p>
    <w:p w14:paraId="1527E29A" w14:textId="77777777" w:rsidR="00D315EB" w:rsidRPr="00AD496B" w:rsidRDefault="008216FF" w:rsidP="00D601E8">
      <w:pPr>
        <w:pStyle w:val="Heading3"/>
      </w:pPr>
      <w:r w:rsidRPr="00AD496B">
        <w:t>Protect seeded areas from trespass until plants are established.</w:t>
      </w:r>
    </w:p>
    <w:p w14:paraId="362CD80E" w14:textId="77777777" w:rsidR="008216FF" w:rsidRPr="00AD496B" w:rsidRDefault="00D315EB" w:rsidP="001B4EBA">
      <w:pPr>
        <w:pStyle w:val="Heading2"/>
      </w:pPr>
      <w:r w:rsidRPr="00AD496B">
        <w:t>Preparation</w:t>
      </w:r>
      <w:r w:rsidR="007713B1" w:rsidRPr="00AD496B">
        <w:t xml:space="preserve"> </w:t>
      </w:r>
      <w:r w:rsidRPr="00AD496B">
        <w:t>of Surfaces</w:t>
      </w:r>
    </w:p>
    <w:p w14:paraId="71696E12" w14:textId="77777777" w:rsidR="002A7122" w:rsidRPr="00AD496B" w:rsidRDefault="002A7122" w:rsidP="001B4EBA">
      <w:pPr>
        <w:pStyle w:val="Heading3"/>
      </w:pPr>
      <w:r w:rsidRPr="00AD496B">
        <w:t>Surface</w:t>
      </w:r>
      <w:r w:rsidR="00382614" w:rsidRPr="00AD496B">
        <w:t>s</w:t>
      </w:r>
      <w:r w:rsidRPr="00AD496B">
        <w:t xml:space="preserve"> to be seeded shall be prepared </w:t>
      </w:r>
      <w:r w:rsidR="006D47DF">
        <w:t>within</w:t>
      </w:r>
      <w:r w:rsidRPr="00AD496B">
        <w:t xml:space="preserve"> 7</w:t>
      </w:r>
      <w:r w:rsidR="005F3511" w:rsidRPr="00AD496B">
        <w:t> </w:t>
      </w:r>
      <w:r w:rsidR="006D47DF">
        <w:t>D</w:t>
      </w:r>
      <w:r w:rsidRPr="00AD496B">
        <w:t xml:space="preserve">ays </w:t>
      </w:r>
      <w:r w:rsidR="006D47DF">
        <w:t>of</w:t>
      </w:r>
      <w:r w:rsidRPr="00AD496B">
        <w:t xml:space="preserve"> the seeding operation.</w:t>
      </w:r>
    </w:p>
    <w:p w14:paraId="74B09256" w14:textId="77777777" w:rsidR="008216FF" w:rsidRPr="00AD496B" w:rsidRDefault="008216FF" w:rsidP="00D601E8">
      <w:pPr>
        <w:pStyle w:val="Heading3"/>
      </w:pPr>
      <w:r w:rsidRPr="00AD496B">
        <w:t xml:space="preserve">Fine grade areas to be seeded </w:t>
      </w:r>
      <w:r w:rsidR="006D47DF">
        <w:t>shall be</w:t>
      </w:r>
      <w:r w:rsidR="00974302" w:rsidRPr="00AD496B">
        <w:t xml:space="preserve"> </w:t>
      </w:r>
      <w:r w:rsidRPr="00AD496B">
        <w:t xml:space="preserve">free of humps and hollows. </w:t>
      </w:r>
      <w:r w:rsidR="005F3511" w:rsidRPr="00AD496B">
        <w:t xml:space="preserve"> </w:t>
      </w:r>
      <w:r w:rsidRPr="00AD496B">
        <w:t xml:space="preserve">Ensure </w:t>
      </w:r>
      <w:r w:rsidR="005B72BA" w:rsidRPr="00AD496B">
        <w:t xml:space="preserve">that </w:t>
      </w:r>
      <w:r w:rsidR="00974302" w:rsidRPr="00AD496B">
        <w:t xml:space="preserve">the </w:t>
      </w:r>
      <w:r w:rsidRPr="00AD496B">
        <w:t>areas are free of deleterious and refuse materials</w:t>
      </w:r>
      <w:r w:rsidR="00041335" w:rsidRPr="00AD496B">
        <w:t>, surface stones greater tha</w:t>
      </w:r>
      <w:r w:rsidR="002A7122" w:rsidRPr="00AD496B">
        <w:t>n 50</w:t>
      </w:r>
      <w:r w:rsidR="005F3511" w:rsidRPr="00AD496B">
        <w:t> </w:t>
      </w:r>
      <w:r w:rsidR="002A7122" w:rsidRPr="00AD496B">
        <w:t>mm in diameter, weeds or other unwanted vegetation, and erosion.</w:t>
      </w:r>
    </w:p>
    <w:p w14:paraId="34EAD95D" w14:textId="77777777" w:rsidR="008216FF" w:rsidRPr="00AD496B" w:rsidRDefault="002A7122" w:rsidP="00D601E8">
      <w:pPr>
        <w:pStyle w:val="Heading3"/>
      </w:pPr>
      <w:r w:rsidRPr="00AD496B">
        <w:t>Uniformly c</w:t>
      </w:r>
      <w:r w:rsidR="008216FF" w:rsidRPr="00AD496B">
        <w:t xml:space="preserve">ultivate areas identified as requiring cultivation to </w:t>
      </w:r>
      <w:r w:rsidR="00974302" w:rsidRPr="00AD496B">
        <w:t>a</w:t>
      </w:r>
      <w:r w:rsidRPr="00AD496B">
        <w:t xml:space="preserve"> minimum</w:t>
      </w:r>
      <w:r w:rsidR="00974302" w:rsidRPr="00AD496B">
        <w:t xml:space="preserve"> </w:t>
      </w:r>
      <w:r w:rsidR="008216FF" w:rsidRPr="00AD496B">
        <w:t xml:space="preserve">depth of </w:t>
      </w:r>
      <w:r w:rsidRPr="00AD496B">
        <w:t>50</w:t>
      </w:r>
      <w:r w:rsidR="005F3511" w:rsidRPr="00AD496B">
        <w:t> </w:t>
      </w:r>
      <w:r w:rsidR="008216FF" w:rsidRPr="00AD496B">
        <w:t>mm.</w:t>
      </w:r>
    </w:p>
    <w:p w14:paraId="30A1A2D2" w14:textId="77777777" w:rsidR="008216FF" w:rsidRPr="00AD496B" w:rsidRDefault="008216FF" w:rsidP="00D601E8">
      <w:pPr>
        <w:pStyle w:val="Heading3"/>
      </w:pPr>
      <w:r w:rsidRPr="00AD496B">
        <w:t>Ensure</w:t>
      </w:r>
      <w:r w:rsidR="002A7122" w:rsidRPr="00AD496B">
        <w:t xml:space="preserve"> </w:t>
      </w:r>
      <w:r w:rsidR="00382614" w:rsidRPr="00AD496B">
        <w:t xml:space="preserve">that </w:t>
      </w:r>
      <w:r w:rsidR="002A7122" w:rsidRPr="00AD496B">
        <w:t>soil is loose, friable</w:t>
      </w:r>
      <w:r w:rsidR="00423342" w:rsidRPr="00AD496B">
        <w:t xml:space="preserve"> and suitable as a seed bed </w:t>
      </w:r>
      <w:r w:rsidR="00382614" w:rsidRPr="00AD496B">
        <w:t xml:space="preserve">in order </w:t>
      </w:r>
      <w:r w:rsidR="00423342" w:rsidRPr="00AD496B">
        <w:t>to germinate seed</w:t>
      </w:r>
      <w:r w:rsidRPr="00AD496B">
        <w:t>.</w:t>
      </w:r>
    </w:p>
    <w:p w14:paraId="43F02A8E" w14:textId="77777777" w:rsidR="008216FF" w:rsidRPr="00AD496B" w:rsidRDefault="008216FF" w:rsidP="00D601E8">
      <w:pPr>
        <w:pStyle w:val="Heading3"/>
      </w:pPr>
      <w:r w:rsidRPr="00AD496B">
        <w:t xml:space="preserve">Obtain </w:t>
      </w:r>
      <w:r w:rsidR="00DB040B" w:rsidRPr="00AD496B">
        <w:t>the Consultant</w:t>
      </w:r>
      <w:r w:rsidR="00382614" w:rsidRPr="00AD496B">
        <w:t>’s</w:t>
      </w:r>
      <w:r w:rsidR="00DB040B" w:rsidRPr="00AD496B">
        <w:t xml:space="preserve"> and </w:t>
      </w:r>
      <w:r w:rsidRPr="00AD496B">
        <w:t xml:space="preserve">the </w:t>
      </w:r>
      <w:r w:rsidR="00423342" w:rsidRPr="00AD496B">
        <w:t>Region’s</w:t>
      </w:r>
      <w:r w:rsidRPr="00AD496B">
        <w:t xml:space="preserve"> approval of </w:t>
      </w:r>
      <w:r w:rsidR="00974302" w:rsidRPr="00AD496B">
        <w:t xml:space="preserve">the </w:t>
      </w:r>
      <w:r w:rsidRPr="00AD496B">
        <w:t xml:space="preserve">grade and topsoil depth before </w:t>
      </w:r>
      <w:r w:rsidR="00974302" w:rsidRPr="00AD496B">
        <w:t>commencing</w:t>
      </w:r>
      <w:r w:rsidRPr="00AD496B">
        <w:t xml:space="preserve"> seed</w:t>
      </w:r>
      <w:r w:rsidR="00974302" w:rsidRPr="00AD496B">
        <w:t>ing</w:t>
      </w:r>
      <w:r w:rsidR="00382614" w:rsidRPr="00AD496B">
        <w:t xml:space="preserve"> operations</w:t>
      </w:r>
      <w:r w:rsidRPr="00AD496B">
        <w:t>.</w:t>
      </w:r>
    </w:p>
    <w:p w14:paraId="6F9D6260" w14:textId="77777777" w:rsidR="008216FF" w:rsidRPr="00AD496B" w:rsidRDefault="00423342" w:rsidP="001B4EBA">
      <w:pPr>
        <w:pStyle w:val="Heading2"/>
      </w:pPr>
      <w:r w:rsidRPr="00AD496B">
        <w:t>Application of Composted</w:t>
      </w:r>
      <w:r w:rsidR="00366CC4" w:rsidRPr="00AD496B">
        <w:t xml:space="preserve"> </w:t>
      </w:r>
      <w:r w:rsidRPr="00AD496B">
        <w:t>Topsoil and Seeding</w:t>
      </w:r>
    </w:p>
    <w:p w14:paraId="03D3E016" w14:textId="77777777" w:rsidR="008216FF" w:rsidRPr="00AD496B" w:rsidRDefault="00D66AF4" w:rsidP="001B4EBA">
      <w:pPr>
        <w:pStyle w:val="Heading3"/>
      </w:pPr>
      <w:r w:rsidRPr="00AD496B">
        <w:t xml:space="preserve">Ensure </w:t>
      </w:r>
      <w:r w:rsidR="00382614" w:rsidRPr="00AD496B">
        <w:t xml:space="preserve">that the </w:t>
      </w:r>
      <w:r w:rsidRPr="00AD496B">
        <w:t xml:space="preserve">pneumatic blower is properly calibrated to ensure </w:t>
      </w:r>
      <w:r w:rsidR="00382614" w:rsidRPr="00AD496B">
        <w:t xml:space="preserve">that </w:t>
      </w:r>
      <w:r w:rsidRPr="00AD496B">
        <w:t>composted topsoil and seeding can be uniformly applied at a rate greater than 0.25</w:t>
      </w:r>
      <w:r w:rsidR="005F3511" w:rsidRPr="00AD496B">
        <w:t> </w:t>
      </w:r>
      <w:r w:rsidR="007713B1" w:rsidRPr="00AD496B">
        <w:t>m</w:t>
      </w:r>
      <w:r w:rsidR="007713B1" w:rsidRPr="00AD496B">
        <w:rPr>
          <w:vertAlign w:val="superscript"/>
        </w:rPr>
        <w:t>3</w:t>
      </w:r>
      <w:r w:rsidRPr="00AD496B">
        <w:t xml:space="preserve"> of material per minute.</w:t>
      </w:r>
    </w:p>
    <w:p w14:paraId="72484BFC" w14:textId="77777777" w:rsidR="008A42A8" w:rsidRPr="00AD496B" w:rsidRDefault="008A42A8" w:rsidP="00D601E8">
      <w:pPr>
        <w:pStyle w:val="Heading3"/>
      </w:pPr>
      <w:r w:rsidRPr="00AD496B">
        <w:t xml:space="preserve">Apply composted topsoil and seeding to all areas identified in the </w:t>
      </w:r>
      <w:r w:rsidR="00382614" w:rsidRPr="00AD496B">
        <w:t>D</w:t>
      </w:r>
      <w:r w:rsidRPr="00AD496B">
        <w:t xml:space="preserve">rawings or as </w:t>
      </w:r>
      <w:r w:rsidR="00382614" w:rsidRPr="00AD496B">
        <w:t xml:space="preserve">otherwise </w:t>
      </w:r>
      <w:r w:rsidRPr="00AD496B">
        <w:t xml:space="preserve">directed by the </w:t>
      </w:r>
      <w:r w:rsidR="00382614" w:rsidRPr="00AD496B">
        <w:t>R</w:t>
      </w:r>
      <w:r w:rsidRPr="00AD496B">
        <w:t>egion.</w:t>
      </w:r>
    </w:p>
    <w:p w14:paraId="5A97F1E4" w14:textId="77777777" w:rsidR="008A42A8" w:rsidRPr="00AD496B" w:rsidRDefault="008A42A8" w:rsidP="00D601E8">
      <w:pPr>
        <w:pStyle w:val="Heading3"/>
      </w:pPr>
      <w:r w:rsidRPr="00AD496B">
        <w:t>Apply composted topsoil and seeding to the following depths</w:t>
      </w:r>
      <w:r w:rsidR="00382614" w:rsidRPr="00AD496B">
        <w:t>,</w:t>
      </w:r>
      <w:r w:rsidRPr="00AD496B">
        <w:t xml:space="preserve"> depending on slope gradation:</w:t>
      </w:r>
    </w:p>
    <w:p w14:paraId="12278EAC" w14:textId="77777777" w:rsidR="008A42A8" w:rsidRPr="00AD496B" w:rsidRDefault="008A42A8" w:rsidP="00AD496B">
      <w:pPr>
        <w:pStyle w:val="Heading4"/>
      </w:pPr>
      <w:r w:rsidRPr="00AD496B">
        <w:t>0</w:t>
      </w:r>
      <w:r w:rsidR="007713B1" w:rsidRPr="00AD496B">
        <w:t xml:space="preserve"> to </w:t>
      </w:r>
      <w:r w:rsidRPr="00AD496B">
        <w:t>5</w:t>
      </w:r>
      <w:r w:rsidR="007713B1" w:rsidRPr="00AD496B">
        <w:t> </w:t>
      </w:r>
      <w:r w:rsidR="00382614" w:rsidRPr="00AD496B">
        <w:t>p</w:t>
      </w:r>
      <w:r w:rsidR="007713B1" w:rsidRPr="00AD496B">
        <w:t xml:space="preserve">ercent </w:t>
      </w:r>
      <w:r w:rsidR="00382614" w:rsidRPr="00AD496B">
        <w:t>s</w:t>
      </w:r>
      <w:r w:rsidR="007713B1" w:rsidRPr="00AD496B">
        <w:t>lope</w:t>
      </w:r>
      <w:r w:rsidRPr="00AD496B">
        <w:t xml:space="preserve">: </w:t>
      </w:r>
      <w:r w:rsidR="005F3511" w:rsidRPr="00AD496B">
        <w:t xml:space="preserve"> </w:t>
      </w:r>
      <w:r w:rsidRPr="00AD496B">
        <w:t xml:space="preserve">10 </w:t>
      </w:r>
      <w:r w:rsidR="007713B1" w:rsidRPr="00AD496B">
        <w:t xml:space="preserve">to </w:t>
      </w:r>
      <w:r w:rsidRPr="00AD496B">
        <w:t>15</w:t>
      </w:r>
      <w:r w:rsidR="005F3511" w:rsidRPr="00AD496B">
        <w:t> </w:t>
      </w:r>
      <w:r w:rsidRPr="00AD496B">
        <w:t>mm depth</w:t>
      </w:r>
      <w:r w:rsidR="005F3511" w:rsidRPr="00AD496B">
        <w:t>.</w:t>
      </w:r>
    </w:p>
    <w:p w14:paraId="129923F8" w14:textId="77777777" w:rsidR="008A42A8" w:rsidRPr="00AD496B" w:rsidRDefault="008A42A8" w:rsidP="00AD496B">
      <w:pPr>
        <w:pStyle w:val="Heading4"/>
      </w:pPr>
      <w:r w:rsidRPr="00AD496B">
        <w:t>5</w:t>
      </w:r>
      <w:r w:rsidR="007713B1" w:rsidRPr="00AD496B">
        <w:t xml:space="preserve"> to </w:t>
      </w:r>
      <w:r w:rsidRPr="00AD496B">
        <w:t>10</w:t>
      </w:r>
      <w:r w:rsidR="007713B1" w:rsidRPr="00AD496B">
        <w:t> </w:t>
      </w:r>
      <w:r w:rsidR="00382614" w:rsidRPr="00AD496B">
        <w:t>p</w:t>
      </w:r>
      <w:r w:rsidR="007713B1" w:rsidRPr="00AD496B">
        <w:t xml:space="preserve">ercent </w:t>
      </w:r>
      <w:r w:rsidR="00382614" w:rsidRPr="00AD496B">
        <w:t>s</w:t>
      </w:r>
      <w:r w:rsidR="007713B1" w:rsidRPr="00AD496B">
        <w:t>lope</w:t>
      </w:r>
      <w:r w:rsidRPr="00AD496B">
        <w:t xml:space="preserve">: </w:t>
      </w:r>
      <w:r w:rsidR="005F3511" w:rsidRPr="00AD496B">
        <w:t xml:space="preserve"> </w:t>
      </w:r>
      <w:r w:rsidRPr="00AD496B">
        <w:t>15</w:t>
      </w:r>
      <w:r w:rsidR="007713B1" w:rsidRPr="00AD496B">
        <w:t xml:space="preserve"> to </w:t>
      </w:r>
      <w:r w:rsidRPr="00AD496B">
        <w:t>20</w:t>
      </w:r>
      <w:r w:rsidR="005F3511" w:rsidRPr="00AD496B">
        <w:t> </w:t>
      </w:r>
      <w:r w:rsidRPr="00AD496B">
        <w:t>mm depth</w:t>
      </w:r>
      <w:r w:rsidR="005F3511" w:rsidRPr="00AD496B">
        <w:t>.</w:t>
      </w:r>
    </w:p>
    <w:p w14:paraId="18059F83" w14:textId="77777777" w:rsidR="008A42A8" w:rsidRPr="00AD496B" w:rsidRDefault="008A42A8" w:rsidP="00AD496B">
      <w:pPr>
        <w:pStyle w:val="Heading4"/>
      </w:pPr>
      <w:r w:rsidRPr="00AD496B">
        <w:t>10</w:t>
      </w:r>
      <w:r w:rsidR="007713B1" w:rsidRPr="00AD496B">
        <w:t xml:space="preserve"> to </w:t>
      </w:r>
      <w:r w:rsidRPr="00AD496B">
        <w:t>25</w:t>
      </w:r>
      <w:r w:rsidR="007713B1" w:rsidRPr="00AD496B">
        <w:t> </w:t>
      </w:r>
      <w:r w:rsidR="00382614" w:rsidRPr="00AD496B">
        <w:t>p</w:t>
      </w:r>
      <w:r w:rsidR="007713B1" w:rsidRPr="00AD496B">
        <w:t xml:space="preserve">ercent </w:t>
      </w:r>
      <w:r w:rsidR="00382614" w:rsidRPr="00AD496B">
        <w:t>s</w:t>
      </w:r>
      <w:r w:rsidR="007713B1" w:rsidRPr="00AD496B">
        <w:t>lope</w:t>
      </w:r>
      <w:r w:rsidRPr="00AD496B">
        <w:t xml:space="preserve">: </w:t>
      </w:r>
      <w:r w:rsidR="005F3511" w:rsidRPr="00AD496B">
        <w:t xml:space="preserve"> </w:t>
      </w:r>
      <w:r w:rsidRPr="00AD496B">
        <w:t>20</w:t>
      </w:r>
      <w:r w:rsidR="007713B1" w:rsidRPr="00AD496B">
        <w:t xml:space="preserve"> to </w:t>
      </w:r>
      <w:r w:rsidRPr="00AD496B">
        <w:t>25</w:t>
      </w:r>
      <w:r w:rsidR="005F3511" w:rsidRPr="00AD496B">
        <w:t> </w:t>
      </w:r>
      <w:r w:rsidRPr="00AD496B">
        <w:t>mm depth</w:t>
      </w:r>
      <w:r w:rsidR="005F3511" w:rsidRPr="00AD496B">
        <w:t>.</w:t>
      </w:r>
    </w:p>
    <w:p w14:paraId="2AC523D5" w14:textId="77777777" w:rsidR="008A42A8" w:rsidRPr="00AD496B" w:rsidRDefault="008A42A8" w:rsidP="00AD496B">
      <w:pPr>
        <w:pStyle w:val="Heading4"/>
      </w:pPr>
      <w:r w:rsidRPr="00AD496B">
        <w:t>25</w:t>
      </w:r>
      <w:r w:rsidR="007713B1" w:rsidRPr="00AD496B">
        <w:t xml:space="preserve"> to </w:t>
      </w:r>
      <w:r w:rsidRPr="00AD496B">
        <w:t>35</w:t>
      </w:r>
      <w:r w:rsidR="007713B1" w:rsidRPr="00AD496B">
        <w:t> </w:t>
      </w:r>
      <w:r w:rsidR="00382614" w:rsidRPr="00AD496B">
        <w:t>p</w:t>
      </w:r>
      <w:r w:rsidR="007713B1" w:rsidRPr="00AD496B">
        <w:t xml:space="preserve">ercent </w:t>
      </w:r>
      <w:r w:rsidR="00382614" w:rsidRPr="00AD496B">
        <w:t>s</w:t>
      </w:r>
      <w:r w:rsidR="007713B1" w:rsidRPr="00AD496B">
        <w:t>lope</w:t>
      </w:r>
      <w:r w:rsidRPr="00AD496B">
        <w:t xml:space="preserve">: </w:t>
      </w:r>
      <w:r w:rsidR="005F3511" w:rsidRPr="00AD496B">
        <w:t xml:space="preserve"> </w:t>
      </w:r>
      <w:r w:rsidRPr="00AD496B">
        <w:t>25</w:t>
      </w:r>
      <w:r w:rsidR="007713B1" w:rsidRPr="00AD496B">
        <w:t xml:space="preserve"> to </w:t>
      </w:r>
      <w:r w:rsidRPr="00AD496B">
        <w:t>40</w:t>
      </w:r>
      <w:r w:rsidR="005F3511" w:rsidRPr="00AD496B">
        <w:t> </w:t>
      </w:r>
      <w:r w:rsidRPr="00AD496B">
        <w:t>mm depth</w:t>
      </w:r>
      <w:r w:rsidR="005F3511" w:rsidRPr="00AD496B">
        <w:t>.</w:t>
      </w:r>
    </w:p>
    <w:p w14:paraId="67FC618B" w14:textId="77777777" w:rsidR="008A42A8" w:rsidRPr="00AD496B" w:rsidRDefault="008A42A8" w:rsidP="00AD496B">
      <w:pPr>
        <w:pStyle w:val="Heading4"/>
      </w:pPr>
      <w:r w:rsidRPr="00AD496B">
        <w:t>35</w:t>
      </w:r>
      <w:r w:rsidR="007713B1" w:rsidRPr="00AD496B">
        <w:t xml:space="preserve"> to </w:t>
      </w:r>
      <w:r w:rsidRPr="00AD496B">
        <w:t>45</w:t>
      </w:r>
      <w:r w:rsidR="007713B1" w:rsidRPr="00AD496B">
        <w:t> </w:t>
      </w:r>
      <w:r w:rsidR="00382614" w:rsidRPr="00AD496B">
        <w:t>p</w:t>
      </w:r>
      <w:r w:rsidR="007713B1" w:rsidRPr="00AD496B">
        <w:t xml:space="preserve">ercent </w:t>
      </w:r>
      <w:r w:rsidR="00382614" w:rsidRPr="00AD496B">
        <w:t>s</w:t>
      </w:r>
      <w:r w:rsidR="007713B1" w:rsidRPr="00AD496B">
        <w:t>lope</w:t>
      </w:r>
      <w:r w:rsidRPr="00AD496B">
        <w:t xml:space="preserve">: </w:t>
      </w:r>
      <w:r w:rsidR="005F3511" w:rsidRPr="00AD496B">
        <w:t xml:space="preserve"> </w:t>
      </w:r>
      <w:r w:rsidRPr="00AD496B">
        <w:t>30</w:t>
      </w:r>
      <w:r w:rsidR="007713B1" w:rsidRPr="00AD496B">
        <w:t xml:space="preserve"> to </w:t>
      </w:r>
      <w:r w:rsidRPr="00AD496B">
        <w:t>50</w:t>
      </w:r>
      <w:r w:rsidR="005F3511" w:rsidRPr="00AD496B">
        <w:t> </w:t>
      </w:r>
      <w:r w:rsidRPr="00AD496B">
        <w:t>mm depth</w:t>
      </w:r>
      <w:r w:rsidR="005F3511" w:rsidRPr="00AD496B">
        <w:t>.</w:t>
      </w:r>
    </w:p>
    <w:p w14:paraId="5836F00E" w14:textId="77777777" w:rsidR="008216FF" w:rsidRPr="00AD496B" w:rsidRDefault="008A42A8" w:rsidP="001B4EBA">
      <w:pPr>
        <w:pStyle w:val="Heading3"/>
      </w:pPr>
      <w:r w:rsidRPr="00AD496B">
        <w:t>Composted topsoil and seed shall overlap the adjoining ground cover by 300</w:t>
      </w:r>
      <w:r w:rsidR="005F3511" w:rsidRPr="00AD496B">
        <w:t> </w:t>
      </w:r>
      <w:r w:rsidRPr="00AD496B">
        <w:t>mm</w:t>
      </w:r>
      <w:r w:rsidR="005F3511" w:rsidRPr="00AD496B">
        <w:t>.</w:t>
      </w:r>
    </w:p>
    <w:p w14:paraId="4EA42BC4" w14:textId="77777777" w:rsidR="008216FF" w:rsidRPr="00AD496B" w:rsidRDefault="008216FF" w:rsidP="00D601E8">
      <w:pPr>
        <w:pStyle w:val="Heading3"/>
      </w:pPr>
      <w:r w:rsidRPr="00AD496B">
        <w:t>Re</w:t>
      </w:r>
      <w:r w:rsidR="008D39A4" w:rsidRPr="00AD496B">
        <w:noBreakHyphen/>
      </w:r>
      <w:r w:rsidRPr="00AD496B">
        <w:t xml:space="preserve">apply where </w:t>
      </w:r>
      <w:r w:rsidR="00945CD8" w:rsidRPr="00AD496B">
        <w:t xml:space="preserve">the </w:t>
      </w:r>
      <w:r w:rsidRPr="00AD496B">
        <w:t>application is not uniform.</w:t>
      </w:r>
    </w:p>
    <w:p w14:paraId="0B2FE083" w14:textId="77777777" w:rsidR="008216FF" w:rsidRPr="00AD496B" w:rsidRDefault="008216FF" w:rsidP="00D601E8">
      <w:pPr>
        <w:pStyle w:val="Heading3"/>
      </w:pPr>
      <w:r w:rsidRPr="00AD496B">
        <w:t xml:space="preserve">Remove </w:t>
      </w:r>
      <w:r w:rsidR="008A42A8" w:rsidRPr="00AD496B">
        <w:t>material</w:t>
      </w:r>
      <w:r w:rsidRPr="00AD496B">
        <w:t xml:space="preserve"> from </w:t>
      </w:r>
      <w:r w:rsidR="008A42A8" w:rsidRPr="00AD496B">
        <w:t xml:space="preserve">objects and areas not designated to be </w:t>
      </w:r>
      <w:proofErr w:type="spellStart"/>
      <w:r w:rsidR="008A42A8" w:rsidRPr="00AD496B">
        <w:t>terraseeded</w:t>
      </w:r>
      <w:proofErr w:type="spellEnd"/>
      <w:r w:rsidRPr="00AD496B">
        <w:t>.</w:t>
      </w:r>
    </w:p>
    <w:p w14:paraId="46C4C10E" w14:textId="77777777" w:rsidR="008216FF" w:rsidRPr="00AD496B" w:rsidRDefault="008216FF" w:rsidP="00D601E8">
      <w:pPr>
        <w:pStyle w:val="Heading3"/>
      </w:pPr>
      <w:r w:rsidRPr="00AD496B">
        <w:t xml:space="preserve">Protect seeded areas from trespass satisfactory to the </w:t>
      </w:r>
      <w:r w:rsidR="008A42A8" w:rsidRPr="00AD496B">
        <w:t>Region</w:t>
      </w:r>
      <w:r w:rsidRPr="00AD496B">
        <w:t>.</w:t>
      </w:r>
    </w:p>
    <w:p w14:paraId="052F0A29" w14:textId="77777777" w:rsidR="008216FF" w:rsidRPr="00AD496B" w:rsidRDefault="008216FF" w:rsidP="00D601E8">
      <w:pPr>
        <w:pStyle w:val="Heading3"/>
        <w:rPr>
          <w:u w:val="single"/>
        </w:rPr>
      </w:pPr>
      <w:r w:rsidRPr="00AD496B">
        <w:t>Remove protection devic</w:t>
      </w:r>
      <w:r w:rsidR="009F13D9" w:rsidRPr="00AD496B">
        <w:t xml:space="preserve">es as directed by the </w:t>
      </w:r>
      <w:r w:rsidR="008A42A8" w:rsidRPr="00AD496B">
        <w:t>Region</w:t>
      </w:r>
      <w:r w:rsidR="009F13D9" w:rsidRPr="00AD496B">
        <w:t>.</w:t>
      </w:r>
    </w:p>
    <w:p w14:paraId="78A572B9" w14:textId="77777777" w:rsidR="008216FF" w:rsidRPr="00AD496B" w:rsidRDefault="008216FF" w:rsidP="001B4EBA">
      <w:pPr>
        <w:pStyle w:val="Heading2"/>
      </w:pPr>
      <w:r w:rsidRPr="00AD496B">
        <w:t>Maintenance During</w:t>
      </w:r>
      <w:r w:rsidR="00012413" w:rsidRPr="00AD496B">
        <w:t xml:space="preserve"> </w:t>
      </w:r>
      <w:r w:rsidR="009F13D9" w:rsidRPr="00AD496B">
        <w:t>Establishment Period</w:t>
      </w:r>
    </w:p>
    <w:p w14:paraId="7E2F2D5F" w14:textId="77777777" w:rsidR="008216FF" w:rsidRPr="00AD496B" w:rsidRDefault="008216FF" w:rsidP="001B4EBA">
      <w:pPr>
        <w:pStyle w:val="Heading3"/>
      </w:pPr>
      <w:r w:rsidRPr="00AD496B">
        <w:t xml:space="preserve">Perform </w:t>
      </w:r>
      <w:r w:rsidR="005B72BA" w:rsidRPr="00AD496B">
        <w:t xml:space="preserve">the </w:t>
      </w:r>
      <w:r w:rsidRPr="00AD496B">
        <w:t xml:space="preserve">following operations from </w:t>
      </w:r>
      <w:r w:rsidR="005B72BA" w:rsidRPr="00AD496B">
        <w:t xml:space="preserve">the </w:t>
      </w:r>
      <w:r w:rsidRPr="00AD496B">
        <w:t xml:space="preserve">time of seed application until acceptance by </w:t>
      </w:r>
      <w:r w:rsidR="00DB040B" w:rsidRPr="00AD496B">
        <w:t xml:space="preserve">the Consultant and </w:t>
      </w:r>
      <w:r w:rsidRPr="00AD496B">
        <w:t xml:space="preserve">the </w:t>
      </w:r>
      <w:r w:rsidR="008A42A8" w:rsidRPr="00AD496B">
        <w:t>Region</w:t>
      </w:r>
      <w:r w:rsidRPr="00AD496B">
        <w:t>:</w:t>
      </w:r>
    </w:p>
    <w:p w14:paraId="72EC939D" w14:textId="77777777" w:rsidR="008216FF" w:rsidRPr="00AD496B" w:rsidRDefault="001F5594" w:rsidP="00165D31">
      <w:pPr>
        <w:pStyle w:val="Heading4"/>
      </w:pPr>
      <w:r>
        <w:t>Areas of Application</w:t>
      </w:r>
      <w:r w:rsidR="008216FF" w:rsidRPr="00AD496B">
        <w:t>:</w:t>
      </w:r>
    </w:p>
    <w:p w14:paraId="78E7E2D8" w14:textId="77777777" w:rsidR="008216FF" w:rsidRPr="00AD496B" w:rsidRDefault="008216FF" w:rsidP="00165D31">
      <w:pPr>
        <w:pStyle w:val="Heading5"/>
      </w:pPr>
      <w:r w:rsidRPr="00AD496B">
        <w:t xml:space="preserve">Repair and reseed dead or bare spots to allow </w:t>
      </w:r>
      <w:r w:rsidR="005B72BA" w:rsidRPr="00AD496B">
        <w:t xml:space="preserve">for </w:t>
      </w:r>
      <w:r w:rsidR="009D325F">
        <w:t xml:space="preserve">the </w:t>
      </w:r>
      <w:r w:rsidRPr="00AD496B">
        <w:t>establishment of seed prior to acceptance.</w:t>
      </w:r>
    </w:p>
    <w:p w14:paraId="72F67F90" w14:textId="77777777" w:rsidR="008216FF" w:rsidRPr="00AD496B" w:rsidRDefault="008216FF" w:rsidP="00165D31">
      <w:pPr>
        <w:pStyle w:val="Heading5"/>
      </w:pPr>
      <w:r w:rsidRPr="00AD496B">
        <w:t>Mow grass to 50</w:t>
      </w:r>
      <w:r w:rsidR="005F3511" w:rsidRPr="00AD496B">
        <w:t> </w:t>
      </w:r>
      <w:r w:rsidRPr="00AD496B">
        <w:t xml:space="preserve">mm whenever it reaches </w:t>
      </w:r>
      <w:r w:rsidR="003A0DEF" w:rsidRPr="00AD496B">
        <w:t xml:space="preserve">a </w:t>
      </w:r>
      <w:r w:rsidR="005F3511" w:rsidRPr="00AD496B">
        <w:t>height of 70 </w:t>
      </w:r>
      <w:r w:rsidRPr="00AD496B">
        <w:t xml:space="preserve">mm. </w:t>
      </w:r>
      <w:r w:rsidR="005F3511" w:rsidRPr="00AD496B">
        <w:t xml:space="preserve"> </w:t>
      </w:r>
      <w:r w:rsidRPr="00AD496B">
        <w:t xml:space="preserve">Remove clippings which will smother grass as directed by the </w:t>
      </w:r>
      <w:r w:rsidR="008A42A8" w:rsidRPr="00AD496B">
        <w:t>Region</w:t>
      </w:r>
      <w:r w:rsidRPr="00AD496B">
        <w:t>.</w:t>
      </w:r>
    </w:p>
    <w:p w14:paraId="7588A455" w14:textId="77777777" w:rsidR="008216FF" w:rsidRPr="00AD496B" w:rsidRDefault="008216FF" w:rsidP="00165D31">
      <w:pPr>
        <w:pStyle w:val="Heading5"/>
      </w:pPr>
      <w:r w:rsidRPr="00AD496B">
        <w:lastRenderedPageBreak/>
        <w:t xml:space="preserve">Fertilize seeded areas after </w:t>
      </w:r>
      <w:r w:rsidR="00945CD8" w:rsidRPr="00AD496B">
        <w:t xml:space="preserve">the </w:t>
      </w:r>
      <w:r w:rsidRPr="00AD496B">
        <w:t xml:space="preserve">first cutting in accordance with </w:t>
      </w:r>
      <w:r w:rsidR="005B72BA" w:rsidRPr="00AD496B">
        <w:t>the</w:t>
      </w:r>
      <w:r w:rsidR="008E16BC" w:rsidRPr="00AD496B">
        <w:t xml:space="preserve"> seed supplier</w:t>
      </w:r>
      <w:r w:rsidR="00EF372A" w:rsidRPr="00AD496B">
        <w:t>’s</w:t>
      </w:r>
      <w:r w:rsidR="005B72BA" w:rsidRPr="00AD496B">
        <w:t xml:space="preserve"> </w:t>
      </w:r>
      <w:r w:rsidRPr="00AD496B">
        <w:t xml:space="preserve">fertilizing program. </w:t>
      </w:r>
      <w:r w:rsidR="005F3511" w:rsidRPr="00AD496B">
        <w:t xml:space="preserve"> </w:t>
      </w:r>
      <w:r w:rsidRPr="00AD496B">
        <w:t xml:space="preserve">Spread half of </w:t>
      </w:r>
      <w:r w:rsidR="00A21260" w:rsidRPr="00AD496B">
        <w:t xml:space="preserve">the </w:t>
      </w:r>
      <w:r w:rsidRPr="00AD496B">
        <w:t xml:space="preserve">required amount of fertilizer in one direction and </w:t>
      </w:r>
      <w:r w:rsidR="005B72BA" w:rsidRPr="00AD496B">
        <w:t xml:space="preserve">the </w:t>
      </w:r>
      <w:r w:rsidRPr="00AD496B">
        <w:t>remainder at right angles</w:t>
      </w:r>
      <w:r w:rsidR="003A0DEF" w:rsidRPr="00AD496B">
        <w:t xml:space="preserve">. </w:t>
      </w:r>
      <w:r w:rsidR="005F3511" w:rsidRPr="00AD496B">
        <w:t xml:space="preserve"> </w:t>
      </w:r>
      <w:r w:rsidR="005B72BA" w:rsidRPr="00AD496B">
        <w:t>Apply sufficient w</w:t>
      </w:r>
      <w:r w:rsidRPr="00AD496B">
        <w:t>ater.</w:t>
      </w:r>
    </w:p>
    <w:p w14:paraId="161535CF" w14:textId="77777777" w:rsidR="008216FF" w:rsidRPr="00AD496B" w:rsidRDefault="008216FF" w:rsidP="00165D31">
      <w:pPr>
        <w:pStyle w:val="Heading5"/>
      </w:pPr>
      <w:r w:rsidRPr="00AD496B">
        <w:t>Control weeds by mechanical or chemical means utilizing integrated pest management practices</w:t>
      </w:r>
      <w:r w:rsidR="00CA2C83">
        <w:t xml:space="preserve"> </w:t>
      </w:r>
      <w:r w:rsidR="003C57E9">
        <w:t>in accordance with</w:t>
      </w:r>
      <w:r w:rsidR="00CA2C83">
        <w:t xml:space="preserve"> related regulatory requirements</w:t>
      </w:r>
      <w:r w:rsidRPr="00AD496B">
        <w:t>.</w:t>
      </w:r>
    </w:p>
    <w:p w14:paraId="46BE1373" w14:textId="77777777" w:rsidR="008216FF" w:rsidRPr="00AD496B" w:rsidRDefault="008216FF" w:rsidP="00165D31">
      <w:pPr>
        <w:pStyle w:val="Heading5"/>
      </w:pPr>
      <w:r w:rsidRPr="00AD496B">
        <w:t>Water seeded area</w:t>
      </w:r>
      <w:r w:rsidR="00945CD8" w:rsidRPr="00AD496B">
        <w:t>s</w:t>
      </w:r>
      <w:r w:rsidRPr="00AD496B">
        <w:t xml:space="preserve"> to maintain </w:t>
      </w:r>
      <w:r w:rsidR="00945CD8" w:rsidRPr="00AD496B">
        <w:t xml:space="preserve">the </w:t>
      </w:r>
      <w:r w:rsidRPr="00AD496B">
        <w:t xml:space="preserve">optimum soil moisture level for germination and continued growth of grass. </w:t>
      </w:r>
      <w:r w:rsidR="005F3511" w:rsidRPr="00AD496B">
        <w:t xml:space="preserve"> </w:t>
      </w:r>
      <w:r w:rsidRPr="00AD496B">
        <w:t>Control watering to prevent washouts.</w:t>
      </w:r>
    </w:p>
    <w:p w14:paraId="04FD0709" w14:textId="77777777" w:rsidR="008216FF" w:rsidRPr="00AD496B" w:rsidRDefault="00757CE0" w:rsidP="001B4EBA">
      <w:pPr>
        <w:pStyle w:val="Heading2"/>
      </w:pPr>
      <w:r w:rsidRPr="00AD496B">
        <w:t>Acceptance</w:t>
      </w:r>
    </w:p>
    <w:p w14:paraId="7A039917" w14:textId="77777777" w:rsidR="008216FF" w:rsidRPr="00AD496B" w:rsidRDefault="008216FF" w:rsidP="001B4EBA">
      <w:pPr>
        <w:pStyle w:val="Heading3"/>
      </w:pPr>
      <w:r w:rsidRPr="00AD496B">
        <w:t xml:space="preserve">Seeded areas will be accepted by the </w:t>
      </w:r>
      <w:r w:rsidR="003A0DEF" w:rsidRPr="00AD496B">
        <w:t>Consultant</w:t>
      </w:r>
      <w:r w:rsidRPr="00AD496B">
        <w:t xml:space="preserve"> provided that:</w:t>
      </w:r>
    </w:p>
    <w:p w14:paraId="771509BA" w14:textId="77777777" w:rsidR="00B229F4" w:rsidRPr="00AD496B" w:rsidRDefault="008216FF" w:rsidP="00AD496B">
      <w:pPr>
        <w:pStyle w:val="Heading4"/>
      </w:pPr>
      <w:r w:rsidRPr="00AD496B">
        <w:t>Plants are uniformly established.</w:t>
      </w:r>
    </w:p>
    <w:p w14:paraId="7D2326DE" w14:textId="77777777" w:rsidR="008216FF" w:rsidRPr="00AD496B" w:rsidRDefault="008216FF" w:rsidP="00AD496B">
      <w:pPr>
        <w:pStyle w:val="Heading4"/>
      </w:pPr>
      <w:r w:rsidRPr="00AD496B">
        <w:t xml:space="preserve">Seeded areas are free of rutted, eroded, bare or dead </w:t>
      </w:r>
      <w:r w:rsidR="00C85FD8" w:rsidRPr="00AD496B">
        <w:t>spots.</w:t>
      </w:r>
    </w:p>
    <w:p w14:paraId="48970E0E" w14:textId="77777777" w:rsidR="008216FF" w:rsidRPr="00AD496B" w:rsidRDefault="008216FF" w:rsidP="00AD496B">
      <w:pPr>
        <w:pStyle w:val="Heading4"/>
      </w:pPr>
      <w:r w:rsidRPr="00AD496B">
        <w:t xml:space="preserve">Areas have been mown at least </w:t>
      </w:r>
      <w:r w:rsidR="00C85FD8" w:rsidRPr="00AD496B">
        <w:t>twice.</w:t>
      </w:r>
    </w:p>
    <w:p w14:paraId="66030F38" w14:textId="77777777" w:rsidR="008216FF" w:rsidRPr="00AD496B" w:rsidRDefault="008216FF" w:rsidP="00AD496B">
      <w:pPr>
        <w:pStyle w:val="Heading4"/>
      </w:pPr>
      <w:r w:rsidRPr="00AD496B">
        <w:t>Areas have been fertilized.</w:t>
      </w:r>
    </w:p>
    <w:p w14:paraId="1E6BB2E9" w14:textId="77777777" w:rsidR="008216FF" w:rsidRDefault="008216FF" w:rsidP="001B4EBA">
      <w:pPr>
        <w:pStyle w:val="Heading3"/>
      </w:pPr>
      <w:r w:rsidRPr="00AD496B">
        <w:t xml:space="preserve">Areas seeded in </w:t>
      </w:r>
      <w:r w:rsidR="00945CD8" w:rsidRPr="00AD496B">
        <w:t xml:space="preserve">the </w:t>
      </w:r>
      <w:r w:rsidRPr="00AD496B">
        <w:t xml:space="preserve">fall will achieve final acceptance in the following spring, provided </w:t>
      </w:r>
      <w:r w:rsidR="005B72BA" w:rsidRPr="00AD496B">
        <w:t xml:space="preserve">that all </w:t>
      </w:r>
      <w:r w:rsidRPr="00AD496B">
        <w:t xml:space="preserve">acceptance conditions </w:t>
      </w:r>
      <w:r w:rsidR="00AB2A0B">
        <w:t xml:space="preserve">listed above </w:t>
      </w:r>
      <w:r w:rsidRPr="00AD496B">
        <w:t>are fulfilled</w:t>
      </w:r>
      <w:r w:rsidR="005B72BA" w:rsidRPr="00AD496B">
        <w:t xml:space="preserve"> to the satisfaction of the </w:t>
      </w:r>
      <w:r w:rsidR="00AB2A0B">
        <w:t>Consultant and the Region</w:t>
      </w:r>
      <w:r w:rsidRPr="00AD496B">
        <w:t>.</w:t>
      </w:r>
    </w:p>
    <w:p w14:paraId="24BB46C6" w14:textId="77777777" w:rsidR="00CE527A" w:rsidRDefault="00CE527A" w:rsidP="007E5E68">
      <w:pPr>
        <w:pStyle w:val="Heading2"/>
      </w:pPr>
      <w:r>
        <w:t>Quality Assurance</w:t>
      </w:r>
    </w:p>
    <w:p w14:paraId="3F96E143" w14:textId="77777777" w:rsidR="00CE527A" w:rsidRPr="00CE527A" w:rsidRDefault="00CE527A" w:rsidP="007E5E68">
      <w:pPr>
        <w:pStyle w:val="Heading3"/>
      </w:pPr>
      <w:r w:rsidRPr="00CE527A">
        <w:t>All composted topsoil and seeded areas will be inspected by the Consultant to ensure compliance with this</w:t>
      </w:r>
      <w:r w:rsidR="009D325F">
        <w:t xml:space="preserve"> Section</w:t>
      </w:r>
      <w:r w:rsidRPr="00CE527A">
        <w:t xml:space="preserve"> at </w:t>
      </w:r>
      <w:r w:rsidR="009D325F">
        <w:t>30, 60, and 90</w:t>
      </w:r>
      <w:r w:rsidRPr="00CE527A">
        <w:t xml:space="preserve"> </w:t>
      </w:r>
      <w:r w:rsidR="009D325F">
        <w:t>D</w:t>
      </w:r>
      <w:r w:rsidRPr="00CE527A">
        <w:t xml:space="preserve">ay periods following the </w:t>
      </w:r>
      <w:r w:rsidR="009D325F">
        <w:t xml:space="preserve">completion of the </w:t>
      </w:r>
      <w:r w:rsidRPr="00CE527A">
        <w:t>composted topsoil and seeding operation.</w:t>
      </w:r>
    </w:p>
    <w:p w14:paraId="1A4C9E2F" w14:textId="77777777" w:rsidR="00CE527A" w:rsidRPr="00CE527A" w:rsidRDefault="00CE527A" w:rsidP="007E5E68">
      <w:pPr>
        <w:pStyle w:val="Heading3"/>
      </w:pPr>
      <w:r w:rsidRPr="00CE527A">
        <w:t xml:space="preserve">At the </w:t>
      </w:r>
      <w:r w:rsidR="009D325F">
        <w:t xml:space="preserve">30 Day </w:t>
      </w:r>
      <w:r w:rsidRPr="00CE527A">
        <w:t>inspection within the seeded earth area</w:t>
      </w:r>
      <w:r w:rsidR="009D325F">
        <w:t>, it is required that:</w:t>
      </w:r>
    </w:p>
    <w:p w14:paraId="085D388F" w14:textId="77777777" w:rsidR="00CE527A" w:rsidRPr="007E5E68" w:rsidRDefault="007E5E68" w:rsidP="007E5E68">
      <w:pPr>
        <w:pStyle w:val="Heading4"/>
      </w:pPr>
      <w:r>
        <w:t>T</w:t>
      </w:r>
      <w:r w:rsidR="00CE527A" w:rsidRPr="007E5E68">
        <w:t>he composted topsoil shall be visually intact and shall form a uniform cohesive mat;</w:t>
      </w:r>
    </w:p>
    <w:p w14:paraId="7B4F845C" w14:textId="77777777" w:rsidR="00CE527A" w:rsidRPr="007E5E68" w:rsidRDefault="007E5E68" w:rsidP="007E5E68">
      <w:pPr>
        <w:pStyle w:val="Heading4"/>
      </w:pPr>
      <w:r>
        <w:t>G</w:t>
      </w:r>
      <w:r w:rsidR="00CE527A" w:rsidRPr="007E5E68">
        <w:t>ermination of the nurse crop shall be visually evident.</w:t>
      </w:r>
    </w:p>
    <w:p w14:paraId="3495C964" w14:textId="77777777" w:rsidR="00CE527A" w:rsidRPr="007E5E68" w:rsidRDefault="00CE527A" w:rsidP="007E5E68">
      <w:pPr>
        <w:pStyle w:val="Heading3"/>
      </w:pPr>
      <w:r w:rsidRPr="007E5E68">
        <w:t xml:space="preserve">At the </w:t>
      </w:r>
      <w:r w:rsidR="009D325F">
        <w:t>60 Day</w:t>
      </w:r>
      <w:r w:rsidRPr="007E5E68">
        <w:t xml:space="preserve"> inspection within the seeded earth area</w:t>
      </w:r>
      <w:r w:rsidR="009D325F">
        <w:t>, it is required that:</w:t>
      </w:r>
    </w:p>
    <w:p w14:paraId="715BC07D" w14:textId="77777777" w:rsidR="00CE527A" w:rsidRPr="007E5E68" w:rsidRDefault="007E5E68" w:rsidP="007E5E68">
      <w:pPr>
        <w:pStyle w:val="Heading4"/>
      </w:pPr>
      <w:r>
        <w:t>T</w:t>
      </w:r>
      <w:r w:rsidR="00CE527A" w:rsidRPr="007E5E68">
        <w:t>he nurse crop shall be evident at mature height in an evenly dispersed, uniform cover;</w:t>
      </w:r>
    </w:p>
    <w:p w14:paraId="67F48055" w14:textId="77777777" w:rsidR="00CE527A" w:rsidRPr="007E5E68" w:rsidRDefault="007E5E68" w:rsidP="007E5E68">
      <w:pPr>
        <w:pStyle w:val="Heading4"/>
      </w:pPr>
      <w:r>
        <w:t>G</w:t>
      </w:r>
      <w:r w:rsidR="00CE527A" w:rsidRPr="007E5E68">
        <w:t>ermination of the specified, permanent seed species shall be visually evident in an evenly</w:t>
      </w:r>
    </w:p>
    <w:p w14:paraId="29EC1FB6" w14:textId="77777777" w:rsidR="00CE527A" w:rsidRPr="007E5E68" w:rsidRDefault="00CE527A" w:rsidP="007E5E68">
      <w:pPr>
        <w:pStyle w:val="Heading4"/>
        <w:numPr>
          <w:ilvl w:val="0"/>
          <w:numId w:val="0"/>
        </w:numPr>
        <w:ind w:left="2160"/>
      </w:pPr>
      <w:r w:rsidRPr="007E5E68">
        <w:t>dispersed uniform cover;</w:t>
      </w:r>
    </w:p>
    <w:p w14:paraId="628952FF" w14:textId="77777777" w:rsidR="00CE527A" w:rsidRPr="007E5E68" w:rsidRDefault="007E5E68" w:rsidP="007E5E68">
      <w:pPr>
        <w:pStyle w:val="Heading4"/>
      </w:pPr>
      <w:r>
        <w:t>T</w:t>
      </w:r>
      <w:r w:rsidR="00CE527A" w:rsidRPr="007E5E68">
        <w:t>here shall not be any significant bare areas, both in terms of quantity and size;</w:t>
      </w:r>
    </w:p>
    <w:p w14:paraId="4941DE39" w14:textId="77777777" w:rsidR="00CE527A" w:rsidRPr="007E5E68" w:rsidRDefault="007E5E68" w:rsidP="007E5E68">
      <w:pPr>
        <w:pStyle w:val="Heading4"/>
      </w:pPr>
      <w:r>
        <w:t>N</w:t>
      </w:r>
      <w:r w:rsidR="00CE527A" w:rsidRPr="007E5E68">
        <w:t>on-seeded, non-specified vegetation shall not exceed 20% of the seeded earth area.</w:t>
      </w:r>
    </w:p>
    <w:p w14:paraId="7EF70586" w14:textId="77777777" w:rsidR="00CE527A" w:rsidRPr="007E5E68" w:rsidRDefault="00CE527A" w:rsidP="007E5E68">
      <w:pPr>
        <w:pStyle w:val="Heading3"/>
      </w:pPr>
      <w:r w:rsidRPr="007E5E68">
        <w:t xml:space="preserve">At the </w:t>
      </w:r>
      <w:r w:rsidR="009D325F">
        <w:t>90 Day</w:t>
      </w:r>
      <w:r w:rsidRPr="007E5E68">
        <w:t xml:space="preserve"> inspection within the seeded earth area</w:t>
      </w:r>
      <w:r w:rsidR="009D325F">
        <w:t>, it is required that</w:t>
      </w:r>
      <w:r w:rsidRPr="007E5E68">
        <w:t>;</w:t>
      </w:r>
    </w:p>
    <w:p w14:paraId="659BD732" w14:textId="77777777" w:rsidR="00CE527A" w:rsidRPr="007E5E68" w:rsidRDefault="007E5E68" w:rsidP="007E5E68">
      <w:pPr>
        <w:pStyle w:val="Heading4"/>
      </w:pPr>
      <w:r>
        <w:t>T</w:t>
      </w:r>
      <w:r w:rsidR="00CE527A" w:rsidRPr="007E5E68">
        <w:t>he permanent seed species shall be at an average height of 50mm in an evenly dispersed,</w:t>
      </w:r>
      <w:r>
        <w:t xml:space="preserve"> </w:t>
      </w:r>
      <w:r w:rsidR="00CE527A" w:rsidRPr="007E5E68">
        <w:t>uniform cover; representative of the specified, permanent seed mixes;</w:t>
      </w:r>
    </w:p>
    <w:p w14:paraId="269B7A33" w14:textId="77777777" w:rsidR="00CE527A" w:rsidRPr="007E5E68" w:rsidRDefault="007E5E68" w:rsidP="007E5E68">
      <w:pPr>
        <w:pStyle w:val="Heading4"/>
      </w:pPr>
      <w:r>
        <w:t>T</w:t>
      </w:r>
      <w:r w:rsidR="00CE527A" w:rsidRPr="007E5E68">
        <w:t>here shall not be any significant bare areas, both in terms of quantity and size;</w:t>
      </w:r>
    </w:p>
    <w:p w14:paraId="35ABB29F" w14:textId="77777777" w:rsidR="00CE527A" w:rsidRPr="007E5E68" w:rsidRDefault="007E5E68" w:rsidP="007E5E68">
      <w:pPr>
        <w:pStyle w:val="Heading4"/>
      </w:pPr>
      <w:r>
        <w:t>N</w:t>
      </w:r>
      <w:r w:rsidR="00CE527A" w:rsidRPr="007E5E68">
        <w:t>on-seeded, non-specified vegetation shall not exceed 20% of the seeded earth area.</w:t>
      </w:r>
    </w:p>
    <w:p w14:paraId="16F04B2A" w14:textId="77777777" w:rsidR="00CE527A" w:rsidRDefault="009D325F" w:rsidP="007E5E68">
      <w:pPr>
        <w:pStyle w:val="Heading3"/>
      </w:pPr>
      <w:r>
        <w:t>The Consultant will not perform any inspections</w:t>
      </w:r>
      <w:r w:rsidR="00CE527A" w:rsidRPr="007E5E68">
        <w:t xml:space="preserve"> during the winter dormant period or when </w:t>
      </w:r>
      <w:r w:rsidRPr="007E5E68">
        <w:t xml:space="preserve">Site </w:t>
      </w:r>
      <w:r w:rsidR="00CE527A" w:rsidRPr="007E5E68">
        <w:t>conditions prohibit a visual field inspection. The timing intervals between inspections will be suspended during the winter dormant period.</w:t>
      </w:r>
    </w:p>
    <w:p w14:paraId="1B805616" w14:textId="77777777" w:rsidR="0093747A" w:rsidRPr="007E5E68" w:rsidRDefault="0093747A" w:rsidP="0093747A">
      <w:pPr>
        <w:pStyle w:val="Heading3"/>
      </w:pPr>
      <w:r w:rsidRPr="007E5E68">
        <w:t>The Contractor shall maintain the Site and control erosion until conditions permit application or reapplication</w:t>
      </w:r>
      <w:r>
        <w:t xml:space="preserve"> </w:t>
      </w:r>
      <w:r w:rsidRPr="007E5E68">
        <w:t>of and composted topsoil seed.</w:t>
      </w:r>
    </w:p>
    <w:p w14:paraId="25735CF1" w14:textId="77777777" w:rsidR="0093747A" w:rsidRPr="007E5E68" w:rsidRDefault="0093747A" w:rsidP="0093747A">
      <w:pPr>
        <w:pStyle w:val="Heading3"/>
      </w:pPr>
      <w:r w:rsidRPr="007E5E68">
        <w:t>All replaced composted topsoil and seed shall be subject to the</w:t>
      </w:r>
      <w:r>
        <w:t xml:space="preserve"> quality assurance</w:t>
      </w:r>
      <w:r w:rsidRPr="007E5E68">
        <w:t xml:space="preserve"> </w:t>
      </w:r>
      <w:r>
        <w:t>requirements of this Section</w:t>
      </w:r>
      <w:r w:rsidRPr="007E5E68">
        <w:t>.</w:t>
      </w:r>
    </w:p>
    <w:p w14:paraId="55C13FF3" w14:textId="77777777" w:rsidR="00CE527A" w:rsidRPr="007E5E68" w:rsidRDefault="00CE527A" w:rsidP="0093747A">
      <w:pPr>
        <w:pStyle w:val="Heading2"/>
      </w:pPr>
      <w:r w:rsidRPr="007E5E68">
        <w:t>Failure to Meet Performance Measure</w:t>
      </w:r>
      <w:r w:rsidR="009D325F">
        <w:t>s</w:t>
      </w:r>
    </w:p>
    <w:p w14:paraId="71BF222B" w14:textId="77777777" w:rsidR="00CE527A" w:rsidRPr="007E5E68" w:rsidRDefault="00CE527A" w:rsidP="0093747A">
      <w:pPr>
        <w:pStyle w:val="Heading3"/>
      </w:pPr>
      <w:r w:rsidRPr="007E5E68">
        <w:t xml:space="preserve">If the completed work does not meet the Performance Measure after the </w:t>
      </w:r>
      <w:r w:rsidR="009D325F">
        <w:t>30 Day</w:t>
      </w:r>
      <w:r w:rsidRPr="007E5E68">
        <w:t xml:space="preserve"> inspection, the Consultant shall document the failure areas, notify the Contractor of those areas, and re-inspect at the </w:t>
      </w:r>
      <w:r w:rsidR="009D325F">
        <w:t>60 Day</w:t>
      </w:r>
      <w:r w:rsidRPr="007E5E68">
        <w:t xml:space="preserve"> inspection. If the completed work does not meet the Performance Measure after the </w:t>
      </w:r>
      <w:r w:rsidR="009D325F">
        <w:t xml:space="preserve">60 or 90 </w:t>
      </w:r>
      <w:r w:rsidR="009D325F">
        <w:lastRenderedPageBreak/>
        <w:t>Day</w:t>
      </w:r>
      <w:r w:rsidRPr="007E5E68">
        <w:t xml:space="preserve"> inspection, the Consultant shall notify the Contractor in writing and the Contractor shall re-apply the specified materials in accordance with this </w:t>
      </w:r>
      <w:r w:rsidR="009D325F">
        <w:t>Section</w:t>
      </w:r>
      <w:r w:rsidR="009D325F" w:rsidRPr="007E5E68">
        <w:t xml:space="preserve"> </w:t>
      </w:r>
      <w:r w:rsidRPr="007E5E68">
        <w:t xml:space="preserve">within 14 </w:t>
      </w:r>
      <w:r w:rsidR="009D325F">
        <w:t>D</w:t>
      </w:r>
      <w:r w:rsidRPr="007E5E68">
        <w:t>ays of receiving the notification.</w:t>
      </w:r>
    </w:p>
    <w:p w14:paraId="4C8EC41B" w14:textId="77777777" w:rsidR="008216FF" w:rsidRPr="00AD496B" w:rsidRDefault="007713B1" w:rsidP="001B4EBA">
      <w:pPr>
        <w:pStyle w:val="Heading2"/>
      </w:pPr>
      <w:r w:rsidRPr="00AD496B">
        <w:t>Maintenance</w:t>
      </w:r>
      <w:r w:rsidR="00012413" w:rsidRPr="00AD496B">
        <w:t xml:space="preserve"> </w:t>
      </w:r>
      <w:r w:rsidR="00757CE0" w:rsidRPr="00AD496B">
        <w:t>During</w:t>
      </w:r>
      <w:r w:rsidRPr="00AD496B">
        <w:t xml:space="preserve"> </w:t>
      </w:r>
      <w:r w:rsidR="00757CE0" w:rsidRPr="00AD496B">
        <w:t>Warranty Period</w:t>
      </w:r>
    </w:p>
    <w:p w14:paraId="1C061CA6" w14:textId="77777777" w:rsidR="008216FF" w:rsidRPr="00AD496B" w:rsidRDefault="008216FF" w:rsidP="001B4EBA">
      <w:pPr>
        <w:pStyle w:val="Heading3"/>
      </w:pPr>
      <w:r w:rsidRPr="00AD496B">
        <w:t xml:space="preserve">Perform </w:t>
      </w:r>
      <w:r w:rsidR="005B72BA" w:rsidRPr="00AD496B">
        <w:t xml:space="preserve">the </w:t>
      </w:r>
      <w:r w:rsidRPr="00AD496B">
        <w:t xml:space="preserve">following operations from </w:t>
      </w:r>
      <w:r w:rsidR="00C85FD8" w:rsidRPr="00AD496B">
        <w:t xml:space="preserve">the </w:t>
      </w:r>
      <w:r w:rsidRPr="00AD496B">
        <w:t xml:space="preserve">time of acceptance </w:t>
      </w:r>
      <w:r w:rsidR="009D325F">
        <w:t xml:space="preserve">of the seeding work </w:t>
      </w:r>
      <w:r w:rsidRPr="00AD496B">
        <w:t>until the end of the warranty period:</w:t>
      </w:r>
    </w:p>
    <w:p w14:paraId="3185C1CE" w14:textId="77777777" w:rsidR="008216FF" w:rsidRPr="00AD496B" w:rsidRDefault="008216FF" w:rsidP="00AD496B">
      <w:pPr>
        <w:pStyle w:val="Heading4"/>
      </w:pPr>
      <w:r w:rsidRPr="00AD496B">
        <w:t xml:space="preserve">Repair and reseed dead or bare spots to </w:t>
      </w:r>
      <w:r w:rsidR="00C85FD8" w:rsidRPr="00AD496B">
        <w:t xml:space="preserve">the </w:t>
      </w:r>
      <w:r w:rsidRPr="00AD496B">
        <w:t xml:space="preserve">satisfaction of the </w:t>
      </w:r>
      <w:r w:rsidR="008A42A8" w:rsidRPr="00AD496B">
        <w:t>Region</w:t>
      </w:r>
      <w:r w:rsidRPr="00AD496B">
        <w:t>.</w:t>
      </w:r>
    </w:p>
    <w:p w14:paraId="7368C9D5" w14:textId="77777777" w:rsidR="00476702" w:rsidRPr="002335EE" w:rsidRDefault="00F13982" w:rsidP="007713B1">
      <w:pPr>
        <w:pStyle w:val="Other"/>
        <w:spacing w:before="240"/>
        <w:jc w:val="center"/>
        <w:rPr>
          <w:rFonts w:ascii="Calibri" w:hAnsi="Calibri" w:cs="Times New Roman"/>
          <w:sz w:val="22"/>
        </w:rPr>
      </w:pPr>
      <w:r w:rsidRPr="002335EE">
        <w:rPr>
          <w:rFonts w:ascii="Calibri" w:hAnsi="Calibri"/>
          <w:b/>
          <w:sz w:val="22"/>
        </w:rPr>
        <w:t>END OF SECTION</w:t>
      </w:r>
    </w:p>
    <w:sectPr w:rsidR="00476702" w:rsidRPr="002335EE" w:rsidSect="008E4C17">
      <w:headerReference w:type="even" r:id="rId14"/>
      <w:headerReference w:type="default" r:id="rId15"/>
      <w:footerReference w:type="even" r:id="rId16"/>
      <w:footerReference w:type="default" r:id="rId17"/>
      <w:headerReference w:type="first" r:id="rId18"/>
      <w:footerReference w:type="first" r:id="rId19"/>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3" w:author="Radulovic, Nicole" w:date="2022-11-01T16:25:00Z" w:initials="RN">
    <w:p w14:paraId="1682AFFC" w14:textId="77777777" w:rsidR="00EE2EBE" w:rsidRDefault="00EE2EBE">
      <w:pPr>
        <w:pStyle w:val="CommentText"/>
      </w:pPr>
      <w:r>
        <w:rPr>
          <w:rStyle w:val="CommentReference"/>
        </w:rPr>
        <w:annotationRef/>
      </w:r>
      <w:r>
        <w:t>Does not appear that this spec was reviewed prior to submission, please revise for next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82AF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82AFFC" w16cid:durableId="270BC6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24A2B" w14:textId="77777777" w:rsidR="00F3550B" w:rsidRDefault="00F3550B">
      <w:r>
        <w:separator/>
      </w:r>
    </w:p>
  </w:endnote>
  <w:endnote w:type="continuationSeparator" w:id="0">
    <w:p w14:paraId="0D7D36D4" w14:textId="77777777" w:rsidR="00F3550B" w:rsidRDefault="00F35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A722" w14:textId="77777777" w:rsidR="005722B2" w:rsidRDefault="005722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2600E" w14:textId="77777777" w:rsidR="005722B2" w:rsidRDefault="005722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215C" w14:textId="77777777" w:rsidR="005722B2" w:rsidRDefault="00572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E6FA3" w14:textId="77777777" w:rsidR="00F3550B" w:rsidRDefault="00F3550B">
      <w:r>
        <w:separator/>
      </w:r>
    </w:p>
  </w:footnote>
  <w:footnote w:type="continuationSeparator" w:id="0">
    <w:p w14:paraId="06BEDDBD" w14:textId="77777777" w:rsidR="00F3550B" w:rsidRDefault="00F35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E329" w14:textId="77777777" w:rsidR="008E4C17" w:rsidRPr="00395EFB" w:rsidRDefault="008E4C17" w:rsidP="008E4C17">
    <w:pPr>
      <w:pBdr>
        <w:top w:val="single" w:sz="4" w:space="0" w:color="auto"/>
      </w:pBdr>
      <w:tabs>
        <w:tab w:val="right" w:pos="10350"/>
      </w:tabs>
      <w:rPr>
        <w:rFonts w:ascii="Calibri" w:hAnsi="Calibri" w:cs="Arial"/>
      </w:rPr>
    </w:pPr>
    <w:r w:rsidRPr="00395EFB">
      <w:rPr>
        <w:rFonts w:ascii="Calibri" w:hAnsi="Calibri" w:cs="Arial"/>
      </w:rPr>
      <w:t>Section 02934</w:t>
    </w:r>
    <w:r>
      <w:rPr>
        <w:rFonts w:ascii="Calibri" w:hAnsi="Calibri" w:cs="Arial"/>
      </w:rPr>
      <w:tab/>
    </w:r>
    <w:r w:rsidRPr="00395EFB">
      <w:rPr>
        <w:rFonts w:ascii="Calibri" w:hAnsi="Calibri" w:cs="Arial"/>
      </w:rPr>
      <w:t xml:space="preserve">CONTRACT NO. </w:t>
    </w:r>
    <w:r w:rsidRPr="00395EFB">
      <w:rPr>
        <w:rFonts w:ascii="Calibri" w:hAnsi="Calibri" w:cs="Arial"/>
        <w:highlight w:val="yellow"/>
      </w:rPr>
      <w:t xml:space="preserve">[Insert </w:t>
    </w:r>
    <w:r>
      <w:rPr>
        <w:rFonts w:ascii="Calibri" w:hAnsi="Calibri" w:cs="Arial"/>
        <w:highlight w:val="yellow"/>
      </w:rPr>
      <w:t>Contract</w:t>
    </w:r>
    <w:r w:rsidRPr="00395EFB">
      <w:rPr>
        <w:rFonts w:ascii="Calibri" w:hAnsi="Calibri" w:cs="Arial"/>
        <w:highlight w:val="yellow"/>
      </w:rPr>
      <w:t xml:space="preserve"> Number]</w:t>
    </w:r>
    <w:r w:rsidRPr="00395EFB">
      <w:rPr>
        <w:rFonts w:ascii="Calibri" w:hAnsi="Calibri" w:cs="Arial"/>
      </w:rPr>
      <w:tab/>
    </w:r>
  </w:p>
  <w:p w14:paraId="70A990C8" w14:textId="77777777" w:rsidR="008E4C17" w:rsidRPr="00395EFB" w:rsidRDefault="008E4C17" w:rsidP="008E4C17">
    <w:pPr>
      <w:pBdr>
        <w:top w:val="single" w:sz="4" w:space="0" w:color="auto"/>
      </w:pBdr>
      <w:tabs>
        <w:tab w:val="left" w:pos="-1440"/>
        <w:tab w:val="left" w:pos="-720"/>
        <w:tab w:val="left" w:pos="0"/>
        <w:tab w:val="center" w:pos="5220"/>
        <w:tab w:val="right" w:pos="10350"/>
      </w:tabs>
      <w:rPr>
        <w:rFonts w:ascii="Calibri" w:hAnsi="Calibri" w:cs="Arial"/>
      </w:rPr>
    </w:pPr>
    <w:r w:rsidRPr="00395EFB">
      <w:rPr>
        <w:rFonts w:ascii="Calibri" w:hAnsi="Calibri" w:cs="Arial"/>
      </w:rPr>
      <w:t>2015-</w:t>
    </w:r>
    <w:r w:rsidR="005722B2">
      <w:rPr>
        <w:rFonts w:ascii="Calibri" w:hAnsi="Calibri" w:cs="Arial"/>
      </w:rPr>
      <w:t>09-10</w:t>
    </w:r>
    <w:r w:rsidRPr="00395EFB">
      <w:rPr>
        <w:rFonts w:ascii="Calibri" w:hAnsi="Calibri" w:cs="Arial"/>
        <w:b/>
      </w:rPr>
      <w:tab/>
      <w:t>COMPOST SEEDING</w:t>
    </w:r>
    <w:r w:rsidRPr="00395EFB">
      <w:rPr>
        <w:rFonts w:ascii="Calibri" w:hAnsi="Calibri" w:cs="Arial"/>
      </w:rPr>
      <w:tab/>
    </w:r>
  </w:p>
  <w:p w14:paraId="34243048" w14:textId="77777777" w:rsidR="008E4C17" w:rsidRPr="00395EFB" w:rsidRDefault="008E4C17" w:rsidP="008E4C17">
    <w:pPr>
      <w:pBdr>
        <w:top w:val="single" w:sz="4" w:space="0" w:color="auto"/>
      </w:pBdr>
      <w:tabs>
        <w:tab w:val="center" w:pos="5175"/>
        <w:tab w:val="right" w:pos="10350"/>
      </w:tabs>
      <w:rPr>
        <w:rFonts w:ascii="Calibri" w:hAnsi="Calibri" w:cs="Arial"/>
      </w:rPr>
    </w:pPr>
    <w:r w:rsidRPr="00395EFB">
      <w:rPr>
        <w:rFonts w:ascii="Calibri" w:hAnsi="Calibri" w:cs="Arial"/>
      </w:rPr>
      <w:t xml:space="preserve">Page </w:t>
    </w:r>
    <w:r w:rsidRPr="00395EFB">
      <w:rPr>
        <w:rFonts w:ascii="Calibri" w:hAnsi="Calibri" w:cs="Arial"/>
      </w:rPr>
      <w:fldChar w:fldCharType="begin"/>
    </w:r>
    <w:r w:rsidRPr="00395EFB">
      <w:rPr>
        <w:rFonts w:ascii="Calibri" w:hAnsi="Calibri" w:cs="Arial"/>
      </w:rPr>
      <w:instrText xml:space="preserve">PAGE </w:instrText>
    </w:r>
    <w:r w:rsidRPr="00395EFB">
      <w:rPr>
        <w:rFonts w:ascii="Calibri" w:hAnsi="Calibri" w:cs="Arial"/>
      </w:rPr>
      <w:fldChar w:fldCharType="separate"/>
    </w:r>
    <w:r w:rsidR="005D5807">
      <w:rPr>
        <w:rFonts w:ascii="Calibri" w:hAnsi="Calibri" w:cs="Arial"/>
        <w:noProof/>
      </w:rPr>
      <w:t>6</w:t>
    </w:r>
    <w:r w:rsidRPr="00395EFB">
      <w:rPr>
        <w:rFonts w:ascii="Calibri" w:hAnsi="Calibri" w:cs="Arial"/>
      </w:rPr>
      <w:fldChar w:fldCharType="end"/>
    </w:r>
    <w:r w:rsidRPr="00395EFB">
      <w:rPr>
        <w:rFonts w:ascii="Calibri" w:hAnsi="Calibri" w:cs="Arial"/>
      </w:rPr>
      <w:t xml:space="preserve"> </w:t>
    </w:r>
    <w:r>
      <w:rPr>
        <w:rFonts w:ascii="Calibri" w:hAnsi="Calibri" w:cs="Arial"/>
      </w:rPr>
      <w:tab/>
    </w:r>
    <w:r>
      <w:rPr>
        <w:rFonts w:ascii="Calibri" w:hAnsi="Calibri" w:cs="Arial"/>
      </w:rPr>
      <w:tab/>
      <w:t xml:space="preserve">DATE: </w:t>
    </w:r>
    <w:r w:rsidRPr="00395EFB">
      <w:rPr>
        <w:rFonts w:ascii="Calibri" w:hAnsi="Calibri" w:cs="Arial"/>
      </w:rPr>
      <w:t xml:space="preserve">  </w:t>
    </w:r>
    <w:r w:rsidRPr="00395EFB">
      <w:rPr>
        <w:rFonts w:ascii="Calibri" w:hAnsi="Calibri" w:cs="Arial"/>
        <w:highlight w:val="yellow"/>
      </w:rPr>
      <w:t>[Insert Date, (e.g. Jan., 2000)]</w:t>
    </w:r>
    <w:r w:rsidRPr="00395EFB">
      <w:rPr>
        <w:rFonts w:ascii="Calibri" w:hAnsi="Calibri" w:cs="Arial"/>
      </w:rPr>
      <w:tab/>
      <w:t xml:space="preserve"> </w:t>
    </w:r>
  </w:p>
  <w:p w14:paraId="6B5D1C16" w14:textId="77777777" w:rsidR="008E4C17" w:rsidRDefault="008E4C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22F6E" w14:textId="77777777" w:rsidR="00153443" w:rsidRPr="00395EFB" w:rsidRDefault="00153443" w:rsidP="00153443">
    <w:pPr>
      <w:pBdr>
        <w:top w:val="single" w:sz="4" w:space="0" w:color="auto"/>
      </w:pBdr>
      <w:tabs>
        <w:tab w:val="right" w:pos="10350"/>
      </w:tabs>
      <w:rPr>
        <w:rFonts w:ascii="Calibri" w:hAnsi="Calibri" w:cs="Arial"/>
      </w:rPr>
    </w:pPr>
    <w:r w:rsidRPr="00395EFB">
      <w:rPr>
        <w:rFonts w:ascii="Calibri" w:hAnsi="Calibri" w:cs="Arial"/>
      </w:rPr>
      <w:t xml:space="preserve">CONTRACT NO. </w:t>
    </w:r>
    <w:r w:rsidRPr="00395EFB">
      <w:rPr>
        <w:rFonts w:ascii="Calibri" w:hAnsi="Calibri" w:cs="Arial"/>
        <w:highlight w:val="yellow"/>
      </w:rPr>
      <w:t xml:space="preserve">[Insert </w:t>
    </w:r>
    <w:r w:rsidR="00F97CBC">
      <w:rPr>
        <w:rFonts w:ascii="Calibri" w:hAnsi="Calibri" w:cs="Arial"/>
        <w:highlight w:val="yellow"/>
      </w:rPr>
      <w:t>Contract</w:t>
    </w:r>
    <w:r w:rsidR="00F97CBC" w:rsidRPr="00395EFB">
      <w:rPr>
        <w:rFonts w:ascii="Calibri" w:hAnsi="Calibri" w:cs="Arial"/>
        <w:highlight w:val="yellow"/>
      </w:rPr>
      <w:t xml:space="preserve"> </w:t>
    </w:r>
    <w:r w:rsidRPr="00395EFB">
      <w:rPr>
        <w:rFonts w:ascii="Calibri" w:hAnsi="Calibri" w:cs="Arial"/>
        <w:highlight w:val="yellow"/>
      </w:rPr>
      <w:t>Number]</w:t>
    </w:r>
    <w:r w:rsidRPr="00395EFB">
      <w:rPr>
        <w:rFonts w:ascii="Calibri" w:hAnsi="Calibri" w:cs="Arial"/>
      </w:rPr>
      <w:tab/>
      <w:t>Section 02934</w:t>
    </w:r>
  </w:p>
  <w:p w14:paraId="7A026D4B" w14:textId="77777777" w:rsidR="00153443" w:rsidRPr="00395EFB" w:rsidRDefault="00153443" w:rsidP="00153443">
    <w:pPr>
      <w:pBdr>
        <w:top w:val="single" w:sz="4" w:space="0" w:color="auto"/>
      </w:pBdr>
      <w:tabs>
        <w:tab w:val="left" w:pos="-1440"/>
        <w:tab w:val="left" w:pos="-720"/>
        <w:tab w:val="left" w:pos="0"/>
        <w:tab w:val="center" w:pos="5220"/>
        <w:tab w:val="right" w:pos="10350"/>
      </w:tabs>
      <w:rPr>
        <w:rFonts w:ascii="Calibri" w:hAnsi="Calibri" w:cs="Arial"/>
      </w:rPr>
    </w:pPr>
    <w:r w:rsidRPr="00395EFB">
      <w:rPr>
        <w:rFonts w:ascii="Calibri" w:hAnsi="Calibri" w:cs="Arial"/>
        <w:b/>
      </w:rPr>
      <w:tab/>
    </w:r>
    <w:r w:rsidR="00D43A89" w:rsidRPr="00395EFB">
      <w:rPr>
        <w:rFonts w:ascii="Calibri" w:hAnsi="Calibri" w:cs="Arial"/>
        <w:b/>
      </w:rPr>
      <w:t>COMPOST SEEDING</w:t>
    </w:r>
    <w:r w:rsidRPr="00395EFB">
      <w:rPr>
        <w:rFonts w:ascii="Calibri" w:hAnsi="Calibri" w:cs="Arial"/>
      </w:rPr>
      <w:tab/>
    </w:r>
    <w:r w:rsidR="001610A0" w:rsidRPr="00395EFB">
      <w:rPr>
        <w:rFonts w:ascii="Calibri" w:hAnsi="Calibri" w:cs="Arial"/>
      </w:rPr>
      <w:t>2015-</w:t>
    </w:r>
    <w:r w:rsidR="005722B2">
      <w:rPr>
        <w:rFonts w:ascii="Calibri" w:hAnsi="Calibri" w:cs="Arial"/>
      </w:rPr>
      <w:t>09-10</w:t>
    </w:r>
  </w:p>
  <w:p w14:paraId="4A27CA62" w14:textId="77777777" w:rsidR="00153443" w:rsidRPr="00395EFB" w:rsidRDefault="00153443" w:rsidP="00153443">
    <w:pPr>
      <w:pBdr>
        <w:top w:val="single" w:sz="4" w:space="0" w:color="auto"/>
      </w:pBdr>
      <w:tabs>
        <w:tab w:val="center" w:pos="5175"/>
        <w:tab w:val="right" w:pos="10350"/>
      </w:tabs>
      <w:rPr>
        <w:rFonts w:ascii="Calibri" w:hAnsi="Calibri" w:cs="Arial"/>
      </w:rPr>
    </w:pPr>
    <w:r w:rsidRPr="00395EFB">
      <w:rPr>
        <w:rFonts w:ascii="Calibri" w:hAnsi="Calibri" w:cs="Arial"/>
      </w:rPr>
      <w:t xml:space="preserve">DATE: </w:t>
    </w:r>
    <w:r w:rsidRPr="00395EFB">
      <w:rPr>
        <w:rFonts w:ascii="Calibri" w:hAnsi="Calibri" w:cs="Arial"/>
        <w:highlight w:val="yellow"/>
      </w:rPr>
      <w:t>[Insert Date, (e.g. Jan., 2000)]</w:t>
    </w:r>
    <w:r w:rsidRPr="00395EFB">
      <w:rPr>
        <w:rFonts w:ascii="Calibri" w:hAnsi="Calibri" w:cs="Arial"/>
      </w:rPr>
      <w:tab/>
    </w:r>
    <w:r w:rsidRPr="00395EFB">
      <w:rPr>
        <w:rFonts w:ascii="Calibri" w:hAnsi="Calibri" w:cs="Arial"/>
      </w:rPr>
      <w:tab/>
      <w:t xml:space="preserve">Page </w:t>
    </w:r>
    <w:r w:rsidRPr="00395EFB">
      <w:rPr>
        <w:rFonts w:ascii="Calibri" w:hAnsi="Calibri" w:cs="Arial"/>
      </w:rPr>
      <w:fldChar w:fldCharType="begin"/>
    </w:r>
    <w:r w:rsidRPr="00395EFB">
      <w:rPr>
        <w:rFonts w:ascii="Calibri" w:hAnsi="Calibri" w:cs="Arial"/>
      </w:rPr>
      <w:instrText xml:space="preserve">PAGE </w:instrText>
    </w:r>
    <w:r w:rsidRPr="00395EFB">
      <w:rPr>
        <w:rFonts w:ascii="Calibri" w:hAnsi="Calibri" w:cs="Arial"/>
      </w:rPr>
      <w:fldChar w:fldCharType="separate"/>
    </w:r>
    <w:r w:rsidR="005D5807">
      <w:rPr>
        <w:rFonts w:ascii="Calibri" w:hAnsi="Calibri" w:cs="Arial"/>
        <w:noProof/>
      </w:rPr>
      <w:t>1</w:t>
    </w:r>
    <w:r w:rsidRPr="00395EFB">
      <w:rPr>
        <w:rFonts w:ascii="Calibri" w:hAnsi="Calibri" w:cs="Arial"/>
      </w:rPr>
      <w:fldChar w:fldCharType="end"/>
    </w:r>
    <w:r w:rsidRPr="00395EFB">
      <w:rPr>
        <w:rFonts w:ascii="Calibri" w:hAnsi="Calibri" w:cs="Arial"/>
      </w:rPr>
      <w:t xml:space="preserve"> </w:t>
    </w:r>
  </w:p>
  <w:p w14:paraId="738C006B" w14:textId="77777777" w:rsidR="004B5BFB" w:rsidRPr="00395EFB" w:rsidRDefault="004B5BFB" w:rsidP="008A26A6">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B045" w14:textId="77777777" w:rsidR="004B5BFB" w:rsidRPr="002335EE" w:rsidRDefault="004B5BFB" w:rsidP="00F83ABF">
    <w:pPr>
      <w:pBdr>
        <w:top w:val="single" w:sz="4" w:space="0" w:color="auto"/>
      </w:pBdr>
      <w:tabs>
        <w:tab w:val="right" w:pos="10350"/>
      </w:tabs>
      <w:rPr>
        <w:rFonts w:ascii="Calibri" w:hAnsi="Calibri" w:cs="Arial"/>
      </w:rPr>
    </w:pPr>
    <w:r w:rsidRPr="002335EE">
      <w:rPr>
        <w:rFonts w:ascii="Calibri" w:hAnsi="Calibri" w:cs="Arial"/>
      </w:rPr>
      <w:t xml:space="preserve">CONTRACT NO. </w:t>
    </w:r>
    <w:r w:rsidR="00153443" w:rsidRPr="002335EE">
      <w:rPr>
        <w:rFonts w:ascii="Calibri" w:hAnsi="Calibri" w:cs="Arial"/>
        <w:highlight w:val="yellow"/>
      </w:rPr>
      <w:t xml:space="preserve">.[Insert </w:t>
    </w:r>
    <w:r w:rsidR="00F97CBC">
      <w:rPr>
        <w:rFonts w:ascii="Calibri" w:hAnsi="Calibri" w:cs="Arial"/>
        <w:highlight w:val="yellow"/>
      </w:rPr>
      <w:t>Contract</w:t>
    </w:r>
    <w:r w:rsidR="00153443" w:rsidRPr="002335EE">
      <w:rPr>
        <w:rFonts w:ascii="Calibri" w:hAnsi="Calibri" w:cs="Arial"/>
        <w:highlight w:val="yellow"/>
      </w:rPr>
      <w:t xml:space="preserve"> Number]</w:t>
    </w:r>
    <w:r w:rsidRPr="002335EE">
      <w:rPr>
        <w:rFonts w:ascii="Calibri" w:hAnsi="Calibri" w:cs="Arial"/>
      </w:rPr>
      <w:tab/>
      <w:t>Section 02934</w:t>
    </w:r>
  </w:p>
  <w:p w14:paraId="7D8404F4" w14:textId="77777777" w:rsidR="004B5BFB" w:rsidRPr="002335EE" w:rsidRDefault="004B5BFB" w:rsidP="00F83ABF">
    <w:pPr>
      <w:pBdr>
        <w:top w:val="single" w:sz="4" w:space="0" w:color="auto"/>
      </w:pBdr>
      <w:tabs>
        <w:tab w:val="left" w:pos="-1440"/>
        <w:tab w:val="left" w:pos="-720"/>
        <w:tab w:val="left" w:pos="0"/>
        <w:tab w:val="center" w:pos="5220"/>
        <w:tab w:val="right" w:pos="10350"/>
      </w:tabs>
      <w:rPr>
        <w:rFonts w:ascii="Calibri" w:hAnsi="Calibri" w:cs="Arial"/>
      </w:rPr>
    </w:pPr>
    <w:r w:rsidRPr="002335EE">
      <w:rPr>
        <w:rFonts w:ascii="Calibri" w:hAnsi="Calibri" w:cs="Arial"/>
        <w:b/>
      </w:rPr>
      <w:tab/>
    </w:r>
    <w:r w:rsidR="00663F55">
      <w:rPr>
        <w:rFonts w:ascii="Calibri" w:hAnsi="Calibri" w:cs="Arial"/>
        <w:b/>
      </w:rPr>
      <w:t xml:space="preserve">COMPOST </w:t>
    </w:r>
    <w:r w:rsidR="00663F55" w:rsidRPr="002335EE">
      <w:rPr>
        <w:rFonts w:ascii="Calibri" w:hAnsi="Calibri" w:cs="Arial"/>
        <w:b/>
      </w:rPr>
      <w:t>SEEDING</w:t>
    </w:r>
    <w:r w:rsidRPr="002335EE">
      <w:rPr>
        <w:rFonts w:ascii="Calibri" w:hAnsi="Calibri" w:cs="Arial"/>
      </w:rPr>
      <w:tab/>
    </w:r>
    <w:r w:rsidR="00153443" w:rsidRPr="002335EE">
      <w:rPr>
        <w:rFonts w:ascii="Calibri" w:hAnsi="Calibri" w:cs="Arial"/>
      </w:rPr>
      <w:t>201</w:t>
    </w:r>
    <w:r w:rsidR="001610A0">
      <w:rPr>
        <w:rFonts w:ascii="Calibri" w:hAnsi="Calibri" w:cs="Arial"/>
      </w:rPr>
      <w:t>5-</w:t>
    </w:r>
    <w:r w:rsidR="001E59F3">
      <w:rPr>
        <w:rFonts w:ascii="Calibri" w:hAnsi="Calibri" w:cs="Arial"/>
      </w:rPr>
      <w:t>04-02</w:t>
    </w:r>
  </w:p>
  <w:p w14:paraId="4CBF0631" w14:textId="77777777" w:rsidR="004B5BFB" w:rsidRPr="002335EE" w:rsidRDefault="004B5BFB" w:rsidP="00F83ABF">
    <w:pPr>
      <w:pBdr>
        <w:top w:val="single" w:sz="4" w:space="0" w:color="auto"/>
      </w:pBdr>
      <w:tabs>
        <w:tab w:val="center" w:pos="5175"/>
        <w:tab w:val="right" w:pos="10350"/>
      </w:tabs>
      <w:rPr>
        <w:rFonts w:ascii="Calibri" w:hAnsi="Calibri" w:cs="Arial"/>
      </w:rPr>
    </w:pPr>
    <w:r w:rsidRPr="002335EE">
      <w:rPr>
        <w:rFonts w:ascii="Calibri" w:hAnsi="Calibri" w:cs="Arial"/>
      </w:rPr>
      <w:t xml:space="preserve">DATE: </w:t>
    </w:r>
    <w:r w:rsidR="00153443" w:rsidRPr="002335EE">
      <w:rPr>
        <w:rFonts w:ascii="Calibri" w:hAnsi="Calibri" w:cs="Arial"/>
      </w:rPr>
      <w:t xml:space="preserve">:  </w:t>
    </w:r>
    <w:r w:rsidR="00153443" w:rsidRPr="002335EE">
      <w:rPr>
        <w:rFonts w:ascii="Calibri" w:hAnsi="Calibri" w:cs="Arial"/>
        <w:highlight w:val="yellow"/>
      </w:rPr>
      <w:t>[Insert Date, (e.g. Jan., 2000)]</w:t>
    </w:r>
    <w:r w:rsidRPr="002335EE">
      <w:rPr>
        <w:rFonts w:ascii="Calibri" w:hAnsi="Calibri" w:cs="Arial"/>
      </w:rPr>
      <w:tab/>
    </w:r>
    <w:r w:rsidRPr="002335EE">
      <w:rPr>
        <w:rFonts w:ascii="Calibri" w:hAnsi="Calibri" w:cs="Arial"/>
      </w:rPr>
      <w:tab/>
      <w:t xml:space="preserve">Page </w:t>
    </w:r>
    <w:r w:rsidRPr="002335EE">
      <w:rPr>
        <w:rFonts w:ascii="Calibri" w:hAnsi="Calibri" w:cs="Arial"/>
      </w:rPr>
      <w:fldChar w:fldCharType="begin"/>
    </w:r>
    <w:r w:rsidRPr="002335EE">
      <w:rPr>
        <w:rFonts w:ascii="Calibri" w:hAnsi="Calibri" w:cs="Arial"/>
      </w:rPr>
      <w:instrText xml:space="preserve">PAGE </w:instrText>
    </w:r>
    <w:r w:rsidRPr="002335EE">
      <w:rPr>
        <w:rFonts w:ascii="Calibri" w:hAnsi="Calibri" w:cs="Arial"/>
      </w:rPr>
      <w:fldChar w:fldCharType="separate"/>
    </w:r>
    <w:r w:rsidR="008E4C17">
      <w:rPr>
        <w:rFonts w:ascii="Calibri" w:hAnsi="Calibri" w:cs="Arial"/>
        <w:noProof/>
      </w:rPr>
      <w:t>1</w:t>
    </w:r>
    <w:r w:rsidRPr="002335EE">
      <w:rPr>
        <w:rFonts w:ascii="Calibri" w:hAnsi="Calibri" w:cs="Arial"/>
      </w:rPr>
      <w:fldChar w:fldCharType="end"/>
    </w:r>
    <w:r w:rsidRPr="002335EE">
      <w:rPr>
        <w:rFonts w:ascii="Calibri" w:hAnsi="Calibri" w:cs="Arial"/>
      </w:rPr>
      <w:t xml:space="preserve"> </w:t>
    </w:r>
  </w:p>
  <w:p w14:paraId="575D61E3" w14:textId="77777777" w:rsidR="004B5BFB" w:rsidRPr="002335EE" w:rsidRDefault="004B5BFB" w:rsidP="006C0FAF">
    <w:pPr>
      <w:pStyle w:val="Header"/>
      <w:spacing w:after="240"/>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0407D28"/>
    <w:multiLevelType w:val="multilevel"/>
    <w:tmpl w:val="E308329C"/>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810"/>
        </w:tabs>
        <w:ind w:left="810" w:firstLine="2880"/>
      </w:pPr>
      <w:rPr>
        <w:rFonts w:ascii="Calibri" w:hAnsi="Calibri" w:hint="default"/>
        <w:color w:val="000000"/>
        <w:sz w:val="22"/>
      </w:rPr>
    </w:lvl>
    <w:lvl w:ilvl="3">
      <w:start w:val="1"/>
      <w:numFmt w:val="decimal"/>
      <w:pStyle w:val="Heading4"/>
      <w:lvlText w:val=".%4"/>
      <w:lvlJc w:val="left"/>
      <w:pPr>
        <w:tabs>
          <w:tab w:val="num" w:pos="954"/>
        </w:tabs>
        <w:ind w:left="95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033772892">
    <w:abstractNumId w:val="0"/>
  </w:num>
  <w:num w:numId="2" w16cid:durableId="2059357706">
    <w:abstractNumId w:val="0"/>
  </w:num>
  <w:num w:numId="3" w16cid:durableId="393551471">
    <w:abstractNumId w:val="7"/>
  </w:num>
  <w:num w:numId="4" w16cid:durableId="1242986870">
    <w:abstractNumId w:val="4"/>
  </w:num>
  <w:num w:numId="5" w16cid:durableId="1853714773">
    <w:abstractNumId w:val="8"/>
  </w:num>
  <w:num w:numId="6" w16cid:durableId="2030912323">
    <w:abstractNumId w:val="3"/>
  </w:num>
  <w:num w:numId="7" w16cid:durableId="1714622605">
    <w:abstractNumId w:val="6"/>
  </w:num>
  <w:num w:numId="8" w16cid:durableId="1544901933">
    <w:abstractNumId w:val="2"/>
  </w:num>
  <w:num w:numId="9" w16cid:durableId="1228346083">
    <w:abstractNumId w:val="9"/>
  </w:num>
  <w:num w:numId="10" w16cid:durableId="937564413">
    <w:abstractNumId w:val="5"/>
  </w:num>
  <w:num w:numId="11" w16cid:durableId="15613603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0AC2"/>
    <w:rsid w:val="00012413"/>
    <w:rsid w:val="000335B1"/>
    <w:rsid w:val="00041335"/>
    <w:rsid w:val="00043762"/>
    <w:rsid w:val="00053AAB"/>
    <w:rsid w:val="0005482B"/>
    <w:rsid w:val="00083699"/>
    <w:rsid w:val="00092FCF"/>
    <w:rsid w:val="000A3D71"/>
    <w:rsid w:val="000A7BB7"/>
    <w:rsid w:val="000C6EBC"/>
    <w:rsid w:val="000E4D75"/>
    <w:rsid w:val="000F02C8"/>
    <w:rsid w:val="00102EED"/>
    <w:rsid w:val="00107DBA"/>
    <w:rsid w:val="00116874"/>
    <w:rsid w:val="0012310E"/>
    <w:rsid w:val="00124571"/>
    <w:rsid w:val="00133C1B"/>
    <w:rsid w:val="00153443"/>
    <w:rsid w:val="00155C12"/>
    <w:rsid w:val="0015640A"/>
    <w:rsid w:val="001610A0"/>
    <w:rsid w:val="001640A4"/>
    <w:rsid w:val="00165D31"/>
    <w:rsid w:val="00174898"/>
    <w:rsid w:val="001803F3"/>
    <w:rsid w:val="00185DF9"/>
    <w:rsid w:val="001950B7"/>
    <w:rsid w:val="001A7F0E"/>
    <w:rsid w:val="001B3E2D"/>
    <w:rsid w:val="001B4EBA"/>
    <w:rsid w:val="001C589F"/>
    <w:rsid w:val="001E59F3"/>
    <w:rsid w:val="001F1B88"/>
    <w:rsid w:val="001F5594"/>
    <w:rsid w:val="001F78A7"/>
    <w:rsid w:val="00201267"/>
    <w:rsid w:val="0020580A"/>
    <w:rsid w:val="002300DC"/>
    <w:rsid w:val="002304D4"/>
    <w:rsid w:val="002309CE"/>
    <w:rsid w:val="00231638"/>
    <w:rsid w:val="002335EE"/>
    <w:rsid w:val="00244E9A"/>
    <w:rsid w:val="002463CC"/>
    <w:rsid w:val="002545AA"/>
    <w:rsid w:val="002711E5"/>
    <w:rsid w:val="00275124"/>
    <w:rsid w:val="00280C57"/>
    <w:rsid w:val="002835BB"/>
    <w:rsid w:val="00295AA3"/>
    <w:rsid w:val="002A7122"/>
    <w:rsid w:val="002D4787"/>
    <w:rsid w:val="002D6568"/>
    <w:rsid w:val="002F4557"/>
    <w:rsid w:val="003130DA"/>
    <w:rsid w:val="00332661"/>
    <w:rsid w:val="0033540B"/>
    <w:rsid w:val="00344B18"/>
    <w:rsid w:val="00366110"/>
    <w:rsid w:val="00366CC4"/>
    <w:rsid w:val="00372157"/>
    <w:rsid w:val="003809AE"/>
    <w:rsid w:val="0038148D"/>
    <w:rsid w:val="00382614"/>
    <w:rsid w:val="003827B1"/>
    <w:rsid w:val="00395EFB"/>
    <w:rsid w:val="003A0DEF"/>
    <w:rsid w:val="003B61C0"/>
    <w:rsid w:val="003C57E9"/>
    <w:rsid w:val="003E438D"/>
    <w:rsid w:val="003E6D78"/>
    <w:rsid w:val="003F7A17"/>
    <w:rsid w:val="0040417E"/>
    <w:rsid w:val="00414AEF"/>
    <w:rsid w:val="0041695F"/>
    <w:rsid w:val="00421E36"/>
    <w:rsid w:val="00423342"/>
    <w:rsid w:val="00447842"/>
    <w:rsid w:val="00454E2D"/>
    <w:rsid w:val="00455DE3"/>
    <w:rsid w:val="00462552"/>
    <w:rsid w:val="0046445C"/>
    <w:rsid w:val="00472432"/>
    <w:rsid w:val="00476702"/>
    <w:rsid w:val="00483AA6"/>
    <w:rsid w:val="004B2135"/>
    <w:rsid w:val="004B5BFB"/>
    <w:rsid w:val="004D05CA"/>
    <w:rsid w:val="004F1C20"/>
    <w:rsid w:val="004F4F9D"/>
    <w:rsid w:val="00500C19"/>
    <w:rsid w:val="005019DA"/>
    <w:rsid w:val="00502984"/>
    <w:rsid w:val="00516176"/>
    <w:rsid w:val="00521CEB"/>
    <w:rsid w:val="00540877"/>
    <w:rsid w:val="00553632"/>
    <w:rsid w:val="005722B2"/>
    <w:rsid w:val="00587516"/>
    <w:rsid w:val="005947BD"/>
    <w:rsid w:val="00594EC8"/>
    <w:rsid w:val="005A3FD9"/>
    <w:rsid w:val="005A46CF"/>
    <w:rsid w:val="005B4EB9"/>
    <w:rsid w:val="005B72BA"/>
    <w:rsid w:val="005D3D45"/>
    <w:rsid w:val="005D5807"/>
    <w:rsid w:val="005F3511"/>
    <w:rsid w:val="005F4675"/>
    <w:rsid w:val="00610282"/>
    <w:rsid w:val="00613404"/>
    <w:rsid w:val="0063619D"/>
    <w:rsid w:val="00643C62"/>
    <w:rsid w:val="006473A3"/>
    <w:rsid w:val="00656B40"/>
    <w:rsid w:val="00656D74"/>
    <w:rsid w:val="00663F55"/>
    <w:rsid w:val="00664387"/>
    <w:rsid w:val="006723F3"/>
    <w:rsid w:val="00672C12"/>
    <w:rsid w:val="0067615C"/>
    <w:rsid w:val="006A50EF"/>
    <w:rsid w:val="006B0780"/>
    <w:rsid w:val="006B16E7"/>
    <w:rsid w:val="006C0FAF"/>
    <w:rsid w:val="006D47DF"/>
    <w:rsid w:val="006E2B21"/>
    <w:rsid w:val="006F3BFF"/>
    <w:rsid w:val="0070514B"/>
    <w:rsid w:val="00706690"/>
    <w:rsid w:val="00724EFF"/>
    <w:rsid w:val="00742834"/>
    <w:rsid w:val="00742A31"/>
    <w:rsid w:val="0074760C"/>
    <w:rsid w:val="00757CE0"/>
    <w:rsid w:val="00760FBF"/>
    <w:rsid w:val="007648DF"/>
    <w:rsid w:val="0077044D"/>
    <w:rsid w:val="007713B1"/>
    <w:rsid w:val="007722EC"/>
    <w:rsid w:val="00772F03"/>
    <w:rsid w:val="00783E04"/>
    <w:rsid w:val="00784313"/>
    <w:rsid w:val="00796CF5"/>
    <w:rsid w:val="007C07D1"/>
    <w:rsid w:val="007D78C1"/>
    <w:rsid w:val="007E23B9"/>
    <w:rsid w:val="007E4441"/>
    <w:rsid w:val="007E5E68"/>
    <w:rsid w:val="008001A5"/>
    <w:rsid w:val="00812A85"/>
    <w:rsid w:val="008216FF"/>
    <w:rsid w:val="0083700F"/>
    <w:rsid w:val="008846D5"/>
    <w:rsid w:val="00894316"/>
    <w:rsid w:val="008A26A6"/>
    <w:rsid w:val="008A42A8"/>
    <w:rsid w:val="008B4C04"/>
    <w:rsid w:val="008C4C31"/>
    <w:rsid w:val="008D39A4"/>
    <w:rsid w:val="008E16BC"/>
    <w:rsid w:val="008E4C17"/>
    <w:rsid w:val="00902AEC"/>
    <w:rsid w:val="00906FA5"/>
    <w:rsid w:val="009364AA"/>
    <w:rsid w:val="009369FF"/>
    <w:rsid w:val="0093747A"/>
    <w:rsid w:val="00945CD8"/>
    <w:rsid w:val="00960901"/>
    <w:rsid w:val="00967E9F"/>
    <w:rsid w:val="00974302"/>
    <w:rsid w:val="00976671"/>
    <w:rsid w:val="00983B0C"/>
    <w:rsid w:val="00987D82"/>
    <w:rsid w:val="0099066E"/>
    <w:rsid w:val="00993FCF"/>
    <w:rsid w:val="009B2A8A"/>
    <w:rsid w:val="009C0053"/>
    <w:rsid w:val="009C16D2"/>
    <w:rsid w:val="009D325F"/>
    <w:rsid w:val="009D6F4D"/>
    <w:rsid w:val="009D71CA"/>
    <w:rsid w:val="009E3C12"/>
    <w:rsid w:val="009E4D03"/>
    <w:rsid w:val="009F13D9"/>
    <w:rsid w:val="00A02D1A"/>
    <w:rsid w:val="00A11D4C"/>
    <w:rsid w:val="00A21260"/>
    <w:rsid w:val="00A341FB"/>
    <w:rsid w:val="00A57163"/>
    <w:rsid w:val="00A70029"/>
    <w:rsid w:val="00A767E0"/>
    <w:rsid w:val="00AA040C"/>
    <w:rsid w:val="00AA2A2A"/>
    <w:rsid w:val="00AB2A0B"/>
    <w:rsid w:val="00AD496B"/>
    <w:rsid w:val="00B03A11"/>
    <w:rsid w:val="00B229F4"/>
    <w:rsid w:val="00B32158"/>
    <w:rsid w:val="00B402CC"/>
    <w:rsid w:val="00B45C9E"/>
    <w:rsid w:val="00B50F31"/>
    <w:rsid w:val="00B56A7D"/>
    <w:rsid w:val="00B64A55"/>
    <w:rsid w:val="00B74DC8"/>
    <w:rsid w:val="00BA1327"/>
    <w:rsid w:val="00BA2683"/>
    <w:rsid w:val="00BB42D1"/>
    <w:rsid w:val="00BB5D0C"/>
    <w:rsid w:val="00BB6327"/>
    <w:rsid w:val="00BC47B2"/>
    <w:rsid w:val="00BE5234"/>
    <w:rsid w:val="00C00E84"/>
    <w:rsid w:val="00C10A20"/>
    <w:rsid w:val="00C235AD"/>
    <w:rsid w:val="00C47436"/>
    <w:rsid w:val="00C729AD"/>
    <w:rsid w:val="00C73272"/>
    <w:rsid w:val="00C807EF"/>
    <w:rsid w:val="00C80C03"/>
    <w:rsid w:val="00C81675"/>
    <w:rsid w:val="00C85FD8"/>
    <w:rsid w:val="00C9074E"/>
    <w:rsid w:val="00C92821"/>
    <w:rsid w:val="00CA2C83"/>
    <w:rsid w:val="00CA5B52"/>
    <w:rsid w:val="00CB22BD"/>
    <w:rsid w:val="00CE527A"/>
    <w:rsid w:val="00CF5115"/>
    <w:rsid w:val="00D004B9"/>
    <w:rsid w:val="00D019F4"/>
    <w:rsid w:val="00D109FD"/>
    <w:rsid w:val="00D15890"/>
    <w:rsid w:val="00D24B71"/>
    <w:rsid w:val="00D26372"/>
    <w:rsid w:val="00D315EB"/>
    <w:rsid w:val="00D3323B"/>
    <w:rsid w:val="00D3626B"/>
    <w:rsid w:val="00D42535"/>
    <w:rsid w:val="00D43A89"/>
    <w:rsid w:val="00D53E49"/>
    <w:rsid w:val="00D57756"/>
    <w:rsid w:val="00D601E8"/>
    <w:rsid w:val="00D66AF4"/>
    <w:rsid w:val="00D705EE"/>
    <w:rsid w:val="00D71C0C"/>
    <w:rsid w:val="00DA097A"/>
    <w:rsid w:val="00DA1D4C"/>
    <w:rsid w:val="00DA51F3"/>
    <w:rsid w:val="00DB040B"/>
    <w:rsid w:val="00DB06A2"/>
    <w:rsid w:val="00DC724F"/>
    <w:rsid w:val="00DD193F"/>
    <w:rsid w:val="00DE1B70"/>
    <w:rsid w:val="00E02B60"/>
    <w:rsid w:val="00E13CFB"/>
    <w:rsid w:val="00E32B24"/>
    <w:rsid w:val="00E373B1"/>
    <w:rsid w:val="00E53028"/>
    <w:rsid w:val="00E62AA3"/>
    <w:rsid w:val="00E67B88"/>
    <w:rsid w:val="00E77CC5"/>
    <w:rsid w:val="00E81FBC"/>
    <w:rsid w:val="00E828D7"/>
    <w:rsid w:val="00E846CE"/>
    <w:rsid w:val="00E97776"/>
    <w:rsid w:val="00EC516E"/>
    <w:rsid w:val="00ED3B94"/>
    <w:rsid w:val="00EE2BA5"/>
    <w:rsid w:val="00EE2EBE"/>
    <w:rsid w:val="00EF372A"/>
    <w:rsid w:val="00F00AD9"/>
    <w:rsid w:val="00F032C8"/>
    <w:rsid w:val="00F063F7"/>
    <w:rsid w:val="00F124E1"/>
    <w:rsid w:val="00F13982"/>
    <w:rsid w:val="00F1512C"/>
    <w:rsid w:val="00F207E0"/>
    <w:rsid w:val="00F27D54"/>
    <w:rsid w:val="00F3550B"/>
    <w:rsid w:val="00F36E78"/>
    <w:rsid w:val="00F5273F"/>
    <w:rsid w:val="00F52DB5"/>
    <w:rsid w:val="00F6204E"/>
    <w:rsid w:val="00F65FF5"/>
    <w:rsid w:val="00F82D2C"/>
    <w:rsid w:val="00F83ABF"/>
    <w:rsid w:val="00F9369A"/>
    <w:rsid w:val="00F97491"/>
    <w:rsid w:val="00F97CBC"/>
    <w:rsid w:val="00FF7B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4923E5"/>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3443"/>
    <w:rPr>
      <w:rFonts w:ascii="Book Antiqua" w:hAnsi="Book Antiqua"/>
      <w:sz w:val="22"/>
      <w:lang w:val="en-US" w:eastAsia="en-US"/>
    </w:rPr>
  </w:style>
  <w:style w:type="paragraph" w:styleId="Heading1">
    <w:name w:val="heading 1"/>
    <w:basedOn w:val="Main-Head"/>
    <w:next w:val="BodyText"/>
    <w:qFormat/>
    <w:rsid w:val="007722EC"/>
    <w:pPr>
      <w:keepNext/>
      <w:numPr>
        <w:numId w:val="3"/>
      </w:numPr>
      <w:tabs>
        <w:tab w:val="clear" w:pos="432"/>
        <w:tab w:val="left" w:pos="1080"/>
      </w:tabs>
      <w:spacing w:before="160"/>
      <w:ind w:left="1080" w:hanging="1080"/>
      <w:outlineLvl w:val="0"/>
    </w:pPr>
    <w:rPr>
      <w:rFonts w:ascii="Calibri" w:hAnsi="Calibri"/>
      <w:b w:val="0"/>
      <w:caps/>
      <w:u w:val="single"/>
    </w:rPr>
  </w:style>
  <w:style w:type="paragraph" w:styleId="Heading2">
    <w:name w:val="heading 2"/>
    <w:basedOn w:val="Main-Head"/>
    <w:next w:val="BodyText"/>
    <w:qFormat/>
    <w:rsid w:val="001B4EBA"/>
    <w:pPr>
      <w:keepNext/>
      <w:keepLines/>
      <w:numPr>
        <w:ilvl w:val="1"/>
        <w:numId w:val="3"/>
      </w:numPr>
      <w:tabs>
        <w:tab w:val="clear" w:pos="576"/>
      </w:tabs>
      <w:spacing w:before="80"/>
      <w:ind w:left="720" w:hanging="720"/>
      <w:outlineLvl w:val="1"/>
    </w:pPr>
    <w:rPr>
      <w:rFonts w:ascii="Calibri" w:hAnsi="Calibri"/>
      <w:b w:val="0"/>
      <w:u w:val="single"/>
    </w:rPr>
  </w:style>
  <w:style w:type="paragraph" w:styleId="Heading3">
    <w:name w:val="heading 3"/>
    <w:basedOn w:val="Main-Head"/>
    <w:link w:val="Heading3Char"/>
    <w:qFormat/>
    <w:rsid w:val="001B4EBA"/>
    <w:pPr>
      <w:numPr>
        <w:ilvl w:val="2"/>
        <w:numId w:val="3"/>
      </w:numPr>
      <w:tabs>
        <w:tab w:val="clear" w:pos="810"/>
        <w:tab w:val="left" w:pos="1440"/>
      </w:tabs>
      <w:ind w:left="1440" w:hanging="720"/>
      <w:outlineLvl w:val="2"/>
    </w:pPr>
    <w:rPr>
      <w:rFonts w:ascii="Calibri" w:hAnsi="Calibri"/>
      <w:b w:val="0"/>
    </w:rPr>
  </w:style>
  <w:style w:type="paragraph" w:styleId="Heading4">
    <w:name w:val="heading 4"/>
    <w:basedOn w:val="Main-Head"/>
    <w:qFormat/>
    <w:rsid w:val="00AD496B"/>
    <w:pPr>
      <w:numPr>
        <w:ilvl w:val="3"/>
        <w:numId w:val="3"/>
      </w:numPr>
      <w:tabs>
        <w:tab w:val="left" w:pos="2160"/>
      </w:tabs>
      <w:ind w:left="2160" w:hanging="720"/>
      <w:outlineLvl w:val="3"/>
    </w:pPr>
    <w:rPr>
      <w:rFonts w:ascii="Calibri" w:hAnsi="Calibri"/>
      <w:b w:val="0"/>
    </w:rPr>
  </w:style>
  <w:style w:type="paragraph" w:styleId="Heading5">
    <w:name w:val="heading 5"/>
    <w:basedOn w:val="Main-Head"/>
    <w:qFormat/>
    <w:rsid w:val="00AD496B"/>
    <w:pPr>
      <w:numPr>
        <w:ilvl w:val="4"/>
        <w:numId w:val="3"/>
      </w:numPr>
      <w:tabs>
        <w:tab w:val="clear" w:pos="720"/>
        <w:tab w:val="left" w:pos="2880"/>
      </w:tabs>
      <w:ind w:left="2880" w:hanging="810"/>
      <w:outlineLvl w:val="4"/>
    </w:pPr>
    <w:rPr>
      <w:rFonts w:ascii="Calibri" w:hAnsi="Calibri"/>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B4EBA"/>
    <w:rPr>
      <w:rFonts w:ascii="Calibri" w:hAnsi="Calibri"/>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D019F4"/>
    <w:rPr>
      <w:rFonts w:ascii="Tahoma" w:hAnsi="Tahoma" w:cs="Tahoma"/>
      <w:sz w:val="16"/>
      <w:szCs w:val="16"/>
    </w:rPr>
  </w:style>
  <w:style w:type="paragraph" w:customStyle="1" w:styleId="NormalTableText">
    <w:name w:val="Normal Table Text"/>
    <w:basedOn w:val="Normal"/>
    <w:rsid w:val="004B2135"/>
    <w:pPr>
      <w:widowControl w:val="0"/>
      <w:spacing w:before="60" w:after="60"/>
    </w:pPr>
    <w:rPr>
      <w:rFonts w:ascii="Arial" w:hAnsi="Arial"/>
      <w:sz w:val="20"/>
      <w:lang w:val="en-GB"/>
    </w:rPr>
  </w:style>
  <w:style w:type="paragraph" w:customStyle="1" w:styleId="TableHeading">
    <w:name w:val="Table Heading"/>
    <w:basedOn w:val="Normal"/>
    <w:rsid w:val="004B2135"/>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5B72BA"/>
    <w:pPr>
      <w:spacing w:before="0"/>
    </w:pPr>
    <w:rPr>
      <w:rFonts w:ascii="Book Antiqua" w:hAnsi="Book Antiqua"/>
      <w:b/>
      <w:bCs/>
      <w:sz w:val="20"/>
    </w:rPr>
  </w:style>
  <w:style w:type="paragraph" w:styleId="Revision">
    <w:name w:val="Revision"/>
    <w:hidden/>
    <w:uiPriority w:val="99"/>
    <w:semiHidden/>
    <w:rsid w:val="003809AE"/>
    <w:rPr>
      <w:rFonts w:ascii="Book Antiqua" w:hAnsi="Book Antiqua"/>
      <w:sz w:val="22"/>
      <w:lang w:eastAsia="en-US"/>
    </w:rPr>
  </w:style>
  <w:style w:type="character" w:styleId="Hyperlink">
    <w:name w:val="Hyperlink"/>
    <w:rsid w:val="00332661"/>
    <w:rPr>
      <w:color w:val="0000FF"/>
      <w:u w:val="single"/>
    </w:rPr>
  </w:style>
  <w:style w:type="character" w:styleId="FollowedHyperlink">
    <w:name w:val="FollowedHyperlink"/>
    <w:rsid w:val="00D57756"/>
    <w:rPr>
      <w:color w:val="800080"/>
      <w:u w:val="single"/>
    </w:rPr>
  </w:style>
  <w:style w:type="paragraph" w:styleId="PlainText">
    <w:name w:val="Plain Text"/>
    <w:basedOn w:val="Normal"/>
    <w:link w:val="PlainTextChar"/>
    <w:rsid w:val="00F97CBC"/>
    <w:rPr>
      <w:rFonts w:ascii="Courier New" w:hAnsi="Courier New" w:cs="Courier New"/>
      <w:sz w:val="20"/>
    </w:rPr>
  </w:style>
  <w:style w:type="character" w:customStyle="1" w:styleId="PlainTextChar">
    <w:name w:val="Plain Text Char"/>
    <w:link w:val="PlainText"/>
    <w:rsid w:val="00F97CB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79C6219A-28AA-476A-B082-929E9B208A49}">
  <ds:schemaRefs>
    <ds:schemaRef ds:uri="http://schemas.microsoft.com/sharepoint/v3/contenttype/forms"/>
  </ds:schemaRefs>
</ds:datastoreItem>
</file>

<file path=customXml/itemProps2.xml><?xml version="1.0" encoding="utf-8"?>
<ds:datastoreItem xmlns:ds="http://schemas.openxmlformats.org/officeDocument/2006/customXml" ds:itemID="{EB99A78D-AE74-47AE-800E-61CFE11C2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226514-73E0-4C81-8F69-F290D939BBD9}">
  <ds:schemaRefs>
    <ds:schemaRef ds:uri="http://schemas.microsoft.com/office/2006/metadata/longProperties"/>
  </ds:schemaRefs>
</ds:datastoreItem>
</file>

<file path=customXml/itemProps4.xml><?xml version="1.0" encoding="utf-8"?>
<ds:datastoreItem xmlns:ds="http://schemas.openxmlformats.org/officeDocument/2006/customXml" ds:itemID="{EC94F042-5D53-4AA2-AE73-A884B690A87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TotalTime>
  <Pages>4</Pages>
  <Words>1915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02934_Compost_Seeding (Sep 10, 2015)</vt:lpstr>
    </vt:vector>
  </TitlesOfParts>
  <Company>Regional Municipality of York</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02934_Compost_Seeding (Sep 10, 2015)</dc:title>
  <dc:subject/>
  <dc:creator>Adley-McGinnis, Andrea</dc:creator>
  <cp:keywords/>
  <cp:lastModifiedBy>Johnny Pang</cp:lastModifiedBy>
  <cp:revision>3</cp:revision>
  <cp:lastPrinted>2014-02-18T19:53:00Z</cp:lastPrinted>
  <dcterms:created xsi:type="dcterms:W3CDTF">2022-11-17T18:52:00Z</dcterms:created>
  <dcterms:modified xsi:type="dcterms:W3CDTF">2022-12-01T01:34:00Z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2015-09-10T00:00:00Z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02 - Site Works/02934 Compost Seeding.DOC</vt:lpwstr>
  </property>
  <property fmtid="{D5CDD505-2E9C-101B-9397-08002B2CF9AE}" pid="7" name="Order">
    <vt:lpwstr>241100.000000000</vt:lpwstr>
  </property>
  <property fmtid="{D5CDD505-2E9C-101B-9397-08002B2CF9AE}" pid="8" name="Sort Order">
    <vt:lpwstr/>
  </property>
  <property fmtid="{D5CDD505-2E9C-101B-9397-08002B2CF9AE}" pid="9" name="Document Type">
    <vt:lpwstr>Technical Design Specification Templates</vt:lpwstr>
  </property>
  <property fmtid="{D5CDD505-2E9C-101B-9397-08002B2CF9AE}" pid="10" name="Data Classification">
    <vt:lpwstr>1;#Confidential|dbb6cc64-9915-4cf6-857e-3e641b410f5c</vt:lpwstr>
  </property>
  <property fmtid="{D5CDD505-2E9C-101B-9397-08002B2CF9AE}" pid="11" name="Project Completion Date">
    <vt:lpwstr/>
  </property>
  <property fmtid="{D5CDD505-2E9C-101B-9397-08002B2CF9AE}" pid="12" name="Historical Project Number">
    <vt:lpwstr/>
  </property>
  <property fmtid="{D5CDD505-2E9C-101B-9397-08002B2CF9AE}" pid="13" name="_dlc_DocId">
    <vt:lpwstr/>
  </property>
  <property fmtid="{D5CDD505-2E9C-101B-9397-08002B2CF9AE}" pid="14" name="End of Warranty Date">
    <vt:lpwstr/>
  </property>
  <property fmtid="{D5CDD505-2E9C-101B-9397-08002B2CF9AE}" pid="15" name="RelatedItems">
    <vt:lpwstr/>
  </property>
  <property fmtid="{D5CDD505-2E9C-101B-9397-08002B2CF9AE}" pid="16" name="_dlc_DocIdPersistId">
    <vt:lpwstr/>
  </property>
  <property fmtid="{D5CDD505-2E9C-101B-9397-08002B2CF9AE}" pid="17" name="File Code">
    <vt:lpwstr/>
  </property>
  <property fmtid="{D5CDD505-2E9C-101B-9397-08002B2CF9AE}" pid="18" name="Project Number">
    <vt:lpwstr>75530-ECA1011</vt:lpwstr>
  </property>
  <property fmtid="{D5CDD505-2E9C-101B-9397-08002B2CF9AE}" pid="19" name="_dlc_DocIdUrl">
    <vt:lpwstr>, </vt:lpwstr>
  </property>
  <property fmtid="{D5CDD505-2E9C-101B-9397-08002B2CF9AE}" pid="20" name="Owner">
    <vt:lpwstr/>
  </property>
  <property fmtid="{D5CDD505-2E9C-101B-9397-08002B2CF9AE}" pid="21" name="Organizational Unit">
    <vt:lpwstr>ENV/CPD</vt:lpwstr>
  </property>
  <property fmtid="{D5CDD505-2E9C-101B-9397-08002B2CF9AE}" pid="22" name="Key Document">
    <vt:lpwstr>0</vt:lpwstr>
  </property>
  <property fmtid="{D5CDD505-2E9C-101B-9397-08002B2CF9AE}" pid="23" name="_DCDateCreated">
    <vt:lpwstr>2022-11-01T16:24:49Z</vt:lpwstr>
  </property>
  <property fmtid="{D5CDD505-2E9C-101B-9397-08002B2CF9AE}" pid="24" name="ContentTypeId">
    <vt:lpwstr>0x010100BF8E50B80A32C040A85FB450FB26C9E5</vt:lpwstr>
  </property>
  <property fmtid="{D5CDD505-2E9C-101B-9397-08002B2CF9AE}" pid="25" name="Office">
    <vt:lpwstr/>
  </property>
  <property fmtid="{D5CDD505-2E9C-101B-9397-08002B2CF9AE}" pid="26" name="Information Type">
    <vt:lpwstr/>
  </property>
  <property fmtid="{D5CDD505-2E9C-101B-9397-08002B2CF9AE}" pid="27" name="Internal Organization">
    <vt:lpwstr/>
  </property>
  <property fmtid="{D5CDD505-2E9C-101B-9397-08002B2CF9AE}" pid="28" name="Communications">
    <vt:lpwstr/>
  </property>
  <property fmtid="{D5CDD505-2E9C-101B-9397-08002B2CF9AE}" pid="29" name="AERIS Pools">
    <vt:lpwstr/>
  </property>
</Properties>
</file>