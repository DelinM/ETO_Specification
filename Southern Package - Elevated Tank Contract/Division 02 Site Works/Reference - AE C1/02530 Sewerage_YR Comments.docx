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117" w:type="dxa"/>
        <w:jc w:val="cente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Look w:val="0000" w:firstRow="0" w:lastRow="0" w:firstColumn="0" w:lastColumn="0" w:noHBand="0" w:noVBand="0"/>
        <w:tblPrChange w:author="Johnny Pang" w:date="2022-04-17T14:14:00Z" w:id="0">
          <w:tblPr>
            <w:tblW w:w="0" w:type="auto"/>
            <w:jc w:val="center"/>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Look w:val="0000" w:firstRow="0" w:lastRow="0" w:firstColumn="0" w:lastColumn="0" w:noHBand="0" w:noVBand="0"/>
          </w:tblPr>
        </w:tblPrChange>
      </w:tblPr>
      <w:tblGrid>
        <w:gridCol w:w="1004"/>
        <w:gridCol w:w="2250"/>
        <w:gridCol w:w="5863"/>
        <w:tblGridChange w:id="1">
          <w:tblGrid>
            <w:gridCol w:w="1004"/>
            <w:gridCol w:w="2250"/>
            <w:gridCol w:w="5863"/>
          </w:tblGrid>
        </w:tblGridChange>
      </w:tblGrid>
      <w:tr w:rsidRPr="008427FB" w:rsidR="005B4406" w:rsidDel="000D0653" w:rsidTr="000D0653" w14:paraId="33A3FC8C" w14:textId="5DD8AB8B">
        <w:trPr>
          <w:cantSplit/>
          <w:jc w:val="center"/>
          <w:del w:author="Johnny Pang" w:date="2022-04-17T14:14:00Z" w:id="2"/>
          <w:trPrChange w:author="Johnny Pang" w:date="2022-04-17T14:14:00Z" w:id="3">
            <w:trPr>
              <w:cantSplit/>
              <w:jc w:val="center"/>
            </w:trPr>
          </w:trPrChange>
        </w:trPr>
        <w:tc>
          <w:tcPr>
            <w:tcW w:w="1004" w:type="dxa"/>
            <w:tcPrChange w:author="Johnny Pang" w:date="2022-04-17T14:14:00Z" w:id="4">
              <w:tcPr>
                <w:tcW w:w="1004" w:type="dxa"/>
              </w:tcPr>
            </w:tcPrChange>
          </w:tcPr>
          <w:p w:rsidRPr="008427FB" w:rsidR="005B4406" w:rsidDel="000D0653" w:rsidP="005B4406" w:rsidRDefault="005B4406" w14:paraId="4FD335A6" w14:textId="6CA9F0B4">
            <w:pPr>
              <w:pStyle w:val="TableHeading"/>
              <w:rPr>
                <w:del w:author="Johnny Pang" w:date="2022-04-17T14:14:00Z" w:id="5"/>
                <w:rFonts w:ascii="Calibri" w:hAnsi="Calibri"/>
                <w:sz w:val="22"/>
              </w:rPr>
            </w:pPr>
            <w:del w:author="Johnny Pang" w:date="2022-04-17T14:14:00Z" w:id="6">
              <w:r w:rsidRPr="008427FB" w:rsidDel="000D0653">
                <w:rPr>
                  <w:rFonts w:ascii="Calibri" w:hAnsi="Calibri"/>
                  <w:sz w:val="22"/>
                </w:rPr>
                <w:delText>Version</w:delText>
              </w:r>
            </w:del>
          </w:p>
        </w:tc>
        <w:tc>
          <w:tcPr>
            <w:tcW w:w="2250" w:type="dxa"/>
            <w:tcPrChange w:author="Johnny Pang" w:date="2022-04-17T14:14:00Z" w:id="7">
              <w:tcPr>
                <w:tcW w:w="2250" w:type="dxa"/>
              </w:tcPr>
            </w:tcPrChange>
          </w:tcPr>
          <w:p w:rsidRPr="008427FB" w:rsidR="005B4406" w:rsidDel="000D0653" w:rsidP="005B4406" w:rsidRDefault="005B4406" w14:paraId="74BDFAC4" w14:textId="3EACC46F">
            <w:pPr>
              <w:pStyle w:val="TableHeading"/>
              <w:rPr>
                <w:del w:author="Johnny Pang" w:date="2022-04-17T14:14:00Z" w:id="8"/>
                <w:rFonts w:ascii="Calibri" w:hAnsi="Calibri"/>
                <w:sz w:val="22"/>
              </w:rPr>
            </w:pPr>
            <w:del w:author="Johnny Pang" w:date="2022-04-17T14:14:00Z" w:id="9">
              <w:r w:rsidRPr="008427FB" w:rsidDel="000D0653">
                <w:rPr>
                  <w:rFonts w:ascii="Calibri" w:hAnsi="Calibri"/>
                  <w:sz w:val="22"/>
                </w:rPr>
                <w:delText>Date</w:delText>
              </w:r>
            </w:del>
          </w:p>
        </w:tc>
        <w:tc>
          <w:tcPr>
            <w:tcW w:w="5863" w:type="dxa"/>
            <w:tcPrChange w:author="Johnny Pang" w:date="2022-04-17T14:14:00Z" w:id="10">
              <w:tcPr>
                <w:tcW w:w="5863" w:type="dxa"/>
              </w:tcPr>
            </w:tcPrChange>
          </w:tcPr>
          <w:p w:rsidRPr="008427FB" w:rsidR="005B4406" w:rsidDel="000D0653" w:rsidP="005B4406" w:rsidRDefault="005B4406" w14:paraId="374A2CC3" w14:textId="50E78B52">
            <w:pPr>
              <w:pStyle w:val="TableHeading"/>
              <w:rPr>
                <w:del w:author="Johnny Pang" w:date="2022-04-17T14:14:00Z" w:id="11"/>
                <w:rFonts w:ascii="Calibri" w:hAnsi="Calibri"/>
                <w:sz w:val="22"/>
              </w:rPr>
            </w:pPr>
            <w:del w:author="Johnny Pang" w:date="2022-04-17T14:14:00Z" w:id="12">
              <w:r w:rsidRPr="008427FB" w:rsidDel="000D0653">
                <w:rPr>
                  <w:rFonts w:ascii="Calibri" w:hAnsi="Calibri"/>
                  <w:sz w:val="22"/>
                </w:rPr>
                <w:delText>Description of Revisions</w:delText>
              </w:r>
            </w:del>
          </w:p>
        </w:tc>
      </w:tr>
      <w:tr w:rsidRPr="008427FB" w:rsidR="005B4406" w:rsidDel="000D0653" w:rsidTr="000D0653" w14:paraId="03E0B576" w14:textId="64AE9576">
        <w:trPr>
          <w:cantSplit/>
          <w:jc w:val="center"/>
          <w:del w:author="Johnny Pang" w:date="2022-04-17T14:14:00Z" w:id="13"/>
          <w:trPrChange w:author="Johnny Pang" w:date="2022-04-17T14:14:00Z" w:id="14">
            <w:trPr>
              <w:cantSplit/>
              <w:jc w:val="center"/>
            </w:trPr>
          </w:trPrChange>
        </w:trPr>
        <w:tc>
          <w:tcPr>
            <w:tcW w:w="1004" w:type="dxa"/>
            <w:tcPrChange w:author="Johnny Pang" w:date="2022-04-17T14:14:00Z" w:id="15">
              <w:tcPr>
                <w:tcW w:w="1004" w:type="dxa"/>
              </w:tcPr>
            </w:tcPrChange>
          </w:tcPr>
          <w:p w:rsidRPr="008427FB" w:rsidR="005B4406" w:rsidDel="000D0653" w:rsidP="005B4406" w:rsidRDefault="005B4406" w14:paraId="351C5A2E" w14:textId="32D75346">
            <w:pPr>
              <w:pStyle w:val="NormalTableText"/>
              <w:rPr>
                <w:del w:author="Johnny Pang" w:date="2022-04-17T14:14:00Z" w:id="16"/>
                <w:rFonts w:ascii="Calibri" w:hAnsi="Calibri"/>
                <w:sz w:val="22"/>
              </w:rPr>
            </w:pPr>
            <w:del w:author="Johnny Pang" w:date="2022-04-17T14:14:00Z" w:id="17">
              <w:r w:rsidRPr="008427FB" w:rsidDel="000D0653">
                <w:rPr>
                  <w:rFonts w:ascii="Calibri" w:hAnsi="Calibri"/>
                  <w:sz w:val="22"/>
                </w:rPr>
                <w:delText>1</w:delText>
              </w:r>
            </w:del>
          </w:p>
        </w:tc>
        <w:tc>
          <w:tcPr>
            <w:tcW w:w="2250" w:type="dxa"/>
            <w:tcPrChange w:author="Johnny Pang" w:date="2022-04-17T14:14:00Z" w:id="18">
              <w:tcPr>
                <w:tcW w:w="2250" w:type="dxa"/>
              </w:tcPr>
            </w:tcPrChange>
          </w:tcPr>
          <w:p w:rsidRPr="008427FB" w:rsidR="005B4406" w:rsidDel="000D0653" w:rsidP="005B4406" w:rsidRDefault="005B4406" w14:paraId="1BBC6FF4" w14:textId="3903F80D">
            <w:pPr>
              <w:pStyle w:val="NormalTableText"/>
              <w:rPr>
                <w:del w:author="Johnny Pang" w:date="2022-04-17T14:14:00Z" w:id="19"/>
                <w:rFonts w:ascii="Calibri" w:hAnsi="Calibri"/>
                <w:sz w:val="22"/>
              </w:rPr>
            </w:pPr>
            <w:del w:author="Johnny Pang" w:date="2022-04-17T14:14:00Z" w:id="20">
              <w:r w:rsidRPr="008427FB" w:rsidDel="000D0653">
                <w:rPr>
                  <w:rFonts w:ascii="Calibri" w:hAnsi="Calibri"/>
                  <w:sz w:val="22"/>
                </w:rPr>
                <w:delText>August 30, 2006</w:delText>
              </w:r>
            </w:del>
          </w:p>
        </w:tc>
        <w:tc>
          <w:tcPr>
            <w:tcW w:w="5863" w:type="dxa"/>
            <w:tcPrChange w:author="Johnny Pang" w:date="2022-04-17T14:14:00Z" w:id="21">
              <w:tcPr>
                <w:tcW w:w="5863" w:type="dxa"/>
              </w:tcPr>
            </w:tcPrChange>
          </w:tcPr>
          <w:p w:rsidRPr="008427FB" w:rsidR="005B4406" w:rsidDel="000D0653" w:rsidP="005B4406" w:rsidRDefault="005B4406" w14:paraId="271FA3EE" w14:textId="5A680C59">
            <w:pPr>
              <w:pStyle w:val="NormalTableText"/>
              <w:rPr>
                <w:del w:author="Johnny Pang" w:date="2022-04-17T14:14:00Z" w:id="22"/>
                <w:rFonts w:ascii="Calibri" w:hAnsi="Calibri"/>
                <w:sz w:val="22"/>
              </w:rPr>
            </w:pPr>
            <w:del w:author="Johnny Pang" w:date="2022-04-17T14:14:00Z" w:id="23">
              <w:r w:rsidRPr="008427FB" w:rsidDel="000D0653">
                <w:rPr>
                  <w:rFonts w:ascii="Calibri" w:hAnsi="Calibri"/>
                  <w:sz w:val="22"/>
                </w:rPr>
                <w:delText>Approved final document.</w:delText>
              </w:r>
            </w:del>
          </w:p>
        </w:tc>
      </w:tr>
      <w:tr w:rsidRPr="008427FB" w:rsidR="005B4406" w:rsidDel="000D0653" w:rsidTr="000D0653" w14:paraId="794794ED" w14:textId="7720C338">
        <w:trPr>
          <w:cantSplit/>
          <w:jc w:val="center"/>
          <w:del w:author="Johnny Pang" w:date="2022-04-17T14:14:00Z" w:id="24"/>
          <w:trPrChange w:author="Johnny Pang" w:date="2022-04-17T14:14:00Z" w:id="25">
            <w:trPr>
              <w:cantSplit/>
              <w:jc w:val="center"/>
            </w:trPr>
          </w:trPrChange>
        </w:trPr>
        <w:tc>
          <w:tcPr>
            <w:tcW w:w="1004" w:type="dxa"/>
            <w:tcPrChange w:author="Johnny Pang" w:date="2022-04-17T14:14:00Z" w:id="26">
              <w:tcPr>
                <w:tcW w:w="1004" w:type="dxa"/>
              </w:tcPr>
            </w:tcPrChange>
          </w:tcPr>
          <w:p w:rsidRPr="008427FB" w:rsidR="005B4406" w:rsidDel="000D0653" w:rsidP="005B4406" w:rsidRDefault="005B4406" w14:paraId="5E9E14BB" w14:textId="1B4C61DE">
            <w:pPr>
              <w:pStyle w:val="NormalTableText"/>
              <w:rPr>
                <w:del w:author="Johnny Pang" w:date="2022-04-17T14:14:00Z" w:id="27"/>
                <w:rFonts w:ascii="Calibri" w:hAnsi="Calibri"/>
                <w:sz w:val="22"/>
              </w:rPr>
            </w:pPr>
            <w:del w:author="Johnny Pang" w:date="2022-04-17T14:14:00Z" w:id="28">
              <w:r w:rsidRPr="008427FB" w:rsidDel="000D0653">
                <w:rPr>
                  <w:rFonts w:ascii="Calibri" w:hAnsi="Calibri"/>
                  <w:sz w:val="22"/>
                </w:rPr>
                <w:delText>2</w:delText>
              </w:r>
            </w:del>
          </w:p>
        </w:tc>
        <w:tc>
          <w:tcPr>
            <w:tcW w:w="2250" w:type="dxa"/>
            <w:tcPrChange w:author="Johnny Pang" w:date="2022-04-17T14:14:00Z" w:id="29">
              <w:tcPr>
                <w:tcW w:w="2250" w:type="dxa"/>
              </w:tcPr>
            </w:tcPrChange>
          </w:tcPr>
          <w:p w:rsidRPr="008427FB" w:rsidR="005B4406" w:rsidDel="000D0653" w:rsidP="005B4406" w:rsidRDefault="005B4406" w14:paraId="718E31DB" w14:textId="7EA2C45F">
            <w:pPr>
              <w:pStyle w:val="NormalTableText"/>
              <w:rPr>
                <w:del w:author="Johnny Pang" w:date="2022-04-17T14:14:00Z" w:id="30"/>
                <w:rFonts w:ascii="Calibri" w:hAnsi="Calibri"/>
                <w:sz w:val="22"/>
              </w:rPr>
            </w:pPr>
            <w:del w:author="Johnny Pang" w:date="2022-04-17T14:14:00Z" w:id="31">
              <w:r w:rsidRPr="008427FB" w:rsidDel="000D0653">
                <w:rPr>
                  <w:rFonts w:ascii="Calibri" w:hAnsi="Calibri"/>
                  <w:sz w:val="22"/>
                </w:rPr>
                <w:delText>November 5, 2007</w:delText>
              </w:r>
            </w:del>
          </w:p>
        </w:tc>
        <w:tc>
          <w:tcPr>
            <w:tcW w:w="5863" w:type="dxa"/>
            <w:tcPrChange w:author="Johnny Pang" w:date="2022-04-17T14:14:00Z" w:id="32">
              <w:tcPr>
                <w:tcW w:w="5863" w:type="dxa"/>
              </w:tcPr>
            </w:tcPrChange>
          </w:tcPr>
          <w:p w:rsidRPr="008427FB" w:rsidR="005B4406" w:rsidDel="000D0653" w:rsidP="005B4406" w:rsidRDefault="005B4406" w14:paraId="771B9C49" w14:textId="53AB8BD8">
            <w:pPr>
              <w:pStyle w:val="NormalTableText"/>
              <w:rPr>
                <w:del w:author="Johnny Pang" w:date="2022-04-17T14:14:00Z" w:id="33"/>
                <w:rFonts w:ascii="Calibri" w:hAnsi="Calibri"/>
                <w:sz w:val="22"/>
              </w:rPr>
            </w:pPr>
            <w:del w:author="Johnny Pang" w:date="2022-04-17T14:14:00Z" w:id="34">
              <w:r w:rsidRPr="008427FB" w:rsidDel="000D0653">
                <w:rPr>
                  <w:rFonts w:ascii="Calibri" w:hAnsi="Calibri"/>
                  <w:sz w:val="22"/>
                </w:rPr>
                <w:delText>Minor revisions by Legal Services.</w:delText>
              </w:r>
            </w:del>
          </w:p>
        </w:tc>
      </w:tr>
      <w:tr w:rsidRPr="008427FB" w:rsidR="005B4406" w:rsidDel="000D0653" w:rsidTr="000D0653" w14:paraId="7FB4EC73" w14:textId="6DD34190">
        <w:trPr>
          <w:cantSplit/>
          <w:trHeight w:val="65"/>
          <w:jc w:val="center"/>
          <w:del w:author="Johnny Pang" w:date="2022-04-17T14:14:00Z" w:id="35"/>
          <w:trPrChange w:author="Johnny Pang" w:date="2022-04-17T14:14:00Z" w:id="36">
            <w:trPr>
              <w:cantSplit/>
              <w:trHeight w:val="65"/>
              <w:jc w:val="center"/>
            </w:trPr>
          </w:trPrChange>
        </w:trPr>
        <w:tc>
          <w:tcPr>
            <w:tcW w:w="1004" w:type="dxa"/>
            <w:tcPrChange w:author="Johnny Pang" w:date="2022-04-17T14:14:00Z" w:id="37">
              <w:tcPr>
                <w:tcW w:w="1004" w:type="dxa"/>
              </w:tcPr>
            </w:tcPrChange>
          </w:tcPr>
          <w:p w:rsidRPr="008427FB" w:rsidR="005B4406" w:rsidDel="000D0653" w:rsidP="005B4406" w:rsidRDefault="005B4406" w14:paraId="4A294467" w14:textId="52869197">
            <w:pPr>
              <w:pStyle w:val="NormalTableText"/>
              <w:rPr>
                <w:del w:author="Johnny Pang" w:date="2022-04-17T14:14:00Z" w:id="38"/>
                <w:rFonts w:ascii="Calibri" w:hAnsi="Calibri"/>
                <w:sz w:val="22"/>
              </w:rPr>
            </w:pPr>
            <w:del w:author="Johnny Pang" w:date="2022-04-17T14:14:00Z" w:id="39">
              <w:r w:rsidRPr="008427FB" w:rsidDel="000D0653">
                <w:rPr>
                  <w:rFonts w:ascii="Calibri" w:hAnsi="Calibri"/>
                  <w:sz w:val="22"/>
                </w:rPr>
                <w:delText>3</w:delText>
              </w:r>
            </w:del>
          </w:p>
        </w:tc>
        <w:tc>
          <w:tcPr>
            <w:tcW w:w="2250" w:type="dxa"/>
            <w:tcPrChange w:author="Johnny Pang" w:date="2022-04-17T14:14:00Z" w:id="40">
              <w:tcPr>
                <w:tcW w:w="2250" w:type="dxa"/>
              </w:tcPr>
            </w:tcPrChange>
          </w:tcPr>
          <w:p w:rsidRPr="008427FB" w:rsidR="005B4406" w:rsidDel="000D0653" w:rsidP="005B4406" w:rsidRDefault="005B4406" w14:paraId="2C320A72" w14:textId="1156ECC2">
            <w:pPr>
              <w:pStyle w:val="NormalTableText"/>
              <w:rPr>
                <w:del w:author="Johnny Pang" w:date="2022-04-17T14:14:00Z" w:id="41"/>
                <w:rFonts w:ascii="Calibri" w:hAnsi="Calibri"/>
                <w:sz w:val="22"/>
              </w:rPr>
            </w:pPr>
            <w:del w:author="Johnny Pang" w:date="2022-04-17T14:14:00Z" w:id="42">
              <w:r w:rsidRPr="008427FB" w:rsidDel="000D0653">
                <w:rPr>
                  <w:rFonts w:ascii="Calibri" w:hAnsi="Calibri"/>
                  <w:sz w:val="22"/>
                </w:rPr>
                <w:delText>November 13, 2009</w:delText>
              </w:r>
            </w:del>
          </w:p>
        </w:tc>
        <w:tc>
          <w:tcPr>
            <w:tcW w:w="5863" w:type="dxa"/>
            <w:tcPrChange w:author="Johnny Pang" w:date="2022-04-17T14:14:00Z" w:id="43">
              <w:tcPr>
                <w:tcW w:w="5863" w:type="dxa"/>
              </w:tcPr>
            </w:tcPrChange>
          </w:tcPr>
          <w:p w:rsidRPr="008427FB" w:rsidR="005B4406" w:rsidDel="000D0653" w:rsidP="005B4406" w:rsidRDefault="005B4406" w14:paraId="16C787E4" w14:textId="0B844EE4">
            <w:pPr>
              <w:pStyle w:val="NormalTableText"/>
              <w:rPr>
                <w:del w:author="Johnny Pang" w:date="2022-04-17T14:14:00Z" w:id="44"/>
                <w:rFonts w:ascii="Calibri" w:hAnsi="Calibri"/>
                <w:sz w:val="22"/>
              </w:rPr>
            </w:pPr>
            <w:del w:author="Johnny Pang" w:date="2022-04-17T14:14:00Z" w:id="45">
              <w:r w:rsidRPr="008427FB" w:rsidDel="000D0653">
                <w:rPr>
                  <w:rFonts w:ascii="Calibri" w:hAnsi="Calibri"/>
                  <w:sz w:val="22"/>
                </w:rPr>
                <w:delText xml:space="preserve">Modified ‘Related Section’ and approved suppliers </w:delText>
              </w:r>
            </w:del>
          </w:p>
        </w:tc>
      </w:tr>
      <w:tr w:rsidRPr="008427FB" w:rsidR="005B4406" w:rsidDel="000D0653" w:rsidTr="000D0653" w14:paraId="64087EE0" w14:textId="5CA45C19">
        <w:trPr>
          <w:cantSplit/>
          <w:jc w:val="center"/>
          <w:del w:author="Johnny Pang" w:date="2022-04-17T14:14:00Z" w:id="46"/>
          <w:trPrChange w:author="Johnny Pang" w:date="2022-04-17T14:14:00Z" w:id="47">
            <w:trPr>
              <w:cantSplit/>
              <w:jc w:val="center"/>
            </w:trPr>
          </w:trPrChange>
        </w:trPr>
        <w:tc>
          <w:tcPr>
            <w:tcW w:w="1004" w:type="dxa"/>
            <w:tcPrChange w:author="Johnny Pang" w:date="2022-04-17T14:14:00Z" w:id="48">
              <w:tcPr>
                <w:tcW w:w="1004" w:type="dxa"/>
              </w:tcPr>
            </w:tcPrChange>
          </w:tcPr>
          <w:p w:rsidRPr="008427FB" w:rsidR="005B4406" w:rsidDel="000D0653" w:rsidP="005B4406" w:rsidRDefault="005B4406" w14:paraId="5ADFE193" w14:textId="49276AD7">
            <w:pPr>
              <w:pStyle w:val="NormalTableText"/>
              <w:rPr>
                <w:del w:author="Johnny Pang" w:date="2022-04-17T14:14:00Z" w:id="49"/>
                <w:rFonts w:ascii="Calibri" w:hAnsi="Calibri"/>
                <w:sz w:val="22"/>
              </w:rPr>
            </w:pPr>
            <w:del w:author="Johnny Pang" w:date="2022-04-17T14:14:00Z" w:id="50">
              <w:r w:rsidRPr="008427FB" w:rsidDel="000D0653">
                <w:rPr>
                  <w:rFonts w:ascii="Calibri" w:hAnsi="Calibri"/>
                  <w:sz w:val="22"/>
                </w:rPr>
                <w:delText>4</w:delText>
              </w:r>
            </w:del>
          </w:p>
        </w:tc>
        <w:tc>
          <w:tcPr>
            <w:tcW w:w="2250" w:type="dxa"/>
            <w:tcPrChange w:author="Johnny Pang" w:date="2022-04-17T14:14:00Z" w:id="51">
              <w:tcPr>
                <w:tcW w:w="2250" w:type="dxa"/>
              </w:tcPr>
            </w:tcPrChange>
          </w:tcPr>
          <w:p w:rsidRPr="008427FB" w:rsidR="005B4406" w:rsidDel="000D0653" w:rsidP="005B4406" w:rsidRDefault="005B4406" w14:paraId="59DDB086" w14:textId="4808B695">
            <w:pPr>
              <w:pStyle w:val="NormalTableText"/>
              <w:rPr>
                <w:del w:author="Johnny Pang" w:date="2022-04-17T14:14:00Z" w:id="52"/>
                <w:rFonts w:ascii="Calibri" w:hAnsi="Calibri"/>
                <w:sz w:val="22"/>
              </w:rPr>
            </w:pPr>
            <w:del w:author="Johnny Pang" w:date="2022-04-17T14:14:00Z" w:id="53">
              <w:r w:rsidRPr="008427FB" w:rsidDel="000D0653">
                <w:rPr>
                  <w:rFonts w:ascii="Calibri" w:hAnsi="Calibri"/>
                  <w:sz w:val="22"/>
                </w:rPr>
                <w:delText>June 4, 2012</w:delText>
              </w:r>
            </w:del>
          </w:p>
        </w:tc>
        <w:tc>
          <w:tcPr>
            <w:tcW w:w="5863" w:type="dxa"/>
            <w:tcPrChange w:author="Johnny Pang" w:date="2022-04-17T14:14:00Z" w:id="54">
              <w:tcPr>
                <w:tcW w:w="5863" w:type="dxa"/>
              </w:tcPr>
            </w:tcPrChange>
          </w:tcPr>
          <w:p w:rsidRPr="008427FB" w:rsidR="005B4406" w:rsidDel="000D0653" w:rsidP="005B4406" w:rsidRDefault="005B4406" w14:paraId="28C9E2A4" w14:textId="74723691">
            <w:pPr>
              <w:pStyle w:val="NormalTableText"/>
              <w:rPr>
                <w:del w:author="Johnny Pang" w:date="2022-04-17T14:14:00Z" w:id="55"/>
                <w:rFonts w:ascii="Calibri" w:hAnsi="Calibri"/>
                <w:sz w:val="22"/>
              </w:rPr>
            </w:pPr>
            <w:del w:author="Johnny Pang" w:date="2022-04-17T14:14:00Z" w:id="56">
              <w:r w:rsidRPr="008427FB" w:rsidDel="000D0653">
                <w:rPr>
                  <w:rFonts w:ascii="Calibri" w:hAnsi="Calibri"/>
                  <w:sz w:val="22"/>
                </w:rPr>
                <w:delText>Addition of References and Replacement Parts sections on this page</w:delText>
              </w:r>
            </w:del>
          </w:p>
        </w:tc>
      </w:tr>
      <w:tr w:rsidRPr="008427FB" w:rsidR="005B4406" w:rsidDel="000D0653" w:rsidTr="000D0653" w14:paraId="710701FC" w14:textId="362472DE">
        <w:trPr>
          <w:cantSplit/>
          <w:jc w:val="center"/>
          <w:del w:author="Johnny Pang" w:date="2022-04-17T14:14:00Z" w:id="57"/>
          <w:trPrChange w:author="Johnny Pang" w:date="2022-04-17T14:14:00Z" w:id="58">
            <w:trPr>
              <w:cantSplit/>
              <w:jc w:val="center"/>
            </w:trPr>
          </w:trPrChange>
        </w:trPr>
        <w:tc>
          <w:tcPr>
            <w:tcW w:w="1004" w:type="dxa"/>
            <w:tcPrChange w:author="Johnny Pang" w:date="2022-04-17T14:14:00Z" w:id="59">
              <w:tcPr>
                <w:tcW w:w="1004" w:type="dxa"/>
              </w:tcPr>
            </w:tcPrChange>
          </w:tcPr>
          <w:p w:rsidRPr="008427FB" w:rsidR="005B4406" w:rsidDel="000D0653" w:rsidP="005B4406" w:rsidRDefault="005B4406" w14:paraId="34F83449" w14:textId="2334FB93">
            <w:pPr>
              <w:pStyle w:val="NormalTableText"/>
              <w:rPr>
                <w:del w:author="Johnny Pang" w:date="2022-04-17T14:14:00Z" w:id="60"/>
                <w:rFonts w:ascii="Calibri" w:hAnsi="Calibri"/>
                <w:sz w:val="22"/>
              </w:rPr>
            </w:pPr>
            <w:del w:author="Johnny Pang" w:date="2022-04-17T14:14:00Z" w:id="61">
              <w:r w:rsidRPr="008427FB" w:rsidDel="000D0653">
                <w:rPr>
                  <w:rFonts w:ascii="Calibri" w:hAnsi="Calibri"/>
                  <w:sz w:val="22"/>
                </w:rPr>
                <w:delText>5</w:delText>
              </w:r>
            </w:del>
          </w:p>
        </w:tc>
        <w:tc>
          <w:tcPr>
            <w:tcW w:w="2250" w:type="dxa"/>
            <w:tcPrChange w:author="Johnny Pang" w:date="2022-04-17T14:14:00Z" w:id="62">
              <w:tcPr>
                <w:tcW w:w="2250" w:type="dxa"/>
              </w:tcPr>
            </w:tcPrChange>
          </w:tcPr>
          <w:p w:rsidRPr="008427FB" w:rsidR="005B4406" w:rsidDel="000D0653" w:rsidP="005B4406" w:rsidRDefault="005B4406" w14:paraId="30FAB75A" w14:textId="2A8032AA">
            <w:pPr>
              <w:pStyle w:val="NormalTableText"/>
              <w:rPr>
                <w:del w:author="Johnny Pang" w:date="2022-04-17T14:14:00Z" w:id="63"/>
                <w:rFonts w:ascii="Calibri" w:hAnsi="Calibri"/>
                <w:sz w:val="22"/>
              </w:rPr>
            </w:pPr>
            <w:del w:author="Johnny Pang" w:date="2022-04-17T14:14:00Z" w:id="64">
              <w:r w:rsidRPr="008427FB" w:rsidDel="000D0653">
                <w:rPr>
                  <w:rFonts w:ascii="Calibri" w:hAnsi="Calibri"/>
                  <w:sz w:val="22"/>
                </w:rPr>
                <w:delText>June 28, 2012</w:delText>
              </w:r>
            </w:del>
          </w:p>
        </w:tc>
        <w:tc>
          <w:tcPr>
            <w:tcW w:w="5863" w:type="dxa"/>
            <w:tcPrChange w:author="Johnny Pang" w:date="2022-04-17T14:14:00Z" w:id="65">
              <w:tcPr>
                <w:tcW w:w="5863" w:type="dxa"/>
              </w:tcPr>
            </w:tcPrChange>
          </w:tcPr>
          <w:p w:rsidRPr="008427FB" w:rsidR="005B4406" w:rsidDel="000D0653" w:rsidP="005B4406" w:rsidRDefault="005B4406" w14:paraId="1D58C194" w14:textId="764452AB">
            <w:pPr>
              <w:pStyle w:val="NormalTableText"/>
              <w:rPr>
                <w:del w:author="Johnny Pang" w:date="2022-04-17T14:14:00Z" w:id="66"/>
                <w:rFonts w:ascii="Calibri" w:hAnsi="Calibri"/>
                <w:sz w:val="22"/>
              </w:rPr>
            </w:pPr>
            <w:del w:author="Johnny Pang" w:date="2022-04-17T14:14:00Z" w:id="67">
              <w:r w:rsidRPr="008427FB" w:rsidDel="000D0653">
                <w:rPr>
                  <w:rFonts w:ascii="Calibri" w:hAnsi="Calibri"/>
                  <w:sz w:val="22"/>
                </w:rPr>
                <w:delText>Reformatted to Remove White Space</w:delText>
              </w:r>
            </w:del>
          </w:p>
        </w:tc>
      </w:tr>
      <w:tr w:rsidRPr="008427FB" w:rsidR="005B4406" w:rsidDel="000D0653" w:rsidTr="000D0653" w14:paraId="397EE1C4" w14:textId="644C449A">
        <w:trPr>
          <w:cantSplit/>
          <w:jc w:val="center"/>
          <w:del w:author="Johnny Pang" w:date="2022-04-17T14:14:00Z" w:id="68"/>
          <w:trPrChange w:author="Johnny Pang" w:date="2022-04-17T14:14:00Z" w:id="69">
            <w:trPr>
              <w:cantSplit/>
              <w:jc w:val="center"/>
            </w:trPr>
          </w:trPrChange>
        </w:trPr>
        <w:tc>
          <w:tcPr>
            <w:tcW w:w="1004" w:type="dxa"/>
            <w:tcPrChange w:author="Johnny Pang" w:date="2022-04-17T14:14:00Z" w:id="70">
              <w:tcPr>
                <w:tcW w:w="1004" w:type="dxa"/>
              </w:tcPr>
            </w:tcPrChange>
          </w:tcPr>
          <w:p w:rsidRPr="008427FB" w:rsidR="005B4406" w:rsidDel="000D0653" w:rsidP="005B4406" w:rsidRDefault="005B4406" w14:paraId="34E41BBB" w14:textId="49365673">
            <w:pPr>
              <w:pStyle w:val="NormalTableText"/>
              <w:rPr>
                <w:del w:author="Johnny Pang" w:date="2022-04-17T14:14:00Z" w:id="71"/>
                <w:rFonts w:ascii="Calibri" w:hAnsi="Calibri"/>
                <w:sz w:val="22"/>
              </w:rPr>
            </w:pPr>
            <w:del w:author="Johnny Pang" w:date="2022-04-17T14:14:00Z" w:id="72">
              <w:r w:rsidRPr="008427FB" w:rsidDel="000D0653">
                <w:rPr>
                  <w:rFonts w:ascii="Calibri" w:hAnsi="Calibri"/>
                  <w:sz w:val="22"/>
                </w:rPr>
                <w:delText>6</w:delText>
              </w:r>
            </w:del>
          </w:p>
        </w:tc>
        <w:tc>
          <w:tcPr>
            <w:tcW w:w="2250" w:type="dxa"/>
            <w:tcPrChange w:author="Johnny Pang" w:date="2022-04-17T14:14:00Z" w:id="73">
              <w:tcPr>
                <w:tcW w:w="2250" w:type="dxa"/>
              </w:tcPr>
            </w:tcPrChange>
          </w:tcPr>
          <w:p w:rsidRPr="008427FB" w:rsidR="005B4406" w:rsidDel="000D0653" w:rsidP="005B4406" w:rsidRDefault="005B4406" w14:paraId="2E08A017" w14:textId="2DA2B9BB">
            <w:pPr>
              <w:pStyle w:val="NormalTableText"/>
              <w:rPr>
                <w:del w:author="Johnny Pang" w:date="2022-04-17T14:14:00Z" w:id="74"/>
                <w:rFonts w:ascii="Calibri" w:hAnsi="Calibri"/>
                <w:sz w:val="22"/>
              </w:rPr>
            </w:pPr>
            <w:del w:author="Johnny Pang" w:date="2022-04-17T14:14:00Z" w:id="75">
              <w:r w:rsidRPr="008427FB" w:rsidDel="000D0653">
                <w:rPr>
                  <w:rFonts w:ascii="Calibri" w:hAnsi="Calibri"/>
                  <w:sz w:val="22"/>
                </w:rPr>
                <w:delText>April 24, 2015</w:delText>
              </w:r>
            </w:del>
          </w:p>
        </w:tc>
        <w:tc>
          <w:tcPr>
            <w:tcW w:w="5863" w:type="dxa"/>
            <w:tcPrChange w:author="Johnny Pang" w:date="2022-04-17T14:14:00Z" w:id="76">
              <w:tcPr>
                <w:tcW w:w="5863" w:type="dxa"/>
              </w:tcPr>
            </w:tcPrChange>
          </w:tcPr>
          <w:p w:rsidRPr="008427FB" w:rsidR="005B4406" w:rsidDel="000D0653" w:rsidP="005B4406" w:rsidRDefault="005B4406" w14:paraId="1BF24CF4" w14:textId="0487AEDF">
            <w:pPr>
              <w:pStyle w:val="NormalTableText"/>
              <w:rPr>
                <w:del w:author="Johnny Pang" w:date="2022-04-17T14:14:00Z" w:id="77"/>
                <w:rFonts w:ascii="Calibri" w:hAnsi="Calibri"/>
                <w:sz w:val="22"/>
              </w:rPr>
            </w:pPr>
            <w:del w:author="Johnny Pang" w:date="2022-04-17T14:14:00Z" w:id="78">
              <w:r w:rsidRPr="008427FB" w:rsidDel="000D0653">
                <w:rPr>
                  <w:rFonts w:ascii="Calibri" w:hAnsi="Calibri"/>
                  <w:sz w:val="22"/>
                </w:rPr>
                <w:delText>General Formatting</w:delText>
              </w:r>
            </w:del>
          </w:p>
        </w:tc>
      </w:tr>
      <w:tr w:rsidRPr="008427FB" w:rsidR="005B4406" w:rsidDel="000D0653" w:rsidTr="000D0653" w14:paraId="11A7DB76" w14:textId="3EDEF1C5">
        <w:trPr>
          <w:cantSplit/>
          <w:jc w:val="center"/>
          <w:del w:author="Johnny Pang" w:date="2022-04-17T14:14:00Z" w:id="79"/>
          <w:trPrChange w:author="Johnny Pang" w:date="2022-04-17T14:14:00Z" w:id="80">
            <w:trPr>
              <w:cantSplit/>
              <w:jc w:val="center"/>
            </w:trPr>
          </w:trPrChange>
        </w:trPr>
        <w:tc>
          <w:tcPr>
            <w:tcW w:w="1004" w:type="dxa"/>
            <w:tcPrChange w:author="Johnny Pang" w:date="2022-04-17T14:14:00Z" w:id="81">
              <w:tcPr>
                <w:tcW w:w="1004" w:type="dxa"/>
              </w:tcPr>
            </w:tcPrChange>
          </w:tcPr>
          <w:p w:rsidRPr="003249DD" w:rsidR="005B4406" w:rsidDel="000D0653" w:rsidP="005B4406" w:rsidRDefault="005B4406" w14:paraId="53A7EDB9" w14:textId="18167B33">
            <w:pPr>
              <w:pStyle w:val="NormalTableText"/>
              <w:rPr>
                <w:del w:author="Johnny Pang" w:date="2022-04-17T14:14:00Z" w:id="82"/>
                <w:rFonts w:ascii="Calibri" w:hAnsi="Calibri"/>
                <w:sz w:val="22"/>
              </w:rPr>
            </w:pPr>
            <w:del w:author="Johnny Pang" w:date="2022-04-17T14:14:00Z" w:id="83">
              <w:r w:rsidRPr="003249DD" w:rsidDel="000D0653">
                <w:rPr>
                  <w:rFonts w:ascii="Calibri" w:hAnsi="Calibri"/>
                  <w:sz w:val="22"/>
                </w:rPr>
                <w:delText>7</w:delText>
              </w:r>
            </w:del>
          </w:p>
        </w:tc>
        <w:tc>
          <w:tcPr>
            <w:tcW w:w="2250" w:type="dxa"/>
            <w:tcPrChange w:author="Johnny Pang" w:date="2022-04-17T14:14:00Z" w:id="84">
              <w:tcPr>
                <w:tcW w:w="2250" w:type="dxa"/>
              </w:tcPr>
            </w:tcPrChange>
          </w:tcPr>
          <w:p w:rsidRPr="003249DD" w:rsidR="005B4406" w:rsidDel="000D0653" w:rsidP="005B4406" w:rsidRDefault="005B4406" w14:paraId="6C57C405" w14:textId="41913986">
            <w:pPr>
              <w:pStyle w:val="NormalTableText"/>
              <w:rPr>
                <w:del w:author="Johnny Pang" w:date="2022-04-17T14:14:00Z" w:id="85"/>
                <w:rFonts w:ascii="Calibri" w:hAnsi="Calibri"/>
                <w:sz w:val="22"/>
              </w:rPr>
            </w:pPr>
            <w:del w:author="Johnny Pang" w:date="2022-04-17T14:14:00Z" w:id="86">
              <w:r w:rsidRPr="003249DD" w:rsidDel="000D0653">
                <w:rPr>
                  <w:rFonts w:ascii="Calibri" w:hAnsi="Calibri"/>
                  <w:sz w:val="22"/>
                </w:rPr>
                <w:delText>March 22, 2016</w:delText>
              </w:r>
            </w:del>
          </w:p>
        </w:tc>
        <w:tc>
          <w:tcPr>
            <w:tcW w:w="5863" w:type="dxa"/>
            <w:tcPrChange w:author="Johnny Pang" w:date="2022-04-17T14:14:00Z" w:id="87">
              <w:tcPr>
                <w:tcW w:w="5863" w:type="dxa"/>
              </w:tcPr>
            </w:tcPrChange>
          </w:tcPr>
          <w:p w:rsidRPr="003249DD" w:rsidR="005B4406" w:rsidDel="000D0653" w:rsidP="005B4406" w:rsidRDefault="005B4406" w14:paraId="7E07F0A5" w14:textId="3CCA7B0A">
            <w:pPr>
              <w:pStyle w:val="NormalTableText"/>
              <w:rPr>
                <w:del w:author="Johnny Pang" w:date="2022-04-17T14:14:00Z" w:id="88"/>
                <w:rFonts w:ascii="Calibri" w:hAnsi="Calibri"/>
                <w:sz w:val="22"/>
              </w:rPr>
            </w:pPr>
            <w:del w:author="Johnny Pang" w:date="2022-04-17T14:14:00Z" w:id="89">
              <w:r w:rsidRPr="003249DD" w:rsidDel="000D0653">
                <w:rPr>
                  <w:rFonts w:ascii="Calibri" w:hAnsi="Calibri"/>
                  <w:sz w:val="22"/>
                </w:rPr>
                <w:delText>Changed spec to reflect the corporate name change from Munro Ltd. to DECAST Ltd. (AV)</w:delText>
              </w:r>
            </w:del>
          </w:p>
        </w:tc>
      </w:tr>
      <w:tr w:rsidRPr="008427FB" w:rsidR="005B4406" w:rsidDel="000D0653" w:rsidTr="000D0653" w14:paraId="58EC8586" w14:textId="2B19BB9D">
        <w:trPr>
          <w:cantSplit/>
          <w:jc w:val="center"/>
          <w:del w:author="Johnny Pang" w:date="2022-04-17T14:14:00Z" w:id="90"/>
          <w:trPrChange w:author="Johnny Pang" w:date="2022-04-17T14:14:00Z" w:id="91">
            <w:trPr>
              <w:cantSplit/>
              <w:jc w:val="center"/>
            </w:trPr>
          </w:trPrChange>
        </w:trPr>
        <w:tc>
          <w:tcPr>
            <w:tcW w:w="1004" w:type="dxa"/>
            <w:tcPrChange w:author="Johnny Pang" w:date="2022-04-17T14:14:00Z" w:id="92">
              <w:tcPr>
                <w:tcW w:w="1004" w:type="dxa"/>
              </w:tcPr>
            </w:tcPrChange>
          </w:tcPr>
          <w:p w:rsidRPr="003249DD" w:rsidR="005B4406" w:rsidDel="000D0653" w:rsidP="005B4406" w:rsidRDefault="005B4406" w14:paraId="6F9AF889" w14:textId="06233403">
            <w:pPr>
              <w:pStyle w:val="NormalTableText"/>
              <w:rPr>
                <w:del w:author="Johnny Pang" w:date="2022-04-17T14:14:00Z" w:id="93"/>
                <w:rFonts w:ascii="Calibri" w:hAnsi="Calibri"/>
                <w:sz w:val="22"/>
              </w:rPr>
            </w:pPr>
            <w:del w:author="Johnny Pang" w:date="2022-04-17T14:14:00Z" w:id="94">
              <w:r w:rsidDel="000D0653">
                <w:rPr>
                  <w:rFonts w:ascii="Calibri" w:hAnsi="Calibri"/>
                  <w:sz w:val="22"/>
                </w:rPr>
                <w:delText>8</w:delText>
              </w:r>
            </w:del>
          </w:p>
        </w:tc>
        <w:tc>
          <w:tcPr>
            <w:tcW w:w="2250" w:type="dxa"/>
            <w:tcPrChange w:author="Johnny Pang" w:date="2022-04-17T14:14:00Z" w:id="95">
              <w:tcPr>
                <w:tcW w:w="2250" w:type="dxa"/>
              </w:tcPr>
            </w:tcPrChange>
          </w:tcPr>
          <w:p w:rsidRPr="003249DD" w:rsidR="005B4406" w:rsidDel="000D0653" w:rsidP="005B4406" w:rsidRDefault="005B4406" w14:paraId="273D823A" w14:textId="7C13FFAD">
            <w:pPr>
              <w:pStyle w:val="NormalTableText"/>
              <w:rPr>
                <w:del w:author="Johnny Pang" w:date="2022-04-17T14:14:00Z" w:id="96"/>
                <w:rFonts w:ascii="Calibri" w:hAnsi="Calibri"/>
                <w:sz w:val="22"/>
              </w:rPr>
            </w:pPr>
            <w:del w:author="Johnny Pang" w:date="2022-04-17T14:14:00Z" w:id="97">
              <w:r w:rsidDel="000D0653">
                <w:rPr>
                  <w:rFonts w:ascii="Calibri" w:hAnsi="Calibri"/>
                  <w:sz w:val="22"/>
                </w:rPr>
                <w:delText>May 31, 2016</w:delText>
              </w:r>
            </w:del>
          </w:p>
        </w:tc>
        <w:tc>
          <w:tcPr>
            <w:tcW w:w="5863" w:type="dxa"/>
            <w:tcPrChange w:author="Johnny Pang" w:date="2022-04-17T14:14:00Z" w:id="98">
              <w:tcPr>
                <w:tcW w:w="5863" w:type="dxa"/>
              </w:tcPr>
            </w:tcPrChange>
          </w:tcPr>
          <w:p w:rsidRPr="003249DD" w:rsidR="005B4406" w:rsidDel="000D0653" w:rsidP="005B4406" w:rsidRDefault="005B4406" w14:paraId="7DB9B89E" w14:textId="02DB1DFA">
            <w:pPr>
              <w:pStyle w:val="NormalTableText"/>
              <w:rPr>
                <w:del w:author="Johnny Pang" w:date="2022-04-17T14:14:00Z" w:id="99"/>
                <w:rFonts w:ascii="Calibri" w:hAnsi="Calibri"/>
                <w:sz w:val="22"/>
              </w:rPr>
            </w:pPr>
            <w:del w:author="Johnny Pang" w:date="2022-04-17T14:14:00Z" w:id="100">
              <w:r w:rsidRPr="00D449FC" w:rsidDel="000D0653">
                <w:rPr>
                  <w:rFonts w:ascii="Calibri" w:hAnsi="Calibri"/>
                  <w:sz w:val="22"/>
                </w:rPr>
                <w:delText xml:space="preserve">Changed spec to reflect the corporate name change from </w:delText>
              </w:r>
              <w:r w:rsidDel="000D0653">
                <w:rPr>
                  <w:rFonts w:ascii="Calibri" w:hAnsi="Calibri"/>
                  <w:sz w:val="22"/>
                </w:rPr>
                <w:delText xml:space="preserve">Hanson Pipe Products Canada </w:delText>
              </w:r>
              <w:r w:rsidRPr="00D449FC" w:rsidDel="000D0653">
                <w:rPr>
                  <w:rFonts w:ascii="Calibri" w:hAnsi="Calibri"/>
                  <w:sz w:val="22"/>
                </w:rPr>
                <w:delText xml:space="preserve">Munro Ltd. to </w:delText>
              </w:r>
              <w:r w:rsidDel="000D0653">
                <w:rPr>
                  <w:rFonts w:ascii="Calibri" w:hAnsi="Calibri"/>
                  <w:sz w:val="22"/>
                </w:rPr>
                <w:delText>Forterra Pipe and Precast</w:delText>
              </w:r>
              <w:r w:rsidRPr="00D449FC" w:rsidDel="000D0653">
                <w:rPr>
                  <w:rFonts w:ascii="Calibri" w:hAnsi="Calibri"/>
                  <w:sz w:val="22"/>
                </w:rPr>
                <w:delText xml:space="preserve"> (AV)</w:delText>
              </w:r>
            </w:del>
          </w:p>
        </w:tc>
      </w:tr>
      <w:tr w:rsidRPr="008427FB" w:rsidR="005B4406" w:rsidDel="000D0653" w:rsidTr="000D0653" w14:paraId="53662076" w14:textId="7B7E35B8">
        <w:trPr>
          <w:cantSplit/>
          <w:jc w:val="center"/>
          <w:del w:author="Johnny Pang" w:date="2022-04-17T14:14:00Z" w:id="101"/>
          <w:trPrChange w:author="Johnny Pang" w:date="2022-04-17T14:14:00Z" w:id="102">
            <w:trPr>
              <w:cantSplit/>
              <w:jc w:val="center"/>
            </w:trPr>
          </w:trPrChange>
        </w:trPr>
        <w:tc>
          <w:tcPr>
            <w:tcW w:w="1004" w:type="dxa"/>
            <w:tcPrChange w:author="Johnny Pang" w:date="2022-04-17T14:14:00Z" w:id="103">
              <w:tcPr>
                <w:tcW w:w="1004" w:type="dxa"/>
              </w:tcPr>
            </w:tcPrChange>
          </w:tcPr>
          <w:p w:rsidRPr="0082021F" w:rsidR="005B4406" w:rsidDel="000D0653" w:rsidP="005B4406" w:rsidRDefault="005B4406" w14:paraId="04CB56E6" w14:textId="389D706A">
            <w:pPr>
              <w:rPr>
                <w:del w:author="Johnny Pang" w:date="2022-04-17T14:14:00Z" w:id="104"/>
              </w:rPr>
            </w:pPr>
            <w:del w:author="Johnny Pang" w:date="2022-04-17T14:14:00Z" w:id="105">
              <w:r w:rsidRPr="0082021F" w:rsidDel="000D0653">
                <w:delText>9</w:delText>
              </w:r>
            </w:del>
          </w:p>
        </w:tc>
        <w:tc>
          <w:tcPr>
            <w:tcW w:w="2250" w:type="dxa"/>
            <w:tcPrChange w:author="Johnny Pang" w:date="2022-04-17T14:14:00Z" w:id="106">
              <w:tcPr>
                <w:tcW w:w="2250" w:type="dxa"/>
              </w:tcPr>
            </w:tcPrChange>
          </w:tcPr>
          <w:p w:rsidRPr="0082021F" w:rsidR="005B4406" w:rsidDel="000D0653" w:rsidP="005B4406" w:rsidRDefault="005B4406" w14:paraId="07D17AA4" w14:textId="4A60E218">
            <w:pPr>
              <w:rPr>
                <w:del w:author="Johnny Pang" w:date="2022-04-17T14:14:00Z" w:id="107"/>
              </w:rPr>
            </w:pPr>
            <w:del w:author="Johnny Pang" w:date="2022-04-17T14:14:00Z" w:id="108">
              <w:r w:rsidRPr="0082021F" w:rsidDel="000D0653">
                <w:delText>February 1</w:delText>
              </w:r>
              <w:r w:rsidDel="000D0653">
                <w:delText>4</w:delText>
              </w:r>
              <w:r w:rsidRPr="0082021F" w:rsidDel="000D0653">
                <w:delText>, 2017</w:delText>
              </w:r>
            </w:del>
          </w:p>
        </w:tc>
        <w:tc>
          <w:tcPr>
            <w:tcW w:w="5863" w:type="dxa"/>
            <w:tcPrChange w:author="Johnny Pang" w:date="2022-04-17T14:14:00Z" w:id="109">
              <w:tcPr>
                <w:tcW w:w="5863" w:type="dxa"/>
              </w:tcPr>
            </w:tcPrChange>
          </w:tcPr>
          <w:p w:rsidR="005B4406" w:rsidDel="000D0653" w:rsidP="005B4406" w:rsidRDefault="005B4406" w14:paraId="0A5AAB31" w14:textId="6738721A">
            <w:pPr>
              <w:rPr>
                <w:del w:author="Johnny Pang" w:date="2022-04-17T14:14:00Z" w:id="110"/>
              </w:rPr>
            </w:pPr>
            <w:del w:author="Johnny Pang" w:date="2022-04-17T14:14:00Z" w:id="111">
              <w:r w:rsidRPr="0082021F" w:rsidDel="000D0653">
                <w:delText>Addition of Subsection 1.</w:delText>
              </w:r>
              <w:r w:rsidDel="000D0653">
                <w:delText>6</w:delText>
              </w:r>
              <w:r w:rsidRPr="0082021F" w:rsidDel="000D0653">
                <w:delText xml:space="preserve"> which highlights Contractor responsibilities under the Ontario Underground Infrastructure Notification System Act, 2012</w:delText>
              </w:r>
              <w:r w:rsidDel="000D0653" w:rsidR="00324B20">
                <w:delText xml:space="preserve"> </w:delText>
              </w:r>
              <w:r w:rsidRPr="0082021F" w:rsidDel="000D0653">
                <w:delText>(AV)</w:delText>
              </w:r>
            </w:del>
          </w:p>
        </w:tc>
      </w:tr>
      <w:tr w:rsidRPr="008427FB" w:rsidR="005B4406" w:rsidDel="000D0653" w:rsidTr="000D0653" w14:paraId="4C11A98D" w14:textId="7CD4ADDB">
        <w:trPr>
          <w:cantSplit/>
          <w:jc w:val="center"/>
          <w:del w:author="Johnny Pang" w:date="2022-04-17T14:14:00Z" w:id="112"/>
          <w:trPrChange w:author="Johnny Pang" w:date="2022-04-17T14:14:00Z" w:id="113">
            <w:trPr>
              <w:cantSplit/>
              <w:jc w:val="center"/>
            </w:trPr>
          </w:trPrChange>
        </w:trPr>
        <w:tc>
          <w:tcPr>
            <w:tcW w:w="1004" w:type="dxa"/>
            <w:tcPrChange w:author="Johnny Pang" w:date="2022-04-17T14:14:00Z" w:id="114">
              <w:tcPr>
                <w:tcW w:w="1004" w:type="dxa"/>
              </w:tcPr>
            </w:tcPrChange>
          </w:tcPr>
          <w:p w:rsidRPr="0082021F" w:rsidR="005B4406" w:rsidDel="000D0653" w:rsidP="005B4406" w:rsidRDefault="005B4406" w14:paraId="0FF82869" w14:textId="2C7D860B">
            <w:pPr>
              <w:rPr>
                <w:del w:author="Johnny Pang" w:date="2022-04-17T14:14:00Z" w:id="115"/>
              </w:rPr>
            </w:pPr>
            <w:del w:author="Johnny Pang" w:date="2022-04-17T14:14:00Z" w:id="116">
              <w:r w:rsidDel="000D0653">
                <w:delText>10</w:delText>
              </w:r>
            </w:del>
          </w:p>
        </w:tc>
        <w:tc>
          <w:tcPr>
            <w:tcW w:w="2250" w:type="dxa"/>
            <w:tcPrChange w:author="Johnny Pang" w:date="2022-04-17T14:14:00Z" w:id="117">
              <w:tcPr>
                <w:tcW w:w="2250" w:type="dxa"/>
              </w:tcPr>
            </w:tcPrChange>
          </w:tcPr>
          <w:p w:rsidRPr="0082021F" w:rsidR="005B4406" w:rsidDel="000D0653" w:rsidP="005B4406" w:rsidRDefault="005B4406" w14:paraId="3E32F9F2" w14:textId="26DC098D">
            <w:pPr>
              <w:rPr>
                <w:del w:author="Johnny Pang" w:date="2022-04-17T14:14:00Z" w:id="118"/>
              </w:rPr>
            </w:pPr>
            <w:del w:author="Johnny Pang" w:date="2022-04-17T14:14:00Z" w:id="119">
              <w:r w:rsidDel="000D0653">
                <w:delText>April 26, 2018</w:delText>
              </w:r>
            </w:del>
          </w:p>
        </w:tc>
        <w:tc>
          <w:tcPr>
            <w:tcW w:w="5863" w:type="dxa"/>
            <w:tcPrChange w:author="Johnny Pang" w:date="2022-04-17T14:14:00Z" w:id="120">
              <w:tcPr>
                <w:tcW w:w="5863" w:type="dxa"/>
              </w:tcPr>
            </w:tcPrChange>
          </w:tcPr>
          <w:p w:rsidR="005B4406" w:rsidDel="000D0653" w:rsidP="005B4406" w:rsidRDefault="005B4406" w14:paraId="44AB7C6D" w14:textId="2B11FA04">
            <w:pPr>
              <w:rPr>
                <w:del w:author="Johnny Pang" w:date="2022-04-17T14:14:00Z" w:id="121"/>
              </w:rPr>
            </w:pPr>
            <w:del w:author="Johnny Pang" w:date="2022-04-17T14:14:00Z" w:id="122">
              <w:r w:rsidDel="000D0653">
                <w:delText>Updated standards revisions throughout</w:delText>
              </w:r>
            </w:del>
          </w:p>
          <w:p w:rsidR="005B4406" w:rsidDel="000D0653" w:rsidP="005B4406" w:rsidRDefault="005B4406" w14:paraId="01D12E54" w14:textId="08D655C7">
            <w:pPr>
              <w:rPr>
                <w:del w:author="Johnny Pang" w:date="2022-04-17T14:14:00Z" w:id="123"/>
              </w:rPr>
            </w:pPr>
            <w:del w:author="Johnny Pang" w:date="2022-04-17T14:14:00Z" w:id="124">
              <w:r w:rsidDel="000D0653">
                <w:delText>2.1.2 Removed all approved suppliers</w:delText>
              </w:r>
            </w:del>
          </w:p>
          <w:p w:rsidR="005B4406" w:rsidDel="000D0653" w:rsidP="005B4406" w:rsidRDefault="005B4406" w14:paraId="50EAFFFE" w14:textId="62391BAB">
            <w:pPr>
              <w:rPr>
                <w:del w:author="Johnny Pang" w:date="2022-04-17T14:14:00Z" w:id="125"/>
              </w:rPr>
            </w:pPr>
            <w:del w:author="Johnny Pang" w:date="2022-04-17T14:14:00Z" w:id="126">
              <w:r w:rsidDel="000D0653">
                <w:delText>2.1.3 Removed Hyprescon Inc. from approved suppliers</w:delText>
              </w:r>
            </w:del>
          </w:p>
          <w:p w:rsidR="005B4406" w:rsidDel="000D0653" w:rsidP="005B4406" w:rsidRDefault="005B4406" w14:paraId="626B84F2" w14:textId="1B205475">
            <w:pPr>
              <w:rPr>
                <w:del w:author="Johnny Pang" w:date="2022-04-17T14:14:00Z" w:id="127"/>
              </w:rPr>
            </w:pPr>
            <w:del w:author="Johnny Pang" w:date="2022-04-17T14:14:00Z" w:id="128">
              <w:r w:rsidDel="000D0653">
                <w:delText>2.1.4 Removed all approved suppliers</w:delText>
              </w:r>
            </w:del>
          </w:p>
          <w:p w:rsidR="005B4406" w:rsidDel="000D0653" w:rsidP="005B4406" w:rsidRDefault="005B4406" w14:paraId="51D8284E" w14:textId="476A1C76">
            <w:pPr>
              <w:rPr>
                <w:del w:author="Johnny Pang" w:date="2022-04-17T14:14:00Z" w:id="129"/>
              </w:rPr>
            </w:pPr>
            <w:del w:author="Johnny Pang" w:date="2022-04-17T14:14:00Z" w:id="130">
              <w:r w:rsidDel="000D0653">
                <w:delText>2.2 Removed all approved suppliers</w:delText>
              </w:r>
            </w:del>
          </w:p>
          <w:p w:rsidRPr="0082021F" w:rsidR="005B4406" w:rsidDel="000D0653" w:rsidP="005B4406" w:rsidRDefault="005B4406" w14:paraId="4A5F7B80" w14:textId="179CFE4E">
            <w:pPr>
              <w:rPr>
                <w:del w:author="Johnny Pang" w:date="2022-04-17T14:14:00Z" w:id="131"/>
              </w:rPr>
            </w:pPr>
            <w:del w:author="Johnny Pang" w:date="2022-04-17T14:14:00Z" w:id="132">
              <w:r w:rsidDel="000D0653">
                <w:delText>2.3 Removed all approved suppliers. Added reference to AWWA C512-15.</w:delText>
              </w:r>
              <w:r w:rsidDel="000D0653" w:rsidR="008812A7">
                <w:delText xml:space="preserve"> </w:delText>
              </w:r>
              <w:r w:rsidRPr="00BB079F" w:rsidDel="000D0653">
                <w:delText>(</w:delText>
              </w:r>
              <w:r w:rsidDel="000D0653">
                <w:delText>BM</w:delText>
              </w:r>
              <w:r w:rsidRPr="00BB079F" w:rsidDel="000D0653">
                <w:delText>)</w:delText>
              </w:r>
            </w:del>
          </w:p>
        </w:tc>
      </w:tr>
      <w:tr w:rsidRPr="008427FB" w:rsidR="005B4406" w:rsidDel="000D0653" w:rsidTr="000D0653" w14:paraId="7EAC5F47" w14:textId="354E6B58">
        <w:trPr>
          <w:cantSplit/>
          <w:jc w:val="center"/>
          <w:del w:author="Johnny Pang" w:date="2022-04-17T14:14:00Z" w:id="133"/>
          <w:trPrChange w:author="Johnny Pang" w:date="2022-04-17T14:14:00Z" w:id="134">
            <w:trPr>
              <w:cantSplit/>
              <w:jc w:val="center"/>
            </w:trPr>
          </w:trPrChange>
        </w:trPr>
        <w:tc>
          <w:tcPr>
            <w:tcW w:w="1004" w:type="dxa"/>
            <w:tcPrChange w:author="Johnny Pang" w:date="2022-04-17T14:14:00Z" w:id="135">
              <w:tcPr>
                <w:tcW w:w="1004" w:type="dxa"/>
              </w:tcPr>
            </w:tcPrChange>
          </w:tcPr>
          <w:p w:rsidR="005B4406" w:rsidDel="000D0653" w:rsidP="005B4406" w:rsidRDefault="005B4406" w14:paraId="5CA26E12" w14:textId="5F36C748">
            <w:pPr>
              <w:rPr>
                <w:del w:author="Johnny Pang" w:date="2022-04-17T14:14:00Z" w:id="136"/>
              </w:rPr>
            </w:pPr>
            <w:del w:author="Johnny Pang" w:date="2022-04-17T14:14:00Z" w:id="137">
              <w:r w:rsidDel="000D0653">
                <w:delText>11</w:delText>
              </w:r>
            </w:del>
          </w:p>
        </w:tc>
        <w:tc>
          <w:tcPr>
            <w:tcW w:w="2250" w:type="dxa"/>
            <w:tcPrChange w:author="Johnny Pang" w:date="2022-04-17T14:14:00Z" w:id="138">
              <w:tcPr>
                <w:tcW w:w="2250" w:type="dxa"/>
              </w:tcPr>
            </w:tcPrChange>
          </w:tcPr>
          <w:p w:rsidR="005B4406" w:rsidDel="000D0653" w:rsidP="005B4406" w:rsidRDefault="003728BC" w14:paraId="5E659F4D" w14:textId="1BE40784">
            <w:pPr>
              <w:rPr>
                <w:del w:author="Johnny Pang" w:date="2022-04-17T14:14:00Z" w:id="139"/>
              </w:rPr>
            </w:pPr>
            <w:del w:author="Johnny Pang" w:date="2022-04-17T14:14:00Z" w:id="140">
              <w:r w:rsidDel="000D0653">
                <w:delText>November 26</w:delText>
              </w:r>
              <w:r w:rsidDel="000D0653" w:rsidR="005B4406">
                <w:delText>, 2021</w:delText>
              </w:r>
            </w:del>
          </w:p>
        </w:tc>
        <w:tc>
          <w:tcPr>
            <w:tcW w:w="5863" w:type="dxa"/>
            <w:tcPrChange w:author="Johnny Pang" w:date="2022-04-17T14:14:00Z" w:id="141">
              <w:tcPr>
                <w:tcW w:w="5863" w:type="dxa"/>
              </w:tcPr>
            </w:tcPrChange>
          </w:tcPr>
          <w:p w:rsidR="00324B20" w:rsidDel="000D0653" w:rsidP="005B4406" w:rsidRDefault="00324B20" w14:paraId="08EAC74F" w14:textId="3BF98952">
            <w:pPr>
              <w:rPr>
                <w:del w:author="Johnny Pang" w:date="2022-04-17T14:14:00Z" w:id="142"/>
              </w:rPr>
            </w:pPr>
            <w:del w:author="Johnny Pang" w:date="2022-04-17T14:14:00Z" w:id="143">
              <w:r w:rsidDel="000D0653">
                <w:delText>Specification rewritten as amendments to OPSS.MUNI 410</w:delText>
              </w:r>
            </w:del>
          </w:p>
          <w:p w:rsidR="005B4406" w:rsidDel="000D0653" w:rsidP="005B4406" w:rsidRDefault="005B4406" w14:paraId="7B9D22FD" w14:textId="145A29BC">
            <w:pPr>
              <w:rPr>
                <w:del w:author="Johnny Pang" w:date="2022-04-17T14:14:00Z" w:id="144"/>
              </w:rPr>
            </w:pPr>
            <w:del w:author="Johnny Pang" w:date="2022-04-17T14:14:00Z" w:id="145">
              <w:r w:rsidDel="000D0653">
                <w:delText>1.</w:delText>
              </w:r>
              <w:r w:rsidDel="000D0653" w:rsidR="00324B20">
                <w:delText>10</w:delText>
              </w:r>
              <w:r w:rsidDel="000D0653">
                <w:delText xml:space="preserve"> Added payment for tracer wire continuity testing</w:delText>
              </w:r>
            </w:del>
          </w:p>
          <w:p w:rsidR="005B4406" w:rsidDel="000D0653" w:rsidP="005B4406" w:rsidRDefault="005B4406" w14:paraId="565431D4" w14:textId="53C734CE">
            <w:pPr>
              <w:rPr>
                <w:del w:author="Johnny Pang" w:date="2022-04-17T14:14:00Z" w:id="146"/>
              </w:rPr>
            </w:pPr>
            <w:del w:author="Johnny Pang" w:date="2022-04-17T14:14:00Z" w:id="147">
              <w:r w:rsidDel="000D0653">
                <w:delText>2.</w:delText>
              </w:r>
              <w:r w:rsidDel="000D0653" w:rsidR="00324B20">
                <w:delText>1</w:delText>
              </w:r>
              <w:r w:rsidDel="000D0653">
                <w:delText xml:space="preserve"> Added requirement for tracer wire</w:delText>
              </w:r>
              <w:r w:rsidDel="000D0653" w:rsidR="00324B20">
                <w:delText xml:space="preserve"> and warning mesh</w:delText>
              </w:r>
            </w:del>
          </w:p>
          <w:p w:rsidR="005B4406" w:rsidDel="000D0653" w:rsidP="005B4406" w:rsidRDefault="005B4406" w14:paraId="77087DD6" w14:textId="5A6349B5">
            <w:pPr>
              <w:rPr>
                <w:del w:author="Johnny Pang" w:date="2022-04-17T14:14:00Z" w:id="148"/>
              </w:rPr>
            </w:pPr>
            <w:del w:author="Johnny Pang" w:date="2022-04-17T14:14:00Z" w:id="149">
              <w:r w:rsidDel="000D0653">
                <w:delText>3.</w:delText>
              </w:r>
              <w:r w:rsidDel="000D0653" w:rsidR="00324B20">
                <w:delText>1.14</w:delText>
              </w:r>
              <w:r w:rsidDel="000D0653">
                <w:delText xml:space="preserve"> Added requirement for continuity testing of tracer wire</w:delText>
              </w:r>
            </w:del>
          </w:p>
          <w:p w:rsidR="005B4406" w:rsidDel="000D0653" w:rsidP="005B4406" w:rsidRDefault="00275121" w14:paraId="247A30BC" w14:textId="5756BAF0">
            <w:pPr>
              <w:rPr>
                <w:del w:author="Johnny Pang" w:date="2022-04-17T14:14:00Z" w:id="150"/>
              </w:rPr>
            </w:pPr>
            <w:del w:author="Johnny Pang" w:date="2022-04-17T14:14:00Z" w:id="151">
              <w:r w:rsidDel="000D0653">
                <w:delText xml:space="preserve"> </w:delText>
              </w:r>
              <w:r w:rsidDel="000D0653" w:rsidR="005B4406">
                <w:delText>(BM, DB)</w:delText>
              </w:r>
            </w:del>
          </w:p>
        </w:tc>
      </w:tr>
    </w:tbl>
    <w:p w:rsidRPr="0077734B" w:rsidR="008F17A5" w:rsidDel="000D0653" w:rsidP="00144E8A" w:rsidRDefault="008F17A5" w14:paraId="4E3B1130" w14:textId="1C78E6DD">
      <w:pPr>
        <w:rPr>
          <w:del w:author="Johnny Pang" w:date="2022-04-17T14:14:00Z" w:id="152"/>
        </w:rPr>
      </w:pPr>
    </w:p>
    <w:p w:rsidRPr="008F17A5" w:rsidR="008F17A5" w:rsidDel="000D0653" w:rsidP="008F17A5" w:rsidRDefault="008F17A5" w14:paraId="23813B5C" w14:textId="653D623B">
      <w:pPr>
        <w:pStyle w:val="BodyText"/>
        <w:rPr>
          <w:del w:author="Johnny Pang" w:date="2022-04-17T14:14:00Z" w:id="153"/>
          <w:rFonts w:ascii="Calibri" w:hAnsi="Calibri"/>
        </w:rPr>
      </w:pPr>
    </w:p>
    <w:p w:rsidRPr="008F17A5" w:rsidR="008F17A5" w:rsidDel="000D0653" w:rsidP="008F17A5" w:rsidRDefault="008F17A5" w14:paraId="2FCF1050" w14:textId="1B485A60">
      <w:pPr>
        <w:pStyle w:val="BodyText"/>
        <w:pBdr>
          <w:top w:val="single" w:color="auto" w:sz="4" w:space="1"/>
          <w:left w:val="single" w:color="auto" w:sz="4" w:space="4"/>
          <w:bottom w:val="single" w:color="auto" w:sz="4" w:space="1"/>
          <w:right w:val="single" w:color="auto" w:sz="4" w:space="4"/>
        </w:pBdr>
        <w:rPr>
          <w:del w:author="Johnny Pang" w:date="2022-04-17T14:14:00Z" w:id="154"/>
          <w:rFonts w:ascii="Calibri" w:hAnsi="Calibri"/>
        </w:rPr>
      </w:pPr>
      <w:del w:author="Johnny Pang" w:date="2022-04-17T14:14:00Z" w:id="155">
        <w:r w:rsidRPr="008F17A5" w:rsidDel="000D0653">
          <w:rPr>
            <w:rFonts w:ascii="Calibri" w:hAnsi="Calibri"/>
          </w:rPr>
          <w:delText>NOTE:</w:delText>
        </w:r>
      </w:del>
    </w:p>
    <w:p w:rsidRPr="008F17A5" w:rsidR="008F17A5" w:rsidDel="000D0653" w:rsidP="008F17A5" w:rsidRDefault="008F17A5" w14:paraId="35B1A960" w14:textId="74C64439">
      <w:pPr>
        <w:pStyle w:val="BodyText"/>
        <w:pBdr>
          <w:top w:val="single" w:color="auto" w:sz="4" w:space="1"/>
          <w:left w:val="single" w:color="auto" w:sz="4" w:space="4"/>
          <w:bottom w:val="single" w:color="auto" w:sz="4" w:space="1"/>
          <w:right w:val="single" w:color="auto" w:sz="4" w:space="4"/>
        </w:pBdr>
        <w:rPr>
          <w:del w:author="Johnny Pang" w:date="2022-04-17T14:14:00Z" w:id="156"/>
          <w:rFonts w:ascii="Calibri" w:hAnsi="Calibri"/>
        </w:rPr>
      </w:pPr>
      <w:del w:author="Johnny Pang" w:date="2022-04-17T14:14:00Z" w:id="157">
        <w:r w:rsidRPr="008F17A5" w:rsidDel="000D0653">
          <w:rPr>
            <w:rFonts w:ascii="Calibri" w:hAnsi="Calibri"/>
          </w:rPr>
          <w:delText>This is a CONTROLLED Document. Any documents appearing in paper form are not controlled and should be checked against the on-line file version prior to use.</w:delText>
        </w:r>
      </w:del>
    </w:p>
    <w:p w:rsidRPr="008F17A5" w:rsidR="008F17A5" w:rsidDel="000D0653" w:rsidP="008F17A5" w:rsidRDefault="008F17A5" w14:paraId="7BBB9952" w14:textId="6D4AF509">
      <w:pPr>
        <w:pStyle w:val="BodyText"/>
        <w:pBdr>
          <w:top w:val="single" w:color="auto" w:sz="4" w:space="1"/>
          <w:left w:val="single" w:color="auto" w:sz="4" w:space="4"/>
          <w:bottom w:val="single" w:color="auto" w:sz="4" w:space="1"/>
          <w:right w:val="single" w:color="auto" w:sz="4" w:space="4"/>
        </w:pBdr>
        <w:rPr>
          <w:del w:author="Johnny Pang" w:date="2022-04-17T14:14:00Z" w:id="158"/>
          <w:rFonts w:ascii="Calibri" w:hAnsi="Calibri"/>
        </w:rPr>
      </w:pPr>
      <w:del w:author="Johnny Pang" w:date="2022-04-17T14:14:00Z" w:id="159">
        <w:r w:rsidRPr="008F17A5" w:rsidDel="000D0653">
          <w:rPr>
            <w:rFonts w:ascii="Calibri" w:hAnsi="Calibri"/>
            <w:b/>
            <w:bCs/>
          </w:rPr>
          <w:delText xml:space="preserve">Notice: </w:delText>
        </w:r>
        <w:r w:rsidRPr="008F17A5" w:rsidDel="000D0653">
          <w:rPr>
            <w:rFonts w:ascii="Calibri" w:hAnsi="Calibri"/>
          </w:rPr>
          <w:delText>This Document hardcopy must be used for reference purpose only.</w:delText>
        </w:r>
      </w:del>
    </w:p>
    <w:p w:rsidRPr="008F17A5" w:rsidR="008F17A5" w:rsidDel="000D0653" w:rsidP="008F17A5" w:rsidRDefault="008F17A5" w14:paraId="66F5C9A3" w14:textId="0171EF47">
      <w:pPr>
        <w:pStyle w:val="BodyText"/>
        <w:pBdr>
          <w:top w:val="single" w:color="auto" w:sz="4" w:space="1"/>
          <w:left w:val="single" w:color="auto" w:sz="4" w:space="4"/>
          <w:bottom w:val="single" w:color="auto" w:sz="4" w:space="1"/>
          <w:right w:val="single" w:color="auto" w:sz="4" w:space="4"/>
        </w:pBdr>
        <w:rPr>
          <w:del w:author="Johnny Pang" w:date="2022-04-17T14:14:00Z" w:id="160"/>
          <w:rFonts w:ascii="Calibri" w:hAnsi="Calibri"/>
          <w:bCs/>
        </w:rPr>
      </w:pPr>
      <w:del w:author="Johnny Pang" w:date="2022-04-17T14:14:00Z" w:id="161">
        <w:r w:rsidRPr="008F17A5" w:rsidDel="000D0653">
          <w:rPr>
            <w:rFonts w:ascii="Calibri" w:hAnsi="Calibri"/>
          </w:rPr>
          <w:delText>The on-line copy is the current version of the document.</w:delText>
        </w:r>
      </w:del>
    </w:p>
    <w:p w:rsidRPr="008F17A5" w:rsidR="008F17A5" w:rsidDel="000D0653" w:rsidP="008F17A5" w:rsidRDefault="008F17A5" w14:paraId="7E454CF3" w14:textId="0AF52EEB">
      <w:pPr>
        <w:pStyle w:val="BodyText"/>
        <w:rPr>
          <w:del w:author="Johnny Pang" w:date="2022-04-17T14:14:00Z" w:id="162"/>
          <w:rFonts w:ascii="Calibri" w:hAnsi="Calibri"/>
        </w:rPr>
      </w:pPr>
    </w:p>
    <w:p w:rsidRPr="008543A1" w:rsidR="008F17A5" w:rsidP="00593E7E" w:rsidRDefault="008F17A5" w14:paraId="43A60535" w14:textId="1D1E370F">
      <w:pPr>
        <w:pStyle w:val="Heading1"/>
      </w:pPr>
      <w:r w:rsidRPr="0077734B">
        <w:br w:type="page"/>
      </w:r>
      <w:r w:rsidRPr="008543A1" w:rsidR="000710E5">
        <w:lastRenderedPageBreak/>
        <w:t>G</w:t>
      </w:r>
      <w:r w:rsidR="000710E5">
        <w:t>ENERAL</w:t>
      </w:r>
    </w:p>
    <w:p w:rsidRPr="008543A1" w:rsidR="008F17A5" w:rsidP="000C77FB" w:rsidRDefault="008F17A5" w14:paraId="532290B4" w14:textId="77777777">
      <w:pPr>
        <w:pStyle w:val="Heading2"/>
      </w:pPr>
      <w:r w:rsidRPr="008543A1">
        <w:t>Scope of Work</w:t>
      </w:r>
    </w:p>
    <w:p w:rsidRPr="008543A1" w:rsidR="008F17A5" w:rsidP="005B4406" w:rsidRDefault="005B4406" w14:paraId="70162A0C" w14:textId="10801C91">
      <w:pPr>
        <w:pStyle w:val="Heading3"/>
        <w:numPr>
          <w:ilvl w:val="2"/>
          <w:numId w:val="3"/>
        </w:numPr>
        <w:tabs>
          <w:tab w:val="center" w:pos="5155"/>
          <w:tab w:val="right" w:pos="10800"/>
        </w:tabs>
        <w:spacing w:before="0"/>
        <w:contextualSpacing/>
      </w:pPr>
      <w:r>
        <w:t xml:space="preserve">This Section covers the requirements for the installation of sanitary </w:t>
      </w:r>
      <w:r w:rsidR="00935ECE">
        <w:t xml:space="preserve">and storm </w:t>
      </w:r>
      <w:r>
        <w:t xml:space="preserve">sewer pipe and concrete appurtenances </w:t>
      </w:r>
      <w:r w:rsidRPr="008543A1" w:rsidR="008F17A5">
        <w:t xml:space="preserve">from </w:t>
      </w:r>
      <w:r w:rsidR="00134D52">
        <w:t xml:space="preserve">the first </w:t>
      </w:r>
      <w:r w:rsidR="3FDD60E2">
        <w:t xml:space="preserve">pipe </w:t>
      </w:r>
      <w:r w:rsidR="00134D52">
        <w:t xml:space="preserve">joint </w:t>
      </w:r>
      <w:r w:rsidRPr="008543A1" w:rsidR="008F17A5">
        <w:t>outside of the foundation to the limits of construction.</w:t>
      </w:r>
      <w:r w:rsidRPr="008543A1" w:rsidR="005C7448">
        <w:t xml:space="preserve">  All </w:t>
      </w:r>
      <w:r>
        <w:t xml:space="preserve">sewers </w:t>
      </w:r>
      <w:r w:rsidRPr="008543A1" w:rsidR="005C7448">
        <w:t>are to be supplie</w:t>
      </w:r>
      <w:r w:rsidR="00CF5AFA">
        <w:t>d</w:t>
      </w:r>
      <w:r w:rsidRPr="008543A1" w:rsidR="005C7448">
        <w:t xml:space="preserve"> and installed in accordance with OPSS</w:t>
      </w:r>
      <w:r w:rsidR="003C522B">
        <w:t>.MUNI</w:t>
      </w:r>
      <w:r w:rsidRPr="008543A1" w:rsidR="005C7448">
        <w:t xml:space="preserve"> 4</w:t>
      </w:r>
      <w:r>
        <w:t>10</w:t>
      </w:r>
      <w:r w:rsidRPr="008543A1" w:rsidR="005C7448">
        <w:t xml:space="preserve"> </w:t>
      </w:r>
      <w:r w:rsidR="005B77B1">
        <w:t>[Nov 20</w:t>
      </w:r>
      <w:r>
        <w:t>18</w:t>
      </w:r>
      <w:r w:rsidR="005B77B1">
        <w:t xml:space="preserve">] </w:t>
      </w:r>
      <w:r w:rsidRPr="008543A1" w:rsidR="005C7448">
        <w:t>as amended by this specification.</w:t>
      </w:r>
    </w:p>
    <w:p w:rsidRPr="00F97DD9" w:rsidR="008F17A5" w:rsidP="00144E8A" w:rsidRDefault="008F17A5" w14:paraId="1D57F457" w14:textId="77777777">
      <w:pPr>
        <w:pStyle w:val="Heading2"/>
        <w:tabs>
          <w:tab w:val="clear" w:pos="720"/>
          <w:tab w:val="num" w:pos="1440"/>
        </w:tabs>
      </w:pPr>
      <w:r w:rsidRPr="00F97DD9">
        <w:t>Related Sections</w:t>
      </w:r>
    </w:p>
    <w:p w:rsidRPr="00E35771" w:rsidR="008F17A5" w:rsidDel="00D45293" w:rsidP="00DF740E" w:rsidRDefault="008F17A5" w14:paraId="52456953" w14:textId="2A1A3555">
      <w:pPr>
        <w:pStyle w:val="Heading3"/>
        <w:numPr>
          <w:ilvl w:val="0"/>
          <w:numId w:val="0"/>
        </w:numPr>
        <w:ind w:left="720"/>
        <w:rPr>
          <w:del w:author="Axel Ouillet" w:date="2022-03-22T17:01:00Z" w:id="163"/>
          <w:highlight w:val="yellow"/>
        </w:rPr>
      </w:pPr>
      <w:del w:author="Axel Ouillet" w:date="2022-03-22T17:01:00Z" w:id="164">
        <w:r w:rsidRPr="00E35771" w:rsidDel="00D45293">
          <w:rPr>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rsidRPr="00E35771" w:rsidR="008F17A5" w:rsidDel="00D45293" w:rsidP="00DF740E" w:rsidRDefault="008F17A5" w14:paraId="4BE66613" w14:textId="1182CA33">
      <w:pPr>
        <w:pStyle w:val="Heading3"/>
        <w:numPr>
          <w:ilvl w:val="0"/>
          <w:numId w:val="0"/>
        </w:numPr>
        <w:ind w:left="720"/>
        <w:rPr>
          <w:del w:author="Axel Ouillet" w:date="2022-03-22T17:01:00Z" w:id="165"/>
          <w:highlight w:val="yellow"/>
        </w:rPr>
      </w:pPr>
      <w:del w:author="Axel Ouillet" w:date="2022-03-22T17:01:00Z" w:id="166">
        <w:r w:rsidRPr="00E35771" w:rsidDel="00D45293">
          <w:rPr>
            <w:highlight w:val="yellow"/>
          </w:rPr>
          <w:delText>Cross-referencing here may also be used to coordinate assemblies or systems whose components may span multiple Sections and which must meet certain performance requirements as an assembly or system.</w:delText>
        </w:r>
      </w:del>
    </w:p>
    <w:p w:rsidRPr="00E35771" w:rsidR="008F17A5" w:rsidDel="00D45293" w:rsidP="00DF740E" w:rsidRDefault="008F17A5" w14:paraId="60E6C755" w14:textId="7CF17769">
      <w:pPr>
        <w:pStyle w:val="Heading3"/>
        <w:numPr>
          <w:ilvl w:val="0"/>
          <w:numId w:val="0"/>
        </w:numPr>
        <w:ind w:left="720"/>
        <w:rPr>
          <w:del w:author="Axel Ouillet" w:date="2022-03-22T17:01:00Z" w:id="167"/>
          <w:highlight w:val="yellow"/>
        </w:rPr>
      </w:pPr>
      <w:del w:author="Axel Ouillet" w:date="2022-03-22T17:01:00Z" w:id="168">
        <w:r w:rsidRPr="00E35771" w:rsidDel="00D45293">
          <w:rPr>
            <w:highlight w:val="yellow"/>
          </w:rPr>
          <w:delText>Contractor is responsible for coordination of the Work.</w:delText>
        </w:r>
      </w:del>
    </w:p>
    <w:p w:rsidRPr="00E35771" w:rsidR="008F17A5" w:rsidDel="00D45293" w:rsidP="00DF740E" w:rsidRDefault="008F17A5" w14:paraId="1079FF51" w14:textId="4CE19585">
      <w:pPr>
        <w:pStyle w:val="Heading3"/>
        <w:numPr>
          <w:ilvl w:val="0"/>
          <w:numId w:val="0"/>
        </w:numPr>
        <w:ind w:left="720"/>
        <w:rPr>
          <w:del w:author="Axel Ouillet" w:date="2022-03-22T17:01:00Z" w:id="169"/>
          <w:highlight w:val="yellow"/>
        </w:rPr>
      </w:pPr>
      <w:del w:author="Axel Ouillet" w:date="2022-03-22T17:01:00Z" w:id="170">
        <w:r w:rsidRPr="00E35771" w:rsidDel="00D45293">
          <w:rPr>
            <w:highlight w:val="yellow"/>
          </w:rPr>
          <w:delText>This Section is to be completed/updated during the design development by the Consultant. If it is not applicable to the section for the specific project it may be deleted.]</w:delText>
        </w:r>
      </w:del>
    </w:p>
    <w:p w:rsidRPr="002F2A5A" w:rsidR="008F17A5" w:rsidDel="00D45293" w:rsidP="00DF740E" w:rsidRDefault="008F17A5" w14:paraId="33448E6F" w14:textId="67DE68C9">
      <w:pPr>
        <w:pStyle w:val="Heading3"/>
        <w:numPr>
          <w:ilvl w:val="0"/>
          <w:numId w:val="0"/>
        </w:numPr>
        <w:ind w:left="720"/>
        <w:rPr>
          <w:del w:author="Axel Ouillet" w:date="2022-03-22T17:01:00Z" w:id="171"/>
          <w:highlight w:val="yellow"/>
        </w:rPr>
      </w:pPr>
      <w:del w:author="Axel Ouillet" w:date="2022-03-22T17:01:00Z" w:id="172">
        <w:r w:rsidRPr="00E35771" w:rsidDel="00D45293">
          <w:rPr>
            <w:highlight w:val="yellow"/>
          </w:rPr>
          <w:delText>[List Sections specifying installation of products supplied but not installed under this Section and indicate specific items.]</w:delText>
        </w:r>
      </w:del>
    </w:p>
    <w:p w:rsidRPr="00BF2C46" w:rsidR="008F17A5" w:rsidDel="00D45293" w:rsidP="00144E8A" w:rsidRDefault="5B453AE8" w14:paraId="68190127" w14:textId="4FDC7E4E">
      <w:pPr>
        <w:ind w:left="720"/>
        <w:rPr>
          <w:del w:author="Axel Ouillet" w:date="2022-03-22T17:01:00Z" w:id="173"/>
        </w:rPr>
      </w:pPr>
      <w:del w:author="Axel Ouillet" w:date="2022-03-22T17:01:00Z" w:id="174">
        <w:r w:rsidRPr="2F53901E" w:rsidDel="00D45293">
          <w:rPr>
            <w:highlight w:val="yellow"/>
          </w:rPr>
          <w:delText>Section [______ – ____________</w:delText>
        </w:r>
        <w:r w:rsidDel="00D45293">
          <w:delText xml:space="preserve">]:  Execution requirements for </w:delText>
        </w:r>
        <w:r w:rsidRPr="2F53901E" w:rsidDel="00D45293">
          <w:rPr>
            <w:highlight w:val="yellow"/>
          </w:rPr>
          <w:delText>...[item]...</w:delText>
        </w:r>
        <w:r w:rsidDel="00D45293">
          <w:delText xml:space="preserve">  specified under this Section.</w:delText>
        </w:r>
      </w:del>
    </w:p>
    <w:p w:rsidRPr="00E35771" w:rsidR="008F17A5" w:rsidDel="00D45293" w:rsidP="00DF740E" w:rsidRDefault="008F17A5" w14:paraId="224E244A" w14:textId="17119AD9">
      <w:pPr>
        <w:pStyle w:val="Heading3"/>
        <w:numPr>
          <w:ilvl w:val="0"/>
          <w:numId w:val="0"/>
        </w:numPr>
        <w:ind w:left="720"/>
        <w:rPr>
          <w:del w:author="Axel Ouillet" w:date="2022-03-22T17:01:00Z" w:id="175"/>
          <w:highlight w:val="yellow"/>
        </w:rPr>
      </w:pPr>
      <w:del w:author="Axel Ouillet" w:date="2022-03-22T17:01:00Z" w:id="176">
        <w:r w:rsidRPr="00E35771" w:rsidDel="00D45293">
          <w:rPr>
            <w:highlight w:val="yellow"/>
          </w:rPr>
          <w:delText>[List Sections specifying products installed but not supplied under this Section and indicate specific items.]</w:delText>
        </w:r>
      </w:del>
    </w:p>
    <w:p w:rsidRPr="00BF2C46" w:rsidR="008F17A5" w:rsidDel="00D45293" w:rsidP="00DF740E" w:rsidRDefault="008F17A5" w14:paraId="2AD2ECAC" w14:textId="4BB210A3">
      <w:pPr>
        <w:pStyle w:val="Heading3"/>
        <w:numPr>
          <w:ilvl w:val="0"/>
          <w:numId w:val="0"/>
        </w:numPr>
        <w:ind w:left="720"/>
        <w:rPr>
          <w:del w:author="Axel Ouillet" w:date="2022-03-22T17:01:00Z" w:id="177"/>
        </w:rPr>
      </w:pPr>
      <w:del w:author="Axel Ouillet" w:date="2022-03-22T17:01:00Z" w:id="178">
        <w:r w:rsidRPr="00BF2C46" w:rsidDel="00D45293">
          <w:delText xml:space="preserve">Section </w:delText>
        </w:r>
        <w:r w:rsidRPr="00BF2C46" w:rsidDel="00D45293">
          <w:rPr>
            <w:highlight w:val="yellow"/>
          </w:rPr>
          <w:delText>[______ – ____________]:</w:delText>
        </w:r>
        <w:r w:rsidRPr="00BF2C46" w:rsidDel="00D45293">
          <w:delText xml:space="preserve">  Product requirements for </w:delText>
        </w:r>
        <w:r w:rsidRPr="00BF2C46" w:rsidDel="00D45293">
          <w:rPr>
            <w:highlight w:val="yellow"/>
          </w:rPr>
          <w:delText>...[item]...</w:delText>
        </w:r>
        <w:r w:rsidRPr="00BF2C46" w:rsidDel="00D45293">
          <w:delText xml:space="preserve">  for installation under this Section.</w:delText>
        </w:r>
      </w:del>
    </w:p>
    <w:p w:rsidR="005B4406" w:rsidP="005B4406" w:rsidRDefault="005B4406" w14:paraId="4B9C0B05" w14:textId="47310B90">
      <w:pPr>
        <w:pStyle w:val="Heading3"/>
        <w:tabs>
          <w:tab w:val="left" w:pos="1418"/>
        </w:tabs>
        <w:ind w:left="1418" w:hanging="709"/>
      </w:pPr>
      <w:r w:rsidRPr="002D1472">
        <w:t>Section 01300 – Submittals</w:t>
      </w:r>
    </w:p>
    <w:p w:rsidR="00C47124" w:rsidP="005B4406" w:rsidRDefault="00C47124" w14:paraId="3F956B34" w14:textId="7E79D244">
      <w:pPr>
        <w:pStyle w:val="Heading3"/>
        <w:tabs>
          <w:tab w:val="left" w:pos="1418"/>
        </w:tabs>
        <w:ind w:left="1418" w:hanging="709"/>
      </w:pPr>
      <w:r>
        <w:t xml:space="preserve">Section 01550 – Traffic Control </w:t>
      </w:r>
    </w:p>
    <w:p w:rsidR="00C47124" w:rsidP="005B4406" w:rsidRDefault="00C47124" w14:paraId="67C2409B" w14:textId="2C0D9707">
      <w:pPr>
        <w:pStyle w:val="Heading3"/>
        <w:tabs>
          <w:tab w:val="left" w:pos="1418"/>
        </w:tabs>
        <w:ind w:left="1418" w:hanging="709"/>
      </w:pPr>
      <w:r w:rsidRPr="00C47124">
        <w:t>Section 02230 – Site Preparation for Pipelines, Utilities and Associated Structures</w:t>
      </w:r>
    </w:p>
    <w:p w:rsidR="00C47124" w:rsidP="005B4406" w:rsidRDefault="00C47124" w14:paraId="10A09515" w14:textId="3DC4706A">
      <w:pPr>
        <w:pStyle w:val="Heading3"/>
        <w:tabs>
          <w:tab w:val="left" w:pos="1418"/>
        </w:tabs>
        <w:ind w:left="1418" w:hanging="709"/>
      </w:pPr>
      <w:commentRangeStart w:id="179"/>
      <w:commentRangeStart w:id="180"/>
      <w:r>
        <w:t>Section 02240 – Dewatering</w:t>
      </w:r>
      <w:r w:rsidR="007751C6">
        <w:t xml:space="preserve"> General </w:t>
      </w:r>
      <w:r>
        <w:t xml:space="preserve"> </w:t>
      </w:r>
      <w:commentRangeEnd w:id="179"/>
      <w:r w:rsidR="00E800B6">
        <w:rPr>
          <w:rStyle w:val="CommentReference"/>
        </w:rPr>
        <w:commentReference w:id="179"/>
      </w:r>
      <w:commentRangeEnd w:id="180"/>
      <w:r w:rsidR="00CA4517">
        <w:rPr>
          <w:rStyle w:val="CommentReference"/>
        </w:rPr>
        <w:commentReference w:id="180"/>
      </w:r>
    </w:p>
    <w:p w:rsidRPr="00457D1B" w:rsidR="00C47124" w:rsidP="005B4406" w:rsidRDefault="00C47124" w14:paraId="41750579" w14:textId="415FD4F7">
      <w:pPr>
        <w:pStyle w:val="Heading3"/>
        <w:tabs>
          <w:tab w:val="left" w:pos="1418"/>
        </w:tabs>
        <w:ind w:left="1418" w:hanging="709"/>
      </w:pPr>
      <w:r w:rsidRPr="005D35F8">
        <w:t>Section 02260 – Excavation Support Systems</w:t>
      </w:r>
    </w:p>
    <w:p w:rsidR="005B4406" w:rsidP="005B4406" w:rsidRDefault="005B4406" w14:paraId="3C5FAE63" w14:textId="62BE828E">
      <w:pPr>
        <w:pStyle w:val="Heading3"/>
        <w:tabs>
          <w:tab w:val="left" w:pos="1418"/>
        </w:tabs>
        <w:ind w:left="1418" w:hanging="709"/>
      </w:pPr>
      <w:r w:rsidRPr="00E9045B">
        <w:t xml:space="preserve">Section 02315 </w:t>
      </w:r>
      <w:r>
        <w:t>–</w:t>
      </w:r>
      <w:r w:rsidRPr="00E9045B">
        <w:t xml:space="preserve"> </w:t>
      </w:r>
      <w:r w:rsidR="00C47124">
        <w:t xml:space="preserve">Trenching, Backfilling and Compacting </w:t>
      </w:r>
    </w:p>
    <w:p w:rsidR="00C47124" w:rsidP="005B4406" w:rsidRDefault="00C47124" w14:paraId="4E9451A7" w14:textId="47A1741D">
      <w:pPr>
        <w:pStyle w:val="Heading3"/>
        <w:tabs>
          <w:tab w:val="left" w:pos="1418"/>
        </w:tabs>
        <w:ind w:left="1418" w:hanging="709"/>
      </w:pPr>
      <w:r>
        <w:t>Section 02555 – Cathodic Protection</w:t>
      </w:r>
    </w:p>
    <w:p w:rsidR="005B4406" w:rsidP="005B4406" w:rsidRDefault="005B4406" w14:paraId="3DB1D133" w14:textId="77777777">
      <w:pPr>
        <w:pStyle w:val="Heading3"/>
        <w:tabs>
          <w:tab w:val="left" w:pos="1418"/>
        </w:tabs>
        <w:ind w:left="1418" w:hanging="709"/>
      </w:pPr>
      <w:r w:rsidRPr="002D1472">
        <w:t>Section 02631 – Maintenance Holes, Catch Basins, Ditch Inlets and Valve Chambers</w:t>
      </w:r>
    </w:p>
    <w:p w:rsidRPr="009251A4" w:rsidR="005B4406" w:rsidP="005B4406" w:rsidRDefault="005B4406" w14:paraId="69B36512" w14:textId="77777777">
      <w:pPr>
        <w:pStyle w:val="Heading3"/>
        <w:tabs>
          <w:tab w:val="left" w:pos="1418"/>
        </w:tabs>
        <w:ind w:left="1418" w:hanging="709"/>
      </w:pPr>
      <w:r w:rsidRPr="002D1472">
        <w:t>Section 02701 – Aggregates – General</w:t>
      </w:r>
    </w:p>
    <w:p w:rsidR="005B4406" w:rsidP="005B4406" w:rsidRDefault="005B4406" w14:paraId="223951B0" w14:textId="7CCF1448">
      <w:pPr>
        <w:pStyle w:val="Heading3"/>
        <w:tabs>
          <w:tab w:val="left" w:pos="1418"/>
        </w:tabs>
        <w:ind w:left="1418" w:hanging="709"/>
      </w:pPr>
      <w:commentRangeStart w:id="181"/>
      <w:commentRangeStart w:id="182"/>
      <w:r>
        <w:t xml:space="preserve">Section </w:t>
      </w:r>
      <w:ins w:author="Radulovic, Nicole" w:date="2022-11-09T10:23:00Z" w:id="183">
        <w:r>
          <w:t>029</w:t>
        </w:r>
      </w:ins>
      <w:ins w:author="Radulovic, Nicole" w:date="2022-10-20T14:39:00Z" w:id="184">
        <w:r w:rsidR="00E800B6">
          <w:t>59</w:t>
        </w:r>
      </w:ins>
      <w:del w:author="Radulovic, Nicole" w:date="2022-10-20T14:39:00Z" w:id="185">
        <w:r w:rsidDel="00E800B6">
          <w:delText>35</w:delText>
        </w:r>
      </w:del>
      <w:del w:author="Radulovic, Nicole" w:date="2022-11-09T10:23:00Z" w:id="186">
        <w:r>
          <w:delText>02935</w:delText>
        </w:r>
      </w:del>
      <w:r>
        <w:t xml:space="preserve"> </w:t>
      </w:r>
      <w:r w:rsidRPr="00D65FDA">
        <w:t>– Gravity Sewer C</w:t>
      </w:r>
      <w:r>
        <w:t xml:space="preserve">CTV </w:t>
      </w:r>
      <w:r w:rsidRPr="00D65FDA">
        <w:t>Inspection Requirements</w:t>
      </w:r>
      <w:commentRangeEnd w:id="181"/>
      <w:r w:rsidR="00E800B6">
        <w:rPr>
          <w:rStyle w:val="CommentReference"/>
        </w:rPr>
        <w:commentReference w:id="181"/>
      </w:r>
      <w:commentRangeEnd w:id="182"/>
      <w:r w:rsidR="00CA4517">
        <w:rPr>
          <w:rStyle w:val="CommentReference"/>
        </w:rPr>
        <w:commentReference w:id="182"/>
      </w:r>
    </w:p>
    <w:p w:rsidRPr="00C47124" w:rsidR="00C47124" w:rsidP="00C47124" w:rsidRDefault="00C47124" w14:paraId="576FE15E" w14:textId="526E2B12">
      <w:pPr>
        <w:pStyle w:val="Heading3"/>
      </w:pPr>
      <w:r w:rsidRPr="00C47124">
        <w:t>Section 03200 – Concrete Reinforcement</w:t>
      </w:r>
    </w:p>
    <w:p w:rsidRPr="009251A4" w:rsidR="005B4406" w:rsidP="005B4406" w:rsidRDefault="005B4406" w14:paraId="0BFF80DE" w14:textId="4AF6E80D">
      <w:pPr>
        <w:pStyle w:val="Heading3"/>
        <w:tabs>
          <w:tab w:val="left" w:pos="1418"/>
        </w:tabs>
        <w:ind w:left="1418" w:hanging="709"/>
      </w:pPr>
      <w:r w:rsidRPr="002D1472">
        <w:lastRenderedPageBreak/>
        <w:t xml:space="preserve">Section 03300 </w:t>
      </w:r>
      <w:r>
        <w:t>–</w:t>
      </w:r>
      <w:r w:rsidRPr="002D1472">
        <w:t xml:space="preserve"> Cast</w:t>
      </w:r>
      <w:r>
        <w:t xml:space="preserve"> </w:t>
      </w:r>
      <w:r w:rsidRPr="002D1472">
        <w:t>in Place Concrete</w:t>
      </w:r>
    </w:p>
    <w:p w:rsidR="008F17A5" w:rsidDel="00F5053F" w:rsidP="00B40450" w:rsidRDefault="005B4406" w14:paraId="5815E95E" w14:textId="2B00C7E9">
      <w:pPr>
        <w:pStyle w:val="Heading2"/>
        <w:rPr>
          <w:del w:author="Axel Ouillet" w:date="2022-03-23T15:08:00Z" w:id="187"/>
          <w:highlight w:val="yellow"/>
        </w:rPr>
      </w:pPr>
      <w:del w:author="Axel Ouillet" w:date="2022-03-23T15:08:00Z" w:id="188">
        <w:r w:rsidRPr="00E35771" w:rsidDel="00F5053F">
          <w:rPr>
            <w:highlight w:val="yellow"/>
          </w:rPr>
          <w:delText xml:space="preserve"> </w:delText>
        </w:r>
        <w:r w:rsidRPr="00E35771" w:rsidDel="00F5053F" w:rsidR="008F17A5">
          <w:rPr>
            <w:highlight w:val="yellow"/>
          </w:rPr>
          <w:delText>[List Sections specifying related requirements.]</w:delText>
        </w:r>
      </w:del>
    </w:p>
    <w:p w:rsidRPr="00F5053F" w:rsidR="00F5053F" w:rsidRDefault="00F5053F" w14:paraId="5801F69B" w14:textId="77777777">
      <w:pPr>
        <w:rPr>
          <w:ins w:author="Axel Ouillet" w:date="2022-03-23T15:08:00Z" w:id="189"/>
          <w:highlight w:val="yellow"/>
        </w:rPr>
        <w:pPrChange w:author="Axel Ouillet" w:date="2022-03-23T15:08:00Z" w:id="190">
          <w:pPr>
            <w:pStyle w:val="Heading3"/>
          </w:pPr>
        </w:pPrChange>
      </w:pPr>
    </w:p>
    <w:p w:rsidRPr="00BF2C46" w:rsidR="008F17A5" w:rsidDel="00D45293" w:rsidP="00DF740E" w:rsidRDefault="008F17A5" w14:paraId="5BA6A2D9" w14:textId="4636D015">
      <w:pPr>
        <w:pStyle w:val="Heading3"/>
        <w:rPr>
          <w:del w:author="Axel Ouillet" w:date="2022-03-22T17:01:00Z" w:id="191"/>
        </w:rPr>
      </w:pPr>
      <w:del w:author="Axel Ouillet" w:date="2022-03-22T17:01:00Z" w:id="192">
        <w:r w:rsidRPr="00BF2C46" w:rsidDel="00D45293">
          <w:delText xml:space="preserve">Section </w:delText>
        </w:r>
        <w:r w:rsidRPr="00BF2C46" w:rsidDel="00D45293">
          <w:rPr>
            <w:highlight w:val="yellow"/>
          </w:rPr>
          <w:delText>[______ – ____________]:</w:delText>
        </w:r>
        <w:r w:rsidRPr="00BF2C46" w:rsidDel="00D45293">
          <w:delText xml:space="preserve"> [Optional short phrase indicating relationship].</w:delText>
        </w:r>
      </w:del>
    </w:p>
    <w:p w:rsidR="00BB7671" w:rsidP="00B40450" w:rsidRDefault="008F17A5" w14:paraId="7589F207" w14:textId="41F98E21">
      <w:pPr>
        <w:pStyle w:val="Heading2"/>
      </w:pPr>
      <w:r w:rsidRPr="00F97DD9">
        <w:t>References</w:t>
      </w:r>
      <w:r w:rsidR="00E35771">
        <w:t xml:space="preserve"> </w:t>
      </w:r>
      <w:r w:rsidRPr="00453F75" w:rsidR="00453F75">
        <w:t xml:space="preserve"> </w:t>
      </w:r>
    </w:p>
    <w:p w:rsidR="00257FFA" w:rsidP="00BB7671" w:rsidRDefault="00926060" w14:paraId="542853E0" w14:textId="0083451E">
      <w:pPr>
        <w:ind w:left="720"/>
      </w:pPr>
      <w:r w:rsidRPr="00B65914">
        <w:t>A</w:t>
      </w:r>
      <w:r w:rsidR="00481E30">
        <w:t>ll</w:t>
      </w:r>
      <w:r w:rsidRPr="00B65914">
        <w:t xml:space="preserve"> </w:t>
      </w:r>
      <w:r w:rsidRPr="00B037E3" w:rsidR="00453F75">
        <w:t>s</w:t>
      </w:r>
      <w:r w:rsidR="00875ECA">
        <w:t>tandard</w:t>
      </w:r>
      <w:r w:rsidR="00C3097D">
        <w:t>s</w:t>
      </w:r>
      <w:r w:rsidRPr="0010390D" w:rsidR="00453F75">
        <w:t xml:space="preserve"> mentioned in this </w:t>
      </w:r>
      <w:r w:rsidR="00257FFA">
        <w:t xml:space="preserve">specification </w:t>
      </w:r>
      <w:r w:rsidR="00481E30">
        <w:t>S</w:t>
      </w:r>
      <w:r w:rsidRPr="0010390D" w:rsidR="00BB7671">
        <w:t xml:space="preserve">ection </w:t>
      </w:r>
      <w:r w:rsidRPr="0010390D" w:rsidR="00453F75">
        <w:t>are based on the</w:t>
      </w:r>
      <w:r w:rsidRPr="0010390D" w:rsidR="00F34A95">
        <w:t xml:space="preserve"> dates below</w:t>
      </w:r>
      <w:r w:rsidR="00257FFA">
        <w:t>.</w:t>
      </w:r>
    </w:p>
    <w:p w:rsidRPr="00144E8A" w:rsidR="005D5565" w:rsidDel="000D0653" w:rsidP="00BB7671" w:rsidRDefault="009D02A5" w14:paraId="7A2F6A34" w14:textId="2ACCD56F">
      <w:pPr>
        <w:ind w:left="720"/>
        <w:rPr>
          <w:del w:author="Johnny Pang" w:date="2022-04-17T14:14:00Z" w:id="193"/>
          <w:i/>
          <w:iCs/>
        </w:rPr>
      </w:pPr>
      <w:del w:author="Johnny Pang" w:date="2022-04-17T14:14:00Z" w:id="194">
        <w:r w:rsidRPr="00144E8A" w:rsidDel="000D0653">
          <w:rPr>
            <w:i/>
            <w:iCs/>
            <w:highlight w:val="yellow"/>
          </w:rPr>
          <w:delText>[</w:delText>
        </w:r>
        <w:r w:rsidRPr="00144E8A" w:rsidDel="000D0653" w:rsidR="00381F45">
          <w:rPr>
            <w:i/>
            <w:iCs/>
            <w:highlight w:val="yellow"/>
          </w:rPr>
          <w:delText xml:space="preserve">Consultant Note: </w:delText>
        </w:r>
        <w:r w:rsidRPr="00144E8A" w:rsidDel="000D0653" w:rsidR="005D5565">
          <w:rPr>
            <w:i/>
            <w:iCs/>
            <w:highlight w:val="yellow"/>
          </w:rPr>
          <w:delText>The Consultant sh</w:delText>
        </w:r>
        <w:r w:rsidRPr="00144E8A" w:rsidDel="000D0653" w:rsidR="002077E4">
          <w:rPr>
            <w:i/>
            <w:iCs/>
            <w:highlight w:val="yellow"/>
          </w:rPr>
          <w:delText>a</w:delText>
        </w:r>
        <w:r w:rsidRPr="00144E8A" w:rsidDel="000D0653" w:rsidR="005D5565">
          <w:rPr>
            <w:i/>
            <w:iCs/>
            <w:highlight w:val="yellow"/>
          </w:rPr>
          <w:delText xml:space="preserve">ll confirm </w:delText>
        </w:r>
        <w:r w:rsidRPr="00144E8A" w:rsidDel="000D0653" w:rsidR="002077E4">
          <w:rPr>
            <w:i/>
            <w:iCs/>
            <w:highlight w:val="yellow"/>
          </w:rPr>
          <w:delText xml:space="preserve">all </w:delText>
        </w:r>
        <w:r w:rsidRPr="00144E8A" w:rsidDel="000D0653" w:rsidR="00901B57">
          <w:rPr>
            <w:i/>
            <w:iCs/>
            <w:highlight w:val="yellow"/>
          </w:rPr>
          <w:delText xml:space="preserve">revision </w:delText>
        </w:r>
        <w:r w:rsidRPr="00144E8A" w:rsidDel="000D0653" w:rsidR="002077E4">
          <w:rPr>
            <w:i/>
            <w:iCs/>
            <w:highlight w:val="yellow"/>
          </w:rPr>
          <w:delText xml:space="preserve">dates </w:delText>
        </w:r>
        <w:r w:rsidRPr="00144E8A" w:rsidDel="000D0653" w:rsidR="00496C07">
          <w:rPr>
            <w:i/>
            <w:iCs/>
            <w:highlight w:val="yellow"/>
          </w:rPr>
          <w:delText xml:space="preserve">and </w:delText>
        </w:r>
        <w:r w:rsidRPr="00144E8A" w:rsidDel="000D0653" w:rsidR="002D0AB0">
          <w:rPr>
            <w:i/>
            <w:iCs/>
            <w:highlight w:val="yellow"/>
          </w:rPr>
          <w:delText xml:space="preserve">update </w:delText>
        </w:r>
        <w:r w:rsidRPr="00144E8A" w:rsidDel="000D0653" w:rsidR="002803C4">
          <w:rPr>
            <w:i/>
            <w:iCs/>
            <w:highlight w:val="yellow"/>
          </w:rPr>
          <w:delText xml:space="preserve">this </w:delText>
        </w:r>
        <w:r w:rsidRPr="00144E8A" w:rsidDel="000D0653" w:rsidR="00C13DBE">
          <w:rPr>
            <w:i/>
            <w:iCs/>
            <w:highlight w:val="yellow"/>
          </w:rPr>
          <w:delText>specification Section</w:delText>
        </w:r>
        <w:r w:rsidRPr="00144E8A" w:rsidDel="000D0653" w:rsidR="00E93005">
          <w:rPr>
            <w:i/>
            <w:iCs/>
            <w:highlight w:val="yellow"/>
          </w:rPr>
          <w:delText xml:space="preserve"> if required</w:delText>
        </w:r>
        <w:r w:rsidRPr="00144E8A" w:rsidDel="000D0653" w:rsidR="00EE2378">
          <w:rPr>
            <w:i/>
            <w:iCs/>
            <w:highlight w:val="yellow"/>
          </w:rPr>
          <w:delText>.</w:delText>
        </w:r>
        <w:r w:rsidRPr="00144E8A" w:rsidDel="000D0653">
          <w:rPr>
            <w:i/>
            <w:iCs/>
            <w:highlight w:val="yellow"/>
          </w:rPr>
          <w:delText>]</w:delText>
        </w:r>
        <w:r w:rsidRPr="00144E8A" w:rsidDel="000D0653" w:rsidR="00EE2378">
          <w:rPr>
            <w:i/>
            <w:iCs/>
          </w:rPr>
          <w:delText xml:space="preserve"> </w:delText>
        </w:r>
      </w:del>
    </w:p>
    <w:p w:rsidRPr="00BF2C46" w:rsidR="008F17A5" w:rsidP="00DF740E" w:rsidRDefault="6AA4EC23" w14:paraId="1243D64B" w14:textId="77777777">
      <w:pPr>
        <w:pStyle w:val="Heading3"/>
      </w:pPr>
      <w:r>
        <w:t>Ontario Provincial Standard Specifications (OPSS)</w:t>
      </w:r>
    </w:p>
    <w:p w:rsidR="000B71BE" w:rsidP="005B4406" w:rsidRDefault="005B4406" w14:paraId="3023D1FB" w14:textId="3E6D525B">
      <w:pPr>
        <w:pStyle w:val="Heading4"/>
      </w:pPr>
      <w:r w:rsidRPr="005B4406">
        <w:t>OPSS.MUNI 410 [November 2018], Construction Specification for Pipe Sewer Installation In Open Cut.</w:t>
      </w:r>
    </w:p>
    <w:p w:rsidRPr="000C77FB" w:rsidR="005B4406" w:rsidP="005B4406" w:rsidRDefault="005B4406" w14:paraId="482D1948" w14:textId="5E6D4FCD">
      <w:pPr>
        <w:pStyle w:val="Heading3"/>
        <w:rPr>
          <w:b/>
          <w:i/>
        </w:rPr>
      </w:pPr>
      <w:r>
        <w:t xml:space="preserve">ASTM International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rsidRPr="00544AFE" w:rsidR="005B4406" w:rsidP="005B4406" w:rsidRDefault="005B4406" w14:paraId="3BC4E1E5" w14:textId="77777777">
      <w:pPr>
        <w:pStyle w:val="Heading4"/>
      </w:pPr>
      <w:r w:rsidRPr="00544AFE">
        <w:t>ASTM C76</w:t>
      </w:r>
      <w:r>
        <w:t>-20</w:t>
      </w:r>
      <w:r w:rsidRPr="00544AFE">
        <w:t xml:space="preserve">, </w:t>
      </w:r>
      <w:r>
        <w:t xml:space="preserve">Standard </w:t>
      </w:r>
      <w:r w:rsidRPr="00544AFE">
        <w:t>Specification for Reinforced Concrete Culvert, Storm Drain and Sewer Pipe.</w:t>
      </w:r>
    </w:p>
    <w:p w:rsidRPr="00544AFE" w:rsidR="005B4406" w:rsidP="005B4406" w:rsidRDefault="005B4406" w14:paraId="0B1AE676" w14:textId="77777777">
      <w:pPr>
        <w:pStyle w:val="Heading4"/>
      </w:pPr>
      <w:r w:rsidRPr="00544AFE">
        <w:t>ASTM C117</w:t>
      </w:r>
      <w:r>
        <w:t>-17</w:t>
      </w:r>
      <w:r w:rsidRPr="00544AFE">
        <w:t xml:space="preserve">, </w:t>
      </w:r>
      <w:r>
        <w:t xml:space="preserve">Standard </w:t>
      </w:r>
      <w:r w:rsidRPr="00544AFE">
        <w:t>Test</w:t>
      </w:r>
      <w:r>
        <w:t xml:space="preserve"> Method for Material Finer Than 75 um</w:t>
      </w:r>
      <w:r w:rsidRPr="00544AFE">
        <w:t xml:space="preserve"> </w:t>
      </w:r>
      <w:r>
        <w:t xml:space="preserve">(No. 200) </w:t>
      </w:r>
      <w:r w:rsidRPr="00544AFE">
        <w:t>Sieve in Mineral Aggregates by Washing.</w:t>
      </w:r>
    </w:p>
    <w:p w:rsidRPr="00544AFE" w:rsidR="005B4406" w:rsidP="005B4406" w:rsidRDefault="005B4406" w14:paraId="2207EF4C" w14:textId="77777777">
      <w:pPr>
        <w:pStyle w:val="Heading4"/>
      </w:pPr>
      <w:r w:rsidRPr="00544AFE">
        <w:t>ASTM C136</w:t>
      </w:r>
      <w:r>
        <w:t>/C136M-19</w:t>
      </w:r>
      <w:r w:rsidRPr="00544AFE">
        <w:t xml:space="preserve">, </w:t>
      </w:r>
      <w:r>
        <w:t xml:space="preserve">Standard </w:t>
      </w:r>
      <w:r w:rsidRPr="00544AFE">
        <w:t>Method for Sieve Analysis of Fine and Coarse Aggregates.</w:t>
      </w:r>
    </w:p>
    <w:p w:rsidRPr="00544AFE" w:rsidR="005B4406" w:rsidP="005B4406" w:rsidRDefault="005B4406" w14:paraId="2573F374" w14:textId="77777777">
      <w:pPr>
        <w:pStyle w:val="Heading4"/>
      </w:pPr>
      <w:r w:rsidRPr="00544AFE">
        <w:t>ASTM C443</w:t>
      </w:r>
      <w:r>
        <w:t>-20</w:t>
      </w:r>
      <w:r w:rsidRPr="00544AFE">
        <w:t xml:space="preserve">, </w:t>
      </w:r>
      <w:r>
        <w:t xml:space="preserve">Standard </w:t>
      </w:r>
      <w:r w:rsidRPr="00544AFE">
        <w:t xml:space="preserve">Specification for Joints for Concrete </w:t>
      </w:r>
      <w:r>
        <w:t xml:space="preserve">Pipe </w:t>
      </w:r>
      <w:r w:rsidRPr="00544AFE">
        <w:t xml:space="preserve">and </w:t>
      </w:r>
      <w:r>
        <w:t>Manholes</w:t>
      </w:r>
      <w:r w:rsidRPr="00544AFE">
        <w:t>, Using Rubber Gaskets.</w:t>
      </w:r>
    </w:p>
    <w:p w:rsidRPr="00544AFE" w:rsidR="005B4406" w:rsidP="005B4406" w:rsidRDefault="005B4406" w14:paraId="34B72787" w14:textId="77777777">
      <w:pPr>
        <w:pStyle w:val="Heading4"/>
      </w:pPr>
      <w:r w:rsidRPr="00544AFE">
        <w:t>ASTM D698</w:t>
      </w:r>
      <w:r>
        <w:t xml:space="preserve">-12(2021), Standard </w:t>
      </w:r>
      <w:r w:rsidRPr="00544AFE">
        <w:t>Test Method</w:t>
      </w:r>
      <w:r>
        <w:t>s</w:t>
      </w:r>
      <w:r w:rsidRPr="00544AFE">
        <w:t xml:space="preserve"> for Laboratory Compaction Characteristics of Soil Using Standard Effort (</w:t>
      </w:r>
      <w:r>
        <w:t>(12,400 ft-lbf/ft</w:t>
      </w:r>
      <w:r w:rsidRPr="00A037A5">
        <w:rPr>
          <w:vertAlign w:val="superscript"/>
        </w:rPr>
        <w:t>3</w:t>
      </w:r>
      <w:r>
        <w:t xml:space="preserve"> (</w:t>
      </w:r>
      <w:r w:rsidRPr="00544AFE">
        <w:t xml:space="preserve">600 </w:t>
      </w:r>
      <w:proofErr w:type="spellStart"/>
      <w:r w:rsidRPr="00544AFE">
        <w:t>kN</w:t>
      </w:r>
      <w:proofErr w:type="spellEnd"/>
      <w:r>
        <w:t>-</w:t>
      </w:r>
      <w:r w:rsidRPr="00544AFE">
        <w:t>m/m</w:t>
      </w:r>
      <w:r w:rsidRPr="00A037A5">
        <w:rPr>
          <w:vertAlign w:val="superscript"/>
        </w:rPr>
        <w:t>3</w:t>
      </w:r>
      <w:r w:rsidRPr="00544AFE">
        <w:t>)</w:t>
      </w:r>
      <w:r>
        <w:t>)</w:t>
      </w:r>
      <w:r w:rsidRPr="00544AFE">
        <w:t>.</w:t>
      </w:r>
    </w:p>
    <w:p w:rsidR="005B4406" w:rsidP="005B4406" w:rsidRDefault="005B4406" w14:paraId="7140B6FE" w14:textId="77777777">
      <w:pPr>
        <w:pStyle w:val="Heading4"/>
      </w:pPr>
      <w:r w:rsidRPr="00544AFE">
        <w:t>ASTM D3034</w:t>
      </w:r>
      <w:r>
        <w:t>-16</w:t>
      </w:r>
      <w:r w:rsidRPr="00544AFE">
        <w:t xml:space="preserve">, </w:t>
      </w:r>
      <w:r>
        <w:t xml:space="preserve">Standard </w:t>
      </w:r>
      <w:r w:rsidRPr="00544AFE">
        <w:t>Specification for Type PSM Poly (Vinyl Chloride) (PVC) Sewer Pipe and fittings.</w:t>
      </w:r>
      <w:r w:rsidRPr="005B4406">
        <w:t xml:space="preserve"> </w:t>
      </w:r>
    </w:p>
    <w:p w:rsidRPr="00544AFE" w:rsidR="005B4406" w:rsidP="005B4406" w:rsidRDefault="005B4406" w14:paraId="44547E26" w14:textId="1C89E5C7">
      <w:pPr>
        <w:pStyle w:val="Heading4"/>
      </w:pPr>
      <w:r>
        <w:t>ASTM F477-14(2021), Standard Specification for Elastomeric Seals (Gaskets) for Joining Plastic Pipe.</w:t>
      </w:r>
    </w:p>
    <w:p w:rsidRPr="00544AFE" w:rsidR="005B4406" w:rsidP="005B4406" w:rsidRDefault="005B4406" w14:paraId="41ED3B9A" w14:textId="4AB7A832">
      <w:pPr>
        <w:pStyle w:val="Heading3"/>
      </w:pPr>
      <w:r>
        <w:t xml:space="preserve">CSA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rsidR="005B4406" w:rsidP="005B4406" w:rsidRDefault="005B4406" w14:paraId="11035276" w14:textId="313768A7">
      <w:pPr>
        <w:pStyle w:val="Heading4"/>
      </w:pPr>
      <w:r w:rsidRPr="00544AFE">
        <w:t>CAN/CSA A</w:t>
      </w:r>
      <w:r>
        <w:t>3000-18, Cementitious Materials Compendium.</w:t>
      </w:r>
    </w:p>
    <w:p w:rsidRPr="00544AFE" w:rsidR="005B4406" w:rsidP="005B4406" w:rsidRDefault="005B4406" w14:paraId="769B2934" w14:textId="77777777">
      <w:pPr>
        <w:pStyle w:val="Heading4"/>
      </w:pPr>
      <w:r>
        <w:t xml:space="preserve">CAN/CSA A257 Series-2019, </w:t>
      </w:r>
      <w:r w:rsidRPr="00544AFE">
        <w:t>Standards for Concrete Pipe</w:t>
      </w:r>
      <w:r>
        <w:t xml:space="preserve"> and Manhole Sections</w:t>
      </w:r>
      <w:r w:rsidRPr="00544AFE">
        <w:t>.</w:t>
      </w:r>
    </w:p>
    <w:p w:rsidRPr="00544AFE" w:rsidR="005B4406" w:rsidP="005B4406" w:rsidRDefault="005B4406" w14:paraId="3988B0B1" w14:textId="77777777">
      <w:pPr>
        <w:pStyle w:val="Heading4"/>
      </w:pPr>
      <w:r w:rsidRPr="00544AFE">
        <w:t>CAN/CSA B18</w:t>
      </w:r>
      <w:r>
        <w:t>00:21</w:t>
      </w:r>
      <w:r w:rsidRPr="00544AFE">
        <w:t xml:space="preserve">, </w:t>
      </w:r>
      <w:r>
        <w:t>Thermoplastic Non-pressure Piping Compendium.</w:t>
      </w:r>
    </w:p>
    <w:p w:rsidR="005B4406" w:rsidP="005B4406" w:rsidRDefault="005B4406" w14:paraId="70E34727" w14:textId="103A5259">
      <w:pPr>
        <w:pStyle w:val="Heading3"/>
      </w:pPr>
      <w:r>
        <w:t xml:space="preserve">ANSI/AWWA </w:t>
      </w:r>
      <w:r w:rsidRPr="000C77FB">
        <w:rPr>
          <w:b/>
          <w:i/>
        </w:rPr>
        <w:t xml:space="preserve">(Also note </w:t>
      </w:r>
      <w:r>
        <w:rPr>
          <w:b/>
          <w:i/>
        </w:rPr>
        <w:t>ASTM</w:t>
      </w:r>
      <w:r w:rsidRPr="000C77FB">
        <w:rPr>
          <w:b/>
          <w:i/>
        </w:rPr>
        <w:t xml:space="preserve"> References contained within OPSS.MUNI 4</w:t>
      </w:r>
      <w:r w:rsidR="007A0A82">
        <w:rPr>
          <w:b/>
          <w:i/>
        </w:rPr>
        <w:t>10</w:t>
      </w:r>
      <w:r w:rsidRPr="000C77FB">
        <w:rPr>
          <w:b/>
          <w:i/>
        </w:rPr>
        <w:t>)</w:t>
      </w:r>
    </w:p>
    <w:p w:rsidRPr="00544AFE" w:rsidR="005B4406" w:rsidP="005B4406" w:rsidRDefault="005B4406" w14:paraId="4BEF596E" w14:textId="5BF21382">
      <w:pPr>
        <w:pStyle w:val="Heading4"/>
      </w:pPr>
      <w:r w:rsidRPr="00544AFE">
        <w:t>ANSI/AWWA C301-</w:t>
      </w:r>
      <w:r>
        <w:t>14(R19)</w:t>
      </w:r>
      <w:r w:rsidRPr="00544AFE">
        <w:t>, Pre</w:t>
      </w:r>
      <w:r>
        <w:t>-</w:t>
      </w:r>
      <w:r w:rsidRPr="00544AFE">
        <w:t xml:space="preserve">stressed </w:t>
      </w:r>
      <w:r>
        <w:t>C</w:t>
      </w:r>
      <w:r w:rsidRPr="00544AFE">
        <w:t>oncrete Pressure Pipe, Steel Cylinder Type.</w:t>
      </w:r>
    </w:p>
    <w:p w:rsidR="005B4406" w:rsidP="005B4406" w:rsidRDefault="005B4406" w14:paraId="3846B6B7" w14:textId="749BCBB4">
      <w:pPr>
        <w:pStyle w:val="Heading4"/>
      </w:pPr>
      <w:r w:rsidRPr="00544AFE">
        <w:t>ANSI/AWWA C302-</w:t>
      </w:r>
      <w:r>
        <w:t>16</w:t>
      </w:r>
      <w:r w:rsidRPr="00544AFE">
        <w:t>, Reinforced Concrete Pressure Pipe Non-Cylinder Type</w:t>
      </w:r>
    </w:p>
    <w:p w:rsidR="0038249B" w:rsidP="005B4406" w:rsidRDefault="0038249B" w14:paraId="17E2AFE7" w14:textId="036D9614">
      <w:pPr>
        <w:pStyle w:val="Heading4"/>
      </w:pPr>
      <w:r>
        <w:t>ANSI/AWWA C655-18, Field Dechlorination</w:t>
      </w:r>
    </w:p>
    <w:p w:rsidR="007B40DD" w:rsidP="007B40DD" w:rsidRDefault="007B40DD" w14:paraId="466EFABA" w14:textId="77777777">
      <w:pPr>
        <w:pStyle w:val="Heading3"/>
        <w:rPr>
          <w:ins w:author="Khurram Afzal" w:date="2022-04-19T01:09:00Z" w:id="195"/>
        </w:rPr>
      </w:pPr>
      <w:ins w:author="Khurram Afzal" w:date="2022-04-19T01:09:00Z" w:id="196">
        <w:r w:rsidRPr="00544AFE">
          <w:t>OPSS 410</w:t>
        </w:r>
        <w:r>
          <w:t>, Construction Specification for Pipe Sewer Installation In Open Cut.</w:t>
        </w:r>
      </w:ins>
    </w:p>
    <w:p w:rsidR="005B4406" w:rsidP="005B4406" w:rsidRDefault="005B4406" w14:paraId="1F18C573" w14:textId="77777777">
      <w:pPr>
        <w:pStyle w:val="Heading3"/>
      </w:pPr>
      <w:r>
        <w:t>Ontario Underground Infrastructure Notification System Act, 2012.</w:t>
      </w:r>
    </w:p>
    <w:p w:rsidRPr="00F97DD9" w:rsidR="008F17A5" w:rsidP="00144E8A" w:rsidRDefault="6AA4EC23" w14:paraId="084E8BEF" w14:textId="77777777">
      <w:pPr>
        <w:pStyle w:val="Heading2"/>
        <w:tabs>
          <w:tab w:val="clear" w:pos="720"/>
          <w:tab w:val="num" w:pos="2160"/>
        </w:tabs>
      </w:pPr>
      <w:r>
        <w:t>Definitions</w:t>
      </w:r>
    </w:p>
    <w:p w:rsidRPr="00BF2C46" w:rsidR="008F17A5" w:rsidP="005B4406" w:rsidRDefault="00540D33" w14:paraId="485AF716" w14:textId="72D0AC64">
      <w:pPr>
        <w:pStyle w:val="Heading3"/>
      </w:pPr>
      <w:r>
        <w:t>OPSS</w:t>
      </w:r>
      <w:r w:rsidR="003C522B">
        <w:t>.MUNI</w:t>
      </w:r>
      <w:r>
        <w:t xml:space="preserve"> 4</w:t>
      </w:r>
      <w:r w:rsidR="005B4406">
        <w:t>10</w:t>
      </w:r>
      <w:r w:rsidRPr="00BF2C46" w:rsidR="008F17A5">
        <w:t>.03</w:t>
      </w:r>
      <w:r w:rsidR="00E45253">
        <w:t xml:space="preserve"> shall be followed.</w:t>
      </w:r>
    </w:p>
    <w:p w:rsidRPr="00F97DD9" w:rsidR="008F17A5" w:rsidP="00144E8A" w:rsidRDefault="6AA4EC23" w14:paraId="64C5E7B9" w14:textId="77777777">
      <w:pPr>
        <w:pStyle w:val="Heading2"/>
        <w:tabs>
          <w:tab w:val="clear" w:pos="720"/>
          <w:tab w:val="num" w:pos="2160"/>
        </w:tabs>
      </w:pPr>
      <w:r>
        <w:lastRenderedPageBreak/>
        <w:t>Pre-Ordered Materials</w:t>
      </w:r>
    </w:p>
    <w:p w:rsidRPr="006136D9" w:rsidR="008F17A5" w:rsidDel="000D0653" w:rsidRDefault="008F17A5" w14:paraId="17579128" w14:textId="4DA864BF">
      <w:pPr>
        <w:pStyle w:val="Heading3"/>
        <w:rPr>
          <w:del w:author="Johnny Pang" w:date="2022-04-17T14:14:00Z" w:id="197"/>
        </w:rPr>
        <w:pPrChange w:author="Johnny Pang" w:date="2022-04-17T14:14:00Z" w:id="198">
          <w:pPr>
            <w:ind w:left="720"/>
          </w:pPr>
        </w:pPrChange>
      </w:pPr>
      <w:del w:author="Johnny Pang" w:date="2022-04-17T14:14:00Z" w:id="199">
        <w:r w:rsidRPr="006136D9" w:rsidDel="000D0653">
          <w:rPr>
            <w:highlight w:val="yellow"/>
          </w:rPr>
          <w:delText xml:space="preserve">[Consultant </w:delText>
        </w:r>
        <w:r w:rsidDel="000D0653" w:rsidR="00826FC9">
          <w:rPr>
            <w:highlight w:val="yellow"/>
          </w:rPr>
          <w:delText>shall</w:delText>
        </w:r>
        <w:r w:rsidRPr="006136D9" w:rsidDel="000D0653">
          <w:rPr>
            <w:highlight w:val="yellow"/>
          </w:rPr>
          <w:delText xml:space="preserve"> indicate if the Region has pre-ordered pipe and material for the project.  List all items that have been pre-ordered.  Delete this clause if the Contractor is to supply all materials</w:delText>
        </w:r>
        <w:r w:rsidDel="000D0653" w:rsidR="005C7448">
          <w:rPr>
            <w:highlight w:val="yellow"/>
          </w:rPr>
          <w:delText>.</w:delText>
        </w:r>
        <w:r w:rsidDel="000D0653" w:rsidR="002D2C6E">
          <w:rPr>
            <w:highlight w:val="yellow"/>
          </w:rPr>
          <w:delText xml:space="preserve"> Where the contract documents or</w:delText>
        </w:r>
        <w:r w:rsidDel="000D0653" w:rsidR="005C7448">
          <w:rPr>
            <w:highlight w:val="yellow"/>
          </w:rPr>
          <w:delText xml:space="preserve"> drawings indic</w:delText>
        </w:r>
        <w:r w:rsidDel="000D0653" w:rsidR="002D2C6E">
          <w:rPr>
            <w:highlight w:val="yellow"/>
          </w:rPr>
          <w:delText>ate that the R</w:delText>
        </w:r>
        <w:r w:rsidDel="000D0653" w:rsidR="005C7448">
          <w:rPr>
            <w:highlight w:val="yellow"/>
          </w:rPr>
          <w:delText>egion will supply materials, the Contractor shall pick up the required materials</w:delText>
        </w:r>
        <w:r w:rsidDel="000D0653" w:rsidR="002D2C6E">
          <w:rPr>
            <w:highlight w:val="yellow"/>
          </w:rPr>
          <w:delText xml:space="preserve"> at the designated location and haul such materials to the site as required.</w:delText>
        </w:r>
        <w:r w:rsidDel="000D0653" w:rsidR="00826FC9">
          <w:rPr>
            <w:highlight w:val="yellow"/>
          </w:rPr>
          <w:delText xml:space="preserve">  The Contractor’</w:delText>
        </w:r>
        <w:r w:rsidDel="000D0653" w:rsidR="002D2C6E">
          <w:rPr>
            <w:highlight w:val="yellow"/>
          </w:rPr>
          <w:delText>s responsibility for material furnished by the Region sha</w:delText>
        </w:r>
        <w:r w:rsidDel="000D0653" w:rsidR="00826FC9">
          <w:rPr>
            <w:highlight w:val="yellow"/>
          </w:rPr>
          <w:delText>ll begin F.O.B. a</w:delText>
        </w:r>
        <w:r w:rsidDel="000D0653" w:rsidR="002D2C6E">
          <w:rPr>
            <w:highlight w:val="yellow"/>
          </w:rPr>
          <w:delText>t the point of delivery to the Contractor. Materia</w:delText>
        </w:r>
        <w:r w:rsidDel="000D0653" w:rsidR="00826FC9">
          <w:rPr>
            <w:highlight w:val="yellow"/>
          </w:rPr>
          <w:delText>ls already on site shall become the C</w:delText>
        </w:r>
        <w:r w:rsidDel="000D0653" w:rsidR="002D2C6E">
          <w:rPr>
            <w:highlight w:val="yellow"/>
          </w:rPr>
          <w:delText>ontractor’s responsibility on the day of the execution of the contract. The Contractor shall examine all material furnished by the Region at the time and place of delivery to and shall reject all defective material</w:delText>
        </w:r>
        <w:r w:rsidRPr="006136D9" w:rsidDel="000D0653">
          <w:rPr>
            <w:highlight w:val="yellow"/>
          </w:rPr>
          <w:delText>]</w:delText>
        </w:r>
        <w:r w:rsidDel="000D0653" w:rsidR="002D2C6E">
          <w:delText xml:space="preserve"> </w:delText>
        </w:r>
      </w:del>
    </w:p>
    <w:p w:rsidRPr="00F97DD9" w:rsidR="008F17A5" w:rsidDel="000D0653" w:rsidRDefault="6AA4EC23" w14:paraId="1568630E" w14:textId="07DF1EFB">
      <w:pPr>
        <w:pStyle w:val="Heading3"/>
        <w:rPr>
          <w:del w:author="Johnny Pang" w:date="2022-04-17T14:14:00Z" w:id="200"/>
        </w:rPr>
        <w:pPrChange w:author="Johnny Pang" w:date="2022-04-17T14:14:00Z" w:id="201">
          <w:pPr>
            <w:pStyle w:val="Heading2"/>
            <w:tabs>
              <w:tab w:val="clear" w:pos="720"/>
              <w:tab w:val="num" w:pos="2160"/>
            </w:tabs>
          </w:pPr>
        </w:pPrChange>
      </w:pPr>
      <w:del w:author="Johnny Pang" w:date="2022-04-17T14:14:00Z" w:id="202">
        <w:r w:rsidDel="000D0653">
          <w:delText>Intent</w:delText>
        </w:r>
      </w:del>
    </w:p>
    <w:p w:rsidRPr="006136D9" w:rsidR="008F17A5" w:rsidRDefault="008F17A5" w14:paraId="60ACDA6A" w14:textId="7E1954F4">
      <w:pPr>
        <w:pStyle w:val="Heading3"/>
        <w:pPrChange w:author="Johnny Pang" w:date="2022-04-17T14:14:00Z" w:id="203">
          <w:pPr>
            <w:ind w:left="720"/>
          </w:pPr>
        </w:pPrChange>
      </w:pPr>
      <w:del w:author="Johnny Pang" w:date="2022-04-17T14:14:00Z" w:id="204">
        <w:r w:rsidRPr="006136D9" w:rsidDel="000D0653">
          <w:rPr>
            <w:highlight w:val="yellow"/>
          </w:rPr>
          <w:delText>[Consultant to include instructions related to scheduling or method of construction if project materials have been pre-ordered by the Region.]</w:delText>
        </w:r>
      </w:del>
      <w:ins w:author="Johnny Pang" w:date="2022-04-17T14:14:00Z" w:id="205">
        <w:r w:rsidR="000D0653">
          <w:t>N/A</w:t>
        </w:r>
      </w:ins>
    </w:p>
    <w:p w:rsidRPr="00F97DD9" w:rsidR="008F17A5" w:rsidP="00144E8A" w:rsidRDefault="6AA4EC23" w14:paraId="6243F58A" w14:textId="77777777">
      <w:pPr>
        <w:pStyle w:val="Heading2"/>
        <w:tabs>
          <w:tab w:val="clear" w:pos="720"/>
          <w:tab w:val="num" w:pos="2160"/>
        </w:tabs>
      </w:pPr>
      <w:r>
        <w:t>Material Certification</w:t>
      </w:r>
    </w:p>
    <w:p w:rsidRPr="00EE4928" w:rsidR="008F17A5" w:rsidP="00DF740E" w:rsidRDefault="008F17A5" w14:paraId="642F9196" w14:textId="77777777">
      <w:pPr>
        <w:pStyle w:val="Heading3"/>
      </w:pPr>
      <w:r w:rsidRPr="00EE4928">
        <w:t xml:space="preserve">Submit the manufacturers’ test data and certification that all pipe materials meet the requirements of this Section at least ten (10) Working Days prior to commencing the Work.  Include the manufacturer's drawings, information and shop drawings, where pertinent. </w:t>
      </w:r>
      <w:r w:rsidR="00CF5AFA">
        <w:t xml:space="preserve"> </w:t>
      </w:r>
      <w:r w:rsidRPr="00EE4928">
        <w:t xml:space="preserve">Provide </w:t>
      </w:r>
      <w:r w:rsidR="0061552A">
        <w:t>Affidavit of Compliance</w:t>
      </w:r>
      <w:r w:rsidRPr="00EE4928">
        <w:t xml:space="preserve"> as per:</w:t>
      </w:r>
    </w:p>
    <w:p w:rsidRPr="00151AE7" w:rsidR="009B76C1" w:rsidP="00BD2F54" w:rsidRDefault="00BD2F54" w14:paraId="1FEEE707" w14:textId="2A957FDF">
      <w:pPr>
        <w:pStyle w:val="Heading4"/>
        <w:rPr>
          <w:highlight w:val="yellow"/>
        </w:rPr>
      </w:pPr>
      <w:del w:author="Khurram Afzal" w:date="2022-04-19T01:10:00Z" w:id="206">
        <w:r w:rsidRPr="0061552A" w:rsidDel="007B40DD">
          <w:rPr>
            <w:highlight w:val="yellow"/>
          </w:rPr>
          <w:delText>[</w:delText>
        </w:r>
      </w:del>
      <w:r w:rsidRPr="0061552A">
        <w:rPr>
          <w:highlight w:val="yellow"/>
        </w:rPr>
        <w:t>Section 6.3 – Verification, ANSI/AWWA C301 (Concrete pipe</w:t>
      </w:r>
      <w:r w:rsidR="009B76C1">
        <w:rPr>
          <w:highlight w:val="yellow"/>
        </w:rPr>
        <w:t>).</w:t>
      </w:r>
      <w:del w:author="Khurram Afzal" w:date="2022-04-19T01:10:00Z" w:id="207">
        <w:r w:rsidDel="007B40DD" w:rsidR="009B76C1">
          <w:rPr>
            <w:highlight w:val="yellow"/>
          </w:rPr>
          <w:delText>]</w:delText>
        </w:r>
      </w:del>
    </w:p>
    <w:p w:rsidR="00BD2F54" w:rsidP="00BD2F54" w:rsidRDefault="00BD2F54" w14:paraId="27813CF5" w14:textId="4A82470F">
      <w:pPr>
        <w:pStyle w:val="Heading4"/>
        <w:rPr>
          <w:ins w:author="Khurram Afzal" w:date="2022-04-19T01:25:00Z" w:id="208"/>
          <w:highlight w:val="yellow"/>
        </w:rPr>
      </w:pPr>
      <w:del w:author="Khurram Afzal" w:date="2022-04-19T01:10:00Z" w:id="209">
        <w:r w:rsidRPr="0061552A" w:rsidDel="007B40DD">
          <w:rPr>
            <w:highlight w:val="yellow"/>
          </w:rPr>
          <w:delText>[</w:delText>
        </w:r>
      </w:del>
      <w:r w:rsidRPr="0061552A">
        <w:rPr>
          <w:highlight w:val="yellow"/>
        </w:rPr>
        <w:t>Section 6.3 – Verification, ANSI/AWWA C30</w:t>
      </w:r>
      <w:r w:rsidR="009B76C1">
        <w:rPr>
          <w:highlight w:val="yellow"/>
        </w:rPr>
        <w:t>2</w:t>
      </w:r>
      <w:r w:rsidRPr="0061552A">
        <w:rPr>
          <w:highlight w:val="yellow"/>
        </w:rPr>
        <w:t xml:space="preserve"> (</w:t>
      </w:r>
      <w:r w:rsidR="009B76C1">
        <w:rPr>
          <w:highlight w:val="yellow"/>
        </w:rPr>
        <w:t xml:space="preserve">Noncylinder </w:t>
      </w:r>
      <w:r w:rsidRPr="0061552A">
        <w:rPr>
          <w:highlight w:val="yellow"/>
        </w:rPr>
        <w:t>Concrete pipe).</w:t>
      </w:r>
      <w:del w:author="Khurram Afzal" w:date="2022-04-19T01:10:00Z" w:id="210">
        <w:r w:rsidRPr="0061552A" w:rsidDel="007B40DD">
          <w:rPr>
            <w:highlight w:val="yellow"/>
          </w:rPr>
          <w:delText xml:space="preserve">] </w:delText>
        </w:r>
      </w:del>
    </w:p>
    <w:p w:rsidRPr="008427FB" w:rsidR="004856A1" w:rsidP="004856A1" w:rsidRDefault="004856A1" w14:paraId="44FA9DE4" w14:textId="77777777">
      <w:pPr>
        <w:pStyle w:val="Heading3"/>
        <w:tabs>
          <w:tab w:val="left" w:pos="1418"/>
        </w:tabs>
        <w:ind w:left="1418" w:hanging="709"/>
        <w:rPr>
          <w:ins w:author="Khurram Afzal" w:date="2022-04-19T01:26:00Z" w:id="211"/>
        </w:rPr>
      </w:pPr>
      <w:ins w:author="Khurram Afzal" w:date="2022-04-19T01:26:00Z" w:id="212">
        <w:r w:rsidRPr="008427FB">
          <w:t>Certification is to be marked on the pipe.</w:t>
        </w:r>
      </w:ins>
    </w:p>
    <w:p w:rsidRPr="00BD2F54" w:rsidR="004856A1" w:rsidDel="004856A1" w:rsidRDefault="004856A1" w14:paraId="02ECD502" w14:textId="5D87FB3C">
      <w:pPr>
        <w:pStyle w:val="Heading3"/>
        <w:rPr>
          <w:del w:author="Khurram Afzal" w:date="2022-04-19T01:26:00Z" w:id="213"/>
          <w:highlight w:val="yellow"/>
        </w:rPr>
        <w:pPrChange w:author="Khurram Afzal" w:date="2022-04-19T01:25:00Z" w:id="214">
          <w:pPr>
            <w:pStyle w:val="Heading4"/>
          </w:pPr>
        </w:pPrChange>
      </w:pPr>
    </w:p>
    <w:p w:rsidR="004856A1" w:rsidP="004856A1" w:rsidRDefault="004856A1" w14:paraId="111F0610" w14:textId="77777777">
      <w:pPr>
        <w:pStyle w:val="Heading2"/>
        <w:numPr>
          <w:ilvl w:val="1"/>
          <w:numId w:val="3"/>
        </w:numPr>
        <w:rPr>
          <w:ins w:author="Khurram Afzal" w:date="2022-04-19T01:26:00Z" w:id="215"/>
        </w:rPr>
      </w:pPr>
      <w:ins w:author="Khurram Afzal" w:date="2022-04-19T01:26:00Z" w:id="216">
        <w:r>
          <w:t>Locates</w:t>
        </w:r>
      </w:ins>
    </w:p>
    <w:p w:rsidRPr="000871B5" w:rsidR="004856A1" w:rsidP="004856A1" w:rsidRDefault="004856A1" w14:paraId="6E384F87" w14:textId="77777777">
      <w:pPr>
        <w:pStyle w:val="Heading3"/>
        <w:numPr>
          <w:ilvl w:val="2"/>
          <w:numId w:val="3"/>
        </w:numPr>
        <w:spacing w:before="0"/>
        <w:contextualSpacing/>
        <w:rPr>
          <w:ins w:author="Khurram Afzal" w:date="2022-04-19T01:26:00Z" w:id="217"/>
        </w:rPr>
      </w:pPr>
      <w:ins w:author="Khurram Afzal" w:date="2022-04-19T01:26:00Z" w:id="218">
        <w:r>
          <w:t>The Contractor shall comply with the Ontario Underground Infrastructure Notification System Act, 2012 and ensure Ontario One Call is contacted for locates of underground infrastructure for any such work. For underground work the Contractor shall be deemed “Excavator” under the Act. No excavation work is allowed to proceed until all underground locate work has been completed in accordance with the Ontario Underground Infrastructure Notification System Act, 2012.</w:t>
        </w:r>
      </w:ins>
    </w:p>
    <w:p w:rsidRPr="000C77FB" w:rsidR="008F17A5" w:rsidP="00144E8A" w:rsidRDefault="6AA4EC23" w14:paraId="37AD4638" w14:textId="77777777">
      <w:pPr>
        <w:pStyle w:val="Heading2"/>
        <w:tabs>
          <w:tab w:val="clear" w:pos="720"/>
          <w:tab w:val="num" w:pos="2160"/>
        </w:tabs>
      </w:pPr>
      <w:r>
        <w:t>Shop Drawings</w:t>
      </w:r>
    </w:p>
    <w:p w:rsidRPr="00BF2C46" w:rsidR="008F17A5" w:rsidP="00DF740E" w:rsidRDefault="008F17A5" w14:paraId="0D6BA79E" w14:textId="55F2A080">
      <w:pPr>
        <w:pStyle w:val="Heading3"/>
      </w:pPr>
      <w:r w:rsidRPr="00BF2C46">
        <w:t xml:space="preserve">Submit </w:t>
      </w:r>
      <w:r w:rsidR="007B6822">
        <w:t>S</w:t>
      </w:r>
      <w:r w:rsidRPr="00BF2C46">
        <w:t xml:space="preserve">hop </w:t>
      </w:r>
      <w:r w:rsidR="007B6822">
        <w:t>D</w:t>
      </w:r>
      <w:r w:rsidRPr="00BF2C46">
        <w:t xml:space="preserve">rawings in </w:t>
      </w:r>
      <w:r w:rsidRPr="000D0653">
        <w:t xml:space="preserve">accordance with </w:t>
      </w:r>
      <w:r w:rsidRPr="000D0653">
        <w:rPr>
          <w:rPrChange w:author="Johnny Pang" w:date="2022-04-17T14:15:00Z" w:id="219">
            <w:rPr>
              <w:highlight w:val="yellow"/>
            </w:rPr>
          </w:rPrChange>
        </w:rPr>
        <w:t>Section 01300 – Submittals</w:t>
      </w:r>
      <w:r w:rsidRPr="000D0653">
        <w:t>.</w:t>
      </w:r>
    </w:p>
    <w:p w:rsidRPr="00BF2C46" w:rsidR="005B4406" w:rsidP="005B4406" w:rsidRDefault="005B4406" w14:paraId="250DE527" w14:textId="77777777">
      <w:pPr>
        <w:pStyle w:val="Heading3"/>
        <w:numPr>
          <w:ilvl w:val="2"/>
          <w:numId w:val="3"/>
        </w:numPr>
        <w:tabs>
          <w:tab w:val="clear" w:pos="1440"/>
        </w:tabs>
      </w:pPr>
      <w:r>
        <w:t>Submit shop drawings for all pipe, fittings, bends, saddles, sleeves, and other appurtenances.</w:t>
      </w:r>
    </w:p>
    <w:p w:rsidRPr="00BF2C46" w:rsidR="005B4406" w:rsidP="005B4406" w:rsidRDefault="005B4406" w14:paraId="1B331A9A" w14:textId="77777777">
      <w:pPr>
        <w:pStyle w:val="Heading3"/>
        <w:numPr>
          <w:ilvl w:val="2"/>
          <w:numId w:val="3"/>
        </w:numPr>
        <w:tabs>
          <w:tab w:val="clear" w:pos="1440"/>
        </w:tabs>
      </w:pPr>
      <w:r>
        <w:t xml:space="preserve">Submit shop drawings for maintenance holes in accordance </w:t>
      </w:r>
      <w:r w:rsidRPr="000D0653">
        <w:t xml:space="preserve">with </w:t>
      </w:r>
      <w:r w:rsidRPr="000D0653">
        <w:rPr>
          <w:rPrChange w:author="Johnny Pang" w:date="2022-04-17T14:15:00Z" w:id="220">
            <w:rPr>
              <w:highlight w:val="yellow"/>
            </w:rPr>
          </w:rPrChange>
        </w:rPr>
        <w:t>Section 02631 – Maintenance Holes, Catch Basins, Ditch Inlets and Valve Chambers</w:t>
      </w:r>
      <w:r w:rsidRPr="000D0653">
        <w:t>.</w:t>
      </w:r>
    </w:p>
    <w:p w:rsidRPr="000C77FB" w:rsidR="008F17A5" w:rsidP="00144E8A" w:rsidRDefault="6AA4EC23" w14:paraId="0D5A3427" w14:textId="77777777">
      <w:pPr>
        <w:pStyle w:val="Heading2"/>
        <w:tabs>
          <w:tab w:val="clear" w:pos="720"/>
          <w:tab w:val="num" w:pos="2160"/>
        </w:tabs>
      </w:pPr>
      <w:r>
        <w:t>Scheduling of Work</w:t>
      </w:r>
    </w:p>
    <w:p w:rsidRPr="00BF2C46" w:rsidR="008F17A5" w:rsidP="00DF740E" w:rsidRDefault="008F17A5" w14:paraId="588F78A2" w14:textId="0618265D">
      <w:pPr>
        <w:pStyle w:val="Heading3"/>
      </w:pPr>
      <w:r w:rsidRPr="00BF2C46">
        <w:t xml:space="preserve">Schedule the Work </w:t>
      </w:r>
      <w:del w:author="Khurram Afzal" w:date="2022-04-19T01:11:00Z" w:id="221">
        <w:r w:rsidRPr="00BF2C46" w:rsidDel="007B40DD">
          <w:delText xml:space="preserve">so as </w:delText>
        </w:r>
      </w:del>
      <w:r w:rsidRPr="00BF2C46">
        <w:t xml:space="preserve">to minimize any interruptions to existing services. </w:t>
      </w:r>
    </w:p>
    <w:p w:rsidR="008F17A5" w:rsidP="00DF740E" w:rsidRDefault="008F17A5" w14:paraId="1313CF19" w14:textId="65D70CEF">
      <w:pPr>
        <w:pStyle w:val="Heading3"/>
      </w:pPr>
      <w:r w:rsidRPr="00BF2C46">
        <w:t xml:space="preserve">Submit a schedule of expected interruptions to the Consultant for approval and adhere to the approved interruption schedule. Note: during high </w:t>
      </w:r>
      <w:r w:rsidR="0072677E">
        <w:t>flow</w:t>
      </w:r>
      <w:r w:rsidRPr="00BF2C46">
        <w:t xml:space="preserve"> periods</w:t>
      </w:r>
      <w:r w:rsidR="00193F22">
        <w:t xml:space="preserve">, </w:t>
      </w:r>
      <w:r w:rsidR="00193F22">
        <w:lastRenderedPageBreak/>
        <w:t>inclement weather or significant thaw events</w:t>
      </w:r>
      <w:r w:rsidRPr="00BF2C46">
        <w:t xml:space="preserve"> approvals may be delayed (at no cost to the Region) to maintain overall system </w:t>
      </w:r>
      <w:r w:rsidR="00193F22">
        <w:t>capacity</w:t>
      </w:r>
      <w:r w:rsidR="004532C3">
        <w:t xml:space="preserve"> </w:t>
      </w:r>
      <w:r w:rsidR="00193F22">
        <w:t>for</w:t>
      </w:r>
      <w:r w:rsidRPr="00BF2C46">
        <w:t xml:space="preserve"> service to the community.</w:t>
      </w:r>
      <w:r w:rsidR="00EF6C51">
        <w:t xml:space="preserve"> </w:t>
      </w:r>
      <w:del w:author="Khurram Afzal" w:date="2022-04-19T01:10:00Z" w:id="222">
        <w:r w:rsidRPr="00144E8A" w:rsidDel="007B40DD" w:rsidR="00EF6C51">
          <w:rPr>
            <w:i/>
            <w:highlight w:val="yellow"/>
          </w:rPr>
          <w:delText xml:space="preserve">[Consultant to discuss any planned interruptions to Regional or local </w:delText>
        </w:r>
        <w:r w:rsidDel="007B40DD" w:rsidR="00961045">
          <w:rPr>
            <w:i/>
            <w:highlight w:val="yellow"/>
          </w:rPr>
          <w:delText>sewers</w:delText>
        </w:r>
        <w:r w:rsidRPr="00144E8A" w:rsidDel="007B40DD" w:rsidR="00EF6C51">
          <w:rPr>
            <w:i/>
            <w:highlight w:val="yellow"/>
          </w:rPr>
          <w:delText xml:space="preserve"> with Region staff to determine if there </w:delText>
        </w:r>
        <w:r w:rsidDel="007B40DD" w:rsidR="00F664C3">
          <w:rPr>
            <w:i/>
            <w:highlight w:val="yellow"/>
          </w:rPr>
          <w:delText xml:space="preserve">are </w:delText>
        </w:r>
        <w:r w:rsidRPr="00144E8A" w:rsidDel="007B40DD" w:rsidR="00EF6C51">
          <w:rPr>
            <w:i/>
            <w:highlight w:val="yellow"/>
          </w:rPr>
          <w:delText xml:space="preserve">any restrictions to time of year, </w:delText>
        </w:r>
        <w:r w:rsidDel="007B40DD" w:rsidR="00AE0FFA">
          <w:rPr>
            <w:i/>
            <w:highlight w:val="yellow"/>
          </w:rPr>
          <w:delText xml:space="preserve">work that must be performed during </w:delText>
        </w:r>
        <w:r w:rsidDel="007B40DD" w:rsidR="0072677E">
          <w:rPr>
            <w:i/>
            <w:highlight w:val="yellow"/>
          </w:rPr>
          <w:delText xml:space="preserve">off peak or low flow </w:delText>
        </w:r>
        <w:r w:rsidDel="007B40DD" w:rsidR="00AE0FFA">
          <w:rPr>
            <w:i/>
            <w:highlight w:val="yellow"/>
          </w:rPr>
          <w:delText>time</w:delText>
        </w:r>
        <w:r w:rsidDel="007B40DD" w:rsidR="0072677E">
          <w:rPr>
            <w:i/>
            <w:highlight w:val="yellow"/>
          </w:rPr>
          <w:delText xml:space="preserve"> periods</w:delText>
        </w:r>
        <w:r w:rsidDel="007B40DD" w:rsidR="00AE0FFA">
          <w:rPr>
            <w:i/>
            <w:highlight w:val="yellow"/>
          </w:rPr>
          <w:delText xml:space="preserve">, </w:delText>
        </w:r>
        <w:r w:rsidRPr="00144E8A" w:rsidDel="007B40DD" w:rsidR="00EF6C51">
          <w:rPr>
            <w:i/>
            <w:highlight w:val="yellow"/>
          </w:rPr>
          <w:delText>special considerations for service interruptions, bypass requirements or system modifications to complete the Work</w:delText>
        </w:r>
        <w:r w:rsidDel="007B40DD" w:rsidR="00EF6C51">
          <w:rPr>
            <w:i/>
            <w:highlight w:val="yellow"/>
          </w:rPr>
          <w:delText xml:space="preserve">. Details for any restrictions </w:delText>
        </w:r>
        <w:r w:rsidDel="007B40DD" w:rsidR="006C1456">
          <w:rPr>
            <w:i/>
            <w:highlight w:val="yellow"/>
          </w:rPr>
          <w:delText>shall be included in this section</w:delText>
        </w:r>
        <w:r w:rsidDel="007B40DD" w:rsidR="00EF6C51">
          <w:rPr>
            <w:i/>
            <w:highlight w:val="yellow"/>
          </w:rPr>
          <w:delText>.  Bid items and details shall be provided for additional Works</w:delText>
        </w:r>
        <w:r w:rsidRPr="00144E8A" w:rsidDel="007B40DD" w:rsidR="00EF6C51">
          <w:rPr>
            <w:i/>
            <w:highlight w:val="yellow"/>
          </w:rPr>
          <w:delText>]</w:delText>
        </w:r>
        <w:r w:rsidDel="007B40DD" w:rsidR="00EF6C51">
          <w:delText xml:space="preserve"> </w:delText>
        </w:r>
      </w:del>
    </w:p>
    <w:p w:rsidRPr="00BF2C46" w:rsidR="006C1456" w:rsidP="00DF740E" w:rsidRDefault="31414F68" w14:paraId="79FCA94D" w14:textId="6E034463">
      <w:pPr>
        <w:pStyle w:val="Heading3"/>
      </w:pPr>
      <w:r>
        <w:t xml:space="preserve">The Contractor shall provide a minimum of 10 Working Days advance notice to </w:t>
      </w:r>
      <w:r w:rsidR="00CD4033">
        <w:t xml:space="preserve">the </w:t>
      </w:r>
      <w:r>
        <w:t xml:space="preserve">Region for scheduling operation of any </w:t>
      </w:r>
      <w:r w:rsidR="0072677E">
        <w:t>flow diversions</w:t>
      </w:r>
      <w:r>
        <w:t xml:space="preserve"> or system modifications.</w:t>
      </w:r>
    </w:p>
    <w:p w:rsidRPr="00BF2C46" w:rsidR="008F17A5" w:rsidP="00DF740E" w:rsidRDefault="37863389" w14:paraId="6CF7EA27" w14:textId="0E637484">
      <w:pPr>
        <w:pStyle w:val="Heading3"/>
      </w:pPr>
      <w:r>
        <w:t xml:space="preserve">Notify the Consultant </w:t>
      </w:r>
      <w:r w:rsidR="5655CFE2">
        <w:t xml:space="preserve">and Region </w:t>
      </w:r>
      <w:r>
        <w:t xml:space="preserve">a minimum of </w:t>
      </w:r>
      <w:r w:rsidR="0072677E">
        <w:t>48</w:t>
      </w:r>
      <w:r>
        <w:t xml:space="preserve"> hours in advance of any interruptions in service.</w:t>
      </w:r>
    </w:p>
    <w:p w:rsidR="008F17A5" w:rsidP="00DF740E" w:rsidRDefault="008F17A5" w14:paraId="0B00F1D8" w14:textId="238E6461">
      <w:pPr>
        <w:pStyle w:val="Heading3"/>
      </w:pPr>
      <w:r w:rsidRPr="00BF2C46">
        <w:t>Ensure scheduling of Work accounts for required measures as define</w:t>
      </w:r>
      <w:r w:rsidRPr="000D0653">
        <w:t xml:space="preserve">d in </w:t>
      </w:r>
      <w:r w:rsidRPr="000D0653">
        <w:rPr>
          <w:rPrChange w:author="Johnny Pang" w:date="2022-04-17T14:15:00Z" w:id="223">
            <w:rPr>
              <w:highlight w:val="yellow"/>
            </w:rPr>
          </w:rPrChange>
        </w:rPr>
        <w:t>Section 01550 – Traffic Control</w:t>
      </w:r>
      <w:r w:rsidRPr="000D0653" w:rsidR="00644F3F">
        <w:t xml:space="preserve"> and in accordance with the conditions on the local</w:t>
      </w:r>
      <w:r w:rsidR="00644F3F">
        <w:t xml:space="preserve"> municipal </w:t>
      </w:r>
      <w:r w:rsidR="00D470CD">
        <w:t xml:space="preserve">or Regional </w:t>
      </w:r>
      <w:r w:rsidR="00644F3F">
        <w:t>Road Occupancy Permit</w:t>
      </w:r>
      <w:r w:rsidRPr="00BF2C46">
        <w:t xml:space="preserve">. </w:t>
      </w:r>
      <w:r w:rsidR="00AE2B9F">
        <w:t>Road crossings shall be staged to minimize impacts to traveled lanes</w:t>
      </w:r>
      <w:r w:rsidR="006D46DD">
        <w:t xml:space="preserve"> and may require installation outside of normal working hours after </w:t>
      </w:r>
      <w:r w:rsidR="00D470CD">
        <w:t>19:00 hours</w:t>
      </w:r>
      <w:r w:rsidR="006D46DD">
        <w:t xml:space="preserve"> or on weekends.  </w:t>
      </w:r>
      <w:r w:rsidR="0096258B">
        <w:t xml:space="preserve">The Contractor shall </w:t>
      </w:r>
      <w:r w:rsidR="00C40B37">
        <w:t xml:space="preserve">immediately </w:t>
      </w:r>
      <w:r w:rsidR="0096258B">
        <w:t>notify the Region</w:t>
      </w:r>
      <w:r w:rsidR="00D2213E">
        <w:t xml:space="preserve"> and contact Transportation </w:t>
      </w:r>
      <w:r w:rsidR="005B6683">
        <w:t xml:space="preserve">Roads </w:t>
      </w:r>
      <w:r w:rsidR="002542B5">
        <w:t xml:space="preserve">Operations </w:t>
      </w:r>
      <w:r w:rsidR="00D2213E">
        <w:t>Dispatch at (</w:t>
      </w:r>
      <w:r w:rsidR="00FA77FE">
        <w:t>877</w:t>
      </w:r>
      <w:r w:rsidR="00D2213E">
        <w:t xml:space="preserve">) </w:t>
      </w:r>
      <w:r w:rsidR="00FA77FE">
        <w:t>464</w:t>
      </w:r>
      <w:r w:rsidR="00D2213E">
        <w:t>-</w:t>
      </w:r>
      <w:r w:rsidR="00917110">
        <w:t>9675</w:t>
      </w:r>
      <w:r w:rsidR="00D2213E">
        <w:t xml:space="preserve"> extension 75200 </w:t>
      </w:r>
      <w:r w:rsidR="00516BF4">
        <w:t>for any emergency lane restrictions or i</w:t>
      </w:r>
      <w:r w:rsidR="00B5529C">
        <w:t>nterferenc</w:t>
      </w:r>
      <w:r w:rsidR="00CB723E">
        <w:t xml:space="preserve">e with the </w:t>
      </w:r>
      <w:r w:rsidR="00D929C5">
        <w:t xml:space="preserve">movement of traffic </w:t>
      </w:r>
      <w:r w:rsidR="005C5EB9">
        <w:t xml:space="preserve">outside of </w:t>
      </w:r>
      <w:r w:rsidR="008A5941">
        <w:t xml:space="preserve">the conditions of the Road Occupancy Permit </w:t>
      </w:r>
      <w:r w:rsidR="0081751B">
        <w:t xml:space="preserve">for notification </w:t>
      </w:r>
      <w:r w:rsidR="00214C1E">
        <w:t>to</w:t>
      </w:r>
      <w:r w:rsidR="0081751B">
        <w:t xml:space="preserve"> emergency services</w:t>
      </w:r>
      <w:r w:rsidR="009D2D03">
        <w:t xml:space="preserve">, </w:t>
      </w:r>
      <w:r w:rsidR="00EB6008">
        <w:t>transit authorities</w:t>
      </w:r>
      <w:r w:rsidR="009D2D03">
        <w:t xml:space="preserve"> and </w:t>
      </w:r>
      <w:r w:rsidR="004C7587">
        <w:t xml:space="preserve">commuter </w:t>
      </w:r>
      <w:r w:rsidR="00DC1138">
        <w:t>traffic advisories</w:t>
      </w:r>
      <w:r w:rsidR="00EB6008">
        <w:t>.</w:t>
      </w:r>
    </w:p>
    <w:p w:rsidRPr="00432E11" w:rsidR="00A6426B" w:rsidP="00A87540" w:rsidRDefault="079FF4CD" w14:paraId="3E4A997A" w14:textId="7E0DE721">
      <w:pPr>
        <w:pStyle w:val="Heading3"/>
      </w:pPr>
      <w:r>
        <w:t>The Contractor will</w:t>
      </w:r>
      <w:r w:rsidR="28AACE0E">
        <w:t xml:space="preserve"> be responsible </w:t>
      </w:r>
      <w:r w:rsidR="00193F22">
        <w:t xml:space="preserve">for </w:t>
      </w:r>
      <w:r>
        <w:t xml:space="preserve">providing traffic control and safe access to all </w:t>
      </w:r>
      <w:r w:rsidR="000F070C">
        <w:t xml:space="preserve">maintenance holes </w:t>
      </w:r>
      <w:r>
        <w:t xml:space="preserve">for all inspections including but not limited to preliminary </w:t>
      </w:r>
      <w:r w:rsidR="4B3496D2">
        <w:t xml:space="preserve">inspections </w:t>
      </w:r>
      <w:r>
        <w:t xml:space="preserve">prior to testing, deficiencies, investigative and warranty inspections. </w:t>
      </w:r>
    </w:p>
    <w:p w:rsidRPr="00F97DD9" w:rsidR="008F17A5" w:rsidP="00144E8A" w:rsidRDefault="37863389" w14:paraId="343DD0DD" w14:textId="2261ECA0">
      <w:pPr>
        <w:pStyle w:val="Heading2"/>
        <w:tabs>
          <w:tab w:val="clear" w:pos="720"/>
          <w:tab w:val="num" w:pos="2160"/>
        </w:tabs>
      </w:pPr>
      <w:r>
        <w:t>Measurement and Payment</w:t>
      </w:r>
    </w:p>
    <w:p w:rsidR="00CC5629" w:rsidP="00961045" w:rsidRDefault="004E5C74" w14:paraId="647D35BA" w14:textId="75760A73">
      <w:pPr>
        <w:pStyle w:val="Heading3"/>
      </w:pPr>
      <w:bookmarkStart w:name="_Hlk74641385" w:id="224"/>
      <w:r>
        <w:t xml:space="preserve">Sanitary sewers shall be measured for payment horizontally in meters </w:t>
      </w:r>
      <w:r w:rsidR="007B69BA">
        <w:t xml:space="preserve">from the first pipe joint outside of the maintenance </w:t>
      </w:r>
      <w:r w:rsidR="00FF0992">
        <w:t>hole</w:t>
      </w:r>
      <w:r>
        <w:t xml:space="preserve">. </w:t>
      </w:r>
      <w:r w:rsidRPr="00DF740E">
        <w:t>No allowance</w:t>
      </w:r>
      <w:r w:rsidRPr="00AD2F36">
        <w:t xml:space="preserve"> in measurement shall be made for sloped or vertical sections. </w:t>
      </w:r>
      <w:r w:rsidRPr="00AD2F36" w:rsidR="000E4A18">
        <w:t>Measurement will be based on shop drawing calculations</w:t>
      </w:r>
      <w:r w:rsidR="000E4A18">
        <w:t xml:space="preserve"> or</w:t>
      </w:r>
      <w:r w:rsidRPr="00AD2F36" w:rsidR="000E4A18">
        <w:t xml:space="preserve"> field measurements</w:t>
      </w:r>
      <w:r w:rsidR="000E4A18">
        <w:t xml:space="preserve">. </w:t>
      </w:r>
    </w:p>
    <w:p w:rsidRPr="00BF2C46" w:rsidR="004E5C74" w:rsidP="004E5C74" w:rsidRDefault="004E5C74" w14:paraId="0091FE2B" w14:textId="1FA34AA1">
      <w:pPr>
        <w:pStyle w:val="Heading3"/>
      </w:pPr>
      <w:r w:rsidRPr="00BF2C46">
        <w:t xml:space="preserve">Include the following in the unit price bid per </w:t>
      </w:r>
      <w:del w:author="Ervin Kolici" w:date="2022-04-26T11:51:00Z" w:id="225">
        <w:r w:rsidRPr="00BF2C46" w:rsidDel="00D6206B">
          <w:delText>metre</w:delText>
        </w:r>
      </w:del>
      <w:ins w:author="Ervin Kolici" w:date="2022-04-26T11:51:00Z" w:id="226">
        <w:r w:rsidRPr="00BF2C46" w:rsidR="00D6206B">
          <w:t>meter</w:t>
        </w:r>
      </w:ins>
      <w:r w:rsidRPr="00BF2C46">
        <w:t xml:space="preserve"> of </w:t>
      </w:r>
      <w:r>
        <w:t>sanitary sewer</w:t>
      </w:r>
      <w:r w:rsidR="00FF0992">
        <w:t xml:space="preserve"> under Items </w:t>
      </w:r>
      <w:r w:rsidRPr="00151AE7" w:rsidR="00FF0992">
        <w:rPr>
          <w:highlight w:val="yellow"/>
        </w:rPr>
        <w:t xml:space="preserve">[ </w:t>
      </w:r>
      <w:proofErr w:type="gramStart"/>
      <w:r w:rsidRPr="00151AE7" w:rsidR="00FF0992">
        <w:rPr>
          <w:highlight w:val="yellow"/>
        </w:rPr>
        <w:t xml:space="preserve">  ]</w:t>
      </w:r>
      <w:proofErr w:type="gramEnd"/>
      <w:r w:rsidRPr="00BF2C46">
        <w:t>:</w:t>
      </w:r>
    </w:p>
    <w:p w:rsidRPr="00BF2C46" w:rsidR="004E5C74" w:rsidP="004E5C74" w:rsidRDefault="004E5C74" w14:paraId="07419D65" w14:textId="77777777">
      <w:pPr>
        <w:pStyle w:val="Heading4"/>
      </w:pPr>
      <w:r w:rsidRPr="00BF2C46">
        <w:t>Excavation to grade and disposal of excess material off Site.</w:t>
      </w:r>
    </w:p>
    <w:p w:rsidRPr="00BF2C46" w:rsidR="004E5C74" w:rsidP="004E5C74" w:rsidRDefault="004E5C74" w14:paraId="7B3FE083" w14:textId="01697D99">
      <w:pPr>
        <w:pStyle w:val="Heading4"/>
      </w:pPr>
      <w:commentRangeStart w:id="227"/>
      <w:commentRangeStart w:id="228"/>
      <w:r w:rsidRPr="00BF2C46">
        <w:t>Unloading, storage and handling of</w:t>
      </w:r>
      <w:ins w:author="Johnny Pang" w:date="2022-04-17T14:15:00Z" w:id="229">
        <w:r w:rsidR="000D0653">
          <w:t xml:space="preserve"> sewer pipes</w:t>
        </w:r>
      </w:ins>
      <w:del w:author="Johnny Pang" w:date="2022-04-17T14:15:00Z" w:id="230">
        <w:r w:rsidRPr="00BF2C46" w:rsidDel="000D0653">
          <w:delText xml:space="preserve"> </w:delText>
        </w:r>
        <w:r w:rsidRPr="00DF740E" w:rsidDel="000D0653">
          <w:rPr>
            <w:highlight w:val="yellow"/>
          </w:rPr>
          <w:delText>[pre-</w:delText>
        </w:r>
        <w:r w:rsidRPr="00193F22" w:rsidDel="000D0653">
          <w:rPr>
            <w:highlight w:val="yellow"/>
          </w:rPr>
          <w:delText>ordered</w:delText>
        </w:r>
        <w:r w:rsidRPr="0018458D" w:rsidDel="000D0653" w:rsidR="00193F22">
          <w:rPr>
            <w:highlight w:val="yellow"/>
          </w:rPr>
          <w:delText xml:space="preserve"> </w:delText>
        </w:r>
        <w:r w:rsidRPr="00151AE7" w:rsidDel="000D0653" w:rsidR="00193F22">
          <w:rPr>
            <w:highlight w:val="yellow"/>
          </w:rPr>
          <w:delText>(if included in the Contract)</w:delText>
        </w:r>
        <w:r w:rsidRPr="00193F22" w:rsidDel="000D0653">
          <w:rPr>
            <w:highlight w:val="yellow"/>
          </w:rPr>
          <w:delText>]</w:delText>
        </w:r>
        <w:r w:rsidRPr="00BF2C46" w:rsidDel="000D0653">
          <w:delText xml:space="preserve"> </w:delText>
        </w:r>
      </w:del>
      <w:ins w:author="Johnny Pang" w:date="2022-04-17T14:15:00Z" w:id="231">
        <w:r w:rsidR="000D0653">
          <w:t xml:space="preserve"> and </w:t>
        </w:r>
      </w:ins>
      <w:r w:rsidRPr="00BF2C46">
        <w:t>materials.</w:t>
      </w:r>
      <w:commentRangeEnd w:id="227"/>
      <w:r w:rsidR="00E800B6">
        <w:rPr>
          <w:rStyle w:val="CommentReference"/>
          <w:rFonts w:cs="Times New Roman"/>
        </w:rPr>
        <w:commentReference w:id="227"/>
      </w:r>
      <w:commentRangeEnd w:id="228"/>
      <w:r w:rsidR="00260009">
        <w:rPr>
          <w:rStyle w:val="CommentReference"/>
          <w:rFonts w:cs="Times New Roman"/>
        </w:rPr>
        <w:commentReference w:id="228"/>
      </w:r>
    </w:p>
    <w:p w:rsidR="004E5C74" w:rsidP="004E5C74" w:rsidRDefault="004E5C74" w14:paraId="5C9503F7" w14:textId="5A8FF85D">
      <w:pPr>
        <w:pStyle w:val="Heading4"/>
      </w:pPr>
      <w:r w:rsidRPr="00BF2C46">
        <w:t xml:space="preserve">Supply and installation of all pipes, fittings, bends, </w:t>
      </w:r>
      <w:del w:author="Ervin Kolici" w:date="2022-04-26T11:52:00Z" w:id="232">
        <w:r w:rsidRPr="00BF2C46" w:rsidDel="002C28CF">
          <w:delText>adaptors,  specials</w:delText>
        </w:r>
      </w:del>
      <w:ins w:author="Ervin Kolici" w:date="2022-04-26T11:52:00Z" w:id="233">
        <w:r w:rsidRPr="00BF2C46" w:rsidR="002C28CF">
          <w:t>adaptors, specials</w:t>
        </w:r>
      </w:ins>
      <w:r w:rsidRPr="00BF2C46">
        <w:t xml:space="preserve">, sleeves, </w:t>
      </w:r>
      <w:r>
        <w:t xml:space="preserve">concrete appurtenances, </w:t>
      </w:r>
      <w:r w:rsidRPr="00BF2C46">
        <w:t xml:space="preserve">restrainers, </w:t>
      </w:r>
      <w:r w:rsidR="00972F64">
        <w:t xml:space="preserve">concrete pipe </w:t>
      </w:r>
      <w:r w:rsidR="00FF0992">
        <w:t>support</w:t>
      </w:r>
      <w:r w:rsidR="00193F22">
        <w:t xml:space="preserve"> or encasement</w:t>
      </w:r>
      <w:r w:rsidR="00FF0992">
        <w:t>, joints</w:t>
      </w:r>
      <w:r w:rsidRPr="00BF2C46">
        <w:t xml:space="preserve">, bedding, supporting and protecting existing services, </w:t>
      </w:r>
      <w:r w:rsidRPr="000D0653">
        <w:t xml:space="preserve">supply and installation of tracer wire and cathodic protection (refer to </w:t>
      </w:r>
      <w:r w:rsidRPr="000D0653">
        <w:rPr>
          <w:rPrChange w:author="Johnny Pang" w:date="2022-04-17T14:15:00Z" w:id="234">
            <w:rPr>
              <w:highlight w:val="yellow"/>
            </w:rPr>
          </w:rPrChange>
        </w:rPr>
        <w:t>Section 02555 – Cathodic Protection</w:t>
      </w:r>
      <w:r w:rsidRPr="000D0653">
        <w:t>).</w:t>
      </w:r>
    </w:p>
    <w:p w:rsidRPr="00CC5629" w:rsidR="0013698B" w:rsidDel="007B40DD" w:rsidP="0013698B" w:rsidRDefault="0013698B" w14:paraId="771B5987" w14:textId="4ECB62C8">
      <w:pPr>
        <w:pStyle w:val="Heading3"/>
        <w:rPr>
          <w:del w:author="Khurram Afzal" w:date="2022-04-19T01:12:00Z" w:id="235"/>
        </w:rPr>
      </w:pPr>
      <w:del w:author="Khurram Afzal" w:date="2022-04-19T01:12:00Z" w:id="236">
        <w:r w:rsidDel="007B40DD">
          <w:delText xml:space="preserve">Payment for continuity testing of tracer wire shall be measured separately. Payment shall be paid upon acceptance of the tracer wire continuity testing report under </w:delText>
        </w:r>
        <w:r w:rsidDel="007B40DD">
          <w:lastRenderedPageBreak/>
          <w:delText xml:space="preserve">Item No. </w:delText>
        </w:r>
        <w:r w:rsidRPr="0013698B" w:rsidDel="007B40DD">
          <w:rPr>
            <w:highlight w:val="yellow"/>
          </w:rPr>
          <w:delText>[   ]</w:delText>
        </w:r>
        <w:r w:rsidDel="007B40DD" w:rsidR="00FF0992">
          <w:delText xml:space="preserve"> </w:delText>
        </w:r>
        <w:r w:rsidRPr="00151AE7" w:rsidDel="007B40DD" w:rsidR="00FF0992">
          <w:rPr>
            <w:highlight w:val="yellow"/>
          </w:rPr>
          <w:delText>Continuity Testing of Tracer Wire</w:delText>
        </w:r>
        <w:r w:rsidRPr="00FF0992" w:rsidDel="007B40DD" w:rsidR="004020A7">
          <w:delText xml:space="preserve"> in</w:delText>
        </w:r>
        <w:r w:rsidDel="007B40DD" w:rsidR="004020A7">
          <w:delText xml:space="preserve"> the Bid Form</w:delText>
        </w:r>
        <w:r w:rsidDel="007B40DD">
          <w:delText xml:space="preserve">.  </w:delText>
        </w:r>
        <w:r w:rsidRPr="00144E8A" w:rsidDel="007B40DD">
          <w:rPr>
            <w:i/>
            <w:highlight w:val="yellow"/>
          </w:rPr>
          <w:delText>[Consultant to add a lump sum item in the bid form where required]</w:delText>
        </w:r>
      </w:del>
    </w:p>
    <w:p w:rsidR="00CC5629" w:rsidP="00CC5629" w:rsidRDefault="00CC5629" w14:paraId="1457FD72" w14:textId="1A58DD06">
      <w:pPr>
        <w:pStyle w:val="Heading3"/>
      </w:pPr>
      <w:r>
        <w:t>Payment for maintenance holes</w:t>
      </w:r>
      <w:r w:rsidR="005F0915">
        <w:t xml:space="preserve"> including </w:t>
      </w:r>
      <w:r>
        <w:t xml:space="preserve">piping to the first joint outside of the maintenance hole </w:t>
      </w:r>
      <w:r w:rsidR="0085030C">
        <w:t xml:space="preserve">and appurtenances </w:t>
      </w:r>
      <w:r>
        <w:t xml:space="preserve">shall be according to </w:t>
      </w:r>
      <w:r w:rsidRPr="00E800B6">
        <w:rPr>
          <w:rPrChange w:author="Radulovic, Nicole" w:date="2022-11-09T10:23:00Z" w:id="237">
            <w:rPr>
              <w:highlight w:val="yellow"/>
            </w:rPr>
          </w:rPrChange>
        </w:rPr>
        <w:t>Section 02631 – Maintenance Holes, Catch Basins, Ditch Inlets, and Valve Chambers.</w:t>
      </w:r>
    </w:p>
    <w:p w:rsidR="0013698B" w:rsidP="0013698B" w:rsidRDefault="0013698B" w14:paraId="4E221589" w14:textId="77777777">
      <w:pPr>
        <w:pStyle w:val="Heading3"/>
      </w:pPr>
      <w:r>
        <w:t xml:space="preserve">For pipe installed within shafts, the unit price per meter of pipe shall be included in the price for the shaft. </w:t>
      </w:r>
    </w:p>
    <w:p w:rsidR="0038249B" w:rsidP="0013698B" w:rsidRDefault="0013698B" w14:paraId="5370535E" w14:textId="59F3FA08">
      <w:pPr>
        <w:pStyle w:val="Heading3"/>
      </w:pPr>
      <w:r>
        <w:t xml:space="preserve">Payment for connections to existing sewers shall be a lump sum </w:t>
      </w:r>
      <w:r w:rsidR="004020A7">
        <w:t xml:space="preserve">item included in the price for Item No. </w:t>
      </w:r>
      <w:commentRangeStart w:id="238"/>
      <w:r w:rsidRPr="004020A7" w:rsidR="004020A7">
        <w:rPr>
          <w:highlight w:val="yellow"/>
        </w:rPr>
        <w:t xml:space="preserve">[ </w:t>
      </w:r>
      <w:proofErr w:type="gramStart"/>
      <w:r w:rsidRPr="004020A7" w:rsidR="004020A7">
        <w:rPr>
          <w:highlight w:val="yellow"/>
        </w:rPr>
        <w:t xml:space="preserve">  ]</w:t>
      </w:r>
      <w:proofErr w:type="gramEnd"/>
      <w:r w:rsidR="004020A7">
        <w:t xml:space="preserve"> </w:t>
      </w:r>
      <w:r w:rsidRPr="00151AE7" w:rsidR="00FF0992">
        <w:rPr>
          <w:highlight w:val="yellow"/>
        </w:rPr>
        <w:t>Connections to Existing Sewers</w:t>
      </w:r>
      <w:r w:rsidR="00FF0992">
        <w:t xml:space="preserve"> </w:t>
      </w:r>
      <w:commentRangeEnd w:id="238"/>
      <w:r w:rsidR="00E800B6">
        <w:rPr>
          <w:rStyle w:val="CommentReference"/>
        </w:rPr>
        <w:commentReference w:id="238"/>
      </w:r>
      <w:r w:rsidR="004020A7">
        <w:t>in the B</w:t>
      </w:r>
      <w:r>
        <w:t xml:space="preserve">id </w:t>
      </w:r>
      <w:r w:rsidR="004020A7">
        <w:t>F</w:t>
      </w:r>
      <w:r>
        <w:t>orm.</w:t>
      </w:r>
    </w:p>
    <w:p w:rsidR="0038249B" w:rsidP="00EA369C" w:rsidRDefault="0038249B" w14:paraId="173B2D52" w14:textId="6C448E3C">
      <w:pPr>
        <w:pStyle w:val="Heading3"/>
      </w:pPr>
      <w:bookmarkStart w:name="_Hlk101223287" w:id="239"/>
      <w:r>
        <w:t xml:space="preserve">Payment for Trench Plugs shall be </w:t>
      </w:r>
      <w:r w:rsidR="009B5E40">
        <w:t>by the Each</w:t>
      </w:r>
      <w:r w:rsidR="004501FB">
        <w:t xml:space="preserve"> includ</w:t>
      </w:r>
      <w:r>
        <w:t>ed in the price for Item No.</w:t>
      </w:r>
      <w:commentRangeStart w:id="240"/>
      <w:r>
        <w:t xml:space="preserve"> </w:t>
      </w:r>
      <w:r w:rsidRPr="00EC725C">
        <w:rPr>
          <w:highlight w:val="yellow"/>
        </w:rPr>
        <w:t xml:space="preserve">[ </w:t>
      </w:r>
      <w:proofErr w:type="gramStart"/>
      <w:r w:rsidRPr="00EC725C">
        <w:rPr>
          <w:highlight w:val="yellow"/>
        </w:rPr>
        <w:t xml:space="preserve">  ]</w:t>
      </w:r>
      <w:proofErr w:type="gramEnd"/>
      <w:r>
        <w:t xml:space="preserve"> </w:t>
      </w:r>
      <w:r w:rsidRPr="00151AE7">
        <w:rPr>
          <w:highlight w:val="yellow"/>
        </w:rPr>
        <w:t>Trench Plugs</w:t>
      </w:r>
      <w:r>
        <w:t xml:space="preserve"> </w:t>
      </w:r>
      <w:commentRangeEnd w:id="240"/>
      <w:r w:rsidR="00E800B6">
        <w:rPr>
          <w:rStyle w:val="CommentReference"/>
        </w:rPr>
        <w:commentReference w:id="240"/>
      </w:r>
      <w:r>
        <w:t>in the Bid Form</w:t>
      </w:r>
      <w:r w:rsidR="004501FB">
        <w:rPr>
          <w:rStyle w:val="CommentReference"/>
        </w:rPr>
        <w:t xml:space="preserve"> </w:t>
      </w:r>
      <w:r w:rsidRPr="00EC725C" w:rsidR="004501FB">
        <w:rPr>
          <w:rFonts w:ascii="Segoe UI" w:hAnsi="Segoe UI" w:cs="Segoe UI"/>
          <w:color w:val="242424"/>
          <w:sz w:val="21"/>
          <w:szCs w:val="21"/>
          <w:shd w:val="clear" w:color="auto" w:fill="FFFFFF"/>
        </w:rPr>
        <w:t>for the full supply and installation of each trench plug</w:t>
      </w:r>
      <w:r w:rsidR="00EC725C">
        <w:rPr>
          <w:rFonts w:ascii="Segoe UI" w:hAnsi="Segoe UI" w:cs="Segoe UI"/>
          <w:color w:val="242424"/>
          <w:sz w:val="21"/>
          <w:szCs w:val="21"/>
          <w:shd w:val="clear" w:color="auto" w:fill="FFFFFF"/>
        </w:rPr>
        <w:t>.</w:t>
      </w:r>
    </w:p>
    <w:bookmarkEnd w:id="239"/>
    <w:p w:rsidR="004E5C74" w:rsidP="004E5C74" w:rsidRDefault="004E5C74" w14:paraId="4F64A47F" w14:textId="25AC7CA4" w14:noSpellErr="1">
      <w:pPr>
        <w:pStyle w:val="Heading3"/>
        <w:rPr/>
      </w:pPr>
      <w:r w:rsidR="004E5C74">
        <w:rPr/>
        <w:t>P</w:t>
      </w:r>
      <w:r w:rsidR="004E5C74">
        <w:rPr/>
        <w:t xml:space="preserve">ayment for CCTV inspection shall be according to </w:t>
      </w:r>
      <w:commentRangeStart w:id="241"/>
      <w:commentRangeStart w:id="232621401"/>
      <w:r w:rsidRPr="184412FC" w:rsidR="004E5C74">
        <w:rPr>
          <w:highlight w:val="yellow"/>
        </w:rPr>
        <w:t xml:space="preserve">Section </w:t>
      </w:r>
      <w:ins w:author="Radulovic, Nicole" w:date="2022-11-09T10:23:00Z" w:id="639984561">
        <w:r w:rsidRPr="184412FC" w:rsidR="004E5C74">
          <w:rPr>
            <w:highlight w:val="yellow"/>
          </w:rPr>
          <w:t>029</w:t>
        </w:r>
      </w:ins>
      <w:ins w:author="Radulovic, Nicole" w:date="2022-10-20T14:39:00Z" w:id="1140196024">
        <w:r w:rsidRPr="184412FC" w:rsidR="00E800B6">
          <w:rPr>
            <w:highlight w:val="yellow"/>
          </w:rPr>
          <w:t>59</w:t>
        </w:r>
      </w:ins>
      <w:del w:author="Radulovic, Nicole" w:date="2022-10-20T14:39:00Z" w:id="994059359">
        <w:r w:rsidRPr="184412FC" w:rsidDel="004E5C74">
          <w:rPr>
            <w:highlight w:val="yellow"/>
          </w:rPr>
          <w:delText>35</w:delText>
        </w:r>
      </w:del>
      <w:del w:author="Radulovic, Nicole" w:date="2022-11-09T10:23:00Z" w:id="1080422942">
        <w:r w:rsidRPr="184412FC" w:rsidDel="004E5C74">
          <w:rPr>
            <w:highlight w:val="yellow"/>
          </w:rPr>
          <w:delText>02935</w:delText>
        </w:r>
      </w:del>
      <w:r w:rsidRPr="184412FC" w:rsidR="004E5C74">
        <w:rPr>
          <w:highlight w:val="yellow"/>
        </w:rPr>
        <w:t xml:space="preserve"> – </w:t>
      </w:r>
      <w:del w:author="Liam Sykes" w:date="2022-11-24T11:33:00Z" w:id="306642047">
        <w:r w:rsidRPr="184412FC" w:rsidDel="004E5C74">
          <w:rPr>
            <w:highlight w:val="yellow"/>
          </w:rPr>
          <w:delText xml:space="preserve">Gravity Sewer </w:delText>
        </w:r>
      </w:del>
      <w:r w:rsidRPr="184412FC" w:rsidR="004E5C74">
        <w:rPr>
          <w:highlight w:val="yellow"/>
        </w:rPr>
        <w:t>CCTV Inspection Requirements</w:t>
      </w:r>
      <w:r w:rsidR="004E5C74">
        <w:rPr/>
        <w:t>.</w:t>
      </w:r>
      <w:commentRangeEnd w:id="241"/>
      <w:r>
        <w:rPr>
          <w:rStyle w:val="CommentReference"/>
        </w:rPr>
        <w:commentReference w:id="241"/>
      </w:r>
      <w:commentRangeEnd w:id="232621401"/>
      <w:r>
        <w:rPr>
          <w:rStyle w:val="CommentReference"/>
        </w:rPr>
        <w:commentReference w:id="232621401"/>
      </w:r>
    </w:p>
    <w:p w:rsidRPr="00130B70" w:rsidR="000E4A18" w:rsidP="000E4A18" w:rsidRDefault="000E4A18" w14:paraId="4B88AB2F" w14:textId="77777777">
      <w:pPr>
        <w:pStyle w:val="Heading2"/>
        <w:numPr>
          <w:ilvl w:val="1"/>
          <w:numId w:val="3"/>
        </w:numPr>
      </w:pPr>
      <w:r w:rsidRPr="00130B70">
        <w:t>Basis of Payment</w:t>
      </w:r>
    </w:p>
    <w:p w:rsidR="000E4A18" w:rsidP="000E4A18" w:rsidRDefault="000E4A18" w14:paraId="0D42EB85" w14:textId="77777777">
      <w:pPr>
        <w:pStyle w:val="Heading3"/>
      </w:pPr>
      <w:r w:rsidRPr="00AD2F36">
        <w:t xml:space="preserve">Payment shall include full compensation for all </w:t>
      </w:r>
      <w:proofErr w:type="spellStart"/>
      <w:r w:rsidRPr="00AD2F36">
        <w:t>labour</w:t>
      </w:r>
      <w:proofErr w:type="spellEnd"/>
      <w:r w:rsidRPr="00AD2F36">
        <w:t>, materials and equipment required to complete the Work as specified in the Contract Documents.</w:t>
      </w:r>
    </w:p>
    <w:p w:rsidR="000E4A18" w:rsidP="000E4A18" w:rsidRDefault="000E4A18" w14:paraId="5B51F6D3" w14:textId="6FA166DA">
      <w:pPr>
        <w:pStyle w:val="Heading3"/>
      </w:pPr>
      <w:r>
        <w:t>Payment at the Contract unit prices shall be compensation in full for the supply of all materials and the performance of all Work to completely install the sewer to the satisfaction of the Consultant.</w:t>
      </w:r>
    </w:p>
    <w:p w:rsidR="000E4A18" w:rsidP="00B93581" w:rsidRDefault="000E4A18" w14:paraId="1DF39ECD" w14:textId="77777777"/>
    <w:p w:rsidR="000E4A18" w:rsidP="000E4A18" w:rsidRDefault="000E4A18" w14:paraId="0E5D482C" w14:textId="72BE3B63">
      <w:pPr>
        <w:ind w:left="720"/>
      </w:pPr>
      <w:commentRangeStart w:id="247"/>
      <w:r w:rsidRPr="0015549E">
        <w:t xml:space="preserve">Item </w:t>
      </w:r>
      <w:r w:rsidRPr="000E4A18">
        <w:rPr>
          <w:highlight w:val="yellow"/>
        </w:rPr>
        <w:t xml:space="preserve">[ </w:t>
      </w:r>
      <w:proofErr w:type="gramStart"/>
      <w:r w:rsidRPr="000E4A18">
        <w:rPr>
          <w:highlight w:val="yellow"/>
        </w:rPr>
        <w:t xml:space="preserve">  ]</w:t>
      </w:r>
      <w:proofErr w:type="gramEnd"/>
      <w:r>
        <w:tab/>
      </w:r>
      <w:r w:rsidRPr="004E5C74">
        <w:rPr>
          <w:highlight w:val="yellow"/>
        </w:rPr>
        <w:t>[size]</w:t>
      </w:r>
      <w:r>
        <w:t xml:space="preserve">, </w:t>
      </w:r>
      <w:r w:rsidRPr="004E5C74">
        <w:rPr>
          <w:highlight w:val="yellow"/>
        </w:rPr>
        <w:t>[type]</w:t>
      </w:r>
      <w:r>
        <w:t xml:space="preserve">, </w:t>
      </w:r>
      <w:r w:rsidRPr="004E5C74">
        <w:rPr>
          <w:highlight w:val="yellow"/>
        </w:rPr>
        <w:t>[class]</w:t>
      </w:r>
      <w:r>
        <w:t xml:space="preserve"> Pipe Sewers</w:t>
      </w:r>
      <w:r w:rsidR="00FF0992">
        <w:t xml:space="preserve"> from </w:t>
      </w:r>
      <w:r w:rsidRPr="00151AE7" w:rsidR="00FF0992">
        <w:rPr>
          <w:highlight w:val="yellow"/>
        </w:rPr>
        <w:t>MHXX</w:t>
      </w:r>
      <w:r w:rsidR="00FF0992">
        <w:t xml:space="preserve"> to </w:t>
      </w:r>
      <w:r w:rsidRPr="00151AE7" w:rsidR="00FF0992">
        <w:rPr>
          <w:highlight w:val="yellow"/>
        </w:rPr>
        <w:t>MHXX</w:t>
      </w:r>
      <w:r>
        <w:t xml:space="preserve"> </w:t>
      </w:r>
    </w:p>
    <w:p w:rsidR="000E4A18" w:rsidP="000E4A18" w:rsidRDefault="000E4A18" w14:paraId="2AD0B13D" w14:textId="06D2E917">
      <w:pPr>
        <w:ind w:left="720"/>
      </w:pPr>
      <w:r>
        <w:t xml:space="preserve">Item </w:t>
      </w:r>
      <w:r w:rsidRPr="000E4A18">
        <w:rPr>
          <w:highlight w:val="yellow"/>
        </w:rPr>
        <w:t xml:space="preserve">[ </w:t>
      </w:r>
      <w:proofErr w:type="gramStart"/>
      <w:r w:rsidRPr="000E4A18">
        <w:rPr>
          <w:highlight w:val="yellow"/>
        </w:rPr>
        <w:t xml:space="preserve">  ]</w:t>
      </w:r>
      <w:proofErr w:type="gramEnd"/>
      <w:r>
        <w:tab/>
      </w:r>
      <w:r w:rsidR="00972F64">
        <w:t>Trench Plugs</w:t>
      </w:r>
      <w:r>
        <w:t xml:space="preserve"> </w:t>
      </w:r>
    </w:p>
    <w:p w:rsidR="000E4A18" w:rsidP="000E4A18" w:rsidRDefault="000E4A18" w14:paraId="232C4CBA" w14:textId="77777777">
      <w:pPr>
        <w:ind w:left="720"/>
      </w:pPr>
      <w:r>
        <w:t xml:space="preserve">Item </w:t>
      </w:r>
      <w:r w:rsidRPr="000E4A18">
        <w:rPr>
          <w:highlight w:val="yellow"/>
        </w:rPr>
        <w:t xml:space="preserve">[ </w:t>
      </w:r>
      <w:proofErr w:type="gramStart"/>
      <w:r w:rsidRPr="000E4A18">
        <w:rPr>
          <w:highlight w:val="yellow"/>
        </w:rPr>
        <w:t xml:space="preserve">  ]</w:t>
      </w:r>
      <w:proofErr w:type="gramEnd"/>
      <w:r>
        <w:tab/>
      </w:r>
      <w:r>
        <w:t>Continuity Testing of Tracer Wire</w:t>
      </w:r>
    </w:p>
    <w:p w:rsidR="000E4A18" w:rsidP="000E4A18" w:rsidRDefault="000E4A18" w14:paraId="6A466E69" w14:textId="044DF35D">
      <w:pPr>
        <w:ind w:left="720"/>
      </w:pPr>
      <w:r>
        <w:t xml:space="preserve">Item </w:t>
      </w:r>
      <w:r w:rsidRPr="000E4A18">
        <w:rPr>
          <w:highlight w:val="yellow"/>
        </w:rPr>
        <w:t xml:space="preserve">[ </w:t>
      </w:r>
      <w:proofErr w:type="gramStart"/>
      <w:r w:rsidRPr="000E4A18">
        <w:rPr>
          <w:highlight w:val="yellow"/>
        </w:rPr>
        <w:t xml:space="preserve">  ]</w:t>
      </w:r>
      <w:proofErr w:type="gramEnd"/>
      <w:r>
        <w:t xml:space="preserve"> </w:t>
      </w:r>
      <w:r>
        <w:tab/>
      </w:r>
      <w:r>
        <w:t>Connections to Existing Sewers</w:t>
      </w:r>
      <w:commentRangeEnd w:id="247"/>
      <w:r w:rsidR="00E800B6">
        <w:rPr>
          <w:rStyle w:val="CommentReference"/>
        </w:rPr>
        <w:commentReference w:id="247"/>
      </w:r>
    </w:p>
    <w:bookmarkEnd w:id="224"/>
    <w:p w:rsidRPr="00593E7E" w:rsidR="008F17A5" w:rsidP="00144E8A" w:rsidRDefault="37863389" w14:paraId="12DAD408" w14:textId="77777777">
      <w:pPr>
        <w:pStyle w:val="Heading1"/>
        <w:tabs>
          <w:tab w:val="clear" w:pos="720"/>
          <w:tab w:val="num" w:pos="2160"/>
        </w:tabs>
      </w:pPr>
      <w:r>
        <w:t>PRODUCTS</w:t>
      </w:r>
    </w:p>
    <w:p w:rsidR="00E45253" w:rsidP="0013698B" w:rsidRDefault="00A07089" w14:paraId="7004FA90" w14:textId="0B01B7FC">
      <w:r w:rsidRPr="00A07089">
        <w:t xml:space="preserve">For </w:t>
      </w:r>
      <w:r w:rsidR="000E4A18">
        <w:t>sanitary sewers</w:t>
      </w:r>
      <w:r w:rsidRPr="00A07089">
        <w:t>,</w:t>
      </w:r>
      <w:r>
        <w:rPr>
          <w:b/>
        </w:rPr>
        <w:t xml:space="preserve"> </w:t>
      </w:r>
      <w:r w:rsidRPr="00E45253" w:rsidR="00E45253">
        <w:rPr>
          <w:b/>
        </w:rPr>
        <w:t>OPSS</w:t>
      </w:r>
      <w:r w:rsidR="004E6A79">
        <w:rPr>
          <w:b/>
        </w:rPr>
        <w:t>.MUNI</w:t>
      </w:r>
      <w:r w:rsidRPr="00E45253" w:rsidR="00E45253">
        <w:rPr>
          <w:b/>
        </w:rPr>
        <w:t xml:space="preserve"> 4</w:t>
      </w:r>
      <w:r w:rsidR="0013698B">
        <w:rPr>
          <w:b/>
        </w:rPr>
        <w:t>10</w:t>
      </w:r>
      <w:r w:rsidR="00E45253">
        <w:t xml:space="preserve"> shall be followed with the following amendments: </w:t>
      </w:r>
    </w:p>
    <w:p w:rsidRPr="00151AE7" w:rsidR="00EE3A45" w:rsidP="0013698B" w:rsidRDefault="00EE3A45" w14:paraId="3027A231" w14:textId="194EB9C1">
      <w:pPr>
        <w:pStyle w:val="Heading2"/>
        <w:rPr>
          <w:b/>
        </w:rPr>
      </w:pPr>
      <w:r w:rsidRPr="00151AE7">
        <w:rPr>
          <w:b/>
        </w:rPr>
        <w:t>4</w:t>
      </w:r>
      <w:r w:rsidRPr="00151AE7" w:rsidR="002567FD">
        <w:rPr>
          <w:b/>
        </w:rPr>
        <w:t>10</w:t>
      </w:r>
      <w:r w:rsidRPr="00151AE7">
        <w:rPr>
          <w:b/>
        </w:rPr>
        <w:t>.05</w:t>
      </w:r>
      <w:r w:rsidRPr="00151AE7" w:rsidR="00821592">
        <w:rPr>
          <w:b/>
        </w:rPr>
        <w:t xml:space="preserve">.01 Pipe Materials </w:t>
      </w:r>
    </w:p>
    <w:p w:rsidR="00EE3A45" w:rsidP="0013698B" w:rsidRDefault="00EE3A45" w14:paraId="7B85FE00" w14:textId="5ABF6D2F">
      <w:pPr>
        <w:pStyle w:val="Heading3"/>
      </w:pPr>
      <w:r w:rsidRPr="00BF7B41">
        <w:rPr>
          <w:b/>
        </w:rPr>
        <w:t>4</w:t>
      </w:r>
      <w:r w:rsidR="00E86E8B">
        <w:rPr>
          <w:b/>
        </w:rPr>
        <w:t>10</w:t>
      </w:r>
      <w:r w:rsidRPr="00BF7B41">
        <w:rPr>
          <w:b/>
        </w:rPr>
        <w:t>.05.0</w:t>
      </w:r>
      <w:r w:rsidR="0013698B">
        <w:rPr>
          <w:b/>
        </w:rPr>
        <w:t xml:space="preserve">1.02 </w:t>
      </w:r>
      <w:r w:rsidRPr="00BF7B41">
        <w:rPr>
          <w:b/>
        </w:rPr>
        <w:t>Concrete Pipe</w:t>
      </w:r>
      <w:r>
        <w:t xml:space="preserve"> </w:t>
      </w:r>
      <w:r w:rsidRPr="00093987">
        <w:t>is amended by the addition of the following:</w:t>
      </w:r>
      <w:r w:rsidRPr="00742508">
        <w:t xml:space="preserve"> </w:t>
      </w:r>
    </w:p>
    <w:p w:rsidRPr="0013698B" w:rsidR="008D06F2" w:rsidP="0013698B" w:rsidRDefault="0025250B" w14:paraId="5E6E3BC9" w14:textId="7C38F105">
      <w:pPr>
        <w:pStyle w:val="Heading4"/>
      </w:pPr>
      <w:r w:rsidRPr="0013698B">
        <w:t xml:space="preserve">Pipe </w:t>
      </w:r>
      <w:r w:rsidR="0013698B">
        <w:t xml:space="preserve">material, </w:t>
      </w:r>
      <w:r w:rsidRPr="0013698B">
        <w:t xml:space="preserve">size and class shall be as specified </w:t>
      </w:r>
      <w:r w:rsidR="0013698B">
        <w:t>o</w:t>
      </w:r>
      <w:r w:rsidRPr="0013698B">
        <w:t>n the Contract Drawings.</w:t>
      </w:r>
      <w:r w:rsidRPr="0013698B" w:rsidR="00F45CA6">
        <w:t xml:space="preserve">  Pipe class may be increased as required based on the manufacturers design calculations and layout</w:t>
      </w:r>
      <w:r w:rsidR="00846DDF">
        <w:t xml:space="preserve">, </w:t>
      </w:r>
      <w:r w:rsidR="0010337B">
        <w:t>or the</w:t>
      </w:r>
      <w:r w:rsidR="00846DDF">
        <w:t xml:space="preserve"> Contractors shoring and trench design.</w:t>
      </w:r>
    </w:p>
    <w:p w:rsidR="0013698B" w:rsidP="0013698B" w:rsidRDefault="0013698B" w14:paraId="1446954D" w14:textId="77C3A879">
      <w:pPr>
        <w:pStyle w:val="Heading4"/>
      </w:pPr>
      <w:r>
        <w:t xml:space="preserve">Reinforced circular concrete pipe and fittings: in accordance with </w:t>
      </w:r>
      <w:del w:author="Khurram Afzal" w:date="2022-04-19T01:22:00Z" w:id="248">
        <w:r w:rsidRPr="00E800B6" w:rsidDel="004856A1">
          <w:rPr>
            <w:rPrChange w:author="Radulovic, Nicole" w:date="2022-11-09T10:23:00Z" w:id="249">
              <w:rPr>
                <w:highlight w:val="yellow"/>
              </w:rPr>
            </w:rPrChange>
          </w:rPr>
          <w:delText>[</w:delText>
        </w:r>
      </w:del>
      <w:r w:rsidRPr="00E800B6">
        <w:rPr>
          <w:rPrChange w:author="Radulovic, Nicole" w:date="2022-11-09T10:23:00Z" w:id="250">
            <w:rPr>
              <w:highlight w:val="yellow"/>
            </w:rPr>
          </w:rPrChange>
        </w:rPr>
        <w:t>CAN/CSA A257 Series</w:t>
      </w:r>
      <w:del w:author="Khurram Afzal" w:date="2022-04-19T01:22:00Z" w:id="251">
        <w:r w:rsidRPr="00E800B6" w:rsidDel="004856A1">
          <w:rPr>
            <w:rPrChange w:author="Radulovic, Nicole" w:date="2022-11-09T10:23:00Z" w:id="252">
              <w:rPr>
                <w:highlight w:val="yellow"/>
              </w:rPr>
            </w:rPrChange>
          </w:rPr>
          <w:delText>]</w:delText>
        </w:r>
      </w:del>
      <w:del w:author="Khurram Afzal" w:date="2022-04-19T01:23:00Z" w:id="253">
        <w:r w:rsidDel="004856A1">
          <w:delText xml:space="preserve"> </w:delText>
        </w:r>
        <w:r w:rsidRPr="00151AE7" w:rsidDel="004856A1">
          <w:rPr>
            <w:highlight w:val="yellow"/>
          </w:rPr>
          <w:delText>[ASTM C76]</w:delText>
        </w:r>
        <w:r w:rsidDel="004856A1">
          <w:delText>, diameter, strength classification</w:delText>
        </w:r>
      </w:del>
      <w:r>
        <w:t xml:space="preserve"> as indicated on the Contract Drawings, designed for flexible rubber gasket joints in accordance with </w:t>
      </w:r>
      <w:commentRangeStart w:id="254"/>
      <w:commentRangeStart w:id="255"/>
      <w:del w:author="Liam Sykes" w:date="2022-11-24T11:34:00Z" w:id="256">
        <w:r w:rsidRPr="00151AE7" w:rsidDel="00772270">
          <w:rPr>
            <w:highlight w:val="yellow"/>
          </w:rPr>
          <w:delText>[CAN/</w:delText>
        </w:r>
      </w:del>
      <w:r w:rsidRPr="00151AE7">
        <w:rPr>
          <w:highlight w:val="yellow"/>
        </w:rPr>
        <w:t>CSA A257 Series</w:t>
      </w:r>
      <w:del w:author="Liam Sykes" w:date="2022-11-24T11:34:00Z" w:id="257">
        <w:r w:rsidRPr="00151AE7" w:rsidDel="00772270">
          <w:rPr>
            <w:highlight w:val="yellow"/>
          </w:rPr>
          <w:delText>]</w:delText>
        </w:r>
        <w:r w:rsidDel="00772270">
          <w:delText xml:space="preserve"> </w:delText>
        </w:r>
        <w:r w:rsidRPr="00151AE7" w:rsidDel="00772270">
          <w:rPr>
            <w:highlight w:val="yellow"/>
          </w:rPr>
          <w:delText>[ASTM C443]</w:delText>
        </w:r>
      </w:del>
      <w:r>
        <w:t>.</w:t>
      </w:r>
      <w:commentRangeEnd w:id="254"/>
      <w:r w:rsidR="00E800B6">
        <w:rPr>
          <w:rStyle w:val="CommentReference"/>
          <w:rFonts w:cs="Times New Roman"/>
        </w:rPr>
        <w:commentReference w:id="254"/>
      </w:r>
      <w:commentRangeEnd w:id="255"/>
      <w:r w:rsidR="00772270">
        <w:rPr>
          <w:rStyle w:val="CommentReference"/>
          <w:rFonts w:cs="Times New Roman"/>
        </w:rPr>
        <w:commentReference w:id="255"/>
      </w:r>
    </w:p>
    <w:p w:rsidR="0013698B" w:rsidP="0013698B" w:rsidRDefault="0013698B" w14:paraId="72DA68F0" w14:textId="2F835573">
      <w:pPr>
        <w:pStyle w:val="Heading4"/>
      </w:pPr>
      <w:r>
        <w:t>Unless otherwise shown on the Contract Drawings, provide</w:t>
      </w:r>
      <w:r w:rsidRPr="00EC725C">
        <w:t xml:space="preserve"> </w:t>
      </w:r>
      <w:r w:rsidRPr="00151AE7" w:rsidR="00FF0992">
        <w:t>additional</w:t>
      </w:r>
      <w:r w:rsidRPr="00EC725C">
        <w:t xml:space="preserve"> </w:t>
      </w:r>
      <w:r>
        <w:t>requirements as follows:</w:t>
      </w:r>
    </w:p>
    <w:p w:rsidR="0013698B" w:rsidP="00E86E8B" w:rsidRDefault="0013698B" w14:paraId="40528503" w14:textId="4E96B8BE">
      <w:pPr>
        <w:pStyle w:val="Heading5"/>
      </w:pPr>
      <w:r>
        <w:t xml:space="preserve">Lifting </w:t>
      </w:r>
      <w:r w:rsidR="00A87540">
        <w:t>Holes and Anchors</w:t>
      </w:r>
      <w:r>
        <w:t>:</w:t>
      </w:r>
    </w:p>
    <w:p w:rsidR="0013698B" w:rsidP="00E86E8B" w:rsidRDefault="0013698B" w14:paraId="38C587FA" w14:textId="77777777">
      <w:pPr>
        <w:pStyle w:val="Heading6"/>
      </w:pPr>
      <w:r>
        <w:t>Pipe 900 mm and less in diameter - no lifting holes.</w:t>
      </w:r>
    </w:p>
    <w:p w:rsidR="0013698B" w:rsidP="00E86E8B" w:rsidRDefault="0013698B" w14:paraId="0CFE4B07" w14:textId="77777777">
      <w:pPr>
        <w:pStyle w:val="Heading6"/>
      </w:pPr>
      <w:r>
        <w:lastRenderedPageBreak/>
        <w:t>Pipe greater than 900 mm in diameter - lifting holes are not to exceed two in a piece of pipe.</w:t>
      </w:r>
    </w:p>
    <w:p w:rsidR="0013698B" w:rsidP="00E86E8B" w:rsidRDefault="0013698B" w14:paraId="129110C8" w14:textId="77777777">
      <w:pPr>
        <w:pStyle w:val="Heading6"/>
      </w:pPr>
      <w:r>
        <w:t>Lift holes are to be grouted with non-shrink grout after installation.</w:t>
      </w:r>
    </w:p>
    <w:p w:rsidR="00E86E8B" w:rsidP="00E86E8B" w:rsidRDefault="0013698B" w14:paraId="6F3C413B" w14:textId="77777777">
      <w:pPr>
        <w:pStyle w:val="Heading4"/>
      </w:pPr>
      <w:r>
        <w:t>Pre-stressed Concrete Pressure Pipe and Fittings: in accordance with AWWA C301 (class as noted on the Contract Drawings).</w:t>
      </w:r>
    </w:p>
    <w:p w:rsidR="00E86E8B" w:rsidP="00E86E8B" w:rsidRDefault="0013698B" w14:paraId="53B82A79" w14:textId="77777777">
      <w:pPr>
        <w:pStyle w:val="Heading5"/>
      </w:pPr>
      <w:r>
        <w:t>Approved Suppliers:</w:t>
      </w:r>
    </w:p>
    <w:p w:rsidR="00E86E8B" w:rsidP="00E86E8B" w:rsidRDefault="0013698B" w14:paraId="6BFF4F2D" w14:textId="77777777">
      <w:pPr>
        <w:pStyle w:val="Heading6"/>
      </w:pPr>
      <w:r>
        <w:t>DECAST Ltd.</w:t>
      </w:r>
    </w:p>
    <w:p w:rsidR="00E86E8B" w:rsidP="00961045" w:rsidRDefault="0013698B" w14:paraId="1693126C" w14:textId="77777777">
      <w:pPr>
        <w:pStyle w:val="Heading6"/>
      </w:pPr>
      <w:r>
        <w:t>Forterra Pipe and Precast</w:t>
      </w:r>
      <w:r w:rsidR="00E86E8B">
        <w:t>.</w:t>
      </w:r>
    </w:p>
    <w:p w:rsidR="0013698B" w:rsidP="00961045" w:rsidRDefault="0013698B" w14:paraId="29F48968" w14:textId="5B779B71">
      <w:pPr>
        <w:pStyle w:val="Heading6"/>
      </w:pPr>
      <w:r>
        <w:t>Or Equivalent.</w:t>
      </w:r>
    </w:p>
    <w:p w:rsidR="0013698B" w:rsidP="0013698B" w:rsidRDefault="0013698B" w14:paraId="25482E1A" w14:textId="72A2E209">
      <w:pPr>
        <w:pStyle w:val="Heading4"/>
      </w:pPr>
      <w:r>
        <w:t xml:space="preserve">Reinforced Concrete Pressure Pipe – </w:t>
      </w:r>
      <w:proofErr w:type="gramStart"/>
      <w:r>
        <w:t>Non Cylinder</w:t>
      </w:r>
      <w:proofErr w:type="gramEnd"/>
      <w:r>
        <w:t xml:space="preserve"> Type: in accordance with AWWA C302 (class as noted on the Contract Drawings).</w:t>
      </w:r>
    </w:p>
    <w:p w:rsidRPr="00A809EE" w:rsidR="00A809EE" w:rsidP="00A809EE" w:rsidRDefault="00A809EE" w14:paraId="05ADD2F2" w14:textId="487FC71B">
      <w:pPr>
        <w:pStyle w:val="Heading4"/>
      </w:pPr>
      <w:r w:rsidRPr="00A809EE">
        <w:t xml:space="preserve">The concrete pressure pipe manufacturer shall provide a comprehensive set of final shop drawings for all materials provided through the completion of the Work.  The set shall be marked “Final” in the version table.  The set shall include final closures and connections to existing </w:t>
      </w:r>
      <w:r w:rsidR="0010337B">
        <w:t>sewers</w:t>
      </w:r>
      <w:r w:rsidRPr="00A809EE">
        <w:t>.</w:t>
      </w:r>
    </w:p>
    <w:p w:rsidRPr="00093987" w:rsidR="00E86E8B" w:rsidP="00324B20" w:rsidRDefault="00E86E8B" w14:paraId="7A9A09B9" w14:textId="6A74BB85">
      <w:pPr>
        <w:pStyle w:val="Heading3"/>
      </w:pPr>
      <w:r w:rsidRPr="00E86E8B">
        <w:rPr>
          <w:b/>
        </w:rPr>
        <w:t>4</w:t>
      </w:r>
      <w:r w:rsidR="00905E22">
        <w:rPr>
          <w:b/>
        </w:rPr>
        <w:t>10</w:t>
      </w:r>
      <w:r w:rsidRPr="00E86E8B">
        <w:rPr>
          <w:b/>
        </w:rPr>
        <w:t>.05.0</w:t>
      </w:r>
      <w:r>
        <w:rPr>
          <w:b/>
        </w:rPr>
        <w:t>1.04</w:t>
      </w:r>
      <w:r w:rsidRPr="00E86E8B">
        <w:rPr>
          <w:b/>
        </w:rPr>
        <w:t xml:space="preserve"> Poly</w:t>
      </w:r>
      <w:r>
        <w:rPr>
          <w:b/>
        </w:rPr>
        <w:t>ethylene Pipe Products</w:t>
      </w:r>
      <w:r w:rsidRPr="00204FB0">
        <w:t xml:space="preserve"> </w:t>
      </w:r>
      <w:r w:rsidRPr="00093987">
        <w:t xml:space="preserve">is amended by the addition of the following: </w:t>
      </w:r>
    </w:p>
    <w:p w:rsidR="00E86E8B" w:rsidP="00E86E8B" w:rsidRDefault="00E86E8B" w14:paraId="0273FB91" w14:textId="00E4A564">
      <w:pPr>
        <w:pStyle w:val="Heading4"/>
        <w:numPr>
          <w:ilvl w:val="3"/>
          <w:numId w:val="42"/>
        </w:numPr>
      </w:pPr>
      <w:r w:rsidRPr="00E86E8B">
        <w:t xml:space="preserve">The pipe diameter, stiffness, material, and type of all </w:t>
      </w:r>
      <w:r w:rsidR="00A87540">
        <w:t xml:space="preserve">polyethylene </w:t>
      </w:r>
      <w:r w:rsidRPr="00E86E8B">
        <w:t>pipe products shall be as specified in the Contract Drawings.</w:t>
      </w:r>
    </w:p>
    <w:p w:rsidRPr="00093987" w:rsidR="00204FB0" w:rsidP="00E86E8B" w:rsidRDefault="00204FB0" w14:paraId="0C17ADC5" w14:textId="6C5A351B">
      <w:pPr>
        <w:pStyle w:val="Heading3"/>
      </w:pPr>
      <w:r w:rsidRPr="00BF7B41">
        <w:rPr>
          <w:b/>
        </w:rPr>
        <w:t>41</w:t>
      </w:r>
      <w:r w:rsidR="00E86E8B">
        <w:rPr>
          <w:b/>
        </w:rPr>
        <w:t>0</w:t>
      </w:r>
      <w:r w:rsidRPr="00BF7B41">
        <w:rPr>
          <w:b/>
        </w:rPr>
        <w:t>.05.0</w:t>
      </w:r>
      <w:r w:rsidR="00E86E8B">
        <w:rPr>
          <w:b/>
        </w:rPr>
        <w:t>1</w:t>
      </w:r>
      <w:r w:rsidRPr="00BF7B41" w:rsidR="00A06F79">
        <w:rPr>
          <w:b/>
        </w:rPr>
        <w:t>.0</w:t>
      </w:r>
      <w:r w:rsidR="00E86E8B">
        <w:rPr>
          <w:b/>
        </w:rPr>
        <w:t>5</w:t>
      </w:r>
      <w:r w:rsidRPr="00BF7B41">
        <w:rPr>
          <w:b/>
        </w:rPr>
        <w:t xml:space="preserve"> Polyvinyl Chloride Pipe</w:t>
      </w:r>
      <w:r w:rsidRPr="00204FB0">
        <w:t xml:space="preserve"> </w:t>
      </w:r>
      <w:r w:rsidRPr="00093987">
        <w:t xml:space="preserve">is amended by the addition of the following: </w:t>
      </w:r>
    </w:p>
    <w:p w:rsidR="00E86E8B" w:rsidP="00E86E8B" w:rsidRDefault="00E86E8B" w14:paraId="141FF45B" w14:textId="5E7F879F">
      <w:pPr>
        <w:pStyle w:val="Heading4"/>
        <w:numPr>
          <w:ilvl w:val="3"/>
          <w:numId w:val="42"/>
        </w:numPr>
      </w:pPr>
      <w:r w:rsidRPr="00E86E8B">
        <w:t>The pipe diameter, stiffness, material, and type of all polyvinyl chloride</w:t>
      </w:r>
      <w:r w:rsidR="004B4C95">
        <w:t xml:space="preserve"> </w:t>
      </w:r>
      <w:r w:rsidRPr="00E86E8B">
        <w:t>pipe products shall be as specified in the Contract Drawings.</w:t>
      </w:r>
    </w:p>
    <w:p w:rsidR="00E86E8B" w:rsidP="00E86E8B" w:rsidRDefault="00E86E8B" w14:paraId="1752526E" w14:textId="1B4ADFB2">
      <w:pPr>
        <w:pStyle w:val="Heading4"/>
        <w:numPr>
          <w:ilvl w:val="3"/>
          <w:numId w:val="42"/>
        </w:numPr>
      </w:pPr>
      <w:r>
        <w:t xml:space="preserve">Standard Dimensional Ratio (SDR): </w:t>
      </w:r>
      <w:r w:rsidR="00972F64">
        <w:t>18</w:t>
      </w:r>
      <w:r>
        <w:t xml:space="preserve"> unless otherwise shown on the Contract Drawings</w:t>
      </w:r>
    </w:p>
    <w:p w:rsidRPr="00093987" w:rsidR="00E86E8B" w:rsidP="00E86E8B" w:rsidRDefault="00E86E8B" w14:paraId="63C0865B" w14:textId="61AAF703">
      <w:pPr>
        <w:pStyle w:val="Heading3"/>
      </w:pPr>
      <w:r w:rsidRPr="00BF7B41">
        <w:rPr>
          <w:b/>
        </w:rPr>
        <w:t>41</w:t>
      </w:r>
      <w:r>
        <w:rPr>
          <w:b/>
        </w:rPr>
        <w:t>0</w:t>
      </w:r>
      <w:r w:rsidRPr="00BF7B41">
        <w:rPr>
          <w:b/>
        </w:rPr>
        <w:t>.05.0</w:t>
      </w:r>
      <w:r>
        <w:rPr>
          <w:b/>
        </w:rPr>
        <w:t>1</w:t>
      </w:r>
      <w:r w:rsidRPr="00BF7B41">
        <w:rPr>
          <w:b/>
        </w:rPr>
        <w:t>.0</w:t>
      </w:r>
      <w:r>
        <w:rPr>
          <w:b/>
        </w:rPr>
        <w:t>6</w:t>
      </w:r>
      <w:r w:rsidRPr="00BF7B41">
        <w:rPr>
          <w:b/>
        </w:rPr>
        <w:t xml:space="preserve"> Poly</w:t>
      </w:r>
      <w:r>
        <w:rPr>
          <w:b/>
        </w:rPr>
        <w:t xml:space="preserve">propylene Plastic Pipe Products </w:t>
      </w:r>
      <w:r>
        <w:rPr>
          <w:bCs/>
        </w:rPr>
        <w:t>i</w:t>
      </w:r>
      <w:r w:rsidRPr="00093987">
        <w:t xml:space="preserve">s amended by the addition of the following: </w:t>
      </w:r>
    </w:p>
    <w:p w:rsidR="00E86E8B" w:rsidP="00E86E8B" w:rsidRDefault="00E86E8B" w14:paraId="19EC7B3D" w14:textId="2274653D">
      <w:pPr>
        <w:pStyle w:val="Heading4"/>
        <w:numPr>
          <w:ilvl w:val="3"/>
          <w:numId w:val="42"/>
        </w:numPr>
      </w:pPr>
      <w:r w:rsidRPr="00E86E8B">
        <w:t>The pipe diameter, stiffness, material, and type of all poly</w:t>
      </w:r>
      <w:r w:rsidR="00BB3976">
        <w:t>propylene</w:t>
      </w:r>
      <w:r w:rsidRPr="00E86E8B">
        <w:t xml:space="preserve"> plastic pipe products shall be as specified in the Contract Drawings.</w:t>
      </w:r>
    </w:p>
    <w:p w:rsidRPr="00093987" w:rsidR="002567FD" w:rsidP="00151AE7" w:rsidRDefault="00E86E8B" w14:paraId="53F62675" w14:textId="77777777">
      <w:pPr>
        <w:pStyle w:val="Heading2"/>
      </w:pPr>
      <w:r w:rsidRPr="002567FD">
        <w:rPr>
          <w:b/>
          <w:bCs/>
        </w:rPr>
        <w:t>410.05.02 Mortar</w:t>
      </w:r>
      <w:r w:rsidR="002567FD">
        <w:rPr>
          <w:b/>
          <w:bCs/>
        </w:rPr>
        <w:t xml:space="preserve"> </w:t>
      </w:r>
      <w:r w:rsidR="002567FD">
        <w:rPr>
          <w:bCs/>
        </w:rPr>
        <w:t>i</w:t>
      </w:r>
      <w:r w:rsidRPr="00093987" w:rsidR="002567FD">
        <w:t xml:space="preserve">s amended by the addition of the following: </w:t>
      </w:r>
    </w:p>
    <w:p w:rsidRPr="008427FB" w:rsidR="00E86E8B" w:rsidP="00151AE7" w:rsidRDefault="00E86E8B" w14:paraId="4071F438" w14:textId="27D64649">
      <w:pPr>
        <w:pStyle w:val="Heading3"/>
      </w:pPr>
      <w:r w:rsidRPr="008427FB">
        <w:t xml:space="preserve">Portland cement: in accordance with </w:t>
      </w:r>
      <w:commentRangeStart w:id="258"/>
      <w:commentRangeStart w:id="259"/>
      <w:del w:author="Liam Sykes" w:date="2022-11-24T11:35:00Z" w:id="260">
        <w:r w:rsidRPr="002D1472" w:rsidDel="000D41CD">
          <w:rPr>
            <w:highlight w:val="yellow"/>
          </w:rPr>
          <w:delText>[</w:delText>
        </w:r>
      </w:del>
      <w:r w:rsidRPr="00544AFE">
        <w:rPr>
          <w:highlight w:val="yellow"/>
          <w:shd w:val="clear" w:color="auto" w:fill="D9D9D9"/>
        </w:rPr>
        <w:t>CAN/CSA A</w:t>
      </w:r>
      <w:r>
        <w:rPr>
          <w:highlight w:val="yellow"/>
          <w:shd w:val="clear" w:color="auto" w:fill="D9D9D9"/>
        </w:rPr>
        <w:t>3000</w:t>
      </w:r>
      <w:del w:author="Liam Sykes" w:date="2022-11-24T11:35:00Z" w:id="261">
        <w:r w:rsidRPr="00544AFE" w:rsidDel="006829BD">
          <w:rPr>
            <w:highlight w:val="yellow"/>
            <w:shd w:val="clear" w:color="auto" w:fill="D9D9D9"/>
          </w:rPr>
          <w:delText>, (normal type (10)</w:delText>
        </w:r>
        <w:r w:rsidRPr="00544AFE" w:rsidDel="006829BD">
          <w:rPr>
            <w:highlight w:val="yellow"/>
          </w:rPr>
          <w:delText>)</w:delText>
        </w:r>
        <w:r w:rsidDel="006829BD" w:rsidR="0052730E">
          <w:rPr>
            <w:highlight w:val="yellow"/>
          </w:rPr>
          <w:delText xml:space="preserve"> If special mortars </w:delText>
        </w:r>
        <w:r w:rsidDel="006829BD" w:rsidR="007E13F2">
          <w:rPr>
            <w:highlight w:val="yellow"/>
          </w:rPr>
          <w:delText xml:space="preserve">or bonding additives </w:delText>
        </w:r>
        <w:r w:rsidDel="006829BD" w:rsidR="0052730E">
          <w:rPr>
            <w:highlight w:val="yellow"/>
          </w:rPr>
          <w:delText>are required for lined materials or microbial induced corrosion protection, specify the mortar requirements</w:delText>
        </w:r>
      </w:del>
      <w:r w:rsidRPr="002D1472">
        <w:rPr>
          <w:highlight w:val="yellow"/>
        </w:rPr>
        <w:t>]</w:t>
      </w:r>
      <w:r w:rsidRPr="008427FB">
        <w:t>.</w:t>
      </w:r>
      <w:commentRangeEnd w:id="258"/>
      <w:r w:rsidR="00E800B6">
        <w:rPr>
          <w:rStyle w:val="CommentReference"/>
        </w:rPr>
        <w:commentReference w:id="258"/>
      </w:r>
      <w:commentRangeEnd w:id="259"/>
      <w:r w:rsidR="000D41CD">
        <w:rPr>
          <w:rStyle w:val="CommentReference"/>
        </w:rPr>
        <w:commentReference w:id="259"/>
      </w:r>
    </w:p>
    <w:p w:rsidR="00E86E8B" w:rsidP="00151AE7" w:rsidRDefault="00E86E8B" w14:paraId="6EB2ECD2" w14:textId="11B7BECF">
      <w:pPr>
        <w:pStyle w:val="Heading3"/>
      </w:pPr>
      <w:r w:rsidRPr="008427FB">
        <w:t xml:space="preserve">Mix mortar one part by volume of cement to two parts of clean, sharp, sand mixed dry. Add only a </w:t>
      </w:r>
      <w:proofErr w:type="gramStart"/>
      <w:r w:rsidRPr="008427FB">
        <w:t>sufficient amount of</w:t>
      </w:r>
      <w:proofErr w:type="gramEnd"/>
      <w:r w:rsidRPr="008427FB">
        <w:t xml:space="preserve"> water after mixing to give optimum consistency for placement.  Do not use additives.</w:t>
      </w:r>
    </w:p>
    <w:p w:rsidR="004B4C95" w:rsidP="00151AE7" w:rsidRDefault="004B4C95" w14:paraId="0EFC739B" w14:textId="53C861BE">
      <w:pPr>
        <w:pStyle w:val="Heading2"/>
      </w:pPr>
      <w:r w:rsidRPr="004B4C95">
        <w:rPr>
          <w:b/>
          <w:bCs/>
        </w:rPr>
        <w:t>410.05.04 Concrete</w:t>
      </w:r>
      <w:r>
        <w:t xml:space="preserve"> is deleted and replaced with the following:</w:t>
      </w:r>
    </w:p>
    <w:p w:rsidR="004B4C95" w:rsidP="00151AE7" w:rsidRDefault="004B4C95" w14:paraId="5494D931" w14:textId="5F608EBF">
      <w:pPr>
        <w:pStyle w:val="Heading3"/>
      </w:pPr>
      <w:r w:rsidRPr="008427FB">
        <w:t xml:space="preserve">Concrete mixes and materials for cradles, encasement and supports in accordance with </w:t>
      </w:r>
      <w:r w:rsidRPr="00F91ED7">
        <w:t xml:space="preserve">Section 03300 </w:t>
      </w:r>
      <w:r w:rsidRPr="00F91ED7" w:rsidR="00BD7D1E">
        <w:rPr>
          <w:rPrChange w:author="Liam Sykes" w:date="2022-11-24T11:37:00Z" w:id="262">
            <w:rPr>
              <w:highlight w:val="yellow"/>
            </w:rPr>
          </w:rPrChange>
        </w:rPr>
        <w:t>–</w:t>
      </w:r>
      <w:r w:rsidRPr="00F91ED7">
        <w:t xml:space="preserve"> Cast</w:t>
      </w:r>
      <w:r w:rsidRPr="00F91ED7" w:rsidR="00BD7D1E">
        <w:rPr>
          <w:rPrChange w:author="Liam Sykes" w:date="2022-11-24T11:37:00Z" w:id="263">
            <w:rPr>
              <w:highlight w:val="yellow"/>
            </w:rPr>
          </w:rPrChange>
        </w:rPr>
        <w:t xml:space="preserve"> </w:t>
      </w:r>
      <w:r w:rsidRPr="00F91ED7">
        <w:t>in Place Concrete.</w:t>
      </w:r>
    </w:p>
    <w:p w:rsidRPr="00964F02" w:rsidR="00964F02" w:rsidP="00151AE7" w:rsidRDefault="00964F02" w14:paraId="2D83EE0B" w14:textId="665CAA20">
      <w:pPr>
        <w:pStyle w:val="Heading3"/>
      </w:pPr>
      <w:r w:rsidRPr="00964F02">
        <w:t>Position pipe on concrete blocks to facilitate the placing of concrete. When necessary, rigidly anchor or weight pipe to prevent flotation when concrete is placed.</w:t>
      </w:r>
    </w:p>
    <w:p w:rsidRPr="0075304D" w:rsidR="00964F02" w:rsidP="00151AE7" w:rsidRDefault="00964F02" w14:paraId="186304D1" w14:textId="77777777">
      <w:pPr>
        <w:pStyle w:val="Heading3"/>
      </w:pPr>
      <w:r w:rsidRPr="00964F02">
        <w:lastRenderedPageBreak/>
        <w:t xml:space="preserve">Do not backfill over concrete </w:t>
      </w:r>
      <w:commentRangeStart w:id="264"/>
      <w:commentRangeStart w:id="265"/>
      <w:r w:rsidRPr="0075304D">
        <w:t>within 24 hours after placing.</w:t>
      </w:r>
      <w:commentRangeEnd w:id="264"/>
      <w:r w:rsidRPr="0075304D" w:rsidR="00E800B6">
        <w:rPr>
          <w:rStyle w:val="CommentReference"/>
        </w:rPr>
        <w:commentReference w:id="264"/>
      </w:r>
      <w:commentRangeEnd w:id="265"/>
      <w:r w:rsidR="0075304D">
        <w:rPr>
          <w:rStyle w:val="CommentReference"/>
        </w:rPr>
        <w:commentReference w:id="265"/>
      </w:r>
    </w:p>
    <w:p w:rsidR="004B4C95" w:rsidP="00151AE7" w:rsidRDefault="004B4C95" w14:paraId="042F8752" w14:textId="069F121D">
      <w:pPr>
        <w:pStyle w:val="Heading2"/>
      </w:pPr>
      <w:r w:rsidRPr="004B4C95">
        <w:rPr>
          <w:b/>
          <w:bCs/>
        </w:rPr>
        <w:t>410.05.0</w:t>
      </w:r>
      <w:r>
        <w:rPr>
          <w:b/>
          <w:bCs/>
        </w:rPr>
        <w:t xml:space="preserve">5 Steel Reinforcement </w:t>
      </w:r>
      <w:r>
        <w:t>is deleted and replaced with the following:</w:t>
      </w:r>
    </w:p>
    <w:p w:rsidRPr="008427FB" w:rsidR="004B4C95" w:rsidP="00151AE7" w:rsidRDefault="00BD7D1E" w14:paraId="36040D89" w14:textId="2026AC9E">
      <w:pPr>
        <w:pStyle w:val="Heading3"/>
      </w:pPr>
      <w:r w:rsidRPr="00BD7D1E">
        <w:t>Steel reinforcement shall be of the size and grade specified in the Contract D</w:t>
      </w:r>
      <w:r>
        <w:t xml:space="preserve">rawings </w:t>
      </w:r>
      <w:r w:rsidRPr="00BD7D1E">
        <w:t xml:space="preserve">and shall be according to </w:t>
      </w:r>
      <w:r w:rsidRPr="00E800B6">
        <w:rPr>
          <w:rPrChange w:author="Radulovic, Nicole" w:date="2022-11-09T10:23:00Z" w:id="266">
            <w:rPr>
              <w:highlight w:val="yellow"/>
            </w:rPr>
          </w:rPrChange>
        </w:rPr>
        <w:t>Section 03200 – Concrete Reinforcement</w:t>
      </w:r>
      <w:r w:rsidRPr="00BD7D1E">
        <w:t>.</w:t>
      </w:r>
    </w:p>
    <w:p w:rsidR="002567FD" w:rsidP="00151AE7" w:rsidRDefault="002567FD" w14:paraId="6A841F60" w14:textId="4B203A1D">
      <w:pPr>
        <w:pStyle w:val="Heading2"/>
      </w:pPr>
      <w:r w:rsidRPr="00151AE7">
        <w:rPr>
          <w:b/>
        </w:rPr>
        <w:t>410.05.07 Tracer Wire</w:t>
      </w:r>
      <w:r>
        <w:t xml:space="preserve"> is added:</w:t>
      </w:r>
    </w:p>
    <w:p w:rsidR="002567FD" w:rsidP="00151AE7" w:rsidRDefault="002567FD" w14:paraId="4D9435A4" w14:textId="4F21A6E6">
      <w:pPr>
        <w:pStyle w:val="Heading3"/>
      </w:pPr>
      <w:r w:rsidRPr="00FF447C">
        <w:t>Tracer wire is to be stranded copper (8 gauge), plastic coated, on all radius gravity sanitary sewer pipe</w:t>
      </w:r>
      <w:r w:rsidR="00485852">
        <w:t>, any pipe material</w:t>
      </w:r>
      <w:r w:rsidRPr="00FF447C">
        <w:t xml:space="preserve">. </w:t>
      </w:r>
      <w:r>
        <w:t>Tracer wire on straight runs of sanitary sewer pipe is not required.</w:t>
      </w:r>
    </w:p>
    <w:p w:rsidR="002567FD" w:rsidP="00151AE7" w:rsidRDefault="002567FD" w14:paraId="49DABED3" w14:textId="77777777">
      <w:pPr>
        <w:pStyle w:val="Heading3"/>
      </w:pPr>
      <w:r w:rsidRPr="00FF447C">
        <w:t>Tracer wire shall be secured to the pipe using suitable tape or tie</w:t>
      </w:r>
      <w:r>
        <w:t>s. At maintenance holes</w:t>
      </w:r>
      <w:r w:rsidRPr="00FF447C">
        <w:t xml:space="preserve">, tracer wire shall be clipped securely to the </w:t>
      </w:r>
      <w:r>
        <w:t>maintenance hole</w:t>
      </w:r>
      <w:r w:rsidRPr="00FF447C">
        <w:t xml:space="preserve"> walls</w:t>
      </w:r>
      <w:r>
        <w:t xml:space="preserve"> with plastic clips and </w:t>
      </w:r>
      <w:proofErr w:type="spellStart"/>
      <w:r>
        <w:t>tapcons</w:t>
      </w:r>
      <w:proofErr w:type="spellEnd"/>
      <w:r>
        <w:t>, and a lead from each direction shall extend to the underside of the frame and cover. Provide 600 mm free ends and brass tags on each lead.</w:t>
      </w:r>
    </w:p>
    <w:p w:rsidR="002567FD" w:rsidP="00151AE7" w:rsidRDefault="002567FD" w14:paraId="67D79438" w14:textId="04B9A87B">
      <w:pPr>
        <w:pStyle w:val="Heading3"/>
      </w:pPr>
      <w:r>
        <w:t>All splices or connection of tracer wire ends shall be protected with a dielectric putty and waterproof cover.</w:t>
      </w:r>
    </w:p>
    <w:p w:rsidR="00EA0D15" w:rsidP="00151AE7" w:rsidRDefault="00EA0D15" w14:paraId="1EB8C312" w14:textId="2E8D714B">
      <w:pPr>
        <w:pStyle w:val="Heading2"/>
      </w:pPr>
      <w:r w:rsidRPr="00151AE7">
        <w:rPr>
          <w:b/>
        </w:rPr>
        <w:t>410.05.08 Warning Mesh</w:t>
      </w:r>
      <w:r>
        <w:t xml:space="preserve"> is added:</w:t>
      </w:r>
    </w:p>
    <w:p w:rsidR="00EA0D15" w:rsidP="00151AE7" w:rsidRDefault="00EA0D15" w14:paraId="31205A63" w14:textId="2FAC197C">
      <w:pPr>
        <w:pStyle w:val="Heading3"/>
      </w:pPr>
      <w:r>
        <w:t xml:space="preserve">Continuous green </w:t>
      </w:r>
      <w:proofErr w:type="spellStart"/>
      <w:r>
        <w:t>Plyage</w:t>
      </w:r>
      <w:proofErr w:type="spellEnd"/>
      <w:r>
        <w:t xml:space="preserve"> Hz warning mesh 500mm wide shall be installed above all sewers, </w:t>
      </w:r>
      <w:commentRangeStart w:id="267"/>
      <w:commentRangeStart w:id="268"/>
      <w:r>
        <w:t>1500</w:t>
      </w:r>
      <w:commentRangeEnd w:id="267"/>
      <w:r w:rsidR="00EA6EF3">
        <w:rPr>
          <w:rStyle w:val="CommentReference"/>
        </w:rPr>
        <w:commentReference w:id="267"/>
      </w:r>
      <w:commentRangeEnd w:id="268"/>
      <w:r w:rsidR="005638BE">
        <w:rPr>
          <w:rStyle w:val="CommentReference"/>
        </w:rPr>
        <w:commentReference w:id="268"/>
      </w:r>
      <w:r>
        <w:t>mm above the crown of the pipe.</w:t>
      </w:r>
    </w:p>
    <w:p w:rsidR="00EA0D15" w:rsidP="00EA0D15" w:rsidRDefault="00EA0D15" w14:paraId="23C6CF7C" w14:textId="7FA8D010">
      <w:pPr>
        <w:pStyle w:val="Heading1"/>
      </w:pPr>
      <w:r>
        <w:t>EXECUTION</w:t>
      </w:r>
    </w:p>
    <w:p w:rsidRPr="0078225F" w:rsidR="00821592" w:rsidP="00151AE7" w:rsidRDefault="00821592" w14:paraId="17C52731" w14:textId="46BA7870">
      <w:pPr>
        <w:pStyle w:val="Heading2"/>
      </w:pPr>
      <w:bookmarkStart w:name="_Hlk81294494" w:id="269"/>
      <w:r w:rsidRPr="00151AE7">
        <w:rPr>
          <w:b/>
        </w:rPr>
        <w:t>410.07.01 Site Preparation</w:t>
      </w:r>
      <w:r>
        <w:t xml:space="preserve"> is deleted and replaced with the following:</w:t>
      </w:r>
    </w:p>
    <w:p w:rsidR="00BD7D1E" w:rsidP="00151AE7" w:rsidRDefault="00BD7D1E" w14:paraId="0B038F5C" w14:textId="12A03D60">
      <w:pPr>
        <w:pStyle w:val="Heading3"/>
      </w:pPr>
      <w:r>
        <w:t xml:space="preserve">Site preparation shall be according </w:t>
      </w:r>
      <w:r w:rsidRPr="000D0653">
        <w:t xml:space="preserve">to </w:t>
      </w:r>
      <w:r w:rsidRPr="000D0653">
        <w:rPr>
          <w:rPrChange w:author="Johnny Pang" w:date="2022-04-17T14:15:00Z" w:id="270">
            <w:rPr>
              <w:highlight w:val="yellow"/>
            </w:rPr>
          </w:rPrChange>
        </w:rPr>
        <w:t>Section 02230 – Site Preparation for Pipelines, Utilities and Associated Structures</w:t>
      </w:r>
      <w:r w:rsidRPr="000D0653">
        <w:t>.</w:t>
      </w:r>
      <w:r>
        <w:t xml:space="preserve"> </w:t>
      </w:r>
    </w:p>
    <w:p w:rsidRPr="002567FD" w:rsidR="00BD7D1E" w:rsidP="00151AE7" w:rsidRDefault="00BD7D1E" w14:paraId="69AF2A1F" w14:textId="15A79AD8">
      <w:pPr>
        <w:pStyle w:val="Heading2"/>
      </w:pPr>
      <w:bookmarkStart w:name="_Hlk81294557" w:id="271"/>
      <w:bookmarkEnd w:id="269"/>
      <w:r w:rsidRPr="00151AE7">
        <w:rPr>
          <w:b/>
        </w:rPr>
        <w:t>410.07.06 Transporting, Unloading, Storing, and Handling Pipe</w:t>
      </w:r>
      <w:r>
        <w:t xml:space="preserve"> </w:t>
      </w:r>
      <w:r w:rsidRPr="0015573D">
        <w:t>is</w:t>
      </w:r>
      <w:r w:rsidRPr="004B5F15">
        <w:t xml:space="preserve"> </w:t>
      </w:r>
      <w:r>
        <w:t>amended by the addition of t</w:t>
      </w:r>
      <w:r w:rsidRPr="004B5F15">
        <w:t xml:space="preserve">he following: </w:t>
      </w:r>
    </w:p>
    <w:p w:rsidR="00BD7D1E" w:rsidP="00151AE7" w:rsidRDefault="00BD7D1E" w14:paraId="5A6456A5" w14:textId="77777777">
      <w:pPr>
        <w:pStyle w:val="Heading3"/>
      </w:pPr>
      <w:r>
        <w:t>Delivery and unloading of pipes and fittings at the Site shall cause the least possible delay to traffic.</w:t>
      </w:r>
    </w:p>
    <w:p w:rsidR="00BD7D1E" w:rsidP="00151AE7" w:rsidRDefault="00BD7D1E" w14:paraId="565CE9AE" w14:textId="7920C2B3">
      <w:pPr>
        <w:pStyle w:val="Heading3"/>
      </w:pPr>
      <w:r>
        <w:t xml:space="preserve">All pipes, fittings and gaskets that are unsound or damaged shall be removed from the Site and replaced. Faded and </w:t>
      </w:r>
      <w:proofErr w:type="spellStart"/>
      <w:r>
        <w:t>discoloured</w:t>
      </w:r>
      <w:proofErr w:type="spellEnd"/>
      <w:r>
        <w:t xml:space="preserve"> PVC pipe are unacceptable and shall be removed from Site and replaced.</w:t>
      </w:r>
    </w:p>
    <w:p w:rsidR="00BD7D1E" w:rsidP="00151AE7" w:rsidRDefault="00BD7D1E" w14:paraId="457DAE13" w14:textId="77777777">
      <w:pPr>
        <w:pStyle w:val="Heading3"/>
      </w:pPr>
      <w:r>
        <w:t>Mechanical equipment shall be used to unload the pipe.</w:t>
      </w:r>
    </w:p>
    <w:p w:rsidR="00BD7D1E" w:rsidP="00151AE7" w:rsidRDefault="00BD7D1E" w14:paraId="285F438C" w14:textId="5F9CD224">
      <w:pPr>
        <w:pStyle w:val="Heading3"/>
      </w:pPr>
      <w:r>
        <w:t>Materials shall be placed in a safe storage location and the manufacturer's handling and storage recommendations shall be followed.</w:t>
      </w:r>
    </w:p>
    <w:p w:rsidRPr="002567FD" w:rsidR="00BD7D1E" w:rsidP="00151AE7" w:rsidRDefault="00BD7D1E" w14:paraId="2E01479B" w14:textId="1241ADFB">
      <w:pPr>
        <w:pStyle w:val="Heading2"/>
        <w:rPr>
          <w:b/>
        </w:rPr>
      </w:pPr>
      <w:bookmarkStart w:name="_Hlk81294628" w:id="272"/>
      <w:bookmarkEnd w:id="271"/>
      <w:r w:rsidRPr="004B5F15">
        <w:rPr>
          <w:b/>
        </w:rPr>
        <w:t>4</w:t>
      </w:r>
      <w:r>
        <w:rPr>
          <w:b/>
        </w:rPr>
        <w:t xml:space="preserve">10.07.07 Excavation </w:t>
      </w:r>
      <w:r w:rsidRPr="0015573D">
        <w:t>is</w:t>
      </w:r>
      <w:r w:rsidRPr="004B5F15">
        <w:t xml:space="preserve"> </w:t>
      </w:r>
      <w:r>
        <w:t>deleted and replaced with t</w:t>
      </w:r>
      <w:r w:rsidRPr="004B5F15">
        <w:t xml:space="preserve">he following: </w:t>
      </w:r>
    </w:p>
    <w:p w:rsidR="00964F02" w:rsidP="00151AE7" w:rsidRDefault="00BD7D1E" w14:paraId="703F3C57" w14:textId="77777777">
      <w:pPr>
        <w:pStyle w:val="Heading3"/>
      </w:pPr>
      <w:r>
        <w:t>Excavation for the placement of pipe sewers shall be accord</w:t>
      </w:r>
      <w:r w:rsidRPr="000D0653">
        <w:t xml:space="preserve">ing to </w:t>
      </w:r>
      <w:r w:rsidRPr="000D0653">
        <w:rPr>
          <w:rPrChange w:author="Johnny Pang" w:date="2022-04-17T14:15:00Z" w:id="273">
            <w:rPr>
              <w:highlight w:val="yellow"/>
            </w:rPr>
          </w:rPrChange>
        </w:rPr>
        <w:t>Section 02315 - Trenching, Backfilling and Compacting</w:t>
      </w:r>
      <w:r w:rsidRPr="000D0653">
        <w:t>.</w:t>
      </w:r>
    </w:p>
    <w:p w:rsidR="00964F02" w:rsidP="00151AE7" w:rsidRDefault="00964F02" w14:paraId="2FB7D5E9" w14:textId="77777777">
      <w:pPr>
        <w:pStyle w:val="Heading3"/>
      </w:pPr>
      <w:r w:rsidRPr="008427FB">
        <w:t>Trench alignment and depth require the approval of the Consultant prior to placing bedding material and pipe.</w:t>
      </w:r>
    </w:p>
    <w:p w:rsidR="00BD7D1E" w:rsidP="00151AE7" w:rsidRDefault="00964F02" w14:paraId="0224BE68" w14:textId="210D86A0">
      <w:pPr>
        <w:pStyle w:val="Heading3"/>
      </w:pPr>
      <w:r w:rsidRPr="00964F02">
        <w:t>Do not allow the contents of any sewer or sewer connection to flow into the trench.</w:t>
      </w:r>
      <w:r w:rsidR="00BD7D1E">
        <w:t xml:space="preserve"> </w:t>
      </w:r>
    </w:p>
    <w:p w:rsidRPr="002567FD" w:rsidR="00BD7D1E" w:rsidP="00151AE7" w:rsidRDefault="00BD7D1E" w14:paraId="49E4DE61" w14:textId="312C9CCC">
      <w:pPr>
        <w:pStyle w:val="Heading2"/>
        <w:rPr>
          <w:b/>
        </w:rPr>
      </w:pPr>
      <w:bookmarkStart w:name="_Hlk81294666" w:id="274"/>
      <w:bookmarkEnd w:id="272"/>
      <w:r w:rsidRPr="004B5F15">
        <w:rPr>
          <w:b/>
        </w:rPr>
        <w:t>4</w:t>
      </w:r>
      <w:r>
        <w:rPr>
          <w:b/>
        </w:rPr>
        <w:t>10.07.0</w:t>
      </w:r>
      <w:r w:rsidR="00B90035">
        <w:rPr>
          <w:b/>
        </w:rPr>
        <w:t xml:space="preserve">8 Support Systems </w:t>
      </w:r>
      <w:r w:rsidRPr="0015573D">
        <w:t>is</w:t>
      </w:r>
      <w:r w:rsidRPr="004B5F15">
        <w:t xml:space="preserve"> </w:t>
      </w:r>
      <w:r>
        <w:t>deleted and replaced with t</w:t>
      </w:r>
      <w:r w:rsidRPr="004B5F15">
        <w:t xml:space="preserve">he following: </w:t>
      </w:r>
    </w:p>
    <w:p w:rsidRPr="000D0653" w:rsidR="00BD7D1E" w:rsidP="00151AE7" w:rsidRDefault="00B90035" w14:paraId="225C4C39" w14:textId="011C09F6">
      <w:pPr>
        <w:pStyle w:val="Heading3"/>
      </w:pPr>
      <w:r>
        <w:lastRenderedPageBreak/>
        <w:t xml:space="preserve">Support systems shall be according </w:t>
      </w:r>
      <w:r w:rsidRPr="000D0653">
        <w:t xml:space="preserve">to </w:t>
      </w:r>
      <w:r w:rsidRPr="000D0653">
        <w:rPr>
          <w:rPrChange w:author="Johnny Pang" w:date="2022-04-17T14:16:00Z" w:id="275">
            <w:rPr>
              <w:highlight w:val="yellow"/>
            </w:rPr>
          </w:rPrChange>
        </w:rPr>
        <w:t>Section 02260 – Excavation Support Systems</w:t>
      </w:r>
      <w:r w:rsidRPr="000D0653" w:rsidR="00BD7D1E">
        <w:t xml:space="preserve">.  </w:t>
      </w:r>
    </w:p>
    <w:p w:rsidRPr="000D0653" w:rsidR="0091394B" w:rsidP="00151AE7" w:rsidRDefault="0091394B" w14:paraId="1DFD6AC0" w14:textId="2CD614DD">
      <w:pPr>
        <w:pStyle w:val="Heading2"/>
        <w:rPr>
          <w:b/>
        </w:rPr>
      </w:pPr>
      <w:r w:rsidRPr="000D0653">
        <w:rPr>
          <w:b/>
        </w:rPr>
        <w:t xml:space="preserve">410.07.09 Dewatering </w:t>
      </w:r>
      <w:r w:rsidRPr="000D0653">
        <w:t xml:space="preserve">is deleted and replaced with the following: </w:t>
      </w:r>
    </w:p>
    <w:p w:rsidRPr="000D0653" w:rsidR="0091394B" w:rsidP="00151AE7" w:rsidRDefault="0091394B" w14:paraId="2BB6C702" w14:textId="1D670CFB">
      <w:pPr>
        <w:pStyle w:val="Heading3"/>
      </w:pPr>
      <w:r w:rsidRPr="000D0653">
        <w:t xml:space="preserve">Dewatering shall be according to </w:t>
      </w:r>
      <w:r w:rsidRPr="000D0653">
        <w:rPr>
          <w:rPrChange w:author="Johnny Pang" w:date="2022-04-17T14:16:00Z" w:id="276">
            <w:rPr>
              <w:highlight w:val="yellow"/>
            </w:rPr>
          </w:rPrChange>
        </w:rPr>
        <w:t>Section 02240 – Dewatering</w:t>
      </w:r>
      <w:r w:rsidRPr="000D0653" w:rsidR="007751C6">
        <w:rPr>
          <w:rPrChange w:author="Johnny Pang" w:date="2022-04-17T14:16:00Z" w:id="277">
            <w:rPr>
              <w:highlight w:val="yellow"/>
            </w:rPr>
          </w:rPrChange>
        </w:rPr>
        <w:t xml:space="preserve"> General</w:t>
      </w:r>
      <w:r w:rsidRPr="000D0653">
        <w:t>.</w:t>
      </w:r>
    </w:p>
    <w:bookmarkEnd w:id="274"/>
    <w:p w:rsidRPr="000D0653" w:rsidR="004B5F15" w:rsidP="00151AE7" w:rsidRDefault="004B5F15" w14:paraId="5ED417AF" w14:textId="0BF9D8EC">
      <w:pPr>
        <w:pStyle w:val="Heading2"/>
        <w:rPr>
          <w:b/>
        </w:rPr>
      </w:pPr>
      <w:r w:rsidRPr="000D0653">
        <w:rPr>
          <w:b/>
        </w:rPr>
        <w:t>4</w:t>
      </w:r>
      <w:r w:rsidRPr="000D0653" w:rsidR="002567FD">
        <w:rPr>
          <w:b/>
        </w:rPr>
        <w:t xml:space="preserve">10.07.11 Backfilling and Compacting </w:t>
      </w:r>
      <w:r w:rsidRPr="000D0653">
        <w:t xml:space="preserve">is </w:t>
      </w:r>
      <w:r w:rsidRPr="000D0653" w:rsidR="002567FD">
        <w:t>deleted and replaced with t</w:t>
      </w:r>
      <w:r w:rsidRPr="000D0653">
        <w:t xml:space="preserve">he following: </w:t>
      </w:r>
    </w:p>
    <w:p w:rsidRPr="000D0653" w:rsidR="00964F02" w:rsidP="00151AE7" w:rsidRDefault="002567FD" w14:paraId="2973CD75" w14:textId="4DED5C7D">
      <w:pPr>
        <w:pStyle w:val="Heading3"/>
      </w:pPr>
      <w:r w:rsidRPr="000D0653">
        <w:t>Backfilling and Compacti</w:t>
      </w:r>
      <w:r w:rsidRPr="000D0653" w:rsidR="00B90035">
        <w:t xml:space="preserve">ng shall be according to </w:t>
      </w:r>
      <w:r w:rsidRPr="000D0653" w:rsidR="00B90035">
        <w:rPr>
          <w:rPrChange w:author="Johnny Pang" w:date="2022-04-17T14:16:00Z" w:id="278">
            <w:rPr>
              <w:highlight w:val="yellow"/>
            </w:rPr>
          </w:rPrChange>
        </w:rPr>
        <w:t xml:space="preserve">Section 02315 </w:t>
      </w:r>
      <w:r w:rsidRPr="000D0653" w:rsidR="007219CF">
        <w:rPr>
          <w:rPrChange w:author="Johnny Pang" w:date="2022-04-17T14:16:00Z" w:id="279">
            <w:rPr>
              <w:highlight w:val="yellow"/>
            </w:rPr>
          </w:rPrChange>
        </w:rPr>
        <w:t>–</w:t>
      </w:r>
      <w:r w:rsidRPr="000D0653" w:rsidR="00B90035">
        <w:rPr>
          <w:rPrChange w:author="Johnny Pang" w:date="2022-04-17T14:16:00Z" w:id="280">
            <w:rPr>
              <w:highlight w:val="yellow"/>
            </w:rPr>
          </w:rPrChange>
        </w:rPr>
        <w:t xml:space="preserve"> Trenching, Backfilling and Compacting</w:t>
      </w:r>
      <w:r w:rsidRPr="000D0653" w:rsidR="00B90035">
        <w:t>.</w:t>
      </w:r>
    </w:p>
    <w:p w:rsidRPr="00B93581" w:rsidR="00B93581" w:rsidP="00151AE7" w:rsidRDefault="00B93581" w14:paraId="410703C5" w14:textId="2985A90C">
      <w:pPr>
        <w:pStyle w:val="Heading3"/>
      </w:pPr>
      <w:r w:rsidRPr="00B93581">
        <w:t xml:space="preserve">Refer to York Region Standard Drawings </w:t>
      </w:r>
      <w:del w:author="Axel Ouillet" w:date="2022-03-24T13:11:00Z" w:id="281">
        <w:r w:rsidRPr="00B93581" w:rsidDel="00A132EE">
          <w:rPr>
            <w:highlight w:val="yellow"/>
          </w:rPr>
          <w:delText>[Consultant to enter applicable standard drawing numbers]</w:delText>
        </w:r>
      </w:del>
      <w:ins w:author="Axel Ouillet" w:date="2022-03-24T13:11:00Z" w:id="282">
        <w:r w:rsidR="00A132EE">
          <w:rPr>
            <w:highlight w:val="yellow"/>
          </w:rPr>
          <w:t>02.74</w:t>
        </w:r>
      </w:ins>
      <w:r w:rsidRPr="00B93581">
        <w:rPr>
          <w:highlight w:val="yellow"/>
        </w:rPr>
        <w:t>.</w:t>
      </w:r>
      <w:r w:rsidRPr="00B93581">
        <w:t xml:space="preserve"> </w:t>
      </w:r>
    </w:p>
    <w:p w:rsidR="00964F02" w:rsidP="00151AE7" w:rsidRDefault="00964F02" w14:paraId="75CC336A" w14:textId="1D7FC234">
      <w:pPr>
        <w:pStyle w:val="Heading3"/>
      </w:pPr>
      <w:r>
        <w:t>Pipe Bedding</w:t>
      </w:r>
      <w:r w:rsidR="00B90035">
        <w:t xml:space="preserve"> </w:t>
      </w:r>
    </w:p>
    <w:p w:rsidR="00964F02" w:rsidP="00151AE7" w:rsidRDefault="00964F02" w14:paraId="2426F1C7" w14:textId="77777777">
      <w:pPr>
        <w:pStyle w:val="Heading4"/>
      </w:pPr>
      <w:r>
        <w:t>Place bedding in unfrozen conditions.</w:t>
      </w:r>
    </w:p>
    <w:p w:rsidR="00964F02" w:rsidP="00151AE7" w:rsidRDefault="00964F02" w14:paraId="05161B04" w14:textId="77777777">
      <w:pPr>
        <w:pStyle w:val="Heading4"/>
      </w:pPr>
      <w:r>
        <w:t>Place granular bedding materials in uniform layer(s) not exceeding 150 mm of compacted thickness.</w:t>
      </w:r>
    </w:p>
    <w:p w:rsidR="00964F02" w:rsidP="00151AE7" w:rsidRDefault="00964F02" w14:paraId="3C171303" w14:textId="77777777">
      <w:pPr>
        <w:pStyle w:val="Heading4"/>
      </w:pPr>
      <w:r>
        <w:t>Shape the bed true to grade and to provide a continuous, uniform bearing surface for pipe.  Do not use blocks when bedding pipe.</w:t>
      </w:r>
    </w:p>
    <w:p w:rsidR="00964F02" w:rsidP="00151AE7" w:rsidRDefault="00964F02" w14:paraId="5C413A85" w14:textId="77777777">
      <w:pPr>
        <w:pStyle w:val="Heading4"/>
      </w:pPr>
      <w:r>
        <w:t>Shape transverse depressions as required to suit the joints.</w:t>
      </w:r>
    </w:p>
    <w:p w:rsidR="00964F02" w:rsidP="00151AE7" w:rsidRDefault="00964F02" w14:paraId="4D6EF7C0" w14:textId="4362131D">
      <w:pPr>
        <w:pStyle w:val="Heading4"/>
      </w:pPr>
      <w:r>
        <w:t>Compact each layer the full width of bed to at least 9</w:t>
      </w:r>
      <w:r w:rsidR="00C10E77">
        <w:t>8</w:t>
      </w:r>
      <w:r>
        <w:t>% of Standard Proctor Maximum Dry Density (SPMDD).</w:t>
      </w:r>
    </w:p>
    <w:p w:rsidR="00964F02" w:rsidP="00151AE7" w:rsidRDefault="00964F02" w14:paraId="35236F1F" w14:textId="24840AD7">
      <w:pPr>
        <w:pStyle w:val="Heading4"/>
      </w:pPr>
      <w:r>
        <w:t xml:space="preserve">Fill the excavation below the bottom of the specified bedding </w:t>
      </w:r>
      <w:r w:rsidR="005C2F9A">
        <w:t xml:space="preserve">or concrete pipe support </w:t>
      </w:r>
      <w:r>
        <w:t>adjacent to ma</w:t>
      </w:r>
      <w:r w:rsidR="005C2F9A">
        <w:t xml:space="preserve">intenance </w:t>
      </w:r>
      <w:r>
        <w:t>holes or structures with compacted bedding material.</w:t>
      </w:r>
    </w:p>
    <w:p w:rsidR="00964F02" w:rsidP="00151AE7" w:rsidRDefault="00B93581" w14:paraId="71F8BD51" w14:textId="2A43CF1E">
      <w:pPr>
        <w:pStyle w:val="Heading3"/>
      </w:pPr>
      <w:r>
        <w:t>Pipe Surround</w:t>
      </w:r>
    </w:p>
    <w:p w:rsidR="00B93581" w:rsidP="00151AE7" w:rsidRDefault="00B93581" w14:paraId="160055ED" w14:textId="77777777">
      <w:pPr>
        <w:pStyle w:val="Heading4"/>
      </w:pPr>
      <w:r>
        <w:t>Place surround material in unfrozen conditions.</w:t>
      </w:r>
    </w:p>
    <w:p w:rsidR="00B93581" w:rsidP="00151AE7" w:rsidRDefault="00B93581" w14:paraId="25ED25D6" w14:textId="77777777">
      <w:pPr>
        <w:pStyle w:val="Heading4"/>
      </w:pPr>
      <w:r>
        <w:t>Upon completion of pipe laying, and after the Consultant has inspected the pipe joints, surround and cover pipes as indicated on the Contract Drawings.</w:t>
      </w:r>
    </w:p>
    <w:p w:rsidR="00B93581" w:rsidP="00151AE7" w:rsidRDefault="00B93581" w14:paraId="15D15A30" w14:textId="77777777">
      <w:pPr>
        <w:pStyle w:val="Heading4"/>
      </w:pPr>
      <w:r>
        <w:t>Hand place surround material in uniform layers not exceeding 150 mm of compacted thickness as indicated on the Contract Drawings.</w:t>
      </w:r>
    </w:p>
    <w:p w:rsidR="00B93581" w:rsidP="00151AE7" w:rsidRDefault="00B93581" w14:paraId="1B7D95F1" w14:textId="77777777">
      <w:pPr>
        <w:pStyle w:val="Heading4"/>
      </w:pPr>
      <w:r>
        <w:t>Place layers uniformly and simultaneously on each side of the pipe.</w:t>
      </w:r>
    </w:p>
    <w:p w:rsidR="00B93581" w:rsidP="00151AE7" w:rsidRDefault="00B93581" w14:paraId="066D6D8C" w14:textId="78A0A2A2">
      <w:pPr>
        <w:pStyle w:val="Heading4"/>
      </w:pPr>
      <w:r>
        <w:t>Compact each layer from the pipe invert to the underside of backfill to at least 9</w:t>
      </w:r>
      <w:r w:rsidR="00C10E77">
        <w:t>8</w:t>
      </w:r>
      <w:r>
        <w:t xml:space="preserve">% of SPMDD. </w:t>
      </w:r>
    </w:p>
    <w:p w:rsidR="007219CF" w:rsidP="00151AE7" w:rsidRDefault="007219CF" w14:paraId="36541AC1" w14:textId="1114522F">
      <w:pPr>
        <w:pStyle w:val="Heading3"/>
      </w:pPr>
      <w:r>
        <w:t>Backfill</w:t>
      </w:r>
    </w:p>
    <w:p w:rsidRPr="008427FB" w:rsidR="007219CF" w:rsidP="00151AE7" w:rsidRDefault="007219CF" w14:paraId="7032A1B7" w14:textId="77777777">
      <w:pPr>
        <w:pStyle w:val="Heading4"/>
      </w:pPr>
      <w:r w:rsidRPr="008427FB">
        <w:t>Place backfill material in unfrozen conditions.</w:t>
      </w:r>
    </w:p>
    <w:p w:rsidRPr="008427FB" w:rsidR="007219CF" w:rsidP="00151AE7" w:rsidRDefault="007219CF" w14:paraId="6172E051" w14:textId="77777777">
      <w:pPr>
        <w:pStyle w:val="Heading4"/>
      </w:pPr>
      <w:r w:rsidRPr="008427FB">
        <w:t>Place backfill material, above the pipe surround</w:t>
      </w:r>
      <w:r>
        <w:t>,</w:t>
      </w:r>
      <w:r w:rsidRPr="008427FB">
        <w:t xml:space="preserve"> in uniform layers not exceeding 150 mm of compacted thickness up to the grades as indicated on the Contract Drawings.</w:t>
      </w:r>
    </w:p>
    <w:p w:rsidR="007219CF" w:rsidP="00151AE7" w:rsidRDefault="007219CF" w14:paraId="53A1863A" w14:textId="0273ACEA">
      <w:pPr>
        <w:pStyle w:val="Heading4"/>
      </w:pPr>
      <w:r w:rsidRPr="008427FB">
        <w:t xml:space="preserve">Under </w:t>
      </w:r>
      <w:r>
        <w:t>asphalt paving, gravel shoulders and side</w:t>
      </w:r>
      <w:r w:rsidRPr="008427FB">
        <w:t>walks, compact backfill to at least 9</w:t>
      </w:r>
      <w:r>
        <w:t>8</w:t>
      </w:r>
      <w:r w:rsidRPr="008427FB">
        <w:t>% SPMDD.</w:t>
      </w:r>
      <w:r>
        <w:t xml:space="preserve"> </w:t>
      </w:r>
      <w:r w:rsidRPr="008427FB">
        <w:t>In other areas, compact to at least 90% SPMDD in accordance with ASTM D698</w:t>
      </w:r>
      <w:r>
        <w:t>, unless indicated otherwise on the Contract Drawings.</w:t>
      </w:r>
    </w:p>
    <w:p w:rsidRPr="00093987" w:rsidR="00C04565" w:rsidP="00151AE7" w:rsidRDefault="00C04565" w14:paraId="07E78845" w14:textId="0A862256">
      <w:pPr>
        <w:pStyle w:val="Heading2"/>
      </w:pPr>
      <w:r w:rsidRPr="00B90035">
        <w:rPr>
          <w:b/>
          <w:bCs/>
        </w:rPr>
        <w:t xml:space="preserve">410.07.12 Pipe Installation </w:t>
      </w:r>
      <w:r w:rsidRPr="00B90035">
        <w:rPr>
          <w:bCs/>
        </w:rPr>
        <w:t>i</w:t>
      </w:r>
      <w:r w:rsidRPr="00093987">
        <w:t xml:space="preserve">s amended by the addition of the following: </w:t>
      </w:r>
    </w:p>
    <w:p w:rsidRPr="008427FB" w:rsidR="00C04565" w:rsidP="00151AE7" w:rsidRDefault="00C04565" w14:paraId="2D36FBB1" w14:textId="77777777">
      <w:pPr>
        <w:pStyle w:val="Heading3"/>
      </w:pPr>
      <w:r w:rsidRPr="008427FB">
        <w:t>Lay and join pipes in accordance with the manufacturer's recommendations and to approval of the Consultant.</w:t>
      </w:r>
    </w:p>
    <w:p w:rsidRPr="008427FB" w:rsidR="00C04565" w:rsidP="00151AE7" w:rsidRDefault="00C04565" w14:paraId="3162760A" w14:textId="77777777">
      <w:pPr>
        <w:pStyle w:val="Heading3"/>
      </w:pPr>
      <w:r w:rsidRPr="008427FB">
        <w:lastRenderedPageBreak/>
        <w:t xml:space="preserve">Handle pipe using methods </w:t>
      </w:r>
      <w:r>
        <w:t>in accordance with the manufacturer’s recommendations</w:t>
      </w:r>
      <w:r w:rsidRPr="008427FB">
        <w:t>. Do not use chains or cables passed through rigid pipe bore so that the weight of pipe bears upon pipe</w:t>
      </w:r>
      <w:r>
        <w:t>-</w:t>
      </w:r>
      <w:r w:rsidRPr="008427FB">
        <w:t>ends.</w:t>
      </w:r>
    </w:p>
    <w:p w:rsidRPr="008427FB" w:rsidR="00C04565" w:rsidP="00151AE7" w:rsidRDefault="00C04565" w14:paraId="29573513" w14:textId="77777777">
      <w:pPr>
        <w:pStyle w:val="Heading3"/>
      </w:pPr>
      <w:r w:rsidRPr="008427FB">
        <w:t xml:space="preserve">Lay pipes on a prepared bed, true to line and grade, with the pipe invert smooth and free of sags or high points.  Ensure that the barrel of each pipe is in contact with the shaped bed throughout its full length. </w:t>
      </w:r>
    </w:p>
    <w:p w:rsidRPr="008427FB" w:rsidR="00C04565" w:rsidP="00151AE7" w:rsidRDefault="00C04565" w14:paraId="119BF2C5" w14:textId="77777777">
      <w:pPr>
        <w:pStyle w:val="Heading3"/>
      </w:pPr>
      <w:r w:rsidRPr="008427FB">
        <w:t>Commence laying at the outlet and proceed in an upstream direction with the socket ends of the pipe facing upgrade.</w:t>
      </w:r>
    </w:p>
    <w:p w:rsidRPr="008427FB" w:rsidR="00C04565" w:rsidP="00151AE7" w:rsidRDefault="00C04565" w14:paraId="26BD3361" w14:textId="77777777">
      <w:pPr>
        <w:pStyle w:val="Heading3"/>
      </w:pPr>
      <w:r w:rsidRPr="008427FB">
        <w:t>Do not exceed the maximum joint deflection recommended by the pipe manufacturer.</w:t>
      </w:r>
    </w:p>
    <w:p w:rsidRPr="008427FB" w:rsidR="00C04565" w:rsidP="00151AE7" w:rsidRDefault="00C04565" w14:paraId="4368D27A" w14:textId="77777777">
      <w:pPr>
        <w:pStyle w:val="Heading3"/>
      </w:pPr>
      <w:r w:rsidRPr="008427FB">
        <w:t>Do not allow water to flow through the pipe during construction, except as may be permitted by the Consultant.</w:t>
      </w:r>
    </w:p>
    <w:p w:rsidRPr="008427FB" w:rsidR="00C04565" w:rsidP="00151AE7" w:rsidRDefault="00C04565" w14:paraId="275F5BAD" w14:textId="77777777">
      <w:pPr>
        <w:pStyle w:val="Heading3"/>
      </w:pPr>
      <w:r w:rsidRPr="008427FB">
        <w:t>Whenever the Work is suspended, install a removable watertight bulkhead at the open end of the last pipe laid to prevent entry of foreign materials.</w:t>
      </w:r>
    </w:p>
    <w:p w:rsidR="00C04565" w:rsidP="00151AE7" w:rsidRDefault="00C04565" w14:paraId="104CCF05" w14:textId="77777777">
      <w:pPr>
        <w:pStyle w:val="Heading3"/>
      </w:pPr>
      <w:r w:rsidRPr="008427FB">
        <w:t>Pipe jointing:</w:t>
      </w:r>
    </w:p>
    <w:p w:rsidR="00C04565" w:rsidP="00151AE7" w:rsidRDefault="00C04565" w14:paraId="63C073CA" w14:textId="77777777">
      <w:pPr>
        <w:pStyle w:val="Heading4"/>
      </w:pPr>
      <w:r>
        <w:t>Joint surfaces shall be clean. Pipe ends shall be lubricated with material recommended by the pipe manufacturer.</w:t>
      </w:r>
    </w:p>
    <w:p w:rsidR="00C04565" w:rsidP="00151AE7" w:rsidRDefault="00C04565" w14:paraId="692705FD" w14:textId="77777777">
      <w:pPr>
        <w:pStyle w:val="Heading4"/>
      </w:pPr>
      <w:r>
        <w:t>Manufacturer's instructions for jointing pipes shall be followed. Pipes shall be aligned to previously laid pipe.</w:t>
      </w:r>
    </w:p>
    <w:p w:rsidR="00C04565" w:rsidP="00151AE7" w:rsidRDefault="00C04565" w14:paraId="191DB38C" w14:textId="77777777">
      <w:pPr>
        <w:pStyle w:val="Heading4"/>
      </w:pPr>
      <w:r>
        <w:t>Pipe shall be pulled or pushed only by hand or power operated winch. An excavator shall not be used for pushing pipe.</w:t>
      </w:r>
    </w:p>
    <w:p w:rsidR="00C04565" w:rsidP="00151AE7" w:rsidRDefault="00C04565" w14:paraId="237DC645" w14:textId="77777777">
      <w:pPr>
        <w:pStyle w:val="Heading4"/>
      </w:pPr>
      <w:r>
        <w:t>Joints shall be prevented from opening after the pipe has been laid.</w:t>
      </w:r>
    </w:p>
    <w:p w:rsidRPr="008427FB" w:rsidR="00C04565" w:rsidP="00151AE7" w:rsidRDefault="00C04565" w14:paraId="55BBE6B0" w14:textId="77777777">
      <w:pPr>
        <w:pStyle w:val="Heading4"/>
      </w:pPr>
      <w:r w:rsidRPr="008427FB">
        <w:t>Install gaskets in accordance with the manufacturer's recommendations.</w:t>
      </w:r>
    </w:p>
    <w:p w:rsidRPr="008427FB" w:rsidR="00C04565" w:rsidP="00151AE7" w:rsidRDefault="00C04565" w14:paraId="248DC41B" w14:textId="77777777">
      <w:pPr>
        <w:pStyle w:val="Heading4"/>
      </w:pPr>
      <w:r w:rsidRPr="008427FB">
        <w:t>Support pipes with hand slings or a crane as required to minimize lateral pressure on the gasket and to maintain concentricity until the gasket is properly positioned.</w:t>
      </w:r>
    </w:p>
    <w:p w:rsidRPr="008427FB" w:rsidR="00C04565" w:rsidP="00151AE7" w:rsidRDefault="00C04565" w14:paraId="6DA9154D" w14:textId="77777777">
      <w:pPr>
        <w:pStyle w:val="Heading4"/>
      </w:pPr>
      <w:r w:rsidRPr="008427FB">
        <w:t>Align pipes before joining.</w:t>
      </w:r>
    </w:p>
    <w:p w:rsidRPr="008427FB" w:rsidR="00C04565" w:rsidP="00151AE7" w:rsidRDefault="00C04565" w14:paraId="0AA30E7B" w14:textId="77777777">
      <w:pPr>
        <w:pStyle w:val="Heading4"/>
      </w:pPr>
      <w:r w:rsidRPr="008427FB">
        <w:t>Maintain pipe joints free from mud, silt, gravel and other foreign material.</w:t>
      </w:r>
    </w:p>
    <w:p w:rsidRPr="008427FB" w:rsidR="00C04565" w:rsidP="00151AE7" w:rsidRDefault="00C04565" w14:paraId="2C6F408E" w14:textId="77777777">
      <w:pPr>
        <w:pStyle w:val="Heading4"/>
      </w:pPr>
      <w:r w:rsidRPr="008427FB">
        <w:t>Avoid displacing gaskets or contaminating them with dirt or other foreign material.  Gaskets so disturbed shall be removed</w:t>
      </w:r>
      <w:r>
        <w:t xml:space="preserve"> and replaced </w:t>
      </w:r>
      <w:r w:rsidRPr="008427FB">
        <w:t>before joining is attempted.</w:t>
      </w:r>
    </w:p>
    <w:p w:rsidRPr="008427FB" w:rsidR="00C04565" w:rsidP="00151AE7" w:rsidRDefault="00C04565" w14:paraId="430C4015" w14:textId="77777777">
      <w:pPr>
        <w:pStyle w:val="Heading4"/>
      </w:pPr>
      <w:r w:rsidRPr="008427FB">
        <w:t>Complete each joint before laying the next length of pipe.</w:t>
      </w:r>
    </w:p>
    <w:p w:rsidRPr="008427FB" w:rsidR="00C04565" w:rsidP="00151AE7" w:rsidRDefault="00C04565" w14:paraId="48033DD2" w14:textId="77777777">
      <w:pPr>
        <w:pStyle w:val="Heading4"/>
      </w:pPr>
      <w:r w:rsidRPr="008427FB">
        <w:t>Minimize joint deflection after the joint has been made to avoid joint damage.</w:t>
      </w:r>
    </w:p>
    <w:p w:rsidR="00C04565" w:rsidP="00151AE7" w:rsidRDefault="00C04565" w14:paraId="7EB7E07F" w14:textId="0D2E41D2">
      <w:pPr>
        <w:pStyle w:val="Heading4"/>
      </w:pPr>
      <w:r w:rsidRPr="008427FB">
        <w:t>Apply sufficient pressure in making joints to ensure that the joint is complete as outlined in the manufacturer's recommendations.</w:t>
      </w:r>
    </w:p>
    <w:p w:rsidRPr="008427FB" w:rsidR="00C04565" w:rsidP="00151AE7" w:rsidRDefault="00C04565" w14:paraId="54155CFE" w14:textId="77777777">
      <w:pPr>
        <w:pStyle w:val="Heading3"/>
      </w:pPr>
      <w:r w:rsidRPr="008427FB">
        <w:t>When any stoppage of Work occurs, block pipes as directed by the Consultant to prevent creep during down time.</w:t>
      </w:r>
    </w:p>
    <w:p w:rsidRPr="008427FB" w:rsidR="00C04565" w:rsidP="00151AE7" w:rsidRDefault="00C04565" w14:paraId="794B04B6" w14:textId="77777777">
      <w:pPr>
        <w:pStyle w:val="Heading3"/>
      </w:pPr>
      <w:r w:rsidRPr="008427FB">
        <w:t>Cut pipes as required for special inserts, fittings or closure pieces as recommended by the pipe manufacturer, without damaging the pipe or its coating and to leave the smooth end at right angles to axis of the pipe.</w:t>
      </w:r>
      <w:r>
        <w:t xml:space="preserve"> Any exposed reinforcement shall be protected with non-shrink grout.</w:t>
      </w:r>
    </w:p>
    <w:p w:rsidRPr="008427FB" w:rsidR="00C04565" w:rsidP="00151AE7" w:rsidRDefault="00C04565" w14:paraId="4E00BDB1" w14:textId="65AAD470">
      <w:pPr>
        <w:pStyle w:val="Heading3"/>
      </w:pPr>
      <w:r w:rsidRPr="008427FB">
        <w:lastRenderedPageBreak/>
        <w:t>Make watertight connections to ma</w:t>
      </w:r>
      <w:r>
        <w:t>intenance holes</w:t>
      </w:r>
      <w:r w:rsidR="00B90035">
        <w:t xml:space="preserve"> in accordance with York Region Standard Drawings </w:t>
      </w:r>
      <w:del w:author="Axel Ouillet" w:date="2022-03-24T13:13:00Z" w:id="283">
        <w:r w:rsidRPr="00B90035" w:rsidDel="00A132EE" w:rsidR="00B90035">
          <w:rPr>
            <w:highlight w:val="yellow"/>
          </w:rPr>
          <w:delText>[Consultant to enter appropriate standard drawing numbers</w:delText>
        </w:r>
        <w:r w:rsidRPr="008E7D1D" w:rsidDel="00A132EE" w:rsidR="00B90035">
          <w:rPr>
            <w:highlight w:val="yellow"/>
          </w:rPr>
          <w:delText>]</w:delText>
        </w:r>
      </w:del>
      <w:ins w:author="Axel Ouillet" w:date="2022-03-24T13:13:00Z" w:id="284">
        <w:r w:rsidR="00A132EE">
          <w:t>02.38</w:t>
        </w:r>
      </w:ins>
      <w:r w:rsidR="00B90035">
        <w:t xml:space="preserve">. </w:t>
      </w:r>
      <w:r w:rsidRPr="008427FB">
        <w:t>Use non-shrink grout when suitable gaskets are not available.</w:t>
      </w:r>
    </w:p>
    <w:p w:rsidR="00C04565" w:rsidP="00151AE7" w:rsidRDefault="00C04565" w14:paraId="0D7A07A5" w14:textId="1CBDEEFE">
      <w:pPr>
        <w:pStyle w:val="Heading3"/>
      </w:pPr>
      <w:r w:rsidRPr="008427FB">
        <w:t>Use prefabricated saddles or field connections approved by the Consultant for connecting pipes to existing sewer pipes. Joints are to be structurally sound and watertight.</w:t>
      </w:r>
    </w:p>
    <w:p w:rsidR="00457D1B" w:rsidP="00151AE7" w:rsidRDefault="00457D1B" w14:paraId="3D863B06" w14:textId="14398CB4">
      <w:pPr>
        <w:pStyle w:val="Heading2"/>
      </w:pPr>
      <w:r w:rsidRPr="00151AE7">
        <w:rPr>
          <w:b/>
        </w:rPr>
        <w:t>410.07.15 Breaking into Maintenance Holes, Catch Basins, Ditch Inlets, Pipe Culverts, and Pipe Sewers</w:t>
      </w:r>
      <w:r w:rsidRPr="00457D1B">
        <w:t xml:space="preserve"> </w:t>
      </w:r>
      <w:r w:rsidRPr="00B90035">
        <w:t>i</w:t>
      </w:r>
      <w:r w:rsidRPr="00093987">
        <w:t xml:space="preserve">s </w:t>
      </w:r>
      <w:r>
        <w:t xml:space="preserve">deleted and replaced with </w:t>
      </w:r>
      <w:r w:rsidRPr="00093987">
        <w:t>the following:</w:t>
      </w:r>
    </w:p>
    <w:p w:rsidR="00FF0992" w:rsidRDefault="00457D1B" w14:paraId="0BFC8DF5" w14:textId="77777777">
      <w:pPr>
        <w:pStyle w:val="Heading3"/>
      </w:pPr>
      <w:r>
        <w:t xml:space="preserve">Openings shall be made as necessary in an existing maintenance hole, catch basin, ditch inlet, pipe culvert, or pipe sewer to install the new pipe sewer and connect it to the structure according to </w:t>
      </w:r>
      <w:r w:rsidRPr="00E800B6">
        <w:rPr>
          <w:rPrChange w:author="Radulovic, Nicole" w:date="2022-11-09T10:23:00Z" w:id="285">
            <w:rPr>
              <w:highlight w:val="yellow"/>
            </w:rPr>
          </w:rPrChange>
        </w:rPr>
        <w:t>Section 02631 – Maintenance Holes, Catch Basins, Ditch Inlets and Valve Chambers</w:t>
      </w:r>
      <w:r>
        <w:t>. Benching in existing maintenance holes shall be altered to accommodate the flow in the new pipe sewer system.</w:t>
      </w:r>
      <w:r w:rsidR="00FF0992">
        <w:t xml:space="preserve"> </w:t>
      </w:r>
    </w:p>
    <w:p w:rsidR="00457D1B" w:rsidP="00151AE7" w:rsidRDefault="00FF0992" w14:paraId="1D2B6DB1" w14:textId="49E8C570" w14:noSpellErr="1">
      <w:pPr>
        <w:pStyle w:val="Heading3"/>
        <w:rPr/>
      </w:pPr>
      <w:r w:rsidR="00FF0992">
        <w:rPr/>
        <w:t xml:space="preserve">Connections to existing maintenance holes shall be paid for under Item </w:t>
      </w:r>
      <w:commentRangeStart w:id="286"/>
      <w:commentRangeStart w:id="1762290837"/>
      <w:proofErr w:type="gramStart"/>
      <w:r w:rsidRPr="184412FC" w:rsidR="00FF0992">
        <w:rPr>
          <w:highlight w:val="yellow"/>
        </w:rPr>
        <w:t>[  ]</w:t>
      </w:r>
      <w:proofErr w:type="gramEnd"/>
      <w:r w:rsidR="00FF0992">
        <w:rPr/>
        <w:t xml:space="preserve"> </w:t>
      </w:r>
      <w:r w:rsidRPr="184412FC" w:rsidR="00FF0992">
        <w:rPr>
          <w:highlight w:val="yellow"/>
        </w:rPr>
        <w:t>Connections to Existing Sewers</w:t>
      </w:r>
      <w:r w:rsidR="00FF0992">
        <w:rPr/>
        <w:t xml:space="preserve">. </w:t>
      </w:r>
      <w:commentRangeEnd w:id="286"/>
      <w:r>
        <w:rPr>
          <w:rStyle w:val="CommentReference"/>
        </w:rPr>
        <w:commentReference w:id="286"/>
      </w:r>
      <w:commentRangeEnd w:id="1762290837"/>
      <w:r>
        <w:rPr>
          <w:rStyle w:val="CommentReference"/>
        </w:rPr>
        <w:commentReference w:id="1762290837"/>
      </w:r>
    </w:p>
    <w:p w:rsidRPr="00151AE7" w:rsidR="00905E22" w:rsidP="00151AE7" w:rsidRDefault="00905E22" w14:paraId="7A031D3B" w14:textId="38BF111B">
      <w:pPr>
        <w:pStyle w:val="Heading2"/>
        <w:rPr>
          <w:b/>
        </w:rPr>
      </w:pPr>
      <w:r w:rsidRPr="00151AE7">
        <w:rPr>
          <w:b/>
        </w:rPr>
        <w:t>410.07.16 Field Testing</w:t>
      </w:r>
    </w:p>
    <w:p w:rsidR="00EA0D15" w:rsidP="00EA0D15" w:rsidRDefault="00EA0D15" w14:paraId="410449D9" w14:textId="31ED1537">
      <w:pPr>
        <w:pStyle w:val="Heading3"/>
      </w:pPr>
      <w:r w:rsidRPr="00EA0D15">
        <w:rPr>
          <w:b/>
          <w:bCs/>
        </w:rPr>
        <w:t>410.07.16.01 General</w:t>
      </w:r>
      <w:r>
        <w:t xml:space="preserve"> is </w:t>
      </w:r>
      <w:r w:rsidR="0017732D">
        <w:t>deleted and replaced with</w:t>
      </w:r>
      <w:r>
        <w:t xml:space="preserve"> the following: </w:t>
      </w:r>
    </w:p>
    <w:p w:rsidR="003B0565" w:rsidP="00854A44" w:rsidRDefault="003B0565" w14:paraId="2E093DFA" w14:textId="5CB9069D">
      <w:pPr>
        <w:pStyle w:val="Heading4"/>
      </w:pPr>
      <w:r w:rsidRPr="003B0565">
        <w:t xml:space="preserve">The Contractor shall submit a comprehensive </w:t>
      </w:r>
      <w:del w:author="Ervin Kolici" w:date="2022-04-26T11:59:00Z" w:id="287">
        <w:r w:rsidRPr="003B0565" w:rsidDel="0057533C">
          <w:delText>Site specific</w:delText>
        </w:r>
      </w:del>
      <w:ins w:author="Ervin Kolici" w:date="2022-04-26T11:59:00Z" w:id="288">
        <w:r w:rsidRPr="003B0565" w:rsidR="0057533C">
          <w:t>Site-specific</w:t>
        </w:r>
      </w:ins>
      <w:r w:rsidRPr="003B0565">
        <w:t xml:space="preserve"> plan for the </w:t>
      </w:r>
      <w:r>
        <w:t>field</w:t>
      </w:r>
      <w:r w:rsidRPr="003B0565">
        <w:t xml:space="preserve"> testing of the </w:t>
      </w:r>
      <w:r>
        <w:t xml:space="preserve">sewer </w:t>
      </w:r>
      <w:r w:rsidRPr="003B0565">
        <w:t xml:space="preserve">a minimum of twenty (20) Working Days in advance of undertaking </w:t>
      </w:r>
      <w:r>
        <w:t xml:space="preserve">any field testing. </w:t>
      </w:r>
      <w:r w:rsidRPr="003B0565">
        <w:t xml:space="preserve">The Region and Consultant shall be provided a minimum of 2 Working Days advance notice to witness the </w:t>
      </w:r>
      <w:r>
        <w:t>field</w:t>
      </w:r>
      <w:r w:rsidRPr="003B0565">
        <w:t xml:space="preserve"> testing. The plan must be approved prior to commencement of testing.</w:t>
      </w:r>
    </w:p>
    <w:p w:rsidR="0017732D" w:rsidP="0017732D" w:rsidRDefault="00934A20" w14:paraId="3D06A3DA" w14:textId="70443BF1">
      <w:pPr>
        <w:pStyle w:val="Heading4"/>
      </w:pPr>
      <w:r>
        <w:t>L</w:t>
      </w:r>
      <w:r w:rsidR="0017732D">
        <w:t xml:space="preserve">eakage tests shall be carried out on </w:t>
      </w:r>
      <w:r>
        <w:t xml:space="preserve">all </w:t>
      </w:r>
      <w:r w:rsidR="0017732D">
        <w:t>completed pipe sewers</w:t>
      </w:r>
      <w:r>
        <w:t>. T</w:t>
      </w:r>
      <w:r w:rsidR="0017732D">
        <w:t>here shall be no visible leakage for pipe sewers.</w:t>
      </w:r>
      <w:r w:rsidR="00D67DE2">
        <w:t xml:space="preserve"> Any visible leakage must be sealed.</w:t>
      </w:r>
      <w:r w:rsidR="0017732D">
        <w:t xml:space="preserve"> </w:t>
      </w:r>
    </w:p>
    <w:p w:rsidR="0017732D" w:rsidP="0017732D" w:rsidRDefault="0017732D" w14:paraId="53BA8E98" w14:textId="1F11A87B">
      <w:pPr>
        <w:pStyle w:val="Heading4"/>
      </w:pPr>
      <w:r>
        <w:t xml:space="preserve">Pipe sewers shall be repaired and retested, as required, until the test results are within the limits specified in this specification. Visible leaks shall be repaired regardless of the test results. </w:t>
      </w:r>
    </w:p>
    <w:p w:rsidR="0017732D" w:rsidP="0017732D" w:rsidRDefault="0017732D" w14:paraId="6F53A7A9" w14:textId="36FD5122">
      <w:pPr>
        <w:pStyle w:val="Heading4"/>
      </w:pPr>
      <w:r>
        <w:t>No part of the work shall be accepted until the pipe sewers are satisfactorily tested following completion of installation of service connections and backfilling.</w:t>
      </w:r>
    </w:p>
    <w:p w:rsidRPr="008427FB" w:rsidR="00EA0D15" w:rsidP="00EA0D15" w:rsidRDefault="00EA0D15" w14:paraId="70C40DBF" w14:textId="77777777">
      <w:pPr>
        <w:pStyle w:val="Heading4"/>
      </w:pPr>
      <w:r w:rsidRPr="008427FB">
        <w:t>Repair or replace pipe, pipe joint or bedding found to be defective.</w:t>
      </w:r>
    </w:p>
    <w:p w:rsidRPr="008427FB" w:rsidR="00EA0D15" w:rsidP="00EA0D15" w:rsidRDefault="00EA0D15" w14:paraId="2C503B72" w14:textId="264877C7">
      <w:pPr>
        <w:pStyle w:val="Heading4"/>
      </w:pPr>
      <w:r w:rsidRPr="008427FB">
        <w:t>Remove foreign material from sewers and related appurtenances by flushing with water.</w:t>
      </w:r>
    </w:p>
    <w:p w:rsidRPr="008427FB" w:rsidR="00EA0D15" w:rsidP="00EA0D15" w:rsidRDefault="00EA0D15" w14:paraId="1D053CFD" w14:textId="77777777">
      <w:pPr>
        <w:pStyle w:val="Heading4"/>
      </w:pPr>
      <w:r w:rsidRPr="008427FB">
        <w:t>Perform infiltration and exfiltration testing as soon as practicable after jointing and bedding are complete.</w:t>
      </w:r>
    </w:p>
    <w:p w:rsidRPr="008427FB" w:rsidR="00EA0D15" w:rsidP="00EA0D15" w:rsidRDefault="00EA0D15" w14:paraId="6B00E374" w14:textId="153273F9">
      <w:pPr>
        <w:pStyle w:val="Heading4"/>
      </w:pPr>
      <w:r w:rsidRPr="008427FB">
        <w:t>Carry out the tests on each section of sewer between successive ma</w:t>
      </w:r>
      <w:r>
        <w:t>intenance holes</w:t>
      </w:r>
      <w:r w:rsidRPr="008427FB">
        <w:t>.</w:t>
      </w:r>
    </w:p>
    <w:p w:rsidR="00EA0D15" w:rsidP="00EA0D15" w:rsidRDefault="00EA0D15" w14:paraId="1C22C0EB" w14:textId="2762590B">
      <w:pPr>
        <w:pStyle w:val="Heading4"/>
      </w:pPr>
      <w:r w:rsidRPr="008427FB">
        <w:t>Install watertight bulkheads in a suitable manner to isolate the test section from the rest of the pipeline.</w:t>
      </w:r>
    </w:p>
    <w:p w:rsidR="00AB2397" w:rsidP="00EA0D15" w:rsidRDefault="00AB2397" w14:paraId="02FED25E" w14:textId="04FC1F4F">
      <w:pPr>
        <w:pStyle w:val="Heading4"/>
      </w:pPr>
      <w:r>
        <w:t>No allowance for l</w:t>
      </w:r>
      <w:r w:rsidRPr="00AB2397">
        <w:t xml:space="preserve">eakage in excess of the calculated limits </w:t>
      </w:r>
      <w:r w:rsidR="00385AAB">
        <w:t xml:space="preserve">is allowed in </w:t>
      </w:r>
      <w:r w:rsidRPr="00AB2397">
        <w:t>any test section</w:t>
      </w:r>
      <w:r w:rsidR="00385AAB">
        <w:t xml:space="preserve">. </w:t>
      </w:r>
    </w:p>
    <w:p w:rsidR="00385AAB" w:rsidP="00385AAB" w:rsidRDefault="00385AAB" w14:paraId="5749C814" w14:textId="05327097">
      <w:pPr>
        <w:pStyle w:val="Heading3"/>
      </w:pPr>
      <w:r w:rsidRPr="00EA0D15">
        <w:rPr>
          <w:b/>
          <w:bCs/>
        </w:rPr>
        <w:t>410.07.16.0</w:t>
      </w:r>
      <w:r>
        <w:rPr>
          <w:b/>
          <w:bCs/>
        </w:rPr>
        <w:t>3</w:t>
      </w:r>
      <w:r w:rsidRPr="00EA0D15">
        <w:rPr>
          <w:b/>
          <w:bCs/>
        </w:rPr>
        <w:t xml:space="preserve"> </w:t>
      </w:r>
      <w:r>
        <w:rPr>
          <w:b/>
          <w:bCs/>
        </w:rPr>
        <w:t xml:space="preserve">Infiltration Test </w:t>
      </w:r>
      <w:r>
        <w:t xml:space="preserve">is </w:t>
      </w:r>
      <w:r w:rsidR="00DC23B8">
        <w:t>deleted and replaced with the following</w:t>
      </w:r>
      <w:r>
        <w:t>:</w:t>
      </w:r>
    </w:p>
    <w:p w:rsidRPr="008427FB" w:rsidR="00DC23B8" w:rsidP="00DC23B8" w:rsidRDefault="00DC23B8" w14:paraId="7293AD28" w14:textId="295728CF">
      <w:pPr>
        <w:pStyle w:val="Heading4"/>
        <w:tabs>
          <w:tab w:val="left" w:pos="2127"/>
        </w:tabs>
        <w:ind w:left="2127" w:hanging="709"/>
      </w:pPr>
      <w:r w:rsidRPr="008427FB">
        <w:lastRenderedPageBreak/>
        <w:t>Discontinue</w:t>
      </w:r>
      <w:r w:rsidR="00147F09">
        <w:t xml:space="preserve"> dewatering operations </w:t>
      </w:r>
      <w:r w:rsidRPr="008427FB">
        <w:t xml:space="preserve">before test </w:t>
      </w:r>
      <w:r>
        <w:t>m</w:t>
      </w:r>
      <w:r w:rsidRPr="008427FB">
        <w:t>easurements are to commence</w:t>
      </w:r>
      <w:r w:rsidR="00934A20">
        <w:t xml:space="preserve">. Do </w:t>
      </w:r>
      <w:r w:rsidR="00147F09">
        <w:t xml:space="preserve">not perform the infiltration test until the groundwater table has recovered to 75% of the pre-construction level. </w:t>
      </w:r>
    </w:p>
    <w:p w:rsidRPr="008427FB" w:rsidR="00385AAB" w:rsidP="00385AAB" w:rsidRDefault="00385AAB" w14:paraId="2FE009AB" w14:textId="60233622">
      <w:pPr>
        <w:pStyle w:val="Heading4"/>
        <w:tabs>
          <w:tab w:val="left" w:pos="2127"/>
        </w:tabs>
        <w:ind w:left="2127" w:hanging="709"/>
      </w:pPr>
      <w:r w:rsidRPr="008427FB">
        <w:t xml:space="preserve">Conduct an infiltration test in lieu of an exfiltration test where the static ground water level is </w:t>
      </w:r>
      <w:r>
        <w:t>60</w:t>
      </w:r>
      <w:r w:rsidRPr="008427FB">
        <w:t>0 mm or more above the top of the pipe measured at the highest point in the line to be used.</w:t>
      </w:r>
      <w:r w:rsidRPr="008427FB">
        <w:tab/>
      </w:r>
    </w:p>
    <w:p w:rsidR="00385AAB" w:rsidP="00385AAB" w:rsidRDefault="00385AAB" w14:paraId="40DFAFE6" w14:textId="77EC71A4">
      <w:pPr>
        <w:pStyle w:val="Heading4"/>
        <w:tabs>
          <w:tab w:val="left" w:pos="2127"/>
        </w:tabs>
        <w:ind w:left="2127" w:hanging="709"/>
      </w:pPr>
      <w:r w:rsidRPr="008427FB">
        <w:t xml:space="preserve">Do not interpolate a head greater than </w:t>
      </w:r>
      <w:r>
        <w:t>60</w:t>
      </w:r>
      <w:r w:rsidRPr="008427FB">
        <w:t>0 mm to obtain an increase in the allowable infiltration rate.</w:t>
      </w:r>
    </w:p>
    <w:p w:rsidRPr="008427FB" w:rsidR="00DC23B8" w:rsidP="00DC23B8" w:rsidRDefault="00DC23B8" w14:paraId="129DEB71" w14:textId="77777777">
      <w:pPr>
        <w:pStyle w:val="Heading4"/>
        <w:tabs>
          <w:tab w:val="left" w:pos="2127"/>
        </w:tabs>
        <w:ind w:left="2127" w:hanging="709"/>
      </w:pPr>
      <w:r w:rsidRPr="008427FB">
        <w:t>Install a watertight plug at the upstream end of the pipeline test section.</w:t>
      </w:r>
    </w:p>
    <w:p w:rsidRPr="008427FB" w:rsidR="00385AAB" w:rsidP="00385AAB" w:rsidRDefault="00385AAB" w14:paraId="3D932DA6" w14:textId="77777777">
      <w:pPr>
        <w:pStyle w:val="Heading4"/>
        <w:tabs>
          <w:tab w:val="left" w:pos="2127"/>
        </w:tabs>
        <w:ind w:left="2127" w:hanging="709"/>
      </w:pPr>
      <w:r w:rsidRPr="008427FB">
        <w:t>Prevent damage to the pipe and bedding material due to flotation and erosion.</w:t>
      </w:r>
    </w:p>
    <w:p w:rsidR="00DC23B8" w:rsidP="00DC23B8" w:rsidRDefault="00DC23B8" w14:paraId="3E7D7D73" w14:textId="1E58407B">
      <w:pPr>
        <w:pStyle w:val="Heading4"/>
        <w:tabs>
          <w:tab w:val="left" w:pos="2127"/>
        </w:tabs>
        <w:ind w:left="2127" w:hanging="709"/>
      </w:pPr>
      <w:r w:rsidRPr="008427FB">
        <w:t xml:space="preserve">Place a </w:t>
      </w:r>
      <w:proofErr w:type="gramStart"/>
      <w:r w:rsidRPr="008427FB">
        <w:t>90 degree</w:t>
      </w:r>
      <w:proofErr w:type="gramEnd"/>
      <w:r w:rsidRPr="008427FB">
        <w:t xml:space="preserve"> V</w:t>
      </w:r>
      <w:r>
        <w:t>-</w:t>
      </w:r>
      <w:r w:rsidRPr="008427FB">
        <w:t xml:space="preserve">notch weir, or other measuring device approved by the Consultant, at the invert of the sewer at </w:t>
      </w:r>
      <w:r>
        <w:t>the downstream end of the test section</w:t>
      </w:r>
      <w:r w:rsidRPr="008427FB">
        <w:t>.</w:t>
      </w:r>
    </w:p>
    <w:p w:rsidRPr="008427FB" w:rsidR="00DC23B8" w:rsidP="00DC23B8" w:rsidRDefault="00DC23B8" w14:paraId="48AAD494" w14:textId="45A84BC3">
      <w:pPr>
        <w:pStyle w:val="Heading4"/>
        <w:tabs>
          <w:tab w:val="left" w:pos="2127"/>
        </w:tabs>
        <w:ind w:left="2127" w:hanging="709"/>
      </w:pPr>
      <w:r>
        <w:t>I</w:t>
      </w:r>
      <w:r w:rsidRPr="00DC23B8">
        <w:t xml:space="preserve">nfiltrating water shall be allowed to build up behind the weir until the flow through the V-notch has stabilized.  </w:t>
      </w:r>
    </w:p>
    <w:p w:rsidR="00385AAB" w:rsidP="00385AAB" w:rsidRDefault="00385AAB" w14:paraId="4B65A1D3" w14:textId="654B0664">
      <w:pPr>
        <w:pStyle w:val="Heading4"/>
        <w:tabs>
          <w:tab w:val="left" w:pos="2127"/>
        </w:tabs>
        <w:ind w:left="2127" w:hanging="709"/>
      </w:pPr>
      <w:r w:rsidRPr="008427FB">
        <w:t xml:space="preserve">Measure the rate of flow over a minimum of 1 hour, with recorded flows for each </w:t>
      </w:r>
      <w:proofErr w:type="gramStart"/>
      <w:r w:rsidR="00D67DE2">
        <w:t>1</w:t>
      </w:r>
      <w:r w:rsidRPr="008427FB">
        <w:t>5 minute</w:t>
      </w:r>
      <w:proofErr w:type="gramEnd"/>
      <w:r w:rsidRPr="008427FB">
        <w:t xml:space="preserve"> interval.</w:t>
      </w:r>
    </w:p>
    <w:p w:rsidRPr="008427FB" w:rsidR="0017732D" w:rsidP="00385AAB" w:rsidRDefault="0017732D" w14:paraId="33736C47" w14:textId="1AD049AA">
      <w:pPr>
        <w:pStyle w:val="Heading4"/>
        <w:tabs>
          <w:tab w:val="left" w:pos="2127"/>
        </w:tabs>
        <w:ind w:left="2127" w:hanging="709"/>
      </w:pPr>
      <w:r w:rsidRPr="00961045">
        <w:t>Allowable infiltration shall be calculated as 0.0375</w:t>
      </w:r>
      <w:r w:rsidRPr="0017732D">
        <w:t xml:space="preserve"> </w:t>
      </w:r>
      <w:proofErr w:type="spellStart"/>
      <w:r w:rsidRPr="0017732D">
        <w:t>litres</w:t>
      </w:r>
      <w:proofErr w:type="spellEnd"/>
      <w:r w:rsidRPr="0017732D">
        <w:t>/</w:t>
      </w:r>
      <w:proofErr w:type="spellStart"/>
      <w:r w:rsidRPr="0017732D">
        <w:t>millimetre</w:t>
      </w:r>
      <w:proofErr w:type="spellEnd"/>
      <w:r w:rsidRPr="0017732D">
        <w:t xml:space="preserve"> diameter/100 </w:t>
      </w:r>
      <w:proofErr w:type="spellStart"/>
      <w:r w:rsidRPr="0017732D">
        <w:t>metres</w:t>
      </w:r>
      <w:proofErr w:type="spellEnd"/>
      <w:r w:rsidRPr="0017732D">
        <w:t xml:space="preserve"> of pipe sewer/hour.</w:t>
      </w:r>
    </w:p>
    <w:p w:rsidR="00AB2397" w:rsidP="00AB2397" w:rsidRDefault="00AB2397" w14:paraId="7D1F7655" w14:textId="0FC5610C">
      <w:pPr>
        <w:pStyle w:val="Heading3"/>
      </w:pPr>
      <w:r w:rsidRPr="00EA0D15">
        <w:rPr>
          <w:b/>
          <w:bCs/>
        </w:rPr>
        <w:t>410.07.16.0</w:t>
      </w:r>
      <w:r>
        <w:rPr>
          <w:b/>
          <w:bCs/>
        </w:rPr>
        <w:t xml:space="preserve">4.02 Testing </w:t>
      </w:r>
      <w:proofErr w:type="gramStart"/>
      <w:r>
        <w:rPr>
          <w:b/>
          <w:bCs/>
        </w:rPr>
        <w:t>With</w:t>
      </w:r>
      <w:proofErr w:type="gramEnd"/>
      <w:r>
        <w:rPr>
          <w:b/>
          <w:bCs/>
        </w:rPr>
        <w:t xml:space="preserve"> Water</w:t>
      </w:r>
      <w:r>
        <w:t xml:space="preserve"> is amended by replacing the f</w:t>
      </w:r>
      <w:r w:rsidR="001F15F4">
        <w:t>ourth</w:t>
      </w:r>
      <w:r>
        <w:t xml:space="preserve"> paragraph with the following: </w:t>
      </w:r>
    </w:p>
    <w:p w:rsidRPr="003B0565" w:rsidR="003B0565" w:rsidP="003B0565" w:rsidRDefault="003B0565" w14:paraId="65F59A18" w14:textId="13F93F2E">
      <w:pPr>
        <w:pStyle w:val="Heading4"/>
      </w:pPr>
      <w:r w:rsidRPr="003B0565">
        <w:t xml:space="preserve">The Contractor shall make all arrangements to obtain water for the purpose of filling, hydrostatic testing, flushing, and de-chlorination for all portions of newly installed </w:t>
      </w:r>
      <w:r w:rsidR="00C10E77">
        <w:t>sewers</w:t>
      </w:r>
      <w:r w:rsidRPr="003B0565">
        <w:t xml:space="preserve">.  If water will be sourced from a local municipal fire hydrant, the Contractor shall be responsible for obtaining the required hydrant permit and paying for the water. If the Contractor will source water from a Regional watermain, they shall submit a work plan for any related alterations, modifications, installation of a meter and a CSA certified reduced pressure principle (RP) backflow preventer in accordance with CSA Standards B64.10 and B64.10.1. The Contractor shall arrange for field testing of the backflow preventer on the Site in accordance with CSA Standard B64.10 and B64.10.1 by a tester with an Ontario Water Works Association (OWWA) Certified Cross Connection Control Specialist Certificate or Ministry approved equivalent.  Alternatively, a Certified Operator or a Water Quality Analyst with a backflow prevention tester’s license can be authorized to test, install, relocate, repair or replace backflow preventers. </w:t>
      </w:r>
    </w:p>
    <w:p w:rsidR="003B0565" w:rsidP="003B0565" w:rsidRDefault="003B0565" w14:paraId="06B7BF8E" w14:textId="3188ADB3">
      <w:pPr>
        <w:pStyle w:val="Heading4"/>
      </w:pPr>
      <w:r>
        <w:t xml:space="preserve">The initial water meter values shall be reported to the Region upon installation of the backflow preventor and the final water meter values prior to removal. </w:t>
      </w:r>
    </w:p>
    <w:p w:rsidR="003B0565" w:rsidP="003B0565" w:rsidRDefault="003B0565" w14:paraId="523C7058" w14:textId="77777777">
      <w:pPr>
        <w:pStyle w:val="Heading4"/>
      </w:pPr>
      <w:r>
        <w:t>The Contractor shall ensure that the backflow preventer certification is provided to the Region. The Contractor will be responsible for supplying all necessary equipment and plumbing including measures for temperature control and security to prevent tampering.</w:t>
      </w:r>
    </w:p>
    <w:p w:rsidRPr="003B0565" w:rsidR="003B0565" w:rsidP="003B0565" w:rsidRDefault="003B0565" w14:paraId="29BFED1C" w14:textId="0D3851F9">
      <w:pPr>
        <w:pStyle w:val="Heading4"/>
      </w:pPr>
      <w:r w:rsidRPr="003B0565">
        <w:lastRenderedPageBreak/>
        <w:t xml:space="preserve">Prior to filling the </w:t>
      </w:r>
      <w:r>
        <w:t>sewer</w:t>
      </w:r>
      <w:r w:rsidRPr="003B0565">
        <w:t xml:space="preserve"> and starting testing, the Contractor shall request the Consultant to coordinate a preliminary inspection of the </w:t>
      </w:r>
      <w:r>
        <w:t>maintenance holes</w:t>
      </w:r>
      <w:r w:rsidRPr="003B0565">
        <w:t xml:space="preserve"> with the Region.  The inspection will be conducted to confirm that the </w:t>
      </w:r>
      <w:r>
        <w:t>sewer</w:t>
      </w:r>
      <w:r w:rsidRPr="003B0565">
        <w:t xml:space="preserve">, </w:t>
      </w:r>
      <w:r>
        <w:t>maintenance holes</w:t>
      </w:r>
      <w:r w:rsidRPr="003B0565">
        <w:t xml:space="preserve">, </w:t>
      </w:r>
      <w:r>
        <w:t>benching, requir</w:t>
      </w:r>
      <w:r w:rsidRPr="003B0565">
        <w:t xml:space="preserve">ed cover and all appurtenances are installed correctly and in accordance with the Contract Drawings.  Any deficiencies identified by the Region shall be corrected immediately.  Filling and testing shall not commence until written approval is provided by the Region.  </w:t>
      </w:r>
    </w:p>
    <w:p w:rsidRPr="00AB2397" w:rsidR="00AB2397" w:rsidP="00961045" w:rsidRDefault="00AB2397" w14:paraId="5C3F147C" w14:textId="01CB7302">
      <w:pPr>
        <w:pStyle w:val="Heading4"/>
      </w:pPr>
      <w:r w:rsidRPr="00AB2397">
        <w:t>The leakage at the end of the test period shall not exceed the maximum allowable calculated for the test section. Allowable leakage shall be calculated as 0.0</w:t>
      </w:r>
      <w:r>
        <w:t>3</w:t>
      </w:r>
      <w:r w:rsidRPr="00AB2397">
        <w:t xml:space="preserve">75 </w:t>
      </w:r>
      <w:proofErr w:type="spellStart"/>
      <w:r w:rsidRPr="00AB2397">
        <w:t>litres</w:t>
      </w:r>
      <w:proofErr w:type="spellEnd"/>
      <w:r w:rsidRPr="00AB2397">
        <w:t>/</w:t>
      </w:r>
      <w:proofErr w:type="spellStart"/>
      <w:r w:rsidRPr="00AB2397">
        <w:t>millimetre</w:t>
      </w:r>
      <w:proofErr w:type="spellEnd"/>
      <w:r w:rsidRPr="00AB2397">
        <w:t xml:space="preserve"> diameter/100 </w:t>
      </w:r>
      <w:del w:author="Ervin Kolici" w:date="2022-04-22T11:12:00Z" w:id="289">
        <w:r w:rsidRPr="00AB2397" w:rsidDel="00612DD3">
          <w:delText>metres</w:delText>
        </w:r>
      </w:del>
      <w:ins w:author="Ervin Kolici" w:date="2022-04-22T11:12:00Z" w:id="290">
        <w:r w:rsidRPr="00AB2397" w:rsidR="00612DD3">
          <w:t>meters</w:t>
        </w:r>
      </w:ins>
      <w:r w:rsidRPr="00AB2397">
        <w:t xml:space="preserve"> of pipe sewer/hour. </w:t>
      </w:r>
    </w:p>
    <w:p w:rsidR="00EA0D15" w:rsidP="00EA0D15" w:rsidRDefault="00EA0D15" w14:paraId="5FB6AB0F" w14:textId="2228C6A7">
      <w:pPr>
        <w:pStyle w:val="Heading3"/>
      </w:pPr>
      <w:r w:rsidRPr="00EA0D15">
        <w:rPr>
          <w:b/>
          <w:bCs/>
        </w:rPr>
        <w:t>410.07.16.0</w:t>
      </w:r>
      <w:r>
        <w:rPr>
          <w:b/>
          <w:bCs/>
        </w:rPr>
        <w:t>4.03</w:t>
      </w:r>
      <w:r w:rsidR="00AB2397">
        <w:rPr>
          <w:b/>
          <w:bCs/>
        </w:rPr>
        <w:t xml:space="preserve"> Low Pressure Air Testing</w:t>
      </w:r>
      <w:r w:rsidRPr="00EA0D15">
        <w:rPr>
          <w:b/>
          <w:bCs/>
        </w:rPr>
        <w:t xml:space="preserve"> </w:t>
      </w:r>
      <w:r>
        <w:t xml:space="preserve">is </w:t>
      </w:r>
      <w:r w:rsidR="001F15F4">
        <w:t xml:space="preserve">amended by the addition of </w:t>
      </w:r>
      <w:proofErr w:type="gramStart"/>
      <w:r w:rsidR="001F15F4">
        <w:t xml:space="preserve">the </w:t>
      </w:r>
      <w:r w:rsidR="00AB2397">
        <w:t xml:space="preserve"> </w:t>
      </w:r>
      <w:r>
        <w:t>following</w:t>
      </w:r>
      <w:proofErr w:type="gramEnd"/>
      <w:r>
        <w:t xml:space="preserve">: </w:t>
      </w:r>
    </w:p>
    <w:p w:rsidR="00EA0D15" w:rsidP="00EA0D15" w:rsidRDefault="00D67DE2" w14:paraId="11B35CCD" w14:textId="0035E0F1">
      <w:pPr>
        <w:pStyle w:val="Heading4"/>
      </w:pPr>
      <w:r>
        <w:t xml:space="preserve">For sewers 250mm and less, </w:t>
      </w:r>
      <w:r w:rsidR="00934A20">
        <w:t xml:space="preserve">low pressure </w:t>
      </w:r>
      <w:r>
        <w:t xml:space="preserve">air testing is permitted. </w:t>
      </w:r>
      <w:r w:rsidR="00934A20">
        <w:t xml:space="preserve">Low pressure air </w:t>
      </w:r>
      <w:r>
        <w:t xml:space="preserve">testing for sewers greater than 250mm is not </w:t>
      </w:r>
      <w:r w:rsidR="00934A20">
        <w:t>permitted</w:t>
      </w:r>
      <w:r>
        <w:t xml:space="preserve">. </w:t>
      </w:r>
    </w:p>
    <w:p w:rsidRPr="00093987" w:rsidR="00C04565" w:rsidP="00C04565" w:rsidRDefault="00C04565" w14:paraId="087ED0C9" w14:textId="4DC33C12">
      <w:pPr>
        <w:pStyle w:val="Heading3"/>
      </w:pPr>
      <w:r w:rsidRPr="002567FD">
        <w:rPr>
          <w:b/>
          <w:bCs/>
        </w:rPr>
        <w:t>410.0</w:t>
      </w:r>
      <w:r>
        <w:rPr>
          <w:b/>
          <w:bCs/>
        </w:rPr>
        <w:t>7</w:t>
      </w:r>
      <w:r w:rsidRPr="002567FD">
        <w:rPr>
          <w:b/>
          <w:bCs/>
        </w:rPr>
        <w:t>.</w:t>
      </w:r>
      <w:r>
        <w:rPr>
          <w:b/>
          <w:bCs/>
        </w:rPr>
        <w:t xml:space="preserve">16.06 Closed-Circuit Television (CCTV) Inspection </w:t>
      </w:r>
      <w:r>
        <w:rPr>
          <w:bCs/>
        </w:rPr>
        <w:t>i</w:t>
      </w:r>
      <w:r w:rsidRPr="00093987">
        <w:t xml:space="preserve">s </w:t>
      </w:r>
      <w:r w:rsidR="006C628D">
        <w:t xml:space="preserve">deleted and replaced with </w:t>
      </w:r>
      <w:r w:rsidRPr="00093987">
        <w:t xml:space="preserve">the following: </w:t>
      </w:r>
    </w:p>
    <w:p w:rsidR="00C04565" w:rsidP="002567FD" w:rsidRDefault="006C628D" w14:paraId="70445115" w14:textId="52C0417B">
      <w:pPr>
        <w:pStyle w:val="Heading4"/>
      </w:pPr>
      <w:r>
        <w:t>Pipe sewers shall be inspected using CCTV equipment.</w:t>
      </w:r>
      <w:commentRangeStart w:id="291"/>
      <w:commentRangeStart w:id="292"/>
      <w:r>
        <w:t xml:space="preserve"> CCTV inspection of pipe sewers shall be </w:t>
      </w:r>
      <w:r w:rsidR="00DC23B8">
        <w:t xml:space="preserve">according to </w:t>
      </w:r>
      <w:r w:rsidRPr="002D1472" w:rsidR="008D3A5E">
        <w:rPr>
          <w:highlight w:val="yellow"/>
        </w:rPr>
        <w:t xml:space="preserve">Section 02935 – </w:t>
      </w:r>
      <w:del w:author="Liam Sykes" w:date="2022-11-24T11:38:00Z" w:id="293">
        <w:r w:rsidRPr="002D1472" w:rsidDel="005D2B6B" w:rsidR="008D3A5E">
          <w:rPr>
            <w:highlight w:val="yellow"/>
          </w:rPr>
          <w:delText xml:space="preserve">Gravity Sewer </w:delText>
        </w:r>
      </w:del>
      <w:r w:rsidRPr="002D1472" w:rsidR="008D3A5E">
        <w:rPr>
          <w:highlight w:val="yellow"/>
        </w:rPr>
        <w:t>CCTV Inspection Requirements</w:t>
      </w:r>
      <w:r w:rsidRPr="006C628D">
        <w:rPr>
          <w:highlight w:val="yellow"/>
        </w:rPr>
        <w:t>.</w:t>
      </w:r>
      <w:commentRangeEnd w:id="291"/>
      <w:r w:rsidR="00E800B6">
        <w:rPr>
          <w:rStyle w:val="CommentReference"/>
          <w:rFonts w:cs="Times New Roman"/>
        </w:rPr>
        <w:commentReference w:id="291"/>
      </w:r>
      <w:commentRangeEnd w:id="292"/>
      <w:r w:rsidR="005D2B6B">
        <w:rPr>
          <w:rStyle w:val="CommentReference"/>
          <w:rFonts w:cs="Times New Roman"/>
        </w:rPr>
        <w:commentReference w:id="292"/>
      </w:r>
    </w:p>
    <w:p w:rsidRPr="00093987" w:rsidR="0078225F" w:rsidP="0078225F" w:rsidRDefault="0078225F" w14:paraId="0D52D275" w14:textId="01C1FDC8">
      <w:pPr>
        <w:pStyle w:val="Heading2"/>
      </w:pPr>
      <w:r w:rsidRPr="002567FD">
        <w:rPr>
          <w:b/>
          <w:bCs/>
        </w:rPr>
        <w:t>410.0</w:t>
      </w:r>
      <w:r>
        <w:rPr>
          <w:b/>
          <w:bCs/>
        </w:rPr>
        <w:t>7</w:t>
      </w:r>
      <w:r w:rsidRPr="002567FD">
        <w:rPr>
          <w:b/>
          <w:bCs/>
        </w:rPr>
        <w:t>.</w:t>
      </w:r>
      <w:r>
        <w:rPr>
          <w:b/>
          <w:bCs/>
        </w:rPr>
        <w:t xml:space="preserve">17 Cleaning and Flushing of Pipe Sewers </w:t>
      </w:r>
      <w:r>
        <w:rPr>
          <w:bCs/>
        </w:rPr>
        <w:t>i</w:t>
      </w:r>
      <w:r w:rsidRPr="00093987">
        <w:t xml:space="preserve">s </w:t>
      </w:r>
      <w:r>
        <w:t>amended by the addition of the following</w:t>
      </w:r>
      <w:r w:rsidRPr="00093987">
        <w:t xml:space="preserve">: </w:t>
      </w:r>
    </w:p>
    <w:p w:rsidR="0078225F" w:rsidP="00151AE7" w:rsidRDefault="0078225F" w14:paraId="04A01BB0" w14:textId="0F67EFA9">
      <w:pPr>
        <w:pStyle w:val="Heading3"/>
      </w:pPr>
      <w:r>
        <w:t>A</w:t>
      </w:r>
      <w:r w:rsidRPr="0078225F">
        <w:t xml:space="preserve">ll pipe sewers shall be cleaned and </w:t>
      </w:r>
      <w:bookmarkStart w:name="_GoBack" w:id="294"/>
      <w:bookmarkEnd w:id="294"/>
      <w:r w:rsidRPr="0078225F">
        <w:t>flushed immediately prior to inspection and acceptance.</w:t>
      </w:r>
    </w:p>
    <w:p w:rsidRPr="00093987" w:rsidR="00C70C71" w:rsidP="00151AE7" w:rsidRDefault="00C70C71" w14:paraId="01BC6C2F" w14:textId="4FD9FC62">
      <w:pPr>
        <w:pStyle w:val="Heading2"/>
      </w:pPr>
      <w:r w:rsidRPr="002567FD">
        <w:rPr>
          <w:b/>
          <w:bCs/>
        </w:rPr>
        <w:t>410.0</w:t>
      </w:r>
      <w:r>
        <w:rPr>
          <w:b/>
          <w:bCs/>
        </w:rPr>
        <w:t>7</w:t>
      </w:r>
      <w:r w:rsidRPr="002567FD">
        <w:rPr>
          <w:b/>
          <w:bCs/>
        </w:rPr>
        <w:t>.</w:t>
      </w:r>
      <w:r>
        <w:rPr>
          <w:b/>
          <w:bCs/>
        </w:rPr>
        <w:t xml:space="preserve">18 Clay Seals </w:t>
      </w:r>
      <w:r>
        <w:rPr>
          <w:bCs/>
        </w:rPr>
        <w:t>i</w:t>
      </w:r>
      <w:r w:rsidRPr="00093987">
        <w:t xml:space="preserve">s </w:t>
      </w:r>
      <w:r>
        <w:t xml:space="preserve">deleted and replaced with </w:t>
      </w:r>
      <w:r w:rsidRPr="00093987">
        <w:t xml:space="preserve">the following: </w:t>
      </w:r>
    </w:p>
    <w:p w:rsidRPr="00B93581" w:rsidR="00C70C71" w:rsidP="00151AE7" w:rsidRDefault="00C70C71" w14:paraId="197A66BE" w14:textId="2C6932CB">
      <w:pPr>
        <w:pStyle w:val="Heading3"/>
      </w:pPr>
      <w:r w:rsidRPr="00C70C71">
        <w:t xml:space="preserve">Height and spacing of </w:t>
      </w:r>
      <w:r>
        <w:t xml:space="preserve">trench </w:t>
      </w:r>
      <w:r w:rsidRPr="00C70C71">
        <w:t>plugs as per geotechnical recommendations</w:t>
      </w:r>
      <w:r>
        <w:t xml:space="preserve">, and in accordance with </w:t>
      </w:r>
      <w:r w:rsidRPr="00B93581">
        <w:t>York Region Standard Drawing</w:t>
      </w:r>
      <w:ins w:author="Axel Ouillet" w:date="2022-03-24T13:13:00Z" w:id="295">
        <w:r w:rsidR="00A132EE">
          <w:t xml:space="preserve"> </w:t>
        </w:r>
      </w:ins>
      <w:del w:author="Axel Ouillet" w:date="2022-03-24T13:13:00Z" w:id="296">
        <w:r w:rsidRPr="00B93581" w:rsidDel="00A132EE">
          <w:delText xml:space="preserve"> </w:delText>
        </w:r>
        <w:r w:rsidRPr="00B93581" w:rsidDel="00A132EE">
          <w:rPr>
            <w:highlight w:val="yellow"/>
          </w:rPr>
          <w:delText>[Consultant to enter applicable standard drawing number]</w:delText>
        </w:r>
      </w:del>
      <w:ins w:author="Axel Ouillet" w:date="2022-03-24T13:13:00Z" w:id="297">
        <w:r w:rsidR="00A132EE">
          <w:t>02.75</w:t>
        </w:r>
      </w:ins>
      <w:r w:rsidR="00EC725C">
        <w:t xml:space="preserve"> as indicated on the Contract Drawings</w:t>
      </w:r>
      <w:r>
        <w:t>.</w:t>
      </w:r>
      <w:r w:rsidRPr="00B93581">
        <w:t xml:space="preserve"> </w:t>
      </w:r>
    </w:p>
    <w:p w:rsidRPr="00093987" w:rsidR="00BD2F54" w:rsidP="00151AE7" w:rsidRDefault="00BD2F54" w14:paraId="24C3EFBF" w14:textId="10C37877">
      <w:pPr>
        <w:pStyle w:val="Heading2"/>
      </w:pPr>
      <w:r w:rsidRPr="002567FD">
        <w:rPr>
          <w:b/>
          <w:bCs/>
        </w:rPr>
        <w:t>410.0</w:t>
      </w:r>
      <w:r>
        <w:rPr>
          <w:b/>
          <w:bCs/>
        </w:rPr>
        <w:t>7</w:t>
      </w:r>
      <w:r w:rsidRPr="002567FD">
        <w:rPr>
          <w:b/>
          <w:bCs/>
        </w:rPr>
        <w:t>.</w:t>
      </w:r>
      <w:r>
        <w:rPr>
          <w:b/>
          <w:bCs/>
        </w:rPr>
        <w:t xml:space="preserve">19 Concrete Appurtenances </w:t>
      </w:r>
      <w:r>
        <w:rPr>
          <w:bCs/>
        </w:rPr>
        <w:t>i</w:t>
      </w:r>
      <w:r w:rsidRPr="00093987">
        <w:t xml:space="preserve">s </w:t>
      </w:r>
      <w:r>
        <w:t xml:space="preserve">deleted and replaced with </w:t>
      </w:r>
      <w:r w:rsidRPr="00093987">
        <w:t xml:space="preserve">the following: </w:t>
      </w:r>
    </w:p>
    <w:p w:rsidR="00BD2F54" w:rsidRDefault="00BD2F54" w14:paraId="5A450454" w14:textId="254BC158">
      <w:pPr>
        <w:pStyle w:val="Heading3"/>
      </w:pPr>
      <w:r>
        <w:t>C</w:t>
      </w:r>
      <w:r w:rsidRPr="00BD2F54">
        <w:t>oncrete appurtenances shall be constructed as specified in the Contract D</w:t>
      </w:r>
      <w:r>
        <w:t>rawings</w:t>
      </w:r>
      <w:r w:rsidRPr="00BD2F54">
        <w:t>.</w:t>
      </w:r>
      <w:r>
        <w:t xml:space="preserve"> </w:t>
      </w:r>
      <w:r w:rsidRPr="00BD2F54">
        <w:t xml:space="preserve">Concrete in concrete appurtenances shall be </w:t>
      </w:r>
      <w:r w:rsidRPr="000D0653">
        <w:t xml:space="preserve">placed according to </w:t>
      </w:r>
      <w:r w:rsidRPr="000D0653">
        <w:rPr>
          <w:rPrChange w:author="Johnny Pang" w:date="2022-04-17T14:16:00Z" w:id="298">
            <w:rPr>
              <w:highlight w:val="yellow"/>
            </w:rPr>
          </w:rPrChange>
        </w:rPr>
        <w:t>Section 03300 – Cast in Place Concrete</w:t>
      </w:r>
      <w:r w:rsidRPr="000D0653">
        <w:t xml:space="preserve">. Steel reinforcement shall be placed according to </w:t>
      </w:r>
      <w:r w:rsidRPr="000D0653">
        <w:rPr>
          <w:rPrChange w:author="Johnny Pang" w:date="2022-04-17T14:16:00Z" w:id="299">
            <w:rPr>
              <w:highlight w:val="yellow"/>
            </w:rPr>
          </w:rPrChange>
        </w:rPr>
        <w:t>Section 03200 – Concrete Reinforcement</w:t>
      </w:r>
      <w:r w:rsidRPr="000D0653">
        <w:t>. Steel grating shall be installed</w:t>
      </w:r>
      <w:r w:rsidRPr="00BD2F54">
        <w:t xml:space="preserve"> when specified in the Contract Documents.</w:t>
      </w:r>
    </w:p>
    <w:p w:rsidR="001F15F4" w:rsidP="001F15F4" w:rsidRDefault="001F15F4" w14:paraId="0422B991" w14:textId="2EDFDB3C">
      <w:pPr>
        <w:pStyle w:val="Heading2"/>
      </w:pPr>
      <w:r w:rsidRPr="00CF1CEC">
        <w:rPr>
          <w:b/>
          <w:bCs/>
        </w:rPr>
        <w:t>410.07.2</w:t>
      </w:r>
      <w:r>
        <w:rPr>
          <w:b/>
          <w:bCs/>
        </w:rPr>
        <w:t xml:space="preserve">1 Management of Excess Material </w:t>
      </w:r>
      <w:r>
        <w:t>is deleted and replaced with the following:</w:t>
      </w:r>
    </w:p>
    <w:p w:rsidRPr="00822386" w:rsidR="001F15F4" w:rsidP="001F15F4" w:rsidRDefault="001F15F4" w14:paraId="66AC1397" w14:textId="77777777">
      <w:pPr>
        <w:pStyle w:val="Heading3"/>
      </w:pPr>
      <w:r w:rsidRPr="00822386">
        <w:t>Dispose of safely, all chlorinated water from draining operations or used for testing</w:t>
      </w:r>
      <w:r>
        <w:t xml:space="preserve"> and</w:t>
      </w:r>
      <w:r w:rsidRPr="00822386">
        <w:t xml:space="preserve"> flushing.</w:t>
      </w:r>
    </w:p>
    <w:p w:rsidRPr="00822386" w:rsidR="001F15F4" w:rsidP="001F15F4" w:rsidRDefault="001F15F4" w14:paraId="72788489" w14:textId="77777777">
      <w:pPr>
        <w:pStyle w:val="Heading3"/>
      </w:pPr>
      <w:r w:rsidRPr="00822386">
        <w:t>Neutralization shall be in conformance with AWWA C655.</w:t>
      </w:r>
    </w:p>
    <w:p w:rsidRPr="00822386" w:rsidR="001F15F4" w:rsidP="001F15F4" w:rsidRDefault="001F15F4" w14:paraId="14815F34" w14:textId="77777777">
      <w:pPr>
        <w:pStyle w:val="Heading3"/>
      </w:pPr>
      <w:r w:rsidRPr="00822386">
        <w:t>Do not discharge untreated chlorinated water into any storm sewer, drainage ditch, water course or sanitary sewer.</w:t>
      </w:r>
    </w:p>
    <w:p w:rsidRPr="00822386" w:rsidR="001F15F4" w:rsidP="001F15F4" w:rsidRDefault="001F15F4" w14:paraId="422E02DD" w14:textId="77777777">
      <w:pPr>
        <w:pStyle w:val="Heading3"/>
      </w:pPr>
      <w:r w:rsidRPr="00822386">
        <w:lastRenderedPageBreak/>
        <w:t xml:space="preserve">Provide acceptable equipment and additives to neutralize any chlorinated water which is to be wasted.  Residual chlorine in the discharge water must not exceed 0.02 mg/L. The Contractor shall monitor the chlorine residual of the discharged water in the presence of the Consultant. Contractor to ensure no excess de-chlorinating agent is added such that there is any impairment of the environment. </w:t>
      </w:r>
    </w:p>
    <w:p w:rsidRPr="00822386" w:rsidR="001F15F4" w:rsidP="001F15F4" w:rsidRDefault="001F15F4" w14:paraId="7A30C23B" w14:textId="77777777">
      <w:pPr>
        <w:pStyle w:val="Heading3"/>
      </w:pPr>
      <w:r w:rsidRPr="00822386">
        <w:t>Approved de-chlorinating agents are as follows:</w:t>
      </w:r>
    </w:p>
    <w:p w:rsidRPr="00822386" w:rsidR="001F15F4" w:rsidP="001F15F4" w:rsidRDefault="001F15F4" w14:paraId="3B984B7E" w14:textId="77777777">
      <w:pPr>
        <w:pStyle w:val="Heading4"/>
      </w:pPr>
      <w:r w:rsidRPr="00822386">
        <w:t>Hydrogen Peroxide</w:t>
      </w:r>
    </w:p>
    <w:p w:rsidRPr="00822386" w:rsidR="001F15F4" w:rsidP="001F15F4" w:rsidRDefault="001F15F4" w14:paraId="5C94F691" w14:textId="77777777">
      <w:pPr>
        <w:pStyle w:val="Heading4"/>
      </w:pPr>
      <w:r w:rsidRPr="00822386">
        <w:t>Sulphur Dioxide</w:t>
      </w:r>
    </w:p>
    <w:p w:rsidRPr="00822386" w:rsidR="001F15F4" w:rsidP="001F15F4" w:rsidRDefault="001F15F4" w14:paraId="59C3F1B0" w14:textId="77777777">
      <w:pPr>
        <w:pStyle w:val="Heading4"/>
      </w:pPr>
      <w:r w:rsidRPr="00822386">
        <w:t xml:space="preserve">Sodium </w:t>
      </w:r>
      <w:proofErr w:type="spellStart"/>
      <w:r w:rsidRPr="00822386">
        <w:t>Sulphite</w:t>
      </w:r>
      <w:proofErr w:type="spellEnd"/>
    </w:p>
    <w:p w:rsidR="001F15F4" w:rsidP="001F15F4" w:rsidRDefault="001F15F4" w14:paraId="66451AD1" w14:textId="6E8D750F">
      <w:pPr>
        <w:pStyle w:val="Heading4"/>
      </w:pPr>
      <w:r w:rsidRPr="00822386">
        <w:t>Sodium Metabisulphite</w:t>
      </w:r>
    </w:p>
    <w:p w:rsidR="006C628D" w:rsidP="00151AE7" w:rsidRDefault="006C628D" w14:paraId="46B780EF" w14:textId="195E20CF">
      <w:pPr>
        <w:pStyle w:val="Heading2"/>
      </w:pPr>
      <w:r w:rsidRPr="00151AE7">
        <w:rPr>
          <w:b/>
        </w:rPr>
        <w:t>410.07.22 Confirm Continuity of Tracer Wire</w:t>
      </w:r>
      <w:r>
        <w:t xml:space="preserve"> is added:</w:t>
      </w:r>
    </w:p>
    <w:p w:rsidR="006C628D" w:rsidRDefault="006C628D" w14:paraId="08DA23C6" w14:textId="3AECFE93">
      <w:pPr>
        <w:pStyle w:val="Heading3"/>
      </w:pPr>
      <w:r>
        <w:t xml:space="preserve">The Contractor shall retain the services of a Subterranean Utility Engineering (SUE) Subcontractor, or approved alternative, to confirm the continuity of all installed tracer wire from </w:t>
      </w:r>
      <w:r w:rsidR="005D6071">
        <w:t>maintenance hole</w:t>
      </w:r>
      <w:r>
        <w:t xml:space="preserve"> to </w:t>
      </w:r>
      <w:r w:rsidR="005D6071">
        <w:t>maintenance hole</w:t>
      </w:r>
      <w:r>
        <w:t xml:space="preserve"> or node point. This shall be done using electronic instruments made for this purpose. The Subcontractor shall follow the entire length of all </w:t>
      </w:r>
      <w:r w:rsidRPr="000300A6">
        <w:t>radius gravity sanitary sewer</w:t>
      </w:r>
      <w:r>
        <w:t xml:space="preserve"> pipe installed to ensure that tracer wire is intact and effective. The Subcontractor shall prepare a signed report stating its findings and conclusions, a copy of which shall be delivered to the Consultant prior to commissioning. </w:t>
      </w:r>
    </w:p>
    <w:p w:rsidR="008812A7" w:rsidP="00151AE7" w:rsidRDefault="008812A7" w14:paraId="55957C58" w14:textId="62D01D73">
      <w:pPr>
        <w:pStyle w:val="Heading3"/>
      </w:pPr>
      <w:r>
        <w:t>Should the Subcontractor find breaks or faults in the continuity of the tracer wire, the Contractor shall do whatever is required to repair the breaks or faults, and to deliver a properly functioning system of tracer wire to the Region. After the repairs have been completed, the testing shall be repeated at no additional cost to the Region.</w:t>
      </w:r>
    </w:p>
    <w:p w:rsidRPr="00151AE7" w:rsidR="00BD2F54" w:rsidP="00BD2F54" w:rsidRDefault="00BD2F54" w14:paraId="0E616E5F" w14:textId="011A39D7">
      <w:pPr>
        <w:pStyle w:val="Heading2"/>
        <w:rPr>
          <w:b/>
        </w:rPr>
      </w:pPr>
      <w:bookmarkStart w:name="_Hlk81312158" w:id="300"/>
      <w:r w:rsidRPr="00151AE7">
        <w:rPr>
          <w:b/>
        </w:rPr>
        <w:t>410.09 Measurement for Payment</w:t>
      </w:r>
    </w:p>
    <w:p w:rsidR="00BD2F54" w:rsidP="00324B20" w:rsidRDefault="00BD2F54" w14:paraId="6629A7C6" w14:textId="50EDAE86">
      <w:pPr>
        <w:pStyle w:val="Heading3"/>
      </w:pPr>
      <w:r>
        <w:t xml:space="preserve">This </w:t>
      </w:r>
      <w:r w:rsidR="003B0565">
        <w:t xml:space="preserve">OPSS </w:t>
      </w:r>
      <w:r>
        <w:t xml:space="preserve">section is not used, refer to </w:t>
      </w:r>
      <w:r w:rsidR="00EC725C">
        <w:t>s</w:t>
      </w:r>
      <w:r>
        <w:t xml:space="preserve">ection 1.10 of this </w:t>
      </w:r>
      <w:r w:rsidR="000E4A18">
        <w:t xml:space="preserve">specification </w:t>
      </w:r>
      <w:r>
        <w:t>Section</w:t>
      </w:r>
      <w:r w:rsidR="000E4A18">
        <w:t>.</w:t>
      </w:r>
      <w:r>
        <w:t xml:space="preserve"> </w:t>
      </w:r>
    </w:p>
    <w:p w:rsidRPr="00151AE7" w:rsidR="00BD2F54" w:rsidP="00BD2F54" w:rsidRDefault="00BD2F54" w14:paraId="700B34E4" w14:textId="668D4C82">
      <w:pPr>
        <w:pStyle w:val="Heading2"/>
        <w:rPr>
          <w:b/>
        </w:rPr>
      </w:pPr>
      <w:r w:rsidRPr="00151AE7">
        <w:rPr>
          <w:b/>
        </w:rPr>
        <w:t>410.10 Basis of Payment</w:t>
      </w:r>
    </w:p>
    <w:p w:rsidR="00BD2F54" w:rsidP="00324B20" w:rsidRDefault="000E4A18" w14:paraId="04A95AC0" w14:textId="494D3B72">
      <w:pPr>
        <w:pStyle w:val="Heading3"/>
      </w:pPr>
      <w:r>
        <w:t xml:space="preserve">This </w:t>
      </w:r>
      <w:r w:rsidR="003B0565">
        <w:t xml:space="preserve">OPSS </w:t>
      </w:r>
      <w:r>
        <w:t xml:space="preserve">section is not used, refer to </w:t>
      </w:r>
      <w:r w:rsidR="00EC725C">
        <w:t>s</w:t>
      </w:r>
      <w:r>
        <w:t xml:space="preserve">ection 1.11 of this specification Section. </w:t>
      </w:r>
    </w:p>
    <w:bookmarkEnd w:id="300"/>
    <w:p w:rsidRPr="000E4A18" w:rsidR="000E4A18" w:rsidP="000E4A18" w:rsidRDefault="000E4A18" w14:paraId="42C8F95D" w14:textId="77777777"/>
    <w:p w:rsidRPr="00954397" w:rsidR="00FB6BA6" w:rsidP="00961045" w:rsidRDefault="008F17A5" w14:paraId="7989D31B" w14:textId="03C80155">
      <w:pPr>
        <w:pStyle w:val="Other"/>
        <w:jc w:val="center"/>
        <w:rPr>
          <w:rFonts w:ascii="Calibri" w:hAnsi="Calibri"/>
          <w:b/>
          <w:sz w:val="22"/>
          <w:szCs w:val="22"/>
        </w:rPr>
      </w:pPr>
      <w:r w:rsidRPr="00822386">
        <w:rPr>
          <w:rFonts w:ascii="Calibri" w:hAnsi="Calibri"/>
          <w:b/>
        </w:rPr>
        <w:t>END OF SECTION</w:t>
      </w:r>
    </w:p>
    <w:sectPr w:rsidRPr="00954397" w:rsidR="00FB6BA6" w:rsidSect="008F17A5">
      <w:headerReference w:type="even" r:id="rId15"/>
      <w:headerReference w:type="default" r:id="rId16"/>
      <w:footerReference w:type="default" r:id="rId17"/>
      <w:headerReference w:type="first" r:id="rId18"/>
      <w:pgSz w:w="12240" w:h="15840" w:orient="portrait" w:code="1"/>
      <w:pgMar w:top="1440" w:right="1440" w:bottom="1440" w:left="180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nitials="RN" w:author="Radulovic, Nicole" w:date="2022-10-20T14:39:00Z" w:id="179">
    <w:p w:rsidR="00E800B6" w:rsidRDefault="00E800B6" w14:paraId="5A0CE51A" w14:textId="2B1A3B8A">
      <w:pPr>
        <w:pStyle w:val="CommentText"/>
      </w:pPr>
      <w:r>
        <w:rPr>
          <w:rStyle w:val="CommentReference"/>
        </w:rPr>
        <w:annotationRef/>
      </w:r>
      <w:r>
        <w:t>If we do not have, pls remove</w:t>
      </w:r>
    </w:p>
  </w:comment>
  <w:comment w:initials="LS" w:author="Liam Sykes" w:date="2022-11-24T11:29:00Z" w:id="180">
    <w:p w:rsidR="00CA4517" w:rsidRDefault="00CA4517" w14:paraId="2C72B9E4" w14:textId="336EE2E8">
      <w:pPr>
        <w:pStyle w:val="CommentText"/>
      </w:pPr>
      <w:r>
        <w:rPr>
          <w:rStyle w:val="CommentReference"/>
        </w:rPr>
        <w:annotationRef/>
      </w:r>
      <w:r>
        <w:t>Specification was added</w:t>
      </w:r>
    </w:p>
  </w:comment>
  <w:comment w:initials="RN" w:author="Radulovic, Nicole" w:date="2022-10-20T14:40:00Z" w:id="181">
    <w:p w:rsidR="00E800B6" w:rsidRDefault="00E800B6" w14:paraId="640F6D81" w14:textId="2A9BEFF9">
      <w:pPr>
        <w:pStyle w:val="CommentText"/>
      </w:pPr>
      <w:r>
        <w:rPr>
          <w:rStyle w:val="CommentReference"/>
        </w:rPr>
        <w:annotationRef/>
      </w:r>
      <w:r>
        <w:t>Did not see this submitted, remove if we do not have</w:t>
      </w:r>
    </w:p>
  </w:comment>
  <w:comment w:initials="LS" w:author="Liam Sykes" w:date="2022-11-24T11:29:00Z" w:id="182">
    <w:p w:rsidR="00CA4517" w:rsidRDefault="00CA4517" w14:paraId="4003ABD5" w14:textId="18313702">
      <w:pPr>
        <w:pStyle w:val="CommentText"/>
      </w:pPr>
      <w:r>
        <w:rPr>
          <w:rStyle w:val="CommentReference"/>
        </w:rPr>
        <w:annotationRef/>
      </w:r>
      <w:r>
        <w:t>Added this spec and tweaked it so that it applies to sewer and watermains, leaving this reference in.</w:t>
      </w:r>
    </w:p>
  </w:comment>
  <w:comment w:initials="RN" w:author="Radulovic, Nicole" w:date="2022-10-20T14:38:00Z" w:id="227">
    <w:p w:rsidR="00E800B6" w:rsidRDefault="00E800B6" w14:paraId="7F0DBCDD" w14:textId="5CDE3C63">
      <w:pPr>
        <w:pStyle w:val="CommentText"/>
      </w:pPr>
      <w:r>
        <w:rPr>
          <w:rStyle w:val="CommentReference"/>
        </w:rPr>
        <w:annotationRef/>
      </w:r>
      <w:r>
        <w:t>We have no pre-ordered materials so I think this whole point can be removed</w:t>
      </w:r>
    </w:p>
  </w:comment>
  <w:comment w:initials="LS" w:author="Liam Sykes" w:date="2022-11-24T11:32:00Z" w:id="228">
    <w:p w:rsidR="00260009" w:rsidRDefault="00260009" w14:paraId="0A9C15AB" w14:textId="1776230E">
      <w:pPr>
        <w:pStyle w:val="CommentText"/>
      </w:pPr>
      <w:r>
        <w:rPr>
          <w:rStyle w:val="CommentReference"/>
        </w:rPr>
        <w:annotationRef/>
      </w:r>
      <w:r>
        <w:t>Left this point in as the item still</w:t>
      </w:r>
      <w:r w:rsidR="006D68AC">
        <w:t xml:space="preserve"> includes unloading, storage and handling of the pipes purchased by the contractor</w:t>
      </w:r>
    </w:p>
  </w:comment>
  <w:comment w:initials="RN" w:author="Radulovic, Nicole" w:date="2022-10-20T14:38:00Z" w:id="238">
    <w:p w:rsidR="00E800B6" w:rsidRDefault="00E800B6" w14:paraId="7DD94252" w14:textId="7D8CF90C">
      <w:pPr>
        <w:pStyle w:val="CommentText"/>
      </w:pPr>
      <w:r>
        <w:rPr>
          <w:rStyle w:val="CommentReference"/>
        </w:rPr>
        <w:annotationRef/>
      </w:r>
      <w:r>
        <w:t>TBC</w:t>
      </w:r>
    </w:p>
  </w:comment>
  <w:comment w:initials="RN" w:author="Radulovic, Nicole" w:date="2022-10-20T14:38:00Z" w:id="240">
    <w:p w:rsidR="00E800B6" w:rsidRDefault="00E800B6" w14:paraId="455FEB98" w14:textId="404268AC">
      <w:pPr>
        <w:pStyle w:val="CommentText"/>
      </w:pPr>
      <w:r>
        <w:rPr>
          <w:rStyle w:val="CommentReference"/>
        </w:rPr>
        <w:annotationRef/>
      </w:r>
      <w:r>
        <w:t>TBC</w:t>
      </w:r>
    </w:p>
  </w:comment>
  <w:comment w:initials="LA" w:author="Lan, Alana" w:date="2022-06-24T16:33:00Z" w:id="241">
    <w:p w:rsidR="00223613" w:rsidRDefault="00223613" w14:paraId="22F0AFCD" w14:textId="11040581">
      <w:pPr>
        <w:pStyle w:val="CommentText"/>
      </w:pPr>
      <w:r>
        <w:rPr>
          <w:rStyle w:val="CommentReference"/>
        </w:rPr>
        <w:annotationRef/>
      </w:r>
      <w:r>
        <w:t>Section 02935 under Div is Planting of Tress……, not CCTV.</w:t>
      </w:r>
    </w:p>
  </w:comment>
  <w:comment w:initials="RN" w:author="Radulovic, Nicole" w:date="2022-10-20T14:40:00Z" w:id="247">
    <w:p w:rsidR="00E800B6" w:rsidRDefault="00E800B6" w14:paraId="22ECBA1F" w14:textId="4BC86A37">
      <w:pPr>
        <w:pStyle w:val="CommentText"/>
      </w:pPr>
      <w:r>
        <w:rPr>
          <w:rStyle w:val="CommentReference"/>
        </w:rPr>
        <w:annotationRef/>
      </w:r>
      <w:r>
        <w:t>TBC?</w:t>
      </w:r>
    </w:p>
  </w:comment>
  <w:comment w:initials="RN" w:author="Radulovic, Nicole" w:date="2022-10-20T14:41:00Z" w:id="254">
    <w:p w:rsidR="00E800B6" w:rsidRDefault="00E800B6" w14:paraId="135947CF" w14:textId="509DC5FC">
      <w:pPr>
        <w:pStyle w:val="CommentText"/>
      </w:pPr>
      <w:r>
        <w:rPr>
          <w:rStyle w:val="CommentReference"/>
        </w:rPr>
        <w:annotationRef/>
      </w:r>
      <w:r>
        <w:t>Please confirm which is to be used</w:t>
      </w:r>
    </w:p>
  </w:comment>
  <w:comment w:initials="LS" w:author="Liam Sykes" w:date="2022-11-24T11:34:00Z" w:id="255">
    <w:p w:rsidR="00772270" w:rsidRDefault="00772270" w14:paraId="55D3B399" w14:textId="5290B2D5">
      <w:pPr>
        <w:pStyle w:val="CommentText"/>
      </w:pPr>
      <w:r>
        <w:rPr>
          <w:rStyle w:val="CommentReference"/>
        </w:rPr>
        <w:annotationRef/>
      </w:r>
      <w:r>
        <w:t>Using CSA A257</w:t>
      </w:r>
    </w:p>
  </w:comment>
  <w:comment w:initials="RN" w:author="Radulovic, Nicole" w:date="2022-10-20T14:42:00Z" w:id="258">
    <w:p w:rsidR="00E800B6" w:rsidRDefault="00E800B6" w14:paraId="16F18E5F" w14:textId="408B8B87">
      <w:pPr>
        <w:pStyle w:val="CommentText"/>
      </w:pPr>
      <w:r>
        <w:rPr>
          <w:rStyle w:val="CommentReference"/>
        </w:rPr>
        <w:annotationRef/>
      </w:r>
      <w:r>
        <w:t>Please confirm</w:t>
      </w:r>
    </w:p>
  </w:comment>
  <w:comment w:initials="LS" w:author="Liam Sykes" w:date="2022-11-24T11:35:00Z" w:id="259">
    <w:p w:rsidR="000D41CD" w:rsidRDefault="000D41CD" w14:paraId="0C9AA2DA" w14:textId="672BD5BE">
      <w:pPr>
        <w:pStyle w:val="CommentText"/>
      </w:pPr>
      <w:r>
        <w:rPr>
          <w:rStyle w:val="CommentReference"/>
        </w:rPr>
        <w:annotationRef/>
      </w:r>
      <w:r>
        <w:t>Specifying normal mortar</w:t>
      </w:r>
    </w:p>
  </w:comment>
  <w:comment w:initials="RN" w:author="Radulovic, Nicole" w:date="2022-10-20T14:42:00Z" w:id="264">
    <w:p w:rsidR="00E800B6" w:rsidRDefault="00E800B6" w14:paraId="3DAA59B2" w14:textId="20B61AE1">
      <w:pPr>
        <w:pStyle w:val="CommentText"/>
      </w:pPr>
      <w:r>
        <w:rPr>
          <w:rStyle w:val="CommentReference"/>
        </w:rPr>
        <w:annotationRef/>
      </w:r>
      <w:r>
        <w:t>Why is this highlighted?</w:t>
      </w:r>
    </w:p>
  </w:comment>
  <w:comment w:initials="LS" w:author="Liam Sykes" w:date="2022-11-24T11:37:00Z" w:id="265">
    <w:p w:rsidR="0075304D" w:rsidRDefault="0075304D" w14:paraId="37AD2325" w14:textId="04BFB87B">
      <w:pPr>
        <w:pStyle w:val="CommentText"/>
      </w:pPr>
      <w:r>
        <w:rPr>
          <w:rStyle w:val="CommentReference"/>
        </w:rPr>
        <w:annotationRef/>
      </w:r>
      <w:r>
        <w:t>Highlighting removed</w:t>
      </w:r>
    </w:p>
  </w:comment>
  <w:comment w:initials="EK" w:author="Ervin Kolici" w:date="2022-04-26T11:57:00Z" w:id="267">
    <w:p w:rsidR="00EA6EF3" w:rsidRDefault="00EA6EF3" w14:paraId="6A41CC44" w14:textId="4E2DC439">
      <w:pPr>
        <w:pStyle w:val="CommentText"/>
      </w:pPr>
      <w:r>
        <w:rPr>
          <w:rStyle w:val="CommentReference"/>
        </w:rPr>
        <w:annotationRef/>
      </w:r>
      <w:r w:rsidR="00966EA8">
        <w:t>Or 150mm?</w:t>
      </w:r>
    </w:p>
  </w:comment>
  <w:comment w:initials="AO" w:author="Axel Ouillet" w:date="2022-04-27T14:37:00Z" w:id="268">
    <w:p w:rsidR="005638BE" w:rsidP="00F61C67" w:rsidRDefault="005638BE" w14:paraId="2AA41045" w14:textId="77777777">
      <w:pPr>
        <w:pStyle w:val="CommentText"/>
      </w:pPr>
      <w:r>
        <w:rPr>
          <w:rStyle w:val="CommentReference"/>
        </w:rPr>
        <w:annotationRef/>
      </w:r>
      <w:r>
        <w:t>1500mm is the correct value here.</w:t>
      </w:r>
    </w:p>
  </w:comment>
  <w:comment w:initials="RN" w:author="Radulovic, Nicole" w:date="2022-10-20T14:43:00Z" w:id="286">
    <w:p w:rsidR="00E800B6" w:rsidRDefault="00E800B6" w14:paraId="2095695D" w14:textId="26895C18">
      <w:pPr>
        <w:pStyle w:val="CommentText"/>
      </w:pPr>
      <w:r>
        <w:rPr>
          <w:rStyle w:val="CommentReference"/>
        </w:rPr>
        <w:annotationRef/>
      </w:r>
      <w:r>
        <w:t>TBC?</w:t>
      </w:r>
    </w:p>
  </w:comment>
  <w:comment w:initials="RN" w:author="Radulovic, Nicole" w:date="2022-10-20T14:44:00Z" w:id="291">
    <w:p w:rsidR="00E800B6" w:rsidRDefault="00E800B6" w14:paraId="2FEAFCD2" w14:textId="7CD6180E">
      <w:pPr>
        <w:pStyle w:val="CommentText"/>
      </w:pPr>
      <w:r>
        <w:rPr>
          <w:rStyle w:val="CommentReference"/>
        </w:rPr>
        <w:annotationRef/>
      </w:r>
      <w:r>
        <w:t>Just wondering why we are not including this spec? What is the CCTV done according to, then?</w:t>
      </w:r>
    </w:p>
  </w:comment>
  <w:comment w:initials="LS" w:author="Liam Sykes" w:date="2022-11-24T11:38:00Z" w:id="292">
    <w:p w:rsidR="005D2B6B" w:rsidRDefault="005D2B6B" w14:paraId="3FEA9C2D" w14:textId="68BB1F90">
      <w:pPr>
        <w:pStyle w:val="CommentText"/>
      </w:pPr>
      <w:r>
        <w:rPr>
          <w:rStyle w:val="CommentReference"/>
        </w:rPr>
        <w:annotationRef/>
      </w:r>
      <w:r>
        <w:t>CCTV spec added, generic to sewer and watermain</w:t>
      </w:r>
    </w:p>
  </w:comment>
  <w:comment w:initials="BG" w:author="Brandon Gorr" w:date="2022-11-30T11:27:57" w:id="1762290837">
    <w:p w:rsidR="184412FC" w:rsidRDefault="184412FC" w14:paraId="73A230BD" w14:textId="2D668C36">
      <w:pPr>
        <w:pStyle w:val="CommentText"/>
      </w:pPr>
      <w:r w:rsidR="184412FC">
        <w:rPr/>
        <w:t xml:space="preserve">Specific Tender Item to be provided </w:t>
      </w:r>
      <w:r>
        <w:rPr>
          <w:rStyle w:val="CommentReference"/>
        </w:rPr>
        <w:annotationRef/>
      </w:r>
    </w:p>
  </w:comment>
  <w:comment w:initials="BG" w:author="Brandon Gorr" w:date="2022-11-30T11:34:48" w:id="232621401">
    <w:p w:rsidR="184412FC" w:rsidRDefault="184412FC" w14:paraId="059B2B82" w14:textId="7FC3C066">
      <w:pPr>
        <w:pStyle w:val="CommentText"/>
      </w:pPr>
      <w:r w:rsidR="184412FC">
        <w:rPr/>
        <w:t>this might be difficult to read due to track changes, or was changed after this comment was provided.  The highlighted section is Section 02959 - CCTV Inspection Requirements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A0CE51A"/>
  <w15:commentEx w15:done="0" w15:paraId="2C72B9E4" w15:paraIdParent="5A0CE51A"/>
  <w15:commentEx w15:done="0" w15:paraId="640F6D81"/>
  <w15:commentEx w15:done="0" w15:paraId="4003ABD5" w15:paraIdParent="640F6D81"/>
  <w15:commentEx w15:done="0" w15:paraId="7F0DBCDD"/>
  <w15:commentEx w15:done="0" w15:paraId="0A9C15AB" w15:paraIdParent="7F0DBCDD"/>
  <w15:commentEx w15:done="0" w15:paraId="7DD94252"/>
  <w15:commentEx w15:done="0" w15:paraId="455FEB98"/>
  <w15:commentEx w15:done="0" w15:paraId="22F0AFCD"/>
  <w15:commentEx w15:done="0" w15:paraId="22ECBA1F"/>
  <w15:commentEx w15:done="0" w15:paraId="135947CF"/>
  <w15:commentEx w15:done="0" w15:paraId="55D3B399" w15:paraIdParent="135947CF"/>
  <w15:commentEx w15:done="0" w15:paraId="16F18E5F"/>
  <w15:commentEx w15:done="0" w15:paraId="0C9AA2DA" w15:paraIdParent="16F18E5F"/>
  <w15:commentEx w15:done="0" w15:paraId="3DAA59B2"/>
  <w15:commentEx w15:done="0" w15:paraId="37AD2325" w15:paraIdParent="3DAA59B2"/>
  <w15:commentEx w15:done="0" w15:paraId="6A41CC44"/>
  <w15:commentEx w15:done="0" w15:paraId="2AA41045" w15:paraIdParent="6A41CC44"/>
  <w15:commentEx w15:done="0" w15:paraId="2095695D"/>
  <w15:commentEx w15:done="0" w15:paraId="2FEAFCD2"/>
  <w15:commentEx w15:done="0" w15:paraId="3FEA9C2D" w15:paraIdParent="2FEAFCD2"/>
  <w15:commentEx w15:done="0" w15:paraId="73A230BD" w15:paraIdParent="2095695D"/>
  <w15:commentEx w15:done="0" w15:paraId="059B2B82" w15:paraIdParent="22F0AFC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6FBDC3F" w16cex:dateUtc="2022-10-20T18:39:00Z"/>
  <w16cex:commentExtensible w16cex:durableId="26FBDC4E" w16cex:dateUtc="2022-10-20T18:40:00Z"/>
  <w16cex:commentExtensible w16cex:durableId="26FBDBDE" w16cex:dateUtc="2022-10-20T18:38:00Z"/>
  <w16cex:commentExtensible w16cex:durableId="26FBDBFD" w16cex:dateUtc="2022-10-20T18:38:00Z"/>
  <w16cex:commentExtensible w16cex:durableId="26FBDC03" w16cex:dateUtc="2022-10-20T18:38:00Z"/>
  <w16cex:commentExtensible w16cex:durableId="266065CF" w16cex:dateUtc="2022-06-24T20:33:00Z"/>
  <w16cex:commentExtensible w16cex:durableId="26FBDC75" w16cex:dateUtc="2022-10-20T18:40:00Z"/>
  <w16cex:commentExtensible w16cex:durableId="26FBDCAF" w16cex:dateUtc="2022-10-20T18:41:00Z"/>
  <w16cex:commentExtensible w16cex:durableId="26FBDCC8" w16cex:dateUtc="2022-10-20T18:42:00Z"/>
  <w16cex:commentExtensible w16cex:durableId="26FBDCE6" w16cex:dateUtc="2022-10-20T18:42:00Z"/>
  <w16cex:commentExtensible w16cex:durableId="26125CC0" w16cex:dateUtc="2022-04-26T15:57:00Z"/>
  <w16cex:commentExtensible w16cex:durableId="2613D3C3" w16cex:dateUtc="2022-04-27T18:37:00Z"/>
  <w16cex:commentExtensible w16cex:durableId="26FBDD16" w16cex:dateUtc="2022-10-20T18:43:00Z"/>
  <w16cex:commentExtensible w16cex:durableId="26FBDD36" w16cex:dateUtc="2022-10-20T18:44:00Z"/>
  <w16cex:commentExtensible w16cex:durableId="442AEF95" w16cex:dateUtc="2022-11-30T16:27:57.538Z"/>
  <w16cex:commentExtensible w16cex:durableId="0233EB36" w16cex:dateUtc="2022-11-30T16:34:48.822Z"/>
</w16cex:commentsExtensible>
</file>

<file path=word/commentsIds.xml><?xml version="1.0" encoding="utf-8"?>
<w16cid:commentsIds xmlns:mc="http://schemas.openxmlformats.org/markup-compatibility/2006" xmlns:w16cid="http://schemas.microsoft.com/office/word/2016/wordml/cid" mc:Ignorable="w16cid">
  <w16cid:commentId w16cid:paraId="5A0CE51A" w16cid:durableId="26FBDC3F"/>
  <w16cid:commentId w16cid:paraId="2C72B9E4" w16cid:durableId="2729D425"/>
  <w16cid:commentId w16cid:paraId="640F6D81" w16cid:durableId="26FBDC4E"/>
  <w16cid:commentId w16cid:paraId="4003ABD5" w16cid:durableId="2729D42B"/>
  <w16cid:commentId w16cid:paraId="7F0DBCDD" w16cid:durableId="26FBDBDE"/>
  <w16cid:commentId w16cid:paraId="0A9C15AB" w16cid:durableId="2729D4D0"/>
  <w16cid:commentId w16cid:paraId="7DD94252" w16cid:durableId="26FBDBFD"/>
  <w16cid:commentId w16cid:paraId="455FEB98" w16cid:durableId="26FBDC03"/>
  <w16cid:commentId w16cid:paraId="22F0AFCD" w16cid:durableId="266065CF"/>
  <w16cid:commentId w16cid:paraId="22ECBA1F" w16cid:durableId="26FBDC75"/>
  <w16cid:commentId w16cid:paraId="135947CF" w16cid:durableId="26FBDCAF"/>
  <w16cid:commentId w16cid:paraId="55D3B399" w16cid:durableId="2729D554"/>
  <w16cid:commentId w16cid:paraId="16F18E5F" w16cid:durableId="26FBDCC8"/>
  <w16cid:commentId w16cid:paraId="0C9AA2DA" w16cid:durableId="2729D57A"/>
  <w16cid:commentId w16cid:paraId="3DAA59B2" w16cid:durableId="26FBDCE6"/>
  <w16cid:commentId w16cid:paraId="37AD2325" w16cid:durableId="2729D5F9"/>
  <w16cid:commentId w16cid:paraId="6A41CC44" w16cid:durableId="26125CC0"/>
  <w16cid:commentId w16cid:paraId="2AA41045" w16cid:durableId="2613D3C3"/>
  <w16cid:commentId w16cid:paraId="2095695D" w16cid:durableId="26FBDD16"/>
  <w16cid:commentId w16cid:paraId="2FEAFCD2" w16cid:durableId="26FBDD36"/>
  <w16cid:commentId w16cid:paraId="3FEA9C2D" w16cid:durableId="2729D62B"/>
  <w16cid:commentId w16cid:paraId="73A230BD" w16cid:durableId="442AEF95"/>
  <w16cid:commentId w16cid:paraId="059B2B82" w16cid:durableId="0233EB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3CB" w:rsidRDefault="009663CB" w14:paraId="048DADBD" w14:textId="77777777">
      <w:r>
        <w:separator/>
      </w:r>
    </w:p>
  </w:endnote>
  <w:endnote w:type="continuationSeparator" w:id="0">
    <w:p w:rsidR="009663CB" w:rsidRDefault="009663CB" w14:paraId="4E79F765" w14:textId="77777777">
      <w:r>
        <w:continuationSeparator/>
      </w:r>
    </w:p>
  </w:endnote>
  <w:endnote w:type="continuationNotice" w:id="1">
    <w:p w:rsidR="009663CB" w:rsidRDefault="009663CB" w14:paraId="0FA6390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DC9" w:rsidRDefault="00F33DC9" w14:paraId="4F08088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3CB" w:rsidRDefault="009663CB" w14:paraId="21D07634" w14:textId="77777777">
      <w:r>
        <w:separator/>
      </w:r>
    </w:p>
  </w:footnote>
  <w:footnote w:type="continuationSeparator" w:id="0">
    <w:p w:rsidR="009663CB" w:rsidRDefault="009663CB" w14:paraId="7B222746" w14:textId="77777777">
      <w:r>
        <w:continuationSeparator/>
      </w:r>
    </w:p>
  </w:footnote>
  <w:footnote w:type="continuationNotice" w:id="1">
    <w:p w:rsidR="009663CB" w:rsidRDefault="009663CB" w14:paraId="6A5BDD4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727DB7" w:rsidR="00854A44" w:rsidP="008F17A5" w:rsidRDefault="00854A44" w14:paraId="27C70555" w14:textId="3EBC4771">
    <w:pPr>
      <w:pBdr>
        <w:top w:val="single" w:color="auto" w:sz="4" w:space="1"/>
      </w:pBdr>
      <w:tabs>
        <w:tab w:val="right" w:pos="9000"/>
      </w:tabs>
      <w:rPr>
        <w:rFonts w:cs="Arial"/>
      </w:rPr>
    </w:pPr>
    <w:r w:rsidRPr="00727DB7">
      <w:rPr>
        <w:rFonts w:cs="Arial"/>
      </w:rPr>
      <w:t>Section 025</w:t>
    </w:r>
    <w:r>
      <w:rPr>
        <w:rFonts w:cs="Arial"/>
      </w:rPr>
      <w:t>30</w:t>
    </w:r>
    <w:r>
      <w:rPr>
        <w:rFonts w:cs="Arial"/>
      </w:rPr>
      <w:tab/>
    </w:r>
    <w:r w:rsidRPr="00727DB7">
      <w:rPr>
        <w:rFonts w:cs="Arial"/>
      </w:rPr>
      <w:t>CONTRACT NO</w:t>
    </w:r>
    <w:r w:rsidRPr="008F17A5">
      <w:rPr>
        <w:rFonts w:cs="Arial"/>
        <w:highlight w:val="yellow"/>
      </w:rPr>
      <w:t>.... [Insert Region Number]</w:t>
    </w:r>
  </w:p>
  <w:p w:rsidRPr="00727DB7" w:rsidR="00854A44" w:rsidP="00144E8A" w:rsidRDefault="00854A44" w14:paraId="192451B1" w14:textId="7FC1FCD7">
    <w:pPr>
      <w:pBdr>
        <w:top w:val="single" w:color="auto" w:sz="4" w:space="1"/>
      </w:pBdr>
      <w:tabs>
        <w:tab w:val="left" w:pos="-1440"/>
        <w:tab w:val="left" w:pos="-720"/>
        <w:tab w:val="left" w:pos="0"/>
        <w:tab w:val="center" w:pos="4320"/>
        <w:tab w:val="right" w:pos="9000"/>
      </w:tabs>
      <w:rPr>
        <w:rFonts w:cs="Arial"/>
      </w:rPr>
    </w:pPr>
    <w:r>
      <w:rPr>
        <w:rFonts w:cs="Arial"/>
      </w:rPr>
      <w:t>2021-</w:t>
    </w:r>
    <w:r w:rsidR="003728BC">
      <w:rPr>
        <w:rFonts w:cs="Arial"/>
      </w:rPr>
      <w:t>11</w:t>
    </w:r>
    <w:r>
      <w:rPr>
        <w:rFonts w:cs="Arial"/>
      </w:rPr>
      <w:t>-</w:t>
    </w:r>
    <w:r w:rsidR="003728BC">
      <w:rPr>
        <w:rFonts w:cs="Arial"/>
      </w:rPr>
      <w:t>26</w:t>
    </w:r>
    <w:r w:rsidRPr="00727DB7">
      <w:rPr>
        <w:rFonts w:cs="Arial"/>
        <w:b/>
      </w:rPr>
      <w:tab/>
    </w:r>
    <w:r>
      <w:rPr>
        <w:rFonts w:cs="Arial"/>
        <w:b/>
      </w:rPr>
      <w:t>SEWERAGE</w:t>
    </w:r>
    <w:r w:rsidRPr="00727DB7">
      <w:rPr>
        <w:rFonts w:cs="Arial"/>
      </w:rPr>
      <w:tab/>
    </w:r>
  </w:p>
  <w:p w:rsidRPr="00727DB7" w:rsidR="00854A44" w:rsidP="008F17A5" w:rsidRDefault="00854A44" w14:paraId="215EB58A" w14:textId="4120F7CB">
    <w:pPr>
      <w:pBdr>
        <w:top w:val="single" w:color="auto" w:sz="4" w:space="1"/>
      </w:pBdr>
      <w:tabs>
        <w:tab w:val="center" w:pos="5175"/>
        <w:tab w:val="right" w:pos="9000"/>
      </w:tabs>
      <w:rPr>
        <w:rFonts w:cs="Arial"/>
      </w:rPr>
    </w:pPr>
    <w:r w:rsidRPr="00727DB7">
      <w:rPr>
        <w:rFonts w:cs="Arial"/>
      </w:rPr>
      <w:t xml:space="preserve">Page </w:t>
    </w:r>
    <w:r w:rsidRPr="00727DB7">
      <w:rPr>
        <w:rFonts w:cs="Arial"/>
      </w:rPr>
      <w:fldChar w:fldCharType="begin"/>
    </w:r>
    <w:r w:rsidRPr="00727DB7">
      <w:rPr>
        <w:rFonts w:cs="Arial"/>
      </w:rPr>
      <w:instrText xml:space="preserve">PAGE </w:instrText>
    </w:r>
    <w:r w:rsidRPr="00727DB7">
      <w:rPr>
        <w:rFonts w:cs="Arial"/>
      </w:rPr>
      <w:fldChar w:fldCharType="separate"/>
    </w:r>
    <w:r>
      <w:rPr>
        <w:rFonts w:cs="Arial"/>
        <w:noProof/>
      </w:rPr>
      <w:t>16</w:t>
    </w:r>
    <w:r w:rsidRPr="00727DB7">
      <w:rPr>
        <w:rFonts w:cs="Arial"/>
      </w:rPr>
      <w:fldChar w:fldCharType="end"/>
    </w:r>
    <w:r w:rsidRPr="00727DB7">
      <w:rPr>
        <w:rFonts w:cs="Arial"/>
      </w:rPr>
      <w:t xml:space="preserve"> </w:t>
    </w:r>
    <w:r>
      <w:rPr>
        <w:rFonts w:cs="Arial"/>
      </w:rPr>
      <w:tab/>
    </w:r>
    <w:r>
      <w:rPr>
        <w:rFonts w:cs="Arial"/>
      </w:rPr>
      <w:tab/>
    </w:r>
    <w:r w:rsidRPr="00727DB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727DB7">
      <w:rPr>
        <w:rFonts w:cs="Arial"/>
      </w:rPr>
      <w:t xml:space="preserve"> </w:t>
    </w:r>
  </w:p>
  <w:p w:rsidR="00854A44" w:rsidRDefault="00854A44" w14:paraId="4967387D" w14:textId="77777777">
    <w:pPr>
      <w:pStyle w:val="Header"/>
    </w:pPr>
  </w:p>
  <w:p w:rsidR="00854A44" w:rsidRDefault="00854A44" w14:paraId="17EEE695"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54397" w:rsidR="00854A44" w:rsidP="008F17A5" w:rsidRDefault="00854A44" w14:paraId="71DA43DA" w14:textId="6C3740F9">
    <w:pPr>
      <w:pBdr>
        <w:top w:val="single" w:color="auto" w:sz="4" w:space="1"/>
      </w:pBdr>
      <w:tabs>
        <w:tab w:val="right" w:pos="9000"/>
      </w:tabs>
      <w:rPr>
        <w:rFonts w:cs="Arial"/>
      </w:rPr>
    </w:pPr>
    <w:r w:rsidRPr="00954397">
      <w:rPr>
        <w:rFonts w:cs="Arial"/>
      </w:rPr>
      <w:t>CONTRACT NO</w:t>
    </w:r>
    <w:r w:rsidRPr="008F17A5">
      <w:rPr>
        <w:rFonts w:cs="Arial"/>
        <w:highlight w:val="yellow"/>
      </w:rPr>
      <w:t>.... [Insert Region Number]</w:t>
    </w:r>
    <w:r w:rsidRPr="00954397">
      <w:rPr>
        <w:rFonts w:cs="Arial"/>
      </w:rPr>
      <w:tab/>
    </w:r>
    <w:r w:rsidRPr="00954397">
      <w:rPr>
        <w:rFonts w:cs="Arial"/>
      </w:rPr>
      <w:t>Section 025</w:t>
    </w:r>
    <w:r>
      <w:rPr>
        <w:rFonts w:cs="Arial"/>
      </w:rPr>
      <w:t>30</w:t>
    </w:r>
  </w:p>
  <w:p w:rsidRPr="00954397" w:rsidR="00854A44" w:rsidP="008F17A5" w:rsidRDefault="00854A44" w14:paraId="5D69FBCD" w14:textId="39621158">
    <w:pPr>
      <w:pBdr>
        <w:top w:val="single" w:color="auto" w:sz="4" w:space="1"/>
      </w:pBdr>
      <w:tabs>
        <w:tab w:val="left" w:pos="-1440"/>
        <w:tab w:val="left" w:pos="-720"/>
        <w:tab w:val="left" w:pos="0"/>
        <w:tab w:val="center" w:pos="5040"/>
        <w:tab w:val="right" w:pos="9000"/>
      </w:tabs>
      <w:rPr>
        <w:rFonts w:cs="Arial"/>
      </w:rPr>
    </w:pPr>
    <w:r w:rsidRPr="00954397">
      <w:rPr>
        <w:rFonts w:cs="Arial"/>
        <w:b/>
      </w:rPr>
      <w:tab/>
    </w:r>
    <w:bookmarkStart w:name="_Hlk98940796" w:id="301"/>
    <w:r>
      <w:rPr>
        <w:rFonts w:cs="Arial"/>
        <w:b/>
      </w:rPr>
      <w:t>SEWERAGE</w:t>
    </w:r>
    <w:bookmarkEnd w:id="301"/>
    <w:r w:rsidRPr="00954397">
      <w:rPr>
        <w:rFonts w:cs="Arial"/>
      </w:rPr>
      <w:tab/>
    </w:r>
    <w:r>
      <w:rPr>
        <w:rFonts w:cs="Arial"/>
      </w:rPr>
      <w:t>2021-</w:t>
    </w:r>
    <w:r w:rsidR="003728BC">
      <w:rPr>
        <w:rFonts w:cs="Arial"/>
      </w:rPr>
      <w:t>11</w:t>
    </w:r>
    <w:r>
      <w:rPr>
        <w:rFonts w:cs="Arial"/>
      </w:rPr>
      <w:t>-</w:t>
    </w:r>
    <w:r w:rsidR="003728BC">
      <w:rPr>
        <w:rFonts w:cs="Arial"/>
      </w:rPr>
      <w:t>26</w:t>
    </w:r>
  </w:p>
  <w:p w:rsidRPr="00954397" w:rsidR="00854A44" w:rsidP="008F17A5" w:rsidRDefault="00854A44" w14:paraId="45EDE02F" w14:textId="6F43BE2D">
    <w:pPr>
      <w:pBdr>
        <w:top w:val="single" w:color="auto" w:sz="4" w:space="1"/>
      </w:pBdr>
      <w:tabs>
        <w:tab w:val="center" w:pos="5175"/>
        <w:tab w:val="right" w:pos="9000"/>
      </w:tabs>
      <w:rPr>
        <w:rFonts w:cs="Arial"/>
      </w:rPr>
    </w:pPr>
    <w:r w:rsidRPr="00954397">
      <w:rPr>
        <w:rFonts w:cs="Arial"/>
      </w:rPr>
      <w:t xml:space="preserve">DATE: </w:t>
    </w:r>
    <w:r w:rsidRPr="008F17A5">
      <w:rPr>
        <w:rFonts w:cs="Arial"/>
        <w:highlight w:val="yellow"/>
      </w:rPr>
      <w:t xml:space="preserve">[Insert Date, (e.g. </w:t>
    </w:r>
    <w:proofErr w:type="gramStart"/>
    <w:r w:rsidRPr="008F17A5">
      <w:rPr>
        <w:rFonts w:cs="Arial"/>
        <w:highlight w:val="yellow"/>
      </w:rPr>
      <w:t>Jan.,</w:t>
    </w:r>
    <w:proofErr w:type="gramEnd"/>
    <w:r w:rsidRPr="008F17A5">
      <w:rPr>
        <w:rFonts w:cs="Arial"/>
        <w:highlight w:val="yellow"/>
      </w:rPr>
      <w:t xml:space="preserve"> 20</w:t>
    </w:r>
    <w:r>
      <w:rPr>
        <w:rFonts w:cs="Arial"/>
        <w:highlight w:val="yellow"/>
      </w:rPr>
      <w:t>21</w:t>
    </w:r>
    <w:r w:rsidRPr="008F17A5">
      <w:rPr>
        <w:rFonts w:cs="Arial"/>
        <w:highlight w:val="yellow"/>
      </w:rPr>
      <w:t>)]</w:t>
    </w:r>
    <w:r w:rsidRPr="00954397">
      <w:rPr>
        <w:rFonts w:cs="Arial"/>
      </w:rPr>
      <w:tab/>
    </w:r>
    <w:r w:rsidRPr="00954397">
      <w:rPr>
        <w:rFonts w:cs="Arial"/>
      </w:rPr>
      <w:tab/>
    </w:r>
    <w:r w:rsidRPr="00954397">
      <w:rPr>
        <w:rFonts w:cs="Arial"/>
      </w:rPr>
      <w:t xml:space="preserve">Page </w:t>
    </w:r>
    <w:r w:rsidRPr="00954397">
      <w:rPr>
        <w:rFonts w:cs="Arial"/>
      </w:rPr>
      <w:fldChar w:fldCharType="begin"/>
    </w:r>
    <w:r w:rsidRPr="00954397">
      <w:rPr>
        <w:rFonts w:cs="Arial"/>
      </w:rPr>
      <w:instrText xml:space="preserve">PAGE </w:instrText>
    </w:r>
    <w:r w:rsidRPr="00954397">
      <w:rPr>
        <w:rFonts w:cs="Arial"/>
      </w:rPr>
      <w:fldChar w:fldCharType="separate"/>
    </w:r>
    <w:r>
      <w:rPr>
        <w:rFonts w:cs="Arial"/>
        <w:noProof/>
      </w:rPr>
      <w:t>15</w:t>
    </w:r>
    <w:r w:rsidRPr="00954397">
      <w:rPr>
        <w:rFonts w:cs="Arial"/>
      </w:rPr>
      <w:fldChar w:fldCharType="end"/>
    </w:r>
    <w:r w:rsidRPr="00954397">
      <w:rPr>
        <w:rFonts w:cs="Arial"/>
      </w:rPr>
      <w:t xml:space="preserve"> </w:t>
    </w:r>
  </w:p>
  <w:p w:rsidR="00854A44" w:rsidRDefault="00854A44" w14:paraId="51BE3674" w14:textId="77777777">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4A44" w:rsidRDefault="00854A44" w14:paraId="5D10ED09" w14:textId="77777777">
    <w:pPr>
      <w:pBdr>
        <w:top w:val="single" w:color="auto" w:sz="4" w:space="1"/>
      </w:pBdr>
      <w:tabs>
        <w:tab w:val="right" w:pos="10350"/>
      </w:tabs>
      <w:rPr>
        <w:rFonts w:ascii="Arial" w:hAnsi="Arial" w:cs="Arial"/>
      </w:rPr>
    </w:pPr>
    <w:r>
      <w:rPr>
        <w:rFonts w:ascii="Arial" w:hAnsi="Arial" w:cs="Arial"/>
      </w:rPr>
      <w:t>CONTRACT NO</w:t>
    </w:r>
    <w:r>
      <w:rPr>
        <w:rFonts w:ascii="Arial" w:hAnsi="Arial" w:cs="Arial"/>
        <w:highlight w:val="lightGray"/>
      </w:rPr>
      <w:t>.... [Insert Region Number]</w:t>
    </w:r>
    <w:r>
      <w:rPr>
        <w:rFonts w:ascii="Arial" w:hAnsi="Arial" w:cs="Arial"/>
      </w:rPr>
      <w:tab/>
    </w:r>
    <w:r>
      <w:rPr>
        <w:rFonts w:ascii="Arial" w:hAnsi="Arial" w:cs="Arial"/>
      </w:rPr>
      <w:t>Section 02511</w:t>
    </w:r>
  </w:p>
  <w:p w:rsidR="00854A44" w:rsidRDefault="00854A44" w14:paraId="6D625985" w14:textId="77777777">
    <w:pPr>
      <w:pBdr>
        <w:top w:val="single" w:color="auto" w:sz="4" w:space="1"/>
      </w:pBdr>
      <w:tabs>
        <w:tab w:val="left" w:pos="-1440"/>
        <w:tab w:val="left" w:pos="-720"/>
        <w:tab w:val="left" w:pos="0"/>
        <w:tab w:val="center" w:pos="5220"/>
        <w:tab w:val="right" w:pos="10350"/>
      </w:tabs>
      <w:rPr>
        <w:rFonts w:ascii="Arial" w:hAnsi="Arial" w:cs="Arial"/>
      </w:rPr>
    </w:pPr>
    <w:r>
      <w:rPr>
        <w:rFonts w:ascii="Arial" w:hAnsi="Arial" w:cs="Arial"/>
        <w:b/>
      </w:rPr>
      <w:tab/>
    </w:r>
    <w:r>
      <w:rPr>
        <w:rFonts w:ascii="Arial" w:hAnsi="Arial" w:cs="Arial"/>
        <w:b/>
      </w:rPr>
      <w:t>WATERMAINS</w:t>
    </w:r>
    <w:r>
      <w:rPr>
        <w:rFonts w:ascii="Arial" w:hAnsi="Arial" w:cs="Arial"/>
      </w:rPr>
      <w:tab/>
    </w:r>
    <w:r>
      <w:rPr>
        <w:rFonts w:ascii="Arial" w:hAnsi="Arial" w:cs="Arial"/>
      </w:rPr>
      <w:t>2015-04-24</w:t>
    </w:r>
  </w:p>
  <w:p w:rsidR="00854A44" w:rsidRDefault="00854A44" w14:paraId="711128B1" w14:textId="77777777">
    <w:pPr>
      <w:pBdr>
        <w:top w:val="single" w:color="auto" w:sz="4" w:space="1"/>
      </w:pBdr>
      <w:tabs>
        <w:tab w:val="center" w:pos="5175"/>
        <w:tab w:val="right" w:pos="10350"/>
      </w:tabs>
      <w:rPr>
        <w:rFonts w:ascii="Arial" w:hAnsi="Arial" w:cs="Arial"/>
      </w:rPr>
    </w:pPr>
    <w:r>
      <w:rPr>
        <w:rFonts w:ascii="Arial" w:hAnsi="Arial" w:cs="Arial"/>
      </w:rPr>
      <w:t>DATE</w:t>
    </w:r>
    <w:proofErr w:type="gramStart"/>
    <w:r>
      <w:rPr>
        <w:rFonts w:ascii="Arial" w:hAnsi="Arial" w:cs="Arial"/>
      </w:rPr>
      <w:t xml:space="preserve">:  </w:t>
    </w:r>
    <w:r>
      <w:rPr>
        <w:rFonts w:ascii="Arial" w:hAnsi="Arial" w:cs="Arial"/>
        <w:highlight w:val="lightGray"/>
      </w:rPr>
      <w:t>[</w:t>
    </w:r>
    <w:proofErr w:type="gramEnd"/>
    <w:r>
      <w:rPr>
        <w:rFonts w:ascii="Arial" w:hAnsi="Arial" w:cs="Arial"/>
        <w:highlight w:val="lightGray"/>
      </w:rPr>
      <w:t>Insert Date, (e.g. Jan., 2000)]</w:t>
    </w:r>
    <w:r>
      <w:rPr>
        <w:rFonts w:ascii="Arial" w:hAnsi="Arial" w:cs="Arial"/>
      </w:rPr>
      <w:tab/>
    </w:r>
    <w:r>
      <w:rPr>
        <w:rFonts w:ascii="Arial" w:hAnsi="Arial" w:cs="Arial"/>
      </w:rPr>
      <w:tab/>
    </w:r>
    <w:r>
      <w:rPr>
        <w:rFonts w:ascii="Arial" w:hAnsi="Arial" w:cs="Arial"/>
      </w:rPr>
      <w:t xml:space="preserve">Page </w:t>
    </w:r>
    <w:r>
      <w:rPr>
        <w:rFonts w:ascii="Arial" w:hAnsi="Arial" w:cs="Arial"/>
      </w:rPr>
      <w:fldChar w:fldCharType="begin"/>
    </w:r>
    <w:r>
      <w:rPr>
        <w:rFonts w:ascii="Arial" w:hAnsi="Arial" w:cs="Arial"/>
      </w:rPr>
      <w:instrText xml:space="preserve">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of </w:t>
    </w:r>
    <w:r>
      <w:rPr>
        <w:rStyle w:val="PageNumber"/>
        <w:rFonts w:ascii="Arial" w:hAnsi="Arial" w:cs="Arial"/>
        <w:caps/>
        <w:sz w:val="22"/>
      </w:rPr>
      <w:fldChar w:fldCharType="begin"/>
    </w:r>
    <w:r>
      <w:rPr>
        <w:rStyle w:val="PageNumber"/>
        <w:rFonts w:ascii="Arial" w:hAnsi="Arial" w:cs="Arial"/>
        <w:caps/>
        <w:sz w:val="22"/>
      </w:rPr>
      <w:instrText xml:space="preserve"> NUMPAGES </w:instrText>
    </w:r>
    <w:r>
      <w:rPr>
        <w:rStyle w:val="PageNumber"/>
        <w:rFonts w:ascii="Arial" w:hAnsi="Arial" w:cs="Arial"/>
        <w:caps/>
        <w:sz w:val="22"/>
      </w:rPr>
      <w:fldChar w:fldCharType="separate"/>
    </w:r>
    <w:r>
      <w:rPr>
        <w:rStyle w:val="PageNumber"/>
        <w:rFonts w:ascii="Arial" w:hAnsi="Arial" w:cs="Arial"/>
        <w:caps/>
        <w:noProof/>
        <w:sz w:val="22"/>
      </w:rPr>
      <w:t>26</w:t>
    </w:r>
    <w:r>
      <w:rPr>
        <w:rStyle w:val="PageNumber"/>
        <w:rFonts w:ascii="Arial" w:hAnsi="Arial" w:cs="Arial"/>
        <w:caps/>
        <w:sz w:val="22"/>
      </w:rPr>
      <w:fldChar w:fldCharType="end"/>
    </w:r>
  </w:p>
  <w:p w:rsidR="00854A44" w:rsidRDefault="00854A44" w14:paraId="3A53055D" w14:textId="77777777">
    <w:pPr>
      <w:pStyle w:val="Header"/>
      <w:spacing w:after="240"/>
    </w:pPr>
  </w:p>
  <w:p w:rsidR="00854A44" w:rsidRDefault="00854A44" w14:paraId="1E018C64"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235353EC"/>
    <w:multiLevelType w:val="hybridMultilevel"/>
    <w:tmpl w:val="8A44D120"/>
    <w:lvl w:ilvl="0" w:tplc="1009000F">
      <w:start w:val="1"/>
      <w:numFmt w:val="decimal"/>
      <w:lvlText w:val="%1."/>
      <w:lvlJc w:val="left"/>
      <w:pPr>
        <w:ind w:left="853" w:hanging="360"/>
      </w:pPr>
    </w:lvl>
    <w:lvl w:ilvl="1" w:tplc="10090019" w:tentative="1">
      <w:start w:val="1"/>
      <w:numFmt w:val="lowerLetter"/>
      <w:lvlText w:val="%2."/>
      <w:lvlJc w:val="left"/>
      <w:pPr>
        <w:ind w:left="1573" w:hanging="360"/>
      </w:pPr>
    </w:lvl>
    <w:lvl w:ilvl="2" w:tplc="1009001B" w:tentative="1">
      <w:start w:val="1"/>
      <w:numFmt w:val="lowerRoman"/>
      <w:lvlText w:val="%3."/>
      <w:lvlJc w:val="right"/>
      <w:pPr>
        <w:ind w:left="2293" w:hanging="180"/>
      </w:pPr>
    </w:lvl>
    <w:lvl w:ilvl="3" w:tplc="1009000F" w:tentative="1">
      <w:start w:val="1"/>
      <w:numFmt w:val="decimal"/>
      <w:lvlText w:val="%4."/>
      <w:lvlJc w:val="left"/>
      <w:pPr>
        <w:ind w:left="3013" w:hanging="360"/>
      </w:pPr>
    </w:lvl>
    <w:lvl w:ilvl="4" w:tplc="10090019" w:tentative="1">
      <w:start w:val="1"/>
      <w:numFmt w:val="lowerLetter"/>
      <w:lvlText w:val="%5."/>
      <w:lvlJc w:val="left"/>
      <w:pPr>
        <w:ind w:left="3733" w:hanging="360"/>
      </w:pPr>
    </w:lvl>
    <w:lvl w:ilvl="5" w:tplc="1009001B" w:tentative="1">
      <w:start w:val="1"/>
      <w:numFmt w:val="lowerRoman"/>
      <w:lvlText w:val="%6."/>
      <w:lvlJc w:val="right"/>
      <w:pPr>
        <w:ind w:left="4453" w:hanging="180"/>
      </w:pPr>
    </w:lvl>
    <w:lvl w:ilvl="6" w:tplc="1009000F" w:tentative="1">
      <w:start w:val="1"/>
      <w:numFmt w:val="decimal"/>
      <w:lvlText w:val="%7."/>
      <w:lvlJc w:val="left"/>
      <w:pPr>
        <w:ind w:left="5173" w:hanging="360"/>
      </w:pPr>
    </w:lvl>
    <w:lvl w:ilvl="7" w:tplc="10090019" w:tentative="1">
      <w:start w:val="1"/>
      <w:numFmt w:val="lowerLetter"/>
      <w:lvlText w:val="%8."/>
      <w:lvlJc w:val="left"/>
      <w:pPr>
        <w:ind w:left="5893" w:hanging="360"/>
      </w:pPr>
    </w:lvl>
    <w:lvl w:ilvl="8" w:tplc="1009001B" w:tentative="1">
      <w:start w:val="1"/>
      <w:numFmt w:val="lowerRoman"/>
      <w:lvlText w:val="%9."/>
      <w:lvlJc w:val="right"/>
      <w:pPr>
        <w:ind w:left="6613" w:hanging="180"/>
      </w:pPr>
    </w:lvl>
  </w:abstractNum>
  <w:abstractNum w:abstractNumId="2" w15:restartNumberingAfterBreak="0">
    <w:nsid w:val="23C913AE"/>
    <w:multiLevelType w:val="multilevel"/>
    <w:tmpl w:val="D5D01CCA"/>
    <w:lvl w:ilvl="0">
      <w:start w:val="1"/>
      <w:numFmt w:val="decimal"/>
      <w:lvlText w:val="PART %1."/>
      <w:lvlJc w:val="left"/>
      <w:pPr>
        <w:tabs>
          <w:tab w:val="num" w:pos="720"/>
        </w:tabs>
        <w:ind w:left="720" w:hanging="720"/>
      </w:pPr>
      <w:rPr>
        <w:rFonts w:hint="default" w:ascii="Calibri" w:hAnsi="Calibri"/>
        <w:b w:val="0"/>
        <w:i w:val="0"/>
        <w:sz w:val="22"/>
      </w:rPr>
    </w:lvl>
    <w:lvl w:ilvl="1">
      <w:start w:val="1"/>
      <w:numFmt w:val="decimal"/>
      <w:lvlText w:val="%1.%2"/>
      <w:lvlJc w:val="left"/>
      <w:pPr>
        <w:tabs>
          <w:tab w:val="num" w:pos="720"/>
        </w:tabs>
        <w:ind w:left="720" w:hanging="720"/>
      </w:pPr>
      <w:rPr>
        <w:rFonts w:hint="default" w:ascii="Calibri" w:hAnsi="Calibri"/>
        <w:b w:val="0"/>
        <w:i w:val="0"/>
        <w:sz w:val="22"/>
      </w:rPr>
    </w:lvl>
    <w:lvl w:ilvl="2">
      <w:start w:val="1"/>
      <w:numFmt w:val="decimal"/>
      <w:lvlText w:val=".%3"/>
      <w:lvlJc w:val="left"/>
      <w:pPr>
        <w:tabs>
          <w:tab w:val="num" w:pos="1440"/>
        </w:tabs>
        <w:ind w:left="1440" w:hanging="720"/>
      </w:pPr>
      <w:rPr>
        <w:rFonts w:hint="default" w:ascii="Calibri" w:hAnsi="Calibri"/>
        <w:color w:val="000000"/>
        <w:sz w:val="22"/>
      </w:rPr>
    </w:lvl>
    <w:lvl w:ilvl="3">
      <w:start w:val="1"/>
      <w:numFmt w:val="decimal"/>
      <w:lvlText w:val=".%4"/>
      <w:lvlJc w:val="left"/>
      <w:pPr>
        <w:tabs>
          <w:tab w:val="num" w:pos="2160"/>
        </w:tabs>
        <w:ind w:left="2160" w:hanging="720"/>
      </w:pPr>
      <w:rPr>
        <w:rFonts w:hint="default" w:ascii="Calibri" w:hAnsi="Calibri"/>
        <w:b w:val="0"/>
        <w:i w:val="0"/>
        <w:sz w:val="22"/>
      </w:rPr>
    </w:lvl>
    <w:lvl w:ilvl="4">
      <w:start w:val="1"/>
      <w:numFmt w:val="decimal"/>
      <w:lvlText w:val=".%5"/>
      <w:lvlJc w:val="left"/>
      <w:pPr>
        <w:tabs>
          <w:tab w:val="num" w:pos="2880"/>
        </w:tabs>
        <w:ind w:left="2880" w:hanging="720"/>
      </w:pPr>
      <w:rPr>
        <w:rFonts w:hint="default" w:ascii="Calibri" w:hAnsi="Calibri"/>
        <w:b w:val="0"/>
        <w:i w:val="0"/>
        <w:sz w:val="22"/>
      </w:rPr>
    </w:lvl>
    <w:lvl w:ilvl="5">
      <w:start w:val="1"/>
      <w:numFmt w:val="decimal"/>
      <w:lvlText w:val=".%6"/>
      <w:lvlJc w:val="left"/>
      <w:pPr>
        <w:tabs>
          <w:tab w:val="num" w:pos="3600"/>
        </w:tabs>
        <w:ind w:left="3600" w:hanging="720"/>
      </w:pPr>
      <w:rPr>
        <w:rFonts w:hint="default" w:ascii="Calibri" w:hAnsi="Calibri"/>
        <w:b w:val="0"/>
        <w:i w:val="0"/>
        <w:sz w:val="22"/>
      </w:rPr>
    </w:lvl>
    <w:lvl w:ilvl="6">
      <w:start w:val="1"/>
      <w:numFmt w:val="decimal"/>
      <w:lvlText w:val=".%7"/>
      <w:lvlJc w:val="left"/>
      <w:pPr>
        <w:tabs>
          <w:tab w:val="num" w:pos="4320"/>
        </w:tabs>
        <w:ind w:left="4320" w:hanging="720"/>
      </w:pPr>
      <w:rPr>
        <w:rFonts w:hint="default" w:ascii="Calibri" w:hAnsi="Calibri"/>
        <w:b w:val="0"/>
        <w:i w:val="0"/>
        <w:sz w:val="22"/>
      </w:rPr>
    </w:lvl>
    <w:lvl w:ilvl="7">
      <w:start w:val="1"/>
      <w:numFmt w:val="decimal"/>
      <w:lvlText w:val=".%8"/>
      <w:lvlJc w:val="left"/>
      <w:pPr>
        <w:tabs>
          <w:tab w:val="num" w:pos="5040"/>
        </w:tabs>
        <w:ind w:left="5040" w:hanging="720"/>
      </w:pPr>
      <w:rPr>
        <w:rFonts w:hint="default" w:ascii="Calibri" w:hAnsi="Calibri"/>
        <w:b w:val="0"/>
        <w:i w:val="0"/>
        <w:sz w:val="22"/>
      </w:rPr>
    </w:lvl>
    <w:lvl w:ilvl="8">
      <w:start w:val="1"/>
      <w:numFmt w:val="decimal"/>
      <w:lvlText w:val=".%9"/>
      <w:lvlJc w:val="left"/>
      <w:pPr>
        <w:tabs>
          <w:tab w:val="num" w:pos="5760"/>
        </w:tabs>
        <w:ind w:left="5760" w:hanging="720"/>
      </w:pPr>
      <w:rPr>
        <w:rFonts w:hint="default" w:ascii="Calibri" w:hAnsi="Calibri"/>
        <w:b w:val="0"/>
        <w:i w:val="0"/>
        <w:sz w:val="22"/>
      </w:rPr>
    </w:lvl>
  </w:abstractNum>
  <w:abstractNum w:abstractNumId="3" w15:restartNumberingAfterBreak="0">
    <w:nsid w:val="465575FD"/>
    <w:multiLevelType w:val="multilevel"/>
    <w:tmpl w:val="4B3EFB82"/>
    <w:lvl w:ilvl="0">
      <w:start w:val="1"/>
      <w:numFmt w:val="decimal"/>
      <w:pStyle w:val="Heading1"/>
      <w:lvlText w:val="PART %1."/>
      <w:lvlJc w:val="left"/>
      <w:pPr>
        <w:tabs>
          <w:tab w:val="num" w:pos="720"/>
        </w:tabs>
        <w:ind w:left="720" w:hanging="720"/>
      </w:pPr>
      <w:rPr>
        <w:rFonts w:hint="default" w:ascii="Calibri" w:hAnsi="Calibri"/>
        <w:b w:val="0"/>
        <w:i w:val="0"/>
        <w:sz w:val="2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
      <w:lvlJc w:val="left"/>
      <w:pPr>
        <w:tabs>
          <w:tab w:val="num" w:pos="1440"/>
        </w:tabs>
        <w:ind w:left="144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4"/>
      <w:lvlJc w:val="left"/>
      <w:pPr>
        <w:tabs>
          <w:tab w:val="num" w:pos="2160"/>
        </w:tabs>
        <w:ind w:left="216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6"/>
      <w:lvlJc w:val="left"/>
      <w:pPr>
        <w:tabs>
          <w:tab w:val="num" w:pos="3600"/>
        </w:tabs>
        <w:ind w:left="3600" w:hanging="720"/>
      </w:pPr>
      <w:rPr>
        <w:rFonts w:hint="default" w:ascii="Calibri" w:hAnsi="Calibri"/>
        <w:b w:val="0"/>
        <w:i w:val="0"/>
        <w:sz w:val="22"/>
      </w:rPr>
    </w:lvl>
    <w:lvl w:ilvl="6">
      <w:start w:val="1"/>
      <w:numFmt w:val="decimal"/>
      <w:pStyle w:val="Heading7"/>
      <w:lvlText w:val=".%7"/>
      <w:lvlJc w:val="left"/>
      <w:pPr>
        <w:tabs>
          <w:tab w:val="num" w:pos="4320"/>
        </w:tabs>
        <w:ind w:left="4320" w:hanging="720"/>
      </w:pPr>
      <w:rPr>
        <w:rFonts w:hint="default" w:ascii="Calibri" w:hAnsi="Calibri"/>
        <w:b w:val="0"/>
        <w:i w:val="0"/>
        <w:sz w:val="22"/>
      </w:rPr>
    </w:lvl>
    <w:lvl w:ilvl="7">
      <w:start w:val="1"/>
      <w:numFmt w:val="decimal"/>
      <w:lvlText w:val=".%8"/>
      <w:lvlJc w:val="left"/>
      <w:pPr>
        <w:tabs>
          <w:tab w:val="num" w:pos="5040"/>
        </w:tabs>
        <w:ind w:left="5040" w:hanging="720"/>
      </w:pPr>
      <w:rPr>
        <w:rFonts w:hint="default" w:ascii="Calibri" w:hAnsi="Calibri"/>
        <w:b w:val="0"/>
        <w:i w:val="0"/>
        <w:sz w:val="22"/>
      </w:rPr>
    </w:lvl>
    <w:lvl w:ilvl="8">
      <w:start w:val="1"/>
      <w:numFmt w:val="decimal"/>
      <w:pStyle w:val="Heading9"/>
      <w:lvlText w:val=".%9"/>
      <w:lvlJc w:val="left"/>
      <w:pPr>
        <w:tabs>
          <w:tab w:val="num" w:pos="5760"/>
        </w:tabs>
        <w:ind w:left="5760" w:hanging="720"/>
      </w:pPr>
      <w:rPr>
        <w:rFonts w:hint="default" w:ascii="Calibri" w:hAnsi="Calibri"/>
        <w:b w:val="0"/>
        <w:i w:val="0"/>
        <w:sz w:val="22"/>
      </w:rPr>
    </w:lvl>
  </w:abstractNum>
  <w:abstractNum w:abstractNumId="4" w15:restartNumberingAfterBreak="0">
    <w:nsid w:val="50407D28"/>
    <w:multiLevelType w:val="multilevel"/>
    <w:tmpl w:val="4DAC3026"/>
    <w:lvl w:ilvl="0">
      <w:start w:val="1"/>
      <w:numFmt w:val="decimal"/>
      <w:lvlText w:val="PART %1."/>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4"/>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2"/>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people.xml><?xml version="1.0" encoding="utf-8"?>
<w15:people xmlns:mc="http://schemas.openxmlformats.org/markup-compatibility/2006" xmlns:w15="http://schemas.microsoft.com/office/word/2012/wordml" mc:Ignorable="w15">
  <w15:person w15:author="Johnny Pang">
    <w15:presenceInfo w15:providerId="AD" w15:userId="S::Johnny.Pang@etoengineering.ca::93e0402e-0c7d-4ac3-adc9-299bd55456c0"/>
  </w15:person>
  <w15:person w15:author="Axel Ouillet">
    <w15:presenceInfo w15:providerId="AD" w15:userId="S::ouilleta@AE.CA::61f62530-c8bb-495e-afd5-ea61b2be56ec"/>
  </w15:person>
  <w15:person w15:author="Radulovic, Nicole">
    <w15:presenceInfo w15:providerId="AD" w15:userId="S::Nicole.Radulovic@york.ca::1395bf46-3a6b-4329-920d-ffad62967fd2"/>
  </w15:person>
  <w15:person w15:author="Liam Sykes">
    <w15:presenceInfo w15:providerId="AD" w15:userId="S::sykesl@AE.CA::53b2520a-b580-4e8e-a91c-0890217c54de"/>
  </w15:person>
  <w15:person w15:author="Khurram Afzal">
    <w15:presenceInfo w15:providerId="AD" w15:userId="S-1-5-21-1462938695-954199690-909241133-62602"/>
  </w15:person>
  <w15:person w15:author="Ervin Kolici">
    <w15:presenceInfo w15:providerId="AD" w15:userId="S::kolicie@AE.CA::2f148d59-9715-4951-9199-e612c2c2d93e"/>
  </w15:person>
  <w15:person w15:author="Lan, Alana">
    <w15:presenceInfo w15:providerId="AD" w15:userId="S::Alana.Lan@york.ca::e4758bcf-17b1-4247-9e7d-13ef63d52c3b"/>
  </w15:person>
  <w15:person w15:author="Brandon Gorr">
    <w15:presenceInfo w15:providerId="AD" w15:userId="S::gorrb@ae.ca::7353b72d-4b1c-467c-a56a-a19ab46a7a7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mirrorMargin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true"/>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FA0BC7"/>
    <w:rsid w:val="00000F92"/>
    <w:rsid w:val="00001077"/>
    <w:rsid w:val="00001D95"/>
    <w:rsid w:val="000021A0"/>
    <w:rsid w:val="0000283B"/>
    <w:rsid w:val="00006156"/>
    <w:rsid w:val="00006CA2"/>
    <w:rsid w:val="00007D44"/>
    <w:rsid w:val="00011480"/>
    <w:rsid w:val="00015981"/>
    <w:rsid w:val="00015B46"/>
    <w:rsid w:val="00017C1E"/>
    <w:rsid w:val="00020006"/>
    <w:rsid w:val="00022106"/>
    <w:rsid w:val="000228C1"/>
    <w:rsid w:val="000271B6"/>
    <w:rsid w:val="00032174"/>
    <w:rsid w:val="000321F4"/>
    <w:rsid w:val="0003235F"/>
    <w:rsid w:val="000335BA"/>
    <w:rsid w:val="00033BBA"/>
    <w:rsid w:val="00035D6B"/>
    <w:rsid w:val="00035E17"/>
    <w:rsid w:val="00037E64"/>
    <w:rsid w:val="00040793"/>
    <w:rsid w:val="00040834"/>
    <w:rsid w:val="000409B0"/>
    <w:rsid w:val="00040C7B"/>
    <w:rsid w:val="00040CCA"/>
    <w:rsid w:val="00042F00"/>
    <w:rsid w:val="0004348F"/>
    <w:rsid w:val="0004401A"/>
    <w:rsid w:val="00046B6D"/>
    <w:rsid w:val="00050B67"/>
    <w:rsid w:val="00050DFC"/>
    <w:rsid w:val="00050F43"/>
    <w:rsid w:val="00053B66"/>
    <w:rsid w:val="0005485B"/>
    <w:rsid w:val="00054A0A"/>
    <w:rsid w:val="000555DD"/>
    <w:rsid w:val="00056988"/>
    <w:rsid w:val="00057B11"/>
    <w:rsid w:val="00061058"/>
    <w:rsid w:val="00061735"/>
    <w:rsid w:val="00064909"/>
    <w:rsid w:val="00066148"/>
    <w:rsid w:val="000672B9"/>
    <w:rsid w:val="000675CD"/>
    <w:rsid w:val="00067DCF"/>
    <w:rsid w:val="000710E5"/>
    <w:rsid w:val="00072296"/>
    <w:rsid w:val="00074315"/>
    <w:rsid w:val="00077578"/>
    <w:rsid w:val="0008356C"/>
    <w:rsid w:val="00083969"/>
    <w:rsid w:val="00083D06"/>
    <w:rsid w:val="00085AC3"/>
    <w:rsid w:val="00085D26"/>
    <w:rsid w:val="00085E59"/>
    <w:rsid w:val="00087AD1"/>
    <w:rsid w:val="00087B84"/>
    <w:rsid w:val="00093210"/>
    <w:rsid w:val="00093474"/>
    <w:rsid w:val="00093987"/>
    <w:rsid w:val="00093CD9"/>
    <w:rsid w:val="00094486"/>
    <w:rsid w:val="00094903"/>
    <w:rsid w:val="00094C98"/>
    <w:rsid w:val="000954EA"/>
    <w:rsid w:val="00096C18"/>
    <w:rsid w:val="000A1B1A"/>
    <w:rsid w:val="000A1CB0"/>
    <w:rsid w:val="000A220E"/>
    <w:rsid w:val="000A2211"/>
    <w:rsid w:val="000A38BD"/>
    <w:rsid w:val="000B0609"/>
    <w:rsid w:val="000B13E1"/>
    <w:rsid w:val="000B1483"/>
    <w:rsid w:val="000B3409"/>
    <w:rsid w:val="000B50E6"/>
    <w:rsid w:val="000B634B"/>
    <w:rsid w:val="000B660E"/>
    <w:rsid w:val="000B6828"/>
    <w:rsid w:val="000B71BE"/>
    <w:rsid w:val="000B7B49"/>
    <w:rsid w:val="000C0BC4"/>
    <w:rsid w:val="000C2A02"/>
    <w:rsid w:val="000C39AB"/>
    <w:rsid w:val="000C5C23"/>
    <w:rsid w:val="000C5ED5"/>
    <w:rsid w:val="000C7012"/>
    <w:rsid w:val="000C7279"/>
    <w:rsid w:val="000C77FB"/>
    <w:rsid w:val="000D0307"/>
    <w:rsid w:val="000D0653"/>
    <w:rsid w:val="000D0A74"/>
    <w:rsid w:val="000D2CDA"/>
    <w:rsid w:val="000D2FF2"/>
    <w:rsid w:val="000D41CD"/>
    <w:rsid w:val="000D4523"/>
    <w:rsid w:val="000D4E1D"/>
    <w:rsid w:val="000D52F9"/>
    <w:rsid w:val="000D5785"/>
    <w:rsid w:val="000D6534"/>
    <w:rsid w:val="000D7C2C"/>
    <w:rsid w:val="000E003B"/>
    <w:rsid w:val="000E00CD"/>
    <w:rsid w:val="000E060F"/>
    <w:rsid w:val="000E4A18"/>
    <w:rsid w:val="000F070C"/>
    <w:rsid w:val="000F0BF3"/>
    <w:rsid w:val="000F0C03"/>
    <w:rsid w:val="000F100C"/>
    <w:rsid w:val="000F2BB8"/>
    <w:rsid w:val="000F3468"/>
    <w:rsid w:val="000F346E"/>
    <w:rsid w:val="000F39A8"/>
    <w:rsid w:val="000F5EDE"/>
    <w:rsid w:val="000F71AB"/>
    <w:rsid w:val="001013E4"/>
    <w:rsid w:val="00101929"/>
    <w:rsid w:val="001023C4"/>
    <w:rsid w:val="0010337B"/>
    <w:rsid w:val="0010390D"/>
    <w:rsid w:val="00103F1E"/>
    <w:rsid w:val="0010564B"/>
    <w:rsid w:val="001069DD"/>
    <w:rsid w:val="00107180"/>
    <w:rsid w:val="001114C2"/>
    <w:rsid w:val="00111B21"/>
    <w:rsid w:val="0011224F"/>
    <w:rsid w:val="00113231"/>
    <w:rsid w:val="00113799"/>
    <w:rsid w:val="00113954"/>
    <w:rsid w:val="00114A37"/>
    <w:rsid w:val="00114CE1"/>
    <w:rsid w:val="001170EB"/>
    <w:rsid w:val="00117BB8"/>
    <w:rsid w:val="0012218D"/>
    <w:rsid w:val="0012246E"/>
    <w:rsid w:val="001225EC"/>
    <w:rsid w:val="00122630"/>
    <w:rsid w:val="001230AD"/>
    <w:rsid w:val="0012407F"/>
    <w:rsid w:val="001245CC"/>
    <w:rsid w:val="0012635D"/>
    <w:rsid w:val="001268C9"/>
    <w:rsid w:val="0012757D"/>
    <w:rsid w:val="001313F6"/>
    <w:rsid w:val="00132A18"/>
    <w:rsid w:val="00134955"/>
    <w:rsid w:val="00134D52"/>
    <w:rsid w:val="00135AED"/>
    <w:rsid w:val="00136696"/>
    <w:rsid w:val="0013698B"/>
    <w:rsid w:val="00136A48"/>
    <w:rsid w:val="00140280"/>
    <w:rsid w:val="001404C1"/>
    <w:rsid w:val="001412D6"/>
    <w:rsid w:val="00141738"/>
    <w:rsid w:val="00141B04"/>
    <w:rsid w:val="00142619"/>
    <w:rsid w:val="00142DBC"/>
    <w:rsid w:val="00144271"/>
    <w:rsid w:val="00144E8A"/>
    <w:rsid w:val="00145372"/>
    <w:rsid w:val="0014667D"/>
    <w:rsid w:val="00146C9B"/>
    <w:rsid w:val="00146E74"/>
    <w:rsid w:val="0014707B"/>
    <w:rsid w:val="00147F09"/>
    <w:rsid w:val="001514F6"/>
    <w:rsid w:val="00151AE7"/>
    <w:rsid w:val="001529A7"/>
    <w:rsid w:val="0015445C"/>
    <w:rsid w:val="00154536"/>
    <w:rsid w:val="0015566A"/>
    <w:rsid w:val="0015573D"/>
    <w:rsid w:val="001563DE"/>
    <w:rsid w:val="00157C8B"/>
    <w:rsid w:val="00157E7B"/>
    <w:rsid w:val="00160016"/>
    <w:rsid w:val="00161D8C"/>
    <w:rsid w:val="00161FB5"/>
    <w:rsid w:val="00162137"/>
    <w:rsid w:val="0016227E"/>
    <w:rsid w:val="00162CE4"/>
    <w:rsid w:val="00164EDF"/>
    <w:rsid w:val="00171219"/>
    <w:rsid w:val="001730D8"/>
    <w:rsid w:val="00173C5B"/>
    <w:rsid w:val="00173D2A"/>
    <w:rsid w:val="00174306"/>
    <w:rsid w:val="00176C50"/>
    <w:rsid w:val="00177316"/>
    <w:rsid w:val="0017732D"/>
    <w:rsid w:val="001812A5"/>
    <w:rsid w:val="001842F8"/>
    <w:rsid w:val="0018458D"/>
    <w:rsid w:val="00185DCE"/>
    <w:rsid w:val="001875E3"/>
    <w:rsid w:val="00190D27"/>
    <w:rsid w:val="00192394"/>
    <w:rsid w:val="00193DD2"/>
    <w:rsid w:val="00193F22"/>
    <w:rsid w:val="00195C81"/>
    <w:rsid w:val="00197794"/>
    <w:rsid w:val="001A1796"/>
    <w:rsid w:val="001A25F4"/>
    <w:rsid w:val="001A2B0A"/>
    <w:rsid w:val="001A3820"/>
    <w:rsid w:val="001A3B3B"/>
    <w:rsid w:val="001A5150"/>
    <w:rsid w:val="001A5436"/>
    <w:rsid w:val="001A5C4D"/>
    <w:rsid w:val="001A5EFC"/>
    <w:rsid w:val="001A7776"/>
    <w:rsid w:val="001B1DCD"/>
    <w:rsid w:val="001B21A0"/>
    <w:rsid w:val="001B3030"/>
    <w:rsid w:val="001B3229"/>
    <w:rsid w:val="001B3F6B"/>
    <w:rsid w:val="001B51FF"/>
    <w:rsid w:val="001B59B7"/>
    <w:rsid w:val="001B659F"/>
    <w:rsid w:val="001B7A51"/>
    <w:rsid w:val="001C0B6E"/>
    <w:rsid w:val="001C2643"/>
    <w:rsid w:val="001C5601"/>
    <w:rsid w:val="001C6066"/>
    <w:rsid w:val="001D2C8F"/>
    <w:rsid w:val="001D5431"/>
    <w:rsid w:val="001D5C0D"/>
    <w:rsid w:val="001D64AE"/>
    <w:rsid w:val="001D6C66"/>
    <w:rsid w:val="001E0E29"/>
    <w:rsid w:val="001E287B"/>
    <w:rsid w:val="001E2F62"/>
    <w:rsid w:val="001E32AD"/>
    <w:rsid w:val="001E501D"/>
    <w:rsid w:val="001E6EFF"/>
    <w:rsid w:val="001F0F35"/>
    <w:rsid w:val="001F11CB"/>
    <w:rsid w:val="001F15F4"/>
    <w:rsid w:val="001F2B04"/>
    <w:rsid w:val="001F4561"/>
    <w:rsid w:val="001F7C18"/>
    <w:rsid w:val="001F7E7B"/>
    <w:rsid w:val="00202F0A"/>
    <w:rsid w:val="002032F4"/>
    <w:rsid w:val="002043D7"/>
    <w:rsid w:val="002044CA"/>
    <w:rsid w:val="00204AE1"/>
    <w:rsid w:val="00204FB0"/>
    <w:rsid w:val="00206CF0"/>
    <w:rsid w:val="0020736D"/>
    <w:rsid w:val="002073AA"/>
    <w:rsid w:val="002077E4"/>
    <w:rsid w:val="00210570"/>
    <w:rsid w:val="00210B90"/>
    <w:rsid w:val="002143E1"/>
    <w:rsid w:val="00214C1E"/>
    <w:rsid w:val="00215368"/>
    <w:rsid w:val="0021566C"/>
    <w:rsid w:val="00223613"/>
    <w:rsid w:val="00223649"/>
    <w:rsid w:val="0022792D"/>
    <w:rsid w:val="0023044B"/>
    <w:rsid w:val="00230EC5"/>
    <w:rsid w:val="0023267B"/>
    <w:rsid w:val="00232B8E"/>
    <w:rsid w:val="002330D5"/>
    <w:rsid w:val="00235112"/>
    <w:rsid w:val="00235FF1"/>
    <w:rsid w:val="0023698B"/>
    <w:rsid w:val="00236B91"/>
    <w:rsid w:val="00237178"/>
    <w:rsid w:val="0024248B"/>
    <w:rsid w:val="0024408F"/>
    <w:rsid w:val="00244CAB"/>
    <w:rsid w:val="00251057"/>
    <w:rsid w:val="00252293"/>
    <w:rsid w:val="0025250B"/>
    <w:rsid w:val="002542B5"/>
    <w:rsid w:val="00254B9C"/>
    <w:rsid w:val="002567FD"/>
    <w:rsid w:val="0025680C"/>
    <w:rsid w:val="00257FFA"/>
    <w:rsid w:val="00260009"/>
    <w:rsid w:val="002629F4"/>
    <w:rsid w:val="00262E1A"/>
    <w:rsid w:val="00262F39"/>
    <w:rsid w:val="00267277"/>
    <w:rsid w:val="002709F3"/>
    <w:rsid w:val="00270BBB"/>
    <w:rsid w:val="00270C10"/>
    <w:rsid w:val="00270CE0"/>
    <w:rsid w:val="002729D5"/>
    <w:rsid w:val="00273C7C"/>
    <w:rsid w:val="00273E8E"/>
    <w:rsid w:val="00274E47"/>
    <w:rsid w:val="00275121"/>
    <w:rsid w:val="002754A1"/>
    <w:rsid w:val="00275520"/>
    <w:rsid w:val="00276B64"/>
    <w:rsid w:val="002775BD"/>
    <w:rsid w:val="00277C18"/>
    <w:rsid w:val="002803C4"/>
    <w:rsid w:val="002806DA"/>
    <w:rsid w:val="002818AB"/>
    <w:rsid w:val="00281940"/>
    <w:rsid w:val="00283014"/>
    <w:rsid w:val="00283900"/>
    <w:rsid w:val="00284C9E"/>
    <w:rsid w:val="00285104"/>
    <w:rsid w:val="0028611B"/>
    <w:rsid w:val="00287BB3"/>
    <w:rsid w:val="00287C9D"/>
    <w:rsid w:val="00290723"/>
    <w:rsid w:val="002915AD"/>
    <w:rsid w:val="00291982"/>
    <w:rsid w:val="00291D34"/>
    <w:rsid w:val="002937B1"/>
    <w:rsid w:val="00294089"/>
    <w:rsid w:val="0029436E"/>
    <w:rsid w:val="00294A02"/>
    <w:rsid w:val="00294D23"/>
    <w:rsid w:val="002954FA"/>
    <w:rsid w:val="0029609A"/>
    <w:rsid w:val="00296B84"/>
    <w:rsid w:val="00297F58"/>
    <w:rsid w:val="002A05FE"/>
    <w:rsid w:val="002A10CE"/>
    <w:rsid w:val="002A2429"/>
    <w:rsid w:val="002A32E4"/>
    <w:rsid w:val="002A3C1E"/>
    <w:rsid w:val="002A4197"/>
    <w:rsid w:val="002A43CC"/>
    <w:rsid w:val="002A44CB"/>
    <w:rsid w:val="002A4539"/>
    <w:rsid w:val="002A5965"/>
    <w:rsid w:val="002B060E"/>
    <w:rsid w:val="002B107C"/>
    <w:rsid w:val="002B108D"/>
    <w:rsid w:val="002B1549"/>
    <w:rsid w:val="002B24C2"/>
    <w:rsid w:val="002B2FB7"/>
    <w:rsid w:val="002B35BA"/>
    <w:rsid w:val="002B42CB"/>
    <w:rsid w:val="002B465A"/>
    <w:rsid w:val="002B484E"/>
    <w:rsid w:val="002B6EB8"/>
    <w:rsid w:val="002C0812"/>
    <w:rsid w:val="002C28CF"/>
    <w:rsid w:val="002C3128"/>
    <w:rsid w:val="002C3C20"/>
    <w:rsid w:val="002C414B"/>
    <w:rsid w:val="002C43EA"/>
    <w:rsid w:val="002C5969"/>
    <w:rsid w:val="002C61BA"/>
    <w:rsid w:val="002C72D2"/>
    <w:rsid w:val="002D0002"/>
    <w:rsid w:val="002D03ED"/>
    <w:rsid w:val="002D0AB0"/>
    <w:rsid w:val="002D1913"/>
    <w:rsid w:val="002D2C6E"/>
    <w:rsid w:val="002D4B03"/>
    <w:rsid w:val="002D5127"/>
    <w:rsid w:val="002D51FC"/>
    <w:rsid w:val="002D53B7"/>
    <w:rsid w:val="002D6AE9"/>
    <w:rsid w:val="002E02FD"/>
    <w:rsid w:val="002E175B"/>
    <w:rsid w:val="002E3084"/>
    <w:rsid w:val="002E5039"/>
    <w:rsid w:val="002E576C"/>
    <w:rsid w:val="002E5EAF"/>
    <w:rsid w:val="002E6161"/>
    <w:rsid w:val="002E73DF"/>
    <w:rsid w:val="002F0E34"/>
    <w:rsid w:val="002F1C14"/>
    <w:rsid w:val="002F2A5A"/>
    <w:rsid w:val="002F39BB"/>
    <w:rsid w:val="002F4051"/>
    <w:rsid w:val="002F4985"/>
    <w:rsid w:val="002F6B95"/>
    <w:rsid w:val="002F7C3A"/>
    <w:rsid w:val="00301C2F"/>
    <w:rsid w:val="00302F5D"/>
    <w:rsid w:val="0030327C"/>
    <w:rsid w:val="00303656"/>
    <w:rsid w:val="00303F6F"/>
    <w:rsid w:val="00304054"/>
    <w:rsid w:val="00304740"/>
    <w:rsid w:val="00306CF5"/>
    <w:rsid w:val="00306DDD"/>
    <w:rsid w:val="00307376"/>
    <w:rsid w:val="0031050C"/>
    <w:rsid w:val="00310D54"/>
    <w:rsid w:val="003118FB"/>
    <w:rsid w:val="00311EA6"/>
    <w:rsid w:val="003121B9"/>
    <w:rsid w:val="0031281C"/>
    <w:rsid w:val="003135EF"/>
    <w:rsid w:val="003141E1"/>
    <w:rsid w:val="00321991"/>
    <w:rsid w:val="00323227"/>
    <w:rsid w:val="00323EC4"/>
    <w:rsid w:val="003243CD"/>
    <w:rsid w:val="00324B20"/>
    <w:rsid w:val="00324F94"/>
    <w:rsid w:val="003271CA"/>
    <w:rsid w:val="003275D0"/>
    <w:rsid w:val="0033001F"/>
    <w:rsid w:val="0033176B"/>
    <w:rsid w:val="00332022"/>
    <w:rsid w:val="00333B00"/>
    <w:rsid w:val="00333E0A"/>
    <w:rsid w:val="00336101"/>
    <w:rsid w:val="0034239F"/>
    <w:rsid w:val="003423B2"/>
    <w:rsid w:val="00343196"/>
    <w:rsid w:val="00344316"/>
    <w:rsid w:val="00344599"/>
    <w:rsid w:val="0034518A"/>
    <w:rsid w:val="00345904"/>
    <w:rsid w:val="003463F3"/>
    <w:rsid w:val="0034682E"/>
    <w:rsid w:val="00347D6E"/>
    <w:rsid w:val="0035085C"/>
    <w:rsid w:val="00350B79"/>
    <w:rsid w:val="0035148F"/>
    <w:rsid w:val="003528A9"/>
    <w:rsid w:val="003560E1"/>
    <w:rsid w:val="00361475"/>
    <w:rsid w:val="00361AA3"/>
    <w:rsid w:val="00364BE7"/>
    <w:rsid w:val="0036517D"/>
    <w:rsid w:val="003662B9"/>
    <w:rsid w:val="00366B85"/>
    <w:rsid w:val="003676C5"/>
    <w:rsid w:val="00370A82"/>
    <w:rsid w:val="00372385"/>
    <w:rsid w:val="003728AE"/>
    <w:rsid w:val="003728BC"/>
    <w:rsid w:val="00376241"/>
    <w:rsid w:val="00377997"/>
    <w:rsid w:val="00381F45"/>
    <w:rsid w:val="0038249B"/>
    <w:rsid w:val="00382C14"/>
    <w:rsid w:val="0038499D"/>
    <w:rsid w:val="00385AAB"/>
    <w:rsid w:val="00385FB6"/>
    <w:rsid w:val="00390687"/>
    <w:rsid w:val="00391812"/>
    <w:rsid w:val="003929F4"/>
    <w:rsid w:val="00393676"/>
    <w:rsid w:val="003952C8"/>
    <w:rsid w:val="003A016F"/>
    <w:rsid w:val="003A1BB6"/>
    <w:rsid w:val="003A1D04"/>
    <w:rsid w:val="003A2575"/>
    <w:rsid w:val="003A28C5"/>
    <w:rsid w:val="003A418B"/>
    <w:rsid w:val="003A6C4B"/>
    <w:rsid w:val="003A75D8"/>
    <w:rsid w:val="003B01B7"/>
    <w:rsid w:val="003B0565"/>
    <w:rsid w:val="003B0E51"/>
    <w:rsid w:val="003B3AF4"/>
    <w:rsid w:val="003B4D95"/>
    <w:rsid w:val="003B5F13"/>
    <w:rsid w:val="003C0B72"/>
    <w:rsid w:val="003C1A61"/>
    <w:rsid w:val="003C35DB"/>
    <w:rsid w:val="003C3F6C"/>
    <w:rsid w:val="003C4E17"/>
    <w:rsid w:val="003C522B"/>
    <w:rsid w:val="003C5590"/>
    <w:rsid w:val="003C6D4E"/>
    <w:rsid w:val="003C7336"/>
    <w:rsid w:val="003D1D61"/>
    <w:rsid w:val="003D255F"/>
    <w:rsid w:val="003D32CD"/>
    <w:rsid w:val="003D4C7C"/>
    <w:rsid w:val="003D518F"/>
    <w:rsid w:val="003D7EEE"/>
    <w:rsid w:val="003E0C44"/>
    <w:rsid w:val="003E4DD8"/>
    <w:rsid w:val="003E5358"/>
    <w:rsid w:val="003E53CA"/>
    <w:rsid w:val="003F0A9C"/>
    <w:rsid w:val="003F1D28"/>
    <w:rsid w:val="003F2215"/>
    <w:rsid w:val="003F27CD"/>
    <w:rsid w:val="003F3753"/>
    <w:rsid w:val="003F4FFA"/>
    <w:rsid w:val="003F5280"/>
    <w:rsid w:val="003F710C"/>
    <w:rsid w:val="00400757"/>
    <w:rsid w:val="004016BE"/>
    <w:rsid w:val="004020A7"/>
    <w:rsid w:val="0040231F"/>
    <w:rsid w:val="00403449"/>
    <w:rsid w:val="00403774"/>
    <w:rsid w:val="0040495D"/>
    <w:rsid w:val="00406C22"/>
    <w:rsid w:val="004107AD"/>
    <w:rsid w:val="0041290E"/>
    <w:rsid w:val="00412C19"/>
    <w:rsid w:val="00414082"/>
    <w:rsid w:val="00414744"/>
    <w:rsid w:val="0041522A"/>
    <w:rsid w:val="00416777"/>
    <w:rsid w:val="00416CC1"/>
    <w:rsid w:val="004241D2"/>
    <w:rsid w:val="00424202"/>
    <w:rsid w:val="00424A0A"/>
    <w:rsid w:val="004257F1"/>
    <w:rsid w:val="00427932"/>
    <w:rsid w:val="004306CF"/>
    <w:rsid w:val="00430756"/>
    <w:rsid w:val="00430954"/>
    <w:rsid w:val="00430969"/>
    <w:rsid w:val="00430E00"/>
    <w:rsid w:val="00431A19"/>
    <w:rsid w:val="004334EB"/>
    <w:rsid w:val="00435383"/>
    <w:rsid w:val="004355B1"/>
    <w:rsid w:val="004407D9"/>
    <w:rsid w:val="004451E5"/>
    <w:rsid w:val="00445D78"/>
    <w:rsid w:val="00446845"/>
    <w:rsid w:val="00447094"/>
    <w:rsid w:val="0044765D"/>
    <w:rsid w:val="004477AD"/>
    <w:rsid w:val="004501FB"/>
    <w:rsid w:val="0045050A"/>
    <w:rsid w:val="00452933"/>
    <w:rsid w:val="00452CDD"/>
    <w:rsid w:val="004532C3"/>
    <w:rsid w:val="00453F75"/>
    <w:rsid w:val="00455FD6"/>
    <w:rsid w:val="004565DB"/>
    <w:rsid w:val="00456D01"/>
    <w:rsid w:val="004574C0"/>
    <w:rsid w:val="0045789B"/>
    <w:rsid w:val="00457D1B"/>
    <w:rsid w:val="004603CC"/>
    <w:rsid w:val="00460CCA"/>
    <w:rsid w:val="00462034"/>
    <w:rsid w:val="00462298"/>
    <w:rsid w:val="004622E6"/>
    <w:rsid w:val="0046230E"/>
    <w:rsid w:val="00464CEB"/>
    <w:rsid w:val="00465DED"/>
    <w:rsid w:val="004727A3"/>
    <w:rsid w:val="00474C06"/>
    <w:rsid w:val="00475CAE"/>
    <w:rsid w:val="004769A4"/>
    <w:rsid w:val="00476AB1"/>
    <w:rsid w:val="004779C9"/>
    <w:rsid w:val="00480194"/>
    <w:rsid w:val="004805A3"/>
    <w:rsid w:val="00480734"/>
    <w:rsid w:val="00481373"/>
    <w:rsid w:val="00481E30"/>
    <w:rsid w:val="00482F4E"/>
    <w:rsid w:val="00482F7F"/>
    <w:rsid w:val="00485312"/>
    <w:rsid w:val="004856A1"/>
    <w:rsid w:val="00485852"/>
    <w:rsid w:val="00486938"/>
    <w:rsid w:val="00487599"/>
    <w:rsid w:val="00487DB5"/>
    <w:rsid w:val="00490F34"/>
    <w:rsid w:val="0049131C"/>
    <w:rsid w:val="004916D1"/>
    <w:rsid w:val="00492724"/>
    <w:rsid w:val="00492A5B"/>
    <w:rsid w:val="00494A30"/>
    <w:rsid w:val="00496276"/>
    <w:rsid w:val="004962BF"/>
    <w:rsid w:val="00496408"/>
    <w:rsid w:val="00496547"/>
    <w:rsid w:val="00496C07"/>
    <w:rsid w:val="004A0C4A"/>
    <w:rsid w:val="004A1E97"/>
    <w:rsid w:val="004A4B7A"/>
    <w:rsid w:val="004A765C"/>
    <w:rsid w:val="004A7799"/>
    <w:rsid w:val="004A7877"/>
    <w:rsid w:val="004B0581"/>
    <w:rsid w:val="004B09ED"/>
    <w:rsid w:val="004B0D44"/>
    <w:rsid w:val="004B19EC"/>
    <w:rsid w:val="004B4C95"/>
    <w:rsid w:val="004B5444"/>
    <w:rsid w:val="004B5F15"/>
    <w:rsid w:val="004B7A4B"/>
    <w:rsid w:val="004C0A28"/>
    <w:rsid w:val="004C11E7"/>
    <w:rsid w:val="004C28A7"/>
    <w:rsid w:val="004C2E6E"/>
    <w:rsid w:val="004C4213"/>
    <w:rsid w:val="004C6068"/>
    <w:rsid w:val="004C734E"/>
    <w:rsid w:val="004C7587"/>
    <w:rsid w:val="004C7ED0"/>
    <w:rsid w:val="004D0785"/>
    <w:rsid w:val="004D0D5D"/>
    <w:rsid w:val="004D0EE5"/>
    <w:rsid w:val="004D12DD"/>
    <w:rsid w:val="004D1493"/>
    <w:rsid w:val="004D216F"/>
    <w:rsid w:val="004D2F11"/>
    <w:rsid w:val="004D2F58"/>
    <w:rsid w:val="004D4DB1"/>
    <w:rsid w:val="004D54F6"/>
    <w:rsid w:val="004D5C39"/>
    <w:rsid w:val="004D6EC4"/>
    <w:rsid w:val="004E0222"/>
    <w:rsid w:val="004E3156"/>
    <w:rsid w:val="004E52E4"/>
    <w:rsid w:val="004E58B4"/>
    <w:rsid w:val="004E5C74"/>
    <w:rsid w:val="004E60BB"/>
    <w:rsid w:val="004E62B0"/>
    <w:rsid w:val="004E6A79"/>
    <w:rsid w:val="004F06D9"/>
    <w:rsid w:val="004F25D9"/>
    <w:rsid w:val="004F2961"/>
    <w:rsid w:val="004F2D31"/>
    <w:rsid w:val="004F46A3"/>
    <w:rsid w:val="004F4944"/>
    <w:rsid w:val="004F6583"/>
    <w:rsid w:val="00500CDE"/>
    <w:rsid w:val="00501A31"/>
    <w:rsid w:val="00501FA0"/>
    <w:rsid w:val="0050232C"/>
    <w:rsid w:val="00503C31"/>
    <w:rsid w:val="00503F5A"/>
    <w:rsid w:val="0050632D"/>
    <w:rsid w:val="00506F54"/>
    <w:rsid w:val="00507201"/>
    <w:rsid w:val="0051264C"/>
    <w:rsid w:val="0051606D"/>
    <w:rsid w:val="00516BF4"/>
    <w:rsid w:val="00516E8E"/>
    <w:rsid w:val="00517E84"/>
    <w:rsid w:val="00520671"/>
    <w:rsid w:val="005217CB"/>
    <w:rsid w:val="00521E6B"/>
    <w:rsid w:val="0052322D"/>
    <w:rsid w:val="005237DB"/>
    <w:rsid w:val="0052395D"/>
    <w:rsid w:val="0052436C"/>
    <w:rsid w:val="00524D4A"/>
    <w:rsid w:val="00525086"/>
    <w:rsid w:val="005253AC"/>
    <w:rsid w:val="0052730E"/>
    <w:rsid w:val="00531A40"/>
    <w:rsid w:val="00532127"/>
    <w:rsid w:val="00533751"/>
    <w:rsid w:val="005339D0"/>
    <w:rsid w:val="005346BE"/>
    <w:rsid w:val="00540CA9"/>
    <w:rsid w:val="00540D33"/>
    <w:rsid w:val="00543ADD"/>
    <w:rsid w:val="0054450B"/>
    <w:rsid w:val="005447F4"/>
    <w:rsid w:val="00544DB7"/>
    <w:rsid w:val="00546730"/>
    <w:rsid w:val="005502D0"/>
    <w:rsid w:val="00550FC0"/>
    <w:rsid w:val="00551478"/>
    <w:rsid w:val="005516B5"/>
    <w:rsid w:val="0055191A"/>
    <w:rsid w:val="005521C6"/>
    <w:rsid w:val="005543F3"/>
    <w:rsid w:val="00554DF6"/>
    <w:rsid w:val="0056108C"/>
    <w:rsid w:val="00561D1F"/>
    <w:rsid w:val="005620F9"/>
    <w:rsid w:val="0056381A"/>
    <w:rsid w:val="005638BE"/>
    <w:rsid w:val="00563A26"/>
    <w:rsid w:val="00566003"/>
    <w:rsid w:val="00566794"/>
    <w:rsid w:val="00566BB8"/>
    <w:rsid w:val="00570746"/>
    <w:rsid w:val="00571143"/>
    <w:rsid w:val="00571AA7"/>
    <w:rsid w:val="005735F8"/>
    <w:rsid w:val="00573AAF"/>
    <w:rsid w:val="0057533C"/>
    <w:rsid w:val="00575ECD"/>
    <w:rsid w:val="00575EE9"/>
    <w:rsid w:val="00577412"/>
    <w:rsid w:val="00577FE6"/>
    <w:rsid w:val="00580D9D"/>
    <w:rsid w:val="00581B1F"/>
    <w:rsid w:val="00583785"/>
    <w:rsid w:val="005863F3"/>
    <w:rsid w:val="0058681B"/>
    <w:rsid w:val="0058AD60"/>
    <w:rsid w:val="0059037A"/>
    <w:rsid w:val="00590441"/>
    <w:rsid w:val="00590B05"/>
    <w:rsid w:val="00590C39"/>
    <w:rsid w:val="00592CB7"/>
    <w:rsid w:val="00593E7E"/>
    <w:rsid w:val="00594B94"/>
    <w:rsid w:val="00594BBB"/>
    <w:rsid w:val="00595090"/>
    <w:rsid w:val="005956EB"/>
    <w:rsid w:val="005967B3"/>
    <w:rsid w:val="0059779A"/>
    <w:rsid w:val="0059780C"/>
    <w:rsid w:val="005A1B7B"/>
    <w:rsid w:val="005A5203"/>
    <w:rsid w:val="005A59E1"/>
    <w:rsid w:val="005A62F0"/>
    <w:rsid w:val="005A6E83"/>
    <w:rsid w:val="005A7F91"/>
    <w:rsid w:val="005B0339"/>
    <w:rsid w:val="005B11A0"/>
    <w:rsid w:val="005B1433"/>
    <w:rsid w:val="005B199E"/>
    <w:rsid w:val="005B273C"/>
    <w:rsid w:val="005B2818"/>
    <w:rsid w:val="005B29A7"/>
    <w:rsid w:val="005B3705"/>
    <w:rsid w:val="005B3CB4"/>
    <w:rsid w:val="005B3E48"/>
    <w:rsid w:val="005B3FC0"/>
    <w:rsid w:val="005B4406"/>
    <w:rsid w:val="005B56F6"/>
    <w:rsid w:val="005B5CCA"/>
    <w:rsid w:val="005B6683"/>
    <w:rsid w:val="005B6E8F"/>
    <w:rsid w:val="005B77B1"/>
    <w:rsid w:val="005C1557"/>
    <w:rsid w:val="005C199F"/>
    <w:rsid w:val="005C2C97"/>
    <w:rsid w:val="005C2F9A"/>
    <w:rsid w:val="005C4099"/>
    <w:rsid w:val="005C5102"/>
    <w:rsid w:val="005C5EB9"/>
    <w:rsid w:val="005C7448"/>
    <w:rsid w:val="005D1ECD"/>
    <w:rsid w:val="005D2023"/>
    <w:rsid w:val="005D2B6B"/>
    <w:rsid w:val="005D35F8"/>
    <w:rsid w:val="005D4393"/>
    <w:rsid w:val="005D5565"/>
    <w:rsid w:val="005D6071"/>
    <w:rsid w:val="005D747A"/>
    <w:rsid w:val="005E069D"/>
    <w:rsid w:val="005E2535"/>
    <w:rsid w:val="005E46AC"/>
    <w:rsid w:val="005E6ED4"/>
    <w:rsid w:val="005F0915"/>
    <w:rsid w:val="005F37E4"/>
    <w:rsid w:val="005F3E5E"/>
    <w:rsid w:val="005F473C"/>
    <w:rsid w:val="005F4836"/>
    <w:rsid w:val="005F75D6"/>
    <w:rsid w:val="00600162"/>
    <w:rsid w:val="0060077F"/>
    <w:rsid w:val="00600ED8"/>
    <w:rsid w:val="0060294A"/>
    <w:rsid w:val="00603DB7"/>
    <w:rsid w:val="00603EB6"/>
    <w:rsid w:val="00605B18"/>
    <w:rsid w:val="006079BE"/>
    <w:rsid w:val="00612866"/>
    <w:rsid w:val="00612DD3"/>
    <w:rsid w:val="006136D9"/>
    <w:rsid w:val="00614F60"/>
    <w:rsid w:val="0061552A"/>
    <w:rsid w:val="00615C5D"/>
    <w:rsid w:val="006166D9"/>
    <w:rsid w:val="00621010"/>
    <w:rsid w:val="00621794"/>
    <w:rsid w:val="00621915"/>
    <w:rsid w:val="00621BDC"/>
    <w:rsid w:val="00621E2F"/>
    <w:rsid w:val="006220C9"/>
    <w:rsid w:val="00622BE3"/>
    <w:rsid w:val="00622BE7"/>
    <w:rsid w:val="0062388F"/>
    <w:rsid w:val="00624B1B"/>
    <w:rsid w:val="0062749E"/>
    <w:rsid w:val="006275A8"/>
    <w:rsid w:val="00630FD8"/>
    <w:rsid w:val="006312EF"/>
    <w:rsid w:val="00631F1D"/>
    <w:rsid w:val="00634D93"/>
    <w:rsid w:val="00635096"/>
    <w:rsid w:val="0064354A"/>
    <w:rsid w:val="00643682"/>
    <w:rsid w:val="00644F3F"/>
    <w:rsid w:val="0064522F"/>
    <w:rsid w:val="0064682E"/>
    <w:rsid w:val="006507E4"/>
    <w:rsid w:val="00650D5F"/>
    <w:rsid w:val="00650ECD"/>
    <w:rsid w:val="00653C42"/>
    <w:rsid w:val="00655C79"/>
    <w:rsid w:val="00655E60"/>
    <w:rsid w:val="00656216"/>
    <w:rsid w:val="00656872"/>
    <w:rsid w:val="00661347"/>
    <w:rsid w:val="00662A25"/>
    <w:rsid w:val="00663DDB"/>
    <w:rsid w:val="00664868"/>
    <w:rsid w:val="00665228"/>
    <w:rsid w:val="00665772"/>
    <w:rsid w:val="006708C7"/>
    <w:rsid w:val="00672F39"/>
    <w:rsid w:val="00674B29"/>
    <w:rsid w:val="00675A26"/>
    <w:rsid w:val="00675C7E"/>
    <w:rsid w:val="00675E8D"/>
    <w:rsid w:val="006777F1"/>
    <w:rsid w:val="00680A43"/>
    <w:rsid w:val="0068135A"/>
    <w:rsid w:val="006829BD"/>
    <w:rsid w:val="00682D6A"/>
    <w:rsid w:val="00682F07"/>
    <w:rsid w:val="00683124"/>
    <w:rsid w:val="006851EF"/>
    <w:rsid w:val="006856F0"/>
    <w:rsid w:val="00685B86"/>
    <w:rsid w:val="00686F52"/>
    <w:rsid w:val="006875DE"/>
    <w:rsid w:val="006904B8"/>
    <w:rsid w:val="006918AC"/>
    <w:rsid w:val="006920EA"/>
    <w:rsid w:val="0069235F"/>
    <w:rsid w:val="006927F6"/>
    <w:rsid w:val="0069380B"/>
    <w:rsid w:val="00695114"/>
    <w:rsid w:val="0069590F"/>
    <w:rsid w:val="00696456"/>
    <w:rsid w:val="006A01A9"/>
    <w:rsid w:val="006A38ED"/>
    <w:rsid w:val="006A4F83"/>
    <w:rsid w:val="006A66CA"/>
    <w:rsid w:val="006A6AA1"/>
    <w:rsid w:val="006A711A"/>
    <w:rsid w:val="006A77F8"/>
    <w:rsid w:val="006B0D42"/>
    <w:rsid w:val="006B2CA7"/>
    <w:rsid w:val="006B2EBF"/>
    <w:rsid w:val="006B5794"/>
    <w:rsid w:val="006B6BDC"/>
    <w:rsid w:val="006B7983"/>
    <w:rsid w:val="006C1456"/>
    <w:rsid w:val="006C273C"/>
    <w:rsid w:val="006C3AE7"/>
    <w:rsid w:val="006C40AB"/>
    <w:rsid w:val="006C4FF4"/>
    <w:rsid w:val="006C5751"/>
    <w:rsid w:val="006C5B9E"/>
    <w:rsid w:val="006C628D"/>
    <w:rsid w:val="006C7CD4"/>
    <w:rsid w:val="006D02B1"/>
    <w:rsid w:val="006D05EC"/>
    <w:rsid w:val="006D0E6E"/>
    <w:rsid w:val="006D167C"/>
    <w:rsid w:val="006D247D"/>
    <w:rsid w:val="006D41F8"/>
    <w:rsid w:val="006D46DD"/>
    <w:rsid w:val="006D5BF7"/>
    <w:rsid w:val="006D68AC"/>
    <w:rsid w:val="006D7CA2"/>
    <w:rsid w:val="006E09FF"/>
    <w:rsid w:val="006E12C4"/>
    <w:rsid w:val="006E3CC8"/>
    <w:rsid w:val="006E72B2"/>
    <w:rsid w:val="006E7D81"/>
    <w:rsid w:val="006F01FD"/>
    <w:rsid w:val="006F0B81"/>
    <w:rsid w:val="006F0D21"/>
    <w:rsid w:val="006F0EC9"/>
    <w:rsid w:val="006F4EA1"/>
    <w:rsid w:val="006F523F"/>
    <w:rsid w:val="006F7D21"/>
    <w:rsid w:val="00700455"/>
    <w:rsid w:val="00700C5E"/>
    <w:rsid w:val="007024B0"/>
    <w:rsid w:val="00702B7A"/>
    <w:rsid w:val="0070316D"/>
    <w:rsid w:val="00704479"/>
    <w:rsid w:val="007057D8"/>
    <w:rsid w:val="00710E68"/>
    <w:rsid w:val="00713CA1"/>
    <w:rsid w:val="0071570C"/>
    <w:rsid w:val="00715CD8"/>
    <w:rsid w:val="00716A3E"/>
    <w:rsid w:val="007177E4"/>
    <w:rsid w:val="007219CF"/>
    <w:rsid w:val="007228C5"/>
    <w:rsid w:val="00722EF3"/>
    <w:rsid w:val="007237EB"/>
    <w:rsid w:val="00725143"/>
    <w:rsid w:val="00725309"/>
    <w:rsid w:val="00725A6F"/>
    <w:rsid w:val="0072677E"/>
    <w:rsid w:val="007271E2"/>
    <w:rsid w:val="007277DB"/>
    <w:rsid w:val="00727A2C"/>
    <w:rsid w:val="00727DB7"/>
    <w:rsid w:val="007300AB"/>
    <w:rsid w:val="00731137"/>
    <w:rsid w:val="00734F03"/>
    <w:rsid w:val="007403B2"/>
    <w:rsid w:val="00740778"/>
    <w:rsid w:val="00741D0E"/>
    <w:rsid w:val="00742508"/>
    <w:rsid w:val="007430DA"/>
    <w:rsid w:val="0074378A"/>
    <w:rsid w:val="007439E0"/>
    <w:rsid w:val="00744454"/>
    <w:rsid w:val="00744BD0"/>
    <w:rsid w:val="00745640"/>
    <w:rsid w:val="00745EE7"/>
    <w:rsid w:val="00747053"/>
    <w:rsid w:val="007506FB"/>
    <w:rsid w:val="007527B9"/>
    <w:rsid w:val="0075304D"/>
    <w:rsid w:val="00753178"/>
    <w:rsid w:val="0075386F"/>
    <w:rsid w:val="0075565D"/>
    <w:rsid w:val="00756648"/>
    <w:rsid w:val="00756C09"/>
    <w:rsid w:val="007602FD"/>
    <w:rsid w:val="007606D0"/>
    <w:rsid w:val="00760EBF"/>
    <w:rsid w:val="0076193C"/>
    <w:rsid w:val="00761CFF"/>
    <w:rsid w:val="00761EFB"/>
    <w:rsid w:val="007624F1"/>
    <w:rsid w:val="00766694"/>
    <w:rsid w:val="007678A6"/>
    <w:rsid w:val="007679A4"/>
    <w:rsid w:val="00771064"/>
    <w:rsid w:val="0077150C"/>
    <w:rsid w:val="00771683"/>
    <w:rsid w:val="00772270"/>
    <w:rsid w:val="0077281E"/>
    <w:rsid w:val="007743F1"/>
    <w:rsid w:val="007751C6"/>
    <w:rsid w:val="0077535B"/>
    <w:rsid w:val="00776628"/>
    <w:rsid w:val="007767D8"/>
    <w:rsid w:val="00777780"/>
    <w:rsid w:val="00777EF4"/>
    <w:rsid w:val="00781522"/>
    <w:rsid w:val="0078225F"/>
    <w:rsid w:val="007830AE"/>
    <w:rsid w:val="007838B4"/>
    <w:rsid w:val="00786D88"/>
    <w:rsid w:val="00790477"/>
    <w:rsid w:val="007905F8"/>
    <w:rsid w:val="007910CC"/>
    <w:rsid w:val="007910D2"/>
    <w:rsid w:val="0079192A"/>
    <w:rsid w:val="00793252"/>
    <w:rsid w:val="00795A2E"/>
    <w:rsid w:val="007A0A82"/>
    <w:rsid w:val="007A1563"/>
    <w:rsid w:val="007A1BDC"/>
    <w:rsid w:val="007A3FF5"/>
    <w:rsid w:val="007A5A40"/>
    <w:rsid w:val="007B054A"/>
    <w:rsid w:val="007B0E92"/>
    <w:rsid w:val="007B1322"/>
    <w:rsid w:val="007B40DD"/>
    <w:rsid w:val="007B4B61"/>
    <w:rsid w:val="007B5353"/>
    <w:rsid w:val="007B5896"/>
    <w:rsid w:val="007B6822"/>
    <w:rsid w:val="007B69BA"/>
    <w:rsid w:val="007B7063"/>
    <w:rsid w:val="007B7A3E"/>
    <w:rsid w:val="007C0EFB"/>
    <w:rsid w:val="007C1CDD"/>
    <w:rsid w:val="007C437F"/>
    <w:rsid w:val="007C6154"/>
    <w:rsid w:val="007C6D74"/>
    <w:rsid w:val="007D13AA"/>
    <w:rsid w:val="007D688D"/>
    <w:rsid w:val="007D6F42"/>
    <w:rsid w:val="007E13F2"/>
    <w:rsid w:val="007E1DE5"/>
    <w:rsid w:val="007E23B6"/>
    <w:rsid w:val="007E32DA"/>
    <w:rsid w:val="007E3751"/>
    <w:rsid w:val="007F00E2"/>
    <w:rsid w:val="007F2310"/>
    <w:rsid w:val="007F388E"/>
    <w:rsid w:val="007F3B22"/>
    <w:rsid w:val="007F3B3D"/>
    <w:rsid w:val="007F452F"/>
    <w:rsid w:val="007F4A36"/>
    <w:rsid w:val="007F4A66"/>
    <w:rsid w:val="007F4C19"/>
    <w:rsid w:val="007F7565"/>
    <w:rsid w:val="00800A39"/>
    <w:rsid w:val="008026B5"/>
    <w:rsid w:val="008034E2"/>
    <w:rsid w:val="008048AA"/>
    <w:rsid w:val="00807A31"/>
    <w:rsid w:val="00812E81"/>
    <w:rsid w:val="0081377B"/>
    <w:rsid w:val="00813A7C"/>
    <w:rsid w:val="008163AC"/>
    <w:rsid w:val="008167DF"/>
    <w:rsid w:val="0081751B"/>
    <w:rsid w:val="00821592"/>
    <w:rsid w:val="00821DAF"/>
    <w:rsid w:val="00821EC8"/>
    <w:rsid w:val="00822312"/>
    <w:rsid w:val="00822BF9"/>
    <w:rsid w:val="0082397C"/>
    <w:rsid w:val="00824C94"/>
    <w:rsid w:val="00824FD4"/>
    <w:rsid w:val="00825CD4"/>
    <w:rsid w:val="00826FC9"/>
    <w:rsid w:val="00827620"/>
    <w:rsid w:val="00827E8F"/>
    <w:rsid w:val="0083060A"/>
    <w:rsid w:val="00831863"/>
    <w:rsid w:val="00831E72"/>
    <w:rsid w:val="0083297B"/>
    <w:rsid w:val="0083475F"/>
    <w:rsid w:val="00834CB9"/>
    <w:rsid w:val="00834DB1"/>
    <w:rsid w:val="00835A9C"/>
    <w:rsid w:val="00836CD5"/>
    <w:rsid w:val="00836D64"/>
    <w:rsid w:val="00837E6F"/>
    <w:rsid w:val="008417E0"/>
    <w:rsid w:val="008455BC"/>
    <w:rsid w:val="008460CE"/>
    <w:rsid w:val="00846C7A"/>
    <w:rsid w:val="00846D0D"/>
    <w:rsid w:val="00846DDF"/>
    <w:rsid w:val="0085030C"/>
    <w:rsid w:val="008543A1"/>
    <w:rsid w:val="00854A44"/>
    <w:rsid w:val="00855B11"/>
    <w:rsid w:val="00856A75"/>
    <w:rsid w:val="00857341"/>
    <w:rsid w:val="008579D4"/>
    <w:rsid w:val="008608C5"/>
    <w:rsid w:val="00861363"/>
    <w:rsid w:val="00861E76"/>
    <w:rsid w:val="00863E2D"/>
    <w:rsid w:val="00863E97"/>
    <w:rsid w:val="008648AC"/>
    <w:rsid w:val="00864A96"/>
    <w:rsid w:val="008656AE"/>
    <w:rsid w:val="008656B3"/>
    <w:rsid w:val="0086575B"/>
    <w:rsid w:val="00865E2B"/>
    <w:rsid w:val="00865ECE"/>
    <w:rsid w:val="00867080"/>
    <w:rsid w:val="00867E8A"/>
    <w:rsid w:val="00870A83"/>
    <w:rsid w:val="00871FD5"/>
    <w:rsid w:val="00872C31"/>
    <w:rsid w:val="0087300D"/>
    <w:rsid w:val="00873078"/>
    <w:rsid w:val="00873DA5"/>
    <w:rsid w:val="00874497"/>
    <w:rsid w:val="00874ED0"/>
    <w:rsid w:val="00875ECA"/>
    <w:rsid w:val="00877EBC"/>
    <w:rsid w:val="008812A7"/>
    <w:rsid w:val="00884413"/>
    <w:rsid w:val="00884DE0"/>
    <w:rsid w:val="00885FA3"/>
    <w:rsid w:val="008860BD"/>
    <w:rsid w:val="00887447"/>
    <w:rsid w:val="00887B04"/>
    <w:rsid w:val="00892FAD"/>
    <w:rsid w:val="008939AC"/>
    <w:rsid w:val="00894193"/>
    <w:rsid w:val="008946AF"/>
    <w:rsid w:val="00894845"/>
    <w:rsid w:val="00894DB6"/>
    <w:rsid w:val="00894DBC"/>
    <w:rsid w:val="00895217"/>
    <w:rsid w:val="0089677D"/>
    <w:rsid w:val="00896921"/>
    <w:rsid w:val="00897B48"/>
    <w:rsid w:val="008A37E8"/>
    <w:rsid w:val="008A3CD9"/>
    <w:rsid w:val="008A4347"/>
    <w:rsid w:val="008A48CE"/>
    <w:rsid w:val="008A5941"/>
    <w:rsid w:val="008A5AB4"/>
    <w:rsid w:val="008A7627"/>
    <w:rsid w:val="008A782C"/>
    <w:rsid w:val="008A7B67"/>
    <w:rsid w:val="008A7F97"/>
    <w:rsid w:val="008B020F"/>
    <w:rsid w:val="008B02D5"/>
    <w:rsid w:val="008B36B0"/>
    <w:rsid w:val="008B4A8B"/>
    <w:rsid w:val="008B4A98"/>
    <w:rsid w:val="008B6551"/>
    <w:rsid w:val="008B6FA4"/>
    <w:rsid w:val="008B711F"/>
    <w:rsid w:val="008B7BE2"/>
    <w:rsid w:val="008B7C0D"/>
    <w:rsid w:val="008C0EA4"/>
    <w:rsid w:val="008C106E"/>
    <w:rsid w:val="008C3134"/>
    <w:rsid w:val="008C3694"/>
    <w:rsid w:val="008C3DC6"/>
    <w:rsid w:val="008C4E4E"/>
    <w:rsid w:val="008C50F3"/>
    <w:rsid w:val="008C5314"/>
    <w:rsid w:val="008C5F43"/>
    <w:rsid w:val="008C6AF5"/>
    <w:rsid w:val="008D06F2"/>
    <w:rsid w:val="008D0FFE"/>
    <w:rsid w:val="008D1953"/>
    <w:rsid w:val="008D33BE"/>
    <w:rsid w:val="008D3A5E"/>
    <w:rsid w:val="008D48A0"/>
    <w:rsid w:val="008D57BD"/>
    <w:rsid w:val="008D5E7E"/>
    <w:rsid w:val="008D61CE"/>
    <w:rsid w:val="008D6B15"/>
    <w:rsid w:val="008D7448"/>
    <w:rsid w:val="008D76EF"/>
    <w:rsid w:val="008E02D9"/>
    <w:rsid w:val="008E1E25"/>
    <w:rsid w:val="008E3B1F"/>
    <w:rsid w:val="008E4700"/>
    <w:rsid w:val="008E5152"/>
    <w:rsid w:val="008E528C"/>
    <w:rsid w:val="008E7D1D"/>
    <w:rsid w:val="008F0C57"/>
    <w:rsid w:val="008F14FD"/>
    <w:rsid w:val="008F17A5"/>
    <w:rsid w:val="008F1F17"/>
    <w:rsid w:val="008F3AF8"/>
    <w:rsid w:val="008F3F33"/>
    <w:rsid w:val="008F540F"/>
    <w:rsid w:val="008F5A0C"/>
    <w:rsid w:val="008F76D7"/>
    <w:rsid w:val="008F78E9"/>
    <w:rsid w:val="008F794B"/>
    <w:rsid w:val="00900846"/>
    <w:rsid w:val="00900C13"/>
    <w:rsid w:val="0090137F"/>
    <w:rsid w:val="00901B57"/>
    <w:rsid w:val="00901C73"/>
    <w:rsid w:val="009031FF"/>
    <w:rsid w:val="00903F1A"/>
    <w:rsid w:val="009044C1"/>
    <w:rsid w:val="0090451E"/>
    <w:rsid w:val="00904579"/>
    <w:rsid w:val="00905E22"/>
    <w:rsid w:val="00906419"/>
    <w:rsid w:val="00912146"/>
    <w:rsid w:val="0091394B"/>
    <w:rsid w:val="00913F4F"/>
    <w:rsid w:val="00915C63"/>
    <w:rsid w:val="009170EA"/>
    <w:rsid w:val="00917110"/>
    <w:rsid w:val="009208CA"/>
    <w:rsid w:val="00921719"/>
    <w:rsid w:val="00922C1A"/>
    <w:rsid w:val="009239A8"/>
    <w:rsid w:val="00923C67"/>
    <w:rsid w:val="00924C7E"/>
    <w:rsid w:val="00926060"/>
    <w:rsid w:val="00926A6A"/>
    <w:rsid w:val="00927B29"/>
    <w:rsid w:val="00928E3A"/>
    <w:rsid w:val="0093069A"/>
    <w:rsid w:val="00931FDB"/>
    <w:rsid w:val="009332FC"/>
    <w:rsid w:val="00933C5E"/>
    <w:rsid w:val="009346DA"/>
    <w:rsid w:val="0093495E"/>
    <w:rsid w:val="00934A20"/>
    <w:rsid w:val="009359C5"/>
    <w:rsid w:val="00935ECE"/>
    <w:rsid w:val="00936EEF"/>
    <w:rsid w:val="00937753"/>
    <w:rsid w:val="00940F9F"/>
    <w:rsid w:val="00941F12"/>
    <w:rsid w:val="00942CE8"/>
    <w:rsid w:val="00944521"/>
    <w:rsid w:val="009448CB"/>
    <w:rsid w:val="00944AB4"/>
    <w:rsid w:val="00946195"/>
    <w:rsid w:val="0094641A"/>
    <w:rsid w:val="00951260"/>
    <w:rsid w:val="00953DDA"/>
    <w:rsid w:val="00954397"/>
    <w:rsid w:val="0095473B"/>
    <w:rsid w:val="00954CA2"/>
    <w:rsid w:val="00955BC2"/>
    <w:rsid w:val="00956D6C"/>
    <w:rsid w:val="00960E45"/>
    <w:rsid w:val="00961045"/>
    <w:rsid w:val="00961FB5"/>
    <w:rsid w:val="00962348"/>
    <w:rsid w:val="0096258B"/>
    <w:rsid w:val="0096280D"/>
    <w:rsid w:val="00962B7F"/>
    <w:rsid w:val="009638DE"/>
    <w:rsid w:val="00963CB8"/>
    <w:rsid w:val="00964BC9"/>
    <w:rsid w:val="00964F02"/>
    <w:rsid w:val="00965464"/>
    <w:rsid w:val="00965705"/>
    <w:rsid w:val="009658DE"/>
    <w:rsid w:val="009663CB"/>
    <w:rsid w:val="00966EA8"/>
    <w:rsid w:val="009678B9"/>
    <w:rsid w:val="00967E8D"/>
    <w:rsid w:val="00971161"/>
    <w:rsid w:val="00971720"/>
    <w:rsid w:val="00971A21"/>
    <w:rsid w:val="00972815"/>
    <w:rsid w:val="00972F64"/>
    <w:rsid w:val="00972FCE"/>
    <w:rsid w:val="0097455E"/>
    <w:rsid w:val="00975BC2"/>
    <w:rsid w:val="009761A6"/>
    <w:rsid w:val="00977A5D"/>
    <w:rsid w:val="00980F35"/>
    <w:rsid w:val="0098121B"/>
    <w:rsid w:val="00982591"/>
    <w:rsid w:val="00983516"/>
    <w:rsid w:val="00983B47"/>
    <w:rsid w:val="0098419B"/>
    <w:rsid w:val="009910DE"/>
    <w:rsid w:val="0099321E"/>
    <w:rsid w:val="00993310"/>
    <w:rsid w:val="00994CCF"/>
    <w:rsid w:val="00995703"/>
    <w:rsid w:val="00995C3D"/>
    <w:rsid w:val="00997674"/>
    <w:rsid w:val="0099792C"/>
    <w:rsid w:val="009A1CBC"/>
    <w:rsid w:val="009A25BE"/>
    <w:rsid w:val="009A2724"/>
    <w:rsid w:val="009A293F"/>
    <w:rsid w:val="009A2DE8"/>
    <w:rsid w:val="009A3782"/>
    <w:rsid w:val="009A4203"/>
    <w:rsid w:val="009A4E81"/>
    <w:rsid w:val="009A5556"/>
    <w:rsid w:val="009A5BB2"/>
    <w:rsid w:val="009B29A4"/>
    <w:rsid w:val="009B40BF"/>
    <w:rsid w:val="009B4206"/>
    <w:rsid w:val="009B4B49"/>
    <w:rsid w:val="009B5158"/>
    <w:rsid w:val="009B5934"/>
    <w:rsid w:val="009B5E40"/>
    <w:rsid w:val="009B6710"/>
    <w:rsid w:val="009B748C"/>
    <w:rsid w:val="009B76C1"/>
    <w:rsid w:val="009B7DF6"/>
    <w:rsid w:val="009C0410"/>
    <w:rsid w:val="009C0552"/>
    <w:rsid w:val="009C09D6"/>
    <w:rsid w:val="009C0E22"/>
    <w:rsid w:val="009C15C6"/>
    <w:rsid w:val="009C1A88"/>
    <w:rsid w:val="009C21D4"/>
    <w:rsid w:val="009C38A8"/>
    <w:rsid w:val="009C51D1"/>
    <w:rsid w:val="009C7592"/>
    <w:rsid w:val="009C759C"/>
    <w:rsid w:val="009C7B15"/>
    <w:rsid w:val="009D02A5"/>
    <w:rsid w:val="009D04F8"/>
    <w:rsid w:val="009D1AFF"/>
    <w:rsid w:val="009D2CE4"/>
    <w:rsid w:val="009D2D03"/>
    <w:rsid w:val="009D46D9"/>
    <w:rsid w:val="009D5AE9"/>
    <w:rsid w:val="009D7472"/>
    <w:rsid w:val="009E0414"/>
    <w:rsid w:val="009E0B5B"/>
    <w:rsid w:val="009E1DFD"/>
    <w:rsid w:val="009E2ABA"/>
    <w:rsid w:val="009E2BF7"/>
    <w:rsid w:val="009E5321"/>
    <w:rsid w:val="009E5652"/>
    <w:rsid w:val="009E75C5"/>
    <w:rsid w:val="009E7831"/>
    <w:rsid w:val="009F0A35"/>
    <w:rsid w:val="009F1478"/>
    <w:rsid w:val="009F1DA7"/>
    <w:rsid w:val="009F3519"/>
    <w:rsid w:val="009F4541"/>
    <w:rsid w:val="009F60A2"/>
    <w:rsid w:val="009F6E6C"/>
    <w:rsid w:val="009F738F"/>
    <w:rsid w:val="009F7482"/>
    <w:rsid w:val="00A008E5"/>
    <w:rsid w:val="00A0169F"/>
    <w:rsid w:val="00A0187E"/>
    <w:rsid w:val="00A0197A"/>
    <w:rsid w:val="00A02E53"/>
    <w:rsid w:val="00A034DA"/>
    <w:rsid w:val="00A03769"/>
    <w:rsid w:val="00A03776"/>
    <w:rsid w:val="00A043A6"/>
    <w:rsid w:val="00A04E52"/>
    <w:rsid w:val="00A06F79"/>
    <w:rsid w:val="00A07089"/>
    <w:rsid w:val="00A10372"/>
    <w:rsid w:val="00A10E9D"/>
    <w:rsid w:val="00A132EE"/>
    <w:rsid w:val="00A13BE6"/>
    <w:rsid w:val="00A13D44"/>
    <w:rsid w:val="00A13E58"/>
    <w:rsid w:val="00A1475F"/>
    <w:rsid w:val="00A2107D"/>
    <w:rsid w:val="00A21650"/>
    <w:rsid w:val="00A2236D"/>
    <w:rsid w:val="00A22B09"/>
    <w:rsid w:val="00A23188"/>
    <w:rsid w:val="00A2336D"/>
    <w:rsid w:val="00A2496E"/>
    <w:rsid w:val="00A24F25"/>
    <w:rsid w:val="00A25B23"/>
    <w:rsid w:val="00A2713C"/>
    <w:rsid w:val="00A27BA6"/>
    <w:rsid w:val="00A27F9A"/>
    <w:rsid w:val="00A308E4"/>
    <w:rsid w:val="00A333B7"/>
    <w:rsid w:val="00A33D73"/>
    <w:rsid w:val="00A3411E"/>
    <w:rsid w:val="00A36A13"/>
    <w:rsid w:val="00A4326E"/>
    <w:rsid w:val="00A461ED"/>
    <w:rsid w:val="00A46E66"/>
    <w:rsid w:val="00A479A7"/>
    <w:rsid w:val="00A50B27"/>
    <w:rsid w:val="00A50FA4"/>
    <w:rsid w:val="00A527D2"/>
    <w:rsid w:val="00A53074"/>
    <w:rsid w:val="00A542D7"/>
    <w:rsid w:val="00A54386"/>
    <w:rsid w:val="00A544EE"/>
    <w:rsid w:val="00A545F5"/>
    <w:rsid w:val="00A55924"/>
    <w:rsid w:val="00A5648B"/>
    <w:rsid w:val="00A57D09"/>
    <w:rsid w:val="00A60605"/>
    <w:rsid w:val="00A60ADB"/>
    <w:rsid w:val="00A60B60"/>
    <w:rsid w:val="00A61899"/>
    <w:rsid w:val="00A62098"/>
    <w:rsid w:val="00A62F1F"/>
    <w:rsid w:val="00A6426B"/>
    <w:rsid w:val="00A71BCA"/>
    <w:rsid w:val="00A71E14"/>
    <w:rsid w:val="00A744AF"/>
    <w:rsid w:val="00A74638"/>
    <w:rsid w:val="00A746EF"/>
    <w:rsid w:val="00A75043"/>
    <w:rsid w:val="00A755E2"/>
    <w:rsid w:val="00A756FE"/>
    <w:rsid w:val="00A75C06"/>
    <w:rsid w:val="00A77139"/>
    <w:rsid w:val="00A77BCD"/>
    <w:rsid w:val="00A809EE"/>
    <w:rsid w:val="00A80C00"/>
    <w:rsid w:val="00A81262"/>
    <w:rsid w:val="00A81327"/>
    <w:rsid w:val="00A8136B"/>
    <w:rsid w:val="00A81B68"/>
    <w:rsid w:val="00A8201E"/>
    <w:rsid w:val="00A84F1B"/>
    <w:rsid w:val="00A85033"/>
    <w:rsid w:val="00A861F7"/>
    <w:rsid w:val="00A86A6F"/>
    <w:rsid w:val="00A87009"/>
    <w:rsid w:val="00A87540"/>
    <w:rsid w:val="00A87B33"/>
    <w:rsid w:val="00A90D49"/>
    <w:rsid w:val="00A92B5D"/>
    <w:rsid w:val="00A9418A"/>
    <w:rsid w:val="00A95059"/>
    <w:rsid w:val="00A95898"/>
    <w:rsid w:val="00A958E6"/>
    <w:rsid w:val="00A97E4B"/>
    <w:rsid w:val="00AA1359"/>
    <w:rsid w:val="00AA1B76"/>
    <w:rsid w:val="00AA24AE"/>
    <w:rsid w:val="00AA3A37"/>
    <w:rsid w:val="00AA62AB"/>
    <w:rsid w:val="00AA6BF4"/>
    <w:rsid w:val="00AA6D43"/>
    <w:rsid w:val="00AB11A8"/>
    <w:rsid w:val="00AB2397"/>
    <w:rsid w:val="00AB4DB9"/>
    <w:rsid w:val="00AB6C20"/>
    <w:rsid w:val="00AB7656"/>
    <w:rsid w:val="00AC10C5"/>
    <w:rsid w:val="00AC1325"/>
    <w:rsid w:val="00AC24A8"/>
    <w:rsid w:val="00AC39C4"/>
    <w:rsid w:val="00AC4754"/>
    <w:rsid w:val="00AC49CB"/>
    <w:rsid w:val="00AC5D4F"/>
    <w:rsid w:val="00AC72B6"/>
    <w:rsid w:val="00AC7C1E"/>
    <w:rsid w:val="00AD0B20"/>
    <w:rsid w:val="00AD3315"/>
    <w:rsid w:val="00AD4724"/>
    <w:rsid w:val="00AD4BEE"/>
    <w:rsid w:val="00AD4D66"/>
    <w:rsid w:val="00AD638B"/>
    <w:rsid w:val="00AE0486"/>
    <w:rsid w:val="00AE086A"/>
    <w:rsid w:val="00AE0FFA"/>
    <w:rsid w:val="00AE11DC"/>
    <w:rsid w:val="00AE18EA"/>
    <w:rsid w:val="00AE1BDF"/>
    <w:rsid w:val="00AE2843"/>
    <w:rsid w:val="00AE2B9F"/>
    <w:rsid w:val="00AE74D0"/>
    <w:rsid w:val="00AF1F30"/>
    <w:rsid w:val="00AF4FE4"/>
    <w:rsid w:val="00AF5CAD"/>
    <w:rsid w:val="00B00D96"/>
    <w:rsid w:val="00B0318C"/>
    <w:rsid w:val="00B03682"/>
    <w:rsid w:val="00B037E3"/>
    <w:rsid w:val="00B0383B"/>
    <w:rsid w:val="00B04056"/>
    <w:rsid w:val="00B04C8F"/>
    <w:rsid w:val="00B0523F"/>
    <w:rsid w:val="00B06D95"/>
    <w:rsid w:val="00B06DC6"/>
    <w:rsid w:val="00B071D5"/>
    <w:rsid w:val="00B073C4"/>
    <w:rsid w:val="00B079B1"/>
    <w:rsid w:val="00B07E6B"/>
    <w:rsid w:val="00B102C2"/>
    <w:rsid w:val="00B104CC"/>
    <w:rsid w:val="00B10756"/>
    <w:rsid w:val="00B14FAE"/>
    <w:rsid w:val="00B15A5D"/>
    <w:rsid w:val="00B15A9D"/>
    <w:rsid w:val="00B16A2C"/>
    <w:rsid w:val="00B16A3A"/>
    <w:rsid w:val="00B1768F"/>
    <w:rsid w:val="00B223D0"/>
    <w:rsid w:val="00B247A2"/>
    <w:rsid w:val="00B24B0D"/>
    <w:rsid w:val="00B24B9F"/>
    <w:rsid w:val="00B250C3"/>
    <w:rsid w:val="00B26C4C"/>
    <w:rsid w:val="00B31E69"/>
    <w:rsid w:val="00B32EED"/>
    <w:rsid w:val="00B32F08"/>
    <w:rsid w:val="00B339F1"/>
    <w:rsid w:val="00B34C72"/>
    <w:rsid w:val="00B34F6A"/>
    <w:rsid w:val="00B354BC"/>
    <w:rsid w:val="00B36178"/>
    <w:rsid w:val="00B36270"/>
    <w:rsid w:val="00B37914"/>
    <w:rsid w:val="00B40450"/>
    <w:rsid w:val="00B408A4"/>
    <w:rsid w:val="00B4134A"/>
    <w:rsid w:val="00B4209E"/>
    <w:rsid w:val="00B43D1E"/>
    <w:rsid w:val="00B445CB"/>
    <w:rsid w:val="00B502B5"/>
    <w:rsid w:val="00B52347"/>
    <w:rsid w:val="00B5289D"/>
    <w:rsid w:val="00B540B3"/>
    <w:rsid w:val="00B5529C"/>
    <w:rsid w:val="00B55833"/>
    <w:rsid w:val="00B56795"/>
    <w:rsid w:val="00B60CE1"/>
    <w:rsid w:val="00B61332"/>
    <w:rsid w:val="00B62188"/>
    <w:rsid w:val="00B6330C"/>
    <w:rsid w:val="00B651F4"/>
    <w:rsid w:val="00B65674"/>
    <w:rsid w:val="00B65794"/>
    <w:rsid w:val="00B65914"/>
    <w:rsid w:val="00B6758A"/>
    <w:rsid w:val="00B71125"/>
    <w:rsid w:val="00B71DAE"/>
    <w:rsid w:val="00B73C23"/>
    <w:rsid w:val="00B74A04"/>
    <w:rsid w:val="00B74FAD"/>
    <w:rsid w:val="00B775E5"/>
    <w:rsid w:val="00B804BD"/>
    <w:rsid w:val="00B815E7"/>
    <w:rsid w:val="00B83187"/>
    <w:rsid w:val="00B839B2"/>
    <w:rsid w:val="00B83FAB"/>
    <w:rsid w:val="00B842C0"/>
    <w:rsid w:val="00B84E34"/>
    <w:rsid w:val="00B8663B"/>
    <w:rsid w:val="00B90035"/>
    <w:rsid w:val="00B916C8"/>
    <w:rsid w:val="00B92687"/>
    <w:rsid w:val="00B92C8B"/>
    <w:rsid w:val="00B93439"/>
    <w:rsid w:val="00B93581"/>
    <w:rsid w:val="00BA01CE"/>
    <w:rsid w:val="00BA1EA7"/>
    <w:rsid w:val="00BA31ED"/>
    <w:rsid w:val="00BA36B3"/>
    <w:rsid w:val="00BA3C0F"/>
    <w:rsid w:val="00BA6E8E"/>
    <w:rsid w:val="00BB0B73"/>
    <w:rsid w:val="00BB0E79"/>
    <w:rsid w:val="00BB3976"/>
    <w:rsid w:val="00BB428B"/>
    <w:rsid w:val="00BB4647"/>
    <w:rsid w:val="00BB509B"/>
    <w:rsid w:val="00BB68CE"/>
    <w:rsid w:val="00BB6DA9"/>
    <w:rsid w:val="00BB7671"/>
    <w:rsid w:val="00BB7A69"/>
    <w:rsid w:val="00BC0B4F"/>
    <w:rsid w:val="00BC37E1"/>
    <w:rsid w:val="00BC3EF0"/>
    <w:rsid w:val="00BC43ED"/>
    <w:rsid w:val="00BC489D"/>
    <w:rsid w:val="00BC53E6"/>
    <w:rsid w:val="00BC59EF"/>
    <w:rsid w:val="00BC5A26"/>
    <w:rsid w:val="00BC6537"/>
    <w:rsid w:val="00BD08D2"/>
    <w:rsid w:val="00BD1887"/>
    <w:rsid w:val="00BD19D1"/>
    <w:rsid w:val="00BD276B"/>
    <w:rsid w:val="00BD2E01"/>
    <w:rsid w:val="00BD2F54"/>
    <w:rsid w:val="00BD3F9F"/>
    <w:rsid w:val="00BD4470"/>
    <w:rsid w:val="00BD55CA"/>
    <w:rsid w:val="00BD79AE"/>
    <w:rsid w:val="00BD7D1E"/>
    <w:rsid w:val="00BE12C9"/>
    <w:rsid w:val="00BE14F7"/>
    <w:rsid w:val="00BE1B61"/>
    <w:rsid w:val="00BE1FCC"/>
    <w:rsid w:val="00BE3C62"/>
    <w:rsid w:val="00BE4D4F"/>
    <w:rsid w:val="00BE6F08"/>
    <w:rsid w:val="00BF0A36"/>
    <w:rsid w:val="00BF0D92"/>
    <w:rsid w:val="00BF1B65"/>
    <w:rsid w:val="00BF2320"/>
    <w:rsid w:val="00BF2857"/>
    <w:rsid w:val="00BF36C9"/>
    <w:rsid w:val="00BF523E"/>
    <w:rsid w:val="00BF56CF"/>
    <w:rsid w:val="00BF57E6"/>
    <w:rsid w:val="00BF63FB"/>
    <w:rsid w:val="00BF682D"/>
    <w:rsid w:val="00BF68A1"/>
    <w:rsid w:val="00BF7B41"/>
    <w:rsid w:val="00BF7D10"/>
    <w:rsid w:val="00C0028F"/>
    <w:rsid w:val="00C028E6"/>
    <w:rsid w:val="00C03542"/>
    <w:rsid w:val="00C04146"/>
    <w:rsid w:val="00C04565"/>
    <w:rsid w:val="00C04729"/>
    <w:rsid w:val="00C04C42"/>
    <w:rsid w:val="00C05CF1"/>
    <w:rsid w:val="00C0667E"/>
    <w:rsid w:val="00C068DF"/>
    <w:rsid w:val="00C10527"/>
    <w:rsid w:val="00C10D86"/>
    <w:rsid w:val="00C10E77"/>
    <w:rsid w:val="00C11910"/>
    <w:rsid w:val="00C12A7E"/>
    <w:rsid w:val="00C13DBE"/>
    <w:rsid w:val="00C13F16"/>
    <w:rsid w:val="00C1406D"/>
    <w:rsid w:val="00C14BB5"/>
    <w:rsid w:val="00C150EC"/>
    <w:rsid w:val="00C20C39"/>
    <w:rsid w:val="00C21182"/>
    <w:rsid w:val="00C26935"/>
    <w:rsid w:val="00C2719D"/>
    <w:rsid w:val="00C302F2"/>
    <w:rsid w:val="00C3097D"/>
    <w:rsid w:val="00C341DD"/>
    <w:rsid w:val="00C34217"/>
    <w:rsid w:val="00C349E1"/>
    <w:rsid w:val="00C37029"/>
    <w:rsid w:val="00C372F4"/>
    <w:rsid w:val="00C37B8E"/>
    <w:rsid w:val="00C4045D"/>
    <w:rsid w:val="00C40B37"/>
    <w:rsid w:val="00C40EB4"/>
    <w:rsid w:val="00C4141D"/>
    <w:rsid w:val="00C4148E"/>
    <w:rsid w:val="00C427C0"/>
    <w:rsid w:val="00C429CA"/>
    <w:rsid w:val="00C44BD6"/>
    <w:rsid w:val="00C45774"/>
    <w:rsid w:val="00C461A2"/>
    <w:rsid w:val="00C4689E"/>
    <w:rsid w:val="00C46B1A"/>
    <w:rsid w:val="00C47124"/>
    <w:rsid w:val="00C473CF"/>
    <w:rsid w:val="00C4750A"/>
    <w:rsid w:val="00C5020A"/>
    <w:rsid w:val="00C52872"/>
    <w:rsid w:val="00C571A5"/>
    <w:rsid w:val="00C57702"/>
    <w:rsid w:val="00C57AC8"/>
    <w:rsid w:val="00C57D19"/>
    <w:rsid w:val="00C60547"/>
    <w:rsid w:val="00C6091C"/>
    <w:rsid w:val="00C60E3D"/>
    <w:rsid w:val="00C60F1E"/>
    <w:rsid w:val="00C61ADB"/>
    <w:rsid w:val="00C62732"/>
    <w:rsid w:val="00C640F7"/>
    <w:rsid w:val="00C66413"/>
    <w:rsid w:val="00C673DD"/>
    <w:rsid w:val="00C7091C"/>
    <w:rsid w:val="00C70981"/>
    <w:rsid w:val="00C70C71"/>
    <w:rsid w:val="00C7201E"/>
    <w:rsid w:val="00C72659"/>
    <w:rsid w:val="00C73528"/>
    <w:rsid w:val="00C738AC"/>
    <w:rsid w:val="00C73CDB"/>
    <w:rsid w:val="00C73D6E"/>
    <w:rsid w:val="00C74A71"/>
    <w:rsid w:val="00C76EAE"/>
    <w:rsid w:val="00C77023"/>
    <w:rsid w:val="00C77F5D"/>
    <w:rsid w:val="00C80952"/>
    <w:rsid w:val="00C81BEA"/>
    <w:rsid w:val="00C81EFA"/>
    <w:rsid w:val="00C824C0"/>
    <w:rsid w:val="00C8270E"/>
    <w:rsid w:val="00C83F86"/>
    <w:rsid w:val="00C8611C"/>
    <w:rsid w:val="00C878D6"/>
    <w:rsid w:val="00C90E6D"/>
    <w:rsid w:val="00C92162"/>
    <w:rsid w:val="00C93001"/>
    <w:rsid w:val="00C9347A"/>
    <w:rsid w:val="00C94768"/>
    <w:rsid w:val="00C96AD5"/>
    <w:rsid w:val="00C97B33"/>
    <w:rsid w:val="00CA0647"/>
    <w:rsid w:val="00CA0EBD"/>
    <w:rsid w:val="00CA180F"/>
    <w:rsid w:val="00CA2547"/>
    <w:rsid w:val="00CA2FF0"/>
    <w:rsid w:val="00CA44CA"/>
    <w:rsid w:val="00CA4517"/>
    <w:rsid w:val="00CA4A58"/>
    <w:rsid w:val="00CB1E24"/>
    <w:rsid w:val="00CB34A2"/>
    <w:rsid w:val="00CB66A2"/>
    <w:rsid w:val="00CB704C"/>
    <w:rsid w:val="00CB723E"/>
    <w:rsid w:val="00CC1A58"/>
    <w:rsid w:val="00CC21FB"/>
    <w:rsid w:val="00CC2266"/>
    <w:rsid w:val="00CC37E7"/>
    <w:rsid w:val="00CC5629"/>
    <w:rsid w:val="00CC72D2"/>
    <w:rsid w:val="00CD0F35"/>
    <w:rsid w:val="00CD3B8A"/>
    <w:rsid w:val="00CD4033"/>
    <w:rsid w:val="00CD58E3"/>
    <w:rsid w:val="00CD68D2"/>
    <w:rsid w:val="00CD6F7A"/>
    <w:rsid w:val="00CD761F"/>
    <w:rsid w:val="00CE0317"/>
    <w:rsid w:val="00CE2EF5"/>
    <w:rsid w:val="00CE37BB"/>
    <w:rsid w:val="00CE4640"/>
    <w:rsid w:val="00CE47AD"/>
    <w:rsid w:val="00CE4C25"/>
    <w:rsid w:val="00CE6CDF"/>
    <w:rsid w:val="00CE7590"/>
    <w:rsid w:val="00CF065C"/>
    <w:rsid w:val="00CF37BD"/>
    <w:rsid w:val="00CF3979"/>
    <w:rsid w:val="00CF4966"/>
    <w:rsid w:val="00CF5AFA"/>
    <w:rsid w:val="00CF6F32"/>
    <w:rsid w:val="00D01E95"/>
    <w:rsid w:val="00D01EFA"/>
    <w:rsid w:val="00D03A13"/>
    <w:rsid w:val="00D041DC"/>
    <w:rsid w:val="00D044C1"/>
    <w:rsid w:val="00D04910"/>
    <w:rsid w:val="00D061EB"/>
    <w:rsid w:val="00D0799F"/>
    <w:rsid w:val="00D10206"/>
    <w:rsid w:val="00D10B80"/>
    <w:rsid w:val="00D10E30"/>
    <w:rsid w:val="00D12122"/>
    <w:rsid w:val="00D130FD"/>
    <w:rsid w:val="00D13866"/>
    <w:rsid w:val="00D14658"/>
    <w:rsid w:val="00D165CB"/>
    <w:rsid w:val="00D2096A"/>
    <w:rsid w:val="00D20CE3"/>
    <w:rsid w:val="00D2213E"/>
    <w:rsid w:val="00D22ECC"/>
    <w:rsid w:val="00D2363D"/>
    <w:rsid w:val="00D237BF"/>
    <w:rsid w:val="00D237C1"/>
    <w:rsid w:val="00D23A34"/>
    <w:rsid w:val="00D23DFA"/>
    <w:rsid w:val="00D2606E"/>
    <w:rsid w:val="00D27272"/>
    <w:rsid w:val="00D31466"/>
    <w:rsid w:val="00D334F4"/>
    <w:rsid w:val="00D34148"/>
    <w:rsid w:val="00D346CD"/>
    <w:rsid w:val="00D3499C"/>
    <w:rsid w:val="00D3557D"/>
    <w:rsid w:val="00D367FB"/>
    <w:rsid w:val="00D37F81"/>
    <w:rsid w:val="00D4043D"/>
    <w:rsid w:val="00D40A8C"/>
    <w:rsid w:val="00D40B61"/>
    <w:rsid w:val="00D40FC6"/>
    <w:rsid w:val="00D44C2D"/>
    <w:rsid w:val="00D44CFB"/>
    <w:rsid w:val="00D45293"/>
    <w:rsid w:val="00D452AE"/>
    <w:rsid w:val="00D4573C"/>
    <w:rsid w:val="00D470CD"/>
    <w:rsid w:val="00D47E60"/>
    <w:rsid w:val="00D50766"/>
    <w:rsid w:val="00D50D4B"/>
    <w:rsid w:val="00D51D4F"/>
    <w:rsid w:val="00D51FB0"/>
    <w:rsid w:val="00D52120"/>
    <w:rsid w:val="00D54BF1"/>
    <w:rsid w:val="00D5507F"/>
    <w:rsid w:val="00D55338"/>
    <w:rsid w:val="00D55A87"/>
    <w:rsid w:val="00D55DC8"/>
    <w:rsid w:val="00D57ADA"/>
    <w:rsid w:val="00D6206B"/>
    <w:rsid w:val="00D625AF"/>
    <w:rsid w:val="00D6301D"/>
    <w:rsid w:val="00D6451F"/>
    <w:rsid w:val="00D6539A"/>
    <w:rsid w:val="00D66092"/>
    <w:rsid w:val="00D663EE"/>
    <w:rsid w:val="00D66E1D"/>
    <w:rsid w:val="00D676F2"/>
    <w:rsid w:val="00D67DE2"/>
    <w:rsid w:val="00D70ADA"/>
    <w:rsid w:val="00D70BE3"/>
    <w:rsid w:val="00D70D35"/>
    <w:rsid w:val="00D70DE7"/>
    <w:rsid w:val="00D74916"/>
    <w:rsid w:val="00D75369"/>
    <w:rsid w:val="00D76B6B"/>
    <w:rsid w:val="00D76F5B"/>
    <w:rsid w:val="00D772B8"/>
    <w:rsid w:val="00D772E6"/>
    <w:rsid w:val="00D77E85"/>
    <w:rsid w:val="00D80186"/>
    <w:rsid w:val="00D80949"/>
    <w:rsid w:val="00D81D0E"/>
    <w:rsid w:val="00D823DF"/>
    <w:rsid w:val="00D82437"/>
    <w:rsid w:val="00D82767"/>
    <w:rsid w:val="00D8411D"/>
    <w:rsid w:val="00D85865"/>
    <w:rsid w:val="00D85B1C"/>
    <w:rsid w:val="00D85ECB"/>
    <w:rsid w:val="00D86C19"/>
    <w:rsid w:val="00D86D17"/>
    <w:rsid w:val="00D90CF9"/>
    <w:rsid w:val="00D912C2"/>
    <w:rsid w:val="00D91F4D"/>
    <w:rsid w:val="00D929C5"/>
    <w:rsid w:val="00DA0569"/>
    <w:rsid w:val="00DA1484"/>
    <w:rsid w:val="00DA168C"/>
    <w:rsid w:val="00DA369E"/>
    <w:rsid w:val="00DA4D89"/>
    <w:rsid w:val="00DA5620"/>
    <w:rsid w:val="00DA65AC"/>
    <w:rsid w:val="00DA70A6"/>
    <w:rsid w:val="00DB02E8"/>
    <w:rsid w:val="00DB0EE0"/>
    <w:rsid w:val="00DB4254"/>
    <w:rsid w:val="00DB4684"/>
    <w:rsid w:val="00DB5540"/>
    <w:rsid w:val="00DB609B"/>
    <w:rsid w:val="00DB6A5A"/>
    <w:rsid w:val="00DB77D5"/>
    <w:rsid w:val="00DC1138"/>
    <w:rsid w:val="00DC23B8"/>
    <w:rsid w:val="00DC4C99"/>
    <w:rsid w:val="00DC533A"/>
    <w:rsid w:val="00DC57AF"/>
    <w:rsid w:val="00DC5A4C"/>
    <w:rsid w:val="00DC6503"/>
    <w:rsid w:val="00DC6AAF"/>
    <w:rsid w:val="00DD0AAE"/>
    <w:rsid w:val="00DD13BC"/>
    <w:rsid w:val="00DD1F1D"/>
    <w:rsid w:val="00DD3275"/>
    <w:rsid w:val="00DD3A82"/>
    <w:rsid w:val="00DD4B64"/>
    <w:rsid w:val="00DD53A9"/>
    <w:rsid w:val="00DD5ABD"/>
    <w:rsid w:val="00DD5DD2"/>
    <w:rsid w:val="00DD6DC3"/>
    <w:rsid w:val="00DD70EC"/>
    <w:rsid w:val="00DE2205"/>
    <w:rsid w:val="00DE359D"/>
    <w:rsid w:val="00DE535B"/>
    <w:rsid w:val="00DE65B7"/>
    <w:rsid w:val="00DE68C4"/>
    <w:rsid w:val="00DE7C61"/>
    <w:rsid w:val="00DF300A"/>
    <w:rsid w:val="00DF479C"/>
    <w:rsid w:val="00DF6ABC"/>
    <w:rsid w:val="00DF721E"/>
    <w:rsid w:val="00DF740E"/>
    <w:rsid w:val="00E0010A"/>
    <w:rsid w:val="00E0416F"/>
    <w:rsid w:val="00E046C7"/>
    <w:rsid w:val="00E05443"/>
    <w:rsid w:val="00E05E19"/>
    <w:rsid w:val="00E067D6"/>
    <w:rsid w:val="00E10FAE"/>
    <w:rsid w:val="00E1235F"/>
    <w:rsid w:val="00E1344F"/>
    <w:rsid w:val="00E13F87"/>
    <w:rsid w:val="00E1428D"/>
    <w:rsid w:val="00E1508B"/>
    <w:rsid w:val="00E155FD"/>
    <w:rsid w:val="00E15776"/>
    <w:rsid w:val="00E16051"/>
    <w:rsid w:val="00E162BA"/>
    <w:rsid w:val="00E16D37"/>
    <w:rsid w:val="00E17388"/>
    <w:rsid w:val="00E2291F"/>
    <w:rsid w:val="00E27B5B"/>
    <w:rsid w:val="00E30BC9"/>
    <w:rsid w:val="00E32302"/>
    <w:rsid w:val="00E32728"/>
    <w:rsid w:val="00E33059"/>
    <w:rsid w:val="00E33A36"/>
    <w:rsid w:val="00E33E3D"/>
    <w:rsid w:val="00E34192"/>
    <w:rsid w:val="00E35771"/>
    <w:rsid w:val="00E36C5F"/>
    <w:rsid w:val="00E40624"/>
    <w:rsid w:val="00E410EB"/>
    <w:rsid w:val="00E41886"/>
    <w:rsid w:val="00E42359"/>
    <w:rsid w:val="00E43843"/>
    <w:rsid w:val="00E45253"/>
    <w:rsid w:val="00E46215"/>
    <w:rsid w:val="00E464FE"/>
    <w:rsid w:val="00E46A1D"/>
    <w:rsid w:val="00E46C8A"/>
    <w:rsid w:val="00E50D6E"/>
    <w:rsid w:val="00E51347"/>
    <w:rsid w:val="00E525EB"/>
    <w:rsid w:val="00E5261A"/>
    <w:rsid w:val="00E568D8"/>
    <w:rsid w:val="00E605C9"/>
    <w:rsid w:val="00E612EC"/>
    <w:rsid w:val="00E62623"/>
    <w:rsid w:val="00E62E38"/>
    <w:rsid w:val="00E63B64"/>
    <w:rsid w:val="00E64220"/>
    <w:rsid w:val="00E64852"/>
    <w:rsid w:val="00E64A9B"/>
    <w:rsid w:val="00E675DB"/>
    <w:rsid w:val="00E70DB5"/>
    <w:rsid w:val="00E710DC"/>
    <w:rsid w:val="00E7375C"/>
    <w:rsid w:val="00E76BB4"/>
    <w:rsid w:val="00E800B6"/>
    <w:rsid w:val="00E81AC9"/>
    <w:rsid w:val="00E82852"/>
    <w:rsid w:val="00E844F8"/>
    <w:rsid w:val="00E84F1D"/>
    <w:rsid w:val="00E8544F"/>
    <w:rsid w:val="00E85AE7"/>
    <w:rsid w:val="00E86E8B"/>
    <w:rsid w:val="00E870FC"/>
    <w:rsid w:val="00E872ED"/>
    <w:rsid w:val="00E90C77"/>
    <w:rsid w:val="00E91BD1"/>
    <w:rsid w:val="00E92879"/>
    <w:rsid w:val="00E93005"/>
    <w:rsid w:val="00E9308B"/>
    <w:rsid w:val="00E93114"/>
    <w:rsid w:val="00E964A0"/>
    <w:rsid w:val="00E9662D"/>
    <w:rsid w:val="00E97E08"/>
    <w:rsid w:val="00EA0D15"/>
    <w:rsid w:val="00EA0DD9"/>
    <w:rsid w:val="00EA185A"/>
    <w:rsid w:val="00EA2725"/>
    <w:rsid w:val="00EA4DE7"/>
    <w:rsid w:val="00EA54DE"/>
    <w:rsid w:val="00EA5A49"/>
    <w:rsid w:val="00EA632F"/>
    <w:rsid w:val="00EA6EF3"/>
    <w:rsid w:val="00EB07AE"/>
    <w:rsid w:val="00EB12D5"/>
    <w:rsid w:val="00EB1670"/>
    <w:rsid w:val="00EB1AF5"/>
    <w:rsid w:val="00EB2FCE"/>
    <w:rsid w:val="00EB51C8"/>
    <w:rsid w:val="00EB5777"/>
    <w:rsid w:val="00EB6008"/>
    <w:rsid w:val="00EB753A"/>
    <w:rsid w:val="00EC11BB"/>
    <w:rsid w:val="00EC1F96"/>
    <w:rsid w:val="00EC2135"/>
    <w:rsid w:val="00EC2CB6"/>
    <w:rsid w:val="00EC3F63"/>
    <w:rsid w:val="00EC725C"/>
    <w:rsid w:val="00ED3811"/>
    <w:rsid w:val="00ED468B"/>
    <w:rsid w:val="00ED4938"/>
    <w:rsid w:val="00ED5AE3"/>
    <w:rsid w:val="00ED6970"/>
    <w:rsid w:val="00ED6D74"/>
    <w:rsid w:val="00EE169B"/>
    <w:rsid w:val="00EE2378"/>
    <w:rsid w:val="00EE36FE"/>
    <w:rsid w:val="00EE3A45"/>
    <w:rsid w:val="00EE3F95"/>
    <w:rsid w:val="00EE4928"/>
    <w:rsid w:val="00EE4C9A"/>
    <w:rsid w:val="00EE5DF4"/>
    <w:rsid w:val="00EE6F68"/>
    <w:rsid w:val="00EF1C89"/>
    <w:rsid w:val="00EF2193"/>
    <w:rsid w:val="00EF2925"/>
    <w:rsid w:val="00EF3A71"/>
    <w:rsid w:val="00EF3D95"/>
    <w:rsid w:val="00EF4034"/>
    <w:rsid w:val="00EF405B"/>
    <w:rsid w:val="00EF6B81"/>
    <w:rsid w:val="00EF6C51"/>
    <w:rsid w:val="00EF6F0C"/>
    <w:rsid w:val="00F00F62"/>
    <w:rsid w:val="00F0109B"/>
    <w:rsid w:val="00F01710"/>
    <w:rsid w:val="00F02071"/>
    <w:rsid w:val="00F02F7E"/>
    <w:rsid w:val="00F03102"/>
    <w:rsid w:val="00F03223"/>
    <w:rsid w:val="00F05835"/>
    <w:rsid w:val="00F05FE1"/>
    <w:rsid w:val="00F10791"/>
    <w:rsid w:val="00F10E54"/>
    <w:rsid w:val="00F13D7C"/>
    <w:rsid w:val="00F14DC3"/>
    <w:rsid w:val="00F15531"/>
    <w:rsid w:val="00F15651"/>
    <w:rsid w:val="00F15EF5"/>
    <w:rsid w:val="00F16009"/>
    <w:rsid w:val="00F16EC7"/>
    <w:rsid w:val="00F17460"/>
    <w:rsid w:val="00F2279B"/>
    <w:rsid w:val="00F23737"/>
    <w:rsid w:val="00F23F60"/>
    <w:rsid w:val="00F2457A"/>
    <w:rsid w:val="00F26585"/>
    <w:rsid w:val="00F310AC"/>
    <w:rsid w:val="00F3264F"/>
    <w:rsid w:val="00F33DC9"/>
    <w:rsid w:val="00F341E1"/>
    <w:rsid w:val="00F34757"/>
    <w:rsid w:val="00F34A95"/>
    <w:rsid w:val="00F34FDC"/>
    <w:rsid w:val="00F35E38"/>
    <w:rsid w:val="00F36264"/>
    <w:rsid w:val="00F36BE5"/>
    <w:rsid w:val="00F45CA6"/>
    <w:rsid w:val="00F5053F"/>
    <w:rsid w:val="00F50C1E"/>
    <w:rsid w:val="00F51160"/>
    <w:rsid w:val="00F52978"/>
    <w:rsid w:val="00F53F3F"/>
    <w:rsid w:val="00F54660"/>
    <w:rsid w:val="00F54A27"/>
    <w:rsid w:val="00F577EB"/>
    <w:rsid w:val="00F607C4"/>
    <w:rsid w:val="00F612A6"/>
    <w:rsid w:val="00F613FE"/>
    <w:rsid w:val="00F64D7E"/>
    <w:rsid w:val="00F65047"/>
    <w:rsid w:val="00F652BE"/>
    <w:rsid w:val="00F65B0A"/>
    <w:rsid w:val="00F664C3"/>
    <w:rsid w:val="00F67B4B"/>
    <w:rsid w:val="00F71261"/>
    <w:rsid w:val="00F74465"/>
    <w:rsid w:val="00F746F2"/>
    <w:rsid w:val="00F75D4E"/>
    <w:rsid w:val="00F76D20"/>
    <w:rsid w:val="00F77F2A"/>
    <w:rsid w:val="00F807B2"/>
    <w:rsid w:val="00F8086F"/>
    <w:rsid w:val="00F80C1F"/>
    <w:rsid w:val="00F823B4"/>
    <w:rsid w:val="00F8357F"/>
    <w:rsid w:val="00F84B06"/>
    <w:rsid w:val="00F86573"/>
    <w:rsid w:val="00F868D7"/>
    <w:rsid w:val="00F87AF3"/>
    <w:rsid w:val="00F87D14"/>
    <w:rsid w:val="00F87D1B"/>
    <w:rsid w:val="00F91ED7"/>
    <w:rsid w:val="00F926C3"/>
    <w:rsid w:val="00F93AE8"/>
    <w:rsid w:val="00F9479F"/>
    <w:rsid w:val="00F95118"/>
    <w:rsid w:val="00F95DF3"/>
    <w:rsid w:val="00F97DD9"/>
    <w:rsid w:val="00FA0BC7"/>
    <w:rsid w:val="00FA1264"/>
    <w:rsid w:val="00FA3098"/>
    <w:rsid w:val="00FA5961"/>
    <w:rsid w:val="00FA6CD2"/>
    <w:rsid w:val="00FA77FE"/>
    <w:rsid w:val="00FA7810"/>
    <w:rsid w:val="00FB02D3"/>
    <w:rsid w:val="00FB0DCD"/>
    <w:rsid w:val="00FB0F3C"/>
    <w:rsid w:val="00FB1205"/>
    <w:rsid w:val="00FB27B4"/>
    <w:rsid w:val="00FB424D"/>
    <w:rsid w:val="00FB48DA"/>
    <w:rsid w:val="00FB53EE"/>
    <w:rsid w:val="00FB6BA6"/>
    <w:rsid w:val="00FB70B5"/>
    <w:rsid w:val="00FC0355"/>
    <w:rsid w:val="00FC1D4F"/>
    <w:rsid w:val="00FC28D4"/>
    <w:rsid w:val="00FC3726"/>
    <w:rsid w:val="00FC46C6"/>
    <w:rsid w:val="00FC6164"/>
    <w:rsid w:val="00FC70ED"/>
    <w:rsid w:val="00FC791A"/>
    <w:rsid w:val="00FD0453"/>
    <w:rsid w:val="00FD06E2"/>
    <w:rsid w:val="00FD1FD6"/>
    <w:rsid w:val="00FD2C77"/>
    <w:rsid w:val="00FD3D80"/>
    <w:rsid w:val="00FD4E9C"/>
    <w:rsid w:val="00FD6824"/>
    <w:rsid w:val="00FD68D4"/>
    <w:rsid w:val="00FE0649"/>
    <w:rsid w:val="00FE117D"/>
    <w:rsid w:val="00FE27EE"/>
    <w:rsid w:val="00FE296E"/>
    <w:rsid w:val="00FE5A48"/>
    <w:rsid w:val="00FE5C15"/>
    <w:rsid w:val="00FE5E96"/>
    <w:rsid w:val="00FE68C2"/>
    <w:rsid w:val="00FE714F"/>
    <w:rsid w:val="00FE7E45"/>
    <w:rsid w:val="00FF0992"/>
    <w:rsid w:val="00FF4139"/>
    <w:rsid w:val="00FF4694"/>
    <w:rsid w:val="00FF4867"/>
    <w:rsid w:val="00FF55CA"/>
    <w:rsid w:val="00FF5804"/>
    <w:rsid w:val="00FF5B7B"/>
    <w:rsid w:val="00FF5C47"/>
    <w:rsid w:val="00FF7617"/>
    <w:rsid w:val="012A2A50"/>
    <w:rsid w:val="0142EAB2"/>
    <w:rsid w:val="01690F63"/>
    <w:rsid w:val="0255E18A"/>
    <w:rsid w:val="028637A9"/>
    <w:rsid w:val="028D439A"/>
    <w:rsid w:val="02B7016F"/>
    <w:rsid w:val="02C54BF4"/>
    <w:rsid w:val="02F06A2C"/>
    <w:rsid w:val="031D4704"/>
    <w:rsid w:val="032F72CF"/>
    <w:rsid w:val="03606176"/>
    <w:rsid w:val="03DAC711"/>
    <w:rsid w:val="03FFBAE2"/>
    <w:rsid w:val="04064E6D"/>
    <w:rsid w:val="041305ED"/>
    <w:rsid w:val="04B5BF96"/>
    <w:rsid w:val="04F833D2"/>
    <w:rsid w:val="0536C1FB"/>
    <w:rsid w:val="058C83B5"/>
    <w:rsid w:val="05E2FAF2"/>
    <w:rsid w:val="05E5F284"/>
    <w:rsid w:val="060981C7"/>
    <w:rsid w:val="061013E7"/>
    <w:rsid w:val="0641F369"/>
    <w:rsid w:val="06643A29"/>
    <w:rsid w:val="069BE6EE"/>
    <w:rsid w:val="06E69583"/>
    <w:rsid w:val="070A01A7"/>
    <w:rsid w:val="07516696"/>
    <w:rsid w:val="07564CCF"/>
    <w:rsid w:val="078B75B2"/>
    <w:rsid w:val="0797A227"/>
    <w:rsid w:val="079FF4CD"/>
    <w:rsid w:val="07C88E5D"/>
    <w:rsid w:val="08383827"/>
    <w:rsid w:val="087AB959"/>
    <w:rsid w:val="0891F170"/>
    <w:rsid w:val="08DCF48B"/>
    <w:rsid w:val="093D90C0"/>
    <w:rsid w:val="09402D4F"/>
    <w:rsid w:val="09533EE8"/>
    <w:rsid w:val="096496EE"/>
    <w:rsid w:val="09939EFF"/>
    <w:rsid w:val="099856FF"/>
    <w:rsid w:val="09A9766F"/>
    <w:rsid w:val="09DB183B"/>
    <w:rsid w:val="09E14D95"/>
    <w:rsid w:val="0A08D1EC"/>
    <w:rsid w:val="0A4A8E4E"/>
    <w:rsid w:val="0B063158"/>
    <w:rsid w:val="0B2C459F"/>
    <w:rsid w:val="0B48ACA3"/>
    <w:rsid w:val="0C193833"/>
    <w:rsid w:val="0CE0D7C6"/>
    <w:rsid w:val="0CE489FB"/>
    <w:rsid w:val="0D330432"/>
    <w:rsid w:val="0D3E1727"/>
    <w:rsid w:val="0D4A9DB5"/>
    <w:rsid w:val="0D4EC933"/>
    <w:rsid w:val="0D56B720"/>
    <w:rsid w:val="0D66DB51"/>
    <w:rsid w:val="0D905208"/>
    <w:rsid w:val="0DAA4E0D"/>
    <w:rsid w:val="0DB35A34"/>
    <w:rsid w:val="0E1ECBA5"/>
    <w:rsid w:val="0E4FE820"/>
    <w:rsid w:val="0EC0E578"/>
    <w:rsid w:val="0F0E3484"/>
    <w:rsid w:val="0F154165"/>
    <w:rsid w:val="0F4D5544"/>
    <w:rsid w:val="0F7D7633"/>
    <w:rsid w:val="0FF981DA"/>
    <w:rsid w:val="1050C1EB"/>
    <w:rsid w:val="10B85821"/>
    <w:rsid w:val="110629BF"/>
    <w:rsid w:val="113BD6D7"/>
    <w:rsid w:val="113C6C8C"/>
    <w:rsid w:val="119EC290"/>
    <w:rsid w:val="11D425CF"/>
    <w:rsid w:val="11F5F202"/>
    <w:rsid w:val="1263D7D1"/>
    <w:rsid w:val="126E06EC"/>
    <w:rsid w:val="12C3047A"/>
    <w:rsid w:val="12E991E7"/>
    <w:rsid w:val="1304936B"/>
    <w:rsid w:val="131A051E"/>
    <w:rsid w:val="131EC069"/>
    <w:rsid w:val="1324A02C"/>
    <w:rsid w:val="134A8463"/>
    <w:rsid w:val="1371830C"/>
    <w:rsid w:val="13A5343E"/>
    <w:rsid w:val="13EFB70A"/>
    <w:rsid w:val="13F9D12B"/>
    <w:rsid w:val="1476FA1B"/>
    <w:rsid w:val="147D9078"/>
    <w:rsid w:val="14821FB5"/>
    <w:rsid w:val="15002E88"/>
    <w:rsid w:val="1510CFF0"/>
    <w:rsid w:val="15200305"/>
    <w:rsid w:val="152F4F99"/>
    <w:rsid w:val="1546C901"/>
    <w:rsid w:val="15671191"/>
    <w:rsid w:val="15C5774E"/>
    <w:rsid w:val="15DC9988"/>
    <w:rsid w:val="15F10512"/>
    <w:rsid w:val="161F4B14"/>
    <w:rsid w:val="1669C298"/>
    <w:rsid w:val="169EE369"/>
    <w:rsid w:val="17508AA3"/>
    <w:rsid w:val="17614986"/>
    <w:rsid w:val="17900CCF"/>
    <w:rsid w:val="17BCEBD6"/>
    <w:rsid w:val="17D8015A"/>
    <w:rsid w:val="17E5AFD7"/>
    <w:rsid w:val="184412FC"/>
    <w:rsid w:val="18A4294F"/>
    <w:rsid w:val="18A43438"/>
    <w:rsid w:val="18B4BECC"/>
    <w:rsid w:val="18BF1F9F"/>
    <w:rsid w:val="18F0D2E5"/>
    <w:rsid w:val="196B3E2A"/>
    <w:rsid w:val="19758CFE"/>
    <w:rsid w:val="19E10C85"/>
    <w:rsid w:val="1A18A745"/>
    <w:rsid w:val="1A671E94"/>
    <w:rsid w:val="1A7BA7D4"/>
    <w:rsid w:val="1ADAAD29"/>
    <w:rsid w:val="1AFCF8BE"/>
    <w:rsid w:val="1B3A68B4"/>
    <w:rsid w:val="1B76BFDA"/>
    <w:rsid w:val="1B8187E5"/>
    <w:rsid w:val="1BB59445"/>
    <w:rsid w:val="1C2F28BA"/>
    <w:rsid w:val="1C59FD14"/>
    <w:rsid w:val="1C5C8C50"/>
    <w:rsid w:val="1C89C286"/>
    <w:rsid w:val="1CC820DF"/>
    <w:rsid w:val="1CF3F004"/>
    <w:rsid w:val="1D20025A"/>
    <w:rsid w:val="1DFCD733"/>
    <w:rsid w:val="1E266765"/>
    <w:rsid w:val="1E8C83A4"/>
    <w:rsid w:val="1E9D4E89"/>
    <w:rsid w:val="1EB7691C"/>
    <w:rsid w:val="1F176510"/>
    <w:rsid w:val="1F441747"/>
    <w:rsid w:val="1F7AEF50"/>
    <w:rsid w:val="1FAF37E7"/>
    <w:rsid w:val="1FF26EAB"/>
    <w:rsid w:val="202B31C0"/>
    <w:rsid w:val="205BD8AF"/>
    <w:rsid w:val="20B0F564"/>
    <w:rsid w:val="20C78006"/>
    <w:rsid w:val="20CB24EF"/>
    <w:rsid w:val="20D238DA"/>
    <w:rsid w:val="216C2B5B"/>
    <w:rsid w:val="22336978"/>
    <w:rsid w:val="223668B3"/>
    <w:rsid w:val="2243E4B2"/>
    <w:rsid w:val="2258C2CD"/>
    <w:rsid w:val="227A22AD"/>
    <w:rsid w:val="22A4B89A"/>
    <w:rsid w:val="23020C79"/>
    <w:rsid w:val="232F9580"/>
    <w:rsid w:val="2337971B"/>
    <w:rsid w:val="2353D81E"/>
    <w:rsid w:val="23967C7F"/>
    <w:rsid w:val="23A40A71"/>
    <w:rsid w:val="23A7B7F2"/>
    <w:rsid w:val="240CEB1A"/>
    <w:rsid w:val="24512A92"/>
    <w:rsid w:val="24A18C03"/>
    <w:rsid w:val="25356634"/>
    <w:rsid w:val="255E130A"/>
    <w:rsid w:val="2615B7CE"/>
    <w:rsid w:val="261D8A74"/>
    <w:rsid w:val="26BA772B"/>
    <w:rsid w:val="27213E16"/>
    <w:rsid w:val="277D32DB"/>
    <w:rsid w:val="27A10464"/>
    <w:rsid w:val="27D5C7A9"/>
    <w:rsid w:val="280FEBC8"/>
    <w:rsid w:val="28AACE0E"/>
    <w:rsid w:val="28CF7975"/>
    <w:rsid w:val="2919CAE9"/>
    <w:rsid w:val="291D9201"/>
    <w:rsid w:val="298AD4F9"/>
    <w:rsid w:val="29A7EA3B"/>
    <w:rsid w:val="29C388BF"/>
    <w:rsid w:val="29C50D5F"/>
    <w:rsid w:val="29E0A0C4"/>
    <w:rsid w:val="2A8DDA20"/>
    <w:rsid w:val="2AD220F0"/>
    <w:rsid w:val="2AD7BB15"/>
    <w:rsid w:val="2B06AB32"/>
    <w:rsid w:val="2B1302A8"/>
    <w:rsid w:val="2B6C44AE"/>
    <w:rsid w:val="2BB7E95C"/>
    <w:rsid w:val="2BC06CEB"/>
    <w:rsid w:val="2BC9BF60"/>
    <w:rsid w:val="2C261949"/>
    <w:rsid w:val="2C491B96"/>
    <w:rsid w:val="2C768A32"/>
    <w:rsid w:val="2CA4B062"/>
    <w:rsid w:val="2CF83E8F"/>
    <w:rsid w:val="2D1994A1"/>
    <w:rsid w:val="2D7BBD26"/>
    <w:rsid w:val="2D9D0D4C"/>
    <w:rsid w:val="2DA10CAE"/>
    <w:rsid w:val="2DB12833"/>
    <w:rsid w:val="2E0C52D2"/>
    <w:rsid w:val="2E92E98E"/>
    <w:rsid w:val="2EAE5D0E"/>
    <w:rsid w:val="2ECDE40A"/>
    <w:rsid w:val="2ECECFDA"/>
    <w:rsid w:val="2EF31FDA"/>
    <w:rsid w:val="2F4E465B"/>
    <w:rsid w:val="2F53901E"/>
    <w:rsid w:val="2F8355F6"/>
    <w:rsid w:val="2FA412E0"/>
    <w:rsid w:val="2FE04916"/>
    <w:rsid w:val="2FEF0F22"/>
    <w:rsid w:val="3079B448"/>
    <w:rsid w:val="31004E3C"/>
    <w:rsid w:val="31414F68"/>
    <w:rsid w:val="314FC6CB"/>
    <w:rsid w:val="315B2AE6"/>
    <w:rsid w:val="3164190D"/>
    <w:rsid w:val="31CC37E0"/>
    <w:rsid w:val="31D52DFD"/>
    <w:rsid w:val="31FF5769"/>
    <w:rsid w:val="32A10B68"/>
    <w:rsid w:val="32FFCE68"/>
    <w:rsid w:val="3316034B"/>
    <w:rsid w:val="335064D2"/>
    <w:rsid w:val="335B0269"/>
    <w:rsid w:val="33A94CE4"/>
    <w:rsid w:val="33DDDF6D"/>
    <w:rsid w:val="3402817E"/>
    <w:rsid w:val="343B051A"/>
    <w:rsid w:val="3443BBE6"/>
    <w:rsid w:val="3450B00E"/>
    <w:rsid w:val="345BE248"/>
    <w:rsid w:val="346BE801"/>
    <w:rsid w:val="34970B54"/>
    <w:rsid w:val="3511ACC1"/>
    <w:rsid w:val="3552EF93"/>
    <w:rsid w:val="35840363"/>
    <w:rsid w:val="35F0CB9E"/>
    <w:rsid w:val="3642A149"/>
    <w:rsid w:val="36CB452F"/>
    <w:rsid w:val="36DADCD5"/>
    <w:rsid w:val="36EDB6D6"/>
    <w:rsid w:val="37379568"/>
    <w:rsid w:val="377E5F85"/>
    <w:rsid w:val="37863389"/>
    <w:rsid w:val="378C06B9"/>
    <w:rsid w:val="379A89A1"/>
    <w:rsid w:val="37A1907B"/>
    <w:rsid w:val="3840E19C"/>
    <w:rsid w:val="38774F46"/>
    <w:rsid w:val="38FB61F8"/>
    <w:rsid w:val="38FCCDF0"/>
    <w:rsid w:val="390E67C8"/>
    <w:rsid w:val="3913CA41"/>
    <w:rsid w:val="392B7FB0"/>
    <w:rsid w:val="3960BF5C"/>
    <w:rsid w:val="39665D0E"/>
    <w:rsid w:val="398A198E"/>
    <w:rsid w:val="398F26AD"/>
    <w:rsid w:val="39E8F3B8"/>
    <w:rsid w:val="3A42144C"/>
    <w:rsid w:val="3A773208"/>
    <w:rsid w:val="3A8C64A8"/>
    <w:rsid w:val="3ABABE5C"/>
    <w:rsid w:val="3AF7B80C"/>
    <w:rsid w:val="3B25848E"/>
    <w:rsid w:val="3B449047"/>
    <w:rsid w:val="3B5E0C7E"/>
    <w:rsid w:val="3BAA8BBB"/>
    <w:rsid w:val="3C58E0FC"/>
    <w:rsid w:val="3CBA6D69"/>
    <w:rsid w:val="3D8E736C"/>
    <w:rsid w:val="3DDA1DA7"/>
    <w:rsid w:val="3E1E1138"/>
    <w:rsid w:val="3E31A438"/>
    <w:rsid w:val="3E436723"/>
    <w:rsid w:val="3E9F8202"/>
    <w:rsid w:val="3F0659ED"/>
    <w:rsid w:val="3F1136AC"/>
    <w:rsid w:val="3F144DF7"/>
    <w:rsid w:val="3F42438C"/>
    <w:rsid w:val="3FBB7780"/>
    <w:rsid w:val="3FDD60E2"/>
    <w:rsid w:val="3FEC17B8"/>
    <w:rsid w:val="400AD825"/>
    <w:rsid w:val="407CB58A"/>
    <w:rsid w:val="408E6C4F"/>
    <w:rsid w:val="40B1D7C8"/>
    <w:rsid w:val="40C4EB86"/>
    <w:rsid w:val="40D10776"/>
    <w:rsid w:val="40FC11FF"/>
    <w:rsid w:val="41118E63"/>
    <w:rsid w:val="41853BC9"/>
    <w:rsid w:val="419C3FD3"/>
    <w:rsid w:val="41B02AFB"/>
    <w:rsid w:val="4257A50E"/>
    <w:rsid w:val="42BF0D1B"/>
    <w:rsid w:val="42EDE0A2"/>
    <w:rsid w:val="42F7DE2F"/>
    <w:rsid w:val="435E7352"/>
    <w:rsid w:val="4363A621"/>
    <w:rsid w:val="438E6B6B"/>
    <w:rsid w:val="43E6A56E"/>
    <w:rsid w:val="4404F658"/>
    <w:rsid w:val="44468007"/>
    <w:rsid w:val="4449DC76"/>
    <w:rsid w:val="449138E7"/>
    <w:rsid w:val="44A2EE0F"/>
    <w:rsid w:val="450B2C77"/>
    <w:rsid w:val="450BD4D3"/>
    <w:rsid w:val="4536D887"/>
    <w:rsid w:val="453A73C9"/>
    <w:rsid w:val="453DA833"/>
    <w:rsid w:val="45FEE4AC"/>
    <w:rsid w:val="46186BC7"/>
    <w:rsid w:val="465AEFB0"/>
    <w:rsid w:val="466A8161"/>
    <w:rsid w:val="46782886"/>
    <w:rsid w:val="468AB1AF"/>
    <w:rsid w:val="469D0480"/>
    <w:rsid w:val="46D1592F"/>
    <w:rsid w:val="471C950F"/>
    <w:rsid w:val="4728462B"/>
    <w:rsid w:val="472997FA"/>
    <w:rsid w:val="4759119B"/>
    <w:rsid w:val="47C1A4BC"/>
    <w:rsid w:val="47D254B0"/>
    <w:rsid w:val="47FDAF7A"/>
    <w:rsid w:val="48494617"/>
    <w:rsid w:val="4857F18B"/>
    <w:rsid w:val="48708270"/>
    <w:rsid w:val="48A0189A"/>
    <w:rsid w:val="48A7415B"/>
    <w:rsid w:val="48CB4E33"/>
    <w:rsid w:val="48E079C3"/>
    <w:rsid w:val="48FD55CC"/>
    <w:rsid w:val="49789AE2"/>
    <w:rsid w:val="49D2B909"/>
    <w:rsid w:val="4A6DE929"/>
    <w:rsid w:val="4A78FFA6"/>
    <w:rsid w:val="4A7FF282"/>
    <w:rsid w:val="4AE24D96"/>
    <w:rsid w:val="4AF0A715"/>
    <w:rsid w:val="4B157E80"/>
    <w:rsid w:val="4B3496D2"/>
    <w:rsid w:val="4B6A1CAF"/>
    <w:rsid w:val="4B795695"/>
    <w:rsid w:val="4B94D531"/>
    <w:rsid w:val="4B9801A6"/>
    <w:rsid w:val="4BF2DB9D"/>
    <w:rsid w:val="4C74947A"/>
    <w:rsid w:val="4C7DD0AA"/>
    <w:rsid w:val="4C80A33B"/>
    <w:rsid w:val="4C91ECDB"/>
    <w:rsid w:val="4CA0DD58"/>
    <w:rsid w:val="4CB3B4B5"/>
    <w:rsid w:val="4D37F135"/>
    <w:rsid w:val="4D66E99F"/>
    <w:rsid w:val="4D92F08A"/>
    <w:rsid w:val="4DB0723E"/>
    <w:rsid w:val="4DD6DA95"/>
    <w:rsid w:val="4E53C6B7"/>
    <w:rsid w:val="4E734588"/>
    <w:rsid w:val="4F03740C"/>
    <w:rsid w:val="4F195192"/>
    <w:rsid w:val="4F40B4A4"/>
    <w:rsid w:val="4F8903A2"/>
    <w:rsid w:val="4FA3613C"/>
    <w:rsid w:val="4FC95809"/>
    <w:rsid w:val="4FD0EE6B"/>
    <w:rsid w:val="4FDF7ACC"/>
    <w:rsid w:val="4FE8DAE7"/>
    <w:rsid w:val="50098570"/>
    <w:rsid w:val="50381A72"/>
    <w:rsid w:val="505FBD68"/>
    <w:rsid w:val="50835F82"/>
    <w:rsid w:val="5086E710"/>
    <w:rsid w:val="509000F2"/>
    <w:rsid w:val="50E84B2D"/>
    <w:rsid w:val="516AE20D"/>
    <w:rsid w:val="517B4B2D"/>
    <w:rsid w:val="5197C162"/>
    <w:rsid w:val="51994413"/>
    <w:rsid w:val="519B8A81"/>
    <w:rsid w:val="51A5DF8E"/>
    <w:rsid w:val="51C5BB6A"/>
    <w:rsid w:val="51F7B613"/>
    <w:rsid w:val="5202BCD2"/>
    <w:rsid w:val="520D9186"/>
    <w:rsid w:val="5214E699"/>
    <w:rsid w:val="521A705E"/>
    <w:rsid w:val="524C2540"/>
    <w:rsid w:val="52561500"/>
    <w:rsid w:val="528D2CCF"/>
    <w:rsid w:val="53D3F1D1"/>
    <w:rsid w:val="5407ED04"/>
    <w:rsid w:val="542B856C"/>
    <w:rsid w:val="542BF714"/>
    <w:rsid w:val="545B9271"/>
    <w:rsid w:val="546355CC"/>
    <w:rsid w:val="54937273"/>
    <w:rsid w:val="54C29602"/>
    <w:rsid w:val="54DB45DB"/>
    <w:rsid w:val="552BBF7D"/>
    <w:rsid w:val="553ECAD5"/>
    <w:rsid w:val="55515DD3"/>
    <w:rsid w:val="555C597F"/>
    <w:rsid w:val="557E219D"/>
    <w:rsid w:val="55941C33"/>
    <w:rsid w:val="559FD9F4"/>
    <w:rsid w:val="564923CD"/>
    <w:rsid w:val="564F31BB"/>
    <w:rsid w:val="5655CFE2"/>
    <w:rsid w:val="57054789"/>
    <w:rsid w:val="572E9A02"/>
    <w:rsid w:val="5761F44E"/>
    <w:rsid w:val="579C3219"/>
    <w:rsid w:val="57E01FF8"/>
    <w:rsid w:val="57EDBF47"/>
    <w:rsid w:val="57FB4894"/>
    <w:rsid w:val="57FDC7AD"/>
    <w:rsid w:val="5827E614"/>
    <w:rsid w:val="582B9112"/>
    <w:rsid w:val="586E56EC"/>
    <w:rsid w:val="587FED54"/>
    <w:rsid w:val="58856730"/>
    <w:rsid w:val="59031874"/>
    <w:rsid w:val="5959861B"/>
    <w:rsid w:val="5961E5C2"/>
    <w:rsid w:val="5966D710"/>
    <w:rsid w:val="597BFC57"/>
    <w:rsid w:val="59AF8C43"/>
    <w:rsid w:val="59E72AA6"/>
    <w:rsid w:val="5A69CB1F"/>
    <w:rsid w:val="5B10C32B"/>
    <w:rsid w:val="5B453AE8"/>
    <w:rsid w:val="5B8ED7BF"/>
    <w:rsid w:val="5C6C6158"/>
    <w:rsid w:val="5D2398C1"/>
    <w:rsid w:val="5D297590"/>
    <w:rsid w:val="5DADB08F"/>
    <w:rsid w:val="5DCC884D"/>
    <w:rsid w:val="5DDED25F"/>
    <w:rsid w:val="5DFFEA92"/>
    <w:rsid w:val="5E030C56"/>
    <w:rsid w:val="5E97BDDA"/>
    <w:rsid w:val="5E992F09"/>
    <w:rsid w:val="5EC2B37C"/>
    <w:rsid w:val="5F62617F"/>
    <w:rsid w:val="5F6E67F4"/>
    <w:rsid w:val="5F8DB414"/>
    <w:rsid w:val="5FC8CFEF"/>
    <w:rsid w:val="6013BE47"/>
    <w:rsid w:val="6085C4E3"/>
    <w:rsid w:val="608F008E"/>
    <w:rsid w:val="60946392"/>
    <w:rsid w:val="60F38594"/>
    <w:rsid w:val="61029A83"/>
    <w:rsid w:val="610D1F8F"/>
    <w:rsid w:val="612F656D"/>
    <w:rsid w:val="616AE0DE"/>
    <w:rsid w:val="617D2963"/>
    <w:rsid w:val="61D3ADFD"/>
    <w:rsid w:val="61D4D960"/>
    <w:rsid w:val="61E77194"/>
    <w:rsid w:val="6247AC01"/>
    <w:rsid w:val="629FF8FA"/>
    <w:rsid w:val="62B3109F"/>
    <w:rsid w:val="62E7108E"/>
    <w:rsid w:val="630A17BD"/>
    <w:rsid w:val="6312AC72"/>
    <w:rsid w:val="6314E792"/>
    <w:rsid w:val="6322ACBF"/>
    <w:rsid w:val="63790F54"/>
    <w:rsid w:val="6398AFBD"/>
    <w:rsid w:val="63CAF4FA"/>
    <w:rsid w:val="63D1BCB4"/>
    <w:rsid w:val="64014845"/>
    <w:rsid w:val="64278656"/>
    <w:rsid w:val="6474B52E"/>
    <w:rsid w:val="6493307E"/>
    <w:rsid w:val="64BD3AAD"/>
    <w:rsid w:val="64CCC314"/>
    <w:rsid w:val="64CFBE75"/>
    <w:rsid w:val="64E6A178"/>
    <w:rsid w:val="64E9B01D"/>
    <w:rsid w:val="6501753A"/>
    <w:rsid w:val="651C5370"/>
    <w:rsid w:val="6557835E"/>
    <w:rsid w:val="655E9A6A"/>
    <w:rsid w:val="6571FB51"/>
    <w:rsid w:val="659A1509"/>
    <w:rsid w:val="65A4879A"/>
    <w:rsid w:val="65F0BE6C"/>
    <w:rsid w:val="65F15357"/>
    <w:rsid w:val="65F8A247"/>
    <w:rsid w:val="6600CB37"/>
    <w:rsid w:val="660C08D0"/>
    <w:rsid w:val="663A05A4"/>
    <w:rsid w:val="66A75C9C"/>
    <w:rsid w:val="66A78DED"/>
    <w:rsid w:val="66CC6BD7"/>
    <w:rsid w:val="66F959E2"/>
    <w:rsid w:val="672217EC"/>
    <w:rsid w:val="676C7066"/>
    <w:rsid w:val="67A2B093"/>
    <w:rsid w:val="67E20A59"/>
    <w:rsid w:val="67F38264"/>
    <w:rsid w:val="6855F13E"/>
    <w:rsid w:val="68796F2E"/>
    <w:rsid w:val="68934027"/>
    <w:rsid w:val="68B75327"/>
    <w:rsid w:val="68D45166"/>
    <w:rsid w:val="68E6496D"/>
    <w:rsid w:val="68F3DF90"/>
    <w:rsid w:val="690A1D4F"/>
    <w:rsid w:val="691A0655"/>
    <w:rsid w:val="6936443B"/>
    <w:rsid w:val="6950F362"/>
    <w:rsid w:val="6959FACA"/>
    <w:rsid w:val="697BDAC6"/>
    <w:rsid w:val="69E01156"/>
    <w:rsid w:val="6A0F1645"/>
    <w:rsid w:val="6A163962"/>
    <w:rsid w:val="6A30BFB1"/>
    <w:rsid w:val="6A66B518"/>
    <w:rsid w:val="6A6C6A03"/>
    <w:rsid w:val="6AA4EC23"/>
    <w:rsid w:val="6ADC51B5"/>
    <w:rsid w:val="6AF34D1E"/>
    <w:rsid w:val="6B0950E5"/>
    <w:rsid w:val="6B378D32"/>
    <w:rsid w:val="6B3E80CC"/>
    <w:rsid w:val="6B4638F5"/>
    <w:rsid w:val="6B7352DF"/>
    <w:rsid w:val="6BA22513"/>
    <w:rsid w:val="6BCF6C94"/>
    <w:rsid w:val="6BF33DEE"/>
    <w:rsid w:val="6C00CD78"/>
    <w:rsid w:val="6C349722"/>
    <w:rsid w:val="6C55AC20"/>
    <w:rsid w:val="6C596A08"/>
    <w:rsid w:val="6C9A2D46"/>
    <w:rsid w:val="6CA7143F"/>
    <w:rsid w:val="6CB066A8"/>
    <w:rsid w:val="6CBA35CF"/>
    <w:rsid w:val="6CEAE4C5"/>
    <w:rsid w:val="6D03B436"/>
    <w:rsid w:val="6D1140DA"/>
    <w:rsid w:val="6D138EE6"/>
    <w:rsid w:val="6D2F5D52"/>
    <w:rsid w:val="6DA02F61"/>
    <w:rsid w:val="6DA57A01"/>
    <w:rsid w:val="6DA93E6F"/>
    <w:rsid w:val="6DDA5815"/>
    <w:rsid w:val="6DEE34D8"/>
    <w:rsid w:val="6E0DF129"/>
    <w:rsid w:val="6E24BC0D"/>
    <w:rsid w:val="6E505421"/>
    <w:rsid w:val="6E6F9D22"/>
    <w:rsid w:val="6EADAEF4"/>
    <w:rsid w:val="6EDBB651"/>
    <w:rsid w:val="6F11C524"/>
    <w:rsid w:val="6F50111F"/>
    <w:rsid w:val="6F8A78AB"/>
    <w:rsid w:val="6FB030B9"/>
    <w:rsid w:val="7028E210"/>
    <w:rsid w:val="705A88BB"/>
    <w:rsid w:val="7068A124"/>
    <w:rsid w:val="706EF21B"/>
    <w:rsid w:val="70A71441"/>
    <w:rsid w:val="70B04261"/>
    <w:rsid w:val="71239ED0"/>
    <w:rsid w:val="71453EBE"/>
    <w:rsid w:val="716DE2B6"/>
    <w:rsid w:val="719012E7"/>
    <w:rsid w:val="719A4017"/>
    <w:rsid w:val="71D9E2A1"/>
    <w:rsid w:val="71E94BA4"/>
    <w:rsid w:val="723FEE23"/>
    <w:rsid w:val="72548769"/>
    <w:rsid w:val="727CAF92"/>
    <w:rsid w:val="728F24DC"/>
    <w:rsid w:val="72DED230"/>
    <w:rsid w:val="72F9FD19"/>
    <w:rsid w:val="73151FD2"/>
    <w:rsid w:val="733EE23C"/>
    <w:rsid w:val="7348791B"/>
    <w:rsid w:val="738136D4"/>
    <w:rsid w:val="73B4C4FE"/>
    <w:rsid w:val="73C6E836"/>
    <w:rsid w:val="73D717CD"/>
    <w:rsid w:val="73E415D7"/>
    <w:rsid w:val="7421F865"/>
    <w:rsid w:val="7434D8C0"/>
    <w:rsid w:val="7445A61E"/>
    <w:rsid w:val="748C7DB3"/>
    <w:rsid w:val="748F2507"/>
    <w:rsid w:val="74F81F91"/>
    <w:rsid w:val="752296DB"/>
    <w:rsid w:val="75C8148A"/>
    <w:rsid w:val="76023960"/>
    <w:rsid w:val="7623A97C"/>
    <w:rsid w:val="765A3C74"/>
    <w:rsid w:val="76781C0C"/>
    <w:rsid w:val="772BE5C1"/>
    <w:rsid w:val="774D041F"/>
    <w:rsid w:val="7781231B"/>
    <w:rsid w:val="78033BB4"/>
    <w:rsid w:val="78690949"/>
    <w:rsid w:val="78A471EB"/>
    <w:rsid w:val="78B8545C"/>
    <w:rsid w:val="78DC2A8F"/>
    <w:rsid w:val="78F59AB7"/>
    <w:rsid w:val="79430C59"/>
    <w:rsid w:val="7943B047"/>
    <w:rsid w:val="795CDF40"/>
    <w:rsid w:val="798B04F4"/>
    <w:rsid w:val="79B5DBBA"/>
    <w:rsid w:val="79C1DBF4"/>
    <w:rsid w:val="7A17C1AE"/>
    <w:rsid w:val="7A3B053B"/>
    <w:rsid w:val="7A40D6AD"/>
    <w:rsid w:val="7AC36AF6"/>
    <w:rsid w:val="7AFA2B78"/>
    <w:rsid w:val="7B56653D"/>
    <w:rsid w:val="7BD38D22"/>
    <w:rsid w:val="7C7D8DA4"/>
    <w:rsid w:val="7C9FD912"/>
    <w:rsid w:val="7CC685B6"/>
    <w:rsid w:val="7D455055"/>
    <w:rsid w:val="7D4C8702"/>
    <w:rsid w:val="7D507BF3"/>
    <w:rsid w:val="7D78C83B"/>
    <w:rsid w:val="7DA579D7"/>
    <w:rsid w:val="7E6CC435"/>
    <w:rsid w:val="7E88F844"/>
    <w:rsid w:val="7E8EB0C0"/>
    <w:rsid w:val="7E9DD48D"/>
    <w:rsid w:val="7F3AD2D0"/>
    <w:rsid w:val="7F91BB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7A1336"/>
  <w15:docId w15:val="{D2A7BCBC-2B40-4FC8-9028-B36DA44093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EE4928"/>
    <w:rPr>
      <w:sz w:val="22"/>
      <w:szCs w:val="22"/>
    </w:rPr>
  </w:style>
  <w:style w:type="paragraph" w:styleId="Heading1">
    <w:name w:val="heading 1"/>
    <w:aliases w:val="Contents - level1 Char"/>
    <w:basedOn w:val="ListParagraph"/>
    <w:link w:val="Heading1Char"/>
    <w:qFormat/>
    <w:rsid w:val="00593E7E"/>
    <w:pPr>
      <w:numPr>
        <w:numId w:val="34"/>
      </w:numPr>
      <w:spacing w:before="160"/>
      <w:outlineLvl w:val="0"/>
    </w:pPr>
    <w:rPr>
      <w:caps/>
    </w:rPr>
  </w:style>
  <w:style w:type="paragraph" w:styleId="Heading2">
    <w:name w:val="heading 2"/>
    <w:basedOn w:val="ListParagraph"/>
    <w:next w:val="Normal"/>
    <w:link w:val="Heading2Char"/>
    <w:qFormat/>
    <w:rsid w:val="000C77FB"/>
    <w:pPr>
      <w:numPr>
        <w:ilvl w:val="1"/>
        <w:numId w:val="34"/>
      </w:numPr>
      <w:spacing w:before="80"/>
      <w:outlineLvl w:val="1"/>
    </w:pPr>
    <w:rPr>
      <w:u w:val="single"/>
    </w:rPr>
  </w:style>
  <w:style w:type="paragraph" w:styleId="Heading3">
    <w:name w:val="heading 3"/>
    <w:basedOn w:val="ListParagraph"/>
    <w:link w:val="Heading3Char"/>
    <w:qFormat/>
    <w:rsid w:val="00DF740E"/>
    <w:pPr>
      <w:numPr>
        <w:ilvl w:val="2"/>
        <w:numId w:val="34"/>
      </w:numPr>
      <w:tabs>
        <w:tab w:val="clear" w:pos="1440"/>
      </w:tabs>
      <w:spacing w:before="80"/>
      <w:contextualSpacing w:val="0"/>
      <w:outlineLvl w:val="2"/>
    </w:pPr>
  </w:style>
  <w:style w:type="paragraph" w:styleId="Heading4">
    <w:name w:val="heading 4"/>
    <w:basedOn w:val="ListParagraph"/>
    <w:link w:val="Heading4Char"/>
    <w:qFormat/>
    <w:rsid w:val="008543A1"/>
    <w:pPr>
      <w:numPr>
        <w:ilvl w:val="3"/>
        <w:numId w:val="34"/>
      </w:numPr>
      <w:tabs>
        <w:tab w:val="clear" w:pos="2160"/>
      </w:tabs>
      <w:outlineLvl w:val="3"/>
    </w:pPr>
    <w:rPr>
      <w:rFonts w:cs="Arial"/>
    </w:rPr>
  </w:style>
  <w:style w:type="paragraph" w:styleId="Heading5">
    <w:name w:val="heading 5"/>
    <w:basedOn w:val="Heading4"/>
    <w:link w:val="Heading5Char"/>
    <w:qFormat/>
    <w:rsid w:val="004565DB"/>
    <w:pPr>
      <w:numPr>
        <w:ilvl w:val="4"/>
      </w:numPr>
      <w:spacing w:before="80"/>
      <w:contextualSpacing w:val="0"/>
      <w:outlineLvl w:val="4"/>
    </w:pPr>
  </w:style>
  <w:style w:type="paragraph" w:styleId="Heading6">
    <w:name w:val="heading 6"/>
    <w:basedOn w:val="Heading5"/>
    <w:next w:val="Normal"/>
    <w:link w:val="Heading6Char"/>
    <w:qFormat/>
    <w:rsid w:val="00EE4928"/>
    <w:pPr>
      <w:numPr>
        <w:ilvl w:val="5"/>
      </w:numPr>
      <w:outlineLvl w:val="5"/>
    </w:pPr>
  </w:style>
  <w:style w:type="paragraph" w:styleId="Heading7">
    <w:name w:val="heading 7"/>
    <w:basedOn w:val="ListParagraph"/>
    <w:next w:val="Normal"/>
    <w:link w:val="Heading7Char"/>
    <w:qFormat/>
    <w:rsid w:val="00EE4928"/>
    <w:pPr>
      <w:numPr>
        <w:ilvl w:val="6"/>
        <w:numId w:val="34"/>
      </w:numPr>
      <w:outlineLvl w:val="6"/>
    </w:pPr>
    <w:rPr>
      <w:rFonts w:cs="Arial"/>
    </w:rPr>
  </w:style>
  <w:style w:type="paragraph" w:styleId="Heading8">
    <w:name w:val="heading 8"/>
    <w:basedOn w:val="Heading7"/>
    <w:next w:val="Normal"/>
    <w:link w:val="Heading8Char"/>
    <w:qFormat/>
    <w:rsid w:val="00EE4928"/>
    <w:pPr>
      <w:numPr>
        <w:ilvl w:val="0"/>
        <w:numId w:val="0"/>
      </w:numPr>
      <w:tabs>
        <w:tab w:val="num" w:pos="5040"/>
      </w:tabs>
      <w:ind w:left="5040" w:hanging="720"/>
      <w:outlineLvl w:val="7"/>
    </w:pPr>
  </w:style>
  <w:style w:type="paragraph" w:styleId="Heading9">
    <w:name w:val="heading 9"/>
    <w:basedOn w:val="Heading8"/>
    <w:next w:val="Normal"/>
    <w:link w:val="Heading9Char"/>
    <w:qFormat/>
    <w:rsid w:val="00EE4928"/>
    <w:pPr>
      <w:numPr>
        <w:ilvl w:val="8"/>
        <w:numId w:val="39"/>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E4928"/>
    <w:pPr>
      <w:ind w:left="720"/>
      <w:contextualSpacing/>
    </w:pPr>
  </w:style>
  <w:style w:type="character" w:styleId="Heading1Char" w:customStyle="1">
    <w:name w:val="Heading 1 Char"/>
    <w:aliases w:val="Contents - level1 Char Char"/>
    <w:link w:val="Heading1"/>
    <w:rsid w:val="00593E7E"/>
    <w:rPr>
      <w:caps/>
      <w:sz w:val="22"/>
      <w:szCs w:val="22"/>
    </w:rPr>
  </w:style>
  <w:style w:type="character" w:styleId="Heading2Char" w:customStyle="1">
    <w:name w:val="Heading 2 Char"/>
    <w:link w:val="Heading2"/>
    <w:rsid w:val="000C77FB"/>
    <w:rPr>
      <w:sz w:val="22"/>
      <w:szCs w:val="22"/>
      <w:u w:val="single"/>
      <w:lang w:val="en-US" w:eastAsia="en-US"/>
    </w:rPr>
  </w:style>
  <w:style w:type="character" w:styleId="Heading3Char" w:customStyle="1">
    <w:name w:val="Heading 3 Char"/>
    <w:link w:val="Heading3"/>
    <w:rsid w:val="00DF740E"/>
    <w:rPr>
      <w:sz w:val="22"/>
      <w:szCs w:val="22"/>
      <w:lang w:val="en-US" w:eastAsia="en-US"/>
    </w:rPr>
  </w:style>
  <w:style w:type="character" w:styleId="Heading4Char" w:customStyle="1">
    <w:name w:val="Heading 4 Char"/>
    <w:link w:val="Heading4"/>
    <w:rsid w:val="008543A1"/>
    <w:rPr>
      <w:rFonts w:cs="Arial"/>
      <w:sz w:val="22"/>
      <w:szCs w:val="22"/>
    </w:rPr>
  </w:style>
  <w:style w:type="character" w:styleId="Heading5Char" w:customStyle="1">
    <w:name w:val="Heading 5 Char"/>
    <w:link w:val="Heading5"/>
    <w:rsid w:val="004565DB"/>
    <w:rPr>
      <w:rFonts w:cs="Arial"/>
      <w:sz w:val="22"/>
      <w:szCs w:val="22"/>
    </w:rPr>
  </w:style>
  <w:style w:type="character" w:styleId="Heading6Char" w:customStyle="1">
    <w:name w:val="Heading 6 Char"/>
    <w:link w:val="Heading6"/>
    <w:rsid w:val="00EE4928"/>
    <w:rPr>
      <w:rFonts w:cs="Arial"/>
      <w:sz w:val="22"/>
      <w:szCs w:val="22"/>
      <w:lang w:val="en-US" w:eastAsia="en-US"/>
    </w:rPr>
  </w:style>
  <w:style w:type="character" w:styleId="Heading7Char" w:customStyle="1">
    <w:name w:val="Heading 7 Char"/>
    <w:link w:val="Heading7"/>
    <w:rsid w:val="00EE4928"/>
    <w:rPr>
      <w:rFonts w:cs="Arial"/>
    </w:rPr>
  </w:style>
  <w:style w:type="character" w:styleId="Heading8Char" w:customStyle="1">
    <w:name w:val="Heading 8 Char"/>
    <w:link w:val="Heading8"/>
    <w:rsid w:val="00EE4928"/>
    <w:rPr>
      <w:rFonts w:cs="Arial"/>
      <w:sz w:val="22"/>
      <w:szCs w:val="22"/>
      <w:lang w:val="en-US" w:eastAsia="en-US"/>
    </w:rPr>
  </w:style>
  <w:style w:type="character" w:styleId="Heading9Char" w:customStyle="1">
    <w:name w:val="Heading 9 Char"/>
    <w:link w:val="Heading9"/>
    <w:rsid w:val="00EE4928"/>
    <w:rPr>
      <w:rFonts w:cs="Arial"/>
    </w:rPr>
  </w:style>
  <w:style w:type="paragraph" w:styleId="BodyText">
    <w:name w:val="Body Text"/>
    <w:basedOn w:val="Normal"/>
    <w:link w:val="BodyTextChar"/>
    <w:pPr>
      <w:spacing w:after="160"/>
    </w:pPr>
    <w:rPr>
      <w:rFonts w:ascii="Book Antiqua" w:hAnsi="Book Antiqua"/>
    </w:rPr>
  </w:style>
  <w:style w:type="character" w:styleId="BodyTextChar" w:customStyle="1">
    <w:name w:val="Body Text Char"/>
    <w:link w:val="BodyText"/>
    <w:rsid w:val="008F17A5"/>
    <w:rPr>
      <w:rFonts w:ascii="Book Antiqua" w:hAnsi="Book Antiqua"/>
      <w:sz w:val="22"/>
      <w:szCs w:val="22"/>
      <w:lang w:val="en-CA" w:eastAsia="en-CA"/>
    </w:rPr>
  </w:style>
  <w:style w:type="paragraph" w:styleId="Bullet" w:customStyle="1">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character" w:styleId="CommentTextChar" w:customStyle="1">
    <w:name w:val="Comment Text Char"/>
    <w:link w:val="CommentText"/>
    <w:semiHidden/>
    <w:rsid w:val="008F17A5"/>
    <w:rPr>
      <w:rFonts w:ascii="Arial" w:hAnsi="Arial"/>
      <w:sz w:val="22"/>
      <w:szCs w:val="22"/>
      <w:lang w:val="en-CA" w:eastAsia="en-CA"/>
    </w:rPr>
  </w:style>
  <w:style w:type="paragraph" w:styleId="CSA" w:customStyle="1">
    <w:name w:val="CSA"/>
    <w:basedOn w:val="BodyText"/>
    <w:next w:val="Heading1"/>
    <w:pPr>
      <w:keepNext/>
      <w:spacing w:after="0"/>
    </w:pPr>
    <w:rPr>
      <w:b/>
      <w:caps/>
      <w:sz w:val="20"/>
    </w:rPr>
  </w:style>
  <w:style w:type="paragraph" w:styleId="Divider" w:customStyle="1">
    <w:name w:val="Divider"/>
    <w:basedOn w:val="Normal"/>
    <w:next w:val="BlockText"/>
    <w:pPr>
      <w:pBdr>
        <w:bottom w:val="single" w:color="auto" w:sz="6" w:space="1"/>
      </w:pBdr>
      <w:spacing w:before="10800"/>
      <w:jc w:val="right"/>
    </w:pPr>
    <w:rPr>
      <w:b/>
      <w:sz w:val="40"/>
    </w:rPr>
  </w:style>
  <w:style w:type="paragraph" w:styleId="BlockText">
    <w:name w:val="Block Text"/>
    <w:basedOn w:val="Normal"/>
    <w:pPr>
      <w:spacing w:after="120"/>
      <w:ind w:left="1440" w:right="1440"/>
    </w:pPr>
  </w:style>
  <w:style w:type="paragraph" w:styleId="Main-Head" w:customStyle="1">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styleId="Exhibit--Number" w:customStyle="1">
    <w:name w:val="Exhibit--Number"/>
    <w:basedOn w:val="Main-Head"/>
    <w:next w:val="Exhibit--Title"/>
    <w:pPr>
      <w:spacing w:before="160"/>
    </w:pPr>
    <w:rPr>
      <w:caps/>
      <w:sz w:val="18"/>
    </w:rPr>
  </w:style>
  <w:style w:type="paragraph" w:styleId="Exhibit--Title" w:customStyle="1">
    <w:name w:val="Exhibit--Title"/>
    <w:basedOn w:val="Exhibit--Number"/>
    <w:next w:val="Exhibit--Caption"/>
    <w:pPr>
      <w:spacing w:before="0"/>
    </w:pPr>
    <w:rPr>
      <w:b w:val="0"/>
      <w:caps w:val="0"/>
      <w:sz w:val="20"/>
    </w:rPr>
  </w:style>
  <w:style w:type="paragraph" w:styleId="Exhibit--Caption" w:customStyle="1">
    <w:name w:val="Exhibit--Caption"/>
    <w:basedOn w:val="Exhibit--Title"/>
    <w:next w:val="BodyText"/>
    <w:rPr>
      <w:i/>
    </w:rPr>
  </w:style>
  <w:style w:type="paragraph" w:styleId="Contents" w:customStyle="1">
    <w:name w:val="Contents"/>
    <w:basedOn w:val="Heading1"/>
    <w:next w:val="BodyText"/>
  </w:style>
  <w:style w:type="paragraph" w:styleId="Footer">
    <w:name w:val="footer"/>
    <w:basedOn w:val="Normal"/>
    <w:link w:val="FooterChar"/>
    <w:pPr>
      <w:tabs>
        <w:tab w:val="right" w:pos="9000"/>
      </w:tabs>
    </w:pPr>
    <w:rPr>
      <w:rFonts w:ascii="Arial Narrow" w:hAnsi="Arial Narrow"/>
      <w:caps/>
      <w:sz w:val="14"/>
    </w:rPr>
  </w:style>
  <w:style w:type="character" w:styleId="FooterChar" w:customStyle="1">
    <w:name w:val="Footer Char"/>
    <w:link w:val="Footer"/>
    <w:rsid w:val="008F17A5"/>
    <w:rPr>
      <w:rFonts w:ascii="Arial Narrow" w:hAnsi="Arial Narrow"/>
      <w:caps/>
      <w:sz w:val="14"/>
      <w:szCs w:val="22"/>
      <w:lang w:val="en-CA" w:eastAsia="en-CA"/>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link w:val="FootnoteTextChar"/>
    <w:semiHidden/>
    <w:pPr>
      <w:spacing w:after="0"/>
    </w:pPr>
    <w:rPr>
      <w:rFonts w:ascii="Arial" w:hAnsi="Arial"/>
      <w:sz w:val="16"/>
    </w:rPr>
  </w:style>
  <w:style w:type="character" w:styleId="FootnoteTextChar" w:customStyle="1">
    <w:name w:val="Footnote Text Char"/>
    <w:link w:val="FootnoteText"/>
    <w:semiHidden/>
    <w:rsid w:val="008F17A5"/>
    <w:rPr>
      <w:rFonts w:ascii="Arial" w:hAnsi="Arial"/>
      <w:sz w:val="16"/>
      <w:szCs w:val="22"/>
      <w:lang w:val="en-CA" w:eastAsia="en-CA"/>
    </w:rPr>
  </w:style>
  <w:style w:type="paragraph" w:styleId="Header">
    <w:name w:val="header"/>
    <w:basedOn w:val="Normal"/>
    <w:link w:val="HeaderChar"/>
    <w:pPr>
      <w:pBdr>
        <w:bottom w:val="single" w:color="auto" w:sz="6" w:space="1"/>
      </w:pBdr>
      <w:jc w:val="right"/>
    </w:pPr>
    <w:rPr>
      <w:rFonts w:ascii="Arial Narrow" w:hAnsi="Arial Narrow"/>
      <w:caps/>
      <w:sz w:val="14"/>
    </w:rPr>
  </w:style>
  <w:style w:type="character" w:styleId="HeaderChar" w:customStyle="1">
    <w:name w:val="Header Char"/>
    <w:link w:val="Header"/>
    <w:rsid w:val="008F17A5"/>
    <w:rPr>
      <w:rFonts w:ascii="Arial Narrow" w:hAnsi="Arial Narrow"/>
      <w:caps/>
      <w:sz w:val="14"/>
      <w:szCs w:val="22"/>
      <w:lang w:val="en-CA" w:eastAsia="en-CA"/>
    </w:rPr>
  </w:style>
  <w:style w:type="paragraph" w:styleId="NormalIndent">
    <w:name w:val="Normal Indent"/>
    <w:basedOn w:val="Normal"/>
    <w:pPr>
      <w:ind w:left="360"/>
    </w:pPr>
  </w:style>
  <w:style w:type="paragraph" w:styleId="Number" w:customStyle="1">
    <w:name w:val="Number"/>
    <w:basedOn w:val="BodyText"/>
    <w:next w:val="BodyText"/>
    <w:pPr>
      <w:spacing w:after="0"/>
      <w:ind w:left="360" w:hanging="360"/>
    </w:pPr>
  </w:style>
  <w:style w:type="character" w:styleId="PageNumber">
    <w:name w:val="page number"/>
    <w:rPr>
      <w:sz w:val="16"/>
    </w:rPr>
  </w:style>
  <w:style w:type="paragraph" w:styleId="TableHead" w:customStyle="1">
    <w:name w:val="Table Head"/>
    <w:basedOn w:val="Normal"/>
    <w:next w:val="Normal"/>
    <w:pPr>
      <w:spacing w:before="80" w:after="80"/>
      <w:jc w:val="center"/>
    </w:pPr>
    <w:rPr>
      <w:rFonts w:ascii="Arial" w:hAnsi="Arial"/>
      <w:b/>
      <w:sz w:val="18"/>
    </w:rPr>
  </w:style>
  <w:style w:type="paragraph" w:styleId="TableBody" w:customStyle="1">
    <w:name w:val="Table Body"/>
    <w:basedOn w:val="TableHead"/>
    <w:pPr>
      <w:jc w:val="left"/>
    </w:pPr>
    <w:rPr>
      <w:b w:val="0"/>
    </w:rPr>
  </w:style>
  <w:style w:type="paragraph" w:styleId="TableNotes" w:customStyle="1">
    <w:name w:val="Table Notes"/>
    <w:basedOn w:val="TableBody"/>
    <w:pPr>
      <w:spacing w:after="320"/>
    </w:pPr>
  </w:style>
  <w:style w:type="paragraph" w:styleId="Tick" w:customStyle="1">
    <w:name w:val="Tick"/>
    <w:basedOn w:val="BodyText"/>
    <w:next w:val="BodyText"/>
    <w:pPr>
      <w:spacing w:after="0"/>
      <w:ind w:left="720" w:hanging="360"/>
    </w:pPr>
  </w:style>
  <w:style w:type="paragraph" w:styleId="Title">
    <w:name w:val="Title"/>
    <w:basedOn w:val="Normal"/>
    <w:link w:val="TitleChar"/>
    <w:qFormat/>
    <w:rsid w:val="00EE4928"/>
    <w:pPr>
      <w:keepNext/>
      <w:spacing w:before="160" w:after="30"/>
    </w:pPr>
    <w:rPr>
      <w:rFonts w:ascii="Arial Narrow" w:hAnsi="Arial Narrow"/>
      <w:b/>
    </w:rPr>
  </w:style>
  <w:style w:type="character" w:styleId="TitleChar" w:customStyle="1">
    <w:name w:val="Title Char"/>
    <w:link w:val="Title"/>
    <w:rsid w:val="00EE4928"/>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character" w:styleId="Main-HeadChar" w:customStyle="1">
    <w:name w:val="Main-Head Char"/>
    <w:rPr>
      <w:rFonts w:ascii="Arial Narrow" w:hAnsi="Arial Narrow"/>
      <w:b/>
      <w:sz w:val="22"/>
      <w:lang w:val="en-US" w:eastAsia="en-US" w:bidi="ar-SA"/>
    </w:rPr>
  </w:style>
  <w:style w:type="paragraph" w:styleId="Flysheet" w:customStyle="1">
    <w:name w:val="Flysheet"/>
    <w:basedOn w:val="Normal"/>
    <w:pPr>
      <w:jc w:val="right"/>
    </w:pPr>
    <w:rPr>
      <w:rFonts w:ascii="Arial Narrow" w:hAnsi="Arial Narrow"/>
      <w:b/>
      <w:sz w:val="28"/>
    </w:rPr>
  </w:style>
  <w:style w:type="paragraph" w:styleId="FlysheetCont" w:customStyle="1">
    <w:name w:val="Flysheet Cont"/>
    <w:basedOn w:val="Normal"/>
    <w:pPr>
      <w:spacing w:before="9720"/>
      <w:jc w:val="right"/>
    </w:pPr>
    <w:rPr>
      <w:rFonts w:ascii="Arial Narrow" w:hAnsi="Arial Narrow"/>
      <w:b/>
      <w:sz w:val="28"/>
    </w:rPr>
  </w:style>
  <w:style w:type="paragraph" w:styleId="FlysheetTitle" w:customStyle="1">
    <w:name w:val="Flysheet Title"/>
    <w:basedOn w:val="Normal"/>
    <w:pPr>
      <w:spacing w:before="9720"/>
      <w:jc w:val="right"/>
    </w:pPr>
    <w:rPr>
      <w:rFonts w:ascii="Arial Narrow" w:hAnsi="Arial Narrow"/>
      <w:b/>
      <w:sz w:val="28"/>
    </w:rPr>
  </w:style>
  <w:style w:type="paragraph" w:styleId="TableFlysheet" w:customStyle="1">
    <w:name w:val="Table Flysheet"/>
    <w:basedOn w:val="Normal"/>
    <w:pPr>
      <w:jc w:val="right"/>
    </w:pPr>
    <w:rPr>
      <w:rFonts w:ascii="Arial Narrow" w:hAnsi="Arial Narrow"/>
      <w:b/>
      <w:sz w:val="28"/>
    </w:rPr>
  </w:style>
  <w:style w:type="paragraph" w:styleId="TableFlysheetCont" w:customStyle="1">
    <w:name w:val="Table Flysheet Cont"/>
    <w:basedOn w:val="Normal"/>
    <w:pPr>
      <w:spacing w:before="9720"/>
      <w:jc w:val="right"/>
    </w:pPr>
    <w:rPr>
      <w:rFonts w:ascii="Arial Narrow" w:hAnsi="Arial Narrow"/>
      <w:b/>
      <w:sz w:val="28"/>
    </w:rPr>
  </w:style>
  <w:style w:type="paragraph" w:styleId="TableFlysheetTitle" w:customStyle="1">
    <w:name w:val="Table Flysheet Title"/>
    <w:basedOn w:val="Normal"/>
    <w:pPr>
      <w:spacing w:before="9720"/>
      <w:jc w:val="right"/>
    </w:pPr>
    <w:rPr>
      <w:rFonts w:ascii="Arial Narrow" w:hAnsi="Arial Narrow"/>
      <w:b/>
      <w:sz w:val="28"/>
    </w:rPr>
  </w:style>
  <w:style w:type="paragraph" w:styleId="Other" w:customStyle="1">
    <w:name w:val="Other"/>
    <w:basedOn w:val="Normal"/>
    <w:pPr>
      <w:widowControl w:val="0"/>
      <w:autoSpaceDE w:val="0"/>
      <w:autoSpaceDN w:val="0"/>
      <w:adjustRightInd w:val="0"/>
    </w:pPr>
    <w:rPr>
      <w:rFonts w:ascii="Courier New" w:hAnsi="Courier New" w:cs="Courier New"/>
      <w:sz w:val="24"/>
      <w:szCs w:val="24"/>
    </w:rPr>
  </w:style>
  <w:style w:type="paragraph" w:styleId="BalloonText">
    <w:name w:val="Balloon Text"/>
    <w:basedOn w:val="Normal"/>
    <w:link w:val="BalloonTextChar"/>
    <w:semiHidden/>
    <w:rPr>
      <w:rFonts w:ascii="Tahoma" w:hAnsi="Tahoma" w:cs="Tahoma"/>
      <w:sz w:val="16"/>
      <w:szCs w:val="16"/>
    </w:rPr>
  </w:style>
  <w:style w:type="character" w:styleId="BalloonTextChar" w:customStyle="1">
    <w:name w:val="Balloon Text Char"/>
    <w:link w:val="BalloonText"/>
    <w:semiHidden/>
    <w:rsid w:val="008F17A5"/>
    <w:rPr>
      <w:rFonts w:ascii="Tahoma" w:hAnsi="Tahoma" w:cs="Tahoma"/>
      <w:sz w:val="16"/>
      <w:szCs w:val="16"/>
      <w:lang w:val="en-CA" w:eastAsia="en-CA"/>
    </w:rPr>
  </w:style>
  <w:style w:type="paragraph" w:styleId="NormalTableText" w:customStyle="1">
    <w:name w:val="Normal Table Text"/>
    <w:basedOn w:val="Normal"/>
    <w:pPr>
      <w:widowControl w:val="0"/>
      <w:spacing w:before="60" w:after="60"/>
    </w:pPr>
    <w:rPr>
      <w:rFonts w:ascii="Arial" w:hAnsi="Arial"/>
      <w:sz w:val="20"/>
      <w:lang w:val="en-GB"/>
    </w:rPr>
  </w:style>
  <w:style w:type="paragraph" w:styleId="TableHeading" w:customStyle="1">
    <w:name w:val="Table Heading"/>
    <w:basedOn w:val="Normal"/>
    <w:pPr>
      <w:widowControl w:val="0"/>
      <w:spacing w:before="60" w:after="60"/>
    </w:pPr>
    <w:rPr>
      <w:rFonts w:ascii="Arial" w:hAnsi="Arial"/>
      <w:b/>
      <w:sz w:val="20"/>
      <w:lang w:val="en-GB"/>
    </w:rPr>
  </w:style>
  <w:style w:type="paragraph" w:styleId="CommentSubject">
    <w:name w:val="annotation subject"/>
    <w:basedOn w:val="CommentText"/>
    <w:next w:val="CommentText"/>
    <w:link w:val="CommentSubjectChar"/>
    <w:semiHidden/>
    <w:pPr>
      <w:spacing w:before="0"/>
    </w:pPr>
    <w:rPr>
      <w:rFonts w:ascii="Book Antiqua" w:hAnsi="Book Antiqua"/>
      <w:b/>
      <w:bCs/>
      <w:sz w:val="20"/>
    </w:rPr>
  </w:style>
  <w:style w:type="character" w:styleId="CommentSubjectChar" w:customStyle="1">
    <w:name w:val="Comment Subject Char"/>
    <w:link w:val="CommentSubject"/>
    <w:semiHidden/>
    <w:rsid w:val="008F17A5"/>
    <w:rPr>
      <w:rFonts w:ascii="Book Antiqua" w:hAnsi="Book Antiqua"/>
      <w:b/>
      <w:bCs/>
      <w:szCs w:val="22"/>
      <w:lang w:val="en-CA" w:eastAsia="en-CA"/>
    </w:rPr>
  </w:style>
  <w:style w:type="character" w:styleId="Heading3Char1" w:customStyle="1">
    <w:name w:val="Heading 3 Char1"/>
    <w:rsid w:val="003A418B"/>
    <w:rPr>
      <w:rFonts w:ascii="Arial" w:hAnsi="Arial"/>
    </w:rPr>
  </w:style>
  <w:style w:type="character" w:styleId="Strong">
    <w:name w:val="Strong"/>
    <w:qFormat/>
    <w:rsid w:val="00EE4928"/>
    <w:rPr>
      <w:b/>
    </w:rPr>
  </w:style>
  <w:style w:type="paragraph" w:styleId="BodyTextIndent">
    <w:name w:val="Body Text Indent"/>
    <w:basedOn w:val="Normal"/>
    <w:link w:val="BodyTextIndent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360"/>
      <w:jc w:val="both"/>
    </w:pPr>
    <w:rPr>
      <w:rFonts w:cs="Arial"/>
      <w:lang w:val="en-GB"/>
    </w:rPr>
  </w:style>
  <w:style w:type="character" w:styleId="BodyTextIndentChar" w:customStyle="1">
    <w:name w:val="Body Text Indent Char"/>
    <w:link w:val="BodyTextIndent"/>
    <w:rsid w:val="008F17A5"/>
    <w:rPr>
      <w:rFonts w:cs="Arial"/>
      <w:sz w:val="22"/>
      <w:szCs w:val="22"/>
      <w:lang w:val="en-GB"/>
    </w:rPr>
  </w:style>
  <w:style w:type="paragraph" w:styleId="Default" w:customStyle="1">
    <w:name w:val="Default"/>
    <w:rsid w:val="008F17A5"/>
    <w:pPr>
      <w:autoSpaceDE w:val="0"/>
      <w:autoSpaceDN w:val="0"/>
      <w:adjustRightInd w:val="0"/>
    </w:pPr>
    <w:rPr>
      <w:rFonts w:ascii="Arial" w:hAnsi="Arial" w:cs="Arial"/>
      <w:color w:val="000000"/>
      <w:sz w:val="24"/>
      <w:szCs w:val="24"/>
    </w:rPr>
  </w:style>
  <w:style w:type="paragraph" w:styleId="NormalWeb">
    <w:name w:val="Normal (Web)"/>
    <w:basedOn w:val="Default"/>
    <w:next w:val="Default"/>
    <w:uiPriority w:val="99"/>
    <w:rsid w:val="008F17A5"/>
    <w:rPr>
      <w:color w:val="auto"/>
    </w:rPr>
  </w:style>
  <w:style w:type="paragraph" w:styleId="BodyTextIndent2">
    <w:name w:val="Body Text Indent 2"/>
    <w:basedOn w:val="Normal"/>
    <w:link w:val="BodyTextIndent2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line="480" w:lineRule="auto"/>
      <w:ind w:left="360"/>
      <w:jc w:val="both"/>
    </w:pPr>
    <w:rPr>
      <w:rFonts w:cs="Arial"/>
      <w:lang w:val="en-GB"/>
    </w:rPr>
  </w:style>
  <w:style w:type="character" w:styleId="BodyTextIndent2Char" w:customStyle="1">
    <w:name w:val="Body Text Indent 2 Char"/>
    <w:link w:val="BodyTextIndent2"/>
    <w:rsid w:val="008F17A5"/>
    <w:rPr>
      <w:rFonts w:cs="Arial"/>
      <w:sz w:val="22"/>
      <w:szCs w:val="22"/>
      <w:lang w:val="en-GB"/>
    </w:rPr>
  </w:style>
  <w:style w:type="paragraph" w:styleId="BodyText3">
    <w:name w:val="Body Text 3"/>
    <w:basedOn w:val="Normal"/>
    <w:link w:val="BodyText3Char"/>
    <w:rsid w:val="008F17A5"/>
    <w:pPr>
      <w:tabs>
        <w:tab w:val="left" w:pos="-576"/>
        <w:tab w:val="left" w:pos="144"/>
        <w:tab w:val="left" w:pos="851"/>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 w:val="left" w:pos="10224"/>
      </w:tabs>
      <w:spacing w:after="120"/>
      <w:ind w:left="810"/>
      <w:jc w:val="both"/>
    </w:pPr>
    <w:rPr>
      <w:rFonts w:cs="Arial"/>
      <w:sz w:val="16"/>
      <w:szCs w:val="16"/>
      <w:lang w:val="en-GB"/>
    </w:rPr>
  </w:style>
  <w:style w:type="character" w:styleId="BodyText3Char" w:customStyle="1">
    <w:name w:val="Body Text 3 Char"/>
    <w:link w:val="BodyText3"/>
    <w:rsid w:val="008F17A5"/>
    <w:rPr>
      <w:rFonts w:cs="Arial"/>
      <w:sz w:val="16"/>
      <w:szCs w:val="16"/>
      <w:lang w:val="en-GB"/>
    </w:rPr>
  </w:style>
  <w:style w:type="character" w:styleId="Hyperlink">
    <w:name w:val="Hyperlink"/>
    <w:rsid w:val="008F17A5"/>
    <w:rPr>
      <w:color w:val="0000FF"/>
      <w:u w:val="single"/>
    </w:rPr>
  </w:style>
  <w:style w:type="character" w:styleId="FollowedHyperlink">
    <w:name w:val="FollowedHyperlink"/>
    <w:rsid w:val="008F17A5"/>
    <w:rPr>
      <w:color w:val="800080"/>
      <w:u w:val="single"/>
    </w:rPr>
  </w:style>
  <w:style w:type="paragraph" w:styleId="OPSSReflevel1" w:customStyle="1">
    <w:name w:val="OPSS Ref level 1"/>
    <w:basedOn w:val="Heading3"/>
    <w:link w:val="OPSSReflevel1Char"/>
    <w:rsid w:val="00EE4928"/>
    <w:pPr>
      <w:numPr>
        <w:ilvl w:val="0"/>
        <w:numId w:val="0"/>
      </w:numPr>
      <w:tabs>
        <w:tab w:val="left" w:pos="2160"/>
      </w:tabs>
      <w:spacing w:before="120"/>
      <w:ind w:left="2160" w:hanging="1440"/>
    </w:pPr>
    <w:rPr>
      <w:sz w:val="20"/>
    </w:rPr>
  </w:style>
  <w:style w:type="character" w:styleId="OPSSReflevel1Char" w:customStyle="1">
    <w:name w:val="OPSS Ref level 1 Char"/>
    <w:link w:val="OPSSReflevel1"/>
    <w:rsid w:val="00EE4928"/>
  </w:style>
  <w:style w:type="paragraph" w:styleId="20150421specs" w:customStyle="1">
    <w:name w:val="2015.04.21_specs"/>
    <w:basedOn w:val="Heading1"/>
    <w:link w:val="20150421specsChar"/>
    <w:qFormat/>
    <w:rsid w:val="00EE4928"/>
    <w:pPr>
      <w:numPr>
        <w:numId w:val="0"/>
      </w:numPr>
      <w:tabs>
        <w:tab w:val="num" w:pos="720"/>
      </w:tabs>
      <w:ind w:left="720" w:hanging="720"/>
    </w:pPr>
  </w:style>
  <w:style w:type="character" w:styleId="20150421specsChar" w:customStyle="1">
    <w:name w:val="2015.04.21_specs Char"/>
    <w:link w:val="20150421specs"/>
    <w:rsid w:val="00EE4928"/>
  </w:style>
  <w:style w:type="paragraph" w:styleId="Heading3OPSS" w:customStyle="1">
    <w:name w:val="Heading 3 OPSS"/>
    <w:basedOn w:val="Heading3"/>
    <w:link w:val="Heading3OPSSChar"/>
    <w:qFormat/>
    <w:rsid w:val="0013698B"/>
    <w:pPr>
      <w:spacing w:before="120"/>
    </w:pPr>
    <w:rPr>
      <w:bCs/>
    </w:rPr>
  </w:style>
  <w:style w:type="paragraph" w:styleId="Heading4OPSS" w:customStyle="1">
    <w:name w:val="Heading 4 OPSS"/>
    <w:basedOn w:val="Heading4"/>
    <w:link w:val="Heading4OPSSChar"/>
    <w:qFormat/>
    <w:rsid w:val="00BF7B41"/>
    <w:pPr>
      <w:spacing w:before="120"/>
    </w:pPr>
  </w:style>
  <w:style w:type="character" w:styleId="Heading3OPSSChar" w:customStyle="1">
    <w:name w:val="Heading 3 OPSS Char"/>
    <w:link w:val="Heading3OPSS"/>
    <w:rsid w:val="0013698B"/>
    <w:rPr>
      <w:bCs/>
      <w:sz w:val="22"/>
      <w:szCs w:val="22"/>
    </w:rPr>
  </w:style>
  <w:style w:type="paragraph" w:styleId="NoSpacing">
    <w:name w:val="No Spacing"/>
    <w:uiPriority w:val="1"/>
    <w:qFormat/>
    <w:rsid w:val="006D41F8"/>
    <w:rPr>
      <w:sz w:val="22"/>
      <w:szCs w:val="22"/>
    </w:rPr>
  </w:style>
  <w:style w:type="character" w:styleId="Heading4OPSSChar" w:customStyle="1">
    <w:name w:val="Heading 4 OPSS Char"/>
    <w:basedOn w:val="Heading4Char"/>
    <w:link w:val="Heading4OPSS"/>
    <w:rsid w:val="00BF7B41"/>
    <w:rPr>
      <w:rFonts w:cs="Arial"/>
      <w:sz w:val="22"/>
      <w:szCs w:val="22"/>
    </w:rPr>
  </w:style>
  <w:style w:type="paragraph" w:styleId="HTMLPreformatted">
    <w:name w:val="HTML Preformatted"/>
    <w:basedOn w:val="Normal"/>
    <w:link w:val="HTMLPreformattedChar"/>
    <w:uiPriority w:val="99"/>
    <w:unhideWhenUsed/>
    <w:rsid w:val="002F3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styleId="HTMLPreformattedChar" w:customStyle="1">
    <w:name w:val="HTML Preformatted Char"/>
    <w:link w:val="HTMLPreformatted"/>
    <w:uiPriority w:val="99"/>
    <w:rsid w:val="002F39BB"/>
    <w:rPr>
      <w:rFonts w:ascii="Courier New" w:hAnsi="Courier New" w:cs="Courier New"/>
    </w:rPr>
  </w:style>
  <w:style w:type="paragraph" w:styleId="Revision">
    <w:name w:val="Revision"/>
    <w:hidden/>
    <w:uiPriority w:val="99"/>
    <w:semiHidden/>
    <w:rsid w:val="00F577EB"/>
    <w:rPr>
      <w:sz w:val="22"/>
      <w:szCs w:val="22"/>
    </w:rPr>
  </w:style>
  <w:style w:type="paragraph" w:styleId="TableText" w:customStyle="1">
    <w:name w:val="Table Text"/>
    <w:basedOn w:val="Normal"/>
    <w:rsid w:val="00621794"/>
    <w:pPr>
      <w:spacing w:before="60" w:after="60"/>
    </w:pPr>
    <w:rPr>
      <w:rFonts w:ascii="Univers" w:hAnsi="Univers"/>
      <w:sz w:val="20"/>
      <w:lang w:val="en-CA" w:eastAsia="en-CA"/>
    </w:rPr>
  </w:style>
  <w:style w:type="table" w:styleId="TableGrid">
    <w:name w:val="Table Grid"/>
    <w:basedOn w:val="TableNormal"/>
    <w:rsid w:val="008D744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unhideWhenUsed/>
    <w:rsid w:val="00BD19D1"/>
    <w:rPr>
      <w:color w:val="605E5C"/>
      <w:shd w:val="clear" w:color="auto" w:fill="E1DFDD"/>
    </w:rPr>
  </w:style>
  <w:style w:type="character" w:styleId="Mention">
    <w:name w:val="Mention"/>
    <w:basedOn w:val="DefaultParagraphFont"/>
    <w:uiPriority w:val="99"/>
    <w:unhideWhenUsed/>
    <w:rsid w:val="00BD19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019181">
      <w:bodyDiv w:val="1"/>
      <w:marLeft w:val="0"/>
      <w:marRight w:val="0"/>
      <w:marTop w:val="0"/>
      <w:marBottom w:val="0"/>
      <w:divBdr>
        <w:top w:val="none" w:sz="0" w:space="0" w:color="auto"/>
        <w:left w:val="none" w:sz="0" w:space="0" w:color="auto"/>
        <w:bottom w:val="none" w:sz="0" w:space="0" w:color="auto"/>
        <w:right w:val="none" w:sz="0" w:space="0" w:color="auto"/>
      </w:divBdr>
    </w:div>
    <w:div w:id="435908109">
      <w:bodyDiv w:val="1"/>
      <w:marLeft w:val="0"/>
      <w:marRight w:val="0"/>
      <w:marTop w:val="0"/>
      <w:marBottom w:val="0"/>
      <w:divBdr>
        <w:top w:val="none" w:sz="0" w:space="0" w:color="auto"/>
        <w:left w:val="none" w:sz="0" w:space="0" w:color="auto"/>
        <w:bottom w:val="none" w:sz="0" w:space="0" w:color="auto"/>
        <w:right w:val="none" w:sz="0" w:space="0" w:color="auto"/>
      </w:divBdr>
    </w:div>
    <w:div w:id="686716987">
      <w:bodyDiv w:val="1"/>
      <w:marLeft w:val="0"/>
      <w:marRight w:val="0"/>
      <w:marTop w:val="0"/>
      <w:marBottom w:val="0"/>
      <w:divBdr>
        <w:top w:val="none" w:sz="0" w:space="0" w:color="auto"/>
        <w:left w:val="none" w:sz="0" w:space="0" w:color="auto"/>
        <w:bottom w:val="none" w:sz="0" w:space="0" w:color="auto"/>
        <w:right w:val="none" w:sz="0" w:space="0" w:color="auto"/>
      </w:divBdr>
    </w:div>
    <w:div w:id="692414133">
      <w:bodyDiv w:val="1"/>
      <w:marLeft w:val="0"/>
      <w:marRight w:val="0"/>
      <w:marTop w:val="0"/>
      <w:marBottom w:val="0"/>
      <w:divBdr>
        <w:top w:val="none" w:sz="0" w:space="0" w:color="auto"/>
        <w:left w:val="none" w:sz="0" w:space="0" w:color="auto"/>
        <w:bottom w:val="none" w:sz="0" w:space="0" w:color="auto"/>
        <w:right w:val="none" w:sz="0" w:space="0" w:color="auto"/>
      </w:divBdr>
    </w:div>
    <w:div w:id="718362389">
      <w:bodyDiv w:val="1"/>
      <w:marLeft w:val="0"/>
      <w:marRight w:val="0"/>
      <w:marTop w:val="0"/>
      <w:marBottom w:val="0"/>
      <w:divBdr>
        <w:top w:val="none" w:sz="0" w:space="0" w:color="auto"/>
        <w:left w:val="none" w:sz="0" w:space="0" w:color="auto"/>
        <w:bottom w:val="none" w:sz="0" w:space="0" w:color="auto"/>
        <w:right w:val="none" w:sz="0" w:space="0" w:color="auto"/>
      </w:divBdr>
    </w:div>
    <w:div w:id="969168461">
      <w:bodyDiv w:val="1"/>
      <w:marLeft w:val="0"/>
      <w:marRight w:val="0"/>
      <w:marTop w:val="0"/>
      <w:marBottom w:val="0"/>
      <w:divBdr>
        <w:top w:val="none" w:sz="0" w:space="0" w:color="auto"/>
        <w:left w:val="none" w:sz="0" w:space="0" w:color="auto"/>
        <w:bottom w:val="none" w:sz="0" w:space="0" w:color="auto"/>
        <w:right w:val="none" w:sz="0" w:space="0" w:color="auto"/>
      </w:divBdr>
    </w:div>
    <w:div w:id="1004016814">
      <w:bodyDiv w:val="1"/>
      <w:marLeft w:val="0"/>
      <w:marRight w:val="0"/>
      <w:marTop w:val="0"/>
      <w:marBottom w:val="0"/>
      <w:divBdr>
        <w:top w:val="none" w:sz="0" w:space="0" w:color="auto"/>
        <w:left w:val="none" w:sz="0" w:space="0" w:color="auto"/>
        <w:bottom w:val="none" w:sz="0" w:space="0" w:color="auto"/>
        <w:right w:val="none" w:sz="0" w:space="0" w:color="auto"/>
      </w:divBdr>
    </w:div>
    <w:div w:id="1056660339">
      <w:bodyDiv w:val="1"/>
      <w:marLeft w:val="0"/>
      <w:marRight w:val="0"/>
      <w:marTop w:val="0"/>
      <w:marBottom w:val="0"/>
      <w:divBdr>
        <w:top w:val="none" w:sz="0" w:space="0" w:color="auto"/>
        <w:left w:val="none" w:sz="0" w:space="0" w:color="auto"/>
        <w:bottom w:val="none" w:sz="0" w:space="0" w:color="auto"/>
        <w:right w:val="none" w:sz="0" w:space="0" w:color="auto"/>
      </w:divBdr>
    </w:div>
    <w:div w:id="1122723539">
      <w:bodyDiv w:val="1"/>
      <w:marLeft w:val="0"/>
      <w:marRight w:val="0"/>
      <w:marTop w:val="0"/>
      <w:marBottom w:val="0"/>
      <w:divBdr>
        <w:top w:val="none" w:sz="0" w:space="0" w:color="auto"/>
        <w:left w:val="none" w:sz="0" w:space="0" w:color="auto"/>
        <w:bottom w:val="none" w:sz="0" w:space="0" w:color="auto"/>
        <w:right w:val="none" w:sz="0" w:space="0" w:color="auto"/>
      </w:divBdr>
      <w:divsChild>
        <w:div w:id="1317804255">
          <w:marLeft w:val="0"/>
          <w:marRight w:val="0"/>
          <w:marTop w:val="0"/>
          <w:marBottom w:val="0"/>
          <w:divBdr>
            <w:top w:val="none" w:sz="0" w:space="0" w:color="auto"/>
            <w:left w:val="none" w:sz="0" w:space="0" w:color="auto"/>
            <w:bottom w:val="none" w:sz="0" w:space="0" w:color="auto"/>
            <w:right w:val="none" w:sz="0" w:space="0" w:color="auto"/>
          </w:divBdr>
          <w:divsChild>
            <w:div w:id="1664356725">
              <w:marLeft w:val="0"/>
              <w:marRight w:val="0"/>
              <w:marTop w:val="0"/>
              <w:marBottom w:val="0"/>
              <w:divBdr>
                <w:top w:val="none" w:sz="0" w:space="0" w:color="auto"/>
                <w:left w:val="none" w:sz="0" w:space="0" w:color="auto"/>
                <w:bottom w:val="none" w:sz="0" w:space="0" w:color="auto"/>
                <w:right w:val="none" w:sz="0" w:space="0" w:color="auto"/>
              </w:divBdr>
              <w:divsChild>
                <w:div w:id="459692454">
                  <w:marLeft w:val="0"/>
                  <w:marRight w:val="0"/>
                  <w:marTop w:val="0"/>
                  <w:marBottom w:val="0"/>
                  <w:divBdr>
                    <w:top w:val="none" w:sz="0" w:space="0" w:color="auto"/>
                    <w:left w:val="none" w:sz="0" w:space="0" w:color="auto"/>
                    <w:bottom w:val="none" w:sz="0" w:space="0" w:color="auto"/>
                    <w:right w:val="none" w:sz="0" w:space="0" w:color="auto"/>
                  </w:divBdr>
                  <w:divsChild>
                    <w:div w:id="171989546">
                      <w:marLeft w:val="0"/>
                      <w:marRight w:val="0"/>
                      <w:marTop w:val="0"/>
                      <w:marBottom w:val="0"/>
                      <w:divBdr>
                        <w:top w:val="none" w:sz="0" w:space="0" w:color="auto"/>
                        <w:left w:val="none" w:sz="0" w:space="0" w:color="auto"/>
                        <w:bottom w:val="none" w:sz="0" w:space="0" w:color="auto"/>
                        <w:right w:val="none" w:sz="0" w:space="0" w:color="auto"/>
                      </w:divBdr>
                      <w:divsChild>
                        <w:div w:id="32536438">
                          <w:marLeft w:val="0"/>
                          <w:marRight w:val="0"/>
                          <w:marTop w:val="0"/>
                          <w:marBottom w:val="0"/>
                          <w:divBdr>
                            <w:top w:val="none" w:sz="0" w:space="0" w:color="auto"/>
                            <w:left w:val="none" w:sz="0" w:space="0" w:color="auto"/>
                            <w:bottom w:val="none" w:sz="0" w:space="0" w:color="auto"/>
                            <w:right w:val="none" w:sz="0" w:space="0" w:color="auto"/>
                          </w:divBdr>
                          <w:divsChild>
                            <w:div w:id="975993604">
                              <w:marLeft w:val="0"/>
                              <w:marRight w:val="0"/>
                              <w:marTop w:val="0"/>
                              <w:marBottom w:val="0"/>
                              <w:divBdr>
                                <w:top w:val="none" w:sz="0" w:space="0" w:color="auto"/>
                                <w:left w:val="none" w:sz="0" w:space="0" w:color="auto"/>
                                <w:bottom w:val="none" w:sz="0" w:space="0" w:color="auto"/>
                                <w:right w:val="none" w:sz="0" w:space="0" w:color="auto"/>
                              </w:divBdr>
                              <w:divsChild>
                                <w:div w:id="694382268">
                                  <w:marLeft w:val="0"/>
                                  <w:marRight w:val="0"/>
                                  <w:marTop w:val="0"/>
                                  <w:marBottom w:val="0"/>
                                  <w:divBdr>
                                    <w:top w:val="none" w:sz="0" w:space="0" w:color="auto"/>
                                    <w:left w:val="none" w:sz="0" w:space="0" w:color="auto"/>
                                    <w:bottom w:val="none" w:sz="0" w:space="0" w:color="auto"/>
                                    <w:right w:val="none" w:sz="0" w:space="0" w:color="auto"/>
                                  </w:divBdr>
                                  <w:divsChild>
                                    <w:div w:id="893390293">
                                      <w:marLeft w:val="0"/>
                                      <w:marRight w:val="0"/>
                                      <w:marTop w:val="0"/>
                                      <w:marBottom w:val="0"/>
                                      <w:divBdr>
                                        <w:top w:val="none" w:sz="0" w:space="0" w:color="auto"/>
                                        <w:left w:val="none" w:sz="0" w:space="0" w:color="auto"/>
                                        <w:bottom w:val="none" w:sz="0" w:space="0" w:color="auto"/>
                                        <w:right w:val="none" w:sz="0" w:space="0" w:color="auto"/>
                                      </w:divBdr>
                                      <w:divsChild>
                                        <w:div w:id="928349247">
                                          <w:marLeft w:val="0"/>
                                          <w:marRight w:val="0"/>
                                          <w:marTop w:val="0"/>
                                          <w:marBottom w:val="0"/>
                                          <w:divBdr>
                                            <w:top w:val="none" w:sz="0" w:space="0" w:color="auto"/>
                                            <w:left w:val="none" w:sz="0" w:space="0" w:color="auto"/>
                                            <w:bottom w:val="none" w:sz="0" w:space="0" w:color="auto"/>
                                            <w:right w:val="none" w:sz="0" w:space="0" w:color="auto"/>
                                          </w:divBdr>
                                          <w:divsChild>
                                            <w:div w:id="834226796">
                                              <w:marLeft w:val="0"/>
                                              <w:marRight w:val="0"/>
                                              <w:marTop w:val="0"/>
                                              <w:marBottom w:val="0"/>
                                              <w:divBdr>
                                                <w:top w:val="none" w:sz="0" w:space="0" w:color="auto"/>
                                                <w:left w:val="none" w:sz="0" w:space="0" w:color="auto"/>
                                                <w:bottom w:val="none" w:sz="0" w:space="0" w:color="auto"/>
                                                <w:right w:val="none" w:sz="0" w:space="0" w:color="auto"/>
                                              </w:divBdr>
                                              <w:divsChild>
                                                <w:div w:id="1361739316">
                                                  <w:marLeft w:val="0"/>
                                                  <w:marRight w:val="0"/>
                                                  <w:marTop w:val="0"/>
                                                  <w:marBottom w:val="480"/>
                                                  <w:divBdr>
                                                    <w:top w:val="none" w:sz="0" w:space="0" w:color="auto"/>
                                                    <w:left w:val="none" w:sz="0" w:space="0" w:color="auto"/>
                                                    <w:bottom w:val="none" w:sz="0" w:space="0" w:color="auto"/>
                                                    <w:right w:val="none" w:sz="0" w:space="0" w:color="auto"/>
                                                  </w:divBdr>
                                                  <w:divsChild>
                                                    <w:div w:id="509292843">
                                                      <w:marLeft w:val="0"/>
                                                      <w:marRight w:val="0"/>
                                                      <w:marTop w:val="0"/>
                                                      <w:marBottom w:val="0"/>
                                                      <w:divBdr>
                                                        <w:top w:val="none" w:sz="0" w:space="0" w:color="auto"/>
                                                        <w:left w:val="none" w:sz="0" w:space="0" w:color="auto"/>
                                                        <w:bottom w:val="none" w:sz="0" w:space="0" w:color="auto"/>
                                                        <w:right w:val="none" w:sz="0" w:space="0" w:color="auto"/>
                                                      </w:divBdr>
                                                      <w:divsChild>
                                                        <w:div w:id="2089109767">
                                                          <w:marLeft w:val="0"/>
                                                          <w:marRight w:val="0"/>
                                                          <w:marTop w:val="0"/>
                                                          <w:marBottom w:val="0"/>
                                                          <w:divBdr>
                                                            <w:top w:val="single" w:sz="6" w:space="0" w:color="ABABAB"/>
                                                            <w:left w:val="single" w:sz="6" w:space="0" w:color="ABABAB"/>
                                                            <w:bottom w:val="single" w:sz="6" w:space="0" w:color="ABABAB"/>
                                                            <w:right w:val="single" w:sz="6" w:space="0" w:color="ABABAB"/>
                                                          </w:divBdr>
                                                          <w:divsChild>
                                                            <w:div w:id="1127624270">
                                                              <w:marLeft w:val="0"/>
                                                              <w:marRight w:val="0"/>
                                                              <w:marTop w:val="0"/>
                                                              <w:marBottom w:val="0"/>
                                                              <w:divBdr>
                                                                <w:top w:val="none" w:sz="0" w:space="0" w:color="auto"/>
                                                                <w:left w:val="none" w:sz="0" w:space="0" w:color="auto"/>
                                                                <w:bottom w:val="none" w:sz="0" w:space="0" w:color="auto"/>
                                                                <w:right w:val="none" w:sz="0" w:space="0" w:color="auto"/>
                                                              </w:divBdr>
                                                              <w:divsChild>
                                                                <w:div w:id="1886328051">
                                                                  <w:marLeft w:val="0"/>
                                                                  <w:marRight w:val="0"/>
                                                                  <w:marTop w:val="0"/>
                                                                  <w:marBottom w:val="0"/>
                                                                  <w:divBdr>
                                                                    <w:top w:val="none" w:sz="0" w:space="0" w:color="auto"/>
                                                                    <w:left w:val="none" w:sz="0" w:space="0" w:color="auto"/>
                                                                    <w:bottom w:val="none" w:sz="0" w:space="0" w:color="auto"/>
                                                                    <w:right w:val="none" w:sz="0" w:space="0" w:color="auto"/>
                                                                  </w:divBdr>
                                                                  <w:divsChild>
                                                                    <w:div w:id="1896038307">
                                                                      <w:marLeft w:val="0"/>
                                                                      <w:marRight w:val="0"/>
                                                                      <w:marTop w:val="0"/>
                                                                      <w:marBottom w:val="0"/>
                                                                      <w:divBdr>
                                                                        <w:top w:val="none" w:sz="0" w:space="0" w:color="auto"/>
                                                                        <w:left w:val="none" w:sz="0" w:space="0" w:color="auto"/>
                                                                        <w:bottom w:val="none" w:sz="0" w:space="0" w:color="auto"/>
                                                                        <w:right w:val="none" w:sz="0" w:space="0" w:color="auto"/>
                                                                      </w:divBdr>
                                                                      <w:divsChild>
                                                                        <w:div w:id="2047170182">
                                                                          <w:marLeft w:val="0"/>
                                                                          <w:marRight w:val="0"/>
                                                                          <w:marTop w:val="0"/>
                                                                          <w:marBottom w:val="0"/>
                                                                          <w:divBdr>
                                                                            <w:top w:val="none" w:sz="0" w:space="0" w:color="auto"/>
                                                                            <w:left w:val="none" w:sz="0" w:space="0" w:color="auto"/>
                                                                            <w:bottom w:val="none" w:sz="0" w:space="0" w:color="auto"/>
                                                                            <w:right w:val="none" w:sz="0" w:space="0" w:color="auto"/>
                                                                          </w:divBdr>
                                                                          <w:divsChild>
                                                                            <w:div w:id="1223636315">
                                                                              <w:marLeft w:val="0"/>
                                                                              <w:marRight w:val="0"/>
                                                                              <w:marTop w:val="0"/>
                                                                              <w:marBottom w:val="0"/>
                                                                              <w:divBdr>
                                                                                <w:top w:val="none" w:sz="0" w:space="0" w:color="auto"/>
                                                                                <w:left w:val="none" w:sz="0" w:space="0" w:color="auto"/>
                                                                                <w:bottom w:val="none" w:sz="0" w:space="0" w:color="auto"/>
                                                                                <w:right w:val="none" w:sz="0" w:space="0" w:color="auto"/>
                                                                              </w:divBdr>
                                                                              <w:divsChild>
                                                                                <w:div w:id="331104079">
                                                                                  <w:marLeft w:val="0"/>
                                                                                  <w:marRight w:val="0"/>
                                                                                  <w:marTop w:val="0"/>
                                                                                  <w:marBottom w:val="0"/>
                                                                                  <w:divBdr>
                                                                                    <w:top w:val="none" w:sz="0" w:space="0" w:color="auto"/>
                                                                                    <w:left w:val="none" w:sz="0" w:space="0" w:color="auto"/>
                                                                                    <w:bottom w:val="none" w:sz="0" w:space="0" w:color="auto"/>
                                                                                    <w:right w:val="none" w:sz="0" w:space="0" w:color="auto"/>
                                                                                  </w:divBdr>
                                                                                  <w:divsChild>
                                                                                    <w:div w:id="1301769561">
                                                                                      <w:marLeft w:val="0"/>
                                                                                      <w:marRight w:val="0"/>
                                                                                      <w:marTop w:val="0"/>
                                                                                      <w:marBottom w:val="0"/>
                                                                                      <w:divBdr>
                                                                                        <w:top w:val="none" w:sz="0" w:space="0" w:color="auto"/>
                                                                                        <w:left w:val="none" w:sz="0" w:space="0" w:color="auto"/>
                                                                                        <w:bottom w:val="none" w:sz="0" w:space="0" w:color="auto"/>
                                                                                        <w:right w:val="none" w:sz="0" w:space="0" w:color="auto"/>
                                                                                      </w:divBdr>
                                                                                      <w:divsChild>
                                                                                        <w:div w:id="6754807">
                                                                                          <w:marLeft w:val="0"/>
                                                                                          <w:marRight w:val="0"/>
                                                                                          <w:marTop w:val="0"/>
                                                                                          <w:marBottom w:val="0"/>
                                                                                          <w:divBdr>
                                                                                            <w:top w:val="none" w:sz="0" w:space="0" w:color="auto"/>
                                                                                            <w:left w:val="none" w:sz="0" w:space="0" w:color="auto"/>
                                                                                            <w:bottom w:val="none" w:sz="0" w:space="0" w:color="auto"/>
                                                                                            <w:right w:val="none" w:sz="0" w:space="0" w:color="auto"/>
                                                                                          </w:divBdr>
                                                                                          <w:divsChild>
                                                                                            <w:div w:id="1984771149">
                                                                                              <w:marLeft w:val="0"/>
                                                                                              <w:marRight w:val="0"/>
                                                                                              <w:marTop w:val="0"/>
                                                                                              <w:marBottom w:val="0"/>
                                                                                              <w:divBdr>
                                                                                                <w:top w:val="none" w:sz="0" w:space="0" w:color="auto"/>
                                                                                                <w:left w:val="none" w:sz="0" w:space="0" w:color="auto"/>
                                                                                                <w:bottom w:val="none" w:sz="0" w:space="0" w:color="auto"/>
                                                                                                <w:right w:val="none" w:sz="0" w:space="0" w:color="auto"/>
                                                                                              </w:divBdr>
                                                                                              <w:divsChild>
                                                                                                <w:div w:id="1956523735">
                                                                                                  <w:marLeft w:val="0"/>
                                                                                                  <w:marRight w:val="0"/>
                                                                                                  <w:marTop w:val="0"/>
                                                                                                  <w:marBottom w:val="0"/>
                                                                                                  <w:divBdr>
                                                                                                    <w:top w:val="none" w:sz="0" w:space="0" w:color="auto"/>
                                                                                                    <w:left w:val="none" w:sz="0" w:space="0" w:color="auto"/>
                                                                                                    <w:bottom w:val="none" w:sz="0" w:space="0" w:color="auto"/>
                                                                                                    <w:right w:val="none" w:sz="0" w:space="0" w:color="auto"/>
                                                                                                  </w:divBdr>
                                                                                                  <w:divsChild>
                                                                                                    <w:div w:id="1646854697">
                                                                                                      <w:marLeft w:val="0"/>
                                                                                                      <w:marRight w:val="0"/>
                                                                                                      <w:marTop w:val="0"/>
                                                                                                      <w:marBottom w:val="0"/>
                                                                                                      <w:divBdr>
                                                                                                        <w:top w:val="none" w:sz="0" w:space="0" w:color="auto"/>
                                                                                                        <w:left w:val="none" w:sz="0" w:space="0" w:color="auto"/>
                                                                                                        <w:bottom w:val="none" w:sz="0" w:space="0" w:color="auto"/>
                                                                                                        <w:right w:val="none" w:sz="0" w:space="0" w:color="auto"/>
                                                                                                      </w:divBdr>
                                                                                                      <w:divsChild>
                                                                                                        <w:div w:id="207423051">
                                                                                                          <w:marLeft w:val="0"/>
                                                                                                          <w:marRight w:val="0"/>
                                                                                                          <w:marTop w:val="0"/>
                                                                                                          <w:marBottom w:val="0"/>
                                                                                                          <w:divBdr>
                                                                                                            <w:top w:val="none" w:sz="0" w:space="0" w:color="auto"/>
                                                                                                            <w:left w:val="none" w:sz="0" w:space="0" w:color="auto"/>
                                                                                                            <w:bottom w:val="none" w:sz="0" w:space="0" w:color="auto"/>
                                                                                                            <w:right w:val="none" w:sz="0" w:space="0" w:color="auto"/>
                                                                                                          </w:divBdr>
                                                                                                          <w:divsChild>
                                                                                                            <w:div w:id="1148549796">
                                                                                                              <w:marLeft w:val="0"/>
                                                                                                              <w:marRight w:val="0"/>
                                                                                                              <w:marTop w:val="0"/>
                                                                                                              <w:marBottom w:val="0"/>
                                                                                                              <w:divBdr>
                                                                                                                <w:top w:val="none" w:sz="0" w:space="0" w:color="auto"/>
                                                                                                                <w:left w:val="none" w:sz="0" w:space="0" w:color="auto"/>
                                                                                                                <w:bottom w:val="none" w:sz="0" w:space="0" w:color="auto"/>
                                                                                                                <w:right w:val="none" w:sz="0" w:space="0" w:color="auto"/>
                                                                                                              </w:divBdr>
                                                                                                              <w:divsChild>
                                                                                                                <w:div w:id="856239739">
                                                                                                                  <w:marLeft w:val="0"/>
                                                                                                                  <w:marRight w:val="0"/>
                                                                                                                  <w:marTop w:val="0"/>
                                                                                                                  <w:marBottom w:val="0"/>
                                                                                                                  <w:divBdr>
                                                                                                                    <w:top w:val="none" w:sz="0" w:space="0" w:color="auto"/>
                                                                                                                    <w:left w:val="none" w:sz="0" w:space="0" w:color="auto"/>
                                                                                                                    <w:bottom w:val="none" w:sz="0" w:space="0" w:color="auto"/>
                                                                                                                    <w:right w:val="none" w:sz="0" w:space="0" w:color="auto"/>
                                                                                                                  </w:divBdr>
                                                                                                                  <w:divsChild>
                                                                                                                    <w:div w:id="380135232">
                                                                                                                      <w:marLeft w:val="0"/>
                                                                                                                      <w:marRight w:val="0"/>
                                                                                                                      <w:marTop w:val="0"/>
                                                                                                                      <w:marBottom w:val="0"/>
                                                                                                                      <w:divBdr>
                                                                                                                        <w:top w:val="none" w:sz="0" w:space="0" w:color="auto"/>
                                                                                                                        <w:left w:val="none" w:sz="0" w:space="0" w:color="auto"/>
                                                                                                                        <w:bottom w:val="none" w:sz="0" w:space="0" w:color="auto"/>
                                                                                                                        <w:right w:val="none" w:sz="0" w:space="0" w:color="auto"/>
                                                                                                                      </w:divBdr>
                                                                                                                      <w:divsChild>
                                                                                                                        <w:div w:id="4642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32424325">
      <w:bodyDiv w:val="1"/>
      <w:marLeft w:val="0"/>
      <w:marRight w:val="0"/>
      <w:marTop w:val="0"/>
      <w:marBottom w:val="0"/>
      <w:divBdr>
        <w:top w:val="none" w:sz="0" w:space="0" w:color="auto"/>
        <w:left w:val="none" w:sz="0" w:space="0" w:color="auto"/>
        <w:bottom w:val="none" w:sz="0" w:space="0" w:color="auto"/>
        <w:right w:val="none" w:sz="0" w:space="0" w:color="auto"/>
      </w:divBdr>
    </w:div>
    <w:div w:id="1271669764">
      <w:bodyDiv w:val="1"/>
      <w:marLeft w:val="0"/>
      <w:marRight w:val="0"/>
      <w:marTop w:val="0"/>
      <w:marBottom w:val="0"/>
      <w:divBdr>
        <w:top w:val="none" w:sz="0" w:space="0" w:color="auto"/>
        <w:left w:val="none" w:sz="0" w:space="0" w:color="auto"/>
        <w:bottom w:val="none" w:sz="0" w:space="0" w:color="auto"/>
        <w:right w:val="none" w:sz="0" w:space="0" w:color="auto"/>
      </w:divBdr>
    </w:div>
    <w:div w:id="1299990118">
      <w:bodyDiv w:val="1"/>
      <w:marLeft w:val="0"/>
      <w:marRight w:val="0"/>
      <w:marTop w:val="0"/>
      <w:marBottom w:val="0"/>
      <w:divBdr>
        <w:top w:val="none" w:sz="0" w:space="0" w:color="auto"/>
        <w:left w:val="none" w:sz="0" w:space="0" w:color="auto"/>
        <w:bottom w:val="none" w:sz="0" w:space="0" w:color="auto"/>
        <w:right w:val="none" w:sz="0" w:space="0" w:color="auto"/>
      </w:divBdr>
    </w:div>
    <w:div w:id="1301182120">
      <w:bodyDiv w:val="1"/>
      <w:marLeft w:val="0"/>
      <w:marRight w:val="0"/>
      <w:marTop w:val="0"/>
      <w:marBottom w:val="0"/>
      <w:divBdr>
        <w:top w:val="none" w:sz="0" w:space="0" w:color="auto"/>
        <w:left w:val="none" w:sz="0" w:space="0" w:color="auto"/>
        <w:bottom w:val="none" w:sz="0" w:space="0" w:color="auto"/>
        <w:right w:val="none" w:sz="0" w:space="0" w:color="auto"/>
      </w:divBdr>
      <w:divsChild>
        <w:div w:id="1164011379">
          <w:marLeft w:val="0"/>
          <w:marRight w:val="0"/>
          <w:marTop w:val="0"/>
          <w:marBottom w:val="0"/>
          <w:divBdr>
            <w:top w:val="none" w:sz="0" w:space="0" w:color="auto"/>
            <w:left w:val="none" w:sz="0" w:space="0" w:color="auto"/>
            <w:bottom w:val="none" w:sz="0" w:space="0" w:color="auto"/>
            <w:right w:val="none" w:sz="0" w:space="0" w:color="auto"/>
          </w:divBdr>
          <w:divsChild>
            <w:div w:id="1097094532">
              <w:marLeft w:val="0"/>
              <w:marRight w:val="0"/>
              <w:marTop w:val="0"/>
              <w:marBottom w:val="0"/>
              <w:divBdr>
                <w:top w:val="none" w:sz="0" w:space="0" w:color="auto"/>
                <w:left w:val="none" w:sz="0" w:space="0" w:color="auto"/>
                <w:bottom w:val="none" w:sz="0" w:space="0" w:color="auto"/>
                <w:right w:val="none" w:sz="0" w:space="0" w:color="auto"/>
              </w:divBdr>
              <w:divsChild>
                <w:div w:id="248200595">
                  <w:marLeft w:val="0"/>
                  <w:marRight w:val="0"/>
                  <w:marTop w:val="0"/>
                  <w:marBottom w:val="0"/>
                  <w:divBdr>
                    <w:top w:val="none" w:sz="0" w:space="0" w:color="auto"/>
                    <w:left w:val="none" w:sz="0" w:space="0" w:color="auto"/>
                    <w:bottom w:val="none" w:sz="0" w:space="0" w:color="auto"/>
                    <w:right w:val="none" w:sz="0" w:space="0" w:color="auto"/>
                  </w:divBdr>
                  <w:divsChild>
                    <w:div w:id="1637103153">
                      <w:marLeft w:val="0"/>
                      <w:marRight w:val="0"/>
                      <w:marTop w:val="0"/>
                      <w:marBottom w:val="0"/>
                      <w:divBdr>
                        <w:top w:val="none" w:sz="0" w:space="0" w:color="auto"/>
                        <w:left w:val="none" w:sz="0" w:space="0" w:color="auto"/>
                        <w:bottom w:val="none" w:sz="0" w:space="0" w:color="auto"/>
                        <w:right w:val="none" w:sz="0" w:space="0" w:color="auto"/>
                      </w:divBdr>
                      <w:divsChild>
                        <w:div w:id="1483157556">
                          <w:marLeft w:val="0"/>
                          <w:marRight w:val="0"/>
                          <w:marTop w:val="0"/>
                          <w:marBottom w:val="0"/>
                          <w:divBdr>
                            <w:top w:val="none" w:sz="0" w:space="0" w:color="auto"/>
                            <w:left w:val="none" w:sz="0" w:space="0" w:color="auto"/>
                            <w:bottom w:val="none" w:sz="0" w:space="0" w:color="auto"/>
                            <w:right w:val="none" w:sz="0" w:space="0" w:color="auto"/>
                          </w:divBdr>
                          <w:divsChild>
                            <w:div w:id="2058578336">
                              <w:marLeft w:val="0"/>
                              <w:marRight w:val="0"/>
                              <w:marTop w:val="0"/>
                              <w:marBottom w:val="0"/>
                              <w:divBdr>
                                <w:top w:val="none" w:sz="0" w:space="0" w:color="auto"/>
                                <w:left w:val="none" w:sz="0" w:space="0" w:color="auto"/>
                                <w:bottom w:val="none" w:sz="0" w:space="0" w:color="auto"/>
                                <w:right w:val="none" w:sz="0" w:space="0" w:color="auto"/>
                              </w:divBdr>
                              <w:divsChild>
                                <w:div w:id="1049186056">
                                  <w:marLeft w:val="0"/>
                                  <w:marRight w:val="0"/>
                                  <w:marTop w:val="0"/>
                                  <w:marBottom w:val="0"/>
                                  <w:divBdr>
                                    <w:top w:val="none" w:sz="0" w:space="0" w:color="auto"/>
                                    <w:left w:val="none" w:sz="0" w:space="0" w:color="auto"/>
                                    <w:bottom w:val="none" w:sz="0" w:space="0" w:color="auto"/>
                                    <w:right w:val="none" w:sz="0" w:space="0" w:color="auto"/>
                                  </w:divBdr>
                                  <w:divsChild>
                                    <w:div w:id="906302347">
                                      <w:marLeft w:val="0"/>
                                      <w:marRight w:val="0"/>
                                      <w:marTop w:val="0"/>
                                      <w:marBottom w:val="0"/>
                                      <w:divBdr>
                                        <w:top w:val="none" w:sz="0" w:space="0" w:color="auto"/>
                                        <w:left w:val="none" w:sz="0" w:space="0" w:color="auto"/>
                                        <w:bottom w:val="none" w:sz="0" w:space="0" w:color="auto"/>
                                        <w:right w:val="none" w:sz="0" w:space="0" w:color="auto"/>
                                      </w:divBdr>
                                      <w:divsChild>
                                        <w:div w:id="1542279385">
                                          <w:marLeft w:val="0"/>
                                          <w:marRight w:val="0"/>
                                          <w:marTop w:val="0"/>
                                          <w:marBottom w:val="0"/>
                                          <w:divBdr>
                                            <w:top w:val="none" w:sz="0" w:space="0" w:color="auto"/>
                                            <w:left w:val="none" w:sz="0" w:space="0" w:color="auto"/>
                                            <w:bottom w:val="none" w:sz="0" w:space="0" w:color="auto"/>
                                            <w:right w:val="none" w:sz="0" w:space="0" w:color="auto"/>
                                          </w:divBdr>
                                          <w:divsChild>
                                            <w:div w:id="1236210008">
                                              <w:marLeft w:val="0"/>
                                              <w:marRight w:val="0"/>
                                              <w:marTop w:val="0"/>
                                              <w:marBottom w:val="0"/>
                                              <w:divBdr>
                                                <w:top w:val="none" w:sz="0" w:space="0" w:color="auto"/>
                                                <w:left w:val="none" w:sz="0" w:space="0" w:color="auto"/>
                                                <w:bottom w:val="none" w:sz="0" w:space="0" w:color="auto"/>
                                                <w:right w:val="none" w:sz="0" w:space="0" w:color="auto"/>
                                              </w:divBdr>
                                              <w:divsChild>
                                                <w:div w:id="192110123">
                                                  <w:marLeft w:val="0"/>
                                                  <w:marRight w:val="0"/>
                                                  <w:marTop w:val="0"/>
                                                  <w:marBottom w:val="480"/>
                                                  <w:divBdr>
                                                    <w:top w:val="none" w:sz="0" w:space="0" w:color="auto"/>
                                                    <w:left w:val="none" w:sz="0" w:space="0" w:color="auto"/>
                                                    <w:bottom w:val="none" w:sz="0" w:space="0" w:color="auto"/>
                                                    <w:right w:val="none" w:sz="0" w:space="0" w:color="auto"/>
                                                  </w:divBdr>
                                                  <w:divsChild>
                                                    <w:div w:id="2052343877">
                                                      <w:marLeft w:val="0"/>
                                                      <w:marRight w:val="0"/>
                                                      <w:marTop w:val="0"/>
                                                      <w:marBottom w:val="0"/>
                                                      <w:divBdr>
                                                        <w:top w:val="none" w:sz="0" w:space="0" w:color="auto"/>
                                                        <w:left w:val="none" w:sz="0" w:space="0" w:color="auto"/>
                                                        <w:bottom w:val="none" w:sz="0" w:space="0" w:color="auto"/>
                                                        <w:right w:val="none" w:sz="0" w:space="0" w:color="auto"/>
                                                      </w:divBdr>
                                                      <w:divsChild>
                                                        <w:div w:id="669993138">
                                                          <w:marLeft w:val="0"/>
                                                          <w:marRight w:val="0"/>
                                                          <w:marTop w:val="0"/>
                                                          <w:marBottom w:val="0"/>
                                                          <w:divBdr>
                                                            <w:top w:val="single" w:sz="6" w:space="0" w:color="ABABAB"/>
                                                            <w:left w:val="single" w:sz="6" w:space="0" w:color="ABABAB"/>
                                                            <w:bottom w:val="single" w:sz="6" w:space="0" w:color="ABABAB"/>
                                                            <w:right w:val="single" w:sz="6" w:space="0" w:color="ABABAB"/>
                                                          </w:divBdr>
                                                          <w:divsChild>
                                                            <w:div w:id="1829008069">
                                                              <w:marLeft w:val="0"/>
                                                              <w:marRight w:val="0"/>
                                                              <w:marTop w:val="0"/>
                                                              <w:marBottom w:val="0"/>
                                                              <w:divBdr>
                                                                <w:top w:val="none" w:sz="0" w:space="0" w:color="auto"/>
                                                                <w:left w:val="none" w:sz="0" w:space="0" w:color="auto"/>
                                                                <w:bottom w:val="none" w:sz="0" w:space="0" w:color="auto"/>
                                                                <w:right w:val="none" w:sz="0" w:space="0" w:color="auto"/>
                                                              </w:divBdr>
                                                              <w:divsChild>
                                                                <w:div w:id="1338269362">
                                                                  <w:marLeft w:val="0"/>
                                                                  <w:marRight w:val="0"/>
                                                                  <w:marTop w:val="0"/>
                                                                  <w:marBottom w:val="0"/>
                                                                  <w:divBdr>
                                                                    <w:top w:val="none" w:sz="0" w:space="0" w:color="auto"/>
                                                                    <w:left w:val="none" w:sz="0" w:space="0" w:color="auto"/>
                                                                    <w:bottom w:val="none" w:sz="0" w:space="0" w:color="auto"/>
                                                                    <w:right w:val="none" w:sz="0" w:space="0" w:color="auto"/>
                                                                  </w:divBdr>
                                                                  <w:divsChild>
                                                                    <w:div w:id="846140129">
                                                                      <w:marLeft w:val="0"/>
                                                                      <w:marRight w:val="0"/>
                                                                      <w:marTop w:val="0"/>
                                                                      <w:marBottom w:val="0"/>
                                                                      <w:divBdr>
                                                                        <w:top w:val="none" w:sz="0" w:space="0" w:color="auto"/>
                                                                        <w:left w:val="none" w:sz="0" w:space="0" w:color="auto"/>
                                                                        <w:bottom w:val="none" w:sz="0" w:space="0" w:color="auto"/>
                                                                        <w:right w:val="none" w:sz="0" w:space="0" w:color="auto"/>
                                                                      </w:divBdr>
                                                                      <w:divsChild>
                                                                        <w:div w:id="340662508">
                                                                          <w:marLeft w:val="0"/>
                                                                          <w:marRight w:val="0"/>
                                                                          <w:marTop w:val="0"/>
                                                                          <w:marBottom w:val="0"/>
                                                                          <w:divBdr>
                                                                            <w:top w:val="none" w:sz="0" w:space="0" w:color="auto"/>
                                                                            <w:left w:val="none" w:sz="0" w:space="0" w:color="auto"/>
                                                                            <w:bottom w:val="none" w:sz="0" w:space="0" w:color="auto"/>
                                                                            <w:right w:val="none" w:sz="0" w:space="0" w:color="auto"/>
                                                                          </w:divBdr>
                                                                          <w:divsChild>
                                                                            <w:div w:id="1214658508">
                                                                              <w:marLeft w:val="0"/>
                                                                              <w:marRight w:val="0"/>
                                                                              <w:marTop w:val="0"/>
                                                                              <w:marBottom w:val="0"/>
                                                                              <w:divBdr>
                                                                                <w:top w:val="none" w:sz="0" w:space="0" w:color="auto"/>
                                                                                <w:left w:val="none" w:sz="0" w:space="0" w:color="auto"/>
                                                                                <w:bottom w:val="none" w:sz="0" w:space="0" w:color="auto"/>
                                                                                <w:right w:val="none" w:sz="0" w:space="0" w:color="auto"/>
                                                                              </w:divBdr>
                                                                              <w:divsChild>
                                                                                <w:div w:id="1670019693">
                                                                                  <w:marLeft w:val="0"/>
                                                                                  <w:marRight w:val="0"/>
                                                                                  <w:marTop w:val="0"/>
                                                                                  <w:marBottom w:val="0"/>
                                                                                  <w:divBdr>
                                                                                    <w:top w:val="none" w:sz="0" w:space="0" w:color="auto"/>
                                                                                    <w:left w:val="none" w:sz="0" w:space="0" w:color="auto"/>
                                                                                    <w:bottom w:val="none" w:sz="0" w:space="0" w:color="auto"/>
                                                                                    <w:right w:val="none" w:sz="0" w:space="0" w:color="auto"/>
                                                                                  </w:divBdr>
                                                                                  <w:divsChild>
                                                                                    <w:div w:id="1752000108">
                                                                                      <w:marLeft w:val="0"/>
                                                                                      <w:marRight w:val="0"/>
                                                                                      <w:marTop w:val="0"/>
                                                                                      <w:marBottom w:val="0"/>
                                                                                      <w:divBdr>
                                                                                        <w:top w:val="none" w:sz="0" w:space="0" w:color="auto"/>
                                                                                        <w:left w:val="none" w:sz="0" w:space="0" w:color="auto"/>
                                                                                        <w:bottom w:val="none" w:sz="0" w:space="0" w:color="auto"/>
                                                                                        <w:right w:val="none" w:sz="0" w:space="0" w:color="auto"/>
                                                                                      </w:divBdr>
                                                                                      <w:divsChild>
                                                                                        <w:div w:id="25640253">
                                                                                          <w:marLeft w:val="0"/>
                                                                                          <w:marRight w:val="0"/>
                                                                                          <w:marTop w:val="0"/>
                                                                                          <w:marBottom w:val="0"/>
                                                                                          <w:divBdr>
                                                                                            <w:top w:val="none" w:sz="0" w:space="0" w:color="auto"/>
                                                                                            <w:left w:val="none" w:sz="0" w:space="0" w:color="auto"/>
                                                                                            <w:bottom w:val="none" w:sz="0" w:space="0" w:color="auto"/>
                                                                                            <w:right w:val="none" w:sz="0" w:space="0" w:color="auto"/>
                                                                                          </w:divBdr>
                                                                                          <w:divsChild>
                                                                                            <w:div w:id="92171311">
                                                                                              <w:marLeft w:val="0"/>
                                                                                              <w:marRight w:val="0"/>
                                                                                              <w:marTop w:val="0"/>
                                                                                              <w:marBottom w:val="0"/>
                                                                                              <w:divBdr>
                                                                                                <w:top w:val="none" w:sz="0" w:space="0" w:color="auto"/>
                                                                                                <w:left w:val="none" w:sz="0" w:space="0" w:color="auto"/>
                                                                                                <w:bottom w:val="none" w:sz="0" w:space="0" w:color="auto"/>
                                                                                                <w:right w:val="none" w:sz="0" w:space="0" w:color="auto"/>
                                                                                              </w:divBdr>
                                                                                              <w:divsChild>
                                                                                                <w:div w:id="420638948">
                                                                                                  <w:marLeft w:val="0"/>
                                                                                                  <w:marRight w:val="0"/>
                                                                                                  <w:marTop w:val="0"/>
                                                                                                  <w:marBottom w:val="0"/>
                                                                                                  <w:divBdr>
                                                                                                    <w:top w:val="none" w:sz="0" w:space="0" w:color="auto"/>
                                                                                                    <w:left w:val="none" w:sz="0" w:space="0" w:color="auto"/>
                                                                                                    <w:bottom w:val="none" w:sz="0" w:space="0" w:color="auto"/>
                                                                                                    <w:right w:val="none" w:sz="0" w:space="0" w:color="auto"/>
                                                                                                  </w:divBdr>
                                                                                                  <w:divsChild>
                                                                                                    <w:div w:id="1808235416">
                                                                                                      <w:marLeft w:val="0"/>
                                                                                                      <w:marRight w:val="0"/>
                                                                                                      <w:marTop w:val="0"/>
                                                                                                      <w:marBottom w:val="0"/>
                                                                                                      <w:divBdr>
                                                                                                        <w:top w:val="none" w:sz="0" w:space="0" w:color="auto"/>
                                                                                                        <w:left w:val="none" w:sz="0" w:space="0" w:color="auto"/>
                                                                                                        <w:bottom w:val="none" w:sz="0" w:space="0" w:color="auto"/>
                                                                                                        <w:right w:val="none" w:sz="0" w:space="0" w:color="auto"/>
                                                                                                      </w:divBdr>
                                                                                                      <w:divsChild>
                                                                                                        <w:div w:id="1679111344">
                                                                                                          <w:marLeft w:val="0"/>
                                                                                                          <w:marRight w:val="0"/>
                                                                                                          <w:marTop w:val="0"/>
                                                                                                          <w:marBottom w:val="0"/>
                                                                                                          <w:divBdr>
                                                                                                            <w:top w:val="none" w:sz="0" w:space="0" w:color="auto"/>
                                                                                                            <w:left w:val="none" w:sz="0" w:space="0" w:color="auto"/>
                                                                                                            <w:bottom w:val="none" w:sz="0" w:space="0" w:color="auto"/>
                                                                                                            <w:right w:val="none" w:sz="0" w:space="0" w:color="auto"/>
                                                                                                          </w:divBdr>
                                                                                                          <w:divsChild>
                                                                                                            <w:div w:id="1518497605">
                                                                                                              <w:marLeft w:val="0"/>
                                                                                                              <w:marRight w:val="0"/>
                                                                                                              <w:marTop w:val="0"/>
                                                                                                              <w:marBottom w:val="0"/>
                                                                                                              <w:divBdr>
                                                                                                                <w:top w:val="none" w:sz="0" w:space="0" w:color="auto"/>
                                                                                                                <w:left w:val="none" w:sz="0" w:space="0" w:color="auto"/>
                                                                                                                <w:bottom w:val="none" w:sz="0" w:space="0" w:color="auto"/>
                                                                                                                <w:right w:val="none" w:sz="0" w:space="0" w:color="auto"/>
                                                                                                              </w:divBdr>
                                                                                                              <w:divsChild>
                                                                                                                <w:div w:id="1930655968">
                                                                                                                  <w:marLeft w:val="0"/>
                                                                                                                  <w:marRight w:val="0"/>
                                                                                                                  <w:marTop w:val="0"/>
                                                                                                                  <w:marBottom w:val="0"/>
                                                                                                                  <w:divBdr>
                                                                                                                    <w:top w:val="none" w:sz="0" w:space="0" w:color="auto"/>
                                                                                                                    <w:left w:val="none" w:sz="0" w:space="0" w:color="auto"/>
                                                                                                                    <w:bottom w:val="none" w:sz="0" w:space="0" w:color="auto"/>
                                                                                                                    <w:right w:val="none" w:sz="0" w:space="0" w:color="auto"/>
                                                                                                                  </w:divBdr>
                                                                                                                  <w:divsChild>
                                                                                                                    <w:div w:id="453789907">
                                                                                                                      <w:marLeft w:val="0"/>
                                                                                                                      <w:marRight w:val="0"/>
                                                                                                                      <w:marTop w:val="0"/>
                                                                                                                      <w:marBottom w:val="0"/>
                                                                                                                      <w:divBdr>
                                                                                                                        <w:top w:val="none" w:sz="0" w:space="0" w:color="auto"/>
                                                                                                                        <w:left w:val="none" w:sz="0" w:space="0" w:color="auto"/>
                                                                                                                        <w:bottom w:val="none" w:sz="0" w:space="0" w:color="auto"/>
                                                                                                                        <w:right w:val="none" w:sz="0" w:space="0" w:color="auto"/>
                                                                                                                      </w:divBdr>
                                                                                                                      <w:divsChild>
                                                                                                                        <w:div w:id="32860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0748615">
      <w:bodyDiv w:val="1"/>
      <w:marLeft w:val="0"/>
      <w:marRight w:val="0"/>
      <w:marTop w:val="0"/>
      <w:marBottom w:val="0"/>
      <w:divBdr>
        <w:top w:val="none" w:sz="0" w:space="0" w:color="auto"/>
        <w:left w:val="none" w:sz="0" w:space="0" w:color="auto"/>
        <w:bottom w:val="none" w:sz="0" w:space="0" w:color="auto"/>
        <w:right w:val="none" w:sz="0" w:space="0" w:color="auto"/>
      </w:divBdr>
    </w:div>
    <w:div w:id="1390836209">
      <w:bodyDiv w:val="1"/>
      <w:marLeft w:val="0"/>
      <w:marRight w:val="0"/>
      <w:marTop w:val="0"/>
      <w:marBottom w:val="0"/>
      <w:divBdr>
        <w:top w:val="none" w:sz="0" w:space="0" w:color="auto"/>
        <w:left w:val="none" w:sz="0" w:space="0" w:color="auto"/>
        <w:bottom w:val="none" w:sz="0" w:space="0" w:color="auto"/>
        <w:right w:val="none" w:sz="0" w:space="0" w:color="auto"/>
      </w:divBdr>
      <w:divsChild>
        <w:div w:id="328362314">
          <w:marLeft w:val="0"/>
          <w:marRight w:val="0"/>
          <w:marTop w:val="0"/>
          <w:marBottom w:val="0"/>
          <w:divBdr>
            <w:top w:val="none" w:sz="0" w:space="0" w:color="auto"/>
            <w:left w:val="none" w:sz="0" w:space="0" w:color="auto"/>
            <w:bottom w:val="none" w:sz="0" w:space="0" w:color="auto"/>
            <w:right w:val="none" w:sz="0" w:space="0" w:color="auto"/>
          </w:divBdr>
          <w:divsChild>
            <w:div w:id="1852184825">
              <w:marLeft w:val="-225"/>
              <w:marRight w:val="-225"/>
              <w:marTop w:val="0"/>
              <w:marBottom w:val="0"/>
              <w:divBdr>
                <w:top w:val="none" w:sz="0" w:space="0" w:color="auto"/>
                <w:left w:val="none" w:sz="0" w:space="0" w:color="auto"/>
                <w:bottom w:val="none" w:sz="0" w:space="0" w:color="auto"/>
                <w:right w:val="none" w:sz="0" w:space="0" w:color="auto"/>
              </w:divBdr>
              <w:divsChild>
                <w:div w:id="1726178330">
                  <w:marLeft w:val="0"/>
                  <w:marRight w:val="0"/>
                  <w:marTop w:val="0"/>
                  <w:marBottom w:val="0"/>
                  <w:divBdr>
                    <w:top w:val="none" w:sz="0" w:space="0" w:color="auto"/>
                    <w:left w:val="none" w:sz="0" w:space="0" w:color="auto"/>
                    <w:bottom w:val="none" w:sz="0" w:space="0" w:color="auto"/>
                    <w:right w:val="none" w:sz="0" w:space="0" w:color="auto"/>
                  </w:divBdr>
                  <w:divsChild>
                    <w:div w:id="101995051">
                      <w:marLeft w:val="0"/>
                      <w:marRight w:val="0"/>
                      <w:marTop w:val="0"/>
                      <w:marBottom w:val="0"/>
                      <w:divBdr>
                        <w:top w:val="none" w:sz="0" w:space="0" w:color="auto"/>
                        <w:left w:val="none" w:sz="0" w:space="0" w:color="auto"/>
                        <w:bottom w:val="none" w:sz="0" w:space="0" w:color="auto"/>
                        <w:right w:val="none" w:sz="0" w:space="0" w:color="auto"/>
                      </w:divBdr>
                      <w:divsChild>
                        <w:div w:id="1664353954">
                          <w:marLeft w:val="0"/>
                          <w:marRight w:val="0"/>
                          <w:marTop w:val="0"/>
                          <w:marBottom w:val="0"/>
                          <w:divBdr>
                            <w:top w:val="none" w:sz="0" w:space="0" w:color="auto"/>
                            <w:left w:val="none" w:sz="0" w:space="0" w:color="auto"/>
                            <w:bottom w:val="none" w:sz="0" w:space="0" w:color="auto"/>
                            <w:right w:val="none" w:sz="0" w:space="0" w:color="auto"/>
                          </w:divBdr>
                          <w:divsChild>
                            <w:div w:id="7030468">
                              <w:marLeft w:val="0"/>
                              <w:marRight w:val="0"/>
                              <w:marTop w:val="0"/>
                              <w:marBottom w:val="0"/>
                              <w:divBdr>
                                <w:top w:val="none" w:sz="0" w:space="0" w:color="auto"/>
                                <w:left w:val="none" w:sz="0" w:space="0" w:color="auto"/>
                                <w:bottom w:val="none" w:sz="0" w:space="0" w:color="auto"/>
                                <w:right w:val="none" w:sz="0" w:space="0" w:color="auto"/>
                              </w:divBdr>
                              <w:divsChild>
                                <w:div w:id="628360572">
                                  <w:marLeft w:val="0"/>
                                  <w:marRight w:val="0"/>
                                  <w:marTop w:val="0"/>
                                  <w:marBottom w:val="0"/>
                                  <w:divBdr>
                                    <w:top w:val="none" w:sz="0" w:space="0" w:color="auto"/>
                                    <w:left w:val="none" w:sz="0" w:space="0" w:color="auto"/>
                                    <w:bottom w:val="none" w:sz="0" w:space="0" w:color="auto"/>
                                    <w:right w:val="none" w:sz="0" w:space="0" w:color="auto"/>
                                  </w:divBdr>
                                  <w:divsChild>
                                    <w:div w:id="179439501">
                                      <w:marLeft w:val="0"/>
                                      <w:marRight w:val="0"/>
                                      <w:marTop w:val="0"/>
                                      <w:marBottom w:val="0"/>
                                      <w:divBdr>
                                        <w:top w:val="none" w:sz="0" w:space="0" w:color="auto"/>
                                        <w:left w:val="none" w:sz="0" w:space="0" w:color="auto"/>
                                        <w:bottom w:val="none" w:sz="0" w:space="0" w:color="auto"/>
                                        <w:right w:val="none" w:sz="0" w:space="0" w:color="auto"/>
                                      </w:divBdr>
                                      <w:divsChild>
                                        <w:div w:id="2065909365">
                                          <w:marLeft w:val="0"/>
                                          <w:marRight w:val="0"/>
                                          <w:marTop w:val="0"/>
                                          <w:marBottom w:val="0"/>
                                          <w:divBdr>
                                            <w:top w:val="none" w:sz="0" w:space="0" w:color="auto"/>
                                            <w:left w:val="none" w:sz="0" w:space="0" w:color="auto"/>
                                            <w:bottom w:val="none" w:sz="0" w:space="0" w:color="auto"/>
                                            <w:right w:val="none" w:sz="0" w:space="0" w:color="auto"/>
                                          </w:divBdr>
                                          <w:divsChild>
                                            <w:div w:id="13855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2659192">
      <w:bodyDiv w:val="1"/>
      <w:marLeft w:val="0"/>
      <w:marRight w:val="0"/>
      <w:marTop w:val="0"/>
      <w:marBottom w:val="0"/>
      <w:divBdr>
        <w:top w:val="none" w:sz="0" w:space="0" w:color="auto"/>
        <w:left w:val="none" w:sz="0" w:space="0" w:color="auto"/>
        <w:bottom w:val="none" w:sz="0" w:space="0" w:color="auto"/>
        <w:right w:val="none" w:sz="0" w:space="0" w:color="auto"/>
      </w:divBdr>
    </w:div>
    <w:div w:id="1440220023">
      <w:bodyDiv w:val="1"/>
      <w:marLeft w:val="0"/>
      <w:marRight w:val="0"/>
      <w:marTop w:val="0"/>
      <w:marBottom w:val="0"/>
      <w:divBdr>
        <w:top w:val="none" w:sz="0" w:space="0" w:color="auto"/>
        <w:left w:val="none" w:sz="0" w:space="0" w:color="auto"/>
        <w:bottom w:val="none" w:sz="0" w:space="0" w:color="auto"/>
        <w:right w:val="none" w:sz="0" w:space="0" w:color="auto"/>
      </w:divBdr>
    </w:div>
    <w:div w:id="1608543398">
      <w:bodyDiv w:val="1"/>
      <w:marLeft w:val="0"/>
      <w:marRight w:val="0"/>
      <w:marTop w:val="0"/>
      <w:marBottom w:val="0"/>
      <w:divBdr>
        <w:top w:val="none" w:sz="0" w:space="0" w:color="auto"/>
        <w:left w:val="none" w:sz="0" w:space="0" w:color="auto"/>
        <w:bottom w:val="none" w:sz="0" w:space="0" w:color="auto"/>
        <w:right w:val="none" w:sz="0" w:space="0" w:color="auto"/>
      </w:divBdr>
    </w:div>
    <w:div w:id="1680043377">
      <w:bodyDiv w:val="1"/>
      <w:marLeft w:val="0"/>
      <w:marRight w:val="0"/>
      <w:marTop w:val="0"/>
      <w:marBottom w:val="0"/>
      <w:divBdr>
        <w:top w:val="none" w:sz="0" w:space="0" w:color="auto"/>
        <w:left w:val="none" w:sz="0" w:space="0" w:color="auto"/>
        <w:bottom w:val="none" w:sz="0" w:space="0" w:color="auto"/>
        <w:right w:val="none" w:sz="0" w:space="0" w:color="auto"/>
      </w:divBdr>
      <w:divsChild>
        <w:div w:id="824660343">
          <w:marLeft w:val="0"/>
          <w:marRight w:val="0"/>
          <w:marTop w:val="0"/>
          <w:marBottom w:val="0"/>
          <w:divBdr>
            <w:top w:val="none" w:sz="0" w:space="0" w:color="auto"/>
            <w:left w:val="none" w:sz="0" w:space="0" w:color="auto"/>
            <w:bottom w:val="none" w:sz="0" w:space="0" w:color="auto"/>
            <w:right w:val="none" w:sz="0" w:space="0" w:color="auto"/>
          </w:divBdr>
        </w:div>
      </w:divsChild>
    </w:div>
    <w:div w:id="1748263500">
      <w:bodyDiv w:val="1"/>
      <w:marLeft w:val="0"/>
      <w:marRight w:val="0"/>
      <w:marTop w:val="0"/>
      <w:marBottom w:val="0"/>
      <w:divBdr>
        <w:top w:val="none" w:sz="0" w:space="0" w:color="auto"/>
        <w:left w:val="none" w:sz="0" w:space="0" w:color="auto"/>
        <w:bottom w:val="none" w:sz="0" w:space="0" w:color="auto"/>
        <w:right w:val="none" w:sz="0" w:space="0" w:color="auto"/>
      </w:divBdr>
    </w:div>
    <w:div w:id="1749694985">
      <w:bodyDiv w:val="1"/>
      <w:marLeft w:val="0"/>
      <w:marRight w:val="0"/>
      <w:marTop w:val="0"/>
      <w:marBottom w:val="0"/>
      <w:divBdr>
        <w:top w:val="none" w:sz="0" w:space="0" w:color="auto"/>
        <w:left w:val="none" w:sz="0" w:space="0" w:color="auto"/>
        <w:bottom w:val="none" w:sz="0" w:space="0" w:color="auto"/>
        <w:right w:val="none" w:sz="0" w:space="0" w:color="auto"/>
      </w:divBdr>
    </w:div>
    <w:div w:id="1792358071">
      <w:bodyDiv w:val="1"/>
      <w:marLeft w:val="0"/>
      <w:marRight w:val="0"/>
      <w:marTop w:val="0"/>
      <w:marBottom w:val="0"/>
      <w:divBdr>
        <w:top w:val="none" w:sz="0" w:space="0" w:color="auto"/>
        <w:left w:val="none" w:sz="0" w:space="0" w:color="auto"/>
        <w:bottom w:val="none" w:sz="0" w:space="0" w:color="auto"/>
        <w:right w:val="none" w:sz="0" w:space="0" w:color="auto"/>
      </w:divBdr>
    </w:div>
    <w:div w:id="1796754024">
      <w:bodyDiv w:val="1"/>
      <w:marLeft w:val="0"/>
      <w:marRight w:val="0"/>
      <w:marTop w:val="0"/>
      <w:marBottom w:val="0"/>
      <w:divBdr>
        <w:top w:val="none" w:sz="0" w:space="0" w:color="auto"/>
        <w:left w:val="none" w:sz="0" w:space="0" w:color="auto"/>
        <w:bottom w:val="none" w:sz="0" w:space="0" w:color="auto"/>
        <w:right w:val="none" w:sz="0" w:space="0" w:color="auto"/>
      </w:divBdr>
    </w:div>
    <w:div w:id="1840121522">
      <w:bodyDiv w:val="1"/>
      <w:marLeft w:val="0"/>
      <w:marRight w:val="0"/>
      <w:marTop w:val="0"/>
      <w:marBottom w:val="0"/>
      <w:divBdr>
        <w:top w:val="none" w:sz="0" w:space="0" w:color="auto"/>
        <w:left w:val="none" w:sz="0" w:space="0" w:color="auto"/>
        <w:bottom w:val="none" w:sz="0" w:space="0" w:color="auto"/>
        <w:right w:val="none" w:sz="0" w:space="0" w:color="auto"/>
      </w:divBdr>
    </w:div>
    <w:div w:id="200731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842cd523-47d6-43d6-8211-471f8d7272d8">Work in progress</Status>
    <Project_x0020_Name xmlns="842cd523-47d6-43d6-8211-471f8d7272d8">Northeast Vaughan Water Servicing Project</Project_x0020_Name>
    <TaxCatchAll xmlns="d6d05743-d6d0-46ac-98bc-99f29ab3bcad">
      <Value>1</Value>
    </TaxCatchAll>
    <lcf76f155ced4ddcb4097134ff3c332f xmlns="842cd523-47d6-43d6-8211-471f8d7272d8">
      <Terms xmlns="http://schemas.microsoft.com/office/infopath/2007/PartnerControls"/>
    </lcf76f155ced4ddcb4097134ff3c332f>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Project_x0020_Code xmlns="842cd523-47d6-43d6-8211-471f8d7272d8">2020-5445-00</Project_x0020_Code>
    <Client_x0020_Organization xmlns="842cd523-47d6-43d6-8211-471f8d7272d8" xsi:nil="true"/>
    <AERIS_x0020_Published_x0020_Date xmlns="842cd523-47d6-43d6-8211-471f8d7272d8" xsi:nil="true"/>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592EF-3C6F-4F95-A83C-B283A35A777D}"/>
</file>

<file path=customXml/itemProps2.xml><?xml version="1.0" encoding="utf-8"?>
<ds:datastoreItem xmlns:ds="http://schemas.openxmlformats.org/officeDocument/2006/customXml" ds:itemID="{BE24FFCE-969A-4346-9055-29A91B8E712C}">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http://purl.org/dc/terms/"/>
    <ds:schemaRef ds:uri="d6d05743-d6d0-46ac-98bc-99f29ab3bcad"/>
    <ds:schemaRef ds:uri="http://www.w3.org/XML/1998/namespace"/>
    <ds:schemaRef ds:uri="http://purl.org/dc/dcmitype/"/>
  </ds:schemaRefs>
</ds:datastoreItem>
</file>

<file path=customXml/itemProps3.xml><?xml version="1.0" encoding="utf-8"?>
<ds:datastoreItem xmlns:ds="http://schemas.openxmlformats.org/officeDocument/2006/customXml" ds:itemID="{3EDE89F9-BBF4-4D2A-93FD-7C6F76BE5C3D}">
  <ds:schemaRefs>
    <ds:schemaRef ds:uri="http://schemas.microsoft.com/office/2006/metadata/longProperties"/>
  </ds:schemaRefs>
</ds:datastoreItem>
</file>

<file path=customXml/itemProps4.xml><?xml version="1.0" encoding="utf-8"?>
<ds:datastoreItem xmlns:ds="http://schemas.openxmlformats.org/officeDocument/2006/customXml" ds:itemID="{5C228100-46CF-4EC8-B398-045DC470A41E}">
  <ds:schemaRefs>
    <ds:schemaRef ds:uri="http://schemas.microsoft.com/sharepoint/v3/contenttype/forms"/>
  </ds:schemaRefs>
</ds:datastoreItem>
</file>

<file path=customXml/itemProps5.xml><?xml version="1.0" encoding="utf-8"?>
<ds:datastoreItem xmlns:ds="http://schemas.openxmlformats.org/officeDocument/2006/customXml" ds:itemID="{E0F5CC9C-6B5E-46D4-8218-42A50E9B191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Automated Blank Document</ap:Template>
  <ap:Application>Microsoft Word for the web</ap:Application>
  <ap:DocSecurity>0</ap:DocSecurity>
  <ap:ScaleCrop>false</ap:ScaleCrop>
  <ap:Company>Regional Municipality of York</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02511_Watermains (April 12, 2017)</dc:title>
  <dc:subject/>
  <dc:creator>Adley-McGinnis, Andrea</dc:creator>
  <cp:keywords/>
  <cp:lastModifiedBy>Brandon Gorr</cp:lastModifiedBy>
  <cp:revision>13</cp:revision>
  <cp:lastPrinted>2017-04-13T04:41:00Z</cp:lastPrinted>
  <dcterms:created xsi:type="dcterms:W3CDTF">2022-11-09T15:24:00Z</dcterms:created>
  <dcterms:modified xsi:type="dcterms:W3CDTF">2022-11-30T16:36:10Z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ENVCPD-95-2386</vt:lpwstr>
  </property>
  <property fmtid="{D5CDD505-2E9C-101B-9397-08002B2CF9AE}" pid="4" name="_dlc_DocIdUrl">
    <vt:lpwstr>https://mycloud.york.ca/projects/EnvServProgramDeliveryOffice/Design/_layouts/DocIdRedir.aspx?ID=ENVCPD-95-2386, ENVCPD-95-2386</vt:lpwstr>
  </property>
  <property fmtid="{D5CDD505-2E9C-101B-9397-08002B2CF9AE}" pid="5" name="Last Updated">
    <vt:lpwstr>2019-12-06T00:00:00Z</vt:lpwstr>
  </property>
  <property fmtid="{D5CDD505-2E9C-101B-9397-08002B2CF9AE}" pid="6" name="Document Type">
    <vt:lpwstr>Technical Design Specification Templates</vt:lpwstr>
  </property>
  <property fmtid="{D5CDD505-2E9C-101B-9397-08002B2CF9AE}" pid="7" name="Sort Order">
    <vt:lpwstr/>
  </property>
  <property fmtid="{D5CDD505-2E9C-101B-9397-08002B2CF9AE}" pid="8" name="IconOverlay">
    <vt:lpwstr/>
  </property>
  <property fmtid="{D5CDD505-2E9C-101B-9397-08002B2CF9AE}" pid="9" name="ContentTypeId">
    <vt:lpwstr>0x010100BF8E50B80A32C040A85FB450FB26C9E5</vt:lpwstr>
  </property>
  <property fmtid="{D5CDD505-2E9C-101B-9397-08002B2CF9AE}" pid="10" name="Order">
    <vt:r8>368300</vt:r8>
  </property>
  <property fmtid="{D5CDD505-2E9C-101B-9397-08002B2CF9AE}" pid="11" name="xd_ProgID">
    <vt:lpwstr/>
  </property>
  <property fmtid="{D5CDD505-2E9C-101B-9397-08002B2CF9AE}" pid="12" name="TemplateUrl">
    <vt:lpwstr/>
  </property>
  <property fmtid="{D5CDD505-2E9C-101B-9397-08002B2CF9AE}" pid="13" name="_CopySource">
    <vt:lpwstr>https://mycloud.york.ca/projects/EnvServProgramDeliveryOffice/Design/Shared Documents/Technical Design Specification Templates/Division 02 - Site Works/02530 Sewerage.docx</vt:lpwstr>
  </property>
  <property fmtid="{D5CDD505-2E9C-101B-9397-08002B2CF9AE}" pid="14" name="_dlc_DocIdItemGuid">
    <vt:lpwstr>3f6886b7-983d-493e-9b13-c6fbad9431a6</vt:lpwstr>
  </property>
  <property fmtid="{D5CDD505-2E9C-101B-9397-08002B2CF9AE}" pid="15" name="Office">
    <vt:lpwstr/>
  </property>
  <property fmtid="{D5CDD505-2E9C-101B-9397-08002B2CF9AE}" pid="16" name="Information Type">
    <vt:lpwstr/>
  </property>
  <property fmtid="{D5CDD505-2E9C-101B-9397-08002B2CF9AE}" pid="17" name="AERIS Pools">
    <vt:lpwstr/>
  </property>
  <property fmtid="{D5CDD505-2E9C-101B-9397-08002B2CF9AE}" pid="18" name="Data Classification">
    <vt:lpwstr>1;#Confidential|dbb6cc64-9915-4cf6-857e-3e641b410f5c</vt:lpwstr>
  </property>
  <property fmtid="{D5CDD505-2E9C-101B-9397-08002B2CF9AE}" pid="19" name="Internal Organization">
    <vt:lpwstr/>
  </property>
  <property fmtid="{D5CDD505-2E9C-101B-9397-08002B2CF9AE}" pid="20" name="Communications">
    <vt:lpwstr/>
  </property>
  <property fmtid="{D5CDD505-2E9C-101B-9397-08002B2CF9AE}" pid="21" name="Organizational Unit">
    <vt:lpwstr>ENV/CPD</vt:lpwstr>
  </property>
  <property fmtid="{D5CDD505-2E9C-101B-9397-08002B2CF9AE}" pid="22" name="Key Document">
    <vt:bool>false</vt:bool>
  </property>
  <property fmtid="{D5CDD505-2E9C-101B-9397-08002B2CF9AE}" pid="23" name="Owner">
    <vt:lpwstr/>
  </property>
  <property fmtid="{D5CDD505-2E9C-101B-9397-08002B2CF9AE}" pid="24" name="_DCDateCreated">
    <vt:filetime>2022-04-29T16:35:29Z</vt:filetime>
  </property>
  <property fmtid="{D5CDD505-2E9C-101B-9397-08002B2CF9AE}" pid="25" name="Project Number">
    <vt:lpwstr>75530-ECA1011</vt:lpwstr>
  </property>
  <property fmtid="{D5CDD505-2E9C-101B-9397-08002B2CF9AE}" pid="26" name="MediaServiceImageTags">
    <vt:lpwstr/>
  </property>
</Properties>
</file>