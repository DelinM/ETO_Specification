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477"/>
        <w:gridCol w:w="5366"/>
      </w:tblGrid>
      <w:tr w:rsidR="00F923AA" w:rsidRPr="00C16D2A" w:rsidDel="00144CDE" w14:paraId="36883EC8" w14:textId="3D5AA3F8" w:rsidTr="003B43B9">
        <w:trPr>
          <w:cantSplit/>
          <w:jc w:val="center"/>
          <w:del w:id="0" w:author="Johnny Pang" w:date="2022-04-17T14:23:00Z"/>
        </w:trPr>
        <w:tc>
          <w:tcPr>
            <w:tcW w:w="1004" w:type="dxa"/>
            <w:tcBorders>
              <w:top w:val="double" w:sz="6" w:space="0" w:color="auto"/>
              <w:left w:val="double" w:sz="6" w:space="0" w:color="auto"/>
              <w:bottom w:val="single" w:sz="6" w:space="0" w:color="auto"/>
              <w:right w:val="single" w:sz="6" w:space="0" w:color="auto"/>
            </w:tcBorders>
          </w:tcPr>
          <w:p w14:paraId="788223FF" w14:textId="527E17E0" w:rsidR="00F923AA" w:rsidRPr="00C16D2A" w:rsidDel="00144CDE" w:rsidRDefault="00F923AA" w:rsidP="00F33581">
            <w:pPr>
              <w:pStyle w:val="TableHeading"/>
              <w:rPr>
                <w:del w:id="1" w:author="Johnny Pang" w:date="2022-04-17T14:23:00Z"/>
                <w:rFonts w:ascii="Calibri" w:hAnsi="Calibri"/>
                <w:sz w:val="22"/>
              </w:rPr>
            </w:pPr>
            <w:del w:id="2" w:author="Johnny Pang" w:date="2022-04-17T14:23:00Z">
              <w:r w:rsidRPr="00C16D2A" w:rsidDel="00144CDE">
                <w:rPr>
                  <w:rFonts w:ascii="Calibri" w:hAnsi="Calibri"/>
                  <w:sz w:val="22"/>
                </w:rPr>
                <w:delText>Version</w:delText>
              </w:r>
            </w:del>
          </w:p>
        </w:tc>
        <w:tc>
          <w:tcPr>
            <w:tcW w:w="2477" w:type="dxa"/>
            <w:tcBorders>
              <w:top w:val="double" w:sz="6" w:space="0" w:color="auto"/>
              <w:left w:val="single" w:sz="6" w:space="0" w:color="auto"/>
              <w:bottom w:val="single" w:sz="6" w:space="0" w:color="auto"/>
              <w:right w:val="single" w:sz="6" w:space="0" w:color="auto"/>
            </w:tcBorders>
          </w:tcPr>
          <w:p w14:paraId="33ABD5CA" w14:textId="62EEC7BD" w:rsidR="00F923AA" w:rsidRPr="00C16D2A" w:rsidDel="00144CDE" w:rsidRDefault="00F923AA" w:rsidP="00F33581">
            <w:pPr>
              <w:pStyle w:val="TableHeading"/>
              <w:rPr>
                <w:del w:id="3" w:author="Johnny Pang" w:date="2022-04-17T14:23:00Z"/>
                <w:rFonts w:ascii="Calibri" w:hAnsi="Calibri"/>
                <w:sz w:val="22"/>
              </w:rPr>
            </w:pPr>
            <w:del w:id="4" w:author="Johnny Pang" w:date="2022-04-17T14:23:00Z">
              <w:r w:rsidRPr="00C16D2A" w:rsidDel="00144CDE">
                <w:rPr>
                  <w:rFonts w:ascii="Calibri" w:hAnsi="Calibri"/>
                  <w:sz w:val="22"/>
                </w:rPr>
                <w:delText>Date</w:delText>
              </w:r>
            </w:del>
          </w:p>
        </w:tc>
        <w:tc>
          <w:tcPr>
            <w:tcW w:w="5366" w:type="dxa"/>
            <w:tcBorders>
              <w:top w:val="double" w:sz="6" w:space="0" w:color="auto"/>
              <w:left w:val="single" w:sz="6" w:space="0" w:color="auto"/>
              <w:bottom w:val="single" w:sz="6" w:space="0" w:color="auto"/>
              <w:right w:val="double" w:sz="6" w:space="0" w:color="auto"/>
            </w:tcBorders>
          </w:tcPr>
          <w:p w14:paraId="62356C4A" w14:textId="071EA2DD" w:rsidR="00F923AA" w:rsidRPr="00C16D2A" w:rsidDel="00144CDE" w:rsidRDefault="00F923AA" w:rsidP="00F33581">
            <w:pPr>
              <w:pStyle w:val="TableHeading"/>
              <w:rPr>
                <w:del w:id="5" w:author="Johnny Pang" w:date="2022-04-17T14:23:00Z"/>
                <w:rFonts w:ascii="Calibri" w:hAnsi="Calibri"/>
                <w:sz w:val="22"/>
              </w:rPr>
            </w:pPr>
            <w:del w:id="6" w:author="Johnny Pang" w:date="2022-04-17T14:23:00Z">
              <w:r w:rsidRPr="00C16D2A" w:rsidDel="00144CDE">
                <w:rPr>
                  <w:rFonts w:ascii="Calibri" w:hAnsi="Calibri"/>
                  <w:sz w:val="22"/>
                </w:rPr>
                <w:delText>Description of Revisions</w:delText>
              </w:r>
            </w:del>
          </w:p>
        </w:tc>
      </w:tr>
      <w:tr w:rsidR="00F923AA" w:rsidRPr="00C16D2A" w:rsidDel="00144CDE" w14:paraId="788A00BC" w14:textId="730AF716" w:rsidTr="003B43B9">
        <w:trPr>
          <w:cantSplit/>
          <w:jc w:val="center"/>
          <w:del w:id="7" w:author="Johnny Pang" w:date="2022-04-17T14:23:00Z"/>
        </w:trPr>
        <w:tc>
          <w:tcPr>
            <w:tcW w:w="1004" w:type="dxa"/>
            <w:tcBorders>
              <w:top w:val="single" w:sz="6" w:space="0" w:color="auto"/>
              <w:left w:val="double" w:sz="6" w:space="0" w:color="auto"/>
              <w:bottom w:val="single" w:sz="6" w:space="0" w:color="auto"/>
              <w:right w:val="single" w:sz="6" w:space="0" w:color="auto"/>
            </w:tcBorders>
          </w:tcPr>
          <w:p w14:paraId="23DD47B7" w14:textId="1BB65B5A" w:rsidR="00F923AA" w:rsidRPr="00C16D2A" w:rsidDel="00144CDE" w:rsidRDefault="00F923AA" w:rsidP="00F33581">
            <w:pPr>
              <w:pStyle w:val="NormalTableText"/>
              <w:rPr>
                <w:del w:id="8" w:author="Johnny Pang" w:date="2022-04-17T14:23:00Z"/>
                <w:rFonts w:ascii="Calibri" w:hAnsi="Calibri"/>
                <w:sz w:val="22"/>
              </w:rPr>
            </w:pPr>
            <w:del w:id="9" w:author="Johnny Pang" w:date="2022-04-17T14:23:00Z">
              <w:r w:rsidRPr="00C16D2A" w:rsidDel="00144CDE">
                <w:rPr>
                  <w:rFonts w:ascii="Calibri" w:hAnsi="Calibri"/>
                  <w:sz w:val="22"/>
                </w:rPr>
                <w:delText>1</w:delText>
              </w:r>
            </w:del>
          </w:p>
        </w:tc>
        <w:tc>
          <w:tcPr>
            <w:tcW w:w="2477" w:type="dxa"/>
            <w:tcBorders>
              <w:top w:val="single" w:sz="6" w:space="0" w:color="auto"/>
              <w:left w:val="single" w:sz="6" w:space="0" w:color="auto"/>
              <w:bottom w:val="single" w:sz="6" w:space="0" w:color="auto"/>
              <w:right w:val="single" w:sz="6" w:space="0" w:color="auto"/>
            </w:tcBorders>
          </w:tcPr>
          <w:p w14:paraId="7B14EEC6" w14:textId="22FE7F86" w:rsidR="00F923AA" w:rsidRPr="00C16D2A" w:rsidDel="00144CDE" w:rsidRDefault="00ED17D2" w:rsidP="007A2216">
            <w:pPr>
              <w:pStyle w:val="NormalTableText"/>
              <w:rPr>
                <w:del w:id="10" w:author="Johnny Pang" w:date="2022-04-17T14:23:00Z"/>
                <w:rFonts w:ascii="Calibri" w:hAnsi="Calibri"/>
                <w:sz w:val="22"/>
              </w:rPr>
            </w:pPr>
            <w:del w:id="11" w:author="Johnny Pang" w:date="2022-04-17T14:23:00Z">
              <w:r w:rsidDel="00144CDE">
                <w:rPr>
                  <w:rFonts w:ascii="Calibri" w:hAnsi="Calibri"/>
                  <w:sz w:val="22"/>
                </w:rPr>
                <w:delText>March 21, 2016</w:delText>
              </w:r>
            </w:del>
          </w:p>
        </w:tc>
        <w:tc>
          <w:tcPr>
            <w:tcW w:w="5366" w:type="dxa"/>
            <w:tcBorders>
              <w:top w:val="single" w:sz="6" w:space="0" w:color="auto"/>
              <w:left w:val="single" w:sz="6" w:space="0" w:color="auto"/>
              <w:bottom w:val="single" w:sz="6" w:space="0" w:color="auto"/>
              <w:right w:val="double" w:sz="6" w:space="0" w:color="auto"/>
            </w:tcBorders>
          </w:tcPr>
          <w:p w14:paraId="6D192414" w14:textId="7B833165" w:rsidR="00F923AA" w:rsidRPr="00C16D2A" w:rsidDel="00144CDE" w:rsidRDefault="007A2216" w:rsidP="00F33581">
            <w:pPr>
              <w:pStyle w:val="NormalTableText"/>
              <w:rPr>
                <w:del w:id="12" w:author="Johnny Pang" w:date="2022-04-17T14:23:00Z"/>
                <w:rFonts w:ascii="Calibri" w:hAnsi="Calibri"/>
                <w:sz w:val="22"/>
              </w:rPr>
            </w:pPr>
            <w:del w:id="13" w:author="Johnny Pang" w:date="2022-04-17T14:23:00Z">
              <w:r w:rsidDel="00144CDE">
                <w:rPr>
                  <w:rFonts w:ascii="Calibri" w:hAnsi="Calibri"/>
                  <w:sz w:val="22"/>
                </w:rPr>
                <w:delText>New Spec to replace 02721 Granular Base, 02723 Granular Subbase and based on OPSS 314</w:delText>
              </w:r>
              <w:r w:rsidR="00157F56" w:rsidDel="00144CDE">
                <w:rPr>
                  <w:rFonts w:ascii="Calibri" w:hAnsi="Calibri"/>
                  <w:sz w:val="22"/>
                </w:rPr>
                <w:delText xml:space="preserve"> (AAM)</w:delText>
              </w:r>
            </w:del>
          </w:p>
        </w:tc>
      </w:tr>
      <w:tr w:rsidR="00545E50" w:rsidRPr="00C16D2A" w:rsidDel="00144CDE" w14:paraId="73DABEAF" w14:textId="47CAC92C" w:rsidTr="003B43B9">
        <w:trPr>
          <w:cantSplit/>
          <w:jc w:val="center"/>
          <w:del w:id="14" w:author="Johnny Pang" w:date="2022-04-17T14:23:00Z"/>
        </w:trPr>
        <w:tc>
          <w:tcPr>
            <w:tcW w:w="1004" w:type="dxa"/>
            <w:tcBorders>
              <w:top w:val="single" w:sz="6" w:space="0" w:color="auto"/>
              <w:left w:val="double" w:sz="6" w:space="0" w:color="auto"/>
              <w:bottom w:val="double" w:sz="6" w:space="0" w:color="auto"/>
              <w:right w:val="single" w:sz="6" w:space="0" w:color="auto"/>
            </w:tcBorders>
          </w:tcPr>
          <w:p w14:paraId="161D42C3" w14:textId="06B5E987" w:rsidR="00545E50" w:rsidDel="00144CDE" w:rsidRDefault="00545E50" w:rsidP="00F33581">
            <w:pPr>
              <w:pStyle w:val="NormalTableText"/>
              <w:rPr>
                <w:del w:id="15" w:author="Johnny Pang" w:date="2022-04-17T14:23:00Z"/>
                <w:rFonts w:ascii="Calibri" w:hAnsi="Calibri"/>
                <w:sz w:val="22"/>
              </w:rPr>
            </w:pPr>
          </w:p>
        </w:tc>
        <w:tc>
          <w:tcPr>
            <w:tcW w:w="2477" w:type="dxa"/>
            <w:tcBorders>
              <w:top w:val="single" w:sz="6" w:space="0" w:color="auto"/>
              <w:left w:val="single" w:sz="6" w:space="0" w:color="auto"/>
              <w:bottom w:val="double" w:sz="6" w:space="0" w:color="auto"/>
              <w:right w:val="single" w:sz="6" w:space="0" w:color="auto"/>
            </w:tcBorders>
          </w:tcPr>
          <w:p w14:paraId="7B96E2CA" w14:textId="0BCC8E21" w:rsidR="00545E50" w:rsidDel="00144CDE" w:rsidRDefault="00545E50" w:rsidP="00F33581">
            <w:pPr>
              <w:pStyle w:val="NormalTableText"/>
              <w:rPr>
                <w:del w:id="16" w:author="Johnny Pang" w:date="2022-04-17T14:23:00Z"/>
                <w:rFonts w:ascii="Calibri" w:hAnsi="Calibri"/>
                <w:sz w:val="22"/>
              </w:rPr>
            </w:pPr>
          </w:p>
        </w:tc>
        <w:tc>
          <w:tcPr>
            <w:tcW w:w="5366" w:type="dxa"/>
            <w:tcBorders>
              <w:top w:val="single" w:sz="6" w:space="0" w:color="auto"/>
              <w:left w:val="single" w:sz="6" w:space="0" w:color="auto"/>
              <w:bottom w:val="double" w:sz="6" w:space="0" w:color="auto"/>
              <w:right w:val="double" w:sz="6" w:space="0" w:color="auto"/>
            </w:tcBorders>
          </w:tcPr>
          <w:p w14:paraId="6687692D" w14:textId="4175304D" w:rsidR="00545E50" w:rsidDel="00144CDE" w:rsidRDefault="00545E50" w:rsidP="00F33581">
            <w:pPr>
              <w:pStyle w:val="NormalTableText"/>
              <w:rPr>
                <w:del w:id="17" w:author="Johnny Pang" w:date="2022-04-17T14:23:00Z"/>
                <w:rFonts w:ascii="Calibri" w:hAnsi="Calibri"/>
                <w:sz w:val="22"/>
              </w:rPr>
            </w:pPr>
          </w:p>
        </w:tc>
      </w:tr>
    </w:tbl>
    <w:p w14:paraId="5C532EA5" w14:textId="2F093008" w:rsidR="00F923AA" w:rsidRPr="00F96568" w:rsidDel="00144CDE" w:rsidRDefault="00F96568" w:rsidP="00F96568">
      <w:pPr>
        <w:pStyle w:val="Heading1"/>
        <w:rPr>
          <w:del w:id="18" w:author="Johnny Pang" w:date="2022-04-17T14:23:00Z"/>
        </w:rPr>
        <w:pPrChange w:id="19" w:author="Johnny Pang" w:date="2022-11-30T18:38:00Z">
          <w:pPr/>
        </w:pPrChange>
      </w:pPr>
      <w:ins w:id="20" w:author="Johnny Pang" w:date="2022-11-30T18:38:00Z">
        <w:r>
          <w:t>G</w:t>
        </w:r>
      </w:ins>
    </w:p>
    <w:p w14:paraId="7E3150AC" w14:textId="5F96AEB6" w:rsidR="00F923AA" w:rsidRPr="00F96568" w:rsidDel="00144CDE" w:rsidRDefault="00F923AA" w:rsidP="00F96568">
      <w:pPr>
        <w:pStyle w:val="Heading1"/>
        <w:rPr>
          <w:del w:id="21" w:author="Johnny Pang" w:date="2022-04-17T14:23:00Z"/>
        </w:rPr>
        <w:pPrChange w:id="22" w:author="Johnny Pang" w:date="2022-11-30T18:38:00Z">
          <w:pPr>
            <w:pStyle w:val="BodyText"/>
          </w:pPr>
        </w:pPrChange>
      </w:pPr>
    </w:p>
    <w:p w14:paraId="44F0C36E" w14:textId="0CEC751E" w:rsidR="00F923AA" w:rsidRPr="00F96568" w:rsidDel="00144CDE" w:rsidRDefault="00F923AA" w:rsidP="00F96568">
      <w:pPr>
        <w:pStyle w:val="Heading1"/>
        <w:rPr>
          <w:del w:id="23" w:author="Johnny Pang" w:date="2022-04-17T14:23:00Z"/>
        </w:rPr>
        <w:pPrChange w:id="24" w:author="Johnny Pang" w:date="2022-11-30T18:38:00Z">
          <w:pPr>
            <w:pStyle w:val="BodyText"/>
            <w:pBdr>
              <w:top w:val="single" w:sz="4" w:space="1" w:color="auto"/>
              <w:left w:val="single" w:sz="4" w:space="0" w:color="auto"/>
              <w:bottom w:val="single" w:sz="4" w:space="1" w:color="auto"/>
              <w:right w:val="single" w:sz="4" w:space="4" w:color="auto"/>
            </w:pBdr>
          </w:pPr>
        </w:pPrChange>
      </w:pPr>
      <w:del w:id="25" w:author="Johnny Pang" w:date="2022-04-17T14:23:00Z">
        <w:r w:rsidRPr="00F96568" w:rsidDel="00144CDE">
          <w:delText>NOTE:</w:delText>
        </w:r>
      </w:del>
    </w:p>
    <w:p w14:paraId="638630D8" w14:textId="6A3ED263" w:rsidR="00F923AA" w:rsidRPr="00F96568" w:rsidDel="00144CDE" w:rsidRDefault="00F923AA" w:rsidP="00F96568">
      <w:pPr>
        <w:pStyle w:val="Heading1"/>
        <w:rPr>
          <w:del w:id="26" w:author="Johnny Pang" w:date="2022-04-17T14:23:00Z"/>
        </w:rPr>
        <w:pPrChange w:id="27" w:author="Johnny Pang" w:date="2022-11-30T18:38:00Z">
          <w:pPr>
            <w:pStyle w:val="BodyText"/>
            <w:pBdr>
              <w:top w:val="single" w:sz="4" w:space="1" w:color="auto"/>
              <w:left w:val="single" w:sz="4" w:space="0" w:color="auto"/>
              <w:bottom w:val="single" w:sz="4" w:space="1" w:color="auto"/>
              <w:right w:val="single" w:sz="4" w:space="4" w:color="auto"/>
            </w:pBdr>
          </w:pPr>
        </w:pPrChange>
      </w:pPr>
      <w:del w:id="28" w:author="Johnny Pang" w:date="2022-04-17T14:23:00Z">
        <w:r w:rsidRPr="00F96568" w:rsidDel="00144CDE">
          <w:delText>This is a CONTROLLED Document. Any documents appearing in paper form are not controlled and should be checked against the on-line file version prior to use.</w:delText>
        </w:r>
      </w:del>
    </w:p>
    <w:p w14:paraId="2E0CBF2A" w14:textId="0D0F2373" w:rsidR="00F923AA" w:rsidRPr="00F96568" w:rsidDel="00144CDE" w:rsidRDefault="00F923AA" w:rsidP="00F96568">
      <w:pPr>
        <w:pStyle w:val="Heading1"/>
        <w:rPr>
          <w:del w:id="29" w:author="Johnny Pang" w:date="2022-04-17T14:23:00Z"/>
        </w:rPr>
        <w:pPrChange w:id="30" w:author="Johnny Pang" w:date="2022-11-30T18:38:00Z">
          <w:pPr>
            <w:pStyle w:val="BodyText"/>
            <w:pBdr>
              <w:top w:val="single" w:sz="4" w:space="1" w:color="auto"/>
              <w:left w:val="single" w:sz="4" w:space="0" w:color="auto"/>
              <w:bottom w:val="single" w:sz="4" w:space="1" w:color="auto"/>
              <w:right w:val="single" w:sz="4" w:space="4" w:color="auto"/>
            </w:pBdr>
          </w:pPr>
        </w:pPrChange>
      </w:pPr>
      <w:del w:id="31" w:author="Johnny Pang" w:date="2022-04-17T14:23:00Z">
        <w:r w:rsidRPr="00F96568" w:rsidDel="00144CDE">
          <w:rPr>
            <w:rPrChange w:id="32" w:author="Johnny Pang" w:date="2022-11-30T18:38:00Z">
              <w:rPr>
                <w:b/>
                <w:bCs/>
              </w:rPr>
            </w:rPrChange>
          </w:rPr>
          <w:delText xml:space="preserve">Notice: </w:delText>
        </w:r>
        <w:r w:rsidRPr="00F96568" w:rsidDel="00144CDE">
          <w:delText>This Document hardcopy must be used for reference purpose only.</w:delText>
        </w:r>
      </w:del>
    </w:p>
    <w:p w14:paraId="3A0E68ED" w14:textId="72ADEBD3" w:rsidR="00F923AA" w:rsidRPr="00F96568" w:rsidDel="00144CDE" w:rsidRDefault="00F923AA" w:rsidP="00F96568">
      <w:pPr>
        <w:pStyle w:val="Heading1"/>
        <w:rPr>
          <w:del w:id="33" w:author="Johnny Pang" w:date="2022-04-17T14:23:00Z"/>
          <w:rPrChange w:id="34" w:author="Johnny Pang" w:date="2022-11-30T18:38:00Z">
            <w:rPr>
              <w:del w:id="35" w:author="Johnny Pang" w:date="2022-04-17T14:23:00Z"/>
              <w:b/>
              <w:bCs/>
            </w:rPr>
          </w:rPrChange>
        </w:rPr>
        <w:pPrChange w:id="36" w:author="Johnny Pang" w:date="2022-11-30T18:38:00Z">
          <w:pPr>
            <w:pStyle w:val="BodyText"/>
            <w:pBdr>
              <w:top w:val="single" w:sz="4" w:space="1" w:color="auto"/>
              <w:left w:val="single" w:sz="4" w:space="0" w:color="auto"/>
              <w:bottom w:val="single" w:sz="4" w:space="1" w:color="auto"/>
              <w:right w:val="single" w:sz="4" w:space="4" w:color="auto"/>
            </w:pBdr>
          </w:pPr>
        </w:pPrChange>
      </w:pPr>
      <w:del w:id="37" w:author="Johnny Pang" w:date="2022-04-17T14:23:00Z">
        <w:r w:rsidRPr="00F96568" w:rsidDel="00144CDE">
          <w:rPr>
            <w:rPrChange w:id="38" w:author="Johnny Pang" w:date="2022-11-30T18:38:00Z">
              <w:rPr>
                <w:b/>
              </w:rPr>
            </w:rPrChange>
          </w:rPr>
          <w:delText>The on-line copy is the current version of the document.</w:delText>
        </w:r>
      </w:del>
    </w:p>
    <w:p w14:paraId="55DC2E8D" w14:textId="153CEA27" w:rsidR="00ED7059" w:rsidRPr="00F96568" w:rsidDel="00144CDE" w:rsidRDefault="00ED7059" w:rsidP="00F96568">
      <w:pPr>
        <w:pStyle w:val="Heading1"/>
        <w:rPr>
          <w:del w:id="39" w:author="Johnny Pang" w:date="2022-04-17T14:23:00Z"/>
        </w:rPr>
        <w:pPrChange w:id="40" w:author="Johnny Pang" w:date="2022-11-30T18:38:00Z">
          <w:pPr>
            <w:pStyle w:val="BodyText"/>
          </w:pPr>
        </w:pPrChange>
      </w:pPr>
    </w:p>
    <w:p w14:paraId="7676D476" w14:textId="5C2FF387" w:rsidR="00F6204E" w:rsidRPr="00F96568" w:rsidRDefault="00545E50" w:rsidP="00F96568">
      <w:pPr>
        <w:pStyle w:val="Heading1"/>
      </w:pPr>
      <w:del w:id="41" w:author="Johnny Pang" w:date="2022-11-30T18:37:00Z">
        <w:r w:rsidRPr="00F96568" w:rsidDel="00F96568">
          <w:br w:type="page"/>
        </w:r>
      </w:del>
      <w:del w:id="42" w:author="Johnny Pang" w:date="2022-11-30T18:38:00Z">
        <w:r w:rsidR="00960901" w:rsidRPr="00F96568" w:rsidDel="00F96568">
          <w:lastRenderedPageBreak/>
          <w:delText>G</w:delText>
        </w:r>
      </w:del>
      <w:r w:rsidR="00960901" w:rsidRPr="00F96568">
        <w:t>Eneral</w:t>
      </w:r>
    </w:p>
    <w:p w14:paraId="47C1A462" w14:textId="77777777" w:rsidR="00C80C03" w:rsidRPr="00C16D2A" w:rsidRDefault="00DA097A" w:rsidP="00D141C7">
      <w:pPr>
        <w:pStyle w:val="Heading2"/>
      </w:pPr>
      <w:r w:rsidRPr="00C16D2A">
        <w:t>Related</w:t>
      </w:r>
      <w:r w:rsidR="0071261C" w:rsidRPr="00C16D2A">
        <w:t xml:space="preserve"> </w:t>
      </w:r>
      <w:r w:rsidRPr="00C16D2A">
        <w:t>Sections</w:t>
      </w:r>
    </w:p>
    <w:p w14:paraId="6ACC24A2" w14:textId="23F8AC2C" w:rsidR="00930F3E" w:rsidRPr="00D141C7" w:rsidDel="00585CA2" w:rsidRDefault="00930F3E" w:rsidP="00D141C7">
      <w:pPr>
        <w:pStyle w:val="Heading3"/>
        <w:numPr>
          <w:ilvl w:val="0"/>
          <w:numId w:val="0"/>
        </w:numPr>
        <w:ind w:left="720"/>
        <w:rPr>
          <w:del w:id="43" w:author="Axel Ouillet" w:date="2022-03-22T17:16:00Z"/>
          <w:i/>
          <w:highlight w:val="yellow"/>
        </w:rPr>
      </w:pPr>
      <w:del w:id="44" w:author="Axel Ouillet" w:date="2022-03-22T17:16:00Z">
        <w:r w:rsidRPr="00D141C7" w:rsidDel="00585CA2">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4A63D4F" w14:textId="15F1E9DB" w:rsidR="00930F3E" w:rsidRPr="00D141C7" w:rsidDel="00585CA2" w:rsidRDefault="00930F3E" w:rsidP="00D141C7">
      <w:pPr>
        <w:pStyle w:val="Heading3"/>
        <w:numPr>
          <w:ilvl w:val="0"/>
          <w:numId w:val="0"/>
        </w:numPr>
        <w:ind w:left="720"/>
        <w:rPr>
          <w:del w:id="45" w:author="Axel Ouillet" w:date="2022-03-22T17:16:00Z"/>
          <w:i/>
          <w:highlight w:val="yellow"/>
        </w:rPr>
      </w:pPr>
    </w:p>
    <w:p w14:paraId="688ACD19" w14:textId="7FD01DF9" w:rsidR="00930F3E" w:rsidRPr="00D141C7" w:rsidDel="00585CA2" w:rsidRDefault="00930F3E" w:rsidP="00D141C7">
      <w:pPr>
        <w:pStyle w:val="Heading3"/>
        <w:numPr>
          <w:ilvl w:val="0"/>
          <w:numId w:val="0"/>
        </w:numPr>
        <w:ind w:left="720"/>
        <w:rPr>
          <w:del w:id="46" w:author="Axel Ouillet" w:date="2022-03-22T17:16:00Z"/>
          <w:i/>
          <w:highlight w:val="yellow"/>
        </w:rPr>
      </w:pPr>
      <w:del w:id="47" w:author="Axel Ouillet" w:date="2022-03-22T17:16:00Z">
        <w:r w:rsidRPr="00D141C7" w:rsidDel="00585CA2">
          <w:rPr>
            <w:i/>
            <w:highlight w:val="yellow"/>
          </w:rPr>
          <w:delText>Cross-referencing here may also be used to coordinate assemblies or systems whose components may span multiple Sections and which must meet certain performance requirements as an assembly or system.</w:delText>
        </w:r>
      </w:del>
    </w:p>
    <w:p w14:paraId="2FEB2A46" w14:textId="6E1AC666" w:rsidR="00930F3E" w:rsidRPr="00D141C7" w:rsidDel="00585CA2" w:rsidRDefault="00930F3E" w:rsidP="00D141C7">
      <w:pPr>
        <w:pStyle w:val="Heading3"/>
        <w:numPr>
          <w:ilvl w:val="0"/>
          <w:numId w:val="0"/>
        </w:numPr>
        <w:ind w:left="720"/>
        <w:rPr>
          <w:del w:id="48" w:author="Axel Ouillet" w:date="2022-03-22T17:16:00Z"/>
          <w:i/>
          <w:highlight w:val="yellow"/>
        </w:rPr>
      </w:pPr>
    </w:p>
    <w:p w14:paraId="6BC1925F" w14:textId="55FDB371" w:rsidR="00930F3E" w:rsidRPr="00D141C7" w:rsidDel="00585CA2" w:rsidRDefault="00930F3E" w:rsidP="00D141C7">
      <w:pPr>
        <w:pStyle w:val="Heading3"/>
        <w:numPr>
          <w:ilvl w:val="0"/>
          <w:numId w:val="0"/>
        </w:numPr>
        <w:ind w:left="720"/>
        <w:rPr>
          <w:del w:id="49" w:author="Axel Ouillet" w:date="2022-03-22T17:16:00Z"/>
          <w:i/>
          <w:highlight w:val="yellow"/>
        </w:rPr>
      </w:pPr>
      <w:del w:id="50" w:author="Axel Ouillet" w:date="2022-03-22T17:16:00Z">
        <w:r w:rsidRPr="00D141C7" w:rsidDel="00585CA2">
          <w:rPr>
            <w:i/>
            <w:highlight w:val="yellow"/>
          </w:rPr>
          <w:delText>Contractor is responsible for coordination of the Work.</w:delText>
        </w:r>
        <w:r w:rsidR="003B43B9" w:rsidRPr="00D141C7" w:rsidDel="00585CA2">
          <w:rPr>
            <w:i/>
            <w:highlight w:val="yellow"/>
          </w:rPr>
          <w:delText xml:space="preserve"> Contractor is responsible for being familiar with and incorporating all required elements of cross-referenced Specifications cited.</w:delText>
        </w:r>
      </w:del>
    </w:p>
    <w:p w14:paraId="7C1949A2" w14:textId="00D9D524" w:rsidR="00930F3E" w:rsidRPr="00D141C7" w:rsidDel="00585CA2" w:rsidRDefault="00930F3E" w:rsidP="00D141C7">
      <w:pPr>
        <w:pStyle w:val="Heading3"/>
        <w:numPr>
          <w:ilvl w:val="0"/>
          <w:numId w:val="0"/>
        </w:numPr>
        <w:ind w:left="720"/>
        <w:rPr>
          <w:del w:id="51" w:author="Axel Ouillet" w:date="2022-03-22T17:16:00Z"/>
          <w:i/>
          <w:highlight w:val="yellow"/>
        </w:rPr>
      </w:pPr>
    </w:p>
    <w:p w14:paraId="712AC71B" w14:textId="74A264B5" w:rsidR="00930F3E" w:rsidRPr="00D141C7" w:rsidDel="00585CA2" w:rsidRDefault="00930F3E" w:rsidP="00D141C7">
      <w:pPr>
        <w:pStyle w:val="Heading3"/>
        <w:numPr>
          <w:ilvl w:val="0"/>
          <w:numId w:val="0"/>
        </w:numPr>
        <w:ind w:left="720"/>
        <w:rPr>
          <w:del w:id="52" w:author="Axel Ouillet" w:date="2022-03-22T17:16:00Z"/>
          <w:i/>
          <w:highlight w:val="yellow"/>
        </w:rPr>
      </w:pPr>
      <w:del w:id="53" w:author="Axel Ouillet" w:date="2022-03-22T17:16:00Z">
        <w:r w:rsidRPr="00D141C7" w:rsidDel="00585CA2">
          <w:rPr>
            <w:i/>
            <w:highlight w:val="yellow"/>
          </w:rPr>
          <w:delText>This Section is to be completed/updated during the design development by the Consultant. If it is not applicable to the section for the specific project it may be deleted.]</w:delText>
        </w:r>
      </w:del>
    </w:p>
    <w:p w14:paraId="11254F5F" w14:textId="14FE73E2" w:rsidR="00930F3E" w:rsidRPr="00D141C7" w:rsidDel="00585CA2" w:rsidRDefault="00930F3E" w:rsidP="00D141C7">
      <w:pPr>
        <w:pStyle w:val="Heading3"/>
        <w:numPr>
          <w:ilvl w:val="0"/>
          <w:numId w:val="0"/>
        </w:numPr>
        <w:ind w:left="720"/>
        <w:rPr>
          <w:del w:id="54" w:author="Axel Ouillet" w:date="2022-03-22T17:16:00Z"/>
          <w:i/>
          <w:highlight w:val="yellow"/>
        </w:rPr>
      </w:pPr>
    </w:p>
    <w:p w14:paraId="5F62AD07" w14:textId="71EC6AF6" w:rsidR="00930F3E" w:rsidRPr="00D141C7" w:rsidDel="00585CA2" w:rsidRDefault="00930F3E" w:rsidP="00D141C7">
      <w:pPr>
        <w:pStyle w:val="Heading3"/>
        <w:numPr>
          <w:ilvl w:val="0"/>
          <w:numId w:val="0"/>
        </w:numPr>
        <w:ind w:left="720"/>
        <w:rPr>
          <w:del w:id="55" w:author="Axel Ouillet" w:date="2022-03-22T17:16:00Z"/>
          <w:i/>
          <w:highlight w:val="yellow"/>
        </w:rPr>
      </w:pPr>
      <w:del w:id="56" w:author="Axel Ouillet" w:date="2022-03-22T17:16:00Z">
        <w:r w:rsidRPr="00D141C7" w:rsidDel="00585CA2">
          <w:rPr>
            <w:i/>
            <w:highlight w:val="yellow"/>
          </w:rPr>
          <w:delText>[List Sections specifying installation of products supplied but not installed under this Section and indicate specific items.]</w:delText>
        </w:r>
      </w:del>
    </w:p>
    <w:p w14:paraId="6794C440" w14:textId="762FE2D6" w:rsidR="00930F3E" w:rsidRPr="00D141C7" w:rsidDel="00585CA2" w:rsidRDefault="00930F3E" w:rsidP="00D141C7">
      <w:pPr>
        <w:pStyle w:val="Heading3"/>
        <w:numPr>
          <w:ilvl w:val="0"/>
          <w:numId w:val="0"/>
        </w:numPr>
        <w:ind w:left="720"/>
        <w:rPr>
          <w:del w:id="57" w:author="Axel Ouillet" w:date="2022-03-22T17:16:00Z"/>
          <w:i/>
          <w:highlight w:val="yellow"/>
        </w:rPr>
      </w:pPr>
      <w:del w:id="58" w:author="Axel Ouillet" w:date="2022-03-22T17:16:00Z">
        <w:r w:rsidRPr="00D141C7" w:rsidDel="00585CA2">
          <w:rPr>
            <w:i/>
            <w:highlight w:val="yellow"/>
          </w:rPr>
          <w:delText>Section [______ – ____________]:  Execution requirements for ...[item]...  specified under this Section.</w:delText>
        </w:r>
      </w:del>
    </w:p>
    <w:p w14:paraId="5139BBDE" w14:textId="261E1EFC" w:rsidR="00930F3E" w:rsidRPr="00D141C7" w:rsidDel="00585CA2" w:rsidRDefault="00930F3E" w:rsidP="00D141C7">
      <w:pPr>
        <w:pStyle w:val="Heading3"/>
        <w:numPr>
          <w:ilvl w:val="0"/>
          <w:numId w:val="0"/>
        </w:numPr>
        <w:ind w:left="720"/>
        <w:rPr>
          <w:del w:id="59" w:author="Axel Ouillet" w:date="2022-03-22T17:16:00Z"/>
          <w:i/>
          <w:highlight w:val="yellow"/>
        </w:rPr>
      </w:pPr>
    </w:p>
    <w:p w14:paraId="2EE90DB7" w14:textId="07F4E88B" w:rsidR="00930F3E" w:rsidRPr="00D141C7" w:rsidDel="00585CA2" w:rsidRDefault="00930F3E" w:rsidP="00D141C7">
      <w:pPr>
        <w:pStyle w:val="Heading3"/>
        <w:numPr>
          <w:ilvl w:val="0"/>
          <w:numId w:val="0"/>
        </w:numPr>
        <w:ind w:left="720"/>
        <w:rPr>
          <w:del w:id="60" w:author="Axel Ouillet" w:date="2022-03-22T17:16:00Z"/>
          <w:i/>
          <w:highlight w:val="yellow"/>
        </w:rPr>
      </w:pPr>
      <w:del w:id="61" w:author="Axel Ouillet" w:date="2022-03-22T17:16:00Z">
        <w:r w:rsidRPr="00D141C7" w:rsidDel="00585CA2">
          <w:rPr>
            <w:i/>
            <w:highlight w:val="yellow"/>
          </w:rPr>
          <w:delText>[List Sections specifying products installed but not supplied under this Section and indicate specific items.]</w:delText>
        </w:r>
      </w:del>
    </w:p>
    <w:p w14:paraId="3DBFE5B2" w14:textId="1CBFA7C0" w:rsidR="00930F3E" w:rsidRPr="00D141C7" w:rsidDel="00585CA2" w:rsidRDefault="00930F3E" w:rsidP="00D141C7">
      <w:pPr>
        <w:pStyle w:val="Heading3"/>
        <w:numPr>
          <w:ilvl w:val="0"/>
          <w:numId w:val="0"/>
        </w:numPr>
        <w:ind w:left="720"/>
        <w:rPr>
          <w:del w:id="62" w:author="Axel Ouillet" w:date="2022-03-22T17:16:00Z"/>
          <w:i/>
          <w:highlight w:val="yellow"/>
        </w:rPr>
      </w:pPr>
      <w:del w:id="63" w:author="Axel Ouillet" w:date="2022-03-22T17:16:00Z">
        <w:r w:rsidRPr="00D141C7" w:rsidDel="00585CA2">
          <w:rPr>
            <w:i/>
            <w:highlight w:val="yellow"/>
          </w:rPr>
          <w:delText>Section [______ – ____________]:  Product requirements for ...[item]...  for installation under this Section.</w:delText>
        </w:r>
      </w:del>
    </w:p>
    <w:p w14:paraId="05DBAAB2" w14:textId="7F933E5F" w:rsidR="00930F3E" w:rsidRPr="00D141C7" w:rsidDel="00585CA2" w:rsidRDefault="00930F3E" w:rsidP="00D141C7">
      <w:pPr>
        <w:pStyle w:val="Heading3"/>
        <w:numPr>
          <w:ilvl w:val="0"/>
          <w:numId w:val="0"/>
        </w:numPr>
        <w:ind w:left="720"/>
        <w:rPr>
          <w:del w:id="64" w:author="Axel Ouillet" w:date="2022-03-22T17:16:00Z"/>
          <w:i/>
          <w:highlight w:val="yellow"/>
        </w:rPr>
      </w:pPr>
    </w:p>
    <w:p w14:paraId="573017A6" w14:textId="215F2C55" w:rsidR="00930F3E" w:rsidRPr="00D141C7" w:rsidDel="00585CA2" w:rsidRDefault="00930F3E" w:rsidP="00D141C7">
      <w:pPr>
        <w:pStyle w:val="Heading3"/>
        <w:numPr>
          <w:ilvl w:val="0"/>
          <w:numId w:val="0"/>
        </w:numPr>
        <w:ind w:left="720"/>
        <w:rPr>
          <w:del w:id="65" w:author="Axel Ouillet" w:date="2022-03-22T17:16:00Z"/>
          <w:i/>
        </w:rPr>
      </w:pPr>
      <w:del w:id="66" w:author="Axel Ouillet" w:date="2022-03-22T17:16:00Z">
        <w:r w:rsidRPr="00D141C7" w:rsidDel="00585CA2">
          <w:rPr>
            <w:i/>
            <w:highlight w:val="yellow"/>
          </w:rPr>
          <w:delText>[List Sections specifying related requirements.]</w:delText>
        </w:r>
      </w:del>
    </w:p>
    <w:p w14:paraId="6B0822DA" w14:textId="06D43DB9" w:rsidR="00930F3E" w:rsidDel="00585CA2" w:rsidRDefault="00930F3E" w:rsidP="00D141C7">
      <w:pPr>
        <w:pStyle w:val="Heading3"/>
        <w:rPr>
          <w:del w:id="67" w:author="Axel Ouillet" w:date="2022-03-22T17:16:00Z"/>
        </w:rPr>
      </w:pPr>
      <w:del w:id="68" w:author="Axel Ouillet" w:date="2022-03-22T17:16:00Z">
        <w:r w:rsidRPr="00545E50" w:rsidDel="00585CA2">
          <w:delText>Section [______ – ____________]:  [Optional short phrase indicating relationship].</w:delText>
        </w:r>
      </w:del>
    </w:p>
    <w:p w14:paraId="2C8488E3" w14:textId="5A8C31C6" w:rsidR="00C90931" w:rsidRDefault="00C90931" w:rsidP="00D141C7">
      <w:pPr>
        <w:pStyle w:val="Heading4"/>
      </w:pPr>
      <w:r>
        <w:t xml:space="preserve">Section 02701 </w:t>
      </w:r>
      <w:r w:rsidRPr="00545E50">
        <w:t>–</w:t>
      </w:r>
      <w:r>
        <w:t xml:space="preserve"> Aggregates General</w:t>
      </w:r>
    </w:p>
    <w:p w14:paraId="1D5F54B0" w14:textId="7545011F" w:rsidR="00C90931" w:rsidRPr="00D141C7" w:rsidRDefault="00C90931" w:rsidP="00D141C7">
      <w:pPr>
        <w:pStyle w:val="Heading2"/>
      </w:pPr>
      <w:r w:rsidRPr="00D141C7">
        <w:t>References</w:t>
      </w:r>
    </w:p>
    <w:p w14:paraId="73608817" w14:textId="77777777" w:rsidR="00C90931" w:rsidRPr="0016511E" w:rsidRDefault="00C90931" w:rsidP="00C90931">
      <w:pPr>
        <w:pStyle w:val="Heading3"/>
        <w:tabs>
          <w:tab w:val="clear" w:pos="1440"/>
          <w:tab w:val="num" w:pos="1350"/>
        </w:tabs>
        <w:ind w:left="1350"/>
        <w:rPr>
          <w:rFonts w:asciiTheme="minorHAnsi" w:hAnsiTheme="minorHAnsi"/>
        </w:rPr>
      </w:pPr>
      <w:r w:rsidRPr="0016511E">
        <w:rPr>
          <w:rFonts w:asciiTheme="minorHAnsi" w:hAnsiTheme="minorHAnsi"/>
        </w:rPr>
        <w:t>Ontario Provincial Standards for Roads and Public Works</w:t>
      </w:r>
    </w:p>
    <w:p w14:paraId="5951E100" w14:textId="77777777" w:rsidR="00C90931" w:rsidRDefault="00C90931" w:rsidP="00C90931">
      <w:pPr>
        <w:pStyle w:val="Heading4"/>
        <w:rPr>
          <w:rFonts w:asciiTheme="minorHAnsi" w:hAnsiTheme="minorHAnsi"/>
        </w:rPr>
      </w:pPr>
      <w:r w:rsidRPr="0016511E">
        <w:rPr>
          <w:rFonts w:asciiTheme="minorHAnsi" w:hAnsiTheme="minorHAnsi"/>
        </w:rPr>
        <w:t xml:space="preserve">OPSS 314 </w:t>
      </w:r>
      <w:r>
        <w:rPr>
          <w:rFonts w:asciiTheme="minorHAnsi" w:hAnsiTheme="minorHAnsi"/>
        </w:rPr>
        <w:t xml:space="preserve">Untreated Granular Subbase, Base, Surface, Shoulder And Stockpiling </w:t>
      </w:r>
      <w:r w:rsidRPr="0016511E">
        <w:rPr>
          <w:rFonts w:asciiTheme="minorHAnsi" w:hAnsiTheme="minorHAnsi"/>
        </w:rPr>
        <w:t>(Nov 2013)</w:t>
      </w:r>
    </w:p>
    <w:p w14:paraId="71819251" w14:textId="2AD44C23" w:rsidR="005352BD" w:rsidRPr="009209E2" w:rsidRDefault="00C90931" w:rsidP="00BD7A66">
      <w:pPr>
        <w:pStyle w:val="Heading4"/>
        <w:rPr>
          <w:ins w:id="69" w:author="Radulovic, Nicole" w:date="2022-11-01T16:08:00Z"/>
          <w:rPrChange w:id="70" w:author="Radulovic, Nicole" w:date="2022-11-01T16:08:00Z">
            <w:rPr>
              <w:ins w:id="71" w:author="Radulovic, Nicole" w:date="2022-11-01T16:08:00Z"/>
              <w:rFonts w:asciiTheme="minorHAnsi" w:hAnsiTheme="minorHAnsi"/>
            </w:rPr>
          </w:rPrChange>
        </w:rPr>
      </w:pPr>
      <w:r w:rsidRPr="005352BD">
        <w:rPr>
          <w:rFonts w:asciiTheme="minorHAnsi" w:hAnsiTheme="minorHAnsi"/>
        </w:rPr>
        <w:t xml:space="preserve">OPSS.MUNI 1010 Aggregates- Base, Subbase, Select Subgrade and Backfill Material (April </w:t>
      </w:r>
      <w:commentRangeStart w:id="72"/>
      <w:r w:rsidRPr="005352BD">
        <w:rPr>
          <w:rFonts w:asciiTheme="minorHAnsi" w:hAnsiTheme="minorHAnsi"/>
        </w:rPr>
        <w:t>2013</w:t>
      </w:r>
      <w:commentRangeEnd w:id="72"/>
      <w:r w:rsidR="009209E2">
        <w:rPr>
          <w:rStyle w:val="CommentReference"/>
        </w:rPr>
        <w:commentReference w:id="72"/>
      </w:r>
      <w:r w:rsidRPr="005352BD">
        <w:rPr>
          <w:rFonts w:asciiTheme="minorHAnsi" w:hAnsiTheme="minorHAnsi"/>
        </w:rPr>
        <w:t>)</w:t>
      </w:r>
    </w:p>
    <w:p w14:paraId="071DED0F" w14:textId="77777777" w:rsidR="009209E2" w:rsidRDefault="009209E2" w:rsidP="009209E2">
      <w:pPr>
        <w:pStyle w:val="Heading2"/>
        <w:rPr>
          <w:ins w:id="73" w:author="Radulovic, Nicole" w:date="2022-11-01T16:09:00Z"/>
        </w:rPr>
      </w:pPr>
      <w:ins w:id="74" w:author="Radulovic, Nicole" w:date="2022-11-01T16:09:00Z">
        <w:r>
          <w:t>Measurement and Payment</w:t>
        </w:r>
      </w:ins>
    </w:p>
    <w:p w14:paraId="2D79B72E" w14:textId="5C9D689E" w:rsidR="009209E2" w:rsidRPr="009209E2" w:rsidRDefault="009209E2">
      <w:pPr>
        <w:pStyle w:val="Heading3"/>
        <w:tabs>
          <w:tab w:val="num" w:pos="1350"/>
        </w:tabs>
        <w:ind w:left="1350"/>
        <w:rPr>
          <w:rFonts w:asciiTheme="minorHAnsi" w:hAnsiTheme="minorHAnsi"/>
          <w:rPrChange w:id="75" w:author="Radulovic, Nicole" w:date="2022-11-01T16:09:00Z">
            <w:rPr/>
          </w:rPrChange>
        </w:rPr>
        <w:pPrChange w:id="76" w:author="Radulovic, Nicole" w:date="2022-11-01T16:09:00Z">
          <w:pPr>
            <w:pStyle w:val="Heading4"/>
          </w:pPr>
        </w:pPrChange>
      </w:pPr>
      <w:ins w:id="77" w:author="Radulovic, Nicole" w:date="2022-11-01T16:09:00Z">
        <w:r>
          <w:rPr>
            <w:rFonts w:asciiTheme="minorHAnsi" w:hAnsiTheme="minorHAnsi"/>
          </w:rPr>
          <w:t>All costs associated with the work of this Section shall be included in the price for I</w:t>
        </w:r>
        <w:commentRangeStart w:id="78"/>
        <w:r>
          <w:rPr>
            <w:rFonts w:asciiTheme="minorHAnsi" w:hAnsiTheme="minorHAnsi"/>
          </w:rPr>
          <w:t xml:space="preserve">tem No. A2.XX </w:t>
        </w:r>
        <w:commentRangeEnd w:id="78"/>
        <w:r>
          <w:rPr>
            <w:rStyle w:val="CommentReference"/>
          </w:rPr>
          <w:commentReference w:id="78"/>
        </w:r>
        <w:r>
          <w:rPr>
            <w:rFonts w:asciiTheme="minorHAnsi" w:hAnsiTheme="minorHAnsi"/>
          </w:rPr>
          <w:t>in the Bid Form.</w:t>
        </w:r>
      </w:ins>
    </w:p>
    <w:p w14:paraId="6F5378F8" w14:textId="281F970E" w:rsidR="00295307" w:rsidRPr="005352BD" w:rsidRDefault="00295307" w:rsidP="005352BD">
      <w:pPr>
        <w:pStyle w:val="Heading1"/>
      </w:pPr>
      <w:r w:rsidRPr="005352BD">
        <w:t>PRODUCTS</w:t>
      </w:r>
    </w:p>
    <w:p w14:paraId="7054B94D" w14:textId="7A4B623A" w:rsidR="00295307" w:rsidRPr="00D141C7" w:rsidRDefault="00295307" w:rsidP="00D141C7">
      <w:pPr>
        <w:pStyle w:val="Heading2"/>
      </w:pPr>
      <w:r w:rsidRPr="00D141C7">
        <w:t>Materials</w:t>
      </w:r>
    </w:p>
    <w:p w14:paraId="7AB40E76" w14:textId="12C30164" w:rsidR="00295307" w:rsidRPr="005352BD" w:rsidRDefault="00295307" w:rsidP="00BD7A66">
      <w:pPr>
        <w:pStyle w:val="Heading3"/>
      </w:pPr>
      <w:r w:rsidRPr="005352BD">
        <w:t xml:space="preserve">Granular base: material </w:t>
      </w:r>
      <w:r w:rsidR="00D758C0" w:rsidRPr="005352BD">
        <w:t xml:space="preserve">in accordance with </w:t>
      </w:r>
      <w:r w:rsidRPr="005352BD">
        <w:t xml:space="preserve">Section 02701 </w:t>
      </w:r>
      <w:r w:rsidR="00D758C0" w:rsidRPr="005352BD">
        <w:t>-</w:t>
      </w:r>
      <w:r w:rsidRPr="005352BD">
        <w:t xml:space="preserve"> Aggregates</w:t>
      </w:r>
      <w:r w:rsidR="00D758C0" w:rsidRPr="005352BD">
        <w:t xml:space="preserve"> -</w:t>
      </w:r>
      <w:r w:rsidRPr="005352BD">
        <w:t xml:space="preserve"> General</w:t>
      </w:r>
    </w:p>
    <w:p w14:paraId="689BCD9C" w14:textId="7F4F45E2" w:rsidR="00295307" w:rsidRPr="00C16D2A" w:rsidRDefault="00D141C7" w:rsidP="005352BD">
      <w:pPr>
        <w:pStyle w:val="Heading1"/>
      </w:pPr>
      <w:del w:id="79" w:author="Johnny Pang" w:date="2022-11-30T18:38:00Z">
        <w:r w:rsidDel="00F96568">
          <w:br w:type="page"/>
        </w:r>
      </w:del>
      <w:r w:rsidR="00295307" w:rsidRPr="00C16D2A">
        <w:lastRenderedPageBreak/>
        <w:t>EXECUTION</w:t>
      </w:r>
    </w:p>
    <w:p w14:paraId="1BE458D5" w14:textId="77777777" w:rsidR="00916BF5" w:rsidRDefault="00916BF5" w:rsidP="000B7F0B">
      <w:pPr>
        <w:pStyle w:val="Heading2"/>
        <w:rPr>
          <w:rFonts w:asciiTheme="minorHAnsi" w:hAnsiTheme="minorHAnsi"/>
          <w:u w:val="none"/>
        </w:rPr>
      </w:pPr>
      <w:r>
        <w:rPr>
          <w:rFonts w:asciiTheme="minorHAnsi" w:hAnsiTheme="minorHAnsi"/>
          <w:u w:val="none"/>
        </w:rPr>
        <w:t>OPSS Amendments</w:t>
      </w:r>
    </w:p>
    <w:p w14:paraId="32E70F50" w14:textId="22309429" w:rsidR="000B7F0B" w:rsidRPr="006027F4" w:rsidRDefault="000B7F0B" w:rsidP="00916BF5">
      <w:pPr>
        <w:pStyle w:val="Heading3"/>
      </w:pPr>
      <w:r w:rsidRPr="006027F4">
        <w:t>OPSS 314 shall be followed with the following amendments:</w:t>
      </w:r>
    </w:p>
    <w:p w14:paraId="65433C41" w14:textId="77777777" w:rsidR="000B7F0B" w:rsidRPr="00FD5E2F" w:rsidRDefault="000B7F0B" w:rsidP="00916BF5">
      <w:pPr>
        <w:pStyle w:val="Heading3"/>
        <w:numPr>
          <w:ilvl w:val="0"/>
          <w:numId w:val="0"/>
        </w:numPr>
        <w:ind w:left="720"/>
        <w:rPr>
          <w:rFonts w:asciiTheme="minorHAnsi" w:hAnsiTheme="minorHAnsi"/>
          <w:b/>
          <w:lang w:eastAsia="en-CA"/>
        </w:rPr>
      </w:pPr>
      <w:r w:rsidRPr="00FD5E2F">
        <w:rPr>
          <w:rFonts w:asciiTheme="minorHAnsi" w:hAnsiTheme="minorHAnsi"/>
          <w:b/>
          <w:lang w:eastAsia="en-CA"/>
        </w:rPr>
        <w:t>314.07</w:t>
      </w:r>
      <w:r w:rsidRPr="00FD5E2F">
        <w:rPr>
          <w:rFonts w:asciiTheme="minorHAnsi" w:hAnsiTheme="minorHAnsi"/>
          <w:b/>
          <w:lang w:eastAsia="en-CA"/>
        </w:rPr>
        <w:tab/>
        <w:t>CONSTRUCTION</w:t>
      </w:r>
    </w:p>
    <w:p w14:paraId="5F6B7027" w14:textId="77777777" w:rsidR="000B7F0B" w:rsidRPr="0016511E" w:rsidRDefault="000B7F0B" w:rsidP="000B7F0B">
      <w:pPr>
        <w:pStyle w:val="Heading4"/>
        <w:tabs>
          <w:tab w:val="clear" w:pos="2160"/>
          <w:tab w:val="num" w:pos="1530"/>
        </w:tabs>
        <w:ind w:left="1530"/>
        <w:rPr>
          <w:rFonts w:asciiTheme="minorHAnsi" w:hAnsiTheme="minorHAnsi"/>
          <w:lang w:eastAsia="en-CA"/>
        </w:rPr>
      </w:pPr>
      <w:r w:rsidRPr="0016511E">
        <w:rPr>
          <w:rFonts w:asciiTheme="minorHAnsi" w:hAnsiTheme="minorHAnsi"/>
          <w:b/>
          <w:lang w:eastAsia="en-CA"/>
        </w:rPr>
        <w:t>314.07.01 Granular Subbase, Base, and Surface</w:t>
      </w:r>
      <w:r w:rsidRPr="0016511E">
        <w:rPr>
          <w:rFonts w:asciiTheme="minorHAnsi" w:hAnsiTheme="minorHAnsi"/>
          <w:lang w:eastAsia="en-CA"/>
        </w:rPr>
        <w:t xml:space="preserve"> is amended by the addition of the following to the first paragraph:</w:t>
      </w:r>
    </w:p>
    <w:p w14:paraId="37BA64EE" w14:textId="73F6B5F0" w:rsidR="000B7F0B" w:rsidRDefault="000B7F0B" w:rsidP="000B7F0B">
      <w:pPr>
        <w:pStyle w:val="Heading5"/>
      </w:pPr>
    </w:p>
    <w:p w14:paraId="04BED35C" w14:textId="264D3494" w:rsidR="000B7F0B" w:rsidRDefault="000B7F0B" w:rsidP="003A4873">
      <w:pPr>
        <w:pStyle w:val="Heading5"/>
      </w:pPr>
      <w:r w:rsidRPr="0016511E">
        <w:t>The Contractor shall not use heavy vehicles such as tractor trailers to haul gravel if the subgrade becomes deformed. The subgrade or granular surface shall be shaped and proof rolled to ensure even and smooth surface free of dips and humps before placement of subsequent layer of material.</w:t>
      </w:r>
    </w:p>
    <w:p w14:paraId="27BF1C2F" w14:textId="77777777" w:rsidR="000B7F0B" w:rsidRPr="0016511E" w:rsidRDefault="000B7F0B">
      <w:pPr>
        <w:pStyle w:val="Heading5"/>
      </w:pPr>
    </w:p>
    <w:p w14:paraId="69A8ED8B" w14:textId="77777777" w:rsidR="000B7F0B" w:rsidRPr="0016511E" w:rsidRDefault="000B7F0B" w:rsidP="000B7F0B">
      <w:pPr>
        <w:pStyle w:val="Heading4"/>
        <w:tabs>
          <w:tab w:val="clear" w:pos="2160"/>
          <w:tab w:val="num" w:pos="1530"/>
        </w:tabs>
        <w:ind w:left="1530"/>
        <w:rPr>
          <w:rFonts w:asciiTheme="minorHAnsi" w:hAnsiTheme="minorHAnsi"/>
        </w:rPr>
      </w:pPr>
      <w:r w:rsidRPr="0016511E">
        <w:rPr>
          <w:rFonts w:asciiTheme="minorHAnsi" w:hAnsiTheme="minorHAnsi"/>
          <w:b/>
        </w:rPr>
        <w:t>314.07.03 Edge Ramping of Bituminous Pavement</w:t>
      </w:r>
      <w:r w:rsidRPr="0016511E">
        <w:rPr>
          <w:rFonts w:asciiTheme="minorHAnsi" w:hAnsiTheme="minorHAnsi"/>
        </w:rPr>
        <w:t xml:space="preserve"> is amended by the addition of the following:</w:t>
      </w:r>
    </w:p>
    <w:p w14:paraId="10ADEFBA" w14:textId="77777777" w:rsidR="000B7F0B" w:rsidRDefault="000B7F0B" w:rsidP="000B7F0B">
      <w:pPr>
        <w:pStyle w:val="Heading5"/>
      </w:pPr>
    </w:p>
    <w:p w14:paraId="7BD25A34" w14:textId="77777777" w:rsidR="000B7F0B" w:rsidRDefault="000B7F0B">
      <w:pPr>
        <w:pStyle w:val="Heading5"/>
      </w:pPr>
      <w:r w:rsidRPr="0016511E">
        <w:t xml:space="preserve">Where traffic must be maintained, the Contractor shall supply and maintain delineators along the shoulder at intervals of not more than 60 </w:t>
      </w:r>
      <w:proofErr w:type="spellStart"/>
      <w:r w:rsidRPr="0016511E">
        <w:t>metres</w:t>
      </w:r>
      <w:proofErr w:type="spellEnd"/>
      <w:r w:rsidRPr="0016511E">
        <w:t xml:space="preserve"> until the shoulders have been constructed.  Delineators shall be weighted in order to prevent overturning.</w:t>
      </w:r>
    </w:p>
    <w:p w14:paraId="54FA6825" w14:textId="77777777" w:rsidR="000B7F0B" w:rsidRPr="0016511E" w:rsidRDefault="000B7F0B">
      <w:pPr>
        <w:pStyle w:val="Heading5"/>
      </w:pPr>
    </w:p>
    <w:p w14:paraId="4FDB8077" w14:textId="77777777" w:rsidR="000B7F0B" w:rsidRPr="0016511E" w:rsidRDefault="000B7F0B" w:rsidP="000B7F0B">
      <w:pPr>
        <w:pStyle w:val="Heading4"/>
        <w:tabs>
          <w:tab w:val="clear" w:pos="2160"/>
          <w:tab w:val="num" w:pos="1530"/>
        </w:tabs>
        <w:ind w:left="1530"/>
        <w:rPr>
          <w:rFonts w:asciiTheme="minorHAnsi" w:hAnsiTheme="minorHAnsi"/>
        </w:rPr>
      </w:pPr>
      <w:r w:rsidRPr="0016511E">
        <w:rPr>
          <w:rFonts w:asciiTheme="minorHAnsi" w:hAnsiTheme="minorHAnsi"/>
          <w:b/>
        </w:rPr>
        <w:t>314.07.04 Shoulders</w:t>
      </w:r>
      <w:r w:rsidRPr="0016511E">
        <w:rPr>
          <w:rFonts w:asciiTheme="minorHAnsi" w:hAnsiTheme="minorHAnsi"/>
        </w:rPr>
        <w:t xml:space="preserve"> is amended by the addition of the following:</w:t>
      </w:r>
    </w:p>
    <w:p w14:paraId="32DC2D92" w14:textId="77777777" w:rsidR="000B7F0B" w:rsidRDefault="000B7F0B" w:rsidP="000B7F0B">
      <w:pPr>
        <w:pStyle w:val="Heading5"/>
      </w:pPr>
    </w:p>
    <w:p w14:paraId="43CD19CC" w14:textId="77777777" w:rsidR="000B7F0B" w:rsidRDefault="000B7F0B">
      <w:pPr>
        <w:pStyle w:val="Heading5"/>
      </w:pPr>
      <w:r w:rsidRPr="0016511E">
        <w:t>Normal cross fall for the new shoulder is 6% except that on the high side of super-elevated sections it shall be 2%.  Width of placement shall be 2.0m with a 0.5m rounding unless otherwise specified in the Contract Documents.</w:t>
      </w:r>
    </w:p>
    <w:p w14:paraId="2E638632" w14:textId="77777777" w:rsidR="000B7F0B" w:rsidRPr="0016511E" w:rsidRDefault="000B7F0B">
      <w:pPr>
        <w:pStyle w:val="Heading5"/>
      </w:pPr>
    </w:p>
    <w:p w14:paraId="3B1FF2E6" w14:textId="77777777" w:rsidR="000B7F0B" w:rsidRPr="0016511E" w:rsidRDefault="000B7F0B" w:rsidP="000B7F0B">
      <w:pPr>
        <w:pStyle w:val="Heading4"/>
        <w:tabs>
          <w:tab w:val="clear" w:pos="2160"/>
          <w:tab w:val="num" w:pos="1530"/>
        </w:tabs>
        <w:ind w:left="1530"/>
        <w:rPr>
          <w:rFonts w:asciiTheme="minorHAnsi" w:hAnsiTheme="minorHAnsi"/>
        </w:rPr>
      </w:pPr>
      <w:r w:rsidRPr="0016511E">
        <w:rPr>
          <w:rFonts w:asciiTheme="minorHAnsi" w:hAnsiTheme="minorHAnsi"/>
          <w:b/>
        </w:rPr>
        <w:t xml:space="preserve">314.07.06 Tolerances </w:t>
      </w:r>
      <w:r w:rsidRPr="0016511E">
        <w:rPr>
          <w:rFonts w:asciiTheme="minorHAnsi" w:hAnsiTheme="minorHAnsi"/>
        </w:rPr>
        <w:t>is amended by the addition of the following:</w:t>
      </w:r>
    </w:p>
    <w:p w14:paraId="53B62703" w14:textId="77777777" w:rsidR="000B7F0B" w:rsidRDefault="000B7F0B" w:rsidP="000B7F0B">
      <w:pPr>
        <w:pStyle w:val="Heading5"/>
      </w:pPr>
    </w:p>
    <w:p w14:paraId="0E03868B" w14:textId="77777777" w:rsidR="000B7F0B" w:rsidRDefault="000B7F0B">
      <w:pPr>
        <w:pStyle w:val="Heading5"/>
      </w:pPr>
      <w:r w:rsidRPr="0016511E">
        <w:t>The tolerances specified in this section are working tolerances only and it is expected that the Contractor will use them as such and not keep the grade consistently high or low to replace other material.</w:t>
      </w:r>
    </w:p>
    <w:p w14:paraId="384D3DEA" w14:textId="77777777" w:rsidR="000B7F0B" w:rsidRPr="0016511E" w:rsidRDefault="000B7F0B">
      <w:pPr>
        <w:pStyle w:val="Heading5"/>
      </w:pPr>
    </w:p>
    <w:p w14:paraId="064D156D" w14:textId="77777777" w:rsidR="000B7F0B" w:rsidRPr="00FD5E2F" w:rsidRDefault="000B7F0B" w:rsidP="000B7F0B">
      <w:pPr>
        <w:pStyle w:val="Heading3"/>
        <w:tabs>
          <w:tab w:val="clear" w:pos="1440"/>
          <w:tab w:val="num" w:pos="720"/>
        </w:tabs>
        <w:ind w:left="720"/>
        <w:rPr>
          <w:rFonts w:asciiTheme="minorHAnsi" w:hAnsiTheme="minorHAnsi"/>
          <w:b/>
        </w:rPr>
      </w:pPr>
      <w:r w:rsidRPr="00FD5E2F">
        <w:rPr>
          <w:rFonts w:asciiTheme="minorHAnsi" w:hAnsiTheme="minorHAnsi"/>
          <w:b/>
        </w:rPr>
        <w:t>314.08</w:t>
      </w:r>
      <w:r w:rsidRPr="00FD5E2F">
        <w:rPr>
          <w:rFonts w:asciiTheme="minorHAnsi" w:hAnsiTheme="minorHAnsi"/>
          <w:b/>
        </w:rPr>
        <w:tab/>
        <w:t>QUALITY ASSURANCE</w:t>
      </w:r>
    </w:p>
    <w:p w14:paraId="563B9AC9" w14:textId="77777777" w:rsidR="000B7F0B" w:rsidRPr="0016511E" w:rsidRDefault="000B7F0B" w:rsidP="000B7F0B">
      <w:pPr>
        <w:pStyle w:val="Heading4"/>
        <w:tabs>
          <w:tab w:val="clear" w:pos="2160"/>
          <w:tab w:val="num" w:pos="1530"/>
        </w:tabs>
        <w:ind w:left="1530"/>
        <w:rPr>
          <w:rFonts w:asciiTheme="minorHAnsi" w:hAnsiTheme="minorHAnsi"/>
        </w:rPr>
      </w:pPr>
      <w:r w:rsidRPr="0016511E">
        <w:rPr>
          <w:rFonts w:asciiTheme="minorHAnsi" w:hAnsiTheme="minorHAnsi"/>
          <w:b/>
        </w:rPr>
        <w:t xml:space="preserve">314.08.01 General </w:t>
      </w:r>
      <w:r w:rsidRPr="0016511E">
        <w:rPr>
          <w:rFonts w:asciiTheme="minorHAnsi" w:hAnsiTheme="minorHAnsi"/>
        </w:rPr>
        <w:t>is amended by the addition of the following:</w:t>
      </w:r>
    </w:p>
    <w:p w14:paraId="47AE06F5" w14:textId="77777777" w:rsidR="000B7F0B" w:rsidRDefault="000B7F0B" w:rsidP="000B7F0B">
      <w:pPr>
        <w:pStyle w:val="Heading5"/>
      </w:pPr>
    </w:p>
    <w:p w14:paraId="7A4DBB18" w14:textId="77777777" w:rsidR="000B7F0B" w:rsidRPr="000B7F0B" w:rsidRDefault="000B7F0B" w:rsidP="000B7F0B">
      <w:pPr>
        <w:pStyle w:val="Heading5"/>
      </w:pPr>
      <w:r w:rsidRPr="000B7F0B">
        <w:t>The Contractor shall supply a person to assist the Consultant’s inspector in checking the grade when requested by the Consultant.</w:t>
      </w:r>
    </w:p>
    <w:p w14:paraId="2BC52A57" w14:textId="77777777" w:rsidR="000B7F0B" w:rsidRPr="003A4873" w:rsidRDefault="000B7F0B" w:rsidP="003A4873">
      <w:pPr>
        <w:pStyle w:val="Heading5"/>
      </w:pPr>
      <w:r w:rsidRPr="003A4873">
        <w:t>Place the granular base after the sub-base surface is inspected and approved by the Consultant.</w:t>
      </w:r>
    </w:p>
    <w:p w14:paraId="130F7C9C" w14:textId="77777777" w:rsidR="000B7F0B" w:rsidRPr="0016511E" w:rsidRDefault="000B7F0B">
      <w:pPr>
        <w:pStyle w:val="Heading5"/>
      </w:pPr>
    </w:p>
    <w:p w14:paraId="542C2DEF" w14:textId="77777777" w:rsidR="000B7F0B" w:rsidRPr="00D22294" w:rsidRDefault="000B7F0B" w:rsidP="000B7F0B">
      <w:pPr>
        <w:pStyle w:val="Heading3"/>
        <w:tabs>
          <w:tab w:val="clear" w:pos="1440"/>
          <w:tab w:val="num" w:pos="720"/>
        </w:tabs>
        <w:ind w:left="720"/>
        <w:rPr>
          <w:rFonts w:asciiTheme="minorHAnsi" w:hAnsiTheme="minorHAnsi"/>
          <w:b/>
        </w:rPr>
      </w:pPr>
      <w:r w:rsidRPr="00D22294">
        <w:rPr>
          <w:rFonts w:asciiTheme="minorHAnsi" w:hAnsiTheme="minorHAnsi"/>
          <w:b/>
        </w:rPr>
        <w:t>314.09</w:t>
      </w:r>
      <w:r w:rsidRPr="00D22294">
        <w:rPr>
          <w:rFonts w:asciiTheme="minorHAnsi" w:hAnsiTheme="minorHAnsi"/>
          <w:b/>
        </w:rPr>
        <w:tab/>
        <w:t>MEASUREMENT FOR PAYMENT</w:t>
      </w:r>
    </w:p>
    <w:p w14:paraId="3DEB0BAE" w14:textId="77777777" w:rsidR="000B7F0B" w:rsidRPr="0016511E" w:rsidRDefault="000B7F0B" w:rsidP="000B7F0B">
      <w:pPr>
        <w:pStyle w:val="Heading4"/>
      </w:pPr>
      <w:r w:rsidRPr="0016511E">
        <w:rPr>
          <w:b/>
        </w:rPr>
        <w:t>314.09 Measurement for Payment</w:t>
      </w:r>
      <w:r w:rsidRPr="0016511E">
        <w:t xml:space="preserve"> is amended by the addition of the following: </w:t>
      </w:r>
    </w:p>
    <w:p w14:paraId="7D2BF497" w14:textId="77777777" w:rsidR="000B7F0B" w:rsidRDefault="000B7F0B" w:rsidP="000B7F0B">
      <w:pPr>
        <w:pStyle w:val="Heading5"/>
      </w:pPr>
    </w:p>
    <w:p w14:paraId="1A5331A7" w14:textId="77777777" w:rsidR="000B7F0B" w:rsidRPr="006027F4" w:rsidRDefault="000B7F0B">
      <w:pPr>
        <w:pStyle w:val="Heading5"/>
      </w:pPr>
      <w:r w:rsidRPr="006027F4">
        <w:t xml:space="preserve">Measurement by the cubic </w:t>
      </w:r>
      <w:proofErr w:type="spellStart"/>
      <w:r w:rsidRPr="006027F4">
        <w:t>metre</w:t>
      </w:r>
      <w:proofErr w:type="spellEnd"/>
      <w:r w:rsidRPr="006027F4">
        <w:t xml:space="preserve"> will be made by Plan Quantity (theoretical) as may be revised by Adjusted Plan Quantity and the volumes will be calculated from the </w:t>
      </w:r>
      <w:r w:rsidRPr="006027F4">
        <w:lastRenderedPageBreak/>
        <w:t xml:space="preserve">end areas of the Granular ‘A’ and Granular ‘B’, Type I, sections as shown on the typical cross-sections on the Drawings. </w:t>
      </w:r>
    </w:p>
    <w:p w14:paraId="04A4A39F" w14:textId="77777777" w:rsidR="000B7F0B" w:rsidRDefault="000B7F0B">
      <w:pPr>
        <w:pStyle w:val="Heading5"/>
      </w:pPr>
    </w:p>
    <w:p w14:paraId="3B25B6F8" w14:textId="77777777" w:rsidR="000B7F0B" w:rsidRPr="006027F4" w:rsidRDefault="000B7F0B">
      <w:pPr>
        <w:pStyle w:val="Heading5"/>
      </w:pPr>
      <w:r w:rsidRPr="006027F4">
        <w:t>No measurement or payment will be made for water used for compaction or dust control.  Payment for water shall be included in the unit price of the tender item(s) for the material to be placed or the Work to be carried out.</w:t>
      </w:r>
    </w:p>
    <w:p w14:paraId="30E92861" w14:textId="77777777" w:rsidR="000B7F0B" w:rsidRDefault="000B7F0B">
      <w:pPr>
        <w:pStyle w:val="Heading5"/>
      </w:pPr>
    </w:p>
    <w:p w14:paraId="7BBED45F" w14:textId="77777777" w:rsidR="000B7F0B" w:rsidRPr="006027F4" w:rsidRDefault="000B7F0B">
      <w:pPr>
        <w:pStyle w:val="Heading5"/>
      </w:pPr>
      <w:r w:rsidRPr="006027F4">
        <w:t>The tender quantities will be the pay quantities unless any additions or deletions are requested by the Consultant.  Any additions or deletions shall be calculated from field tape measurements agreed to by the Consultant and the Contractor.  If there is no agreement on tape measurements then cross-sections shall be used to calculate the quantity.</w:t>
      </w:r>
    </w:p>
    <w:p w14:paraId="62E6371F" w14:textId="77777777" w:rsidR="000B7F0B" w:rsidRDefault="000B7F0B">
      <w:pPr>
        <w:pStyle w:val="Heading5"/>
      </w:pPr>
    </w:p>
    <w:p w14:paraId="34DD8EC8" w14:textId="77777777" w:rsidR="000B7F0B" w:rsidRDefault="000B7F0B">
      <w:pPr>
        <w:pStyle w:val="Heading5"/>
      </w:pPr>
      <w:r w:rsidRPr="006027F4">
        <w:t xml:space="preserve">Granular material for driveways is normally calculated at 150mm of Granular ‘A’ beyond the edge of the shoulder or curb, measured horizontally to the limit of grading shown on the Drawings in accordance with OPSD 350.010 and OPSD 351.010.  Any variation from this depth will be shown on the Contract Drawings.  The </w:t>
      </w:r>
      <w:r w:rsidRPr="00144CDE">
        <w:t xml:space="preserve">Contractor shall be responsible for any granular material required to maintain access as specified under </w:t>
      </w:r>
      <w:r w:rsidRPr="00144CDE">
        <w:rPr>
          <w:rPrChange w:id="80" w:author="Johnny Pang" w:date="2022-04-17T14:23:00Z">
            <w:rPr>
              <w:highlight w:val="yellow"/>
            </w:rPr>
          </w:rPrChange>
        </w:rPr>
        <w:t>Section 01550 – Traffic Control</w:t>
      </w:r>
      <w:r w:rsidRPr="00144CDE">
        <w:t>.</w:t>
      </w:r>
      <w:r w:rsidRPr="006027F4">
        <w:t xml:space="preserve">  As the cubic </w:t>
      </w:r>
      <w:proofErr w:type="spellStart"/>
      <w:r w:rsidRPr="006027F4">
        <w:t>metre</w:t>
      </w:r>
      <w:proofErr w:type="spellEnd"/>
      <w:r w:rsidRPr="006027F4">
        <w:t xml:space="preserve"> payment for granular materials is based on the theoretical quantity calculated as specified in the Contract Documents, the Contractor shall make its own allowances in its unit prices for any loss of Granular ‘A’ into the Granular ‘B’, Type I, and for any Granular ‘A’ required for maintenance of traffic.  The Contractor shall also make allowances in its unit prices for any losses of Granular ‘B’ during its operations. </w:t>
      </w:r>
    </w:p>
    <w:p w14:paraId="32BB656D" w14:textId="77777777" w:rsidR="000B7F0B" w:rsidRPr="006027F4" w:rsidRDefault="000B7F0B">
      <w:pPr>
        <w:pStyle w:val="Heading5"/>
      </w:pPr>
    </w:p>
    <w:p w14:paraId="5A2EC71C" w14:textId="77777777" w:rsidR="000B7F0B" w:rsidRPr="0016511E" w:rsidRDefault="000B7F0B" w:rsidP="000B7F0B">
      <w:pPr>
        <w:pStyle w:val="Heading3"/>
        <w:tabs>
          <w:tab w:val="clear" w:pos="1440"/>
          <w:tab w:val="num" w:pos="720"/>
        </w:tabs>
        <w:ind w:left="720"/>
        <w:rPr>
          <w:rFonts w:asciiTheme="minorHAnsi" w:hAnsiTheme="minorHAnsi"/>
          <w:b/>
        </w:rPr>
      </w:pPr>
      <w:r w:rsidRPr="0016511E">
        <w:rPr>
          <w:rFonts w:asciiTheme="minorHAnsi" w:hAnsiTheme="minorHAnsi"/>
          <w:b/>
        </w:rPr>
        <w:t>314.10</w:t>
      </w:r>
      <w:r w:rsidRPr="0016511E">
        <w:rPr>
          <w:rFonts w:asciiTheme="minorHAnsi" w:hAnsiTheme="minorHAnsi"/>
          <w:b/>
        </w:rPr>
        <w:tab/>
        <w:t>BASIS OF PAYMENT</w:t>
      </w:r>
    </w:p>
    <w:p w14:paraId="4F996612" w14:textId="77777777" w:rsidR="000B7F0B" w:rsidRDefault="000B7F0B" w:rsidP="000B7F0B">
      <w:pPr>
        <w:pStyle w:val="Heading4"/>
        <w:rPr>
          <w:rFonts w:asciiTheme="minorHAnsi" w:hAnsiTheme="minorHAnsi"/>
        </w:rPr>
      </w:pPr>
      <w:r w:rsidRPr="00306AE6">
        <w:rPr>
          <w:rFonts w:asciiTheme="minorHAnsi" w:hAnsiTheme="minorHAnsi"/>
          <w:b/>
        </w:rPr>
        <w:t>314.10.01 Granular A – Item, Granular A, Stockpiled – Item, Granular A, from Stockpile – Item, Granular B Type I – Item, Granular B Type I, Stockpiled – Item, Granular B Type I, from Stockpile – Item, Granular B Type II – Item, Granular B Type II, Stockpiled – Item, Granular B Type II, from Stockpile – Item, Granular B Type III – Item, Granular B Type III, Stockpiled – Item, Granular B Type III, from Stockpile – Item, Granular M – Item, Granular M, Stockpiled – Item, Granular M, from Stockpile – Item, Granular O – Item, Granular O, Stockpiled – Item, Granular O, from Stockpile – Item, Granular S – Item, Select Subgrade Material, Compacted - Item</w:t>
      </w:r>
      <w:r w:rsidRPr="0016511E">
        <w:rPr>
          <w:rFonts w:asciiTheme="minorHAnsi" w:hAnsiTheme="minorHAnsi"/>
        </w:rPr>
        <w:t xml:space="preserve"> is amended by the addition of the following:</w:t>
      </w:r>
    </w:p>
    <w:p w14:paraId="4AEDA5C4" w14:textId="77777777" w:rsidR="000B7F0B" w:rsidRPr="0016511E" w:rsidRDefault="000B7F0B" w:rsidP="000B7F0B">
      <w:pPr>
        <w:pStyle w:val="Heading4"/>
        <w:numPr>
          <w:ilvl w:val="0"/>
          <w:numId w:val="0"/>
        </w:numPr>
        <w:ind w:left="2160"/>
        <w:rPr>
          <w:rFonts w:asciiTheme="minorHAnsi" w:hAnsiTheme="minorHAnsi"/>
        </w:rPr>
      </w:pPr>
    </w:p>
    <w:p w14:paraId="19FD3941" w14:textId="77777777" w:rsidR="000B7F0B" w:rsidRDefault="000B7F0B" w:rsidP="000B7F0B">
      <w:pPr>
        <w:pStyle w:val="Heading5"/>
      </w:pPr>
      <w:r w:rsidRPr="0016511E">
        <w:t>The Contractor shall repair or replace any granular material lost through washouts or bladed-off the roadway and no additional payment will be made for this Work.  The applicable unit prices for Granular ‘A’ and Granular ‘B’, Type I, shall apply when additions or deletions requested by the Commissioner cause changes in the tender quantities.</w:t>
      </w:r>
    </w:p>
    <w:p w14:paraId="228A3F6B" w14:textId="77777777" w:rsidR="000B7F0B" w:rsidRPr="0016511E" w:rsidRDefault="000B7F0B">
      <w:pPr>
        <w:pStyle w:val="Heading5"/>
      </w:pPr>
    </w:p>
    <w:p w14:paraId="2CAFA651" w14:textId="77777777" w:rsidR="000B7F0B" w:rsidRPr="0016511E" w:rsidRDefault="000B7F0B">
      <w:pPr>
        <w:pStyle w:val="Heading5"/>
      </w:pPr>
      <w:r w:rsidRPr="0016511E">
        <w:t>No measurement or payment will be made for water used for compaction or dust control.  Payment for water shall be included in the Contract unit price of the tender item(s) for the material to be placed or the Work to be carried out.</w:t>
      </w:r>
    </w:p>
    <w:p w14:paraId="698C3EF9" w14:textId="77777777" w:rsidR="000B7F0B" w:rsidRDefault="000B7F0B">
      <w:pPr>
        <w:pStyle w:val="Heading5"/>
      </w:pPr>
    </w:p>
    <w:p w14:paraId="4458D696" w14:textId="77777777" w:rsidR="000B7F0B" w:rsidRPr="0016511E" w:rsidRDefault="000B7F0B">
      <w:pPr>
        <w:pStyle w:val="Heading5"/>
      </w:pPr>
      <w:r w:rsidRPr="0016511E">
        <w:t xml:space="preserve">The tender quantities will be the pay quantities unless any additions or deletions are requested by the </w:t>
      </w:r>
      <w:r>
        <w:t>Consultant</w:t>
      </w:r>
      <w:r w:rsidRPr="0016511E">
        <w:t xml:space="preserve">.  Any additions or deletions shall be calculated from field tape measurements agreed to by the </w:t>
      </w:r>
      <w:r>
        <w:t>Consultant</w:t>
      </w:r>
      <w:r w:rsidRPr="0016511E">
        <w:t xml:space="preserve"> and the Contractor.  If there is no agreement on tape measurements then cross-sections shall be used to calculate the quantity.</w:t>
      </w:r>
    </w:p>
    <w:p w14:paraId="1F2D0333" w14:textId="77777777" w:rsidR="000B7F0B" w:rsidRDefault="000B7F0B">
      <w:pPr>
        <w:pStyle w:val="Heading5"/>
      </w:pPr>
    </w:p>
    <w:p w14:paraId="1CE072AD" w14:textId="5CEF8E3E" w:rsidR="000B7F0B" w:rsidRPr="0016511E" w:rsidRDefault="000B7F0B">
      <w:pPr>
        <w:pStyle w:val="Heading5"/>
      </w:pPr>
      <w:r w:rsidRPr="0016511E">
        <w:t xml:space="preserve">Granular material for driveways is normally calculated at 150mm of Granular ‘A’ beyond the edge of the shoulder or curb, measured horizontally to the limit of grading shown on the plans according to the applicable 300 series OPSD.  Any variation from this depth will be shown on the Contract Drawings.  The Contractor </w:t>
      </w:r>
      <w:r w:rsidRPr="00144CDE">
        <w:t xml:space="preserve">will be responsible for any granular material required to maintain access as specified under </w:t>
      </w:r>
      <w:r w:rsidRPr="00144CDE">
        <w:rPr>
          <w:rPrChange w:id="81" w:author="Johnny Pang" w:date="2022-04-17T14:23:00Z">
            <w:rPr>
              <w:highlight w:val="yellow"/>
            </w:rPr>
          </w:rPrChange>
        </w:rPr>
        <w:t>Section 01550 – Traffic Control</w:t>
      </w:r>
      <w:ins w:id="82" w:author="Johnny Pang" w:date="2022-04-17T14:23:00Z">
        <w:r w:rsidR="00144CDE">
          <w:t>.</w:t>
        </w:r>
      </w:ins>
      <w:r w:rsidRPr="00144CDE">
        <w:t xml:space="preserve">  As</w:t>
      </w:r>
      <w:r w:rsidRPr="0016511E">
        <w:t xml:space="preserve"> the cubic </w:t>
      </w:r>
      <w:proofErr w:type="spellStart"/>
      <w:r w:rsidRPr="0016511E">
        <w:t>metr</w:t>
      </w:r>
      <w:r>
        <w:t>e</w:t>
      </w:r>
      <w:proofErr w:type="spellEnd"/>
      <w:r w:rsidRPr="0016511E">
        <w:t xml:space="preserve"> payment for granular materials is based on the theoretical quantity calculated as specified, the Contractor shall make its own allowances in its Contract unit prices for any loss of Granular ‘A’ into the Granular ‘B’, Type I, and for any Granular ‘A’ required for maintenance of traffic.  The Contractor shall also make allowances in its Contract unit prices for any losses of Granular ‘B’ during its operations. </w:t>
      </w:r>
    </w:p>
    <w:p w14:paraId="699C24B2" w14:textId="77777777" w:rsidR="000B7F0B" w:rsidRPr="0016511E" w:rsidRDefault="000B7F0B" w:rsidP="000B7F0B">
      <w:pPr>
        <w:pStyle w:val="Heading2"/>
        <w:numPr>
          <w:ilvl w:val="0"/>
          <w:numId w:val="0"/>
        </w:numPr>
        <w:jc w:val="center"/>
        <w:rPr>
          <w:rFonts w:asciiTheme="minorHAnsi" w:hAnsiTheme="minorHAnsi"/>
          <w:b/>
        </w:rPr>
      </w:pPr>
    </w:p>
    <w:p w14:paraId="2638B64E" w14:textId="02CBE38E" w:rsidR="000B7F0B" w:rsidRPr="0016511E" w:rsidRDefault="000B7F0B" w:rsidP="000B7F0B">
      <w:pPr>
        <w:pStyle w:val="Heading2"/>
        <w:numPr>
          <w:ilvl w:val="0"/>
          <w:numId w:val="0"/>
        </w:numPr>
        <w:jc w:val="center"/>
        <w:rPr>
          <w:rFonts w:asciiTheme="minorHAnsi" w:hAnsiTheme="minorHAnsi"/>
          <w:b/>
        </w:rPr>
      </w:pPr>
      <w:r w:rsidRPr="0016511E">
        <w:rPr>
          <w:rFonts w:asciiTheme="minorHAnsi" w:hAnsiTheme="minorHAnsi"/>
          <w:b/>
        </w:rPr>
        <w:t>END OF SECTION</w:t>
      </w:r>
    </w:p>
    <w:p w14:paraId="68B6888E" w14:textId="62E56985" w:rsidR="000B7F0B" w:rsidRPr="0016511E" w:rsidRDefault="000B7F0B" w:rsidP="000B7F0B">
      <w:pPr>
        <w:pStyle w:val="BodyText"/>
        <w:rPr>
          <w:rFonts w:asciiTheme="minorHAnsi" w:hAnsiTheme="minorHAnsi"/>
        </w:rPr>
      </w:pPr>
    </w:p>
    <w:p w14:paraId="3DA18E98" w14:textId="38829D7A" w:rsidR="000B7F0B" w:rsidRPr="00C5732D" w:rsidDel="009209E2" w:rsidRDefault="000B7F0B" w:rsidP="009209E2">
      <w:pPr>
        <w:pStyle w:val="PlainText"/>
        <w:spacing w:after="120"/>
        <w:jc w:val="both"/>
        <w:rPr>
          <w:del w:id="83" w:author="Radulovic, Nicole" w:date="2022-11-01T16:10:00Z"/>
          <w:rFonts w:asciiTheme="minorHAnsi" w:hAnsiTheme="minorHAnsi" w:cs="Arial"/>
          <w:i/>
          <w:sz w:val="22"/>
          <w:highlight w:val="yellow"/>
        </w:rPr>
      </w:pPr>
      <w:del w:id="84" w:author="Radulovic, Nicole" w:date="2022-11-01T16:10:00Z">
        <w:r w:rsidRPr="00C5732D" w:rsidDel="009209E2">
          <w:rPr>
            <w:rFonts w:asciiTheme="minorHAnsi" w:hAnsiTheme="minorHAnsi" w:cs="Arial"/>
            <w:b/>
            <w:i/>
            <w:sz w:val="22"/>
            <w:highlight w:val="yellow"/>
          </w:rPr>
          <w:delText>[Designer Action / Considerations:</w:delText>
        </w:r>
        <w:r w:rsidRPr="00C5732D" w:rsidDel="009209E2">
          <w:rPr>
            <w:rFonts w:asciiTheme="minorHAnsi" w:hAnsiTheme="minorHAnsi" w:cs="Arial"/>
            <w:i/>
            <w:sz w:val="22"/>
            <w:highlight w:val="yellow"/>
          </w:rPr>
          <w:delText xml:space="preserve"> The designer should specify the following in the Contract Documents and/or drawings:</w:delText>
        </w:r>
      </w:del>
    </w:p>
    <w:p w14:paraId="79E84358" w14:textId="05E02086" w:rsidR="000B7F0B" w:rsidRPr="00C5732D" w:rsidRDefault="000B7F0B">
      <w:pPr>
        <w:pStyle w:val="PlainText"/>
        <w:spacing w:after="120"/>
        <w:jc w:val="both"/>
        <w:rPr>
          <w:rFonts w:asciiTheme="minorHAnsi" w:hAnsiTheme="minorHAnsi" w:cs="Arial"/>
          <w:i/>
          <w:sz w:val="22"/>
          <w:highlight w:val="yellow"/>
        </w:rPr>
        <w:pPrChange w:id="85" w:author="Radulovic, Nicole" w:date="2022-11-01T16:10:00Z">
          <w:pPr>
            <w:pStyle w:val="PlainText"/>
            <w:numPr>
              <w:numId w:val="22"/>
            </w:numPr>
            <w:tabs>
              <w:tab w:val="num" w:pos="360"/>
            </w:tabs>
            <w:spacing w:after="120"/>
            <w:ind w:left="360" w:hanging="360"/>
            <w:jc w:val="both"/>
          </w:pPr>
        </w:pPrChange>
      </w:pPr>
      <w:del w:id="86" w:author="Radulovic, Nicole" w:date="2022-11-01T16:10:00Z">
        <w:r w:rsidRPr="00C5732D" w:rsidDel="009209E2">
          <w:rPr>
            <w:rFonts w:asciiTheme="minorHAnsi" w:hAnsiTheme="minorHAnsi" w:cs="Arial"/>
            <w:i/>
            <w:sz w:val="22"/>
            <w:highlight w:val="yellow"/>
          </w:rPr>
          <w:delText>Location, line, grade, and cross-section for granular material per typical sections]</w:delText>
        </w:r>
      </w:del>
    </w:p>
    <w:p w14:paraId="4A6357F4" w14:textId="38079028" w:rsidR="00733400" w:rsidRPr="00C16D2A" w:rsidRDefault="00733400" w:rsidP="00733400">
      <w:pPr>
        <w:pStyle w:val="Other"/>
        <w:ind w:left="4320"/>
        <w:rPr>
          <w:rFonts w:ascii="Calibri" w:hAnsi="Calibri"/>
          <w:sz w:val="22"/>
          <w:szCs w:val="22"/>
        </w:rPr>
      </w:pPr>
    </w:p>
    <w:p w14:paraId="603215E3" w14:textId="7E76E858" w:rsidR="00CF31B3" w:rsidRPr="00C16D2A" w:rsidRDefault="00CF31B3" w:rsidP="00733400">
      <w:pPr>
        <w:pStyle w:val="Other"/>
        <w:ind w:left="4320"/>
        <w:rPr>
          <w:rFonts w:ascii="Calibri" w:hAnsi="Calibri" w:cs="Times New Roman"/>
          <w:sz w:val="22"/>
          <w:szCs w:val="22"/>
        </w:rPr>
      </w:pPr>
    </w:p>
    <w:sectPr w:rsidR="00CF31B3" w:rsidRPr="00C16D2A" w:rsidSect="00643051">
      <w:headerReference w:type="even" r:id="rId15"/>
      <w:headerReference w:type="default" r:id="rId16"/>
      <w:footerReference w:type="even" r:id="rId17"/>
      <w:footerReference w:type="default" r:id="rId18"/>
      <w:headerReference w:type="first" r:id="rId19"/>
      <w:footerReference w:type="first" r:id="rId20"/>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Radulovic, Nicole" w:date="2022-11-01T16:07:00Z" w:initials="RN">
    <w:p w14:paraId="6BAD6352" w14:textId="2C113F4E" w:rsidR="009209E2" w:rsidRDefault="009209E2">
      <w:pPr>
        <w:pStyle w:val="CommentText"/>
      </w:pPr>
      <w:r>
        <w:rPr>
          <w:rStyle w:val="CommentReference"/>
        </w:rPr>
        <w:annotationRef/>
      </w:r>
      <w:r>
        <w:t>Missing measurement and payment section under Part 1? Suggest adding as per below</w:t>
      </w:r>
    </w:p>
  </w:comment>
  <w:comment w:id="78" w:author="Radulovic, Nicole" w:date="2022-11-01T16:09:00Z" w:initials="RN">
    <w:p w14:paraId="5328BCB9" w14:textId="2F2A2971" w:rsidR="009209E2" w:rsidRDefault="009209E2">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AD6352" w15:done="0"/>
  <w15:commentEx w15:paraId="5328BC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C2DF" w16cex:dateUtc="2022-11-01T20:07:00Z"/>
  <w16cex:commentExtensible w16cex:durableId="270BC330" w16cex:dateUtc="2022-11-01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AD6352" w16cid:durableId="270BC2DF"/>
  <w16cid:commentId w16cid:paraId="5328BCB9" w16cid:durableId="270BC3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C29A" w14:textId="77777777" w:rsidR="00A60C00" w:rsidRDefault="00A60C00">
      <w:r>
        <w:separator/>
      </w:r>
    </w:p>
  </w:endnote>
  <w:endnote w:type="continuationSeparator" w:id="0">
    <w:p w14:paraId="4361F41E" w14:textId="77777777" w:rsidR="00A60C00" w:rsidRDefault="00A60C00">
      <w:r>
        <w:continuationSeparator/>
      </w:r>
    </w:p>
  </w:endnote>
  <w:endnote w:type="continuationNotice" w:id="1">
    <w:p w14:paraId="493F2892" w14:textId="77777777" w:rsidR="00A60C00" w:rsidRDefault="00A60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6F4B" w14:textId="77777777" w:rsidR="008D0EF3" w:rsidRDefault="008D0E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5F77" w14:textId="77777777" w:rsidR="008D0EF3" w:rsidRDefault="008D0E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8084" w14:textId="77777777" w:rsidR="008D0EF3" w:rsidRDefault="008D0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64901" w14:textId="77777777" w:rsidR="00A60C00" w:rsidRDefault="00A60C00">
      <w:r>
        <w:separator/>
      </w:r>
    </w:p>
  </w:footnote>
  <w:footnote w:type="continuationSeparator" w:id="0">
    <w:p w14:paraId="16375209" w14:textId="77777777" w:rsidR="00A60C00" w:rsidRDefault="00A60C00">
      <w:r>
        <w:continuationSeparator/>
      </w:r>
    </w:p>
  </w:footnote>
  <w:footnote w:type="continuationNotice" w:id="1">
    <w:p w14:paraId="7DA31C6F" w14:textId="77777777" w:rsidR="00A60C00" w:rsidRDefault="00A60C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82EC" w14:textId="433CCDB0" w:rsidR="00643051" w:rsidRPr="00643051" w:rsidRDefault="00643051" w:rsidP="00643051">
    <w:pPr>
      <w:pBdr>
        <w:top w:val="single" w:sz="4" w:space="1" w:color="auto"/>
      </w:pBdr>
      <w:tabs>
        <w:tab w:val="right" w:pos="9810"/>
      </w:tabs>
      <w:rPr>
        <w:rFonts w:cs="Arial"/>
      </w:rPr>
    </w:pPr>
    <w:r w:rsidRPr="00643051">
      <w:rPr>
        <w:rFonts w:cs="Arial"/>
      </w:rPr>
      <w:t>Section 0272</w:t>
    </w:r>
    <w:r w:rsidR="007A2216">
      <w:rPr>
        <w:rFonts w:cs="Arial"/>
      </w:rPr>
      <w:t>0</w:t>
    </w:r>
    <w:r>
      <w:rPr>
        <w:rFonts w:cs="Arial"/>
      </w:rPr>
      <w:tab/>
    </w:r>
    <w:r w:rsidRPr="00643051">
      <w:rPr>
        <w:rFonts w:cs="Arial"/>
      </w:rPr>
      <w:t>CONTRACT NO</w:t>
    </w:r>
    <w:r w:rsidRPr="00643051">
      <w:rPr>
        <w:rFonts w:cs="Arial"/>
        <w:highlight w:val="yellow"/>
      </w:rPr>
      <w:t>.... [Insert Region Number]</w:t>
    </w:r>
    <w:r w:rsidRPr="00643051">
      <w:rPr>
        <w:rFonts w:cs="Arial"/>
      </w:rPr>
      <w:tab/>
    </w:r>
  </w:p>
  <w:p w14:paraId="0BC69864" w14:textId="0CD0E886" w:rsidR="00643051" w:rsidRPr="00643051" w:rsidRDefault="00ED17D2" w:rsidP="00643051">
    <w:pPr>
      <w:pBdr>
        <w:top w:val="single" w:sz="4" w:space="1" w:color="auto"/>
      </w:pBdr>
      <w:tabs>
        <w:tab w:val="left" w:pos="-1440"/>
        <w:tab w:val="left" w:pos="-720"/>
        <w:tab w:val="left" w:pos="0"/>
        <w:tab w:val="center" w:pos="5220"/>
        <w:tab w:val="right" w:pos="9810"/>
      </w:tabs>
      <w:rPr>
        <w:rFonts w:cs="Arial"/>
      </w:rPr>
    </w:pPr>
    <w:r>
      <w:rPr>
        <w:rFonts w:cs="Arial"/>
      </w:rPr>
      <w:t>2016-03-21</w:t>
    </w:r>
    <w:r w:rsidR="00643051" w:rsidRPr="00643051">
      <w:rPr>
        <w:rFonts w:cs="Arial"/>
        <w:b/>
      </w:rPr>
      <w:tab/>
    </w:r>
    <w:r w:rsidR="007A2216">
      <w:rPr>
        <w:rFonts w:cs="Arial"/>
        <w:b/>
      </w:rPr>
      <w:t>UNTREATED GRANULAR SUBBASE, BASE, SURFACE AND SHOULDER</w:t>
    </w:r>
    <w:r w:rsidR="00643051" w:rsidRPr="00643051">
      <w:rPr>
        <w:rFonts w:cs="Arial"/>
      </w:rPr>
      <w:tab/>
    </w:r>
  </w:p>
  <w:p w14:paraId="5CD0E315" w14:textId="3E27B569" w:rsidR="00643051" w:rsidRPr="00643051" w:rsidRDefault="00643051" w:rsidP="00643051">
    <w:pPr>
      <w:pBdr>
        <w:top w:val="single" w:sz="4" w:space="1" w:color="auto"/>
      </w:pBdr>
      <w:tabs>
        <w:tab w:val="center" w:pos="5175"/>
        <w:tab w:val="right" w:pos="9810"/>
      </w:tabs>
      <w:rPr>
        <w:rFonts w:cs="Arial"/>
      </w:rPr>
    </w:pPr>
    <w:r w:rsidRPr="00643051">
      <w:rPr>
        <w:rFonts w:cs="Arial"/>
      </w:rPr>
      <w:t xml:space="preserve">Page </w:t>
    </w:r>
    <w:r w:rsidRPr="00643051">
      <w:rPr>
        <w:rFonts w:cs="Arial"/>
      </w:rPr>
      <w:fldChar w:fldCharType="begin"/>
    </w:r>
    <w:r w:rsidRPr="00643051">
      <w:rPr>
        <w:rFonts w:cs="Arial"/>
      </w:rPr>
      <w:instrText xml:space="preserve">PAGE </w:instrText>
    </w:r>
    <w:r w:rsidRPr="00643051">
      <w:rPr>
        <w:rFonts w:cs="Arial"/>
      </w:rPr>
      <w:fldChar w:fldCharType="separate"/>
    </w:r>
    <w:r w:rsidR="00916BF5">
      <w:rPr>
        <w:rFonts w:cs="Arial"/>
        <w:noProof/>
      </w:rPr>
      <w:t>4</w:t>
    </w:r>
    <w:r w:rsidRPr="00643051">
      <w:rPr>
        <w:rFonts w:cs="Arial"/>
      </w:rPr>
      <w:fldChar w:fldCharType="end"/>
    </w:r>
    <w:r>
      <w:rPr>
        <w:rStyle w:val="PageNumber"/>
        <w:rFonts w:cs="Arial"/>
        <w:caps/>
        <w:sz w:val="22"/>
      </w:rPr>
      <w:tab/>
    </w:r>
    <w:r>
      <w:rPr>
        <w:rStyle w:val="PageNumber"/>
        <w:rFonts w:cs="Arial"/>
        <w:caps/>
        <w:sz w:val="22"/>
      </w:rPr>
      <w:tab/>
    </w:r>
    <w:r w:rsidRPr="00643051">
      <w:rPr>
        <w:rFonts w:cs="Arial"/>
      </w:rPr>
      <w:t xml:space="preserve">DATE:  </w:t>
    </w:r>
    <w:r w:rsidRPr="00643051">
      <w:rPr>
        <w:rFonts w:cs="Arial"/>
        <w:highlight w:val="yellow"/>
      </w:rPr>
      <w:t>[Insert Date, (e.g. Jan., 2000)]</w:t>
    </w:r>
    <w:r w:rsidRPr="00643051">
      <w:rPr>
        <w:rFonts w:cs="Arial"/>
      </w:rPr>
      <w:tab/>
    </w:r>
    <w:r w:rsidRPr="00643051">
      <w:rPr>
        <w:rFonts w:cs="Arial"/>
      </w:rPr>
      <w:tab/>
    </w:r>
  </w:p>
  <w:p w14:paraId="54A483A8" w14:textId="77777777" w:rsidR="00643051" w:rsidRDefault="006430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F5D9" w14:textId="146752F1" w:rsidR="00F143FA" w:rsidRPr="00C16D2A" w:rsidRDefault="00F143FA" w:rsidP="00643051">
    <w:pPr>
      <w:pBdr>
        <w:top w:val="single" w:sz="4" w:space="1" w:color="auto"/>
      </w:pBdr>
      <w:tabs>
        <w:tab w:val="right" w:pos="9810"/>
      </w:tabs>
      <w:rPr>
        <w:rFonts w:cs="Arial"/>
      </w:rPr>
    </w:pPr>
    <w:r w:rsidRPr="00C16D2A">
      <w:rPr>
        <w:rFonts w:cs="Arial"/>
      </w:rPr>
      <w:t>CONTRACT NO</w:t>
    </w:r>
    <w:r w:rsidRPr="00C16D2A">
      <w:rPr>
        <w:rFonts w:cs="Arial"/>
        <w:highlight w:val="yellow"/>
      </w:rPr>
      <w:t>.... [Insert Region Number]</w:t>
    </w:r>
    <w:r w:rsidRPr="00C16D2A">
      <w:rPr>
        <w:rFonts w:cs="Arial"/>
      </w:rPr>
      <w:tab/>
      <w:t xml:space="preserve">Section </w:t>
    </w:r>
    <w:r w:rsidR="007A2216" w:rsidRPr="00C16D2A">
      <w:rPr>
        <w:rFonts w:cs="Arial"/>
      </w:rPr>
      <w:t>0272</w:t>
    </w:r>
    <w:r w:rsidR="007A2216">
      <w:rPr>
        <w:rFonts w:cs="Arial"/>
      </w:rPr>
      <w:t>0</w:t>
    </w:r>
  </w:p>
  <w:p w14:paraId="03506FA3" w14:textId="77B826A7" w:rsidR="00F143FA" w:rsidRPr="00C16D2A" w:rsidRDefault="00F143FA" w:rsidP="00643051">
    <w:pPr>
      <w:pBdr>
        <w:top w:val="single" w:sz="4" w:space="1" w:color="auto"/>
      </w:pBdr>
      <w:tabs>
        <w:tab w:val="left" w:pos="-1440"/>
        <w:tab w:val="left" w:pos="-720"/>
        <w:tab w:val="left" w:pos="0"/>
        <w:tab w:val="center" w:pos="5220"/>
        <w:tab w:val="right" w:pos="9810"/>
      </w:tabs>
      <w:rPr>
        <w:rFonts w:cs="Arial"/>
      </w:rPr>
    </w:pPr>
    <w:r w:rsidRPr="00C16D2A">
      <w:rPr>
        <w:rFonts w:cs="Arial"/>
        <w:b/>
      </w:rPr>
      <w:tab/>
    </w:r>
    <w:r w:rsidR="007A2216">
      <w:rPr>
        <w:rFonts w:cs="Arial"/>
        <w:b/>
      </w:rPr>
      <w:t>UNTREATED GRANULAR SUBBASE, BASE, SURFACE AND SHOULDER</w:t>
    </w:r>
    <w:r w:rsidRPr="00C16D2A">
      <w:rPr>
        <w:rFonts w:cs="Arial"/>
      </w:rPr>
      <w:tab/>
    </w:r>
    <w:r w:rsidR="00ED17D2">
      <w:rPr>
        <w:rFonts w:cs="Arial"/>
      </w:rPr>
      <w:t>2016-03-21</w:t>
    </w:r>
  </w:p>
  <w:p w14:paraId="3FD75F9C" w14:textId="3AB37FCE" w:rsidR="00F143FA" w:rsidRPr="00C16D2A" w:rsidRDefault="00F143FA" w:rsidP="00643051">
    <w:pPr>
      <w:pBdr>
        <w:top w:val="single" w:sz="4" w:space="1" w:color="auto"/>
      </w:pBdr>
      <w:tabs>
        <w:tab w:val="center" w:pos="5175"/>
        <w:tab w:val="right" w:pos="9810"/>
      </w:tabs>
      <w:rPr>
        <w:rFonts w:cs="Arial"/>
      </w:rPr>
    </w:pPr>
    <w:r w:rsidRPr="00C16D2A">
      <w:rPr>
        <w:rFonts w:cs="Arial"/>
      </w:rPr>
      <w:t xml:space="preserve">DATE:  </w:t>
    </w:r>
    <w:r w:rsidRPr="00C16D2A">
      <w:rPr>
        <w:rFonts w:cs="Arial"/>
        <w:highlight w:val="yellow"/>
      </w:rPr>
      <w:t>[Insert Date, (e.g. Jan., 2000)]</w:t>
    </w:r>
    <w:r w:rsidRPr="00C16D2A">
      <w:rPr>
        <w:rFonts w:cs="Arial"/>
      </w:rPr>
      <w:tab/>
    </w:r>
    <w:r w:rsidRPr="00C16D2A">
      <w:rPr>
        <w:rFonts w:cs="Arial"/>
      </w:rPr>
      <w:tab/>
      <w:t xml:space="preserve">Page </w:t>
    </w:r>
    <w:r w:rsidRPr="00C16D2A">
      <w:rPr>
        <w:rFonts w:cs="Arial"/>
      </w:rPr>
      <w:fldChar w:fldCharType="begin"/>
    </w:r>
    <w:r w:rsidRPr="00C16D2A">
      <w:rPr>
        <w:rFonts w:cs="Arial"/>
      </w:rPr>
      <w:instrText xml:space="preserve">PAGE </w:instrText>
    </w:r>
    <w:r w:rsidRPr="00C16D2A">
      <w:rPr>
        <w:rFonts w:cs="Arial"/>
      </w:rPr>
      <w:fldChar w:fldCharType="separate"/>
    </w:r>
    <w:r w:rsidR="00916BF5">
      <w:rPr>
        <w:rFonts w:cs="Arial"/>
        <w:noProof/>
      </w:rPr>
      <w:t>5</w:t>
    </w:r>
    <w:r w:rsidRPr="00C16D2A">
      <w:rPr>
        <w:rFonts w:cs="Arial"/>
      </w:rPr>
      <w:fldChar w:fldCharType="end"/>
    </w:r>
    <w:r w:rsidRPr="00C16D2A">
      <w:rPr>
        <w:rFonts w:cs="Arial"/>
      </w:rPr>
      <w:t xml:space="preserve"> </w:t>
    </w:r>
  </w:p>
  <w:p w14:paraId="447BC1A2" w14:textId="77777777" w:rsidR="00F143FA" w:rsidRPr="00672C12" w:rsidRDefault="00F143FA"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64804" w14:textId="77777777" w:rsidR="00F143FA" w:rsidRPr="0082209E" w:rsidRDefault="00F143FA"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02721</w:t>
    </w:r>
  </w:p>
  <w:p w14:paraId="23757EBF" w14:textId="77777777" w:rsidR="00F143FA" w:rsidRPr="0082209E" w:rsidRDefault="00F143FA"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GRANULAR BASE</w:t>
    </w:r>
    <w:r w:rsidRPr="0082209E">
      <w:rPr>
        <w:rFonts w:ascii="Arial" w:hAnsi="Arial" w:cs="Arial"/>
      </w:rPr>
      <w:tab/>
    </w:r>
    <w:r w:rsidR="00ED7059" w:rsidRPr="00ED7059">
      <w:rPr>
        <w:rFonts w:ascii="Arial" w:hAnsi="Arial" w:cs="Arial"/>
      </w:rPr>
      <w:t>2012-0</w:t>
    </w:r>
    <w:r w:rsidR="008C152F">
      <w:rPr>
        <w:rFonts w:ascii="Arial" w:hAnsi="Arial" w:cs="Arial"/>
      </w:rPr>
      <w:t>6</w:t>
    </w:r>
    <w:r w:rsidR="00ED7059" w:rsidRPr="00ED7059">
      <w:rPr>
        <w:rFonts w:ascii="Arial" w:hAnsi="Arial" w:cs="Arial"/>
      </w:rPr>
      <w:t>-</w:t>
    </w:r>
    <w:r w:rsidR="007704FD">
      <w:rPr>
        <w:rFonts w:ascii="Arial" w:hAnsi="Arial" w:cs="Arial"/>
      </w:rPr>
      <w:t>29</w:t>
    </w:r>
  </w:p>
  <w:p w14:paraId="6D8C2F30" w14:textId="77777777" w:rsidR="00F143FA" w:rsidRPr="0082209E" w:rsidRDefault="00F143FA"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643051">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643051">
      <w:rPr>
        <w:rStyle w:val="PageNumber"/>
        <w:rFonts w:ascii="Arial" w:hAnsi="Arial" w:cs="Arial"/>
        <w:caps/>
        <w:noProof/>
        <w:sz w:val="22"/>
      </w:rPr>
      <w:t>5</w:t>
    </w:r>
    <w:r w:rsidRPr="008A26A6">
      <w:rPr>
        <w:rStyle w:val="PageNumber"/>
        <w:rFonts w:ascii="Arial" w:hAnsi="Arial" w:cs="Arial"/>
        <w:caps/>
        <w:sz w:val="22"/>
      </w:rPr>
      <w:fldChar w:fldCharType="end"/>
    </w:r>
  </w:p>
  <w:p w14:paraId="35FB416B" w14:textId="77777777" w:rsidR="00F143FA" w:rsidRDefault="00F143FA"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14B0F5C"/>
    <w:multiLevelType w:val="hybridMultilevel"/>
    <w:tmpl w:val="F1AE41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5575FD"/>
    <w:multiLevelType w:val="multilevel"/>
    <w:tmpl w:val="D1C2913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8" w15:restartNumberingAfterBreak="0">
    <w:nsid w:val="50407D28"/>
    <w:multiLevelType w:val="multilevel"/>
    <w:tmpl w:val="1D9EA372"/>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DBD0503"/>
    <w:multiLevelType w:val="hybridMultilevel"/>
    <w:tmpl w:val="8D765180"/>
    <w:lvl w:ilvl="0" w:tplc="FA3C7CE4">
      <w:start w:val="1"/>
      <w:numFmt w:val="bullet"/>
      <w:lvlText w:val=""/>
      <w:lvlJc w:val="left"/>
      <w:pPr>
        <w:tabs>
          <w:tab w:val="num" w:pos="360"/>
        </w:tabs>
        <w:ind w:left="36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70750366">
    <w:abstractNumId w:val="0"/>
  </w:num>
  <w:num w:numId="2" w16cid:durableId="1489907413">
    <w:abstractNumId w:val="0"/>
  </w:num>
  <w:num w:numId="3" w16cid:durableId="1878621583">
    <w:abstractNumId w:val="8"/>
  </w:num>
  <w:num w:numId="4" w16cid:durableId="184371017">
    <w:abstractNumId w:val="3"/>
  </w:num>
  <w:num w:numId="5" w16cid:durableId="2004430509">
    <w:abstractNumId w:val="9"/>
  </w:num>
  <w:num w:numId="6" w16cid:durableId="1535463676">
    <w:abstractNumId w:val="2"/>
  </w:num>
  <w:num w:numId="7" w16cid:durableId="508372677">
    <w:abstractNumId w:val="5"/>
  </w:num>
  <w:num w:numId="8" w16cid:durableId="728453303">
    <w:abstractNumId w:val="1"/>
  </w:num>
  <w:num w:numId="9" w16cid:durableId="1191214554">
    <w:abstractNumId w:val="11"/>
  </w:num>
  <w:num w:numId="10" w16cid:durableId="818575498">
    <w:abstractNumId w:val="4"/>
  </w:num>
  <w:num w:numId="11" w16cid:durableId="1473450467">
    <w:abstractNumId w:val="6"/>
  </w:num>
  <w:num w:numId="12" w16cid:durableId="118375388">
    <w:abstractNumId w:val="7"/>
  </w:num>
  <w:num w:numId="13" w16cid:durableId="1485775005">
    <w:abstractNumId w:val="7"/>
  </w:num>
  <w:num w:numId="14" w16cid:durableId="1132480051">
    <w:abstractNumId w:val="7"/>
  </w:num>
  <w:num w:numId="15" w16cid:durableId="1839223826">
    <w:abstractNumId w:val="7"/>
  </w:num>
  <w:num w:numId="16" w16cid:durableId="1962765096">
    <w:abstractNumId w:val="7"/>
  </w:num>
  <w:num w:numId="17" w16cid:durableId="835455372">
    <w:abstractNumId w:val="7"/>
  </w:num>
  <w:num w:numId="18" w16cid:durableId="517348955">
    <w:abstractNumId w:val="7"/>
  </w:num>
  <w:num w:numId="19" w16cid:durableId="1576669036">
    <w:abstractNumId w:val="7"/>
  </w:num>
  <w:num w:numId="20" w16cid:durableId="498422540">
    <w:abstractNumId w:val="7"/>
  </w:num>
  <w:num w:numId="21" w16cid:durableId="730621615">
    <w:abstractNumId w:val="7"/>
  </w:num>
  <w:num w:numId="22" w16cid:durableId="20786272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3753"/>
    <w:rsid w:val="0001140E"/>
    <w:rsid w:val="000541A1"/>
    <w:rsid w:val="00083E2D"/>
    <w:rsid w:val="00096171"/>
    <w:rsid w:val="000A7BB7"/>
    <w:rsid w:val="000B7F0B"/>
    <w:rsid w:val="000C6EBC"/>
    <w:rsid w:val="000E41EC"/>
    <w:rsid w:val="001046C1"/>
    <w:rsid w:val="00107DBA"/>
    <w:rsid w:val="00132ADF"/>
    <w:rsid w:val="00144CDE"/>
    <w:rsid w:val="00151CF8"/>
    <w:rsid w:val="00157F56"/>
    <w:rsid w:val="00192FCD"/>
    <w:rsid w:val="001A0C14"/>
    <w:rsid w:val="001B3E2D"/>
    <w:rsid w:val="001F0C40"/>
    <w:rsid w:val="001F4225"/>
    <w:rsid w:val="00212DD6"/>
    <w:rsid w:val="0022045D"/>
    <w:rsid w:val="00232205"/>
    <w:rsid w:val="0026257B"/>
    <w:rsid w:val="00271373"/>
    <w:rsid w:val="00295307"/>
    <w:rsid w:val="002B5322"/>
    <w:rsid w:val="002C5D2C"/>
    <w:rsid w:val="002D0102"/>
    <w:rsid w:val="002D4787"/>
    <w:rsid w:val="002D5B3D"/>
    <w:rsid w:val="002E46B8"/>
    <w:rsid w:val="002E4BB9"/>
    <w:rsid w:val="002E613F"/>
    <w:rsid w:val="002E7FA7"/>
    <w:rsid w:val="002F128C"/>
    <w:rsid w:val="002F1BB0"/>
    <w:rsid w:val="003130DA"/>
    <w:rsid w:val="0033540B"/>
    <w:rsid w:val="00357E01"/>
    <w:rsid w:val="00366110"/>
    <w:rsid w:val="003662AE"/>
    <w:rsid w:val="00372157"/>
    <w:rsid w:val="00376942"/>
    <w:rsid w:val="003A4873"/>
    <w:rsid w:val="003B43B9"/>
    <w:rsid w:val="003D2FA3"/>
    <w:rsid w:val="003E17EC"/>
    <w:rsid w:val="00400CF2"/>
    <w:rsid w:val="0040417E"/>
    <w:rsid w:val="004140A1"/>
    <w:rsid w:val="00414AEF"/>
    <w:rsid w:val="0043058A"/>
    <w:rsid w:val="0045730D"/>
    <w:rsid w:val="00457944"/>
    <w:rsid w:val="0046463A"/>
    <w:rsid w:val="004672B7"/>
    <w:rsid w:val="00470CCB"/>
    <w:rsid w:val="004A409D"/>
    <w:rsid w:val="004D2677"/>
    <w:rsid w:val="004D4319"/>
    <w:rsid w:val="004E38AF"/>
    <w:rsid w:val="004E71A7"/>
    <w:rsid w:val="004F2A70"/>
    <w:rsid w:val="0051711D"/>
    <w:rsid w:val="005352BD"/>
    <w:rsid w:val="00545E50"/>
    <w:rsid w:val="00547C5A"/>
    <w:rsid w:val="0055555C"/>
    <w:rsid w:val="0057505D"/>
    <w:rsid w:val="00575540"/>
    <w:rsid w:val="00585CA2"/>
    <w:rsid w:val="00590332"/>
    <w:rsid w:val="00591539"/>
    <w:rsid w:val="005947BD"/>
    <w:rsid w:val="005A5ACC"/>
    <w:rsid w:val="005B7B8C"/>
    <w:rsid w:val="005C73F3"/>
    <w:rsid w:val="005F1F45"/>
    <w:rsid w:val="00627D6A"/>
    <w:rsid w:val="00643051"/>
    <w:rsid w:val="00650F70"/>
    <w:rsid w:val="006568B9"/>
    <w:rsid w:val="00661382"/>
    <w:rsid w:val="00664E2A"/>
    <w:rsid w:val="00672C12"/>
    <w:rsid w:val="0067536F"/>
    <w:rsid w:val="006760AC"/>
    <w:rsid w:val="00682B6A"/>
    <w:rsid w:val="006C0FAF"/>
    <w:rsid w:val="006D3D33"/>
    <w:rsid w:val="006E73EB"/>
    <w:rsid w:val="006F1C3C"/>
    <w:rsid w:val="00704B27"/>
    <w:rsid w:val="0070514B"/>
    <w:rsid w:val="0071261C"/>
    <w:rsid w:val="007238FC"/>
    <w:rsid w:val="00733400"/>
    <w:rsid w:val="00740689"/>
    <w:rsid w:val="007509E9"/>
    <w:rsid w:val="00751F80"/>
    <w:rsid w:val="007704FD"/>
    <w:rsid w:val="007711D3"/>
    <w:rsid w:val="00793BB3"/>
    <w:rsid w:val="007A11A5"/>
    <w:rsid w:val="007A1DA6"/>
    <w:rsid w:val="007A2216"/>
    <w:rsid w:val="007A60CD"/>
    <w:rsid w:val="007A7A85"/>
    <w:rsid w:val="007E4441"/>
    <w:rsid w:val="008001A5"/>
    <w:rsid w:val="008036BA"/>
    <w:rsid w:val="00804495"/>
    <w:rsid w:val="00812A85"/>
    <w:rsid w:val="00823605"/>
    <w:rsid w:val="00851E7E"/>
    <w:rsid w:val="00885CF3"/>
    <w:rsid w:val="008865A0"/>
    <w:rsid w:val="008A26A6"/>
    <w:rsid w:val="008A3E85"/>
    <w:rsid w:val="008B1028"/>
    <w:rsid w:val="008C152F"/>
    <w:rsid w:val="008C18BB"/>
    <w:rsid w:val="008D0EF3"/>
    <w:rsid w:val="008D36B8"/>
    <w:rsid w:val="0091222B"/>
    <w:rsid w:val="00916BF5"/>
    <w:rsid w:val="009209E2"/>
    <w:rsid w:val="00921410"/>
    <w:rsid w:val="00927523"/>
    <w:rsid w:val="00930F3E"/>
    <w:rsid w:val="009339B4"/>
    <w:rsid w:val="009369FF"/>
    <w:rsid w:val="00941E12"/>
    <w:rsid w:val="0095729C"/>
    <w:rsid w:val="00960901"/>
    <w:rsid w:val="0096654B"/>
    <w:rsid w:val="009675C5"/>
    <w:rsid w:val="00981242"/>
    <w:rsid w:val="009A1432"/>
    <w:rsid w:val="009B4152"/>
    <w:rsid w:val="009B4520"/>
    <w:rsid w:val="009E764F"/>
    <w:rsid w:val="00A0690E"/>
    <w:rsid w:val="00A32E18"/>
    <w:rsid w:val="00A43559"/>
    <w:rsid w:val="00A44DC2"/>
    <w:rsid w:val="00A60C00"/>
    <w:rsid w:val="00A767E0"/>
    <w:rsid w:val="00A84E34"/>
    <w:rsid w:val="00A95031"/>
    <w:rsid w:val="00AA040C"/>
    <w:rsid w:val="00AB5992"/>
    <w:rsid w:val="00AB7F4D"/>
    <w:rsid w:val="00AC61CA"/>
    <w:rsid w:val="00AD4A22"/>
    <w:rsid w:val="00AE2FAA"/>
    <w:rsid w:val="00AE42BF"/>
    <w:rsid w:val="00B104BD"/>
    <w:rsid w:val="00B42F30"/>
    <w:rsid w:val="00B44129"/>
    <w:rsid w:val="00B72A31"/>
    <w:rsid w:val="00B744DB"/>
    <w:rsid w:val="00B806CC"/>
    <w:rsid w:val="00B85AA5"/>
    <w:rsid w:val="00BA7EA9"/>
    <w:rsid w:val="00BD7A66"/>
    <w:rsid w:val="00BD7DA0"/>
    <w:rsid w:val="00C14879"/>
    <w:rsid w:val="00C148CD"/>
    <w:rsid w:val="00C16D2A"/>
    <w:rsid w:val="00C3141C"/>
    <w:rsid w:val="00C66C92"/>
    <w:rsid w:val="00C73272"/>
    <w:rsid w:val="00C80C03"/>
    <w:rsid w:val="00C81675"/>
    <w:rsid w:val="00C90931"/>
    <w:rsid w:val="00CB0C14"/>
    <w:rsid w:val="00CD2D19"/>
    <w:rsid w:val="00CF31B3"/>
    <w:rsid w:val="00D0556E"/>
    <w:rsid w:val="00D109FD"/>
    <w:rsid w:val="00D141C7"/>
    <w:rsid w:val="00D1688E"/>
    <w:rsid w:val="00D17D8E"/>
    <w:rsid w:val="00D26372"/>
    <w:rsid w:val="00D3626B"/>
    <w:rsid w:val="00D639C5"/>
    <w:rsid w:val="00D705EE"/>
    <w:rsid w:val="00D70C61"/>
    <w:rsid w:val="00D72BDA"/>
    <w:rsid w:val="00D758C0"/>
    <w:rsid w:val="00D857A6"/>
    <w:rsid w:val="00DA097A"/>
    <w:rsid w:val="00DB06A2"/>
    <w:rsid w:val="00DD516C"/>
    <w:rsid w:val="00DE3D5F"/>
    <w:rsid w:val="00DF01AE"/>
    <w:rsid w:val="00E0170B"/>
    <w:rsid w:val="00E177EB"/>
    <w:rsid w:val="00E30551"/>
    <w:rsid w:val="00E32853"/>
    <w:rsid w:val="00E62AA3"/>
    <w:rsid w:val="00EC065F"/>
    <w:rsid w:val="00EC3372"/>
    <w:rsid w:val="00EC5211"/>
    <w:rsid w:val="00ED17D2"/>
    <w:rsid w:val="00ED7059"/>
    <w:rsid w:val="00EE0C98"/>
    <w:rsid w:val="00F00AD9"/>
    <w:rsid w:val="00F13982"/>
    <w:rsid w:val="00F143FA"/>
    <w:rsid w:val="00F33581"/>
    <w:rsid w:val="00F3528D"/>
    <w:rsid w:val="00F5273F"/>
    <w:rsid w:val="00F543E2"/>
    <w:rsid w:val="00F6204E"/>
    <w:rsid w:val="00F6678A"/>
    <w:rsid w:val="00F82945"/>
    <w:rsid w:val="00F90505"/>
    <w:rsid w:val="00F91196"/>
    <w:rsid w:val="00F923AA"/>
    <w:rsid w:val="00F96568"/>
    <w:rsid w:val="00F9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8C5C1"/>
  <w15:docId w15:val="{4644C8F9-5314-4A0A-B649-713C6DFE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5E50"/>
  </w:style>
  <w:style w:type="paragraph" w:styleId="Heading1">
    <w:name w:val="heading 1"/>
    <w:basedOn w:val="ListParagraph"/>
    <w:link w:val="Heading1Char"/>
    <w:qFormat/>
    <w:rsid w:val="005352BD"/>
    <w:pPr>
      <w:numPr>
        <w:numId w:val="20"/>
      </w:numPr>
      <w:tabs>
        <w:tab w:val="left" w:pos="1080"/>
      </w:tabs>
      <w:spacing w:before="160"/>
      <w:outlineLvl w:val="0"/>
    </w:pPr>
    <w:rPr>
      <w:caps/>
    </w:rPr>
  </w:style>
  <w:style w:type="paragraph" w:styleId="Heading2">
    <w:name w:val="heading 2"/>
    <w:basedOn w:val="ListParagraph"/>
    <w:next w:val="Normal"/>
    <w:link w:val="Heading2Char"/>
    <w:qFormat/>
    <w:rsid w:val="00D141C7"/>
    <w:pPr>
      <w:numPr>
        <w:ilvl w:val="1"/>
        <w:numId w:val="20"/>
      </w:numPr>
      <w:spacing w:before="80"/>
      <w:outlineLvl w:val="1"/>
    </w:pPr>
    <w:rPr>
      <w:u w:val="single"/>
    </w:rPr>
  </w:style>
  <w:style w:type="paragraph" w:styleId="Heading3">
    <w:name w:val="heading 3"/>
    <w:basedOn w:val="ListParagraph"/>
    <w:link w:val="Heading3Char"/>
    <w:qFormat/>
    <w:rsid w:val="00545E50"/>
    <w:pPr>
      <w:numPr>
        <w:ilvl w:val="2"/>
        <w:numId w:val="20"/>
      </w:numPr>
      <w:outlineLvl w:val="2"/>
    </w:pPr>
  </w:style>
  <w:style w:type="paragraph" w:styleId="Heading4">
    <w:name w:val="heading 4"/>
    <w:basedOn w:val="ListParagraph"/>
    <w:link w:val="Heading4Char"/>
    <w:qFormat/>
    <w:rsid w:val="00545E50"/>
    <w:pPr>
      <w:numPr>
        <w:ilvl w:val="3"/>
        <w:numId w:val="20"/>
      </w:numPr>
      <w:outlineLvl w:val="3"/>
    </w:pPr>
  </w:style>
  <w:style w:type="paragraph" w:styleId="Heading5">
    <w:name w:val="heading 5"/>
    <w:basedOn w:val="Heading4"/>
    <w:link w:val="Heading5Char"/>
    <w:qFormat/>
    <w:rsid w:val="000B7F0B"/>
    <w:pPr>
      <w:numPr>
        <w:ilvl w:val="0"/>
        <w:numId w:val="0"/>
      </w:numPr>
      <w:ind w:left="2160"/>
      <w:outlineLvl w:val="4"/>
    </w:pPr>
    <w:rPr>
      <w:rFonts w:asciiTheme="minorHAnsi" w:hAnsiTheme="minorHAnsi"/>
    </w:rPr>
  </w:style>
  <w:style w:type="paragraph" w:styleId="Heading6">
    <w:name w:val="heading 6"/>
    <w:basedOn w:val="Heading5"/>
    <w:next w:val="Normal"/>
    <w:link w:val="Heading6Char"/>
    <w:qFormat/>
    <w:rsid w:val="00545E50"/>
    <w:pPr>
      <w:numPr>
        <w:ilvl w:val="5"/>
      </w:numPr>
      <w:ind w:left="2160"/>
      <w:outlineLvl w:val="5"/>
    </w:pPr>
  </w:style>
  <w:style w:type="paragraph" w:styleId="Heading7">
    <w:name w:val="heading 7"/>
    <w:basedOn w:val="ListParagraph"/>
    <w:next w:val="Normal"/>
    <w:link w:val="Heading7Char"/>
    <w:qFormat/>
    <w:rsid w:val="00545E50"/>
    <w:pPr>
      <w:numPr>
        <w:ilvl w:val="6"/>
        <w:numId w:val="20"/>
      </w:numPr>
      <w:outlineLvl w:val="6"/>
    </w:pPr>
  </w:style>
  <w:style w:type="paragraph" w:styleId="Heading8">
    <w:name w:val="heading 8"/>
    <w:basedOn w:val="Heading7"/>
    <w:next w:val="Normal"/>
    <w:link w:val="Heading8Char"/>
    <w:qFormat/>
    <w:rsid w:val="00545E50"/>
    <w:pPr>
      <w:numPr>
        <w:ilvl w:val="7"/>
      </w:numPr>
      <w:outlineLvl w:val="7"/>
    </w:pPr>
  </w:style>
  <w:style w:type="paragraph" w:styleId="Heading9">
    <w:name w:val="heading 9"/>
    <w:basedOn w:val="Heading8"/>
    <w:next w:val="Normal"/>
    <w:link w:val="Heading9Char"/>
    <w:qFormat/>
    <w:rsid w:val="00545E50"/>
    <w:pPr>
      <w:numPr>
        <w:ilvl w:val="0"/>
        <w:numId w:val="0"/>
      </w:numPr>
      <w:tabs>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545E50"/>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545E50"/>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odyTextIndent">
    <w:name w:val="Body Text Indent"/>
    <w:basedOn w:val="Normal"/>
    <w:rsid w:val="00295307"/>
    <w:pPr>
      <w:spacing w:after="120"/>
      <w:ind w:left="360"/>
    </w:pPr>
  </w:style>
  <w:style w:type="paragraph" w:customStyle="1" w:styleId="NormalTableText">
    <w:name w:val="Normal Table Text"/>
    <w:basedOn w:val="Normal"/>
    <w:rsid w:val="00941E12"/>
    <w:pPr>
      <w:widowControl w:val="0"/>
      <w:spacing w:before="60" w:after="60"/>
    </w:pPr>
    <w:rPr>
      <w:rFonts w:ascii="Arial" w:hAnsi="Arial"/>
      <w:sz w:val="20"/>
      <w:lang w:val="en-GB"/>
    </w:rPr>
  </w:style>
  <w:style w:type="paragraph" w:customStyle="1" w:styleId="TableHeading">
    <w:name w:val="Table Heading"/>
    <w:basedOn w:val="Normal"/>
    <w:rsid w:val="00941E12"/>
    <w:pPr>
      <w:widowControl w:val="0"/>
      <w:spacing w:before="60" w:after="60"/>
    </w:pPr>
    <w:rPr>
      <w:rFonts w:ascii="Arial" w:hAnsi="Arial"/>
      <w:b/>
      <w:sz w:val="20"/>
      <w:lang w:val="en-GB"/>
    </w:rPr>
  </w:style>
  <w:style w:type="paragraph" w:styleId="BalloonText">
    <w:name w:val="Balloon Text"/>
    <w:basedOn w:val="Normal"/>
    <w:semiHidden/>
    <w:rsid w:val="00DE3D5F"/>
    <w:rPr>
      <w:rFonts w:ascii="Tahoma" w:hAnsi="Tahoma" w:cs="Tahoma"/>
      <w:sz w:val="16"/>
      <w:szCs w:val="16"/>
    </w:rPr>
  </w:style>
  <w:style w:type="paragraph" w:styleId="CommentSubject">
    <w:name w:val="annotation subject"/>
    <w:basedOn w:val="CommentText"/>
    <w:next w:val="CommentText"/>
    <w:semiHidden/>
    <w:rsid w:val="00132ADF"/>
    <w:pPr>
      <w:spacing w:before="0"/>
    </w:pPr>
    <w:rPr>
      <w:rFonts w:ascii="Book Antiqua" w:hAnsi="Book Antiqua"/>
      <w:b/>
      <w:bCs/>
      <w:sz w:val="20"/>
    </w:rPr>
  </w:style>
  <w:style w:type="character" w:customStyle="1" w:styleId="Heading1Char">
    <w:name w:val="Heading 1 Char"/>
    <w:basedOn w:val="DefaultParagraphFont"/>
    <w:link w:val="Heading1"/>
    <w:rsid w:val="005352BD"/>
    <w:rPr>
      <w:caps/>
    </w:rPr>
  </w:style>
  <w:style w:type="paragraph" w:styleId="ListParagraph">
    <w:name w:val="List Paragraph"/>
    <w:basedOn w:val="Normal"/>
    <w:uiPriority w:val="34"/>
    <w:qFormat/>
    <w:rsid w:val="00545E50"/>
    <w:pPr>
      <w:ind w:left="720"/>
      <w:contextualSpacing/>
    </w:pPr>
  </w:style>
  <w:style w:type="character" w:customStyle="1" w:styleId="Heading2Char">
    <w:name w:val="Heading 2 Char"/>
    <w:link w:val="Heading2"/>
    <w:rsid w:val="00D141C7"/>
    <w:rPr>
      <w:u w:val="single"/>
    </w:rPr>
  </w:style>
  <w:style w:type="character" w:customStyle="1" w:styleId="Heading4Char">
    <w:name w:val="Heading 4 Char"/>
    <w:basedOn w:val="DefaultParagraphFont"/>
    <w:link w:val="Heading4"/>
    <w:rsid w:val="00545E50"/>
  </w:style>
  <w:style w:type="character" w:customStyle="1" w:styleId="Heading5Char">
    <w:name w:val="Heading 5 Char"/>
    <w:link w:val="Heading5"/>
    <w:rsid w:val="000B7F0B"/>
    <w:rPr>
      <w:rFonts w:asciiTheme="minorHAnsi" w:hAnsiTheme="minorHAnsi"/>
    </w:rPr>
  </w:style>
  <w:style w:type="character" w:customStyle="1" w:styleId="Heading6Char">
    <w:name w:val="Heading 6 Char"/>
    <w:link w:val="Heading6"/>
    <w:rsid w:val="00545E50"/>
  </w:style>
  <w:style w:type="character" w:customStyle="1" w:styleId="Heading7Char">
    <w:name w:val="Heading 7 Char"/>
    <w:link w:val="Heading7"/>
    <w:rsid w:val="00545E50"/>
  </w:style>
  <w:style w:type="character" w:customStyle="1" w:styleId="Heading8Char">
    <w:name w:val="Heading 8 Char"/>
    <w:basedOn w:val="DefaultParagraphFont"/>
    <w:link w:val="Heading8"/>
    <w:rsid w:val="00545E50"/>
  </w:style>
  <w:style w:type="character" w:customStyle="1" w:styleId="Heading9Char">
    <w:name w:val="Heading 9 Char"/>
    <w:basedOn w:val="DefaultParagraphFont"/>
    <w:link w:val="Heading9"/>
    <w:rsid w:val="00545E50"/>
    <w:rPr>
      <w:rFonts w:cs="Arial"/>
    </w:rPr>
  </w:style>
  <w:style w:type="character" w:customStyle="1" w:styleId="TitleChar">
    <w:name w:val="Title Char"/>
    <w:basedOn w:val="DefaultParagraphFont"/>
    <w:link w:val="Title"/>
    <w:rsid w:val="00545E50"/>
    <w:rPr>
      <w:rFonts w:ascii="Arial Narrow" w:hAnsi="Arial Narrow"/>
      <w:b/>
    </w:rPr>
  </w:style>
  <w:style w:type="character" w:styleId="Strong">
    <w:name w:val="Strong"/>
    <w:qFormat/>
    <w:rsid w:val="00545E50"/>
    <w:rPr>
      <w:b/>
    </w:rPr>
  </w:style>
  <w:style w:type="paragraph" w:styleId="PlainText">
    <w:name w:val="Plain Text"/>
    <w:basedOn w:val="Normal"/>
    <w:link w:val="PlainTextChar"/>
    <w:rsid w:val="000B7F0B"/>
    <w:rPr>
      <w:rFonts w:ascii="Courier New" w:hAnsi="Courier New" w:cs="Courier New"/>
      <w:sz w:val="20"/>
    </w:rPr>
  </w:style>
  <w:style w:type="character" w:customStyle="1" w:styleId="PlainTextChar">
    <w:name w:val="Plain Text Char"/>
    <w:basedOn w:val="DefaultParagraphFont"/>
    <w:link w:val="PlainText"/>
    <w:rsid w:val="000B7F0B"/>
    <w:rPr>
      <w:rFonts w:ascii="Courier New" w:hAnsi="Courier New" w:cs="Courier New"/>
      <w:sz w:val="20"/>
    </w:rPr>
  </w:style>
  <w:style w:type="paragraph" w:styleId="Revision">
    <w:name w:val="Revision"/>
    <w:hidden/>
    <w:uiPriority w:val="99"/>
    <w:semiHidden/>
    <w:rsid w:val="00920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5258">
      <w:bodyDiv w:val="1"/>
      <w:marLeft w:val="0"/>
      <w:marRight w:val="0"/>
      <w:marTop w:val="0"/>
      <w:marBottom w:val="0"/>
      <w:divBdr>
        <w:top w:val="none" w:sz="0" w:space="0" w:color="auto"/>
        <w:left w:val="none" w:sz="0" w:space="0" w:color="auto"/>
        <w:bottom w:val="none" w:sz="0" w:space="0" w:color="auto"/>
        <w:right w:val="none" w:sz="0" w:space="0" w:color="auto"/>
      </w:divBdr>
      <w:divsChild>
        <w:div w:id="1087268651">
          <w:marLeft w:val="0"/>
          <w:marRight w:val="0"/>
          <w:marTop w:val="0"/>
          <w:marBottom w:val="0"/>
          <w:divBdr>
            <w:top w:val="none" w:sz="0" w:space="0" w:color="auto"/>
            <w:left w:val="none" w:sz="0" w:space="0" w:color="auto"/>
            <w:bottom w:val="none" w:sz="0" w:space="0" w:color="auto"/>
            <w:right w:val="none" w:sz="0" w:space="0" w:color="auto"/>
          </w:divBdr>
          <w:divsChild>
            <w:div w:id="939071211">
              <w:marLeft w:val="-300"/>
              <w:marRight w:val="0"/>
              <w:marTop w:val="0"/>
              <w:marBottom w:val="0"/>
              <w:divBdr>
                <w:top w:val="none" w:sz="0" w:space="0" w:color="auto"/>
                <w:left w:val="none" w:sz="0" w:space="0" w:color="auto"/>
                <w:bottom w:val="none" w:sz="0" w:space="0" w:color="auto"/>
                <w:right w:val="none" w:sz="0" w:space="0" w:color="auto"/>
              </w:divBdr>
              <w:divsChild>
                <w:div w:id="979069390">
                  <w:marLeft w:val="0"/>
                  <w:marRight w:val="0"/>
                  <w:marTop w:val="0"/>
                  <w:marBottom w:val="0"/>
                  <w:divBdr>
                    <w:top w:val="none" w:sz="0" w:space="0" w:color="auto"/>
                    <w:left w:val="none" w:sz="0" w:space="0" w:color="auto"/>
                    <w:bottom w:val="none" w:sz="0" w:space="0" w:color="auto"/>
                    <w:right w:val="none" w:sz="0" w:space="0" w:color="auto"/>
                  </w:divBdr>
                  <w:divsChild>
                    <w:div w:id="885920297">
                      <w:marLeft w:val="-300"/>
                      <w:marRight w:val="0"/>
                      <w:marTop w:val="0"/>
                      <w:marBottom w:val="0"/>
                      <w:divBdr>
                        <w:top w:val="none" w:sz="0" w:space="0" w:color="auto"/>
                        <w:left w:val="none" w:sz="0" w:space="0" w:color="auto"/>
                        <w:bottom w:val="none" w:sz="0" w:space="0" w:color="auto"/>
                        <w:right w:val="none" w:sz="0" w:space="0" w:color="auto"/>
                      </w:divBdr>
                      <w:divsChild>
                        <w:div w:id="20802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846850">
      <w:bodyDiv w:val="1"/>
      <w:marLeft w:val="0"/>
      <w:marRight w:val="0"/>
      <w:marTop w:val="0"/>
      <w:marBottom w:val="0"/>
      <w:divBdr>
        <w:top w:val="none" w:sz="0" w:space="0" w:color="auto"/>
        <w:left w:val="none" w:sz="0" w:space="0" w:color="auto"/>
        <w:bottom w:val="none" w:sz="0" w:space="0" w:color="auto"/>
        <w:right w:val="none" w:sz="0" w:space="0" w:color="auto"/>
      </w:divBdr>
      <w:divsChild>
        <w:div w:id="1825852665">
          <w:marLeft w:val="0"/>
          <w:marRight w:val="0"/>
          <w:marTop w:val="0"/>
          <w:marBottom w:val="0"/>
          <w:divBdr>
            <w:top w:val="none" w:sz="0" w:space="0" w:color="auto"/>
            <w:left w:val="none" w:sz="0" w:space="0" w:color="auto"/>
            <w:bottom w:val="none" w:sz="0" w:space="0" w:color="auto"/>
            <w:right w:val="none" w:sz="0" w:space="0" w:color="auto"/>
          </w:divBdr>
          <w:divsChild>
            <w:div w:id="1574581538">
              <w:marLeft w:val="-300"/>
              <w:marRight w:val="0"/>
              <w:marTop w:val="0"/>
              <w:marBottom w:val="0"/>
              <w:divBdr>
                <w:top w:val="none" w:sz="0" w:space="0" w:color="auto"/>
                <w:left w:val="none" w:sz="0" w:space="0" w:color="auto"/>
                <w:bottom w:val="none" w:sz="0" w:space="0" w:color="auto"/>
                <w:right w:val="none" w:sz="0" w:space="0" w:color="auto"/>
              </w:divBdr>
              <w:divsChild>
                <w:div w:id="1422097809">
                  <w:marLeft w:val="0"/>
                  <w:marRight w:val="0"/>
                  <w:marTop w:val="0"/>
                  <w:marBottom w:val="0"/>
                  <w:divBdr>
                    <w:top w:val="none" w:sz="0" w:space="0" w:color="auto"/>
                    <w:left w:val="none" w:sz="0" w:space="0" w:color="auto"/>
                    <w:bottom w:val="none" w:sz="0" w:space="0" w:color="auto"/>
                    <w:right w:val="none" w:sz="0" w:space="0" w:color="auto"/>
                  </w:divBdr>
                  <w:divsChild>
                    <w:div w:id="1588077482">
                      <w:marLeft w:val="-300"/>
                      <w:marRight w:val="0"/>
                      <w:marTop w:val="0"/>
                      <w:marBottom w:val="0"/>
                      <w:divBdr>
                        <w:top w:val="none" w:sz="0" w:space="0" w:color="auto"/>
                        <w:left w:val="none" w:sz="0" w:space="0" w:color="auto"/>
                        <w:bottom w:val="none" w:sz="0" w:space="0" w:color="auto"/>
                        <w:right w:val="none" w:sz="0" w:space="0" w:color="auto"/>
                      </w:divBdr>
                      <w:divsChild>
                        <w:div w:id="15948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733561">
      <w:bodyDiv w:val="1"/>
      <w:marLeft w:val="0"/>
      <w:marRight w:val="0"/>
      <w:marTop w:val="0"/>
      <w:marBottom w:val="0"/>
      <w:divBdr>
        <w:top w:val="none" w:sz="0" w:space="0" w:color="auto"/>
        <w:left w:val="none" w:sz="0" w:space="0" w:color="auto"/>
        <w:bottom w:val="none" w:sz="0" w:space="0" w:color="auto"/>
        <w:right w:val="none" w:sz="0" w:space="0" w:color="auto"/>
      </w:divBdr>
      <w:divsChild>
        <w:div w:id="2086104997">
          <w:marLeft w:val="0"/>
          <w:marRight w:val="0"/>
          <w:marTop w:val="0"/>
          <w:marBottom w:val="0"/>
          <w:divBdr>
            <w:top w:val="none" w:sz="0" w:space="0" w:color="auto"/>
            <w:left w:val="none" w:sz="0" w:space="0" w:color="auto"/>
            <w:bottom w:val="none" w:sz="0" w:space="0" w:color="auto"/>
            <w:right w:val="none" w:sz="0" w:space="0" w:color="auto"/>
          </w:divBdr>
          <w:divsChild>
            <w:div w:id="567426025">
              <w:marLeft w:val="-300"/>
              <w:marRight w:val="0"/>
              <w:marTop w:val="0"/>
              <w:marBottom w:val="0"/>
              <w:divBdr>
                <w:top w:val="none" w:sz="0" w:space="0" w:color="auto"/>
                <w:left w:val="none" w:sz="0" w:space="0" w:color="auto"/>
                <w:bottom w:val="none" w:sz="0" w:space="0" w:color="auto"/>
                <w:right w:val="none" w:sz="0" w:space="0" w:color="auto"/>
              </w:divBdr>
              <w:divsChild>
                <w:div w:id="1288313859">
                  <w:marLeft w:val="0"/>
                  <w:marRight w:val="0"/>
                  <w:marTop w:val="0"/>
                  <w:marBottom w:val="0"/>
                  <w:divBdr>
                    <w:top w:val="none" w:sz="0" w:space="0" w:color="auto"/>
                    <w:left w:val="none" w:sz="0" w:space="0" w:color="auto"/>
                    <w:bottom w:val="none" w:sz="0" w:space="0" w:color="auto"/>
                    <w:right w:val="none" w:sz="0" w:space="0" w:color="auto"/>
                  </w:divBdr>
                  <w:divsChild>
                    <w:div w:id="1902524622">
                      <w:marLeft w:val="-300"/>
                      <w:marRight w:val="0"/>
                      <w:marTop w:val="0"/>
                      <w:marBottom w:val="0"/>
                      <w:divBdr>
                        <w:top w:val="none" w:sz="0" w:space="0" w:color="auto"/>
                        <w:left w:val="none" w:sz="0" w:space="0" w:color="auto"/>
                        <w:bottom w:val="none" w:sz="0" w:space="0" w:color="auto"/>
                        <w:right w:val="none" w:sz="0" w:space="0" w:color="auto"/>
                      </w:divBdr>
                      <w:divsChild>
                        <w:div w:id="16865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287395">
      <w:bodyDiv w:val="1"/>
      <w:marLeft w:val="0"/>
      <w:marRight w:val="0"/>
      <w:marTop w:val="0"/>
      <w:marBottom w:val="0"/>
      <w:divBdr>
        <w:top w:val="none" w:sz="0" w:space="0" w:color="auto"/>
        <w:left w:val="none" w:sz="0" w:space="0" w:color="auto"/>
        <w:bottom w:val="none" w:sz="0" w:space="0" w:color="auto"/>
        <w:right w:val="none" w:sz="0" w:space="0" w:color="auto"/>
      </w:divBdr>
      <w:divsChild>
        <w:div w:id="1527908775">
          <w:marLeft w:val="0"/>
          <w:marRight w:val="0"/>
          <w:marTop w:val="0"/>
          <w:marBottom w:val="0"/>
          <w:divBdr>
            <w:top w:val="none" w:sz="0" w:space="0" w:color="auto"/>
            <w:left w:val="none" w:sz="0" w:space="0" w:color="auto"/>
            <w:bottom w:val="none" w:sz="0" w:space="0" w:color="auto"/>
            <w:right w:val="none" w:sz="0" w:space="0" w:color="auto"/>
          </w:divBdr>
          <w:divsChild>
            <w:div w:id="40910841">
              <w:marLeft w:val="-300"/>
              <w:marRight w:val="0"/>
              <w:marTop w:val="0"/>
              <w:marBottom w:val="0"/>
              <w:divBdr>
                <w:top w:val="none" w:sz="0" w:space="0" w:color="auto"/>
                <w:left w:val="none" w:sz="0" w:space="0" w:color="auto"/>
                <w:bottom w:val="none" w:sz="0" w:space="0" w:color="auto"/>
                <w:right w:val="none" w:sz="0" w:space="0" w:color="auto"/>
              </w:divBdr>
              <w:divsChild>
                <w:div w:id="1010988591">
                  <w:marLeft w:val="0"/>
                  <w:marRight w:val="0"/>
                  <w:marTop w:val="0"/>
                  <w:marBottom w:val="0"/>
                  <w:divBdr>
                    <w:top w:val="none" w:sz="0" w:space="0" w:color="auto"/>
                    <w:left w:val="none" w:sz="0" w:space="0" w:color="auto"/>
                    <w:bottom w:val="none" w:sz="0" w:space="0" w:color="auto"/>
                    <w:right w:val="none" w:sz="0" w:space="0" w:color="auto"/>
                  </w:divBdr>
                  <w:divsChild>
                    <w:div w:id="1019551344">
                      <w:marLeft w:val="-300"/>
                      <w:marRight w:val="0"/>
                      <w:marTop w:val="0"/>
                      <w:marBottom w:val="0"/>
                      <w:divBdr>
                        <w:top w:val="none" w:sz="0" w:space="0" w:color="auto"/>
                        <w:left w:val="none" w:sz="0" w:space="0" w:color="auto"/>
                        <w:bottom w:val="none" w:sz="0" w:space="0" w:color="auto"/>
                        <w:right w:val="none" w:sz="0" w:space="0" w:color="auto"/>
                      </w:divBdr>
                      <w:divsChild>
                        <w:div w:id="14627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2075">
      <w:bodyDiv w:val="1"/>
      <w:marLeft w:val="0"/>
      <w:marRight w:val="0"/>
      <w:marTop w:val="0"/>
      <w:marBottom w:val="0"/>
      <w:divBdr>
        <w:top w:val="none" w:sz="0" w:space="0" w:color="auto"/>
        <w:left w:val="none" w:sz="0" w:space="0" w:color="auto"/>
        <w:bottom w:val="none" w:sz="0" w:space="0" w:color="auto"/>
        <w:right w:val="none" w:sz="0" w:space="0" w:color="auto"/>
      </w:divBdr>
      <w:divsChild>
        <w:div w:id="2080664859">
          <w:marLeft w:val="0"/>
          <w:marRight w:val="0"/>
          <w:marTop w:val="0"/>
          <w:marBottom w:val="0"/>
          <w:divBdr>
            <w:top w:val="none" w:sz="0" w:space="0" w:color="auto"/>
            <w:left w:val="none" w:sz="0" w:space="0" w:color="auto"/>
            <w:bottom w:val="none" w:sz="0" w:space="0" w:color="auto"/>
            <w:right w:val="none" w:sz="0" w:space="0" w:color="auto"/>
          </w:divBdr>
          <w:divsChild>
            <w:div w:id="314920218">
              <w:marLeft w:val="-300"/>
              <w:marRight w:val="0"/>
              <w:marTop w:val="0"/>
              <w:marBottom w:val="0"/>
              <w:divBdr>
                <w:top w:val="none" w:sz="0" w:space="0" w:color="auto"/>
                <w:left w:val="none" w:sz="0" w:space="0" w:color="auto"/>
                <w:bottom w:val="none" w:sz="0" w:space="0" w:color="auto"/>
                <w:right w:val="none" w:sz="0" w:space="0" w:color="auto"/>
              </w:divBdr>
              <w:divsChild>
                <w:div w:id="1499811335">
                  <w:marLeft w:val="0"/>
                  <w:marRight w:val="0"/>
                  <w:marTop w:val="0"/>
                  <w:marBottom w:val="0"/>
                  <w:divBdr>
                    <w:top w:val="none" w:sz="0" w:space="0" w:color="auto"/>
                    <w:left w:val="none" w:sz="0" w:space="0" w:color="auto"/>
                    <w:bottom w:val="none" w:sz="0" w:space="0" w:color="auto"/>
                    <w:right w:val="none" w:sz="0" w:space="0" w:color="auto"/>
                  </w:divBdr>
                  <w:divsChild>
                    <w:div w:id="1636761719">
                      <w:marLeft w:val="-300"/>
                      <w:marRight w:val="0"/>
                      <w:marTop w:val="0"/>
                      <w:marBottom w:val="0"/>
                      <w:divBdr>
                        <w:top w:val="none" w:sz="0" w:space="0" w:color="auto"/>
                        <w:left w:val="none" w:sz="0" w:space="0" w:color="auto"/>
                        <w:bottom w:val="none" w:sz="0" w:space="0" w:color="auto"/>
                        <w:right w:val="none" w:sz="0" w:space="0" w:color="auto"/>
                      </w:divBdr>
                      <w:divsChild>
                        <w:div w:id="17691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59436">
      <w:bodyDiv w:val="1"/>
      <w:marLeft w:val="0"/>
      <w:marRight w:val="0"/>
      <w:marTop w:val="0"/>
      <w:marBottom w:val="0"/>
      <w:divBdr>
        <w:top w:val="none" w:sz="0" w:space="0" w:color="auto"/>
        <w:left w:val="none" w:sz="0" w:space="0" w:color="auto"/>
        <w:bottom w:val="none" w:sz="0" w:space="0" w:color="auto"/>
        <w:right w:val="none" w:sz="0" w:space="0" w:color="auto"/>
      </w:divBdr>
    </w:div>
    <w:div w:id="1808694966">
      <w:bodyDiv w:val="1"/>
      <w:marLeft w:val="0"/>
      <w:marRight w:val="0"/>
      <w:marTop w:val="0"/>
      <w:marBottom w:val="0"/>
      <w:divBdr>
        <w:top w:val="none" w:sz="0" w:space="0" w:color="auto"/>
        <w:left w:val="none" w:sz="0" w:space="0" w:color="auto"/>
        <w:bottom w:val="none" w:sz="0" w:space="0" w:color="auto"/>
        <w:right w:val="none" w:sz="0" w:space="0" w:color="auto"/>
      </w:divBdr>
      <w:divsChild>
        <w:div w:id="1191919573">
          <w:marLeft w:val="0"/>
          <w:marRight w:val="0"/>
          <w:marTop w:val="0"/>
          <w:marBottom w:val="0"/>
          <w:divBdr>
            <w:top w:val="none" w:sz="0" w:space="0" w:color="auto"/>
            <w:left w:val="none" w:sz="0" w:space="0" w:color="auto"/>
            <w:bottom w:val="none" w:sz="0" w:space="0" w:color="auto"/>
            <w:right w:val="none" w:sz="0" w:space="0" w:color="auto"/>
          </w:divBdr>
          <w:divsChild>
            <w:div w:id="1617758721">
              <w:marLeft w:val="-300"/>
              <w:marRight w:val="0"/>
              <w:marTop w:val="0"/>
              <w:marBottom w:val="0"/>
              <w:divBdr>
                <w:top w:val="none" w:sz="0" w:space="0" w:color="auto"/>
                <w:left w:val="none" w:sz="0" w:space="0" w:color="auto"/>
                <w:bottom w:val="none" w:sz="0" w:space="0" w:color="auto"/>
                <w:right w:val="none" w:sz="0" w:space="0" w:color="auto"/>
              </w:divBdr>
              <w:divsChild>
                <w:div w:id="220556405">
                  <w:marLeft w:val="0"/>
                  <w:marRight w:val="0"/>
                  <w:marTop w:val="0"/>
                  <w:marBottom w:val="0"/>
                  <w:divBdr>
                    <w:top w:val="none" w:sz="0" w:space="0" w:color="auto"/>
                    <w:left w:val="none" w:sz="0" w:space="0" w:color="auto"/>
                    <w:bottom w:val="none" w:sz="0" w:space="0" w:color="auto"/>
                    <w:right w:val="none" w:sz="0" w:space="0" w:color="auto"/>
                  </w:divBdr>
                  <w:divsChild>
                    <w:div w:id="1066221619">
                      <w:marLeft w:val="-300"/>
                      <w:marRight w:val="0"/>
                      <w:marTop w:val="0"/>
                      <w:marBottom w:val="0"/>
                      <w:divBdr>
                        <w:top w:val="none" w:sz="0" w:space="0" w:color="auto"/>
                        <w:left w:val="none" w:sz="0" w:space="0" w:color="auto"/>
                        <w:bottom w:val="none" w:sz="0" w:space="0" w:color="auto"/>
                        <w:right w:val="none" w:sz="0" w:space="0" w:color="auto"/>
                      </w:divBdr>
                      <w:divsChild>
                        <w:div w:id="399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37073D91-85EC-4116-BE15-977C7336B56E}">
  <ds:schemaRefs>
    <ds:schemaRef ds:uri="http://schemas.microsoft.com/sharepoint/v3/contenttype/forms"/>
  </ds:schemaRefs>
</ds:datastoreItem>
</file>

<file path=customXml/itemProps2.xml><?xml version="1.0" encoding="utf-8"?>
<ds:datastoreItem xmlns:ds="http://schemas.openxmlformats.org/officeDocument/2006/customXml" ds:itemID="{2222F9C4-8C30-4D00-AA0C-5003571A73DB}">
  <ds:schemaRefs>
    <ds:schemaRef ds:uri="http://schemas.openxmlformats.org/officeDocument/2006/bibliography"/>
  </ds:schemaRefs>
</ds:datastoreItem>
</file>

<file path=customXml/itemProps3.xml><?xml version="1.0" encoding="utf-8"?>
<ds:datastoreItem xmlns:ds="http://schemas.openxmlformats.org/officeDocument/2006/customXml" ds:itemID="{2C2E81A0-2922-4A00-95D6-61E95AD77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4F518A-8CEE-402D-92CB-69D01882D945}">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TotalTime>
  <Pages>3</Pages>
  <Words>1116</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Version</vt:lpstr>
    </vt:vector>
  </TitlesOfParts>
  <Company>Regional Municipality of York</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02720_Untreated_Granular_Subbase__Base__Surface_And_Shoulder (Mar 21, 2016)</dc:title>
  <dc:creator>Adley-McGinnis, Andrea</dc:creator>
  <cp:lastModifiedBy>Johnny Pang</cp:lastModifiedBy>
  <cp:revision>3</cp:revision>
  <cp:lastPrinted>2007-05-09T17:28:00Z</cp:lastPrinted>
  <dcterms:created xsi:type="dcterms:W3CDTF">2022-11-01T20:10:00Z</dcterms:created>
  <dcterms:modified xsi:type="dcterms:W3CDTF">2022-11-30T23:38:00Z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ce332277-bde7-4cfc-aacf-e5b55f28838b</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