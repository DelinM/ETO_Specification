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1980"/>
        <w:gridCol w:w="5863"/>
      </w:tblGrid>
      <w:tr w:rsidR="005727BB" w:rsidRPr="004A7D86" w:rsidDel="002B3F8D" w14:paraId="52A26780" w14:textId="1BD9A494">
        <w:trPr>
          <w:cantSplit/>
          <w:jc w:val="center"/>
          <w:del w:id="0" w:author="Johnny Pang" w:date="2022-04-17T13:49:00Z"/>
        </w:trPr>
        <w:tc>
          <w:tcPr>
            <w:tcW w:w="1004" w:type="dxa"/>
            <w:tcBorders>
              <w:top w:val="double" w:sz="6" w:space="0" w:color="auto"/>
              <w:left w:val="double" w:sz="6" w:space="0" w:color="auto"/>
              <w:bottom w:val="single" w:sz="6" w:space="0" w:color="auto"/>
              <w:right w:val="single" w:sz="6" w:space="0" w:color="auto"/>
            </w:tcBorders>
          </w:tcPr>
          <w:p w14:paraId="078B3AE6" w14:textId="47F78DF2" w:rsidR="005727BB" w:rsidRPr="004A7D86" w:rsidDel="002B3F8D" w:rsidRDefault="005727BB">
            <w:pPr>
              <w:pStyle w:val="TableHeading"/>
              <w:rPr>
                <w:del w:id="1" w:author="Johnny Pang" w:date="2022-04-17T13:49:00Z"/>
                <w:rFonts w:ascii="Calibri" w:hAnsi="Calibri"/>
                <w:sz w:val="22"/>
                <w:szCs w:val="22"/>
              </w:rPr>
            </w:pPr>
            <w:del w:id="2" w:author="Johnny Pang" w:date="2022-04-17T13:49:00Z">
              <w:r w:rsidRPr="004A7D86" w:rsidDel="002B3F8D">
                <w:rPr>
                  <w:rFonts w:ascii="Calibri" w:hAnsi="Calibri"/>
                  <w:sz w:val="22"/>
                  <w:szCs w:val="22"/>
                </w:rPr>
                <w:delText>Version</w:delText>
              </w:r>
            </w:del>
          </w:p>
        </w:tc>
        <w:tc>
          <w:tcPr>
            <w:tcW w:w="1980" w:type="dxa"/>
            <w:tcBorders>
              <w:top w:val="double" w:sz="6" w:space="0" w:color="auto"/>
              <w:left w:val="single" w:sz="6" w:space="0" w:color="auto"/>
              <w:bottom w:val="single" w:sz="6" w:space="0" w:color="auto"/>
              <w:right w:val="single" w:sz="6" w:space="0" w:color="auto"/>
            </w:tcBorders>
          </w:tcPr>
          <w:p w14:paraId="035F432E" w14:textId="3CC0678E" w:rsidR="005727BB" w:rsidRPr="004A7D86" w:rsidDel="002B3F8D" w:rsidRDefault="005727BB">
            <w:pPr>
              <w:pStyle w:val="TableHeading"/>
              <w:rPr>
                <w:del w:id="3" w:author="Johnny Pang" w:date="2022-04-17T13:49:00Z"/>
                <w:rFonts w:ascii="Calibri" w:hAnsi="Calibri"/>
                <w:sz w:val="22"/>
                <w:szCs w:val="22"/>
              </w:rPr>
            </w:pPr>
            <w:del w:id="4" w:author="Johnny Pang" w:date="2022-04-17T13:49:00Z">
              <w:r w:rsidRPr="004A7D86" w:rsidDel="002B3F8D">
                <w:rPr>
                  <w:rFonts w:ascii="Calibri" w:hAnsi="Calibri"/>
                  <w:sz w:val="22"/>
                  <w:szCs w:val="22"/>
                </w:rPr>
                <w:delText>Date</w:delText>
              </w:r>
            </w:del>
          </w:p>
        </w:tc>
        <w:tc>
          <w:tcPr>
            <w:tcW w:w="5863" w:type="dxa"/>
            <w:tcBorders>
              <w:top w:val="double" w:sz="6" w:space="0" w:color="auto"/>
              <w:left w:val="single" w:sz="6" w:space="0" w:color="auto"/>
              <w:bottom w:val="single" w:sz="6" w:space="0" w:color="auto"/>
              <w:right w:val="double" w:sz="6" w:space="0" w:color="auto"/>
            </w:tcBorders>
          </w:tcPr>
          <w:p w14:paraId="78A0F9F7" w14:textId="1E2C12CA" w:rsidR="005727BB" w:rsidRPr="004A7D86" w:rsidDel="002B3F8D" w:rsidRDefault="005727BB">
            <w:pPr>
              <w:pStyle w:val="TableHeading"/>
              <w:rPr>
                <w:del w:id="5" w:author="Johnny Pang" w:date="2022-04-17T13:49:00Z"/>
                <w:rFonts w:ascii="Calibri" w:hAnsi="Calibri"/>
                <w:sz w:val="22"/>
                <w:szCs w:val="22"/>
              </w:rPr>
            </w:pPr>
            <w:del w:id="6" w:author="Johnny Pang" w:date="2022-04-17T13:49:00Z">
              <w:r w:rsidRPr="004A7D86" w:rsidDel="002B3F8D">
                <w:rPr>
                  <w:rFonts w:ascii="Calibri" w:hAnsi="Calibri"/>
                  <w:sz w:val="22"/>
                  <w:szCs w:val="22"/>
                </w:rPr>
                <w:delText>Description of Revisions</w:delText>
              </w:r>
            </w:del>
          </w:p>
        </w:tc>
      </w:tr>
      <w:tr w:rsidR="005727BB" w:rsidRPr="004A7D86" w:rsidDel="002B3F8D" w14:paraId="5A36B86D" w14:textId="5DB7C4EC">
        <w:trPr>
          <w:cantSplit/>
          <w:jc w:val="center"/>
          <w:del w:id="7" w:author="Johnny Pang" w:date="2022-04-17T13:49:00Z"/>
        </w:trPr>
        <w:tc>
          <w:tcPr>
            <w:tcW w:w="1004" w:type="dxa"/>
            <w:tcBorders>
              <w:top w:val="single" w:sz="6" w:space="0" w:color="auto"/>
              <w:left w:val="double" w:sz="6" w:space="0" w:color="auto"/>
              <w:bottom w:val="single" w:sz="6" w:space="0" w:color="auto"/>
              <w:right w:val="single" w:sz="6" w:space="0" w:color="auto"/>
            </w:tcBorders>
          </w:tcPr>
          <w:p w14:paraId="3B698C84" w14:textId="0F22DA69" w:rsidR="005727BB" w:rsidRPr="004A7D86" w:rsidDel="002B3F8D" w:rsidRDefault="005727BB">
            <w:pPr>
              <w:pStyle w:val="NormalTableText"/>
              <w:rPr>
                <w:del w:id="8" w:author="Johnny Pang" w:date="2022-04-17T13:49:00Z"/>
                <w:rFonts w:ascii="Calibri" w:hAnsi="Calibri"/>
                <w:sz w:val="22"/>
                <w:szCs w:val="22"/>
              </w:rPr>
            </w:pPr>
            <w:del w:id="9" w:author="Johnny Pang" w:date="2022-04-17T13:49:00Z">
              <w:r w:rsidRPr="004A7D86" w:rsidDel="002B3F8D">
                <w:rPr>
                  <w:rFonts w:ascii="Calibri" w:hAnsi="Calibri"/>
                  <w:sz w:val="22"/>
                  <w:szCs w:val="22"/>
                </w:rPr>
                <w:delText>1</w:delText>
              </w:r>
            </w:del>
          </w:p>
        </w:tc>
        <w:tc>
          <w:tcPr>
            <w:tcW w:w="1980" w:type="dxa"/>
            <w:tcBorders>
              <w:top w:val="single" w:sz="6" w:space="0" w:color="auto"/>
              <w:left w:val="single" w:sz="6" w:space="0" w:color="auto"/>
              <w:bottom w:val="single" w:sz="6" w:space="0" w:color="auto"/>
              <w:right w:val="single" w:sz="6" w:space="0" w:color="auto"/>
            </w:tcBorders>
          </w:tcPr>
          <w:p w14:paraId="5B4076D3" w14:textId="70C93C5A" w:rsidR="005727BB" w:rsidRPr="004A7D86" w:rsidDel="002B3F8D" w:rsidRDefault="008D21D0">
            <w:pPr>
              <w:pStyle w:val="NormalTableText"/>
              <w:rPr>
                <w:del w:id="10" w:author="Johnny Pang" w:date="2022-04-17T13:49:00Z"/>
                <w:rFonts w:ascii="Calibri" w:hAnsi="Calibri"/>
                <w:sz w:val="22"/>
                <w:szCs w:val="22"/>
              </w:rPr>
            </w:pPr>
            <w:del w:id="11" w:author="Johnny Pang" w:date="2022-04-17T13:49:00Z">
              <w:r w:rsidDel="002B3F8D">
                <w:rPr>
                  <w:rFonts w:ascii="Calibri" w:hAnsi="Calibri"/>
                  <w:sz w:val="22"/>
                  <w:szCs w:val="22"/>
                </w:rPr>
                <w:delText>October 27, 2015</w:delText>
              </w:r>
            </w:del>
          </w:p>
        </w:tc>
        <w:tc>
          <w:tcPr>
            <w:tcW w:w="5863" w:type="dxa"/>
            <w:tcBorders>
              <w:top w:val="single" w:sz="6" w:space="0" w:color="auto"/>
              <w:left w:val="single" w:sz="6" w:space="0" w:color="auto"/>
              <w:bottom w:val="single" w:sz="6" w:space="0" w:color="auto"/>
              <w:right w:val="double" w:sz="6" w:space="0" w:color="auto"/>
            </w:tcBorders>
          </w:tcPr>
          <w:p w14:paraId="531B5272" w14:textId="4529553C" w:rsidR="005727BB" w:rsidRPr="004A7D86" w:rsidDel="002B3F8D" w:rsidRDefault="00D84FB9">
            <w:pPr>
              <w:pStyle w:val="NormalTableText"/>
              <w:rPr>
                <w:del w:id="12" w:author="Johnny Pang" w:date="2022-04-17T13:49:00Z"/>
                <w:rFonts w:ascii="Calibri" w:hAnsi="Calibri"/>
                <w:sz w:val="22"/>
                <w:szCs w:val="22"/>
              </w:rPr>
            </w:pPr>
            <w:del w:id="13" w:author="Johnny Pang" w:date="2022-04-17T13:49:00Z">
              <w:r w:rsidDel="002B3F8D">
                <w:rPr>
                  <w:rFonts w:ascii="Calibri" w:hAnsi="Calibri"/>
                  <w:sz w:val="22"/>
                  <w:szCs w:val="22"/>
                </w:rPr>
                <w:delText>New Spec.</w:delText>
              </w:r>
            </w:del>
          </w:p>
        </w:tc>
      </w:tr>
      <w:tr w:rsidR="00BA054B" w:rsidRPr="004A7D86" w:rsidDel="002B3F8D" w14:paraId="60618A96" w14:textId="31E55297" w:rsidTr="00D502A1">
        <w:trPr>
          <w:cantSplit/>
          <w:jc w:val="center"/>
          <w:del w:id="14" w:author="Johnny Pang" w:date="2022-04-17T13:49:00Z"/>
        </w:trPr>
        <w:tc>
          <w:tcPr>
            <w:tcW w:w="1004" w:type="dxa"/>
            <w:tcBorders>
              <w:top w:val="single" w:sz="6" w:space="0" w:color="auto"/>
              <w:left w:val="double" w:sz="6" w:space="0" w:color="auto"/>
              <w:bottom w:val="single" w:sz="6" w:space="0" w:color="auto"/>
              <w:right w:val="single" w:sz="6" w:space="0" w:color="auto"/>
            </w:tcBorders>
          </w:tcPr>
          <w:p w14:paraId="611F3CA5" w14:textId="241DB1ED" w:rsidR="00BA054B" w:rsidRPr="00AE056A" w:rsidDel="002B3F8D" w:rsidRDefault="00BA054B">
            <w:pPr>
              <w:pStyle w:val="NormalTableText"/>
              <w:rPr>
                <w:del w:id="15" w:author="Johnny Pang" w:date="2022-04-17T13:49:00Z"/>
                <w:rFonts w:ascii="Calibri" w:hAnsi="Calibri"/>
                <w:b/>
                <w:sz w:val="22"/>
                <w:szCs w:val="22"/>
              </w:rPr>
            </w:pPr>
            <w:del w:id="16" w:author="Johnny Pang" w:date="2022-04-17T13:49:00Z">
              <w:r w:rsidRPr="00AE056A" w:rsidDel="002B3F8D">
                <w:rPr>
                  <w:rFonts w:ascii="Calibri" w:hAnsi="Calibri"/>
                  <w:b/>
                  <w:sz w:val="22"/>
                  <w:szCs w:val="22"/>
                </w:rPr>
                <w:delText>2</w:delText>
              </w:r>
            </w:del>
          </w:p>
        </w:tc>
        <w:tc>
          <w:tcPr>
            <w:tcW w:w="1980" w:type="dxa"/>
            <w:tcBorders>
              <w:top w:val="single" w:sz="6" w:space="0" w:color="auto"/>
              <w:left w:val="single" w:sz="6" w:space="0" w:color="auto"/>
              <w:bottom w:val="single" w:sz="6" w:space="0" w:color="auto"/>
              <w:right w:val="single" w:sz="6" w:space="0" w:color="auto"/>
            </w:tcBorders>
          </w:tcPr>
          <w:p w14:paraId="06667331" w14:textId="3D9CDE74" w:rsidR="00BA054B" w:rsidRPr="00AE056A" w:rsidDel="002B3F8D" w:rsidRDefault="00AE056A">
            <w:pPr>
              <w:pStyle w:val="NormalTableText"/>
              <w:rPr>
                <w:del w:id="17" w:author="Johnny Pang" w:date="2022-04-17T13:49:00Z"/>
                <w:rFonts w:ascii="Calibri" w:hAnsi="Calibri"/>
                <w:b/>
                <w:sz w:val="22"/>
                <w:szCs w:val="22"/>
              </w:rPr>
            </w:pPr>
            <w:del w:id="18" w:author="Johnny Pang" w:date="2022-04-17T13:49:00Z">
              <w:r w:rsidRPr="00AE056A" w:rsidDel="002B3F8D">
                <w:rPr>
                  <w:rFonts w:ascii="Calibri" w:hAnsi="Calibri"/>
                  <w:b/>
                  <w:sz w:val="22"/>
                  <w:szCs w:val="22"/>
                </w:rPr>
                <w:delText>March 21</w:delText>
              </w:r>
              <w:r w:rsidR="00BA054B" w:rsidRPr="00AE056A" w:rsidDel="002B3F8D">
                <w:rPr>
                  <w:rFonts w:ascii="Calibri" w:hAnsi="Calibri"/>
                  <w:b/>
                  <w:sz w:val="22"/>
                  <w:szCs w:val="22"/>
                </w:rPr>
                <w:delText>, 2016</w:delText>
              </w:r>
            </w:del>
          </w:p>
        </w:tc>
        <w:tc>
          <w:tcPr>
            <w:tcW w:w="5863" w:type="dxa"/>
            <w:tcBorders>
              <w:top w:val="single" w:sz="6" w:space="0" w:color="auto"/>
              <w:left w:val="single" w:sz="6" w:space="0" w:color="auto"/>
              <w:bottom w:val="single" w:sz="6" w:space="0" w:color="auto"/>
              <w:right w:val="double" w:sz="6" w:space="0" w:color="auto"/>
            </w:tcBorders>
          </w:tcPr>
          <w:p w14:paraId="235DCBD6" w14:textId="223A4E94" w:rsidR="00BA054B" w:rsidRPr="00AE056A" w:rsidDel="002B3F8D" w:rsidRDefault="00BA054B" w:rsidP="00BA054B">
            <w:pPr>
              <w:pStyle w:val="NormalTableText"/>
              <w:rPr>
                <w:del w:id="19" w:author="Johnny Pang" w:date="2022-04-17T13:49:00Z"/>
                <w:rFonts w:ascii="Calibri" w:hAnsi="Calibri"/>
                <w:b/>
                <w:sz w:val="22"/>
                <w:szCs w:val="22"/>
              </w:rPr>
            </w:pPr>
            <w:del w:id="20" w:author="Johnny Pang" w:date="2022-04-17T13:49:00Z">
              <w:r w:rsidRPr="00AE056A" w:rsidDel="002B3F8D">
                <w:rPr>
                  <w:rFonts w:ascii="Calibri" w:hAnsi="Calibri"/>
                  <w:b/>
                </w:rPr>
                <w:delText>Revised Based on Legal comments #6409379-v1A</w:delText>
              </w:r>
              <w:r w:rsidR="00937F49" w:rsidDel="002B3F8D">
                <w:rPr>
                  <w:rFonts w:ascii="Calibri" w:hAnsi="Calibri"/>
                  <w:b/>
                </w:rPr>
                <w:delText xml:space="preserve"> (AAM)</w:delText>
              </w:r>
            </w:del>
          </w:p>
        </w:tc>
      </w:tr>
      <w:tr w:rsidR="00D502A1" w:rsidRPr="004A7D86" w:rsidDel="002B3F8D" w14:paraId="45615137" w14:textId="4023646D">
        <w:trPr>
          <w:cantSplit/>
          <w:jc w:val="center"/>
          <w:del w:id="21" w:author="Johnny Pang" w:date="2022-04-17T13:49:00Z"/>
        </w:trPr>
        <w:tc>
          <w:tcPr>
            <w:tcW w:w="1004" w:type="dxa"/>
            <w:tcBorders>
              <w:top w:val="single" w:sz="6" w:space="0" w:color="auto"/>
              <w:left w:val="double" w:sz="6" w:space="0" w:color="auto"/>
              <w:bottom w:val="double" w:sz="6" w:space="0" w:color="auto"/>
              <w:right w:val="single" w:sz="6" w:space="0" w:color="auto"/>
            </w:tcBorders>
          </w:tcPr>
          <w:p w14:paraId="25335264" w14:textId="643CACA5" w:rsidR="00D502A1" w:rsidRPr="00AE056A" w:rsidDel="002B3F8D" w:rsidRDefault="00D502A1">
            <w:pPr>
              <w:pStyle w:val="NormalTableText"/>
              <w:rPr>
                <w:del w:id="22" w:author="Johnny Pang" w:date="2022-04-17T13:49:00Z"/>
                <w:rFonts w:ascii="Calibri" w:hAnsi="Calibri"/>
                <w:b/>
                <w:sz w:val="22"/>
                <w:szCs w:val="22"/>
              </w:rPr>
            </w:pPr>
            <w:del w:id="23" w:author="Johnny Pang" w:date="2022-04-17T13:49:00Z">
              <w:r w:rsidDel="002B3F8D">
                <w:rPr>
                  <w:rFonts w:ascii="Calibri" w:hAnsi="Calibri"/>
                  <w:sz w:val="22"/>
                  <w:szCs w:val="22"/>
                </w:rPr>
                <w:delText>3</w:delText>
              </w:r>
            </w:del>
          </w:p>
        </w:tc>
        <w:tc>
          <w:tcPr>
            <w:tcW w:w="1980" w:type="dxa"/>
            <w:tcBorders>
              <w:top w:val="single" w:sz="6" w:space="0" w:color="auto"/>
              <w:left w:val="single" w:sz="6" w:space="0" w:color="auto"/>
              <w:bottom w:val="double" w:sz="6" w:space="0" w:color="auto"/>
              <w:right w:val="single" w:sz="6" w:space="0" w:color="auto"/>
            </w:tcBorders>
          </w:tcPr>
          <w:p w14:paraId="3CEC850B" w14:textId="5FC36BFF" w:rsidR="00D502A1" w:rsidRPr="00AE056A" w:rsidDel="002B3F8D" w:rsidRDefault="00D502A1">
            <w:pPr>
              <w:pStyle w:val="NormalTableText"/>
              <w:rPr>
                <w:del w:id="24" w:author="Johnny Pang" w:date="2022-04-17T13:49:00Z"/>
                <w:rFonts w:ascii="Calibri" w:hAnsi="Calibri"/>
                <w:b/>
                <w:sz w:val="22"/>
                <w:szCs w:val="22"/>
              </w:rPr>
            </w:pPr>
            <w:del w:id="25" w:author="Johnny Pang" w:date="2022-04-17T13:49:00Z">
              <w:r w:rsidDel="002B3F8D">
                <w:rPr>
                  <w:rFonts w:ascii="Calibri" w:hAnsi="Calibri"/>
                  <w:sz w:val="22"/>
                  <w:szCs w:val="22"/>
                </w:rPr>
                <w:delText>May 1,2017</w:delText>
              </w:r>
            </w:del>
          </w:p>
        </w:tc>
        <w:tc>
          <w:tcPr>
            <w:tcW w:w="5863" w:type="dxa"/>
            <w:tcBorders>
              <w:top w:val="single" w:sz="6" w:space="0" w:color="auto"/>
              <w:left w:val="single" w:sz="6" w:space="0" w:color="auto"/>
              <w:bottom w:val="double" w:sz="6" w:space="0" w:color="auto"/>
              <w:right w:val="double" w:sz="6" w:space="0" w:color="auto"/>
            </w:tcBorders>
          </w:tcPr>
          <w:p w14:paraId="58B8D21C" w14:textId="5FE3C5AD" w:rsidR="00D502A1" w:rsidRPr="00AE056A" w:rsidDel="002B3F8D" w:rsidRDefault="00D502A1" w:rsidP="00BA054B">
            <w:pPr>
              <w:pStyle w:val="NormalTableText"/>
              <w:rPr>
                <w:del w:id="26" w:author="Johnny Pang" w:date="2022-04-17T13:49:00Z"/>
                <w:rFonts w:ascii="Calibri" w:hAnsi="Calibri"/>
                <w:b/>
              </w:rPr>
            </w:pPr>
            <w:del w:id="27" w:author="Johnny Pang" w:date="2022-04-17T13:49:00Z">
              <w:r w:rsidDel="002B3F8D">
                <w:rPr>
                  <w:rFonts w:ascii="Calibri" w:hAnsi="Calibri"/>
                </w:rPr>
                <w:delText>Revised to reflect OPSS.MUNI 517 (Apr 2017) and OPSS.MUNI 518 (Apr 2017)</w:delText>
              </w:r>
            </w:del>
          </w:p>
        </w:tc>
      </w:tr>
    </w:tbl>
    <w:p w14:paraId="5C2BDD8C" w14:textId="28D076A0" w:rsidR="0014335D" w:rsidRPr="004A7D86" w:rsidDel="002B3F8D" w:rsidRDefault="0014335D" w:rsidP="0014335D">
      <w:pPr>
        <w:pStyle w:val="BodyText"/>
        <w:rPr>
          <w:del w:id="28" w:author="Johnny Pang" w:date="2022-04-17T13:49:00Z"/>
          <w:rFonts w:ascii="Calibri" w:hAnsi="Calibri"/>
          <w:szCs w:val="22"/>
        </w:rPr>
      </w:pPr>
    </w:p>
    <w:p w14:paraId="19DF31EF" w14:textId="6A1CB481" w:rsidR="0014335D" w:rsidRPr="004A7D86" w:rsidDel="002B3F8D" w:rsidRDefault="0014335D" w:rsidP="0014335D">
      <w:pPr>
        <w:pStyle w:val="BodyText"/>
        <w:pBdr>
          <w:top w:val="single" w:sz="4" w:space="1" w:color="auto"/>
          <w:left w:val="single" w:sz="4" w:space="0" w:color="auto"/>
          <w:bottom w:val="single" w:sz="4" w:space="1" w:color="auto"/>
          <w:right w:val="single" w:sz="4" w:space="4" w:color="auto"/>
        </w:pBdr>
        <w:rPr>
          <w:del w:id="29" w:author="Johnny Pang" w:date="2022-04-17T13:49:00Z"/>
          <w:rFonts w:ascii="Calibri" w:hAnsi="Calibri"/>
          <w:szCs w:val="22"/>
        </w:rPr>
      </w:pPr>
      <w:del w:id="30" w:author="Johnny Pang" w:date="2022-04-17T13:49:00Z">
        <w:r w:rsidRPr="004A7D86" w:rsidDel="002B3F8D">
          <w:rPr>
            <w:rFonts w:ascii="Calibri" w:hAnsi="Calibri"/>
            <w:szCs w:val="22"/>
          </w:rPr>
          <w:delText>NOTE:</w:delText>
        </w:r>
      </w:del>
    </w:p>
    <w:p w14:paraId="228B4AC9" w14:textId="1001D10A" w:rsidR="0014335D" w:rsidRPr="004A7D86" w:rsidDel="002B3F8D" w:rsidRDefault="0014335D" w:rsidP="0014335D">
      <w:pPr>
        <w:pStyle w:val="BodyText"/>
        <w:pBdr>
          <w:top w:val="single" w:sz="4" w:space="1" w:color="auto"/>
          <w:left w:val="single" w:sz="4" w:space="0" w:color="auto"/>
          <w:bottom w:val="single" w:sz="4" w:space="1" w:color="auto"/>
          <w:right w:val="single" w:sz="4" w:space="4" w:color="auto"/>
        </w:pBdr>
        <w:rPr>
          <w:del w:id="31" w:author="Johnny Pang" w:date="2022-04-17T13:49:00Z"/>
          <w:rFonts w:ascii="Calibri" w:hAnsi="Calibri"/>
          <w:szCs w:val="22"/>
        </w:rPr>
      </w:pPr>
      <w:del w:id="32" w:author="Johnny Pang" w:date="2022-04-17T13:49:00Z">
        <w:r w:rsidRPr="004A7D86" w:rsidDel="002B3F8D">
          <w:rPr>
            <w:rFonts w:ascii="Calibri" w:hAnsi="Calibri"/>
            <w:szCs w:val="22"/>
          </w:rPr>
          <w:delText>This is a CONTROLLED Document. Any documents appearing in paper form are not controlled and should be checked against the on-line file version prior to use.</w:delText>
        </w:r>
      </w:del>
    </w:p>
    <w:p w14:paraId="54C0B3E5" w14:textId="102203BF" w:rsidR="0014335D" w:rsidRPr="004A7D86" w:rsidDel="002B3F8D" w:rsidRDefault="0014335D" w:rsidP="0014335D">
      <w:pPr>
        <w:pStyle w:val="BodyText"/>
        <w:pBdr>
          <w:top w:val="single" w:sz="4" w:space="1" w:color="auto"/>
          <w:left w:val="single" w:sz="4" w:space="0" w:color="auto"/>
          <w:bottom w:val="single" w:sz="4" w:space="1" w:color="auto"/>
          <w:right w:val="single" w:sz="4" w:space="4" w:color="auto"/>
        </w:pBdr>
        <w:rPr>
          <w:del w:id="33" w:author="Johnny Pang" w:date="2022-04-17T13:49:00Z"/>
          <w:rFonts w:ascii="Calibri" w:hAnsi="Calibri"/>
          <w:szCs w:val="22"/>
        </w:rPr>
      </w:pPr>
      <w:del w:id="34" w:author="Johnny Pang" w:date="2022-04-17T13:49:00Z">
        <w:r w:rsidRPr="004A7D86" w:rsidDel="002B3F8D">
          <w:rPr>
            <w:rFonts w:ascii="Calibri" w:hAnsi="Calibri"/>
            <w:b/>
            <w:bCs/>
            <w:szCs w:val="22"/>
          </w:rPr>
          <w:delText xml:space="preserve">Notice: </w:delText>
        </w:r>
        <w:r w:rsidRPr="004A7D86" w:rsidDel="002B3F8D">
          <w:rPr>
            <w:rFonts w:ascii="Calibri" w:hAnsi="Calibri"/>
            <w:szCs w:val="22"/>
          </w:rPr>
          <w:delText>This Document hardcopy must be used for reference purpose only.</w:delText>
        </w:r>
      </w:del>
    </w:p>
    <w:p w14:paraId="7FC23ED7" w14:textId="72200FB9" w:rsidR="0014335D" w:rsidRPr="004A7D86" w:rsidDel="002B3F8D" w:rsidRDefault="0014335D" w:rsidP="0014335D">
      <w:pPr>
        <w:pStyle w:val="BodyText"/>
        <w:pBdr>
          <w:top w:val="single" w:sz="4" w:space="1" w:color="auto"/>
          <w:left w:val="single" w:sz="4" w:space="0" w:color="auto"/>
          <w:bottom w:val="single" w:sz="4" w:space="1" w:color="auto"/>
          <w:right w:val="single" w:sz="4" w:space="4" w:color="auto"/>
        </w:pBdr>
        <w:rPr>
          <w:del w:id="35" w:author="Johnny Pang" w:date="2022-04-17T13:49:00Z"/>
          <w:rFonts w:ascii="Calibri" w:hAnsi="Calibri"/>
          <w:b/>
          <w:bCs/>
          <w:szCs w:val="22"/>
        </w:rPr>
      </w:pPr>
      <w:del w:id="36" w:author="Johnny Pang" w:date="2022-04-17T13:49:00Z">
        <w:r w:rsidRPr="004A7D86" w:rsidDel="002B3F8D">
          <w:rPr>
            <w:rFonts w:ascii="Calibri" w:hAnsi="Calibri"/>
            <w:b/>
            <w:szCs w:val="22"/>
          </w:rPr>
          <w:delText>The on-line copy is the current version of the document.</w:delText>
        </w:r>
      </w:del>
    </w:p>
    <w:p w14:paraId="59F1B876" w14:textId="53081149" w:rsidR="00373DBB" w:rsidRPr="004A7D86" w:rsidDel="002B3F8D" w:rsidRDefault="00373DBB" w:rsidP="00373DBB">
      <w:pPr>
        <w:pStyle w:val="BodyText"/>
        <w:rPr>
          <w:del w:id="37" w:author="Johnny Pang" w:date="2022-04-17T13:49:00Z"/>
          <w:rFonts w:ascii="Calibri" w:hAnsi="Calibri" w:cs="Arial"/>
          <w:szCs w:val="22"/>
          <w:u w:val="single"/>
        </w:rPr>
      </w:pPr>
    </w:p>
    <w:p w14:paraId="5FE722FE" w14:textId="23A1FFF7" w:rsidR="00F6204E" w:rsidRPr="00D92ACC" w:rsidRDefault="00F3197E" w:rsidP="00AE056A">
      <w:pPr>
        <w:pStyle w:val="Heading1"/>
      </w:pPr>
      <w:r>
        <w:br w:type="page"/>
      </w:r>
      <w:r w:rsidR="00960901" w:rsidRPr="00D92ACC">
        <w:lastRenderedPageBreak/>
        <w:t>GEneral</w:t>
      </w:r>
    </w:p>
    <w:p w14:paraId="4D33A1D6" w14:textId="7E2052C8" w:rsidR="00960901" w:rsidRPr="00D92ACC" w:rsidRDefault="003E410A" w:rsidP="00D92ACC">
      <w:pPr>
        <w:pStyle w:val="Heading2"/>
      </w:pPr>
      <w:r w:rsidRPr="00D92ACC">
        <w:t>Summary</w:t>
      </w:r>
    </w:p>
    <w:p w14:paraId="03ED317E" w14:textId="5E54BBE4" w:rsidR="00E60507" w:rsidRDefault="009D24F7" w:rsidP="00E60507">
      <w:pPr>
        <w:pStyle w:val="Heading3"/>
      </w:pPr>
      <w:r>
        <w:t>Th</w:t>
      </w:r>
      <w:r w:rsidR="00E60507">
        <w:t xml:space="preserve">e work of this Section is provisional in nature and is to be performed at the sole discretion of the Region in the event </w:t>
      </w:r>
      <w:r w:rsidRPr="007F43FA">
        <w:t>where additional dewatering to stabilize ground and/or to keep excavations dry is required</w:t>
      </w:r>
      <w:r w:rsidR="00E60507">
        <w:t xml:space="preserve">.  </w:t>
      </w:r>
      <w:r w:rsidRPr="007F43FA">
        <w:t>The</w:t>
      </w:r>
      <w:r w:rsidR="00E60507">
        <w:t xml:space="preserve"> work of this Section only applies</w:t>
      </w:r>
      <w:r w:rsidRPr="007F43FA">
        <w:t xml:space="preserve"> to </w:t>
      </w:r>
      <w:r w:rsidR="00E60507">
        <w:t xml:space="preserve">the items of </w:t>
      </w:r>
      <w:r w:rsidRPr="007F43FA">
        <w:t>Work performed above and beyond that required (over 50,000</w:t>
      </w:r>
      <w:r>
        <w:t xml:space="preserve"> </w:t>
      </w:r>
      <w:r w:rsidRPr="007F43FA">
        <w:t>L/day)</w:t>
      </w:r>
      <w:commentRangeStart w:id="38"/>
      <w:r w:rsidRPr="007F43FA">
        <w:t xml:space="preserve"> for the watermain installation in Part </w:t>
      </w:r>
      <w:r w:rsidRPr="009D24F7">
        <w:rPr>
          <w:highlight w:val="yellow"/>
        </w:rPr>
        <w:t>[]</w:t>
      </w:r>
      <w:r w:rsidRPr="007F43FA">
        <w:t xml:space="preserve"> of the Bid Form and only as directed by the Consultant. </w:t>
      </w:r>
      <w:commentRangeEnd w:id="38"/>
      <w:r w:rsidR="00B81295">
        <w:rPr>
          <w:rStyle w:val="CommentReference"/>
          <w:szCs w:val="16"/>
          <w:lang w:val="en-CA"/>
        </w:rPr>
        <w:commentReference w:id="38"/>
      </w:r>
    </w:p>
    <w:p w14:paraId="3B93578C" w14:textId="77777777" w:rsidR="003C3C61" w:rsidRPr="003D2596" w:rsidRDefault="003C3C61" w:rsidP="00D92ACC">
      <w:pPr>
        <w:pStyle w:val="Heading2"/>
      </w:pPr>
      <w:r w:rsidRPr="003D2596">
        <w:t>Related Sections</w:t>
      </w:r>
    </w:p>
    <w:p w14:paraId="1E926E5A" w14:textId="0EF3650E" w:rsidR="00CC4E1F" w:rsidRPr="002B3F8D" w:rsidDel="000E5599" w:rsidRDefault="00CC4E1F" w:rsidP="00A168F7">
      <w:pPr>
        <w:pStyle w:val="Heading3"/>
        <w:numPr>
          <w:ilvl w:val="0"/>
          <w:numId w:val="0"/>
        </w:numPr>
        <w:ind w:left="720"/>
        <w:rPr>
          <w:del w:id="39" w:author="Axel Ouillet" w:date="2022-03-22T15:31:00Z"/>
          <w:i/>
        </w:rPr>
      </w:pPr>
      <w:del w:id="40" w:author="Axel Ouillet" w:date="2022-03-22T15:31:00Z">
        <w:r w:rsidRPr="002B3F8D" w:rsidDel="000E5599">
          <w:rPr>
            <w:i/>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72A03A06" w14:textId="2A787B64" w:rsidR="00CC4E1F" w:rsidRPr="002B3F8D" w:rsidDel="000E5599" w:rsidRDefault="00CC4E1F" w:rsidP="00A168F7">
      <w:pPr>
        <w:pStyle w:val="Heading3"/>
        <w:numPr>
          <w:ilvl w:val="0"/>
          <w:numId w:val="0"/>
        </w:numPr>
        <w:ind w:left="720"/>
        <w:rPr>
          <w:del w:id="41" w:author="Axel Ouillet" w:date="2022-03-22T15:31:00Z"/>
          <w:i/>
        </w:rPr>
      </w:pPr>
    </w:p>
    <w:p w14:paraId="07DEF563" w14:textId="2AAB1989" w:rsidR="00CC4E1F" w:rsidRPr="002B3F8D" w:rsidDel="000E5599" w:rsidRDefault="00CC4E1F" w:rsidP="00A168F7">
      <w:pPr>
        <w:pStyle w:val="Heading3"/>
        <w:numPr>
          <w:ilvl w:val="0"/>
          <w:numId w:val="0"/>
        </w:numPr>
        <w:ind w:left="720"/>
        <w:rPr>
          <w:del w:id="42" w:author="Axel Ouillet" w:date="2022-03-22T15:31:00Z"/>
          <w:i/>
        </w:rPr>
      </w:pPr>
      <w:del w:id="43" w:author="Axel Ouillet" w:date="2022-03-22T15:31:00Z">
        <w:r w:rsidRPr="002B3F8D" w:rsidDel="000E5599">
          <w:rPr>
            <w:i/>
          </w:rPr>
          <w:delText>Cross-referencing here may also be used to coordinate assemblies or systems whose components may span multiple Sections and which must meet certain performance requirements as an assembly or system.</w:delText>
        </w:r>
      </w:del>
    </w:p>
    <w:p w14:paraId="0F789E86" w14:textId="00FF5B90" w:rsidR="00CC4E1F" w:rsidRPr="002B3F8D" w:rsidDel="000E5599" w:rsidRDefault="00CC4E1F" w:rsidP="00A168F7">
      <w:pPr>
        <w:pStyle w:val="Heading3"/>
        <w:numPr>
          <w:ilvl w:val="0"/>
          <w:numId w:val="0"/>
        </w:numPr>
        <w:ind w:left="720"/>
        <w:rPr>
          <w:del w:id="44" w:author="Axel Ouillet" w:date="2022-03-22T15:31:00Z"/>
          <w:i/>
        </w:rPr>
      </w:pPr>
    </w:p>
    <w:p w14:paraId="2AB72E26" w14:textId="421286D5" w:rsidR="00CC4E1F" w:rsidRPr="002B3F8D" w:rsidDel="000E5599" w:rsidRDefault="00CC4E1F" w:rsidP="00A168F7">
      <w:pPr>
        <w:pStyle w:val="Heading3"/>
        <w:numPr>
          <w:ilvl w:val="0"/>
          <w:numId w:val="0"/>
        </w:numPr>
        <w:ind w:left="720"/>
        <w:rPr>
          <w:del w:id="45" w:author="Axel Ouillet" w:date="2022-03-22T15:31:00Z"/>
          <w:i/>
        </w:rPr>
      </w:pPr>
      <w:del w:id="46" w:author="Axel Ouillet" w:date="2022-03-22T15:31:00Z">
        <w:r w:rsidRPr="002B3F8D" w:rsidDel="000E5599">
          <w:rPr>
            <w:i/>
          </w:rPr>
          <w:delText>This Section is to be completed/updated during the design development by the Consultant. If it is not applicable to the section for the specific project it may be deleted.]</w:delText>
        </w:r>
      </w:del>
    </w:p>
    <w:p w14:paraId="507242D8" w14:textId="5BCB5EE9" w:rsidR="00CC4E1F" w:rsidRPr="002B3F8D" w:rsidDel="000E5599" w:rsidRDefault="00CC4E1F" w:rsidP="00A168F7">
      <w:pPr>
        <w:pStyle w:val="Heading3"/>
        <w:numPr>
          <w:ilvl w:val="0"/>
          <w:numId w:val="0"/>
        </w:numPr>
        <w:ind w:left="720"/>
        <w:rPr>
          <w:del w:id="47" w:author="Axel Ouillet" w:date="2022-03-22T15:31:00Z"/>
          <w:i/>
        </w:rPr>
      </w:pPr>
    </w:p>
    <w:p w14:paraId="4A7B268B" w14:textId="2C8954BF" w:rsidR="00CC4E1F" w:rsidRPr="002B3F8D" w:rsidDel="000E5599" w:rsidRDefault="00CC4E1F" w:rsidP="00A168F7">
      <w:pPr>
        <w:pStyle w:val="Heading3"/>
        <w:numPr>
          <w:ilvl w:val="0"/>
          <w:numId w:val="0"/>
        </w:numPr>
        <w:ind w:left="720"/>
        <w:rPr>
          <w:del w:id="48" w:author="Axel Ouillet" w:date="2022-03-22T15:31:00Z"/>
          <w:i/>
        </w:rPr>
      </w:pPr>
      <w:del w:id="49" w:author="Axel Ouillet" w:date="2022-03-22T15:31:00Z">
        <w:r w:rsidRPr="002B3F8D" w:rsidDel="000E5599">
          <w:rPr>
            <w:i/>
          </w:rPr>
          <w:delText>[List Sections specifying installation of products supplied but not installed under this Section and indicate specific items.]</w:delText>
        </w:r>
      </w:del>
    </w:p>
    <w:p w14:paraId="37756F11" w14:textId="0FAEFA77" w:rsidR="00CC4E1F" w:rsidRPr="002B3F8D" w:rsidDel="000E5599" w:rsidRDefault="00CC4E1F" w:rsidP="00E60507">
      <w:pPr>
        <w:pStyle w:val="Heading3"/>
        <w:rPr>
          <w:del w:id="50" w:author="Axel Ouillet" w:date="2022-03-22T15:31:00Z"/>
        </w:rPr>
      </w:pPr>
      <w:del w:id="51" w:author="Axel Ouillet" w:date="2022-03-22T15:31:00Z">
        <w:r w:rsidRPr="002B3F8D" w:rsidDel="000E5599">
          <w:delText xml:space="preserve">Section [______ – ____________]:  Execution requirements for </w:delText>
        </w:r>
        <w:r w:rsidR="004247E8" w:rsidRPr="002B3F8D" w:rsidDel="000E5599">
          <w:delText>[[</w:delText>
        </w:r>
        <w:r w:rsidRPr="002B3F8D" w:rsidDel="000E5599">
          <w:delText>item]...  specified under this Section.</w:delText>
        </w:r>
      </w:del>
    </w:p>
    <w:p w14:paraId="2F32BF4F" w14:textId="46CB6C50" w:rsidR="00CC4E1F" w:rsidRPr="002B3F8D" w:rsidDel="000E5599" w:rsidRDefault="00CC4E1F" w:rsidP="00A168F7">
      <w:pPr>
        <w:pStyle w:val="Heading3"/>
        <w:numPr>
          <w:ilvl w:val="0"/>
          <w:numId w:val="0"/>
        </w:numPr>
        <w:ind w:left="720"/>
        <w:rPr>
          <w:del w:id="52" w:author="Axel Ouillet" w:date="2022-03-22T15:31:00Z"/>
        </w:rPr>
      </w:pPr>
    </w:p>
    <w:p w14:paraId="48E21543" w14:textId="5D4008C9" w:rsidR="00CC4E1F" w:rsidRPr="002B3F8D" w:rsidDel="000E5599" w:rsidRDefault="00CC4E1F" w:rsidP="00A168F7">
      <w:pPr>
        <w:pStyle w:val="Heading3"/>
        <w:numPr>
          <w:ilvl w:val="0"/>
          <w:numId w:val="0"/>
        </w:numPr>
        <w:ind w:left="720"/>
        <w:rPr>
          <w:del w:id="53" w:author="Axel Ouillet" w:date="2022-03-22T15:31:00Z"/>
          <w:i/>
        </w:rPr>
      </w:pPr>
      <w:del w:id="54" w:author="Axel Ouillet" w:date="2022-03-22T15:31:00Z">
        <w:r w:rsidRPr="002B3F8D" w:rsidDel="000E5599">
          <w:rPr>
            <w:i/>
          </w:rPr>
          <w:delText>[List Sections specifying products installed but not supplied under this Section and indicate specific items.]</w:delText>
        </w:r>
      </w:del>
    </w:p>
    <w:p w14:paraId="260C49B6" w14:textId="30167169" w:rsidR="00CC4E1F" w:rsidRPr="002B3F8D" w:rsidDel="000E5599" w:rsidRDefault="00CC4E1F" w:rsidP="00E60507">
      <w:pPr>
        <w:pStyle w:val="Heading3"/>
        <w:rPr>
          <w:del w:id="55" w:author="Axel Ouillet" w:date="2022-03-22T15:31:00Z"/>
        </w:rPr>
      </w:pPr>
      <w:del w:id="56" w:author="Axel Ouillet" w:date="2022-03-22T15:31:00Z">
        <w:r w:rsidRPr="002B3F8D" w:rsidDel="000E5599">
          <w:delText>Section [______ – ____________]:  Product requirements for ...[item]...  for installation under this Section.</w:delText>
        </w:r>
      </w:del>
    </w:p>
    <w:p w14:paraId="4074A1F6" w14:textId="6809A6E1" w:rsidR="00CC4E1F" w:rsidRPr="002B3F8D" w:rsidDel="000E5599" w:rsidRDefault="00CC4E1F" w:rsidP="00A168F7">
      <w:pPr>
        <w:pStyle w:val="Heading3"/>
        <w:numPr>
          <w:ilvl w:val="0"/>
          <w:numId w:val="0"/>
        </w:numPr>
        <w:ind w:left="720"/>
        <w:rPr>
          <w:del w:id="57" w:author="Axel Ouillet" w:date="2022-03-22T15:31:00Z"/>
        </w:rPr>
      </w:pPr>
    </w:p>
    <w:p w14:paraId="557621D9" w14:textId="0F0B130D" w:rsidR="00CC4E1F" w:rsidRPr="002B3F8D" w:rsidDel="000E5599" w:rsidRDefault="00CC4E1F" w:rsidP="00A168F7">
      <w:pPr>
        <w:pStyle w:val="Heading3"/>
        <w:numPr>
          <w:ilvl w:val="0"/>
          <w:numId w:val="0"/>
        </w:numPr>
        <w:ind w:left="720"/>
        <w:rPr>
          <w:del w:id="58" w:author="Axel Ouillet" w:date="2022-03-22T15:31:00Z"/>
          <w:i/>
        </w:rPr>
      </w:pPr>
      <w:del w:id="59" w:author="Axel Ouillet" w:date="2022-03-22T15:31:00Z">
        <w:r w:rsidRPr="002B3F8D" w:rsidDel="000E5599">
          <w:rPr>
            <w:i/>
          </w:rPr>
          <w:delText>[List Sections specifying related requirements.]</w:delText>
        </w:r>
      </w:del>
    </w:p>
    <w:p w14:paraId="2FFD669D" w14:textId="36E69511" w:rsidR="005A1E31" w:rsidRPr="002B3F8D" w:rsidDel="000E5599" w:rsidRDefault="005A1E31" w:rsidP="00A168F7">
      <w:pPr>
        <w:pStyle w:val="Heading3"/>
        <w:numPr>
          <w:ilvl w:val="0"/>
          <w:numId w:val="0"/>
        </w:numPr>
        <w:ind w:left="720"/>
        <w:rPr>
          <w:del w:id="60" w:author="Axel Ouillet" w:date="2022-03-22T15:31:00Z"/>
        </w:rPr>
      </w:pPr>
    </w:p>
    <w:p w14:paraId="27565447" w14:textId="0E5D4C64" w:rsidR="005A1E31" w:rsidRPr="002B3F8D" w:rsidDel="000E5599" w:rsidRDefault="00CC4E1F" w:rsidP="00E60507">
      <w:pPr>
        <w:pStyle w:val="Heading3"/>
        <w:rPr>
          <w:del w:id="61" w:author="Axel Ouillet" w:date="2022-03-22T15:31:00Z"/>
        </w:rPr>
      </w:pPr>
      <w:del w:id="62" w:author="Axel Ouillet" w:date="2022-03-22T15:31:00Z">
        <w:r w:rsidRPr="002B3F8D" w:rsidDel="000E5599">
          <w:delText>Section [______ – ____________]:  [Optional short phrase indicating relationship].</w:delText>
        </w:r>
      </w:del>
    </w:p>
    <w:p w14:paraId="06653D54" w14:textId="16E1DC67" w:rsidR="00020652" w:rsidRPr="002B3F8D" w:rsidRDefault="00020652" w:rsidP="00BA054B">
      <w:pPr>
        <w:pStyle w:val="Heading4"/>
      </w:pPr>
      <w:r w:rsidRPr="002B3F8D">
        <w:t xml:space="preserve">Section 01060 </w:t>
      </w:r>
      <w:proofErr w:type="gramStart"/>
      <w:r w:rsidRPr="002B3F8D">
        <w:t>–  Regulatory</w:t>
      </w:r>
      <w:proofErr w:type="gramEnd"/>
      <w:r w:rsidRPr="002B3F8D">
        <w:t xml:space="preserve"> Requirements</w:t>
      </w:r>
    </w:p>
    <w:p w14:paraId="779E47E0" w14:textId="2A908C5B" w:rsidR="004703B3" w:rsidRPr="002B3F8D" w:rsidRDefault="00020652" w:rsidP="00BA054B">
      <w:pPr>
        <w:pStyle w:val="Heading4"/>
      </w:pPr>
      <w:r w:rsidRPr="002B3F8D">
        <w:t xml:space="preserve">Section 01300 </w:t>
      </w:r>
      <w:proofErr w:type="gramStart"/>
      <w:r w:rsidRPr="002B3F8D">
        <w:t>–  Submittals</w:t>
      </w:r>
      <w:proofErr w:type="gramEnd"/>
    </w:p>
    <w:p w14:paraId="06907BA4" w14:textId="3DFCBCCE" w:rsidR="00887720" w:rsidRPr="002B3F8D" w:rsidRDefault="00887720" w:rsidP="00BA054B">
      <w:pPr>
        <w:pStyle w:val="Heading4"/>
      </w:pPr>
      <w:r w:rsidRPr="002B3F8D">
        <w:t xml:space="preserve">Section 01353 </w:t>
      </w:r>
      <w:proofErr w:type="gramStart"/>
      <w:r w:rsidRPr="002B3F8D">
        <w:t>–  Special</w:t>
      </w:r>
      <w:proofErr w:type="gramEnd"/>
      <w:r w:rsidRPr="002B3F8D">
        <w:t xml:space="preserve"> Procedures</w:t>
      </w:r>
    </w:p>
    <w:p w14:paraId="056538A9" w14:textId="4AB1C51C" w:rsidR="00887720" w:rsidRPr="002B3F8D" w:rsidRDefault="004703B3" w:rsidP="00BA054B">
      <w:pPr>
        <w:pStyle w:val="Heading4"/>
      </w:pPr>
      <w:r w:rsidRPr="002B3F8D">
        <w:t>Section 015</w:t>
      </w:r>
      <w:r w:rsidR="00020652" w:rsidRPr="002B3F8D">
        <w:t>61</w:t>
      </w:r>
      <w:r w:rsidRPr="002B3F8D">
        <w:t xml:space="preserve"> </w:t>
      </w:r>
      <w:proofErr w:type="gramStart"/>
      <w:r w:rsidRPr="002B3F8D">
        <w:t>–  Environmental</w:t>
      </w:r>
      <w:proofErr w:type="gramEnd"/>
      <w:r w:rsidRPr="002B3F8D">
        <w:t xml:space="preserve"> </w:t>
      </w:r>
      <w:r w:rsidR="00020652" w:rsidRPr="002B3F8D">
        <w:t xml:space="preserve"> </w:t>
      </w:r>
      <w:r w:rsidRPr="002B3F8D">
        <w:t>Protection</w:t>
      </w:r>
    </w:p>
    <w:p w14:paraId="4FC02DD6" w14:textId="2E9D4F35" w:rsidR="004703B3" w:rsidRPr="002B3F8D" w:rsidRDefault="00321A3D" w:rsidP="00BA054B">
      <w:pPr>
        <w:pStyle w:val="Heading4"/>
      </w:pPr>
      <w:r w:rsidRPr="002B3F8D">
        <w:t>Section 022</w:t>
      </w:r>
      <w:r w:rsidR="00F746A7" w:rsidRPr="002B3F8D">
        <w:t>30</w:t>
      </w:r>
      <w:r w:rsidRPr="002B3F8D">
        <w:t xml:space="preserve"> </w:t>
      </w:r>
      <w:proofErr w:type="gramStart"/>
      <w:r w:rsidRPr="002B3F8D">
        <w:t xml:space="preserve">– </w:t>
      </w:r>
      <w:r w:rsidR="00F3197E" w:rsidRPr="002B3F8D">
        <w:t xml:space="preserve"> </w:t>
      </w:r>
      <w:r w:rsidRPr="002B3F8D">
        <w:t>Site</w:t>
      </w:r>
      <w:proofErr w:type="gramEnd"/>
      <w:r w:rsidRPr="002B3F8D">
        <w:t xml:space="preserve"> Preparation</w:t>
      </w:r>
      <w:r w:rsidR="00F746A7" w:rsidRPr="002B3F8D">
        <w:t xml:space="preserve"> for Pipelines, Utilities and Associated Structures</w:t>
      </w:r>
    </w:p>
    <w:p w14:paraId="4C7E02E5" w14:textId="120B8EAD" w:rsidR="00CF40EE" w:rsidRPr="002B3F8D" w:rsidRDefault="00CF40EE" w:rsidP="00BA054B">
      <w:pPr>
        <w:pStyle w:val="Heading4"/>
      </w:pPr>
      <w:r w:rsidRPr="002B3F8D">
        <w:t xml:space="preserve">Section 02240 </w:t>
      </w:r>
      <w:proofErr w:type="gramStart"/>
      <w:r w:rsidRPr="002B3F8D">
        <w:t>–  Dewatering</w:t>
      </w:r>
      <w:proofErr w:type="gramEnd"/>
      <w:r w:rsidRPr="002B3F8D">
        <w:t xml:space="preserve"> -General</w:t>
      </w:r>
    </w:p>
    <w:p w14:paraId="1E857FAF" w14:textId="23E40F9E" w:rsidR="00F3197E" w:rsidRPr="002B3F8D" w:rsidRDefault="00F3197E" w:rsidP="00BA054B">
      <w:pPr>
        <w:pStyle w:val="Heading4"/>
      </w:pPr>
      <w:r w:rsidRPr="002B3F8D">
        <w:t xml:space="preserve">Section 02241 </w:t>
      </w:r>
      <w:proofErr w:type="gramStart"/>
      <w:r w:rsidRPr="002B3F8D">
        <w:t>–  Provide</w:t>
      </w:r>
      <w:proofErr w:type="gramEnd"/>
      <w:r w:rsidRPr="002B3F8D">
        <w:t xml:space="preserve"> Water Control Plan, Dewatering, Discharge Plan and Groundwater Monitoring Program</w:t>
      </w:r>
    </w:p>
    <w:p w14:paraId="702A5BEF" w14:textId="5A13BD6D" w:rsidR="00F3197E" w:rsidRPr="002B3F8D" w:rsidRDefault="008B0FC2" w:rsidP="00BA054B">
      <w:pPr>
        <w:pStyle w:val="Heading4"/>
      </w:pPr>
      <w:r w:rsidRPr="002B3F8D">
        <w:lastRenderedPageBreak/>
        <w:t xml:space="preserve">Section 02243 – </w:t>
      </w:r>
      <w:r w:rsidR="00F3197E" w:rsidRPr="002B3F8D">
        <w:t>Operate and Maintain Dewatering System</w:t>
      </w:r>
    </w:p>
    <w:p w14:paraId="2415CCEC" w14:textId="1A712B4D" w:rsidR="00F3197E" w:rsidRPr="002B3F8D" w:rsidRDefault="00F3197E" w:rsidP="00BA054B">
      <w:pPr>
        <w:pStyle w:val="Heading4"/>
      </w:pPr>
      <w:r w:rsidRPr="002B3F8D">
        <w:t>Sect</w:t>
      </w:r>
      <w:r w:rsidR="008B0FC2" w:rsidRPr="002B3F8D">
        <w:t xml:space="preserve">ion 02244 – </w:t>
      </w:r>
      <w:r w:rsidRPr="002B3F8D">
        <w:t xml:space="preserve">Retain Specialty Subcontractor </w:t>
      </w:r>
      <w:proofErr w:type="gramStart"/>
      <w:r w:rsidR="008B0FC2" w:rsidRPr="002B3F8D">
        <w:t>To</w:t>
      </w:r>
      <w:proofErr w:type="gramEnd"/>
      <w:r w:rsidR="008B0FC2" w:rsidRPr="002B3F8D">
        <w:t xml:space="preserve"> Monitor Existing Groundwater </w:t>
      </w:r>
      <w:r w:rsidRPr="002B3F8D">
        <w:t>Levels and Discharge Water Quality in Accordance With PTTW</w:t>
      </w:r>
    </w:p>
    <w:p w14:paraId="73633F31" w14:textId="0EB68AEA" w:rsidR="00F3197E" w:rsidRPr="002B3F8D" w:rsidRDefault="008B0FC2" w:rsidP="00BA054B">
      <w:pPr>
        <w:pStyle w:val="Heading4"/>
      </w:pPr>
      <w:r w:rsidRPr="002B3F8D">
        <w:t xml:space="preserve">Section 02245 – </w:t>
      </w:r>
      <w:r w:rsidR="00F3197E" w:rsidRPr="002B3F8D">
        <w:t xml:space="preserve">Restoration Works Associated </w:t>
      </w:r>
      <w:proofErr w:type="gramStart"/>
      <w:r w:rsidR="00F3197E" w:rsidRPr="002B3F8D">
        <w:t>With</w:t>
      </w:r>
      <w:proofErr w:type="gramEnd"/>
      <w:r w:rsidR="00F3197E" w:rsidRPr="002B3F8D">
        <w:t xml:space="preserve"> Dewatering Activities</w:t>
      </w:r>
    </w:p>
    <w:p w14:paraId="417C2340" w14:textId="24F88B4C" w:rsidR="00F3197E" w:rsidRPr="002B3F8D" w:rsidDel="002B3F8D" w:rsidRDefault="008B0FC2" w:rsidP="00BA054B">
      <w:pPr>
        <w:pStyle w:val="Heading4"/>
        <w:rPr>
          <w:del w:id="63" w:author="Johnny Pang" w:date="2022-04-17T13:49:00Z"/>
        </w:rPr>
      </w:pPr>
      <w:del w:id="64" w:author="Johnny Pang" w:date="2022-04-17T13:49:00Z">
        <w:r w:rsidRPr="002B3F8D" w:rsidDel="002B3F8D">
          <w:delText xml:space="preserve">Section 02246 – </w:delText>
        </w:r>
        <w:r w:rsidR="00F3197E" w:rsidRPr="002B3F8D" w:rsidDel="002B3F8D">
          <w:delText>Bypass Pumping or Fluming and Unwatering</w:delText>
        </w:r>
      </w:del>
    </w:p>
    <w:p w14:paraId="309B5964" w14:textId="6A3F7710" w:rsidR="004703B3" w:rsidRPr="002B3F8D" w:rsidDel="002B3F8D" w:rsidRDefault="008B0FC2" w:rsidP="00BA054B">
      <w:pPr>
        <w:pStyle w:val="Heading4"/>
        <w:rPr>
          <w:del w:id="65" w:author="Johnny Pang" w:date="2022-04-17T13:49:00Z"/>
        </w:rPr>
      </w:pPr>
      <w:del w:id="66" w:author="Johnny Pang" w:date="2022-04-17T13:49:00Z">
        <w:r w:rsidRPr="002B3F8D" w:rsidDel="002B3F8D">
          <w:delText xml:space="preserve">Section 02314 </w:delText>
        </w:r>
        <w:r w:rsidR="004703B3" w:rsidRPr="002B3F8D" w:rsidDel="002B3F8D">
          <w:delText>– Tunnelling</w:delText>
        </w:r>
      </w:del>
    </w:p>
    <w:p w14:paraId="02EA0F39" w14:textId="1954BD48" w:rsidR="00B84901" w:rsidRPr="002B3F8D" w:rsidRDefault="008B0FC2" w:rsidP="00BA054B">
      <w:pPr>
        <w:pStyle w:val="Heading4"/>
      </w:pPr>
      <w:r w:rsidRPr="002B3F8D">
        <w:t xml:space="preserve">Section 02315 – </w:t>
      </w:r>
      <w:r w:rsidR="004703B3" w:rsidRPr="002B3F8D">
        <w:t>Trenching, Backfilling and Compacting</w:t>
      </w:r>
      <w:r w:rsidR="00321A3D" w:rsidRPr="002B3F8D">
        <w:t xml:space="preserve"> </w:t>
      </w:r>
    </w:p>
    <w:p w14:paraId="41381F58" w14:textId="77777777" w:rsidR="00020652" w:rsidRPr="0016511E" w:rsidRDefault="00020652" w:rsidP="00020652">
      <w:pPr>
        <w:pStyle w:val="Heading2"/>
        <w:keepNext w:val="0"/>
        <w:keepLines w:val="0"/>
        <w:tabs>
          <w:tab w:val="clear" w:pos="576"/>
          <w:tab w:val="num" w:pos="720"/>
        </w:tabs>
        <w:ind w:left="720" w:hanging="720"/>
        <w:contextualSpacing/>
        <w:rPr>
          <w:rFonts w:asciiTheme="minorHAnsi" w:hAnsiTheme="minorHAnsi"/>
        </w:rPr>
      </w:pPr>
      <w:r w:rsidRPr="0016511E">
        <w:rPr>
          <w:rFonts w:asciiTheme="minorHAnsi" w:hAnsiTheme="minorHAnsi"/>
        </w:rPr>
        <w:t>References</w:t>
      </w:r>
    </w:p>
    <w:p w14:paraId="65D13595" w14:textId="6492DF5D" w:rsidR="00F746A7" w:rsidRDefault="00020652" w:rsidP="00F746A7">
      <w:pPr>
        <w:pStyle w:val="Heading3"/>
      </w:pPr>
      <w:r w:rsidRPr="003D2596">
        <w:t>Ontario Ministry of th</w:t>
      </w:r>
      <w:r w:rsidRPr="008B21AF">
        <w:t xml:space="preserve">e Environment </w:t>
      </w:r>
      <w:r>
        <w:t xml:space="preserve">and Climate Change </w:t>
      </w:r>
    </w:p>
    <w:p w14:paraId="6AD0CF5D" w14:textId="1C39B87E" w:rsidR="00BA054B" w:rsidRDefault="00BA054B" w:rsidP="00F746A7">
      <w:pPr>
        <w:pStyle w:val="Heading4"/>
      </w:pPr>
      <w:r>
        <w:t>Guide to Permit to Take Water</w:t>
      </w:r>
    </w:p>
    <w:p w14:paraId="32F02555" w14:textId="173FC24D" w:rsidR="00CC7721" w:rsidRDefault="00CC7721" w:rsidP="00CC7721">
      <w:pPr>
        <w:pStyle w:val="Heading3"/>
        <w:contextualSpacing/>
        <w:rPr>
          <w:rFonts w:asciiTheme="minorHAnsi" w:hAnsiTheme="minorHAnsi"/>
        </w:rPr>
      </w:pPr>
      <w:r w:rsidRPr="0016511E">
        <w:rPr>
          <w:rFonts w:asciiTheme="minorHAnsi" w:hAnsiTheme="minorHAnsi"/>
        </w:rPr>
        <w:t>Ontario Provincial Standards for Roads and Public Works</w:t>
      </w:r>
      <w:r>
        <w:rPr>
          <w:rFonts w:asciiTheme="minorHAnsi" w:hAnsiTheme="minorHAnsi"/>
        </w:rPr>
        <w:t xml:space="preserve"> (OPSS)</w:t>
      </w:r>
    </w:p>
    <w:p w14:paraId="42A7AE42" w14:textId="77777777" w:rsidR="00D502A1" w:rsidRDefault="00D502A1" w:rsidP="00D502A1">
      <w:pPr>
        <w:pStyle w:val="Heading4"/>
      </w:pPr>
      <w:r>
        <w:t>OPSS.MUNI 517 (Apr 2017) Dewatering of Pipeline, Utility and Associated Structure Excavation</w:t>
      </w:r>
    </w:p>
    <w:p w14:paraId="35D4EAE6" w14:textId="77777777" w:rsidR="00D502A1" w:rsidRPr="0016511E" w:rsidRDefault="00D502A1" w:rsidP="00D502A1">
      <w:pPr>
        <w:pStyle w:val="Heading4"/>
      </w:pPr>
      <w:r>
        <w:t xml:space="preserve">OPSS.MUNI 518 (Apr 2017) Control of Water </w:t>
      </w:r>
      <w:proofErr w:type="gramStart"/>
      <w:r>
        <w:t>From</w:t>
      </w:r>
      <w:proofErr w:type="gramEnd"/>
      <w:r>
        <w:t xml:space="preserve"> Dewatering Operations</w:t>
      </w:r>
    </w:p>
    <w:p w14:paraId="09EBE9AC" w14:textId="186409EB" w:rsidR="007335F8" w:rsidRDefault="007335F8" w:rsidP="007335F8">
      <w:pPr>
        <w:pStyle w:val="Heading3"/>
      </w:pPr>
      <w:r>
        <w:t>Ontario Water Resources Act R.S.O. 1990 c. O.40</w:t>
      </w:r>
    </w:p>
    <w:p w14:paraId="50DD4760" w14:textId="11BE10F8" w:rsidR="007335F8" w:rsidRDefault="007335F8" w:rsidP="007335F8">
      <w:pPr>
        <w:pStyle w:val="Heading4"/>
      </w:pPr>
      <w:r>
        <w:t>O. Reg. 387/04 Water Taking and Transfer</w:t>
      </w:r>
    </w:p>
    <w:p w14:paraId="65DE06F7" w14:textId="21D86B13" w:rsidR="00D32F28" w:rsidRDefault="00887720" w:rsidP="007335F8">
      <w:pPr>
        <w:pStyle w:val="Heading4"/>
      </w:pPr>
      <w:r>
        <w:t>R.R.O.</w:t>
      </w:r>
      <w:r w:rsidR="00D32F28">
        <w:t xml:space="preserve"> </w:t>
      </w:r>
      <w:r>
        <w:t xml:space="preserve">1990 Reg. 903 </w:t>
      </w:r>
      <w:r w:rsidR="00D32F28">
        <w:t>Wells</w:t>
      </w:r>
    </w:p>
    <w:p w14:paraId="43C95B96" w14:textId="189CF1A4" w:rsidR="007335F8" w:rsidRDefault="007335F8" w:rsidP="007335F8">
      <w:pPr>
        <w:pStyle w:val="Heading3"/>
      </w:pPr>
      <w:r>
        <w:t>Regional Municipality of York</w:t>
      </w:r>
    </w:p>
    <w:p w14:paraId="6813972A" w14:textId="77777777" w:rsidR="007C1FC1" w:rsidRDefault="00B84901" w:rsidP="007C1FC1">
      <w:pPr>
        <w:pStyle w:val="Heading4"/>
      </w:pPr>
      <w:r>
        <w:t xml:space="preserve">Bylaw 2011-56 </w:t>
      </w:r>
      <w:r w:rsidR="007335F8">
        <w:t xml:space="preserve">Discharge of Sewage, Storm </w:t>
      </w:r>
      <w:r w:rsidR="008B0FC2">
        <w:t>W</w:t>
      </w:r>
      <w:r w:rsidR="007335F8">
        <w:t>ater and Land Drainage Bylaw (Amended 2014)</w:t>
      </w:r>
    </w:p>
    <w:p w14:paraId="57C41714" w14:textId="1E68D223" w:rsidR="00E60507" w:rsidRPr="007C1FC1" w:rsidRDefault="00E60507" w:rsidP="007C1FC1">
      <w:pPr>
        <w:pStyle w:val="Heading2"/>
      </w:pPr>
      <w:r w:rsidRPr="007C1FC1">
        <w:t>Measurement and Payment</w:t>
      </w:r>
    </w:p>
    <w:p w14:paraId="6791C06D" w14:textId="77777777" w:rsidR="009C7369" w:rsidRDefault="009C7369" w:rsidP="009C7369">
      <w:pPr>
        <w:pStyle w:val="Heading3"/>
      </w:pPr>
      <w:r w:rsidRPr="00CA5F24">
        <w:t xml:space="preserve">Payment for </w:t>
      </w:r>
      <w:r>
        <w:t xml:space="preserve">dewatering under </w:t>
      </w:r>
      <w:r w:rsidRPr="00CA5F24">
        <w:t xml:space="preserve">Item </w:t>
      </w:r>
      <w:r>
        <w:t>No</w:t>
      </w:r>
      <w:commentRangeStart w:id="67"/>
      <w:r>
        <w:t xml:space="preserve">. </w:t>
      </w:r>
      <w:proofErr w:type="gramStart"/>
      <w:r w:rsidRPr="009D24F7">
        <w:rPr>
          <w:highlight w:val="yellow"/>
        </w:rPr>
        <w:t>[ ]</w:t>
      </w:r>
      <w:proofErr w:type="gramEnd"/>
      <w:r>
        <w:t xml:space="preserve"> </w:t>
      </w:r>
      <w:commentRangeEnd w:id="67"/>
      <w:r w:rsidR="00B81295">
        <w:rPr>
          <w:rStyle w:val="CommentReference"/>
          <w:szCs w:val="16"/>
          <w:lang w:val="en-CA"/>
        </w:rPr>
        <w:commentReference w:id="67"/>
      </w:r>
      <w:r>
        <w:t>of the Bid Form</w:t>
      </w:r>
      <w:r w:rsidRPr="00CA5F24">
        <w:t xml:space="preserve"> shall</w:t>
      </w:r>
      <w:r>
        <w:t xml:space="preserve"> be</w:t>
      </w:r>
      <w:r w:rsidRPr="00CA5F24">
        <w:t xml:space="preserve"> </w:t>
      </w:r>
      <w:r>
        <w:t>paid in accordance with the following:</w:t>
      </w:r>
    </w:p>
    <w:p w14:paraId="5D8FF248" w14:textId="77777777" w:rsidR="009C7369" w:rsidRDefault="009C7369" w:rsidP="009C7369">
      <w:pPr>
        <w:pStyle w:val="Heading4"/>
      </w:pPr>
      <w:r>
        <w:t xml:space="preserve">50% to be paid upon </w:t>
      </w:r>
      <w:r w:rsidRPr="00CA5F24">
        <w:t>the installation</w:t>
      </w:r>
      <w:r w:rsidRPr="00AA6B71">
        <w:rPr>
          <w:strike/>
        </w:rPr>
        <w:t>,</w:t>
      </w:r>
      <w:r w:rsidRPr="00CA5F24">
        <w:t xml:space="preserve"> and </w:t>
      </w:r>
    </w:p>
    <w:p w14:paraId="764EA871" w14:textId="77777777" w:rsidR="009C7369" w:rsidRPr="00752235" w:rsidRDefault="009C7369" w:rsidP="009C7369">
      <w:pPr>
        <w:pStyle w:val="Heading4"/>
      </w:pPr>
      <w:r>
        <w:t xml:space="preserve">50% to be paid after subsequent </w:t>
      </w:r>
      <w:r w:rsidRPr="00CA5F24">
        <w:t xml:space="preserve">removal of </w:t>
      </w:r>
      <w:r>
        <w:t xml:space="preserve">the </w:t>
      </w:r>
      <w:r w:rsidRPr="00CA5F24">
        <w:t>dewatering system</w:t>
      </w:r>
      <w:r w:rsidRPr="00AA6B71">
        <w:rPr>
          <w:strike/>
        </w:rPr>
        <w:t>.</w:t>
      </w:r>
    </w:p>
    <w:p w14:paraId="58AE966E" w14:textId="77777777" w:rsidR="00E60507" w:rsidRPr="007F43FA" w:rsidRDefault="00E60507" w:rsidP="00E60507">
      <w:pPr>
        <w:pStyle w:val="Heading3"/>
      </w:pPr>
      <w:commentRangeStart w:id="68"/>
      <w:r w:rsidRPr="007F43FA">
        <w:t>The Contractor cannot draw upon th</w:t>
      </w:r>
      <w:r>
        <w:t>i</w:t>
      </w:r>
      <w:r w:rsidRPr="007F43FA">
        <w:t>s item for the cost of any dewatering that is included in the cost for watermain installation</w:t>
      </w:r>
      <w:r>
        <w:t xml:space="preserve"> (less than 50,000 L/day)</w:t>
      </w:r>
      <w:r w:rsidRPr="007F43FA">
        <w:t xml:space="preserve">. </w:t>
      </w:r>
      <w:commentRangeEnd w:id="68"/>
      <w:r w:rsidR="00B81295">
        <w:rPr>
          <w:rStyle w:val="CommentReference"/>
          <w:szCs w:val="16"/>
          <w:lang w:val="en-CA"/>
        </w:rPr>
        <w:commentReference w:id="68"/>
      </w:r>
    </w:p>
    <w:p w14:paraId="0860A9D7" w14:textId="77777777" w:rsidR="001F014D" w:rsidRPr="00AE056A" w:rsidRDefault="001F014D" w:rsidP="00AE056A">
      <w:pPr>
        <w:pStyle w:val="Heading1"/>
      </w:pPr>
      <w:r w:rsidRPr="00AE056A">
        <w:t>PRODUCTS</w:t>
      </w:r>
    </w:p>
    <w:p w14:paraId="7F6053A6" w14:textId="77777777" w:rsidR="001F014D" w:rsidRPr="00A73B57" w:rsidRDefault="001F014D" w:rsidP="00D92ACC">
      <w:pPr>
        <w:pStyle w:val="Heading2"/>
      </w:pPr>
      <w:r w:rsidRPr="003D2596">
        <w:t>Equipment</w:t>
      </w:r>
    </w:p>
    <w:p w14:paraId="2D761080" w14:textId="77777777" w:rsidR="003E410A" w:rsidRPr="00A224FD" w:rsidRDefault="003E410A" w:rsidP="00A168F7">
      <w:pPr>
        <w:pStyle w:val="Heading3"/>
      </w:pPr>
      <w:r w:rsidRPr="00A224FD">
        <w:t>Dewatering Equipment</w:t>
      </w:r>
    </w:p>
    <w:p w14:paraId="2563C875" w14:textId="766C8F91" w:rsidR="003E410A" w:rsidRDefault="003E410A" w:rsidP="005729E0">
      <w:pPr>
        <w:pStyle w:val="Heading4"/>
      </w:pPr>
      <w:r w:rsidRPr="00A224FD">
        <w:t xml:space="preserve">Pipes, </w:t>
      </w:r>
      <w:r w:rsidR="003C08A2" w:rsidRPr="004A7D86">
        <w:t>tanks</w:t>
      </w:r>
      <w:r w:rsidR="003C08A2" w:rsidRPr="003D2596">
        <w:t xml:space="preserve">, </w:t>
      </w:r>
      <w:r w:rsidRPr="003D2596">
        <w:t>wells, deep wells, well points, pumps, electrical generators, and other equipment.</w:t>
      </w:r>
    </w:p>
    <w:p w14:paraId="4DA1F418" w14:textId="77777777" w:rsidR="00AE056A" w:rsidRDefault="003E410A" w:rsidP="00AE056A">
      <w:pPr>
        <w:pStyle w:val="Heading3"/>
      </w:pPr>
      <w:r w:rsidRPr="00AE056A">
        <w:t xml:space="preserve">Standby pumps and a generator with effective muffling devices to keep noise levels within </w:t>
      </w:r>
      <w:r w:rsidR="00F33801" w:rsidRPr="00AE056A">
        <w:t xml:space="preserve">the </w:t>
      </w:r>
      <w:r w:rsidRPr="00AE056A">
        <w:t>limits specified in</w:t>
      </w:r>
      <w:r w:rsidRPr="00AE056A">
        <w:rPr>
          <w:highlight w:val="yellow"/>
        </w:rPr>
        <w:t xml:space="preserve"> </w:t>
      </w:r>
      <w:commentRangeStart w:id="69"/>
      <w:r w:rsidRPr="00AE056A">
        <w:rPr>
          <w:highlight w:val="yellow"/>
        </w:rPr>
        <w:t>Section 01</w:t>
      </w:r>
      <w:r w:rsidR="00B7648F" w:rsidRPr="00AE056A">
        <w:rPr>
          <w:highlight w:val="yellow"/>
        </w:rPr>
        <w:t>353</w:t>
      </w:r>
      <w:r w:rsidRPr="00AE056A">
        <w:rPr>
          <w:highlight w:val="yellow"/>
        </w:rPr>
        <w:t xml:space="preserve"> - Special Procedures</w:t>
      </w:r>
      <w:r w:rsidRPr="00AE056A">
        <w:t>.</w:t>
      </w:r>
      <w:r w:rsidR="00AE056A">
        <w:t xml:space="preserve"> </w:t>
      </w:r>
      <w:commentRangeEnd w:id="69"/>
      <w:r w:rsidR="00B81295">
        <w:rPr>
          <w:rStyle w:val="CommentReference"/>
          <w:szCs w:val="16"/>
          <w:lang w:val="en-CA"/>
        </w:rPr>
        <w:commentReference w:id="69"/>
      </w:r>
    </w:p>
    <w:p w14:paraId="40C9B61F" w14:textId="591E1462" w:rsidR="00AE056A" w:rsidRPr="00AE056A" w:rsidRDefault="00AE056A" w:rsidP="00AE056A">
      <w:pPr>
        <w:pStyle w:val="Heading1"/>
      </w:pPr>
      <w:r w:rsidRPr="00AE056A">
        <w:lastRenderedPageBreak/>
        <w:t>EXECUTION</w:t>
      </w:r>
    </w:p>
    <w:p w14:paraId="430F4CF4" w14:textId="77777777" w:rsidR="00C558BA" w:rsidRDefault="00C558BA" w:rsidP="00AE056A">
      <w:pPr>
        <w:pStyle w:val="Heading2"/>
        <w:rPr>
          <w:u w:val="none"/>
        </w:rPr>
      </w:pPr>
      <w:r>
        <w:rPr>
          <w:u w:val="none"/>
        </w:rPr>
        <w:t>General</w:t>
      </w:r>
    </w:p>
    <w:p w14:paraId="155C8D4B" w14:textId="1695A7D3" w:rsidR="00AE056A" w:rsidDel="006A5321" w:rsidRDefault="00AE056A" w:rsidP="00C558BA">
      <w:pPr>
        <w:pStyle w:val="Heading2"/>
        <w:tabs>
          <w:tab w:val="clear" w:pos="576"/>
          <w:tab w:val="num" w:pos="1152"/>
        </w:tabs>
        <w:ind w:left="1152"/>
        <w:rPr>
          <w:del w:id="70" w:author="Axel Ouillet" w:date="2022-03-22T15:53:00Z"/>
          <w:u w:val="none"/>
        </w:rPr>
      </w:pPr>
      <w:r w:rsidRPr="009C7369">
        <w:rPr>
          <w:u w:val="none"/>
        </w:rPr>
        <w:t xml:space="preserve">Submit detailed shop drawings of the proposed primary dewatering system, including the locations and depths of the primary dewatering units, </w:t>
      </w:r>
      <w:proofErr w:type="gramStart"/>
      <w:r w:rsidRPr="009C7369">
        <w:rPr>
          <w:u w:val="none"/>
        </w:rPr>
        <w:t>locations</w:t>
      </w:r>
      <w:proofErr w:type="gramEnd"/>
      <w:r w:rsidRPr="009C7369">
        <w:rPr>
          <w:u w:val="none"/>
        </w:rPr>
        <w:t xml:space="preserve"> and depths of piezometers (observation wells), details of pumping, discharge points, etc. All design and shop drawings shall bear the signature and stamp of a</w:t>
      </w:r>
      <w:del w:id="71" w:author="Radulovic, Nicole" w:date="2022-11-01T10:14:00Z">
        <w:r w:rsidRPr="009C7369" w:rsidDel="00B81295">
          <w:rPr>
            <w:u w:val="none"/>
          </w:rPr>
          <w:delText>n Ontario Licensed</w:delText>
        </w:r>
      </w:del>
      <w:r w:rsidRPr="009C7369">
        <w:rPr>
          <w:u w:val="none"/>
        </w:rPr>
        <w:t xml:space="preserve"> Professional Engineer with a demonstrated competence to design, and to supervise construction, operation, and maintenance of dewatering systems, and who is otherwise acceptable to the Region.</w:t>
      </w:r>
    </w:p>
    <w:p w14:paraId="0C61CFF8" w14:textId="77777777" w:rsidR="00D66CD6" w:rsidRPr="00D66CD6" w:rsidRDefault="00D66CD6" w:rsidP="006A5321">
      <w:pPr>
        <w:pStyle w:val="Heading2"/>
        <w:tabs>
          <w:tab w:val="clear" w:pos="576"/>
          <w:tab w:val="num" w:pos="1152"/>
        </w:tabs>
        <w:ind w:left="1152"/>
      </w:pPr>
    </w:p>
    <w:p w14:paraId="1AA53B68" w14:textId="77777777" w:rsidR="00AE056A" w:rsidRPr="009C7369" w:rsidRDefault="00AE056A" w:rsidP="00C558BA">
      <w:pPr>
        <w:pStyle w:val="Heading2"/>
        <w:tabs>
          <w:tab w:val="clear" w:pos="576"/>
          <w:tab w:val="num" w:pos="1152"/>
        </w:tabs>
        <w:ind w:left="1152"/>
        <w:rPr>
          <w:u w:val="none"/>
        </w:rPr>
      </w:pPr>
      <w:r w:rsidRPr="009C7369">
        <w:rPr>
          <w:u w:val="none"/>
        </w:rPr>
        <w:t>The Contractor will not be permitted to change the proposed dewatering system without the prior approval of the Consultant.</w:t>
      </w:r>
    </w:p>
    <w:p w14:paraId="4FE4D15B" w14:textId="77777777" w:rsidR="00AE056A" w:rsidRPr="009C7369" w:rsidRDefault="00AE056A" w:rsidP="00C558BA">
      <w:pPr>
        <w:pStyle w:val="Heading2"/>
        <w:tabs>
          <w:tab w:val="clear" w:pos="576"/>
          <w:tab w:val="num" w:pos="1152"/>
        </w:tabs>
        <w:ind w:left="1152"/>
        <w:rPr>
          <w:u w:val="none"/>
        </w:rPr>
      </w:pPr>
      <w:r w:rsidRPr="009C7369">
        <w:rPr>
          <w:u w:val="none"/>
        </w:rPr>
        <w:t xml:space="preserve">Prevent damage to pipes, maintenance holes, other structures, ground cover and grades within, and in the immediate vicinity of, the area of Work. Repair any damage. </w:t>
      </w:r>
    </w:p>
    <w:p w14:paraId="18408254" w14:textId="77777777" w:rsidR="00AE056A" w:rsidRPr="009C7369" w:rsidRDefault="00AE056A" w:rsidP="00C558BA">
      <w:pPr>
        <w:pStyle w:val="Heading2"/>
        <w:tabs>
          <w:tab w:val="clear" w:pos="576"/>
          <w:tab w:val="num" w:pos="1152"/>
        </w:tabs>
        <w:ind w:left="1152"/>
        <w:rPr>
          <w:u w:val="none"/>
        </w:rPr>
      </w:pPr>
      <w:r w:rsidRPr="009C7369">
        <w:rPr>
          <w:u w:val="none"/>
        </w:rPr>
        <w:t>Implement appropriate erosion and sediment controls (including but not limited to silt fences, straw bales, filter bags, check dams) to prevent run-off from entering any watercourses and ensure that erosion is controlled and that flooding of excavations or damage to structures does not occur.</w:t>
      </w:r>
    </w:p>
    <w:p w14:paraId="7DD48410" w14:textId="77777777" w:rsidR="00AE056A" w:rsidRPr="009C7369" w:rsidRDefault="00AE056A" w:rsidP="00C558BA">
      <w:pPr>
        <w:pStyle w:val="Heading2"/>
        <w:tabs>
          <w:tab w:val="clear" w:pos="576"/>
          <w:tab w:val="num" w:pos="1152"/>
        </w:tabs>
        <w:ind w:left="1152"/>
        <w:rPr>
          <w:u w:val="none"/>
        </w:rPr>
      </w:pPr>
      <w:r w:rsidRPr="009C7369">
        <w:rPr>
          <w:u w:val="none"/>
        </w:rPr>
        <w:t xml:space="preserve">Rectify </w:t>
      </w:r>
      <w:proofErr w:type="gramStart"/>
      <w:r w:rsidRPr="009C7369">
        <w:rPr>
          <w:u w:val="none"/>
        </w:rPr>
        <w:t>any and all</w:t>
      </w:r>
      <w:proofErr w:type="gramEnd"/>
      <w:r w:rsidRPr="009C7369">
        <w:rPr>
          <w:u w:val="none"/>
        </w:rPr>
        <w:t xml:space="preserve"> damage caused to the excavated base and/or pipe bedding and other adjacent structures and slopes due to improper and/or inadequate dewatering to the satisfaction of the Consultant and at no cost to the Region.</w:t>
      </w:r>
    </w:p>
    <w:p w14:paraId="5CDB58D1" w14:textId="77777777" w:rsidR="00AE056A" w:rsidRPr="009C7369" w:rsidRDefault="00AE056A" w:rsidP="00C558BA">
      <w:pPr>
        <w:pStyle w:val="Heading2"/>
        <w:tabs>
          <w:tab w:val="clear" w:pos="576"/>
          <w:tab w:val="num" w:pos="1152"/>
        </w:tabs>
        <w:ind w:left="1152"/>
        <w:rPr>
          <w:u w:val="none"/>
        </w:rPr>
      </w:pPr>
      <w:r w:rsidRPr="009C7369">
        <w:rPr>
          <w:u w:val="none"/>
        </w:rPr>
        <w:t>The Contractor is to determine, based on the geotechnical and hydrogeological reports and any other investigations conducted by the Contractor, the design of a primary dewatering system. The primary dewatering system must maintain the groundwater level a minimum of 1.0 m below the invert of the proposed pipe, so that the excavation, pipe laying, construction of foundations, placement and compaction of bedding and backfill, etc., can be performed in the dry and in such a way as not to disturb or soften the foundation, native soils or fills already placed, and to prevent uplift of any structure or watermain during and after construction.</w:t>
      </w:r>
    </w:p>
    <w:p w14:paraId="65EB1F44" w14:textId="77777777" w:rsidR="00AE056A" w:rsidRPr="009C7369" w:rsidRDefault="00AE056A" w:rsidP="00C558BA">
      <w:pPr>
        <w:pStyle w:val="Heading2"/>
        <w:tabs>
          <w:tab w:val="clear" w:pos="576"/>
          <w:tab w:val="num" w:pos="1152"/>
        </w:tabs>
        <w:ind w:left="1152"/>
        <w:rPr>
          <w:u w:val="none"/>
        </w:rPr>
      </w:pPr>
      <w:r w:rsidRPr="009C7369">
        <w:rPr>
          <w:u w:val="none"/>
        </w:rPr>
        <w:t xml:space="preserve">Maintain dewatering systems of sufficient capacity to </w:t>
      </w:r>
      <w:proofErr w:type="gramStart"/>
      <w:r w:rsidRPr="009C7369">
        <w:rPr>
          <w:u w:val="none"/>
        </w:rPr>
        <w:t>keep the bottom of the excavation or trench dry and free of water at all times</w:t>
      </w:r>
      <w:proofErr w:type="gramEnd"/>
      <w:r w:rsidRPr="009C7369">
        <w:rPr>
          <w:u w:val="none"/>
        </w:rPr>
        <w:t xml:space="preserve"> until the installation of the watermain has been completed.</w:t>
      </w:r>
    </w:p>
    <w:p w14:paraId="081B6FA3" w14:textId="77777777" w:rsidR="00AE056A" w:rsidRPr="009C7369" w:rsidRDefault="00AE056A" w:rsidP="00C558BA">
      <w:pPr>
        <w:pStyle w:val="Heading2"/>
        <w:tabs>
          <w:tab w:val="clear" w:pos="576"/>
          <w:tab w:val="num" w:pos="1152"/>
        </w:tabs>
        <w:ind w:left="1152"/>
        <w:rPr>
          <w:spacing w:val="-3"/>
          <w:u w:val="none"/>
        </w:rPr>
      </w:pPr>
      <w:r w:rsidRPr="009C7369">
        <w:rPr>
          <w:u w:val="none"/>
        </w:rPr>
        <w:t>Install and maintain the primary and secondary dewatering systems, and piezometers (observation wells).</w:t>
      </w:r>
    </w:p>
    <w:p w14:paraId="1F968454" w14:textId="77777777" w:rsidR="00AE056A" w:rsidRPr="009C7369" w:rsidRDefault="00AE056A" w:rsidP="00C558BA">
      <w:pPr>
        <w:pStyle w:val="Heading2"/>
        <w:tabs>
          <w:tab w:val="clear" w:pos="576"/>
          <w:tab w:val="num" w:pos="1152"/>
        </w:tabs>
        <w:ind w:left="1152"/>
        <w:rPr>
          <w:u w:val="none"/>
        </w:rPr>
      </w:pPr>
      <w:r w:rsidRPr="009C7369">
        <w:rPr>
          <w:u w:val="none"/>
        </w:rPr>
        <w:t>Maintain the dewatering systems in operation until authorization is given by the Consultant that the dewatering systems can be shut off.</w:t>
      </w:r>
    </w:p>
    <w:p w14:paraId="6C5F4243" w14:textId="77777777" w:rsidR="00AE056A" w:rsidRPr="009C7369" w:rsidRDefault="00AE056A" w:rsidP="00C558BA">
      <w:pPr>
        <w:pStyle w:val="Heading2"/>
        <w:tabs>
          <w:tab w:val="clear" w:pos="576"/>
          <w:tab w:val="num" w:pos="1152"/>
        </w:tabs>
        <w:ind w:left="1152"/>
        <w:rPr>
          <w:spacing w:val="-3"/>
          <w:u w:val="none"/>
        </w:rPr>
      </w:pPr>
      <w:r w:rsidRPr="009C7369">
        <w:rPr>
          <w:u w:val="none"/>
        </w:rPr>
        <w:t>The Contractor shall discharge water from a dewatering system directly to an approved sewer or a siltation control device setup approved by the Consultant at least 30 m from the water course, providing discharge water is of good quality, containing no silt or any other debris at the discharge point. Monitoring shall be paid for under Item No</w:t>
      </w:r>
      <w:commentRangeStart w:id="72"/>
      <w:r w:rsidRPr="009C7369">
        <w:rPr>
          <w:u w:val="none"/>
        </w:rPr>
        <w:t xml:space="preserve">. </w:t>
      </w:r>
      <w:proofErr w:type="gramStart"/>
      <w:r w:rsidRPr="009C7369">
        <w:rPr>
          <w:spacing w:val="-3"/>
          <w:highlight w:val="yellow"/>
          <w:u w:val="none"/>
        </w:rPr>
        <w:t>[ ]</w:t>
      </w:r>
      <w:proofErr w:type="gramEnd"/>
      <w:r w:rsidRPr="009C7369">
        <w:rPr>
          <w:spacing w:val="-3"/>
          <w:highlight w:val="yellow"/>
          <w:u w:val="none"/>
        </w:rPr>
        <w:t xml:space="preserve"> of the Bid Form.</w:t>
      </w:r>
      <w:commentRangeEnd w:id="72"/>
      <w:r w:rsidR="00B81295">
        <w:rPr>
          <w:rStyle w:val="CommentReference"/>
          <w:szCs w:val="16"/>
          <w:u w:val="none"/>
        </w:rPr>
        <w:commentReference w:id="72"/>
      </w:r>
    </w:p>
    <w:p w14:paraId="1D7DE393" w14:textId="77777777" w:rsidR="00AE056A" w:rsidRPr="009C7369" w:rsidRDefault="00AE056A" w:rsidP="00C558BA">
      <w:pPr>
        <w:pStyle w:val="Heading2"/>
        <w:tabs>
          <w:tab w:val="clear" w:pos="576"/>
          <w:tab w:val="num" w:pos="1152"/>
        </w:tabs>
        <w:ind w:left="1152"/>
        <w:rPr>
          <w:u w:val="none"/>
        </w:rPr>
      </w:pPr>
      <w:r w:rsidRPr="009C7369">
        <w:rPr>
          <w:u w:val="none"/>
        </w:rPr>
        <w:t xml:space="preserve">Maintain the primary dewatering system until the excavation has been completely backfilled and compacted. Remove the primary dewatering system in stages to allow the groundwater level to rise at a controlled rate. </w:t>
      </w:r>
    </w:p>
    <w:p w14:paraId="01905326" w14:textId="77777777" w:rsidR="00AE056A" w:rsidRPr="009C7369" w:rsidRDefault="00AE056A" w:rsidP="00C558BA">
      <w:pPr>
        <w:pStyle w:val="Heading2"/>
        <w:tabs>
          <w:tab w:val="clear" w:pos="576"/>
          <w:tab w:val="num" w:pos="1152"/>
        </w:tabs>
        <w:ind w:left="1152"/>
        <w:rPr>
          <w:u w:val="none"/>
        </w:rPr>
      </w:pPr>
      <w:r w:rsidRPr="009C7369">
        <w:rPr>
          <w:u w:val="none"/>
        </w:rPr>
        <w:lastRenderedPageBreak/>
        <w:t>No additional payment will be made for dewatering in areas where sub-excavation may be required.</w:t>
      </w:r>
    </w:p>
    <w:p w14:paraId="18D29CFE" w14:textId="74A85546" w:rsidR="00AE056A" w:rsidRPr="009C7369" w:rsidRDefault="00AE056A" w:rsidP="00C558BA">
      <w:pPr>
        <w:pStyle w:val="Heading2"/>
        <w:tabs>
          <w:tab w:val="clear" w:pos="576"/>
          <w:tab w:val="num" w:pos="1152"/>
        </w:tabs>
        <w:ind w:left="1152"/>
        <w:rPr>
          <w:u w:val="none"/>
        </w:rPr>
      </w:pPr>
      <w:r w:rsidRPr="009C7369">
        <w:rPr>
          <w:u w:val="none"/>
        </w:rPr>
        <w:t xml:space="preserve">All equipment and work related to dewatering installed anywhere on the Site shall be completely dismantled and removed off the Site once the Work is complete, and all areas shall be completely reinstated as per </w:t>
      </w:r>
      <w:r w:rsidR="00D502A1" w:rsidRPr="00B81295">
        <w:rPr>
          <w:u w:val="none"/>
        </w:rPr>
        <w:t xml:space="preserve">Section - </w:t>
      </w:r>
      <w:r w:rsidRPr="00B81295">
        <w:rPr>
          <w:u w:val="none"/>
        </w:rPr>
        <w:t xml:space="preserve">02245 Restoration Works Associated </w:t>
      </w:r>
      <w:proofErr w:type="gramStart"/>
      <w:r w:rsidRPr="00B81295">
        <w:rPr>
          <w:u w:val="none"/>
        </w:rPr>
        <w:t>With</w:t>
      </w:r>
      <w:proofErr w:type="gramEnd"/>
      <w:r w:rsidRPr="00B81295">
        <w:rPr>
          <w:u w:val="none"/>
        </w:rPr>
        <w:t xml:space="preserve"> Dewatering</w:t>
      </w:r>
      <w:r w:rsidRPr="009C7369">
        <w:rPr>
          <w:u w:val="none"/>
        </w:rPr>
        <w:t xml:space="preserve"> </w:t>
      </w:r>
    </w:p>
    <w:p w14:paraId="62DD7AFD" w14:textId="77777777" w:rsidR="00AE056A" w:rsidRPr="004A7D86" w:rsidRDefault="00AE056A" w:rsidP="00AE056A">
      <w:pPr>
        <w:pStyle w:val="Other"/>
        <w:ind w:left="4320"/>
        <w:rPr>
          <w:rFonts w:ascii="Calibri" w:hAnsi="Calibri"/>
          <w:b/>
          <w:sz w:val="22"/>
          <w:szCs w:val="22"/>
        </w:rPr>
      </w:pPr>
      <w:r w:rsidRPr="00CA5F24" w:rsidDel="009C7369">
        <w:t xml:space="preserve"> </w:t>
      </w:r>
    </w:p>
    <w:p w14:paraId="65C42286" w14:textId="77777777" w:rsidR="00AE056A" w:rsidRPr="007E32FB" w:rsidRDefault="00AE056A" w:rsidP="00AE056A">
      <w:pPr>
        <w:pStyle w:val="Other"/>
        <w:ind w:left="4320"/>
        <w:rPr>
          <w:rFonts w:ascii="Calibri" w:hAnsi="Calibri"/>
          <w:b/>
          <w:sz w:val="22"/>
          <w:szCs w:val="22"/>
        </w:rPr>
      </w:pPr>
      <w:r w:rsidRPr="004A7D86">
        <w:rPr>
          <w:rFonts w:ascii="Calibri" w:hAnsi="Calibri"/>
          <w:b/>
          <w:sz w:val="22"/>
          <w:szCs w:val="22"/>
        </w:rPr>
        <w:t>END OF SECTION</w:t>
      </w:r>
    </w:p>
    <w:sectPr w:rsidR="00AE056A" w:rsidRPr="007E32FB" w:rsidSect="00D52CB5">
      <w:headerReference w:type="even" r:id="rId18"/>
      <w:headerReference w:type="default" r:id="rId19"/>
      <w:headerReference w:type="first" r:id="rId20"/>
      <w:pgSz w:w="12240" w:h="15840" w:code="1"/>
      <w:pgMar w:top="1440" w:right="720" w:bottom="1440" w:left="720" w:header="720" w:footer="720" w:gutter="99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Radulovic, Nicole" w:date="2022-11-01T10:11:00Z" w:initials="RN">
    <w:p w14:paraId="5FDF0B76" w14:textId="74D421A7" w:rsidR="00B81295" w:rsidRDefault="00B81295">
      <w:pPr>
        <w:pStyle w:val="CommentText"/>
      </w:pPr>
      <w:r>
        <w:rPr>
          <w:rStyle w:val="CommentReference"/>
        </w:rPr>
        <w:annotationRef/>
      </w:r>
      <w:r>
        <w:t>Should we adjust template wording here?</w:t>
      </w:r>
    </w:p>
  </w:comment>
  <w:comment w:id="67" w:author="Radulovic, Nicole" w:date="2022-11-01T10:13:00Z" w:initials="RN">
    <w:p w14:paraId="6BE842C5" w14:textId="55B18EB1" w:rsidR="00B81295" w:rsidRDefault="00B81295">
      <w:pPr>
        <w:pStyle w:val="CommentText"/>
      </w:pPr>
      <w:r>
        <w:rPr>
          <w:rStyle w:val="CommentReference"/>
        </w:rPr>
        <w:annotationRef/>
      </w:r>
      <w:r>
        <w:t>TBC</w:t>
      </w:r>
    </w:p>
  </w:comment>
  <w:comment w:id="68" w:author="Radulovic, Nicole" w:date="2022-11-01T10:13:00Z" w:initials="RN">
    <w:p w14:paraId="480512FB" w14:textId="2A135957" w:rsidR="00B81295" w:rsidRDefault="00B81295">
      <w:pPr>
        <w:pStyle w:val="CommentText"/>
      </w:pPr>
      <w:r>
        <w:rPr>
          <w:rStyle w:val="CommentReference"/>
        </w:rPr>
        <w:annotationRef/>
      </w:r>
      <w:r>
        <w:t>Keep?</w:t>
      </w:r>
    </w:p>
  </w:comment>
  <w:comment w:id="69" w:author="Radulovic, Nicole" w:date="2022-11-01T10:13:00Z" w:initials="RN">
    <w:p w14:paraId="0EBC5CFB" w14:textId="6D17AB75" w:rsidR="00B81295" w:rsidRDefault="00B81295">
      <w:pPr>
        <w:pStyle w:val="CommentText"/>
      </w:pPr>
      <w:r>
        <w:rPr>
          <w:rStyle w:val="CommentReference"/>
        </w:rPr>
        <w:annotationRef/>
      </w:r>
      <w:r>
        <w:t xml:space="preserve">I don’t think we have this </w:t>
      </w:r>
      <w:proofErr w:type="gramStart"/>
      <w:r>
        <w:t>spec?</w:t>
      </w:r>
      <w:proofErr w:type="gramEnd"/>
      <w:r>
        <w:t xml:space="preserve"> Should we reference 01561 Environmental Protection here instead?</w:t>
      </w:r>
    </w:p>
  </w:comment>
  <w:comment w:id="72" w:author="Radulovic, Nicole" w:date="2022-11-01T10:15:00Z" w:initials="RN">
    <w:p w14:paraId="17BC37E3" w14:textId="7F896433" w:rsidR="00B81295" w:rsidRDefault="00B81295">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DF0B76" w15:done="0"/>
  <w15:commentEx w15:paraId="6BE842C5" w15:done="0"/>
  <w15:commentEx w15:paraId="480512FB" w15:done="0"/>
  <w15:commentEx w15:paraId="0EBC5CFB" w15:done="0"/>
  <w15:commentEx w15:paraId="17BC37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B6F63" w16cex:dateUtc="2022-11-01T14:11:00Z"/>
  <w16cex:commentExtensible w16cex:durableId="270B6FB4" w16cex:dateUtc="2022-11-01T14:13:00Z"/>
  <w16cex:commentExtensible w16cex:durableId="270B6FCB" w16cex:dateUtc="2022-11-01T14:13:00Z"/>
  <w16cex:commentExtensible w16cex:durableId="270B6FD3" w16cex:dateUtc="2022-11-01T14:13:00Z"/>
  <w16cex:commentExtensible w16cex:durableId="270B703A" w16cex:dateUtc="2022-11-01T1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DF0B76" w16cid:durableId="270B6F63"/>
  <w16cid:commentId w16cid:paraId="6BE842C5" w16cid:durableId="270B6FB4"/>
  <w16cid:commentId w16cid:paraId="480512FB" w16cid:durableId="270B6FCB"/>
  <w16cid:commentId w16cid:paraId="0EBC5CFB" w16cid:durableId="270B6FD3"/>
  <w16cid:commentId w16cid:paraId="17BC37E3" w16cid:durableId="270B70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6EB14" w14:textId="77777777" w:rsidR="008961D4" w:rsidRDefault="008961D4">
      <w:r>
        <w:separator/>
      </w:r>
    </w:p>
  </w:endnote>
  <w:endnote w:type="continuationSeparator" w:id="0">
    <w:p w14:paraId="47B32A1A" w14:textId="77777777" w:rsidR="008961D4" w:rsidRDefault="008961D4">
      <w:r>
        <w:continuationSeparator/>
      </w:r>
    </w:p>
  </w:endnote>
  <w:endnote w:type="continuationNotice" w:id="1">
    <w:p w14:paraId="5188FDF8" w14:textId="77777777" w:rsidR="008961D4" w:rsidRDefault="008961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86EB7" w14:textId="77777777" w:rsidR="008961D4" w:rsidRDefault="008961D4">
      <w:r>
        <w:separator/>
      </w:r>
    </w:p>
  </w:footnote>
  <w:footnote w:type="continuationSeparator" w:id="0">
    <w:p w14:paraId="5497E45B" w14:textId="77777777" w:rsidR="008961D4" w:rsidRDefault="008961D4">
      <w:r>
        <w:continuationSeparator/>
      </w:r>
    </w:p>
  </w:footnote>
  <w:footnote w:type="continuationNotice" w:id="1">
    <w:p w14:paraId="0F2DBDD0" w14:textId="77777777" w:rsidR="008961D4" w:rsidRDefault="008961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3F8C" w14:textId="6CC71712" w:rsidR="009C7369" w:rsidRPr="004A7D86" w:rsidRDefault="009C7369" w:rsidP="00D52CB5">
    <w:pPr>
      <w:pBdr>
        <w:top w:val="single" w:sz="4" w:space="1" w:color="auto"/>
      </w:pBdr>
      <w:tabs>
        <w:tab w:val="right" w:pos="9810"/>
      </w:tabs>
      <w:rPr>
        <w:rFonts w:ascii="Calibri" w:hAnsi="Calibri" w:cs="Arial"/>
      </w:rPr>
    </w:pPr>
    <w:r w:rsidRPr="004A7D86">
      <w:rPr>
        <w:rFonts w:ascii="Calibri" w:hAnsi="Calibri" w:cs="Arial"/>
      </w:rPr>
      <w:t>Section 02</w:t>
    </w:r>
    <w:r>
      <w:rPr>
        <w:rFonts w:ascii="Calibri" w:hAnsi="Calibri" w:cs="Arial"/>
      </w:rPr>
      <w:t>2</w:t>
    </w:r>
    <w:r w:rsidRPr="004A7D86">
      <w:rPr>
        <w:rFonts w:ascii="Calibri" w:hAnsi="Calibri" w:cs="Arial"/>
      </w:rPr>
      <w:t>4</w:t>
    </w:r>
    <w:r>
      <w:rPr>
        <w:rFonts w:ascii="Calibri" w:hAnsi="Calibri" w:cs="Arial"/>
      </w:rPr>
      <w:t>2</w:t>
    </w:r>
    <w:r w:rsidRPr="004A7D86">
      <w:rPr>
        <w:rFonts w:ascii="Calibri" w:hAnsi="Calibri" w:cs="Arial"/>
      </w:rPr>
      <w:tab/>
      <w:t>CONTRACT NO</w:t>
    </w:r>
    <w:r w:rsidRPr="004A7D86">
      <w:rPr>
        <w:rFonts w:ascii="Calibri" w:hAnsi="Calibri" w:cs="Arial"/>
        <w:highlight w:val="yellow"/>
      </w:rPr>
      <w:t>. [Insert Region Number]</w:t>
    </w:r>
    <w:r w:rsidRPr="004A7D86">
      <w:rPr>
        <w:rFonts w:ascii="Calibri" w:hAnsi="Calibri" w:cs="Arial"/>
      </w:rPr>
      <w:tab/>
    </w:r>
  </w:p>
  <w:p w14:paraId="5C70A411" w14:textId="4A71D55A" w:rsidR="009C7369" w:rsidRPr="00A224FD" w:rsidRDefault="00D502A1" w:rsidP="00020652">
    <w:pPr>
      <w:pBdr>
        <w:top w:val="single" w:sz="4" w:space="1" w:color="auto"/>
      </w:pBdr>
      <w:tabs>
        <w:tab w:val="left" w:pos="-1440"/>
        <w:tab w:val="left" w:pos="-720"/>
        <w:tab w:val="left" w:pos="0"/>
        <w:tab w:val="center" w:pos="5040"/>
        <w:tab w:val="right" w:pos="9810"/>
      </w:tabs>
      <w:rPr>
        <w:rFonts w:ascii="Calibri" w:hAnsi="Calibri"/>
        <w:highlight w:val="lightGray"/>
      </w:rPr>
    </w:pPr>
    <w:r>
      <w:rPr>
        <w:rFonts w:ascii="Calibri" w:hAnsi="Calibri" w:cs="Arial"/>
      </w:rPr>
      <w:t>2017-05-01</w:t>
    </w:r>
    <w:r w:rsidR="009C7369">
      <w:rPr>
        <w:rFonts w:ascii="Calibri" w:hAnsi="Calibri" w:cs="Arial"/>
      </w:rPr>
      <w:t xml:space="preserve"> </w:t>
    </w:r>
    <w:r w:rsidR="009C7369" w:rsidRPr="004A7D86">
      <w:rPr>
        <w:rFonts w:ascii="Calibri" w:hAnsi="Calibri" w:cs="Arial"/>
        <w:b/>
      </w:rPr>
      <w:tab/>
    </w:r>
    <w:r w:rsidR="009C7369" w:rsidRPr="00270B88">
      <w:rPr>
        <w:rFonts w:ascii="Calibri" w:hAnsi="Calibri" w:cs="Arial"/>
        <w:b/>
      </w:rPr>
      <w:t>SUPPLY</w:t>
    </w:r>
    <w:r w:rsidR="00AE056A">
      <w:rPr>
        <w:rFonts w:ascii="Calibri" w:hAnsi="Calibri" w:cs="Arial"/>
        <w:b/>
      </w:rPr>
      <w:t>,</w:t>
    </w:r>
    <w:r w:rsidR="009C7369" w:rsidRPr="00270B88">
      <w:rPr>
        <w:rFonts w:ascii="Calibri" w:hAnsi="Calibri" w:cs="Arial"/>
        <w:b/>
      </w:rPr>
      <w:t xml:space="preserve"> INSTALL</w:t>
    </w:r>
    <w:r w:rsidR="00AE056A">
      <w:rPr>
        <w:rFonts w:ascii="Calibri" w:hAnsi="Calibri" w:cs="Arial"/>
        <w:b/>
      </w:rPr>
      <w:t>,</w:t>
    </w:r>
    <w:r w:rsidR="009C7369" w:rsidRPr="00270B88">
      <w:rPr>
        <w:rFonts w:ascii="Calibri" w:hAnsi="Calibri" w:cs="Arial"/>
        <w:b/>
      </w:rPr>
      <w:t xml:space="preserve"> AND SUBSEQUENTLY REMOVE DEWATERING SYSTEM</w:t>
    </w:r>
    <w:r w:rsidR="009C7369" w:rsidRPr="004A7D86">
      <w:rPr>
        <w:rFonts w:ascii="Calibri" w:hAnsi="Calibri" w:cs="Arial"/>
      </w:rPr>
      <w:tab/>
    </w:r>
  </w:p>
  <w:p w14:paraId="68530195" w14:textId="64A51828" w:rsidR="009C7369" w:rsidRPr="004A7D86" w:rsidRDefault="009C7369" w:rsidP="00D52CB5">
    <w:pPr>
      <w:pBdr>
        <w:top w:val="single" w:sz="4" w:space="1" w:color="auto"/>
      </w:pBdr>
      <w:tabs>
        <w:tab w:val="center" w:pos="5175"/>
        <w:tab w:val="right" w:pos="9810"/>
      </w:tabs>
      <w:rPr>
        <w:rFonts w:ascii="Calibri" w:hAnsi="Calibri" w:cs="Arial"/>
      </w:rPr>
    </w:pPr>
    <w:r w:rsidRPr="004A7D86">
      <w:rPr>
        <w:rFonts w:ascii="Calibri" w:hAnsi="Calibri" w:cs="Arial"/>
      </w:rPr>
      <w:t xml:space="preserve">Page </w:t>
    </w:r>
    <w:r w:rsidRPr="004A7D86">
      <w:rPr>
        <w:rFonts w:ascii="Calibri" w:hAnsi="Calibri" w:cs="Arial"/>
      </w:rPr>
      <w:fldChar w:fldCharType="begin"/>
    </w:r>
    <w:r w:rsidRPr="004A7D86">
      <w:rPr>
        <w:rFonts w:ascii="Calibri" w:hAnsi="Calibri" w:cs="Arial"/>
      </w:rPr>
      <w:instrText xml:space="preserve">PAGE </w:instrText>
    </w:r>
    <w:r w:rsidRPr="004A7D86">
      <w:rPr>
        <w:rFonts w:ascii="Calibri" w:hAnsi="Calibri" w:cs="Arial"/>
      </w:rPr>
      <w:fldChar w:fldCharType="separate"/>
    </w:r>
    <w:r w:rsidR="00D502A1">
      <w:rPr>
        <w:rFonts w:ascii="Calibri" w:hAnsi="Calibri" w:cs="Arial"/>
        <w:noProof/>
      </w:rPr>
      <w:t>4</w:t>
    </w:r>
    <w:r w:rsidRPr="004A7D86">
      <w:rPr>
        <w:rFonts w:ascii="Calibri" w:hAnsi="Calibri" w:cs="Arial"/>
      </w:rPr>
      <w:fldChar w:fldCharType="end"/>
    </w:r>
    <w:r w:rsidRPr="004A7D86">
      <w:rPr>
        <w:rStyle w:val="PageNumber"/>
        <w:rFonts w:ascii="Calibri" w:hAnsi="Calibri" w:cs="Arial"/>
        <w:caps/>
        <w:sz w:val="22"/>
        <w:szCs w:val="22"/>
      </w:rPr>
      <w:tab/>
    </w:r>
    <w:r w:rsidRPr="004A7D86">
      <w:rPr>
        <w:rStyle w:val="PageNumber"/>
        <w:rFonts w:ascii="Calibri" w:hAnsi="Calibri" w:cs="Arial"/>
        <w:caps/>
        <w:sz w:val="22"/>
        <w:szCs w:val="22"/>
      </w:rPr>
      <w:tab/>
    </w:r>
    <w:r w:rsidRPr="004A7D86">
      <w:rPr>
        <w:rFonts w:ascii="Calibri" w:hAnsi="Calibri" w:cs="Arial"/>
      </w:rPr>
      <w:t>DATE</w:t>
    </w:r>
    <w:proofErr w:type="gramStart"/>
    <w:r w:rsidRPr="004A7D86">
      <w:rPr>
        <w:rFonts w:ascii="Calibri" w:hAnsi="Calibri" w:cs="Arial"/>
      </w:rPr>
      <w:t xml:space="preserve">:  </w:t>
    </w:r>
    <w:r w:rsidRPr="004A7D86">
      <w:rPr>
        <w:rFonts w:ascii="Calibri" w:hAnsi="Calibri" w:cs="Arial"/>
        <w:highlight w:val="yellow"/>
      </w:rPr>
      <w:t>[</w:t>
    </w:r>
    <w:proofErr w:type="gramEnd"/>
    <w:r w:rsidRPr="004A7D86">
      <w:rPr>
        <w:rFonts w:ascii="Calibri" w:hAnsi="Calibri" w:cs="Arial"/>
        <w:highlight w:val="yellow"/>
      </w:rPr>
      <w:t>Insert Date, (e.g. Jan., 2000)]</w:t>
    </w:r>
    <w:r w:rsidRPr="004A7D86">
      <w:rPr>
        <w:rFonts w:ascii="Calibri" w:hAnsi="Calibri" w:cs="Arial"/>
      </w:rPr>
      <w:tab/>
    </w:r>
    <w:r w:rsidRPr="004A7D86">
      <w:rPr>
        <w:rFonts w:ascii="Calibri" w:hAnsi="Calibri" w:cs="Arial"/>
      </w:rPr>
      <w:tab/>
    </w:r>
  </w:p>
  <w:p w14:paraId="53709010" w14:textId="77777777" w:rsidR="009C7369" w:rsidRDefault="009C73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6E228" w14:textId="28B1C344" w:rsidR="009C7369" w:rsidRPr="004A7D86" w:rsidRDefault="009C7369" w:rsidP="00D52CB5">
    <w:pPr>
      <w:pBdr>
        <w:top w:val="single" w:sz="4" w:space="1" w:color="auto"/>
      </w:pBdr>
      <w:tabs>
        <w:tab w:val="right" w:pos="9810"/>
      </w:tabs>
      <w:rPr>
        <w:rFonts w:ascii="Calibri" w:hAnsi="Calibri" w:cs="Arial"/>
      </w:rPr>
    </w:pPr>
    <w:r w:rsidRPr="004A7D86">
      <w:rPr>
        <w:rFonts w:ascii="Calibri" w:hAnsi="Calibri" w:cs="Arial"/>
      </w:rPr>
      <w:t>CONTRACT NO</w:t>
    </w:r>
    <w:r w:rsidRPr="004A7D86">
      <w:rPr>
        <w:rFonts w:ascii="Calibri" w:hAnsi="Calibri" w:cs="Arial"/>
        <w:highlight w:val="yellow"/>
      </w:rPr>
      <w:t>. [Insert Region Number]</w:t>
    </w:r>
    <w:r w:rsidRPr="004A7D86">
      <w:rPr>
        <w:rFonts w:ascii="Calibri" w:hAnsi="Calibri" w:cs="Arial"/>
      </w:rPr>
      <w:tab/>
      <w:t>Section 02</w:t>
    </w:r>
    <w:r>
      <w:rPr>
        <w:rFonts w:ascii="Calibri" w:hAnsi="Calibri" w:cs="Arial"/>
      </w:rPr>
      <w:t>2</w:t>
    </w:r>
    <w:r w:rsidRPr="004A7D86">
      <w:rPr>
        <w:rFonts w:ascii="Calibri" w:hAnsi="Calibri" w:cs="Arial"/>
      </w:rPr>
      <w:t>4</w:t>
    </w:r>
    <w:r>
      <w:rPr>
        <w:rFonts w:ascii="Calibri" w:hAnsi="Calibri" w:cs="Arial"/>
      </w:rPr>
      <w:t>2</w:t>
    </w:r>
  </w:p>
  <w:p w14:paraId="6E9F003B" w14:textId="36141050" w:rsidR="009C7369" w:rsidRPr="00A224FD" w:rsidRDefault="009C7369" w:rsidP="00020652">
    <w:pPr>
      <w:pBdr>
        <w:top w:val="single" w:sz="4" w:space="1" w:color="auto"/>
      </w:pBdr>
      <w:tabs>
        <w:tab w:val="left" w:pos="-1440"/>
        <w:tab w:val="left" w:pos="-720"/>
        <w:tab w:val="left" w:pos="0"/>
        <w:tab w:val="center" w:pos="5040"/>
        <w:tab w:val="right" w:pos="9810"/>
      </w:tabs>
      <w:rPr>
        <w:rFonts w:ascii="Calibri" w:hAnsi="Calibri"/>
        <w:highlight w:val="lightGray"/>
      </w:rPr>
    </w:pPr>
    <w:r w:rsidRPr="004A7D86">
      <w:rPr>
        <w:rFonts w:ascii="Calibri" w:hAnsi="Calibri" w:cs="Arial"/>
        <w:b/>
      </w:rPr>
      <w:tab/>
    </w:r>
    <w:r w:rsidRPr="00270B88">
      <w:rPr>
        <w:rFonts w:ascii="Calibri" w:hAnsi="Calibri" w:cs="Arial"/>
        <w:b/>
      </w:rPr>
      <w:t>SUPPLY</w:t>
    </w:r>
    <w:r w:rsidR="00AE056A">
      <w:rPr>
        <w:rFonts w:ascii="Calibri" w:hAnsi="Calibri" w:cs="Arial"/>
        <w:b/>
      </w:rPr>
      <w:t>,</w:t>
    </w:r>
    <w:r w:rsidRPr="00270B88">
      <w:rPr>
        <w:rFonts w:ascii="Calibri" w:hAnsi="Calibri" w:cs="Arial"/>
        <w:b/>
      </w:rPr>
      <w:t xml:space="preserve"> INSTALL</w:t>
    </w:r>
    <w:r w:rsidR="00AE056A">
      <w:rPr>
        <w:rFonts w:ascii="Calibri" w:hAnsi="Calibri" w:cs="Arial"/>
        <w:b/>
      </w:rPr>
      <w:t>,</w:t>
    </w:r>
    <w:r w:rsidRPr="00270B88">
      <w:rPr>
        <w:rFonts w:ascii="Calibri" w:hAnsi="Calibri" w:cs="Arial"/>
        <w:b/>
      </w:rPr>
      <w:t xml:space="preserve"> AND SUBSEQUENTLY REMOVE DEWATERING SYSTEM</w:t>
    </w:r>
    <w:r w:rsidRPr="004A7D86">
      <w:rPr>
        <w:rFonts w:ascii="Calibri" w:hAnsi="Calibri" w:cs="Arial"/>
      </w:rPr>
      <w:tab/>
    </w:r>
    <w:r w:rsidR="00D502A1">
      <w:rPr>
        <w:rFonts w:ascii="Calibri" w:hAnsi="Calibri" w:cs="Arial"/>
      </w:rPr>
      <w:t>2017-05-01</w:t>
    </w:r>
  </w:p>
  <w:p w14:paraId="64D8C042" w14:textId="642B5FB4" w:rsidR="009C7369" w:rsidRPr="004A7D86" w:rsidRDefault="009C7369" w:rsidP="00D52CB5">
    <w:pPr>
      <w:pBdr>
        <w:top w:val="single" w:sz="4" w:space="1" w:color="auto"/>
      </w:pBdr>
      <w:tabs>
        <w:tab w:val="center" w:pos="5175"/>
        <w:tab w:val="right" w:pos="9810"/>
      </w:tabs>
      <w:rPr>
        <w:rFonts w:ascii="Calibri" w:hAnsi="Calibri" w:cs="Arial"/>
      </w:rPr>
    </w:pPr>
    <w:r w:rsidRPr="004A7D86">
      <w:rPr>
        <w:rFonts w:ascii="Calibri" w:hAnsi="Calibri" w:cs="Arial"/>
      </w:rPr>
      <w:t>DATE</w:t>
    </w:r>
    <w:proofErr w:type="gramStart"/>
    <w:r w:rsidRPr="004A7D86">
      <w:rPr>
        <w:rFonts w:ascii="Calibri" w:hAnsi="Calibri" w:cs="Arial"/>
      </w:rPr>
      <w:t xml:space="preserve">:  </w:t>
    </w:r>
    <w:r w:rsidRPr="004A7D86">
      <w:rPr>
        <w:rFonts w:ascii="Calibri" w:hAnsi="Calibri" w:cs="Arial"/>
        <w:highlight w:val="yellow"/>
      </w:rPr>
      <w:t>[</w:t>
    </w:r>
    <w:proofErr w:type="gramEnd"/>
    <w:r w:rsidRPr="004A7D86">
      <w:rPr>
        <w:rFonts w:ascii="Calibri" w:hAnsi="Calibri" w:cs="Arial"/>
        <w:highlight w:val="yellow"/>
      </w:rPr>
      <w:t>Insert Date, (e.g. Jan., 2000)]</w:t>
    </w:r>
    <w:r w:rsidRPr="004A7D86">
      <w:rPr>
        <w:rFonts w:ascii="Calibri" w:hAnsi="Calibri" w:cs="Arial"/>
      </w:rPr>
      <w:tab/>
    </w:r>
    <w:r w:rsidRPr="004A7D86">
      <w:rPr>
        <w:rFonts w:ascii="Calibri" w:hAnsi="Calibri" w:cs="Arial"/>
      </w:rPr>
      <w:tab/>
      <w:t xml:space="preserve">Page </w:t>
    </w:r>
    <w:r w:rsidRPr="004A7D86">
      <w:rPr>
        <w:rFonts w:ascii="Calibri" w:hAnsi="Calibri" w:cs="Arial"/>
      </w:rPr>
      <w:fldChar w:fldCharType="begin"/>
    </w:r>
    <w:r w:rsidRPr="004A7D86">
      <w:rPr>
        <w:rFonts w:ascii="Calibri" w:hAnsi="Calibri" w:cs="Arial"/>
      </w:rPr>
      <w:instrText xml:space="preserve">PAGE </w:instrText>
    </w:r>
    <w:r w:rsidRPr="004A7D86">
      <w:rPr>
        <w:rFonts w:ascii="Calibri" w:hAnsi="Calibri" w:cs="Arial"/>
      </w:rPr>
      <w:fldChar w:fldCharType="separate"/>
    </w:r>
    <w:r w:rsidR="00D502A1">
      <w:rPr>
        <w:rFonts w:ascii="Calibri" w:hAnsi="Calibri" w:cs="Arial"/>
        <w:noProof/>
      </w:rPr>
      <w:t>3</w:t>
    </w:r>
    <w:r w:rsidRPr="004A7D86">
      <w:rPr>
        <w:rFonts w:ascii="Calibri" w:hAnsi="Calibri" w:cs="Arial"/>
      </w:rPr>
      <w:fldChar w:fldCharType="end"/>
    </w:r>
    <w:r w:rsidRPr="004A7D86">
      <w:rPr>
        <w:rFonts w:ascii="Calibri" w:hAnsi="Calibri" w:cs="Arial"/>
      </w:rPr>
      <w:t xml:space="preserve">  </w:t>
    </w:r>
  </w:p>
  <w:p w14:paraId="6A54824F" w14:textId="77777777" w:rsidR="009C7369" w:rsidRPr="004A7D86" w:rsidRDefault="009C7369" w:rsidP="008A26A6">
    <w:pPr>
      <w:pStyle w:val="Header"/>
      <w:spacing w:after="240"/>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E7468" w14:textId="77777777" w:rsidR="009C7369" w:rsidRPr="0082209E" w:rsidRDefault="009C7369" w:rsidP="00D52CB5">
    <w:pPr>
      <w:pBdr>
        <w:top w:val="single" w:sz="4" w:space="1" w:color="auto"/>
      </w:pBdr>
      <w:tabs>
        <w:tab w:val="right" w:pos="9810"/>
      </w:tabs>
      <w:rPr>
        <w:rFonts w:ascii="Arial" w:hAnsi="Arial" w:cs="Arial"/>
      </w:rPr>
    </w:pPr>
    <w:r w:rsidRPr="0082209E">
      <w:rPr>
        <w:rFonts w:ascii="Arial" w:hAnsi="Arial" w:cs="Arial"/>
      </w:rPr>
      <w:t>CONTRACT NO</w:t>
    </w:r>
    <w:r w:rsidRPr="0082209E">
      <w:rPr>
        <w:rFonts w:ascii="Arial" w:hAnsi="Arial"/>
        <w:highlight w:val="lightGray"/>
      </w:rPr>
      <w:t xml:space="preserve">.... [Insert </w:t>
    </w:r>
    <w:r>
      <w:rPr>
        <w:rFonts w:ascii="Arial" w:hAnsi="Arial"/>
        <w:highlight w:val="lightGray"/>
      </w:rPr>
      <w:t>Region</w:t>
    </w:r>
    <w:r w:rsidRPr="0082209E">
      <w:rPr>
        <w:rFonts w:ascii="Arial" w:hAnsi="Arial"/>
        <w:highlight w:val="lightGray"/>
      </w:rPr>
      <w:t xml:space="preserve"> Number]</w:t>
    </w:r>
    <w:r w:rsidRPr="0082209E">
      <w:rPr>
        <w:rFonts w:ascii="Arial" w:hAnsi="Arial" w:cs="Arial"/>
      </w:rPr>
      <w:tab/>
      <w:t xml:space="preserve">Section </w:t>
    </w:r>
    <w:r>
      <w:rPr>
        <w:rFonts w:ascii="Arial" w:hAnsi="Arial" w:cs="Arial"/>
      </w:rPr>
      <w:t>02140</w:t>
    </w:r>
  </w:p>
  <w:p w14:paraId="3144C4D9" w14:textId="77777777" w:rsidR="009C7369" w:rsidRPr="0082209E" w:rsidRDefault="009C7369" w:rsidP="00D52CB5">
    <w:pPr>
      <w:pBdr>
        <w:top w:val="single" w:sz="4" w:space="1" w:color="auto"/>
      </w:pBdr>
      <w:tabs>
        <w:tab w:val="left" w:pos="-1440"/>
        <w:tab w:val="left" w:pos="-720"/>
        <w:tab w:val="left" w:pos="0"/>
        <w:tab w:val="center" w:pos="5220"/>
        <w:tab w:val="right" w:pos="9810"/>
      </w:tabs>
      <w:rPr>
        <w:rFonts w:ascii="Arial" w:hAnsi="Arial" w:cs="Arial"/>
      </w:rPr>
    </w:pPr>
    <w:r>
      <w:rPr>
        <w:rFonts w:ascii="Arial" w:hAnsi="Arial" w:cs="Arial"/>
        <w:b/>
      </w:rPr>
      <w:tab/>
      <w:t>DEWATERING</w:t>
    </w:r>
    <w:r w:rsidRPr="0082209E">
      <w:rPr>
        <w:rFonts w:ascii="Arial" w:hAnsi="Arial" w:cs="Arial"/>
      </w:rPr>
      <w:tab/>
    </w:r>
    <w:r>
      <w:rPr>
        <w:rFonts w:ascii="Arial" w:hAnsi="Arial" w:cs="Arial"/>
      </w:rPr>
      <w:t>2012-06-28</w:t>
    </w:r>
  </w:p>
  <w:p w14:paraId="36409778" w14:textId="6F03643D" w:rsidR="009C7369" w:rsidRPr="0082209E" w:rsidRDefault="009C7369" w:rsidP="00D52CB5">
    <w:pPr>
      <w:pBdr>
        <w:top w:val="single" w:sz="4" w:space="1" w:color="auto"/>
      </w:pBdr>
      <w:tabs>
        <w:tab w:val="center" w:pos="5175"/>
        <w:tab w:val="right" w:pos="981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82209E">
      <w:rPr>
        <w:rFonts w:ascii="Arial" w:hAnsi="Arial"/>
        <w:highlight w:val="lightGray"/>
      </w:rPr>
      <w:t>[</w:t>
    </w:r>
    <w:proofErr w:type="gramEnd"/>
    <w:r w:rsidRPr="0082209E">
      <w:rPr>
        <w:rFonts w:ascii="Arial" w:hAnsi="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Pr>
        <w:rStyle w:val="PageNumber"/>
        <w:rFonts w:ascii="Arial" w:hAnsi="Arial" w:cs="Arial"/>
        <w:caps/>
        <w:noProof/>
        <w:sz w:val="22"/>
        <w:szCs w:val="22"/>
      </w:rPr>
      <w:t>8</w:t>
    </w:r>
    <w:r w:rsidRPr="008A26A6">
      <w:rPr>
        <w:rStyle w:val="PageNumber"/>
        <w:rFonts w:ascii="Arial" w:hAnsi="Arial" w:cs="Arial"/>
        <w:caps/>
        <w:sz w:val="22"/>
        <w:szCs w:val="22"/>
      </w:rPr>
      <w:fldChar w:fldCharType="end"/>
    </w:r>
  </w:p>
  <w:p w14:paraId="66FF99E1" w14:textId="77777777" w:rsidR="009C7369" w:rsidRDefault="009C7369"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402"/>
    <w:multiLevelType w:val="multilevel"/>
    <w:tmpl w:val="00000885"/>
    <w:lvl w:ilvl="0">
      <w:start w:val="1"/>
      <w:numFmt w:val="upperLetter"/>
      <w:lvlText w:val="%1."/>
      <w:lvlJc w:val="left"/>
      <w:pPr>
        <w:ind w:hanging="576"/>
      </w:pPr>
      <w:rPr>
        <w:rFonts w:ascii="Times New Roman" w:hAnsi="Times New Roman" w:cs="Times New Roman"/>
        <w:b w:val="0"/>
        <w:bCs w:val="0"/>
        <w:spacing w:val="-1"/>
        <w:sz w:val="24"/>
        <w:szCs w:val="24"/>
      </w:rPr>
    </w:lvl>
    <w:lvl w:ilvl="1">
      <w:start w:val="1"/>
      <w:numFmt w:val="decimal"/>
      <w:lvlText w:val="%2."/>
      <w:lvlJc w:val="left"/>
      <w:pPr>
        <w:ind w:hanging="576"/>
      </w:pPr>
      <w:rPr>
        <w:rFonts w:ascii="Times New Roman" w:hAnsi="Times New Roman" w:cs="Times New Roman"/>
        <w:b w:val="0"/>
        <w:bCs w:val="0"/>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03"/>
    <w:multiLevelType w:val="multilevel"/>
    <w:tmpl w:val="00000886"/>
    <w:lvl w:ilvl="0">
      <w:start w:val="1"/>
      <w:numFmt w:val="decimal"/>
      <w:lvlText w:val="%1"/>
      <w:lvlJc w:val="left"/>
      <w:pPr>
        <w:ind w:hanging="864"/>
      </w:pPr>
    </w:lvl>
    <w:lvl w:ilvl="1">
      <w:start w:val="2"/>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0000404"/>
    <w:multiLevelType w:val="multilevel"/>
    <w:tmpl w:val="00000887"/>
    <w:lvl w:ilvl="0">
      <w:start w:val="2"/>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00000405"/>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12870592"/>
    <w:multiLevelType w:val="multilevel"/>
    <w:tmpl w:val="A8BEF8E6"/>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C813A69"/>
    <w:multiLevelType w:val="hybridMultilevel"/>
    <w:tmpl w:val="04489290"/>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8"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13D49F8"/>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0"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2" w15:restartNumberingAfterBreak="0">
    <w:nsid w:val="329C5662"/>
    <w:multiLevelType w:val="hybridMultilevel"/>
    <w:tmpl w:val="30824698"/>
    <w:lvl w:ilvl="0" w:tplc="E4FEA7E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50304BD"/>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6" w15:restartNumberingAfterBreak="0">
    <w:nsid w:val="3A923D62"/>
    <w:multiLevelType w:val="hybridMultilevel"/>
    <w:tmpl w:val="36D4B1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A032682"/>
    <w:multiLevelType w:val="hybridMultilevel"/>
    <w:tmpl w:val="2B50279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407D28"/>
    <w:multiLevelType w:val="multilevel"/>
    <w:tmpl w:val="CEC61A10"/>
    <w:lvl w:ilvl="0">
      <w:start w:val="1"/>
      <w:numFmt w:val="decimal"/>
      <w:pStyle w:val="Heading1"/>
      <w:lvlText w:val="PART %1."/>
      <w:lvlJc w:val="left"/>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84"/>
        </w:tabs>
        <w:ind w:left="784"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1081BB8"/>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1" w15:restartNumberingAfterBreak="0">
    <w:nsid w:val="78D01F5F"/>
    <w:multiLevelType w:val="hybridMultilevel"/>
    <w:tmpl w:val="F1B2E186"/>
    <w:lvl w:ilvl="0" w:tplc="04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222784812">
    <w:abstractNumId w:val="0"/>
  </w:num>
  <w:num w:numId="2" w16cid:durableId="778456031">
    <w:abstractNumId w:val="0"/>
  </w:num>
  <w:num w:numId="3" w16cid:durableId="1334995350">
    <w:abstractNumId w:val="18"/>
  </w:num>
  <w:num w:numId="4" w16cid:durableId="1472409277">
    <w:abstractNumId w:val="10"/>
  </w:num>
  <w:num w:numId="5" w16cid:durableId="1073356126">
    <w:abstractNumId w:val="19"/>
  </w:num>
  <w:num w:numId="6" w16cid:durableId="538935207">
    <w:abstractNumId w:val="8"/>
  </w:num>
  <w:num w:numId="7" w16cid:durableId="653752639">
    <w:abstractNumId w:val="14"/>
  </w:num>
  <w:num w:numId="8" w16cid:durableId="1550190217">
    <w:abstractNumId w:val="6"/>
  </w:num>
  <w:num w:numId="9" w16cid:durableId="91707209">
    <w:abstractNumId w:val="22"/>
  </w:num>
  <w:num w:numId="10" w16cid:durableId="1515849168">
    <w:abstractNumId w:val="13"/>
  </w:num>
  <w:num w:numId="11" w16cid:durableId="188228609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7424419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0090929">
    <w:abstractNumId w:val="7"/>
  </w:num>
  <w:num w:numId="14" w16cid:durableId="504438201">
    <w:abstractNumId w:val="17"/>
  </w:num>
  <w:num w:numId="15" w16cid:durableId="127332078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61530040">
    <w:abstractNumId w:val="4"/>
  </w:num>
  <w:num w:numId="17" w16cid:durableId="2117557873">
    <w:abstractNumId w:val="3"/>
  </w:num>
  <w:num w:numId="18" w16cid:durableId="1460879317">
    <w:abstractNumId w:val="2"/>
  </w:num>
  <w:num w:numId="19" w16cid:durableId="1988784248">
    <w:abstractNumId w:val="1"/>
  </w:num>
  <w:num w:numId="20" w16cid:durableId="45930594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874093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68517195">
    <w:abstractNumId w:val="12"/>
  </w:num>
  <w:num w:numId="23" w16cid:durableId="133182191">
    <w:abstractNumId w:val="9"/>
  </w:num>
  <w:num w:numId="24" w16cid:durableId="1284654289">
    <w:abstractNumId w:val="20"/>
  </w:num>
  <w:num w:numId="25" w16cid:durableId="1590121508">
    <w:abstractNumId w:val="16"/>
  </w:num>
  <w:num w:numId="26" w16cid:durableId="1455751761">
    <w:abstractNumId w:val="15"/>
  </w:num>
  <w:num w:numId="27" w16cid:durableId="550269027">
    <w:abstractNumId w:val="5"/>
  </w:num>
  <w:num w:numId="28" w16cid:durableId="175285410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Radulovic, Nicole">
    <w15:presenceInfo w15:providerId="AD" w15:userId="S::Nicole.Radulovic@york.ca::1395bf46-3a6b-4329-920d-ffad62967fd2"/>
  </w15:person>
  <w15:person w15:author="Axel Ouillet">
    <w15:presenceInfo w15:providerId="AD" w15:userId="S::ouilleta@AE.CA::61f62530-c8bb-495e-afd5-ea61b2be56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7103"/>
    <w:rsid w:val="00016B21"/>
    <w:rsid w:val="0002013E"/>
    <w:rsid w:val="00020652"/>
    <w:rsid w:val="000249A1"/>
    <w:rsid w:val="00040282"/>
    <w:rsid w:val="0004041A"/>
    <w:rsid w:val="000405C8"/>
    <w:rsid w:val="00041499"/>
    <w:rsid w:val="000430DA"/>
    <w:rsid w:val="00054275"/>
    <w:rsid w:val="000542FF"/>
    <w:rsid w:val="00054624"/>
    <w:rsid w:val="00076403"/>
    <w:rsid w:val="00087136"/>
    <w:rsid w:val="00094701"/>
    <w:rsid w:val="000A24FF"/>
    <w:rsid w:val="000A7BB7"/>
    <w:rsid w:val="000A7D4E"/>
    <w:rsid w:val="000B5943"/>
    <w:rsid w:val="000C6C5C"/>
    <w:rsid w:val="000C6EBC"/>
    <w:rsid w:val="000D338C"/>
    <w:rsid w:val="000E5599"/>
    <w:rsid w:val="000F504F"/>
    <w:rsid w:val="00107DBA"/>
    <w:rsid w:val="001233DF"/>
    <w:rsid w:val="00125EE2"/>
    <w:rsid w:val="00137730"/>
    <w:rsid w:val="0014335D"/>
    <w:rsid w:val="00146539"/>
    <w:rsid w:val="00154904"/>
    <w:rsid w:val="001720F8"/>
    <w:rsid w:val="00177CEF"/>
    <w:rsid w:val="001A4311"/>
    <w:rsid w:val="001B0752"/>
    <w:rsid w:val="001B11E7"/>
    <w:rsid w:val="001B3E2D"/>
    <w:rsid w:val="001D718B"/>
    <w:rsid w:val="001E1F0B"/>
    <w:rsid w:val="001F014D"/>
    <w:rsid w:val="002006CD"/>
    <w:rsid w:val="0020790D"/>
    <w:rsid w:val="00212BDC"/>
    <w:rsid w:val="002258D7"/>
    <w:rsid w:val="00231EBE"/>
    <w:rsid w:val="00240E38"/>
    <w:rsid w:val="0025555C"/>
    <w:rsid w:val="00255CC9"/>
    <w:rsid w:val="00263B9F"/>
    <w:rsid w:val="00267C55"/>
    <w:rsid w:val="00270B88"/>
    <w:rsid w:val="002714A8"/>
    <w:rsid w:val="00284901"/>
    <w:rsid w:val="002A2D22"/>
    <w:rsid w:val="002A6488"/>
    <w:rsid w:val="002B0018"/>
    <w:rsid w:val="002B30B3"/>
    <w:rsid w:val="002B3F8D"/>
    <w:rsid w:val="002B5BF1"/>
    <w:rsid w:val="002B625D"/>
    <w:rsid w:val="002B7449"/>
    <w:rsid w:val="002D04F1"/>
    <w:rsid w:val="002D4787"/>
    <w:rsid w:val="002E0B60"/>
    <w:rsid w:val="002E6516"/>
    <w:rsid w:val="002E76E2"/>
    <w:rsid w:val="002F18A4"/>
    <w:rsid w:val="002F5604"/>
    <w:rsid w:val="003130DA"/>
    <w:rsid w:val="0031625D"/>
    <w:rsid w:val="00321A3D"/>
    <w:rsid w:val="00334668"/>
    <w:rsid w:val="0033540B"/>
    <w:rsid w:val="00353EF6"/>
    <w:rsid w:val="00366110"/>
    <w:rsid w:val="00372157"/>
    <w:rsid w:val="00373DBB"/>
    <w:rsid w:val="00380782"/>
    <w:rsid w:val="003874A6"/>
    <w:rsid w:val="003B2E0E"/>
    <w:rsid w:val="003B3A83"/>
    <w:rsid w:val="003B443A"/>
    <w:rsid w:val="003C08A2"/>
    <w:rsid w:val="003C3C61"/>
    <w:rsid w:val="003D01BD"/>
    <w:rsid w:val="003D05BC"/>
    <w:rsid w:val="003D2596"/>
    <w:rsid w:val="003D30F4"/>
    <w:rsid w:val="003D3CAE"/>
    <w:rsid w:val="003D5BE8"/>
    <w:rsid w:val="003D6646"/>
    <w:rsid w:val="003E410A"/>
    <w:rsid w:val="003E7750"/>
    <w:rsid w:val="003F15F6"/>
    <w:rsid w:val="003F5CF5"/>
    <w:rsid w:val="0040417E"/>
    <w:rsid w:val="00407098"/>
    <w:rsid w:val="00414AEF"/>
    <w:rsid w:val="00420799"/>
    <w:rsid w:val="004247E8"/>
    <w:rsid w:val="00425C3D"/>
    <w:rsid w:val="00431E1A"/>
    <w:rsid w:val="0046574E"/>
    <w:rsid w:val="004703B3"/>
    <w:rsid w:val="004748B1"/>
    <w:rsid w:val="00484E56"/>
    <w:rsid w:val="00491320"/>
    <w:rsid w:val="004958C6"/>
    <w:rsid w:val="004A6985"/>
    <w:rsid w:val="004A7D86"/>
    <w:rsid w:val="004B02FF"/>
    <w:rsid w:val="004B0AA7"/>
    <w:rsid w:val="004C1E9D"/>
    <w:rsid w:val="004F4B5E"/>
    <w:rsid w:val="00500D07"/>
    <w:rsid w:val="0050531E"/>
    <w:rsid w:val="00505901"/>
    <w:rsid w:val="00523DC7"/>
    <w:rsid w:val="00526DEB"/>
    <w:rsid w:val="00527AA9"/>
    <w:rsid w:val="00534A6F"/>
    <w:rsid w:val="00534DB0"/>
    <w:rsid w:val="00541E7F"/>
    <w:rsid w:val="005557C0"/>
    <w:rsid w:val="005707DA"/>
    <w:rsid w:val="005727BB"/>
    <w:rsid w:val="005729E0"/>
    <w:rsid w:val="00573AA0"/>
    <w:rsid w:val="00581940"/>
    <w:rsid w:val="00581BF5"/>
    <w:rsid w:val="00587F62"/>
    <w:rsid w:val="005904B4"/>
    <w:rsid w:val="00592FDB"/>
    <w:rsid w:val="00593F05"/>
    <w:rsid w:val="005947BD"/>
    <w:rsid w:val="005A1E31"/>
    <w:rsid w:val="005B3B53"/>
    <w:rsid w:val="005D250C"/>
    <w:rsid w:val="005E781B"/>
    <w:rsid w:val="005F00DE"/>
    <w:rsid w:val="00633A58"/>
    <w:rsid w:val="00633FD6"/>
    <w:rsid w:val="00634310"/>
    <w:rsid w:val="00667419"/>
    <w:rsid w:val="00667BB8"/>
    <w:rsid w:val="00672C12"/>
    <w:rsid w:val="0067443D"/>
    <w:rsid w:val="00674D80"/>
    <w:rsid w:val="00685494"/>
    <w:rsid w:val="006914AF"/>
    <w:rsid w:val="0069716F"/>
    <w:rsid w:val="006A5321"/>
    <w:rsid w:val="006B4B44"/>
    <w:rsid w:val="006C0FAF"/>
    <w:rsid w:val="006C75B1"/>
    <w:rsid w:val="006D150E"/>
    <w:rsid w:val="00701485"/>
    <w:rsid w:val="0070514B"/>
    <w:rsid w:val="0070771A"/>
    <w:rsid w:val="00712272"/>
    <w:rsid w:val="007135B6"/>
    <w:rsid w:val="007335F8"/>
    <w:rsid w:val="007353C5"/>
    <w:rsid w:val="00741BB9"/>
    <w:rsid w:val="007445DA"/>
    <w:rsid w:val="00752725"/>
    <w:rsid w:val="007535A7"/>
    <w:rsid w:val="00755941"/>
    <w:rsid w:val="007637F2"/>
    <w:rsid w:val="00771207"/>
    <w:rsid w:val="00775361"/>
    <w:rsid w:val="00776BFF"/>
    <w:rsid w:val="00796BB7"/>
    <w:rsid w:val="007A24CB"/>
    <w:rsid w:val="007A385A"/>
    <w:rsid w:val="007C1FC1"/>
    <w:rsid w:val="007D0671"/>
    <w:rsid w:val="007D431B"/>
    <w:rsid w:val="007E32FB"/>
    <w:rsid w:val="007E4441"/>
    <w:rsid w:val="008001A5"/>
    <w:rsid w:val="0080084B"/>
    <w:rsid w:val="00801A99"/>
    <w:rsid w:val="00812A85"/>
    <w:rsid w:val="008218EF"/>
    <w:rsid w:val="00823CA1"/>
    <w:rsid w:val="008256FB"/>
    <w:rsid w:val="0082738E"/>
    <w:rsid w:val="0083298A"/>
    <w:rsid w:val="00833C4B"/>
    <w:rsid w:val="00836131"/>
    <w:rsid w:val="00853033"/>
    <w:rsid w:val="008538A4"/>
    <w:rsid w:val="00887720"/>
    <w:rsid w:val="008918FE"/>
    <w:rsid w:val="008961D4"/>
    <w:rsid w:val="008A26A6"/>
    <w:rsid w:val="008A4EAE"/>
    <w:rsid w:val="008A6D3C"/>
    <w:rsid w:val="008A7ED5"/>
    <w:rsid w:val="008B0FC2"/>
    <w:rsid w:val="008B21AF"/>
    <w:rsid w:val="008C2CC8"/>
    <w:rsid w:val="008D21D0"/>
    <w:rsid w:val="008F458A"/>
    <w:rsid w:val="008F70CE"/>
    <w:rsid w:val="00902DF9"/>
    <w:rsid w:val="00903789"/>
    <w:rsid w:val="00905E72"/>
    <w:rsid w:val="00912C6C"/>
    <w:rsid w:val="0093108B"/>
    <w:rsid w:val="009326A6"/>
    <w:rsid w:val="009362E5"/>
    <w:rsid w:val="009369FF"/>
    <w:rsid w:val="009371DB"/>
    <w:rsid w:val="00937F49"/>
    <w:rsid w:val="0094421A"/>
    <w:rsid w:val="00952423"/>
    <w:rsid w:val="00957842"/>
    <w:rsid w:val="00960901"/>
    <w:rsid w:val="00963739"/>
    <w:rsid w:val="00974BE4"/>
    <w:rsid w:val="009934A6"/>
    <w:rsid w:val="00996E50"/>
    <w:rsid w:val="009A7517"/>
    <w:rsid w:val="009B07B9"/>
    <w:rsid w:val="009B3FF8"/>
    <w:rsid w:val="009C0B9D"/>
    <w:rsid w:val="009C2B99"/>
    <w:rsid w:val="009C7369"/>
    <w:rsid w:val="009D24F7"/>
    <w:rsid w:val="009D5286"/>
    <w:rsid w:val="009E09C2"/>
    <w:rsid w:val="009E121A"/>
    <w:rsid w:val="009F2B1A"/>
    <w:rsid w:val="00A07DCC"/>
    <w:rsid w:val="00A1591A"/>
    <w:rsid w:val="00A168F7"/>
    <w:rsid w:val="00A170BF"/>
    <w:rsid w:val="00A202C1"/>
    <w:rsid w:val="00A21D90"/>
    <w:rsid w:val="00A224FD"/>
    <w:rsid w:val="00A3201D"/>
    <w:rsid w:val="00A32CB7"/>
    <w:rsid w:val="00A43F27"/>
    <w:rsid w:val="00A45E8E"/>
    <w:rsid w:val="00A47F36"/>
    <w:rsid w:val="00A54520"/>
    <w:rsid w:val="00A572A5"/>
    <w:rsid w:val="00A6069F"/>
    <w:rsid w:val="00A607FD"/>
    <w:rsid w:val="00A73B57"/>
    <w:rsid w:val="00A767E0"/>
    <w:rsid w:val="00A817A8"/>
    <w:rsid w:val="00A833BC"/>
    <w:rsid w:val="00A833F0"/>
    <w:rsid w:val="00A911EE"/>
    <w:rsid w:val="00AA040C"/>
    <w:rsid w:val="00AA0799"/>
    <w:rsid w:val="00AA4390"/>
    <w:rsid w:val="00AD0B48"/>
    <w:rsid w:val="00AE056A"/>
    <w:rsid w:val="00AE5399"/>
    <w:rsid w:val="00AF04B4"/>
    <w:rsid w:val="00B0273C"/>
    <w:rsid w:val="00B056B7"/>
    <w:rsid w:val="00B05ABA"/>
    <w:rsid w:val="00B066BC"/>
    <w:rsid w:val="00B227F4"/>
    <w:rsid w:val="00B23AC3"/>
    <w:rsid w:val="00B305C6"/>
    <w:rsid w:val="00B34FF0"/>
    <w:rsid w:val="00B421D7"/>
    <w:rsid w:val="00B55C2C"/>
    <w:rsid w:val="00B7648F"/>
    <w:rsid w:val="00B81295"/>
    <w:rsid w:val="00B84901"/>
    <w:rsid w:val="00B87B3E"/>
    <w:rsid w:val="00B9256C"/>
    <w:rsid w:val="00B977A3"/>
    <w:rsid w:val="00BA054B"/>
    <w:rsid w:val="00BA0867"/>
    <w:rsid w:val="00BA5E9B"/>
    <w:rsid w:val="00BB62AF"/>
    <w:rsid w:val="00BB79B5"/>
    <w:rsid w:val="00BC155E"/>
    <w:rsid w:val="00BC2262"/>
    <w:rsid w:val="00BC33C9"/>
    <w:rsid w:val="00BC4E48"/>
    <w:rsid w:val="00C06157"/>
    <w:rsid w:val="00C0617E"/>
    <w:rsid w:val="00C147BA"/>
    <w:rsid w:val="00C252DF"/>
    <w:rsid w:val="00C31F2F"/>
    <w:rsid w:val="00C52DC9"/>
    <w:rsid w:val="00C558BA"/>
    <w:rsid w:val="00C64F3B"/>
    <w:rsid w:val="00C673A2"/>
    <w:rsid w:val="00C73272"/>
    <w:rsid w:val="00C80C03"/>
    <w:rsid w:val="00C81675"/>
    <w:rsid w:val="00C94A55"/>
    <w:rsid w:val="00C97BFC"/>
    <w:rsid w:val="00C97E21"/>
    <w:rsid w:val="00CA620C"/>
    <w:rsid w:val="00CA650D"/>
    <w:rsid w:val="00CA7527"/>
    <w:rsid w:val="00CB20C2"/>
    <w:rsid w:val="00CB6EAA"/>
    <w:rsid w:val="00CC4E1F"/>
    <w:rsid w:val="00CC7213"/>
    <w:rsid w:val="00CC7721"/>
    <w:rsid w:val="00CD5DD3"/>
    <w:rsid w:val="00CE0A88"/>
    <w:rsid w:val="00CE2025"/>
    <w:rsid w:val="00CF23AC"/>
    <w:rsid w:val="00CF40EE"/>
    <w:rsid w:val="00D01BF8"/>
    <w:rsid w:val="00D109FD"/>
    <w:rsid w:val="00D2503A"/>
    <w:rsid w:val="00D26372"/>
    <w:rsid w:val="00D30CC1"/>
    <w:rsid w:val="00D32F28"/>
    <w:rsid w:val="00D34A7D"/>
    <w:rsid w:val="00D3626B"/>
    <w:rsid w:val="00D4146D"/>
    <w:rsid w:val="00D41943"/>
    <w:rsid w:val="00D502A1"/>
    <w:rsid w:val="00D5095A"/>
    <w:rsid w:val="00D521D6"/>
    <w:rsid w:val="00D52CB5"/>
    <w:rsid w:val="00D65A2F"/>
    <w:rsid w:val="00D66CD6"/>
    <w:rsid w:val="00D705EE"/>
    <w:rsid w:val="00D75CAC"/>
    <w:rsid w:val="00D84FB9"/>
    <w:rsid w:val="00D92ACC"/>
    <w:rsid w:val="00DA097A"/>
    <w:rsid w:val="00DA53CC"/>
    <w:rsid w:val="00DB06A2"/>
    <w:rsid w:val="00DB7F74"/>
    <w:rsid w:val="00DE72DD"/>
    <w:rsid w:val="00E06F67"/>
    <w:rsid w:val="00E11C22"/>
    <w:rsid w:val="00E16127"/>
    <w:rsid w:val="00E235E5"/>
    <w:rsid w:val="00E25DC7"/>
    <w:rsid w:val="00E25DEB"/>
    <w:rsid w:val="00E3668D"/>
    <w:rsid w:val="00E519F0"/>
    <w:rsid w:val="00E60507"/>
    <w:rsid w:val="00E61BF6"/>
    <w:rsid w:val="00E62AA3"/>
    <w:rsid w:val="00E634B2"/>
    <w:rsid w:val="00E67EE9"/>
    <w:rsid w:val="00E74952"/>
    <w:rsid w:val="00E83D11"/>
    <w:rsid w:val="00E86D20"/>
    <w:rsid w:val="00EA291B"/>
    <w:rsid w:val="00EA4580"/>
    <w:rsid w:val="00EA557F"/>
    <w:rsid w:val="00EB7EE4"/>
    <w:rsid w:val="00EC5AC3"/>
    <w:rsid w:val="00EC5ED7"/>
    <w:rsid w:val="00EE0799"/>
    <w:rsid w:val="00EE2D65"/>
    <w:rsid w:val="00EF376D"/>
    <w:rsid w:val="00F0030E"/>
    <w:rsid w:val="00F00AD9"/>
    <w:rsid w:val="00F020D4"/>
    <w:rsid w:val="00F03A9D"/>
    <w:rsid w:val="00F13982"/>
    <w:rsid w:val="00F14975"/>
    <w:rsid w:val="00F2178D"/>
    <w:rsid w:val="00F3197E"/>
    <w:rsid w:val="00F33801"/>
    <w:rsid w:val="00F45988"/>
    <w:rsid w:val="00F5273F"/>
    <w:rsid w:val="00F6204E"/>
    <w:rsid w:val="00F7247A"/>
    <w:rsid w:val="00F746A7"/>
    <w:rsid w:val="00F80AC3"/>
    <w:rsid w:val="00F914CE"/>
    <w:rsid w:val="00F93754"/>
    <w:rsid w:val="00F95B68"/>
    <w:rsid w:val="00FA4211"/>
    <w:rsid w:val="00FA4E4C"/>
    <w:rsid w:val="00FB2904"/>
    <w:rsid w:val="00FC1506"/>
    <w:rsid w:val="00FC36A7"/>
    <w:rsid w:val="00FD6A1D"/>
    <w:rsid w:val="00FE6F82"/>
    <w:rsid w:val="00FF6953"/>
    <w:rsid w:val="00FF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1ED48E"/>
  <w15:docId w15:val="{D0CC8F01-2632-4165-B49D-6BCC0B86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7B3E"/>
    <w:rPr>
      <w:rFonts w:ascii="Book Antiqua" w:hAnsi="Book Antiqua"/>
      <w:sz w:val="22"/>
      <w:lang w:val="en-CA"/>
    </w:rPr>
  </w:style>
  <w:style w:type="paragraph" w:styleId="Heading1">
    <w:name w:val="heading 1"/>
    <w:basedOn w:val="Main-Head"/>
    <w:next w:val="BodyText"/>
    <w:link w:val="Heading1Char"/>
    <w:qFormat/>
    <w:rsid w:val="00AE056A"/>
    <w:pPr>
      <w:keepNext/>
      <w:numPr>
        <w:numId w:val="3"/>
      </w:numPr>
      <w:tabs>
        <w:tab w:val="left" w:pos="1080"/>
      </w:tabs>
      <w:spacing w:before="160"/>
      <w:outlineLvl w:val="0"/>
    </w:pPr>
    <w:rPr>
      <w:rFonts w:ascii="Calibri" w:hAnsi="Calibri"/>
      <w:b w:val="0"/>
      <w:caps/>
      <w:szCs w:val="22"/>
      <w:u w:val="single"/>
    </w:rPr>
  </w:style>
  <w:style w:type="paragraph" w:styleId="Heading2">
    <w:name w:val="heading 2"/>
    <w:basedOn w:val="Main-Head"/>
    <w:next w:val="BodyText"/>
    <w:qFormat/>
    <w:rsid w:val="00D92ACC"/>
    <w:pPr>
      <w:keepNext/>
      <w:keepLines/>
      <w:numPr>
        <w:ilvl w:val="1"/>
        <w:numId w:val="3"/>
      </w:numPr>
      <w:spacing w:before="80"/>
      <w:outlineLvl w:val="1"/>
    </w:pPr>
    <w:rPr>
      <w:rFonts w:ascii="Calibri" w:hAnsi="Calibri"/>
      <w:b w:val="0"/>
      <w:szCs w:val="22"/>
      <w:u w:val="single"/>
    </w:rPr>
  </w:style>
  <w:style w:type="paragraph" w:styleId="Heading3">
    <w:name w:val="heading 3"/>
    <w:basedOn w:val="Main-Head"/>
    <w:link w:val="Heading3Char"/>
    <w:qFormat/>
    <w:rsid w:val="00A168F7"/>
    <w:pPr>
      <w:numPr>
        <w:ilvl w:val="2"/>
        <w:numId w:val="3"/>
      </w:numPr>
      <w:ind w:left="1440" w:hanging="720"/>
      <w:outlineLvl w:val="2"/>
    </w:pPr>
    <w:rPr>
      <w:rFonts w:ascii="Calibri" w:hAnsi="Calibri"/>
      <w:b w:val="0"/>
      <w:szCs w:val="22"/>
      <w:lang w:val="en-US"/>
    </w:rPr>
  </w:style>
  <w:style w:type="paragraph" w:styleId="Heading4">
    <w:name w:val="heading 4"/>
    <w:basedOn w:val="Main-Head"/>
    <w:qFormat/>
    <w:rsid w:val="005729E0"/>
    <w:pPr>
      <w:numPr>
        <w:ilvl w:val="3"/>
        <w:numId w:val="3"/>
      </w:numPr>
      <w:tabs>
        <w:tab w:val="clear" w:pos="864"/>
        <w:tab w:val="left" w:pos="2160"/>
      </w:tabs>
      <w:ind w:left="2160" w:hanging="720"/>
      <w:outlineLvl w:val="3"/>
    </w:pPr>
    <w:rPr>
      <w:rFonts w:ascii="Calibri" w:hAnsi="Calibri"/>
      <w:b w:val="0"/>
      <w:szCs w:val="22"/>
      <w:lang w:val="en-US"/>
    </w:rPr>
  </w:style>
  <w:style w:type="paragraph" w:styleId="Heading5">
    <w:name w:val="heading 5"/>
    <w:basedOn w:val="Main-Head"/>
    <w:qFormat/>
    <w:rsid w:val="008A4EAE"/>
    <w:pPr>
      <w:numPr>
        <w:ilvl w:val="4"/>
        <w:numId w:val="3"/>
      </w:numPr>
      <w:tabs>
        <w:tab w:val="clear" w:pos="784"/>
        <w:tab w:val="num" w:pos="2880"/>
      </w:tabs>
      <w:ind w:left="2880" w:hanging="720"/>
      <w:outlineLvl w:val="4"/>
    </w:pPr>
    <w:rPr>
      <w:rFonts w:ascii="Calibri" w:hAnsi="Calibri"/>
      <w:b w:val="0"/>
      <w:szCs w:val="22"/>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rsid w:val="00B87B3E"/>
    <w:rPr>
      <w:rFonts w:asciiTheme="minorHAnsi" w:hAnsiTheme="minorHAnsi"/>
      <w:sz w:val="16"/>
      <w:szCs w:val="16"/>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link w:val="HeaderChar"/>
    <w:uiPriority w:val="99"/>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A168F7"/>
    <w:rPr>
      <w:rFonts w:ascii="Calibri" w:hAnsi="Calibri"/>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qFormat/>
    <w:rsid w:val="00B87B3E"/>
    <w:rPr>
      <w:rFonts w:asciiTheme="minorHAnsi" w:hAnsiTheme="minorHAnsi" w:cs="Tahoma"/>
      <w:sz w:val="20"/>
      <w:szCs w:val="16"/>
    </w:rPr>
  </w:style>
  <w:style w:type="paragraph" w:customStyle="1" w:styleId="NormalTableText">
    <w:name w:val="Normal Table Text"/>
    <w:basedOn w:val="Normal"/>
    <w:rsid w:val="005727BB"/>
    <w:pPr>
      <w:widowControl w:val="0"/>
      <w:spacing w:before="60" w:after="60"/>
    </w:pPr>
    <w:rPr>
      <w:rFonts w:ascii="Arial" w:hAnsi="Arial"/>
      <w:sz w:val="20"/>
      <w:lang w:val="en-GB"/>
    </w:rPr>
  </w:style>
  <w:style w:type="paragraph" w:customStyle="1" w:styleId="TableHeading">
    <w:name w:val="Table Heading"/>
    <w:basedOn w:val="Normal"/>
    <w:rsid w:val="005727BB"/>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F020D4"/>
    <w:rPr>
      <w:rFonts w:ascii="Book Antiqua" w:hAnsi="Book Antiqua"/>
      <w:b/>
      <w:bCs/>
      <w:sz w:val="20"/>
    </w:rPr>
  </w:style>
  <w:style w:type="character" w:customStyle="1" w:styleId="BodyTextChar">
    <w:name w:val="Body Text Char"/>
    <w:link w:val="BodyText"/>
    <w:uiPriority w:val="1"/>
    <w:rsid w:val="00752725"/>
    <w:rPr>
      <w:rFonts w:ascii="Book Antiqua" w:hAnsi="Book Antiqua"/>
      <w:sz w:val="22"/>
      <w:lang w:val="en-CA"/>
    </w:rPr>
  </w:style>
  <w:style w:type="character" w:customStyle="1" w:styleId="Heading1Char">
    <w:name w:val="Heading 1 Char"/>
    <w:link w:val="Heading1"/>
    <w:rsid w:val="00AE056A"/>
    <w:rPr>
      <w:rFonts w:ascii="Calibri" w:hAnsi="Calibri"/>
      <w:caps/>
      <w:sz w:val="22"/>
      <w:szCs w:val="22"/>
      <w:u w:val="single"/>
      <w:lang w:val="en-CA"/>
    </w:rPr>
  </w:style>
  <w:style w:type="paragraph" w:styleId="ListParagraph">
    <w:name w:val="List Paragraph"/>
    <w:basedOn w:val="Normal"/>
    <w:uiPriority w:val="1"/>
    <w:qFormat/>
    <w:rsid w:val="00752725"/>
    <w:pPr>
      <w:autoSpaceDE w:val="0"/>
      <w:autoSpaceDN w:val="0"/>
      <w:adjustRightInd w:val="0"/>
    </w:pPr>
    <w:rPr>
      <w:rFonts w:ascii="Times New Roman" w:hAnsi="Times New Roman"/>
      <w:sz w:val="24"/>
      <w:szCs w:val="24"/>
      <w:lang w:val="en-US"/>
    </w:rPr>
  </w:style>
  <w:style w:type="paragraph" w:customStyle="1" w:styleId="TableParagraph">
    <w:name w:val="Table Paragraph"/>
    <w:basedOn w:val="Normal"/>
    <w:uiPriority w:val="1"/>
    <w:qFormat/>
    <w:rsid w:val="00752725"/>
    <w:pPr>
      <w:autoSpaceDE w:val="0"/>
      <w:autoSpaceDN w:val="0"/>
      <w:adjustRightInd w:val="0"/>
    </w:pPr>
    <w:rPr>
      <w:rFonts w:ascii="Times New Roman" w:hAnsi="Times New Roman"/>
      <w:sz w:val="24"/>
      <w:szCs w:val="24"/>
      <w:lang w:val="en-US"/>
    </w:rPr>
  </w:style>
  <w:style w:type="character" w:customStyle="1" w:styleId="HeaderChar">
    <w:name w:val="Header Char"/>
    <w:link w:val="Header"/>
    <w:uiPriority w:val="99"/>
    <w:rsid w:val="00C147BA"/>
    <w:rPr>
      <w:rFonts w:ascii="Arial Narrow" w:hAnsi="Arial Narrow"/>
      <w:caps/>
      <w:sz w:val="14"/>
      <w:lang w:val="en-CA"/>
    </w:rPr>
  </w:style>
  <w:style w:type="character" w:styleId="Hyperlink">
    <w:name w:val="Hyperlink"/>
    <w:rsid w:val="00A833F0"/>
    <w:rPr>
      <w:color w:val="0000FF"/>
      <w:u w:val="single"/>
    </w:rPr>
  </w:style>
  <w:style w:type="character" w:customStyle="1" w:styleId="CommentTextChar">
    <w:name w:val="Comment Text Char"/>
    <w:link w:val="CommentText"/>
    <w:semiHidden/>
    <w:rsid w:val="00B87B3E"/>
    <w:rPr>
      <w:rFonts w:asciiTheme="minorHAnsi" w:hAnsiTheme="minorHAnsi"/>
      <w:sz w:val="16"/>
      <w:szCs w:val="16"/>
      <w:lang w:val="en-CA"/>
    </w:rPr>
  </w:style>
  <w:style w:type="paragraph" w:styleId="Revision">
    <w:name w:val="Revision"/>
    <w:hidden/>
    <w:uiPriority w:val="99"/>
    <w:semiHidden/>
    <w:rsid w:val="00D34A7D"/>
    <w:rPr>
      <w:rFonts w:ascii="Book Antiqua" w:hAnsi="Book Antiqua"/>
      <w:sz w:val="22"/>
      <w:lang w:val="en-CA"/>
    </w:rPr>
  </w:style>
  <w:style w:type="paragraph" w:styleId="PlainText">
    <w:name w:val="Plain Text"/>
    <w:basedOn w:val="Normal"/>
    <w:link w:val="PlainTextChar"/>
    <w:rsid w:val="00E60507"/>
    <w:rPr>
      <w:rFonts w:ascii="Courier New" w:hAnsi="Courier New" w:cs="Courier New"/>
      <w:sz w:val="20"/>
      <w:szCs w:val="22"/>
    </w:rPr>
  </w:style>
  <w:style w:type="character" w:customStyle="1" w:styleId="PlainTextChar">
    <w:name w:val="Plain Text Char"/>
    <w:basedOn w:val="DefaultParagraphFont"/>
    <w:link w:val="PlainText"/>
    <w:rsid w:val="00E60507"/>
    <w:rPr>
      <w:rFonts w:ascii="Courier New" w:hAnsi="Courier New" w:cs="Courier New"/>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7760">
      <w:bodyDiv w:val="1"/>
      <w:marLeft w:val="0"/>
      <w:marRight w:val="0"/>
      <w:marTop w:val="0"/>
      <w:marBottom w:val="0"/>
      <w:divBdr>
        <w:top w:val="none" w:sz="0" w:space="0" w:color="auto"/>
        <w:left w:val="none" w:sz="0" w:space="0" w:color="auto"/>
        <w:bottom w:val="none" w:sz="0" w:space="0" w:color="auto"/>
        <w:right w:val="none" w:sz="0" w:space="0" w:color="auto"/>
      </w:divBdr>
    </w:div>
    <w:div w:id="523321661">
      <w:bodyDiv w:val="1"/>
      <w:marLeft w:val="0"/>
      <w:marRight w:val="0"/>
      <w:marTop w:val="0"/>
      <w:marBottom w:val="0"/>
      <w:divBdr>
        <w:top w:val="none" w:sz="0" w:space="0" w:color="auto"/>
        <w:left w:val="none" w:sz="0" w:space="0" w:color="auto"/>
        <w:bottom w:val="none" w:sz="0" w:space="0" w:color="auto"/>
        <w:right w:val="none" w:sz="0" w:space="0" w:color="auto"/>
      </w:divBdr>
    </w:div>
    <w:div w:id="856697403">
      <w:bodyDiv w:val="1"/>
      <w:marLeft w:val="0"/>
      <w:marRight w:val="0"/>
      <w:marTop w:val="0"/>
      <w:marBottom w:val="0"/>
      <w:divBdr>
        <w:top w:val="none" w:sz="0" w:space="0" w:color="auto"/>
        <w:left w:val="none" w:sz="0" w:space="0" w:color="auto"/>
        <w:bottom w:val="none" w:sz="0" w:space="0" w:color="auto"/>
        <w:right w:val="none" w:sz="0" w:space="0" w:color="auto"/>
      </w:divBdr>
    </w:div>
    <w:div w:id="1624188718">
      <w:bodyDiv w:val="1"/>
      <w:marLeft w:val="0"/>
      <w:marRight w:val="0"/>
      <w:marTop w:val="0"/>
      <w:marBottom w:val="0"/>
      <w:divBdr>
        <w:top w:val="none" w:sz="0" w:space="0" w:color="auto"/>
        <w:left w:val="none" w:sz="0" w:space="0" w:color="auto"/>
        <w:bottom w:val="none" w:sz="0" w:space="0" w:color="auto"/>
        <w:right w:val="none" w:sz="0" w:space="0" w:color="auto"/>
      </w:divBdr>
    </w:div>
    <w:div w:id="1626697959">
      <w:bodyDiv w:val="1"/>
      <w:marLeft w:val="0"/>
      <w:marRight w:val="0"/>
      <w:marTop w:val="0"/>
      <w:marBottom w:val="0"/>
      <w:divBdr>
        <w:top w:val="none" w:sz="0" w:space="0" w:color="auto"/>
        <w:left w:val="none" w:sz="0" w:space="0" w:color="auto"/>
        <w:bottom w:val="none" w:sz="0" w:space="0" w:color="auto"/>
        <w:right w:val="none" w:sz="0" w:space="0" w:color="auto"/>
      </w:divBdr>
    </w:div>
    <w:div w:id="190941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comments" Target="comments.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3CC440CB-D4A8-4CBB-9B7B-37F17F6BDE64">Work in progress</Status>
    <Project_x0020_Name xmlns="0ec7f28d-cd0c-40e6-964d-0ae9d476b302">Northeast Vaughan Water Servicing Project</Project_x0020_Name>
    <Project_x0020_Completion_x0020_Date xmlns="0ec7f28d-cd0c-40e6-964d-0ae9d476b302" xsi:nil="true"/>
    <Historical_x0020_Project_x0020_Number xmlns="0ec7f28d-cd0c-40e6-964d-0ae9d476b302" xsi:nil="true"/>
    <_dlc_DocId xmlns="af1f8764-4995-491b-b84b-b5351a80ccae" xsi:nil="true"/>
    <End_x0020_of_x0020_Warranty_x0020_Date xmlns="0ec7f28d-cd0c-40e6-964d-0ae9d476b302" xsi:nil="true"/>
    <RelatedItems xmlns="3CC440CB-D4A8-4CBB-9B7B-37F17F6BDE64" xsi:nil="true"/>
    <_dlc_DocIdPersistId xmlns="af1f8764-4995-491b-b84b-b5351a80ccae" xsi:nil="true"/>
    <File_x0020_Code xmlns="0ec7f28d-cd0c-40e6-964d-0ae9d476b302" xsi:nil="true"/>
    <Project_x0020_Number xmlns="0ec7f28d-cd0c-40e6-964d-0ae9d476b302">75530-ECA1011</Project_x0020_Number>
    <_dlc_DocIdUrl xmlns="af1f8764-4995-491b-b84b-b5351a80ccae">
      <Url xsi:nil="true"/>
      <Description xsi:nil="true"/>
    </_dlc_DocIdUrl>
    <Owner xmlns="3CC440CB-D4A8-4CBB-9B7B-37F17F6BDE64">
      <UserInfo>
        <DisplayName/>
        <AccountId xsi:nil="true"/>
        <AccountType/>
      </UserInfo>
    </Owner>
    <Organizational_x0020_Unit xmlns="0ec7f28d-cd0c-40e6-964d-0ae9d476b302">ENV/CPD</Organizational_x0020_Unit>
    <Key_x0020_Document xmlns="3cc440cb-d4a8-4cbb-9b7b-37f17f6bde64">false</Key_x0020_Document>
    <_DCDateCreated xmlns="http://schemas.microsoft.com/sharepoint/v3/fields">2022-04-29T22:04:18+00:00</_DCDateCreated>
  </documentManagement>
</p:properties>
</file>

<file path=customXml/item5.xml><?xml version="1.0" encoding="utf-8"?>
<p:properties xmlns:p="http://schemas.microsoft.com/office/2006/metadata/properties" xmlns:xsi="http://www.w3.org/2001/XMLSchema-instance" xmlns:pc="http://schemas.microsoft.com/office/infopath/2007/PartnerControls">
  <documentManagement>
    <_dlc_DocId xmlns="4e4b16ef-884a-48ae-a049-b7ef16954bb1">ENVCPD-43-5838</_dlc_DocId>
    <_dlc_DocIdUrl xmlns="4e4b16ef-884a-48ae-a049-b7ef16954bb1">
      <Url>https://mycloud.york.ca/projects/EnvServProgramDeliveryOffice/DesignStandards/_layouts/DocIdRedir.aspx?ID=ENVCPD-43-5838</Url>
      <Description>ENVCPD-43-5838</Description>
    </_dlc_DocIdUrl>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D788425B-0ADF-4B54-8EDB-2A5241126C38}">
  <ds:schemaRefs>
    <ds:schemaRef ds:uri="http://schemas.openxmlformats.org/officeDocument/2006/bibliography"/>
  </ds:schemaRefs>
</ds:datastoreItem>
</file>

<file path=customXml/itemProps2.xml><?xml version="1.0" encoding="utf-8"?>
<ds:datastoreItem xmlns:ds="http://schemas.openxmlformats.org/officeDocument/2006/customXml" ds:itemID="{B451F037-A9B0-4436-8597-2A545A795403}">
  <ds:schemaRefs>
    <ds:schemaRef ds:uri="http://schemas.microsoft.com/sharepoint/v3/contenttype/forms"/>
  </ds:schemaRefs>
</ds:datastoreItem>
</file>

<file path=customXml/itemProps3.xml><?xml version="1.0" encoding="utf-8"?>
<ds:datastoreItem xmlns:ds="http://schemas.openxmlformats.org/officeDocument/2006/customXml" ds:itemID="{00BA25B4-4524-4FA4-B256-A290C5B82314}"/>
</file>

<file path=customXml/itemProps4.xml><?xml version="1.0" encoding="utf-8"?>
<ds:datastoreItem xmlns:ds="http://schemas.openxmlformats.org/officeDocument/2006/customXml" ds:itemID="{D4C7BFF1-36AB-4115-8184-BE023E8DFAFA}">
  <ds:schemaRefs>
    <ds:schemaRef ds:uri="http://schemas.microsoft.com/office/2006/metadata/properties"/>
    <ds:schemaRef ds:uri="http://schemas.microsoft.com/office/infopath/2007/PartnerControls"/>
    <ds:schemaRef ds:uri="4e4b16ef-884a-48ae-a049-b7ef16954bb1"/>
    <ds:schemaRef ds:uri="3CC440CB-D4A8-4CBB-9B7B-37F17F6BDE64"/>
    <ds:schemaRef ds:uri="0ec7f28d-cd0c-40e6-964d-0ae9d476b302"/>
    <ds:schemaRef ds:uri="af1f8764-4995-491b-b84b-b5351a80ccae"/>
    <ds:schemaRef ds:uri="3cc440cb-d4a8-4cbb-9b7b-37f17f6bde64"/>
    <ds:schemaRef ds:uri="http://schemas.microsoft.com/sharepoint/v3/fields"/>
  </ds:schemaRefs>
</ds:datastoreItem>
</file>

<file path=customXml/itemProps5.xml><?xml version="1.0" encoding="utf-8"?>
<ds:datastoreItem xmlns:ds="http://schemas.openxmlformats.org/officeDocument/2006/customXml" ds:itemID="{9B306A9F-F21E-43CE-B960-877C7B65AEA3}">
  <ds:schemaRefs>
    <ds:schemaRef ds:uri="http://schemas.microsoft.com/office/2006/metadata/properties"/>
    <ds:schemaRef ds:uri="http://schemas.microsoft.com/office/infopath/2007/PartnerControls"/>
    <ds:schemaRef ds:uri="4e4b16ef-884a-48ae-a049-b7ef16954bb1"/>
  </ds:schemaRefs>
</ds:datastoreItem>
</file>

<file path=customXml/itemProps6.xml><?xml version="1.0" encoding="utf-8"?>
<ds:datastoreItem xmlns:ds="http://schemas.openxmlformats.org/officeDocument/2006/customXml" ds:itemID="{24FF374C-74C6-46C5-BEF3-EE86C1B0AAD5}">
  <ds:schemaRefs>
    <ds:schemaRef ds:uri="http://schemas.microsoft.com/sharepoint/v3/contenttype/forms"/>
  </ds:schemaRefs>
</ds:datastoreItem>
</file>

<file path=customXml/itemProps7.xml><?xml version="1.0" encoding="utf-8"?>
<ds:datastoreItem xmlns:ds="http://schemas.openxmlformats.org/officeDocument/2006/customXml" ds:itemID="{2502BF48-0D22-4C41-82E0-A313727ED73A}">
  <ds:schemaRefs>
    <ds:schemaRef ds:uri="http://schemas.microsoft.com/office/2006/metadata/properties"/>
    <ds:schemaRef ds:uri="http://schemas.microsoft.com/office/infopath/2007/PartnerControls"/>
    <ds:schemaRef ds:uri="842cd523-47d6-43d6-8211-471f8d7272d8"/>
    <ds:schemaRef ds:uri="d6d05743-d6d0-46ac-98bc-99f29ab3bcad"/>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3</TotalTime>
  <Pages>5</Pages>
  <Words>965</Words>
  <Characters>7014</Characters>
  <Application>Microsoft Office Word</Application>
  <DocSecurity>0</DocSecurity>
  <Lines>58</Lines>
  <Paragraphs>15</Paragraphs>
  <ScaleCrop>false</ScaleCrop>
  <HeadingPairs>
    <vt:vector size="2" baseType="variant">
      <vt:variant>
        <vt:lpstr>Title</vt:lpstr>
      </vt:variant>
      <vt:variant>
        <vt:i4>1</vt:i4>
      </vt:variant>
    </vt:vector>
  </HeadingPairs>
  <TitlesOfParts>
    <vt:vector size="1" baseType="lpstr">
      <vt:lpstr>02242_Supply__Install__and_Subsequently_Remove_Dewatering_System (Mar 21, 2016)</vt:lpstr>
    </vt:vector>
  </TitlesOfParts>
  <Company>Regional Municipality of York</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02242_Supply__Install__and_Subsequently_Remove_Dewatering_System (Mar 21, 2016)</dc:title>
  <dc:creator>Adley-McGinnis, Andrea</dc:creator>
  <cp:lastModifiedBy>Radulovic, Nicole</cp:lastModifiedBy>
  <cp:revision>2</cp:revision>
  <cp:lastPrinted>2015-10-26T15:01:00Z</cp:lastPrinted>
  <dcterms:created xsi:type="dcterms:W3CDTF">2022-11-01T14:16:00Z</dcterms:created>
  <dcterms:modified xsi:type="dcterms:W3CDTF">2022-11-01T14:16:00Z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0x010100BF8E50B80A32C040A85FB450FB26C9E5</vt:lpwstr>
  </property>
  <property fmtid="{D5CDD505-2E9C-101B-9397-08002B2CF9AE}" pid="4" name="_dlc_DocIdItemGuid">
    <vt:lpwstr>ca3c39eb-d855-4d80-bb9f-22b1d93959e9</vt:lpwstr>
  </property>
  <property fmtid="{D5CDD505-2E9C-101B-9397-08002B2CF9AE}" pid="5" name="Office">
    <vt:lpwstr/>
  </property>
  <property fmtid="{D5CDD505-2E9C-101B-9397-08002B2CF9AE}" pid="6" name="Communications">
    <vt:lpwstr/>
  </property>
  <property fmtid="{D5CDD505-2E9C-101B-9397-08002B2CF9AE}" pid="7" name="Information Type">
    <vt:lpwstr/>
  </property>
  <property fmtid="{D5CDD505-2E9C-101B-9397-08002B2CF9AE}" pid="8" name="AERIS Pools">
    <vt:lpwstr/>
  </property>
  <property fmtid="{D5CDD505-2E9C-101B-9397-08002B2CF9AE}" pid="9" name="Data Classification">
    <vt:lpwstr>1;#Confidential|dbb6cc64-9915-4cf6-857e-3e641b410f5c</vt:lpwstr>
  </property>
  <property fmtid="{D5CDD505-2E9C-101B-9397-08002B2CF9AE}" pid="10" name="Internal Organization">
    <vt:lpwstr/>
  </property>
</Properties>
</file>