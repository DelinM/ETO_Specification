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XSpec="center" w:tblpY="1"/>
        <w:tblOverlap w:val="never"/>
        <w:tblW w:w="0" w:type="auto"/>
        <w:tblLayout w:type="fixed"/>
        <w:tblLook w:val="0000" w:firstRow="0" w:lastRow="0" w:firstColumn="0" w:lastColumn="0" w:noHBand="0" w:noVBand="0"/>
      </w:tblPr>
      <w:tblGrid>
        <w:gridCol w:w="1004"/>
        <w:gridCol w:w="2164"/>
        <w:gridCol w:w="5863"/>
      </w:tblGrid>
      <w:tr w:rsidR="00274407" w:rsidRPr="004B18F4" w:rsidDel="00D81010" w14:paraId="6344CC42" w14:textId="77777777" w:rsidTr="003F3AD0">
        <w:trPr>
          <w:cantSplit/>
          <w:del w:id="0" w:author="Johnny Pang" w:date="2022-04-17T14:08:00Z"/>
        </w:trPr>
        <w:tc>
          <w:tcPr>
            <w:tcW w:w="1004" w:type="dxa"/>
            <w:tcBorders>
              <w:top w:val="double" w:sz="6" w:space="0" w:color="auto"/>
              <w:left w:val="double" w:sz="6" w:space="0" w:color="auto"/>
              <w:bottom w:val="single" w:sz="6" w:space="0" w:color="auto"/>
              <w:right w:val="single" w:sz="6" w:space="0" w:color="auto"/>
            </w:tcBorders>
          </w:tcPr>
          <w:p w14:paraId="1FBCF0CB" w14:textId="77777777" w:rsidR="00274407" w:rsidRPr="004B18F4" w:rsidDel="00D81010" w:rsidRDefault="00274407" w:rsidP="007278FA">
            <w:pPr>
              <w:pStyle w:val="TableHeading"/>
              <w:rPr>
                <w:del w:id="1" w:author="Johnny Pang" w:date="2022-04-17T14:08:00Z"/>
                <w:rFonts w:ascii="Calibri" w:hAnsi="Calibri"/>
                <w:sz w:val="22"/>
              </w:rPr>
            </w:pPr>
            <w:del w:id="2" w:author="Johnny Pang" w:date="2022-04-17T14:08:00Z">
              <w:r w:rsidRPr="004B18F4" w:rsidDel="00D81010">
                <w:rPr>
                  <w:rFonts w:ascii="Calibri" w:hAnsi="Calibri"/>
                  <w:sz w:val="22"/>
                </w:rPr>
                <w:delText>Version</w:delText>
              </w:r>
            </w:del>
          </w:p>
        </w:tc>
        <w:tc>
          <w:tcPr>
            <w:tcW w:w="2164" w:type="dxa"/>
            <w:tcBorders>
              <w:top w:val="double" w:sz="6" w:space="0" w:color="auto"/>
              <w:left w:val="single" w:sz="6" w:space="0" w:color="auto"/>
              <w:bottom w:val="single" w:sz="6" w:space="0" w:color="auto"/>
              <w:right w:val="single" w:sz="6" w:space="0" w:color="auto"/>
            </w:tcBorders>
          </w:tcPr>
          <w:p w14:paraId="2E6E609B" w14:textId="77777777" w:rsidR="00274407" w:rsidRPr="004B18F4" w:rsidDel="00D81010" w:rsidRDefault="00274407" w:rsidP="007278FA">
            <w:pPr>
              <w:pStyle w:val="TableHeading"/>
              <w:rPr>
                <w:del w:id="3" w:author="Johnny Pang" w:date="2022-04-17T14:08:00Z"/>
                <w:rFonts w:ascii="Calibri" w:hAnsi="Calibri"/>
                <w:sz w:val="22"/>
              </w:rPr>
            </w:pPr>
            <w:del w:id="4" w:author="Johnny Pang" w:date="2022-04-17T14:08:00Z">
              <w:r w:rsidRPr="004B18F4" w:rsidDel="00D81010">
                <w:rPr>
                  <w:rFonts w:ascii="Calibri" w:hAnsi="Calibri"/>
                  <w:sz w:val="22"/>
                </w:rPr>
                <w:delText>Date</w:delText>
              </w:r>
            </w:del>
          </w:p>
        </w:tc>
        <w:tc>
          <w:tcPr>
            <w:tcW w:w="5863" w:type="dxa"/>
            <w:tcBorders>
              <w:top w:val="double" w:sz="6" w:space="0" w:color="auto"/>
              <w:left w:val="single" w:sz="6" w:space="0" w:color="auto"/>
              <w:bottom w:val="single" w:sz="6" w:space="0" w:color="auto"/>
              <w:right w:val="double" w:sz="6" w:space="0" w:color="auto"/>
            </w:tcBorders>
          </w:tcPr>
          <w:p w14:paraId="5B7CF160" w14:textId="77777777" w:rsidR="00274407" w:rsidRPr="004B18F4" w:rsidDel="00D81010" w:rsidRDefault="00274407" w:rsidP="007278FA">
            <w:pPr>
              <w:pStyle w:val="TableHeading"/>
              <w:rPr>
                <w:del w:id="5" w:author="Johnny Pang" w:date="2022-04-17T14:08:00Z"/>
                <w:rFonts w:ascii="Calibri" w:hAnsi="Calibri"/>
                <w:sz w:val="22"/>
              </w:rPr>
            </w:pPr>
            <w:del w:id="6" w:author="Johnny Pang" w:date="2022-04-17T14:08:00Z">
              <w:r w:rsidRPr="004B18F4" w:rsidDel="00D81010">
                <w:rPr>
                  <w:rFonts w:ascii="Calibri" w:hAnsi="Calibri"/>
                  <w:sz w:val="22"/>
                </w:rPr>
                <w:delText>Description of Revisions</w:delText>
              </w:r>
            </w:del>
          </w:p>
        </w:tc>
      </w:tr>
      <w:tr w:rsidR="00274407" w:rsidRPr="004B18F4" w:rsidDel="00D81010" w14:paraId="746238A5" w14:textId="77777777" w:rsidTr="003F3AD0">
        <w:trPr>
          <w:cantSplit/>
          <w:del w:id="7" w:author="Johnny Pang" w:date="2022-04-17T14:08:00Z"/>
        </w:trPr>
        <w:tc>
          <w:tcPr>
            <w:tcW w:w="1004" w:type="dxa"/>
            <w:tcBorders>
              <w:top w:val="single" w:sz="6" w:space="0" w:color="auto"/>
              <w:left w:val="double" w:sz="6" w:space="0" w:color="auto"/>
              <w:bottom w:val="single" w:sz="6" w:space="0" w:color="auto"/>
              <w:right w:val="single" w:sz="6" w:space="0" w:color="auto"/>
            </w:tcBorders>
          </w:tcPr>
          <w:p w14:paraId="615CFEC1" w14:textId="77777777" w:rsidR="00274407" w:rsidRPr="004B18F4" w:rsidDel="00D81010" w:rsidRDefault="00274407" w:rsidP="007278FA">
            <w:pPr>
              <w:pStyle w:val="NormalTableText"/>
              <w:rPr>
                <w:del w:id="8" w:author="Johnny Pang" w:date="2022-04-17T14:08:00Z"/>
                <w:rFonts w:ascii="Calibri" w:hAnsi="Calibri"/>
                <w:sz w:val="22"/>
              </w:rPr>
            </w:pPr>
            <w:del w:id="9" w:author="Johnny Pang" w:date="2022-04-17T14:08:00Z">
              <w:r w:rsidRPr="004B18F4" w:rsidDel="00D81010">
                <w:rPr>
                  <w:rFonts w:ascii="Calibri" w:hAnsi="Calibri"/>
                  <w:sz w:val="22"/>
                </w:rPr>
                <w:delText>1</w:delText>
              </w:r>
            </w:del>
          </w:p>
        </w:tc>
        <w:tc>
          <w:tcPr>
            <w:tcW w:w="2164" w:type="dxa"/>
            <w:tcBorders>
              <w:top w:val="single" w:sz="6" w:space="0" w:color="auto"/>
              <w:left w:val="single" w:sz="6" w:space="0" w:color="auto"/>
              <w:bottom w:val="single" w:sz="6" w:space="0" w:color="auto"/>
              <w:right w:val="single" w:sz="6" w:space="0" w:color="auto"/>
            </w:tcBorders>
          </w:tcPr>
          <w:p w14:paraId="47A618D7" w14:textId="77777777" w:rsidR="00274407" w:rsidRPr="004B18F4" w:rsidDel="00D81010" w:rsidRDefault="00274407" w:rsidP="007278FA">
            <w:pPr>
              <w:pStyle w:val="NormalTableText"/>
              <w:rPr>
                <w:del w:id="10" w:author="Johnny Pang" w:date="2022-04-17T14:08:00Z"/>
                <w:rFonts w:ascii="Calibri" w:hAnsi="Calibri"/>
                <w:sz w:val="22"/>
              </w:rPr>
            </w:pPr>
            <w:del w:id="11" w:author="Johnny Pang" w:date="2022-04-17T14:08:00Z">
              <w:r w:rsidRPr="004B18F4" w:rsidDel="00D81010">
                <w:rPr>
                  <w:rFonts w:ascii="Calibri" w:hAnsi="Calibri"/>
                  <w:sz w:val="22"/>
                </w:rPr>
                <w:delText>August 30, 2006</w:delText>
              </w:r>
            </w:del>
          </w:p>
        </w:tc>
        <w:tc>
          <w:tcPr>
            <w:tcW w:w="5863" w:type="dxa"/>
            <w:tcBorders>
              <w:top w:val="single" w:sz="6" w:space="0" w:color="auto"/>
              <w:left w:val="single" w:sz="6" w:space="0" w:color="auto"/>
              <w:bottom w:val="single" w:sz="6" w:space="0" w:color="auto"/>
              <w:right w:val="double" w:sz="6" w:space="0" w:color="auto"/>
            </w:tcBorders>
          </w:tcPr>
          <w:p w14:paraId="4A13CB11" w14:textId="77777777" w:rsidR="00274407" w:rsidRPr="004B18F4" w:rsidDel="00D81010" w:rsidRDefault="00274407" w:rsidP="007278FA">
            <w:pPr>
              <w:pStyle w:val="NormalTableText"/>
              <w:rPr>
                <w:del w:id="12" w:author="Johnny Pang" w:date="2022-04-17T14:08:00Z"/>
                <w:rFonts w:ascii="Calibri" w:hAnsi="Calibri"/>
                <w:sz w:val="22"/>
              </w:rPr>
            </w:pPr>
            <w:del w:id="13" w:author="Johnny Pang" w:date="2022-04-17T14:08:00Z">
              <w:r w:rsidRPr="004B18F4" w:rsidDel="00D81010">
                <w:rPr>
                  <w:rFonts w:ascii="Calibri" w:hAnsi="Calibri"/>
                  <w:sz w:val="22"/>
                </w:rPr>
                <w:delText>Approved final document.</w:delText>
              </w:r>
            </w:del>
          </w:p>
        </w:tc>
      </w:tr>
      <w:tr w:rsidR="00274407" w:rsidRPr="004B18F4" w:rsidDel="00D81010" w14:paraId="6C786D82" w14:textId="77777777" w:rsidTr="003F3AD0">
        <w:trPr>
          <w:cantSplit/>
          <w:del w:id="14" w:author="Johnny Pang" w:date="2022-04-17T14:08:00Z"/>
        </w:trPr>
        <w:tc>
          <w:tcPr>
            <w:tcW w:w="1004" w:type="dxa"/>
            <w:tcBorders>
              <w:top w:val="single" w:sz="6" w:space="0" w:color="auto"/>
              <w:left w:val="double" w:sz="6" w:space="0" w:color="auto"/>
              <w:bottom w:val="single" w:sz="6" w:space="0" w:color="auto"/>
              <w:right w:val="single" w:sz="6" w:space="0" w:color="auto"/>
            </w:tcBorders>
          </w:tcPr>
          <w:p w14:paraId="7723FA3D" w14:textId="77777777" w:rsidR="00274407" w:rsidRPr="004B18F4" w:rsidDel="00D81010" w:rsidRDefault="00F35FAD" w:rsidP="007278FA">
            <w:pPr>
              <w:pStyle w:val="NormalTableText"/>
              <w:rPr>
                <w:del w:id="15" w:author="Johnny Pang" w:date="2022-04-17T14:08:00Z"/>
                <w:rFonts w:ascii="Calibri" w:hAnsi="Calibri"/>
                <w:sz w:val="22"/>
              </w:rPr>
            </w:pPr>
            <w:del w:id="16" w:author="Johnny Pang" w:date="2022-04-17T14:08:00Z">
              <w:r w:rsidRPr="004B18F4" w:rsidDel="00D81010">
                <w:rPr>
                  <w:rFonts w:ascii="Calibri" w:hAnsi="Calibri"/>
                  <w:sz w:val="22"/>
                </w:rPr>
                <w:delText>2</w:delText>
              </w:r>
            </w:del>
          </w:p>
        </w:tc>
        <w:tc>
          <w:tcPr>
            <w:tcW w:w="2164" w:type="dxa"/>
            <w:tcBorders>
              <w:top w:val="single" w:sz="6" w:space="0" w:color="auto"/>
              <w:left w:val="single" w:sz="6" w:space="0" w:color="auto"/>
              <w:bottom w:val="single" w:sz="6" w:space="0" w:color="auto"/>
              <w:right w:val="single" w:sz="6" w:space="0" w:color="auto"/>
            </w:tcBorders>
          </w:tcPr>
          <w:p w14:paraId="3A43F05E" w14:textId="77777777" w:rsidR="00274407" w:rsidRPr="004B18F4" w:rsidDel="00D81010" w:rsidRDefault="00F35FAD" w:rsidP="007278FA">
            <w:pPr>
              <w:pStyle w:val="NormalTableText"/>
              <w:rPr>
                <w:del w:id="17" w:author="Johnny Pang" w:date="2022-04-17T14:08:00Z"/>
                <w:rFonts w:ascii="Calibri" w:hAnsi="Calibri"/>
                <w:sz w:val="22"/>
              </w:rPr>
            </w:pPr>
            <w:del w:id="18" w:author="Johnny Pang" w:date="2022-04-17T14:08:00Z">
              <w:r w:rsidRPr="004B18F4" w:rsidDel="00D81010">
                <w:rPr>
                  <w:rFonts w:ascii="Calibri" w:hAnsi="Calibri"/>
                  <w:sz w:val="22"/>
                </w:rPr>
                <w:delText>October 16, 2007</w:delText>
              </w:r>
            </w:del>
          </w:p>
        </w:tc>
        <w:tc>
          <w:tcPr>
            <w:tcW w:w="5863" w:type="dxa"/>
            <w:tcBorders>
              <w:top w:val="single" w:sz="6" w:space="0" w:color="auto"/>
              <w:left w:val="single" w:sz="6" w:space="0" w:color="auto"/>
              <w:bottom w:val="single" w:sz="6" w:space="0" w:color="auto"/>
              <w:right w:val="double" w:sz="6" w:space="0" w:color="auto"/>
            </w:tcBorders>
          </w:tcPr>
          <w:p w14:paraId="5B6929E0" w14:textId="77777777" w:rsidR="00274407" w:rsidRPr="004B18F4" w:rsidDel="00D81010" w:rsidRDefault="00F35FAD" w:rsidP="007278FA">
            <w:pPr>
              <w:pStyle w:val="NormalTableText"/>
              <w:rPr>
                <w:del w:id="19" w:author="Johnny Pang" w:date="2022-04-17T14:08:00Z"/>
                <w:rFonts w:ascii="Calibri" w:hAnsi="Calibri"/>
                <w:sz w:val="22"/>
              </w:rPr>
            </w:pPr>
            <w:del w:id="20" w:author="Johnny Pang" w:date="2022-04-17T14:08:00Z">
              <w:r w:rsidRPr="004B18F4" w:rsidDel="00D81010">
                <w:rPr>
                  <w:rFonts w:ascii="Calibri" w:hAnsi="Calibri"/>
                  <w:sz w:val="22"/>
                </w:rPr>
                <w:delText>Minor revisions by Legal Services.</w:delText>
              </w:r>
            </w:del>
          </w:p>
        </w:tc>
      </w:tr>
      <w:tr w:rsidR="00274407" w:rsidRPr="004B18F4" w:rsidDel="00D81010" w14:paraId="6F2347C4" w14:textId="77777777" w:rsidTr="003F3AD0">
        <w:trPr>
          <w:cantSplit/>
          <w:trHeight w:val="65"/>
          <w:del w:id="21" w:author="Johnny Pang" w:date="2022-04-17T14:08:00Z"/>
        </w:trPr>
        <w:tc>
          <w:tcPr>
            <w:tcW w:w="1004" w:type="dxa"/>
            <w:tcBorders>
              <w:top w:val="single" w:sz="6" w:space="0" w:color="auto"/>
              <w:left w:val="double" w:sz="6" w:space="0" w:color="auto"/>
              <w:bottom w:val="single" w:sz="6" w:space="0" w:color="auto"/>
              <w:right w:val="single" w:sz="6" w:space="0" w:color="auto"/>
            </w:tcBorders>
          </w:tcPr>
          <w:p w14:paraId="630E0D16" w14:textId="77777777" w:rsidR="00274407" w:rsidRPr="004B18F4" w:rsidDel="00D81010" w:rsidRDefault="008C0555" w:rsidP="007278FA">
            <w:pPr>
              <w:pStyle w:val="NormalTableText"/>
              <w:rPr>
                <w:del w:id="22" w:author="Johnny Pang" w:date="2022-04-17T14:08:00Z"/>
                <w:rFonts w:ascii="Calibri" w:hAnsi="Calibri"/>
                <w:sz w:val="22"/>
              </w:rPr>
            </w:pPr>
            <w:del w:id="23" w:author="Johnny Pang" w:date="2022-04-17T14:08:00Z">
              <w:r w:rsidRPr="004B18F4" w:rsidDel="00D81010">
                <w:rPr>
                  <w:rFonts w:ascii="Calibri" w:hAnsi="Calibri"/>
                  <w:sz w:val="22"/>
                </w:rPr>
                <w:delText>3</w:delText>
              </w:r>
            </w:del>
          </w:p>
        </w:tc>
        <w:tc>
          <w:tcPr>
            <w:tcW w:w="2164" w:type="dxa"/>
            <w:tcBorders>
              <w:top w:val="single" w:sz="6" w:space="0" w:color="auto"/>
              <w:left w:val="single" w:sz="6" w:space="0" w:color="auto"/>
              <w:bottom w:val="single" w:sz="6" w:space="0" w:color="auto"/>
              <w:right w:val="single" w:sz="6" w:space="0" w:color="auto"/>
            </w:tcBorders>
          </w:tcPr>
          <w:p w14:paraId="2D18DE62" w14:textId="77777777" w:rsidR="00274407" w:rsidRPr="004B18F4" w:rsidDel="00D81010" w:rsidRDefault="008C0555" w:rsidP="007278FA">
            <w:pPr>
              <w:pStyle w:val="NormalTableText"/>
              <w:rPr>
                <w:del w:id="24" w:author="Johnny Pang" w:date="2022-04-17T14:08:00Z"/>
                <w:rFonts w:ascii="Calibri" w:hAnsi="Calibri"/>
                <w:sz w:val="22"/>
              </w:rPr>
            </w:pPr>
            <w:del w:id="25" w:author="Johnny Pang" w:date="2022-04-17T14:08:00Z">
              <w:r w:rsidRPr="004B18F4" w:rsidDel="00D81010">
                <w:rPr>
                  <w:rFonts w:ascii="Calibri" w:hAnsi="Calibri"/>
                  <w:sz w:val="22"/>
                </w:rPr>
                <w:delText>November 13, 2009</w:delText>
              </w:r>
            </w:del>
          </w:p>
        </w:tc>
        <w:tc>
          <w:tcPr>
            <w:tcW w:w="5863" w:type="dxa"/>
            <w:tcBorders>
              <w:top w:val="single" w:sz="6" w:space="0" w:color="auto"/>
              <w:left w:val="single" w:sz="6" w:space="0" w:color="auto"/>
              <w:bottom w:val="single" w:sz="6" w:space="0" w:color="auto"/>
              <w:right w:val="double" w:sz="6" w:space="0" w:color="auto"/>
            </w:tcBorders>
          </w:tcPr>
          <w:p w14:paraId="2E1823D4" w14:textId="77777777" w:rsidR="00274407" w:rsidRPr="004B18F4" w:rsidDel="00D81010" w:rsidRDefault="008C0555" w:rsidP="007278FA">
            <w:pPr>
              <w:pStyle w:val="NormalTableText"/>
              <w:rPr>
                <w:del w:id="26" w:author="Johnny Pang" w:date="2022-04-17T14:08:00Z"/>
                <w:rFonts w:ascii="Calibri" w:hAnsi="Calibri"/>
                <w:sz w:val="22"/>
              </w:rPr>
            </w:pPr>
            <w:del w:id="27" w:author="Johnny Pang" w:date="2022-04-17T14:08:00Z">
              <w:r w:rsidRPr="004B18F4" w:rsidDel="00D81010">
                <w:rPr>
                  <w:rFonts w:ascii="Calibri" w:hAnsi="Calibri"/>
                  <w:sz w:val="22"/>
                </w:rPr>
                <w:delText xml:space="preserve">Modified ‘Related Sections’ </w:delText>
              </w:r>
            </w:del>
          </w:p>
        </w:tc>
      </w:tr>
      <w:tr w:rsidR="007278FA" w:rsidRPr="004B18F4" w:rsidDel="00D81010" w14:paraId="43072DE7" w14:textId="77777777" w:rsidTr="003F3AD0">
        <w:trPr>
          <w:cantSplit/>
          <w:del w:id="28" w:author="Johnny Pang" w:date="2022-04-17T14:08:00Z"/>
        </w:trPr>
        <w:tc>
          <w:tcPr>
            <w:tcW w:w="1004" w:type="dxa"/>
            <w:tcBorders>
              <w:top w:val="single" w:sz="6" w:space="0" w:color="auto"/>
              <w:left w:val="double" w:sz="6" w:space="0" w:color="auto"/>
              <w:bottom w:val="single" w:sz="6" w:space="0" w:color="auto"/>
              <w:right w:val="single" w:sz="6" w:space="0" w:color="auto"/>
            </w:tcBorders>
          </w:tcPr>
          <w:p w14:paraId="37851C8B" w14:textId="77777777" w:rsidR="007278FA" w:rsidRPr="004B18F4" w:rsidDel="00D81010" w:rsidRDefault="007278FA" w:rsidP="007278FA">
            <w:pPr>
              <w:pStyle w:val="NormalTableText"/>
              <w:rPr>
                <w:del w:id="29" w:author="Johnny Pang" w:date="2022-04-17T14:08:00Z"/>
                <w:rFonts w:ascii="Calibri" w:hAnsi="Calibri"/>
                <w:sz w:val="22"/>
              </w:rPr>
            </w:pPr>
            <w:del w:id="30" w:author="Johnny Pang" w:date="2022-04-17T14:08:00Z">
              <w:r w:rsidRPr="004B18F4" w:rsidDel="00D81010">
                <w:rPr>
                  <w:rFonts w:ascii="Calibri" w:hAnsi="Calibri"/>
                  <w:sz w:val="22"/>
                </w:rPr>
                <w:delText>4</w:delText>
              </w:r>
            </w:del>
          </w:p>
        </w:tc>
        <w:tc>
          <w:tcPr>
            <w:tcW w:w="2164" w:type="dxa"/>
            <w:tcBorders>
              <w:top w:val="single" w:sz="6" w:space="0" w:color="auto"/>
              <w:left w:val="single" w:sz="6" w:space="0" w:color="auto"/>
              <w:bottom w:val="single" w:sz="6" w:space="0" w:color="auto"/>
              <w:right w:val="single" w:sz="6" w:space="0" w:color="auto"/>
            </w:tcBorders>
          </w:tcPr>
          <w:p w14:paraId="08A4E188" w14:textId="77777777" w:rsidR="007278FA" w:rsidRPr="004B18F4" w:rsidDel="00D81010" w:rsidRDefault="007278FA" w:rsidP="007278FA">
            <w:pPr>
              <w:pStyle w:val="NormalTableText"/>
              <w:rPr>
                <w:del w:id="31" w:author="Johnny Pang" w:date="2022-04-17T14:08:00Z"/>
                <w:rFonts w:ascii="Calibri" w:hAnsi="Calibri"/>
                <w:sz w:val="22"/>
              </w:rPr>
            </w:pPr>
            <w:del w:id="32" w:author="Johnny Pang" w:date="2022-04-17T14:08:00Z">
              <w:r w:rsidRPr="004B18F4" w:rsidDel="00D81010">
                <w:rPr>
                  <w:rFonts w:ascii="Calibri" w:hAnsi="Calibri"/>
                  <w:sz w:val="22"/>
                </w:rPr>
                <w:delText>March 14, 2011</w:delText>
              </w:r>
            </w:del>
          </w:p>
        </w:tc>
        <w:tc>
          <w:tcPr>
            <w:tcW w:w="5863" w:type="dxa"/>
            <w:tcBorders>
              <w:top w:val="single" w:sz="6" w:space="0" w:color="auto"/>
              <w:left w:val="single" w:sz="6" w:space="0" w:color="auto"/>
              <w:bottom w:val="single" w:sz="6" w:space="0" w:color="auto"/>
              <w:right w:val="double" w:sz="6" w:space="0" w:color="auto"/>
            </w:tcBorders>
          </w:tcPr>
          <w:p w14:paraId="386CDA80" w14:textId="77777777" w:rsidR="007278FA" w:rsidRPr="004B18F4" w:rsidDel="00D81010" w:rsidRDefault="007278FA" w:rsidP="007278FA">
            <w:pPr>
              <w:pStyle w:val="NormalTableText"/>
              <w:rPr>
                <w:del w:id="33" w:author="Johnny Pang" w:date="2022-04-17T14:08:00Z"/>
                <w:rFonts w:ascii="Calibri" w:hAnsi="Calibri"/>
                <w:sz w:val="22"/>
              </w:rPr>
            </w:pPr>
            <w:del w:id="34" w:author="Johnny Pang" w:date="2022-04-17T14:08:00Z">
              <w:r w:rsidRPr="004B18F4" w:rsidDel="00D81010">
                <w:rPr>
                  <w:rFonts w:ascii="Calibri" w:hAnsi="Calibri"/>
                  <w:sz w:val="22"/>
                </w:rPr>
                <w:delText>Minor changes.</w:delText>
              </w:r>
            </w:del>
          </w:p>
        </w:tc>
      </w:tr>
      <w:tr w:rsidR="002A1DD6" w:rsidRPr="004B18F4" w:rsidDel="00D81010" w14:paraId="13C8497A" w14:textId="77777777" w:rsidTr="003F3AD0">
        <w:trPr>
          <w:cantSplit/>
          <w:del w:id="35" w:author="Johnny Pang" w:date="2022-04-17T14:08:00Z"/>
        </w:trPr>
        <w:tc>
          <w:tcPr>
            <w:tcW w:w="1004" w:type="dxa"/>
            <w:tcBorders>
              <w:top w:val="single" w:sz="6" w:space="0" w:color="auto"/>
              <w:left w:val="double" w:sz="6" w:space="0" w:color="auto"/>
              <w:bottom w:val="single" w:sz="6" w:space="0" w:color="auto"/>
              <w:right w:val="single" w:sz="6" w:space="0" w:color="auto"/>
            </w:tcBorders>
          </w:tcPr>
          <w:p w14:paraId="0578C2C0" w14:textId="77777777" w:rsidR="002A1DD6" w:rsidRPr="004B18F4" w:rsidDel="00D81010" w:rsidRDefault="002A1DD6" w:rsidP="007278FA">
            <w:pPr>
              <w:pStyle w:val="NormalTableText"/>
              <w:rPr>
                <w:del w:id="36" w:author="Johnny Pang" w:date="2022-04-17T14:08:00Z"/>
                <w:rFonts w:ascii="Calibri" w:hAnsi="Calibri"/>
                <w:sz w:val="22"/>
              </w:rPr>
            </w:pPr>
            <w:del w:id="37" w:author="Johnny Pang" w:date="2022-04-17T14:08:00Z">
              <w:r w:rsidRPr="004B18F4" w:rsidDel="00D81010">
                <w:rPr>
                  <w:rFonts w:ascii="Calibri" w:hAnsi="Calibri"/>
                  <w:sz w:val="22"/>
                </w:rPr>
                <w:delText>5</w:delText>
              </w:r>
            </w:del>
          </w:p>
        </w:tc>
        <w:tc>
          <w:tcPr>
            <w:tcW w:w="2164" w:type="dxa"/>
            <w:tcBorders>
              <w:top w:val="single" w:sz="6" w:space="0" w:color="auto"/>
              <w:left w:val="single" w:sz="6" w:space="0" w:color="auto"/>
              <w:bottom w:val="single" w:sz="6" w:space="0" w:color="auto"/>
              <w:right w:val="single" w:sz="6" w:space="0" w:color="auto"/>
            </w:tcBorders>
          </w:tcPr>
          <w:p w14:paraId="04D3EC56" w14:textId="77777777" w:rsidR="002A1DD6" w:rsidRPr="004B18F4" w:rsidDel="00D81010" w:rsidRDefault="002A1DD6" w:rsidP="007278FA">
            <w:pPr>
              <w:pStyle w:val="NormalTableText"/>
              <w:rPr>
                <w:del w:id="38" w:author="Johnny Pang" w:date="2022-04-17T14:08:00Z"/>
                <w:rFonts w:ascii="Calibri" w:hAnsi="Calibri"/>
                <w:sz w:val="22"/>
              </w:rPr>
            </w:pPr>
            <w:del w:id="39" w:author="Johnny Pang" w:date="2022-04-17T14:08:00Z">
              <w:r w:rsidRPr="004B18F4" w:rsidDel="00D81010">
                <w:rPr>
                  <w:rFonts w:ascii="Calibri" w:hAnsi="Calibri"/>
                  <w:sz w:val="22"/>
                </w:rPr>
                <w:delText>April 13, 2012</w:delText>
              </w:r>
            </w:del>
          </w:p>
        </w:tc>
        <w:tc>
          <w:tcPr>
            <w:tcW w:w="5863" w:type="dxa"/>
            <w:tcBorders>
              <w:top w:val="single" w:sz="6" w:space="0" w:color="auto"/>
              <w:left w:val="single" w:sz="6" w:space="0" w:color="auto"/>
              <w:bottom w:val="single" w:sz="6" w:space="0" w:color="auto"/>
              <w:right w:val="double" w:sz="6" w:space="0" w:color="auto"/>
            </w:tcBorders>
          </w:tcPr>
          <w:p w14:paraId="511E55A4" w14:textId="77777777" w:rsidR="002A1DD6" w:rsidRPr="004B18F4" w:rsidDel="00D81010" w:rsidRDefault="002A1DD6" w:rsidP="007278FA">
            <w:pPr>
              <w:pStyle w:val="NormalTableText"/>
              <w:rPr>
                <w:del w:id="40" w:author="Johnny Pang" w:date="2022-04-17T14:08:00Z"/>
                <w:rFonts w:ascii="Calibri" w:hAnsi="Calibri"/>
                <w:sz w:val="22"/>
              </w:rPr>
            </w:pPr>
            <w:del w:id="41" w:author="Johnny Pang" w:date="2022-04-17T14:08:00Z">
              <w:r w:rsidRPr="004B18F4" w:rsidDel="00D81010">
                <w:rPr>
                  <w:rFonts w:ascii="Calibri" w:hAnsi="Calibri"/>
                  <w:sz w:val="22"/>
                </w:rPr>
                <w:delText>Addition of References and Replacement Parts sections on this page</w:delText>
              </w:r>
            </w:del>
          </w:p>
        </w:tc>
      </w:tr>
      <w:tr w:rsidR="002A1DD6" w:rsidRPr="004B18F4" w:rsidDel="00D81010" w14:paraId="33D1DAB3" w14:textId="77777777" w:rsidTr="003F3AD0">
        <w:trPr>
          <w:cantSplit/>
          <w:del w:id="42" w:author="Johnny Pang" w:date="2022-04-17T14:08:00Z"/>
        </w:trPr>
        <w:tc>
          <w:tcPr>
            <w:tcW w:w="1004" w:type="dxa"/>
            <w:tcBorders>
              <w:top w:val="single" w:sz="6" w:space="0" w:color="auto"/>
              <w:left w:val="double" w:sz="6" w:space="0" w:color="auto"/>
              <w:bottom w:val="single" w:sz="6" w:space="0" w:color="auto"/>
              <w:right w:val="single" w:sz="6" w:space="0" w:color="auto"/>
            </w:tcBorders>
          </w:tcPr>
          <w:p w14:paraId="05B77915" w14:textId="77777777" w:rsidR="002A1DD6" w:rsidRPr="004B18F4" w:rsidDel="00D81010" w:rsidRDefault="00C71952" w:rsidP="007278FA">
            <w:pPr>
              <w:pStyle w:val="NormalTableText"/>
              <w:rPr>
                <w:del w:id="43" w:author="Johnny Pang" w:date="2022-04-17T14:08:00Z"/>
                <w:rFonts w:ascii="Calibri" w:hAnsi="Calibri"/>
                <w:sz w:val="22"/>
              </w:rPr>
            </w:pPr>
            <w:del w:id="44" w:author="Johnny Pang" w:date="2022-04-17T14:08:00Z">
              <w:r w:rsidRPr="004B18F4" w:rsidDel="00D81010">
                <w:rPr>
                  <w:rFonts w:ascii="Calibri" w:hAnsi="Calibri"/>
                  <w:sz w:val="22"/>
                </w:rPr>
                <w:delText>6</w:delText>
              </w:r>
            </w:del>
          </w:p>
        </w:tc>
        <w:tc>
          <w:tcPr>
            <w:tcW w:w="2164" w:type="dxa"/>
            <w:tcBorders>
              <w:top w:val="single" w:sz="6" w:space="0" w:color="auto"/>
              <w:left w:val="single" w:sz="6" w:space="0" w:color="auto"/>
              <w:bottom w:val="single" w:sz="6" w:space="0" w:color="auto"/>
              <w:right w:val="single" w:sz="6" w:space="0" w:color="auto"/>
            </w:tcBorders>
          </w:tcPr>
          <w:p w14:paraId="6AACD119" w14:textId="77777777" w:rsidR="002A1DD6" w:rsidRPr="004B18F4" w:rsidDel="00D81010" w:rsidRDefault="00C71952" w:rsidP="007278FA">
            <w:pPr>
              <w:pStyle w:val="NormalTableText"/>
              <w:rPr>
                <w:del w:id="45" w:author="Johnny Pang" w:date="2022-04-17T14:08:00Z"/>
                <w:rFonts w:ascii="Calibri" w:hAnsi="Calibri"/>
                <w:sz w:val="22"/>
              </w:rPr>
            </w:pPr>
            <w:del w:id="46" w:author="Johnny Pang" w:date="2022-04-17T14:08:00Z">
              <w:r w:rsidRPr="004B18F4" w:rsidDel="00D81010">
                <w:rPr>
                  <w:rFonts w:ascii="Calibri" w:hAnsi="Calibri"/>
                  <w:sz w:val="22"/>
                </w:rPr>
                <w:delText>June 28, 2012</w:delText>
              </w:r>
            </w:del>
          </w:p>
        </w:tc>
        <w:tc>
          <w:tcPr>
            <w:tcW w:w="5863" w:type="dxa"/>
            <w:tcBorders>
              <w:top w:val="single" w:sz="6" w:space="0" w:color="auto"/>
              <w:left w:val="single" w:sz="6" w:space="0" w:color="auto"/>
              <w:bottom w:val="single" w:sz="6" w:space="0" w:color="auto"/>
              <w:right w:val="double" w:sz="6" w:space="0" w:color="auto"/>
            </w:tcBorders>
          </w:tcPr>
          <w:p w14:paraId="02DEAE50" w14:textId="77777777" w:rsidR="002A1DD6" w:rsidRPr="004B18F4" w:rsidDel="00D81010" w:rsidRDefault="00C71952" w:rsidP="007278FA">
            <w:pPr>
              <w:pStyle w:val="NormalTableText"/>
              <w:rPr>
                <w:del w:id="47" w:author="Johnny Pang" w:date="2022-04-17T14:08:00Z"/>
                <w:rFonts w:ascii="Calibri" w:hAnsi="Calibri"/>
                <w:sz w:val="22"/>
              </w:rPr>
            </w:pPr>
            <w:del w:id="48" w:author="Johnny Pang" w:date="2022-04-17T14:08:00Z">
              <w:r w:rsidRPr="004B18F4" w:rsidDel="00D81010">
                <w:rPr>
                  <w:rFonts w:ascii="Calibri" w:hAnsi="Calibri"/>
                  <w:sz w:val="22"/>
                </w:rPr>
                <w:delText>Reformatted to Remove White Space</w:delText>
              </w:r>
            </w:del>
          </w:p>
        </w:tc>
      </w:tr>
      <w:tr w:rsidR="00274407" w:rsidRPr="004B18F4" w:rsidDel="00D81010" w14:paraId="0FDF1B7F" w14:textId="77777777" w:rsidTr="003F3AD0">
        <w:trPr>
          <w:cantSplit/>
          <w:del w:id="49" w:author="Johnny Pang" w:date="2022-04-17T14:08:00Z"/>
        </w:trPr>
        <w:tc>
          <w:tcPr>
            <w:tcW w:w="1004" w:type="dxa"/>
            <w:tcBorders>
              <w:top w:val="single" w:sz="6" w:space="0" w:color="auto"/>
              <w:left w:val="double" w:sz="6" w:space="0" w:color="auto"/>
              <w:bottom w:val="double" w:sz="6" w:space="0" w:color="auto"/>
              <w:right w:val="single" w:sz="6" w:space="0" w:color="auto"/>
            </w:tcBorders>
          </w:tcPr>
          <w:p w14:paraId="14BFE23E" w14:textId="77777777" w:rsidR="00274407" w:rsidRPr="004B18F4" w:rsidDel="00D81010" w:rsidRDefault="003F3AD0" w:rsidP="007278FA">
            <w:pPr>
              <w:pStyle w:val="NormalTableText"/>
              <w:rPr>
                <w:del w:id="50" w:author="Johnny Pang" w:date="2022-04-17T14:08:00Z"/>
                <w:rFonts w:ascii="Calibri" w:hAnsi="Calibri"/>
                <w:sz w:val="22"/>
              </w:rPr>
            </w:pPr>
            <w:del w:id="51" w:author="Johnny Pang" w:date="2022-04-17T14:08:00Z">
              <w:r w:rsidRPr="004B18F4" w:rsidDel="00D81010">
                <w:rPr>
                  <w:rFonts w:ascii="Calibri" w:hAnsi="Calibri"/>
                  <w:sz w:val="22"/>
                </w:rPr>
                <w:delText>7</w:delText>
              </w:r>
            </w:del>
          </w:p>
        </w:tc>
        <w:tc>
          <w:tcPr>
            <w:tcW w:w="2164" w:type="dxa"/>
            <w:tcBorders>
              <w:top w:val="single" w:sz="6" w:space="0" w:color="auto"/>
              <w:left w:val="single" w:sz="6" w:space="0" w:color="auto"/>
              <w:bottom w:val="double" w:sz="6" w:space="0" w:color="auto"/>
              <w:right w:val="single" w:sz="6" w:space="0" w:color="auto"/>
            </w:tcBorders>
          </w:tcPr>
          <w:p w14:paraId="20572D81" w14:textId="77777777" w:rsidR="00274407" w:rsidRPr="004B18F4" w:rsidDel="00D81010" w:rsidRDefault="003F3AD0" w:rsidP="007278FA">
            <w:pPr>
              <w:pStyle w:val="NormalTableText"/>
              <w:rPr>
                <w:del w:id="52" w:author="Johnny Pang" w:date="2022-04-17T14:08:00Z"/>
                <w:rFonts w:ascii="Calibri" w:hAnsi="Calibri"/>
                <w:sz w:val="22"/>
              </w:rPr>
            </w:pPr>
            <w:del w:id="53" w:author="Johnny Pang" w:date="2022-04-17T14:08:00Z">
              <w:r w:rsidRPr="004B18F4" w:rsidDel="00D81010">
                <w:rPr>
                  <w:rFonts w:ascii="Calibri" w:hAnsi="Calibri"/>
                  <w:sz w:val="22"/>
                </w:rPr>
                <w:delText>April 24, 2015</w:delText>
              </w:r>
            </w:del>
          </w:p>
        </w:tc>
        <w:tc>
          <w:tcPr>
            <w:tcW w:w="5863" w:type="dxa"/>
            <w:tcBorders>
              <w:top w:val="single" w:sz="6" w:space="0" w:color="auto"/>
              <w:left w:val="single" w:sz="6" w:space="0" w:color="auto"/>
              <w:bottom w:val="double" w:sz="6" w:space="0" w:color="auto"/>
              <w:right w:val="double" w:sz="6" w:space="0" w:color="auto"/>
            </w:tcBorders>
          </w:tcPr>
          <w:p w14:paraId="4B79848E" w14:textId="77777777" w:rsidR="00274407" w:rsidRPr="004B18F4" w:rsidDel="00D81010" w:rsidRDefault="003F3AD0" w:rsidP="007278FA">
            <w:pPr>
              <w:pStyle w:val="NormalTableText"/>
              <w:rPr>
                <w:del w:id="54" w:author="Johnny Pang" w:date="2022-04-17T14:08:00Z"/>
                <w:rFonts w:ascii="Calibri" w:hAnsi="Calibri"/>
                <w:sz w:val="22"/>
              </w:rPr>
            </w:pPr>
            <w:del w:id="55" w:author="Johnny Pang" w:date="2022-04-17T14:08:00Z">
              <w:r w:rsidRPr="004B18F4" w:rsidDel="00D81010">
                <w:rPr>
                  <w:rFonts w:ascii="Calibri" w:hAnsi="Calibri"/>
                  <w:sz w:val="22"/>
                </w:rPr>
                <w:delText>General formatting</w:delText>
              </w:r>
            </w:del>
          </w:p>
        </w:tc>
      </w:tr>
    </w:tbl>
    <w:p w14:paraId="7D2E9DCA" w14:textId="56D8F7C1" w:rsidR="00274407" w:rsidRPr="00B85D23" w:rsidDel="00D81010" w:rsidRDefault="00B85D23" w:rsidP="00B85D23">
      <w:pPr>
        <w:pStyle w:val="Heading1"/>
        <w:rPr>
          <w:del w:id="56" w:author="Johnny Pang" w:date="2022-04-17T14:08:00Z"/>
        </w:rPr>
        <w:pPrChange w:id="57" w:author="Johnny Pang" w:date="2022-11-30T18:16:00Z">
          <w:pPr>
            <w:pStyle w:val="Heading1"/>
            <w:numPr>
              <w:numId w:val="0"/>
            </w:numPr>
            <w:tabs>
              <w:tab w:val="clear" w:pos="720"/>
              <w:tab w:val="left" w:pos="1080"/>
            </w:tabs>
            <w:ind w:left="0" w:firstLine="0"/>
          </w:pPr>
        </w:pPrChange>
      </w:pPr>
      <w:ins w:id="58" w:author="Johnny Pang" w:date="2022-11-30T18:16:00Z">
        <w:r>
          <w:t>G</w:t>
        </w:r>
      </w:ins>
      <w:del w:id="59" w:author="Johnny Pang" w:date="2022-04-17T14:08:00Z">
        <w:r w:rsidR="007278FA" w:rsidRPr="00B85D23" w:rsidDel="00D81010">
          <w:br w:type="textWrapping" w:clear="all"/>
        </w:r>
      </w:del>
    </w:p>
    <w:p w14:paraId="0068599B" w14:textId="77777777" w:rsidR="00274407" w:rsidRPr="00B85D23" w:rsidDel="00D81010" w:rsidRDefault="00274407" w:rsidP="00B85D23">
      <w:pPr>
        <w:pStyle w:val="Heading1"/>
        <w:rPr>
          <w:del w:id="60" w:author="Johnny Pang" w:date="2022-04-17T14:08:00Z"/>
        </w:rPr>
        <w:pPrChange w:id="61" w:author="Johnny Pang" w:date="2022-11-30T18:16:00Z">
          <w:pPr>
            <w:pStyle w:val="BodyText"/>
          </w:pPr>
        </w:pPrChange>
      </w:pPr>
    </w:p>
    <w:p w14:paraId="3E422F4E" w14:textId="77777777" w:rsidR="00274407" w:rsidRPr="00B85D23" w:rsidDel="00D81010" w:rsidRDefault="00274407" w:rsidP="00B85D23">
      <w:pPr>
        <w:pStyle w:val="Heading1"/>
        <w:rPr>
          <w:del w:id="62" w:author="Johnny Pang" w:date="2022-04-17T14:08:00Z"/>
        </w:rPr>
        <w:pPrChange w:id="63" w:author="Johnny Pang" w:date="2022-11-30T18:16:00Z">
          <w:pPr>
            <w:pStyle w:val="BodyText"/>
            <w:pBdr>
              <w:top w:val="single" w:sz="4" w:space="1" w:color="auto"/>
              <w:left w:val="single" w:sz="4" w:space="0" w:color="auto"/>
              <w:bottom w:val="single" w:sz="4" w:space="1" w:color="auto"/>
              <w:right w:val="single" w:sz="4" w:space="4" w:color="auto"/>
            </w:pBdr>
          </w:pPr>
        </w:pPrChange>
      </w:pPr>
      <w:del w:id="64" w:author="Johnny Pang" w:date="2022-04-17T14:08:00Z">
        <w:r w:rsidRPr="00B85D23" w:rsidDel="00D81010">
          <w:delText>NOTE:</w:delText>
        </w:r>
      </w:del>
    </w:p>
    <w:p w14:paraId="0C1D8C52" w14:textId="77777777" w:rsidR="00274407" w:rsidRPr="00B85D23" w:rsidDel="00D81010" w:rsidRDefault="00274407" w:rsidP="00B85D23">
      <w:pPr>
        <w:pStyle w:val="Heading1"/>
        <w:rPr>
          <w:del w:id="65" w:author="Johnny Pang" w:date="2022-04-17T14:08:00Z"/>
        </w:rPr>
        <w:pPrChange w:id="66" w:author="Johnny Pang" w:date="2022-11-30T18:16:00Z">
          <w:pPr>
            <w:pStyle w:val="BodyText"/>
            <w:pBdr>
              <w:top w:val="single" w:sz="4" w:space="1" w:color="auto"/>
              <w:left w:val="single" w:sz="4" w:space="0" w:color="auto"/>
              <w:bottom w:val="single" w:sz="4" w:space="1" w:color="auto"/>
              <w:right w:val="single" w:sz="4" w:space="4" w:color="auto"/>
            </w:pBdr>
          </w:pPr>
        </w:pPrChange>
      </w:pPr>
      <w:del w:id="67" w:author="Johnny Pang" w:date="2022-04-17T14:08:00Z">
        <w:r w:rsidRPr="00B85D23" w:rsidDel="00D81010">
          <w:delText>This is a CONTROLLED Document. Any documents appearing in paper form are not controlled and should be checked against the on-line file version prior to use.</w:delText>
        </w:r>
      </w:del>
    </w:p>
    <w:p w14:paraId="649CE481" w14:textId="77777777" w:rsidR="00274407" w:rsidRPr="00B85D23" w:rsidDel="00D81010" w:rsidRDefault="00274407" w:rsidP="00B85D23">
      <w:pPr>
        <w:pStyle w:val="Heading1"/>
        <w:rPr>
          <w:del w:id="68" w:author="Johnny Pang" w:date="2022-04-17T14:08:00Z"/>
        </w:rPr>
        <w:pPrChange w:id="69" w:author="Johnny Pang" w:date="2022-11-30T18:16:00Z">
          <w:pPr>
            <w:pStyle w:val="BodyText"/>
            <w:pBdr>
              <w:top w:val="single" w:sz="4" w:space="1" w:color="auto"/>
              <w:left w:val="single" w:sz="4" w:space="0" w:color="auto"/>
              <w:bottom w:val="single" w:sz="4" w:space="1" w:color="auto"/>
              <w:right w:val="single" w:sz="4" w:space="4" w:color="auto"/>
            </w:pBdr>
          </w:pPr>
        </w:pPrChange>
      </w:pPr>
      <w:del w:id="70" w:author="Johnny Pang" w:date="2022-04-17T14:08:00Z">
        <w:r w:rsidRPr="00B85D23" w:rsidDel="00D81010">
          <w:rPr>
            <w:rPrChange w:id="71" w:author="Johnny Pang" w:date="2022-11-30T18:16:00Z">
              <w:rPr>
                <w:rFonts w:ascii="Calibri" w:hAnsi="Calibri"/>
                <w:b/>
                <w:bCs/>
              </w:rPr>
            </w:rPrChange>
          </w:rPr>
          <w:delText xml:space="preserve">Notice: </w:delText>
        </w:r>
        <w:r w:rsidRPr="00B85D23" w:rsidDel="00D81010">
          <w:delText>This Document hardcopy must be used for reference purpose only.</w:delText>
        </w:r>
      </w:del>
    </w:p>
    <w:p w14:paraId="71F703F9" w14:textId="77777777" w:rsidR="00274407" w:rsidRPr="00B85D23" w:rsidDel="00D81010" w:rsidRDefault="00274407" w:rsidP="00B85D23">
      <w:pPr>
        <w:pStyle w:val="Heading1"/>
        <w:rPr>
          <w:del w:id="72" w:author="Johnny Pang" w:date="2022-04-17T14:08:00Z"/>
          <w:rPrChange w:id="73" w:author="Johnny Pang" w:date="2022-11-30T18:16:00Z">
            <w:rPr>
              <w:del w:id="74" w:author="Johnny Pang" w:date="2022-04-17T14:08:00Z"/>
              <w:rFonts w:ascii="Calibri" w:hAnsi="Calibri"/>
              <w:b/>
              <w:bCs/>
            </w:rPr>
          </w:rPrChange>
        </w:rPr>
        <w:pPrChange w:id="75" w:author="Johnny Pang" w:date="2022-11-30T18:16:00Z">
          <w:pPr>
            <w:pStyle w:val="BodyText"/>
            <w:pBdr>
              <w:top w:val="single" w:sz="4" w:space="1" w:color="auto"/>
              <w:left w:val="single" w:sz="4" w:space="0" w:color="auto"/>
              <w:bottom w:val="single" w:sz="4" w:space="1" w:color="auto"/>
              <w:right w:val="single" w:sz="4" w:space="4" w:color="auto"/>
            </w:pBdr>
          </w:pPr>
        </w:pPrChange>
      </w:pPr>
      <w:del w:id="76" w:author="Johnny Pang" w:date="2022-04-17T14:08:00Z">
        <w:r w:rsidRPr="00B85D23" w:rsidDel="00D81010">
          <w:rPr>
            <w:rPrChange w:id="77" w:author="Johnny Pang" w:date="2022-11-30T18:16:00Z">
              <w:rPr>
                <w:rFonts w:ascii="Calibri" w:hAnsi="Calibri"/>
                <w:b/>
              </w:rPr>
            </w:rPrChange>
          </w:rPr>
          <w:delText>The on-line copy is the current version of the document.</w:delText>
        </w:r>
      </w:del>
    </w:p>
    <w:p w14:paraId="2C6062DE" w14:textId="77777777" w:rsidR="002A1DD6" w:rsidRPr="00B85D23" w:rsidDel="00D81010" w:rsidRDefault="002A1DD6" w:rsidP="00B85D23">
      <w:pPr>
        <w:pStyle w:val="Heading1"/>
        <w:rPr>
          <w:del w:id="78" w:author="Johnny Pang" w:date="2022-04-17T14:08:00Z"/>
        </w:rPr>
        <w:pPrChange w:id="79" w:author="Johnny Pang" w:date="2022-11-30T18:16:00Z">
          <w:pPr>
            <w:pStyle w:val="BodyText"/>
          </w:pPr>
        </w:pPrChange>
      </w:pPr>
    </w:p>
    <w:p w14:paraId="08BD986C" w14:textId="77777777" w:rsidR="002A1DD6" w:rsidRPr="00B85D23" w:rsidDel="00D81010" w:rsidRDefault="002A1DD6" w:rsidP="00B85D23">
      <w:pPr>
        <w:pStyle w:val="Heading1"/>
        <w:rPr>
          <w:del w:id="80" w:author="Johnny Pang" w:date="2022-04-17T14:08:00Z"/>
        </w:rPr>
        <w:pPrChange w:id="81" w:author="Johnny Pang" w:date="2022-11-30T18:16:00Z">
          <w:pPr>
            <w:pStyle w:val="BodyText"/>
          </w:pPr>
        </w:pPrChange>
      </w:pPr>
      <w:del w:id="82" w:author="Johnny Pang" w:date="2022-04-17T14:08:00Z">
        <w:r w:rsidRPr="00B85D23" w:rsidDel="00D81010">
          <w:delText>References</w:delText>
        </w:r>
      </w:del>
    </w:p>
    <w:p w14:paraId="6C8D1C6E" w14:textId="77777777" w:rsidR="002A1DD6" w:rsidRPr="00B85D23" w:rsidDel="00D81010" w:rsidRDefault="002A1DD6" w:rsidP="00B85D23">
      <w:pPr>
        <w:pStyle w:val="Heading1"/>
        <w:rPr>
          <w:del w:id="83" w:author="Johnny Pang" w:date="2022-04-17T14:08:00Z"/>
        </w:rPr>
        <w:pPrChange w:id="84" w:author="Johnny Pang" w:date="2022-11-30T18:16:00Z">
          <w:pPr>
            <w:pStyle w:val="BodyText"/>
          </w:pPr>
        </w:pPrChange>
      </w:pPr>
      <w:del w:id="85" w:author="Johnny Pang" w:date="2022-04-17T14:08:00Z">
        <w:r w:rsidRPr="00B85D23" w:rsidDel="00D81010">
          <w:delText>•</w:delText>
        </w:r>
        <w:r w:rsidRPr="00B85D23" w:rsidDel="00D81010">
          <w:tab/>
          <w:delText>None</w:delText>
        </w:r>
      </w:del>
    </w:p>
    <w:p w14:paraId="7C88A6D0" w14:textId="77777777" w:rsidR="002A1DD6" w:rsidRPr="00B85D23" w:rsidDel="00D81010" w:rsidRDefault="002A1DD6" w:rsidP="00B85D23">
      <w:pPr>
        <w:pStyle w:val="Heading1"/>
        <w:rPr>
          <w:del w:id="86" w:author="Johnny Pang" w:date="2022-04-17T14:08:00Z"/>
        </w:rPr>
        <w:pPrChange w:id="87" w:author="Johnny Pang" w:date="2022-11-30T18:16:00Z">
          <w:pPr>
            <w:pStyle w:val="BodyText"/>
          </w:pPr>
        </w:pPrChange>
      </w:pPr>
    </w:p>
    <w:p w14:paraId="21746756" w14:textId="77777777" w:rsidR="002A1DD6" w:rsidRPr="00B85D23" w:rsidDel="00D81010" w:rsidRDefault="002A1DD6" w:rsidP="00B85D23">
      <w:pPr>
        <w:pStyle w:val="Heading1"/>
        <w:rPr>
          <w:del w:id="88" w:author="Johnny Pang" w:date="2022-04-17T14:08:00Z"/>
        </w:rPr>
        <w:pPrChange w:id="89" w:author="Johnny Pang" w:date="2022-11-30T18:16:00Z">
          <w:pPr>
            <w:pStyle w:val="BodyText"/>
          </w:pPr>
        </w:pPrChange>
      </w:pPr>
      <w:del w:id="90" w:author="Johnny Pang" w:date="2022-04-17T14:08:00Z">
        <w:r w:rsidRPr="00B85D23" w:rsidDel="00D81010">
          <w:delText>Replacement Parts</w:delText>
        </w:r>
      </w:del>
    </w:p>
    <w:p w14:paraId="09AD05C5" w14:textId="77777777" w:rsidR="003F3AD0" w:rsidRPr="00B85D23" w:rsidDel="00D81010" w:rsidRDefault="002A1DD6" w:rsidP="00B85D23">
      <w:pPr>
        <w:pStyle w:val="Heading1"/>
        <w:rPr>
          <w:del w:id="91" w:author="Johnny Pang" w:date="2022-04-17T14:08:00Z"/>
        </w:rPr>
        <w:pPrChange w:id="92" w:author="Johnny Pang" w:date="2022-11-30T18:16:00Z">
          <w:pPr>
            <w:pStyle w:val="BodyText"/>
          </w:pPr>
        </w:pPrChange>
      </w:pPr>
      <w:del w:id="93" w:author="Johnny Pang" w:date="2022-04-17T14:08:00Z">
        <w:r w:rsidRPr="00B85D23" w:rsidDel="00D81010">
          <w:delText>•</w:delText>
        </w:r>
        <w:r w:rsidRPr="00B85D23" w:rsidDel="00D81010">
          <w:tab/>
          <w:delText>None</w:delText>
        </w:r>
      </w:del>
    </w:p>
    <w:p w14:paraId="4DC2FA88" w14:textId="77777777" w:rsidR="00274407" w:rsidRPr="00B85D23" w:rsidDel="00D81010" w:rsidRDefault="00274407" w:rsidP="00B85D23">
      <w:pPr>
        <w:pStyle w:val="Heading1"/>
        <w:rPr>
          <w:del w:id="94" w:author="Johnny Pang" w:date="2022-04-17T14:08:00Z"/>
        </w:rPr>
        <w:pPrChange w:id="95" w:author="Johnny Pang" w:date="2022-11-30T18:16:00Z">
          <w:pPr>
            <w:pStyle w:val="BodyText"/>
          </w:pPr>
        </w:pPrChange>
      </w:pPr>
    </w:p>
    <w:p w14:paraId="4C121470" w14:textId="030B7E69" w:rsidR="00274407" w:rsidRPr="00B85D23" w:rsidRDefault="003F3AD0" w:rsidP="00B85D23">
      <w:pPr>
        <w:pStyle w:val="Heading1"/>
        <w:pPrChange w:id="96" w:author="Johnny Pang" w:date="2022-11-30T18:16:00Z">
          <w:pPr>
            <w:pStyle w:val="Heading1"/>
            <w:tabs>
              <w:tab w:val="left" w:pos="1080"/>
            </w:tabs>
            <w:ind w:left="1080" w:hanging="1080"/>
          </w:pPr>
        </w:pPrChange>
      </w:pPr>
      <w:del w:id="97" w:author="Johnny Pang" w:date="2022-11-30T18:16:00Z">
        <w:r w:rsidRPr="00B85D23" w:rsidDel="00B85D23">
          <w:br w:type="page"/>
        </w:r>
        <w:r w:rsidR="00274407" w:rsidRPr="00B85D23" w:rsidDel="00B85D23">
          <w:lastRenderedPageBreak/>
          <w:delText>G</w:delText>
        </w:r>
      </w:del>
      <w:r w:rsidR="00274407" w:rsidRPr="00B85D23">
        <w:t>Eneral</w:t>
      </w:r>
    </w:p>
    <w:p w14:paraId="6CA6EF24" w14:textId="77777777" w:rsidR="00274407" w:rsidRPr="004B18F4" w:rsidRDefault="00274407">
      <w:pPr>
        <w:pStyle w:val="Heading2"/>
      </w:pPr>
      <w:r w:rsidRPr="004B18F4">
        <w:t>Related</w:t>
      </w:r>
      <w:r w:rsidR="00165D5E" w:rsidRPr="004B18F4">
        <w:t xml:space="preserve"> </w:t>
      </w:r>
      <w:r w:rsidRPr="004B18F4">
        <w:t>Sections</w:t>
      </w:r>
    </w:p>
    <w:p w14:paraId="5B312BD7" w14:textId="77777777" w:rsidR="005A51E0" w:rsidRPr="004B18F4" w:rsidDel="004165A4" w:rsidRDefault="004165A4">
      <w:pPr>
        <w:pStyle w:val="Heading3"/>
        <w:numPr>
          <w:ilvl w:val="0"/>
          <w:numId w:val="0"/>
        </w:numPr>
        <w:tabs>
          <w:tab w:val="left" w:pos="709"/>
        </w:tabs>
        <w:ind w:left="1440" w:hanging="720"/>
        <w:rPr>
          <w:del w:id="98" w:author="Axel Ouillet" w:date="2022-03-23T14:50:00Z"/>
          <w:rFonts w:cs="Arial"/>
        </w:rPr>
        <w:pPrChange w:id="99" w:author="Axel Ouillet" w:date="2022-03-23T14:50:00Z">
          <w:pPr>
            <w:pStyle w:val="Heading3"/>
            <w:numPr>
              <w:ilvl w:val="0"/>
              <w:numId w:val="0"/>
            </w:numPr>
            <w:tabs>
              <w:tab w:val="clear" w:pos="1440"/>
              <w:tab w:val="left" w:pos="709"/>
            </w:tabs>
            <w:ind w:left="709" w:firstLine="0"/>
          </w:pPr>
        </w:pPrChange>
      </w:pPr>
      <w:ins w:id="100" w:author="Axel Ouillet" w:date="2022-03-23T14:50:00Z">
        <w:r>
          <w:rPr>
            <w:rFonts w:cs="Arial"/>
          </w:rPr>
          <w:tab/>
        </w:r>
      </w:ins>
      <w:del w:id="101" w:author="Axel Ouillet" w:date="2022-03-23T14:50:00Z">
        <w:r w:rsidR="005A51E0" w:rsidRPr="004B18F4" w:rsidDel="004165A4">
          <w:rPr>
            <w:rFonts w:cs="Arial"/>
          </w:rPr>
          <w:delTex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delText>
        </w:r>
      </w:del>
    </w:p>
    <w:p w14:paraId="086BC960" w14:textId="77777777" w:rsidR="005A51E0" w:rsidRPr="004B18F4" w:rsidDel="004165A4" w:rsidRDefault="005A51E0">
      <w:pPr>
        <w:pStyle w:val="Heading3"/>
        <w:numPr>
          <w:ilvl w:val="0"/>
          <w:numId w:val="0"/>
        </w:numPr>
        <w:tabs>
          <w:tab w:val="left" w:pos="709"/>
        </w:tabs>
        <w:ind w:left="1440" w:hanging="720"/>
        <w:rPr>
          <w:del w:id="102" w:author="Axel Ouillet" w:date="2022-03-23T14:50:00Z"/>
          <w:rFonts w:cs="Arial"/>
        </w:rPr>
        <w:pPrChange w:id="103" w:author="Axel Ouillet" w:date="2022-03-23T14:50:00Z">
          <w:pPr>
            <w:pStyle w:val="Heading3"/>
            <w:numPr>
              <w:ilvl w:val="0"/>
              <w:numId w:val="0"/>
            </w:numPr>
            <w:tabs>
              <w:tab w:val="clear" w:pos="1440"/>
              <w:tab w:val="left" w:pos="709"/>
            </w:tabs>
            <w:ind w:left="709" w:firstLine="0"/>
          </w:pPr>
        </w:pPrChange>
      </w:pPr>
    </w:p>
    <w:p w14:paraId="2A191B6D" w14:textId="77777777" w:rsidR="005A51E0" w:rsidRPr="004B18F4" w:rsidDel="004165A4" w:rsidRDefault="005A51E0">
      <w:pPr>
        <w:pStyle w:val="Heading3"/>
        <w:numPr>
          <w:ilvl w:val="0"/>
          <w:numId w:val="0"/>
        </w:numPr>
        <w:tabs>
          <w:tab w:val="left" w:pos="709"/>
        </w:tabs>
        <w:ind w:left="1440" w:hanging="720"/>
        <w:rPr>
          <w:del w:id="104" w:author="Axel Ouillet" w:date="2022-03-23T14:50:00Z"/>
          <w:rFonts w:cs="Arial"/>
        </w:rPr>
        <w:pPrChange w:id="105" w:author="Axel Ouillet" w:date="2022-03-23T14:50:00Z">
          <w:pPr>
            <w:pStyle w:val="Heading3"/>
            <w:numPr>
              <w:ilvl w:val="0"/>
              <w:numId w:val="0"/>
            </w:numPr>
            <w:tabs>
              <w:tab w:val="clear" w:pos="1440"/>
              <w:tab w:val="left" w:pos="709"/>
            </w:tabs>
            <w:ind w:left="709" w:firstLine="0"/>
          </w:pPr>
        </w:pPrChange>
      </w:pPr>
      <w:del w:id="106" w:author="Axel Ouillet" w:date="2022-03-23T14:50:00Z">
        <w:r w:rsidRPr="004B18F4" w:rsidDel="004165A4">
          <w:rPr>
            <w:rFonts w:cs="Arial"/>
          </w:rPr>
          <w:delText>Cross-referencing here may also be used to coordinate assemblies or systems whose components may span multiple Sections and which must meet certain performance requirements as an assembly or system.</w:delText>
        </w:r>
      </w:del>
    </w:p>
    <w:p w14:paraId="203DFD3D" w14:textId="77777777" w:rsidR="005A51E0" w:rsidRPr="004B18F4" w:rsidDel="004165A4" w:rsidRDefault="005A51E0">
      <w:pPr>
        <w:pStyle w:val="Heading3"/>
        <w:numPr>
          <w:ilvl w:val="0"/>
          <w:numId w:val="0"/>
        </w:numPr>
        <w:tabs>
          <w:tab w:val="left" w:pos="709"/>
        </w:tabs>
        <w:ind w:left="1440" w:hanging="720"/>
        <w:rPr>
          <w:del w:id="107" w:author="Axel Ouillet" w:date="2022-03-23T14:50:00Z"/>
          <w:rFonts w:cs="Arial"/>
        </w:rPr>
        <w:pPrChange w:id="108" w:author="Axel Ouillet" w:date="2022-03-23T14:50:00Z">
          <w:pPr>
            <w:pStyle w:val="Heading3"/>
            <w:numPr>
              <w:ilvl w:val="0"/>
              <w:numId w:val="0"/>
            </w:numPr>
            <w:tabs>
              <w:tab w:val="clear" w:pos="1440"/>
              <w:tab w:val="left" w:pos="709"/>
            </w:tabs>
            <w:ind w:left="709" w:firstLine="0"/>
          </w:pPr>
        </w:pPrChange>
      </w:pPr>
    </w:p>
    <w:p w14:paraId="0528E26F" w14:textId="77777777" w:rsidR="005A51E0" w:rsidRPr="004B18F4" w:rsidDel="004165A4" w:rsidRDefault="005A51E0">
      <w:pPr>
        <w:pStyle w:val="Heading3"/>
        <w:numPr>
          <w:ilvl w:val="0"/>
          <w:numId w:val="0"/>
        </w:numPr>
        <w:tabs>
          <w:tab w:val="left" w:pos="709"/>
        </w:tabs>
        <w:ind w:left="1440" w:hanging="720"/>
        <w:rPr>
          <w:del w:id="109" w:author="Axel Ouillet" w:date="2022-03-23T14:50:00Z"/>
          <w:rFonts w:cs="Arial"/>
        </w:rPr>
        <w:pPrChange w:id="110" w:author="Axel Ouillet" w:date="2022-03-23T14:50:00Z">
          <w:pPr>
            <w:pStyle w:val="Heading3"/>
            <w:numPr>
              <w:ilvl w:val="0"/>
              <w:numId w:val="0"/>
            </w:numPr>
            <w:tabs>
              <w:tab w:val="clear" w:pos="1440"/>
              <w:tab w:val="left" w:pos="709"/>
            </w:tabs>
            <w:ind w:left="709" w:firstLine="0"/>
          </w:pPr>
        </w:pPrChange>
      </w:pPr>
      <w:del w:id="111" w:author="Axel Ouillet" w:date="2022-03-23T14:50:00Z">
        <w:r w:rsidRPr="004B18F4" w:rsidDel="004165A4">
          <w:rPr>
            <w:rFonts w:cs="Arial"/>
          </w:rPr>
          <w:delText>Contractor is responsible for coordination of the Work.</w:delText>
        </w:r>
      </w:del>
    </w:p>
    <w:p w14:paraId="0C836490" w14:textId="77777777" w:rsidR="005A51E0" w:rsidRPr="004B18F4" w:rsidDel="004165A4" w:rsidRDefault="005A51E0">
      <w:pPr>
        <w:pStyle w:val="Heading3"/>
        <w:numPr>
          <w:ilvl w:val="0"/>
          <w:numId w:val="0"/>
        </w:numPr>
        <w:tabs>
          <w:tab w:val="left" w:pos="709"/>
        </w:tabs>
        <w:ind w:left="1440" w:hanging="720"/>
        <w:rPr>
          <w:del w:id="112" w:author="Axel Ouillet" w:date="2022-03-23T14:50:00Z"/>
          <w:rFonts w:cs="Arial"/>
        </w:rPr>
        <w:pPrChange w:id="113" w:author="Axel Ouillet" w:date="2022-03-23T14:50:00Z">
          <w:pPr>
            <w:pStyle w:val="Heading3"/>
            <w:numPr>
              <w:ilvl w:val="0"/>
              <w:numId w:val="0"/>
            </w:numPr>
            <w:tabs>
              <w:tab w:val="clear" w:pos="1440"/>
              <w:tab w:val="left" w:pos="709"/>
            </w:tabs>
            <w:ind w:left="709" w:firstLine="0"/>
          </w:pPr>
        </w:pPrChange>
      </w:pPr>
    </w:p>
    <w:p w14:paraId="27B5B08C" w14:textId="77777777" w:rsidR="005A51E0" w:rsidRPr="004B18F4" w:rsidDel="004165A4" w:rsidRDefault="005A51E0">
      <w:pPr>
        <w:pStyle w:val="Heading3"/>
        <w:numPr>
          <w:ilvl w:val="0"/>
          <w:numId w:val="0"/>
        </w:numPr>
        <w:tabs>
          <w:tab w:val="left" w:pos="709"/>
        </w:tabs>
        <w:ind w:left="1440" w:hanging="720"/>
        <w:rPr>
          <w:del w:id="114" w:author="Axel Ouillet" w:date="2022-03-23T14:50:00Z"/>
          <w:rFonts w:cs="Arial"/>
        </w:rPr>
        <w:pPrChange w:id="115" w:author="Axel Ouillet" w:date="2022-03-23T14:50:00Z">
          <w:pPr>
            <w:pStyle w:val="Heading3"/>
            <w:numPr>
              <w:ilvl w:val="0"/>
              <w:numId w:val="0"/>
            </w:numPr>
            <w:tabs>
              <w:tab w:val="clear" w:pos="1440"/>
              <w:tab w:val="left" w:pos="709"/>
            </w:tabs>
            <w:ind w:left="709" w:firstLine="0"/>
          </w:pPr>
        </w:pPrChange>
      </w:pPr>
      <w:del w:id="116" w:author="Axel Ouillet" w:date="2022-03-23T14:50:00Z">
        <w:r w:rsidRPr="004B18F4" w:rsidDel="004165A4">
          <w:rPr>
            <w:rFonts w:cs="Arial"/>
          </w:rPr>
          <w:delText>This Section is to be completed/updated during the design development by the Consultant. If it is not applicable to the section for the specific project it may be deleted.]</w:delText>
        </w:r>
      </w:del>
    </w:p>
    <w:p w14:paraId="0042A23C" w14:textId="77777777" w:rsidR="005A51E0" w:rsidRPr="004B18F4" w:rsidDel="004165A4" w:rsidRDefault="005A51E0">
      <w:pPr>
        <w:pStyle w:val="Heading3"/>
        <w:numPr>
          <w:ilvl w:val="0"/>
          <w:numId w:val="0"/>
        </w:numPr>
        <w:tabs>
          <w:tab w:val="left" w:pos="709"/>
        </w:tabs>
        <w:ind w:left="1440" w:hanging="720"/>
        <w:rPr>
          <w:del w:id="117" w:author="Axel Ouillet" w:date="2022-03-23T14:50:00Z"/>
          <w:rFonts w:cs="Arial"/>
        </w:rPr>
        <w:pPrChange w:id="118" w:author="Axel Ouillet" w:date="2022-03-23T14:50:00Z">
          <w:pPr>
            <w:pStyle w:val="Heading3"/>
            <w:numPr>
              <w:ilvl w:val="0"/>
              <w:numId w:val="0"/>
            </w:numPr>
            <w:tabs>
              <w:tab w:val="clear" w:pos="1440"/>
              <w:tab w:val="left" w:pos="709"/>
            </w:tabs>
            <w:ind w:left="709" w:firstLine="0"/>
          </w:pPr>
        </w:pPrChange>
      </w:pPr>
    </w:p>
    <w:p w14:paraId="17569431" w14:textId="77777777" w:rsidR="005A51E0" w:rsidRPr="004B18F4" w:rsidDel="004165A4" w:rsidRDefault="005A51E0">
      <w:pPr>
        <w:pStyle w:val="Heading3"/>
        <w:numPr>
          <w:ilvl w:val="0"/>
          <w:numId w:val="0"/>
        </w:numPr>
        <w:tabs>
          <w:tab w:val="left" w:pos="709"/>
        </w:tabs>
        <w:ind w:left="1440" w:hanging="720"/>
        <w:rPr>
          <w:del w:id="119" w:author="Axel Ouillet" w:date="2022-03-23T14:50:00Z"/>
          <w:rFonts w:cs="Arial"/>
        </w:rPr>
        <w:pPrChange w:id="120" w:author="Axel Ouillet" w:date="2022-03-23T14:50:00Z">
          <w:pPr>
            <w:pStyle w:val="Heading3"/>
            <w:numPr>
              <w:ilvl w:val="0"/>
              <w:numId w:val="0"/>
            </w:numPr>
            <w:tabs>
              <w:tab w:val="clear" w:pos="1440"/>
              <w:tab w:val="left" w:pos="709"/>
            </w:tabs>
            <w:ind w:left="709" w:firstLine="0"/>
          </w:pPr>
        </w:pPrChange>
      </w:pPr>
      <w:del w:id="121" w:author="Axel Ouillet" w:date="2022-03-23T14:50:00Z">
        <w:r w:rsidRPr="004B18F4" w:rsidDel="004165A4">
          <w:rPr>
            <w:rFonts w:cs="Arial"/>
          </w:rPr>
          <w:delText>[List Sections specifying installation of products supplied but not installed under this Section and indicate specific items.]</w:delText>
        </w:r>
      </w:del>
    </w:p>
    <w:p w14:paraId="6F7FDEB6" w14:textId="77777777" w:rsidR="005A51E0" w:rsidRPr="004B18F4" w:rsidDel="004165A4" w:rsidRDefault="005A51E0">
      <w:pPr>
        <w:pStyle w:val="Heading3"/>
        <w:numPr>
          <w:ilvl w:val="0"/>
          <w:numId w:val="0"/>
        </w:numPr>
        <w:tabs>
          <w:tab w:val="left" w:pos="1418"/>
        </w:tabs>
        <w:ind w:left="1440" w:hanging="720"/>
        <w:rPr>
          <w:del w:id="122" w:author="Axel Ouillet" w:date="2022-03-23T14:50:00Z"/>
        </w:rPr>
        <w:pPrChange w:id="123" w:author="Axel Ouillet" w:date="2022-03-23T14:50:00Z">
          <w:pPr>
            <w:pStyle w:val="Heading3"/>
            <w:tabs>
              <w:tab w:val="clear" w:pos="1440"/>
              <w:tab w:val="left" w:pos="1418"/>
            </w:tabs>
            <w:ind w:left="1418" w:hanging="709"/>
          </w:pPr>
        </w:pPrChange>
      </w:pPr>
      <w:del w:id="124" w:author="Axel Ouillet" w:date="2022-03-23T14:50:00Z">
        <w:r w:rsidRPr="004B18F4" w:rsidDel="004165A4">
          <w:delText>Section [______ – ____________]:  Execution requirements for ...[item]...  specified under this Section.</w:delText>
        </w:r>
      </w:del>
    </w:p>
    <w:p w14:paraId="178FDC32" w14:textId="77777777" w:rsidR="005A51E0" w:rsidRPr="004B18F4" w:rsidDel="004165A4" w:rsidRDefault="005A51E0">
      <w:pPr>
        <w:pStyle w:val="Heading3"/>
        <w:numPr>
          <w:ilvl w:val="0"/>
          <w:numId w:val="0"/>
        </w:numPr>
        <w:ind w:left="1440" w:hanging="720"/>
        <w:rPr>
          <w:del w:id="125" w:author="Axel Ouillet" w:date="2022-03-23T14:50:00Z"/>
          <w:rFonts w:cs="Arial"/>
        </w:rPr>
        <w:pPrChange w:id="126" w:author="Axel Ouillet" w:date="2022-03-23T14:50:00Z">
          <w:pPr>
            <w:pStyle w:val="Heading3"/>
            <w:numPr>
              <w:ilvl w:val="0"/>
              <w:numId w:val="0"/>
            </w:numPr>
            <w:tabs>
              <w:tab w:val="clear" w:pos="1440"/>
            </w:tabs>
            <w:ind w:left="4320" w:firstLine="0"/>
          </w:pPr>
        </w:pPrChange>
      </w:pPr>
    </w:p>
    <w:p w14:paraId="04FF1B65" w14:textId="77777777" w:rsidR="005A51E0" w:rsidRPr="004B18F4" w:rsidDel="004165A4" w:rsidRDefault="005A51E0">
      <w:pPr>
        <w:pStyle w:val="Heading3"/>
        <w:numPr>
          <w:ilvl w:val="0"/>
          <w:numId w:val="0"/>
        </w:numPr>
        <w:tabs>
          <w:tab w:val="left" w:pos="709"/>
        </w:tabs>
        <w:ind w:left="1440" w:hanging="720"/>
        <w:rPr>
          <w:del w:id="127" w:author="Axel Ouillet" w:date="2022-03-23T14:50:00Z"/>
          <w:rFonts w:cs="Arial"/>
        </w:rPr>
        <w:pPrChange w:id="128" w:author="Axel Ouillet" w:date="2022-03-23T14:50:00Z">
          <w:pPr>
            <w:pStyle w:val="Heading3"/>
            <w:numPr>
              <w:ilvl w:val="0"/>
              <w:numId w:val="0"/>
            </w:numPr>
            <w:tabs>
              <w:tab w:val="clear" w:pos="1440"/>
              <w:tab w:val="left" w:pos="709"/>
            </w:tabs>
            <w:ind w:left="709" w:firstLine="0"/>
          </w:pPr>
        </w:pPrChange>
      </w:pPr>
      <w:del w:id="129" w:author="Axel Ouillet" w:date="2022-03-23T14:50:00Z">
        <w:r w:rsidRPr="004B18F4" w:rsidDel="004165A4">
          <w:rPr>
            <w:rFonts w:cs="Arial"/>
          </w:rPr>
          <w:delText>[List Sections specifying products installed but not supplied under this Section and indicate specific items.]</w:delText>
        </w:r>
      </w:del>
    </w:p>
    <w:p w14:paraId="49CAB221" w14:textId="77777777" w:rsidR="005A51E0" w:rsidRPr="004B18F4" w:rsidDel="004165A4" w:rsidRDefault="005A51E0">
      <w:pPr>
        <w:pStyle w:val="Heading3"/>
        <w:numPr>
          <w:ilvl w:val="0"/>
          <w:numId w:val="0"/>
        </w:numPr>
        <w:tabs>
          <w:tab w:val="left" w:pos="1418"/>
        </w:tabs>
        <w:ind w:left="1440" w:hanging="720"/>
        <w:rPr>
          <w:del w:id="130" w:author="Axel Ouillet" w:date="2022-03-23T14:50:00Z"/>
        </w:rPr>
        <w:pPrChange w:id="131" w:author="Axel Ouillet" w:date="2022-03-23T14:50:00Z">
          <w:pPr>
            <w:pStyle w:val="Heading3"/>
            <w:tabs>
              <w:tab w:val="clear" w:pos="1440"/>
              <w:tab w:val="left" w:pos="1418"/>
            </w:tabs>
            <w:ind w:left="1418" w:hanging="709"/>
          </w:pPr>
        </w:pPrChange>
      </w:pPr>
      <w:del w:id="132" w:author="Axel Ouillet" w:date="2022-03-23T14:50:00Z">
        <w:r w:rsidRPr="004B18F4" w:rsidDel="004165A4">
          <w:delText>Section [______ – ____________]:  Product requirements for ...[item]...  for installation under this Section.</w:delText>
        </w:r>
      </w:del>
    </w:p>
    <w:p w14:paraId="00207DEC" w14:textId="77777777" w:rsidR="005A51E0" w:rsidRPr="004B18F4" w:rsidDel="004165A4" w:rsidRDefault="005A51E0">
      <w:pPr>
        <w:pStyle w:val="Heading3"/>
        <w:numPr>
          <w:ilvl w:val="0"/>
          <w:numId w:val="0"/>
        </w:numPr>
        <w:ind w:left="1440" w:hanging="720"/>
        <w:rPr>
          <w:del w:id="133" w:author="Axel Ouillet" w:date="2022-03-23T14:50:00Z"/>
          <w:rFonts w:cs="Arial"/>
        </w:rPr>
        <w:pPrChange w:id="134" w:author="Axel Ouillet" w:date="2022-03-23T14:50:00Z">
          <w:pPr>
            <w:pStyle w:val="Heading3"/>
            <w:numPr>
              <w:ilvl w:val="0"/>
              <w:numId w:val="0"/>
            </w:numPr>
            <w:tabs>
              <w:tab w:val="clear" w:pos="1440"/>
            </w:tabs>
            <w:ind w:left="4320" w:firstLine="0"/>
          </w:pPr>
        </w:pPrChange>
      </w:pPr>
    </w:p>
    <w:p w14:paraId="798B89B8" w14:textId="77777777" w:rsidR="005A51E0" w:rsidRPr="004B18F4" w:rsidDel="004165A4" w:rsidRDefault="005A51E0">
      <w:pPr>
        <w:pStyle w:val="Heading3"/>
        <w:numPr>
          <w:ilvl w:val="0"/>
          <w:numId w:val="0"/>
        </w:numPr>
        <w:tabs>
          <w:tab w:val="left" w:pos="709"/>
        </w:tabs>
        <w:ind w:left="1440" w:hanging="720"/>
        <w:rPr>
          <w:del w:id="135" w:author="Axel Ouillet" w:date="2022-03-23T14:50:00Z"/>
          <w:rFonts w:cs="Arial"/>
        </w:rPr>
        <w:pPrChange w:id="136" w:author="Axel Ouillet" w:date="2022-03-23T14:50:00Z">
          <w:pPr>
            <w:pStyle w:val="Heading3"/>
            <w:numPr>
              <w:ilvl w:val="0"/>
              <w:numId w:val="0"/>
            </w:numPr>
            <w:tabs>
              <w:tab w:val="clear" w:pos="1440"/>
              <w:tab w:val="left" w:pos="709"/>
            </w:tabs>
            <w:ind w:left="709" w:firstLine="0"/>
          </w:pPr>
        </w:pPrChange>
      </w:pPr>
      <w:del w:id="137" w:author="Axel Ouillet" w:date="2022-03-23T14:50:00Z">
        <w:r w:rsidRPr="004B18F4" w:rsidDel="004165A4">
          <w:rPr>
            <w:rFonts w:cs="Arial"/>
          </w:rPr>
          <w:delText>[List Sections specifying related requirements.]</w:delText>
        </w:r>
      </w:del>
    </w:p>
    <w:p w14:paraId="792F4084" w14:textId="77777777" w:rsidR="005A51E0" w:rsidRPr="004B18F4" w:rsidRDefault="005A51E0">
      <w:pPr>
        <w:pStyle w:val="Heading3"/>
        <w:numPr>
          <w:ilvl w:val="0"/>
          <w:numId w:val="0"/>
        </w:numPr>
        <w:tabs>
          <w:tab w:val="left" w:pos="1418"/>
        </w:tabs>
        <w:ind w:left="1440" w:hanging="720"/>
        <w:pPrChange w:id="138" w:author="Axel Ouillet" w:date="2022-03-23T14:50:00Z">
          <w:pPr>
            <w:pStyle w:val="Heading3"/>
            <w:tabs>
              <w:tab w:val="clear" w:pos="1440"/>
              <w:tab w:val="left" w:pos="1418"/>
            </w:tabs>
            <w:ind w:left="1418" w:hanging="709"/>
          </w:pPr>
        </w:pPrChange>
      </w:pPr>
      <w:del w:id="139" w:author="Axel Ouillet" w:date="2022-03-23T14:50:00Z">
        <w:r w:rsidRPr="004B18F4" w:rsidDel="004165A4">
          <w:delText>Section [______ – ____________]:  [Optional short phrase indicating relationship].</w:delText>
        </w:r>
      </w:del>
      <w:ins w:id="140" w:author="Axel Ouillet" w:date="2022-03-23T14:50:00Z">
        <w:r w:rsidR="004165A4">
          <w:rPr>
            <w:rFonts w:cs="Arial"/>
          </w:rPr>
          <w:t>N/A</w:t>
        </w:r>
      </w:ins>
    </w:p>
    <w:p w14:paraId="24CB0D1A" w14:textId="77777777" w:rsidR="00274407" w:rsidRPr="004B18F4" w:rsidRDefault="00274407" w:rsidP="002B7949">
      <w:pPr>
        <w:pStyle w:val="Heading4"/>
        <w:numPr>
          <w:ilvl w:val="0"/>
          <w:numId w:val="0"/>
        </w:numPr>
        <w:ind w:left="4320"/>
      </w:pPr>
    </w:p>
    <w:p w14:paraId="1CC26FBF" w14:textId="77777777" w:rsidR="00274407" w:rsidRPr="004B18F4" w:rsidRDefault="00274407">
      <w:pPr>
        <w:pStyle w:val="Heading2"/>
      </w:pPr>
      <w:r w:rsidRPr="004B18F4">
        <w:t>Environmental</w:t>
      </w:r>
      <w:r w:rsidR="00165D5E" w:rsidRPr="004B18F4">
        <w:t xml:space="preserve"> </w:t>
      </w:r>
      <w:r w:rsidRPr="004B18F4">
        <w:t>Requirements</w:t>
      </w:r>
    </w:p>
    <w:p w14:paraId="6A45A8EF" w14:textId="77777777" w:rsidR="00274407" w:rsidRPr="004B18F4" w:rsidRDefault="0084552D" w:rsidP="00C71952">
      <w:pPr>
        <w:pStyle w:val="Heading3"/>
        <w:tabs>
          <w:tab w:val="clear" w:pos="1440"/>
          <w:tab w:val="left" w:pos="1418"/>
        </w:tabs>
        <w:ind w:left="1418" w:hanging="709"/>
      </w:pPr>
      <w:r w:rsidRPr="004B18F4">
        <w:t>The o</w:t>
      </w:r>
      <w:r w:rsidR="00274407" w:rsidRPr="004B18F4">
        <w:t>peration of construction equipment within water bodies or watercourses is prohibited.</w:t>
      </w:r>
    </w:p>
    <w:p w14:paraId="0D6EBBA8" w14:textId="77777777" w:rsidR="00274407" w:rsidRPr="004B18F4" w:rsidRDefault="00165D5E" w:rsidP="00C71952">
      <w:pPr>
        <w:pStyle w:val="Heading3"/>
        <w:tabs>
          <w:tab w:val="clear" w:pos="1440"/>
          <w:tab w:val="left" w:pos="1418"/>
        </w:tabs>
        <w:ind w:left="1418" w:hanging="709"/>
      </w:pPr>
      <w:r w:rsidRPr="004B18F4">
        <w:t>B</w:t>
      </w:r>
      <w:r w:rsidR="00274407" w:rsidRPr="004B18F4">
        <w:t xml:space="preserve">orrow material from watercourse beds </w:t>
      </w:r>
      <w:r w:rsidRPr="004B18F4">
        <w:t xml:space="preserve">may </w:t>
      </w:r>
      <w:r w:rsidR="00274407" w:rsidRPr="004B18F4">
        <w:t xml:space="preserve">only </w:t>
      </w:r>
      <w:r w:rsidRPr="004B18F4">
        <w:t xml:space="preserve">be used </w:t>
      </w:r>
      <w:r w:rsidR="00274407" w:rsidRPr="004B18F4">
        <w:t>when approved by the Consultant.</w:t>
      </w:r>
    </w:p>
    <w:p w14:paraId="6C21E5E8" w14:textId="77777777" w:rsidR="00274407" w:rsidRPr="004B18F4" w:rsidRDefault="00274407" w:rsidP="00C71952">
      <w:pPr>
        <w:pStyle w:val="Heading3"/>
        <w:tabs>
          <w:tab w:val="clear" w:pos="1440"/>
          <w:tab w:val="left" w:pos="1418"/>
        </w:tabs>
        <w:ind w:left="1418" w:hanging="709"/>
      </w:pPr>
      <w:r w:rsidRPr="004B18F4">
        <w:t>Design and construct temporary crossings to minimize environmental impact to watercourse</w:t>
      </w:r>
      <w:r w:rsidR="0084552D" w:rsidRPr="004B18F4">
        <w:t>s</w:t>
      </w:r>
      <w:r w:rsidRPr="004B18F4">
        <w:t>.</w:t>
      </w:r>
    </w:p>
    <w:p w14:paraId="6B7DF93A" w14:textId="77777777" w:rsidR="00274407" w:rsidRPr="004B18F4" w:rsidRDefault="00274407" w:rsidP="00C71952">
      <w:pPr>
        <w:pStyle w:val="Heading3"/>
        <w:tabs>
          <w:tab w:val="clear" w:pos="1440"/>
          <w:tab w:val="left" w:pos="1418"/>
        </w:tabs>
        <w:ind w:left="1418" w:hanging="709"/>
      </w:pPr>
      <w:r w:rsidRPr="004B18F4">
        <w:t>Constructing temporary crossings of watercourses when spawning beds are indicated is prohibited.</w:t>
      </w:r>
    </w:p>
    <w:p w14:paraId="5ACF2153" w14:textId="77777777" w:rsidR="00274407" w:rsidRPr="004B18F4" w:rsidRDefault="00274407" w:rsidP="00C71952">
      <w:pPr>
        <w:pStyle w:val="Heading3"/>
        <w:tabs>
          <w:tab w:val="clear" w:pos="1440"/>
          <w:tab w:val="left" w:pos="1418"/>
        </w:tabs>
        <w:ind w:left="1418" w:hanging="709"/>
      </w:pPr>
      <w:r w:rsidRPr="004B18F4">
        <w:t xml:space="preserve">Dumping excavated fill, waste material, or debris in </w:t>
      </w:r>
      <w:r w:rsidR="00AF4ABB" w:rsidRPr="004B18F4">
        <w:t xml:space="preserve">any </w:t>
      </w:r>
      <w:r w:rsidRPr="004B18F4">
        <w:t>watercourse is prohibited.</w:t>
      </w:r>
    </w:p>
    <w:p w14:paraId="573E65B6" w14:textId="77777777" w:rsidR="00274407" w:rsidRPr="004B18F4" w:rsidRDefault="00274407">
      <w:pPr>
        <w:pStyle w:val="Heading2"/>
      </w:pPr>
      <w:r w:rsidRPr="004B18F4">
        <w:t>Measurement</w:t>
      </w:r>
      <w:r w:rsidR="00165D5E" w:rsidRPr="004B18F4">
        <w:t xml:space="preserve"> </w:t>
      </w:r>
      <w:r w:rsidRPr="004B18F4">
        <w:t>and Payment</w:t>
      </w:r>
    </w:p>
    <w:p w14:paraId="0FD0DAED" w14:textId="77777777" w:rsidR="00274407" w:rsidRPr="004B18F4" w:rsidRDefault="007353CA" w:rsidP="002B7949">
      <w:pPr>
        <w:pStyle w:val="Heading3"/>
        <w:tabs>
          <w:tab w:val="clear" w:pos="1440"/>
          <w:tab w:val="left" w:pos="1418"/>
        </w:tabs>
        <w:ind w:left="1418" w:hanging="709"/>
      </w:pPr>
      <w:del w:id="141" w:author="Johnny Pang" w:date="2022-04-17T14:08:00Z">
        <w:r w:rsidRPr="004B18F4" w:rsidDel="00D81010">
          <w:rPr>
            <w:highlight w:val="yellow"/>
          </w:rPr>
          <w:delText>[</w:delText>
        </w:r>
        <w:r w:rsidR="0084552D" w:rsidRPr="004B18F4" w:rsidDel="00D81010">
          <w:rPr>
            <w:highlight w:val="yellow"/>
          </w:rPr>
          <w:delText xml:space="preserve">The </w:delText>
        </w:r>
        <w:r w:rsidRPr="004B18F4" w:rsidDel="00D81010">
          <w:rPr>
            <w:highlight w:val="yellow"/>
          </w:rPr>
          <w:delText xml:space="preserve">Work outlined in this </w:delText>
        </w:r>
        <w:r w:rsidR="0084552D" w:rsidRPr="004B18F4" w:rsidDel="00D81010">
          <w:rPr>
            <w:highlight w:val="yellow"/>
          </w:rPr>
          <w:delText>S</w:delText>
        </w:r>
        <w:r w:rsidRPr="004B18F4" w:rsidDel="00D81010">
          <w:rPr>
            <w:highlight w:val="yellow"/>
          </w:rPr>
          <w:delText xml:space="preserve">ection will be measured and paid for at the unit </w:delText>
        </w:r>
        <w:r w:rsidR="0084552D" w:rsidRPr="004B18F4" w:rsidDel="00D81010">
          <w:rPr>
            <w:highlight w:val="yellow"/>
          </w:rPr>
          <w:delText xml:space="preserve">price </w:delText>
        </w:r>
        <w:r w:rsidRPr="004B18F4" w:rsidDel="00D81010">
          <w:rPr>
            <w:highlight w:val="yellow"/>
          </w:rPr>
          <w:delText>as indicated in the Bid Form]</w:delText>
        </w:r>
        <w:r w:rsidR="009025F5" w:rsidRPr="004B18F4" w:rsidDel="00D81010">
          <w:br/>
          <w:delText>or</w:delText>
        </w:r>
        <w:r w:rsidR="009025F5" w:rsidRPr="004B18F4" w:rsidDel="00D81010">
          <w:br/>
        </w:r>
        <w:r w:rsidRPr="004B18F4" w:rsidDel="00D81010">
          <w:rPr>
            <w:highlight w:val="yellow"/>
          </w:rPr>
          <w:delText>[</w:delText>
        </w:r>
      </w:del>
      <w:r w:rsidR="0084552D" w:rsidRPr="004B18F4">
        <w:rPr>
          <w:highlight w:val="yellow"/>
        </w:rPr>
        <w:t xml:space="preserve">The </w:t>
      </w:r>
      <w:r w:rsidR="00274407" w:rsidRPr="004B18F4">
        <w:rPr>
          <w:highlight w:val="yellow"/>
        </w:rPr>
        <w:t xml:space="preserve">Work outlined in this </w:t>
      </w:r>
      <w:r w:rsidR="0084552D" w:rsidRPr="004B18F4">
        <w:rPr>
          <w:highlight w:val="yellow"/>
        </w:rPr>
        <w:t>S</w:t>
      </w:r>
      <w:r w:rsidR="00274407" w:rsidRPr="004B18F4">
        <w:rPr>
          <w:highlight w:val="yellow"/>
        </w:rPr>
        <w:t xml:space="preserve">ection is included in the </w:t>
      </w:r>
      <w:r w:rsidR="0084552D" w:rsidRPr="004B18F4">
        <w:rPr>
          <w:highlight w:val="yellow"/>
        </w:rPr>
        <w:t>Contract Price</w:t>
      </w:r>
      <w:r w:rsidRPr="004B18F4">
        <w:rPr>
          <w:highlight w:val="yellow"/>
        </w:rPr>
        <w:t>.</w:t>
      </w:r>
      <w:del w:id="142" w:author="Johnny Pang" w:date="2022-04-17T14:08:00Z">
        <w:r w:rsidRPr="004B18F4" w:rsidDel="00D81010">
          <w:rPr>
            <w:highlight w:val="yellow"/>
          </w:rPr>
          <w:delText>]</w:delText>
        </w:r>
      </w:del>
      <w:r w:rsidR="009025F5" w:rsidRPr="004B18F4">
        <w:br/>
      </w:r>
      <w:del w:id="143" w:author="Johnny Pang" w:date="2022-04-17T14:08:00Z">
        <w:r w:rsidR="009025F5" w:rsidRPr="004B18F4" w:rsidDel="00D81010">
          <w:delText>or</w:delText>
        </w:r>
        <w:r w:rsidR="009025F5" w:rsidRPr="004B18F4" w:rsidDel="00D81010">
          <w:br/>
        </w:r>
        <w:r w:rsidRPr="004B18F4" w:rsidDel="00D81010">
          <w:delText>[</w:delText>
        </w:r>
        <w:r w:rsidR="0084552D" w:rsidRPr="004B18F4" w:rsidDel="00D81010">
          <w:rPr>
            <w:highlight w:val="yellow"/>
          </w:rPr>
          <w:delText xml:space="preserve">The </w:delText>
        </w:r>
        <w:r w:rsidRPr="004B18F4" w:rsidDel="00D81010">
          <w:rPr>
            <w:highlight w:val="yellow"/>
          </w:rPr>
          <w:delText xml:space="preserve">Work outlined in this </w:delText>
        </w:r>
        <w:r w:rsidR="0084552D" w:rsidRPr="004B18F4" w:rsidDel="00D81010">
          <w:rPr>
            <w:highlight w:val="yellow"/>
          </w:rPr>
          <w:delText>S</w:delText>
        </w:r>
        <w:r w:rsidRPr="004B18F4" w:rsidDel="00D81010">
          <w:rPr>
            <w:highlight w:val="yellow"/>
          </w:rPr>
          <w:delText xml:space="preserve">ection will be measured and paid for at the unit </w:delText>
        </w:r>
        <w:r w:rsidR="0084552D" w:rsidRPr="004B18F4" w:rsidDel="00D81010">
          <w:rPr>
            <w:highlight w:val="yellow"/>
          </w:rPr>
          <w:delText xml:space="preserve">price </w:delText>
        </w:r>
        <w:r w:rsidRPr="004B18F4" w:rsidDel="00D81010">
          <w:rPr>
            <w:highlight w:val="yellow"/>
          </w:rPr>
          <w:delText xml:space="preserve">for </w:delText>
        </w:r>
        <w:r w:rsidR="0084552D" w:rsidRPr="004B18F4" w:rsidDel="00D81010">
          <w:rPr>
            <w:highlight w:val="yellow"/>
          </w:rPr>
          <w:delText>W</w:delText>
        </w:r>
        <w:r w:rsidRPr="004B18F4" w:rsidDel="00D81010">
          <w:rPr>
            <w:highlight w:val="yellow"/>
          </w:rPr>
          <w:delText>ork under Section ………].</w:delText>
        </w:r>
        <w:r w:rsidR="009025F5" w:rsidRPr="004B18F4" w:rsidDel="00D81010">
          <w:br/>
        </w:r>
        <w:r w:rsidR="009025F5" w:rsidRPr="004B18F4" w:rsidDel="00D81010">
          <w:br/>
        </w:r>
        <w:r w:rsidRPr="004B18F4" w:rsidDel="00D81010">
          <w:delText>[</w:delText>
        </w:r>
        <w:r w:rsidRPr="004B18F4" w:rsidDel="00D81010">
          <w:rPr>
            <w:highlight w:val="yellow"/>
          </w:rPr>
          <w:delText>Select appropriate method for each project]</w:delText>
        </w:r>
        <w:r w:rsidR="00274407" w:rsidRPr="004B18F4" w:rsidDel="00D81010">
          <w:rPr>
            <w:highlight w:val="yellow"/>
          </w:rPr>
          <w:delText>.</w:delText>
        </w:r>
      </w:del>
    </w:p>
    <w:p w14:paraId="5A6B6779" w14:textId="77777777" w:rsidR="00274407" w:rsidRPr="004B18F4" w:rsidRDefault="00274407">
      <w:pPr>
        <w:pStyle w:val="Heading1"/>
      </w:pPr>
      <w:r w:rsidRPr="004B18F4">
        <w:t>PRODUCTS</w:t>
      </w:r>
    </w:p>
    <w:p w14:paraId="656D81B1" w14:textId="77777777" w:rsidR="00274407" w:rsidRPr="004B18F4" w:rsidRDefault="00274407">
      <w:pPr>
        <w:pStyle w:val="Heading2"/>
      </w:pPr>
      <w:r w:rsidRPr="004B18F4">
        <w:t>Preparation</w:t>
      </w:r>
    </w:p>
    <w:p w14:paraId="3515635B" w14:textId="77777777" w:rsidR="00274407" w:rsidRPr="004B18F4" w:rsidRDefault="00274407" w:rsidP="002B7949">
      <w:pPr>
        <w:pStyle w:val="Heading3"/>
        <w:tabs>
          <w:tab w:val="clear" w:pos="1440"/>
          <w:tab w:val="left" w:pos="1418"/>
        </w:tabs>
        <w:ind w:left="1418" w:hanging="709"/>
      </w:pPr>
      <w:r w:rsidRPr="004B18F4">
        <w:t xml:space="preserve">Obtain work permits issued by </w:t>
      </w:r>
      <w:r w:rsidR="0084552D" w:rsidRPr="004B18F4">
        <w:t xml:space="preserve">the applicable </w:t>
      </w:r>
      <w:r w:rsidRPr="004B18F4">
        <w:t>governing Federal, Provincial and/or Municipal Conservation authorit</w:t>
      </w:r>
      <w:r w:rsidR="00AF4ABB" w:rsidRPr="004B18F4">
        <w:t>ies</w:t>
      </w:r>
      <w:r w:rsidRPr="004B18F4">
        <w:t xml:space="preserve"> and maintain </w:t>
      </w:r>
      <w:r w:rsidR="0084552D" w:rsidRPr="004B18F4">
        <w:t xml:space="preserve">them </w:t>
      </w:r>
      <w:r w:rsidR="007353CA" w:rsidRPr="004B18F4">
        <w:t xml:space="preserve">on </w:t>
      </w:r>
      <w:r w:rsidR="0084552D" w:rsidRPr="004B18F4">
        <w:t>S</w:t>
      </w:r>
      <w:r w:rsidR="007353CA" w:rsidRPr="004B18F4">
        <w:t>ite</w:t>
      </w:r>
      <w:r w:rsidRPr="004B18F4">
        <w:t>.</w:t>
      </w:r>
    </w:p>
    <w:p w14:paraId="10915DCC" w14:textId="77777777" w:rsidR="00274407" w:rsidRPr="004B18F4" w:rsidRDefault="00274407">
      <w:pPr>
        <w:pStyle w:val="Heading1"/>
      </w:pPr>
      <w:r w:rsidRPr="004B18F4">
        <w:t>EXECUTION</w:t>
      </w:r>
    </w:p>
    <w:p w14:paraId="33C81661" w14:textId="77777777" w:rsidR="00274407" w:rsidRPr="004B18F4" w:rsidRDefault="00274407">
      <w:pPr>
        <w:pStyle w:val="Heading2"/>
      </w:pPr>
      <w:r w:rsidRPr="004B18F4">
        <w:t>Existing</w:t>
      </w:r>
      <w:r w:rsidR="00165D5E" w:rsidRPr="004B18F4">
        <w:t xml:space="preserve"> </w:t>
      </w:r>
      <w:r w:rsidRPr="004B18F4">
        <w:t>Conditions</w:t>
      </w:r>
    </w:p>
    <w:p w14:paraId="1E0F54B7" w14:textId="77777777" w:rsidR="00274407" w:rsidRPr="004B18F4" w:rsidRDefault="00274407" w:rsidP="00C71952">
      <w:pPr>
        <w:pStyle w:val="Heading3"/>
        <w:tabs>
          <w:tab w:val="clear" w:pos="1440"/>
          <w:tab w:val="left" w:pos="1418"/>
        </w:tabs>
        <w:ind w:left="1418" w:hanging="709"/>
      </w:pPr>
      <w:r w:rsidRPr="004B18F4">
        <w:t xml:space="preserve">Maintain </w:t>
      </w:r>
      <w:r w:rsidR="0084552D" w:rsidRPr="004B18F4">
        <w:t xml:space="preserve">the </w:t>
      </w:r>
      <w:r w:rsidRPr="004B18F4">
        <w:t>existing flow pattern in natural watercourse systems.</w:t>
      </w:r>
    </w:p>
    <w:p w14:paraId="4D31C347" w14:textId="77777777" w:rsidR="00274407" w:rsidRPr="004B18F4" w:rsidRDefault="00165D5E" w:rsidP="00C71952">
      <w:pPr>
        <w:pStyle w:val="Heading3"/>
        <w:tabs>
          <w:tab w:val="clear" w:pos="1440"/>
          <w:tab w:val="left" w:pos="1418"/>
        </w:tabs>
        <w:ind w:left="1418" w:hanging="709"/>
      </w:pPr>
      <w:r w:rsidRPr="004B18F4">
        <w:t>M</w:t>
      </w:r>
      <w:r w:rsidR="00274407" w:rsidRPr="004B18F4">
        <w:t xml:space="preserve">aintain </w:t>
      </w:r>
      <w:r w:rsidR="0084552D" w:rsidRPr="004B18F4">
        <w:t xml:space="preserve">the </w:t>
      </w:r>
      <w:r w:rsidR="00274407" w:rsidRPr="004B18F4">
        <w:t>existing riffle/pool and step/pool patterns</w:t>
      </w:r>
      <w:r w:rsidRPr="004B18F4">
        <w:t xml:space="preserve"> in natural systems</w:t>
      </w:r>
      <w:r w:rsidR="00274407" w:rsidRPr="004B18F4">
        <w:t>.</w:t>
      </w:r>
    </w:p>
    <w:p w14:paraId="091D499F" w14:textId="77777777" w:rsidR="00274407" w:rsidRPr="004B18F4" w:rsidRDefault="00274407" w:rsidP="006F7D62">
      <w:pPr>
        <w:pStyle w:val="Heading2"/>
        <w:ind w:left="578" w:hanging="578"/>
      </w:pPr>
      <w:r w:rsidRPr="004B18F4">
        <w:t>Site Clearing</w:t>
      </w:r>
      <w:r w:rsidR="003A4301" w:rsidRPr="004B18F4">
        <w:t xml:space="preserve"> </w:t>
      </w:r>
      <w:r w:rsidRPr="004B18F4">
        <w:t>and Plant</w:t>
      </w:r>
      <w:r w:rsidR="003A4301" w:rsidRPr="004B18F4">
        <w:t xml:space="preserve"> </w:t>
      </w:r>
      <w:r w:rsidRPr="004B18F4">
        <w:t>Protection</w:t>
      </w:r>
    </w:p>
    <w:p w14:paraId="439E0F89" w14:textId="77777777" w:rsidR="00274407" w:rsidRPr="004B18F4" w:rsidRDefault="00274407" w:rsidP="00C71952">
      <w:pPr>
        <w:pStyle w:val="Heading3"/>
        <w:tabs>
          <w:tab w:val="clear" w:pos="1440"/>
          <w:tab w:val="left" w:pos="1418"/>
        </w:tabs>
        <w:ind w:left="1418" w:hanging="709"/>
      </w:pPr>
      <w:r w:rsidRPr="004B18F4">
        <w:t xml:space="preserve">Conduct </w:t>
      </w:r>
      <w:r w:rsidR="00AF4ABB" w:rsidRPr="004B18F4">
        <w:t>the W</w:t>
      </w:r>
      <w:r w:rsidRPr="004B18F4">
        <w:t>ork</w:t>
      </w:r>
      <w:r w:rsidR="006F7D62" w:rsidRPr="004B18F4">
        <w:t xml:space="preserve"> in a way which</w:t>
      </w:r>
      <w:r w:rsidRPr="004B18F4">
        <w:t xml:space="preserve"> provide minim</w:t>
      </w:r>
      <w:r w:rsidR="006F7D62" w:rsidRPr="004B18F4">
        <w:t>um</w:t>
      </w:r>
      <w:r w:rsidRPr="004B18F4">
        <w:t xml:space="preserve"> disturbance to vegetated buffer zones. Protect trees and plants </w:t>
      </w:r>
      <w:r w:rsidR="007353CA" w:rsidRPr="004B18F4">
        <w:t xml:space="preserve">on </w:t>
      </w:r>
      <w:r w:rsidR="0084552D" w:rsidRPr="004B18F4">
        <w:t>the S</w:t>
      </w:r>
      <w:r w:rsidR="007353CA" w:rsidRPr="004B18F4">
        <w:t>ite</w:t>
      </w:r>
      <w:r w:rsidRPr="004B18F4">
        <w:t xml:space="preserve"> and adjacent properties where indicated</w:t>
      </w:r>
      <w:r w:rsidR="0084552D" w:rsidRPr="004B18F4">
        <w:t xml:space="preserve"> in the Contract Documents</w:t>
      </w:r>
      <w:r w:rsidRPr="004B18F4">
        <w:t>.</w:t>
      </w:r>
    </w:p>
    <w:p w14:paraId="21C6CC25" w14:textId="77777777" w:rsidR="00274407" w:rsidRPr="004B18F4" w:rsidRDefault="00274407" w:rsidP="00C71952">
      <w:pPr>
        <w:pStyle w:val="Heading3"/>
        <w:tabs>
          <w:tab w:val="clear" w:pos="1440"/>
          <w:tab w:val="left" w:pos="1418"/>
        </w:tabs>
        <w:ind w:left="1418" w:hanging="709"/>
      </w:pPr>
      <w:r w:rsidRPr="004B18F4">
        <w:t xml:space="preserve">Wrap in burlap, </w:t>
      </w:r>
      <w:r w:rsidR="0084552D" w:rsidRPr="004B18F4">
        <w:t xml:space="preserve">any </w:t>
      </w:r>
      <w:r w:rsidRPr="004B18F4">
        <w:t>trees and shrubs adjacent to construction work, storage areas and trucking lanes.</w:t>
      </w:r>
    </w:p>
    <w:p w14:paraId="629264F5" w14:textId="77777777" w:rsidR="00274407" w:rsidRPr="004B18F4" w:rsidRDefault="00274407" w:rsidP="00C71952">
      <w:pPr>
        <w:pStyle w:val="Heading3"/>
        <w:tabs>
          <w:tab w:val="clear" w:pos="1440"/>
          <w:tab w:val="left" w:pos="1418"/>
        </w:tabs>
        <w:ind w:left="1418" w:hanging="709"/>
      </w:pPr>
      <w:r w:rsidRPr="004B18F4">
        <w:t xml:space="preserve">Protect </w:t>
      </w:r>
      <w:r w:rsidR="0084552D" w:rsidRPr="004B18F4">
        <w:t xml:space="preserve">the </w:t>
      </w:r>
      <w:r w:rsidRPr="004B18F4">
        <w:t xml:space="preserve">roots of designated trees to </w:t>
      </w:r>
      <w:r w:rsidR="0084552D" w:rsidRPr="004B18F4">
        <w:t xml:space="preserve">the </w:t>
      </w:r>
      <w:r w:rsidRPr="004B18F4">
        <w:t xml:space="preserve">dripline during excavation and </w:t>
      </w:r>
      <w:r w:rsidR="00AF4ABB" w:rsidRPr="004B18F4">
        <w:t>S</w:t>
      </w:r>
      <w:r w:rsidRPr="004B18F4">
        <w:t xml:space="preserve">ite grading </w:t>
      </w:r>
      <w:r w:rsidR="0084552D" w:rsidRPr="004B18F4">
        <w:t xml:space="preserve">in order </w:t>
      </w:r>
      <w:r w:rsidRPr="004B18F4">
        <w:t xml:space="preserve">to prevent disturbance or damage. </w:t>
      </w:r>
      <w:r w:rsidR="0084552D" w:rsidRPr="004B18F4">
        <w:t xml:space="preserve"> </w:t>
      </w:r>
      <w:r w:rsidRPr="004B18F4">
        <w:t xml:space="preserve">Avoid unnecessary traffic, dumping and storage of materials over </w:t>
      </w:r>
      <w:r w:rsidR="006F7D62" w:rsidRPr="004B18F4">
        <w:t xml:space="preserve">the </w:t>
      </w:r>
      <w:r w:rsidRPr="004B18F4">
        <w:t>root zone</w:t>
      </w:r>
      <w:r w:rsidR="00AF4ABB" w:rsidRPr="004B18F4">
        <w:t>s</w:t>
      </w:r>
      <w:r w:rsidR="006F7D62" w:rsidRPr="004B18F4">
        <w:t xml:space="preserve"> of trees</w:t>
      </w:r>
      <w:r w:rsidRPr="004B18F4">
        <w:t>.</w:t>
      </w:r>
    </w:p>
    <w:p w14:paraId="2537E9B7" w14:textId="77777777" w:rsidR="00274407" w:rsidRPr="004B18F4" w:rsidRDefault="00274407" w:rsidP="00C71952">
      <w:pPr>
        <w:pStyle w:val="Heading3"/>
        <w:tabs>
          <w:tab w:val="clear" w:pos="1440"/>
          <w:tab w:val="left" w:pos="1418"/>
        </w:tabs>
        <w:ind w:left="1418" w:hanging="709"/>
      </w:pPr>
      <w:r w:rsidRPr="004B18F4">
        <w:t xml:space="preserve">Leave cuttings from trees and other vegetation </w:t>
      </w:r>
      <w:r w:rsidR="007353CA" w:rsidRPr="004B18F4">
        <w:t xml:space="preserve">on </w:t>
      </w:r>
      <w:r w:rsidR="0084552D" w:rsidRPr="004B18F4">
        <w:t>S</w:t>
      </w:r>
      <w:r w:rsidR="007353CA" w:rsidRPr="004B18F4">
        <w:t>ite</w:t>
      </w:r>
      <w:r w:rsidRPr="004B18F4">
        <w:t xml:space="preserve"> as brush piles to allow for natural degradation. Secure large piles with degradable materials </w:t>
      </w:r>
      <w:r w:rsidR="0084552D" w:rsidRPr="004B18F4">
        <w:t xml:space="preserve">in order </w:t>
      </w:r>
      <w:r w:rsidRPr="004B18F4">
        <w:t>to prevent interference with watercourse</w:t>
      </w:r>
      <w:r w:rsidR="00AF4ABB" w:rsidRPr="004B18F4">
        <w:t>s</w:t>
      </w:r>
      <w:r w:rsidRPr="004B18F4">
        <w:t>.</w:t>
      </w:r>
    </w:p>
    <w:p w14:paraId="6D0DDBBB" w14:textId="77777777" w:rsidR="00274407" w:rsidRPr="004B18F4" w:rsidRDefault="00274407" w:rsidP="00C71952">
      <w:pPr>
        <w:pStyle w:val="Heading3"/>
        <w:tabs>
          <w:tab w:val="clear" w:pos="1440"/>
          <w:tab w:val="left" w:pos="1418"/>
        </w:tabs>
        <w:ind w:left="1418" w:hanging="709"/>
      </w:pPr>
      <w:r w:rsidRPr="004B18F4">
        <w:t xml:space="preserve">Remove only </w:t>
      </w:r>
      <w:r w:rsidR="006F7D62" w:rsidRPr="004B18F4">
        <w:t xml:space="preserve">those </w:t>
      </w:r>
      <w:r w:rsidRPr="004B18F4">
        <w:t>trees that may offer future blockage problems as instructed by the Consultant.</w:t>
      </w:r>
    </w:p>
    <w:p w14:paraId="47B3955C" w14:textId="77777777" w:rsidR="00274407" w:rsidRPr="004B18F4" w:rsidRDefault="00274407" w:rsidP="00C71952">
      <w:pPr>
        <w:pStyle w:val="Heading3"/>
        <w:tabs>
          <w:tab w:val="clear" w:pos="1440"/>
          <w:tab w:val="left" w:pos="1418"/>
        </w:tabs>
        <w:ind w:left="1418" w:hanging="709"/>
      </w:pPr>
      <w:r w:rsidRPr="004B18F4">
        <w:t>Leave root masses and stumps in place.</w:t>
      </w:r>
    </w:p>
    <w:p w14:paraId="4F75D126" w14:textId="77777777" w:rsidR="00274407" w:rsidRPr="004B18F4" w:rsidRDefault="00274407" w:rsidP="00C71952">
      <w:pPr>
        <w:pStyle w:val="Heading3"/>
        <w:tabs>
          <w:tab w:val="clear" w:pos="1440"/>
          <w:tab w:val="left" w:pos="1418"/>
        </w:tabs>
        <w:ind w:left="1418" w:hanging="709"/>
      </w:pPr>
      <w:r w:rsidRPr="004B18F4">
        <w:t>Maintain temporary erosion and pollution control features installed under this Contract.</w:t>
      </w:r>
    </w:p>
    <w:p w14:paraId="75E579C4" w14:textId="77777777" w:rsidR="00274407" w:rsidRPr="004B18F4" w:rsidRDefault="00274407">
      <w:pPr>
        <w:pStyle w:val="Heading2"/>
      </w:pPr>
      <w:r w:rsidRPr="004B18F4">
        <w:t>Drainage</w:t>
      </w:r>
    </w:p>
    <w:p w14:paraId="7F7D41AB" w14:textId="77777777" w:rsidR="00274407" w:rsidRPr="004B18F4" w:rsidRDefault="00274407" w:rsidP="00C71952">
      <w:pPr>
        <w:pStyle w:val="Heading3"/>
        <w:tabs>
          <w:tab w:val="clear" w:pos="1440"/>
          <w:tab w:val="left" w:pos="1418"/>
        </w:tabs>
        <w:ind w:left="1418" w:hanging="709"/>
      </w:pPr>
      <w:r w:rsidRPr="004B18F4">
        <w:t xml:space="preserve">Pumping water containing suspended materials into </w:t>
      </w:r>
      <w:r w:rsidR="0084552D" w:rsidRPr="004B18F4">
        <w:t xml:space="preserve">a </w:t>
      </w:r>
      <w:r w:rsidRPr="004B18F4">
        <w:t>watercourse is prohibited.</w:t>
      </w:r>
    </w:p>
    <w:p w14:paraId="034D4BDD" w14:textId="77777777" w:rsidR="00274407" w:rsidRPr="004B18F4" w:rsidRDefault="00274407" w:rsidP="00C71952">
      <w:pPr>
        <w:pStyle w:val="Heading3"/>
        <w:tabs>
          <w:tab w:val="clear" w:pos="1440"/>
          <w:tab w:val="left" w:pos="1418"/>
        </w:tabs>
        <w:ind w:left="1418" w:hanging="709"/>
      </w:pPr>
      <w:r w:rsidRPr="004B18F4">
        <w:t xml:space="preserve">Establish rock chute spillways to accommodate safe surface water entry to </w:t>
      </w:r>
      <w:r w:rsidR="0084552D" w:rsidRPr="004B18F4">
        <w:t xml:space="preserve">a </w:t>
      </w:r>
      <w:r w:rsidRPr="004B18F4">
        <w:t>watercourse to the satisfaction of the Consultant.</w:t>
      </w:r>
    </w:p>
    <w:p w14:paraId="476411CF" w14:textId="77777777" w:rsidR="00274407" w:rsidRPr="004B18F4" w:rsidRDefault="00274407" w:rsidP="00C71952">
      <w:pPr>
        <w:pStyle w:val="Heading3"/>
        <w:tabs>
          <w:tab w:val="clear" w:pos="1440"/>
          <w:tab w:val="left" w:pos="1418"/>
        </w:tabs>
        <w:ind w:left="1418" w:hanging="709"/>
      </w:pPr>
      <w:r w:rsidRPr="004B18F4">
        <w:t xml:space="preserve">Install </w:t>
      </w:r>
      <w:r w:rsidR="0084552D" w:rsidRPr="004B18F4">
        <w:t xml:space="preserve">a </w:t>
      </w:r>
      <w:r w:rsidRPr="004B18F4">
        <w:t>drop pipe inlet system to the satisfaction of the Consultant.</w:t>
      </w:r>
    </w:p>
    <w:p w14:paraId="650C18B4" w14:textId="77777777" w:rsidR="00274407" w:rsidRPr="004B18F4" w:rsidRDefault="00274407">
      <w:pPr>
        <w:pStyle w:val="Heading2"/>
      </w:pPr>
      <w:r w:rsidRPr="004B18F4">
        <w:t>Site</w:t>
      </w:r>
      <w:r w:rsidR="006F7D62" w:rsidRPr="004B18F4">
        <w:t xml:space="preserve"> </w:t>
      </w:r>
      <w:r w:rsidRPr="004B18F4">
        <w:t>Restoration</w:t>
      </w:r>
    </w:p>
    <w:p w14:paraId="1C1C8E74" w14:textId="77777777" w:rsidR="00274407" w:rsidRPr="004B18F4" w:rsidRDefault="00274407" w:rsidP="00C71952">
      <w:pPr>
        <w:pStyle w:val="Heading3"/>
        <w:tabs>
          <w:tab w:val="clear" w:pos="1440"/>
          <w:tab w:val="left" w:pos="1418"/>
        </w:tabs>
        <w:ind w:left="1418" w:hanging="709"/>
      </w:pPr>
      <w:r w:rsidRPr="004B18F4">
        <w:t xml:space="preserve">Establish vegetated buffer zones with suitable vegetation to </w:t>
      </w:r>
      <w:r w:rsidR="00AF4ABB" w:rsidRPr="004B18F4">
        <w:t xml:space="preserve">a </w:t>
      </w:r>
      <w:r w:rsidRPr="004B18F4">
        <w:t xml:space="preserve">minimum </w:t>
      </w:r>
      <w:r w:rsidR="00AF4ABB" w:rsidRPr="004B18F4">
        <w:t xml:space="preserve">of </w:t>
      </w:r>
      <w:r w:rsidRPr="004B18F4">
        <w:t xml:space="preserve">3 m along </w:t>
      </w:r>
      <w:r w:rsidR="0084552D" w:rsidRPr="004B18F4">
        <w:t xml:space="preserve">the </w:t>
      </w:r>
      <w:r w:rsidRPr="004B18F4">
        <w:t>edge of watercourse banks to the satisfaction of the Consultant.</w:t>
      </w:r>
    </w:p>
    <w:p w14:paraId="0E91C28C" w14:textId="77777777" w:rsidR="00274407" w:rsidRPr="004B18F4" w:rsidRDefault="00274407" w:rsidP="00C71952">
      <w:pPr>
        <w:pStyle w:val="Heading3"/>
        <w:tabs>
          <w:tab w:val="clear" w:pos="1440"/>
          <w:tab w:val="left" w:pos="1418"/>
        </w:tabs>
        <w:ind w:left="1418" w:hanging="709"/>
      </w:pPr>
      <w:r w:rsidRPr="004B18F4">
        <w:t xml:space="preserve">Plant vegetation natural to </w:t>
      </w:r>
      <w:r w:rsidR="0084552D" w:rsidRPr="004B18F4">
        <w:t xml:space="preserve">the </w:t>
      </w:r>
      <w:r w:rsidRPr="004B18F4">
        <w:t xml:space="preserve">area, suitable for application without </w:t>
      </w:r>
      <w:r w:rsidR="0084552D" w:rsidRPr="004B18F4">
        <w:t xml:space="preserve">the </w:t>
      </w:r>
      <w:r w:rsidRPr="004B18F4">
        <w:t>requirement for fertilizers, pesticides and other chemicals.</w:t>
      </w:r>
    </w:p>
    <w:p w14:paraId="08E13680" w14:textId="77777777" w:rsidR="00274407" w:rsidRPr="004B18F4" w:rsidRDefault="00274407" w:rsidP="00C71952">
      <w:pPr>
        <w:pStyle w:val="Heading3"/>
        <w:tabs>
          <w:tab w:val="clear" w:pos="1440"/>
          <w:tab w:val="left" w:pos="1418"/>
        </w:tabs>
        <w:ind w:left="1418" w:hanging="709"/>
      </w:pPr>
      <w:r w:rsidRPr="004B18F4">
        <w:lastRenderedPageBreak/>
        <w:t>Control streambank erosion in lower section</w:t>
      </w:r>
      <w:r w:rsidR="0084552D" w:rsidRPr="004B18F4">
        <w:t>s</w:t>
      </w:r>
      <w:r w:rsidRPr="004B18F4">
        <w:t xml:space="preserve"> of </w:t>
      </w:r>
      <w:r w:rsidR="0084552D" w:rsidRPr="004B18F4">
        <w:t xml:space="preserve">the </w:t>
      </w:r>
      <w:r w:rsidRPr="004B18F4">
        <w:t xml:space="preserve">watercourse with irregular shaped </w:t>
      </w:r>
      <w:proofErr w:type="gramStart"/>
      <w:r w:rsidRPr="004B18F4">
        <w:t>rip-rap</w:t>
      </w:r>
      <w:proofErr w:type="gramEnd"/>
      <w:r w:rsidRPr="004B18F4">
        <w:t xml:space="preserve"> underlain with non toxic filter cloth of </w:t>
      </w:r>
      <w:r w:rsidR="0084552D" w:rsidRPr="004B18F4">
        <w:t xml:space="preserve">a </w:t>
      </w:r>
      <w:r w:rsidRPr="004B18F4">
        <w:t>size specified by the Consultant.</w:t>
      </w:r>
    </w:p>
    <w:p w14:paraId="42F48479" w14:textId="77777777" w:rsidR="00274407" w:rsidRPr="004B18F4" w:rsidRDefault="00274407" w:rsidP="00C71952">
      <w:pPr>
        <w:pStyle w:val="Heading3"/>
        <w:tabs>
          <w:tab w:val="clear" w:pos="1440"/>
          <w:tab w:val="left" w:pos="1418"/>
        </w:tabs>
        <w:ind w:left="1418" w:hanging="709"/>
      </w:pPr>
      <w:r w:rsidRPr="004B18F4">
        <w:t>Control streambank erosion in upper section</w:t>
      </w:r>
      <w:r w:rsidR="0084552D" w:rsidRPr="004B18F4">
        <w:t>s</w:t>
      </w:r>
      <w:r w:rsidRPr="004B18F4">
        <w:t xml:space="preserve"> of </w:t>
      </w:r>
      <w:r w:rsidR="0084552D" w:rsidRPr="004B18F4">
        <w:t xml:space="preserve">the </w:t>
      </w:r>
      <w:r w:rsidRPr="004B18F4">
        <w:t xml:space="preserve">watercourse by planting suitable vegetation as shown on the Contract Drawings or as directed by the Consultant.  Planting </w:t>
      </w:r>
      <w:r w:rsidR="0084552D" w:rsidRPr="004B18F4">
        <w:t xml:space="preserve">is </w:t>
      </w:r>
      <w:r w:rsidRPr="004B18F4">
        <w:t xml:space="preserve">to occur within 5 </w:t>
      </w:r>
      <w:r w:rsidR="0084552D" w:rsidRPr="004B18F4">
        <w:t>D</w:t>
      </w:r>
      <w:r w:rsidRPr="004B18F4">
        <w:t xml:space="preserve">ays after </w:t>
      </w:r>
      <w:r w:rsidR="0084552D" w:rsidRPr="004B18F4">
        <w:t xml:space="preserve">the </w:t>
      </w:r>
      <w:r w:rsidR="00AF4ABB" w:rsidRPr="004B18F4">
        <w:t>W</w:t>
      </w:r>
      <w:r w:rsidRPr="004B18F4">
        <w:t xml:space="preserve">ork within </w:t>
      </w:r>
      <w:r w:rsidR="0084552D" w:rsidRPr="004B18F4">
        <w:t xml:space="preserve">the </w:t>
      </w:r>
      <w:r w:rsidRPr="004B18F4">
        <w:t xml:space="preserve">watercourse </w:t>
      </w:r>
      <w:r w:rsidR="0084552D" w:rsidRPr="004B18F4">
        <w:t xml:space="preserve">is </w:t>
      </w:r>
      <w:r w:rsidRPr="004B18F4">
        <w:t>complete.</w:t>
      </w:r>
    </w:p>
    <w:p w14:paraId="398AE3BC" w14:textId="77777777" w:rsidR="00274407" w:rsidRPr="004B18F4" w:rsidRDefault="00274407">
      <w:pPr>
        <w:pStyle w:val="Other"/>
        <w:spacing w:before="240"/>
        <w:jc w:val="center"/>
        <w:rPr>
          <w:rFonts w:ascii="Calibri" w:hAnsi="Calibri"/>
          <w:b/>
          <w:sz w:val="22"/>
          <w:szCs w:val="22"/>
        </w:rPr>
      </w:pPr>
      <w:r w:rsidRPr="004B18F4">
        <w:rPr>
          <w:rFonts w:ascii="Calibri" w:hAnsi="Calibri"/>
          <w:b/>
          <w:sz w:val="22"/>
          <w:szCs w:val="22"/>
        </w:rPr>
        <w:t>END OF SECTION</w:t>
      </w:r>
    </w:p>
    <w:sectPr w:rsidR="00274407" w:rsidRPr="004B18F4" w:rsidSect="003F3AD0">
      <w:headerReference w:type="even" r:id="rId11"/>
      <w:headerReference w:type="default" r:id="rId12"/>
      <w:footerReference w:type="even" r:id="rId13"/>
      <w:footerReference w:type="default" r:id="rId14"/>
      <w:headerReference w:type="first" r:id="rId15"/>
      <w:pgSz w:w="12240" w:h="15840" w:code="1"/>
      <w:pgMar w:top="1440" w:right="720" w:bottom="144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F2E46" w14:textId="77777777" w:rsidR="0052209D" w:rsidRDefault="0052209D">
      <w:r>
        <w:separator/>
      </w:r>
    </w:p>
    <w:p w14:paraId="4ADEF2BE" w14:textId="77777777" w:rsidR="0052209D" w:rsidRDefault="0052209D"/>
  </w:endnote>
  <w:endnote w:type="continuationSeparator" w:id="0">
    <w:p w14:paraId="0DDE7BC2" w14:textId="77777777" w:rsidR="0052209D" w:rsidRDefault="0052209D">
      <w:r>
        <w:continuationSeparator/>
      </w:r>
    </w:p>
    <w:p w14:paraId="2B3E7E2C" w14:textId="77777777" w:rsidR="0052209D" w:rsidRDefault="005220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9B8D8" w14:textId="77777777" w:rsidR="003F3AD0" w:rsidRDefault="003F3AD0">
    <w:pPr>
      <w:pStyle w:val="Footer"/>
    </w:pPr>
  </w:p>
  <w:p w14:paraId="754509B7" w14:textId="77777777" w:rsidR="004B18F4" w:rsidRDefault="004B18F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7BFE5" w14:textId="77777777" w:rsidR="003F3AD0" w:rsidRDefault="003F3AD0">
    <w:pPr>
      <w:pStyle w:val="Footer"/>
    </w:pPr>
  </w:p>
  <w:p w14:paraId="56998FAE" w14:textId="77777777" w:rsidR="004B18F4" w:rsidRDefault="004B18F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FD7A7" w14:textId="77777777" w:rsidR="0052209D" w:rsidRDefault="0052209D">
      <w:r>
        <w:separator/>
      </w:r>
    </w:p>
    <w:p w14:paraId="2360D9F1" w14:textId="77777777" w:rsidR="0052209D" w:rsidRDefault="0052209D"/>
  </w:footnote>
  <w:footnote w:type="continuationSeparator" w:id="0">
    <w:p w14:paraId="6B6DB0ED" w14:textId="77777777" w:rsidR="0052209D" w:rsidRDefault="0052209D">
      <w:r>
        <w:continuationSeparator/>
      </w:r>
    </w:p>
    <w:p w14:paraId="6A295A4C" w14:textId="77777777" w:rsidR="0052209D" w:rsidRDefault="0052209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76500" w14:textId="77777777" w:rsidR="003F3AD0" w:rsidRPr="003F3AD0" w:rsidRDefault="003F3AD0" w:rsidP="003F3AD0">
    <w:pPr>
      <w:pBdr>
        <w:top w:val="single" w:sz="4" w:space="1" w:color="auto"/>
      </w:pBdr>
      <w:tabs>
        <w:tab w:val="right" w:pos="10620"/>
      </w:tabs>
      <w:rPr>
        <w:rFonts w:cs="Arial"/>
      </w:rPr>
    </w:pPr>
    <w:r w:rsidRPr="003F3AD0">
      <w:rPr>
        <w:rFonts w:cs="Arial"/>
      </w:rPr>
      <w:t>Section 02389</w:t>
    </w:r>
    <w:r>
      <w:rPr>
        <w:rFonts w:cs="Arial"/>
      </w:rPr>
      <w:tab/>
    </w:r>
    <w:r w:rsidRPr="003F3AD0">
      <w:rPr>
        <w:rFonts w:cs="Arial"/>
      </w:rPr>
      <w:t>CONTRACT NO</w:t>
    </w:r>
    <w:r w:rsidRPr="003F3AD0">
      <w:rPr>
        <w:rFonts w:cs="Arial"/>
        <w:highlight w:val="lightGray"/>
      </w:rPr>
      <w:t>.... [Insert Region Number]</w:t>
    </w:r>
    <w:r w:rsidRPr="003F3AD0">
      <w:rPr>
        <w:rFonts w:cs="Arial"/>
      </w:rPr>
      <w:tab/>
    </w:r>
  </w:p>
  <w:p w14:paraId="648AAD4E" w14:textId="77777777" w:rsidR="003F3AD0" w:rsidRPr="003F3AD0" w:rsidRDefault="003F3AD0" w:rsidP="003F3AD0">
    <w:pPr>
      <w:pBdr>
        <w:top w:val="single" w:sz="4" w:space="1" w:color="auto"/>
      </w:pBdr>
      <w:tabs>
        <w:tab w:val="left" w:pos="-1440"/>
        <w:tab w:val="left" w:pos="-720"/>
        <w:tab w:val="left" w:pos="0"/>
        <w:tab w:val="center" w:pos="5220"/>
        <w:tab w:val="right" w:pos="10620"/>
      </w:tabs>
      <w:rPr>
        <w:rFonts w:cs="Arial"/>
      </w:rPr>
    </w:pPr>
    <w:r>
      <w:rPr>
        <w:rFonts w:cs="Arial"/>
      </w:rPr>
      <w:t>2015-04-24</w:t>
    </w:r>
    <w:r w:rsidRPr="003F3AD0">
      <w:rPr>
        <w:rFonts w:cs="Arial"/>
        <w:b/>
      </w:rPr>
      <w:tab/>
    </w:r>
    <w:bookmarkStart w:id="144" w:name="_Hlk98939467"/>
    <w:r w:rsidRPr="003F3AD0">
      <w:rPr>
        <w:rFonts w:cs="Arial"/>
        <w:b/>
      </w:rPr>
      <w:t>PRESERVATION OF WATER COURSES</w:t>
    </w:r>
    <w:r>
      <w:rPr>
        <w:rFonts w:cs="Arial"/>
        <w:b/>
      </w:rPr>
      <w:t xml:space="preserve"> </w:t>
    </w:r>
    <w:bookmarkEnd w:id="144"/>
    <w:r w:rsidRPr="003F3AD0">
      <w:rPr>
        <w:rFonts w:cs="Arial"/>
      </w:rPr>
      <w:tab/>
    </w:r>
  </w:p>
  <w:p w14:paraId="3727704A" w14:textId="77777777" w:rsidR="003F3AD0" w:rsidRPr="003F3AD0" w:rsidRDefault="003F3AD0" w:rsidP="003F3AD0">
    <w:pPr>
      <w:pStyle w:val="Header"/>
      <w:tabs>
        <w:tab w:val="right" w:pos="10620"/>
      </w:tabs>
      <w:jc w:val="left"/>
      <w:rPr>
        <w:rFonts w:ascii="Calibri" w:hAnsi="Calibri" w:cs="Arial"/>
        <w:caps w:val="0"/>
        <w:sz w:val="22"/>
      </w:rPr>
    </w:pPr>
    <w:r w:rsidRPr="003F3AD0">
      <w:rPr>
        <w:rFonts w:ascii="Calibri" w:hAnsi="Calibri" w:cs="Arial"/>
        <w:caps w:val="0"/>
        <w:sz w:val="22"/>
      </w:rPr>
      <w:t xml:space="preserve">Page </w:t>
    </w:r>
    <w:r w:rsidRPr="003F3AD0">
      <w:rPr>
        <w:rFonts w:ascii="Calibri" w:hAnsi="Calibri" w:cs="Arial"/>
        <w:caps w:val="0"/>
        <w:sz w:val="22"/>
      </w:rPr>
      <w:fldChar w:fldCharType="begin"/>
    </w:r>
    <w:r w:rsidRPr="003F3AD0">
      <w:rPr>
        <w:rFonts w:ascii="Calibri" w:hAnsi="Calibri" w:cs="Arial"/>
        <w:caps w:val="0"/>
        <w:sz w:val="22"/>
      </w:rPr>
      <w:instrText xml:space="preserve">PAGE </w:instrText>
    </w:r>
    <w:r w:rsidRPr="003F3AD0">
      <w:rPr>
        <w:rFonts w:ascii="Calibri" w:hAnsi="Calibri" w:cs="Arial"/>
        <w:caps w:val="0"/>
        <w:sz w:val="22"/>
      </w:rPr>
      <w:fldChar w:fldCharType="separate"/>
    </w:r>
    <w:r w:rsidR="00741BD7">
      <w:rPr>
        <w:rFonts w:ascii="Calibri" w:hAnsi="Calibri" w:cs="Arial"/>
        <w:caps w:val="0"/>
        <w:noProof/>
        <w:sz w:val="22"/>
      </w:rPr>
      <w:t>2</w:t>
    </w:r>
    <w:r w:rsidRPr="003F3AD0">
      <w:rPr>
        <w:rFonts w:ascii="Calibri" w:hAnsi="Calibri" w:cs="Arial"/>
        <w:caps w:val="0"/>
        <w:sz w:val="22"/>
      </w:rPr>
      <w:fldChar w:fldCharType="end"/>
    </w:r>
    <w:r w:rsidRPr="003F3AD0">
      <w:rPr>
        <w:rFonts w:ascii="Calibri" w:hAnsi="Calibri" w:cs="Arial"/>
        <w:caps w:val="0"/>
        <w:sz w:val="22"/>
      </w:rPr>
      <w:t xml:space="preserve"> </w:t>
    </w:r>
    <w:r>
      <w:rPr>
        <w:rFonts w:ascii="Calibri" w:hAnsi="Calibri" w:cs="Arial"/>
        <w:caps w:val="0"/>
        <w:sz w:val="22"/>
      </w:rPr>
      <w:t xml:space="preserve"> </w:t>
    </w:r>
    <w:r>
      <w:tab/>
    </w:r>
    <w:r w:rsidRPr="003F3AD0">
      <w:rPr>
        <w:rFonts w:ascii="Calibri" w:hAnsi="Calibri" w:cs="Arial"/>
        <w:caps w:val="0"/>
        <w:sz w:val="22"/>
      </w:rPr>
      <w:t>DATE</w:t>
    </w:r>
    <w:proofErr w:type="gramStart"/>
    <w:r w:rsidRPr="003F3AD0">
      <w:rPr>
        <w:rFonts w:ascii="Calibri" w:hAnsi="Calibri" w:cs="Arial"/>
        <w:caps w:val="0"/>
        <w:sz w:val="22"/>
      </w:rPr>
      <w:t>:  [</w:t>
    </w:r>
    <w:proofErr w:type="gramEnd"/>
    <w:r w:rsidRPr="003F3AD0">
      <w:rPr>
        <w:rFonts w:ascii="Calibri" w:hAnsi="Calibri" w:cs="Arial"/>
        <w:caps w:val="0"/>
        <w:sz w:val="22"/>
      </w:rPr>
      <w:t>Insert Date, (e.g. Jan., 2000)]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F0712" w14:textId="77777777" w:rsidR="002B7802" w:rsidRPr="004B18F4" w:rsidRDefault="002B7802">
    <w:pPr>
      <w:pBdr>
        <w:top w:val="single" w:sz="4" w:space="1" w:color="auto"/>
      </w:pBdr>
      <w:tabs>
        <w:tab w:val="right" w:pos="10350"/>
      </w:tabs>
      <w:rPr>
        <w:rFonts w:cs="Arial"/>
      </w:rPr>
    </w:pPr>
    <w:r w:rsidRPr="004B18F4">
      <w:rPr>
        <w:rFonts w:cs="Arial"/>
      </w:rPr>
      <w:t>CONTRACT NO</w:t>
    </w:r>
    <w:r w:rsidRPr="004B18F4">
      <w:rPr>
        <w:rFonts w:cs="Arial"/>
        <w:highlight w:val="lightGray"/>
      </w:rPr>
      <w:t>.... [Insert Region Number]</w:t>
    </w:r>
    <w:r w:rsidRPr="004B18F4">
      <w:rPr>
        <w:rFonts w:cs="Arial"/>
      </w:rPr>
      <w:tab/>
      <w:t>Section 02389</w:t>
    </w:r>
  </w:p>
  <w:p w14:paraId="4AAF26F6" w14:textId="77777777" w:rsidR="002B7802" w:rsidRPr="004B18F4" w:rsidRDefault="002B7802">
    <w:pPr>
      <w:pBdr>
        <w:top w:val="single" w:sz="4" w:space="1" w:color="auto"/>
      </w:pBdr>
      <w:tabs>
        <w:tab w:val="left" w:pos="-1440"/>
        <w:tab w:val="left" w:pos="-720"/>
        <w:tab w:val="left" w:pos="0"/>
        <w:tab w:val="center" w:pos="5220"/>
        <w:tab w:val="right" w:pos="10350"/>
      </w:tabs>
      <w:rPr>
        <w:rFonts w:cs="Arial"/>
      </w:rPr>
    </w:pPr>
    <w:r w:rsidRPr="004B18F4">
      <w:rPr>
        <w:rFonts w:cs="Arial"/>
        <w:b/>
      </w:rPr>
      <w:tab/>
      <w:t>PRESERVATION OF WATER COURSES</w:t>
    </w:r>
    <w:r w:rsidRPr="004B18F4">
      <w:rPr>
        <w:rFonts w:cs="Arial"/>
      </w:rPr>
      <w:tab/>
    </w:r>
    <w:r w:rsidR="003F3AD0" w:rsidRPr="004B18F4">
      <w:rPr>
        <w:rFonts w:cs="Arial"/>
      </w:rPr>
      <w:t>2015-04-24</w:t>
    </w:r>
  </w:p>
  <w:p w14:paraId="3C769B16" w14:textId="77777777" w:rsidR="002B7802" w:rsidRPr="004B18F4" w:rsidRDefault="002B7802">
    <w:pPr>
      <w:pBdr>
        <w:top w:val="single" w:sz="4" w:space="1" w:color="auto"/>
      </w:pBdr>
      <w:tabs>
        <w:tab w:val="center" w:pos="5175"/>
        <w:tab w:val="right" w:pos="10350"/>
      </w:tabs>
      <w:rPr>
        <w:rFonts w:cs="Arial"/>
      </w:rPr>
    </w:pPr>
    <w:r w:rsidRPr="004B18F4">
      <w:rPr>
        <w:rFonts w:cs="Arial"/>
      </w:rPr>
      <w:t>DATE</w:t>
    </w:r>
    <w:proofErr w:type="gramStart"/>
    <w:r w:rsidRPr="004B18F4">
      <w:rPr>
        <w:rFonts w:cs="Arial"/>
      </w:rPr>
      <w:t xml:space="preserve">:  </w:t>
    </w:r>
    <w:r w:rsidRPr="004B18F4">
      <w:rPr>
        <w:rFonts w:cs="Arial"/>
        <w:highlight w:val="lightGray"/>
      </w:rPr>
      <w:t>[</w:t>
    </w:r>
    <w:proofErr w:type="gramEnd"/>
    <w:r w:rsidRPr="004B18F4">
      <w:rPr>
        <w:rFonts w:cs="Arial"/>
        <w:highlight w:val="lightGray"/>
      </w:rPr>
      <w:t>Insert Date, (e.g. Jan., 2000)]</w:t>
    </w:r>
    <w:r w:rsidRPr="004B18F4">
      <w:rPr>
        <w:rFonts w:cs="Arial"/>
      </w:rPr>
      <w:tab/>
    </w:r>
    <w:r w:rsidRPr="004B18F4">
      <w:rPr>
        <w:rFonts w:cs="Arial"/>
      </w:rPr>
      <w:tab/>
      <w:t xml:space="preserve">Page </w:t>
    </w:r>
    <w:r w:rsidRPr="004B18F4">
      <w:rPr>
        <w:rFonts w:cs="Arial"/>
      </w:rPr>
      <w:fldChar w:fldCharType="begin"/>
    </w:r>
    <w:r w:rsidRPr="004B18F4">
      <w:rPr>
        <w:rFonts w:cs="Arial"/>
      </w:rPr>
      <w:instrText xml:space="preserve">PAGE </w:instrText>
    </w:r>
    <w:r w:rsidRPr="004B18F4">
      <w:rPr>
        <w:rFonts w:cs="Arial"/>
      </w:rPr>
      <w:fldChar w:fldCharType="separate"/>
    </w:r>
    <w:r w:rsidR="00741BD7" w:rsidRPr="004B18F4">
      <w:rPr>
        <w:rFonts w:cs="Arial"/>
        <w:noProof/>
      </w:rPr>
      <w:t>3</w:t>
    </w:r>
    <w:r w:rsidRPr="004B18F4">
      <w:rPr>
        <w:rFonts w:cs="Arial"/>
      </w:rPr>
      <w:fldChar w:fldCharType="end"/>
    </w:r>
  </w:p>
  <w:p w14:paraId="2D286E2A" w14:textId="77777777" w:rsidR="002B7802" w:rsidRDefault="002B7802">
    <w:pPr>
      <w:pStyle w:val="Header"/>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612C0" w14:textId="77777777" w:rsidR="002B7802" w:rsidRDefault="002B7802">
    <w:pPr>
      <w:pBdr>
        <w:top w:val="single" w:sz="4" w:space="1" w:color="auto"/>
      </w:pBdr>
      <w:tabs>
        <w:tab w:val="right" w:pos="10350"/>
      </w:tabs>
      <w:rPr>
        <w:rFonts w:ascii="Arial" w:hAnsi="Arial" w:cs="Arial"/>
      </w:rPr>
    </w:pPr>
    <w:r>
      <w:rPr>
        <w:rFonts w:ascii="Arial" w:hAnsi="Arial" w:cs="Arial"/>
      </w:rPr>
      <w:t>CONTRACT NO</w:t>
    </w:r>
    <w:r w:rsidRPr="0082209E">
      <w:rPr>
        <w:rFonts w:ascii="Arial" w:hAnsi="Arial" w:cs="Arial"/>
        <w:highlight w:val="lightGray"/>
      </w:rPr>
      <w:t xml:space="preserve">.... [Insert </w:t>
    </w:r>
    <w:r>
      <w:rPr>
        <w:rFonts w:ascii="Arial" w:hAnsi="Arial" w:cs="Arial"/>
        <w:highlight w:val="lightGray"/>
      </w:rPr>
      <w:t>Region</w:t>
    </w:r>
    <w:r w:rsidRPr="0082209E">
      <w:rPr>
        <w:rFonts w:ascii="Arial" w:hAnsi="Arial" w:cs="Arial"/>
        <w:highlight w:val="lightGray"/>
      </w:rPr>
      <w:t xml:space="preserve"> Number]</w:t>
    </w:r>
    <w:r>
      <w:rPr>
        <w:rFonts w:ascii="Arial" w:hAnsi="Arial" w:cs="Arial"/>
      </w:rPr>
      <w:tab/>
      <w:t>Section 02389</w:t>
    </w:r>
  </w:p>
  <w:p w14:paraId="374A2638" w14:textId="77777777" w:rsidR="002B7802" w:rsidRDefault="002B7802">
    <w:pPr>
      <w:pBdr>
        <w:top w:val="single" w:sz="4" w:space="1" w:color="auto"/>
      </w:pBdr>
      <w:tabs>
        <w:tab w:val="left" w:pos="-1440"/>
        <w:tab w:val="left" w:pos="-720"/>
        <w:tab w:val="left" w:pos="0"/>
        <w:tab w:val="center" w:pos="5220"/>
        <w:tab w:val="right" w:pos="10350"/>
      </w:tabs>
      <w:rPr>
        <w:rFonts w:ascii="Arial" w:hAnsi="Arial" w:cs="Arial"/>
      </w:rPr>
    </w:pPr>
    <w:r>
      <w:rPr>
        <w:rFonts w:ascii="Arial" w:hAnsi="Arial" w:cs="Arial"/>
        <w:b/>
      </w:rPr>
      <w:tab/>
      <w:t>PRESERVATION OF WATER COURSES</w:t>
    </w:r>
    <w:r>
      <w:rPr>
        <w:rFonts w:ascii="Arial" w:hAnsi="Arial" w:cs="Arial"/>
      </w:rPr>
      <w:tab/>
    </w:r>
    <w:r w:rsidR="002A1DD6" w:rsidRPr="002A1DD6">
      <w:rPr>
        <w:rFonts w:ascii="Arial" w:hAnsi="Arial" w:cs="Arial"/>
      </w:rPr>
      <w:t>2012-0</w:t>
    </w:r>
    <w:r w:rsidR="00C71952">
      <w:rPr>
        <w:rFonts w:ascii="Arial" w:hAnsi="Arial" w:cs="Arial"/>
      </w:rPr>
      <w:t>6</w:t>
    </w:r>
    <w:r w:rsidR="002A1DD6" w:rsidRPr="002A1DD6">
      <w:rPr>
        <w:rFonts w:ascii="Arial" w:hAnsi="Arial" w:cs="Arial"/>
      </w:rPr>
      <w:t>-2</w:t>
    </w:r>
    <w:r w:rsidR="00C71952">
      <w:rPr>
        <w:rFonts w:ascii="Arial" w:hAnsi="Arial" w:cs="Arial"/>
      </w:rPr>
      <w:t>8</w:t>
    </w:r>
  </w:p>
  <w:p w14:paraId="32A8FD59" w14:textId="77777777" w:rsidR="002B7802" w:rsidRDefault="002B7802">
    <w:pPr>
      <w:pBdr>
        <w:top w:val="single" w:sz="4" w:space="1" w:color="auto"/>
      </w:pBdr>
      <w:tabs>
        <w:tab w:val="center" w:pos="5175"/>
        <w:tab w:val="right" w:pos="10350"/>
      </w:tabs>
      <w:rPr>
        <w:rFonts w:ascii="Arial" w:hAnsi="Arial" w:cs="Arial"/>
      </w:rPr>
    </w:pPr>
    <w:r>
      <w:rPr>
        <w:rFonts w:ascii="Arial" w:hAnsi="Arial" w:cs="Arial"/>
      </w:rPr>
      <w:t>DATE</w:t>
    </w:r>
    <w:proofErr w:type="gramStart"/>
    <w:r>
      <w:rPr>
        <w:rFonts w:ascii="Arial" w:hAnsi="Arial" w:cs="Arial"/>
      </w:rPr>
      <w:t xml:space="preserve">:  </w:t>
    </w:r>
    <w:r w:rsidRPr="0082209E">
      <w:rPr>
        <w:rFonts w:ascii="Arial" w:hAnsi="Arial" w:cs="Arial"/>
        <w:highlight w:val="lightGray"/>
      </w:rPr>
      <w:t>[</w:t>
    </w:r>
    <w:proofErr w:type="gramEnd"/>
    <w:r w:rsidRPr="0082209E">
      <w:rPr>
        <w:rFonts w:ascii="Arial" w:hAnsi="Arial" w:cs="Arial"/>
        <w:highlight w:val="lightGray"/>
      </w:rPr>
      <w:t>Insert Date, (e.g. Jan., 2000)]</w:t>
    </w:r>
    <w:r>
      <w:rPr>
        <w:rFonts w:ascii="Arial" w:hAnsi="Arial" w:cs="Arial"/>
      </w:rPr>
      <w:tab/>
    </w:r>
    <w:r>
      <w:rPr>
        <w:rFonts w:ascii="Arial" w:hAnsi="Arial" w:cs="Arial"/>
      </w:rPr>
      <w:tab/>
      <w:t xml:space="preserve">Page </w:t>
    </w:r>
    <w:r>
      <w:rPr>
        <w:rFonts w:ascii="Arial" w:hAnsi="Arial" w:cs="Arial"/>
      </w:rPr>
      <w:fldChar w:fldCharType="begin"/>
    </w:r>
    <w:r>
      <w:rPr>
        <w:rFonts w:ascii="Arial" w:hAnsi="Arial" w:cs="Arial"/>
      </w:rPr>
      <w:instrText xml:space="preserve">PAGE </w:instrText>
    </w:r>
    <w:r>
      <w:rPr>
        <w:rFonts w:ascii="Arial" w:hAnsi="Arial" w:cs="Arial"/>
      </w:rPr>
      <w:fldChar w:fldCharType="separate"/>
    </w:r>
    <w:r w:rsidR="003F3AD0">
      <w:rPr>
        <w:rFonts w:ascii="Arial" w:hAnsi="Arial" w:cs="Arial"/>
        <w:noProof/>
      </w:rPr>
      <w:t>1</w:t>
    </w:r>
    <w:r>
      <w:rPr>
        <w:rFonts w:ascii="Arial" w:hAnsi="Arial" w:cs="Arial"/>
      </w:rPr>
      <w:fldChar w:fldCharType="end"/>
    </w:r>
    <w:r>
      <w:rPr>
        <w:rFonts w:ascii="Arial" w:hAnsi="Arial" w:cs="Arial"/>
      </w:rPr>
      <w:t xml:space="preserve"> of </w:t>
    </w:r>
    <w:r>
      <w:rPr>
        <w:rStyle w:val="PageNumber"/>
        <w:rFonts w:ascii="Arial" w:hAnsi="Arial" w:cs="Arial"/>
        <w:caps/>
        <w:sz w:val="22"/>
      </w:rPr>
      <w:fldChar w:fldCharType="begin"/>
    </w:r>
    <w:r>
      <w:rPr>
        <w:rStyle w:val="PageNumber"/>
        <w:rFonts w:ascii="Arial" w:hAnsi="Arial" w:cs="Arial"/>
        <w:caps/>
        <w:sz w:val="22"/>
      </w:rPr>
      <w:instrText xml:space="preserve"> NUMPAGES </w:instrText>
    </w:r>
    <w:r>
      <w:rPr>
        <w:rStyle w:val="PageNumber"/>
        <w:rFonts w:ascii="Arial" w:hAnsi="Arial" w:cs="Arial"/>
        <w:caps/>
        <w:sz w:val="22"/>
      </w:rPr>
      <w:fldChar w:fldCharType="separate"/>
    </w:r>
    <w:r w:rsidR="003F3AD0">
      <w:rPr>
        <w:rStyle w:val="PageNumber"/>
        <w:rFonts w:ascii="Arial" w:hAnsi="Arial" w:cs="Arial"/>
        <w:caps/>
        <w:noProof/>
        <w:sz w:val="22"/>
      </w:rPr>
      <w:t>4</w:t>
    </w:r>
    <w:r>
      <w:rPr>
        <w:rStyle w:val="PageNumber"/>
        <w:rFonts w:ascii="Arial" w:hAnsi="Arial" w:cs="Arial"/>
        <w:caps/>
        <w:sz w:val="22"/>
      </w:rPr>
      <w:fldChar w:fldCharType="end"/>
    </w:r>
  </w:p>
  <w:p w14:paraId="180C125B" w14:textId="77777777" w:rsidR="002B7802" w:rsidRDefault="002B7802">
    <w:pPr>
      <w:pStyle w:val="Header"/>
      <w:spacing w:after="240"/>
    </w:pPr>
  </w:p>
  <w:p w14:paraId="2228EA6D" w14:textId="77777777" w:rsidR="002B7802" w:rsidRDefault="002B780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9A763C6"/>
    <w:multiLevelType w:val="multilevel"/>
    <w:tmpl w:val="CE04FCC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465575FD"/>
    <w:multiLevelType w:val="multilevel"/>
    <w:tmpl w:val="CDF6D1FE"/>
    <w:lvl w:ilvl="0">
      <w:start w:val="1"/>
      <w:numFmt w:val="decimal"/>
      <w:pStyle w:val="Heading1"/>
      <w:lvlText w:val="PART %1."/>
      <w:lvlJc w:val="left"/>
      <w:pPr>
        <w:tabs>
          <w:tab w:val="num" w:pos="720"/>
        </w:tabs>
        <w:ind w:left="720" w:hanging="720"/>
      </w:pPr>
      <w:rPr>
        <w:rFonts w:ascii="Calibri" w:hAnsi="Calibri" w:hint="default"/>
        <w:b w:val="0"/>
        <w:i w:val="0"/>
        <w:sz w:val="22"/>
      </w:rPr>
    </w:lvl>
    <w:lvl w:ilvl="1">
      <w:start w:val="1"/>
      <w:numFmt w:val="decimal"/>
      <w:pStyle w:val="Heading2"/>
      <w:lvlText w:val="%1.%2"/>
      <w:lvlJc w:val="left"/>
      <w:pPr>
        <w:tabs>
          <w:tab w:val="num" w:pos="720"/>
        </w:tabs>
        <w:ind w:left="720" w:hanging="720"/>
      </w:pPr>
      <w:rPr>
        <w:rFonts w:ascii="Calibri" w:hAnsi="Calibri" w:hint="default"/>
        <w:b w:val="0"/>
        <w:i w:val="0"/>
        <w:sz w:val="22"/>
      </w:rPr>
    </w:lvl>
    <w:lvl w:ilvl="2">
      <w:start w:val="1"/>
      <w:numFmt w:val="decimal"/>
      <w:pStyle w:val="Heading3"/>
      <w:lvlText w:val=".%3"/>
      <w:lvlJc w:val="left"/>
      <w:pPr>
        <w:tabs>
          <w:tab w:val="num" w:pos="1440"/>
        </w:tabs>
        <w:ind w:left="1440" w:hanging="720"/>
      </w:pPr>
      <w:rPr>
        <w:rFonts w:ascii="Calibri" w:hAnsi="Calibri" w:hint="default"/>
        <w:color w:val="000000"/>
        <w:sz w:val="22"/>
      </w:rPr>
    </w:lvl>
    <w:lvl w:ilvl="3">
      <w:start w:val="1"/>
      <w:numFmt w:val="decimal"/>
      <w:pStyle w:val="Heading4"/>
      <w:lvlText w:val=".%4"/>
      <w:lvlJc w:val="left"/>
      <w:pPr>
        <w:tabs>
          <w:tab w:val="num" w:pos="2160"/>
        </w:tabs>
        <w:ind w:left="2160" w:hanging="720"/>
      </w:pPr>
      <w:rPr>
        <w:rFonts w:ascii="Calibri" w:hAnsi="Calibri" w:hint="default"/>
        <w:b w:val="0"/>
        <w:i w:val="0"/>
        <w:sz w:val="22"/>
      </w:rPr>
    </w:lvl>
    <w:lvl w:ilvl="4">
      <w:start w:val="1"/>
      <w:numFmt w:val="decimal"/>
      <w:pStyle w:val="Heading5"/>
      <w:lvlText w:val=".%5"/>
      <w:lvlJc w:val="left"/>
      <w:pPr>
        <w:tabs>
          <w:tab w:val="num" w:pos="2880"/>
        </w:tabs>
        <w:ind w:left="2880" w:hanging="720"/>
      </w:pPr>
      <w:rPr>
        <w:rFonts w:ascii="Calibri" w:hAnsi="Calibri" w:hint="default"/>
        <w:b w:val="0"/>
        <w:i w:val="0"/>
        <w:sz w:val="22"/>
      </w:rPr>
    </w:lvl>
    <w:lvl w:ilvl="5">
      <w:start w:val="1"/>
      <w:numFmt w:val="decimal"/>
      <w:pStyle w:val="Heading6"/>
      <w:lvlText w:val=".%6"/>
      <w:lvlJc w:val="left"/>
      <w:pPr>
        <w:tabs>
          <w:tab w:val="num" w:pos="3600"/>
        </w:tabs>
        <w:ind w:left="3600" w:hanging="720"/>
      </w:pPr>
      <w:rPr>
        <w:rFonts w:ascii="Calibri" w:hAnsi="Calibri" w:hint="default"/>
        <w:b w:val="0"/>
        <w:i w:val="0"/>
        <w:sz w:val="22"/>
      </w:rPr>
    </w:lvl>
    <w:lvl w:ilvl="6">
      <w:start w:val="1"/>
      <w:numFmt w:val="decimal"/>
      <w:pStyle w:val="Heading7"/>
      <w:lvlText w:val=".%7"/>
      <w:lvlJc w:val="left"/>
      <w:pPr>
        <w:tabs>
          <w:tab w:val="num" w:pos="4320"/>
        </w:tabs>
        <w:ind w:left="4320" w:hanging="720"/>
      </w:pPr>
      <w:rPr>
        <w:rFonts w:ascii="Calibri" w:hAnsi="Calibri" w:hint="default"/>
        <w:b w:val="0"/>
        <w:i w:val="0"/>
        <w:sz w:val="22"/>
      </w:rPr>
    </w:lvl>
    <w:lvl w:ilvl="7">
      <w:start w:val="1"/>
      <w:numFmt w:val="decimal"/>
      <w:pStyle w:val="Heading8"/>
      <w:lvlText w:val=".%8"/>
      <w:lvlJc w:val="left"/>
      <w:pPr>
        <w:tabs>
          <w:tab w:val="num" w:pos="5040"/>
        </w:tabs>
        <w:ind w:left="5040" w:hanging="720"/>
      </w:pPr>
      <w:rPr>
        <w:rFonts w:ascii="Calibri" w:hAnsi="Calibri" w:hint="default"/>
        <w:b w:val="0"/>
        <w:i w:val="0"/>
        <w:sz w:val="22"/>
      </w:rPr>
    </w:lvl>
    <w:lvl w:ilvl="8">
      <w:start w:val="1"/>
      <w:numFmt w:val="decimal"/>
      <w:lvlText w:val=".%9"/>
      <w:lvlJc w:val="left"/>
      <w:pPr>
        <w:tabs>
          <w:tab w:val="num" w:pos="5760"/>
        </w:tabs>
        <w:ind w:left="5760" w:hanging="720"/>
      </w:pPr>
      <w:rPr>
        <w:rFonts w:ascii="Calibri" w:hAnsi="Calibri" w:hint="default"/>
        <w:b w:val="0"/>
        <w:i w:val="0"/>
        <w:sz w:val="22"/>
      </w:rPr>
    </w:lvl>
  </w:abstractNum>
  <w:abstractNum w:abstractNumId="8" w15:restartNumberingAfterBreak="0">
    <w:nsid w:val="50407D28"/>
    <w:multiLevelType w:val="multilevel"/>
    <w:tmpl w:val="1DB62632"/>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450322044">
    <w:abstractNumId w:val="0"/>
  </w:num>
  <w:num w:numId="2" w16cid:durableId="1290817319">
    <w:abstractNumId w:val="0"/>
  </w:num>
  <w:num w:numId="3" w16cid:durableId="1281915020">
    <w:abstractNumId w:val="8"/>
  </w:num>
  <w:num w:numId="4" w16cid:durableId="2137986607">
    <w:abstractNumId w:val="4"/>
  </w:num>
  <w:num w:numId="5" w16cid:durableId="1809586094">
    <w:abstractNumId w:val="9"/>
  </w:num>
  <w:num w:numId="6" w16cid:durableId="696807845">
    <w:abstractNumId w:val="3"/>
  </w:num>
  <w:num w:numId="7" w16cid:durableId="1286616106">
    <w:abstractNumId w:val="6"/>
  </w:num>
  <w:num w:numId="8" w16cid:durableId="368802459">
    <w:abstractNumId w:val="1"/>
  </w:num>
  <w:num w:numId="9" w16cid:durableId="1576940940">
    <w:abstractNumId w:val="10"/>
  </w:num>
  <w:num w:numId="10" w16cid:durableId="1084259131">
    <w:abstractNumId w:val="5"/>
  </w:num>
  <w:num w:numId="11" w16cid:durableId="1156992774">
    <w:abstractNumId w:val="7"/>
  </w:num>
  <w:num w:numId="12" w16cid:durableId="106899125">
    <w:abstractNumId w:val="7"/>
  </w:num>
  <w:num w:numId="13" w16cid:durableId="1639530008">
    <w:abstractNumId w:val="7"/>
  </w:num>
  <w:num w:numId="14" w16cid:durableId="8989829">
    <w:abstractNumId w:val="7"/>
  </w:num>
  <w:num w:numId="15" w16cid:durableId="1295521713">
    <w:abstractNumId w:val="7"/>
  </w:num>
  <w:num w:numId="16" w16cid:durableId="1971284252">
    <w:abstractNumId w:val="7"/>
  </w:num>
  <w:num w:numId="17" w16cid:durableId="971397945">
    <w:abstractNumId w:val="7"/>
  </w:num>
  <w:num w:numId="18" w16cid:durableId="1538815685">
    <w:abstractNumId w:val="7"/>
  </w:num>
  <w:num w:numId="19" w16cid:durableId="987785467">
    <w:abstractNumId w:val="7"/>
  </w:num>
  <w:num w:numId="20" w16cid:durableId="166108042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ny Pang">
    <w15:presenceInfo w15:providerId="AD" w15:userId="S::Johnny.Pang@etoengineering.ca::93e0402e-0c7d-4ac3-adc9-299bd55456c0"/>
  </w15:person>
  <w15:person w15:author="Axel Ouillet">
    <w15:presenceInfo w15:providerId="AD" w15:userId="S::ouilleta@AE.CA::61f62530-c8bb-495e-afd5-ea61b2be56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oolset" w:val="3"/>
  </w:docVars>
  <w:rsids>
    <w:rsidRoot w:val="00184520"/>
    <w:rsid w:val="00014E6C"/>
    <w:rsid w:val="00054640"/>
    <w:rsid w:val="000A7BB7"/>
    <w:rsid w:val="000C6EBC"/>
    <w:rsid w:val="000F3849"/>
    <w:rsid w:val="00107DBA"/>
    <w:rsid w:val="00165D5E"/>
    <w:rsid w:val="00184520"/>
    <w:rsid w:val="001B3E2D"/>
    <w:rsid w:val="00245EBF"/>
    <w:rsid w:val="00260DA2"/>
    <w:rsid w:val="00274407"/>
    <w:rsid w:val="002A1DD6"/>
    <w:rsid w:val="002A6EF0"/>
    <w:rsid w:val="002B7802"/>
    <w:rsid w:val="002B7949"/>
    <w:rsid w:val="002D4787"/>
    <w:rsid w:val="003130DA"/>
    <w:rsid w:val="00314A6E"/>
    <w:rsid w:val="0033348F"/>
    <w:rsid w:val="0033540B"/>
    <w:rsid w:val="00354BC6"/>
    <w:rsid w:val="00366110"/>
    <w:rsid w:val="00372157"/>
    <w:rsid w:val="003A4301"/>
    <w:rsid w:val="003C0CDC"/>
    <w:rsid w:val="003F3AD0"/>
    <w:rsid w:val="0040417E"/>
    <w:rsid w:val="00414AEF"/>
    <w:rsid w:val="004165A4"/>
    <w:rsid w:val="00445DDE"/>
    <w:rsid w:val="00474269"/>
    <w:rsid w:val="00485A5E"/>
    <w:rsid w:val="004B18F4"/>
    <w:rsid w:val="0052209D"/>
    <w:rsid w:val="005947BD"/>
    <w:rsid w:val="005A51E0"/>
    <w:rsid w:val="005A65CF"/>
    <w:rsid w:val="00672C12"/>
    <w:rsid w:val="006C0FAF"/>
    <w:rsid w:val="006C1745"/>
    <w:rsid w:val="006F7D62"/>
    <w:rsid w:val="0070514B"/>
    <w:rsid w:val="007278FA"/>
    <w:rsid w:val="007353CA"/>
    <w:rsid w:val="00741BD7"/>
    <w:rsid w:val="007D1102"/>
    <w:rsid w:val="007E4441"/>
    <w:rsid w:val="008001A5"/>
    <w:rsid w:val="00812A85"/>
    <w:rsid w:val="0084552D"/>
    <w:rsid w:val="00876934"/>
    <w:rsid w:val="008A26A6"/>
    <w:rsid w:val="008C0555"/>
    <w:rsid w:val="008C1F89"/>
    <w:rsid w:val="008F1108"/>
    <w:rsid w:val="0090077D"/>
    <w:rsid w:val="009025F5"/>
    <w:rsid w:val="009045C7"/>
    <w:rsid w:val="009369FF"/>
    <w:rsid w:val="00960901"/>
    <w:rsid w:val="0098473E"/>
    <w:rsid w:val="009C3638"/>
    <w:rsid w:val="009E177E"/>
    <w:rsid w:val="009E6E4E"/>
    <w:rsid w:val="00A52078"/>
    <w:rsid w:val="00A767E0"/>
    <w:rsid w:val="00AA040C"/>
    <w:rsid w:val="00AF4ABB"/>
    <w:rsid w:val="00B4112C"/>
    <w:rsid w:val="00B525CB"/>
    <w:rsid w:val="00B73B61"/>
    <w:rsid w:val="00B85D23"/>
    <w:rsid w:val="00BE501E"/>
    <w:rsid w:val="00C148FD"/>
    <w:rsid w:val="00C31ABD"/>
    <w:rsid w:val="00C71952"/>
    <w:rsid w:val="00C73272"/>
    <w:rsid w:val="00C80C03"/>
    <w:rsid w:val="00C81675"/>
    <w:rsid w:val="00C9657E"/>
    <w:rsid w:val="00CB45BF"/>
    <w:rsid w:val="00CB4681"/>
    <w:rsid w:val="00D109FD"/>
    <w:rsid w:val="00D26372"/>
    <w:rsid w:val="00D3626B"/>
    <w:rsid w:val="00D41E2D"/>
    <w:rsid w:val="00D705EE"/>
    <w:rsid w:val="00D81010"/>
    <w:rsid w:val="00D87A1C"/>
    <w:rsid w:val="00DA097A"/>
    <w:rsid w:val="00DB06A2"/>
    <w:rsid w:val="00DC46E7"/>
    <w:rsid w:val="00DF4B3B"/>
    <w:rsid w:val="00E025B2"/>
    <w:rsid w:val="00E04C34"/>
    <w:rsid w:val="00E62AA3"/>
    <w:rsid w:val="00F00AD9"/>
    <w:rsid w:val="00F13982"/>
    <w:rsid w:val="00F22030"/>
    <w:rsid w:val="00F31AFB"/>
    <w:rsid w:val="00F35FAD"/>
    <w:rsid w:val="00F4063F"/>
    <w:rsid w:val="00F5273F"/>
    <w:rsid w:val="00F6204E"/>
    <w:rsid w:val="00F76A7C"/>
    <w:rsid w:val="00F80DEA"/>
    <w:rsid w:val="00F83A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99CA42"/>
  <w15:chartTrackingRefBased/>
  <w15:docId w15:val="{59D5E89A-7E2E-4CD1-9DA9-315763CE9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itle" w:qFormat="1"/>
    <w:lsdException w:name="Subtitle" w:qFormat="1"/>
    <w:lsdException w:name="Strong"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F3AD0"/>
    <w:rPr>
      <w:sz w:val="22"/>
      <w:szCs w:val="22"/>
    </w:rPr>
  </w:style>
  <w:style w:type="paragraph" w:styleId="Heading1">
    <w:name w:val="heading 1"/>
    <w:basedOn w:val="ListParagraph"/>
    <w:link w:val="Heading1Char"/>
    <w:qFormat/>
    <w:rsid w:val="003F3AD0"/>
    <w:pPr>
      <w:numPr>
        <w:numId w:val="19"/>
      </w:numPr>
      <w:spacing w:before="160"/>
      <w:outlineLvl w:val="0"/>
    </w:pPr>
    <w:rPr>
      <w:caps/>
    </w:rPr>
  </w:style>
  <w:style w:type="paragraph" w:styleId="Heading2">
    <w:name w:val="heading 2"/>
    <w:basedOn w:val="ListParagraph"/>
    <w:next w:val="Normal"/>
    <w:link w:val="Heading2Char"/>
    <w:qFormat/>
    <w:rsid w:val="003F3AD0"/>
    <w:pPr>
      <w:numPr>
        <w:ilvl w:val="1"/>
        <w:numId w:val="19"/>
      </w:numPr>
      <w:spacing w:before="80"/>
      <w:outlineLvl w:val="1"/>
    </w:pPr>
    <w:rPr>
      <w:u w:val="single"/>
    </w:rPr>
  </w:style>
  <w:style w:type="paragraph" w:styleId="Heading3">
    <w:name w:val="heading 3"/>
    <w:basedOn w:val="ListParagraph"/>
    <w:link w:val="Heading3Char"/>
    <w:qFormat/>
    <w:rsid w:val="003F3AD0"/>
    <w:pPr>
      <w:numPr>
        <w:ilvl w:val="2"/>
        <w:numId w:val="19"/>
      </w:numPr>
      <w:outlineLvl w:val="2"/>
    </w:pPr>
  </w:style>
  <w:style w:type="paragraph" w:styleId="Heading4">
    <w:name w:val="heading 4"/>
    <w:basedOn w:val="ListParagraph"/>
    <w:link w:val="Heading4Char"/>
    <w:qFormat/>
    <w:rsid w:val="003F3AD0"/>
    <w:pPr>
      <w:numPr>
        <w:ilvl w:val="3"/>
        <w:numId w:val="19"/>
      </w:numPr>
      <w:outlineLvl w:val="3"/>
    </w:pPr>
  </w:style>
  <w:style w:type="paragraph" w:styleId="Heading5">
    <w:name w:val="heading 5"/>
    <w:basedOn w:val="Heading4"/>
    <w:link w:val="Heading5Char"/>
    <w:qFormat/>
    <w:rsid w:val="003F3AD0"/>
    <w:pPr>
      <w:numPr>
        <w:ilvl w:val="4"/>
      </w:numPr>
      <w:outlineLvl w:val="4"/>
    </w:pPr>
  </w:style>
  <w:style w:type="paragraph" w:styleId="Heading6">
    <w:name w:val="heading 6"/>
    <w:basedOn w:val="Heading5"/>
    <w:next w:val="Normal"/>
    <w:link w:val="Heading6Char"/>
    <w:qFormat/>
    <w:rsid w:val="003F3AD0"/>
    <w:pPr>
      <w:numPr>
        <w:ilvl w:val="5"/>
      </w:numPr>
      <w:outlineLvl w:val="5"/>
    </w:pPr>
  </w:style>
  <w:style w:type="paragraph" w:styleId="Heading7">
    <w:name w:val="heading 7"/>
    <w:basedOn w:val="ListParagraph"/>
    <w:next w:val="Normal"/>
    <w:link w:val="Heading7Char"/>
    <w:qFormat/>
    <w:rsid w:val="003F3AD0"/>
    <w:pPr>
      <w:numPr>
        <w:ilvl w:val="6"/>
        <w:numId w:val="19"/>
      </w:numPr>
      <w:outlineLvl w:val="6"/>
    </w:pPr>
  </w:style>
  <w:style w:type="paragraph" w:styleId="Heading8">
    <w:name w:val="heading 8"/>
    <w:basedOn w:val="Heading7"/>
    <w:next w:val="Normal"/>
    <w:link w:val="Heading8Char"/>
    <w:qFormat/>
    <w:rsid w:val="003F3AD0"/>
    <w:pPr>
      <w:numPr>
        <w:ilvl w:val="7"/>
      </w:numPr>
      <w:outlineLvl w:val="7"/>
    </w:pPr>
  </w:style>
  <w:style w:type="paragraph" w:styleId="Heading9">
    <w:name w:val="heading 9"/>
    <w:basedOn w:val="Heading8"/>
    <w:next w:val="Normal"/>
    <w:link w:val="Heading9Char"/>
    <w:qFormat/>
    <w:rsid w:val="003F3AD0"/>
    <w:pPr>
      <w:numPr>
        <w:ilvl w:val="8"/>
        <w:numId w:val="20"/>
      </w:numPr>
      <w:tabs>
        <w:tab w:val="num" w:pos="5760"/>
      </w:tabs>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60"/>
    </w:pPr>
    <w:rPr>
      <w:rFonts w:ascii="Book Antiqua" w:hAnsi="Book Antiqua"/>
    </w:r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rPr>
      <w:rFonts w:ascii="Arial Narrow" w:hAnsi="Arial Narrow"/>
      <w:b/>
    </w:rPr>
  </w:style>
  <w:style w:type="paragraph" w:styleId="Caption">
    <w:name w:val="caption"/>
    <w:basedOn w:val="Main-Head"/>
    <w:next w:val="Normal"/>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Normal"/>
    <w:link w:val="TitleChar"/>
    <w:qFormat/>
    <w:rsid w:val="003F3AD0"/>
    <w:pPr>
      <w:keepNext/>
      <w:spacing w:before="160" w:after="30"/>
    </w:pPr>
    <w:rPr>
      <w:rFonts w:ascii="Arial Narrow" w:hAnsi="Arial Narrow"/>
      <w:b/>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3F3AD0"/>
  </w:style>
  <w:style w:type="paragraph" w:customStyle="1" w:styleId="Other">
    <w:name w:val="Other"/>
    <w:basedOn w:val="Normal"/>
    <w:pPr>
      <w:widowControl w:val="0"/>
      <w:autoSpaceDE w:val="0"/>
      <w:autoSpaceDN w:val="0"/>
      <w:adjustRightInd w:val="0"/>
    </w:pPr>
    <w:rPr>
      <w:rFonts w:ascii="Courier New" w:hAnsi="Courier New" w:cs="Courier New"/>
      <w:sz w:val="24"/>
      <w:szCs w:val="24"/>
    </w:rPr>
  </w:style>
  <w:style w:type="paragraph" w:customStyle="1" w:styleId="NormalTableText">
    <w:name w:val="Normal Table Text"/>
    <w:basedOn w:val="Normal"/>
    <w:pPr>
      <w:widowControl w:val="0"/>
      <w:spacing w:before="60" w:after="60"/>
    </w:pPr>
    <w:rPr>
      <w:rFonts w:ascii="Arial" w:hAnsi="Arial"/>
      <w:sz w:val="20"/>
      <w:lang w:val="en-GB"/>
    </w:rPr>
  </w:style>
  <w:style w:type="paragraph" w:customStyle="1" w:styleId="TableHeading">
    <w:name w:val="Table Heading"/>
    <w:basedOn w:val="Normal"/>
    <w:pPr>
      <w:widowControl w:val="0"/>
      <w:spacing w:before="60" w:after="60"/>
    </w:pPr>
    <w:rPr>
      <w:rFonts w:ascii="Arial" w:hAnsi="Arial"/>
      <w:b/>
      <w:sz w:val="20"/>
      <w:lang w:val="en-GB"/>
    </w:rPr>
  </w:style>
  <w:style w:type="paragraph" w:styleId="BalloonText">
    <w:name w:val="Balloon Text"/>
    <w:basedOn w:val="Normal"/>
    <w:semiHidden/>
    <w:rsid w:val="00184520"/>
    <w:rPr>
      <w:rFonts w:ascii="Tahoma" w:hAnsi="Tahoma" w:cs="Tahoma"/>
      <w:sz w:val="16"/>
      <w:szCs w:val="16"/>
    </w:rPr>
  </w:style>
  <w:style w:type="character" w:customStyle="1" w:styleId="Heading3Char1">
    <w:name w:val="Heading 3 Char1"/>
    <w:rsid w:val="005A51E0"/>
    <w:rPr>
      <w:rFonts w:ascii="Arial" w:hAnsi="Arial"/>
    </w:rPr>
  </w:style>
  <w:style w:type="character" w:customStyle="1" w:styleId="Heading1Char">
    <w:name w:val="Heading 1 Char"/>
    <w:link w:val="Heading1"/>
    <w:rsid w:val="003F3AD0"/>
    <w:rPr>
      <w:rFonts w:ascii="Calibri" w:hAnsi="Calibri"/>
      <w:caps/>
    </w:rPr>
  </w:style>
  <w:style w:type="paragraph" w:styleId="ListParagraph">
    <w:name w:val="List Paragraph"/>
    <w:basedOn w:val="Normal"/>
    <w:uiPriority w:val="34"/>
    <w:qFormat/>
    <w:rsid w:val="003F3AD0"/>
    <w:pPr>
      <w:ind w:left="720"/>
      <w:contextualSpacing/>
    </w:pPr>
  </w:style>
  <w:style w:type="character" w:customStyle="1" w:styleId="Heading2Char">
    <w:name w:val="Heading 2 Char"/>
    <w:link w:val="Heading2"/>
    <w:rsid w:val="003F3AD0"/>
    <w:rPr>
      <w:rFonts w:ascii="Calibri" w:hAnsi="Calibri"/>
      <w:u w:val="single"/>
    </w:rPr>
  </w:style>
  <w:style w:type="character" w:customStyle="1" w:styleId="Heading4Char">
    <w:name w:val="Heading 4 Char"/>
    <w:link w:val="Heading4"/>
    <w:rsid w:val="003F3AD0"/>
  </w:style>
  <w:style w:type="character" w:customStyle="1" w:styleId="Heading5Char">
    <w:name w:val="Heading 5 Char"/>
    <w:link w:val="Heading5"/>
    <w:rsid w:val="003F3AD0"/>
  </w:style>
  <w:style w:type="character" w:customStyle="1" w:styleId="Heading6Char">
    <w:name w:val="Heading 6 Char"/>
    <w:link w:val="Heading6"/>
    <w:rsid w:val="003F3AD0"/>
  </w:style>
  <w:style w:type="character" w:customStyle="1" w:styleId="Heading7Char">
    <w:name w:val="Heading 7 Char"/>
    <w:link w:val="Heading7"/>
    <w:rsid w:val="003F3AD0"/>
  </w:style>
  <w:style w:type="character" w:customStyle="1" w:styleId="Heading8Char">
    <w:name w:val="Heading 8 Char"/>
    <w:link w:val="Heading8"/>
    <w:rsid w:val="003F3AD0"/>
  </w:style>
  <w:style w:type="character" w:customStyle="1" w:styleId="Heading9Char">
    <w:name w:val="Heading 9 Char"/>
    <w:link w:val="Heading9"/>
    <w:rsid w:val="003F3AD0"/>
    <w:rPr>
      <w:rFonts w:cs="Arial"/>
    </w:rPr>
  </w:style>
  <w:style w:type="character" w:customStyle="1" w:styleId="TitleChar">
    <w:name w:val="Title Char"/>
    <w:link w:val="Title"/>
    <w:rsid w:val="003F3AD0"/>
    <w:rPr>
      <w:rFonts w:ascii="Arial Narrow" w:hAnsi="Arial Narrow"/>
      <w:b/>
    </w:rPr>
  </w:style>
  <w:style w:type="character" w:styleId="Strong">
    <w:name w:val="Strong"/>
    <w:qFormat/>
    <w:rsid w:val="003F3AD0"/>
    <w:rPr>
      <w:b/>
    </w:rPr>
  </w:style>
  <w:style w:type="paragraph" w:styleId="Revision">
    <w:name w:val="Revision"/>
    <w:hidden/>
    <w:uiPriority w:val="99"/>
    <w:semiHidden/>
    <w:rsid w:val="00B85D23"/>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01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Status xmlns="842cd523-47d6-43d6-8211-471f8d7272d8">Work in progress</Status>
    <Project_x0020_Code xmlns="842cd523-47d6-43d6-8211-471f8d7272d8">2020-5445-00</Project_x0020_Code>
    <Project_x0020_Name xmlns="842cd523-47d6-43d6-8211-471f8d7272d8">Northeast Vaughan Water Servicing Project</Project_x0020_Name>
    <TaxCatchAll xmlns="d6d05743-d6d0-46ac-98bc-99f29ab3bcad">
      <Value>1</Value>
    </TaxCatchAll>
    <Client_x0020_Organization xmlns="842cd523-47d6-43d6-8211-471f8d7272d8" xsi:nil="true"/>
    <AERIS_x0020_Published_x0020_Date xmlns="842cd523-47d6-43d6-8211-471f8d7272d8" xsi:nil="true"/>
    <lcf76f155ced4ddcb4097134ff3c332f xmlns="842cd523-47d6-43d6-8211-471f8d7272d8">
      <Terms xmlns="http://schemas.microsoft.com/office/infopath/2007/PartnerControls"/>
    </lcf76f155ced4ddcb4097134ff3c332f>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1094CB3-2858-40D6-9D5B-7E709DA223A0}">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842cd523-47d6-43d6-8211-471f8d7272d8"/>
    <ds:schemaRef ds:uri="d6d05743-d6d0-46ac-98bc-99f29ab3bcad"/>
    <ds:schemaRef ds:uri="http://www.w3.org/XML/1998/namespace"/>
    <ds:schemaRef ds:uri="http://purl.org/dc/dcmitype/"/>
  </ds:schemaRefs>
</ds:datastoreItem>
</file>

<file path=customXml/itemProps2.xml><?xml version="1.0" encoding="utf-8"?>
<ds:datastoreItem xmlns:ds="http://schemas.openxmlformats.org/officeDocument/2006/customXml" ds:itemID="{71D64AEC-57DC-4623-A3D3-EA9752571C09}">
  <ds:schemaRefs>
    <ds:schemaRef ds:uri="http://schemas.microsoft.com/office/2006/metadata/longProperties"/>
  </ds:schemaRefs>
</ds:datastoreItem>
</file>

<file path=customXml/itemProps3.xml><?xml version="1.0" encoding="utf-8"?>
<ds:datastoreItem xmlns:ds="http://schemas.openxmlformats.org/officeDocument/2006/customXml" ds:itemID="{DEDBC082-B8BC-4ECB-81AD-6E4822C878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2cd523-47d6-43d6-8211-471f8d7272d8"/>
    <ds:schemaRef ds:uri="d6d05743-d6d0-46ac-98bc-99f29ab3bc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DA76A1F-525F-47B2-BBB6-4D515685CB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Automated Blank Document.dot</Template>
  <TotalTime>0</TotalTime>
  <Pages>2</Pages>
  <Words>531</Words>
  <Characters>5060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02389_Preservation_of_Water_Courses (Apr 24, 2015)</vt:lpstr>
    </vt:vector>
  </TitlesOfParts>
  <Company/>
  <LinksUpToDate>false</LinksUpToDate>
  <CharactersWithSpaces>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02389_Preservation_of_Water_Courses (Apr 24, 2015)</dc:title>
  <dc:subject/>
  <dc:creator>Adley-McGinnis, Andrea</dc:creator>
  <cp:keywords/>
  <dc:description/>
  <cp:lastModifiedBy>Johnny Pang</cp:lastModifiedBy>
  <cp:revision>3</cp:revision>
  <cp:lastPrinted>2006-11-01T19:42:00Z</cp:lastPrinted>
  <dcterms:created xsi:type="dcterms:W3CDTF">2022-11-17T18:50:00Z</dcterms:created>
  <dcterms:modified xsi:type="dcterms:W3CDTF">2022-11-30T23:16:00Z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Last Updated">
    <vt:lpwstr>2015-04-24T00:00:00Z</vt:lpwstr>
  </property>
  <property fmtid="{D5CDD505-2E9C-101B-9397-08002B2CF9AE}" pid="4" name="Office">
    <vt:lpwstr/>
  </property>
  <property fmtid="{D5CDD505-2E9C-101B-9397-08002B2CF9AE}" pid="5" name="AERIS Pools">
    <vt:lpwstr/>
  </property>
  <property fmtid="{D5CDD505-2E9C-101B-9397-08002B2CF9AE}" pid="6" name="Data Classification">
    <vt:lpwstr>1;#Confidential|dbb6cc64-9915-4cf6-857e-3e641b410f5c</vt:lpwstr>
  </property>
  <property fmtid="{D5CDD505-2E9C-101B-9397-08002B2CF9AE}" pid="7" name="Communications">
    <vt:lpwstr/>
  </property>
  <property fmtid="{D5CDD505-2E9C-101B-9397-08002B2CF9AE}" pid="8" name="Internal Organization">
    <vt:lpwstr/>
  </property>
  <property fmtid="{D5CDD505-2E9C-101B-9397-08002B2CF9AE}" pid="9" name="Information Type">
    <vt:lpwstr/>
  </property>
  <property fmtid="{D5CDD505-2E9C-101B-9397-08002B2CF9AE}" pid="10" name="ContentTypeId">
    <vt:lpwstr>0x010100BF8E50B80A32C040A85FB450FB26C9E5</vt:lpwstr>
  </property>
</Properties>
</file>