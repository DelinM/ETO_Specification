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1980"/>
        <w:gridCol w:w="5863"/>
      </w:tblGrid>
      <w:tr w:rsidR="003357F8" w:rsidRPr="00A25032" w14:paraId="52CB7C15" w14:textId="77777777">
        <w:trPr>
          <w:cantSplit/>
          <w:jc w:val="center"/>
        </w:trPr>
        <w:tc>
          <w:tcPr>
            <w:tcW w:w="1184" w:type="dxa"/>
            <w:tcBorders>
              <w:top w:val="double" w:sz="6" w:space="0" w:color="auto"/>
              <w:left w:val="double" w:sz="6" w:space="0" w:color="auto"/>
              <w:bottom w:val="single" w:sz="6" w:space="0" w:color="auto"/>
              <w:right w:val="single" w:sz="6" w:space="0" w:color="auto"/>
            </w:tcBorders>
          </w:tcPr>
          <w:p w14:paraId="06C46444" w14:textId="77777777" w:rsidR="003357F8" w:rsidRPr="00A25032" w:rsidRDefault="003357F8" w:rsidP="001A3D95">
            <w:pPr>
              <w:pStyle w:val="TableHeading"/>
              <w:rPr>
                <w:rFonts w:ascii="Calibri" w:hAnsi="Calibri"/>
                <w:sz w:val="22"/>
                <w:szCs w:val="22"/>
              </w:rPr>
            </w:pPr>
            <w:bookmarkStart w:id="0" w:name="OLE_LINK1"/>
            <w:bookmarkStart w:id="1" w:name="OLE_LINK2"/>
            <w:r w:rsidRPr="00A25032">
              <w:rPr>
                <w:rFonts w:ascii="Calibri" w:hAnsi="Calibri"/>
                <w:sz w:val="22"/>
                <w:szCs w:val="22"/>
              </w:rPr>
              <w:t>Version</w:t>
            </w:r>
          </w:p>
        </w:tc>
        <w:tc>
          <w:tcPr>
            <w:tcW w:w="1980" w:type="dxa"/>
            <w:tcBorders>
              <w:top w:val="double" w:sz="6" w:space="0" w:color="auto"/>
              <w:left w:val="single" w:sz="6" w:space="0" w:color="auto"/>
              <w:bottom w:val="single" w:sz="6" w:space="0" w:color="auto"/>
              <w:right w:val="single" w:sz="6" w:space="0" w:color="auto"/>
            </w:tcBorders>
          </w:tcPr>
          <w:p w14:paraId="3747376E" w14:textId="77777777" w:rsidR="003357F8" w:rsidRPr="00A25032" w:rsidRDefault="003357F8" w:rsidP="001A3D95">
            <w:pPr>
              <w:pStyle w:val="TableHeading"/>
              <w:rPr>
                <w:rFonts w:ascii="Calibri" w:hAnsi="Calibri"/>
                <w:sz w:val="22"/>
                <w:szCs w:val="22"/>
              </w:rPr>
            </w:pPr>
            <w:r w:rsidRPr="00A25032">
              <w:rPr>
                <w:rFonts w:ascii="Calibri" w:hAnsi="Calibri"/>
                <w:sz w:val="22"/>
                <w:szCs w:val="22"/>
              </w:rPr>
              <w:t>Date</w:t>
            </w:r>
          </w:p>
        </w:tc>
        <w:tc>
          <w:tcPr>
            <w:tcW w:w="5863" w:type="dxa"/>
            <w:tcBorders>
              <w:top w:val="double" w:sz="6" w:space="0" w:color="auto"/>
              <w:left w:val="single" w:sz="6" w:space="0" w:color="auto"/>
              <w:bottom w:val="single" w:sz="6" w:space="0" w:color="auto"/>
              <w:right w:val="double" w:sz="6" w:space="0" w:color="auto"/>
            </w:tcBorders>
          </w:tcPr>
          <w:p w14:paraId="42264FAD" w14:textId="77777777" w:rsidR="003357F8" w:rsidRPr="00A25032" w:rsidRDefault="003357F8" w:rsidP="001A3D95">
            <w:pPr>
              <w:pStyle w:val="TableHeading"/>
              <w:rPr>
                <w:rFonts w:ascii="Calibri" w:hAnsi="Calibri"/>
                <w:sz w:val="22"/>
                <w:szCs w:val="22"/>
              </w:rPr>
            </w:pPr>
            <w:r w:rsidRPr="00A25032">
              <w:rPr>
                <w:rFonts w:ascii="Calibri" w:hAnsi="Calibri"/>
                <w:sz w:val="22"/>
                <w:szCs w:val="22"/>
              </w:rPr>
              <w:t>Description of Revisions</w:t>
            </w:r>
          </w:p>
        </w:tc>
      </w:tr>
      <w:tr w:rsidR="003357F8" w:rsidRPr="00A25032" w14:paraId="78836331" w14:textId="77777777">
        <w:trPr>
          <w:cantSplit/>
          <w:jc w:val="center"/>
        </w:trPr>
        <w:tc>
          <w:tcPr>
            <w:tcW w:w="1184" w:type="dxa"/>
            <w:tcBorders>
              <w:top w:val="single" w:sz="6" w:space="0" w:color="auto"/>
              <w:left w:val="double" w:sz="6" w:space="0" w:color="auto"/>
              <w:bottom w:val="single" w:sz="6" w:space="0" w:color="auto"/>
              <w:right w:val="single" w:sz="6" w:space="0" w:color="auto"/>
            </w:tcBorders>
          </w:tcPr>
          <w:p w14:paraId="63642278" w14:textId="77777777" w:rsidR="003357F8" w:rsidRPr="00A25032" w:rsidRDefault="003357F8" w:rsidP="001A3D95">
            <w:pPr>
              <w:pStyle w:val="NormalTableText"/>
              <w:rPr>
                <w:rFonts w:ascii="Calibri" w:hAnsi="Calibri"/>
                <w:sz w:val="22"/>
                <w:szCs w:val="22"/>
              </w:rPr>
            </w:pPr>
            <w:r w:rsidRPr="00A25032">
              <w:rPr>
                <w:rFonts w:ascii="Calibri" w:hAnsi="Calibri"/>
                <w:sz w:val="22"/>
                <w:szCs w:val="22"/>
              </w:rPr>
              <w:t>1</w:t>
            </w:r>
          </w:p>
        </w:tc>
        <w:tc>
          <w:tcPr>
            <w:tcW w:w="1980" w:type="dxa"/>
            <w:tcBorders>
              <w:top w:val="single" w:sz="6" w:space="0" w:color="auto"/>
              <w:left w:val="single" w:sz="6" w:space="0" w:color="auto"/>
              <w:bottom w:val="single" w:sz="6" w:space="0" w:color="auto"/>
              <w:right w:val="single" w:sz="6" w:space="0" w:color="auto"/>
            </w:tcBorders>
          </w:tcPr>
          <w:p w14:paraId="138B4491" w14:textId="77777777" w:rsidR="003357F8" w:rsidRPr="00A25032" w:rsidRDefault="003357F8" w:rsidP="001A3D95">
            <w:pPr>
              <w:pStyle w:val="NormalTableText"/>
              <w:rPr>
                <w:rFonts w:ascii="Calibri" w:hAnsi="Calibri"/>
                <w:sz w:val="22"/>
                <w:szCs w:val="22"/>
              </w:rPr>
            </w:pPr>
            <w:r w:rsidRPr="00A25032">
              <w:rPr>
                <w:rFonts w:ascii="Calibri" w:hAnsi="Calibri"/>
                <w:sz w:val="22"/>
                <w:szCs w:val="22"/>
              </w:rPr>
              <w:t>August 3</w:t>
            </w:r>
            <w:r w:rsidR="00B5424A" w:rsidRPr="00A25032">
              <w:rPr>
                <w:rFonts w:ascii="Calibri" w:hAnsi="Calibri"/>
                <w:sz w:val="22"/>
                <w:szCs w:val="22"/>
              </w:rPr>
              <w:t>0</w:t>
            </w:r>
            <w:r w:rsidRPr="00A25032">
              <w:rPr>
                <w:rFonts w:ascii="Calibri" w:hAnsi="Calibri"/>
                <w:sz w:val="22"/>
                <w:szCs w:val="22"/>
              </w:rPr>
              <w:t>, 2006</w:t>
            </w:r>
          </w:p>
        </w:tc>
        <w:tc>
          <w:tcPr>
            <w:tcW w:w="5863" w:type="dxa"/>
            <w:tcBorders>
              <w:top w:val="single" w:sz="6" w:space="0" w:color="auto"/>
              <w:left w:val="single" w:sz="6" w:space="0" w:color="auto"/>
              <w:bottom w:val="single" w:sz="6" w:space="0" w:color="auto"/>
              <w:right w:val="double" w:sz="6" w:space="0" w:color="auto"/>
            </w:tcBorders>
          </w:tcPr>
          <w:p w14:paraId="60D22286" w14:textId="77777777" w:rsidR="003357F8" w:rsidRPr="00A25032" w:rsidRDefault="003357F8" w:rsidP="001A3D95">
            <w:pPr>
              <w:pStyle w:val="NormalTableText"/>
              <w:rPr>
                <w:rFonts w:ascii="Calibri" w:hAnsi="Calibri"/>
                <w:sz w:val="22"/>
                <w:szCs w:val="22"/>
              </w:rPr>
            </w:pPr>
            <w:r w:rsidRPr="00A25032">
              <w:rPr>
                <w:rFonts w:ascii="Calibri" w:hAnsi="Calibri"/>
                <w:sz w:val="22"/>
                <w:szCs w:val="22"/>
              </w:rPr>
              <w:t>Approved final document.</w:t>
            </w:r>
          </w:p>
        </w:tc>
      </w:tr>
      <w:tr w:rsidR="003357F8" w:rsidRPr="00A25032" w14:paraId="35085993" w14:textId="77777777">
        <w:trPr>
          <w:cantSplit/>
          <w:jc w:val="center"/>
        </w:trPr>
        <w:tc>
          <w:tcPr>
            <w:tcW w:w="1184" w:type="dxa"/>
            <w:tcBorders>
              <w:top w:val="single" w:sz="6" w:space="0" w:color="auto"/>
              <w:left w:val="double" w:sz="6" w:space="0" w:color="auto"/>
              <w:bottom w:val="single" w:sz="6" w:space="0" w:color="auto"/>
              <w:right w:val="single" w:sz="6" w:space="0" w:color="auto"/>
            </w:tcBorders>
          </w:tcPr>
          <w:p w14:paraId="638139F2" w14:textId="77777777" w:rsidR="003357F8" w:rsidRPr="00A25032" w:rsidRDefault="004D0F2B" w:rsidP="001A3D95">
            <w:pPr>
              <w:pStyle w:val="NormalTableText"/>
              <w:rPr>
                <w:rFonts w:ascii="Calibri" w:hAnsi="Calibri"/>
                <w:sz w:val="22"/>
                <w:szCs w:val="22"/>
              </w:rPr>
            </w:pPr>
            <w:r w:rsidRPr="00A25032">
              <w:rPr>
                <w:rFonts w:ascii="Calibri" w:hAnsi="Calibri"/>
                <w:sz w:val="22"/>
                <w:szCs w:val="22"/>
              </w:rPr>
              <w:t>2</w:t>
            </w:r>
          </w:p>
        </w:tc>
        <w:tc>
          <w:tcPr>
            <w:tcW w:w="1980" w:type="dxa"/>
            <w:tcBorders>
              <w:top w:val="single" w:sz="6" w:space="0" w:color="auto"/>
              <w:left w:val="single" w:sz="6" w:space="0" w:color="auto"/>
              <w:bottom w:val="single" w:sz="6" w:space="0" w:color="auto"/>
              <w:right w:val="single" w:sz="6" w:space="0" w:color="auto"/>
            </w:tcBorders>
          </w:tcPr>
          <w:p w14:paraId="6F98EF86" w14:textId="77777777" w:rsidR="003357F8" w:rsidRPr="00A25032" w:rsidRDefault="00287B12" w:rsidP="001A3D95">
            <w:pPr>
              <w:pStyle w:val="NormalTableText"/>
              <w:rPr>
                <w:rFonts w:ascii="Calibri" w:hAnsi="Calibri"/>
                <w:sz w:val="22"/>
                <w:szCs w:val="22"/>
              </w:rPr>
            </w:pPr>
            <w:r w:rsidRPr="00A25032">
              <w:rPr>
                <w:rFonts w:ascii="Calibri" w:hAnsi="Calibri"/>
                <w:sz w:val="22"/>
                <w:szCs w:val="22"/>
              </w:rPr>
              <w:t>February 19, 2010</w:t>
            </w:r>
          </w:p>
        </w:tc>
        <w:tc>
          <w:tcPr>
            <w:tcW w:w="5863" w:type="dxa"/>
            <w:tcBorders>
              <w:top w:val="single" w:sz="6" w:space="0" w:color="auto"/>
              <w:left w:val="single" w:sz="6" w:space="0" w:color="auto"/>
              <w:bottom w:val="single" w:sz="6" w:space="0" w:color="auto"/>
              <w:right w:val="double" w:sz="6" w:space="0" w:color="auto"/>
            </w:tcBorders>
          </w:tcPr>
          <w:p w14:paraId="5929D61F" w14:textId="77777777" w:rsidR="003357F8" w:rsidRPr="00A25032" w:rsidRDefault="004D0F2B" w:rsidP="001A3D95">
            <w:pPr>
              <w:pStyle w:val="NormalTableText"/>
              <w:rPr>
                <w:rFonts w:ascii="Calibri" w:hAnsi="Calibri"/>
                <w:sz w:val="22"/>
                <w:szCs w:val="22"/>
              </w:rPr>
            </w:pPr>
            <w:r w:rsidRPr="00A25032">
              <w:rPr>
                <w:rFonts w:ascii="Calibri" w:hAnsi="Calibri"/>
                <w:sz w:val="22"/>
                <w:szCs w:val="22"/>
              </w:rPr>
              <w:t xml:space="preserve">Modified ‘Related Sections’ </w:t>
            </w:r>
          </w:p>
        </w:tc>
      </w:tr>
      <w:tr w:rsidR="003357F8" w:rsidRPr="00A25032" w14:paraId="33A35725" w14:textId="77777777">
        <w:trPr>
          <w:cantSplit/>
          <w:trHeight w:val="65"/>
          <w:jc w:val="center"/>
        </w:trPr>
        <w:tc>
          <w:tcPr>
            <w:tcW w:w="1184" w:type="dxa"/>
            <w:tcBorders>
              <w:top w:val="single" w:sz="6" w:space="0" w:color="auto"/>
              <w:left w:val="double" w:sz="6" w:space="0" w:color="auto"/>
              <w:bottom w:val="single" w:sz="6" w:space="0" w:color="auto"/>
              <w:right w:val="single" w:sz="6" w:space="0" w:color="auto"/>
            </w:tcBorders>
          </w:tcPr>
          <w:p w14:paraId="1C612EFA" w14:textId="77777777" w:rsidR="003357F8" w:rsidRPr="00A25032" w:rsidRDefault="004739D0" w:rsidP="001A3D95">
            <w:pPr>
              <w:pStyle w:val="NormalTableText"/>
              <w:rPr>
                <w:rFonts w:ascii="Calibri" w:hAnsi="Calibri"/>
                <w:sz w:val="22"/>
                <w:szCs w:val="22"/>
              </w:rPr>
            </w:pPr>
            <w:r w:rsidRPr="00A25032">
              <w:rPr>
                <w:rFonts w:ascii="Calibri" w:hAnsi="Calibri"/>
                <w:sz w:val="22"/>
                <w:szCs w:val="22"/>
              </w:rPr>
              <w:t>3</w:t>
            </w:r>
          </w:p>
        </w:tc>
        <w:tc>
          <w:tcPr>
            <w:tcW w:w="1980" w:type="dxa"/>
            <w:tcBorders>
              <w:top w:val="single" w:sz="6" w:space="0" w:color="auto"/>
              <w:left w:val="single" w:sz="6" w:space="0" w:color="auto"/>
              <w:bottom w:val="single" w:sz="6" w:space="0" w:color="auto"/>
              <w:right w:val="single" w:sz="6" w:space="0" w:color="auto"/>
            </w:tcBorders>
          </w:tcPr>
          <w:p w14:paraId="5753E6BD" w14:textId="77777777" w:rsidR="003357F8" w:rsidRPr="00A25032" w:rsidRDefault="004739D0" w:rsidP="001A3D95">
            <w:pPr>
              <w:pStyle w:val="NormalTableText"/>
              <w:rPr>
                <w:rFonts w:ascii="Calibri" w:hAnsi="Calibri"/>
                <w:sz w:val="22"/>
                <w:szCs w:val="22"/>
              </w:rPr>
            </w:pPr>
            <w:r w:rsidRPr="00A25032">
              <w:rPr>
                <w:rFonts w:ascii="Calibri" w:hAnsi="Calibri"/>
                <w:sz w:val="22"/>
                <w:szCs w:val="22"/>
              </w:rPr>
              <w:t>July 10, 2013</w:t>
            </w:r>
          </w:p>
        </w:tc>
        <w:tc>
          <w:tcPr>
            <w:tcW w:w="5863" w:type="dxa"/>
            <w:tcBorders>
              <w:top w:val="single" w:sz="6" w:space="0" w:color="auto"/>
              <w:left w:val="single" w:sz="6" w:space="0" w:color="auto"/>
              <w:bottom w:val="single" w:sz="6" w:space="0" w:color="auto"/>
              <w:right w:val="double" w:sz="6" w:space="0" w:color="auto"/>
            </w:tcBorders>
          </w:tcPr>
          <w:p w14:paraId="48C7CA29" w14:textId="77777777" w:rsidR="003357F8" w:rsidRPr="00A25032" w:rsidRDefault="004739D0" w:rsidP="001A3D95">
            <w:pPr>
              <w:pStyle w:val="NormalTableText"/>
              <w:rPr>
                <w:rFonts w:ascii="Calibri" w:hAnsi="Calibri"/>
                <w:sz w:val="22"/>
                <w:szCs w:val="22"/>
              </w:rPr>
            </w:pPr>
            <w:r w:rsidRPr="00A25032">
              <w:rPr>
                <w:rFonts w:ascii="Calibri" w:hAnsi="Calibri"/>
                <w:sz w:val="22"/>
                <w:szCs w:val="22"/>
              </w:rPr>
              <w:t>Final Draft – Consolidated Comments Spec Update Project. Incorporation of new Commissioning and Computerized Maintenance Management System Data Requirements Specification cross references.</w:t>
            </w:r>
          </w:p>
        </w:tc>
      </w:tr>
      <w:tr w:rsidR="003357F8" w:rsidRPr="00A25032" w14:paraId="49B63CF3" w14:textId="77777777" w:rsidTr="000C16E4">
        <w:trPr>
          <w:cantSplit/>
          <w:jc w:val="center"/>
        </w:trPr>
        <w:tc>
          <w:tcPr>
            <w:tcW w:w="1184" w:type="dxa"/>
            <w:tcBorders>
              <w:top w:val="single" w:sz="6" w:space="0" w:color="auto"/>
              <w:left w:val="double" w:sz="6" w:space="0" w:color="auto"/>
              <w:bottom w:val="single" w:sz="6" w:space="0" w:color="auto"/>
              <w:right w:val="single" w:sz="6" w:space="0" w:color="auto"/>
            </w:tcBorders>
          </w:tcPr>
          <w:p w14:paraId="1C52EE86" w14:textId="77777777" w:rsidR="003357F8" w:rsidRPr="00A25032" w:rsidRDefault="0056673D" w:rsidP="003A10EF">
            <w:pPr>
              <w:pStyle w:val="NormalTableText"/>
              <w:rPr>
                <w:rFonts w:ascii="Calibri" w:hAnsi="Calibri"/>
                <w:sz w:val="22"/>
                <w:szCs w:val="22"/>
              </w:rPr>
            </w:pPr>
            <w:r w:rsidRPr="00A25032">
              <w:rPr>
                <w:rFonts w:ascii="Calibri" w:hAnsi="Calibri"/>
                <w:sz w:val="22"/>
                <w:szCs w:val="22"/>
              </w:rPr>
              <w:t>4</w:t>
            </w:r>
          </w:p>
        </w:tc>
        <w:tc>
          <w:tcPr>
            <w:tcW w:w="1980" w:type="dxa"/>
            <w:tcBorders>
              <w:top w:val="single" w:sz="6" w:space="0" w:color="auto"/>
              <w:left w:val="single" w:sz="6" w:space="0" w:color="auto"/>
              <w:bottom w:val="single" w:sz="6" w:space="0" w:color="auto"/>
              <w:right w:val="single" w:sz="6" w:space="0" w:color="auto"/>
            </w:tcBorders>
          </w:tcPr>
          <w:p w14:paraId="34955A7B" w14:textId="77777777" w:rsidR="003357F8" w:rsidRPr="00A25032" w:rsidRDefault="0056673D" w:rsidP="001A3D95">
            <w:pPr>
              <w:pStyle w:val="NormalTableText"/>
              <w:rPr>
                <w:rFonts w:ascii="Calibri" w:hAnsi="Calibri"/>
                <w:sz w:val="22"/>
                <w:szCs w:val="22"/>
              </w:rPr>
            </w:pPr>
            <w:r w:rsidRPr="00A25032">
              <w:rPr>
                <w:rFonts w:ascii="Calibri" w:hAnsi="Calibri"/>
                <w:sz w:val="22"/>
                <w:szCs w:val="22"/>
              </w:rPr>
              <w:t>July 28, 2014</w:t>
            </w:r>
          </w:p>
        </w:tc>
        <w:tc>
          <w:tcPr>
            <w:tcW w:w="5863" w:type="dxa"/>
            <w:tcBorders>
              <w:top w:val="single" w:sz="6" w:space="0" w:color="auto"/>
              <w:left w:val="single" w:sz="6" w:space="0" w:color="auto"/>
              <w:bottom w:val="single" w:sz="6" w:space="0" w:color="auto"/>
              <w:right w:val="double" w:sz="6" w:space="0" w:color="auto"/>
            </w:tcBorders>
          </w:tcPr>
          <w:p w14:paraId="60BCE551" w14:textId="77777777" w:rsidR="003357F8" w:rsidRPr="00A25032" w:rsidRDefault="00BE2422" w:rsidP="001A3D95">
            <w:pPr>
              <w:pStyle w:val="NormalTableText"/>
              <w:rPr>
                <w:rFonts w:ascii="Calibri" w:hAnsi="Calibri"/>
                <w:sz w:val="22"/>
                <w:szCs w:val="22"/>
              </w:rPr>
            </w:pPr>
            <w:r w:rsidRPr="00BE2422">
              <w:rPr>
                <w:rFonts w:ascii="Calibri" w:hAnsi="Calibri"/>
                <w:sz w:val="22"/>
                <w:szCs w:val="22"/>
              </w:rPr>
              <w:t>Changes to reflect renaming of commissioning specification and final review (AV)</w:t>
            </w:r>
            <w:r w:rsidR="00EE542D">
              <w:rPr>
                <w:rFonts w:ascii="Calibri" w:hAnsi="Calibri"/>
                <w:sz w:val="22"/>
                <w:szCs w:val="22"/>
              </w:rPr>
              <w:t>. Addition of receptacle height options for industrial locations susceptible to floor water and flooding.</w:t>
            </w:r>
          </w:p>
        </w:tc>
      </w:tr>
      <w:tr w:rsidR="000C16E4" w:rsidRPr="00A25032" w14:paraId="7855347B" w14:textId="77777777" w:rsidTr="00E208F1">
        <w:trPr>
          <w:cantSplit/>
          <w:jc w:val="center"/>
        </w:trPr>
        <w:tc>
          <w:tcPr>
            <w:tcW w:w="1184" w:type="dxa"/>
            <w:tcBorders>
              <w:top w:val="single" w:sz="6" w:space="0" w:color="auto"/>
              <w:left w:val="double" w:sz="6" w:space="0" w:color="auto"/>
              <w:bottom w:val="single" w:sz="6" w:space="0" w:color="auto"/>
              <w:right w:val="single" w:sz="6" w:space="0" w:color="auto"/>
            </w:tcBorders>
          </w:tcPr>
          <w:p w14:paraId="6F4D1F06" w14:textId="77777777" w:rsidR="000C16E4" w:rsidRPr="00F445C5" w:rsidRDefault="00E208F1" w:rsidP="001A3D95">
            <w:pPr>
              <w:pStyle w:val="NormalTableText"/>
              <w:rPr>
                <w:rFonts w:ascii="Calibri" w:hAnsi="Calibri"/>
                <w:b/>
                <w:sz w:val="22"/>
                <w:szCs w:val="22"/>
              </w:rPr>
            </w:pPr>
            <w:r w:rsidRPr="00F445C5">
              <w:rPr>
                <w:rFonts w:ascii="Calibri" w:hAnsi="Calibri"/>
                <w:b/>
                <w:sz w:val="22"/>
                <w:szCs w:val="22"/>
              </w:rPr>
              <w:t>5</w:t>
            </w:r>
          </w:p>
        </w:tc>
        <w:tc>
          <w:tcPr>
            <w:tcW w:w="1980" w:type="dxa"/>
            <w:tcBorders>
              <w:top w:val="single" w:sz="6" w:space="0" w:color="auto"/>
              <w:left w:val="single" w:sz="6" w:space="0" w:color="auto"/>
              <w:bottom w:val="single" w:sz="6" w:space="0" w:color="auto"/>
              <w:right w:val="single" w:sz="6" w:space="0" w:color="auto"/>
            </w:tcBorders>
          </w:tcPr>
          <w:p w14:paraId="7CAC26D5" w14:textId="77777777" w:rsidR="000C16E4" w:rsidRPr="00F445C5" w:rsidRDefault="00E208F1" w:rsidP="001A3D95">
            <w:pPr>
              <w:pStyle w:val="NormalTableText"/>
              <w:rPr>
                <w:rFonts w:ascii="Calibri" w:hAnsi="Calibri"/>
                <w:b/>
                <w:sz w:val="22"/>
                <w:szCs w:val="22"/>
              </w:rPr>
            </w:pPr>
            <w:r w:rsidRPr="00F445C5">
              <w:rPr>
                <w:rFonts w:ascii="Calibri" w:hAnsi="Calibri"/>
                <w:b/>
                <w:sz w:val="22"/>
                <w:szCs w:val="22"/>
              </w:rPr>
              <w:t>February 4, 2015</w:t>
            </w:r>
          </w:p>
        </w:tc>
        <w:tc>
          <w:tcPr>
            <w:tcW w:w="5863" w:type="dxa"/>
            <w:tcBorders>
              <w:top w:val="single" w:sz="6" w:space="0" w:color="auto"/>
              <w:left w:val="single" w:sz="6" w:space="0" w:color="auto"/>
              <w:bottom w:val="single" w:sz="6" w:space="0" w:color="auto"/>
              <w:right w:val="double" w:sz="6" w:space="0" w:color="auto"/>
            </w:tcBorders>
          </w:tcPr>
          <w:p w14:paraId="735AAABE" w14:textId="77777777" w:rsidR="000C16E4" w:rsidRPr="00F445C5" w:rsidRDefault="00E208F1" w:rsidP="00E208F1">
            <w:pPr>
              <w:pStyle w:val="NormalTableText"/>
              <w:rPr>
                <w:rFonts w:ascii="Calibri" w:hAnsi="Calibri"/>
                <w:b/>
                <w:sz w:val="22"/>
                <w:szCs w:val="22"/>
              </w:rPr>
            </w:pPr>
            <w:r w:rsidRPr="00F445C5">
              <w:rPr>
                <w:rFonts w:ascii="Calibri" w:hAnsi="Calibri"/>
                <w:b/>
                <w:sz w:val="22"/>
                <w:szCs w:val="22"/>
              </w:rPr>
              <w:t>Updated, Finalized Specification – Reference eDOCS #</w:t>
            </w:r>
            <w:proofErr w:type="gramStart"/>
            <w:r w:rsidRPr="00F445C5">
              <w:rPr>
                <w:rFonts w:ascii="Calibri" w:hAnsi="Calibri"/>
                <w:b/>
                <w:sz w:val="22"/>
                <w:szCs w:val="22"/>
              </w:rPr>
              <w:t>5630518  v</w:t>
            </w:r>
            <w:proofErr w:type="gramEnd"/>
            <w:r w:rsidRPr="00F445C5">
              <w:rPr>
                <w:rFonts w:ascii="Calibri" w:hAnsi="Calibri"/>
                <w:b/>
                <w:sz w:val="22"/>
                <w:szCs w:val="22"/>
              </w:rPr>
              <w:t>7 (</w:t>
            </w:r>
            <w:commentRangeStart w:id="2"/>
            <w:r w:rsidRPr="00F445C5">
              <w:rPr>
                <w:rFonts w:ascii="Calibri" w:hAnsi="Calibri"/>
                <w:b/>
                <w:sz w:val="22"/>
                <w:szCs w:val="22"/>
              </w:rPr>
              <w:t>AV</w:t>
            </w:r>
            <w:commentRangeEnd w:id="2"/>
            <w:r w:rsidR="00856CC6">
              <w:rPr>
                <w:rStyle w:val="CommentReference"/>
                <w:lang w:val="en-US"/>
              </w:rPr>
              <w:commentReference w:id="2"/>
            </w:r>
            <w:r w:rsidRPr="00F445C5">
              <w:rPr>
                <w:rFonts w:ascii="Calibri" w:hAnsi="Calibri"/>
                <w:b/>
                <w:sz w:val="22"/>
                <w:szCs w:val="22"/>
              </w:rPr>
              <w:t>)</w:t>
            </w:r>
          </w:p>
        </w:tc>
      </w:tr>
      <w:tr w:rsidR="00E208F1" w:rsidRPr="00A25032" w14:paraId="3A07E1CE" w14:textId="77777777">
        <w:trPr>
          <w:cantSplit/>
          <w:jc w:val="center"/>
        </w:trPr>
        <w:tc>
          <w:tcPr>
            <w:tcW w:w="1184" w:type="dxa"/>
            <w:tcBorders>
              <w:top w:val="single" w:sz="6" w:space="0" w:color="auto"/>
              <w:left w:val="double" w:sz="6" w:space="0" w:color="auto"/>
              <w:bottom w:val="double" w:sz="6" w:space="0" w:color="auto"/>
              <w:right w:val="single" w:sz="6" w:space="0" w:color="auto"/>
            </w:tcBorders>
          </w:tcPr>
          <w:p w14:paraId="77CB3D74" w14:textId="77777777" w:rsidR="00E208F1" w:rsidRPr="00A25032" w:rsidRDefault="00E208F1" w:rsidP="001A3D95">
            <w:pPr>
              <w:pStyle w:val="NormalTableText"/>
              <w:rPr>
                <w:rFonts w:ascii="Calibri" w:hAnsi="Calibri"/>
                <w:sz w:val="22"/>
                <w:szCs w:val="22"/>
              </w:rPr>
            </w:pPr>
          </w:p>
        </w:tc>
        <w:tc>
          <w:tcPr>
            <w:tcW w:w="1980" w:type="dxa"/>
            <w:tcBorders>
              <w:top w:val="single" w:sz="6" w:space="0" w:color="auto"/>
              <w:left w:val="single" w:sz="6" w:space="0" w:color="auto"/>
              <w:bottom w:val="double" w:sz="6" w:space="0" w:color="auto"/>
              <w:right w:val="single" w:sz="6" w:space="0" w:color="auto"/>
            </w:tcBorders>
          </w:tcPr>
          <w:p w14:paraId="4B018533" w14:textId="77777777" w:rsidR="00E208F1" w:rsidRPr="00A25032" w:rsidRDefault="00E208F1" w:rsidP="001A3D95">
            <w:pPr>
              <w:pStyle w:val="NormalTableText"/>
              <w:rPr>
                <w:rFonts w:ascii="Calibri" w:hAnsi="Calibri"/>
                <w:sz w:val="22"/>
                <w:szCs w:val="22"/>
              </w:rPr>
            </w:pPr>
          </w:p>
        </w:tc>
        <w:tc>
          <w:tcPr>
            <w:tcW w:w="5863" w:type="dxa"/>
            <w:tcBorders>
              <w:top w:val="single" w:sz="6" w:space="0" w:color="auto"/>
              <w:left w:val="single" w:sz="6" w:space="0" w:color="auto"/>
              <w:bottom w:val="double" w:sz="6" w:space="0" w:color="auto"/>
              <w:right w:val="double" w:sz="6" w:space="0" w:color="auto"/>
            </w:tcBorders>
          </w:tcPr>
          <w:p w14:paraId="145FCB53" w14:textId="77777777" w:rsidR="00E208F1" w:rsidRPr="00A25032" w:rsidRDefault="00E208F1" w:rsidP="001A3D95">
            <w:pPr>
              <w:pStyle w:val="NormalTableText"/>
              <w:rPr>
                <w:rFonts w:ascii="Calibri" w:hAnsi="Calibri"/>
                <w:sz w:val="22"/>
                <w:szCs w:val="22"/>
              </w:rPr>
            </w:pPr>
          </w:p>
        </w:tc>
      </w:tr>
    </w:tbl>
    <w:p w14:paraId="5B6E6D95" w14:textId="77777777" w:rsidR="003357F8" w:rsidRDefault="003357F8" w:rsidP="003357F8">
      <w:pPr>
        <w:pStyle w:val="BodyText"/>
        <w:rPr>
          <w:rFonts w:ascii="Calibri" w:hAnsi="Calibri"/>
          <w:szCs w:val="22"/>
        </w:rPr>
      </w:pPr>
    </w:p>
    <w:p w14:paraId="366ECD7D" w14:textId="77777777" w:rsidR="007E63F2" w:rsidRPr="00A25032" w:rsidRDefault="007E63F2" w:rsidP="003357F8">
      <w:pPr>
        <w:pStyle w:val="BodyText"/>
        <w:rPr>
          <w:rFonts w:ascii="Calibri" w:hAnsi="Calibri"/>
          <w:szCs w:val="22"/>
        </w:rPr>
      </w:pPr>
    </w:p>
    <w:p w14:paraId="53CDFE83" w14:textId="77777777" w:rsidR="003357F8" w:rsidRPr="00A25032" w:rsidRDefault="003357F8" w:rsidP="003357F8">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A25032">
        <w:rPr>
          <w:rFonts w:ascii="Calibri" w:hAnsi="Calibri"/>
          <w:szCs w:val="22"/>
        </w:rPr>
        <w:t>NOTE:</w:t>
      </w:r>
    </w:p>
    <w:p w14:paraId="20A9DA15" w14:textId="77777777" w:rsidR="003357F8" w:rsidRPr="00A25032" w:rsidRDefault="003357F8" w:rsidP="003357F8">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A25032">
        <w:rPr>
          <w:rFonts w:ascii="Calibri" w:hAnsi="Calibri"/>
          <w:szCs w:val="22"/>
        </w:rPr>
        <w:t>This is a CONTROLLED Document. Any documents appearing in paper form are not controlled and should be checked against the on-line file version prior to use.</w:t>
      </w:r>
    </w:p>
    <w:p w14:paraId="2F202016" w14:textId="77777777" w:rsidR="003357F8" w:rsidRPr="00A25032" w:rsidRDefault="003357F8" w:rsidP="003357F8">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A25032">
        <w:rPr>
          <w:rFonts w:ascii="Calibri" w:hAnsi="Calibri"/>
          <w:b/>
          <w:bCs/>
          <w:szCs w:val="22"/>
        </w:rPr>
        <w:t xml:space="preserve">Notice: </w:t>
      </w:r>
      <w:r w:rsidRPr="00A25032">
        <w:rPr>
          <w:rFonts w:ascii="Calibri" w:hAnsi="Calibri"/>
          <w:szCs w:val="22"/>
        </w:rPr>
        <w:t>This Document hardcopy must be used for reference purpose only.</w:t>
      </w:r>
    </w:p>
    <w:p w14:paraId="7E7BB844" w14:textId="77777777" w:rsidR="003357F8" w:rsidRPr="00A25032" w:rsidRDefault="003357F8" w:rsidP="003357F8">
      <w:pPr>
        <w:pStyle w:val="BodyText"/>
        <w:pBdr>
          <w:top w:val="single" w:sz="4" w:space="1" w:color="auto"/>
          <w:left w:val="single" w:sz="4" w:space="0" w:color="auto"/>
          <w:bottom w:val="single" w:sz="4" w:space="1" w:color="auto"/>
          <w:right w:val="single" w:sz="4" w:space="4" w:color="auto"/>
        </w:pBdr>
        <w:rPr>
          <w:rFonts w:ascii="Calibri" w:hAnsi="Calibri"/>
          <w:b/>
          <w:bCs/>
          <w:szCs w:val="22"/>
        </w:rPr>
      </w:pPr>
      <w:r w:rsidRPr="00A25032">
        <w:rPr>
          <w:rFonts w:ascii="Calibri" w:hAnsi="Calibri"/>
          <w:b/>
          <w:szCs w:val="22"/>
        </w:rPr>
        <w:t>The on-line copy is the current version of the document.</w:t>
      </w:r>
    </w:p>
    <w:bookmarkEnd w:id="0"/>
    <w:bookmarkEnd w:id="1"/>
    <w:p w14:paraId="6B590575" w14:textId="77777777" w:rsidR="00F6204E" w:rsidRPr="007E63F2" w:rsidRDefault="003357F8" w:rsidP="007E63F2">
      <w:pPr>
        <w:pStyle w:val="Heading1"/>
      </w:pPr>
      <w:r w:rsidRPr="00A25032">
        <w:br w:type="page"/>
      </w:r>
      <w:r w:rsidR="00960901" w:rsidRPr="007E63F2">
        <w:lastRenderedPageBreak/>
        <w:t>GEneral</w:t>
      </w:r>
    </w:p>
    <w:p w14:paraId="513343FA" w14:textId="77777777" w:rsidR="00D17432" w:rsidRPr="007E63F2" w:rsidRDefault="00D17432" w:rsidP="007E63F2">
      <w:pPr>
        <w:pStyle w:val="Heading2"/>
      </w:pPr>
      <w:r w:rsidRPr="007E63F2">
        <w:t>General</w:t>
      </w:r>
    </w:p>
    <w:p w14:paraId="36C3AC02" w14:textId="77777777" w:rsidR="00D17432" w:rsidRPr="00A25032" w:rsidRDefault="00D17432" w:rsidP="007E63F2">
      <w:pPr>
        <w:pStyle w:val="Heading3"/>
      </w:pPr>
      <w:r w:rsidRPr="007E63F2">
        <w:t>These general</w:t>
      </w:r>
      <w:r w:rsidRPr="00A25032">
        <w:t xml:space="preserve"> instructions are intended to supplement and not to replace </w:t>
      </w:r>
      <w:r w:rsidR="0065113D" w:rsidRPr="00A25032">
        <w:t xml:space="preserve">Division </w:t>
      </w:r>
      <w:r w:rsidRPr="00A25032">
        <w:t xml:space="preserve">1 - </w:t>
      </w:r>
      <w:r w:rsidR="0065113D" w:rsidRPr="00A25032">
        <w:t>General Requirements</w:t>
      </w:r>
      <w:r w:rsidRPr="00A25032">
        <w:t>.</w:t>
      </w:r>
    </w:p>
    <w:p w14:paraId="0BAA8892" w14:textId="77777777" w:rsidR="00D17432" w:rsidRPr="00A25032" w:rsidRDefault="00D17432" w:rsidP="00B017DF">
      <w:pPr>
        <w:pStyle w:val="Heading3"/>
      </w:pPr>
      <w:r w:rsidRPr="00A25032">
        <w:t xml:space="preserve">The requirements of this </w:t>
      </w:r>
      <w:r w:rsidR="005C0B06" w:rsidRPr="00A25032">
        <w:t>Section</w:t>
      </w:r>
      <w:r w:rsidRPr="00A25032">
        <w:t xml:space="preserve"> apply to and form part of all </w:t>
      </w:r>
      <w:r w:rsidR="0065113D" w:rsidRPr="00A25032">
        <w:t xml:space="preserve">Sections </w:t>
      </w:r>
      <w:r w:rsidRPr="00A25032">
        <w:t xml:space="preserve">of </w:t>
      </w:r>
      <w:r w:rsidR="0065113D" w:rsidRPr="00A25032">
        <w:t>Division</w:t>
      </w:r>
      <w:r w:rsidRPr="00A25032">
        <w:t xml:space="preserve"> 16 – </w:t>
      </w:r>
      <w:r w:rsidR="0065113D" w:rsidRPr="00A25032">
        <w:t>Electrical</w:t>
      </w:r>
      <w:r w:rsidRPr="00A25032">
        <w:t>.</w:t>
      </w:r>
    </w:p>
    <w:p w14:paraId="2845F33A" w14:textId="77777777" w:rsidR="00D17432" w:rsidRPr="00A25032" w:rsidRDefault="00D17432" w:rsidP="002429BF">
      <w:pPr>
        <w:pStyle w:val="Heading3"/>
      </w:pPr>
      <w:r w:rsidRPr="00A25032">
        <w:t xml:space="preserve">The </w:t>
      </w:r>
      <w:r w:rsidR="0065113D">
        <w:t xml:space="preserve">Contract </w:t>
      </w:r>
      <w:r w:rsidRPr="00A25032">
        <w:t xml:space="preserve">is divided into divisions of work and a division may consist of the work of more than one </w:t>
      </w:r>
      <w:r w:rsidR="0065113D" w:rsidRPr="00A25032">
        <w:t>Subcontractor</w:t>
      </w:r>
      <w:r w:rsidRPr="00A25032">
        <w:t xml:space="preserve">.  The responsibility as to which </w:t>
      </w:r>
      <w:r w:rsidR="0065113D" w:rsidRPr="00A25032">
        <w:t xml:space="preserve">Subcontractor </w:t>
      </w:r>
      <w:r w:rsidRPr="00A25032">
        <w:t xml:space="preserve">provides labour, materials, </w:t>
      </w:r>
      <w:proofErr w:type="gramStart"/>
      <w:r w:rsidRPr="00A25032">
        <w:t>equipment</w:t>
      </w:r>
      <w:proofErr w:type="gramEnd"/>
      <w:r w:rsidRPr="00A25032">
        <w:t xml:space="preserve"> and services required to complete the work rests solely with the Contractor.</w:t>
      </w:r>
    </w:p>
    <w:p w14:paraId="1E90B5AA" w14:textId="77777777" w:rsidR="00D17432" w:rsidRPr="00A25032" w:rsidRDefault="00D17432" w:rsidP="007E63F2">
      <w:pPr>
        <w:pStyle w:val="Heading2"/>
      </w:pPr>
      <w:r w:rsidRPr="00A25032">
        <w:t xml:space="preserve">Related </w:t>
      </w:r>
      <w:r w:rsidR="005C0B06" w:rsidRPr="00A25032">
        <w:t>Section</w:t>
      </w:r>
      <w:r w:rsidRPr="00A25032">
        <w:t>s</w:t>
      </w:r>
    </w:p>
    <w:p w14:paraId="3095FA13" w14:textId="77777777" w:rsidR="00D80E64" w:rsidRPr="00A25032" w:rsidDel="00854442" w:rsidRDefault="00D80E64" w:rsidP="00450E94">
      <w:pPr>
        <w:pStyle w:val="Heading3"/>
        <w:numPr>
          <w:ilvl w:val="0"/>
          <w:numId w:val="0"/>
        </w:numPr>
        <w:ind w:left="720"/>
        <w:rPr>
          <w:del w:id="3" w:author="John Liu" w:date="2022-04-25T10:23:00Z"/>
          <w:highlight w:val="yellow"/>
        </w:rPr>
      </w:pPr>
      <w:del w:id="4" w:author="John Liu" w:date="2022-04-25T10:23:00Z">
        <w:r w:rsidRPr="00A25032" w:rsidDel="00854442">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04A7710A" w14:textId="77777777" w:rsidR="00D80E64" w:rsidRPr="00A25032" w:rsidDel="00854442" w:rsidRDefault="00D80E64" w:rsidP="00450E94">
      <w:pPr>
        <w:pStyle w:val="Heading3"/>
        <w:numPr>
          <w:ilvl w:val="0"/>
          <w:numId w:val="0"/>
        </w:numPr>
        <w:ind w:left="720"/>
        <w:rPr>
          <w:del w:id="5" w:author="John Liu" w:date="2022-04-25T10:23:00Z"/>
          <w:highlight w:val="yellow"/>
        </w:rPr>
      </w:pPr>
    </w:p>
    <w:p w14:paraId="26A840B6" w14:textId="77777777" w:rsidR="00D80E64" w:rsidRPr="00A25032" w:rsidDel="00854442" w:rsidRDefault="00D80E64" w:rsidP="00450E94">
      <w:pPr>
        <w:pStyle w:val="Heading3"/>
        <w:numPr>
          <w:ilvl w:val="0"/>
          <w:numId w:val="0"/>
        </w:numPr>
        <w:ind w:left="720"/>
        <w:rPr>
          <w:del w:id="6" w:author="John Liu" w:date="2022-04-25T10:23:00Z"/>
          <w:highlight w:val="yellow"/>
        </w:rPr>
      </w:pPr>
      <w:del w:id="7" w:author="John Liu" w:date="2022-04-25T10:23:00Z">
        <w:r w:rsidRPr="00A25032" w:rsidDel="00854442">
          <w:rPr>
            <w:highlight w:val="yellow"/>
          </w:rPr>
          <w:delText>Cross-referencing here may also be used to coordinate assemblies or systems whose components may span multiple Sections and which must meet certain performance requirements as an assembly or system.</w:delText>
        </w:r>
      </w:del>
    </w:p>
    <w:p w14:paraId="1FC742D0" w14:textId="77777777" w:rsidR="00D80E64" w:rsidRPr="00A25032" w:rsidDel="00854442" w:rsidRDefault="00D80E64" w:rsidP="00450E94">
      <w:pPr>
        <w:pStyle w:val="Heading3"/>
        <w:numPr>
          <w:ilvl w:val="0"/>
          <w:numId w:val="0"/>
        </w:numPr>
        <w:ind w:left="720"/>
        <w:rPr>
          <w:del w:id="8" w:author="John Liu" w:date="2022-04-25T10:23:00Z"/>
          <w:highlight w:val="yellow"/>
        </w:rPr>
      </w:pPr>
    </w:p>
    <w:p w14:paraId="3A5ADDFC" w14:textId="77777777" w:rsidR="00D80E64" w:rsidRPr="00A25032" w:rsidDel="00854442" w:rsidRDefault="00D80E64" w:rsidP="00450E94">
      <w:pPr>
        <w:pStyle w:val="Heading3"/>
        <w:numPr>
          <w:ilvl w:val="0"/>
          <w:numId w:val="0"/>
        </w:numPr>
        <w:ind w:left="720"/>
        <w:rPr>
          <w:del w:id="9" w:author="John Liu" w:date="2022-04-25T10:23:00Z"/>
          <w:highlight w:val="lightGray"/>
        </w:rPr>
      </w:pPr>
      <w:del w:id="10" w:author="John Liu" w:date="2022-04-25T10:23:00Z">
        <w:r w:rsidRPr="00A25032" w:rsidDel="00854442">
          <w:rPr>
            <w:highlight w:val="yellow"/>
          </w:rPr>
          <w:delText xml:space="preserve">This Section is to be completed/updated during the design development by the Consultant. If it is not applicable to the </w:delText>
        </w:r>
        <w:r w:rsidR="005C0B06" w:rsidRPr="00A25032" w:rsidDel="00854442">
          <w:rPr>
            <w:highlight w:val="yellow"/>
          </w:rPr>
          <w:delText>Section</w:delText>
        </w:r>
        <w:r w:rsidRPr="00A25032" w:rsidDel="00854442">
          <w:rPr>
            <w:highlight w:val="yellow"/>
          </w:rPr>
          <w:delText xml:space="preserve"> for the specific project it may be deleted.]</w:delText>
        </w:r>
      </w:del>
    </w:p>
    <w:p w14:paraId="4B02DDC5" w14:textId="77777777" w:rsidR="00D80E64" w:rsidRPr="00A25032" w:rsidDel="00854442" w:rsidRDefault="00D80E64" w:rsidP="00450E94">
      <w:pPr>
        <w:pStyle w:val="Heading3"/>
        <w:numPr>
          <w:ilvl w:val="0"/>
          <w:numId w:val="0"/>
        </w:numPr>
        <w:ind w:left="720"/>
        <w:rPr>
          <w:del w:id="11" w:author="John Liu" w:date="2022-04-25T10:23:00Z"/>
          <w:highlight w:val="lightGray"/>
        </w:rPr>
      </w:pPr>
    </w:p>
    <w:p w14:paraId="4802A482" w14:textId="77777777" w:rsidR="00D80E64" w:rsidRPr="00A25032" w:rsidDel="00854442" w:rsidRDefault="00D80E64" w:rsidP="00450E94">
      <w:pPr>
        <w:pStyle w:val="Heading3"/>
        <w:numPr>
          <w:ilvl w:val="0"/>
          <w:numId w:val="0"/>
        </w:numPr>
        <w:ind w:left="720"/>
        <w:rPr>
          <w:del w:id="12" w:author="John Liu" w:date="2022-04-25T10:23:00Z"/>
        </w:rPr>
      </w:pPr>
      <w:del w:id="13" w:author="John Liu" w:date="2022-04-25T10:23:00Z">
        <w:r w:rsidRPr="00A25032" w:rsidDel="00854442">
          <w:rPr>
            <w:highlight w:val="yellow"/>
          </w:rPr>
          <w:delText>[List Sections specifying installation of products supplied but not installed under this Section and indicate specific items.]</w:delText>
        </w:r>
      </w:del>
    </w:p>
    <w:p w14:paraId="286DF62E" w14:textId="77777777" w:rsidR="00D80E64" w:rsidRPr="00A25032" w:rsidDel="00854442" w:rsidRDefault="00D80E64" w:rsidP="00450E94">
      <w:pPr>
        <w:pStyle w:val="Heading3"/>
        <w:numPr>
          <w:ilvl w:val="0"/>
          <w:numId w:val="0"/>
        </w:numPr>
        <w:ind w:left="720"/>
        <w:rPr>
          <w:del w:id="14" w:author="John Liu" w:date="2022-04-25T10:23:00Z"/>
        </w:rPr>
      </w:pPr>
      <w:del w:id="15" w:author="John Liu" w:date="2022-04-25T10:23:00Z">
        <w:r w:rsidRPr="00A25032" w:rsidDel="00854442">
          <w:delText xml:space="preserve">Section </w:delText>
        </w:r>
        <w:r w:rsidRPr="00A25032" w:rsidDel="00854442">
          <w:rPr>
            <w:highlight w:val="yellow"/>
          </w:rPr>
          <w:delText>[______ – ____________]</w:delText>
        </w:r>
        <w:r w:rsidRPr="00A25032" w:rsidDel="00854442">
          <w:delText xml:space="preserve">:  Execution requirements for </w:delText>
        </w:r>
        <w:r w:rsidRPr="00A25032" w:rsidDel="00854442">
          <w:rPr>
            <w:highlight w:val="yellow"/>
          </w:rPr>
          <w:delText>...[item]...</w:delText>
        </w:r>
        <w:r w:rsidRPr="00A25032" w:rsidDel="00854442">
          <w:delText xml:space="preserve">  specified under this Section.</w:delText>
        </w:r>
      </w:del>
    </w:p>
    <w:p w14:paraId="1D8A0C38" w14:textId="77777777" w:rsidR="00D80E64" w:rsidRPr="00A25032" w:rsidDel="00854442" w:rsidRDefault="00D80E64" w:rsidP="00450E94">
      <w:pPr>
        <w:pStyle w:val="Heading3"/>
        <w:numPr>
          <w:ilvl w:val="0"/>
          <w:numId w:val="0"/>
        </w:numPr>
        <w:ind w:left="720"/>
        <w:rPr>
          <w:del w:id="16" w:author="John Liu" w:date="2022-04-25T10:23:00Z"/>
        </w:rPr>
      </w:pPr>
    </w:p>
    <w:p w14:paraId="54037B16" w14:textId="77777777" w:rsidR="00D80E64" w:rsidRPr="00A25032" w:rsidDel="00854442" w:rsidRDefault="00D80E64" w:rsidP="00450E94">
      <w:pPr>
        <w:pStyle w:val="Heading3"/>
        <w:numPr>
          <w:ilvl w:val="0"/>
          <w:numId w:val="0"/>
        </w:numPr>
        <w:ind w:left="720"/>
        <w:rPr>
          <w:del w:id="17" w:author="John Liu" w:date="2022-04-25T10:23:00Z"/>
        </w:rPr>
      </w:pPr>
      <w:del w:id="18" w:author="John Liu" w:date="2022-04-25T10:23:00Z">
        <w:r w:rsidRPr="00A25032" w:rsidDel="00854442">
          <w:rPr>
            <w:highlight w:val="yellow"/>
          </w:rPr>
          <w:delText>[List Sections specifying products installed but not supplied under this Section and indicate specific items.]</w:delText>
        </w:r>
      </w:del>
    </w:p>
    <w:p w14:paraId="2495E46B" w14:textId="77777777" w:rsidR="00D80E64" w:rsidRPr="00A25032" w:rsidDel="00854442" w:rsidRDefault="00D80E64" w:rsidP="00450E94">
      <w:pPr>
        <w:pStyle w:val="Heading3"/>
        <w:numPr>
          <w:ilvl w:val="0"/>
          <w:numId w:val="0"/>
        </w:numPr>
        <w:ind w:left="720"/>
        <w:rPr>
          <w:del w:id="19" w:author="John Liu" w:date="2022-04-25T10:23:00Z"/>
        </w:rPr>
      </w:pPr>
      <w:del w:id="20" w:author="John Liu" w:date="2022-04-25T10:23:00Z">
        <w:r w:rsidRPr="00A25032" w:rsidDel="00854442">
          <w:delText xml:space="preserve">Section </w:delText>
        </w:r>
        <w:r w:rsidRPr="00A25032" w:rsidDel="00854442">
          <w:rPr>
            <w:highlight w:val="yellow"/>
          </w:rPr>
          <w:delText>[______ – ____________]</w:delText>
        </w:r>
        <w:r w:rsidRPr="00A25032" w:rsidDel="00854442">
          <w:delText xml:space="preserve">:  Product requirements for </w:delText>
        </w:r>
        <w:r w:rsidRPr="00A25032" w:rsidDel="00854442">
          <w:rPr>
            <w:highlight w:val="yellow"/>
          </w:rPr>
          <w:delText>...[item]...</w:delText>
        </w:r>
        <w:r w:rsidRPr="00A25032" w:rsidDel="00854442">
          <w:delText xml:space="preserve">  for installation under this Section.</w:delText>
        </w:r>
      </w:del>
    </w:p>
    <w:p w14:paraId="2568A627" w14:textId="77777777" w:rsidR="00D80E64" w:rsidRPr="00A25032" w:rsidDel="00854442" w:rsidRDefault="00D80E64" w:rsidP="00450E94">
      <w:pPr>
        <w:pStyle w:val="Heading3"/>
        <w:numPr>
          <w:ilvl w:val="0"/>
          <w:numId w:val="0"/>
        </w:numPr>
        <w:ind w:left="720"/>
        <w:rPr>
          <w:del w:id="21" w:author="John Liu" w:date="2022-04-25T10:23:00Z"/>
        </w:rPr>
      </w:pPr>
      <w:del w:id="22" w:author="John Liu" w:date="2022-04-25T10:23:00Z">
        <w:r w:rsidRPr="00A25032" w:rsidDel="00854442">
          <w:rPr>
            <w:highlight w:val="yellow"/>
          </w:rPr>
          <w:delText>[List Sections specifying related requirements.]</w:delText>
        </w:r>
      </w:del>
    </w:p>
    <w:p w14:paraId="3ABAF25F" w14:textId="77777777" w:rsidR="003D2B09" w:rsidRPr="00A25032" w:rsidRDefault="00AE6C05" w:rsidP="00B017DF">
      <w:pPr>
        <w:pStyle w:val="Heading3"/>
      </w:pPr>
      <w:del w:id="23" w:author="John Liu" w:date="2022-04-25T10:23:00Z">
        <w:r w:rsidRPr="00A25032" w:rsidDel="00854442">
          <w:delText>Section</w:delText>
        </w:r>
        <w:r w:rsidR="003D2B09" w:rsidRPr="00A25032" w:rsidDel="00854442">
          <w:delText>s:</w:delText>
        </w:r>
      </w:del>
    </w:p>
    <w:p w14:paraId="30F0F5F0" w14:textId="77777777" w:rsidR="00BB0A09" w:rsidRPr="00A25032" w:rsidRDefault="00BB0A09" w:rsidP="00874270">
      <w:pPr>
        <w:pStyle w:val="Heading4"/>
      </w:pPr>
      <w:r w:rsidRPr="00A25032">
        <w:t xml:space="preserve">Section 01425 </w:t>
      </w:r>
      <w:proofErr w:type="gramStart"/>
      <w:r w:rsidRPr="00A25032">
        <w:t>–  Computerized</w:t>
      </w:r>
      <w:proofErr w:type="gramEnd"/>
      <w:r w:rsidRPr="00A25032">
        <w:t xml:space="preserve"> Maintenance Management System Data Requirements</w:t>
      </w:r>
    </w:p>
    <w:p w14:paraId="2717C058" w14:textId="77777777" w:rsidR="00BB0A09" w:rsidRPr="00A25032" w:rsidRDefault="00BB0A09" w:rsidP="00874270">
      <w:pPr>
        <w:pStyle w:val="Heading4"/>
      </w:pPr>
      <w:r w:rsidRPr="00A25032">
        <w:t xml:space="preserve">Section 01430 </w:t>
      </w:r>
      <w:proofErr w:type="gramStart"/>
      <w:r w:rsidRPr="00A25032">
        <w:t>–  Operation</w:t>
      </w:r>
      <w:proofErr w:type="gramEnd"/>
      <w:r w:rsidRPr="00A25032">
        <w:t xml:space="preserve"> and Maintenance Data</w:t>
      </w:r>
    </w:p>
    <w:p w14:paraId="553AC6BC" w14:textId="77777777" w:rsidR="00BB0A09" w:rsidRPr="00A25032" w:rsidRDefault="00BB0A09" w:rsidP="00874270">
      <w:pPr>
        <w:pStyle w:val="Heading4"/>
      </w:pPr>
      <w:r w:rsidRPr="00A25032">
        <w:t xml:space="preserve">Section 01600 </w:t>
      </w:r>
      <w:proofErr w:type="gramStart"/>
      <w:r w:rsidRPr="00A25032">
        <w:t>–  Material</w:t>
      </w:r>
      <w:proofErr w:type="gramEnd"/>
      <w:r w:rsidRPr="00A25032">
        <w:t xml:space="preserve"> and Equipment</w:t>
      </w:r>
    </w:p>
    <w:p w14:paraId="4AE7012C" w14:textId="77777777" w:rsidR="00BB0A09" w:rsidRPr="00A25032" w:rsidRDefault="00BB0A09" w:rsidP="00874270">
      <w:pPr>
        <w:pStyle w:val="Heading4"/>
      </w:pPr>
      <w:r w:rsidRPr="00A25032">
        <w:t xml:space="preserve">Section 01740 </w:t>
      </w:r>
      <w:proofErr w:type="gramStart"/>
      <w:r w:rsidRPr="00A25032">
        <w:t>–  Cleaning</w:t>
      </w:r>
      <w:proofErr w:type="gramEnd"/>
      <w:r w:rsidRPr="00A25032">
        <w:t xml:space="preserve"> </w:t>
      </w:r>
    </w:p>
    <w:p w14:paraId="1B24DDE3" w14:textId="77777777" w:rsidR="0056673D" w:rsidRPr="00A25032" w:rsidRDefault="0056673D" w:rsidP="0056673D">
      <w:pPr>
        <w:pStyle w:val="Heading4"/>
      </w:pPr>
      <w:r w:rsidRPr="00A25032">
        <w:t xml:space="preserve">Section 01810 </w:t>
      </w:r>
      <w:proofErr w:type="gramStart"/>
      <w:r w:rsidRPr="00A25032">
        <w:t xml:space="preserve">– </w:t>
      </w:r>
      <w:r w:rsidR="007F1882" w:rsidRPr="00A25032">
        <w:t xml:space="preserve"> </w:t>
      </w:r>
      <w:r w:rsidRPr="00A25032">
        <w:t>Equipment</w:t>
      </w:r>
      <w:proofErr w:type="gramEnd"/>
      <w:r w:rsidRPr="00A25032">
        <w:t xml:space="preserve"> Testing and Facility Commissioning</w:t>
      </w:r>
    </w:p>
    <w:p w14:paraId="70610C54" w14:textId="77777777" w:rsidR="00BB0A09" w:rsidRPr="00A25032" w:rsidRDefault="00BB0A09" w:rsidP="00874270">
      <w:pPr>
        <w:pStyle w:val="Heading4"/>
      </w:pPr>
      <w:r w:rsidRPr="00A25032">
        <w:t xml:space="preserve">Section 01820 </w:t>
      </w:r>
      <w:proofErr w:type="gramStart"/>
      <w:r w:rsidRPr="00A25032">
        <w:t>–  Demonstration</w:t>
      </w:r>
      <w:proofErr w:type="gramEnd"/>
      <w:r w:rsidRPr="00A25032">
        <w:t xml:space="preserve"> and Training</w:t>
      </w:r>
    </w:p>
    <w:p w14:paraId="5622DB90" w14:textId="77777777" w:rsidR="00BB0A09" w:rsidRPr="004F3BDC" w:rsidDel="00854442" w:rsidRDefault="00BB0A09" w:rsidP="00874270">
      <w:pPr>
        <w:pStyle w:val="Heading4"/>
        <w:rPr>
          <w:del w:id="24" w:author="John Liu" w:date="2022-04-25T10:24:00Z"/>
          <w:highlight w:val="yellow"/>
        </w:rPr>
      </w:pPr>
      <w:del w:id="25" w:author="John Liu" w:date="2022-04-25T10:24:00Z">
        <w:r w:rsidRPr="004F3BDC" w:rsidDel="00854442">
          <w:rPr>
            <w:highlight w:val="yellow"/>
          </w:rPr>
          <w:delText xml:space="preserve">Division 01 – </w:delText>
        </w:r>
        <w:r w:rsidR="00695C84" w:rsidRPr="004F3BDC" w:rsidDel="00854442">
          <w:rPr>
            <w:highlight w:val="yellow"/>
          </w:rPr>
          <w:delText xml:space="preserve">General Requirements (insert </w:delText>
        </w:r>
        <w:r w:rsidRPr="004F3BDC" w:rsidDel="00854442">
          <w:rPr>
            <w:highlight w:val="yellow"/>
          </w:rPr>
          <w:delText>applicable specifications</w:delText>
        </w:r>
        <w:r w:rsidR="00695C84" w:rsidRPr="004F3BDC" w:rsidDel="00854442">
          <w:rPr>
            <w:highlight w:val="yellow"/>
          </w:rPr>
          <w:delText>)</w:delText>
        </w:r>
      </w:del>
    </w:p>
    <w:p w14:paraId="124E16A1" w14:textId="77777777" w:rsidR="00BB0A09" w:rsidRPr="004F3BDC" w:rsidRDefault="00BB0A09" w:rsidP="00874270">
      <w:pPr>
        <w:pStyle w:val="Heading4"/>
        <w:rPr>
          <w:highlight w:val="yellow"/>
        </w:rPr>
      </w:pPr>
      <w:r w:rsidRPr="004F3BDC">
        <w:rPr>
          <w:highlight w:val="yellow"/>
        </w:rPr>
        <w:t xml:space="preserve">Division 11 – </w:t>
      </w:r>
      <w:r w:rsidR="0056673D" w:rsidRPr="004F3BDC">
        <w:rPr>
          <w:highlight w:val="yellow"/>
        </w:rPr>
        <w:t xml:space="preserve">Equipment (insert </w:t>
      </w:r>
      <w:r w:rsidRPr="004F3BDC">
        <w:rPr>
          <w:highlight w:val="yellow"/>
        </w:rPr>
        <w:t>applicable specifications</w:t>
      </w:r>
      <w:r w:rsidR="0056673D" w:rsidRPr="004F3BDC">
        <w:rPr>
          <w:highlight w:val="yellow"/>
        </w:rPr>
        <w:t>)</w:t>
      </w:r>
    </w:p>
    <w:p w14:paraId="58C6E6DE" w14:textId="77777777" w:rsidR="00BB0A09" w:rsidRPr="004F3BDC" w:rsidRDefault="00BB0A09" w:rsidP="00874270">
      <w:pPr>
        <w:pStyle w:val="Heading4"/>
        <w:rPr>
          <w:highlight w:val="yellow"/>
        </w:rPr>
      </w:pPr>
      <w:r w:rsidRPr="004F3BDC">
        <w:rPr>
          <w:highlight w:val="yellow"/>
        </w:rPr>
        <w:t xml:space="preserve">Division 13 – </w:t>
      </w:r>
      <w:r w:rsidR="0056673D" w:rsidRPr="004F3BDC">
        <w:rPr>
          <w:highlight w:val="yellow"/>
        </w:rPr>
        <w:t xml:space="preserve">SCADA and Instrumentation (insert </w:t>
      </w:r>
      <w:r w:rsidRPr="004F3BDC">
        <w:rPr>
          <w:highlight w:val="yellow"/>
        </w:rPr>
        <w:t>applicable specifications</w:t>
      </w:r>
      <w:r w:rsidR="0056673D" w:rsidRPr="004F3BDC">
        <w:rPr>
          <w:highlight w:val="yellow"/>
        </w:rPr>
        <w:t>)</w:t>
      </w:r>
    </w:p>
    <w:p w14:paraId="6193BE52" w14:textId="77777777" w:rsidR="00BB0A09" w:rsidRDefault="00BB0A09" w:rsidP="00874270">
      <w:pPr>
        <w:pStyle w:val="Heading4"/>
        <w:rPr>
          <w:highlight w:val="yellow"/>
        </w:rPr>
      </w:pPr>
      <w:r w:rsidRPr="004F3BDC">
        <w:rPr>
          <w:highlight w:val="yellow"/>
        </w:rPr>
        <w:t xml:space="preserve">Division 15 – </w:t>
      </w:r>
      <w:r w:rsidR="00695C84" w:rsidRPr="004F3BDC">
        <w:rPr>
          <w:highlight w:val="yellow"/>
        </w:rPr>
        <w:t xml:space="preserve">Mechanical (insert </w:t>
      </w:r>
      <w:r w:rsidRPr="004F3BDC">
        <w:rPr>
          <w:highlight w:val="yellow"/>
        </w:rPr>
        <w:t>applicable specifications</w:t>
      </w:r>
      <w:r w:rsidR="00695C84" w:rsidRPr="004F3BDC">
        <w:rPr>
          <w:highlight w:val="yellow"/>
        </w:rPr>
        <w:t>)</w:t>
      </w:r>
    </w:p>
    <w:p w14:paraId="7BF92A4D" w14:textId="77777777" w:rsidR="00A815EC" w:rsidRPr="004F3BDC" w:rsidDel="00854442" w:rsidRDefault="00A815EC" w:rsidP="00874270">
      <w:pPr>
        <w:pStyle w:val="Heading4"/>
        <w:rPr>
          <w:del w:id="26" w:author="John Liu" w:date="2022-04-25T10:24:00Z"/>
          <w:highlight w:val="yellow"/>
        </w:rPr>
      </w:pPr>
      <w:del w:id="27" w:author="John Liu" w:date="2022-04-25T10:24:00Z">
        <w:r w:rsidDel="00854442">
          <w:delText>Design Guidelines Section 17 – Operation Manual Guideline</w:delText>
        </w:r>
      </w:del>
    </w:p>
    <w:p w14:paraId="20D8B600" w14:textId="77777777" w:rsidR="003D2B09" w:rsidRPr="00A25032" w:rsidRDefault="003D2B09" w:rsidP="00854442">
      <w:pPr>
        <w:pStyle w:val="Heading4"/>
        <w:numPr>
          <w:ilvl w:val="0"/>
          <w:numId w:val="0"/>
        </w:numPr>
        <w:ind w:left="2160"/>
        <w:pPrChange w:id="28" w:author="John Liu" w:date="2022-04-25T10:24:00Z">
          <w:pPr>
            <w:pStyle w:val="Heading4"/>
          </w:pPr>
        </w:pPrChange>
      </w:pPr>
      <w:del w:id="29" w:author="John Liu" w:date="2022-04-25T10:24:00Z">
        <w:r w:rsidRPr="00A25032" w:rsidDel="00854442">
          <w:delText xml:space="preserve">Product requirements for </w:delText>
        </w:r>
        <w:r w:rsidRPr="004F3BDC" w:rsidDel="00854442">
          <w:rPr>
            <w:highlight w:val="yellow"/>
          </w:rPr>
          <w:delText>[item]...</w:delText>
        </w:r>
        <w:r w:rsidRPr="00A25032" w:rsidDel="00854442">
          <w:delText xml:space="preserve">  for installation under this Section.</w:delText>
        </w:r>
      </w:del>
    </w:p>
    <w:p w14:paraId="34CAD260" w14:textId="77777777" w:rsidR="003D2B09" w:rsidRPr="00A25032" w:rsidRDefault="003D2B09" w:rsidP="007E63F2">
      <w:pPr>
        <w:pStyle w:val="Heading2"/>
      </w:pPr>
      <w:r w:rsidRPr="00A25032">
        <w:t>References</w:t>
      </w:r>
    </w:p>
    <w:p w14:paraId="63F58570" w14:textId="77777777" w:rsidR="00A954F9" w:rsidRPr="00210892" w:rsidRDefault="003D2B09" w:rsidP="007E63F2">
      <w:pPr>
        <w:pStyle w:val="Heading3"/>
      </w:pPr>
      <w:r w:rsidRPr="004F3BDC">
        <w:t>Comply with the latest edition of the following statutes codes and standa</w:t>
      </w:r>
      <w:r w:rsidR="00A954F9" w:rsidRPr="004F3BDC">
        <w:t>rds and all amendments thereto</w:t>
      </w:r>
      <w:r w:rsidR="00210892">
        <w:t>:</w:t>
      </w:r>
    </w:p>
    <w:p w14:paraId="5D0D0E59" w14:textId="77777777" w:rsidR="003D2B09" w:rsidRPr="00A25032" w:rsidRDefault="003D2B09" w:rsidP="00874270">
      <w:pPr>
        <w:pStyle w:val="Heading4"/>
      </w:pPr>
      <w:r w:rsidRPr="00A25032">
        <w:t>Institute of Electrical and Electronics Engineers, Inc. (IEEE):</w:t>
      </w:r>
    </w:p>
    <w:p w14:paraId="58EC656A" w14:textId="77777777" w:rsidR="003D2B09" w:rsidRPr="00A25032" w:rsidRDefault="003D2B09" w:rsidP="00874270">
      <w:pPr>
        <w:pStyle w:val="Heading5"/>
      </w:pPr>
      <w:r w:rsidRPr="00A25032">
        <w:t>519</w:t>
      </w:r>
      <w:r w:rsidR="00F570D9" w:rsidRPr="00A25032">
        <w:t>-2014</w:t>
      </w:r>
      <w:r w:rsidRPr="00A25032">
        <w:t xml:space="preserve"> </w:t>
      </w:r>
      <w:r w:rsidR="00644826">
        <w:t xml:space="preserve">– IEEE </w:t>
      </w:r>
      <w:r w:rsidRPr="00A25032">
        <w:t>Recommended Practice and Requirements for Harmonic Control in Electric Power Systems</w:t>
      </w:r>
      <w:r w:rsidR="00644826">
        <w:t>.</w:t>
      </w:r>
    </w:p>
    <w:p w14:paraId="7FFB81B9" w14:textId="77777777" w:rsidR="003D2B09" w:rsidRPr="00A25032" w:rsidRDefault="003D2B09" w:rsidP="00874270">
      <w:pPr>
        <w:pStyle w:val="Heading4"/>
      </w:pPr>
      <w:r w:rsidRPr="00A25032">
        <w:t>CSA Standard</w:t>
      </w:r>
    </w:p>
    <w:p w14:paraId="6EAC9DD3" w14:textId="77777777" w:rsidR="00A954F9" w:rsidRPr="00A25032" w:rsidRDefault="00A954F9" w:rsidP="00874270">
      <w:pPr>
        <w:pStyle w:val="Heading5"/>
      </w:pPr>
      <w:r w:rsidRPr="00A25032">
        <w:t>C22.1-1</w:t>
      </w:r>
      <w:r w:rsidR="00E208F1">
        <w:t>5</w:t>
      </w:r>
      <w:r w:rsidR="009A0CC8" w:rsidRPr="00A25032">
        <w:t>, Canadian Electrical Code Part 1 (</w:t>
      </w:r>
      <w:r w:rsidR="00E208F1" w:rsidRPr="00A25032">
        <w:t>2</w:t>
      </w:r>
      <w:r w:rsidR="00E208F1">
        <w:t>3</w:t>
      </w:r>
      <w:r w:rsidR="00E208F1" w:rsidRPr="00E208F1">
        <w:rPr>
          <w:vertAlign w:val="superscript"/>
        </w:rPr>
        <w:t>rd</w:t>
      </w:r>
      <w:r w:rsidR="00E208F1">
        <w:t xml:space="preserve"> </w:t>
      </w:r>
      <w:r w:rsidR="009A0CC8" w:rsidRPr="00A25032">
        <w:t>edition)</w:t>
      </w:r>
    </w:p>
    <w:p w14:paraId="6F2F9F29" w14:textId="77777777" w:rsidR="00A954F9" w:rsidRPr="00A25032" w:rsidRDefault="00A954F9" w:rsidP="00874270">
      <w:pPr>
        <w:pStyle w:val="Heading5"/>
        <w:ind w:right="-184"/>
      </w:pPr>
      <w:r w:rsidRPr="00A25032">
        <w:t>C22.3 No.1-10</w:t>
      </w:r>
      <w:r w:rsidR="009A0CC8" w:rsidRPr="00A25032">
        <w:t>, Overhead Systems</w:t>
      </w:r>
    </w:p>
    <w:p w14:paraId="10F9DD4F" w14:textId="77777777" w:rsidR="00A954F9" w:rsidRPr="00A25032" w:rsidRDefault="00A954F9" w:rsidP="00874270">
      <w:pPr>
        <w:pStyle w:val="Heading5"/>
        <w:ind w:right="-184"/>
      </w:pPr>
      <w:r w:rsidRPr="00A25032">
        <w:t>CAN3-C235-83 (R2010)</w:t>
      </w:r>
      <w:r w:rsidR="009A0CC8" w:rsidRPr="00A25032">
        <w:t xml:space="preserve">, </w:t>
      </w:r>
      <w:r w:rsidRPr="00A25032">
        <w:t>Preferred Voltage Levels for AC Systems, 0 to 50 000 V</w:t>
      </w:r>
    </w:p>
    <w:p w14:paraId="5CABEB73" w14:textId="77777777" w:rsidR="003D2B09" w:rsidRPr="00A25032" w:rsidRDefault="003D2B09" w:rsidP="00874270">
      <w:pPr>
        <w:pStyle w:val="Heading4"/>
      </w:pPr>
      <w:del w:id="30" w:author="John Liu" w:date="2022-04-25T10:24:00Z">
        <w:r w:rsidRPr="00A25032" w:rsidDel="00854442">
          <w:delText>Canadian Electrical Code</w:delText>
        </w:r>
        <w:r w:rsidR="00CE111E" w:rsidDel="00854442">
          <w:delText xml:space="preserve"> (CEC)</w:delText>
        </w:r>
        <w:r w:rsidRPr="00A25032" w:rsidDel="00854442">
          <w:delText>, Ontario Edition</w:delText>
        </w:r>
        <w:r w:rsidR="003950C7" w:rsidDel="00854442">
          <w:delText>, including all amendments and bulletin</w:delText>
        </w:r>
      </w:del>
      <w:del w:id="31" w:author="John Liu" w:date="2022-04-25T10:25:00Z">
        <w:r w:rsidR="003950C7" w:rsidDel="00854442">
          <w:delText>s</w:delText>
        </w:r>
      </w:del>
      <w:ins w:id="32" w:author="John Liu" w:date="2022-04-25T10:25:00Z">
        <w:r w:rsidR="00854442">
          <w:t>Ontario Electrical Safety Code, 28</w:t>
        </w:r>
        <w:r w:rsidR="00854442" w:rsidRPr="00854442">
          <w:rPr>
            <w:vertAlign w:val="superscript"/>
            <w:rPrChange w:id="33" w:author="John Liu" w:date="2022-04-25T10:25:00Z">
              <w:rPr/>
            </w:rPrChange>
          </w:rPr>
          <w:t>th</w:t>
        </w:r>
        <w:r w:rsidR="00854442">
          <w:t xml:space="preserve"> Edition, 202</w:t>
        </w:r>
      </w:ins>
      <w:ins w:id="34" w:author="John Liu" w:date="2022-04-25T10:26:00Z">
        <w:r w:rsidR="00854442">
          <w:t>1</w:t>
        </w:r>
      </w:ins>
      <w:r w:rsidR="00B37350">
        <w:t xml:space="preserve"> </w:t>
      </w:r>
    </w:p>
    <w:p w14:paraId="4A748D1E" w14:textId="77777777" w:rsidR="00905CEA" w:rsidRPr="00A25032" w:rsidRDefault="00905CEA" w:rsidP="00874270">
      <w:pPr>
        <w:pStyle w:val="Heading4"/>
      </w:pPr>
      <w:r w:rsidRPr="00A25032">
        <w:t>UL</w:t>
      </w:r>
      <w:r w:rsidR="00A954F9" w:rsidRPr="00A25032">
        <w:t xml:space="preserve"> Standards</w:t>
      </w:r>
      <w:r w:rsidRPr="00A25032">
        <w:t>, ULC</w:t>
      </w:r>
      <w:r w:rsidR="00A954F9" w:rsidRPr="00A25032">
        <w:t xml:space="preserve"> Standards</w:t>
      </w:r>
    </w:p>
    <w:p w14:paraId="745698C7" w14:textId="77777777" w:rsidR="002F25F8" w:rsidRPr="00A25032" w:rsidRDefault="009D4FE0" w:rsidP="00874270">
      <w:pPr>
        <w:pStyle w:val="Heading4"/>
      </w:pPr>
      <w:r>
        <w:t>Building Code Act, 1992, O. Reg. 332/12</w:t>
      </w:r>
      <w:r w:rsidR="008044F6">
        <w:t xml:space="preserve">, </w:t>
      </w:r>
      <w:r w:rsidR="002F25F8" w:rsidRPr="00A25032">
        <w:t>Onta</w:t>
      </w:r>
      <w:r w:rsidR="004A6068" w:rsidRPr="00A25032">
        <w:t>rio Building Code</w:t>
      </w:r>
      <w:r w:rsidR="00B1794F">
        <w:t xml:space="preserve"> and O.Reg. 350/06, Division A Compliance, Objectives and Functional Statements</w:t>
      </w:r>
      <w:r w:rsidR="008044F6">
        <w:t>.</w:t>
      </w:r>
    </w:p>
    <w:p w14:paraId="3930052D" w14:textId="77777777" w:rsidR="00D17432" w:rsidRDefault="00C83A84" w:rsidP="00C83A84">
      <w:pPr>
        <w:pStyle w:val="Heading4"/>
      </w:pPr>
      <w:r w:rsidRPr="00C83A84">
        <w:t xml:space="preserve">The </w:t>
      </w:r>
      <w:r w:rsidR="002F249B" w:rsidRPr="00C83A84">
        <w:t>Contractor</w:t>
      </w:r>
      <w:r w:rsidR="002F249B" w:rsidRPr="002F249B">
        <w:t xml:space="preserve"> must be familiar with the facility power quality so any electrical components (including VFD’s) can fully function under typical levels of power quality as delivered by the Local Distribution Company (LDC</w:t>
      </w:r>
      <w:del w:id="35" w:author="John Liu" w:date="2022-04-25T10:26:00Z">
        <w:r w:rsidR="002F249B" w:rsidRPr="002F249B" w:rsidDel="00854442">
          <w:delText xml:space="preserve"> </w:delText>
        </w:r>
      </w:del>
      <w:r w:rsidR="002F249B" w:rsidRPr="002F249B">
        <w:t>). Contractor and supplier shall provide electrical devices to protect electrical components (including VFD’s) from sags and swells experienced from LDC at no additional cost to the Region.</w:t>
      </w:r>
      <w:r w:rsidR="002F249B">
        <w:t xml:space="preserve"> </w:t>
      </w:r>
      <w:del w:id="36" w:author="John Liu" w:date="2022-04-25T10:26:00Z">
        <w:r w:rsidR="002F249B" w:rsidRPr="00C83A84" w:rsidDel="00854442">
          <w:rPr>
            <w:highlight w:val="yellow"/>
          </w:rPr>
          <w:delText>[</w:delText>
        </w:r>
        <w:r w:rsidR="002F249B" w:rsidRPr="00F93DCF" w:rsidDel="00854442">
          <w:rPr>
            <w:i/>
            <w:highlight w:val="yellow"/>
          </w:rPr>
          <w:delText>Consultant to assess the power quality and amend equipment performance requirements under the determined power quality conditions so the equipment will operate or that additional equipment be added to handle power quality problems, without damaging the equipment and allowing the equipment to function</w:delText>
        </w:r>
        <w:r w:rsidR="002F249B" w:rsidRPr="00C83A84" w:rsidDel="00854442">
          <w:rPr>
            <w:highlight w:val="yellow"/>
          </w:rPr>
          <w:delText>].</w:delText>
        </w:r>
      </w:del>
    </w:p>
    <w:p w14:paraId="024364FF" w14:textId="77777777" w:rsidR="00B40731" w:rsidRPr="007C7484" w:rsidRDefault="00B40731" w:rsidP="007E63F2">
      <w:pPr>
        <w:pStyle w:val="Heading2"/>
      </w:pPr>
      <w:r w:rsidRPr="007C7484">
        <w:t>Measurement and Payment</w:t>
      </w:r>
    </w:p>
    <w:p w14:paraId="6E862F59" w14:textId="77777777" w:rsidR="00B40731" w:rsidRPr="00B40731" w:rsidDel="00854442" w:rsidRDefault="00B40731" w:rsidP="00B40731">
      <w:pPr>
        <w:pStyle w:val="PlainText"/>
        <w:tabs>
          <w:tab w:val="left" w:pos="720"/>
          <w:tab w:val="left" w:pos="2880"/>
        </w:tabs>
        <w:spacing w:before="80"/>
        <w:ind w:left="720"/>
        <w:jc w:val="both"/>
        <w:rPr>
          <w:del w:id="37" w:author="John Liu" w:date="2022-04-25T10:26:00Z"/>
          <w:rFonts w:ascii="Calibri" w:hAnsi="Calibri"/>
          <w:i/>
          <w:sz w:val="22"/>
          <w:highlight w:val="yellow"/>
        </w:rPr>
      </w:pPr>
      <w:del w:id="38" w:author="John Liu" w:date="2022-04-25T10:26:00Z">
        <w:r w:rsidRPr="00B40731" w:rsidDel="00854442">
          <w:rPr>
            <w:rFonts w:ascii="Calibri" w:hAnsi="Calibri"/>
            <w:i/>
            <w:sz w:val="22"/>
            <w:highlight w:val="yellow"/>
          </w:rPr>
          <w:delText>[Choose one of the following payment language provisions that best suits the individual project.</w:delText>
        </w:r>
      </w:del>
    </w:p>
    <w:p w14:paraId="2CD369B0" w14:textId="77777777" w:rsidR="00B40731" w:rsidRPr="00B40731" w:rsidDel="00854442" w:rsidRDefault="00B40731" w:rsidP="00B40731">
      <w:pPr>
        <w:pStyle w:val="PlainText"/>
        <w:tabs>
          <w:tab w:val="left" w:pos="720"/>
          <w:tab w:val="left" w:pos="2880"/>
        </w:tabs>
        <w:spacing w:before="80"/>
        <w:ind w:left="720"/>
        <w:jc w:val="both"/>
        <w:rPr>
          <w:del w:id="39" w:author="John Liu" w:date="2022-04-25T10:26:00Z"/>
          <w:rFonts w:ascii="Calibri" w:hAnsi="Calibri"/>
          <w:i/>
          <w:sz w:val="22"/>
          <w:highlight w:val="yellow"/>
        </w:rPr>
      </w:pPr>
      <w:del w:id="40" w:author="John Liu" w:date="2022-04-25T10:26:00Z">
        <w:r w:rsidRPr="00B40731" w:rsidDel="00854442">
          <w:rPr>
            <w:rFonts w:ascii="Calibri" w:hAnsi="Calibri"/>
            <w:i/>
            <w:sz w:val="22"/>
            <w:highlight w:val="yellow"/>
          </w:rPr>
          <w:delText>If this Section is not specifically referenced by an item in the Bid Form, please use the following language:</w:delText>
        </w:r>
      </w:del>
    </w:p>
    <w:p w14:paraId="458A5530" w14:textId="77777777" w:rsidR="00B40731" w:rsidRPr="00B40731" w:rsidRDefault="00B40731" w:rsidP="00B40731">
      <w:pPr>
        <w:pStyle w:val="PlainText"/>
        <w:tabs>
          <w:tab w:val="left" w:pos="720"/>
          <w:tab w:val="left" w:pos="1440"/>
        </w:tabs>
        <w:spacing w:before="80"/>
        <w:ind w:left="720"/>
        <w:jc w:val="both"/>
        <w:rPr>
          <w:rFonts w:ascii="Calibri" w:hAnsi="Calibri"/>
          <w:sz w:val="22"/>
          <w:highlight w:val="yellow"/>
        </w:rPr>
      </w:pPr>
      <w:r w:rsidRPr="00B40731">
        <w:rPr>
          <w:rFonts w:ascii="Calibri" w:hAnsi="Calibri"/>
          <w:sz w:val="22"/>
          <w:highlight w:val="yellow"/>
        </w:rPr>
        <w:t>.1</w:t>
      </w:r>
      <w:r w:rsidRPr="00B40731">
        <w:rPr>
          <w:rFonts w:ascii="Calibri" w:hAnsi="Calibri"/>
          <w:sz w:val="22"/>
          <w:highlight w:val="yellow"/>
        </w:rPr>
        <w:tab/>
        <w:t>The work of this Section will not be measured separately for payment.  All costs associated with the work of this Section shall be included in the Contract Price.</w:t>
      </w:r>
    </w:p>
    <w:p w14:paraId="66F2DA84" w14:textId="77777777" w:rsidR="00B40731" w:rsidRPr="00B40731" w:rsidDel="00854442" w:rsidRDefault="00B40731" w:rsidP="00B40731">
      <w:pPr>
        <w:pStyle w:val="PlainText"/>
        <w:tabs>
          <w:tab w:val="left" w:pos="720"/>
          <w:tab w:val="left" w:pos="2880"/>
        </w:tabs>
        <w:spacing w:before="80"/>
        <w:ind w:left="720"/>
        <w:jc w:val="both"/>
        <w:rPr>
          <w:del w:id="41" w:author="John Liu" w:date="2022-04-25T10:26:00Z"/>
          <w:rFonts w:ascii="Calibri" w:hAnsi="Calibri"/>
          <w:i/>
          <w:sz w:val="22"/>
          <w:highlight w:val="yellow"/>
        </w:rPr>
      </w:pPr>
      <w:del w:id="42" w:author="John Liu" w:date="2022-04-25T10:26:00Z">
        <w:r w:rsidRPr="00B40731" w:rsidDel="00854442">
          <w:rPr>
            <w:rFonts w:ascii="Calibri" w:hAnsi="Calibri"/>
            <w:i/>
            <w:sz w:val="22"/>
            <w:highlight w:val="yellow"/>
          </w:rPr>
          <w:lastRenderedPageBreak/>
          <w:delText>OR If this Section is specifically referenced in the Bid Form, use the following language and identify the relevant item in the Bid Form:</w:delText>
        </w:r>
      </w:del>
    </w:p>
    <w:p w14:paraId="0DB5F01E" w14:textId="77777777" w:rsidR="00B40731" w:rsidRPr="00B40731" w:rsidDel="00854442" w:rsidRDefault="00B40731" w:rsidP="00B40731">
      <w:pPr>
        <w:pStyle w:val="PlainText"/>
        <w:tabs>
          <w:tab w:val="left" w:pos="720"/>
          <w:tab w:val="left" w:pos="1440"/>
        </w:tabs>
        <w:spacing w:before="80"/>
        <w:ind w:left="720"/>
        <w:jc w:val="both"/>
        <w:rPr>
          <w:del w:id="43" w:author="John Liu" w:date="2022-04-25T10:26:00Z"/>
          <w:rFonts w:ascii="Calibri" w:hAnsi="Calibri"/>
          <w:sz w:val="22"/>
          <w:highlight w:val="yellow"/>
        </w:rPr>
      </w:pPr>
      <w:del w:id="44" w:author="John Liu" w:date="2022-04-25T10:26:00Z">
        <w:r w:rsidRPr="00B40731" w:rsidDel="00854442">
          <w:rPr>
            <w:rFonts w:ascii="Calibri" w:hAnsi="Calibri"/>
            <w:sz w:val="22"/>
            <w:highlight w:val="yellow"/>
          </w:rPr>
          <w:delText>.1</w:delText>
        </w:r>
        <w:r w:rsidRPr="00B40731" w:rsidDel="00854442">
          <w:rPr>
            <w:rFonts w:ascii="Calibri" w:hAnsi="Calibri"/>
            <w:sz w:val="22"/>
            <w:highlight w:val="yellow"/>
          </w:rPr>
          <w:tab/>
          <w:delText>All costs associated with the work of this Section shall be included in the price(s) for Item No(s). ___ in the Bid Form.</w:delText>
        </w:r>
      </w:del>
    </w:p>
    <w:p w14:paraId="17C97389" w14:textId="77777777" w:rsidR="00B40731" w:rsidRPr="00B40731" w:rsidRDefault="00B40731" w:rsidP="00B40731">
      <w:pPr>
        <w:pStyle w:val="PlainText"/>
        <w:tabs>
          <w:tab w:val="left" w:pos="720"/>
          <w:tab w:val="left" w:pos="1440"/>
          <w:tab w:val="left" w:pos="2880"/>
        </w:tabs>
        <w:spacing w:before="80"/>
        <w:ind w:left="720"/>
        <w:jc w:val="both"/>
        <w:rPr>
          <w:rFonts w:ascii="Calibri" w:hAnsi="Calibri"/>
          <w:sz w:val="22"/>
        </w:rPr>
      </w:pPr>
      <w:del w:id="45" w:author="John Liu" w:date="2022-04-25T10:26:00Z">
        <w:r w:rsidRPr="00B40731" w:rsidDel="00854442">
          <w:rPr>
            <w:rFonts w:ascii="Calibri" w:hAnsi="Calibri"/>
            <w:i/>
            <w:sz w:val="22"/>
            <w:highlight w:val="yellow"/>
          </w:rPr>
          <w:delText>If the work of this Section is to be measured and paid for by several different methods, please amend the standard wording given above to reflect the different methods of measurement and payment.</w:delText>
        </w:r>
        <w:r w:rsidRPr="00B40731" w:rsidDel="00854442">
          <w:rPr>
            <w:rFonts w:ascii="Calibri" w:hAnsi="Calibri"/>
            <w:sz w:val="22"/>
            <w:highlight w:val="yellow"/>
          </w:rPr>
          <w:delText>]</w:delText>
        </w:r>
      </w:del>
    </w:p>
    <w:p w14:paraId="266210EF" w14:textId="77777777" w:rsidR="00D17432" w:rsidRPr="00A25032" w:rsidRDefault="00D17432" w:rsidP="007E63F2">
      <w:pPr>
        <w:pStyle w:val="Heading2"/>
      </w:pPr>
      <w:r w:rsidRPr="00A25032">
        <w:t>Demonstration and Training</w:t>
      </w:r>
    </w:p>
    <w:p w14:paraId="1B306337" w14:textId="77777777" w:rsidR="00D17432" w:rsidRPr="00A25032" w:rsidRDefault="00D17432" w:rsidP="007E63F2">
      <w:pPr>
        <w:pStyle w:val="Heading3"/>
      </w:pPr>
      <w:r w:rsidRPr="00A25032">
        <w:t xml:space="preserve">Instruct </w:t>
      </w:r>
      <w:r w:rsidR="00867759">
        <w:t xml:space="preserve">the </w:t>
      </w:r>
      <w:r w:rsidR="003357F8" w:rsidRPr="00A25032">
        <w:t>Region</w:t>
      </w:r>
      <w:r w:rsidRPr="00A25032">
        <w:t xml:space="preserve">’s personnel in the operation, </w:t>
      </w:r>
      <w:proofErr w:type="gramStart"/>
      <w:r w:rsidRPr="00A25032">
        <w:t>care</w:t>
      </w:r>
      <w:proofErr w:type="gramEnd"/>
      <w:r w:rsidRPr="00A25032">
        <w:t xml:space="preserve"> and maintenance of equipment. Perform demonstration and </w:t>
      </w:r>
      <w:r w:rsidR="003D2B09" w:rsidRPr="00A25032">
        <w:t>t</w:t>
      </w:r>
      <w:r w:rsidRPr="00A25032">
        <w:t>raining in accordance with Section 01820 – Demonstration and Training.</w:t>
      </w:r>
    </w:p>
    <w:p w14:paraId="2A5AE5E9" w14:textId="77777777" w:rsidR="00D17432" w:rsidRPr="00A25032" w:rsidRDefault="00D17432" w:rsidP="007E63F2">
      <w:pPr>
        <w:pStyle w:val="Heading2"/>
      </w:pPr>
      <w:r w:rsidRPr="00A25032">
        <w:t>Voltage Ratings</w:t>
      </w:r>
    </w:p>
    <w:p w14:paraId="7C32E692" w14:textId="77777777" w:rsidR="00D17432" w:rsidRPr="00A25032" w:rsidRDefault="00D17432" w:rsidP="007E63F2">
      <w:pPr>
        <w:pStyle w:val="Heading3"/>
      </w:pPr>
      <w:r w:rsidRPr="00A25032">
        <w:t xml:space="preserve">Operating voltages: </w:t>
      </w:r>
      <w:r w:rsidR="00867759">
        <w:t>in accordance with</w:t>
      </w:r>
      <w:r w:rsidR="00867759" w:rsidRPr="00A25032">
        <w:t xml:space="preserve"> </w:t>
      </w:r>
      <w:r w:rsidRPr="00A25032">
        <w:t>CAN3-C235-83</w:t>
      </w:r>
      <w:r w:rsidR="004D518D" w:rsidRPr="00A25032">
        <w:t xml:space="preserve"> (R2010)</w:t>
      </w:r>
      <w:r w:rsidRPr="00A25032">
        <w:t xml:space="preserve">. </w:t>
      </w:r>
    </w:p>
    <w:p w14:paraId="47C46174" w14:textId="77777777" w:rsidR="007B13C2" w:rsidRPr="00A25032" w:rsidRDefault="00867759" w:rsidP="00B017DF">
      <w:pPr>
        <w:pStyle w:val="Heading3"/>
      </w:pPr>
      <w:r>
        <w:t xml:space="preserve">The </w:t>
      </w:r>
      <w:r w:rsidR="007B13C2" w:rsidRPr="00A25032">
        <w:t xml:space="preserve">Contractor </w:t>
      </w:r>
      <w:r>
        <w:t>shall</w:t>
      </w:r>
      <w:r w:rsidRPr="00A25032">
        <w:t xml:space="preserve"> </w:t>
      </w:r>
      <w:r w:rsidR="007B13C2" w:rsidRPr="00A25032">
        <w:t>determine the need for corrective measures, with respect to existing systems, to accommodate current designs of equipment and devices installed as part of the Work.</w:t>
      </w:r>
    </w:p>
    <w:p w14:paraId="53DB8711" w14:textId="77777777" w:rsidR="00D17432" w:rsidRPr="00A25032" w:rsidRDefault="00D17432" w:rsidP="002429BF">
      <w:pPr>
        <w:pStyle w:val="Heading3"/>
      </w:pPr>
      <w:r w:rsidRPr="00A25032">
        <w:t xml:space="preserve">Motors, electric heating, control and distribution devices and equipment </w:t>
      </w:r>
      <w:r w:rsidR="00867759">
        <w:t>shall</w:t>
      </w:r>
      <w:r w:rsidR="00867759" w:rsidRPr="00A25032">
        <w:t xml:space="preserve"> </w:t>
      </w:r>
      <w:r w:rsidRPr="00A25032">
        <w:t xml:space="preserve">operate satisfactorily at 60 Hz within normal operating limits established by </w:t>
      </w:r>
      <w:r w:rsidR="00867759" w:rsidRPr="00A25032">
        <w:t>CAN3-C235-83 (R2010</w:t>
      </w:r>
      <w:r w:rsidR="00867759">
        <w:t>)</w:t>
      </w:r>
      <w:r w:rsidRPr="00A25032">
        <w:t xml:space="preserve">.  </w:t>
      </w:r>
      <w:r w:rsidR="00867759">
        <w:t>The e</w:t>
      </w:r>
      <w:r w:rsidRPr="00A25032">
        <w:t xml:space="preserve">quipment </w:t>
      </w:r>
      <w:r w:rsidR="00867759">
        <w:t>shall</w:t>
      </w:r>
      <w:r w:rsidR="00867759" w:rsidRPr="00A25032">
        <w:t xml:space="preserve"> </w:t>
      </w:r>
      <w:r w:rsidR="00867759">
        <w:t xml:space="preserve">be capable of </w:t>
      </w:r>
      <w:r w:rsidRPr="00A25032">
        <w:t>operat</w:t>
      </w:r>
      <w:r w:rsidR="00867759">
        <w:t>ing</w:t>
      </w:r>
      <w:r w:rsidRPr="00A25032">
        <w:t xml:space="preserve"> in </w:t>
      </w:r>
      <w:r w:rsidR="00867759">
        <w:t xml:space="preserve">the conditions it is placed in and in </w:t>
      </w:r>
      <w:r w:rsidRPr="00A25032">
        <w:t>extreme operating conditions established in</w:t>
      </w:r>
      <w:r w:rsidR="00867759">
        <w:t xml:space="preserve"> the</w:t>
      </w:r>
      <w:r w:rsidRPr="00A25032">
        <w:t xml:space="preserve"> above standard without </w:t>
      </w:r>
      <w:r w:rsidR="00867759">
        <w:t xml:space="preserve">any </w:t>
      </w:r>
      <w:r w:rsidRPr="00A25032">
        <w:t xml:space="preserve">damage to </w:t>
      </w:r>
      <w:r w:rsidR="00867759">
        <w:t xml:space="preserve">the </w:t>
      </w:r>
      <w:r w:rsidRPr="00A25032">
        <w:t xml:space="preserve">equipment. </w:t>
      </w:r>
    </w:p>
    <w:p w14:paraId="27D96E8B" w14:textId="77777777" w:rsidR="00D17432" w:rsidRPr="00A25032" w:rsidRDefault="00D17432" w:rsidP="007E63F2">
      <w:pPr>
        <w:pStyle w:val="Heading2"/>
      </w:pPr>
      <w:r w:rsidRPr="00A25032">
        <w:t xml:space="preserve">Permits, </w:t>
      </w:r>
      <w:proofErr w:type="gramStart"/>
      <w:r w:rsidRPr="00A25032">
        <w:t>Fees</w:t>
      </w:r>
      <w:proofErr w:type="gramEnd"/>
      <w:r w:rsidRPr="00A25032">
        <w:t xml:space="preserve"> and Inspection</w:t>
      </w:r>
    </w:p>
    <w:p w14:paraId="5B729C64" w14:textId="77777777" w:rsidR="00D17432" w:rsidRPr="00A25032" w:rsidRDefault="00D17432" w:rsidP="007E63F2">
      <w:pPr>
        <w:pStyle w:val="Heading3"/>
      </w:pPr>
      <w:r w:rsidRPr="00A25032">
        <w:t>Submit to the Electrical</w:t>
      </w:r>
      <w:r w:rsidR="003D2B09" w:rsidRPr="00A25032">
        <w:t xml:space="preserve"> Safety Authority (ESA) </w:t>
      </w:r>
      <w:r w:rsidR="009F76A7" w:rsidRPr="00A25032">
        <w:t>and</w:t>
      </w:r>
      <w:r w:rsidR="000E3FB5">
        <w:t>,</w:t>
      </w:r>
      <w:r w:rsidR="009F76A7" w:rsidRPr="00A25032">
        <w:t xml:space="preserve"> if required</w:t>
      </w:r>
      <w:r w:rsidR="000E3FB5">
        <w:t>,</w:t>
      </w:r>
      <w:r w:rsidR="009F76A7" w:rsidRPr="00A25032">
        <w:t xml:space="preserve"> the LDC all </w:t>
      </w:r>
      <w:r w:rsidR="003D2B09" w:rsidRPr="00A25032">
        <w:t xml:space="preserve">the </w:t>
      </w:r>
      <w:r w:rsidRPr="00A25032">
        <w:t>necessary number of drawings and specifications for examination</w:t>
      </w:r>
      <w:r w:rsidR="000E3FB5">
        <w:t xml:space="preserve">, </w:t>
      </w:r>
      <w:proofErr w:type="gramStart"/>
      <w:r w:rsidR="000E3FB5">
        <w:t>approval</w:t>
      </w:r>
      <w:proofErr w:type="gramEnd"/>
      <w:r w:rsidR="000E3FB5">
        <w:t xml:space="preserve"> and comments </w:t>
      </w:r>
      <w:r w:rsidRPr="00A25032">
        <w:t xml:space="preserve">prior to </w:t>
      </w:r>
      <w:r w:rsidR="000E3FB5">
        <w:t xml:space="preserve">the </w:t>
      </w:r>
      <w:r w:rsidRPr="00A25032">
        <w:t xml:space="preserve">commencement of work. </w:t>
      </w:r>
    </w:p>
    <w:p w14:paraId="56E6969F" w14:textId="77777777" w:rsidR="00D17432" w:rsidRPr="00A25032" w:rsidRDefault="00D17432" w:rsidP="00B017DF">
      <w:pPr>
        <w:pStyle w:val="Heading3"/>
      </w:pPr>
      <w:r w:rsidRPr="00A25032">
        <w:t>Pay</w:t>
      </w:r>
      <w:r w:rsidR="003D2B09" w:rsidRPr="00A25032">
        <w:t xml:space="preserve"> all</w:t>
      </w:r>
      <w:r w:rsidRPr="00A25032">
        <w:t xml:space="preserve"> associated fees</w:t>
      </w:r>
      <w:r w:rsidR="00D92EF2" w:rsidRPr="00A25032">
        <w:t xml:space="preserve"> and obtain all </w:t>
      </w:r>
      <w:r w:rsidR="00E1035D">
        <w:t xml:space="preserve">required </w:t>
      </w:r>
      <w:r w:rsidR="00D92EF2" w:rsidRPr="00A25032">
        <w:t xml:space="preserve">approval </w:t>
      </w:r>
      <w:r w:rsidR="009F76A7" w:rsidRPr="00A25032">
        <w:t>permits</w:t>
      </w:r>
      <w:r w:rsidRPr="00A25032">
        <w:t xml:space="preserve">. </w:t>
      </w:r>
    </w:p>
    <w:p w14:paraId="672D39FC" w14:textId="77777777" w:rsidR="00D17432" w:rsidRPr="00A25032" w:rsidRDefault="00D17432" w:rsidP="002429BF">
      <w:pPr>
        <w:pStyle w:val="Heading3"/>
      </w:pPr>
      <w:r w:rsidRPr="00A25032">
        <w:t xml:space="preserve">The </w:t>
      </w:r>
      <w:r w:rsidR="003D2B09" w:rsidRPr="00A25032">
        <w:t xml:space="preserve">Consultant </w:t>
      </w:r>
      <w:r w:rsidRPr="00A25032">
        <w:t xml:space="preserve">will provide </w:t>
      </w:r>
      <w:r w:rsidR="00E1035D">
        <w:t xml:space="preserve">the Contract </w:t>
      </w:r>
      <w:r w:rsidR="00E1035D" w:rsidRPr="00A25032">
        <w:t xml:space="preserve">Drawings </w:t>
      </w:r>
      <w:r w:rsidRPr="00A25032">
        <w:t xml:space="preserve">and specifications required </w:t>
      </w:r>
      <w:r w:rsidR="00E1035D">
        <w:t>for submission to the</w:t>
      </w:r>
      <w:r w:rsidRPr="00A25032">
        <w:t xml:space="preserve"> E</w:t>
      </w:r>
      <w:r w:rsidR="003D2B09" w:rsidRPr="00A25032">
        <w:t>SA</w:t>
      </w:r>
      <w:r w:rsidRPr="00A25032">
        <w:t xml:space="preserve"> </w:t>
      </w:r>
      <w:r w:rsidR="007B58AA" w:rsidRPr="00A25032">
        <w:t xml:space="preserve">to the Contractor </w:t>
      </w:r>
      <w:r w:rsidRPr="00A25032">
        <w:t>at no cost.</w:t>
      </w:r>
    </w:p>
    <w:p w14:paraId="4D166BC9" w14:textId="77777777" w:rsidR="00D17432" w:rsidRPr="00A25032" w:rsidRDefault="00D17432" w:rsidP="00450E94">
      <w:pPr>
        <w:pStyle w:val="Heading3"/>
      </w:pPr>
      <w:r w:rsidRPr="00A25032">
        <w:t xml:space="preserve">Notify the </w:t>
      </w:r>
      <w:r w:rsidR="009F76A7" w:rsidRPr="00A25032">
        <w:t xml:space="preserve">Consultant </w:t>
      </w:r>
      <w:r w:rsidRPr="00A25032">
        <w:t>of changes required by</w:t>
      </w:r>
      <w:r w:rsidR="00252B77">
        <w:t xml:space="preserve"> the</w:t>
      </w:r>
      <w:r w:rsidRPr="00A25032">
        <w:t xml:space="preserve"> E</w:t>
      </w:r>
      <w:r w:rsidR="009F76A7" w:rsidRPr="00A25032">
        <w:t>SA</w:t>
      </w:r>
      <w:r w:rsidRPr="00A25032">
        <w:t xml:space="preserve"> prior to making changes. </w:t>
      </w:r>
    </w:p>
    <w:p w14:paraId="7031E5CB" w14:textId="77777777" w:rsidR="00D17432" w:rsidRPr="00A25032" w:rsidRDefault="00D17432" w:rsidP="00450E94">
      <w:pPr>
        <w:pStyle w:val="Heading3"/>
      </w:pPr>
      <w:r w:rsidRPr="00A25032">
        <w:t>Furnish Certificates of Acceptance from the E</w:t>
      </w:r>
      <w:r w:rsidR="0042120D" w:rsidRPr="00A25032">
        <w:t>SA, LDC</w:t>
      </w:r>
      <w:r w:rsidRPr="00A25032">
        <w:t xml:space="preserve"> </w:t>
      </w:r>
      <w:r w:rsidR="0042120D" w:rsidRPr="00A25032">
        <w:t xml:space="preserve">and any other relevant agency </w:t>
      </w:r>
      <w:r w:rsidRPr="00A25032">
        <w:t xml:space="preserve">on completion of </w:t>
      </w:r>
      <w:r w:rsidR="00252B77">
        <w:t xml:space="preserve">the </w:t>
      </w:r>
      <w:r w:rsidRPr="00A25032">
        <w:t xml:space="preserve">work to the </w:t>
      </w:r>
      <w:r w:rsidR="0042120D" w:rsidRPr="00A25032">
        <w:t>Consultant</w:t>
      </w:r>
      <w:r w:rsidRPr="00A25032">
        <w:t>.</w:t>
      </w:r>
    </w:p>
    <w:p w14:paraId="45498C8A" w14:textId="77777777" w:rsidR="00D17432" w:rsidRPr="00A25032" w:rsidRDefault="00D17432" w:rsidP="00450E94">
      <w:pPr>
        <w:pStyle w:val="Heading3"/>
      </w:pPr>
      <w:r w:rsidRPr="00A25032">
        <w:t xml:space="preserve">Arrange for inspection of all work by </w:t>
      </w:r>
      <w:r w:rsidR="0042120D" w:rsidRPr="00A25032">
        <w:t>all applicable a</w:t>
      </w:r>
      <w:r w:rsidRPr="00A25032">
        <w:t>uthorities having jurisdiction over the work</w:t>
      </w:r>
      <w:r w:rsidR="00252B77">
        <w:t>, including but not limited to the ESA</w:t>
      </w:r>
      <w:r w:rsidRPr="00A25032">
        <w:t xml:space="preserve">. On completion of the work, present to the </w:t>
      </w:r>
      <w:r w:rsidR="003357F8" w:rsidRPr="00A25032">
        <w:t>Region</w:t>
      </w:r>
      <w:r w:rsidRPr="00A25032">
        <w:t xml:space="preserve"> the final unconditional certificate of approval of the</w:t>
      </w:r>
      <w:r w:rsidR="0042120D" w:rsidRPr="00A25032">
        <w:t xml:space="preserve"> ESA, LDC (as required) and other applicable </w:t>
      </w:r>
      <w:r w:rsidR="00252B77">
        <w:t>authorities having jurisdiction over the work</w:t>
      </w:r>
      <w:r w:rsidRPr="00A25032">
        <w:t>.</w:t>
      </w:r>
    </w:p>
    <w:p w14:paraId="31A16446" w14:textId="77777777" w:rsidR="00D17432" w:rsidRPr="00A25032" w:rsidRDefault="00D17432" w:rsidP="00450E94">
      <w:pPr>
        <w:pStyle w:val="Heading3"/>
      </w:pPr>
      <w:r w:rsidRPr="00A25032">
        <w:t xml:space="preserve">Comply with the requirements of the latest edition of the applicable CSA Standards, the requirements of the </w:t>
      </w:r>
      <w:r w:rsidR="007B13C2" w:rsidRPr="00A25032">
        <w:t xml:space="preserve">ESA and other </w:t>
      </w:r>
      <w:r w:rsidR="00FD150C" w:rsidRPr="00A25032">
        <w:t xml:space="preserve">relevant </w:t>
      </w:r>
      <w:r w:rsidR="00905CEA" w:rsidRPr="00A25032">
        <w:t>a</w:t>
      </w:r>
      <w:r w:rsidRPr="00A25032">
        <w:t xml:space="preserve">uthorities, </w:t>
      </w:r>
      <w:r w:rsidR="00252B77" w:rsidRPr="00A25032">
        <w:t xml:space="preserve">federal, </w:t>
      </w:r>
      <w:proofErr w:type="gramStart"/>
      <w:r w:rsidR="00252B77" w:rsidRPr="00A25032">
        <w:t>provincial</w:t>
      </w:r>
      <w:proofErr w:type="gramEnd"/>
      <w:r w:rsidR="00252B77" w:rsidRPr="00A25032">
        <w:t xml:space="preserve"> and municipal code</w:t>
      </w:r>
      <w:r w:rsidRPr="00A25032">
        <w:t xml:space="preserve">s, the applicable </w:t>
      </w:r>
      <w:r w:rsidR="00252B77" w:rsidRPr="00A25032">
        <w:t xml:space="preserve">standards </w:t>
      </w:r>
      <w:r w:rsidRPr="00A25032">
        <w:t xml:space="preserve">of the Underwriters' Association </w:t>
      </w:r>
      <w:r w:rsidR="006B7688">
        <w:t xml:space="preserve">(UL and ULC) </w:t>
      </w:r>
      <w:r w:rsidRPr="00A25032">
        <w:t xml:space="preserve">and all other authorities having jurisdiction. These codes and regulations constitute an integral part of these specifications. </w:t>
      </w:r>
      <w:r w:rsidR="00E64719" w:rsidRPr="00A25032">
        <w:t>I</w:t>
      </w:r>
      <w:r w:rsidRPr="00A25032">
        <w:t xml:space="preserve">n </w:t>
      </w:r>
      <w:r w:rsidR="00252B77">
        <w:t>the event of conflict</w:t>
      </w:r>
      <w:r w:rsidRPr="00A25032">
        <w:t>, the codes</w:t>
      </w:r>
      <w:r w:rsidR="00252B77">
        <w:t xml:space="preserve"> shall</w:t>
      </w:r>
      <w:r w:rsidRPr="00A25032">
        <w:t xml:space="preserve"> take precedence over the</w:t>
      </w:r>
      <w:r w:rsidR="00252B77">
        <w:t xml:space="preserve"> requirements of the</w:t>
      </w:r>
      <w:r w:rsidRPr="00A25032">
        <w:t xml:space="preserve"> </w:t>
      </w:r>
      <w:r w:rsidR="00252B77" w:rsidRPr="00A25032">
        <w:t>Contract Drawings</w:t>
      </w:r>
      <w:r w:rsidRPr="00A25032">
        <w:t>.</w:t>
      </w:r>
      <w:r w:rsidR="00FD150C" w:rsidRPr="00A25032">
        <w:t xml:space="preserve"> </w:t>
      </w:r>
    </w:p>
    <w:p w14:paraId="1790989D" w14:textId="77777777" w:rsidR="00D17432" w:rsidRPr="00A25032" w:rsidRDefault="00D17432" w:rsidP="00450E94">
      <w:pPr>
        <w:pStyle w:val="Heading3"/>
      </w:pPr>
      <w:r w:rsidRPr="00A25032">
        <w:t xml:space="preserve">Before starting any work, submit the required number of copies of drawings and specifications to the </w:t>
      </w:r>
      <w:r w:rsidR="00FD150C" w:rsidRPr="00A25032">
        <w:t>relevant a</w:t>
      </w:r>
      <w:r w:rsidRPr="00A25032">
        <w:t xml:space="preserve">uthorities </w:t>
      </w:r>
      <w:r w:rsidR="007B48A8" w:rsidRPr="00A25032">
        <w:t xml:space="preserve">and the LDC </w:t>
      </w:r>
      <w:r w:rsidRPr="00A25032">
        <w:t xml:space="preserve">for their approval and comments. Comply with any changes requested as part of the </w:t>
      </w:r>
      <w:proofErr w:type="gramStart"/>
      <w:r w:rsidRPr="00A25032">
        <w:t>Contract, but</w:t>
      </w:r>
      <w:proofErr w:type="gramEnd"/>
      <w:r w:rsidRPr="00A25032">
        <w:t xml:space="preserve"> notify the </w:t>
      </w:r>
      <w:r w:rsidR="00F767F1" w:rsidRPr="00A25032">
        <w:t xml:space="preserve">Consultant </w:t>
      </w:r>
      <w:r w:rsidRPr="00A25032">
        <w:t>immediately of such changes for proper processing of these requirements. Prepare and furnish any additional drawing details for information as may be required</w:t>
      </w:r>
      <w:r w:rsidR="00FD150C" w:rsidRPr="00A25032">
        <w:t xml:space="preserve"> at no cost to the Region</w:t>
      </w:r>
      <w:r w:rsidRPr="00A25032">
        <w:t>.</w:t>
      </w:r>
    </w:p>
    <w:p w14:paraId="213B87F1" w14:textId="77777777" w:rsidR="00D17432" w:rsidRPr="00A25032" w:rsidRDefault="00D17432" w:rsidP="007E63F2">
      <w:pPr>
        <w:pStyle w:val="Heading2"/>
      </w:pPr>
      <w:r w:rsidRPr="00A25032">
        <w:t>Materials and</w:t>
      </w:r>
      <w:r w:rsidR="009F6D0D" w:rsidRPr="00A25032">
        <w:t xml:space="preserve"> </w:t>
      </w:r>
      <w:r w:rsidRPr="00A25032">
        <w:t>Equipment</w:t>
      </w:r>
    </w:p>
    <w:p w14:paraId="03DAF847" w14:textId="77777777" w:rsidR="00D17432" w:rsidRPr="00854442" w:rsidRDefault="00D17432" w:rsidP="007E63F2">
      <w:pPr>
        <w:pStyle w:val="Heading3"/>
        <w:rPr>
          <w:rPrChange w:id="46" w:author="John Liu" w:date="2022-04-25T10:27:00Z">
            <w:rPr>
              <w:highlight w:val="yellow"/>
            </w:rPr>
          </w:rPrChange>
        </w:rPr>
      </w:pPr>
      <w:r w:rsidRPr="00854442">
        <w:t>Pro</w:t>
      </w:r>
      <w:r w:rsidRPr="0023398E">
        <w:t>vide</w:t>
      </w:r>
      <w:r w:rsidR="00126450" w:rsidRPr="0023398E">
        <w:t xml:space="preserve"> all</w:t>
      </w:r>
      <w:r w:rsidRPr="0023398E">
        <w:t xml:space="preserve"> materials and equipment in accordance with </w:t>
      </w:r>
      <w:r w:rsidR="0073270F" w:rsidRPr="00854442">
        <w:rPr>
          <w:rPrChange w:id="47" w:author="John Liu" w:date="2022-04-25T10:27:00Z">
            <w:rPr>
              <w:highlight w:val="yellow"/>
            </w:rPr>
          </w:rPrChange>
        </w:rPr>
        <w:t>Section 0160</w:t>
      </w:r>
      <w:r w:rsidRPr="00854442">
        <w:rPr>
          <w:rPrChange w:id="48" w:author="John Liu" w:date="2022-04-25T10:27:00Z">
            <w:rPr>
              <w:highlight w:val="yellow"/>
            </w:rPr>
          </w:rPrChange>
        </w:rPr>
        <w:t xml:space="preserve">0 – </w:t>
      </w:r>
      <w:r w:rsidR="0073270F" w:rsidRPr="00854442">
        <w:rPr>
          <w:rPrChange w:id="49" w:author="John Liu" w:date="2022-04-25T10:27:00Z">
            <w:rPr>
              <w:highlight w:val="yellow"/>
            </w:rPr>
          </w:rPrChange>
        </w:rPr>
        <w:t>Material and Equipment</w:t>
      </w:r>
      <w:r w:rsidRPr="00854442">
        <w:rPr>
          <w:rPrChange w:id="50" w:author="John Liu" w:date="2022-04-25T10:27:00Z">
            <w:rPr>
              <w:highlight w:val="yellow"/>
            </w:rPr>
          </w:rPrChange>
        </w:rPr>
        <w:t xml:space="preserve">. </w:t>
      </w:r>
    </w:p>
    <w:p w14:paraId="02737977" w14:textId="77777777" w:rsidR="0069792C" w:rsidRPr="00A25032" w:rsidRDefault="00D17432" w:rsidP="00B017DF">
      <w:pPr>
        <w:pStyle w:val="Heading3"/>
      </w:pPr>
      <w:r w:rsidRPr="00A25032">
        <w:lastRenderedPageBreak/>
        <w:t>Equipment and material to be CSA certified. Where there is no alternative to supplying equipment which is not CSA certified, obtain special approval from</w:t>
      </w:r>
      <w:r w:rsidR="00C01F27" w:rsidRPr="00A25032">
        <w:t xml:space="preserve"> CSA or by special inspection by the</w:t>
      </w:r>
      <w:r w:rsidRPr="00A25032">
        <w:t xml:space="preserve"> E</w:t>
      </w:r>
      <w:r w:rsidR="00C01F27" w:rsidRPr="00A25032">
        <w:t>SA, Consultant and Co</w:t>
      </w:r>
      <w:r w:rsidR="007C5A55">
        <w:t>nsultant</w:t>
      </w:r>
      <w:r w:rsidRPr="00A25032">
        <w:t>.</w:t>
      </w:r>
    </w:p>
    <w:p w14:paraId="23076A27" w14:textId="77777777" w:rsidR="00D17432" w:rsidRPr="00DE5B30" w:rsidDel="0023398E" w:rsidRDefault="0069792C" w:rsidP="00B017DF">
      <w:pPr>
        <w:pStyle w:val="Heading3"/>
        <w:rPr>
          <w:del w:id="51" w:author="John Liu" w:date="2022-04-25T10:28:00Z"/>
          <w:highlight w:val="yellow"/>
        </w:rPr>
      </w:pPr>
      <w:del w:id="52" w:author="John Liu" w:date="2022-04-25T10:28:00Z">
        <w:r w:rsidRPr="00A25032" w:rsidDel="0023398E">
          <w:delText>Provide any special inspections required by any agency or authority as required to fully install and operate all equipment in a compliant and safe manner.</w:delText>
        </w:r>
        <w:r w:rsidR="00D17432" w:rsidRPr="00A25032" w:rsidDel="0023398E">
          <w:delText xml:space="preserve"> </w:delText>
        </w:r>
        <w:r w:rsidR="006B7688" w:rsidRPr="00DE5B30" w:rsidDel="0023398E">
          <w:rPr>
            <w:highlight w:val="yellow"/>
          </w:rPr>
          <w:delText>[</w:delText>
        </w:r>
        <w:r w:rsidR="006B7688" w:rsidRPr="00DE5B30" w:rsidDel="0023398E">
          <w:rPr>
            <w:i/>
            <w:highlight w:val="yellow"/>
          </w:rPr>
          <w:delText>Consultant to determine which special inspections would be required and to ensure such special inspections are in</w:delText>
        </w:r>
        <w:r w:rsidR="005D3E61" w:rsidRPr="00DE5B30" w:rsidDel="0023398E">
          <w:rPr>
            <w:i/>
            <w:highlight w:val="yellow"/>
          </w:rPr>
          <w:delText>corporated into</w:delText>
        </w:r>
        <w:r w:rsidR="006B7688" w:rsidRPr="00DE5B30" w:rsidDel="0023398E">
          <w:rPr>
            <w:i/>
            <w:highlight w:val="yellow"/>
          </w:rPr>
          <w:delText xml:space="preserve"> the Contract Documents</w:delText>
        </w:r>
        <w:r w:rsidR="006B7688" w:rsidRPr="00DE5B30" w:rsidDel="0023398E">
          <w:rPr>
            <w:highlight w:val="yellow"/>
          </w:rPr>
          <w:delText>].</w:delText>
        </w:r>
      </w:del>
    </w:p>
    <w:p w14:paraId="6E801C2E" w14:textId="77777777" w:rsidR="00D17432" w:rsidRPr="00A25032" w:rsidRDefault="00126450" w:rsidP="002429BF">
      <w:pPr>
        <w:pStyle w:val="Heading3"/>
      </w:pPr>
      <w:r>
        <w:t xml:space="preserve">Ensure that </w:t>
      </w:r>
      <w:r w:rsidR="00D17432" w:rsidRPr="00A25032">
        <w:t>control panels and component assemblies</w:t>
      </w:r>
      <w:r>
        <w:t xml:space="preserve"> are assembled at the factory</w:t>
      </w:r>
      <w:r w:rsidR="00D17432" w:rsidRPr="00A25032">
        <w:t xml:space="preserve">. </w:t>
      </w:r>
      <w:r w:rsidR="00C01F27" w:rsidRPr="00A25032">
        <w:t>CSA stickers</w:t>
      </w:r>
      <w:r>
        <w:t xml:space="preserve"> shall be</w:t>
      </w:r>
      <w:r w:rsidR="00C01F27" w:rsidRPr="00A25032">
        <w:t xml:space="preserve"> clearly affixed o</w:t>
      </w:r>
      <w:r w:rsidR="00B14AAF" w:rsidRPr="00A25032">
        <w:t>n</w:t>
      </w:r>
      <w:r w:rsidR="00C01F27" w:rsidRPr="00A25032">
        <w:t xml:space="preserve"> such equipment.</w:t>
      </w:r>
    </w:p>
    <w:p w14:paraId="43C60287" w14:textId="77777777" w:rsidR="00D17432" w:rsidRPr="00A25032" w:rsidRDefault="00D17432" w:rsidP="007E63F2">
      <w:pPr>
        <w:pStyle w:val="Heading2"/>
      </w:pPr>
      <w:r w:rsidRPr="00A25032">
        <w:t>Electric Motors,</w:t>
      </w:r>
      <w:r w:rsidR="009F6D0D" w:rsidRPr="00A25032">
        <w:t xml:space="preserve"> </w:t>
      </w:r>
      <w:r w:rsidRPr="00A25032">
        <w:t xml:space="preserve">Equipment and Controls </w:t>
      </w:r>
    </w:p>
    <w:p w14:paraId="1E5BCB96" w14:textId="77777777" w:rsidR="00D17432" w:rsidRPr="0023398E" w:rsidRDefault="00D17432" w:rsidP="007E63F2">
      <w:pPr>
        <w:pStyle w:val="Heading3"/>
        <w:rPr>
          <w:rPrChange w:id="53" w:author="John Liu" w:date="2022-04-25T10:28:00Z">
            <w:rPr>
              <w:highlight w:val="yellow"/>
            </w:rPr>
          </w:rPrChange>
        </w:rPr>
      </w:pPr>
      <w:del w:id="54" w:author="John Liu" w:date="2022-04-25T10:28:00Z">
        <w:r w:rsidRPr="0023398E" w:rsidDel="0023398E">
          <w:rPr>
            <w:rPrChange w:id="55" w:author="John Liu" w:date="2022-04-25T10:28:00Z">
              <w:rPr>
                <w:highlight w:val="yellow"/>
              </w:rPr>
            </w:rPrChange>
          </w:rPr>
          <w:delText>[</w:delText>
        </w:r>
      </w:del>
      <w:r w:rsidRPr="0023398E">
        <w:rPr>
          <w:rPrChange w:id="56" w:author="John Liu" w:date="2022-04-25T10:28:00Z">
            <w:rPr>
              <w:highlight w:val="yellow"/>
            </w:rPr>
          </w:rPrChange>
        </w:rPr>
        <w:t xml:space="preserve">Coordinate the installation of motors, </w:t>
      </w:r>
      <w:proofErr w:type="gramStart"/>
      <w:r w:rsidRPr="0023398E">
        <w:rPr>
          <w:rPrChange w:id="57" w:author="John Liu" w:date="2022-04-25T10:28:00Z">
            <w:rPr>
              <w:highlight w:val="yellow"/>
            </w:rPr>
          </w:rPrChange>
        </w:rPr>
        <w:t>equipment</w:t>
      </w:r>
      <w:proofErr w:type="gramEnd"/>
      <w:r w:rsidRPr="0023398E">
        <w:rPr>
          <w:rPrChange w:id="58" w:author="John Liu" w:date="2022-04-25T10:28:00Z">
            <w:rPr>
              <w:highlight w:val="yellow"/>
            </w:rPr>
          </w:rPrChange>
        </w:rPr>
        <w:t xml:space="preserve"> and mechanical work with electrical work.</w:t>
      </w:r>
      <w:del w:id="59" w:author="John Liu" w:date="2022-04-25T10:28:00Z">
        <w:r w:rsidRPr="0023398E" w:rsidDel="0023398E">
          <w:rPr>
            <w:rPrChange w:id="60" w:author="John Liu" w:date="2022-04-25T10:28:00Z">
              <w:rPr>
                <w:highlight w:val="yellow"/>
              </w:rPr>
            </w:rPrChange>
          </w:rPr>
          <w:delText>]</w:delText>
        </w:r>
      </w:del>
    </w:p>
    <w:p w14:paraId="429E0B77" w14:textId="77777777" w:rsidR="0069792C" w:rsidRPr="00DE5B30" w:rsidRDefault="0069792C" w:rsidP="00B017DF">
      <w:pPr>
        <w:pStyle w:val="Heading3"/>
      </w:pPr>
      <w:r w:rsidRPr="00DE5B30">
        <w:t>Coordinate all work with the Consultant</w:t>
      </w:r>
      <w:r w:rsidR="005D3E61">
        <w:t>,</w:t>
      </w:r>
      <w:r w:rsidRPr="00DE5B30">
        <w:t xml:space="preserve"> Con</w:t>
      </w:r>
      <w:r w:rsidR="005D3E61">
        <w:t>sultant</w:t>
      </w:r>
      <w:r w:rsidRPr="00DE5B30">
        <w:t xml:space="preserve"> </w:t>
      </w:r>
      <w:r w:rsidR="005D3E61">
        <w:t xml:space="preserve">and Region staff </w:t>
      </w:r>
      <w:r w:rsidRPr="00DE5B30">
        <w:t xml:space="preserve">in such a way as to minimize </w:t>
      </w:r>
      <w:r w:rsidR="00126450">
        <w:t xml:space="preserve">any </w:t>
      </w:r>
      <w:r w:rsidRPr="00DE5B30">
        <w:t xml:space="preserve">operational impact (if any) on the system operated by the Region. </w:t>
      </w:r>
    </w:p>
    <w:p w14:paraId="442AA321" w14:textId="77777777" w:rsidR="00D17432" w:rsidRPr="00A25032" w:rsidRDefault="00D17432" w:rsidP="002429BF">
      <w:pPr>
        <w:pStyle w:val="Heading3"/>
      </w:pPr>
      <w:r w:rsidRPr="00A25032">
        <w:t xml:space="preserve">Complete all electrical and control wiring for all equipment specified in </w:t>
      </w:r>
      <w:r w:rsidR="00CC1E63" w:rsidRPr="00A25032">
        <w:t xml:space="preserve">Division </w:t>
      </w:r>
      <w:r w:rsidRPr="00A25032">
        <w:t xml:space="preserve">11 – </w:t>
      </w:r>
      <w:proofErr w:type="gramStart"/>
      <w:r w:rsidR="00CC1E63" w:rsidRPr="00A25032">
        <w:t>Equipment</w:t>
      </w:r>
      <w:r w:rsidR="0069792C" w:rsidRPr="00A25032">
        <w:t xml:space="preserve">, </w:t>
      </w:r>
      <w:r w:rsidRPr="00A25032">
        <w:t xml:space="preserve"> </w:t>
      </w:r>
      <w:r w:rsidR="00CC1E63" w:rsidRPr="00A25032">
        <w:t>Division</w:t>
      </w:r>
      <w:proofErr w:type="gramEnd"/>
      <w:r w:rsidR="00CC1E63" w:rsidRPr="00A25032">
        <w:t xml:space="preserve"> </w:t>
      </w:r>
      <w:r w:rsidRPr="00A25032">
        <w:t xml:space="preserve">15 </w:t>
      </w:r>
      <w:r w:rsidR="0069792C" w:rsidRPr="00A25032">
        <w:t>–</w:t>
      </w:r>
      <w:r w:rsidRPr="00A25032">
        <w:t xml:space="preserve"> </w:t>
      </w:r>
      <w:r w:rsidR="00CC1E63" w:rsidRPr="00A25032">
        <w:t xml:space="preserve">Mechanical  </w:t>
      </w:r>
      <w:r w:rsidR="0069792C" w:rsidRPr="00A25032">
        <w:t xml:space="preserve">and </w:t>
      </w:r>
      <w:r w:rsidR="00CC1E63" w:rsidRPr="00A25032">
        <w:t xml:space="preserve">Division </w:t>
      </w:r>
      <w:r w:rsidR="0069792C" w:rsidRPr="00A25032">
        <w:t xml:space="preserve">13 </w:t>
      </w:r>
      <w:r w:rsidR="00FF7401" w:rsidRPr="00A25032">
        <w:t>–</w:t>
      </w:r>
      <w:r w:rsidR="0069792C" w:rsidRPr="00A25032">
        <w:t xml:space="preserve"> </w:t>
      </w:r>
      <w:r w:rsidR="00FF7401" w:rsidRPr="00A25032">
        <w:t xml:space="preserve">SCADA and </w:t>
      </w:r>
      <w:r w:rsidR="00CC1E63" w:rsidRPr="00A25032">
        <w:t>Instrumentation</w:t>
      </w:r>
      <w:r w:rsidRPr="00A25032">
        <w:t>.</w:t>
      </w:r>
    </w:p>
    <w:p w14:paraId="32C10D18" w14:textId="77777777" w:rsidR="00D17432" w:rsidRPr="00A25032" w:rsidRDefault="00D17432" w:rsidP="007E63F2">
      <w:pPr>
        <w:pStyle w:val="Heading2"/>
      </w:pPr>
      <w:r w:rsidRPr="00A25032">
        <w:t>Finishes</w:t>
      </w:r>
    </w:p>
    <w:p w14:paraId="33201EF9" w14:textId="77777777" w:rsidR="00D17432" w:rsidRPr="00A25032" w:rsidRDefault="00D17432" w:rsidP="007E63F2">
      <w:pPr>
        <w:pStyle w:val="Heading3"/>
      </w:pPr>
      <w:r w:rsidRPr="00A25032">
        <w:t>Shop finish metal enclosure surfaces by</w:t>
      </w:r>
      <w:r w:rsidR="00126450">
        <w:t xml:space="preserve"> the</w:t>
      </w:r>
      <w:r w:rsidRPr="00A25032">
        <w:t xml:space="preserve"> application of rust resistant primer inside and outside</w:t>
      </w:r>
      <w:r w:rsidR="00126450">
        <w:t xml:space="preserve">.  Apply a minimum of </w:t>
      </w:r>
      <w:r w:rsidRPr="00A25032">
        <w:t xml:space="preserve">two coats of finish enamel. </w:t>
      </w:r>
    </w:p>
    <w:p w14:paraId="7250F458" w14:textId="77777777" w:rsidR="00D17432" w:rsidRPr="00A25032" w:rsidRDefault="00D17432" w:rsidP="00874270">
      <w:pPr>
        <w:pStyle w:val="Heading4"/>
      </w:pPr>
      <w:r w:rsidRPr="00A25032">
        <w:t>Paint outdoor electrical equipment</w:t>
      </w:r>
      <w:r w:rsidR="00126450">
        <w:t xml:space="preserve"> with an</w:t>
      </w:r>
      <w:r w:rsidRPr="00A25032">
        <w:t xml:space="preserve"> “equipment </w:t>
      </w:r>
      <w:r w:rsidR="00D36EF1" w:rsidRPr="00A25032">
        <w:t>green” finish</w:t>
      </w:r>
      <w:r w:rsidR="00041622">
        <w:t xml:space="preserve"> or an alternative colour as approved by the Consultant. </w:t>
      </w:r>
    </w:p>
    <w:p w14:paraId="26BAD586" w14:textId="77777777" w:rsidR="00D17432" w:rsidRPr="00A25032" w:rsidRDefault="00D17432" w:rsidP="00874270">
      <w:pPr>
        <w:pStyle w:val="Heading4"/>
      </w:pPr>
      <w:r w:rsidRPr="00A25032">
        <w:t>Paint indoor switchgear and distribution enclosures light grey</w:t>
      </w:r>
      <w:r w:rsidR="00DE3525">
        <w:t xml:space="preserve"> as approved by the Consultant.</w:t>
      </w:r>
    </w:p>
    <w:p w14:paraId="689E2B67" w14:textId="77777777" w:rsidR="00D17432" w:rsidRPr="00A25032" w:rsidRDefault="00D17432" w:rsidP="007E63F2">
      <w:pPr>
        <w:pStyle w:val="Heading3"/>
      </w:pPr>
      <w:r w:rsidRPr="00A25032">
        <w:t>Clean and touch up surfaces of shop-painted equipment scratched or marred during shipment or installation</w:t>
      </w:r>
      <w:r w:rsidR="000F40A6">
        <w:t xml:space="preserve"> </w:t>
      </w:r>
      <w:proofErr w:type="gramStart"/>
      <w:r w:rsidR="000F40A6">
        <w:t>in order</w:t>
      </w:r>
      <w:r w:rsidRPr="00A25032">
        <w:t xml:space="preserve"> to</w:t>
      </w:r>
      <w:proofErr w:type="gramEnd"/>
      <w:r w:rsidRPr="00A25032">
        <w:t xml:space="preserve"> match</w:t>
      </w:r>
      <w:r w:rsidR="000F40A6">
        <w:t xml:space="preserve"> the</w:t>
      </w:r>
      <w:r w:rsidRPr="00A25032">
        <w:t xml:space="preserve"> original paint</w:t>
      </w:r>
      <w:r w:rsidR="006D0637" w:rsidRPr="00A25032">
        <w:t xml:space="preserve"> </w:t>
      </w:r>
      <w:r w:rsidR="00207B43">
        <w:t>as</w:t>
      </w:r>
      <w:r w:rsidR="00DE3525">
        <w:t xml:space="preserve"> approved </w:t>
      </w:r>
      <w:r w:rsidR="00207B43">
        <w:t>by the Consultant</w:t>
      </w:r>
      <w:r w:rsidRPr="00A25032">
        <w:t xml:space="preserve">. </w:t>
      </w:r>
    </w:p>
    <w:p w14:paraId="16F3F153" w14:textId="77777777" w:rsidR="00D17432" w:rsidRPr="00A25032" w:rsidRDefault="00D17432" w:rsidP="00B017DF">
      <w:pPr>
        <w:pStyle w:val="Heading3"/>
      </w:pPr>
      <w:r w:rsidRPr="00A25032">
        <w:t xml:space="preserve">Clean and prime exposed non-galvanized hangers, </w:t>
      </w:r>
      <w:proofErr w:type="gramStart"/>
      <w:r w:rsidRPr="00A25032">
        <w:t>racks</w:t>
      </w:r>
      <w:proofErr w:type="gramEnd"/>
      <w:r w:rsidRPr="00A25032">
        <w:t xml:space="preserve"> and fastenings to prevent rusting. </w:t>
      </w:r>
    </w:p>
    <w:p w14:paraId="277DCE00" w14:textId="77777777" w:rsidR="00D17432" w:rsidRPr="00A25032" w:rsidRDefault="00D17432" w:rsidP="007E63F2">
      <w:pPr>
        <w:pStyle w:val="Heading2"/>
      </w:pPr>
      <w:r w:rsidRPr="00A25032">
        <w:t>Electrical</w:t>
      </w:r>
      <w:r w:rsidR="009F6D0D" w:rsidRPr="00A25032">
        <w:t xml:space="preserve"> </w:t>
      </w:r>
      <w:r w:rsidRPr="00A25032">
        <w:t>Equipment and Panel</w:t>
      </w:r>
    </w:p>
    <w:p w14:paraId="2054AF77" w14:textId="77777777" w:rsidR="00D17432" w:rsidRPr="00A25032" w:rsidRDefault="00D17432" w:rsidP="007E63F2">
      <w:pPr>
        <w:pStyle w:val="Heading3"/>
      </w:pPr>
      <w:r w:rsidRPr="00A25032">
        <w:t xml:space="preserve">Identify electrical equipment with nameplates as follows: </w:t>
      </w:r>
    </w:p>
    <w:p w14:paraId="6BDC3D6C" w14:textId="77777777" w:rsidR="00D17432" w:rsidRPr="00A25032" w:rsidRDefault="00D17432" w:rsidP="00F93DCF">
      <w:pPr>
        <w:pStyle w:val="Heading4"/>
      </w:pPr>
      <w:r w:rsidRPr="00A25032">
        <w:t>Nameplates:</w:t>
      </w:r>
    </w:p>
    <w:p w14:paraId="7B2D463A" w14:textId="77777777" w:rsidR="00D17432" w:rsidRPr="0023398E" w:rsidRDefault="00D17432" w:rsidP="00F93DCF">
      <w:pPr>
        <w:pStyle w:val="Heading5"/>
      </w:pPr>
      <w:proofErr w:type="spellStart"/>
      <w:r w:rsidRPr="00A25032">
        <w:t>Lam</w:t>
      </w:r>
      <w:r w:rsidR="00FE41F0" w:rsidRPr="00A25032">
        <w:t>a</w:t>
      </w:r>
      <w:r w:rsidRPr="00A25032">
        <w:t>coid</w:t>
      </w:r>
      <w:proofErr w:type="spellEnd"/>
      <w:r w:rsidRPr="00A25032">
        <w:t xml:space="preserve"> </w:t>
      </w:r>
      <w:del w:id="61" w:author="John Liu" w:date="2022-04-25T10:28:00Z">
        <w:r w:rsidRPr="0023398E" w:rsidDel="0023398E">
          <w:rPr>
            <w:rPrChange w:id="62" w:author="John Liu" w:date="2022-04-25T10:29:00Z">
              <w:rPr>
                <w:highlight w:val="yellow"/>
              </w:rPr>
            </w:rPrChange>
          </w:rPr>
          <w:delText>[</w:delText>
        </w:r>
      </w:del>
      <w:r w:rsidRPr="0023398E">
        <w:rPr>
          <w:rPrChange w:id="63" w:author="John Liu" w:date="2022-04-25T10:29:00Z">
            <w:rPr>
              <w:highlight w:val="yellow"/>
            </w:rPr>
          </w:rPrChange>
        </w:rPr>
        <w:t>3</w:t>
      </w:r>
      <w:del w:id="64" w:author="John Liu" w:date="2022-04-25T10:28:00Z">
        <w:r w:rsidRPr="0023398E" w:rsidDel="0023398E">
          <w:rPr>
            <w:rPrChange w:id="65" w:author="John Liu" w:date="2022-04-25T10:29:00Z">
              <w:rPr>
                <w:highlight w:val="yellow"/>
              </w:rPr>
            </w:rPrChange>
          </w:rPr>
          <w:delText>]</w:delText>
        </w:r>
      </w:del>
      <w:r w:rsidRPr="0023398E">
        <w:t xml:space="preserve"> mm thick plastic engraving sheet, </w:t>
      </w:r>
      <w:del w:id="66" w:author="John Liu" w:date="2022-04-25T10:28:00Z">
        <w:r w:rsidRPr="0023398E" w:rsidDel="0023398E">
          <w:rPr>
            <w:rPrChange w:id="67" w:author="John Liu" w:date="2022-04-25T10:29:00Z">
              <w:rPr>
                <w:highlight w:val="yellow"/>
              </w:rPr>
            </w:rPrChange>
          </w:rPr>
          <w:delText>[</w:delText>
        </w:r>
      </w:del>
      <w:r w:rsidRPr="0023398E">
        <w:rPr>
          <w:rPrChange w:id="68" w:author="John Liu" w:date="2022-04-25T10:29:00Z">
            <w:rPr>
              <w:highlight w:val="yellow"/>
            </w:rPr>
          </w:rPrChange>
        </w:rPr>
        <w:t>white</w:t>
      </w:r>
      <w:del w:id="69" w:author="John Liu" w:date="2022-04-25T10:28:00Z">
        <w:r w:rsidRPr="0023398E" w:rsidDel="0023398E">
          <w:rPr>
            <w:rPrChange w:id="70" w:author="John Liu" w:date="2022-04-25T10:29:00Z">
              <w:rPr>
                <w:highlight w:val="yellow"/>
              </w:rPr>
            </w:rPrChange>
          </w:rPr>
          <w:delText>]</w:delText>
        </w:r>
      </w:del>
      <w:r w:rsidRPr="0023398E">
        <w:t xml:space="preserve"> face, </w:t>
      </w:r>
      <w:del w:id="71" w:author="John Liu" w:date="2022-04-25T10:28:00Z">
        <w:r w:rsidRPr="0023398E" w:rsidDel="0023398E">
          <w:rPr>
            <w:rPrChange w:id="72" w:author="John Liu" w:date="2022-04-25T10:29:00Z">
              <w:rPr>
                <w:highlight w:val="yellow"/>
              </w:rPr>
            </w:rPrChange>
          </w:rPr>
          <w:delText>[</w:delText>
        </w:r>
      </w:del>
      <w:r w:rsidRPr="0023398E">
        <w:rPr>
          <w:rPrChange w:id="73" w:author="John Liu" w:date="2022-04-25T10:29:00Z">
            <w:rPr>
              <w:highlight w:val="yellow"/>
            </w:rPr>
          </w:rPrChange>
        </w:rPr>
        <w:t>black</w:t>
      </w:r>
      <w:del w:id="74" w:author="John Liu" w:date="2022-04-25T10:28:00Z">
        <w:r w:rsidRPr="0023398E" w:rsidDel="0023398E">
          <w:rPr>
            <w:rPrChange w:id="75" w:author="John Liu" w:date="2022-04-25T10:29:00Z">
              <w:rPr>
                <w:highlight w:val="yellow"/>
              </w:rPr>
            </w:rPrChange>
          </w:rPr>
          <w:delText>]</w:delText>
        </w:r>
      </w:del>
      <w:r w:rsidRPr="0023398E">
        <w:t xml:space="preserve"> core, </w:t>
      </w:r>
      <w:del w:id="76" w:author="John Liu" w:date="2022-04-25T10:29:00Z">
        <w:r w:rsidRPr="0023398E" w:rsidDel="0023398E">
          <w:rPr>
            <w:rPrChange w:id="77" w:author="John Liu" w:date="2022-04-25T10:29:00Z">
              <w:rPr>
                <w:highlight w:val="yellow"/>
              </w:rPr>
            </w:rPrChange>
          </w:rPr>
          <w:delText>[</w:delText>
        </w:r>
      </w:del>
      <w:r w:rsidRPr="0023398E">
        <w:rPr>
          <w:rPrChange w:id="78" w:author="John Liu" w:date="2022-04-25T10:29:00Z">
            <w:rPr>
              <w:highlight w:val="yellow"/>
            </w:rPr>
          </w:rPrChange>
        </w:rPr>
        <w:t xml:space="preserve">mechanically attached with </w:t>
      </w:r>
      <w:r w:rsidR="008E7D47" w:rsidRPr="0023398E">
        <w:rPr>
          <w:rPrChange w:id="79" w:author="John Liu" w:date="2022-04-25T10:29:00Z">
            <w:rPr>
              <w:highlight w:val="yellow"/>
            </w:rPr>
          </w:rPrChange>
        </w:rPr>
        <w:t>self-tapping</w:t>
      </w:r>
      <w:r w:rsidRPr="0023398E">
        <w:rPr>
          <w:rPrChange w:id="80" w:author="John Liu" w:date="2022-04-25T10:29:00Z">
            <w:rPr>
              <w:highlight w:val="yellow"/>
            </w:rPr>
          </w:rPrChange>
        </w:rPr>
        <w:t xml:space="preserve"> </w:t>
      </w:r>
      <w:proofErr w:type="gramStart"/>
      <w:r w:rsidR="007E3FBE" w:rsidRPr="0023398E">
        <w:rPr>
          <w:rPrChange w:id="81" w:author="John Liu" w:date="2022-04-25T10:29:00Z">
            <w:rPr>
              <w:highlight w:val="yellow"/>
            </w:rPr>
          </w:rPrChange>
        </w:rPr>
        <w:t>stainless steel</w:t>
      </w:r>
      <w:proofErr w:type="gramEnd"/>
      <w:r w:rsidR="007E3FBE" w:rsidRPr="0023398E">
        <w:rPr>
          <w:rPrChange w:id="82" w:author="John Liu" w:date="2022-04-25T10:29:00Z">
            <w:rPr>
              <w:highlight w:val="yellow"/>
            </w:rPr>
          </w:rPrChange>
        </w:rPr>
        <w:t xml:space="preserve"> </w:t>
      </w:r>
      <w:r w:rsidRPr="0023398E">
        <w:rPr>
          <w:rPrChange w:id="83" w:author="John Liu" w:date="2022-04-25T10:29:00Z">
            <w:rPr>
              <w:highlight w:val="yellow"/>
            </w:rPr>
          </w:rPrChange>
        </w:rPr>
        <w:t>screws</w:t>
      </w:r>
      <w:del w:id="84" w:author="John Liu" w:date="2022-04-25T10:29:00Z">
        <w:r w:rsidRPr="0023398E" w:rsidDel="0023398E">
          <w:rPr>
            <w:rPrChange w:id="85" w:author="John Liu" w:date="2022-04-25T10:29:00Z">
              <w:rPr>
                <w:highlight w:val="yellow"/>
              </w:rPr>
            </w:rPrChange>
          </w:rPr>
          <w:delText>]</w:delText>
        </w:r>
      </w:del>
      <w:r w:rsidRPr="0023398E">
        <w:rPr>
          <w:rPrChange w:id="86" w:author="John Liu" w:date="2022-04-25T10:29:00Z">
            <w:rPr>
              <w:highlight w:val="yellow"/>
            </w:rPr>
          </w:rPrChange>
        </w:rPr>
        <w:t>.</w:t>
      </w:r>
    </w:p>
    <w:p w14:paraId="12EC11CA" w14:textId="77777777" w:rsidR="00D17432" w:rsidRPr="00A25032" w:rsidRDefault="00D17432" w:rsidP="00F93DCF">
      <w:pPr>
        <w:pStyle w:val="Heading5"/>
      </w:pPr>
      <w:r w:rsidRPr="00A25032">
        <w:t>Do not use self adhesive nameplates.</w:t>
      </w:r>
    </w:p>
    <w:p w14:paraId="05732976" w14:textId="77777777" w:rsidR="00D17432" w:rsidRPr="00A25032" w:rsidRDefault="00D17432" w:rsidP="00207B43">
      <w:pPr>
        <w:pStyle w:val="Heading4"/>
      </w:pPr>
      <w:r w:rsidRPr="00A25032">
        <w:t>NAMEPLATE SIZES</w:t>
      </w:r>
      <w:r w:rsidR="00D36EF1" w:rsidRPr="00A25032">
        <w:t xml:space="preserve"> – Refer to </w:t>
      </w:r>
      <w:r w:rsidR="000F40A6">
        <w:t xml:space="preserve">the </w:t>
      </w:r>
      <w:r w:rsidR="000F40A6" w:rsidRPr="00A25032">
        <w:t xml:space="preserve">individual </w:t>
      </w:r>
      <w:r w:rsidR="000F40A6">
        <w:t xml:space="preserve">Specification </w:t>
      </w:r>
      <w:r w:rsidR="00D36EF1" w:rsidRPr="00A25032">
        <w:t>Sections</w:t>
      </w:r>
      <w:r w:rsidR="000F40A6">
        <w:t>.</w:t>
      </w:r>
    </w:p>
    <w:p w14:paraId="2E0A3463" w14:textId="77777777" w:rsidR="00D17432" w:rsidRPr="00A25032" w:rsidRDefault="00D17432" w:rsidP="00207B43">
      <w:pPr>
        <w:pStyle w:val="Heading4"/>
      </w:pPr>
      <w:r w:rsidRPr="00A25032">
        <w:t xml:space="preserve">Wording on nameplates </w:t>
      </w:r>
      <w:r w:rsidR="000F40A6">
        <w:t>shall</w:t>
      </w:r>
      <w:r w:rsidR="000F40A6" w:rsidRPr="00A25032">
        <w:t xml:space="preserve"> </w:t>
      </w:r>
      <w:r w:rsidRPr="00A25032">
        <w:t xml:space="preserve">be approved by the </w:t>
      </w:r>
      <w:r w:rsidR="008B689C" w:rsidRPr="00A25032">
        <w:t xml:space="preserve">Consultant </w:t>
      </w:r>
      <w:r w:rsidRPr="00A25032">
        <w:t xml:space="preserve">prior to manufacture. </w:t>
      </w:r>
    </w:p>
    <w:p w14:paraId="58888D5C" w14:textId="77777777" w:rsidR="00D17432" w:rsidRPr="00A25032" w:rsidRDefault="00D17432" w:rsidP="00207B43">
      <w:pPr>
        <w:pStyle w:val="Heading4"/>
      </w:pPr>
      <w:r w:rsidRPr="00A25032">
        <w:t xml:space="preserve">Allow for </w:t>
      </w:r>
      <w:r w:rsidR="000F40A6">
        <w:t xml:space="preserve">an </w:t>
      </w:r>
      <w:r w:rsidRPr="00A25032">
        <w:t xml:space="preserve">average of 25 letters per nameplate. </w:t>
      </w:r>
    </w:p>
    <w:p w14:paraId="09A3E2A2" w14:textId="77777777" w:rsidR="00D17432" w:rsidRPr="00A25032" w:rsidRDefault="00D17432" w:rsidP="00207B43">
      <w:pPr>
        <w:pStyle w:val="Heading4"/>
      </w:pPr>
      <w:r w:rsidRPr="00A25032">
        <w:t xml:space="preserve">Identification </w:t>
      </w:r>
      <w:r w:rsidR="000F40A6">
        <w:t>shall</w:t>
      </w:r>
      <w:r w:rsidR="000F40A6" w:rsidRPr="00A25032">
        <w:t xml:space="preserve"> </w:t>
      </w:r>
      <w:r w:rsidRPr="00A25032">
        <w:t>be</w:t>
      </w:r>
      <w:r w:rsidR="000F40A6">
        <w:t xml:space="preserve"> in</w:t>
      </w:r>
      <w:r w:rsidRPr="00A25032">
        <w:t xml:space="preserve"> English.</w:t>
      </w:r>
    </w:p>
    <w:p w14:paraId="6F3A1D04" w14:textId="77777777" w:rsidR="00D17432" w:rsidRPr="00A25032" w:rsidRDefault="00D17432" w:rsidP="007E63F2">
      <w:pPr>
        <w:pStyle w:val="Heading3"/>
      </w:pPr>
      <w:r w:rsidRPr="00A25032">
        <w:t xml:space="preserve">Nameplates for terminal cabinets and junction boxes to indicate system and/or voltage characteristics. </w:t>
      </w:r>
    </w:p>
    <w:p w14:paraId="23781D30" w14:textId="77777777" w:rsidR="00D17432" w:rsidRPr="00A25032" w:rsidRDefault="00D17432" w:rsidP="00B017DF">
      <w:pPr>
        <w:pStyle w:val="Heading3"/>
      </w:pPr>
      <w:r w:rsidRPr="00A25032">
        <w:t xml:space="preserve">Disconnects, starters and contactors: indicate equipment being controlled and voltage. </w:t>
      </w:r>
    </w:p>
    <w:p w14:paraId="5204824B" w14:textId="77777777" w:rsidR="00D17432" w:rsidRPr="00A25032" w:rsidRDefault="00D17432" w:rsidP="002429BF">
      <w:pPr>
        <w:pStyle w:val="Heading3"/>
      </w:pPr>
      <w:r w:rsidRPr="00A25032">
        <w:t xml:space="preserve">Terminal cabinets and pull boxes: indicate system and voltage. </w:t>
      </w:r>
    </w:p>
    <w:p w14:paraId="12075882" w14:textId="77777777" w:rsidR="00D17432" w:rsidRPr="00A25032" w:rsidRDefault="00D17432" w:rsidP="00450E94">
      <w:pPr>
        <w:pStyle w:val="Heading3"/>
      </w:pPr>
      <w:r w:rsidRPr="00A25032">
        <w:t xml:space="preserve">Transformers: indicate capacity, primary and secondary voltages. </w:t>
      </w:r>
    </w:p>
    <w:p w14:paraId="3EDB1DDC" w14:textId="77777777" w:rsidR="00D17432" w:rsidRPr="00A25032" w:rsidRDefault="00D17432" w:rsidP="00450E94">
      <w:pPr>
        <w:pStyle w:val="Heading3"/>
      </w:pPr>
      <w:r w:rsidRPr="00A25032">
        <w:t>Issue nameplates lists, for review</w:t>
      </w:r>
      <w:r w:rsidR="00F800AD" w:rsidRPr="00A25032">
        <w:t xml:space="preserve"> and approval</w:t>
      </w:r>
      <w:r w:rsidR="000F40A6" w:rsidRPr="000F40A6">
        <w:t xml:space="preserve"> </w:t>
      </w:r>
      <w:r w:rsidR="000F40A6" w:rsidRPr="00A25032">
        <w:t>by the Consultant</w:t>
      </w:r>
      <w:r w:rsidR="00F800AD" w:rsidRPr="00A25032">
        <w:t xml:space="preserve"> </w:t>
      </w:r>
      <w:r w:rsidRPr="00A25032">
        <w:t>prior to manufacture</w:t>
      </w:r>
      <w:r w:rsidR="00DE3525">
        <w:t>.</w:t>
      </w:r>
    </w:p>
    <w:p w14:paraId="77156852" w14:textId="77777777" w:rsidR="00D17432" w:rsidRPr="00A25032" w:rsidRDefault="00D17432" w:rsidP="00450E94">
      <w:pPr>
        <w:pStyle w:val="Heading3"/>
      </w:pPr>
      <w:r w:rsidRPr="00A25032">
        <w:t>Lighting panels: Plates shall be mounted on inside of door, typical identification "Lighting Panel 'A' 120/208 V, 1 phase, 3 wire".</w:t>
      </w:r>
      <w:r w:rsidR="00F800AD" w:rsidRPr="00A25032">
        <w:t xml:space="preserve"> Labels must be affixed on the outside of the panel doors.</w:t>
      </w:r>
    </w:p>
    <w:p w14:paraId="0B50051B" w14:textId="77777777" w:rsidR="00D17432" w:rsidRPr="00A25032" w:rsidRDefault="00D17432" w:rsidP="00450E94">
      <w:pPr>
        <w:pStyle w:val="Heading3"/>
      </w:pPr>
      <w:r w:rsidRPr="00A25032">
        <w:t>Disconnect switches and starters: Plates shall be mounted externally on switch box cover. Typical identification - "Pump No. 1, 575 V, 3</w:t>
      </w:r>
      <w:r w:rsidR="0055565E" w:rsidRPr="00A25032">
        <w:t>-</w:t>
      </w:r>
      <w:r w:rsidRPr="00A25032">
        <w:t>phase".</w:t>
      </w:r>
    </w:p>
    <w:p w14:paraId="17E0A544" w14:textId="77777777" w:rsidR="00D17432" w:rsidRPr="00A25032" w:rsidRDefault="00D17432" w:rsidP="00450E94">
      <w:pPr>
        <w:pStyle w:val="Heading3"/>
      </w:pPr>
      <w:r w:rsidRPr="00A25032">
        <w:t>Plates shall be installed after all painting has been completed and shall be secured with self-</w:t>
      </w:r>
      <w:r w:rsidR="00F800AD" w:rsidRPr="00A25032">
        <w:t xml:space="preserve">tapping </w:t>
      </w:r>
      <w:proofErr w:type="gramStart"/>
      <w:r w:rsidR="00F800AD" w:rsidRPr="00A25032">
        <w:t>stainless steel</w:t>
      </w:r>
      <w:proofErr w:type="gramEnd"/>
      <w:r w:rsidR="00F800AD" w:rsidRPr="00A25032">
        <w:t xml:space="preserve"> </w:t>
      </w:r>
      <w:r w:rsidRPr="00A25032">
        <w:t>screws except on the inside of panel doors where gluing will be accepted.</w:t>
      </w:r>
    </w:p>
    <w:p w14:paraId="2030EDFB" w14:textId="77777777" w:rsidR="00D17432" w:rsidRPr="00A25032" w:rsidRDefault="000F40A6" w:rsidP="00450E94">
      <w:pPr>
        <w:pStyle w:val="Heading3"/>
      </w:pPr>
      <w:r>
        <w:lastRenderedPageBreak/>
        <w:t>T</w:t>
      </w:r>
      <w:r w:rsidR="00D17432" w:rsidRPr="00A25032">
        <w:t>he manufacturers' nameplates</w:t>
      </w:r>
      <w:r>
        <w:t xml:space="preserve"> shall be</w:t>
      </w:r>
      <w:r w:rsidR="00D17432" w:rsidRPr="00A25032">
        <w:t xml:space="preserve"> affixed to each</w:t>
      </w:r>
      <w:r>
        <w:t xml:space="preserve"> item of</w:t>
      </w:r>
      <w:r w:rsidR="00D17432" w:rsidRPr="00A25032">
        <w:t xml:space="preserve"> equipment showing the size, name of equipment, serial number and all </w:t>
      </w:r>
      <w:ins w:id="87" w:author="John Liu" w:date="2022-04-25T10:29:00Z">
        <w:r w:rsidR="0023398E">
          <w:t xml:space="preserve">electrical </w:t>
        </w:r>
      </w:ins>
      <w:r w:rsidR="00D17432" w:rsidRPr="00A25032">
        <w:t xml:space="preserve">information usually provided, including voltage, cycle, phase, </w:t>
      </w:r>
      <w:r w:rsidR="00F800AD" w:rsidRPr="00A25032">
        <w:t>kW (</w:t>
      </w:r>
      <w:r w:rsidR="00D17432" w:rsidRPr="00A25032">
        <w:t>horsepower</w:t>
      </w:r>
      <w:r w:rsidR="00F800AD" w:rsidRPr="00A25032">
        <w:t>)</w:t>
      </w:r>
      <w:r w:rsidR="00D17432" w:rsidRPr="00A25032">
        <w:t>, etc., and the name of the manufacturer</w:t>
      </w:r>
      <w:del w:id="88" w:author="John Liu" w:date="2022-04-25T10:29:00Z">
        <w:r w:rsidR="00D17432" w:rsidRPr="00A25032" w:rsidDel="0023398E">
          <w:delText xml:space="preserve"> and </w:delText>
        </w:r>
        <w:r w:rsidDel="0023398E">
          <w:delText>the manufacturer’s</w:delText>
        </w:r>
        <w:r w:rsidRPr="00A25032" w:rsidDel="0023398E">
          <w:delText xml:space="preserve"> </w:delText>
        </w:r>
        <w:r w:rsidR="00D17432" w:rsidRPr="00A25032" w:rsidDel="0023398E">
          <w:delText>address</w:delText>
        </w:r>
      </w:del>
      <w:r w:rsidR="00D17432" w:rsidRPr="00A25032">
        <w:t xml:space="preserve">. Ensure that all stamped, </w:t>
      </w:r>
      <w:proofErr w:type="gramStart"/>
      <w:r w:rsidR="00D17432" w:rsidRPr="00A25032">
        <w:t>etched</w:t>
      </w:r>
      <w:proofErr w:type="gramEnd"/>
      <w:r w:rsidR="00D17432" w:rsidRPr="00A25032">
        <w:t xml:space="preserve"> or engraved lettering on plates is perfectly legible. Do not paint over nameplates and where apparatus is to be concealed, attach the nameplate in a location</w:t>
      </w:r>
      <w:r w:rsidR="00CA5140">
        <w:t xml:space="preserve"> approved by the Consultant</w:t>
      </w:r>
      <w:r w:rsidR="00D17432" w:rsidRPr="00A25032">
        <w:t xml:space="preserve"> on the equipment support or frame.</w:t>
      </w:r>
    </w:p>
    <w:p w14:paraId="10268C94" w14:textId="77777777" w:rsidR="00D17432" w:rsidRPr="00A25032" w:rsidRDefault="00D17432" w:rsidP="00450E94">
      <w:pPr>
        <w:pStyle w:val="Heading3"/>
      </w:pPr>
      <w:r w:rsidRPr="00A25032">
        <w:t>Identify all equipment with the corresponding remote controls.</w:t>
      </w:r>
    </w:p>
    <w:p w14:paraId="31EBCDCD" w14:textId="77777777" w:rsidR="00D17432" w:rsidRPr="00A25032" w:rsidRDefault="00D17432" w:rsidP="007E63F2">
      <w:pPr>
        <w:pStyle w:val="Heading2"/>
      </w:pPr>
      <w:r w:rsidRPr="00A25032">
        <w:t xml:space="preserve">Wiring Identification </w:t>
      </w:r>
    </w:p>
    <w:p w14:paraId="3E43089D" w14:textId="77777777" w:rsidR="00D17432" w:rsidRPr="00A25032" w:rsidRDefault="00D17432" w:rsidP="007E63F2">
      <w:pPr>
        <w:pStyle w:val="Heading3"/>
      </w:pPr>
      <w:r w:rsidRPr="00A25032">
        <w:t xml:space="preserve">Identify wiring with permanent indelible identifying markings, either </w:t>
      </w:r>
      <w:r w:rsidR="00CA5140">
        <w:t xml:space="preserve">with </w:t>
      </w:r>
      <w:r w:rsidRPr="00A25032">
        <w:t xml:space="preserve">numbered or coloured plastic tapes, on both ends of phase conductors of feeders and branch circuit wiring. </w:t>
      </w:r>
    </w:p>
    <w:p w14:paraId="2CAE5264" w14:textId="77777777" w:rsidR="00D17432" w:rsidRPr="00A25032" w:rsidRDefault="00D17432" w:rsidP="00B017DF">
      <w:pPr>
        <w:pStyle w:val="Heading3"/>
      </w:pPr>
      <w:r w:rsidRPr="00A25032">
        <w:t xml:space="preserve">Maintain phase sequence and colour coding throughout. </w:t>
      </w:r>
    </w:p>
    <w:p w14:paraId="369B9AA0" w14:textId="77777777" w:rsidR="00D17432" w:rsidRPr="0023398E" w:rsidRDefault="00D17432" w:rsidP="002429BF">
      <w:pPr>
        <w:pStyle w:val="Heading3"/>
        <w:rPr>
          <w:rPrChange w:id="89" w:author="John Liu" w:date="2022-04-25T10:30:00Z">
            <w:rPr>
              <w:highlight w:val="yellow"/>
            </w:rPr>
          </w:rPrChange>
        </w:rPr>
      </w:pPr>
      <w:r w:rsidRPr="00A25032">
        <w:t xml:space="preserve">Colour code: </w:t>
      </w:r>
      <w:r w:rsidRPr="0023398E">
        <w:t xml:space="preserve">Refer to </w:t>
      </w:r>
      <w:r w:rsidR="00C43425" w:rsidRPr="0023398E">
        <w:rPr>
          <w:rPrChange w:id="90" w:author="John Liu" w:date="2022-04-25T10:30:00Z">
            <w:rPr>
              <w:highlight w:val="yellow"/>
            </w:rPr>
          </w:rPrChange>
        </w:rPr>
        <w:t xml:space="preserve">Section 13310 </w:t>
      </w:r>
      <w:r w:rsidR="008B689C" w:rsidRPr="0023398E">
        <w:rPr>
          <w:rPrChange w:id="91" w:author="John Liu" w:date="2022-04-25T10:30:00Z">
            <w:rPr>
              <w:highlight w:val="yellow"/>
            </w:rPr>
          </w:rPrChange>
        </w:rPr>
        <w:t>– Panel Specifications</w:t>
      </w:r>
      <w:r w:rsidR="00CA5140" w:rsidRPr="0023398E">
        <w:rPr>
          <w:rPrChange w:id="92" w:author="John Liu" w:date="2022-04-25T10:30:00Z">
            <w:rPr>
              <w:highlight w:val="yellow"/>
            </w:rPr>
          </w:rPrChange>
        </w:rPr>
        <w:t xml:space="preserve"> </w:t>
      </w:r>
      <w:r w:rsidR="00CA5140" w:rsidRPr="0023398E">
        <w:t xml:space="preserve">and </w:t>
      </w:r>
      <w:r w:rsidR="00C43425" w:rsidRPr="0023398E">
        <w:rPr>
          <w:rPrChange w:id="93" w:author="John Liu" w:date="2022-04-25T10:30:00Z">
            <w:rPr>
              <w:highlight w:val="yellow"/>
            </w:rPr>
          </w:rPrChange>
        </w:rPr>
        <w:t xml:space="preserve">Section 13305 - </w:t>
      </w:r>
      <w:r w:rsidR="008B689C" w:rsidRPr="0023398E">
        <w:rPr>
          <w:rPrChange w:id="94" w:author="John Liu" w:date="2022-04-25T10:30:00Z">
            <w:rPr>
              <w:highlight w:val="yellow"/>
            </w:rPr>
          </w:rPrChange>
        </w:rPr>
        <w:t>Field Wiring</w:t>
      </w:r>
    </w:p>
    <w:p w14:paraId="0A87ACDE" w14:textId="77777777" w:rsidR="00D17432" w:rsidRPr="00A25032" w:rsidRDefault="00D17432" w:rsidP="00450E94">
      <w:pPr>
        <w:pStyle w:val="Heading3"/>
      </w:pPr>
      <w:r w:rsidRPr="0023398E">
        <w:t xml:space="preserve">Control wiring </w:t>
      </w:r>
      <w:r w:rsidR="00CA5140" w:rsidRPr="0023398E">
        <w:t xml:space="preserve">shall </w:t>
      </w:r>
      <w:r w:rsidRPr="0023398E">
        <w:t>have</w:t>
      </w:r>
      <w:r w:rsidR="00CA5140" w:rsidRPr="0023398E">
        <w:t xml:space="preserve"> the</w:t>
      </w:r>
      <w:r w:rsidRPr="0023398E">
        <w:t xml:space="preserve"> same tag at both ends</w:t>
      </w:r>
      <w:r w:rsidRPr="00A25032">
        <w:t>.</w:t>
      </w:r>
    </w:p>
    <w:p w14:paraId="11FF71BB" w14:textId="77777777" w:rsidR="00D17432" w:rsidRPr="00A25032" w:rsidRDefault="00D17432" w:rsidP="007E63F2">
      <w:pPr>
        <w:pStyle w:val="Heading2"/>
      </w:pPr>
      <w:r w:rsidRPr="00A25032">
        <w:t xml:space="preserve">Wiring Terminations </w:t>
      </w:r>
    </w:p>
    <w:p w14:paraId="0FBAC570" w14:textId="77777777" w:rsidR="00D17432" w:rsidRPr="00A25032" w:rsidRDefault="00D17432" w:rsidP="007E63F2">
      <w:pPr>
        <w:pStyle w:val="Heading3"/>
      </w:pPr>
      <w:r w:rsidRPr="00A25032">
        <w:t xml:space="preserve">Lugs, terminals, screws used for termination of wiring to be suitable for either copper or aluminum conductors. </w:t>
      </w:r>
    </w:p>
    <w:p w14:paraId="0B351D80" w14:textId="77777777" w:rsidR="00D17432" w:rsidRPr="00A25032" w:rsidRDefault="00D17432" w:rsidP="007E63F2">
      <w:pPr>
        <w:pStyle w:val="Heading2"/>
      </w:pPr>
      <w:r w:rsidRPr="00A25032">
        <w:t>Manufacturers and</w:t>
      </w:r>
      <w:r w:rsidR="009F6D0D" w:rsidRPr="00A25032">
        <w:t xml:space="preserve"> </w:t>
      </w:r>
      <w:r w:rsidRPr="00A25032">
        <w:t>CSA Labels</w:t>
      </w:r>
    </w:p>
    <w:p w14:paraId="0FB979BD" w14:textId="77777777" w:rsidR="00D17432" w:rsidRPr="00A25032" w:rsidRDefault="00D17432" w:rsidP="007E63F2">
      <w:pPr>
        <w:pStyle w:val="Heading3"/>
      </w:pPr>
      <w:r w:rsidRPr="00A25032">
        <w:t xml:space="preserve">Visible and legible after equipment is installed. </w:t>
      </w:r>
    </w:p>
    <w:p w14:paraId="59801104" w14:textId="77777777" w:rsidR="00D17432" w:rsidRPr="00A25032" w:rsidRDefault="00D17432" w:rsidP="007E63F2">
      <w:pPr>
        <w:pStyle w:val="Heading2"/>
      </w:pPr>
      <w:r w:rsidRPr="00A25032">
        <w:t>Warning Signs</w:t>
      </w:r>
    </w:p>
    <w:p w14:paraId="211999A0" w14:textId="77777777" w:rsidR="008B689C" w:rsidRPr="00A25032" w:rsidRDefault="00D17432" w:rsidP="007E63F2">
      <w:pPr>
        <w:pStyle w:val="Heading3"/>
      </w:pPr>
      <w:r w:rsidRPr="00A25032">
        <w:t xml:space="preserve">As specified </w:t>
      </w:r>
      <w:ins w:id="95" w:author="John Liu" w:date="2022-04-25T10:30:00Z">
        <w:r w:rsidR="0023398E">
          <w:t xml:space="preserve">in the Contract Documents </w:t>
        </w:r>
      </w:ins>
      <w:r w:rsidRPr="00A25032">
        <w:t>and to meet requirements of E</w:t>
      </w:r>
      <w:r w:rsidR="008B689C" w:rsidRPr="00A25032">
        <w:t>SA</w:t>
      </w:r>
      <w:r w:rsidR="0055565E" w:rsidRPr="00A25032">
        <w:t>,</w:t>
      </w:r>
      <w:r w:rsidR="008B689C" w:rsidRPr="00A25032">
        <w:t xml:space="preserve"> Consultant and </w:t>
      </w:r>
      <w:r w:rsidR="007B58AA" w:rsidRPr="00A25032">
        <w:t>Region staff</w:t>
      </w:r>
      <w:r w:rsidRPr="00A25032">
        <w:t>.</w:t>
      </w:r>
    </w:p>
    <w:p w14:paraId="6E275A6D" w14:textId="77777777" w:rsidR="00D17432" w:rsidRPr="00A25032" w:rsidRDefault="008B689C" w:rsidP="00B017DF">
      <w:pPr>
        <w:pStyle w:val="Heading3"/>
      </w:pPr>
      <w:r w:rsidRPr="00A25032">
        <w:t>Arc Flash Labels.</w:t>
      </w:r>
      <w:r w:rsidR="00D17432" w:rsidRPr="00A25032">
        <w:t xml:space="preserve"> </w:t>
      </w:r>
    </w:p>
    <w:p w14:paraId="76C4F67D" w14:textId="77777777" w:rsidR="00D17432" w:rsidRPr="00A25032" w:rsidRDefault="00D17432" w:rsidP="002429BF">
      <w:pPr>
        <w:pStyle w:val="Heading3"/>
      </w:pPr>
      <w:r w:rsidRPr="00A25032">
        <w:t xml:space="preserve">Decal signs, minimum sized 175 x 250 mm. </w:t>
      </w:r>
    </w:p>
    <w:p w14:paraId="7D311304" w14:textId="77777777" w:rsidR="00D17432" w:rsidRPr="00A25032" w:rsidRDefault="00D17432" w:rsidP="00450E94">
      <w:pPr>
        <w:pStyle w:val="Heading3"/>
      </w:pPr>
      <w:r w:rsidRPr="00A25032">
        <w:t>Protect exposed live equipment during construction for personnel safety.</w:t>
      </w:r>
    </w:p>
    <w:p w14:paraId="5EB37929" w14:textId="77777777" w:rsidR="00D17432" w:rsidRPr="00A25032" w:rsidRDefault="00D17432" w:rsidP="00450E94">
      <w:pPr>
        <w:pStyle w:val="Heading3"/>
      </w:pPr>
      <w:r w:rsidRPr="00A25032">
        <w:t>S</w:t>
      </w:r>
      <w:r w:rsidR="00554D00">
        <w:t>hield and mark live parts "LIVE</w:t>
      </w:r>
      <w:r w:rsidRPr="00A25032">
        <w:t xml:space="preserve"> 600 VOLTS", or with appropriate voltage in English.</w:t>
      </w:r>
    </w:p>
    <w:p w14:paraId="263C0BB6" w14:textId="77777777" w:rsidR="00D17432" w:rsidRPr="00A25032" w:rsidRDefault="00D17432" w:rsidP="007E63F2">
      <w:pPr>
        <w:pStyle w:val="Heading2"/>
      </w:pPr>
      <w:r w:rsidRPr="00A25032">
        <w:t>Single Line Electrical Diagrams</w:t>
      </w:r>
    </w:p>
    <w:p w14:paraId="689A1B95" w14:textId="77777777" w:rsidR="00D17432" w:rsidRPr="00A25032" w:rsidRDefault="00716B72" w:rsidP="007E63F2">
      <w:pPr>
        <w:pStyle w:val="Heading3"/>
      </w:pPr>
      <w:r>
        <w:t>Mount</w:t>
      </w:r>
      <w:r w:rsidRPr="00A25032">
        <w:t xml:space="preserve"> </w:t>
      </w:r>
      <w:r w:rsidR="00D17432" w:rsidRPr="00A25032">
        <w:t xml:space="preserve">single line electrical diagrams under </w:t>
      </w:r>
      <w:r w:rsidR="008E7D47" w:rsidRPr="00A25032">
        <w:t>Plexiglas</w:t>
      </w:r>
      <w:r w:rsidR="00D17432" w:rsidRPr="00A25032">
        <w:t xml:space="preserve"> </w:t>
      </w:r>
      <w:r w:rsidR="00956679" w:rsidRPr="00A25032">
        <w:t xml:space="preserve">on the wall in a location approved by the Consultant </w:t>
      </w:r>
      <w:r w:rsidR="00D17432" w:rsidRPr="00A25032">
        <w:t xml:space="preserve">as follows: </w:t>
      </w:r>
    </w:p>
    <w:p w14:paraId="7B21147E" w14:textId="77777777" w:rsidR="00D17432" w:rsidRPr="00A25032" w:rsidRDefault="00D17432" w:rsidP="00874270">
      <w:pPr>
        <w:pStyle w:val="Heading4"/>
      </w:pPr>
      <w:r w:rsidRPr="00A25032">
        <w:t xml:space="preserve">Electrical distribution system: locate in main electrical room. </w:t>
      </w:r>
    </w:p>
    <w:p w14:paraId="3F1C1F28" w14:textId="77777777" w:rsidR="00D17432" w:rsidRPr="00A25032" w:rsidRDefault="00D17432" w:rsidP="00874270">
      <w:pPr>
        <w:pStyle w:val="Heading4"/>
      </w:pPr>
      <w:r w:rsidRPr="00A25032">
        <w:t xml:space="preserve">Electrical power generation and distribution systems: locate in power plant rooms. </w:t>
      </w:r>
    </w:p>
    <w:p w14:paraId="34E42543" w14:textId="77777777" w:rsidR="00D17432" w:rsidRPr="00A25032" w:rsidRDefault="00D17432" w:rsidP="007E63F2">
      <w:pPr>
        <w:pStyle w:val="Heading3"/>
      </w:pPr>
      <w:r w:rsidRPr="00A25032">
        <w:t>Drawings: 600</w:t>
      </w:r>
      <w:r w:rsidR="00716B72">
        <w:t xml:space="preserve"> mm</w:t>
      </w:r>
      <w:r w:rsidRPr="00A25032">
        <w:t xml:space="preserve"> x 600 mm minimum size. </w:t>
      </w:r>
      <w:r w:rsidR="005B04AC" w:rsidRPr="00A25032">
        <w:t>Ensure LDC line designations are current and correct.</w:t>
      </w:r>
    </w:p>
    <w:p w14:paraId="2F764C1D" w14:textId="77777777" w:rsidR="00D17432" w:rsidRPr="00A25032" w:rsidRDefault="00D17432" w:rsidP="007E63F2">
      <w:pPr>
        <w:pStyle w:val="Heading2"/>
      </w:pPr>
      <w:r w:rsidRPr="00A25032">
        <w:t>Location of Outlets</w:t>
      </w:r>
    </w:p>
    <w:p w14:paraId="6852C707" w14:textId="77777777" w:rsidR="00D17432" w:rsidRPr="00A25032" w:rsidRDefault="00D17432" w:rsidP="007E63F2">
      <w:pPr>
        <w:pStyle w:val="Heading3"/>
      </w:pPr>
      <w:r w:rsidRPr="00A25032">
        <w:t>Do not install outlets back-to-back in</w:t>
      </w:r>
      <w:r w:rsidR="00716B72">
        <w:t xml:space="preserve"> the</w:t>
      </w:r>
      <w:r w:rsidRPr="00A25032">
        <w:t xml:space="preserve"> wall; allow </w:t>
      </w:r>
      <w:r w:rsidR="00716B72">
        <w:t xml:space="preserve">a </w:t>
      </w:r>
      <w:r w:rsidRPr="00A25032">
        <w:t xml:space="preserve">minimum </w:t>
      </w:r>
      <w:r w:rsidR="00716B72">
        <w:t xml:space="preserve">of </w:t>
      </w:r>
      <w:r w:rsidRPr="00A25032">
        <w:t xml:space="preserve">150 mm horizontal clearance between boxes. </w:t>
      </w:r>
    </w:p>
    <w:p w14:paraId="4AAA5738" w14:textId="77777777" w:rsidR="005B04AC" w:rsidRPr="00A25032" w:rsidRDefault="005B04AC" w:rsidP="00B017DF">
      <w:pPr>
        <w:pStyle w:val="Heading3"/>
      </w:pPr>
      <w:r w:rsidRPr="00A25032">
        <w:t>Locate G</w:t>
      </w:r>
      <w:r w:rsidR="004E44B0">
        <w:t xml:space="preserve">round </w:t>
      </w:r>
      <w:r w:rsidRPr="00A25032">
        <w:t>F</w:t>
      </w:r>
      <w:r w:rsidR="004E44B0">
        <w:t xml:space="preserve">ault </w:t>
      </w:r>
      <w:r w:rsidRPr="00A25032">
        <w:t>C</w:t>
      </w:r>
      <w:r w:rsidR="004E44B0">
        <w:t xml:space="preserve">ircuit </w:t>
      </w:r>
      <w:r w:rsidRPr="00A25032">
        <w:t>I</w:t>
      </w:r>
      <w:r w:rsidR="004E44B0">
        <w:t>nterrupter</w:t>
      </w:r>
      <w:r w:rsidRPr="00A25032">
        <w:t xml:space="preserve">’s </w:t>
      </w:r>
      <w:r w:rsidR="00716B72">
        <w:t>in accordance with</w:t>
      </w:r>
      <w:r w:rsidRPr="00A25032">
        <w:t xml:space="preserve"> </w:t>
      </w:r>
      <w:r w:rsidR="00D63B02" w:rsidRPr="00A25032">
        <w:t>Canadian Electrical Code, Ontario Edition</w:t>
      </w:r>
      <w:r w:rsidRPr="00A25032">
        <w:t xml:space="preserve"> requirements.</w:t>
      </w:r>
    </w:p>
    <w:p w14:paraId="03E0ECF8" w14:textId="77777777" w:rsidR="00D17432" w:rsidRPr="00A25032" w:rsidRDefault="00D17432" w:rsidP="002429BF">
      <w:pPr>
        <w:pStyle w:val="Heading3"/>
      </w:pPr>
      <w:r w:rsidRPr="00A25032">
        <w:t xml:space="preserve">Change </w:t>
      </w:r>
      <w:r w:rsidR="00716B72">
        <w:t xml:space="preserve">the </w:t>
      </w:r>
      <w:r w:rsidRPr="00A25032">
        <w:t>location of outlets at no extra cost or credit</w:t>
      </w:r>
      <w:r w:rsidR="00716B72">
        <w:t xml:space="preserve"> to the Region</w:t>
      </w:r>
      <w:r w:rsidRPr="00A25032">
        <w:t xml:space="preserve">, </w:t>
      </w:r>
      <w:r w:rsidR="00716B72" w:rsidRPr="00A25032">
        <w:t>provid</w:t>
      </w:r>
      <w:r w:rsidR="00716B72">
        <w:t>ed that the</w:t>
      </w:r>
      <w:r w:rsidR="00716B72" w:rsidRPr="00A25032">
        <w:t xml:space="preserve"> </w:t>
      </w:r>
      <w:r w:rsidRPr="00A25032">
        <w:t>distance does not exceed 3</w:t>
      </w:r>
      <w:r w:rsidR="00D63B02">
        <w:t>,</w:t>
      </w:r>
      <w:r w:rsidRPr="00A25032">
        <w:t>000 mm</w:t>
      </w:r>
      <w:r w:rsidR="00716B72">
        <w:t xml:space="preserve"> from the original location specified in the Contract Documents and the change </w:t>
      </w:r>
      <w:r w:rsidRPr="00A25032">
        <w:t xml:space="preserve">is </w:t>
      </w:r>
      <w:r w:rsidR="00716B72">
        <w:t>requested of the Contractor prior to the commencement of</w:t>
      </w:r>
      <w:r w:rsidRPr="00A25032">
        <w:t xml:space="preserve"> installation. </w:t>
      </w:r>
    </w:p>
    <w:p w14:paraId="66EF8F9A" w14:textId="77777777" w:rsidR="00D17432" w:rsidRPr="00A25032" w:rsidRDefault="00D17432" w:rsidP="002429BF">
      <w:pPr>
        <w:pStyle w:val="Heading3"/>
      </w:pPr>
      <w:r w:rsidRPr="00A25032">
        <w:lastRenderedPageBreak/>
        <w:t xml:space="preserve">Locate light switches on latch side of doors. Locate disconnect devices in mechanical and elevator machine rooms on latch side of </w:t>
      </w:r>
      <w:r w:rsidR="00716B72">
        <w:t xml:space="preserve">the </w:t>
      </w:r>
      <w:r w:rsidR="005B04AC" w:rsidRPr="00A25032">
        <w:t>door</w:t>
      </w:r>
      <w:r w:rsidRPr="00A25032">
        <w:t xml:space="preserve">. </w:t>
      </w:r>
      <w:r w:rsidR="008776DF" w:rsidRPr="00A25032">
        <w:t xml:space="preserve">Motion detector controls </w:t>
      </w:r>
      <w:r w:rsidR="00716B72">
        <w:t>shall</w:t>
      </w:r>
      <w:r w:rsidR="00716B72" w:rsidRPr="00A25032">
        <w:t xml:space="preserve"> </w:t>
      </w:r>
      <w:r w:rsidR="008776DF" w:rsidRPr="00A25032">
        <w:t xml:space="preserve">be installed </w:t>
      </w:r>
      <w:r w:rsidR="00716B72">
        <w:t>in accordance with the Contract</w:t>
      </w:r>
      <w:r w:rsidR="00716B72" w:rsidRPr="00A25032">
        <w:t xml:space="preserve"> </w:t>
      </w:r>
      <w:r w:rsidR="00716B72">
        <w:t>D</w:t>
      </w:r>
      <w:r w:rsidR="008776DF" w:rsidRPr="00A25032">
        <w:t>rawings and</w:t>
      </w:r>
      <w:r w:rsidR="00716B72">
        <w:t xml:space="preserve"> the</w:t>
      </w:r>
      <w:r w:rsidR="008776DF" w:rsidRPr="00A25032">
        <w:t xml:space="preserve"> Region</w:t>
      </w:r>
      <w:r w:rsidR="00716B72">
        <w:t>’s</w:t>
      </w:r>
      <w:r w:rsidR="008776DF" w:rsidRPr="00A25032">
        <w:t xml:space="preserve"> energy management objectives. </w:t>
      </w:r>
    </w:p>
    <w:p w14:paraId="0F64F8EA" w14:textId="77777777" w:rsidR="00D17432" w:rsidRPr="00A25032" w:rsidRDefault="00D17432" w:rsidP="007E63F2">
      <w:pPr>
        <w:pStyle w:val="Heading2"/>
      </w:pPr>
      <w:r w:rsidRPr="00A25032">
        <w:t>Mounting Heights</w:t>
      </w:r>
    </w:p>
    <w:p w14:paraId="2FADE70D" w14:textId="77777777" w:rsidR="00D17432" w:rsidRPr="00A25032" w:rsidRDefault="00D17432" w:rsidP="007E63F2">
      <w:pPr>
        <w:pStyle w:val="Heading3"/>
      </w:pPr>
      <w:r w:rsidRPr="00A25032">
        <w:t xml:space="preserve">Mounting height of equipment is </w:t>
      </w:r>
      <w:r w:rsidR="00716B72">
        <w:t xml:space="preserve">the distance </w:t>
      </w:r>
      <w:r w:rsidRPr="00A25032">
        <w:t xml:space="preserve">from </w:t>
      </w:r>
      <w:r w:rsidR="00716B72">
        <w:t xml:space="preserve">the </w:t>
      </w:r>
      <w:r w:rsidRPr="00A25032">
        <w:t>finished floor to</w:t>
      </w:r>
      <w:r w:rsidR="00716B72">
        <w:t xml:space="preserve"> the</w:t>
      </w:r>
      <w:r w:rsidRPr="00A25032">
        <w:t xml:space="preserve"> </w:t>
      </w:r>
      <w:r w:rsidR="005B04AC" w:rsidRPr="00A25032">
        <w:t>top</w:t>
      </w:r>
      <w:r w:rsidRPr="00A25032">
        <w:t xml:space="preserve">line of </w:t>
      </w:r>
      <w:r w:rsidR="00716B72">
        <w:t xml:space="preserve">the </w:t>
      </w:r>
      <w:r w:rsidRPr="00A25032">
        <w:t>equipment unless specified or indicated otherwise</w:t>
      </w:r>
      <w:r w:rsidR="00716B72">
        <w:t xml:space="preserve"> in the Contract Documents</w:t>
      </w:r>
      <w:r w:rsidRPr="00A25032">
        <w:t>.</w:t>
      </w:r>
      <w:r w:rsidR="00716B72">
        <w:t xml:space="preserve"> </w:t>
      </w:r>
    </w:p>
    <w:p w14:paraId="3D85A07C" w14:textId="77777777" w:rsidR="00D17432" w:rsidRPr="00A25032" w:rsidRDefault="00D17432" w:rsidP="00B017DF">
      <w:pPr>
        <w:pStyle w:val="Heading3"/>
      </w:pPr>
      <w:r w:rsidRPr="00A25032">
        <w:t xml:space="preserve">If </w:t>
      </w:r>
      <w:r w:rsidR="00716B72">
        <w:t xml:space="preserve">the </w:t>
      </w:r>
      <w:r w:rsidRPr="00A25032">
        <w:t>mounting height of equipment is not specified or indicated</w:t>
      </w:r>
      <w:r w:rsidR="00716B72">
        <w:t xml:space="preserve"> in the Contract Documents</w:t>
      </w:r>
      <w:r w:rsidRPr="00A25032">
        <w:t xml:space="preserve">, verify </w:t>
      </w:r>
      <w:r w:rsidR="00716B72">
        <w:t xml:space="preserve">the mounting height with the Consultant </w:t>
      </w:r>
      <w:r w:rsidRPr="00A25032">
        <w:t xml:space="preserve">before proceeding with installation. </w:t>
      </w:r>
    </w:p>
    <w:p w14:paraId="4A6A88D1" w14:textId="77777777" w:rsidR="00D17432" w:rsidRPr="00A25032" w:rsidRDefault="00D17432" w:rsidP="002429BF">
      <w:pPr>
        <w:pStyle w:val="Heading3"/>
      </w:pPr>
      <w:r w:rsidRPr="00A25032">
        <w:t>Install electrical equipment at</w:t>
      </w:r>
      <w:r w:rsidR="00716B72">
        <w:t xml:space="preserve"> the</w:t>
      </w:r>
      <w:r w:rsidRPr="00A25032">
        <w:t xml:space="preserve"> following heights unless indicated otherwise</w:t>
      </w:r>
      <w:r w:rsidR="00716B72">
        <w:t xml:space="preserve"> in the Contract Documents:</w:t>
      </w:r>
      <w:r w:rsidRPr="00A25032">
        <w:t xml:space="preserve"> </w:t>
      </w:r>
    </w:p>
    <w:p w14:paraId="740F969C" w14:textId="77777777" w:rsidR="00D17432" w:rsidRPr="00A25032" w:rsidRDefault="00214C35" w:rsidP="00874270">
      <w:pPr>
        <w:pStyle w:val="Heading4"/>
      </w:pPr>
      <w:r w:rsidRPr="00A25032">
        <w:t>Local switches: 12</w:t>
      </w:r>
      <w:r w:rsidR="00D17432" w:rsidRPr="00A25032">
        <w:t xml:space="preserve">00 mm. </w:t>
      </w:r>
    </w:p>
    <w:p w14:paraId="1511D2F7" w14:textId="77777777" w:rsidR="00D17432" w:rsidRPr="00A25032" w:rsidRDefault="00D17432" w:rsidP="00C677B4">
      <w:pPr>
        <w:pStyle w:val="Heading4"/>
      </w:pPr>
      <w:r w:rsidRPr="00A25032">
        <w:t>Wall receptacle</w:t>
      </w:r>
      <w:r w:rsidR="005B04AC" w:rsidRPr="00A25032">
        <w:t xml:space="preserve"> 300 mm</w:t>
      </w:r>
      <w:r w:rsidRPr="00A25032">
        <w:t xml:space="preserve">: </w:t>
      </w:r>
      <w:r w:rsidR="00C677B4" w:rsidRPr="00C677B4">
        <w:t xml:space="preserve">For industrial facilities and areas susceptible to flooding and water on floors 1400 mm or as indicated </w:t>
      </w:r>
      <w:r w:rsidR="00716B72">
        <w:t>in the</w:t>
      </w:r>
      <w:r w:rsidR="00C677B4" w:rsidRPr="00C677B4">
        <w:t xml:space="preserve"> Contract Documents.</w:t>
      </w:r>
    </w:p>
    <w:p w14:paraId="67D6FD9C" w14:textId="77777777" w:rsidR="00D17432" w:rsidRPr="00A25032" w:rsidRDefault="00214C35" w:rsidP="00874270">
      <w:pPr>
        <w:pStyle w:val="Heading4"/>
      </w:pPr>
      <w:r w:rsidRPr="00A25032">
        <w:t>General: 45</w:t>
      </w:r>
      <w:r w:rsidR="00D17432" w:rsidRPr="00A25032">
        <w:t xml:space="preserve">0 </w:t>
      </w:r>
      <w:r w:rsidR="003A10EF">
        <w:t>mm. For industrial facilities and areas susceptible to flooding and water on floors</w:t>
      </w:r>
      <w:r w:rsidR="00716B72">
        <w:t>,</w:t>
      </w:r>
      <w:r w:rsidR="003A10EF">
        <w:t xml:space="preserve"> 1400 mm or as indicated on Contract Documents.</w:t>
      </w:r>
    </w:p>
    <w:p w14:paraId="3DCC2622" w14:textId="77777777" w:rsidR="00D17432" w:rsidRPr="00A25032" w:rsidRDefault="00D17432" w:rsidP="00874270">
      <w:pPr>
        <w:pStyle w:val="Heading4"/>
      </w:pPr>
      <w:r w:rsidRPr="00A25032">
        <w:t xml:space="preserve">Above top of continuous baseboard heater: 200 mm. </w:t>
      </w:r>
    </w:p>
    <w:p w14:paraId="5BDFC5BC" w14:textId="77777777" w:rsidR="00D17432" w:rsidRPr="00A25032" w:rsidRDefault="00D17432" w:rsidP="00874270">
      <w:pPr>
        <w:pStyle w:val="Heading4"/>
      </w:pPr>
      <w:r w:rsidRPr="00A25032">
        <w:t>Above top of cou</w:t>
      </w:r>
      <w:r w:rsidR="00214C35" w:rsidRPr="00A25032">
        <w:t>nters or counter splash backs: 175 mm.</w:t>
      </w:r>
    </w:p>
    <w:p w14:paraId="32B19FE7" w14:textId="77777777" w:rsidR="00D17432" w:rsidRPr="00A25032" w:rsidRDefault="00D17432" w:rsidP="00874270">
      <w:pPr>
        <w:pStyle w:val="Heading4"/>
      </w:pPr>
      <w:r w:rsidRPr="00A25032">
        <w:t>In mechanical rooms: 1400 mm.</w:t>
      </w:r>
    </w:p>
    <w:p w14:paraId="63503C41" w14:textId="77777777" w:rsidR="00D17432" w:rsidRPr="00A25032" w:rsidRDefault="00D17432" w:rsidP="00207B43">
      <w:pPr>
        <w:pStyle w:val="Heading4"/>
      </w:pPr>
      <w:r w:rsidRPr="00A25032">
        <w:t xml:space="preserve">Panelboards: as required by </w:t>
      </w:r>
      <w:r w:rsidR="00D63B02" w:rsidRPr="00A25032">
        <w:t>Canadian Electrical Code, Ontario Edition</w:t>
      </w:r>
      <w:r w:rsidRPr="00A25032">
        <w:t xml:space="preserve"> or as indicated</w:t>
      </w:r>
      <w:r w:rsidR="00716B72">
        <w:t xml:space="preserve"> in the Contract Documents.</w:t>
      </w:r>
      <w:r w:rsidRPr="00A25032">
        <w:t xml:space="preserve"> </w:t>
      </w:r>
    </w:p>
    <w:p w14:paraId="18247391" w14:textId="77777777" w:rsidR="00D17432" w:rsidRPr="00A25032" w:rsidRDefault="00D17432" w:rsidP="00207B43">
      <w:pPr>
        <w:pStyle w:val="Heading4"/>
      </w:pPr>
      <w:r w:rsidRPr="00A25032">
        <w:t xml:space="preserve">Telephone and interphone outlets: 300 mm. </w:t>
      </w:r>
    </w:p>
    <w:p w14:paraId="49722F02" w14:textId="77777777" w:rsidR="00D17432" w:rsidRPr="00A25032" w:rsidRDefault="00D17432" w:rsidP="00207B43">
      <w:pPr>
        <w:pStyle w:val="Heading4"/>
      </w:pPr>
      <w:r w:rsidRPr="00A25032">
        <w:t>Wall mounted tele</w:t>
      </w:r>
      <w:r w:rsidR="00214C35" w:rsidRPr="00A25032">
        <w:t>phone and interphone outlets: 12</w:t>
      </w:r>
      <w:r w:rsidRPr="00A25032">
        <w:t>00 mm.</w:t>
      </w:r>
    </w:p>
    <w:p w14:paraId="3C823572" w14:textId="77777777" w:rsidR="00D17432" w:rsidRPr="00A25032" w:rsidRDefault="00D17432" w:rsidP="00207B43">
      <w:pPr>
        <w:pStyle w:val="Heading4"/>
      </w:pPr>
      <w:r w:rsidRPr="00A25032">
        <w:t>Disconnect switches: 1400 mm.</w:t>
      </w:r>
    </w:p>
    <w:p w14:paraId="6A492875" w14:textId="77777777" w:rsidR="00D17432" w:rsidRPr="00A25032" w:rsidRDefault="00D17432" w:rsidP="007E63F2">
      <w:pPr>
        <w:pStyle w:val="Heading2"/>
      </w:pPr>
      <w:r w:rsidRPr="00A25032">
        <w:t>Load Balance</w:t>
      </w:r>
    </w:p>
    <w:p w14:paraId="13A20CBD" w14:textId="77777777" w:rsidR="00D17432" w:rsidRPr="00DF04B9" w:rsidRDefault="00D17432" w:rsidP="007E63F2">
      <w:pPr>
        <w:pStyle w:val="Heading3"/>
      </w:pPr>
      <w:r w:rsidRPr="00A25032">
        <w:t xml:space="preserve">Measure phase current to panelboards with normal loads (lighting) operating at </w:t>
      </w:r>
      <w:r w:rsidR="00716B72">
        <w:t xml:space="preserve">the </w:t>
      </w:r>
      <w:r w:rsidRPr="00A25032">
        <w:t xml:space="preserve">time of acceptance.  Adjust branch circuit connections as required to obtain </w:t>
      </w:r>
      <w:r w:rsidR="00716B72">
        <w:t xml:space="preserve">the </w:t>
      </w:r>
      <w:r w:rsidRPr="00A25032">
        <w:t xml:space="preserve">best balance of current between phases and record changes. </w:t>
      </w:r>
      <w:r w:rsidR="008776DF" w:rsidRPr="00A25032">
        <w:t xml:space="preserve"> </w:t>
      </w:r>
      <w:r w:rsidR="00716B72">
        <w:t xml:space="preserve">The </w:t>
      </w:r>
      <w:r w:rsidR="00716B72" w:rsidRPr="00A25032">
        <w:t xml:space="preserve">maximum </w:t>
      </w:r>
      <w:r w:rsidR="008776DF" w:rsidRPr="00A25032">
        <w:t>imbalance</w:t>
      </w:r>
      <w:r w:rsidR="00716B72">
        <w:t xml:space="preserve"> shall not </w:t>
      </w:r>
      <w:r w:rsidR="008776DF" w:rsidRPr="00A25032">
        <w:t xml:space="preserve">exceed </w:t>
      </w:r>
      <w:del w:id="96" w:author="John Liu" w:date="2022-04-25T10:32:00Z">
        <w:r w:rsidR="008776DF" w:rsidRPr="00DF04B9" w:rsidDel="00BA019F">
          <w:rPr>
            <w:rPrChange w:id="97" w:author="John Liu" w:date="2022-04-25T10:32:00Z">
              <w:rPr>
                <w:highlight w:val="yellow"/>
              </w:rPr>
            </w:rPrChange>
          </w:rPr>
          <w:delText>[xx</w:delText>
        </w:r>
      </w:del>
      <w:ins w:id="98" w:author="John Liu" w:date="2022-04-25T10:32:00Z">
        <w:r w:rsidR="00BA019F" w:rsidRPr="00DF04B9">
          <w:rPr>
            <w:rPrChange w:id="99" w:author="John Liu" w:date="2022-04-25T10:32:00Z">
              <w:rPr>
                <w:highlight w:val="yellow"/>
              </w:rPr>
            </w:rPrChange>
          </w:rPr>
          <w:t>20</w:t>
        </w:r>
      </w:ins>
      <w:r w:rsidR="008776DF" w:rsidRPr="00DF04B9">
        <w:rPr>
          <w:rPrChange w:id="100" w:author="John Liu" w:date="2022-04-25T10:32:00Z">
            <w:rPr>
              <w:highlight w:val="yellow"/>
            </w:rPr>
          </w:rPrChange>
        </w:rPr>
        <w:t>%</w:t>
      </w:r>
      <w:del w:id="101" w:author="John Liu" w:date="2022-04-25T10:32:00Z">
        <w:r w:rsidR="008776DF" w:rsidRPr="00DF04B9" w:rsidDel="00BA019F">
          <w:rPr>
            <w:rPrChange w:id="102" w:author="John Liu" w:date="2022-04-25T10:32:00Z">
              <w:rPr>
                <w:highlight w:val="yellow"/>
              </w:rPr>
            </w:rPrChange>
          </w:rPr>
          <w:delText>]</w:delText>
        </w:r>
      </w:del>
      <w:r w:rsidR="008776DF" w:rsidRPr="00DF04B9">
        <w:rPr>
          <w:rPrChange w:id="103" w:author="John Liu" w:date="2022-04-25T10:32:00Z">
            <w:rPr>
              <w:highlight w:val="yellow"/>
            </w:rPr>
          </w:rPrChange>
        </w:rPr>
        <w:t>.</w:t>
      </w:r>
      <w:r w:rsidR="008776DF" w:rsidRPr="00DF04B9">
        <w:t xml:space="preserve"> </w:t>
      </w:r>
    </w:p>
    <w:p w14:paraId="4ACF6848" w14:textId="77777777" w:rsidR="00D17432" w:rsidRPr="00A25032" w:rsidRDefault="00D17432" w:rsidP="00B017DF">
      <w:pPr>
        <w:pStyle w:val="Heading3"/>
      </w:pPr>
      <w:r w:rsidRPr="00A25032">
        <w:t xml:space="preserve">Measure phase voltages at loads and adjust transformer taps to within 2% </w:t>
      </w:r>
      <w:r w:rsidR="008776DF" w:rsidRPr="00A25032">
        <w:t xml:space="preserve">or as approved by </w:t>
      </w:r>
      <w:r w:rsidR="00716B72">
        <w:t xml:space="preserve">the </w:t>
      </w:r>
      <w:r w:rsidR="008776DF" w:rsidRPr="00A25032">
        <w:t xml:space="preserve">Consultant </w:t>
      </w:r>
      <w:r w:rsidRPr="00A25032">
        <w:t xml:space="preserve">of rated voltage of equipment. </w:t>
      </w:r>
    </w:p>
    <w:p w14:paraId="11E05FC9" w14:textId="77777777" w:rsidR="00D17432" w:rsidRPr="00A25032" w:rsidRDefault="00D17432" w:rsidP="002429BF">
      <w:pPr>
        <w:pStyle w:val="Heading3"/>
      </w:pPr>
      <w:r w:rsidRPr="00A25032">
        <w:t>Submit</w:t>
      </w:r>
      <w:r w:rsidR="008776DF" w:rsidRPr="00A25032">
        <w:t xml:space="preserve"> to </w:t>
      </w:r>
      <w:r w:rsidR="00716B72">
        <w:t xml:space="preserve">the </w:t>
      </w:r>
      <w:r w:rsidR="008776DF" w:rsidRPr="00A25032">
        <w:t>Consultant</w:t>
      </w:r>
      <w:r w:rsidRPr="00A25032">
        <w:t xml:space="preserve">, at </w:t>
      </w:r>
      <w:r w:rsidR="00716B72">
        <w:t xml:space="preserve">the </w:t>
      </w:r>
      <w:r w:rsidRPr="00A25032">
        <w:t>completion of work,</w:t>
      </w:r>
      <w:r w:rsidR="00716B72">
        <w:t xml:space="preserve"> a</w:t>
      </w:r>
      <w:r w:rsidRPr="00A25032">
        <w:t xml:space="preserve"> report listing phase and neutral currents on panelboards, dry-core </w:t>
      </w:r>
      <w:proofErr w:type="gramStart"/>
      <w:r w:rsidRPr="00A25032">
        <w:t>transformers</w:t>
      </w:r>
      <w:proofErr w:type="gramEnd"/>
      <w:r w:rsidRPr="00A25032">
        <w:t xml:space="preserve"> and motor control centres, operating under normal load.  State </w:t>
      </w:r>
      <w:r w:rsidR="00716B72">
        <w:t xml:space="preserve">the </w:t>
      </w:r>
      <w:r w:rsidRPr="00A25032">
        <w:t>hour and date on which each load was measured and voltage at</w:t>
      </w:r>
      <w:r w:rsidR="00716B72">
        <w:t xml:space="preserve"> the</w:t>
      </w:r>
      <w:r w:rsidRPr="00A25032">
        <w:t xml:space="preserve"> time of </w:t>
      </w:r>
      <w:r w:rsidR="00716B72">
        <w:t xml:space="preserve">the </w:t>
      </w:r>
      <w:r w:rsidRPr="00A25032">
        <w:t xml:space="preserve">test. </w:t>
      </w:r>
    </w:p>
    <w:p w14:paraId="67C75C63" w14:textId="77777777" w:rsidR="00D17432" w:rsidRPr="00A25032" w:rsidRDefault="00D17432" w:rsidP="007E63F2">
      <w:pPr>
        <w:pStyle w:val="Heading2"/>
      </w:pPr>
      <w:r w:rsidRPr="00A25032">
        <w:t>Conduit and Cable Installation</w:t>
      </w:r>
    </w:p>
    <w:p w14:paraId="66302EE9" w14:textId="77777777" w:rsidR="00D17432" w:rsidRPr="00A25032" w:rsidRDefault="00D17432" w:rsidP="007E63F2">
      <w:pPr>
        <w:pStyle w:val="Heading3"/>
      </w:pPr>
      <w:r w:rsidRPr="00A25032">
        <w:t xml:space="preserve">Install conduit and sleeves prior to pouring of concrete.  Sleeves through concrete: plastic, sized for free passage of conduit, and protruding </w:t>
      </w:r>
      <w:r w:rsidR="00976437">
        <w:t xml:space="preserve">a minimum of </w:t>
      </w:r>
      <w:r w:rsidRPr="00A25032">
        <w:t xml:space="preserve">50 mm. </w:t>
      </w:r>
    </w:p>
    <w:p w14:paraId="61847E87" w14:textId="77777777" w:rsidR="00D17432" w:rsidRPr="00A25032" w:rsidRDefault="00D17432" w:rsidP="00B017DF">
      <w:pPr>
        <w:pStyle w:val="Heading3"/>
      </w:pPr>
      <w:r w:rsidRPr="00A25032">
        <w:t>If plastic sleeves are used in fire rated walls or floors, remove</w:t>
      </w:r>
      <w:r w:rsidR="00716B72">
        <w:t xml:space="preserve"> the plastic sleeves</w:t>
      </w:r>
      <w:r w:rsidRPr="00A25032">
        <w:t xml:space="preserve"> before conduit installation</w:t>
      </w:r>
      <w:r w:rsidR="0075242D" w:rsidRPr="00A25032">
        <w:t xml:space="preserve"> or use rigid steel sleeves</w:t>
      </w:r>
      <w:r w:rsidRPr="00A25032">
        <w:t xml:space="preserve">. </w:t>
      </w:r>
    </w:p>
    <w:p w14:paraId="32F6F1BC" w14:textId="77777777" w:rsidR="00D17432" w:rsidRPr="00A25032" w:rsidRDefault="00D17432" w:rsidP="002429BF">
      <w:pPr>
        <w:pStyle w:val="Heading3"/>
      </w:pPr>
      <w:r w:rsidRPr="00A25032">
        <w:t xml:space="preserve">Install cables, </w:t>
      </w:r>
      <w:proofErr w:type="gramStart"/>
      <w:r w:rsidRPr="00A25032">
        <w:t>conduits</w:t>
      </w:r>
      <w:proofErr w:type="gramEnd"/>
      <w:r w:rsidRPr="00A25032">
        <w:t xml:space="preserve"> and fittings to be embedded or plastered over, neatly and close to </w:t>
      </w:r>
      <w:r w:rsidR="00716B72">
        <w:t xml:space="preserve">the </w:t>
      </w:r>
      <w:r w:rsidRPr="00A25032">
        <w:t xml:space="preserve">building structure so furring can be kept to minimum. </w:t>
      </w:r>
    </w:p>
    <w:p w14:paraId="46A49A54" w14:textId="77777777" w:rsidR="0075242D" w:rsidRPr="00A25032" w:rsidRDefault="0075242D" w:rsidP="00450E94">
      <w:pPr>
        <w:pStyle w:val="Heading3"/>
      </w:pPr>
      <w:r w:rsidRPr="00A25032">
        <w:t xml:space="preserve">Refer to </w:t>
      </w:r>
      <w:r w:rsidRPr="00DF04B9">
        <w:rPr>
          <w:rPrChange w:id="104" w:author="John Liu" w:date="2022-04-25T10:32:00Z">
            <w:rPr>
              <w:highlight w:val="yellow"/>
            </w:rPr>
          </w:rPrChange>
        </w:rPr>
        <w:t>Section 13305 – Field Wiring</w:t>
      </w:r>
      <w:r w:rsidRPr="00A25032">
        <w:t xml:space="preserve"> for details on separate conduit requirements by signal type.</w:t>
      </w:r>
    </w:p>
    <w:p w14:paraId="33C16AF9" w14:textId="77777777" w:rsidR="00D17432" w:rsidRPr="00A25032" w:rsidRDefault="00D17432" w:rsidP="007E63F2">
      <w:pPr>
        <w:pStyle w:val="Heading2"/>
      </w:pPr>
      <w:r w:rsidRPr="00A25032">
        <w:t>Field Quality Control</w:t>
      </w:r>
    </w:p>
    <w:p w14:paraId="1E319FDC" w14:textId="77777777" w:rsidR="00D17432" w:rsidRPr="00A25032" w:rsidRDefault="00D17432" w:rsidP="007E63F2">
      <w:pPr>
        <w:pStyle w:val="Heading3"/>
      </w:pPr>
      <w:r w:rsidRPr="00A25032">
        <w:t xml:space="preserve">Conduct and pay for following </w:t>
      </w:r>
      <w:r w:rsidR="00D50DC7" w:rsidRPr="00A25032">
        <w:t xml:space="preserve">equipment and circuit </w:t>
      </w:r>
      <w:r w:rsidRPr="00A25032">
        <w:t xml:space="preserve">tests: </w:t>
      </w:r>
    </w:p>
    <w:p w14:paraId="70CE86BF" w14:textId="77777777" w:rsidR="00D17432" w:rsidRPr="00A25032" w:rsidRDefault="00D17432" w:rsidP="00874270">
      <w:pPr>
        <w:pStyle w:val="Heading4"/>
      </w:pPr>
      <w:r w:rsidRPr="00A25032">
        <w:lastRenderedPageBreak/>
        <w:t>Power generation and distribution sys</w:t>
      </w:r>
      <w:r w:rsidR="00214C35" w:rsidRPr="00A25032">
        <w:t>tem including</w:t>
      </w:r>
      <w:r w:rsidRPr="00A25032">
        <w:t xml:space="preserve"> phasing, voltage, grounding and load balancing. </w:t>
      </w:r>
    </w:p>
    <w:p w14:paraId="3E1446B2" w14:textId="77777777" w:rsidR="00D17432" w:rsidRPr="00A25032" w:rsidRDefault="00D17432" w:rsidP="00874270">
      <w:pPr>
        <w:pStyle w:val="Heading4"/>
      </w:pPr>
      <w:r w:rsidRPr="00A25032">
        <w:t xml:space="preserve">Circuits originating from branch distribution panels. </w:t>
      </w:r>
    </w:p>
    <w:p w14:paraId="2AE8F780" w14:textId="77777777" w:rsidR="00D17432" w:rsidRPr="00A25032" w:rsidRDefault="00D17432" w:rsidP="00874270">
      <w:pPr>
        <w:pStyle w:val="Heading4"/>
      </w:pPr>
      <w:r w:rsidRPr="00A25032">
        <w:t xml:space="preserve">Lighting and its control. </w:t>
      </w:r>
    </w:p>
    <w:p w14:paraId="466BC55D" w14:textId="77777777" w:rsidR="00D17432" w:rsidRPr="00A25032" w:rsidRDefault="00D17432" w:rsidP="00874270">
      <w:pPr>
        <w:pStyle w:val="Heading4"/>
      </w:pPr>
      <w:r w:rsidRPr="00A25032">
        <w:t xml:space="preserve">Motors, heaters and associated control equipment including sequenced operation of systems where applicable. </w:t>
      </w:r>
    </w:p>
    <w:p w14:paraId="2F7F4EC9" w14:textId="77777777" w:rsidR="00D17432" w:rsidRPr="00A25032" w:rsidRDefault="00D17432" w:rsidP="00874270">
      <w:pPr>
        <w:pStyle w:val="Heading4"/>
      </w:pPr>
      <w:r w:rsidRPr="00A25032">
        <w:t>Systems: fire alarm system, communications.</w:t>
      </w:r>
    </w:p>
    <w:p w14:paraId="41FE523B" w14:textId="77777777" w:rsidR="00D17432" w:rsidRPr="00A25032" w:rsidRDefault="00D17432" w:rsidP="00874270">
      <w:pPr>
        <w:pStyle w:val="Heading4"/>
      </w:pPr>
      <w:r w:rsidRPr="00A25032">
        <w:t>Instrumentation.</w:t>
      </w:r>
    </w:p>
    <w:p w14:paraId="54A579C6" w14:textId="77777777" w:rsidR="00D17432" w:rsidRPr="00A25032" w:rsidRDefault="00D17432" w:rsidP="00874270">
      <w:pPr>
        <w:pStyle w:val="Heading4"/>
      </w:pPr>
      <w:r w:rsidRPr="00A25032">
        <w:t>Variable Frequency Drives</w:t>
      </w:r>
      <w:r w:rsidR="00EF7079" w:rsidRPr="00A25032">
        <w:t>.</w:t>
      </w:r>
    </w:p>
    <w:p w14:paraId="6B3D80B0" w14:textId="77777777" w:rsidR="00EE64EB" w:rsidRPr="00A25032" w:rsidDel="00DF04B9" w:rsidRDefault="00EE64EB" w:rsidP="007E63F2">
      <w:pPr>
        <w:pStyle w:val="Heading3"/>
        <w:rPr>
          <w:del w:id="105" w:author="John Liu" w:date="2022-04-25T10:33:00Z"/>
        </w:rPr>
      </w:pPr>
    </w:p>
    <w:p w14:paraId="317EBF06" w14:textId="77777777" w:rsidR="00D17432" w:rsidRPr="00A25032" w:rsidRDefault="00D17432" w:rsidP="00B017DF">
      <w:pPr>
        <w:pStyle w:val="Heading3"/>
      </w:pPr>
      <w:r w:rsidRPr="00A25032">
        <w:t xml:space="preserve">Furnish </w:t>
      </w:r>
      <w:r w:rsidR="000A15E7">
        <w:t xml:space="preserve">the </w:t>
      </w:r>
      <w:r w:rsidRPr="00A25032">
        <w:t xml:space="preserve">manufacturer's certificate or letter confirming that entire installation as it pertains to each system has been installed </w:t>
      </w:r>
      <w:r w:rsidR="000A15E7">
        <w:t>in accordance with the</w:t>
      </w:r>
      <w:r w:rsidR="000A15E7" w:rsidRPr="00A25032">
        <w:t xml:space="preserve"> </w:t>
      </w:r>
      <w:r w:rsidRPr="00A25032">
        <w:t xml:space="preserve">manufacturer's instructions. </w:t>
      </w:r>
      <w:r w:rsidR="000A15E7">
        <w:t xml:space="preserve">The </w:t>
      </w:r>
      <w:r w:rsidR="00630DA6" w:rsidRPr="00A25032">
        <w:t xml:space="preserve">Contractor </w:t>
      </w:r>
      <w:r w:rsidR="000A15E7">
        <w:t>shall</w:t>
      </w:r>
      <w:r w:rsidR="000A15E7" w:rsidRPr="00A25032">
        <w:t xml:space="preserve"> </w:t>
      </w:r>
      <w:r w:rsidR="00630DA6" w:rsidRPr="00A25032">
        <w:t xml:space="preserve">provide </w:t>
      </w:r>
      <w:r w:rsidR="000A15E7">
        <w:t xml:space="preserve">the </w:t>
      </w:r>
      <w:r w:rsidR="00630DA6" w:rsidRPr="00A25032">
        <w:t xml:space="preserve">Consultant with a list of manufacturer’s certificates to be provided and approved for the equipment relating to the Contract. </w:t>
      </w:r>
    </w:p>
    <w:p w14:paraId="66730FFC" w14:textId="77777777" w:rsidR="00D17432" w:rsidRPr="00A25032" w:rsidRDefault="00D17432" w:rsidP="002429BF">
      <w:pPr>
        <w:pStyle w:val="Heading3"/>
      </w:pPr>
      <w:r w:rsidRPr="00A25032">
        <w:t xml:space="preserve">Insulation resistance testing. </w:t>
      </w:r>
    </w:p>
    <w:p w14:paraId="67392956" w14:textId="77777777" w:rsidR="00D17432" w:rsidRPr="00A25032" w:rsidRDefault="00D17432" w:rsidP="00874270">
      <w:pPr>
        <w:pStyle w:val="Heading4"/>
      </w:pPr>
      <w:r w:rsidRPr="00A25032">
        <w:t xml:space="preserve">Megger circuits, feeders and equipment up to 350 V with a 500 V instrument. </w:t>
      </w:r>
    </w:p>
    <w:p w14:paraId="16F3AC93" w14:textId="77777777" w:rsidR="00D17432" w:rsidRPr="00A25032" w:rsidRDefault="00D17432" w:rsidP="00874270">
      <w:pPr>
        <w:pStyle w:val="Heading4"/>
      </w:pPr>
      <w:r w:rsidRPr="00A25032">
        <w:t xml:space="preserve">Megger 350-600 V circuits, feeders and equipment with a 1000 V instrument. </w:t>
      </w:r>
    </w:p>
    <w:p w14:paraId="1D303F33" w14:textId="77777777" w:rsidR="00D17432" w:rsidRPr="00A25032" w:rsidRDefault="00D17432" w:rsidP="00874270">
      <w:pPr>
        <w:pStyle w:val="Heading4"/>
      </w:pPr>
      <w:r w:rsidRPr="00A25032">
        <w:t xml:space="preserve">Check resistance to ground before energizing. </w:t>
      </w:r>
    </w:p>
    <w:p w14:paraId="5EF5390E" w14:textId="77777777" w:rsidR="00D17432" w:rsidRPr="00A25032" w:rsidRDefault="00D17432" w:rsidP="007E63F2">
      <w:pPr>
        <w:pStyle w:val="Heading3"/>
      </w:pPr>
      <w:r w:rsidRPr="00A25032">
        <w:t xml:space="preserve">Carry out tests in presence of the </w:t>
      </w:r>
      <w:r w:rsidR="0075242D" w:rsidRPr="00A25032">
        <w:t>Consultant</w:t>
      </w:r>
      <w:r w:rsidRPr="00A25032">
        <w:t xml:space="preserve">. </w:t>
      </w:r>
    </w:p>
    <w:p w14:paraId="009AAA67" w14:textId="77777777" w:rsidR="00D17432" w:rsidRPr="00A25032" w:rsidRDefault="00D17432" w:rsidP="00B017DF">
      <w:pPr>
        <w:pStyle w:val="Heading3"/>
      </w:pPr>
      <w:r w:rsidRPr="00A25032">
        <w:t>Provide</w:t>
      </w:r>
      <w:r w:rsidR="00776958" w:rsidRPr="00A25032">
        <w:t xml:space="preserve"> calibrated</w:t>
      </w:r>
      <w:r w:rsidRPr="00A25032">
        <w:t xml:space="preserve"> instruments</w:t>
      </w:r>
      <w:r w:rsidR="00776958" w:rsidRPr="00A25032">
        <w:t xml:space="preserve"> (with documentation of calibration) </w:t>
      </w:r>
      <w:r w:rsidRPr="00A25032">
        <w:t xml:space="preserve">, meters, equipment and personnel required to conduct tests during and at conclusion of project. </w:t>
      </w:r>
    </w:p>
    <w:p w14:paraId="4887DC80" w14:textId="77777777" w:rsidR="00D17432" w:rsidRPr="00A25032" w:rsidRDefault="00D17432" w:rsidP="002429BF">
      <w:pPr>
        <w:pStyle w:val="Heading3"/>
      </w:pPr>
      <w:r w:rsidRPr="00A25032">
        <w:t xml:space="preserve">Submit test results </w:t>
      </w:r>
      <w:r w:rsidR="00EF7079" w:rsidRPr="00A25032">
        <w:t>t</w:t>
      </w:r>
      <w:r w:rsidRPr="00A25032">
        <w:t xml:space="preserve">o </w:t>
      </w:r>
      <w:r w:rsidR="000A15E7">
        <w:t xml:space="preserve">the </w:t>
      </w:r>
      <w:r w:rsidR="00286DED" w:rsidRPr="00A25032">
        <w:t>Consultant</w:t>
      </w:r>
      <w:r w:rsidR="00EF7079" w:rsidRPr="00A25032">
        <w:t xml:space="preserve"> for </w:t>
      </w:r>
      <w:r w:rsidRPr="00A25032">
        <w:t>review</w:t>
      </w:r>
      <w:r w:rsidR="00EF7079" w:rsidRPr="00A25032">
        <w:t xml:space="preserve"> and approval</w:t>
      </w:r>
      <w:r w:rsidRPr="00A25032">
        <w:t xml:space="preserve">. </w:t>
      </w:r>
    </w:p>
    <w:p w14:paraId="1F23055A" w14:textId="77777777" w:rsidR="00D17432" w:rsidRPr="00A25032" w:rsidRDefault="00D17432" w:rsidP="007E63F2">
      <w:pPr>
        <w:pStyle w:val="Heading2"/>
      </w:pPr>
      <w:r w:rsidRPr="00A25032">
        <w:t>Trial Usage</w:t>
      </w:r>
    </w:p>
    <w:p w14:paraId="1D910D63" w14:textId="77777777" w:rsidR="00D17432" w:rsidRPr="00A25032" w:rsidRDefault="00D17432" w:rsidP="007E63F2">
      <w:pPr>
        <w:pStyle w:val="Heading3"/>
      </w:pPr>
      <w:r w:rsidRPr="00A25032">
        <w:t xml:space="preserve">Ensure circuit protective devices such as overcurrent trips, relays and fuses are installed to </w:t>
      </w:r>
      <w:r w:rsidR="000A15E7">
        <w:t xml:space="preserve">the </w:t>
      </w:r>
      <w:r w:rsidRPr="00A25032">
        <w:t xml:space="preserve">required values and settings </w:t>
      </w:r>
      <w:r w:rsidR="000A15E7">
        <w:t>in accordance with</w:t>
      </w:r>
      <w:r w:rsidRPr="00A25032">
        <w:t xml:space="preserve"> the short circuit and coordination studies</w:t>
      </w:r>
      <w:r w:rsidR="007C1C50">
        <w:t xml:space="preserve"> detailed in </w:t>
      </w:r>
      <w:del w:id="106" w:author="John Liu" w:date="2022-04-25T10:33:00Z">
        <w:r w:rsidR="00F93DCF" w:rsidRPr="00DF04B9" w:rsidDel="00DF04B9">
          <w:rPr>
            <w:rPrChange w:id="107" w:author="John Liu" w:date="2022-04-25T10:33:00Z">
              <w:rPr>
                <w:highlight w:val="yellow"/>
              </w:rPr>
            </w:rPrChange>
          </w:rPr>
          <w:delText>[</w:delText>
        </w:r>
      </w:del>
      <w:r w:rsidR="007C1C50" w:rsidRPr="00DF04B9">
        <w:rPr>
          <w:rPrChange w:id="108" w:author="John Liu" w:date="2022-04-25T10:33:00Z">
            <w:rPr>
              <w:highlight w:val="yellow"/>
            </w:rPr>
          </w:rPrChange>
        </w:rPr>
        <w:t>subsection 1.24</w:t>
      </w:r>
      <w:del w:id="109" w:author="John Liu" w:date="2022-04-25T10:33:00Z">
        <w:r w:rsidR="00F93DCF" w:rsidRPr="00DF04B9" w:rsidDel="00DF04B9">
          <w:rPr>
            <w:rPrChange w:id="110" w:author="John Liu" w:date="2022-04-25T10:33:00Z">
              <w:rPr>
                <w:highlight w:val="yellow"/>
              </w:rPr>
            </w:rPrChange>
          </w:rPr>
          <w:delText>]</w:delText>
        </w:r>
      </w:del>
      <w:r w:rsidR="007C1C50" w:rsidRPr="00DF04B9">
        <w:t xml:space="preserve"> below</w:t>
      </w:r>
      <w:r w:rsidR="00087A37">
        <w:t>.</w:t>
      </w:r>
      <w:r w:rsidRPr="00A25032">
        <w:t xml:space="preserve"> </w:t>
      </w:r>
      <w:r w:rsidR="00FC0D49" w:rsidRPr="00A25032">
        <w:t xml:space="preserve">Provide documentation </w:t>
      </w:r>
      <w:r w:rsidR="000A15E7">
        <w:t>of the</w:t>
      </w:r>
      <w:r w:rsidR="00FC0D49" w:rsidRPr="00A25032">
        <w:t xml:space="preserve"> values and settings to Consultant.</w:t>
      </w:r>
    </w:p>
    <w:p w14:paraId="60BB5193" w14:textId="77777777" w:rsidR="00776958" w:rsidRPr="00A25032" w:rsidRDefault="00776958" w:rsidP="00B017DF">
      <w:pPr>
        <w:pStyle w:val="Heading3"/>
      </w:pPr>
      <w:r w:rsidRPr="00A25032">
        <w:t>Allow for 3 to</w:t>
      </w:r>
      <w:ins w:id="111" w:author="John Liu" w:date="2022-04-25T10:33:00Z">
        <w:r w:rsidR="00DF04B9">
          <w:t xml:space="preserve"> </w:t>
        </w:r>
      </w:ins>
      <w:del w:id="112" w:author="John Liu" w:date="2022-04-25T10:33:00Z">
        <w:r w:rsidRPr="00A25032" w:rsidDel="00DF04B9">
          <w:delText xml:space="preserve"> </w:delText>
        </w:r>
      </w:del>
      <w:r w:rsidRPr="00A25032">
        <w:t>7 day trial usage for break in period.</w:t>
      </w:r>
    </w:p>
    <w:p w14:paraId="0D35609A" w14:textId="77777777" w:rsidR="00D17432" w:rsidRPr="00A25032" w:rsidRDefault="00D17432" w:rsidP="002429BF">
      <w:pPr>
        <w:pStyle w:val="Heading3"/>
      </w:pPr>
      <w:r w:rsidRPr="00A25032">
        <w:t xml:space="preserve">The </w:t>
      </w:r>
      <w:r w:rsidR="003357F8" w:rsidRPr="00A25032">
        <w:t>Region</w:t>
      </w:r>
      <w:r w:rsidRPr="00A25032">
        <w:t xml:space="preserve"> and </w:t>
      </w:r>
      <w:r w:rsidR="003357F8" w:rsidRPr="00A25032">
        <w:t>Region</w:t>
      </w:r>
      <w:r w:rsidRPr="00A25032">
        <w:t>'s representatives shall have the privilege of trial usage of the electrical system or parts thereof for the purpose of testing and verifying operational procedures.</w:t>
      </w:r>
    </w:p>
    <w:p w14:paraId="53C7B282" w14:textId="77777777" w:rsidR="00D17432" w:rsidRPr="00A25032" w:rsidRDefault="00D17432" w:rsidP="00450E94">
      <w:pPr>
        <w:pStyle w:val="Heading3"/>
      </w:pPr>
      <w:r w:rsidRPr="00A25032">
        <w:t xml:space="preserve">Trial usage by the </w:t>
      </w:r>
      <w:r w:rsidR="003357F8" w:rsidRPr="00A25032">
        <w:t>Region</w:t>
      </w:r>
      <w:r w:rsidRPr="00A25032">
        <w:t xml:space="preserve"> shall not waive </w:t>
      </w:r>
      <w:r w:rsidR="00FD1FBF">
        <w:t xml:space="preserve">any of </w:t>
      </w:r>
      <w:r w:rsidRPr="00A25032">
        <w:t>the Contractor</w:t>
      </w:r>
      <w:r w:rsidR="00FD1FBF">
        <w:t xml:space="preserve">’s </w:t>
      </w:r>
      <w:r w:rsidRPr="00A25032">
        <w:t>responsibilit</w:t>
      </w:r>
      <w:r w:rsidR="00FD1FBF">
        <w:t>ies</w:t>
      </w:r>
      <w:r w:rsidRPr="00A25032">
        <w:t xml:space="preserve"> </w:t>
      </w:r>
      <w:r w:rsidR="00FD1FBF">
        <w:t>under the Contract</w:t>
      </w:r>
      <w:r w:rsidRPr="00A25032">
        <w:t>.</w:t>
      </w:r>
    </w:p>
    <w:p w14:paraId="2F1818C4" w14:textId="77777777" w:rsidR="00D17432" w:rsidRPr="00A25032" w:rsidRDefault="00D17432" w:rsidP="00450E94">
      <w:pPr>
        <w:pStyle w:val="Heading3"/>
      </w:pPr>
      <w:r w:rsidRPr="00A25032">
        <w:t xml:space="preserve">Trial usage shall not be construed as acceptance by the </w:t>
      </w:r>
      <w:r w:rsidR="003357F8" w:rsidRPr="00A25032">
        <w:t>Region</w:t>
      </w:r>
      <w:r w:rsidRPr="00A25032">
        <w:t>.</w:t>
      </w:r>
    </w:p>
    <w:p w14:paraId="4A7AF47D" w14:textId="77777777" w:rsidR="00D17432" w:rsidRPr="00A25032" w:rsidRDefault="00D17432" w:rsidP="007E63F2">
      <w:pPr>
        <w:pStyle w:val="Heading2"/>
      </w:pPr>
      <w:r w:rsidRPr="00A25032">
        <w:t>Harmonic</w:t>
      </w:r>
      <w:r w:rsidR="009F6D0D" w:rsidRPr="00A25032">
        <w:t xml:space="preserve"> </w:t>
      </w:r>
      <w:r w:rsidRPr="00A25032">
        <w:t>Testing/Analysis</w:t>
      </w:r>
    </w:p>
    <w:p w14:paraId="6A023EB7" w14:textId="77777777" w:rsidR="00D17432" w:rsidRPr="00A25032" w:rsidRDefault="00D17432" w:rsidP="007E63F2">
      <w:pPr>
        <w:pStyle w:val="Heading3"/>
      </w:pPr>
      <w:r w:rsidRPr="00A25032">
        <w:t xml:space="preserve">The Contractor shall provide to the </w:t>
      </w:r>
      <w:r w:rsidR="0075242D" w:rsidRPr="00A25032">
        <w:t xml:space="preserve">Consultant </w:t>
      </w:r>
      <w:r w:rsidRPr="00A25032">
        <w:t xml:space="preserve">for review a Harmonics </w:t>
      </w:r>
      <w:del w:id="113" w:author="John Liu" w:date="2022-04-25T10:33:00Z">
        <w:r w:rsidRPr="00A25032" w:rsidDel="00DF04B9">
          <w:delText>Study</w:delText>
        </w:r>
      </w:del>
      <w:ins w:id="114" w:author="John Liu" w:date="2022-04-25T10:34:00Z">
        <w:r w:rsidR="00DF04B9">
          <w:t>analysis</w:t>
        </w:r>
      </w:ins>
      <w:r w:rsidRPr="00A25032">
        <w:t xml:space="preserve"> of the overall electrical system complete with measured </w:t>
      </w:r>
      <w:r w:rsidR="00FD1FBF" w:rsidRPr="00A25032">
        <w:t xml:space="preserve">harmonic </w:t>
      </w:r>
      <w:r w:rsidRPr="00A25032">
        <w:t xml:space="preserve">distortion levels for both current and voltage. </w:t>
      </w:r>
      <w:r w:rsidR="00FD1FBF" w:rsidRPr="00A25032">
        <w:t xml:space="preserve">Harmonics testing </w:t>
      </w:r>
      <w:r w:rsidR="00FD1FBF">
        <w:t>shall</w:t>
      </w:r>
      <w:r w:rsidR="00FD1FBF" w:rsidRPr="00A25032">
        <w:t xml:space="preserve"> be </w:t>
      </w:r>
      <w:r w:rsidR="00FD1FBF">
        <w:t xml:space="preserve">performed </w:t>
      </w:r>
      <w:r w:rsidR="00FD1FBF" w:rsidRPr="00A25032">
        <w:t>by a company approved by the Region.</w:t>
      </w:r>
      <w:r w:rsidR="00FD1FBF">
        <w:t xml:space="preserve">  </w:t>
      </w:r>
      <w:r w:rsidRPr="00A25032">
        <w:t xml:space="preserve">The study </w:t>
      </w:r>
      <w:r w:rsidR="00FD1FBF" w:rsidRPr="00A25032">
        <w:t>sh</w:t>
      </w:r>
      <w:r w:rsidR="00FD1FBF">
        <w:t>all</w:t>
      </w:r>
      <w:r w:rsidR="00FD1FBF" w:rsidRPr="00A25032">
        <w:t xml:space="preserve"> </w:t>
      </w:r>
      <w:r w:rsidRPr="00A25032">
        <w:t xml:space="preserve">identify the </w:t>
      </w:r>
      <w:r w:rsidR="00FD1FBF" w:rsidRPr="00A25032">
        <w:t xml:space="preserve">harmonic </w:t>
      </w:r>
      <w:r w:rsidRPr="00A25032">
        <w:t>distortion levels present in all orders</w:t>
      </w:r>
      <w:r w:rsidR="00F535DD">
        <w:t xml:space="preserve"> of harmonic distortion</w:t>
      </w:r>
      <w:r w:rsidRPr="00A25032">
        <w:t xml:space="preserve">. The point for this measurement to be point of common coupling </w:t>
      </w:r>
      <w:ins w:id="115" w:author="John Liu" w:date="2022-04-25T10:34:00Z">
        <w:r w:rsidR="00DF04B9">
          <w:t xml:space="preserve">that is in the line side of the main breaker in </w:t>
        </w:r>
      </w:ins>
      <w:ins w:id="116" w:author="John Liu" w:date="2022-04-25T10:35:00Z">
        <w:r w:rsidR="00DF04B9">
          <w:t xml:space="preserve">MCC </w:t>
        </w:r>
      </w:ins>
      <w:r w:rsidRPr="00A25032">
        <w:t>unless noted otherwise</w:t>
      </w:r>
      <w:r w:rsidR="00FD1FBF">
        <w:t xml:space="preserve"> in the Contract Documents</w:t>
      </w:r>
      <w:r w:rsidRPr="00A25032">
        <w:t>.</w:t>
      </w:r>
      <w:del w:id="117" w:author="John Liu" w:date="2022-04-25T10:35:00Z">
        <w:r w:rsidRPr="00A25032" w:rsidDel="00DF04B9">
          <w:delText xml:space="preserve"> </w:delText>
        </w:r>
        <w:r w:rsidR="0075242D" w:rsidRPr="00A25032" w:rsidDel="00DF04B9">
          <w:delText>Include phase to ground testing.</w:delText>
        </w:r>
      </w:del>
      <w:r w:rsidR="0075242D" w:rsidRPr="00A25032">
        <w:t xml:space="preserve"> </w:t>
      </w:r>
      <w:r w:rsidRPr="00A25032">
        <w:t>Carry out harmonic study for plant operation under normal and also under standby power under load conditions</w:t>
      </w:r>
      <w:r w:rsidR="00814ED1">
        <w:t xml:space="preserve"> specified in the Contract Documents</w:t>
      </w:r>
      <w:r w:rsidRPr="00F535DD">
        <w:rPr>
          <w:highlight w:val="yellow"/>
        </w:rPr>
        <w:t>.</w:t>
      </w:r>
      <w:r w:rsidR="00814ED1" w:rsidRPr="00F535DD">
        <w:rPr>
          <w:highlight w:val="yellow"/>
        </w:rPr>
        <w:t xml:space="preserve"> </w:t>
      </w:r>
      <w:del w:id="118" w:author="John Liu" w:date="2022-04-25T10:36:00Z">
        <w:r w:rsidR="00814ED1" w:rsidRPr="00F535DD" w:rsidDel="00DF04B9">
          <w:rPr>
            <w:highlight w:val="yellow"/>
          </w:rPr>
          <w:delText>[</w:delText>
        </w:r>
        <w:r w:rsidR="00814ED1" w:rsidRPr="00F535DD" w:rsidDel="00DF04B9">
          <w:rPr>
            <w:i/>
            <w:highlight w:val="yellow"/>
          </w:rPr>
          <w:delText>Consultant to ensure such load conditions are clearly indicated in the Contract Documents</w:delText>
        </w:r>
        <w:r w:rsidR="00814ED1" w:rsidRPr="00F535DD" w:rsidDel="00DF04B9">
          <w:rPr>
            <w:highlight w:val="yellow"/>
          </w:rPr>
          <w:delText>].</w:delText>
        </w:r>
        <w:r w:rsidR="0075242D" w:rsidRPr="00A25032" w:rsidDel="00DF04B9">
          <w:delText xml:space="preserve"> </w:delText>
        </w:r>
      </w:del>
    </w:p>
    <w:p w14:paraId="732CF47A" w14:textId="77777777" w:rsidR="00D17432" w:rsidRPr="00A25032" w:rsidRDefault="00D17432" w:rsidP="00B017DF">
      <w:pPr>
        <w:pStyle w:val="Heading3"/>
      </w:pPr>
      <w:r w:rsidRPr="00A25032">
        <w:t>Any recommendations identified in the Harmonics Study that are required in order to satisfy  IEEE 519</w:t>
      </w:r>
      <w:r w:rsidR="009A7AAA" w:rsidRPr="00A25032">
        <w:t>-2014</w:t>
      </w:r>
      <w:r w:rsidRPr="00A25032">
        <w:t xml:space="preserve"> are to be implemented by the </w:t>
      </w:r>
      <w:r w:rsidR="000C6762" w:rsidRPr="00A25032">
        <w:t xml:space="preserve">Contractor </w:t>
      </w:r>
      <w:r w:rsidRPr="00A25032">
        <w:t>at no additional cost</w:t>
      </w:r>
      <w:r w:rsidR="000C6762">
        <w:t xml:space="preserve"> to the Region</w:t>
      </w:r>
      <w:r w:rsidRPr="00A25032">
        <w:t>.</w:t>
      </w:r>
    </w:p>
    <w:p w14:paraId="1EABF225" w14:textId="77777777" w:rsidR="00D17432" w:rsidRPr="00A25032" w:rsidRDefault="00D17432" w:rsidP="007E63F2">
      <w:pPr>
        <w:pStyle w:val="Heading2"/>
      </w:pPr>
      <w:r w:rsidRPr="00A25032">
        <w:lastRenderedPageBreak/>
        <w:t>Coordination Study</w:t>
      </w:r>
      <w:r w:rsidR="00814ED1">
        <w:t xml:space="preserve"> and Short Circuit Study</w:t>
      </w:r>
    </w:p>
    <w:p w14:paraId="457538CD" w14:textId="77777777" w:rsidR="00D17432" w:rsidRPr="00A25032" w:rsidRDefault="00D17432" w:rsidP="007E63F2">
      <w:pPr>
        <w:pStyle w:val="Heading3"/>
      </w:pPr>
      <w:del w:id="119" w:author="John Liu" w:date="2022-04-25T10:37:00Z">
        <w:r w:rsidRPr="00A25032" w:rsidDel="00DF04B9">
          <w:delText xml:space="preserve">The Contractor shall provide to the </w:delText>
        </w:r>
        <w:r w:rsidR="0075242D" w:rsidRPr="00A25032" w:rsidDel="00DF04B9">
          <w:delText xml:space="preserve">Consultant </w:delText>
        </w:r>
        <w:r w:rsidRPr="00A25032" w:rsidDel="00DF04B9">
          <w:delText xml:space="preserve">for review a </w:delText>
        </w:r>
        <w:r w:rsidR="00814ED1" w:rsidDel="00DF04B9">
          <w:delText>S</w:delText>
        </w:r>
        <w:r w:rsidRPr="00A25032" w:rsidDel="00DF04B9">
          <w:delText xml:space="preserve">hort </w:delText>
        </w:r>
        <w:r w:rsidR="00814ED1" w:rsidDel="00DF04B9">
          <w:delText>C</w:delText>
        </w:r>
        <w:r w:rsidRPr="00A25032" w:rsidDel="00DF04B9">
          <w:delText xml:space="preserve">ircuit </w:delText>
        </w:r>
        <w:r w:rsidR="00814ED1" w:rsidDel="00DF04B9">
          <w:delText xml:space="preserve">Study </w:delText>
        </w:r>
        <w:r w:rsidRPr="00A25032" w:rsidDel="00DF04B9">
          <w:delText xml:space="preserve">and </w:delText>
        </w:r>
        <w:r w:rsidR="00814ED1" w:rsidDel="00DF04B9">
          <w:delText>C</w:delText>
        </w:r>
        <w:r w:rsidRPr="00A25032" w:rsidDel="00DF04B9">
          <w:delText xml:space="preserve">o-ordination </w:delText>
        </w:r>
        <w:r w:rsidR="00814ED1" w:rsidDel="00DF04B9">
          <w:delText>S</w:delText>
        </w:r>
        <w:r w:rsidRPr="00A25032" w:rsidDel="00DF04B9">
          <w:delText xml:space="preserve">tudy of the overall electrical system of the project with the MCC shop drawings.  The shop drawings for equipment in this division shall not be reviewed without the </w:delText>
        </w:r>
        <w:r w:rsidR="00814ED1" w:rsidDel="00DF04B9">
          <w:delText>S</w:delText>
        </w:r>
        <w:r w:rsidRPr="00A25032" w:rsidDel="00DF04B9">
          <w:delText xml:space="preserve">hort </w:delText>
        </w:r>
        <w:r w:rsidR="00814ED1" w:rsidDel="00DF04B9">
          <w:delText>C</w:delText>
        </w:r>
        <w:r w:rsidRPr="00A25032" w:rsidDel="00DF04B9">
          <w:delText xml:space="preserve">ircuit and </w:delText>
        </w:r>
        <w:r w:rsidR="00814ED1" w:rsidDel="00DF04B9">
          <w:delText>C</w:delText>
        </w:r>
        <w:r w:rsidRPr="00A25032" w:rsidDel="00DF04B9">
          <w:delText xml:space="preserve">o-ordination </w:delText>
        </w:r>
        <w:r w:rsidR="00814ED1" w:rsidDel="00DF04B9">
          <w:delText>S</w:delText>
        </w:r>
        <w:r w:rsidRPr="00A25032" w:rsidDel="00DF04B9">
          <w:delText>tud</w:delText>
        </w:r>
        <w:r w:rsidR="00814ED1" w:rsidDel="00DF04B9">
          <w:delText>ies</w:delText>
        </w:r>
      </w:del>
      <w:ins w:id="120" w:author="John Liu" w:date="2022-04-25T10:37:00Z">
        <w:r w:rsidR="00DF04B9">
          <w:t>Short circuit and coordination study will be provided by the Consultant</w:t>
        </w:r>
      </w:ins>
      <w:r w:rsidRPr="00A25032">
        <w:t xml:space="preserve">. </w:t>
      </w:r>
      <w:ins w:id="121" w:author="John Liu" w:date="2022-04-25T10:38:00Z">
        <w:r w:rsidR="007828FD">
          <w:t>The 1</w:t>
        </w:r>
        <w:r w:rsidR="007828FD" w:rsidRPr="007828FD">
          <w:rPr>
            <w:vertAlign w:val="superscript"/>
            <w:rPrChange w:id="122" w:author="John Liu" w:date="2022-04-25T10:38:00Z">
              <w:rPr/>
            </w:rPrChange>
          </w:rPr>
          <w:t>st</w:t>
        </w:r>
        <w:r w:rsidR="007828FD">
          <w:t xml:space="preserve"> version of the study will be performed at the final design stage, and the 2</w:t>
        </w:r>
        <w:r w:rsidR="007828FD" w:rsidRPr="007828FD">
          <w:rPr>
            <w:vertAlign w:val="superscript"/>
            <w:rPrChange w:id="123" w:author="John Liu" w:date="2022-04-25T10:38:00Z">
              <w:rPr/>
            </w:rPrChange>
          </w:rPr>
          <w:t>nd</w:t>
        </w:r>
        <w:r w:rsidR="007828FD">
          <w:t xml:space="preserve"> version (final) will be performed at </w:t>
        </w:r>
        <w:del w:id="124" w:author="Radulovic, Nicole" w:date="2022-11-04T14:56:00Z">
          <w:r w:rsidR="007828FD" w:rsidDel="005370A6">
            <w:delText xml:space="preserve">the </w:delText>
          </w:r>
        </w:del>
      </w:ins>
      <w:ins w:id="125" w:author="Radulovic, Nicole" w:date="2022-11-04T14:56:00Z">
        <w:r w:rsidR="005370A6">
          <w:t>S</w:t>
        </w:r>
      </w:ins>
      <w:ins w:id="126" w:author="John Liu" w:date="2022-04-25T10:38:00Z">
        <w:del w:id="127" w:author="Radulovic, Nicole" w:date="2022-11-04T14:56:00Z">
          <w:r w:rsidR="007828FD" w:rsidDel="005370A6">
            <w:delText>s</w:delText>
          </w:r>
        </w:del>
        <w:r w:rsidR="007828FD">
          <w:t>ubstan</w:t>
        </w:r>
      </w:ins>
      <w:ins w:id="128" w:author="John Liu" w:date="2022-04-25T10:39:00Z">
        <w:r w:rsidR="007828FD">
          <w:t xml:space="preserve">tial </w:t>
        </w:r>
      </w:ins>
      <w:ins w:id="129" w:author="Radulovic, Nicole" w:date="2022-11-04T14:56:00Z">
        <w:r w:rsidR="005370A6">
          <w:t>C</w:t>
        </w:r>
      </w:ins>
      <w:ins w:id="130" w:author="John Liu" w:date="2022-04-25T10:39:00Z">
        <w:del w:id="131" w:author="Radulovic, Nicole" w:date="2022-11-04T14:56:00Z">
          <w:r w:rsidR="007828FD" w:rsidDel="005370A6">
            <w:delText>c</w:delText>
          </w:r>
        </w:del>
        <w:r w:rsidR="007828FD">
          <w:t>ompletion of the construction.</w:t>
        </w:r>
      </w:ins>
    </w:p>
    <w:p w14:paraId="3D10F5A0" w14:textId="77777777" w:rsidR="00D17432" w:rsidRPr="00A25032" w:rsidRDefault="00D17432" w:rsidP="00B017DF">
      <w:pPr>
        <w:pStyle w:val="Heading3"/>
      </w:pPr>
      <w:r w:rsidRPr="00A25032">
        <w:t>The study data shall be presented in tables and on composite charts and shall include</w:t>
      </w:r>
      <w:r w:rsidR="000C6762">
        <w:t>,</w:t>
      </w:r>
      <w:r w:rsidRPr="00A25032">
        <w:t xml:space="preserve"> but not be limited to</w:t>
      </w:r>
      <w:r w:rsidR="000C6762">
        <w:t>,</w:t>
      </w:r>
      <w:r w:rsidRPr="00A25032">
        <w:t xml:space="preserve"> the following:</w:t>
      </w:r>
    </w:p>
    <w:p w14:paraId="4EABDD35" w14:textId="77777777" w:rsidR="00D17432" w:rsidRPr="00A25032" w:rsidRDefault="00D17432" w:rsidP="00874270">
      <w:pPr>
        <w:pStyle w:val="Heading4"/>
      </w:pPr>
      <w:r w:rsidRPr="00A25032">
        <w:t>Maximum available short circuit current of systems.</w:t>
      </w:r>
    </w:p>
    <w:p w14:paraId="32520B2D" w14:textId="77777777" w:rsidR="00D17432" w:rsidRPr="00A25032" w:rsidRDefault="00D17432" w:rsidP="00874270">
      <w:pPr>
        <w:pStyle w:val="Heading4"/>
      </w:pPr>
      <w:r w:rsidRPr="00A25032">
        <w:t>Maximum available ground fault current of systems.</w:t>
      </w:r>
    </w:p>
    <w:p w14:paraId="10839DC9" w14:textId="77777777" w:rsidR="00D17432" w:rsidRPr="00A25032" w:rsidRDefault="00D17432" w:rsidP="00874270">
      <w:pPr>
        <w:pStyle w:val="Heading4"/>
      </w:pPr>
      <w:r w:rsidRPr="00A25032">
        <w:t>Feeder cables thermal short circuit damage curve.</w:t>
      </w:r>
    </w:p>
    <w:p w14:paraId="2448D2BB" w14:textId="77777777" w:rsidR="00D17432" w:rsidRPr="00A25032" w:rsidRDefault="00D17432" w:rsidP="00874270">
      <w:pPr>
        <w:pStyle w:val="Heading4"/>
      </w:pPr>
      <w:r w:rsidRPr="00A25032">
        <w:t>Primary fuse to power the transformer.</w:t>
      </w:r>
    </w:p>
    <w:p w14:paraId="18C917F1" w14:textId="77777777" w:rsidR="00D17432" w:rsidRPr="00A25032" w:rsidRDefault="00D17432" w:rsidP="00874270">
      <w:pPr>
        <w:pStyle w:val="Heading4"/>
      </w:pPr>
      <w:r w:rsidRPr="00A25032">
        <w:t xml:space="preserve">Power transformer thermal short circuit damage curve, </w:t>
      </w:r>
      <w:r w:rsidR="0075242D" w:rsidRPr="00A25032">
        <w:t>phase to</w:t>
      </w:r>
      <w:r w:rsidRPr="00A25032">
        <w:t xml:space="preserve"> phase, phase to ground.</w:t>
      </w:r>
    </w:p>
    <w:p w14:paraId="75A84161" w14:textId="77777777" w:rsidR="00D17432" w:rsidRPr="00A25032" w:rsidRDefault="00D17432" w:rsidP="00874270">
      <w:pPr>
        <w:pStyle w:val="Heading4"/>
      </w:pPr>
      <w:r w:rsidRPr="00A25032">
        <w:t>Main secondary 600 volt system circuit breakers.</w:t>
      </w:r>
    </w:p>
    <w:p w14:paraId="52E1155B" w14:textId="77777777" w:rsidR="00D17432" w:rsidRPr="00A25032" w:rsidRDefault="00D17432" w:rsidP="00874270">
      <w:pPr>
        <w:pStyle w:val="Heading4"/>
      </w:pPr>
      <w:r w:rsidRPr="00A25032">
        <w:t>Largest 600 volt moulded case distribution breaker and characteristics.</w:t>
      </w:r>
    </w:p>
    <w:p w14:paraId="1FFD2C49" w14:textId="77777777" w:rsidR="00D17432" w:rsidRPr="00A25032" w:rsidRDefault="00D17432" w:rsidP="00874270">
      <w:pPr>
        <w:pStyle w:val="Heading4"/>
      </w:pPr>
      <w:r w:rsidRPr="00A25032">
        <w:t>Largest distribution transformer thermal short circuit damage curve.</w:t>
      </w:r>
    </w:p>
    <w:p w14:paraId="4E98B965" w14:textId="77777777" w:rsidR="00D17432" w:rsidRPr="00A25032" w:rsidRDefault="00D17432" w:rsidP="00874270">
      <w:pPr>
        <w:pStyle w:val="Heading4"/>
      </w:pPr>
      <w:r w:rsidRPr="00A25032">
        <w:t xml:space="preserve">Maximum available fault current, </w:t>
      </w:r>
      <w:r w:rsidR="0075242D" w:rsidRPr="00A25032">
        <w:t xml:space="preserve">phase to </w:t>
      </w:r>
      <w:r w:rsidRPr="00A25032">
        <w:t>phase and phase to ground for the 600 volt system.</w:t>
      </w:r>
    </w:p>
    <w:p w14:paraId="540D3F77" w14:textId="77777777" w:rsidR="00D17432" w:rsidRPr="00A25032" w:rsidRDefault="00D17432" w:rsidP="00874270">
      <w:pPr>
        <w:pStyle w:val="Heading4"/>
      </w:pPr>
      <w:r w:rsidRPr="00A25032">
        <w:t>Main 120/208 volt breaker and characteristics.</w:t>
      </w:r>
    </w:p>
    <w:p w14:paraId="1B48A807" w14:textId="77777777" w:rsidR="00D17432" w:rsidRPr="00A25032" w:rsidDel="007828FD" w:rsidRDefault="00D17432" w:rsidP="00874270">
      <w:pPr>
        <w:pStyle w:val="Heading4"/>
        <w:rPr>
          <w:del w:id="132" w:author="John Liu" w:date="2022-04-25T10:40:00Z"/>
        </w:rPr>
      </w:pPr>
      <w:del w:id="133" w:author="John Liu" w:date="2022-04-25T10:40:00Z">
        <w:r w:rsidRPr="00A25032" w:rsidDel="007828FD">
          <w:delText>Largest 120/208 volt distribution breaker and characteristics.</w:delText>
        </w:r>
      </w:del>
    </w:p>
    <w:p w14:paraId="4D62C851" w14:textId="77777777" w:rsidR="00D17432" w:rsidRPr="00A25032" w:rsidDel="007828FD" w:rsidRDefault="00D17432" w:rsidP="00874270">
      <w:pPr>
        <w:pStyle w:val="Heading4"/>
        <w:rPr>
          <w:del w:id="134" w:author="John Liu" w:date="2022-04-25T10:40:00Z"/>
        </w:rPr>
      </w:pPr>
      <w:del w:id="135" w:author="John Liu" w:date="2022-04-25T10:40:00Z">
        <w:r w:rsidRPr="00A25032" w:rsidDel="007828FD">
          <w:delText xml:space="preserve">Maximum available fault currents, </w:delText>
        </w:r>
        <w:r w:rsidR="0075242D" w:rsidRPr="00A25032" w:rsidDel="007828FD">
          <w:delText xml:space="preserve">phase to </w:delText>
        </w:r>
        <w:r w:rsidRPr="00A25032" w:rsidDel="007828FD">
          <w:delText>phase and phase-to-ground for the 120/208 volt system.</w:delText>
        </w:r>
      </w:del>
    </w:p>
    <w:p w14:paraId="61ABB8F8" w14:textId="77777777" w:rsidR="00D17432" w:rsidRPr="00A25032" w:rsidRDefault="00D17432" w:rsidP="00874270">
      <w:pPr>
        <w:pStyle w:val="Heading4"/>
      </w:pPr>
      <w:r w:rsidRPr="00A25032">
        <w:t>Maximum available fault current RMS symmetrical at each panel.</w:t>
      </w:r>
    </w:p>
    <w:p w14:paraId="13E3F15E" w14:textId="77777777" w:rsidR="00D17432" w:rsidRPr="00A25032" w:rsidRDefault="00D17432" w:rsidP="00874270">
      <w:pPr>
        <w:pStyle w:val="Heading4"/>
      </w:pPr>
      <w:r w:rsidRPr="00A25032">
        <w:t xml:space="preserve">Establish the required settings for all </w:t>
      </w:r>
      <w:del w:id="136" w:author="John Liu" w:date="2022-04-25T10:40:00Z">
        <w:r w:rsidRPr="00A25032" w:rsidDel="007828FD">
          <w:delText>ground fault</w:delText>
        </w:r>
      </w:del>
      <w:ins w:id="137" w:author="John Liu" w:date="2022-04-25T10:40:00Z">
        <w:r w:rsidR="007828FD">
          <w:t>protection</w:t>
        </w:r>
      </w:ins>
      <w:r w:rsidRPr="00A25032">
        <w:t xml:space="preserve"> relays</w:t>
      </w:r>
      <w:r w:rsidR="0075242D" w:rsidRPr="00A25032">
        <w:t xml:space="preserve"> and provide</w:t>
      </w:r>
      <w:r w:rsidR="00277822">
        <w:t xml:space="preserve"> a</w:t>
      </w:r>
      <w:r w:rsidR="0075242D" w:rsidRPr="00A25032">
        <w:t xml:space="preserve"> record of settings</w:t>
      </w:r>
      <w:del w:id="138" w:author="John Liu" w:date="2022-04-25T10:41:00Z">
        <w:r w:rsidR="0075242D" w:rsidRPr="00A25032" w:rsidDel="007828FD">
          <w:delText xml:space="preserve"> to the Consultant and Con</w:delText>
        </w:r>
        <w:r w:rsidR="000F25E8" w:rsidDel="007828FD">
          <w:delText>sultant</w:delText>
        </w:r>
      </w:del>
      <w:r w:rsidRPr="00A25032">
        <w:t>.</w:t>
      </w:r>
    </w:p>
    <w:p w14:paraId="2AAF4C83" w14:textId="77777777" w:rsidR="00D17432" w:rsidRPr="00A25032" w:rsidRDefault="00D17432" w:rsidP="00874270">
      <w:pPr>
        <w:pStyle w:val="Heading4"/>
      </w:pPr>
      <w:r w:rsidRPr="00A25032">
        <w:t xml:space="preserve">Diesel engine generator </w:t>
      </w:r>
      <w:del w:id="139" w:author="John Liu" w:date="2022-04-25T10:41:00Z">
        <w:r w:rsidRPr="00A25032" w:rsidDel="007828FD">
          <w:delText xml:space="preserve">set operating procedures and </w:delText>
        </w:r>
      </w:del>
      <w:r w:rsidRPr="00A25032">
        <w:t>breaker</w:t>
      </w:r>
      <w:del w:id="140" w:author="John Liu" w:date="2022-04-25T10:41:00Z">
        <w:r w:rsidRPr="00A25032" w:rsidDel="007828FD">
          <w:delText>s</w:delText>
        </w:r>
      </w:del>
      <w:r w:rsidRPr="00A25032">
        <w:t xml:space="preserve"> characteristics.</w:t>
      </w:r>
    </w:p>
    <w:p w14:paraId="2216FB42" w14:textId="77777777" w:rsidR="00D17432" w:rsidRPr="00F93DCF" w:rsidDel="007828FD" w:rsidRDefault="00CC1E63" w:rsidP="00874270">
      <w:pPr>
        <w:pStyle w:val="Heading4"/>
        <w:rPr>
          <w:del w:id="141" w:author="John Liu" w:date="2022-04-25T10:41:00Z"/>
          <w:i/>
          <w:highlight w:val="yellow"/>
        </w:rPr>
      </w:pPr>
      <w:del w:id="142" w:author="John Liu" w:date="2022-04-25T10:41:00Z">
        <w:r w:rsidRPr="00F93DCF" w:rsidDel="007828FD">
          <w:rPr>
            <w:i/>
            <w:highlight w:val="yellow"/>
          </w:rPr>
          <w:delText>[</w:delText>
        </w:r>
        <w:r w:rsidR="0075242D" w:rsidRPr="00F93DCF" w:rsidDel="007828FD">
          <w:rPr>
            <w:i/>
            <w:highlight w:val="yellow"/>
          </w:rPr>
          <w:delText xml:space="preserve">Consultant </w:delText>
        </w:r>
        <w:r w:rsidR="00D17432" w:rsidRPr="00F93DCF" w:rsidDel="007828FD">
          <w:rPr>
            <w:i/>
            <w:highlight w:val="yellow"/>
          </w:rPr>
          <w:delText xml:space="preserve">to adjust </w:delText>
        </w:r>
        <w:r w:rsidR="00CE111E" w:rsidRPr="00F93DCF" w:rsidDel="007828FD">
          <w:rPr>
            <w:i/>
            <w:highlight w:val="yellow"/>
          </w:rPr>
          <w:delText xml:space="preserve">and amend study data requirements and </w:delText>
        </w:r>
        <w:r w:rsidR="00D17432" w:rsidRPr="00F93DCF" w:rsidDel="007828FD">
          <w:rPr>
            <w:i/>
            <w:highlight w:val="yellow"/>
          </w:rPr>
          <w:delText>systems to suit supply voltage</w:delText>
        </w:r>
        <w:r w:rsidR="00CE111E" w:rsidRPr="00F93DCF" w:rsidDel="007828FD">
          <w:rPr>
            <w:i/>
            <w:highlight w:val="yellow"/>
          </w:rPr>
          <w:delText xml:space="preserve"> for the project</w:delText>
        </w:r>
        <w:r w:rsidR="00D17432" w:rsidRPr="00F93DCF" w:rsidDel="007828FD">
          <w:rPr>
            <w:i/>
            <w:highlight w:val="yellow"/>
          </w:rPr>
          <w:delText>.]</w:delText>
        </w:r>
      </w:del>
    </w:p>
    <w:p w14:paraId="66B1D942" w14:textId="77777777" w:rsidR="00D17432" w:rsidRPr="00A25032" w:rsidDel="007828FD" w:rsidRDefault="00277822" w:rsidP="007E63F2">
      <w:pPr>
        <w:pStyle w:val="Heading3"/>
        <w:rPr>
          <w:del w:id="143" w:author="John Liu" w:date="2022-04-25T10:42:00Z"/>
        </w:rPr>
      </w:pPr>
      <w:del w:id="144" w:author="John Liu" w:date="2022-04-25T10:42:00Z">
        <w:r w:rsidDel="007828FD">
          <w:delText xml:space="preserve">The </w:delText>
        </w:r>
        <w:r w:rsidR="00D17432" w:rsidRPr="00A25032" w:rsidDel="007828FD">
          <w:delText xml:space="preserve">Co-ordination Study </w:delText>
        </w:r>
        <w:r w:rsidR="00652481" w:rsidDel="007828FD">
          <w:delText xml:space="preserve">and Short Circuit Study </w:delText>
        </w:r>
        <w:r w:rsidDel="007828FD">
          <w:delText>shall</w:delText>
        </w:r>
        <w:r w:rsidRPr="00A25032" w:rsidDel="007828FD">
          <w:delText xml:space="preserve"> </w:delText>
        </w:r>
        <w:r w:rsidR="00D17432" w:rsidRPr="00A25032" w:rsidDel="007828FD">
          <w:delText xml:space="preserve">be performed by a company approved by the </w:delText>
        </w:r>
        <w:r w:rsidR="003357F8" w:rsidRPr="00A25032" w:rsidDel="007828FD">
          <w:delText>Region</w:delText>
        </w:r>
        <w:r w:rsidDel="007828FD">
          <w:delText xml:space="preserve"> and the study report shall be </w:delText>
        </w:r>
        <w:r w:rsidR="00F535DD" w:rsidDel="007828FD">
          <w:delText xml:space="preserve">compiled </w:delText>
        </w:r>
        <w:r w:rsidDel="007828FD">
          <w:delText xml:space="preserve">by </w:delText>
        </w:r>
        <w:r w:rsidR="00D17432" w:rsidRPr="00A25032" w:rsidDel="007828FD">
          <w:delText xml:space="preserve">a </w:delText>
        </w:r>
        <w:r w:rsidRPr="00A25032" w:rsidDel="007828FD">
          <w:delText xml:space="preserve">professional engineer </w:delText>
        </w:r>
        <w:r w:rsidR="00D17432" w:rsidRPr="00A25032" w:rsidDel="007828FD">
          <w:delText>licensed</w:delText>
        </w:r>
        <w:r w:rsidDel="007828FD">
          <w:delText xml:space="preserve"> to practice</w:delText>
        </w:r>
        <w:r w:rsidRPr="00A25032" w:rsidDel="007828FD">
          <w:delText xml:space="preserve"> </w:delText>
        </w:r>
        <w:r w:rsidR="00D17432" w:rsidRPr="00A25032" w:rsidDel="007828FD">
          <w:delText>in the Province of Ontario.</w:delText>
        </w:r>
      </w:del>
    </w:p>
    <w:p w14:paraId="4FE8A15A" w14:textId="77777777" w:rsidR="00D17432" w:rsidRPr="00A25032" w:rsidRDefault="00D17432" w:rsidP="007E63F2">
      <w:pPr>
        <w:pStyle w:val="Heading2"/>
      </w:pPr>
      <w:r w:rsidRPr="00A25032">
        <w:t>Tests</w:t>
      </w:r>
    </w:p>
    <w:p w14:paraId="2A82D483" w14:textId="77777777" w:rsidR="00D17432" w:rsidRPr="00A25032" w:rsidRDefault="00D17432" w:rsidP="007E63F2">
      <w:pPr>
        <w:pStyle w:val="Heading3"/>
      </w:pPr>
      <w:r w:rsidRPr="00A25032">
        <w:t xml:space="preserve">All equipment and electrical systems which are provided under </w:t>
      </w:r>
      <w:r w:rsidR="00277822">
        <w:t>Division 16 - Electrical</w:t>
      </w:r>
      <w:r w:rsidRPr="00A25032">
        <w:t xml:space="preserve"> shall be performance tested for electrical and mechanical defects</w:t>
      </w:r>
      <w:r w:rsidR="00277822">
        <w:t>.  A</w:t>
      </w:r>
      <w:r w:rsidRPr="00A25032">
        <w:t xml:space="preserve">ll defects and adjustments </w:t>
      </w:r>
      <w:r w:rsidR="00277822">
        <w:t xml:space="preserve">identified in the performance tests shall be rectified and all other adjustments shall be made by the Contractor </w:t>
      </w:r>
      <w:r w:rsidRPr="00A25032">
        <w:t xml:space="preserve">prior to requesting </w:t>
      </w:r>
      <w:r w:rsidR="00277822">
        <w:t xml:space="preserve">an </w:t>
      </w:r>
      <w:r w:rsidRPr="00A25032">
        <w:t xml:space="preserve">inspection by the </w:t>
      </w:r>
      <w:r w:rsidR="0075242D" w:rsidRPr="00A25032">
        <w:t>Consultant.</w:t>
      </w:r>
    </w:p>
    <w:p w14:paraId="781F5EC2" w14:textId="77777777" w:rsidR="00D17432" w:rsidRPr="00A25032" w:rsidRDefault="00D17432" w:rsidP="00B017DF">
      <w:pPr>
        <w:pStyle w:val="Heading3"/>
      </w:pPr>
      <w:r w:rsidRPr="00A25032">
        <w:t xml:space="preserve">Submit </w:t>
      </w:r>
      <w:r w:rsidR="00277822">
        <w:t xml:space="preserve">the </w:t>
      </w:r>
      <w:r w:rsidRPr="00A25032">
        <w:t xml:space="preserve">original copies of letters from the manufacturers of auxiliary systems indicating that </w:t>
      </w:r>
      <w:r w:rsidR="00277822" w:rsidRPr="00A25032">
        <w:t>the</w:t>
      </w:r>
      <w:r w:rsidR="00277822">
        <w:t xml:space="preserve"> manufacturers’</w:t>
      </w:r>
      <w:r w:rsidR="00277822" w:rsidRPr="00A25032">
        <w:t xml:space="preserve"> </w:t>
      </w:r>
      <w:r w:rsidRPr="00A25032">
        <w:t>technical representatives have inspected and tested the respective systems and are satisfied with the methods of installation, wiring and operation.</w:t>
      </w:r>
    </w:p>
    <w:p w14:paraId="66832904" w14:textId="77777777" w:rsidR="00D17432" w:rsidRPr="00A25032" w:rsidRDefault="00D17432" w:rsidP="002429BF">
      <w:pPr>
        <w:pStyle w:val="Heading3"/>
      </w:pPr>
      <w:r w:rsidRPr="00A25032">
        <w:t xml:space="preserve">Insulation resistance tests shall be performed for all wiring and equipment installed under </w:t>
      </w:r>
      <w:r w:rsidR="00277822">
        <w:t>Division 16 - Electrical</w:t>
      </w:r>
      <w:r w:rsidRPr="00A25032">
        <w:t xml:space="preserve">. Insulation resistance tests shall be performed with a </w:t>
      </w:r>
      <w:r w:rsidRPr="00A25032">
        <w:rPr>
          <w:highlight w:val="yellow"/>
        </w:rPr>
        <w:t>[</w:t>
      </w:r>
      <w:commentRangeStart w:id="145"/>
      <w:r w:rsidRPr="00A25032">
        <w:rPr>
          <w:highlight w:val="yellow"/>
        </w:rPr>
        <w:t>500V megger]</w:t>
      </w:r>
      <w:r w:rsidRPr="00A25032">
        <w:t xml:space="preserve"> </w:t>
      </w:r>
      <w:commentRangeEnd w:id="145"/>
      <w:r w:rsidR="005370A6">
        <w:rPr>
          <w:rStyle w:val="CommentReference"/>
          <w:szCs w:val="20"/>
        </w:rPr>
        <w:commentReference w:id="145"/>
      </w:r>
      <w:r w:rsidRPr="00A25032">
        <w:t xml:space="preserve">instrument for equipment up to 350V and with </w:t>
      </w:r>
      <w:del w:id="146" w:author="John Liu" w:date="2022-04-25T10:42:00Z">
        <w:r w:rsidRPr="009A1E2F" w:rsidDel="009A1E2F">
          <w:rPr>
            <w:rPrChange w:id="147" w:author="John Liu" w:date="2022-04-25T10:42:00Z">
              <w:rPr>
                <w:highlight w:val="yellow"/>
              </w:rPr>
            </w:rPrChange>
          </w:rPr>
          <w:delText>[</w:delText>
        </w:r>
      </w:del>
      <w:r w:rsidRPr="009A1E2F">
        <w:rPr>
          <w:rPrChange w:id="148" w:author="John Liu" w:date="2022-04-25T10:42:00Z">
            <w:rPr>
              <w:highlight w:val="yellow"/>
            </w:rPr>
          </w:rPrChange>
        </w:rPr>
        <w:t>1000V megger</w:t>
      </w:r>
      <w:del w:id="149" w:author="John Liu" w:date="2022-04-25T10:42:00Z">
        <w:r w:rsidRPr="009A1E2F" w:rsidDel="009A1E2F">
          <w:rPr>
            <w:rPrChange w:id="150" w:author="John Liu" w:date="2022-04-25T10:42:00Z">
              <w:rPr>
                <w:highlight w:val="yellow"/>
              </w:rPr>
            </w:rPrChange>
          </w:rPr>
          <w:delText>]</w:delText>
        </w:r>
      </w:del>
      <w:r w:rsidRPr="009A1E2F">
        <w:t xml:space="preserve"> for 350</w:t>
      </w:r>
      <w:r w:rsidRPr="00A25032">
        <w:t xml:space="preserve"> - 600V circuits and recorded </w:t>
      </w:r>
      <w:r w:rsidR="008E7D47" w:rsidRPr="00A25032">
        <w:t>in</w:t>
      </w:r>
      <w:r w:rsidR="008E7D47">
        <w:t xml:space="preserve"> a</w:t>
      </w:r>
      <w:r w:rsidRPr="00A25032">
        <w:t xml:space="preserve"> log book for reference</w:t>
      </w:r>
      <w:r w:rsidR="00277822">
        <w:t>.  The Contractor shall also submit</w:t>
      </w:r>
      <w:r w:rsidR="004F592D" w:rsidRPr="00A25032">
        <w:t xml:space="preserve"> a separate report of such test results to the Consultant</w:t>
      </w:r>
      <w:r w:rsidRPr="00A25032">
        <w:t>.  Lighting and power circuit feeders shall be meggered and the insulation resistance between live parts and ground shall not be less than that specified in the Ontario Electrical Safety Code</w:t>
      </w:r>
      <w:r w:rsidR="00152A34">
        <w:t>, 2</w:t>
      </w:r>
      <w:del w:id="151" w:author="John Liu" w:date="2022-04-25T10:42:00Z">
        <w:r w:rsidR="00152A34" w:rsidDel="009A1E2F">
          <w:delText>5</w:delText>
        </w:r>
      </w:del>
      <w:ins w:id="152" w:author="John Liu" w:date="2022-04-25T10:42:00Z">
        <w:r w:rsidR="009A1E2F">
          <w:t>8</w:t>
        </w:r>
      </w:ins>
      <w:r w:rsidR="00152A34" w:rsidRPr="00F535DD">
        <w:rPr>
          <w:vertAlign w:val="superscript"/>
        </w:rPr>
        <w:t>th</w:t>
      </w:r>
      <w:r w:rsidR="00152A34">
        <w:t xml:space="preserve"> Edition, 20</w:t>
      </w:r>
      <w:del w:id="153" w:author="John Liu" w:date="2022-04-25T10:42:00Z">
        <w:r w:rsidR="00152A34" w:rsidDel="009A1E2F">
          <w:delText>12</w:delText>
        </w:r>
      </w:del>
      <w:ins w:id="154" w:author="John Liu" w:date="2022-04-25T10:42:00Z">
        <w:r w:rsidR="009A1E2F">
          <w:t>21</w:t>
        </w:r>
      </w:ins>
      <w:r w:rsidRPr="00A25032">
        <w:t>. During the performance of the test the neutral conductor shall be disconnected from the ground and reconnected afterwards.</w:t>
      </w:r>
    </w:p>
    <w:p w14:paraId="50C97810" w14:textId="77777777" w:rsidR="00D17432" w:rsidRPr="00277822" w:rsidRDefault="00D17432" w:rsidP="002429BF">
      <w:pPr>
        <w:pStyle w:val="Heading3"/>
      </w:pPr>
      <w:r w:rsidRPr="00A25032">
        <w:t xml:space="preserve">Conduits or ducts which are required to be installed but left empty shall be tested for clear bore using a ball mandrel of approximately 85% of the conduit or duct inside diameter.  Any conduit or duct which rejects the ball mandrel shall be cleared at no additional cost to the </w:t>
      </w:r>
      <w:r w:rsidR="003357F8" w:rsidRPr="00A25032">
        <w:t>Region</w:t>
      </w:r>
      <w:r w:rsidRPr="00A25032">
        <w:t xml:space="preserve">. These tests shall be witnessed by the </w:t>
      </w:r>
      <w:r w:rsidR="004F592D" w:rsidRPr="00A25032">
        <w:t>Consultant</w:t>
      </w:r>
      <w:r w:rsidR="00277822">
        <w:t xml:space="preserve">.  A minimum of </w:t>
      </w:r>
      <w:del w:id="155" w:author="John Liu" w:date="2022-04-25T10:42:00Z">
        <w:r w:rsidRPr="00F034A6" w:rsidDel="00F034A6">
          <w:rPr>
            <w:rPrChange w:id="156" w:author="John Liu" w:date="2022-04-25T10:42:00Z">
              <w:rPr>
                <w:highlight w:val="yellow"/>
              </w:rPr>
            </w:rPrChange>
          </w:rPr>
          <w:delText>[</w:delText>
        </w:r>
      </w:del>
      <w:r w:rsidR="00277822" w:rsidRPr="00F034A6">
        <w:rPr>
          <w:rPrChange w:id="157" w:author="John Liu" w:date="2022-04-25T10:42:00Z">
            <w:rPr>
              <w:highlight w:val="yellow"/>
            </w:rPr>
          </w:rPrChange>
        </w:rPr>
        <w:t>t</w:t>
      </w:r>
      <w:r w:rsidRPr="00F034A6">
        <w:rPr>
          <w:rPrChange w:id="158" w:author="John Liu" w:date="2022-04-25T10:42:00Z">
            <w:rPr>
              <w:highlight w:val="yellow"/>
            </w:rPr>
          </w:rPrChange>
        </w:rPr>
        <w:t>hree</w:t>
      </w:r>
      <w:del w:id="159" w:author="John Liu" w:date="2022-04-25T10:42:00Z">
        <w:r w:rsidRPr="00F034A6" w:rsidDel="00F034A6">
          <w:rPr>
            <w:rPrChange w:id="160" w:author="John Liu" w:date="2022-04-25T10:42:00Z">
              <w:rPr>
                <w:highlight w:val="yellow"/>
              </w:rPr>
            </w:rPrChange>
          </w:rPr>
          <w:delText>]</w:delText>
        </w:r>
      </w:del>
      <w:r w:rsidR="004F592D" w:rsidRPr="00C83A84">
        <w:t xml:space="preserve"> </w:t>
      </w:r>
      <w:proofErr w:type="spellStart"/>
      <w:r w:rsidRPr="00C83A84">
        <w:t>days notice</w:t>
      </w:r>
      <w:proofErr w:type="spellEnd"/>
      <w:r w:rsidRPr="00C83A84">
        <w:t xml:space="preserve"> shall be given </w:t>
      </w:r>
      <w:r w:rsidR="00277822">
        <w:t xml:space="preserve">to the Consultant </w:t>
      </w:r>
      <w:r w:rsidRPr="00C83A84">
        <w:t>prior to testing</w:t>
      </w:r>
      <w:r w:rsidRPr="00277822">
        <w:t>.</w:t>
      </w:r>
    </w:p>
    <w:p w14:paraId="5C0FD015" w14:textId="77777777" w:rsidR="00D17432" w:rsidRPr="00A25032" w:rsidRDefault="00D17432" w:rsidP="00450E94">
      <w:pPr>
        <w:pStyle w:val="Heading3"/>
      </w:pPr>
      <w:r w:rsidRPr="00A25032">
        <w:t xml:space="preserve">Single phase loads shall be connected so that there is the least possible imbalance of the supply. Common neutral shall be used for maximum 3-1 phase circuits, </w:t>
      </w:r>
      <w:r w:rsidR="00277822">
        <w:t xml:space="preserve">with </w:t>
      </w:r>
      <w:r w:rsidRPr="00A25032">
        <w:t>each circuit on a different phase.</w:t>
      </w:r>
    </w:p>
    <w:p w14:paraId="65AEA066" w14:textId="77777777" w:rsidR="00D17432" w:rsidRPr="00A25032" w:rsidRDefault="00D17432" w:rsidP="00450E94">
      <w:pPr>
        <w:pStyle w:val="Heading3"/>
      </w:pPr>
      <w:r w:rsidRPr="00A25032">
        <w:lastRenderedPageBreak/>
        <w:t xml:space="preserve">Furnish </w:t>
      </w:r>
      <w:r w:rsidR="00277822">
        <w:t xml:space="preserve">all </w:t>
      </w:r>
      <w:r w:rsidRPr="00A25032">
        <w:t>labour, materials, instruments and bear all costs for</w:t>
      </w:r>
      <w:r w:rsidR="00277822">
        <w:t xml:space="preserve"> any</w:t>
      </w:r>
      <w:r w:rsidRPr="00A25032">
        <w:t xml:space="preserve"> tests as</w:t>
      </w:r>
      <w:r w:rsidR="004F592D" w:rsidRPr="00A25032">
        <w:t xml:space="preserve"> </w:t>
      </w:r>
      <w:r w:rsidR="00277822">
        <w:t xml:space="preserve">requested </w:t>
      </w:r>
      <w:r w:rsidRPr="00A25032">
        <w:t xml:space="preserve">by the </w:t>
      </w:r>
      <w:r w:rsidR="004F592D" w:rsidRPr="00A25032">
        <w:t xml:space="preserve">Consultant. </w:t>
      </w:r>
      <w:r w:rsidR="00277822">
        <w:t xml:space="preserve"> The </w:t>
      </w:r>
      <w:r w:rsidR="004F592D" w:rsidRPr="00A25032">
        <w:t xml:space="preserve">Consultant </w:t>
      </w:r>
      <w:r w:rsidR="00277822">
        <w:t>will</w:t>
      </w:r>
      <w:r w:rsidR="00277822" w:rsidRPr="00A25032">
        <w:t xml:space="preserve"> </w:t>
      </w:r>
      <w:r w:rsidR="004F592D" w:rsidRPr="00A25032">
        <w:t>provide Contractor a table of required tests and associated reports</w:t>
      </w:r>
      <w:r w:rsidR="00B617FC" w:rsidRPr="00A25032">
        <w:t xml:space="preserve"> that must be provided prior to equipment commissioning.</w:t>
      </w:r>
      <w:r w:rsidR="004F592D" w:rsidRPr="00A25032">
        <w:t xml:space="preserve"> </w:t>
      </w:r>
      <w:r w:rsidR="00714792">
        <w:t xml:space="preserve">Test </w:t>
      </w:r>
      <w:r w:rsidR="00B617FC" w:rsidRPr="00A25032">
        <w:t>Report</w:t>
      </w:r>
      <w:r w:rsidR="00714792">
        <w:t>s</w:t>
      </w:r>
      <w:r w:rsidR="00B617FC" w:rsidRPr="00A25032">
        <w:t xml:space="preserve"> </w:t>
      </w:r>
      <w:r w:rsidR="00F93DCF">
        <w:t>shall</w:t>
      </w:r>
      <w:r w:rsidR="00F93DCF" w:rsidRPr="00A25032">
        <w:t xml:space="preserve"> </w:t>
      </w:r>
      <w:r w:rsidR="00B617FC" w:rsidRPr="00A25032">
        <w:t>be in suitable format to allow uploading to the Region’s CMMS (Maximo).</w:t>
      </w:r>
    </w:p>
    <w:p w14:paraId="774C6309" w14:textId="77777777" w:rsidR="00D17432" w:rsidRPr="00A25032" w:rsidRDefault="00D17432" w:rsidP="00450E94">
      <w:pPr>
        <w:pStyle w:val="Heading3"/>
      </w:pPr>
      <w:r w:rsidRPr="00A25032">
        <w:t>Conduct and pay for tests of the following:</w:t>
      </w:r>
    </w:p>
    <w:p w14:paraId="48804562" w14:textId="77777777" w:rsidR="00D17432" w:rsidRPr="00F034A6" w:rsidRDefault="00D17432" w:rsidP="00874270">
      <w:pPr>
        <w:pStyle w:val="Heading4"/>
      </w:pPr>
      <w:r w:rsidRPr="00A25032">
        <w:t xml:space="preserve">Field wiring to all </w:t>
      </w:r>
      <w:del w:id="161" w:author="John Liu" w:date="2022-04-25T10:43:00Z">
        <w:r w:rsidRPr="00F034A6" w:rsidDel="00F034A6">
          <w:rPr>
            <w:rPrChange w:id="162" w:author="John Liu" w:date="2022-04-25T10:43:00Z">
              <w:rPr>
                <w:highlight w:val="yellow"/>
              </w:rPr>
            </w:rPrChange>
          </w:rPr>
          <w:delText>[</w:delText>
        </w:r>
      </w:del>
      <w:r w:rsidRPr="00F034A6">
        <w:rPr>
          <w:rPrChange w:id="163" w:author="John Liu" w:date="2022-04-25T10:43:00Z">
            <w:rPr>
              <w:highlight w:val="yellow"/>
            </w:rPr>
          </w:rPrChange>
        </w:rPr>
        <w:t>transmitters</w:t>
      </w:r>
      <w:del w:id="164" w:author="John Liu" w:date="2022-04-25T10:43:00Z">
        <w:r w:rsidRPr="00F034A6" w:rsidDel="00F034A6">
          <w:rPr>
            <w:rPrChange w:id="165" w:author="John Liu" w:date="2022-04-25T10:43:00Z">
              <w:rPr>
                <w:highlight w:val="yellow"/>
              </w:rPr>
            </w:rPrChange>
          </w:rPr>
          <w:delText>]</w:delText>
        </w:r>
      </w:del>
      <w:r w:rsidRPr="00F034A6">
        <w:t xml:space="preserve"> and </w:t>
      </w:r>
      <w:del w:id="166" w:author="John Liu" w:date="2022-04-25T10:43:00Z">
        <w:r w:rsidRPr="00F034A6" w:rsidDel="00F034A6">
          <w:rPr>
            <w:rPrChange w:id="167" w:author="John Liu" w:date="2022-04-25T10:43:00Z">
              <w:rPr>
                <w:highlight w:val="yellow"/>
              </w:rPr>
            </w:rPrChange>
          </w:rPr>
          <w:delText>[</w:delText>
        </w:r>
      </w:del>
      <w:r w:rsidRPr="00F034A6">
        <w:rPr>
          <w:rPrChange w:id="168" w:author="John Liu" w:date="2022-04-25T10:43:00Z">
            <w:rPr>
              <w:highlight w:val="yellow"/>
            </w:rPr>
          </w:rPrChange>
        </w:rPr>
        <w:t>field devices</w:t>
      </w:r>
      <w:del w:id="169" w:author="John Liu" w:date="2022-04-25T10:43:00Z">
        <w:r w:rsidRPr="00F034A6" w:rsidDel="00F034A6">
          <w:rPr>
            <w:rPrChange w:id="170" w:author="John Liu" w:date="2022-04-25T10:43:00Z">
              <w:rPr>
                <w:highlight w:val="yellow"/>
              </w:rPr>
            </w:rPrChange>
          </w:rPr>
          <w:delText>]</w:delText>
        </w:r>
      </w:del>
      <w:r w:rsidR="00277822" w:rsidRPr="00F034A6">
        <w:t>.</w:t>
      </w:r>
    </w:p>
    <w:p w14:paraId="7BF296D7" w14:textId="77777777" w:rsidR="00D17432" w:rsidRPr="00A25032" w:rsidRDefault="006223FF" w:rsidP="00874270">
      <w:pPr>
        <w:pStyle w:val="Heading4"/>
      </w:pPr>
      <w:r w:rsidRPr="00A25032">
        <w:t>Programmable Automation Controllers (PAC)</w:t>
      </w:r>
      <w:r w:rsidR="00D17432" w:rsidRPr="00A25032">
        <w:t xml:space="preserve"> I/O's, transmitters, Field Devices </w:t>
      </w:r>
      <w:r w:rsidR="00277822">
        <w:t>–</w:t>
      </w:r>
      <w:r w:rsidR="00D17432" w:rsidRPr="00A25032">
        <w:t xml:space="preserve"> Calibration</w:t>
      </w:r>
      <w:r w:rsidR="00277822">
        <w:t>.</w:t>
      </w:r>
    </w:p>
    <w:p w14:paraId="2491B8EF" w14:textId="77777777" w:rsidR="00D17432" w:rsidRPr="00F034A6" w:rsidRDefault="00D17432" w:rsidP="00874270">
      <w:pPr>
        <w:pStyle w:val="Heading4"/>
      </w:pPr>
      <w:del w:id="171" w:author="John Liu" w:date="2022-04-25T10:43:00Z">
        <w:r w:rsidRPr="00F034A6" w:rsidDel="00F034A6">
          <w:rPr>
            <w:rPrChange w:id="172" w:author="John Liu" w:date="2022-04-25T10:43:00Z">
              <w:rPr>
                <w:highlight w:val="yellow"/>
              </w:rPr>
            </w:rPrChange>
          </w:rPr>
          <w:delText>[</w:delText>
        </w:r>
      </w:del>
      <w:r w:rsidRPr="00F034A6">
        <w:rPr>
          <w:rPrChange w:id="173" w:author="John Liu" w:date="2022-04-25T10:43:00Z">
            <w:rPr>
              <w:highlight w:val="yellow"/>
            </w:rPr>
          </w:rPrChange>
        </w:rPr>
        <w:t>Variable Frequency Drives</w:t>
      </w:r>
      <w:r w:rsidR="00277822" w:rsidRPr="00F034A6">
        <w:rPr>
          <w:rPrChange w:id="174" w:author="John Liu" w:date="2022-04-25T10:43:00Z">
            <w:rPr>
              <w:highlight w:val="yellow"/>
            </w:rPr>
          </w:rPrChange>
        </w:rPr>
        <w:t>.</w:t>
      </w:r>
      <w:del w:id="175" w:author="John Liu" w:date="2022-04-25T10:43:00Z">
        <w:r w:rsidRPr="00F034A6" w:rsidDel="00F034A6">
          <w:rPr>
            <w:rPrChange w:id="176" w:author="John Liu" w:date="2022-04-25T10:43:00Z">
              <w:rPr>
                <w:highlight w:val="yellow"/>
              </w:rPr>
            </w:rPrChange>
          </w:rPr>
          <w:delText>]</w:delText>
        </w:r>
      </w:del>
    </w:p>
    <w:p w14:paraId="05706200" w14:textId="77777777" w:rsidR="00BA3604" w:rsidRPr="00A25032" w:rsidRDefault="00BA3604" w:rsidP="00874270">
      <w:pPr>
        <w:pStyle w:val="Heading4"/>
      </w:pPr>
      <w:r w:rsidRPr="00A25032">
        <w:t>Provision of calibration sheets.</w:t>
      </w:r>
    </w:p>
    <w:p w14:paraId="436C3DD1" w14:textId="77777777" w:rsidR="00FC0D49" w:rsidRPr="00A25032" w:rsidRDefault="00FC0D49" w:rsidP="00874270">
      <w:pPr>
        <w:pStyle w:val="Heading4"/>
      </w:pPr>
      <w:r w:rsidRPr="00A25032">
        <w:t xml:space="preserve">Comply with </w:t>
      </w:r>
      <w:r w:rsidR="00CC1E63">
        <w:t xml:space="preserve">the requirements of </w:t>
      </w:r>
      <w:r w:rsidRPr="00A25032">
        <w:t>Division 13</w:t>
      </w:r>
      <w:r w:rsidR="00CC1E63">
        <w:t xml:space="preserve"> – SCADA and Instrumentation</w:t>
      </w:r>
      <w:r w:rsidRPr="00A25032">
        <w:t>.</w:t>
      </w:r>
    </w:p>
    <w:p w14:paraId="2A8C4E06" w14:textId="77777777" w:rsidR="00D17432" w:rsidRPr="00A25032" w:rsidRDefault="00D17432" w:rsidP="007E63F2">
      <w:pPr>
        <w:pStyle w:val="Heading3"/>
      </w:pPr>
      <w:r w:rsidRPr="00A25032">
        <w:t>Carry out</w:t>
      </w:r>
      <w:r w:rsidR="00277822">
        <w:t xml:space="preserve"> all</w:t>
      </w:r>
      <w:r w:rsidRPr="00A25032">
        <w:t xml:space="preserve"> tests in</w:t>
      </w:r>
      <w:r w:rsidR="00277822">
        <w:t xml:space="preserve"> the</w:t>
      </w:r>
      <w:r w:rsidRPr="00A25032">
        <w:t xml:space="preserve"> presence of </w:t>
      </w:r>
      <w:r w:rsidR="00277822">
        <w:t xml:space="preserve">the </w:t>
      </w:r>
      <w:r w:rsidR="00B617FC" w:rsidRPr="00A25032">
        <w:t>Consultant</w:t>
      </w:r>
      <w:r w:rsidRPr="00A25032">
        <w:t xml:space="preserve">.  </w:t>
      </w:r>
      <w:r w:rsidR="00277822">
        <w:t>Provide</w:t>
      </w:r>
      <w:r w:rsidR="000D3041">
        <w:t xml:space="preserve"> notice to the Consultant </w:t>
      </w:r>
      <w:r w:rsidR="00277822">
        <w:t>a minimum of</w:t>
      </w:r>
      <w:r w:rsidR="00277822" w:rsidRPr="00A25032">
        <w:t xml:space="preserve"> </w:t>
      </w:r>
      <w:r w:rsidR="00F93DCF">
        <w:t>three</w:t>
      </w:r>
      <w:r w:rsidRPr="00A25032">
        <w:t xml:space="preserve"> </w:t>
      </w:r>
      <w:r w:rsidR="00277822" w:rsidRPr="00A25032">
        <w:t xml:space="preserve">Working Days </w:t>
      </w:r>
      <w:r w:rsidR="000D3041">
        <w:t>prior to the proposed date of each</w:t>
      </w:r>
      <w:r w:rsidRPr="00A25032">
        <w:t xml:space="preserve"> test.</w:t>
      </w:r>
    </w:p>
    <w:p w14:paraId="639A0083" w14:textId="77777777" w:rsidR="00D17432" w:rsidRPr="00A25032" w:rsidRDefault="00D17432" w:rsidP="00B017DF">
      <w:pPr>
        <w:pStyle w:val="Heading3"/>
      </w:pPr>
      <w:r w:rsidRPr="00A25032">
        <w:t>Provide</w:t>
      </w:r>
      <w:r w:rsidR="00B617FC" w:rsidRPr="00A25032">
        <w:t xml:space="preserve"> </w:t>
      </w:r>
      <w:r w:rsidR="000D3041">
        <w:t xml:space="preserve">all </w:t>
      </w:r>
      <w:r w:rsidR="00B617FC" w:rsidRPr="00A25032">
        <w:t xml:space="preserve">calibrated </w:t>
      </w:r>
      <w:r w:rsidRPr="00A25032">
        <w:t xml:space="preserve">instruments, </w:t>
      </w:r>
      <w:r w:rsidR="00B617FC" w:rsidRPr="00A25032">
        <w:t xml:space="preserve">calibrated </w:t>
      </w:r>
      <w:r w:rsidRPr="00A25032">
        <w:t xml:space="preserve">meters, equipment and personnel required to conduct tests during and at </w:t>
      </w:r>
      <w:r w:rsidR="000D3041">
        <w:t xml:space="preserve">the </w:t>
      </w:r>
      <w:r w:rsidRPr="00A25032">
        <w:t xml:space="preserve">conclusion of </w:t>
      </w:r>
      <w:r w:rsidR="000D3041">
        <w:t>the Work</w:t>
      </w:r>
      <w:r w:rsidRPr="00A25032">
        <w:t>.</w:t>
      </w:r>
    </w:p>
    <w:p w14:paraId="2612949B" w14:textId="77777777" w:rsidR="00D17432" w:rsidRPr="00F034A6" w:rsidRDefault="00D17432" w:rsidP="002429BF">
      <w:pPr>
        <w:pStyle w:val="Heading3"/>
        <w:rPr>
          <w:rPrChange w:id="177" w:author="John Liu" w:date="2022-04-25T10:43:00Z">
            <w:rPr>
              <w:highlight w:val="yellow"/>
            </w:rPr>
          </w:rPrChange>
        </w:rPr>
      </w:pPr>
      <w:r w:rsidRPr="00F034A6">
        <w:t>Submit two copies of</w:t>
      </w:r>
      <w:r w:rsidR="000D3041" w:rsidRPr="00F034A6">
        <w:t xml:space="preserve"> all</w:t>
      </w:r>
      <w:r w:rsidRPr="00856CC6">
        <w:t xml:space="preserve"> test results for </w:t>
      </w:r>
      <w:r w:rsidR="000D3041" w:rsidRPr="00856CC6">
        <w:t xml:space="preserve">the </w:t>
      </w:r>
      <w:r w:rsidR="004F592D" w:rsidRPr="00856CC6">
        <w:t>Consultant</w:t>
      </w:r>
      <w:r w:rsidR="000D3041" w:rsidRPr="00856CC6">
        <w:t>’s</w:t>
      </w:r>
      <w:r w:rsidR="004F592D" w:rsidRPr="00856CC6">
        <w:t xml:space="preserve"> </w:t>
      </w:r>
      <w:r w:rsidRPr="00856CC6">
        <w:t xml:space="preserve">review in addition to </w:t>
      </w:r>
      <w:r w:rsidR="000D3041" w:rsidRPr="00856CC6">
        <w:t xml:space="preserve">the </w:t>
      </w:r>
      <w:r w:rsidRPr="00856CC6">
        <w:t>copies included in Maintenance Data.</w:t>
      </w:r>
      <w:r w:rsidR="00B617FC" w:rsidRPr="00856CC6">
        <w:t xml:space="preserve"> </w:t>
      </w:r>
      <w:r w:rsidR="000D3041" w:rsidRPr="00856CC6">
        <w:t xml:space="preserve"> </w:t>
      </w:r>
      <w:r w:rsidR="00B617FC" w:rsidRPr="00856CC6">
        <w:t>Provide an Operation and Maintenance Manual and Maintenance Summary in conformance with the requirements of Region’s Standards for Operating Manuals</w:t>
      </w:r>
      <w:r w:rsidR="0067191E" w:rsidRPr="00856CC6">
        <w:t xml:space="preserve"> as detailed in the Design Guidelines Section 17 – Operation Manual Guideline and r</w:t>
      </w:r>
      <w:r w:rsidR="00B617FC" w:rsidRPr="00856CC6">
        <w:t xml:space="preserve">efer to </w:t>
      </w:r>
      <w:r w:rsidR="00B617FC" w:rsidRPr="00F034A6">
        <w:rPr>
          <w:rPrChange w:id="178" w:author="John Liu" w:date="2022-04-25T10:43:00Z">
            <w:rPr>
              <w:highlight w:val="yellow"/>
            </w:rPr>
          </w:rPrChange>
        </w:rPr>
        <w:t>Section 01430 – Operation and Maintenance Data.</w:t>
      </w:r>
    </w:p>
    <w:p w14:paraId="31DBD12E" w14:textId="77777777" w:rsidR="00D17432" w:rsidRPr="00A25032" w:rsidRDefault="00D17432" w:rsidP="007E63F2">
      <w:pPr>
        <w:pStyle w:val="Heading2"/>
      </w:pPr>
      <w:r w:rsidRPr="00A25032">
        <w:t>Fire Transits</w:t>
      </w:r>
    </w:p>
    <w:p w14:paraId="58F4A781" w14:textId="77777777" w:rsidR="00D17432" w:rsidRPr="00A25032" w:rsidRDefault="00D17432" w:rsidP="007E63F2">
      <w:pPr>
        <w:pStyle w:val="Heading3"/>
      </w:pPr>
      <w:r w:rsidRPr="00A25032">
        <w:t>All cable trays, conduit etc. transitioning thr</w:t>
      </w:r>
      <w:r w:rsidR="000D3041">
        <w:t>ough</w:t>
      </w:r>
      <w:r w:rsidRPr="00A25032">
        <w:t xml:space="preserve"> building walls to be sealed with a one</w:t>
      </w:r>
      <w:r w:rsidR="002E0E2C" w:rsidRPr="00A25032">
        <w:t xml:space="preserve"> </w:t>
      </w:r>
      <w:r w:rsidRPr="00A25032">
        <w:t>h</w:t>
      </w:r>
      <w:r w:rsidR="002E0E2C" w:rsidRPr="00A25032">
        <w:t>ou</w:t>
      </w:r>
      <w:r w:rsidRPr="00A25032">
        <w:t>r fire rated caulking or fire transit.</w:t>
      </w:r>
    </w:p>
    <w:p w14:paraId="3CCAD8E1" w14:textId="77777777" w:rsidR="00D17432" w:rsidRPr="00A25032" w:rsidRDefault="00D17432" w:rsidP="00B017DF">
      <w:pPr>
        <w:pStyle w:val="Heading3"/>
      </w:pPr>
      <w:r w:rsidRPr="00A25032">
        <w:t xml:space="preserve">Fire transit </w:t>
      </w:r>
      <w:r w:rsidR="000D3041">
        <w:t>shall</w:t>
      </w:r>
      <w:r w:rsidR="000D3041" w:rsidRPr="00A25032">
        <w:t xml:space="preserve"> </w:t>
      </w:r>
      <w:r w:rsidRPr="00A25032">
        <w:t>be ULC listed.</w:t>
      </w:r>
    </w:p>
    <w:p w14:paraId="4CEF017C" w14:textId="77777777" w:rsidR="00224B21" w:rsidRPr="00A25032" w:rsidRDefault="0067191E" w:rsidP="002429BF">
      <w:pPr>
        <w:pStyle w:val="Heading3"/>
      </w:pPr>
      <w:r>
        <w:t xml:space="preserve">All details of </w:t>
      </w:r>
      <w:r w:rsidR="00224B21" w:rsidRPr="00A25032">
        <w:t>fire transits</w:t>
      </w:r>
      <w:r>
        <w:t xml:space="preserve"> to be reviewed and approved by the Consultant and Region staff</w:t>
      </w:r>
      <w:r w:rsidR="00224B21" w:rsidRPr="00A25032">
        <w:t>.</w:t>
      </w:r>
    </w:p>
    <w:p w14:paraId="0818D269" w14:textId="77777777" w:rsidR="00D17432" w:rsidRPr="00A25032" w:rsidRDefault="00D17432" w:rsidP="007E63F2">
      <w:pPr>
        <w:pStyle w:val="Heading2"/>
      </w:pPr>
      <w:r w:rsidRPr="00A25032">
        <w:t>Cleaning</w:t>
      </w:r>
    </w:p>
    <w:p w14:paraId="3B4CA9E3" w14:textId="77777777" w:rsidR="00D17432" w:rsidRPr="00A25032" w:rsidRDefault="00D17432" w:rsidP="007E63F2">
      <w:pPr>
        <w:pStyle w:val="Heading3"/>
      </w:pPr>
      <w:r w:rsidRPr="00A25032">
        <w:t xml:space="preserve">Comply with </w:t>
      </w:r>
      <w:r w:rsidR="000D3041">
        <w:t xml:space="preserve">the requirements of </w:t>
      </w:r>
      <w:r w:rsidRPr="00A25032">
        <w:t>Section 01740 – Cleaning.</w:t>
      </w:r>
    </w:p>
    <w:p w14:paraId="071E3599" w14:textId="77777777" w:rsidR="00D17432" w:rsidRPr="00A25032" w:rsidRDefault="00D17432" w:rsidP="00B017DF">
      <w:pPr>
        <w:pStyle w:val="Heading3"/>
      </w:pPr>
      <w:r w:rsidRPr="00A25032">
        <w:t>Before energi</w:t>
      </w:r>
      <w:r w:rsidR="00224B21" w:rsidRPr="00A25032">
        <w:t>z</w:t>
      </w:r>
      <w:r w:rsidRPr="00A25032">
        <w:t xml:space="preserve">ing any system, inspect and clean </w:t>
      </w:r>
      <w:r w:rsidR="000D3041">
        <w:t xml:space="preserve">the entire system, including </w:t>
      </w:r>
      <w:r w:rsidRPr="00A25032">
        <w:t>the inside of switchgear, MCC</w:t>
      </w:r>
      <w:r w:rsidR="00224B21" w:rsidRPr="00A25032">
        <w:t xml:space="preserve"> and internal busbars</w:t>
      </w:r>
      <w:r w:rsidRPr="00A25032">
        <w:t>, etc</w:t>
      </w:r>
      <w:r w:rsidR="002E0E2C" w:rsidRPr="00A25032">
        <w:t>.</w:t>
      </w:r>
      <w:r w:rsidR="000D3041">
        <w:t>,</w:t>
      </w:r>
      <w:r w:rsidR="002E0E2C" w:rsidRPr="00A25032">
        <w:t xml:space="preserve"> </w:t>
      </w:r>
      <w:r w:rsidRPr="00A25032">
        <w:t xml:space="preserve">to ensure that </w:t>
      </w:r>
      <w:r w:rsidR="000D3041">
        <w:t>it is</w:t>
      </w:r>
      <w:r w:rsidRPr="00A25032">
        <w:t xml:space="preserve"> free from dust and debris.</w:t>
      </w:r>
    </w:p>
    <w:p w14:paraId="2CFAD0AD" w14:textId="77777777" w:rsidR="00D17432" w:rsidRPr="00A25032" w:rsidRDefault="00D17432" w:rsidP="002429BF">
      <w:pPr>
        <w:pStyle w:val="Heading3"/>
      </w:pPr>
      <w:r w:rsidRPr="00A25032">
        <w:t>At</w:t>
      </w:r>
      <w:r w:rsidR="000D3041">
        <w:t xml:space="preserve"> the</w:t>
      </w:r>
      <w:r w:rsidRPr="00A25032">
        <w:t xml:space="preserve"> time of final cleaning, clean lighting reflectors, lenses, and other lighting surfaces that have been exposed to construction dust and dirt.</w:t>
      </w:r>
    </w:p>
    <w:p w14:paraId="2D244920" w14:textId="77777777" w:rsidR="00D17432" w:rsidRPr="00A25032" w:rsidRDefault="00D17432" w:rsidP="00450E94">
      <w:pPr>
        <w:pStyle w:val="Heading3"/>
      </w:pPr>
      <w:r w:rsidRPr="00A25032">
        <w:t xml:space="preserve">Clean all polished, painted and plated work brightly. </w:t>
      </w:r>
    </w:p>
    <w:p w14:paraId="64162704" w14:textId="77777777" w:rsidR="00D17432" w:rsidRPr="00A25032" w:rsidRDefault="00D17432" w:rsidP="00450E94">
      <w:pPr>
        <w:pStyle w:val="Heading3"/>
      </w:pPr>
      <w:r w:rsidRPr="00A25032">
        <w:t>Remove all debris, surplus material and all tools.</w:t>
      </w:r>
    </w:p>
    <w:p w14:paraId="40E3AEDA" w14:textId="77777777" w:rsidR="00D17432" w:rsidRPr="00A25032" w:rsidRDefault="00D17432" w:rsidP="007E63F2">
      <w:pPr>
        <w:pStyle w:val="Heading2"/>
      </w:pPr>
      <w:r w:rsidRPr="00A25032">
        <w:t>Execution</w:t>
      </w:r>
    </w:p>
    <w:p w14:paraId="79B7B855" w14:textId="77777777" w:rsidR="00D17432" w:rsidRPr="00A25032" w:rsidRDefault="00D17432" w:rsidP="007E63F2">
      <w:pPr>
        <w:pStyle w:val="Heading3"/>
      </w:pPr>
      <w:r w:rsidRPr="00A25032">
        <w:t>The use of permanent electrical system for temporary construction service shall be only</w:t>
      </w:r>
      <w:r w:rsidR="000D3041">
        <w:t xml:space="preserve"> allowed</w:t>
      </w:r>
      <w:r w:rsidRPr="00A25032">
        <w:t xml:space="preserve"> with written permission of the </w:t>
      </w:r>
      <w:r w:rsidR="00824592" w:rsidRPr="00A25032">
        <w:t>Consultant.</w:t>
      </w:r>
      <w:r w:rsidR="00224B21" w:rsidRPr="00A25032">
        <w:t xml:space="preserve"> The Region reserves the right to require the Contractor</w:t>
      </w:r>
      <w:r w:rsidR="000D3041">
        <w:t xml:space="preserve"> to</w:t>
      </w:r>
      <w:r w:rsidR="00224B21" w:rsidRPr="00A25032">
        <w:t xml:space="preserve"> provide electrical sub-metering for construction related energy use and be back-charge</w:t>
      </w:r>
      <w:r w:rsidR="00AA3CBF" w:rsidRPr="00A25032">
        <w:t>d</w:t>
      </w:r>
      <w:r w:rsidR="00224B21" w:rsidRPr="00A25032">
        <w:t xml:space="preserve"> associated costs.</w:t>
      </w:r>
    </w:p>
    <w:p w14:paraId="18279E9A" w14:textId="77777777" w:rsidR="00D17432" w:rsidRPr="00A25032" w:rsidRDefault="00D17432" w:rsidP="007E63F2">
      <w:pPr>
        <w:pStyle w:val="Heading3"/>
      </w:pPr>
      <w:r w:rsidRPr="00A25032">
        <w:t xml:space="preserve">Maintain at the </w:t>
      </w:r>
      <w:r w:rsidR="000D3041">
        <w:t>S</w:t>
      </w:r>
      <w:r w:rsidRPr="00A25032">
        <w:t>ite, at all times, qualified personnel and supporting staff, with proven experience in erecting, supervising, testing projects of comparable nature and complexity.</w:t>
      </w:r>
    </w:p>
    <w:p w14:paraId="42FC2807" w14:textId="77777777" w:rsidR="00AA3CBF" w:rsidRPr="00A25032" w:rsidRDefault="00AA3CBF" w:rsidP="00B017DF">
      <w:pPr>
        <w:pStyle w:val="Heading3"/>
      </w:pPr>
      <w:r w:rsidRPr="00A25032">
        <w:t xml:space="preserve">Maintain at the </w:t>
      </w:r>
      <w:r w:rsidR="000D3041">
        <w:t>S</w:t>
      </w:r>
      <w:r w:rsidRPr="00A25032">
        <w:t xml:space="preserve">ite a copy of construction drawings red-lined (edited) </w:t>
      </w:r>
      <w:r w:rsidR="000D3041">
        <w:t xml:space="preserve">that are </w:t>
      </w:r>
      <w:r w:rsidR="0082715D" w:rsidRPr="00A25032">
        <w:t xml:space="preserve">regularly </w:t>
      </w:r>
      <w:r w:rsidRPr="00A25032">
        <w:t>update</w:t>
      </w:r>
      <w:r w:rsidR="0082715D" w:rsidRPr="00A25032">
        <w:t>d</w:t>
      </w:r>
      <w:r w:rsidRPr="00A25032">
        <w:t xml:space="preserve"> with </w:t>
      </w:r>
      <w:r w:rsidR="000D3041">
        <w:t>all</w:t>
      </w:r>
      <w:r w:rsidR="000D3041" w:rsidRPr="00A25032">
        <w:t xml:space="preserve"> </w:t>
      </w:r>
      <w:r w:rsidRPr="00A25032">
        <w:t xml:space="preserve">modifications or changes </w:t>
      </w:r>
      <w:r w:rsidR="000D3041">
        <w:t>to</w:t>
      </w:r>
      <w:r w:rsidR="000D3041" w:rsidRPr="00A25032">
        <w:t xml:space="preserve"> </w:t>
      </w:r>
      <w:r w:rsidR="000D3041">
        <w:t xml:space="preserve">the </w:t>
      </w:r>
      <w:r w:rsidR="000D3041" w:rsidRPr="00A25032">
        <w:t>Contract Drawings</w:t>
      </w:r>
      <w:r w:rsidR="000D3041">
        <w:t>.</w:t>
      </w:r>
    </w:p>
    <w:p w14:paraId="5E986337" w14:textId="77777777" w:rsidR="00D17432" w:rsidRPr="00A25032" w:rsidRDefault="00D17432" w:rsidP="002429BF">
      <w:pPr>
        <w:pStyle w:val="Heading3"/>
      </w:pPr>
      <w:r w:rsidRPr="00A25032">
        <w:t>Expedite the work as follows:</w:t>
      </w:r>
    </w:p>
    <w:p w14:paraId="17232A8C" w14:textId="77777777" w:rsidR="00D17432" w:rsidRPr="00A25032" w:rsidRDefault="009F6D0D" w:rsidP="00874270">
      <w:pPr>
        <w:pStyle w:val="Heading4"/>
      </w:pPr>
      <w:r w:rsidRPr="00A25032">
        <w:t>C</w:t>
      </w:r>
      <w:r w:rsidR="00D17432" w:rsidRPr="00A25032">
        <w:t>ontinuously check and expedite delivery of equipment and materials;</w:t>
      </w:r>
    </w:p>
    <w:p w14:paraId="3B23F01C" w14:textId="77777777" w:rsidR="00D17432" w:rsidRPr="00A25032" w:rsidRDefault="009F6D0D" w:rsidP="00874270">
      <w:pPr>
        <w:pStyle w:val="Heading4"/>
      </w:pPr>
      <w:r w:rsidRPr="00A25032">
        <w:t>I</w:t>
      </w:r>
      <w:r w:rsidR="00D17432" w:rsidRPr="00A25032">
        <w:t>f necessary, inspect</w:t>
      </w:r>
      <w:r w:rsidR="000D3041">
        <w:t xml:space="preserve"> equipment and materials</w:t>
      </w:r>
      <w:r w:rsidR="00D17432" w:rsidRPr="00A25032">
        <w:t xml:space="preserve"> at the source of manufacture;</w:t>
      </w:r>
    </w:p>
    <w:p w14:paraId="6CBF454D" w14:textId="77777777" w:rsidR="00D17432" w:rsidRPr="00A25032" w:rsidRDefault="009F6D0D" w:rsidP="00874270">
      <w:pPr>
        <w:pStyle w:val="Heading4"/>
      </w:pPr>
      <w:r w:rsidRPr="00A25032">
        <w:lastRenderedPageBreak/>
        <w:t>C</w:t>
      </w:r>
      <w:r w:rsidR="00D17432" w:rsidRPr="00A25032">
        <w:t>ontinuously check and expedite the flow of necessary information to and from all parties involved;</w:t>
      </w:r>
    </w:p>
    <w:p w14:paraId="00D280BB" w14:textId="77777777" w:rsidR="00D17432" w:rsidRPr="00A25032" w:rsidRDefault="009F6D0D" w:rsidP="00874270">
      <w:pPr>
        <w:pStyle w:val="Heading4"/>
      </w:pPr>
      <w:r w:rsidRPr="00A25032">
        <w:t>I</w:t>
      </w:r>
      <w:r w:rsidR="00D17432" w:rsidRPr="00A25032">
        <w:t xml:space="preserve">nform the </w:t>
      </w:r>
      <w:r w:rsidR="002E0E2C" w:rsidRPr="00A25032">
        <w:t>Consultant</w:t>
      </w:r>
      <w:r w:rsidR="00D17432" w:rsidRPr="00A25032">
        <w:t xml:space="preserve"> promptly where information is required.</w:t>
      </w:r>
    </w:p>
    <w:p w14:paraId="26A12CD3" w14:textId="77777777" w:rsidR="00D17432" w:rsidRPr="00A25032" w:rsidRDefault="00D17432" w:rsidP="007E63F2">
      <w:pPr>
        <w:pStyle w:val="Heading3"/>
      </w:pPr>
      <w:r w:rsidRPr="00A25032">
        <w:t xml:space="preserve">The work of </w:t>
      </w:r>
      <w:r w:rsidR="000D3041">
        <w:t>Division 16 - Electrical</w:t>
      </w:r>
      <w:r w:rsidR="000D3041" w:rsidRPr="00A25032">
        <w:t xml:space="preserve"> </w:t>
      </w:r>
      <w:r w:rsidRPr="00A25032">
        <w:t>shall be coordinated with other Divisions in such a manner as not to interfere with other work</w:t>
      </w:r>
      <w:r w:rsidR="00CA1399" w:rsidRPr="00A25032">
        <w:t xml:space="preserve"> and critical Region operations</w:t>
      </w:r>
      <w:r w:rsidRPr="00A25032">
        <w:t xml:space="preserve">. In areas where the ducts, pipes, wiring and equipment for other </w:t>
      </w:r>
      <w:r w:rsidR="005C0B06" w:rsidRPr="00A25032">
        <w:t>Section</w:t>
      </w:r>
      <w:r w:rsidRPr="00A25032">
        <w:t xml:space="preserve">s will be installed in proximity to pipes, wiring and equipment pertaining to this </w:t>
      </w:r>
      <w:r w:rsidR="000D3041" w:rsidRPr="00A25032">
        <w:t>D</w:t>
      </w:r>
      <w:r w:rsidRPr="00A25032">
        <w:t>ivision,</w:t>
      </w:r>
      <w:r w:rsidR="000D3041">
        <w:t xml:space="preserve"> the Contractor shall</w:t>
      </w:r>
      <w:r w:rsidRPr="00A25032">
        <w:t xml:space="preserve"> ensure that all pipes, ducts, wiring and equipment are installed </w:t>
      </w:r>
      <w:r w:rsidR="00CA1399" w:rsidRPr="00A25032">
        <w:t>in such a manner as to safeguard against process and/or HVAC piping water condensation or leakage</w:t>
      </w:r>
      <w:r w:rsidR="00303506">
        <w:t xml:space="preserve"> or other hazards</w:t>
      </w:r>
      <w:r w:rsidR="00CA1399" w:rsidRPr="00A25032">
        <w:t xml:space="preserve"> that may impact installed electrical equipment</w:t>
      </w:r>
      <w:r w:rsidRPr="00A25032">
        <w:t>.</w:t>
      </w:r>
    </w:p>
    <w:p w14:paraId="1041588C" w14:textId="77777777" w:rsidR="00D17432" w:rsidRPr="00A25032" w:rsidRDefault="00D17432" w:rsidP="00B017DF">
      <w:pPr>
        <w:pStyle w:val="Heading3"/>
      </w:pPr>
      <w:r w:rsidRPr="00A25032">
        <w:t>Equipment, cond</w:t>
      </w:r>
      <w:r w:rsidR="003206C9">
        <w:t>uit, etc., installed but not co</w:t>
      </w:r>
      <w:r w:rsidRPr="00A25032">
        <w:t xml:space="preserve">ordinated with the work of other trades shall be relocated </w:t>
      </w:r>
      <w:r w:rsidR="000D3041">
        <w:t xml:space="preserve">by the Contractor </w:t>
      </w:r>
      <w:r w:rsidRPr="00A25032">
        <w:t xml:space="preserve">as directed by the </w:t>
      </w:r>
      <w:r w:rsidR="00824592" w:rsidRPr="00A25032">
        <w:t xml:space="preserve">Consultant </w:t>
      </w:r>
      <w:r w:rsidRPr="00A25032">
        <w:t xml:space="preserve">without extra cost to the </w:t>
      </w:r>
      <w:r w:rsidR="003357F8" w:rsidRPr="00A25032">
        <w:t>Region</w:t>
      </w:r>
      <w:r w:rsidRPr="00A25032">
        <w:t>.</w:t>
      </w:r>
    </w:p>
    <w:p w14:paraId="35EEB330" w14:textId="77777777" w:rsidR="00D17432" w:rsidRPr="00A25032" w:rsidRDefault="00D17432" w:rsidP="002429BF">
      <w:pPr>
        <w:pStyle w:val="Heading3"/>
      </w:pPr>
      <w:r w:rsidRPr="00A25032">
        <w:t xml:space="preserve">Install equipment, conduit and cables in a workmanlike manner to present a neat appearance and to function properly to the satisfaction of the </w:t>
      </w:r>
      <w:r w:rsidR="00BA3604" w:rsidRPr="00A25032">
        <w:t>Consultant</w:t>
      </w:r>
      <w:r w:rsidRPr="00A25032">
        <w:t xml:space="preserve">. Install exposed conduit runs parallel and perpendicular to building planes. Install conduit concealed in chases, behind furring, or above ceiling, except in unfinished areas. Install exposed systems neatly and group </w:t>
      </w:r>
      <w:r w:rsidR="000D3041">
        <w:t xml:space="preserve">them </w:t>
      </w:r>
      <w:r w:rsidRPr="00A25032">
        <w:t>to present a neat appearance.</w:t>
      </w:r>
    </w:p>
    <w:p w14:paraId="215CFCBD" w14:textId="77777777" w:rsidR="00FC0D49" w:rsidRPr="00A25032" w:rsidRDefault="00FC0D49" w:rsidP="00450E94">
      <w:pPr>
        <w:pStyle w:val="Heading3"/>
      </w:pPr>
      <w:r w:rsidRPr="00A25032">
        <w:t xml:space="preserve">Maintain redlined drawings (updated regularly) on </w:t>
      </w:r>
      <w:r w:rsidR="000D3041">
        <w:t>S</w:t>
      </w:r>
      <w:r w:rsidRPr="00A25032">
        <w:t>ite.</w:t>
      </w:r>
    </w:p>
    <w:p w14:paraId="0758949D" w14:textId="77777777" w:rsidR="00FC0D49" w:rsidRPr="00F034A6" w:rsidRDefault="003206C9" w:rsidP="00450E94">
      <w:pPr>
        <w:pStyle w:val="Heading3"/>
      </w:pPr>
      <w:r>
        <w:t>Provide</w:t>
      </w:r>
      <w:r w:rsidR="00FC0D49" w:rsidRPr="00A25032">
        <w:t xml:space="preserve"> all required equipment and maintenance data as detailed </w:t>
      </w:r>
      <w:r w:rsidR="00FC0D49" w:rsidRPr="00F034A6">
        <w:t xml:space="preserve">in </w:t>
      </w:r>
      <w:r w:rsidR="00FC0D49" w:rsidRPr="00F034A6">
        <w:rPr>
          <w:rPrChange w:id="179" w:author="John Liu" w:date="2022-04-25T10:44:00Z">
            <w:rPr>
              <w:highlight w:val="yellow"/>
            </w:rPr>
          </w:rPrChange>
        </w:rPr>
        <w:t>Section 01425 - Computerized Maintenance Management System Data Requirement</w:t>
      </w:r>
      <w:r w:rsidR="00FC0D49" w:rsidRPr="00F034A6">
        <w:t>s.</w:t>
      </w:r>
    </w:p>
    <w:p w14:paraId="6C49F61E" w14:textId="77777777" w:rsidR="00FC0D49" w:rsidRPr="00CC1E63" w:rsidRDefault="00FC0D49" w:rsidP="007E63F2">
      <w:pPr>
        <w:pStyle w:val="Heading2"/>
        <w:numPr>
          <w:ilvl w:val="1"/>
          <w:numId w:val="12"/>
        </w:numPr>
      </w:pPr>
      <w:r w:rsidRPr="00CC1E63">
        <w:t>Commissioning</w:t>
      </w:r>
      <w:r w:rsidRPr="007E63F2">
        <w:rPr>
          <w:u w:val="none"/>
        </w:rPr>
        <w:tab/>
      </w:r>
      <w:r w:rsidRPr="007E63F2">
        <w:rPr>
          <w:u w:val="none"/>
        </w:rPr>
        <w:tab/>
      </w:r>
      <w:r w:rsidRPr="007E63F2">
        <w:rPr>
          <w:u w:val="none"/>
        </w:rPr>
        <w:tab/>
      </w:r>
    </w:p>
    <w:p w14:paraId="6C73C7BE" w14:textId="77777777" w:rsidR="00FC0D49" w:rsidRPr="004D130E" w:rsidRDefault="00FC0D49" w:rsidP="007E63F2">
      <w:pPr>
        <w:pStyle w:val="Heading3"/>
      </w:pPr>
      <w:r w:rsidRPr="004D130E">
        <w:t xml:space="preserve">For all commissioning activities on </w:t>
      </w:r>
      <w:r w:rsidRPr="00F034A6">
        <w:t>systems where components of this Specification</w:t>
      </w:r>
      <w:r w:rsidRPr="00856CC6">
        <w:t xml:space="preserve"> </w:t>
      </w:r>
      <w:r w:rsidR="00F535DD" w:rsidRPr="00856CC6">
        <w:t xml:space="preserve">Section </w:t>
      </w:r>
      <w:r w:rsidRPr="00856CC6">
        <w:t xml:space="preserve">are integral to functionality, refer to </w:t>
      </w:r>
      <w:r w:rsidRPr="00F034A6">
        <w:rPr>
          <w:rPrChange w:id="180" w:author="John Liu" w:date="2022-04-25T10:44:00Z">
            <w:rPr>
              <w:highlight w:val="yellow"/>
            </w:rPr>
          </w:rPrChange>
        </w:rPr>
        <w:t>Section 0181</w:t>
      </w:r>
      <w:r w:rsidR="00695C84" w:rsidRPr="00F034A6">
        <w:rPr>
          <w:rPrChange w:id="181" w:author="John Liu" w:date="2022-04-25T10:44:00Z">
            <w:rPr>
              <w:highlight w:val="yellow"/>
            </w:rPr>
          </w:rPrChange>
        </w:rPr>
        <w:t>0</w:t>
      </w:r>
      <w:r w:rsidRPr="00F034A6">
        <w:rPr>
          <w:rPrChange w:id="182" w:author="John Liu" w:date="2022-04-25T10:44:00Z">
            <w:rPr>
              <w:highlight w:val="yellow"/>
            </w:rPr>
          </w:rPrChange>
        </w:rPr>
        <w:t xml:space="preserve"> – </w:t>
      </w:r>
      <w:r w:rsidR="00695C84" w:rsidRPr="00F034A6">
        <w:rPr>
          <w:rPrChange w:id="183" w:author="John Liu" w:date="2022-04-25T10:44:00Z">
            <w:rPr>
              <w:highlight w:val="yellow"/>
            </w:rPr>
          </w:rPrChange>
        </w:rPr>
        <w:t xml:space="preserve">Equipment Testing and Facility </w:t>
      </w:r>
      <w:r w:rsidRPr="00F034A6">
        <w:rPr>
          <w:rPrChange w:id="184" w:author="John Liu" w:date="2022-04-25T10:44:00Z">
            <w:rPr>
              <w:highlight w:val="yellow"/>
            </w:rPr>
          </w:rPrChange>
        </w:rPr>
        <w:t>Commissioning</w:t>
      </w:r>
      <w:r w:rsidRPr="00F034A6">
        <w:t xml:space="preserve">. All inspection and testing activities </w:t>
      </w:r>
      <w:r w:rsidR="00CC1E63" w:rsidRPr="00856CC6">
        <w:t>shall</w:t>
      </w:r>
      <w:r w:rsidRPr="00856CC6">
        <w:t xml:space="preserve"> be completed</w:t>
      </w:r>
      <w:r w:rsidR="008A0164" w:rsidRPr="00856CC6">
        <w:t xml:space="preserve"> in accordance</w:t>
      </w:r>
      <w:r w:rsidRPr="004D130E">
        <w:t xml:space="preserve"> with </w:t>
      </w:r>
      <w:r w:rsidR="008A0164">
        <w:t xml:space="preserve">the </w:t>
      </w:r>
      <w:r w:rsidRPr="004D130E">
        <w:t xml:space="preserve">documentation provided to the Consultant prior to </w:t>
      </w:r>
      <w:r w:rsidR="008A0164">
        <w:t xml:space="preserve">the </w:t>
      </w:r>
      <w:r w:rsidRPr="004D130E">
        <w:t>start of commissioning such activities.</w:t>
      </w:r>
    </w:p>
    <w:p w14:paraId="30C2C520" w14:textId="77777777" w:rsidR="00FC0D49" w:rsidRPr="004D130E" w:rsidRDefault="000D3041" w:rsidP="007E63F2">
      <w:pPr>
        <w:pStyle w:val="Heading1"/>
      </w:pPr>
      <w:r w:rsidRPr="004D130E">
        <w:t>PRODUCTS (NOT USED)</w:t>
      </w:r>
    </w:p>
    <w:p w14:paraId="3B113544" w14:textId="77777777" w:rsidR="000D3041" w:rsidRPr="004D130E" w:rsidRDefault="000D3041" w:rsidP="007E63F2">
      <w:pPr>
        <w:pStyle w:val="Heading1"/>
      </w:pPr>
      <w:r w:rsidRPr="004D130E">
        <w:t>execution (not used)</w:t>
      </w:r>
    </w:p>
    <w:p w14:paraId="1E3546F9" w14:textId="77777777" w:rsidR="002429BF" w:rsidRDefault="002429BF" w:rsidP="00DE4932">
      <w:pPr>
        <w:pStyle w:val="BodyText"/>
        <w:jc w:val="center"/>
        <w:rPr>
          <w:rFonts w:ascii="Calibri" w:hAnsi="Calibri"/>
          <w:b/>
          <w:szCs w:val="22"/>
        </w:rPr>
      </w:pPr>
    </w:p>
    <w:p w14:paraId="7CF08D0E" w14:textId="77777777" w:rsidR="00DE4932" w:rsidRPr="00A25032" w:rsidRDefault="00DE4932" w:rsidP="00DE4932">
      <w:pPr>
        <w:pStyle w:val="BodyText"/>
        <w:jc w:val="center"/>
        <w:rPr>
          <w:rFonts w:ascii="Calibri" w:hAnsi="Calibri"/>
          <w:b/>
          <w:szCs w:val="22"/>
        </w:rPr>
      </w:pPr>
      <w:r w:rsidRPr="00A25032">
        <w:rPr>
          <w:rFonts w:ascii="Calibri" w:hAnsi="Calibri"/>
          <w:b/>
          <w:szCs w:val="22"/>
        </w:rPr>
        <w:t>END OF SECTION</w:t>
      </w:r>
    </w:p>
    <w:sectPr w:rsidR="00DE4932" w:rsidRPr="00A25032" w:rsidSect="00C31277">
      <w:headerReference w:type="even" r:id="rId15"/>
      <w:headerReference w:type="default" r:id="rId16"/>
      <w:headerReference w:type="first" r:id="rId17"/>
      <w:pgSz w:w="12240" w:h="15840" w:code="1"/>
      <w:pgMar w:top="1440" w:right="720" w:bottom="1440" w:left="720" w:header="720" w:footer="720" w:gutter="994"/>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adulovic, Nicole" w:date="2022-11-04T14:34:00Z" w:initials="RN">
    <w:p w14:paraId="4E04B92B" w14:textId="77777777" w:rsidR="00856CC6" w:rsidRDefault="00856CC6">
      <w:pPr>
        <w:pStyle w:val="CommentText"/>
      </w:pPr>
      <w:r>
        <w:rPr>
          <w:rStyle w:val="CommentReference"/>
        </w:rPr>
        <w:annotationRef/>
      </w:r>
      <w:r>
        <w:t>Newest template is 13-Jun-22</w:t>
      </w:r>
    </w:p>
  </w:comment>
  <w:comment w:id="145" w:author="Radulovic, Nicole" w:date="2022-11-04T14:57:00Z" w:initials="RN">
    <w:p w14:paraId="26407E84" w14:textId="77777777" w:rsidR="005370A6" w:rsidRDefault="005370A6">
      <w:pPr>
        <w:pStyle w:val="CommentText"/>
      </w:pPr>
      <w:r>
        <w:rPr>
          <w:rStyle w:val="CommentReference"/>
        </w:rPr>
        <w:annotationRef/>
      </w:r>
      <w:r>
        <w:t>Please confirm and unhighlight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04B92B" w15:done="0"/>
  <w15:commentEx w15:paraId="26407E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04B92B" w16cid:durableId="270FA171"/>
  <w16cid:commentId w16cid:paraId="26407E84" w16cid:durableId="270FA6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EC3AE" w14:textId="77777777" w:rsidR="004D414D" w:rsidRDefault="004D414D">
      <w:r>
        <w:separator/>
      </w:r>
    </w:p>
  </w:endnote>
  <w:endnote w:type="continuationSeparator" w:id="0">
    <w:p w14:paraId="4C644A8F" w14:textId="77777777" w:rsidR="004D414D" w:rsidRDefault="004D4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3C65D" w14:textId="77777777" w:rsidR="004D414D" w:rsidRDefault="004D414D">
      <w:r>
        <w:separator/>
      </w:r>
    </w:p>
  </w:footnote>
  <w:footnote w:type="continuationSeparator" w:id="0">
    <w:p w14:paraId="7C16C996" w14:textId="77777777" w:rsidR="004D414D" w:rsidRDefault="004D41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D5C6" w14:textId="77777777" w:rsidR="00C31277" w:rsidRPr="000E5AF0" w:rsidRDefault="00C31277" w:rsidP="00C31277">
    <w:pPr>
      <w:pBdr>
        <w:top w:val="single" w:sz="4" w:space="1" w:color="auto"/>
      </w:pBdr>
      <w:tabs>
        <w:tab w:val="right" w:pos="9810"/>
      </w:tabs>
      <w:rPr>
        <w:rFonts w:ascii="Calibri" w:hAnsi="Calibri" w:cs="Arial"/>
      </w:rPr>
    </w:pPr>
    <w:r w:rsidRPr="000E5AF0">
      <w:rPr>
        <w:rFonts w:ascii="Calibri" w:hAnsi="Calibri" w:cs="Arial"/>
      </w:rPr>
      <w:t>Section 16010</w:t>
    </w:r>
    <w:r>
      <w:rPr>
        <w:rFonts w:ascii="Calibri" w:hAnsi="Calibri" w:cs="Arial"/>
      </w:rPr>
      <w:tab/>
    </w:r>
    <w:r w:rsidRPr="000E5AF0">
      <w:rPr>
        <w:rFonts w:ascii="Calibri" w:hAnsi="Calibri" w:cs="Arial"/>
      </w:rPr>
      <w:t>CONTRACT NO</w:t>
    </w:r>
    <w:r w:rsidRPr="00964394">
      <w:rPr>
        <w:rFonts w:ascii="Calibri" w:hAnsi="Calibri" w:cs="Arial"/>
        <w:highlight w:val="yellow"/>
      </w:rPr>
      <w:t>.... [Insert Region Number]</w:t>
    </w:r>
    <w:r w:rsidRPr="000E5AF0">
      <w:rPr>
        <w:rFonts w:ascii="Calibri" w:hAnsi="Calibri" w:cs="Arial"/>
      </w:rPr>
      <w:tab/>
    </w:r>
  </w:p>
  <w:p w14:paraId="4BA4EE1C" w14:textId="77777777" w:rsidR="00C31277" w:rsidRPr="000E5AF0" w:rsidRDefault="00E208F1" w:rsidP="00C31277">
    <w:pPr>
      <w:pBdr>
        <w:top w:val="single" w:sz="4" w:space="1" w:color="auto"/>
      </w:pBdr>
      <w:tabs>
        <w:tab w:val="left" w:pos="-1440"/>
        <w:tab w:val="left" w:pos="-720"/>
        <w:tab w:val="left" w:pos="0"/>
        <w:tab w:val="center" w:pos="5220"/>
        <w:tab w:val="right" w:pos="9810"/>
      </w:tabs>
      <w:rPr>
        <w:rFonts w:ascii="Calibri" w:hAnsi="Calibri" w:cs="Arial"/>
      </w:rPr>
    </w:pPr>
    <w:r w:rsidRPr="000E5AF0">
      <w:rPr>
        <w:rFonts w:ascii="Calibri" w:hAnsi="Calibri" w:cs="Arial"/>
      </w:rPr>
      <w:t>201</w:t>
    </w:r>
    <w:r>
      <w:rPr>
        <w:rFonts w:ascii="Calibri" w:hAnsi="Calibri" w:cs="Arial"/>
      </w:rPr>
      <w:t>5</w:t>
    </w:r>
    <w:r w:rsidR="00C31277" w:rsidRPr="000E5AF0">
      <w:rPr>
        <w:rFonts w:ascii="Calibri" w:hAnsi="Calibri" w:cs="Arial"/>
      </w:rPr>
      <w:t>-</w:t>
    </w:r>
    <w:r w:rsidRPr="000E5AF0">
      <w:rPr>
        <w:rFonts w:ascii="Calibri" w:hAnsi="Calibri" w:cs="Arial"/>
      </w:rPr>
      <w:t>0</w:t>
    </w:r>
    <w:r>
      <w:rPr>
        <w:rFonts w:ascii="Calibri" w:hAnsi="Calibri" w:cs="Arial"/>
      </w:rPr>
      <w:t>2</w:t>
    </w:r>
    <w:r w:rsidR="00C31277" w:rsidRPr="000E5AF0">
      <w:rPr>
        <w:rFonts w:ascii="Calibri" w:hAnsi="Calibri" w:cs="Arial"/>
      </w:rPr>
      <w:t>-</w:t>
    </w:r>
    <w:r>
      <w:rPr>
        <w:rFonts w:ascii="Calibri" w:hAnsi="Calibri" w:cs="Arial"/>
      </w:rPr>
      <w:t>04</w:t>
    </w:r>
    <w:r w:rsidR="00C31277" w:rsidRPr="000E5AF0">
      <w:rPr>
        <w:rFonts w:ascii="Calibri" w:hAnsi="Calibri" w:cs="Arial"/>
        <w:b/>
      </w:rPr>
      <w:tab/>
      <w:t>ELECTRICAL GENERAL REQUIREMENTS</w:t>
    </w:r>
    <w:r w:rsidR="00C31277" w:rsidRPr="000E5AF0">
      <w:rPr>
        <w:rFonts w:ascii="Calibri" w:hAnsi="Calibri" w:cs="Arial"/>
      </w:rPr>
      <w:tab/>
    </w:r>
  </w:p>
  <w:p w14:paraId="114F9891" w14:textId="77777777" w:rsidR="00C31277" w:rsidRPr="000E5AF0" w:rsidRDefault="00C31277" w:rsidP="00C31277">
    <w:pPr>
      <w:pBdr>
        <w:top w:val="single" w:sz="4" w:space="1" w:color="auto"/>
      </w:pBdr>
      <w:tabs>
        <w:tab w:val="center" w:pos="5175"/>
        <w:tab w:val="right" w:pos="9810"/>
      </w:tabs>
      <w:rPr>
        <w:rFonts w:ascii="Calibri" w:hAnsi="Calibri" w:cs="Arial"/>
      </w:rPr>
    </w:pPr>
    <w:r w:rsidRPr="000E5AF0">
      <w:rPr>
        <w:rFonts w:ascii="Calibri" w:hAnsi="Calibri" w:cs="Arial"/>
      </w:rPr>
      <w:t xml:space="preserve">Page </w:t>
    </w:r>
    <w:r w:rsidRPr="000E5AF0">
      <w:rPr>
        <w:rFonts w:ascii="Calibri" w:hAnsi="Calibri" w:cs="Arial"/>
      </w:rPr>
      <w:fldChar w:fldCharType="begin"/>
    </w:r>
    <w:r w:rsidRPr="000E5AF0">
      <w:rPr>
        <w:rFonts w:ascii="Calibri" w:hAnsi="Calibri" w:cs="Arial"/>
      </w:rPr>
      <w:instrText xml:space="preserve">PAGE </w:instrText>
    </w:r>
    <w:r w:rsidRPr="000E5AF0">
      <w:rPr>
        <w:rFonts w:ascii="Calibri" w:hAnsi="Calibri" w:cs="Arial"/>
      </w:rPr>
      <w:fldChar w:fldCharType="separate"/>
    </w:r>
    <w:r w:rsidR="00450E94">
      <w:rPr>
        <w:rFonts w:ascii="Calibri" w:hAnsi="Calibri" w:cs="Arial"/>
        <w:noProof/>
      </w:rPr>
      <w:t>2</w:t>
    </w:r>
    <w:r w:rsidRPr="000E5AF0">
      <w:rPr>
        <w:rFonts w:ascii="Calibri" w:hAnsi="Calibri" w:cs="Arial"/>
      </w:rPr>
      <w:fldChar w:fldCharType="end"/>
    </w:r>
    <w:r>
      <w:rPr>
        <w:rStyle w:val="PageNumber"/>
        <w:rFonts w:ascii="Calibri" w:hAnsi="Calibri" w:cs="Arial"/>
        <w:caps/>
        <w:sz w:val="22"/>
        <w:szCs w:val="22"/>
      </w:rPr>
      <w:tab/>
    </w:r>
    <w:r>
      <w:rPr>
        <w:rStyle w:val="PageNumber"/>
        <w:rFonts w:ascii="Calibri" w:hAnsi="Calibri" w:cs="Arial"/>
        <w:caps/>
        <w:sz w:val="22"/>
        <w:szCs w:val="22"/>
      </w:rPr>
      <w:tab/>
    </w:r>
    <w:r w:rsidRPr="000E5AF0">
      <w:rPr>
        <w:rFonts w:ascii="Calibri" w:hAnsi="Calibri" w:cs="Arial"/>
      </w:rPr>
      <w:t xml:space="preserve">DATE:  </w:t>
    </w:r>
    <w:r w:rsidRPr="00964394">
      <w:rPr>
        <w:rFonts w:ascii="Calibri" w:hAnsi="Calibri" w:cs="Arial"/>
        <w:highlight w:val="yellow"/>
      </w:rPr>
      <w:t>[Insert Date, (e.g. Jan., 2000)]</w:t>
    </w:r>
    <w:r w:rsidRPr="000E5AF0">
      <w:rPr>
        <w:rFonts w:ascii="Calibri" w:hAnsi="Calibri" w:cs="Arial"/>
      </w:rPr>
      <w:tab/>
    </w:r>
    <w:r w:rsidRPr="000E5AF0">
      <w:rPr>
        <w:rFonts w:ascii="Calibri" w:hAnsi="Calibri" w:cs="Arial"/>
      </w:rPr>
      <w:tab/>
    </w:r>
  </w:p>
  <w:p w14:paraId="359CB7D6" w14:textId="77777777" w:rsidR="00C31277" w:rsidRDefault="00C312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06AB0" w14:textId="77777777" w:rsidR="00463A37" w:rsidRPr="000E5AF0" w:rsidRDefault="00463A37" w:rsidP="00C31277">
    <w:pPr>
      <w:pBdr>
        <w:top w:val="single" w:sz="4" w:space="1" w:color="auto"/>
      </w:pBdr>
      <w:tabs>
        <w:tab w:val="right" w:pos="9810"/>
      </w:tabs>
      <w:rPr>
        <w:rFonts w:ascii="Calibri" w:hAnsi="Calibri" w:cs="Arial"/>
      </w:rPr>
    </w:pPr>
    <w:r w:rsidRPr="000E5AF0">
      <w:rPr>
        <w:rFonts w:ascii="Calibri" w:hAnsi="Calibri" w:cs="Arial"/>
      </w:rPr>
      <w:t>CONTRACT NO</w:t>
    </w:r>
    <w:r w:rsidRPr="00964394">
      <w:rPr>
        <w:rFonts w:ascii="Calibri" w:hAnsi="Calibri" w:cs="Arial"/>
        <w:highlight w:val="yellow"/>
      </w:rPr>
      <w:t>.... [Insert Region Number]</w:t>
    </w:r>
    <w:r w:rsidRPr="000E5AF0">
      <w:rPr>
        <w:rFonts w:ascii="Calibri" w:hAnsi="Calibri" w:cs="Arial"/>
      </w:rPr>
      <w:tab/>
      <w:t>Section 16010</w:t>
    </w:r>
  </w:p>
  <w:p w14:paraId="1489E238" w14:textId="77777777" w:rsidR="00463A37" w:rsidRPr="000E5AF0" w:rsidRDefault="00463A37" w:rsidP="00C31277">
    <w:pPr>
      <w:pBdr>
        <w:top w:val="single" w:sz="4" w:space="1" w:color="auto"/>
      </w:pBdr>
      <w:tabs>
        <w:tab w:val="left" w:pos="-1440"/>
        <w:tab w:val="left" w:pos="-720"/>
        <w:tab w:val="left" w:pos="0"/>
        <w:tab w:val="center" w:pos="5220"/>
        <w:tab w:val="right" w:pos="9810"/>
      </w:tabs>
      <w:rPr>
        <w:rFonts w:ascii="Calibri" w:hAnsi="Calibri" w:cs="Arial"/>
      </w:rPr>
    </w:pPr>
    <w:r w:rsidRPr="000E5AF0">
      <w:rPr>
        <w:rFonts w:ascii="Calibri" w:hAnsi="Calibri" w:cs="Arial"/>
        <w:b/>
      </w:rPr>
      <w:tab/>
      <w:t>ELECTRICAL GENERAL REQUIREMENTS</w:t>
    </w:r>
    <w:r w:rsidRPr="000E5AF0">
      <w:rPr>
        <w:rFonts w:ascii="Calibri" w:hAnsi="Calibri" w:cs="Arial"/>
      </w:rPr>
      <w:tab/>
    </w:r>
    <w:r w:rsidR="00E208F1" w:rsidRPr="000E5AF0">
      <w:rPr>
        <w:rFonts w:ascii="Calibri" w:hAnsi="Calibri" w:cs="Arial"/>
      </w:rPr>
      <w:t>201</w:t>
    </w:r>
    <w:r w:rsidR="00E208F1">
      <w:rPr>
        <w:rFonts w:ascii="Calibri" w:hAnsi="Calibri" w:cs="Arial"/>
      </w:rPr>
      <w:t>5</w:t>
    </w:r>
    <w:r w:rsidRPr="000E5AF0">
      <w:rPr>
        <w:rFonts w:ascii="Calibri" w:hAnsi="Calibri" w:cs="Arial"/>
      </w:rPr>
      <w:t>-</w:t>
    </w:r>
    <w:r w:rsidR="00E208F1" w:rsidRPr="000E5AF0">
      <w:rPr>
        <w:rFonts w:ascii="Calibri" w:hAnsi="Calibri" w:cs="Arial"/>
      </w:rPr>
      <w:t>0</w:t>
    </w:r>
    <w:r w:rsidR="00E208F1">
      <w:rPr>
        <w:rFonts w:ascii="Calibri" w:hAnsi="Calibri" w:cs="Arial"/>
      </w:rPr>
      <w:t>2</w:t>
    </w:r>
    <w:r w:rsidRPr="000E5AF0">
      <w:rPr>
        <w:rFonts w:ascii="Calibri" w:hAnsi="Calibri" w:cs="Arial"/>
      </w:rPr>
      <w:t>-</w:t>
    </w:r>
    <w:r w:rsidR="00E208F1">
      <w:rPr>
        <w:rFonts w:ascii="Calibri" w:hAnsi="Calibri" w:cs="Arial"/>
      </w:rPr>
      <w:t>04</w:t>
    </w:r>
  </w:p>
  <w:p w14:paraId="08B830A0" w14:textId="77777777" w:rsidR="00463A37" w:rsidRPr="000E5AF0" w:rsidRDefault="00463A37" w:rsidP="00C31277">
    <w:pPr>
      <w:pBdr>
        <w:top w:val="single" w:sz="4" w:space="1" w:color="auto"/>
      </w:pBdr>
      <w:tabs>
        <w:tab w:val="center" w:pos="5175"/>
        <w:tab w:val="right" w:pos="9810"/>
      </w:tabs>
      <w:rPr>
        <w:rFonts w:ascii="Calibri" w:hAnsi="Calibri" w:cs="Arial"/>
      </w:rPr>
    </w:pPr>
    <w:r w:rsidRPr="000E5AF0">
      <w:rPr>
        <w:rFonts w:ascii="Calibri" w:hAnsi="Calibri" w:cs="Arial"/>
      </w:rPr>
      <w:t xml:space="preserve">DATE:  </w:t>
    </w:r>
    <w:r w:rsidRPr="00964394">
      <w:rPr>
        <w:rFonts w:ascii="Calibri" w:hAnsi="Calibri" w:cs="Arial"/>
        <w:highlight w:val="yellow"/>
      </w:rPr>
      <w:t>[Insert Date, (e.g. Jan., 2000)]</w:t>
    </w:r>
    <w:r w:rsidRPr="000E5AF0">
      <w:rPr>
        <w:rFonts w:ascii="Calibri" w:hAnsi="Calibri" w:cs="Arial"/>
      </w:rPr>
      <w:tab/>
    </w:r>
    <w:r w:rsidRPr="000E5AF0">
      <w:rPr>
        <w:rFonts w:ascii="Calibri" w:hAnsi="Calibri" w:cs="Arial"/>
      </w:rPr>
      <w:tab/>
      <w:t xml:space="preserve">Page </w:t>
    </w:r>
    <w:r w:rsidRPr="000E5AF0">
      <w:rPr>
        <w:rFonts w:ascii="Calibri" w:hAnsi="Calibri" w:cs="Arial"/>
      </w:rPr>
      <w:fldChar w:fldCharType="begin"/>
    </w:r>
    <w:r w:rsidRPr="000E5AF0">
      <w:rPr>
        <w:rFonts w:ascii="Calibri" w:hAnsi="Calibri" w:cs="Arial"/>
      </w:rPr>
      <w:instrText xml:space="preserve">PAGE </w:instrText>
    </w:r>
    <w:r w:rsidRPr="000E5AF0">
      <w:rPr>
        <w:rFonts w:ascii="Calibri" w:hAnsi="Calibri" w:cs="Arial"/>
      </w:rPr>
      <w:fldChar w:fldCharType="separate"/>
    </w:r>
    <w:r w:rsidR="00450E94">
      <w:rPr>
        <w:rFonts w:ascii="Calibri" w:hAnsi="Calibri" w:cs="Arial"/>
        <w:noProof/>
      </w:rPr>
      <w:t>1</w:t>
    </w:r>
    <w:r w:rsidRPr="000E5AF0">
      <w:rPr>
        <w:rFonts w:ascii="Calibri" w:hAnsi="Calibri" w:cs="Arial"/>
      </w:rPr>
      <w:fldChar w:fldCharType="end"/>
    </w:r>
    <w:r w:rsidRPr="000E5AF0">
      <w:rPr>
        <w:rFonts w:ascii="Calibri" w:hAnsi="Calibri" w:cs="Arial"/>
      </w:rPr>
      <w:t xml:space="preserve"> </w:t>
    </w:r>
  </w:p>
  <w:p w14:paraId="1D2E1908" w14:textId="77777777" w:rsidR="00463A37" w:rsidRPr="00672C12" w:rsidRDefault="00463A37"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34176" w14:textId="77777777" w:rsidR="00463A37" w:rsidRPr="000E5AF0" w:rsidRDefault="00463A37" w:rsidP="00C31277">
    <w:pPr>
      <w:pBdr>
        <w:top w:val="single" w:sz="4" w:space="1" w:color="auto"/>
      </w:pBdr>
      <w:tabs>
        <w:tab w:val="right" w:pos="9810"/>
      </w:tabs>
      <w:rPr>
        <w:rFonts w:ascii="Calibri" w:hAnsi="Calibri" w:cs="Arial"/>
      </w:rPr>
    </w:pPr>
    <w:r w:rsidRPr="000E5AF0">
      <w:rPr>
        <w:rFonts w:ascii="Calibri" w:hAnsi="Calibri" w:cs="Arial"/>
      </w:rPr>
      <w:t>CONTRACT NO</w:t>
    </w:r>
    <w:r w:rsidRPr="000E5AF0">
      <w:rPr>
        <w:rFonts w:ascii="Calibri" w:hAnsi="Calibri" w:cs="Arial"/>
        <w:highlight w:val="lightGray"/>
      </w:rPr>
      <w:t>.... [Insert Region Number]</w:t>
    </w:r>
    <w:r w:rsidRPr="000E5AF0">
      <w:rPr>
        <w:rFonts w:ascii="Calibri" w:hAnsi="Calibri" w:cs="Arial"/>
      </w:rPr>
      <w:tab/>
      <w:t>Section 16010</w:t>
    </w:r>
  </w:p>
  <w:p w14:paraId="43F3033D" w14:textId="77777777" w:rsidR="00463A37" w:rsidRPr="000E5AF0" w:rsidRDefault="00463A37" w:rsidP="00C31277">
    <w:pPr>
      <w:pBdr>
        <w:top w:val="single" w:sz="4" w:space="1" w:color="auto"/>
      </w:pBdr>
      <w:tabs>
        <w:tab w:val="left" w:pos="-1440"/>
        <w:tab w:val="left" w:pos="-720"/>
        <w:tab w:val="left" w:pos="0"/>
        <w:tab w:val="center" w:pos="5220"/>
        <w:tab w:val="right" w:pos="9810"/>
      </w:tabs>
      <w:rPr>
        <w:rFonts w:ascii="Calibri" w:hAnsi="Calibri" w:cs="Arial"/>
      </w:rPr>
    </w:pPr>
    <w:r w:rsidRPr="000E5AF0">
      <w:rPr>
        <w:rFonts w:ascii="Calibri" w:hAnsi="Calibri" w:cs="Arial"/>
        <w:b/>
      </w:rPr>
      <w:tab/>
      <w:t>ELECTRICAL GENERAL REQUIREMENTS</w:t>
    </w:r>
    <w:r w:rsidRPr="000E5AF0">
      <w:rPr>
        <w:rFonts w:ascii="Calibri" w:hAnsi="Calibri" w:cs="Arial"/>
      </w:rPr>
      <w:tab/>
    </w:r>
    <w:r w:rsidR="004739D0" w:rsidRPr="000E5AF0">
      <w:rPr>
        <w:rFonts w:ascii="Calibri" w:hAnsi="Calibri" w:cs="Arial"/>
      </w:rPr>
      <w:t>2013</w:t>
    </w:r>
    <w:r w:rsidRPr="000E5AF0">
      <w:rPr>
        <w:rFonts w:ascii="Calibri" w:hAnsi="Calibri" w:cs="Arial"/>
      </w:rPr>
      <w:t>-</w:t>
    </w:r>
    <w:r w:rsidR="004739D0" w:rsidRPr="000E5AF0">
      <w:rPr>
        <w:rFonts w:ascii="Calibri" w:hAnsi="Calibri" w:cs="Arial"/>
      </w:rPr>
      <w:t>07</w:t>
    </w:r>
    <w:r w:rsidRPr="000E5AF0">
      <w:rPr>
        <w:rFonts w:ascii="Calibri" w:hAnsi="Calibri" w:cs="Arial"/>
      </w:rPr>
      <w:t>-</w:t>
    </w:r>
    <w:r w:rsidR="004739D0" w:rsidRPr="000E5AF0">
      <w:rPr>
        <w:rFonts w:ascii="Calibri" w:hAnsi="Calibri" w:cs="Arial"/>
      </w:rPr>
      <w:t>10</w:t>
    </w:r>
  </w:p>
  <w:p w14:paraId="5CD01DEA" w14:textId="77777777" w:rsidR="00463A37" w:rsidRPr="000E5AF0" w:rsidRDefault="00463A37" w:rsidP="00C31277">
    <w:pPr>
      <w:pBdr>
        <w:top w:val="single" w:sz="4" w:space="1" w:color="auto"/>
      </w:pBdr>
      <w:tabs>
        <w:tab w:val="center" w:pos="5175"/>
        <w:tab w:val="right" w:pos="9810"/>
      </w:tabs>
      <w:rPr>
        <w:rFonts w:ascii="Calibri" w:hAnsi="Calibri" w:cs="Arial"/>
      </w:rPr>
    </w:pPr>
    <w:r w:rsidRPr="000E5AF0">
      <w:rPr>
        <w:rFonts w:ascii="Calibri" w:hAnsi="Calibri" w:cs="Arial"/>
      </w:rPr>
      <w:t xml:space="preserve">DATE:  </w:t>
    </w:r>
    <w:r w:rsidRPr="000E5AF0">
      <w:rPr>
        <w:rFonts w:ascii="Calibri" w:hAnsi="Calibri" w:cs="Arial"/>
        <w:highlight w:val="lightGray"/>
      </w:rPr>
      <w:t>[Insert Date, (e.g. Jan., 2000)]</w:t>
    </w:r>
    <w:r w:rsidRPr="000E5AF0">
      <w:rPr>
        <w:rFonts w:ascii="Calibri" w:hAnsi="Calibri" w:cs="Arial"/>
      </w:rPr>
      <w:tab/>
    </w:r>
    <w:r w:rsidRPr="000E5AF0">
      <w:rPr>
        <w:rFonts w:ascii="Calibri" w:hAnsi="Calibri" w:cs="Arial"/>
      </w:rPr>
      <w:tab/>
      <w:t xml:space="preserve">Page </w:t>
    </w:r>
    <w:r w:rsidRPr="000E5AF0">
      <w:rPr>
        <w:rFonts w:ascii="Calibri" w:hAnsi="Calibri" w:cs="Arial"/>
      </w:rPr>
      <w:fldChar w:fldCharType="begin"/>
    </w:r>
    <w:r w:rsidRPr="000E5AF0">
      <w:rPr>
        <w:rFonts w:ascii="Calibri" w:hAnsi="Calibri" w:cs="Arial"/>
      </w:rPr>
      <w:instrText xml:space="preserve">PAGE </w:instrText>
    </w:r>
    <w:r w:rsidRPr="000E5AF0">
      <w:rPr>
        <w:rFonts w:ascii="Calibri" w:hAnsi="Calibri" w:cs="Arial"/>
      </w:rPr>
      <w:fldChar w:fldCharType="separate"/>
    </w:r>
    <w:r w:rsidR="00C31277">
      <w:rPr>
        <w:rFonts w:ascii="Calibri" w:hAnsi="Calibri" w:cs="Arial"/>
        <w:noProof/>
      </w:rPr>
      <w:t>1</w:t>
    </w:r>
    <w:r w:rsidRPr="000E5AF0">
      <w:rPr>
        <w:rFonts w:ascii="Calibri" w:hAnsi="Calibri" w:cs="Arial"/>
      </w:rPr>
      <w:fldChar w:fldCharType="end"/>
    </w:r>
    <w:r w:rsidRPr="000E5AF0">
      <w:rPr>
        <w:rFonts w:ascii="Calibri" w:hAnsi="Calibri" w:cs="Arial"/>
      </w:rPr>
      <w:t xml:space="preserve"> of </w:t>
    </w:r>
    <w:r w:rsidRPr="000E5AF0">
      <w:rPr>
        <w:rStyle w:val="PageNumber"/>
        <w:rFonts w:ascii="Calibri" w:hAnsi="Calibri" w:cs="Arial"/>
        <w:caps/>
        <w:sz w:val="22"/>
        <w:szCs w:val="22"/>
      </w:rPr>
      <w:fldChar w:fldCharType="begin"/>
    </w:r>
    <w:r w:rsidRPr="000E5AF0">
      <w:rPr>
        <w:rStyle w:val="PageNumber"/>
        <w:rFonts w:ascii="Calibri" w:hAnsi="Calibri" w:cs="Arial"/>
        <w:caps/>
        <w:sz w:val="22"/>
        <w:szCs w:val="22"/>
      </w:rPr>
      <w:instrText xml:space="preserve"> NUMPAGES </w:instrText>
    </w:r>
    <w:r w:rsidRPr="000E5AF0">
      <w:rPr>
        <w:rStyle w:val="PageNumber"/>
        <w:rFonts w:ascii="Calibri" w:hAnsi="Calibri" w:cs="Arial"/>
        <w:caps/>
        <w:sz w:val="22"/>
        <w:szCs w:val="22"/>
      </w:rPr>
      <w:fldChar w:fldCharType="separate"/>
    </w:r>
    <w:r w:rsidR="00C31277">
      <w:rPr>
        <w:rStyle w:val="PageNumber"/>
        <w:rFonts w:ascii="Calibri" w:hAnsi="Calibri" w:cs="Arial"/>
        <w:caps/>
        <w:noProof/>
        <w:sz w:val="22"/>
        <w:szCs w:val="22"/>
      </w:rPr>
      <w:t>16</w:t>
    </w:r>
    <w:r w:rsidRPr="000E5AF0">
      <w:rPr>
        <w:rStyle w:val="PageNumber"/>
        <w:rFonts w:ascii="Calibri" w:hAnsi="Calibri" w:cs="Arial"/>
        <w:caps/>
        <w:sz w:val="22"/>
        <w:szCs w:val="22"/>
      </w:rPr>
      <w:fldChar w:fldCharType="end"/>
    </w:r>
  </w:p>
  <w:p w14:paraId="37188348" w14:textId="77777777" w:rsidR="00463A37" w:rsidRDefault="00463A37"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E540785"/>
    <w:multiLevelType w:val="multilevel"/>
    <w:tmpl w:val="9A1A7E4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50407D28"/>
    <w:multiLevelType w:val="multilevel"/>
    <w:tmpl w:val="0E7E7182"/>
    <w:lvl w:ilvl="0">
      <w:start w:val="1"/>
      <w:numFmt w:val="decimal"/>
      <w:pStyle w:val="Heading1"/>
      <w:lvlText w:val="PART %1."/>
      <w:lvlJc w:val="left"/>
      <w:pPr>
        <w:tabs>
          <w:tab w:val="num" w:pos="432"/>
        </w:tabs>
        <w:ind w:left="432" w:hanging="432"/>
      </w:pPr>
      <w:rPr>
        <w:rFonts w:ascii="Calibri" w:hAnsi="Calibri" w:hint="default"/>
        <w:b w:val="0"/>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543445158">
    <w:abstractNumId w:val="0"/>
  </w:num>
  <w:num w:numId="2" w16cid:durableId="596253312">
    <w:abstractNumId w:val="0"/>
  </w:num>
  <w:num w:numId="3" w16cid:durableId="1347751717">
    <w:abstractNumId w:val="7"/>
  </w:num>
  <w:num w:numId="4" w16cid:durableId="1105610918">
    <w:abstractNumId w:val="3"/>
  </w:num>
  <w:num w:numId="5" w16cid:durableId="1262763522">
    <w:abstractNumId w:val="8"/>
  </w:num>
  <w:num w:numId="6" w16cid:durableId="217254307">
    <w:abstractNumId w:val="2"/>
  </w:num>
  <w:num w:numId="7" w16cid:durableId="1364941662">
    <w:abstractNumId w:val="6"/>
  </w:num>
  <w:num w:numId="8" w16cid:durableId="1607692596">
    <w:abstractNumId w:val="1"/>
  </w:num>
  <w:num w:numId="9" w16cid:durableId="966739844">
    <w:abstractNumId w:val="9"/>
  </w:num>
  <w:num w:numId="10" w16cid:durableId="1317223176">
    <w:abstractNumId w:val="5"/>
  </w:num>
  <w:num w:numId="11" w16cid:durableId="1786920825">
    <w:abstractNumId w:val="4"/>
  </w:num>
  <w:num w:numId="12" w16cid:durableId="11116339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41622"/>
    <w:rsid w:val="0007170E"/>
    <w:rsid w:val="00087A37"/>
    <w:rsid w:val="000A15E7"/>
    <w:rsid w:val="000A7BB7"/>
    <w:rsid w:val="000C16E4"/>
    <w:rsid w:val="000C6762"/>
    <w:rsid w:val="000C6EBC"/>
    <w:rsid w:val="000D3041"/>
    <w:rsid w:val="000E3FB5"/>
    <w:rsid w:val="000E5AF0"/>
    <w:rsid w:val="000F25E8"/>
    <w:rsid w:val="000F40A6"/>
    <w:rsid w:val="00107DBA"/>
    <w:rsid w:val="0011719A"/>
    <w:rsid w:val="00126450"/>
    <w:rsid w:val="00143684"/>
    <w:rsid w:val="00144ACB"/>
    <w:rsid w:val="00152A34"/>
    <w:rsid w:val="0015762E"/>
    <w:rsid w:val="001A3D95"/>
    <w:rsid w:val="001B3E2D"/>
    <w:rsid w:val="001F5CAA"/>
    <w:rsid w:val="00207B43"/>
    <w:rsid w:val="00210892"/>
    <w:rsid w:val="00214C35"/>
    <w:rsid w:val="00224B21"/>
    <w:rsid w:val="0023398E"/>
    <w:rsid w:val="0023699D"/>
    <w:rsid w:val="002429BF"/>
    <w:rsid w:val="0025283E"/>
    <w:rsid w:val="00252B77"/>
    <w:rsid w:val="0025764A"/>
    <w:rsid w:val="002648BD"/>
    <w:rsid w:val="0026663B"/>
    <w:rsid w:val="00270D37"/>
    <w:rsid w:val="00277822"/>
    <w:rsid w:val="00282B34"/>
    <w:rsid w:val="00286DED"/>
    <w:rsid w:val="00287B12"/>
    <w:rsid w:val="00294F4F"/>
    <w:rsid w:val="002A5C81"/>
    <w:rsid w:val="002B0B44"/>
    <w:rsid w:val="002C1AFE"/>
    <w:rsid w:val="002C2E42"/>
    <w:rsid w:val="002D4787"/>
    <w:rsid w:val="002E0E2C"/>
    <w:rsid w:val="002F249B"/>
    <w:rsid w:val="002F25F8"/>
    <w:rsid w:val="00303506"/>
    <w:rsid w:val="003130DA"/>
    <w:rsid w:val="003206C9"/>
    <w:rsid w:val="00331459"/>
    <w:rsid w:val="003353E1"/>
    <w:rsid w:val="0033540B"/>
    <w:rsid w:val="003357F8"/>
    <w:rsid w:val="00340EAE"/>
    <w:rsid w:val="003426C9"/>
    <w:rsid w:val="00344970"/>
    <w:rsid w:val="00346BF3"/>
    <w:rsid w:val="00354490"/>
    <w:rsid w:val="00366110"/>
    <w:rsid w:val="00372157"/>
    <w:rsid w:val="003950C7"/>
    <w:rsid w:val="003A065B"/>
    <w:rsid w:val="003A10EF"/>
    <w:rsid w:val="003D2B09"/>
    <w:rsid w:val="003F509A"/>
    <w:rsid w:val="0040417E"/>
    <w:rsid w:val="00414AEF"/>
    <w:rsid w:val="0042120D"/>
    <w:rsid w:val="00442553"/>
    <w:rsid w:val="0044440C"/>
    <w:rsid w:val="00450E94"/>
    <w:rsid w:val="00463A37"/>
    <w:rsid w:val="00467F00"/>
    <w:rsid w:val="004739D0"/>
    <w:rsid w:val="004A6068"/>
    <w:rsid w:val="004B1089"/>
    <w:rsid w:val="004B632E"/>
    <w:rsid w:val="004D0F2B"/>
    <w:rsid w:val="004D130E"/>
    <w:rsid w:val="004D414D"/>
    <w:rsid w:val="004D518D"/>
    <w:rsid w:val="004D6E13"/>
    <w:rsid w:val="004E44B0"/>
    <w:rsid w:val="004E5963"/>
    <w:rsid w:val="004F3BDC"/>
    <w:rsid w:val="004F592D"/>
    <w:rsid w:val="005044FD"/>
    <w:rsid w:val="0052433C"/>
    <w:rsid w:val="005370A6"/>
    <w:rsid w:val="00554D00"/>
    <w:rsid w:val="0055565E"/>
    <w:rsid w:val="0056673D"/>
    <w:rsid w:val="0057046F"/>
    <w:rsid w:val="00580EA0"/>
    <w:rsid w:val="005947BD"/>
    <w:rsid w:val="005A31ED"/>
    <w:rsid w:val="005B04AC"/>
    <w:rsid w:val="005B3E6D"/>
    <w:rsid w:val="005C0B06"/>
    <w:rsid w:val="005C1737"/>
    <w:rsid w:val="005D3E61"/>
    <w:rsid w:val="00613E71"/>
    <w:rsid w:val="006223FF"/>
    <w:rsid w:val="00630DA6"/>
    <w:rsid w:val="00632F4C"/>
    <w:rsid w:val="00634A50"/>
    <w:rsid w:val="0064092B"/>
    <w:rsid w:val="006415B9"/>
    <w:rsid w:val="00644826"/>
    <w:rsid w:val="0065113D"/>
    <w:rsid w:val="00652481"/>
    <w:rsid w:val="0067191E"/>
    <w:rsid w:val="00672C12"/>
    <w:rsid w:val="00695C84"/>
    <w:rsid w:val="0069792C"/>
    <w:rsid w:val="006B7688"/>
    <w:rsid w:val="006C0FAF"/>
    <w:rsid w:val="006C1D6C"/>
    <w:rsid w:val="006D0637"/>
    <w:rsid w:val="006E7F9D"/>
    <w:rsid w:val="0070514B"/>
    <w:rsid w:val="007104EA"/>
    <w:rsid w:val="00714792"/>
    <w:rsid w:val="00716B72"/>
    <w:rsid w:val="007223D6"/>
    <w:rsid w:val="00723AB1"/>
    <w:rsid w:val="00727EAF"/>
    <w:rsid w:val="0073270F"/>
    <w:rsid w:val="0075242D"/>
    <w:rsid w:val="007660DC"/>
    <w:rsid w:val="00776958"/>
    <w:rsid w:val="007828FD"/>
    <w:rsid w:val="007A5C9A"/>
    <w:rsid w:val="007B13C2"/>
    <w:rsid w:val="007B46C4"/>
    <w:rsid w:val="007B48A8"/>
    <w:rsid w:val="007B58AA"/>
    <w:rsid w:val="007B7DDB"/>
    <w:rsid w:val="007C1C50"/>
    <w:rsid w:val="007C5A55"/>
    <w:rsid w:val="007D79FD"/>
    <w:rsid w:val="007E3FBE"/>
    <w:rsid w:val="007E4441"/>
    <w:rsid w:val="007E63F2"/>
    <w:rsid w:val="007E6B44"/>
    <w:rsid w:val="007F1882"/>
    <w:rsid w:val="007F29CE"/>
    <w:rsid w:val="008001A5"/>
    <w:rsid w:val="0080404E"/>
    <w:rsid w:val="008044F6"/>
    <w:rsid w:val="00812A85"/>
    <w:rsid w:val="008134A2"/>
    <w:rsid w:val="00814ED1"/>
    <w:rsid w:val="00815D0A"/>
    <w:rsid w:val="00821DCC"/>
    <w:rsid w:val="00824592"/>
    <w:rsid w:val="0082715D"/>
    <w:rsid w:val="00853CC0"/>
    <w:rsid w:val="00854442"/>
    <w:rsid w:val="00856CC6"/>
    <w:rsid w:val="00867759"/>
    <w:rsid w:val="00874270"/>
    <w:rsid w:val="0087490B"/>
    <w:rsid w:val="008776DF"/>
    <w:rsid w:val="008A0164"/>
    <w:rsid w:val="008A26A6"/>
    <w:rsid w:val="008B689C"/>
    <w:rsid w:val="008C76CF"/>
    <w:rsid w:val="008E7D47"/>
    <w:rsid w:val="00905CEA"/>
    <w:rsid w:val="00914E14"/>
    <w:rsid w:val="00915529"/>
    <w:rsid w:val="009369FF"/>
    <w:rsid w:val="00950CCB"/>
    <w:rsid w:val="00956679"/>
    <w:rsid w:val="00960155"/>
    <w:rsid w:val="00960901"/>
    <w:rsid w:val="00964394"/>
    <w:rsid w:val="00976437"/>
    <w:rsid w:val="009814F2"/>
    <w:rsid w:val="00991B5D"/>
    <w:rsid w:val="009A02B6"/>
    <w:rsid w:val="009A0CC8"/>
    <w:rsid w:val="009A1E2F"/>
    <w:rsid w:val="009A21F7"/>
    <w:rsid w:val="009A7AAA"/>
    <w:rsid w:val="009D4FE0"/>
    <w:rsid w:val="009F6D0D"/>
    <w:rsid w:val="009F76A7"/>
    <w:rsid w:val="00A00E24"/>
    <w:rsid w:val="00A25032"/>
    <w:rsid w:val="00A25E5D"/>
    <w:rsid w:val="00A34F08"/>
    <w:rsid w:val="00A414C2"/>
    <w:rsid w:val="00A56C47"/>
    <w:rsid w:val="00A6238B"/>
    <w:rsid w:val="00A767E0"/>
    <w:rsid w:val="00A815EC"/>
    <w:rsid w:val="00A954F9"/>
    <w:rsid w:val="00AA040C"/>
    <w:rsid w:val="00AA04BD"/>
    <w:rsid w:val="00AA11D0"/>
    <w:rsid w:val="00AA3CBF"/>
    <w:rsid w:val="00AA573A"/>
    <w:rsid w:val="00AC4480"/>
    <w:rsid w:val="00AC5FA1"/>
    <w:rsid w:val="00AD71DC"/>
    <w:rsid w:val="00AE6C05"/>
    <w:rsid w:val="00AF6EEB"/>
    <w:rsid w:val="00B017DF"/>
    <w:rsid w:val="00B14AAF"/>
    <w:rsid w:val="00B1794F"/>
    <w:rsid w:val="00B248B9"/>
    <w:rsid w:val="00B37350"/>
    <w:rsid w:val="00B40731"/>
    <w:rsid w:val="00B5424A"/>
    <w:rsid w:val="00B617FC"/>
    <w:rsid w:val="00B84583"/>
    <w:rsid w:val="00B84E6D"/>
    <w:rsid w:val="00BA019F"/>
    <w:rsid w:val="00BA01F8"/>
    <w:rsid w:val="00BA1CBE"/>
    <w:rsid w:val="00BA3604"/>
    <w:rsid w:val="00BB0A09"/>
    <w:rsid w:val="00BB2292"/>
    <w:rsid w:val="00BD232F"/>
    <w:rsid w:val="00BE2422"/>
    <w:rsid w:val="00C01F27"/>
    <w:rsid w:val="00C232A9"/>
    <w:rsid w:val="00C31277"/>
    <w:rsid w:val="00C43425"/>
    <w:rsid w:val="00C677B4"/>
    <w:rsid w:val="00C700C0"/>
    <w:rsid w:val="00C73272"/>
    <w:rsid w:val="00C80C03"/>
    <w:rsid w:val="00C81675"/>
    <w:rsid w:val="00C83A84"/>
    <w:rsid w:val="00CA1399"/>
    <w:rsid w:val="00CA5140"/>
    <w:rsid w:val="00CB7915"/>
    <w:rsid w:val="00CC1E63"/>
    <w:rsid w:val="00CE111E"/>
    <w:rsid w:val="00CE70A7"/>
    <w:rsid w:val="00D109FD"/>
    <w:rsid w:val="00D17432"/>
    <w:rsid w:val="00D2053E"/>
    <w:rsid w:val="00D26372"/>
    <w:rsid w:val="00D3113D"/>
    <w:rsid w:val="00D32F10"/>
    <w:rsid w:val="00D3626B"/>
    <w:rsid w:val="00D36EF1"/>
    <w:rsid w:val="00D40EA1"/>
    <w:rsid w:val="00D428C1"/>
    <w:rsid w:val="00D50DC7"/>
    <w:rsid w:val="00D61B27"/>
    <w:rsid w:val="00D63B02"/>
    <w:rsid w:val="00D6640B"/>
    <w:rsid w:val="00D705EE"/>
    <w:rsid w:val="00D80E64"/>
    <w:rsid w:val="00D92EF2"/>
    <w:rsid w:val="00DA097A"/>
    <w:rsid w:val="00DB06A2"/>
    <w:rsid w:val="00DB6D04"/>
    <w:rsid w:val="00DE3525"/>
    <w:rsid w:val="00DE4932"/>
    <w:rsid w:val="00DE5B30"/>
    <w:rsid w:val="00DF04B9"/>
    <w:rsid w:val="00DF5F94"/>
    <w:rsid w:val="00E00EDE"/>
    <w:rsid w:val="00E1035D"/>
    <w:rsid w:val="00E2026B"/>
    <w:rsid w:val="00E208F1"/>
    <w:rsid w:val="00E27B9C"/>
    <w:rsid w:val="00E301D3"/>
    <w:rsid w:val="00E324EB"/>
    <w:rsid w:val="00E62AA3"/>
    <w:rsid w:val="00E64719"/>
    <w:rsid w:val="00E67C90"/>
    <w:rsid w:val="00E71DB3"/>
    <w:rsid w:val="00EE542D"/>
    <w:rsid w:val="00EE64EB"/>
    <w:rsid w:val="00EF7079"/>
    <w:rsid w:val="00F00AD9"/>
    <w:rsid w:val="00F034A6"/>
    <w:rsid w:val="00F13982"/>
    <w:rsid w:val="00F13D34"/>
    <w:rsid w:val="00F445C5"/>
    <w:rsid w:val="00F5273F"/>
    <w:rsid w:val="00F535DD"/>
    <w:rsid w:val="00F570D9"/>
    <w:rsid w:val="00F6204E"/>
    <w:rsid w:val="00F74764"/>
    <w:rsid w:val="00F767F1"/>
    <w:rsid w:val="00F800AD"/>
    <w:rsid w:val="00F93DCF"/>
    <w:rsid w:val="00FA1DD3"/>
    <w:rsid w:val="00FA67AA"/>
    <w:rsid w:val="00FC0D49"/>
    <w:rsid w:val="00FC4FFD"/>
    <w:rsid w:val="00FD150C"/>
    <w:rsid w:val="00FD1FBF"/>
    <w:rsid w:val="00FE41F0"/>
    <w:rsid w:val="00FE7561"/>
    <w:rsid w:val="00FF4844"/>
    <w:rsid w:val="00FF7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06F47FE0"/>
  <w15:chartTrackingRefBased/>
  <w15:docId w15:val="{16BE40BD-5E46-4122-852A-9C1A7AE12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lang w:val="en-US" w:eastAsia="en-US"/>
    </w:rPr>
  </w:style>
  <w:style w:type="paragraph" w:styleId="Heading1">
    <w:name w:val="heading 1"/>
    <w:aliases w:val="Contents - level1 Char"/>
    <w:basedOn w:val="Main-Head"/>
    <w:next w:val="BodyText"/>
    <w:qFormat/>
    <w:rsid w:val="007E63F2"/>
    <w:pPr>
      <w:keepNext/>
      <w:numPr>
        <w:numId w:val="3"/>
      </w:numPr>
      <w:tabs>
        <w:tab w:val="clear" w:pos="432"/>
        <w:tab w:val="left" w:pos="1008"/>
      </w:tabs>
      <w:spacing w:before="160"/>
      <w:ind w:left="1008" w:hanging="1008"/>
      <w:outlineLvl w:val="0"/>
    </w:pPr>
    <w:rPr>
      <w:rFonts w:ascii="Calibri" w:hAnsi="Calibri"/>
      <w:b w:val="0"/>
      <w:caps/>
      <w:u w:val="single"/>
    </w:rPr>
  </w:style>
  <w:style w:type="paragraph" w:styleId="Heading2">
    <w:name w:val="heading 2"/>
    <w:basedOn w:val="Main-Head"/>
    <w:next w:val="BodyText"/>
    <w:link w:val="Heading2Char"/>
    <w:qFormat/>
    <w:rsid w:val="007E63F2"/>
    <w:pPr>
      <w:keepNext/>
      <w:keepLines/>
      <w:numPr>
        <w:ilvl w:val="1"/>
        <w:numId w:val="3"/>
      </w:numPr>
      <w:tabs>
        <w:tab w:val="clear" w:pos="576"/>
        <w:tab w:val="num" w:pos="720"/>
      </w:tabs>
      <w:spacing w:before="80"/>
      <w:ind w:left="720" w:hanging="720"/>
      <w:outlineLvl w:val="1"/>
    </w:pPr>
    <w:rPr>
      <w:rFonts w:ascii="Calibri" w:hAnsi="Calibri"/>
      <w:b w:val="0"/>
      <w:szCs w:val="22"/>
      <w:u w:val="single"/>
    </w:rPr>
  </w:style>
  <w:style w:type="paragraph" w:styleId="Heading3">
    <w:name w:val="heading 3"/>
    <w:basedOn w:val="Main-Head"/>
    <w:link w:val="Heading3Char"/>
    <w:qFormat/>
    <w:rsid w:val="007E63F2"/>
    <w:pPr>
      <w:numPr>
        <w:ilvl w:val="2"/>
        <w:numId w:val="3"/>
      </w:numPr>
      <w:tabs>
        <w:tab w:val="clear" w:pos="720"/>
        <w:tab w:val="left" w:pos="1440"/>
        <w:tab w:val="left" w:pos="1800"/>
      </w:tabs>
      <w:ind w:left="1440" w:hanging="720"/>
      <w:outlineLvl w:val="2"/>
    </w:pPr>
    <w:rPr>
      <w:rFonts w:ascii="Calibri" w:hAnsi="Calibri"/>
      <w:b w:val="0"/>
      <w:szCs w:val="22"/>
    </w:rPr>
  </w:style>
  <w:style w:type="paragraph" w:styleId="Heading4">
    <w:name w:val="heading 4"/>
    <w:basedOn w:val="Main-Head"/>
    <w:qFormat/>
    <w:rsid w:val="00874270"/>
    <w:pPr>
      <w:numPr>
        <w:ilvl w:val="3"/>
        <w:numId w:val="3"/>
      </w:numPr>
      <w:tabs>
        <w:tab w:val="clear" w:pos="864"/>
        <w:tab w:val="left" w:pos="2160"/>
      </w:tabs>
      <w:ind w:left="2160" w:hanging="720"/>
      <w:outlineLvl w:val="3"/>
    </w:pPr>
    <w:rPr>
      <w:rFonts w:ascii="Calibri" w:hAnsi="Calibri"/>
      <w:b w:val="0"/>
      <w:szCs w:val="22"/>
    </w:rPr>
  </w:style>
  <w:style w:type="paragraph" w:styleId="Heading5">
    <w:name w:val="heading 5"/>
    <w:basedOn w:val="Main-Head"/>
    <w:qFormat/>
    <w:rsid w:val="00874270"/>
    <w:pPr>
      <w:numPr>
        <w:ilvl w:val="4"/>
        <w:numId w:val="3"/>
      </w:numPr>
      <w:tabs>
        <w:tab w:val="clear" w:pos="720"/>
        <w:tab w:val="left" w:pos="2880"/>
      </w:tabs>
      <w:ind w:left="2880" w:hanging="720"/>
      <w:outlineLvl w:val="4"/>
    </w:pPr>
    <w:rPr>
      <w:rFonts w:ascii="Calibri" w:hAnsi="Calibri"/>
      <w:b w:val="0"/>
      <w:szCs w:val="22"/>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7E63F2"/>
    <w:rPr>
      <w:rFonts w:ascii="Calibri" w:hAnsi="Calibri"/>
      <w:sz w:val="22"/>
      <w:szCs w:val="22"/>
      <w:lang w:val="en-US" w:eastAsia="en-US"/>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915529"/>
    <w:pPr>
      <w:widowControl w:val="0"/>
      <w:spacing w:before="60" w:after="60"/>
    </w:pPr>
    <w:rPr>
      <w:rFonts w:ascii="Arial" w:hAnsi="Arial"/>
      <w:sz w:val="20"/>
      <w:lang w:val="en-GB"/>
    </w:rPr>
  </w:style>
  <w:style w:type="paragraph" w:customStyle="1" w:styleId="TableHeading">
    <w:name w:val="Table Heading"/>
    <w:basedOn w:val="Normal"/>
    <w:rsid w:val="00915529"/>
    <w:pPr>
      <w:widowControl w:val="0"/>
      <w:spacing w:before="60" w:after="60"/>
    </w:pPr>
    <w:rPr>
      <w:rFonts w:ascii="Arial" w:hAnsi="Arial"/>
      <w:b/>
      <w:sz w:val="20"/>
      <w:lang w:val="en-GB"/>
    </w:rPr>
  </w:style>
  <w:style w:type="paragraph" w:styleId="BalloonText">
    <w:name w:val="Balloon Text"/>
    <w:basedOn w:val="Normal"/>
    <w:semiHidden/>
    <w:rsid w:val="005C1737"/>
    <w:rPr>
      <w:rFonts w:ascii="Tahoma" w:hAnsi="Tahoma" w:cs="Tahoma"/>
      <w:sz w:val="16"/>
      <w:szCs w:val="16"/>
    </w:rPr>
  </w:style>
  <w:style w:type="paragraph" w:styleId="CommentSubject">
    <w:name w:val="annotation subject"/>
    <w:basedOn w:val="CommentText"/>
    <w:next w:val="CommentText"/>
    <w:link w:val="CommentSubjectChar"/>
    <w:rsid w:val="00FC4FFD"/>
    <w:pPr>
      <w:spacing w:before="0"/>
    </w:pPr>
    <w:rPr>
      <w:rFonts w:ascii="Book Antiqua" w:hAnsi="Book Antiqua"/>
      <w:b/>
      <w:bCs/>
      <w:sz w:val="20"/>
    </w:rPr>
  </w:style>
  <w:style w:type="character" w:customStyle="1" w:styleId="CommentTextChar">
    <w:name w:val="Comment Text Char"/>
    <w:link w:val="CommentText"/>
    <w:semiHidden/>
    <w:rsid w:val="00FC4FFD"/>
    <w:rPr>
      <w:rFonts w:ascii="Arial" w:hAnsi="Arial"/>
      <w:sz w:val="22"/>
    </w:rPr>
  </w:style>
  <w:style w:type="character" w:customStyle="1" w:styleId="CommentSubjectChar">
    <w:name w:val="Comment Subject Char"/>
    <w:link w:val="CommentSubject"/>
    <w:rsid w:val="00FC4FFD"/>
    <w:rPr>
      <w:rFonts w:ascii="Book Antiqua" w:hAnsi="Book Antiqua"/>
      <w:b/>
      <w:bCs/>
      <w:sz w:val="22"/>
    </w:rPr>
  </w:style>
  <w:style w:type="character" w:styleId="Hyperlink">
    <w:name w:val="Hyperlink"/>
    <w:uiPriority w:val="99"/>
    <w:unhideWhenUsed/>
    <w:rsid w:val="00634A50"/>
    <w:rPr>
      <w:color w:val="0000FF"/>
      <w:u w:val="single"/>
    </w:rPr>
  </w:style>
  <w:style w:type="paragraph" w:styleId="Revision">
    <w:name w:val="Revision"/>
    <w:hidden/>
    <w:uiPriority w:val="99"/>
    <w:semiHidden/>
    <w:rsid w:val="00E324EB"/>
    <w:rPr>
      <w:rFonts w:ascii="Book Antiqua" w:hAnsi="Book Antiqua"/>
      <w:sz w:val="22"/>
      <w:lang w:val="en-US" w:eastAsia="en-US"/>
    </w:rPr>
  </w:style>
  <w:style w:type="character" w:customStyle="1" w:styleId="Heading2Char">
    <w:name w:val="Heading 2 Char"/>
    <w:link w:val="Heading2"/>
    <w:rsid w:val="007E63F2"/>
    <w:rPr>
      <w:rFonts w:ascii="Calibri" w:hAnsi="Calibri"/>
      <w:sz w:val="22"/>
      <w:szCs w:val="22"/>
      <w:u w:val="single"/>
      <w:lang w:val="en-US" w:eastAsia="en-US"/>
    </w:rPr>
  </w:style>
  <w:style w:type="character" w:customStyle="1" w:styleId="BodyTextChar">
    <w:name w:val="Body Text Char"/>
    <w:link w:val="BodyText"/>
    <w:rsid w:val="003D2B09"/>
    <w:rPr>
      <w:rFonts w:ascii="Book Antiqua" w:hAnsi="Book Antiqua"/>
      <w:sz w:val="22"/>
    </w:rPr>
  </w:style>
  <w:style w:type="paragraph" w:styleId="PlainText">
    <w:name w:val="Plain Text"/>
    <w:basedOn w:val="Normal"/>
    <w:link w:val="PlainTextChar"/>
    <w:rsid w:val="00B40731"/>
    <w:rPr>
      <w:rFonts w:ascii="Courier New" w:hAnsi="Courier New"/>
      <w:sz w:val="20"/>
    </w:rPr>
  </w:style>
  <w:style w:type="character" w:customStyle="1" w:styleId="PlainTextChar">
    <w:name w:val="Plain Text Char"/>
    <w:link w:val="PlainText"/>
    <w:rsid w:val="00B40731"/>
    <w:rPr>
      <w:rFonts w:ascii="Courier New" w:hAnsi="Courier New"/>
    </w:rPr>
  </w:style>
  <w:style w:type="paragraph" w:styleId="NormalWeb">
    <w:name w:val="Normal (Web)"/>
    <w:basedOn w:val="Normal"/>
    <w:uiPriority w:val="99"/>
    <w:unhideWhenUsed/>
    <w:rsid w:val="008044F6"/>
    <w:pPr>
      <w:spacing w:before="100" w:beforeAutospacing="1" w:after="100" w:afterAutospacing="1"/>
    </w:pPr>
    <w:rPr>
      <w:rFonts w:ascii="Times New Roman"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634978">
      <w:bodyDiv w:val="1"/>
      <w:marLeft w:val="0"/>
      <w:marRight w:val="0"/>
      <w:marTop w:val="0"/>
      <w:marBottom w:val="0"/>
      <w:divBdr>
        <w:top w:val="none" w:sz="0" w:space="0" w:color="auto"/>
        <w:left w:val="none" w:sz="0" w:space="0" w:color="auto"/>
        <w:bottom w:val="none" w:sz="0" w:space="0" w:color="auto"/>
        <w:right w:val="none" w:sz="0" w:space="0" w:color="auto"/>
      </w:divBdr>
      <w:divsChild>
        <w:div w:id="848065488">
          <w:marLeft w:val="0"/>
          <w:marRight w:val="0"/>
          <w:marTop w:val="0"/>
          <w:marBottom w:val="0"/>
          <w:divBdr>
            <w:top w:val="none" w:sz="0" w:space="0" w:color="auto"/>
            <w:left w:val="none" w:sz="0" w:space="0" w:color="auto"/>
            <w:bottom w:val="none" w:sz="0" w:space="0" w:color="auto"/>
            <w:right w:val="none" w:sz="0" w:space="0" w:color="auto"/>
          </w:divBdr>
          <w:divsChild>
            <w:div w:id="1843079225">
              <w:marLeft w:val="0"/>
              <w:marRight w:val="0"/>
              <w:marTop w:val="0"/>
              <w:marBottom w:val="0"/>
              <w:divBdr>
                <w:top w:val="none" w:sz="0" w:space="0" w:color="auto"/>
                <w:left w:val="none" w:sz="0" w:space="0" w:color="auto"/>
                <w:bottom w:val="none" w:sz="0" w:space="0" w:color="auto"/>
                <w:right w:val="none" w:sz="0" w:space="0" w:color="auto"/>
              </w:divBdr>
              <w:divsChild>
                <w:div w:id="1452090106">
                  <w:marLeft w:val="0"/>
                  <w:marRight w:val="0"/>
                  <w:marTop w:val="0"/>
                  <w:marBottom w:val="0"/>
                  <w:divBdr>
                    <w:top w:val="none" w:sz="0" w:space="0" w:color="auto"/>
                    <w:left w:val="none" w:sz="0" w:space="0" w:color="auto"/>
                    <w:bottom w:val="none" w:sz="0" w:space="0" w:color="auto"/>
                    <w:right w:val="none" w:sz="0" w:space="0" w:color="auto"/>
                  </w:divBdr>
                  <w:divsChild>
                    <w:div w:id="1284383605">
                      <w:marLeft w:val="0"/>
                      <w:marRight w:val="0"/>
                      <w:marTop w:val="0"/>
                      <w:marBottom w:val="0"/>
                      <w:divBdr>
                        <w:top w:val="none" w:sz="0" w:space="0" w:color="auto"/>
                        <w:left w:val="none" w:sz="0" w:space="0" w:color="auto"/>
                        <w:bottom w:val="none" w:sz="0" w:space="0" w:color="auto"/>
                        <w:right w:val="none" w:sz="0" w:space="0" w:color="auto"/>
                      </w:divBdr>
                      <w:divsChild>
                        <w:div w:id="1698046470">
                          <w:marLeft w:val="0"/>
                          <w:marRight w:val="0"/>
                          <w:marTop w:val="0"/>
                          <w:marBottom w:val="0"/>
                          <w:divBdr>
                            <w:top w:val="none" w:sz="0" w:space="0" w:color="auto"/>
                            <w:left w:val="none" w:sz="0" w:space="0" w:color="auto"/>
                            <w:bottom w:val="none" w:sz="0" w:space="0" w:color="auto"/>
                            <w:right w:val="none" w:sz="0" w:space="0" w:color="auto"/>
                          </w:divBdr>
                          <w:divsChild>
                            <w:div w:id="124082765">
                              <w:marLeft w:val="0"/>
                              <w:marRight w:val="0"/>
                              <w:marTop w:val="0"/>
                              <w:marBottom w:val="0"/>
                              <w:divBdr>
                                <w:top w:val="none" w:sz="0" w:space="0" w:color="auto"/>
                                <w:left w:val="none" w:sz="0" w:space="0" w:color="auto"/>
                                <w:bottom w:val="none" w:sz="0" w:space="0" w:color="auto"/>
                                <w:right w:val="none" w:sz="0" w:space="0" w:color="auto"/>
                              </w:divBdr>
                              <w:divsChild>
                                <w:div w:id="597493857">
                                  <w:marLeft w:val="0"/>
                                  <w:marRight w:val="0"/>
                                  <w:marTop w:val="0"/>
                                  <w:marBottom w:val="0"/>
                                  <w:divBdr>
                                    <w:top w:val="none" w:sz="0" w:space="0" w:color="auto"/>
                                    <w:left w:val="none" w:sz="0" w:space="0" w:color="auto"/>
                                    <w:bottom w:val="none" w:sz="0" w:space="0" w:color="auto"/>
                                    <w:right w:val="none" w:sz="0" w:space="0" w:color="auto"/>
                                  </w:divBdr>
                                  <w:divsChild>
                                    <w:div w:id="1335255685">
                                      <w:marLeft w:val="0"/>
                                      <w:marRight w:val="0"/>
                                      <w:marTop w:val="0"/>
                                      <w:marBottom w:val="0"/>
                                      <w:divBdr>
                                        <w:top w:val="none" w:sz="0" w:space="0" w:color="auto"/>
                                        <w:left w:val="none" w:sz="0" w:space="0" w:color="auto"/>
                                        <w:bottom w:val="none" w:sz="0" w:space="0" w:color="auto"/>
                                        <w:right w:val="none" w:sz="0" w:space="0" w:color="auto"/>
                                      </w:divBdr>
                                      <w:divsChild>
                                        <w:div w:id="45914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26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0E79A22D-AFDE-4014-9444-3030008F4E63}">
  <ds:schemaRefs>
    <ds:schemaRef ds:uri="http://schemas.microsoft.com/office/2006/metadata/longProperties"/>
  </ds:schemaRefs>
</ds:datastoreItem>
</file>

<file path=customXml/itemProps2.xml><?xml version="1.0" encoding="utf-8"?>
<ds:datastoreItem xmlns:ds="http://schemas.openxmlformats.org/officeDocument/2006/customXml" ds:itemID="{4462C4F9-CF0A-4BFA-8ECE-C4EA4D41C0F3}"/>
</file>

<file path=customXml/itemProps3.xml><?xml version="1.0" encoding="utf-8"?>
<ds:datastoreItem xmlns:ds="http://schemas.openxmlformats.org/officeDocument/2006/customXml" ds:itemID="{93163093-2133-4DDD-8FAF-F80602A3CF5F}">
  <ds:schemaRefs>
    <ds:schemaRef ds:uri="http://schemas.openxmlformats.org/officeDocument/2006/bibliography"/>
  </ds:schemaRefs>
</ds:datastoreItem>
</file>

<file path=customXml/itemProps4.xml><?xml version="1.0" encoding="utf-8"?>
<ds:datastoreItem xmlns:ds="http://schemas.openxmlformats.org/officeDocument/2006/customXml" ds:itemID="{493E8CCE-12D5-4D5C-A2FF-6A8539AF7BD6}">
  <ds:schemaRefs>
    <ds:schemaRef ds:uri="http://schemas.microsoft.com/sharepoint/v3/contenttype/forms"/>
  </ds:schemaRefs>
</ds:datastoreItem>
</file>

<file path=customXml/itemProps5.xml><?xml version="1.0" encoding="utf-8"?>
<ds:datastoreItem xmlns:ds="http://schemas.openxmlformats.org/officeDocument/2006/customXml" ds:itemID="{CFD688FA-E684-4164-8BD8-1E8B2C1F04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1</TotalTime>
  <Pages>10</Pages>
  <Words>4391</Words>
  <Characters>25031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16010_Electrical_General_Requirements (Feb 5, 2015)</vt:lpstr>
    </vt:vector>
  </TitlesOfParts>
  <Company>Region of York</Company>
  <LinksUpToDate>false</LinksUpToDate>
  <CharactersWithSpaces>29364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16010_Electrical_General_Requirements (Feb 5, 2015)</dc:title>
  <dc:subject/>
  <dc:creator>Adley-McGinnis, Andrea</dc:creator>
  <cp:keywords/>
  <cp:lastModifiedBy>Axel Ouillet</cp:lastModifiedBy>
  <cp:revision>2</cp:revision>
  <cp:lastPrinted>2006-08-30T11:40:00Z</cp:lastPrinted>
  <dcterms:created xsi:type="dcterms:W3CDTF">2022-11-17T18:51:00Z</dcterms:created>
  <dcterms:modified xsi:type="dcterms:W3CDTF">2022-11-17T18:51:00Z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2015-02-05T00:00:00Z</vt:lpwstr>
  </property>
  <property fmtid="{D5CDD505-2E9C-101B-9397-08002B2CF9AE}" pid="4" name="Document Type">
    <vt:lpwstr>Technical Design Specification Templates</vt:lpwstr>
  </property>
  <property fmtid="{D5CDD505-2E9C-101B-9397-08002B2CF9AE}" pid="5" name="Office">
    <vt:lpwstr/>
  </property>
  <property fmtid="{D5CDD505-2E9C-101B-9397-08002B2CF9AE}" pid="6" name="AERIS Pools">
    <vt:lpwstr/>
  </property>
  <property fmtid="{D5CDD505-2E9C-101B-9397-08002B2CF9AE}" pid="7" name="Data Classification">
    <vt:lpwstr>1;#Confidential|dbb6cc64-9915-4cf6-857e-3e641b410f5c</vt:lpwstr>
  </property>
  <property fmtid="{D5CDD505-2E9C-101B-9397-08002B2CF9AE}" pid="8" name="Communications">
    <vt:lpwstr/>
  </property>
  <property fmtid="{D5CDD505-2E9C-101B-9397-08002B2CF9AE}" pid="9" name="Internal Organization">
    <vt:lpwstr/>
  </property>
  <property fmtid="{D5CDD505-2E9C-101B-9397-08002B2CF9AE}" pid="10" name="Information Type">
    <vt:lpwstr/>
  </property>
  <property fmtid="{D5CDD505-2E9C-101B-9397-08002B2CF9AE}" pid="11" name="Project Completion Date">
    <vt:lpwstr/>
  </property>
  <property fmtid="{D5CDD505-2E9C-101B-9397-08002B2CF9AE}" pid="12" name="Historical Project Number">
    <vt:lpwstr/>
  </property>
  <property fmtid="{D5CDD505-2E9C-101B-9397-08002B2CF9AE}" pid="13" name="_dlc_DocId">
    <vt:lpwstr/>
  </property>
  <property fmtid="{D5CDD505-2E9C-101B-9397-08002B2CF9AE}" pid="14" name="End of Warranty Date">
    <vt:lpwstr/>
  </property>
  <property fmtid="{D5CDD505-2E9C-101B-9397-08002B2CF9AE}" pid="15" name="RelatedItems">
    <vt:lpwstr/>
  </property>
  <property fmtid="{D5CDD505-2E9C-101B-9397-08002B2CF9AE}" pid="16" name="_dlc_DocIdPersistId">
    <vt:lpwstr/>
  </property>
  <property fmtid="{D5CDD505-2E9C-101B-9397-08002B2CF9AE}" pid="17" name="File Code">
    <vt:lpwstr/>
  </property>
  <property fmtid="{D5CDD505-2E9C-101B-9397-08002B2CF9AE}" pid="18" name="Project Number">
    <vt:lpwstr>75530-ECA1011</vt:lpwstr>
  </property>
  <property fmtid="{D5CDD505-2E9C-101B-9397-08002B2CF9AE}" pid="19" name="_dlc_DocIdUrl">
    <vt:lpwstr>, </vt:lpwstr>
  </property>
  <property fmtid="{D5CDD505-2E9C-101B-9397-08002B2CF9AE}" pid="20" name="Owner">
    <vt:lpwstr/>
  </property>
  <property fmtid="{D5CDD505-2E9C-101B-9397-08002B2CF9AE}" pid="21" name="Organizational Unit">
    <vt:lpwstr>ENV/CPD</vt:lpwstr>
  </property>
  <property fmtid="{D5CDD505-2E9C-101B-9397-08002B2CF9AE}" pid="22" name="Key Document">
    <vt:lpwstr>0</vt:lpwstr>
  </property>
  <property fmtid="{D5CDD505-2E9C-101B-9397-08002B2CF9AE}" pid="23" name="_DCDateCreated">
    <vt:lpwstr>2022-11-04T14:32:56Z</vt:lpwstr>
  </property>
  <property fmtid="{D5CDD505-2E9C-101B-9397-08002B2CF9AE}" pid="24" name="ContentTypeId">
    <vt:lpwstr>0x010100BF8E50B80A32C040A85FB450FB26C9E5</vt:lpwstr>
  </property>
</Properties>
</file>