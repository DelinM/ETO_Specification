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A46236" w:rsidRPr="00606D65" w14:paraId="3631533E"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37EC58DC" w14:textId="77777777" w:rsidR="00A46236" w:rsidRPr="00606D65" w:rsidRDefault="00A46236">
            <w:pPr>
              <w:pStyle w:val="TableHeading"/>
              <w:rPr>
                <w:rFonts w:ascii="Calibri" w:hAnsi="Calibri"/>
                <w:sz w:val="22"/>
                <w:szCs w:val="22"/>
              </w:rPr>
            </w:pPr>
            <w:bookmarkStart w:id="0" w:name="OLE_LINK1"/>
            <w:bookmarkStart w:id="1" w:name="OLE_LINK2"/>
            <w:bookmarkStart w:id="2" w:name="OLE_LINK3"/>
            <w:r w:rsidRPr="00606D65">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0119C20C" w14:textId="77777777" w:rsidR="00A46236" w:rsidRPr="00606D65" w:rsidRDefault="00A46236">
            <w:pPr>
              <w:pStyle w:val="TableHeading"/>
              <w:rPr>
                <w:rFonts w:ascii="Calibri" w:hAnsi="Calibri"/>
                <w:sz w:val="22"/>
                <w:szCs w:val="22"/>
              </w:rPr>
            </w:pPr>
            <w:r w:rsidRPr="00606D65">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5435FCD5" w14:textId="77777777" w:rsidR="00A46236" w:rsidRPr="00606D65" w:rsidRDefault="00A46236">
            <w:pPr>
              <w:pStyle w:val="TableHeading"/>
              <w:rPr>
                <w:rFonts w:ascii="Calibri" w:hAnsi="Calibri"/>
                <w:sz w:val="22"/>
                <w:szCs w:val="22"/>
              </w:rPr>
            </w:pPr>
            <w:r w:rsidRPr="00606D65">
              <w:rPr>
                <w:rFonts w:ascii="Calibri" w:hAnsi="Calibri"/>
                <w:sz w:val="22"/>
                <w:szCs w:val="22"/>
              </w:rPr>
              <w:t>Description of Revisions</w:t>
            </w:r>
          </w:p>
        </w:tc>
      </w:tr>
      <w:tr w:rsidR="00A46236" w:rsidRPr="00606D65" w14:paraId="64D7CB67"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1D534AFE" w14:textId="77777777" w:rsidR="00A46236" w:rsidRPr="00606D65" w:rsidRDefault="00A46236">
            <w:pPr>
              <w:pStyle w:val="NormalTableText"/>
              <w:rPr>
                <w:rFonts w:ascii="Calibri" w:hAnsi="Calibri"/>
                <w:sz w:val="22"/>
                <w:szCs w:val="22"/>
              </w:rPr>
            </w:pPr>
            <w:r w:rsidRPr="00606D65">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1F70A11B" w14:textId="77777777" w:rsidR="00A46236" w:rsidRPr="00606D65" w:rsidRDefault="00A46236">
            <w:pPr>
              <w:pStyle w:val="NormalTableText"/>
              <w:rPr>
                <w:rFonts w:ascii="Calibri" w:hAnsi="Calibri"/>
                <w:sz w:val="22"/>
                <w:szCs w:val="22"/>
              </w:rPr>
            </w:pPr>
            <w:r w:rsidRPr="00606D65">
              <w:rPr>
                <w:rFonts w:ascii="Calibri" w:hAnsi="Calibri"/>
                <w:sz w:val="22"/>
                <w:szCs w:val="22"/>
              </w:rPr>
              <w:t>August 30, 2006</w:t>
            </w:r>
          </w:p>
        </w:tc>
        <w:tc>
          <w:tcPr>
            <w:tcW w:w="5863" w:type="dxa"/>
            <w:tcBorders>
              <w:top w:val="single" w:sz="6" w:space="0" w:color="auto"/>
              <w:left w:val="single" w:sz="6" w:space="0" w:color="auto"/>
              <w:bottom w:val="single" w:sz="6" w:space="0" w:color="auto"/>
              <w:right w:val="double" w:sz="6" w:space="0" w:color="auto"/>
            </w:tcBorders>
          </w:tcPr>
          <w:p w14:paraId="3EE15071" w14:textId="77777777" w:rsidR="00A46236" w:rsidRPr="00606D65" w:rsidRDefault="00A46236">
            <w:pPr>
              <w:pStyle w:val="NormalTableText"/>
              <w:rPr>
                <w:rFonts w:ascii="Calibri" w:hAnsi="Calibri"/>
                <w:sz w:val="22"/>
                <w:szCs w:val="22"/>
              </w:rPr>
            </w:pPr>
            <w:r w:rsidRPr="00606D65">
              <w:rPr>
                <w:rFonts w:ascii="Calibri" w:hAnsi="Calibri"/>
                <w:sz w:val="22"/>
                <w:szCs w:val="22"/>
              </w:rPr>
              <w:t>Approved final document.</w:t>
            </w:r>
          </w:p>
        </w:tc>
      </w:tr>
      <w:tr w:rsidR="00A46236" w:rsidRPr="00606D65" w14:paraId="1238AE6C"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45A30BC7" w14:textId="77777777" w:rsidR="00A46236" w:rsidRPr="00606D65" w:rsidRDefault="00C718C6">
            <w:pPr>
              <w:pStyle w:val="NormalTableText"/>
              <w:rPr>
                <w:rFonts w:ascii="Calibri" w:hAnsi="Calibri"/>
                <w:sz w:val="22"/>
                <w:szCs w:val="22"/>
              </w:rPr>
            </w:pPr>
            <w:r w:rsidRPr="00606D65">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1B07B793" w14:textId="77777777" w:rsidR="00A46236" w:rsidRPr="00606D65" w:rsidRDefault="00E70F98">
            <w:pPr>
              <w:pStyle w:val="NormalTableText"/>
              <w:rPr>
                <w:rFonts w:ascii="Calibri" w:hAnsi="Calibri"/>
                <w:sz w:val="22"/>
                <w:szCs w:val="22"/>
              </w:rPr>
            </w:pPr>
            <w:r w:rsidRPr="00606D65">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121A338F" w14:textId="77777777" w:rsidR="00A46236" w:rsidRPr="00606D65" w:rsidRDefault="00C718C6">
            <w:pPr>
              <w:pStyle w:val="NormalTableText"/>
              <w:rPr>
                <w:rFonts w:ascii="Calibri" w:hAnsi="Calibri"/>
                <w:sz w:val="22"/>
                <w:szCs w:val="22"/>
              </w:rPr>
            </w:pPr>
            <w:r w:rsidRPr="00606D65">
              <w:rPr>
                <w:rFonts w:ascii="Calibri" w:hAnsi="Calibri"/>
                <w:sz w:val="22"/>
                <w:szCs w:val="22"/>
              </w:rPr>
              <w:t>Modified ‘Related Sections’ and approved suppliers</w:t>
            </w:r>
          </w:p>
        </w:tc>
      </w:tr>
      <w:tr w:rsidR="00A46236" w:rsidRPr="00606D65" w14:paraId="5ABCF834"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238824ED" w14:textId="77777777" w:rsidR="00A46236" w:rsidRPr="00606D65" w:rsidRDefault="00915C5A">
            <w:pPr>
              <w:pStyle w:val="NormalTableText"/>
              <w:rPr>
                <w:rFonts w:ascii="Calibri" w:hAnsi="Calibri"/>
                <w:sz w:val="22"/>
                <w:szCs w:val="22"/>
              </w:rPr>
            </w:pPr>
            <w:r w:rsidRPr="00606D65">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38FD5AB6" w14:textId="77777777" w:rsidR="00A46236" w:rsidRPr="00606D65" w:rsidRDefault="00915C5A">
            <w:pPr>
              <w:pStyle w:val="NormalTableText"/>
              <w:rPr>
                <w:rFonts w:ascii="Calibri" w:hAnsi="Calibri"/>
                <w:sz w:val="22"/>
                <w:szCs w:val="22"/>
              </w:rPr>
            </w:pPr>
            <w:r w:rsidRPr="00606D65">
              <w:rPr>
                <w:rFonts w:ascii="Calibri" w:hAnsi="Calibri"/>
                <w:sz w:val="22"/>
                <w:szCs w:val="22"/>
              </w:rPr>
              <w:t>March 15, 2011</w:t>
            </w:r>
          </w:p>
        </w:tc>
        <w:tc>
          <w:tcPr>
            <w:tcW w:w="5863" w:type="dxa"/>
            <w:tcBorders>
              <w:top w:val="single" w:sz="6" w:space="0" w:color="auto"/>
              <w:left w:val="single" w:sz="6" w:space="0" w:color="auto"/>
              <w:bottom w:val="single" w:sz="6" w:space="0" w:color="auto"/>
              <w:right w:val="double" w:sz="6" w:space="0" w:color="auto"/>
            </w:tcBorders>
          </w:tcPr>
          <w:p w14:paraId="6A8DBDF3" w14:textId="77777777" w:rsidR="00A46236" w:rsidRPr="00606D65" w:rsidRDefault="00915C5A">
            <w:pPr>
              <w:pStyle w:val="NormalTableText"/>
              <w:rPr>
                <w:rFonts w:ascii="Calibri" w:hAnsi="Calibri"/>
                <w:sz w:val="22"/>
                <w:szCs w:val="22"/>
              </w:rPr>
            </w:pPr>
            <w:r w:rsidRPr="00606D65">
              <w:rPr>
                <w:rFonts w:ascii="Calibri" w:hAnsi="Calibri"/>
                <w:sz w:val="22"/>
                <w:szCs w:val="22"/>
              </w:rPr>
              <w:t>Minor changes from Legal</w:t>
            </w:r>
          </w:p>
        </w:tc>
      </w:tr>
      <w:tr w:rsidR="00A46236" w:rsidRPr="00606D65" w14:paraId="0FB578CE" w14:textId="77777777" w:rsidTr="002C6A38">
        <w:trPr>
          <w:cantSplit/>
          <w:jc w:val="center"/>
        </w:trPr>
        <w:tc>
          <w:tcPr>
            <w:tcW w:w="1184" w:type="dxa"/>
            <w:tcBorders>
              <w:top w:val="single" w:sz="6" w:space="0" w:color="auto"/>
              <w:left w:val="double" w:sz="6" w:space="0" w:color="auto"/>
              <w:bottom w:val="single" w:sz="6" w:space="0" w:color="auto"/>
              <w:right w:val="single" w:sz="6" w:space="0" w:color="auto"/>
            </w:tcBorders>
          </w:tcPr>
          <w:p w14:paraId="1E8AD66F" w14:textId="77777777" w:rsidR="00A46236" w:rsidRPr="00606D65" w:rsidRDefault="002C6A38" w:rsidP="009C0807">
            <w:pPr>
              <w:pStyle w:val="NormalTableText"/>
              <w:rPr>
                <w:rFonts w:ascii="Calibri" w:hAnsi="Calibri"/>
                <w:sz w:val="22"/>
                <w:szCs w:val="22"/>
              </w:rPr>
            </w:pPr>
            <w:r w:rsidRPr="00606D65">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4F51173F" w14:textId="77777777" w:rsidR="00A46236" w:rsidRPr="00606D65" w:rsidRDefault="002C6A38">
            <w:pPr>
              <w:pStyle w:val="NormalTableText"/>
              <w:rPr>
                <w:rFonts w:ascii="Calibri" w:hAnsi="Calibri"/>
                <w:sz w:val="22"/>
                <w:szCs w:val="22"/>
              </w:rPr>
            </w:pPr>
            <w:r w:rsidRPr="00606D65">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74F5AB31" w14:textId="77777777" w:rsidR="00A46236" w:rsidRPr="00606D65" w:rsidRDefault="002C6A38">
            <w:pPr>
              <w:pStyle w:val="NormalTableText"/>
              <w:rPr>
                <w:rFonts w:ascii="Calibri" w:hAnsi="Calibri"/>
                <w:sz w:val="22"/>
                <w:szCs w:val="22"/>
              </w:rPr>
            </w:pPr>
            <w:r w:rsidRPr="00606D65">
              <w:rPr>
                <w:rFonts w:ascii="Calibri" w:hAnsi="Calibri"/>
                <w:sz w:val="22"/>
                <w:szCs w:val="22"/>
              </w:rPr>
              <w:t>Final Draft – Consolidated Comments Spec Update Project</w:t>
            </w:r>
          </w:p>
        </w:tc>
      </w:tr>
      <w:tr w:rsidR="002C6A38" w:rsidRPr="00606D65" w14:paraId="115C5E93" w14:textId="77777777" w:rsidTr="00402203">
        <w:trPr>
          <w:cantSplit/>
          <w:jc w:val="center"/>
        </w:trPr>
        <w:tc>
          <w:tcPr>
            <w:tcW w:w="1184" w:type="dxa"/>
            <w:tcBorders>
              <w:top w:val="single" w:sz="6" w:space="0" w:color="auto"/>
              <w:left w:val="double" w:sz="6" w:space="0" w:color="auto"/>
              <w:bottom w:val="single" w:sz="6" w:space="0" w:color="auto"/>
              <w:right w:val="single" w:sz="6" w:space="0" w:color="auto"/>
            </w:tcBorders>
          </w:tcPr>
          <w:p w14:paraId="3FE83002" w14:textId="77777777" w:rsidR="002C6A38" w:rsidRPr="00606D65" w:rsidRDefault="009C0807">
            <w:pPr>
              <w:pStyle w:val="NormalTableText"/>
              <w:rPr>
                <w:rFonts w:ascii="Calibri" w:hAnsi="Calibri"/>
                <w:sz w:val="22"/>
                <w:szCs w:val="22"/>
              </w:rPr>
            </w:pPr>
            <w:r>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498686E8" w14:textId="77777777" w:rsidR="002C6A38" w:rsidRPr="00606D65" w:rsidRDefault="00402203">
            <w:pPr>
              <w:pStyle w:val="NormalTableText"/>
              <w:rPr>
                <w:rFonts w:ascii="Calibri" w:hAnsi="Calibri"/>
                <w:sz w:val="22"/>
                <w:szCs w:val="22"/>
              </w:rPr>
            </w:pPr>
            <w:r w:rsidRPr="00606D65">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48F24560" w14:textId="77777777" w:rsidR="002C6A38" w:rsidRPr="00606D65" w:rsidRDefault="00402203">
            <w:pPr>
              <w:pStyle w:val="NormalTableText"/>
              <w:rPr>
                <w:rFonts w:ascii="Calibri" w:hAnsi="Calibri"/>
                <w:sz w:val="22"/>
                <w:szCs w:val="22"/>
              </w:rPr>
            </w:pPr>
            <w:r w:rsidRPr="00606D65">
              <w:rPr>
                <w:rFonts w:ascii="Calibri" w:hAnsi="Calibri"/>
                <w:sz w:val="22"/>
                <w:szCs w:val="22"/>
              </w:rPr>
              <w:t>Incorporation of new Commissioning Specification cross references. Incorporated several aspects of the NL building specifications.</w:t>
            </w:r>
          </w:p>
        </w:tc>
      </w:tr>
      <w:tr w:rsidR="007F1AEE" w:rsidRPr="00606D65" w14:paraId="7DB1AC1F" w14:textId="77777777" w:rsidTr="007F1AEE">
        <w:trPr>
          <w:cantSplit/>
          <w:jc w:val="center"/>
        </w:trPr>
        <w:tc>
          <w:tcPr>
            <w:tcW w:w="1184" w:type="dxa"/>
            <w:tcBorders>
              <w:top w:val="single" w:sz="6" w:space="0" w:color="auto"/>
              <w:left w:val="double" w:sz="6" w:space="0" w:color="auto"/>
              <w:bottom w:val="single" w:sz="6" w:space="0" w:color="auto"/>
              <w:right w:val="single" w:sz="6" w:space="0" w:color="auto"/>
            </w:tcBorders>
          </w:tcPr>
          <w:p w14:paraId="1FA4FA0E" w14:textId="77777777" w:rsidR="007F1AEE" w:rsidRPr="004862AE" w:rsidRDefault="009C0807">
            <w:pPr>
              <w:pStyle w:val="NormalTableText"/>
              <w:rPr>
                <w:rFonts w:ascii="Calibri" w:hAnsi="Calibri"/>
                <w:sz w:val="22"/>
                <w:szCs w:val="22"/>
              </w:rPr>
            </w:pPr>
            <w:r>
              <w:rPr>
                <w:rFonts w:ascii="Calibri" w:hAnsi="Calibri"/>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1719BDF6" w14:textId="77777777" w:rsidR="007F1AEE" w:rsidRPr="004862AE" w:rsidRDefault="007F1AEE" w:rsidP="004862AE">
            <w:pPr>
              <w:rPr>
                <w:rFonts w:ascii="Calibri" w:hAnsi="Calibri"/>
              </w:rPr>
            </w:pPr>
            <w:r w:rsidRPr="004862AE">
              <w:rPr>
                <w:rFonts w:ascii="Calibri" w:hAnsi="Calibri"/>
              </w:rPr>
              <w:t>July 29, 2014</w:t>
            </w:r>
          </w:p>
        </w:tc>
        <w:tc>
          <w:tcPr>
            <w:tcW w:w="5863" w:type="dxa"/>
            <w:tcBorders>
              <w:top w:val="single" w:sz="6" w:space="0" w:color="auto"/>
              <w:left w:val="single" w:sz="6" w:space="0" w:color="auto"/>
              <w:bottom w:val="single" w:sz="6" w:space="0" w:color="auto"/>
              <w:right w:val="double" w:sz="6" w:space="0" w:color="auto"/>
            </w:tcBorders>
          </w:tcPr>
          <w:p w14:paraId="519935CC" w14:textId="77777777" w:rsidR="007F1AEE" w:rsidRPr="004862AE" w:rsidRDefault="007F1AEE" w:rsidP="004862AE">
            <w:pPr>
              <w:rPr>
                <w:rFonts w:ascii="Calibri" w:hAnsi="Calibri"/>
              </w:rPr>
            </w:pPr>
            <w:r w:rsidRPr="004862AE">
              <w:rPr>
                <w:rFonts w:ascii="Calibri" w:hAnsi="Calibri"/>
              </w:rPr>
              <w:t>Changes to reflect renaming of commissioning specification and final review (AV)</w:t>
            </w:r>
          </w:p>
        </w:tc>
      </w:tr>
      <w:tr w:rsidR="00A60110" w:rsidRPr="00606D65" w14:paraId="40356EEB" w14:textId="77777777" w:rsidTr="00A60110">
        <w:trPr>
          <w:cantSplit/>
          <w:jc w:val="center"/>
        </w:trPr>
        <w:tc>
          <w:tcPr>
            <w:tcW w:w="1184" w:type="dxa"/>
            <w:tcBorders>
              <w:top w:val="single" w:sz="6" w:space="0" w:color="auto"/>
              <w:left w:val="double" w:sz="6" w:space="0" w:color="auto"/>
              <w:bottom w:val="single" w:sz="6" w:space="0" w:color="auto"/>
              <w:right w:val="single" w:sz="6" w:space="0" w:color="auto"/>
            </w:tcBorders>
          </w:tcPr>
          <w:p w14:paraId="24251960" w14:textId="77777777" w:rsidR="00A60110" w:rsidRPr="001203F4" w:rsidRDefault="00A60110">
            <w:pPr>
              <w:pStyle w:val="NormalTableText"/>
              <w:rPr>
                <w:rFonts w:ascii="Calibri" w:hAnsi="Calibri"/>
                <w:b/>
                <w:sz w:val="22"/>
                <w:szCs w:val="22"/>
              </w:rPr>
            </w:pPr>
            <w:r w:rsidRPr="001203F4">
              <w:rPr>
                <w:rFonts w:ascii="Calibri" w:hAnsi="Calibri"/>
                <w:b/>
                <w:sz w:val="22"/>
              </w:rPr>
              <w:t>7</w:t>
            </w:r>
          </w:p>
        </w:tc>
        <w:tc>
          <w:tcPr>
            <w:tcW w:w="1980" w:type="dxa"/>
            <w:tcBorders>
              <w:top w:val="single" w:sz="6" w:space="0" w:color="auto"/>
              <w:left w:val="single" w:sz="6" w:space="0" w:color="auto"/>
              <w:bottom w:val="single" w:sz="6" w:space="0" w:color="auto"/>
              <w:right w:val="single" w:sz="6" w:space="0" w:color="auto"/>
            </w:tcBorders>
          </w:tcPr>
          <w:p w14:paraId="3E4B31F2" w14:textId="77777777" w:rsidR="00A60110" w:rsidRPr="001203F4" w:rsidRDefault="00A60110" w:rsidP="004862AE">
            <w:pPr>
              <w:rPr>
                <w:rFonts w:ascii="Calibri" w:hAnsi="Calibri"/>
                <w:b/>
              </w:rPr>
            </w:pPr>
            <w:r w:rsidRPr="001203F4">
              <w:rPr>
                <w:rFonts w:ascii="Calibri" w:hAnsi="Calibri"/>
                <w:b/>
              </w:rPr>
              <w:t>November 17, 2014</w:t>
            </w:r>
          </w:p>
        </w:tc>
        <w:tc>
          <w:tcPr>
            <w:tcW w:w="5863" w:type="dxa"/>
            <w:tcBorders>
              <w:top w:val="single" w:sz="6" w:space="0" w:color="auto"/>
              <w:left w:val="single" w:sz="6" w:space="0" w:color="auto"/>
              <w:bottom w:val="single" w:sz="6" w:space="0" w:color="auto"/>
              <w:right w:val="double" w:sz="6" w:space="0" w:color="auto"/>
            </w:tcBorders>
          </w:tcPr>
          <w:p w14:paraId="65C7E1FC" w14:textId="77777777" w:rsidR="00A60110" w:rsidRPr="001203F4" w:rsidRDefault="00A60110" w:rsidP="00A60110">
            <w:pPr>
              <w:rPr>
                <w:rFonts w:ascii="Calibri" w:hAnsi="Calibri"/>
                <w:b/>
              </w:rPr>
            </w:pPr>
            <w:r w:rsidRPr="001203F4">
              <w:rPr>
                <w:rFonts w:ascii="Calibri" w:hAnsi="Calibri"/>
                <w:b/>
              </w:rPr>
              <w:t>Updated, Finalized Specification – Reference eDOCS #5630490  v4 (AV)</w:t>
            </w:r>
          </w:p>
        </w:tc>
      </w:tr>
      <w:tr w:rsidR="00313925" w:rsidRPr="00606D65" w14:paraId="614771A0" w14:textId="77777777" w:rsidTr="00687BB2">
        <w:trPr>
          <w:cantSplit/>
          <w:jc w:val="center"/>
        </w:trPr>
        <w:tc>
          <w:tcPr>
            <w:tcW w:w="1184" w:type="dxa"/>
            <w:tcBorders>
              <w:top w:val="single" w:sz="6" w:space="0" w:color="auto"/>
              <w:left w:val="double" w:sz="6" w:space="0" w:color="auto"/>
              <w:bottom w:val="single" w:sz="6" w:space="0" w:color="auto"/>
              <w:right w:val="single" w:sz="6" w:space="0" w:color="auto"/>
            </w:tcBorders>
          </w:tcPr>
          <w:p w14:paraId="5CECF633" w14:textId="77777777" w:rsidR="00313925" w:rsidRPr="0022654F" w:rsidRDefault="00313925">
            <w:pPr>
              <w:pStyle w:val="NormalTableText"/>
              <w:rPr>
                <w:rFonts w:ascii="Calibri" w:hAnsi="Calibri"/>
                <w:b/>
                <w:sz w:val="22"/>
              </w:rPr>
            </w:pPr>
            <w:r w:rsidRPr="0022654F">
              <w:rPr>
                <w:rFonts w:ascii="Calibri" w:hAnsi="Calibri"/>
              </w:rPr>
              <w:t>8</w:t>
            </w:r>
          </w:p>
        </w:tc>
        <w:tc>
          <w:tcPr>
            <w:tcW w:w="1980" w:type="dxa"/>
            <w:tcBorders>
              <w:top w:val="single" w:sz="6" w:space="0" w:color="auto"/>
              <w:left w:val="single" w:sz="6" w:space="0" w:color="auto"/>
              <w:bottom w:val="single" w:sz="6" w:space="0" w:color="auto"/>
              <w:right w:val="single" w:sz="6" w:space="0" w:color="auto"/>
            </w:tcBorders>
          </w:tcPr>
          <w:p w14:paraId="09ADF1A6" w14:textId="77777777" w:rsidR="00313925" w:rsidRPr="0022654F" w:rsidRDefault="00313925" w:rsidP="004862AE">
            <w:pPr>
              <w:rPr>
                <w:rFonts w:ascii="Calibri" w:hAnsi="Calibri"/>
                <w:b/>
              </w:rPr>
            </w:pPr>
            <w:r w:rsidRPr="0022654F">
              <w:rPr>
                <w:rFonts w:ascii="Calibri" w:hAnsi="Calibri"/>
              </w:rPr>
              <w:t>February 2, 2015</w:t>
            </w:r>
          </w:p>
        </w:tc>
        <w:tc>
          <w:tcPr>
            <w:tcW w:w="5863" w:type="dxa"/>
            <w:tcBorders>
              <w:top w:val="single" w:sz="6" w:space="0" w:color="auto"/>
              <w:left w:val="single" w:sz="6" w:space="0" w:color="auto"/>
              <w:bottom w:val="single" w:sz="6" w:space="0" w:color="auto"/>
              <w:right w:val="double" w:sz="6" w:space="0" w:color="auto"/>
            </w:tcBorders>
          </w:tcPr>
          <w:p w14:paraId="711C2F17" w14:textId="77777777" w:rsidR="00313925" w:rsidRPr="0022654F" w:rsidRDefault="00313925" w:rsidP="00313925">
            <w:pPr>
              <w:rPr>
                <w:rFonts w:ascii="Calibri" w:hAnsi="Calibri"/>
                <w:b/>
              </w:rPr>
            </w:pPr>
            <w:r w:rsidRPr="0022654F">
              <w:rPr>
                <w:rFonts w:ascii="Calibri" w:hAnsi="Calibri"/>
              </w:rPr>
              <w:t>Updated standards (CSA C22.2 No. 111-10</w:t>
            </w:r>
            <w:r w:rsidR="00EA50A4" w:rsidRPr="0022654F">
              <w:rPr>
                <w:rFonts w:ascii="Calibri" w:hAnsi="Calibri"/>
              </w:rPr>
              <w:t xml:space="preserve">, fourth edition </w:t>
            </w:r>
            <w:r w:rsidRPr="0022654F">
              <w:rPr>
                <w:rFonts w:ascii="Calibri" w:hAnsi="Calibri"/>
              </w:rPr>
              <w:t xml:space="preserve">, </w:t>
            </w:r>
            <w:r w:rsidR="00EA50A4" w:rsidRPr="0022654F">
              <w:rPr>
                <w:rFonts w:ascii="Calibri" w:hAnsi="Calibri"/>
              </w:rPr>
              <w:t xml:space="preserve">UL 20, </w:t>
            </w:r>
            <w:r w:rsidRPr="0022654F">
              <w:rPr>
                <w:rFonts w:ascii="Calibri" w:hAnsi="Calibri"/>
              </w:rPr>
              <w:t>thirteenth edition)</w:t>
            </w:r>
            <w:r w:rsidR="00763E91" w:rsidRPr="0022654F">
              <w:rPr>
                <w:rFonts w:ascii="Calibri" w:hAnsi="Calibri"/>
              </w:rPr>
              <w:t xml:space="preserve"> and typo corrections</w:t>
            </w:r>
          </w:p>
        </w:tc>
      </w:tr>
      <w:tr w:rsidR="00687BB2" w:rsidRPr="00606D65" w14:paraId="5401697E"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0CDEF31A" w14:textId="77777777" w:rsidR="00687BB2" w:rsidRPr="001203F4" w:rsidRDefault="00687BB2">
            <w:pPr>
              <w:pStyle w:val="NormalTableText"/>
              <w:rPr>
                <w:rFonts w:ascii="Calibri" w:hAnsi="Calibri"/>
                <w:b/>
                <w:sz w:val="22"/>
              </w:rPr>
            </w:pPr>
          </w:p>
        </w:tc>
        <w:tc>
          <w:tcPr>
            <w:tcW w:w="1980" w:type="dxa"/>
            <w:tcBorders>
              <w:top w:val="single" w:sz="6" w:space="0" w:color="auto"/>
              <w:left w:val="single" w:sz="6" w:space="0" w:color="auto"/>
              <w:bottom w:val="double" w:sz="6" w:space="0" w:color="auto"/>
              <w:right w:val="single" w:sz="6" w:space="0" w:color="auto"/>
            </w:tcBorders>
          </w:tcPr>
          <w:p w14:paraId="6020D61B" w14:textId="77777777" w:rsidR="00687BB2" w:rsidRPr="001203F4" w:rsidRDefault="00687BB2" w:rsidP="004862AE">
            <w:pPr>
              <w:rPr>
                <w:rFonts w:ascii="Calibri" w:hAnsi="Calibri"/>
                <w:b/>
              </w:rPr>
            </w:pPr>
          </w:p>
        </w:tc>
        <w:tc>
          <w:tcPr>
            <w:tcW w:w="5863" w:type="dxa"/>
            <w:tcBorders>
              <w:top w:val="single" w:sz="6" w:space="0" w:color="auto"/>
              <w:left w:val="single" w:sz="6" w:space="0" w:color="auto"/>
              <w:bottom w:val="double" w:sz="6" w:space="0" w:color="auto"/>
              <w:right w:val="double" w:sz="6" w:space="0" w:color="auto"/>
            </w:tcBorders>
          </w:tcPr>
          <w:p w14:paraId="66C2A359" w14:textId="77777777" w:rsidR="00687BB2" w:rsidRPr="001203F4" w:rsidRDefault="00687BB2" w:rsidP="00A60110">
            <w:pPr>
              <w:rPr>
                <w:rFonts w:ascii="Calibri" w:hAnsi="Calibri"/>
                <w:b/>
              </w:rPr>
            </w:pPr>
          </w:p>
        </w:tc>
      </w:tr>
    </w:tbl>
    <w:p w14:paraId="5538F0A5" w14:textId="77777777" w:rsidR="00A46236" w:rsidRPr="00606D65" w:rsidRDefault="00A46236">
      <w:pPr>
        <w:pStyle w:val="BodyText"/>
        <w:rPr>
          <w:rFonts w:ascii="Calibri" w:hAnsi="Calibri"/>
          <w:szCs w:val="22"/>
        </w:rPr>
      </w:pPr>
    </w:p>
    <w:p w14:paraId="0474DD09" w14:textId="77777777" w:rsidR="00A46236" w:rsidRPr="00606D65" w:rsidRDefault="00A4623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06D65">
        <w:rPr>
          <w:rFonts w:ascii="Calibri" w:hAnsi="Calibri"/>
          <w:szCs w:val="22"/>
        </w:rPr>
        <w:t>NOTE:</w:t>
      </w:r>
    </w:p>
    <w:p w14:paraId="125055C0" w14:textId="77777777" w:rsidR="00A46236" w:rsidRPr="00606D65" w:rsidRDefault="00A4623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06D65">
        <w:rPr>
          <w:rFonts w:ascii="Calibri" w:hAnsi="Calibri"/>
          <w:szCs w:val="22"/>
        </w:rPr>
        <w:t>This is a CONTROLLED Document. Any documents appearing in paper form are not controlled and should be checked against the on-line file version prior to use.</w:t>
      </w:r>
    </w:p>
    <w:p w14:paraId="2EF6520F" w14:textId="77777777" w:rsidR="00A46236" w:rsidRPr="00606D65" w:rsidRDefault="00A46236">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06D65">
        <w:rPr>
          <w:rFonts w:ascii="Calibri" w:hAnsi="Calibri"/>
          <w:b/>
          <w:bCs/>
          <w:szCs w:val="22"/>
        </w:rPr>
        <w:t xml:space="preserve">Notice: </w:t>
      </w:r>
      <w:r w:rsidRPr="00606D65">
        <w:rPr>
          <w:rFonts w:ascii="Calibri" w:hAnsi="Calibri"/>
          <w:szCs w:val="22"/>
        </w:rPr>
        <w:t>This Document hardcopy must be used for reference purpose only.</w:t>
      </w:r>
    </w:p>
    <w:p w14:paraId="3AB6E2D7" w14:textId="77777777" w:rsidR="00A46236" w:rsidRPr="00606D65" w:rsidRDefault="00A46236">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606D65">
        <w:rPr>
          <w:rFonts w:ascii="Calibri" w:hAnsi="Calibri"/>
          <w:b/>
          <w:szCs w:val="22"/>
        </w:rPr>
        <w:t>The on-line copy is the current version of the document.</w:t>
      </w:r>
    </w:p>
    <w:bookmarkEnd w:id="0"/>
    <w:bookmarkEnd w:id="1"/>
    <w:bookmarkEnd w:id="2"/>
    <w:p w14:paraId="15292055" w14:textId="77777777" w:rsidR="00A46236" w:rsidRPr="00E364FB" w:rsidRDefault="00A46236" w:rsidP="00E364FB">
      <w:pPr>
        <w:pStyle w:val="Heading1"/>
      </w:pPr>
      <w:r w:rsidRPr="00FD3DC2">
        <w:br w:type="page"/>
      </w:r>
      <w:r w:rsidRPr="00E364FB">
        <w:lastRenderedPageBreak/>
        <w:t>GEneral</w:t>
      </w:r>
    </w:p>
    <w:p w14:paraId="65CA28A1" w14:textId="77777777" w:rsidR="00EA4A08" w:rsidRPr="00687BB2" w:rsidRDefault="00EA4A08" w:rsidP="00687BB2">
      <w:pPr>
        <w:pStyle w:val="Heading2"/>
      </w:pPr>
      <w:r w:rsidRPr="00687BB2">
        <w:t>Related Sections</w:t>
      </w:r>
    </w:p>
    <w:p w14:paraId="17859AD5" w14:textId="77777777" w:rsidR="002A3C3F" w:rsidRPr="00A60110" w:rsidDel="00E229AF" w:rsidRDefault="002A3C3F" w:rsidP="00687BB2">
      <w:pPr>
        <w:pStyle w:val="Heading3"/>
        <w:numPr>
          <w:ilvl w:val="0"/>
          <w:numId w:val="0"/>
        </w:numPr>
        <w:ind w:left="720"/>
        <w:rPr>
          <w:del w:id="3" w:author="John Liu" w:date="2022-04-25T19:50:00Z"/>
          <w:highlight w:val="lightGray"/>
        </w:rPr>
      </w:pPr>
      <w:del w:id="4" w:author="John Liu" w:date="2022-04-25T19:50:00Z">
        <w:r w:rsidRPr="00A60110" w:rsidDel="00E229AF">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B9197E5" w14:textId="77777777" w:rsidR="002A3C3F" w:rsidRPr="00A60110" w:rsidDel="00E229AF" w:rsidRDefault="002A3C3F" w:rsidP="00687BB2">
      <w:pPr>
        <w:pStyle w:val="Heading3"/>
        <w:numPr>
          <w:ilvl w:val="0"/>
          <w:numId w:val="0"/>
        </w:numPr>
        <w:ind w:left="720"/>
        <w:rPr>
          <w:del w:id="5" w:author="John Liu" w:date="2022-04-25T19:50:00Z"/>
          <w:highlight w:val="lightGray"/>
        </w:rPr>
      </w:pPr>
    </w:p>
    <w:p w14:paraId="1B7D2714" w14:textId="77777777" w:rsidR="002A3C3F" w:rsidRPr="00A60110" w:rsidDel="00E229AF" w:rsidRDefault="002A3C3F" w:rsidP="00687BB2">
      <w:pPr>
        <w:pStyle w:val="Heading3"/>
        <w:numPr>
          <w:ilvl w:val="0"/>
          <w:numId w:val="0"/>
        </w:numPr>
        <w:ind w:left="720"/>
        <w:rPr>
          <w:del w:id="6" w:author="John Liu" w:date="2022-04-25T19:50:00Z"/>
          <w:highlight w:val="yellow"/>
        </w:rPr>
      </w:pPr>
      <w:del w:id="7" w:author="John Liu" w:date="2022-04-25T19:50:00Z">
        <w:r w:rsidRPr="00A60110" w:rsidDel="00E229AF">
          <w:rPr>
            <w:highlight w:val="yellow"/>
          </w:rPr>
          <w:delText>Cross-referencing here may also be used to coordinate assemblies or systems whose components may span multiple Sections and which must meet certain performance requirements as an assembly or system.</w:delText>
        </w:r>
      </w:del>
    </w:p>
    <w:p w14:paraId="2B50D98C" w14:textId="77777777" w:rsidR="002A3C3F" w:rsidRPr="00A60110" w:rsidDel="00E229AF" w:rsidRDefault="002A3C3F" w:rsidP="00687BB2">
      <w:pPr>
        <w:pStyle w:val="Heading3"/>
        <w:numPr>
          <w:ilvl w:val="0"/>
          <w:numId w:val="0"/>
        </w:numPr>
        <w:ind w:left="720"/>
        <w:rPr>
          <w:del w:id="8" w:author="John Liu" w:date="2022-04-25T19:50:00Z"/>
          <w:highlight w:val="yellow"/>
        </w:rPr>
      </w:pPr>
    </w:p>
    <w:p w14:paraId="57B69AF0" w14:textId="77777777" w:rsidR="002A3C3F" w:rsidRPr="00A60110" w:rsidDel="00E229AF" w:rsidRDefault="002A3C3F" w:rsidP="00687BB2">
      <w:pPr>
        <w:pStyle w:val="Heading3"/>
        <w:numPr>
          <w:ilvl w:val="0"/>
          <w:numId w:val="0"/>
        </w:numPr>
        <w:ind w:left="720"/>
        <w:rPr>
          <w:del w:id="9" w:author="John Liu" w:date="2022-04-25T19:50:00Z"/>
          <w:highlight w:val="yellow"/>
        </w:rPr>
      </w:pPr>
      <w:del w:id="10" w:author="John Liu" w:date="2022-04-25T19:50:00Z">
        <w:r w:rsidRPr="00A60110" w:rsidDel="00E229AF">
          <w:rPr>
            <w:highlight w:val="yellow"/>
          </w:rPr>
          <w:delText>Contractor is responsible for coordination of the Work.</w:delText>
        </w:r>
        <w:r w:rsidR="00402203" w:rsidRPr="00A60110" w:rsidDel="00E229AF">
          <w:rPr>
            <w:highlight w:val="yellow"/>
          </w:rPr>
          <w:delText xml:space="preserve"> Contractor is responsible for being familiar with and incorporating all required elements of cross-referenced Specifications cited.</w:delText>
        </w:r>
      </w:del>
    </w:p>
    <w:p w14:paraId="1362C32E" w14:textId="77777777" w:rsidR="002A3C3F" w:rsidRPr="00A60110" w:rsidDel="00E229AF" w:rsidRDefault="002A3C3F" w:rsidP="00687BB2">
      <w:pPr>
        <w:pStyle w:val="Heading3"/>
        <w:numPr>
          <w:ilvl w:val="0"/>
          <w:numId w:val="0"/>
        </w:numPr>
        <w:ind w:left="720"/>
        <w:rPr>
          <w:del w:id="11" w:author="John Liu" w:date="2022-04-25T19:50:00Z"/>
          <w:highlight w:val="yellow"/>
        </w:rPr>
      </w:pPr>
    </w:p>
    <w:p w14:paraId="4EE674F5" w14:textId="77777777" w:rsidR="002A3C3F" w:rsidRPr="00A60110" w:rsidDel="00E229AF" w:rsidRDefault="002A3C3F" w:rsidP="00687BB2">
      <w:pPr>
        <w:pStyle w:val="Heading3"/>
        <w:numPr>
          <w:ilvl w:val="0"/>
          <w:numId w:val="0"/>
        </w:numPr>
        <w:ind w:left="720"/>
        <w:rPr>
          <w:del w:id="12" w:author="John Liu" w:date="2022-04-25T19:50:00Z"/>
          <w:highlight w:val="yellow"/>
        </w:rPr>
      </w:pPr>
      <w:del w:id="13" w:author="John Liu" w:date="2022-04-25T19:50:00Z">
        <w:r w:rsidRPr="00A60110" w:rsidDel="00E229AF">
          <w:rPr>
            <w:highlight w:val="yellow"/>
          </w:rPr>
          <w:delText>This Section is to be completed/updated during the design development by the Consultant. If it is not applicable to the section for the specific project it may be deleted.]</w:delText>
        </w:r>
      </w:del>
    </w:p>
    <w:p w14:paraId="7A21AC26" w14:textId="77777777" w:rsidR="002A3C3F" w:rsidRPr="00A60110" w:rsidDel="00E229AF" w:rsidRDefault="002A3C3F" w:rsidP="00687BB2">
      <w:pPr>
        <w:pStyle w:val="Heading3"/>
        <w:numPr>
          <w:ilvl w:val="0"/>
          <w:numId w:val="0"/>
        </w:numPr>
        <w:ind w:left="720"/>
        <w:rPr>
          <w:del w:id="14" w:author="John Liu" w:date="2022-04-25T19:50:00Z"/>
          <w:highlight w:val="lightGray"/>
        </w:rPr>
      </w:pPr>
    </w:p>
    <w:p w14:paraId="78D62324" w14:textId="77777777" w:rsidR="002A3C3F" w:rsidRPr="00A60110" w:rsidDel="00E229AF" w:rsidRDefault="002A3C3F" w:rsidP="00687BB2">
      <w:pPr>
        <w:pStyle w:val="Heading3"/>
        <w:numPr>
          <w:ilvl w:val="0"/>
          <w:numId w:val="0"/>
        </w:numPr>
        <w:ind w:left="720"/>
        <w:rPr>
          <w:del w:id="15" w:author="John Liu" w:date="2022-04-25T19:50:00Z"/>
        </w:rPr>
      </w:pPr>
      <w:del w:id="16" w:author="John Liu" w:date="2022-04-25T19:50:00Z">
        <w:r w:rsidRPr="00A60110" w:rsidDel="00E229AF">
          <w:rPr>
            <w:highlight w:val="yellow"/>
          </w:rPr>
          <w:delText>[List Sections specifying installation of products supplied but not installed under this Section and indicate specific items.]</w:delText>
        </w:r>
      </w:del>
    </w:p>
    <w:p w14:paraId="4A0F074D" w14:textId="77777777" w:rsidR="002A3C3F" w:rsidRPr="00FD3DC2" w:rsidDel="00E229AF" w:rsidRDefault="002A3C3F" w:rsidP="00687BB2">
      <w:pPr>
        <w:pStyle w:val="Heading3"/>
        <w:numPr>
          <w:ilvl w:val="0"/>
          <w:numId w:val="0"/>
        </w:numPr>
        <w:ind w:left="720"/>
        <w:rPr>
          <w:del w:id="17" w:author="John Liu" w:date="2022-04-25T19:50:00Z"/>
        </w:rPr>
      </w:pPr>
      <w:del w:id="18" w:author="John Liu" w:date="2022-04-25T19:50:00Z">
        <w:r w:rsidRPr="00FD3DC2" w:rsidDel="00E229AF">
          <w:delText xml:space="preserve">Section </w:delText>
        </w:r>
        <w:r w:rsidRPr="00FD3DC2" w:rsidDel="00E229AF">
          <w:rPr>
            <w:highlight w:val="yellow"/>
          </w:rPr>
          <w:delText>[______ – ____________]</w:delText>
        </w:r>
        <w:r w:rsidRPr="00FD3DC2" w:rsidDel="00E229AF">
          <w:delText xml:space="preserve">:  Execution requirements for </w:delText>
        </w:r>
        <w:r w:rsidRPr="00FD3DC2" w:rsidDel="00E229AF">
          <w:rPr>
            <w:highlight w:val="yellow"/>
          </w:rPr>
          <w:delText>...[item]...</w:delText>
        </w:r>
        <w:r w:rsidRPr="00FD3DC2" w:rsidDel="00E229AF">
          <w:delText xml:space="preserve">  specified under this Section.</w:delText>
        </w:r>
      </w:del>
    </w:p>
    <w:p w14:paraId="3D97EC1D" w14:textId="77777777" w:rsidR="002A3C3F" w:rsidRPr="00FD3DC2" w:rsidDel="00E229AF" w:rsidRDefault="002A3C3F" w:rsidP="00687BB2">
      <w:pPr>
        <w:pStyle w:val="Heading3"/>
        <w:numPr>
          <w:ilvl w:val="0"/>
          <w:numId w:val="0"/>
        </w:numPr>
        <w:ind w:left="720"/>
        <w:rPr>
          <w:del w:id="19" w:author="John Liu" w:date="2022-04-25T19:50:00Z"/>
        </w:rPr>
      </w:pPr>
    </w:p>
    <w:p w14:paraId="0849F7E5" w14:textId="77777777" w:rsidR="002A3C3F" w:rsidRPr="00A60110" w:rsidDel="00E229AF" w:rsidRDefault="002A3C3F" w:rsidP="00687BB2">
      <w:pPr>
        <w:pStyle w:val="Heading3"/>
        <w:numPr>
          <w:ilvl w:val="0"/>
          <w:numId w:val="0"/>
        </w:numPr>
        <w:ind w:left="720"/>
        <w:rPr>
          <w:del w:id="20" w:author="John Liu" w:date="2022-04-25T19:50:00Z"/>
        </w:rPr>
      </w:pPr>
      <w:del w:id="21" w:author="John Liu" w:date="2022-04-25T19:50:00Z">
        <w:r w:rsidRPr="00A60110" w:rsidDel="00E229AF">
          <w:rPr>
            <w:highlight w:val="yellow"/>
          </w:rPr>
          <w:delText>[List Sections specifying products installed but not supplied under this Section and indicate specific items.]</w:delText>
        </w:r>
      </w:del>
    </w:p>
    <w:p w14:paraId="18B7BA20" w14:textId="77777777" w:rsidR="002A3C3F" w:rsidRPr="00FD3DC2" w:rsidDel="00E229AF" w:rsidRDefault="002A3C3F" w:rsidP="00687BB2">
      <w:pPr>
        <w:pStyle w:val="Heading3"/>
        <w:numPr>
          <w:ilvl w:val="0"/>
          <w:numId w:val="0"/>
        </w:numPr>
        <w:ind w:left="720"/>
        <w:rPr>
          <w:del w:id="22" w:author="John Liu" w:date="2022-04-25T19:50:00Z"/>
        </w:rPr>
      </w:pPr>
      <w:del w:id="23" w:author="John Liu" w:date="2022-04-25T19:50:00Z">
        <w:r w:rsidRPr="00FD3DC2" w:rsidDel="00E229AF">
          <w:delText xml:space="preserve">Section </w:delText>
        </w:r>
        <w:r w:rsidRPr="00FD3DC2" w:rsidDel="00E229AF">
          <w:rPr>
            <w:highlight w:val="yellow"/>
          </w:rPr>
          <w:delText>[______ – ____________]</w:delText>
        </w:r>
        <w:r w:rsidRPr="00FD3DC2" w:rsidDel="00E229AF">
          <w:delText xml:space="preserve">:  Product requirements for </w:delText>
        </w:r>
        <w:r w:rsidRPr="00FD3DC2" w:rsidDel="00E229AF">
          <w:rPr>
            <w:highlight w:val="yellow"/>
          </w:rPr>
          <w:delText>...[item]...</w:delText>
        </w:r>
        <w:r w:rsidRPr="00FD3DC2" w:rsidDel="00E229AF">
          <w:delText xml:space="preserve">  for installation under this Section.</w:delText>
        </w:r>
      </w:del>
    </w:p>
    <w:p w14:paraId="5B6C1E5D" w14:textId="77777777" w:rsidR="002A3C3F" w:rsidRPr="00FD3DC2" w:rsidDel="00E229AF" w:rsidRDefault="002A3C3F" w:rsidP="00687BB2">
      <w:pPr>
        <w:pStyle w:val="Heading3"/>
        <w:numPr>
          <w:ilvl w:val="0"/>
          <w:numId w:val="0"/>
        </w:numPr>
        <w:ind w:left="720"/>
        <w:rPr>
          <w:del w:id="24" w:author="John Liu" w:date="2022-04-25T19:50:00Z"/>
        </w:rPr>
      </w:pPr>
    </w:p>
    <w:p w14:paraId="5DD5AD3A" w14:textId="77777777" w:rsidR="002A3C3F" w:rsidRPr="00A60110" w:rsidDel="00E229AF" w:rsidRDefault="002A3C3F" w:rsidP="00687BB2">
      <w:pPr>
        <w:pStyle w:val="Heading3"/>
        <w:numPr>
          <w:ilvl w:val="0"/>
          <w:numId w:val="0"/>
        </w:numPr>
        <w:ind w:left="720"/>
        <w:rPr>
          <w:del w:id="25" w:author="John Liu" w:date="2022-04-25T19:50:00Z"/>
        </w:rPr>
      </w:pPr>
      <w:del w:id="26" w:author="John Liu" w:date="2022-04-25T19:50:00Z">
        <w:r w:rsidRPr="00A60110" w:rsidDel="00E229AF">
          <w:rPr>
            <w:highlight w:val="yellow"/>
          </w:rPr>
          <w:delText>[List Sections specifying related requirements.]</w:delText>
        </w:r>
      </w:del>
    </w:p>
    <w:p w14:paraId="696362EF" w14:textId="77777777" w:rsidR="002A3C3F" w:rsidRPr="00FD3DC2" w:rsidDel="00E229AF" w:rsidRDefault="002A3C3F" w:rsidP="00687BB2">
      <w:pPr>
        <w:pStyle w:val="Heading3"/>
        <w:numPr>
          <w:ilvl w:val="0"/>
          <w:numId w:val="0"/>
        </w:numPr>
        <w:ind w:left="720"/>
        <w:rPr>
          <w:del w:id="27" w:author="John Liu" w:date="2022-04-25T19:50:00Z"/>
        </w:rPr>
      </w:pPr>
      <w:del w:id="28" w:author="John Liu" w:date="2022-04-25T19:50:00Z">
        <w:r w:rsidRPr="00FD3DC2" w:rsidDel="00E229AF">
          <w:delText xml:space="preserve">Section </w:delText>
        </w:r>
        <w:r w:rsidRPr="00FD3DC2" w:rsidDel="00E229AF">
          <w:rPr>
            <w:highlight w:val="yellow"/>
          </w:rPr>
          <w:delText>[______ – ____________]</w:delText>
        </w:r>
        <w:r w:rsidRPr="00FD3DC2" w:rsidDel="00E229AF">
          <w:delText xml:space="preserve">:  </w:delText>
        </w:r>
        <w:r w:rsidRPr="00FD3DC2" w:rsidDel="00E229AF">
          <w:rPr>
            <w:highlight w:val="yellow"/>
          </w:rPr>
          <w:delText>[Optional short phrase indicating relationship]</w:delText>
        </w:r>
        <w:r w:rsidRPr="00FD3DC2" w:rsidDel="00E229AF">
          <w:delText>.</w:delText>
        </w:r>
      </w:del>
    </w:p>
    <w:p w14:paraId="24D75500" w14:textId="77777777" w:rsidR="002C6A38" w:rsidRPr="00FD3DC2" w:rsidDel="00E229AF" w:rsidRDefault="002C6A38" w:rsidP="00687BB2">
      <w:pPr>
        <w:pStyle w:val="Heading3"/>
        <w:rPr>
          <w:del w:id="29" w:author="John Liu" w:date="2022-04-25T19:50:00Z"/>
        </w:rPr>
      </w:pPr>
      <w:del w:id="30" w:author="John Liu" w:date="2022-04-25T19:50:00Z">
        <w:r w:rsidRPr="00FD3DC2" w:rsidDel="00E229AF">
          <w:delText>Sections:</w:delText>
        </w:r>
      </w:del>
    </w:p>
    <w:p w14:paraId="73E4A33C" w14:textId="77777777" w:rsidR="002C6A38" w:rsidRPr="00FD3DC2" w:rsidRDefault="002C6A38" w:rsidP="00FD3DC2">
      <w:pPr>
        <w:pStyle w:val="Heading4"/>
        <w:numPr>
          <w:ilvl w:val="3"/>
          <w:numId w:val="11"/>
        </w:numPr>
        <w:tabs>
          <w:tab w:val="clear" w:pos="594"/>
          <w:tab w:val="num" w:pos="2250"/>
        </w:tabs>
        <w:ind w:left="2160" w:hanging="720"/>
      </w:pPr>
      <w:r w:rsidRPr="00FD3DC2">
        <w:t xml:space="preserve">Section 01300 – Submittals </w:t>
      </w:r>
    </w:p>
    <w:p w14:paraId="25572484" w14:textId="77777777" w:rsidR="00AB5E97" w:rsidRPr="00FD3DC2" w:rsidRDefault="00AB5E97" w:rsidP="00FD3DC2">
      <w:pPr>
        <w:pStyle w:val="Heading4"/>
      </w:pPr>
      <w:r w:rsidRPr="00FD3DC2">
        <w:t xml:space="preserve">Section 01250 </w:t>
      </w:r>
      <w:r w:rsidR="00402203" w:rsidRPr="00FD3DC2">
        <w:t>–</w:t>
      </w:r>
      <w:r w:rsidRPr="00FD3DC2">
        <w:t xml:space="preserve"> Substitutions</w:t>
      </w:r>
    </w:p>
    <w:p w14:paraId="1B20AF33" w14:textId="77777777" w:rsidR="007F1AEE" w:rsidRDefault="007F1AEE" w:rsidP="007F1AEE">
      <w:pPr>
        <w:pStyle w:val="Heading4"/>
      </w:pPr>
      <w:r w:rsidRPr="007F1AEE">
        <w:t>Section 01810 – Equipment Testing and Facility Commissioning</w:t>
      </w:r>
    </w:p>
    <w:p w14:paraId="4FEE09CC" w14:textId="77777777" w:rsidR="007F1AEE" w:rsidRPr="009D0923" w:rsidDel="00E229AF" w:rsidRDefault="007370DD" w:rsidP="007F1AEE">
      <w:pPr>
        <w:pStyle w:val="Heading4"/>
        <w:rPr>
          <w:del w:id="31" w:author="John Liu" w:date="2022-04-25T19:50:00Z"/>
          <w:highlight w:val="yellow"/>
        </w:rPr>
      </w:pPr>
      <w:del w:id="32" w:author="John Liu" w:date="2022-04-25T19:50:00Z">
        <w:r w:rsidRPr="009D0923" w:rsidDel="00E229AF">
          <w:rPr>
            <w:highlight w:val="yellow"/>
          </w:rPr>
          <w:delText>[</w:delText>
        </w:r>
        <w:r w:rsidR="002C6A38" w:rsidRPr="009D0923" w:rsidDel="00E229AF">
          <w:rPr>
            <w:highlight w:val="yellow"/>
          </w:rPr>
          <w:delText xml:space="preserve">Division 13 – </w:delText>
        </w:r>
        <w:r w:rsidR="007F1AEE" w:rsidRPr="009D0923" w:rsidDel="00E229AF">
          <w:rPr>
            <w:highlight w:val="yellow"/>
          </w:rPr>
          <w:delText>SCADA and Instrumentation</w:delText>
        </w:r>
        <w:r w:rsidRPr="009D0923" w:rsidDel="00E229AF">
          <w:rPr>
            <w:highlight w:val="yellow"/>
          </w:rPr>
          <w:delText xml:space="preserve">- </w:delText>
        </w:r>
        <w:r w:rsidR="007F1AEE" w:rsidRPr="007370DD" w:rsidDel="00E229AF">
          <w:rPr>
            <w:highlight w:val="yellow"/>
          </w:rPr>
          <w:delText xml:space="preserve">insert </w:delText>
        </w:r>
        <w:r w:rsidR="002C6A38" w:rsidRPr="007370DD" w:rsidDel="00E229AF">
          <w:rPr>
            <w:highlight w:val="yellow"/>
          </w:rPr>
          <w:delText>applicable specifications</w:delText>
        </w:r>
        <w:r w:rsidRPr="009D0923" w:rsidDel="00E229AF">
          <w:rPr>
            <w:highlight w:val="yellow"/>
          </w:rPr>
          <w:delText>]</w:delText>
        </w:r>
      </w:del>
    </w:p>
    <w:p w14:paraId="79FAC1E1" w14:textId="77777777" w:rsidR="002C6A38" w:rsidRPr="00FD3DC2" w:rsidRDefault="007F1AEE" w:rsidP="007F1AEE">
      <w:pPr>
        <w:pStyle w:val="Heading4"/>
      </w:pPr>
      <w:r w:rsidRPr="007F1AEE">
        <w:t>Section 16010 – Electrical General Requirements</w:t>
      </w:r>
    </w:p>
    <w:p w14:paraId="23ECCEB9" w14:textId="77777777" w:rsidR="002C6A38" w:rsidRPr="00FD3DC2" w:rsidRDefault="002C6A38" w:rsidP="00FD3DC2">
      <w:pPr>
        <w:pStyle w:val="Heading4"/>
      </w:pPr>
      <w:del w:id="33" w:author="John Liu" w:date="2022-04-25T19:50:00Z">
        <w:r w:rsidRPr="00FD3DC2" w:rsidDel="00E229AF">
          <w:delText xml:space="preserve">Product requirements for </w:delText>
        </w:r>
        <w:r w:rsidRPr="009D0923" w:rsidDel="00E229AF">
          <w:rPr>
            <w:highlight w:val="yellow"/>
          </w:rPr>
          <w:delText>[item]...</w:delText>
        </w:r>
        <w:r w:rsidRPr="00FD3DC2" w:rsidDel="00E229AF">
          <w:delText xml:space="preserve">  for installation under this Section.</w:delText>
        </w:r>
      </w:del>
    </w:p>
    <w:p w14:paraId="4EC35DF5" w14:textId="77777777" w:rsidR="00402203" w:rsidRPr="00FD3DC2" w:rsidRDefault="00402203" w:rsidP="00687BB2">
      <w:pPr>
        <w:pStyle w:val="Heading2"/>
        <w:numPr>
          <w:ilvl w:val="1"/>
          <w:numId w:val="11"/>
        </w:numPr>
      </w:pPr>
      <w:r w:rsidRPr="00FD3DC2">
        <w:t>References</w:t>
      </w:r>
    </w:p>
    <w:p w14:paraId="37F8562C" w14:textId="77777777" w:rsidR="00402203" w:rsidRPr="00FD3DC2" w:rsidRDefault="00402203" w:rsidP="00687BB2">
      <w:pPr>
        <w:pStyle w:val="Heading3"/>
      </w:pPr>
      <w:r w:rsidRPr="00FD3DC2">
        <w:t>Canadian Standards Association (CSA)</w:t>
      </w:r>
    </w:p>
    <w:p w14:paraId="4D0EAB7A" w14:textId="77777777" w:rsidR="00402203" w:rsidRDefault="00402203" w:rsidP="00FD3DC2">
      <w:pPr>
        <w:pStyle w:val="Heading4"/>
        <w:rPr>
          <w:lang w:val="en-CA"/>
        </w:rPr>
      </w:pPr>
      <w:r w:rsidRPr="00FD3DC2">
        <w:rPr>
          <w:lang w:val="en-CA"/>
        </w:rPr>
        <w:t>CSA-C22.2 No.42</w:t>
      </w:r>
      <w:r w:rsidR="00E350A8">
        <w:rPr>
          <w:lang w:val="en-CA"/>
        </w:rPr>
        <w:t>-10</w:t>
      </w:r>
      <w:r w:rsidRPr="00FD3DC2">
        <w:rPr>
          <w:lang w:val="en-CA"/>
        </w:rPr>
        <w:t xml:space="preserve"> General Use Receptacles, Attachment Plugs and Similar </w:t>
      </w:r>
      <w:r w:rsidR="00500A7D">
        <w:rPr>
          <w:lang w:val="en-CA"/>
        </w:rPr>
        <w:t xml:space="preserve">Wiring </w:t>
      </w:r>
      <w:r w:rsidRPr="00FD3DC2">
        <w:rPr>
          <w:lang w:val="en-CA"/>
        </w:rPr>
        <w:t>Devices.</w:t>
      </w:r>
    </w:p>
    <w:p w14:paraId="46D54AD3" w14:textId="77777777" w:rsidR="00C506C9" w:rsidRDefault="00C506C9" w:rsidP="00C506C9">
      <w:pPr>
        <w:pStyle w:val="Heading4"/>
        <w:rPr>
          <w:lang w:val="en-CA"/>
        </w:rPr>
      </w:pPr>
      <w:r w:rsidRPr="00C506C9">
        <w:rPr>
          <w:lang w:val="en-CA"/>
        </w:rPr>
        <w:t>CAN/CSA-C22.2 NO. 144-M91 (R2011)</w:t>
      </w:r>
      <w:r>
        <w:rPr>
          <w:lang w:val="en-CA"/>
        </w:rPr>
        <w:t xml:space="preserve">, </w:t>
      </w:r>
      <w:r w:rsidRPr="00C506C9">
        <w:rPr>
          <w:lang w:val="en-CA"/>
        </w:rPr>
        <w:t>Ground Fault Circuit Interrupters</w:t>
      </w:r>
      <w:r>
        <w:rPr>
          <w:lang w:val="en-CA"/>
        </w:rPr>
        <w:t>.</w:t>
      </w:r>
    </w:p>
    <w:p w14:paraId="7FA462E1" w14:textId="77777777" w:rsidR="00C506C9" w:rsidRPr="00FD3DC2" w:rsidRDefault="00C506C9" w:rsidP="00C506C9">
      <w:pPr>
        <w:pStyle w:val="Heading4"/>
        <w:rPr>
          <w:lang w:val="en-CA"/>
        </w:rPr>
      </w:pPr>
      <w:r w:rsidRPr="00C506C9">
        <w:rPr>
          <w:lang w:val="en-CA"/>
        </w:rPr>
        <w:t>C22.2 NO. 182.3-M1987 (R2014)</w:t>
      </w:r>
      <w:r>
        <w:rPr>
          <w:lang w:val="en-CA"/>
        </w:rPr>
        <w:t xml:space="preserve">, </w:t>
      </w:r>
      <w:r w:rsidRPr="00C506C9">
        <w:rPr>
          <w:lang w:val="en-CA"/>
        </w:rPr>
        <w:t>Special Use Attachment Plugs, Receptacles and Connectors</w:t>
      </w:r>
      <w:r>
        <w:rPr>
          <w:lang w:val="en-CA"/>
        </w:rPr>
        <w:t>.</w:t>
      </w:r>
    </w:p>
    <w:p w14:paraId="607256F6" w14:textId="77777777" w:rsidR="00402203" w:rsidRPr="00FD3DC2" w:rsidRDefault="00402203" w:rsidP="00FD3DC2">
      <w:pPr>
        <w:pStyle w:val="Heading4"/>
        <w:rPr>
          <w:lang w:val="en-CA"/>
        </w:rPr>
      </w:pPr>
      <w:r w:rsidRPr="00FD3DC2">
        <w:rPr>
          <w:lang w:val="en-CA"/>
        </w:rPr>
        <w:t>CSA-C22.2 No.42.1</w:t>
      </w:r>
      <w:r w:rsidR="00C506C9">
        <w:rPr>
          <w:lang w:val="en-CA"/>
        </w:rPr>
        <w:t>-13</w:t>
      </w:r>
      <w:r w:rsidRPr="00FD3DC2">
        <w:rPr>
          <w:lang w:val="en-CA"/>
        </w:rPr>
        <w:t>, Cover Plates for Flush-Mounted Wiring Devices (Bi-national standard, with UL 514D).</w:t>
      </w:r>
    </w:p>
    <w:p w14:paraId="1D7EF3B6" w14:textId="77777777" w:rsidR="00402203" w:rsidRPr="00FD3DC2" w:rsidRDefault="00402203" w:rsidP="00FD3DC2">
      <w:pPr>
        <w:pStyle w:val="Heading4"/>
        <w:rPr>
          <w:lang w:val="en-CA"/>
        </w:rPr>
      </w:pPr>
      <w:r w:rsidRPr="00FD3DC2">
        <w:rPr>
          <w:lang w:val="en-CA"/>
        </w:rPr>
        <w:t>CSA-C22.2 No.55</w:t>
      </w:r>
      <w:r w:rsidR="00C506C9">
        <w:rPr>
          <w:lang w:val="en-CA"/>
        </w:rPr>
        <w:t>-M1</w:t>
      </w:r>
      <w:r w:rsidR="00A76B01">
        <w:rPr>
          <w:lang w:val="en-CA"/>
        </w:rPr>
        <w:t>9</w:t>
      </w:r>
      <w:r w:rsidR="00C506C9">
        <w:rPr>
          <w:lang w:val="en-CA"/>
        </w:rPr>
        <w:t>86 (R2012)</w:t>
      </w:r>
      <w:r w:rsidRPr="00FD3DC2">
        <w:rPr>
          <w:lang w:val="en-CA"/>
        </w:rPr>
        <w:t>, Special Use Switches.</w:t>
      </w:r>
    </w:p>
    <w:p w14:paraId="2A584684" w14:textId="77777777" w:rsidR="00402203" w:rsidRDefault="00402203" w:rsidP="00FD3DC2">
      <w:pPr>
        <w:pStyle w:val="Heading4"/>
        <w:rPr>
          <w:ins w:id="34" w:author="John Liu" w:date="2022-04-25T19:51:00Z"/>
          <w:lang w:val="en-CA"/>
        </w:rPr>
      </w:pPr>
      <w:r w:rsidRPr="00FD3DC2">
        <w:rPr>
          <w:lang w:val="en-CA"/>
        </w:rPr>
        <w:t>CSA-C22.2 No.111</w:t>
      </w:r>
      <w:r w:rsidR="00C506C9">
        <w:rPr>
          <w:lang w:val="en-CA"/>
        </w:rPr>
        <w:t>-10</w:t>
      </w:r>
      <w:r w:rsidR="00EA50A4">
        <w:rPr>
          <w:lang w:val="en-CA"/>
        </w:rPr>
        <w:t>, fourth edition</w:t>
      </w:r>
      <w:r w:rsidRPr="00FD3DC2">
        <w:rPr>
          <w:lang w:val="en-CA"/>
        </w:rPr>
        <w:t xml:space="preserve">, General-Use Snap Switches (Bi-national standard, with UL 20, </w:t>
      </w:r>
      <w:r w:rsidR="00687BB2">
        <w:rPr>
          <w:lang w:val="en-CA"/>
        </w:rPr>
        <w:t>thirteenth</w:t>
      </w:r>
      <w:r w:rsidR="00687BB2" w:rsidRPr="00FD3DC2">
        <w:rPr>
          <w:lang w:val="en-CA"/>
        </w:rPr>
        <w:t xml:space="preserve"> </w:t>
      </w:r>
      <w:r w:rsidRPr="00FD3DC2">
        <w:rPr>
          <w:lang w:val="en-CA"/>
        </w:rPr>
        <w:t>edition).</w:t>
      </w:r>
    </w:p>
    <w:p w14:paraId="1795EEAD" w14:textId="77777777" w:rsidR="00E229AF" w:rsidRPr="00FD3DC2" w:rsidRDefault="00E229AF" w:rsidP="00E229AF">
      <w:pPr>
        <w:pStyle w:val="Heading3"/>
        <w:rPr>
          <w:lang w:val="en-CA"/>
        </w:rPr>
        <w:pPrChange w:id="35" w:author="John Liu" w:date="2022-04-25T19:51:00Z">
          <w:pPr>
            <w:pStyle w:val="Heading4"/>
          </w:pPr>
        </w:pPrChange>
      </w:pPr>
      <w:ins w:id="36" w:author="John Liu" w:date="2022-04-25T19:51:00Z">
        <w:r w:rsidRPr="00E229AF">
          <w:rPr>
            <w:lang w:val="en-CA"/>
          </w:rPr>
          <w:t xml:space="preserve">Ontario Electrical Safety Code (OESC), </w:t>
        </w:r>
        <w:r>
          <w:rPr>
            <w:lang w:val="en-CA"/>
          </w:rPr>
          <w:t>28th</w:t>
        </w:r>
        <w:r w:rsidRPr="00E229AF">
          <w:rPr>
            <w:lang w:val="en-CA"/>
          </w:rPr>
          <w:t xml:space="preserve"> Edition</w:t>
        </w:r>
        <w:r>
          <w:rPr>
            <w:lang w:val="en-CA"/>
          </w:rPr>
          <w:t>, 2021.</w:t>
        </w:r>
      </w:ins>
    </w:p>
    <w:p w14:paraId="6DF22994" w14:textId="77777777" w:rsidR="00DB7DFC" w:rsidRDefault="00DB7DFC" w:rsidP="00687BB2">
      <w:pPr>
        <w:pStyle w:val="Heading2"/>
      </w:pPr>
      <w:r w:rsidRPr="00FD3DC2">
        <w:t>Measurement and Payment</w:t>
      </w:r>
    </w:p>
    <w:p w14:paraId="7E31FE95" w14:textId="77777777" w:rsidR="007370DD" w:rsidRPr="00452C67" w:rsidDel="00E229AF" w:rsidRDefault="007370DD" w:rsidP="007370DD">
      <w:pPr>
        <w:pStyle w:val="PlainText"/>
        <w:tabs>
          <w:tab w:val="left" w:pos="720"/>
          <w:tab w:val="left" w:pos="2880"/>
        </w:tabs>
        <w:spacing w:before="80"/>
        <w:ind w:left="720"/>
        <w:jc w:val="both"/>
        <w:rPr>
          <w:del w:id="37" w:author="John Liu" w:date="2022-04-25T19:51:00Z"/>
          <w:rFonts w:ascii="Calibri" w:hAnsi="Calibri"/>
          <w:i/>
          <w:sz w:val="22"/>
          <w:highlight w:val="yellow"/>
        </w:rPr>
      </w:pPr>
      <w:del w:id="38" w:author="John Liu" w:date="2022-04-25T19:51:00Z">
        <w:r w:rsidRPr="00452C67" w:rsidDel="00E229AF">
          <w:rPr>
            <w:rFonts w:ascii="Calibri" w:hAnsi="Calibri"/>
            <w:i/>
            <w:sz w:val="22"/>
            <w:highlight w:val="yellow"/>
          </w:rPr>
          <w:delText>[Choose one of the following payment language provisions that best suits the individual project.</w:delText>
        </w:r>
      </w:del>
    </w:p>
    <w:p w14:paraId="5F00A904" w14:textId="77777777" w:rsidR="007370DD" w:rsidRPr="00452C67" w:rsidDel="00E229AF" w:rsidRDefault="007370DD" w:rsidP="007370DD">
      <w:pPr>
        <w:pStyle w:val="PlainText"/>
        <w:tabs>
          <w:tab w:val="left" w:pos="720"/>
          <w:tab w:val="left" w:pos="2880"/>
        </w:tabs>
        <w:spacing w:before="80"/>
        <w:ind w:left="720"/>
        <w:jc w:val="both"/>
        <w:rPr>
          <w:del w:id="39" w:author="John Liu" w:date="2022-04-25T19:51:00Z"/>
          <w:rFonts w:ascii="Calibri" w:hAnsi="Calibri"/>
          <w:i/>
          <w:sz w:val="22"/>
          <w:highlight w:val="yellow"/>
        </w:rPr>
      </w:pPr>
      <w:del w:id="40" w:author="John Liu" w:date="2022-04-25T19:51:00Z">
        <w:r w:rsidRPr="00452C67" w:rsidDel="00E229AF">
          <w:rPr>
            <w:rFonts w:ascii="Calibri" w:hAnsi="Calibri"/>
            <w:i/>
            <w:sz w:val="22"/>
            <w:highlight w:val="yellow"/>
          </w:rPr>
          <w:delText>If this Section is not specifically referenced by an item in the Bid Form, please use the following language:</w:delText>
        </w:r>
      </w:del>
    </w:p>
    <w:p w14:paraId="3760E747" w14:textId="77777777" w:rsidR="007370DD" w:rsidRPr="00452C67" w:rsidDel="00E229AF" w:rsidRDefault="007370DD" w:rsidP="00687BB2">
      <w:pPr>
        <w:pStyle w:val="Heading3"/>
        <w:rPr>
          <w:del w:id="41" w:author="John Liu" w:date="2022-04-25T19:51:00Z"/>
          <w:highlight w:val="yellow"/>
        </w:rPr>
      </w:pPr>
      <w:del w:id="42" w:author="John Liu" w:date="2022-04-25T19:51:00Z">
        <w:r w:rsidRPr="00452C67" w:rsidDel="00E229AF">
          <w:rPr>
            <w:highlight w:val="yellow"/>
          </w:rPr>
          <w:delText>The work of this Section will not be measured separately for payment.  All costs associated with the work of this Section shall be included in the Contract Price.</w:delText>
        </w:r>
      </w:del>
    </w:p>
    <w:p w14:paraId="1B956D0E" w14:textId="77777777" w:rsidR="007370DD" w:rsidRPr="00452C67" w:rsidDel="00E229AF" w:rsidRDefault="007370DD" w:rsidP="007370DD">
      <w:pPr>
        <w:pStyle w:val="PlainText"/>
        <w:tabs>
          <w:tab w:val="left" w:pos="720"/>
          <w:tab w:val="left" w:pos="2880"/>
        </w:tabs>
        <w:spacing w:before="80"/>
        <w:ind w:left="720"/>
        <w:jc w:val="both"/>
        <w:rPr>
          <w:del w:id="43" w:author="John Liu" w:date="2022-04-25T19:51:00Z"/>
          <w:rFonts w:ascii="Calibri" w:hAnsi="Calibri"/>
          <w:i/>
          <w:sz w:val="22"/>
          <w:highlight w:val="yellow"/>
        </w:rPr>
      </w:pPr>
      <w:del w:id="44" w:author="John Liu" w:date="2022-04-25T19:51:00Z">
        <w:r w:rsidRPr="00452C67" w:rsidDel="00E229AF">
          <w:rPr>
            <w:rFonts w:ascii="Calibri" w:hAnsi="Calibri"/>
            <w:i/>
            <w:sz w:val="22"/>
            <w:highlight w:val="yellow"/>
          </w:rPr>
          <w:delText>OR If this Section is specifically referenced in the Bid Form, use the following language and identify the relevant item in the Bid Form:</w:delText>
        </w:r>
      </w:del>
    </w:p>
    <w:p w14:paraId="4E8578E5" w14:textId="77777777" w:rsidR="007370DD" w:rsidRPr="00452C67" w:rsidRDefault="007370DD" w:rsidP="00687BB2">
      <w:pPr>
        <w:pStyle w:val="Heading3"/>
        <w:rPr>
          <w:highlight w:val="yellow"/>
        </w:rPr>
      </w:pPr>
      <w:r w:rsidRPr="00452C67">
        <w:rPr>
          <w:highlight w:val="yellow"/>
        </w:rPr>
        <w:t>All costs associated with the work of this Section shall be included in the price(s) for Item No(s). ___ in the Bid Form.</w:t>
      </w:r>
    </w:p>
    <w:p w14:paraId="717BB59E" w14:textId="77777777" w:rsidR="007370DD" w:rsidRPr="00452C67" w:rsidRDefault="007370DD" w:rsidP="007370DD">
      <w:pPr>
        <w:pStyle w:val="PlainText"/>
        <w:tabs>
          <w:tab w:val="left" w:pos="720"/>
          <w:tab w:val="left" w:pos="1440"/>
          <w:tab w:val="left" w:pos="2880"/>
        </w:tabs>
        <w:spacing w:before="80"/>
        <w:ind w:left="720"/>
        <w:jc w:val="both"/>
        <w:rPr>
          <w:rFonts w:ascii="Calibri" w:hAnsi="Calibri"/>
          <w:sz w:val="22"/>
        </w:rPr>
      </w:pPr>
      <w:del w:id="45" w:author="John Liu" w:date="2022-04-25T19:51:00Z">
        <w:r w:rsidRPr="00452C67" w:rsidDel="00E229AF">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E229AF">
          <w:rPr>
            <w:rFonts w:ascii="Calibri" w:hAnsi="Calibri"/>
            <w:sz w:val="22"/>
            <w:highlight w:val="yellow"/>
          </w:rPr>
          <w:delText>]</w:delText>
        </w:r>
      </w:del>
    </w:p>
    <w:p w14:paraId="31F352BB" w14:textId="77777777" w:rsidR="00A46236" w:rsidRPr="0076475F" w:rsidRDefault="00A46236" w:rsidP="00687BB2">
      <w:pPr>
        <w:pStyle w:val="Heading2"/>
      </w:pPr>
      <w:r w:rsidRPr="0076475F">
        <w:t>Shop Drawings and</w:t>
      </w:r>
      <w:r w:rsidR="0076475F" w:rsidRPr="0076475F">
        <w:t xml:space="preserve"> </w:t>
      </w:r>
      <w:r w:rsidRPr="0076475F">
        <w:t xml:space="preserve">Product Data </w:t>
      </w:r>
    </w:p>
    <w:p w14:paraId="5EB98BCD" w14:textId="77777777" w:rsidR="00DB7DFC" w:rsidRPr="009D0923" w:rsidRDefault="00A46236" w:rsidP="00687BB2">
      <w:pPr>
        <w:pStyle w:val="Heading3"/>
        <w:rPr>
          <w:highlight w:val="yellow"/>
        </w:rPr>
      </w:pPr>
      <w:r w:rsidRPr="00FD3DC2">
        <w:t xml:space="preserve">Submit shop drawings and </w:t>
      </w:r>
      <w:r w:rsidR="00C24276" w:rsidRPr="00FD3DC2">
        <w:t>P</w:t>
      </w:r>
      <w:r w:rsidRPr="00FD3DC2">
        <w:t xml:space="preserve">roduct data in accordance with </w:t>
      </w:r>
      <w:r w:rsidRPr="009D0923">
        <w:rPr>
          <w:highlight w:val="yellow"/>
        </w:rPr>
        <w:t>Section 01300 – Submittal</w:t>
      </w:r>
      <w:r w:rsidR="00C24276" w:rsidRPr="009D0923">
        <w:rPr>
          <w:highlight w:val="yellow"/>
        </w:rPr>
        <w:t>s</w:t>
      </w:r>
      <w:r w:rsidRPr="009D0923">
        <w:rPr>
          <w:highlight w:val="yellow"/>
        </w:rPr>
        <w:t xml:space="preserve">. </w:t>
      </w:r>
    </w:p>
    <w:p w14:paraId="0F351656" w14:textId="77777777" w:rsidR="00A46236" w:rsidRPr="0076475F" w:rsidRDefault="00A46236" w:rsidP="00E364FB">
      <w:pPr>
        <w:pStyle w:val="Heading1"/>
      </w:pPr>
      <w:r w:rsidRPr="0076475F">
        <w:t xml:space="preserve">PRODUCTS </w:t>
      </w:r>
    </w:p>
    <w:p w14:paraId="02A69313" w14:textId="77777777" w:rsidR="00A46236" w:rsidRPr="00687BB2" w:rsidRDefault="00A46236" w:rsidP="00687BB2">
      <w:pPr>
        <w:pStyle w:val="Heading2"/>
        <w:rPr>
          <w:u w:val="none"/>
        </w:rPr>
      </w:pPr>
      <w:r w:rsidRPr="00687BB2">
        <w:rPr>
          <w:u w:val="none"/>
        </w:rPr>
        <w:t>Switches</w:t>
      </w:r>
    </w:p>
    <w:p w14:paraId="4B64EB5C" w14:textId="77777777" w:rsidR="00857AF3" w:rsidRPr="00FD3DC2" w:rsidRDefault="00857AF3" w:rsidP="00687BB2">
      <w:pPr>
        <w:pStyle w:val="Heading3"/>
      </w:pPr>
      <w:r w:rsidRPr="00687BB2">
        <w:t>15 A, 120 V, single pole</w:t>
      </w:r>
      <w:r w:rsidRPr="00FD3DC2">
        <w:t xml:space="preserve">, double pole, three-way, four-way switches as indicated </w:t>
      </w:r>
      <w:r w:rsidR="007370DD">
        <w:t>in the Contract Documents in accordance with</w:t>
      </w:r>
      <w:r w:rsidRPr="00FD3DC2">
        <w:t xml:space="preserve"> CSA-C22.2 No.55</w:t>
      </w:r>
      <w:r w:rsidR="00A76B01">
        <w:t>-M1986 (R2012)</w:t>
      </w:r>
      <w:r w:rsidRPr="00FD3DC2">
        <w:t xml:space="preserve"> and CSA-C22.2 No.111</w:t>
      </w:r>
      <w:r w:rsidR="00A76B01">
        <w:t>-10</w:t>
      </w:r>
      <w:r w:rsidRPr="00FD3DC2">
        <w:t>.</w:t>
      </w:r>
    </w:p>
    <w:p w14:paraId="79A60FBF" w14:textId="77777777" w:rsidR="00A46236" w:rsidRPr="00FD3DC2" w:rsidRDefault="00A46236" w:rsidP="00687BB2">
      <w:pPr>
        <w:pStyle w:val="Heading3"/>
      </w:pPr>
      <w:r w:rsidRPr="00FD3DC2">
        <w:t xml:space="preserve">Manually-operated general purpose </w:t>
      </w:r>
      <w:r w:rsidR="00E74096" w:rsidRPr="00FD3DC2">
        <w:t>a</w:t>
      </w:r>
      <w:r w:rsidR="007E7036">
        <w:t xml:space="preserve">lternating </w:t>
      </w:r>
      <w:r w:rsidR="00E74096" w:rsidRPr="00FD3DC2">
        <w:t>c</w:t>
      </w:r>
      <w:r w:rsidR="007E7036">
        <w:t>urrent</w:t>
      </w:r>
      <w:r w:rsidRPr="00FD3DC2">
        <w:t xml:space="preserve"> switches with</w:t>
      </w:r>
      <w:r w:rsidR="00C24276" w:rsidRPr="00FD3DC2">
        <w:t xml:space="preserve"> the</w:t>
      </w:r>
      <w:r w:rsidRPr="00FD3DC2">
        <w:t xml:space="preserve"> following features: </w:t>
      </w:r>
    </w:p>
    <w:p w14:paraId="72B715BC" w14:textId="77777777" w:rsidR="00A46236" w:rsidRPr="00FD3DC2" w:rsidRDefault="00A46236" w:rsidP="00FD3DC2">
      <w:pPr>
        <w:pStyle w:val="Heading4"/>
      </w:pPr>
      <w:r w:rsidRPr="00FD3DC2">
        <w:t>Terminal holes approved for No. 1</w:t>
      </w:r>
      <w:r w:rsidR="002C6A38" w:rsidRPr="00FD3DC2">
        <w:t>4</w:t>
      </w:r>
      <w:r w:rsidRPr="00FD3DC2">
        <w:t xml:space="preserve"> AWG wire. </w:t>
      </w:r>
    </w:p>
    <w:p w14:paraId="74C9B72B" w14:textId="77777777" w:rsidR="00A46236" w:rsidRPr="00FD3DC2" w:rsidRDefault="00A46236" w:rsidP="00FD3DC2">
      <w:pPr>
        <w:pStyle w:val="Heading4"/>
      </w:pPr>
      <w:r w:rsidRPr="00FD3DC2">
        <w:t xml:space="preserve">Silver alloy contacts. </w:t>
      </w:r>
    </w:p>
    <w:p w14:paraId="7984DFC8" w14:textId="77777777" w:rsidR="00A46236" w:rsidRPr="00FD3DC2" w:rsidRDefault="00A46236" w:rsidP="00FD3DC2">
      <w:pPr>
        <w:pStyle w:val="Heading4"/>
      </w:pPr>
      <w:r w:rsidRPr="00FD3DC2">
        <w:t>Urea or melamine molding for parts</w:t>
      </w:r>
      <w:r w:rsidR="00C24276" w:rsidRPr="00FD3DC2">
        <w:t xml:space="preserve"> which are</w:t>
      </w:r>
      <w:r w:rsidRPr="00FD3DC2">
        <w:t xml:space="preserve"> subject to carbon tracking. </w:t>
      </w:r>
    </w:p>
    <w:p w14:paraId="798A02E6" w14:textId="77777777" w:rsidR="00A46236" w:rsidRPr="00FD3DC2" w:rsidRDefault="00A46236" w:rsidP="00FD3DC2">
      <w:pPr>
        <w:pStyle w:val="Heading4"/>
      </w:pPr>
      <w:r w:rsidRPr="00FD3DC2">
        <w:t xml:space="preserve">Suitable for back and side wiring. </w:t>
      </w:r>
    </w:p>
    <w:p w14:paraId="3E9E2C83" w14:textId="77777777" w:rsidR="00A46236" w:rsidRPr="00FD3DC2" w:rsidRDefault="00A46236" w:rsidP="00FD3DC2">
      <w:pPr>
        <w:pStyle w:val="Heading4"/>
      </w:pPr>
      <w:r w:rsidRPr="00FD3DC2">
        <w:t xml:space="preserve">Ivory toggle – office areas. </w:t>
      </w:r>
    </w:p>
    <w:p w14:paraId="551E7A46" w14:textId="77777777" w:rsidR="00A46236" w:rsidRPr="00FD3DC2" w:rsidRDefault="00A46236" w:rsidP="00FD3DC2">
      <w:pPr>
        <w:pStyle w:val="Heading4"/>
      </w:pPr>
      <w:r w:rsidRPr="00FD3DC2">
        <w:t>Brown toggle – non office areas</w:t>
      </w:r>
      <w:r w:rsidR="00E74096">
        <w:t>.</w:t>
      </w:r>
    </w:p>
    <w:p w14:paraId="0D45C3B9" w14:textId="77777777" w:rsidR="00A46236" w:rsidRPr="00FD3DC2" w:rsidRDefault="00C24276" w:rsidP="00687BB2">
      <w:pPr>
        <w:pStyle w:val="Heading3"/>
      </w:pPr>
      <w:r w:rsidRPr="00FD3DC2">
        <w:t xml:space="preserve">Use </w:t>
      </w:r>
      <w:r w:rsidR="00504DDA" w:rsidRPr="00FD3DC2">
        <w:t>s</w:t>
      </w:r>
      <w:r w:rsidR="00A46236" w:rsidRPr="00FD3DC2">
        <w:t xml:space="preserve">witches </w:t>
      </w:r>
      <w:r w:rsidR="00E74096">
        <w:t>from the same</w:t>
      </w:r>
      <w:r w:rsidR="00A46236" w:rsidRPr="00FD3DC2">
        <w:t xml:space="preserve"> manufacturer throughout</w:t>
      </w:r>
      <w:r w:rsidR="00504DDA" w:rsidRPr="00FD3DC2">
        <w:t xml:space="preserve"> the</w:t>
      </w:r>
      <w:r w:rsidR="00A46236" w:rsidRPr="00FD3DC2">
        <w:t xml:space="preserve"> </w:t>
      </w:r>
      <w:r w:rsidR="00E74096">
        <w:t>Work</w:t>
      </w:r>
      <w:r w:rsidR="00A46236" w:rsidRPr="00FD3DC2">
        <w:t xml:space="preserve">. </w:t>
      </w:r>
    </w:p>
    <w:p w14:paraId="48724016" w14:textId="77777777" w:rsidR="00FC5E89" w:rsidRPr="00FD3DC2" w:rsidRDefault="00FC5E89" w:rsidP="00687BB2">
      <w:pPr>
        <w:pStyle w:val="Heading3"/>
        <w:rPr>
          <w:lang w:val="en-CA"/>
        </w:rPr>
      </w:pPr>
      <w:r w:rsidRPr="00FD3DC2">
        <w:rPr>
          <w:lang w:val="en-CA"/>
        </w:rPr>
        <w:t xml:space="preserve">Acceptable products: </w:t>
      </w:r>
    </w:p>
    <w:p w14:paraId="62116874" w14:textId="77777777" w:rsidR="00FC5E89" w:rsidRPr="00FD3DC2" w:rsidRDefault="00FC5E89" w:rsidP="00FD3DC2">
      <w:pPr>
        <w:pStyle w:val="Heading4"/>
        <w:rPr>
          <w:lang w:val="en-CA"/>
        </w:rPr>
      </w:pPr>
      <w:r w:rsidRPr="00FD3DC2">
        <w:rPr>
          <w:lang w:val="en-CA"/>
        </w:rPr>
        <w:t>Hubbe</w:t>
      </w:r>
      <w:r w:rsidR="00E51255">
        <w:rPr>
          <w:lang w:val="en-CA"/>
        </w:rPr>
        <w:t>l</w:t>
      </w:r>
      <w:r w:rsidRPr="00FD3DC2">
        <w:rPr>
          <w:lang w:val="en-CA"/>
        </w:rPr>
        <w:t>l</w:t>
      </w:r>
      <w:r w:rsidR="00E51255">
        <w:rPr>
          <w:lang w:val="en-CA"/>
        </w:rPr>
        <w:t xml:space="preserve"> Incorporated, </w:t>
      </w:r>
      <w:r w:rsidRPr="00FD3DC2">
        <w:rPr>
          <w:lang w:val="en-CA"/>
        </w:rPr>
        <w:t>HBL 1201 W</w:t>
      </w:r>
    </w:p>
    <w:p w14:paraId="50E10986" w14:textId="77777777" w:rsidR="00FC5E89" w:rsidRPr="00FD3DC2" w:rsidRDefault="00FC5E89" w:rsidP="00FD3DC2">
      <w:pPr>
        <w:pStyle w:val="Heading4"/>
        <w:rPr>
          <w:lang w:val="en-CA"/>
        </w:rPr>
      </w:pPr>
      <w:r w:rsidRPr="00FD3DC2">
        <w:rPr>
          <w:lang w:val="en-CA"/>
        </w:rPr>
        <w:t>Leviton</w:t>
      </w:r>
      <w:r w:rsidR="00E51255">
        <w:rPr>
          <w:lang w:val="en-CA"/>
        </w:rPr>
        <w:t xml:space="preserve"> Manufacturing Co. </w:t>
      </w:r>
      <w:r w:rsidR="00997541">
        <w:rPr>
          <w:lang w:val="en-CA"/>
        </w:rPr>
        <w:t>Inc.</w:t>
      </w:r>
      <w:r w:rsidR="00E51255">
        <w:rPr>
          <w:lang w:val="en-CA"/>
        </w:rPr>
        <w:t xml:space="preserve">, </w:t>
      </w:r>
      <w:r w:rsidRPr="00FD3DC2">
        <w:rPr>
          <w:lang w:val="en-CA"/>
        </w:rPr>
        <w:t>1201-2W</w:t>
      </w:r>
    </w:p>
    <w:p w14:paraId="64373C49" w14:textId="77777777" w:rsidR="00FC5E89" w:rsidRPr="00FD3DC2" w:rsidRDefault="00857AF3" w:rsidP="00FD3DC2">
      <w:pPr>
        <w:pStyle w:val="Heading4"/>
        <w:rPr>
          <w:lang w:val="en-CA"/>
        </w:rPr>
      </w:pPr>
      <w:r w:rsidRPr="00FD3DC2">
        <w:rPr>
          <w:lang w:val="en-CA"/>
        </w:rPr>
        <w:t>Pass and Seymour</w:t>
      </w:r>
      <w:r w:rsidR="00E51255">
        <w:rPr>
          <w:lang w:val="en-CA"/>
        </w:rPr>
        <w:t xml:space="preserve"> supplied by numerous suppliers</w:t>
      </w:r>
    </w:p>
    <w:p w14:paraId="361097DC" w14:textId="77777777" w:rsidR="00857AF3" w:rsidRPr="00FD3DC2" w:rsidRDefault="00E74096" w:rsidP="00FD3DC2">
      <w:pPr>
        <w:pStyle w:val="Heading4"/>
        <w:rPr>
          <w:lang w:val="en-CA"/>
        </w:rPr>
      </w:pPr>
      <w:del w:id="46" w:author="Radulovic, Nicole" w:date="2022-11-04T16:18:00Z">
        <w:r w:rsidDel="00563633">
          <w:rPr>
            <w:lang w:val="en-CA"/>
          </w:rPr>
          <w:lastRenderedPageBreak/>
          <w:delText>A</w:delText>
        </w:r>
        <w:r w:rsidR="00857AF3" w:rsidRPr="00FD3DC2" w:rsidDel="00563633">
          <w:rPr>
            <w:lang w:val="en-CA"/>
          </w:rPr>
          <w:delText xml:space="preserve">pproved </w:delText>
        </w:r>
      </w:del>
      <w:ins w:id="47" w:author="Radulovic, Nicole" w:date="2022-11-04T16:18:00Z">
        <w:r w:rsidR="00563633">
          <w:rPr>
            <w:lang w:val="en-CA"/>
          </w:rPr>
          <w:t>Or</w:t>
        </w:r>
        <w:r w:rsidR="00563633" w:rsidRPr="00FD3DC2">
          <w:rPr>
            <w:lang w:val="en-CA"/>
          </w:rPr>
          <w:t xml:space="preserve"> </w:t>
        </w:r>
      </w:ins>
      <w:r w:rsidR="007E7036">
        <w:rPr>
          <w:lang w:val="en-CA"/>
        </w:rPr>
        <w:t>E</w:t>
      </w:r>
      <w:r w:rsidR="00E338B3">
        <w:rPr>
          <w:lang w:val="en-CA"/>
        </w:rPr>
        <w:t>quivalent</w:t>
      </w:r>
    </w:p>
    <w:p w14:paraId="359E9682" w14:textId="77777777" w:rsidR="00A46236" w:rsidRPr="00FD3DC2" w:rsidRDefault="00A46236" w:rsidP="00687BB2">
      <w:pPr>
        <w:pStyle w:val="Heading2"/>
      </w:pPr>
      <w:r w:rsidRPr="00FD3DC2">
        <w:t>Receptacles</w:t>
      </w:r>
    </w:p>
    <w:p w14:paraId="2000CCEC" w14:textId="77777777" w:rsidR="00FC5E89" w:rsidRPr="00FD3DC2" w:rsidRDefault="00A46236" w:rsidP="00687BB2">
      <w:pPr>
        <w:pStyle w:val="Heading3"/>
      </w:pPr>
      <w:r w:rsidRPr="00FD3DC2">
        <w:t>Duplex receptacles, CSA type 5-15 R, 125 V, 15 A, U ground,</w:t>
      </w:r>
      <w:r w:rsidR="00FC5E89" w:rsidRPr="00FD3DC2">
        <w:t xml:space="preserve"> </w:t>
      </w:r>
      <w:r w:rsidR="00E74096">
        <w:t>in accordance with</w:t>
      </w:r>
      <w:r w:rsidR="00FC5E89" w:rsidRPr="00FD3DC2">
        <w:t xml:space="preserve"> CSA-C22.2 No.42</w:t>
      </w:r>
      <w:r w:rsidR="00A76B01">
        <w:t>-10</w:t>
      </w:r>
      <w:r w:rsidR="00FC5E89" w:rsidRPr="00FD3DC2">
        <w:t xml:space="preserve"> with </w:t>
      </w:r>
      <w:r w:rsidR="00E74096">
        <w:t xml:space="preserve">the </w:t>
      </w:r>
      <w:r w:rsidR="00FC5E89" w:rsidRPr="00FD3DC2">
        <w:t>following features:</w:t>
      </w:r>
    </w:p>
    <w:p w14:paraId="59C24F73" w14:textId="77777777" w:rsidR="00A46236" w:rsidRPr="00FD3DC2" w:rsidRDefault="00A46236" w:rsidP="009D0923">
      <w:pPr>
        <w:pStyle w:val="Heading4"/>
      </w:pPr>
      <w:r w:rsidRPr="00FD3DC2">
        <w:t xml:space="preserve">Ivory, brown urea molded housing. </w:t>
      </w:r>
    </w:p>
    <w:p w14:paraId="0E6EE731" w14:textId="77777777" w:rsidR="00A46236" w:rsidRPr="00A60110" w:rsidRDefault="00A46236" w:rsidP="00687BB2">
      <w:pPr>
        <w:pStyle w:val="Heading4"/>
      </w:pPr>
      <w:r w:rsidRPr="00A60110">
        <w:t>Suitable for No. 1</w:t>
      </w:r>
      <w:r w:rsidR="002C6A38" w:rsidRPr="00A60110">
        <w:t>4</w:t>
      </w:r>
      <w:r w:rsidRPr="00A60110">
        <w:t xml:space="preserve"> AWG for back and side wiring. </w:t>
      </w:r>
    </w:p>
    <w:p w14:paraId="4FA7F24E" w14:textId="77777777" w:rsidR="00A46236" w:rsidRPr="00A60110" w:rsidRDefault="00A46236" w:rsidP="00687BB2">
      <w:pPr>
        <w:pStyle w:val="Heading4"/>
      </w:pPr>
      <w:r w:rsidRPr="00A60110">
        <w:t xml:space="preserve">Break-off links for use as split receptacles. </w:t>
      </w:r>
    </w:p>
    <w:p w14:paraId="79077A51" w14:textId="77777777" w:rsidR="00A46236" w:rsidRPr="00A60110" w:rsidRDefault="00A46236" w:rsidP="00687BB2">
      <w:pPr>
        <w:pStyle w:val="Heading4"/>
      </w:pPr>
      <w:r w:rsidRPr="00A60110">
        <w:t xml:space="preserve">Eight back wired entrances, four side wiring screws. </w:t>
      </w:r>
    </w:p>
    <w:p w14:paraId="2EEC696B" w14:textId="77777777" w:rsidR="00A46236" w:rsidRPr="00A60110" w:rsidRDefault="00A46236" w:rsidP="00687BB2">
      <w:pPr>
        <w:pStyle w:val="Heading4"/>
      </w:pPr>
      <w:r w:rsidRPr="00A60110">
        <w:t xml:space="preserve">Triple wipe contacts and riveted grounding contacts. </w:t>
      </w:r>
    </w:p>
    <w:p w14:paraId="3E94E83E" w14:textId="77777777" w:rsidR="00A46236" w:rsidRPr="00A60110" w:rsidRDefault="004B50FA" w:rsidP="00687BB2">
      <w:pPr>
        <w:pStyle w:val="Heading4"/>
      </w:pPr>
      <w:r w:rsidRPr="00A60110">
        <w:t>Manufacturer’s s</w:t>
      </w:r>
      <w:r w:rsidR="00A46236" w:rsidRPr="00A60110">
        <w:t>pecification grade.</w:t>
      </w:r>
    </w:p>
    <w:p w14:paraId="719E591A" w14:textId="77777777" w:rsidR="00A46236" w:rsidRPr="00A60110" w:rsidRDefault="00A46236" w:rsidP="00687BB2">
      <w:pPr>
        <w:pStyle w:val="Heading3"/>
      </w:pPr>
      <w:r w:rsidRPr="00A60110">
        <w:t xml:space="preserve">Single receptacles CSA type 5-15 R, 125 V, 15 A, U ground with </w:t>
      </w:r>
      <w:r w:rsidR="004B50FA" w:rsidRPr="00A60110">
        <w:t xml:space="preserve">the </w:t>
      </w:r>
      <w:r w:rsidRPr="00A60110">
        <w:t xml:space="preserve">following features: </w:t>
      </w:r>
    </w:p>
    <w:p w14:paraId="62CD3EB1" w14:textId="77777777" w:rsidR="00A46236" w:rsidRPr="00A60110" w:rsidRDefault="00A46236" w:rsidP="00687BB2">
      <w:pPr>
        <w:pStyle w:val="Heading4"/>
      </w:pPr>
      <w:r w:rsidRPr="00A60110">
        <w:t xml:space="preserve">Ivory, brown urea molded housing. </w:t>
      </w:r>
    </w:p>
    <w:p w14:paraId="76EAFD11" w14:textId="77777777" w:rsidR="00A46236" w:rsidRPr="00A60110" w:rsidRDefault="00A46236" w:rsidP="00687BB2">
      <w:pPr>
        <w:pStyle w:val="Heading4"/>
      </w:pPr>
      <w:r w:rsidRPr="00A60110">
        <w:t>Suitable for No. 1</w:t>
      </w:r>
      <w:r w:rsidR="002C6A38" w:rsidRPr="00A60110">
        <w:t>4</w:t>
      </w:r>
      <w:r w:rsidRPr="00A60110">
        <w:t xml:space="preserve"> AWG for back and side wiring. </w:t>
      </w:r>
    </w:p>
    <w:p w14:paraId="2FFB5D2D" w14:textId="77777777" w:rsidR="00A46236" w:rsidRPr="00A60110" w:rsidRDefault="00A46236" w:rsidP="00687BB2">
      <w:pPr>
        <w:pStyle w:val="Heading4"/>
      </w:pPr>
      <w:r w:rsidRPr="00A60110">
        <w:t>Four back wired entrances, 2 side wiring screws.</w:t>
      </w:r>
    </w:p>
    <w:p w14:paraId="593265AE" w14:textId="77777777" w:rsidR="00A46236" w:rsidRPr="00A60110" w:rsidRDefault="004B50FA" w:rsidP="00687BB2">
      <w:pPr>
        <w:pStyle w:val="Heading4"/>
      </w:pPr>
      <w:r w:rsidRPr="00A60110">
        <w:t xml:space="preserve">Manufacturer’s </w:t>
      </w:r>
      <w:r w:rsidR="009C52B6" w:rsidRPr="00A60110">
        <w:t>s</w:t>
      </w:r>
      <w:r w:rsidR="00A46236" w:rsidRPr="00A60110">
        <w:t xml:space="preserve">pecification grade. </w:t>
      </w:r>
    </w:p>
    <w:p w14:paraId="7D73B859" w14:textId="77777777" w:rsidR="00A46236" w:rsidRPr="00FD3DC2" w:rsidRDefault="00A46236" w:rsidP="00687BB2">
      <w:pPr>
        <w:pStyle w:val="Heading3"/>
      </w:pPr>
      <w:r w:rsidRPr="00FD3DC2">
        <w:t>Other receptacles with</w:t>
      </w:r>
      <w:r w:rsidR="00A14D78" w:rsidRPr="00FD3DC2">
        <w:t xml:space="preserve"> the</w:t>
      </w:r>
      <w:r w:rsidRPr="00FD3DC2">
        <w:t xml:space="preserve"> amp</w:t>
      </w:r>
      <w:r w:rsidR="00A14D78" w:rsidRPr="00FD3DC2">
        <w:t>er</w:t>
      </w:r>
      <w:r w:rsidRPr="00FD3DC2">
        <w:t>a</w:t>
      </w:r>
      <w:r w:rsidR="00A14D78" w:rsidRPr="00FD3DC2">
        <w:t>ge</w:t>
      </w:r>
      <w:r w:rsidRPr="00FD3DC2">
        <w:t xml:space="preserve"> and voltage as indicated</w:t>
      </w:r>
      <w:r w:rsidR="00E74096">
        <w:t xml:space="preserve"> in the Contract Documents</w:t>
      </w:r>
      <w:r w:rsidRPr="00FD3DC2">
        <w:t xml:space="preserve">. </w:t>
      </w:r>
    </w:p>
    <w:p w14:paraId="5B741D00" w14:textId="77777777" w:rsidR="00A46236" w:rsidRPr="00FD3DC2" w:rsidRDefault="009C52B6" w:rsidP="00687BB2">
      <w:pPr>
        <w:pStyle w:val="Heading3"/>
      </w:pPr>
      <w:r w:rsidRPr="00FD3DC2">
        <w:t>Use r</w:t>
      </w:r>
      <w:r w:rsidR="00A46236" w:rsidRPr="00FD3DC2">
        <w:t xml:space="preserve">eceptacles </w:t>
      </w:r>
      <w:r w:rsidR="00E74096">
        <w:t>from the same</w:t>
      </w:r>
      <w:r w:rsidR="00A46236" w:rsidRPr="00FD3DC2">
        <w:t xml:space="preserve"> manufacturer throughout</w:t>
      </w:r>
      <w:r w:rsidRPr="00FD3DC2">
        <w:t xml:space="preserve"> the</w:t>
      </w:r>
      <w:r w:rsidR="00A46236" w:rsidRPr="00FD3DC2">
        <w:t xml:space="preserve"> </w:t>
      </w:r>
      <w:r w:rsidR="00E74096">
        <w:t>Work</w:t>
      </w:r>
      <w:r w:rsidR="00A46236" w:rsidRPr="00FD3DC2">
        <w:t xml:space="preserve">. </w:t>
      </w:r>
    </w:p>
    <w:p w14:paraId="10896DC8" w14:textId="77777777" w:rsidR="00A46236" w:rsidRPr="00FD3DC2" w:rsidRDefault="00A46236" w:rsidP="00687BB2">
      <w:pPr>
        <w:pStyle w:val="Heading3"/>
      </w:pPr>
      <w:r w:rsidRPr="00FD3DC2">
        <w:t>Receptacles</w:t>
      </w:r>
      <w:r w:rsidR="009C52B6" w:rsidRPr="00FD3DC2">
        <w:t xml:space="preserve"> </w:t>
      </w:r>
      <w:r w:rsidR="00E74096">
        <w:t>shall</w:t>
      </w:r>
      <w:r w:rsidRPr="00FD3DC2">
        <w:t xml:space="preserve"> be sized according to</w:t>
      </w:r>
      <w:r w:rsidR="009C52B6" w:rsidRPr="00FD3DC2">
        <w:t xml:space="preserve"> the</w:t>
      </w:r>
      <w:r w:rsidRPr="00FD3DC2">
        <w:t xml:space="preserve"> related lighting panel branch circuit breaker.</w:t>
      </w:r>
    </w:p>
    <w:p w14:paraId="034550E6" w14:textId="77777777" w:rsidR="00FC5E89" w:rsidRPr="00FD3DC2" w:rsidRDefault="00FC5E89" w:rsidP="00687BB2">
      <w:pPr>
        <w:pStyle w:val="Heading3"/>
        <w:rPr>
          <w:lang w:val="en-CA"/>
        </w:rPr>
      </w:pPr>
      <w:r w:rsidRPr="00FD3DC2">
        <w:rPr>
          <w:lang w:val="en-CA"/>
        </w:rPr>
        <w:t xml:space="preserve">Acceptable products: </w:t>
      </w:r>
    </w:p>
    <w:p w14:paraId="153D46B9" w14:textId="77777777" w:rsidR="00FC5E89" w:rsidRPr="00FD3DC2" w:rsidRDefault="00FC5E89" w:rsidP="00FD3DC2">
      <w:pPr>
        <w:pStyle w:val="Heading4"/>
        <w:rPr>
          <w:lang w:val="en-CA"/>
        </w:rPr>
      </w:pPr>
      <w:r w:rsidRPr="00FD3DC2">
        <w:rPr>
          <w:lang w:val="en-CA"/>
        </w:rPr>
        <w:t>Hubbe</w:t>
      </w:r>
      <w:r w:rsidR="00672961">
        <w:rPr>
          <w:lang w:val="en-CA"/>
        </w:rPr>
        <w:t>l</w:t>
      </w:r>
      <w:r w:rsidRPr="00FD3DC2">
        <w:rPr>
          <w:lang w:val="en-CA"/>
        </w:rPr>
        <w:t>l</w:t>
      </w:r>
      <w:r w:rsidR="00672961">
        <w:rPr>
          <w:lang w:val="en-CA"/>
        </w:rPr>
        <w:t xml:space="preserve"> Incorporated, </w:t>
      </w:r>
      <w:r w:rsidRPr="00FD3DC2">
        <w:rPr>
          <w:lang w:val="en-CA"/>
        </w:rPr>
        <w:t>5262-W</w:t>
      </w:r>
    </w:p>
    <w:p w14:paraId="6ACEDF67" w14:textId="77777777" w:rsidR="00FC5E89" w:rsidRPr="00FD3DC2" w:rsidRDefault="00FC5E89" w:rsidP="00FD3DC2">
      <w:pPr>
        <w:pStyle w:val="Heading4"/>
        <w:rPr>
          <w:lang w:val="en-CA"/>
        </w:rPr>
      </w:pPr>
      <w:r w:rsidRPr="00FD3DC2">
        <w:rPr>
          <w:lang w:val="en-CA"/>
        </w:rPr>
        <w:t xml:space="preserve">Leviton </w:t>
      </w:r>
      <w:r w:rsidR="00672961">
        <w:rPr>
          <w:lang w:val="en-CA"/>
        </w:rPr>
        <w:t xml:space="preserve">Manufacturing Co. Inc., </w:t>
      </w:r>
      <w:r w:rsidRPr="00FD3DC2">
        <w:rPr>
          <w:lang w:val="en-CA"/>
        </w:rPr>
        <w:t>5262-W</w:t>
      </w:r>
    </w:p>
    <w:p w14:paraId="1D5D6C1B" w14:textId="77777777" w:rsidR="00E74096" w:rsidRDefault="00FC5E89" w:rsidP="00770653">
      <w:pPr>
        <w:pStyle w:val="Heading4"/>
        <w:rPr>
          <w:lang w:val="en-CA"/>
        </w:rPr>
      </w:pPr>
      <w:r w:rsidRPr="00FD3DC2">
        <w:rPr>
          <w:lang w:val="en-CA"/>
        </w:rPr>
        <w:t>Pass and Seymour 5262-W</w:t>
      </w:r>
    </w:p>
    <w:p w14:paraId="2408FAB0" w14:textId="77777777" w:rsidR="00A46236" w:rsidRPr="00770653" w:rsidRDefault="00E74096" w:rsidP="00770653">
      <w:pPr>
        <w:pStyle w:val="Heading4"/>
        <w:rPr>
          <w:lang w:val="en-CA"/>
        </w:rPr>
      </w:pPr>
      <w:del w:id="48" w:author="Radulovic, Nicole" w:date="2022-11-04T16:19:00Z">
        <w:r w:rsidDel="00563633">
          <w:rPr>
            <w:lang w:val="en-CA"/>
          </w:rPr>
          <w:delText>A</w:delText>
        </w:r>
        <w:r w:rsidR="00522551" w:rsidRPr="00770653" w:rsidDel="00563633">
          <w:rPr>
            <w:lang w:val="en-CA"/>
          </w:rPr>
          <w:delText xml:space="preserve">pproved </w:delText>
        </w:r>
      </w:del>
      <w:ins w:id="49" w:author="Radulovic, Nicole" w:date="2022-11-04T16:19:00Z">
        <w:r w:rsidR="00563633">
          <w:rPr>
            <w:lang w:val="en-CA"/>
          </w:rPr>
          <w:t>Or</w:t>
        </w:r>
        <w:r w:rsidR="00563633" w:rsidRPr="00770653">
          <w:rPr>
            <w:lang w:val="en-CA"/>
          </w:rPr>
          <w:t xml:space="preserve"> </w:t>
        </w:r>
      </w:ins>
      <w:r w:rsidR="007E7036">
        <w:rPr>
          <w:lang w:val="en-CA"/>
        </w:rPr>
        <w:t>E</w:t>
      </w:r>
      <w:r w:rsidR="007E7036" w:rsidRPr="00770653">
        <w:rPr>
          <w:lang w:val="en-CA"/>
        </w:rPr>
        <w:t>quivalent</w:t>
      </w:r>
      <w:r w:rsidR="00522551" w:rsidRPr="00770653">
        <w:rPr>
          <w:lang w:val="en-CA"/>
        </w:rPr>
        <w:t>.</w:t>
      </w:r>
    </w:p>
    <w:p w14:paraId="0785F23B" w14:textId="77777777" w:rsidR="00A46236" w:rsidRPr="00FD3DC2" w:rsidRDefault="00A46236" w:rsidP="00687BB2">
      <w:pPr>
        <w:pStyle w:val="Heading2"/>
      </w:pPr>
      <w:r w:rsidRPr="00FD3DC2">
        <w:t>Selector Switch</w:t>
      </w:r>
    </w:p>
    <w:p w14:paraId="38AA6F11" w14:textId="77777777" w:rsidR="00A46236" w:rsidRPr="00FD3DC2" w:rsidRDefault="00A46236" w:rsidP="00FE02D4">
      <w:pPr>
        <w:pStyle w:val="Heading3"/>
      </w:pPr>
      <w:r w:rsidRPr="00FD3DC2">
        <w:t>Approved Suppliers:</w:t>
      </w:r>
      <w:r w:rsidR="009C52B6" w:rsidRPr="00FD3DC2">
        <w:t xml:space="preserve"> </w:t>
      </w:r>
    </w:p>
    <w:p w14:paraId="7D73AA66" w14:textId="77777777" w:rsidR="00A46236" w:rsidRPr="00FD3DC2" w:rsidRDefault="00963C46" w:rsidP="00FD3DC2">
      <w:pPr>
        <w:pStyle w:val="Heading4"/>
      </w:pPr>
      <w:r w:rsidRPr="00FD3DC2">
        <w:t>Rockwell Automation Canada Ltd (</w:t>
      </w:r>
      <w:r w:rsidR="00A46236" w:rsidRPr="00FD3DC2">
        <w:t>Allen-Bradley</w:t>
      </w:r>
      <w:r w:rsidRPr="00FD3DC2">
        <w:t>)</w:t>
      </w:r>
      <w:r w:rsidR="00A46236" w:rsidRPr="00FD3DC2">
        <w:t>.</w:t>
      </w:r>
    </w:p>
    <w:p w14:paraId="595D1958" w14:textId="77777777" w:rsidR="00A46236" w:rsidRPr="00FD3DC2" w:rsidRDefault="00A46236" w:rsidP="00FD3DC2">
      <w:pPr>
        <w:pStyle w:val="Heading4"/>
      </w:pPr>
      <w:r w:rsidRPr="00FD3DC2">
        <w:t>Schneider Canada Inc.</w:t>
      </w:r>
      <w:r w:rsidR="00963C46" w:rsidRPr="00FD3DC2">
        <w:t xml:space="preserve"> (Square D).</w:t>
      </w:r>
    </w:p>
    <w:p w14:paraId="63A21C69" w14:textId="77777777" w:rsidR="002C6A38" w:rsidRPr="00FD3DC2" w:rsidRDefault="00E74096" w:rsidP="00FD3DC2">
      <w:pPr>
        <w:pStyle w:val="Heading4"/>
      </w:pPr>
      <w:del w:id="50" w:author="Radulovic, Nicole" w:date="2022-11-04T16:19:00Z">
        <w:r w:rsidDel="00563633">
          <w:delText>A</w:delText>
        </w:r>
        <w:r w:rsidR="00522551" w:rsidRPr="00522551" w:rsidDel="00563633">
          <w:delText xml:space="preserve">pproved </w:delText>
        </w:r>
      </w:del>
      <w:ins w:id="51" w:author="Radulovic, Nicole" w:date="2022-11-04T16:19:00Z">
        <w:r w:rsidR="00563633">
          <w:t>Or</w:t>
        </w:r>
        <w:r w:rsidR="00563633" w:rsidRPr="00522551">
          <w:t xml:space="preserve"> </w:t>
        </w:r>
      </w:ins>
      <w:r w:rsidR="00672961">
        <w:t>E</w:t>
      </w:r>
      <w:r w:rsidR="00672961" w:rsidRPr="00522551">
        <w:t>quivalent</w:t>
      </w:r>
      <w:r w:rsidR="00522551" w:rsidRPr="00522551">
        <w:t>.</w:t>
      </w:r>
    </w:p>
    <w:p w14:paraId="5D28C102" w14:textId="77777777" w:rsidR="00A46236" w:rsidRPr="00FD3DC2" w:rsidRDefault="00A46236" w:rsidP="00687BB2">
      <w:pPr>
        <w:pStyle w:val="Heading2"/>
      </w:pPr>
      <w:r w:rsidRPr="00FD3DC2">
        <w:t>Special Wiring Devices</w:t>
      </w:r>
    </w:p>
    <w:p w14:paraId="7F8153E5" w14:textId="77777777" w:rsidR="00A46236" w:rsidRDefault="00A46236" w:rsidP="00FE02D4">
      <w:pPr>
        <w:pStyle w:val="Heading3"/>
      </w:pPr>
      <w:r w:rsidRPr="00FD3DC2">
        <w:t xml:space="preserve">Ground fault receptacles </w:t>
      </w:r>
      <w:r w:rsidR="00E74096">
        <w:t xml:space="preserve">shall </w:t>
      </w:r>
      <w:r w:rsidRPr="00FD3DC2">
        <w:t>be supplied and installed as shown on</w:t>
      </w:r>
      <w:r w:rsidR="00D1284F" w:rsidRPr="00FD3DC2">
        <w:t xml:space="preserve"> the</w:t>
      </w:r>
      <w:r w:rsidR="006A16A2" w:rsidRPr="00FD3DC2">
        <w:t xml:space="preserve"> Contract</w:t>
      </w:r>
      <w:r w:rsidR="00D1284F" w:rsidRPr="00FD3DC2">
        <w:t xml:space="preserve"> D</w:t>
      </w:r>
      <w:r w:rsidRPr="00FD3DC2">
        <w:t>rawings</w:t>
      </w:r>
      <w:r w:rsidR="00AB5E97" w:rsidRPr="00FD3DC2">
        <w:t xml:space="preserve"> and </w:t>
      </w:r>
      <w:r w:rsidR="00E74096">
        <w:t>in accordance with the</w:t>
      </w:r>
      <w:r w:rsidR="00AB5E97" w:rsidRPr="00FD3DC2">
        <w:t xml:space="preserve"> </w:t>
      </w:r>
      <w:r w:rsidR="00672961">
        <w:t>Ontario Electrical C</w:t>
      </w:r>
      <w:r w:rsidR="00AB5E97" w:rsidRPr="00FD3DC2">
        <w:t>ode for wet areas</w:t>
      </w:r>
      <w:r w:rsidRPr="00FD3DC2">
        <w:t>.</w:t>
      </w:r>
    </w:p>
    <w:p w14:paraId="1F7C8728" w14:textId="77777777" w:rsidR="00770653" w:rsidRPr="00770653" w:rsidRDefault="00770653" w:rsidP="00997541">
      <w:pPr>
        <w:pStyle w:val="Heading3"/>
      </w:pPr>
      <w:r>
        <w:t xml:space="preserve">Ground fault receptacles </w:t>
      </w:r>
      <w:r w:rsidR="00E74096">
        <w:t>shall</w:t>
      </w:r>
      <w:r>
        <w:t xml:space="preserve"> in accordance with </w:t>
      </w:r>
      <w:r w:rsidRPr="00770653">
        <w:t>CAN/CSA-C22.2 NO. 144-M91 (R2011), Ground Fault Circuit Interrupters.</w:t>
      </w:r>
    </w:p>
    <w:p w14:paraId="0759D2E4" w14:textId="77777777" w:rsidR="00A46236" w:rsidRDefault="00A46236" w:rsidP="00997541">
      <w:pPr>
        <w:pStyle w:val="Heading3"/>
      </w:pPr>
      <w:r w:rsidRPr="00FD3DC2">
        <w:t xml:space="preserve">Supply and install 240/208V receptacles where shown on </w:t>
      </w:r>
      <w:r w:rsidR="00D1284F" w:rsidRPr="00FD3DC2">
        <w:t>the</w:t>
      </w:r>
      <w:r w:rsidR="00522551">
        <w:t xml:space="preserve"> </w:t>
      </w:r>
      <w:r w:rsidR="00D1284F" w:rsidRPr="00FD3DC2">
        <w:t>D</w:t>
      </w:r>
      <w:r w:rsidRPr="00FD3DC2">
        <w:t>rawings.</w:t>
      </w:r>
      <w:r w:rsidR="00AB5E97" w:rsidRPr="00FD3DC2">
        <w:t xml:space="preserve"> Breaker style GCCI or short cord with GFCI incorporated.</w:t>
      </w:r>
    </w:p>
    <w:p w14:paraId="1BFC21A3" w14:textId="77777777" w:rsidR="00770653" w:rsidRPr="00FD3DC2" w:rsidRDefault="00770653" w:rsidP="00997541">
      <w:pPr>
        <w:pStyle w:val="Heading3"/>
      </w:pPr>
      <w:r>
        <w:t xml:space="preserve">Special use switches </w:t>
      </w:r>
      <w:r w:rsidR="00E74096">
        <w:t xml:space="preserve">shall </w:t>
      </w:r>
      <w:r>
        <w:t xml:space="preserve">be in accordance with </w:t>
      </w:r>
      <w:r w:rsidRPr="00770653">
        <w:t>CSA-C22.2 No.55-M1</w:t>
      </w:r>
      <w:r w:rsidR="00A76B01">
        <w:t>9</w:t>
      </w:r>
      <w:r w:rsidRPr="00770653">
        <w:t>86 (R2012), Special Use Switches.</w:t>
      </w:r>
    </w:p>
    <w:p w14:paraId="32A33585" w14:textId="77777777" w:rsidR="00A46236" w:rsidRPr="00FD3DC2" w:rsidRDefault="00A46236" w:rsidP="00997541">
      <w:pPr>
        <w:pStyle w:val="Heading2"/>
      </w:pPr>
      <w:r w:rsidRPr="00FD3DC2">
        <w:t>Cover Plates</w:t>
      </w:r>
    </w:p>
    <w:p w14:paraId="3A48F7D9" w14:textId="77777777" w:rsidR="00FC5E89" w:rsidRPr="00FD3DC2" w:rsidRDefault="00FC5E89" w:rsidP="00997541">
      <w:pPr>
        <w:pStyle w:val="Heading3"/>
      </w:pPr>
      <w:r w:rsidRPr="00FD3DC2">
        <w:t xml:space="preserve">Cover plates for wiring devices </w:t>
      </w:r>
      <w:r w:rsidR="00E74096">
        <w:t>shall be in accordance with</w:t>
      </w:r>
      <w:r w:rsidR="00770653">
        <w:t xml:space="preserve"> </w:t>
      </w:r>
      <w:r w:rsidR="00770653" w:rsidRPr="00770653">
        <w:rPr>
          <w:lang w:val="en-CA"/>
        </w:rPr>
        <w:t>CSA-C22.2 No.42.1-13, Cover Plates for Flush-Mounted Wiring Devices (Bi-national standard, with UL 514D).</w:t>
      </w:r>
    </w:p>
    <w:p w14:paraId="1C591314" w14:textId="77777777" w:rsidR="00770653" w:rsidRDefault="00D1284F" w:rsidP="00997541">
      <w:pPr>
        <w:pStyle w:val="Heading3"/>
      </w:pPr>
      <w:r w:rsidRPr="00FD3DC2">
        <w:t>Use c</w:t>
      </w:r>
      <w:r w:rsidR="00A46236" w:rsidRPr="00FD3DC2">
        <w:t xml:space="preserve">over plates from </w:t>
      </w:r>
      <w:r w:rsidR="00E74096">
        <w:t xml:space="preserve">the same </w:t>
      </w:r>
      <w:r w:rsidR="00A46236" w:rsidRPr="00FD3DC2">
        <w:t>manufacturer throughout</w:t>
      </w:r>
      <w:r w:rsidRPr="00FD3DC2">
        <w:t xml:space="preserve"> the</w:t>
      </w:r>
      <w:r w:rsidR="00A46236" w:rsidRPr="00FD3DC2">
        <w:t xml:space="preserve"> </w:t>
      </w:r>
      <w:r w:rsidR="00E74096">
        <w:t>Work</w:t>
      </w:r>
      <w:r w:rsidR="00A46236" w:rsidRPr="00FD3DC2">
        <w:t xml:space="preserve">. </w:t>
      </w:r>
    </w:p>
    <w:p w14:paraId="203DB88A" w14:textId="77777777" w:rsidR="00A46236" w:rsidRPr="00FD3DC2" w:rsidRDefault="00A46236" w:rsidP="00997541">
      <w:pPr>
        <w:pStyle w:val="Heading3"/>
      </w:pPr>
      <w:r w:rsidRPr="00FD3DC2">
        <w:t xml:space="preserve">Sheet steel utility box cover for wiring devices installed in surface-mounted utility boxes. </w:t>
      </w:r>
    </w:p>
    <w:p w14:paraId="7ADD4A8A" w14:textId="77777777" w:rsidR="00A46236" w:rsidRPr="00FD3DC2" w:rsidRDefault="00A46236" w:rsidP="00997541">
      <w:pPr>
        <w:pStyle w:val="Heading3"/>
      </w:pPr>
      <w:r w:rsidRPr="00FD3DC2">
        <w:t>Stainless steel, 1 mm thick cover plates,</w:t>
      </w:r>
      <w:r w:rsidR="00D1284F" w:rsidRPr="00FD3DC2">
        <w:t xml:space="preserve"> with a</w:t>
      </w:r>
      <w:r w:rsidRPr="00FD3DC2">
        <w:t xml:space="preserve"> thickness</w:t>
      </w:r>
      <w:r w:rsidR="00D1284F" w:rsidRPr="00FD3DC2">
        <w:t xml:space="preserve"> of</w:t>
      </w:r>
      <w:r w:rsidRPr="00FD3DC2">
        <w:t xml:space="preserve"> 2.5 mm for wiring devices mounted in flush-mounted outlet box</w:t>
      </w:r>
      <w:r w:rsidR="00D1284F" w:rsidRPr="00FD3DC2">
        <w:t>es</w:t>
      </w:r>
      <w:r w:rsidRPr="00FD3DC2">
        <w:t xml:space="preserve">. </w:t>
      </w:r>
    </w:p>
    <w:p w14:paraId="16818A1E" w14:textId="77777777" w:rsidR="00A46236" w:rsidRPr="00FD3DC2" w:rsidRDefault="00A46236" w:rsidP="00997541">
      <w:pPr>
        <w:pStyle w:val="Heading3"/>
      </w:pPr>
      <w:r w:rsidRPr="00FD3DC2">
        <w:lastRenderedPageBreak/>
        <w:t xml:space="preserve">PVC cover plates for wiring devices mounted in surface-mounted FS </w:t>
      </w:r>
      <w:r w:rsidR="006A16A2" w:rsidRPr="00FD3DC2">
        <w:t xml:space="preserve">(Fitting Shallow) </w:t>
      </w:r>
      <w:r w:rsidRPr="00FD3DC2">
        <w:t xml:space="preserve">or FD </w:t>
      </w:r>
      <w:r w:rsidR="006A16A2" w:rsidRPr="00FD3DC2">
        <w:t xml:space="preserve">(Fitting Deep) </w:t>
      </w:r>
      <w:r w:rsidRPr="00FD3DC2">
        <w:t xml:space="preserve">type conduit boxes. </w:t>
      </w:r>
    </w:p>
    <w:p w14:paraId="029C6FA7" w14:textId="77777777" w:rsidR="00A46236" w:rsidRPr="00FD3DC2" w:rsidRDefault="00A46236" w:rsidP="00997541">
      <w:pPr>
        <w:pStyle w:val="Heading3"/>
      </w:pPr>
      <w:r w:rsidRPr="00FD3DC2">
        <w:t>Receptacles and switches in unfinished areas shall be complete with cover</w:t>
      </w:r>
      <w:r w:rsidR="00AB5E97" w:rsidRPr="00FD3DC2">
        <w:t xml:space="preserve"> </w:t>
      </w:r>
      <w:r w:rsidRPr="00FD3DC2">
        <w:t>plates to match related boxes.</w:t>
      </w:r>
    </w:p>
    <w:p w14:paraId="46740979" w14:textId="77777777" w:rsidR="00A46236" w:rsidRPr="00FD3DC2" w:rsidRDefault="00A46236" w:rsidP="00997541">
      <w:pPr>
        <w:pStyle w:val="Heading3"/>
      </w:pPr>
      <w:r w:rsidRPr="00FD3DC2">
        <w:t>Cover</w:t>
      </w:r>
      <w:r w:rsidR="00AB5E97" w:rsidRPr="00FD3DC2">
        <w:t xml:space="preserve"> </w:t>
      </w:r>
      <w:r w:rsidRPr="00FD3DC2">
        <w:t>plates shall be provided for all blanked off outlets.</w:t>
      </w:r>
    </w:p>
    <w:p w14:paraId="6C9C3C73" w14:textId="77777777" w:rsidR="00A46236" w:rsidRPr="00FD3DC2" w:rsidRDefault="00A46236" w:rsidP="00997541">
      <w:pPr>
        <w:pStyle w:val="Heading3"/>
      </w:pPr>
      <w:r w:rsidRPr="00FD3DC2">
        <w:t>One piece gang plates shall be used at locations where more than one device is to be mounted adjacent to each other.</w:t>
      </w:r>
    </w:p>
    <w:p w14:paraId="40C80249" w14:textId="77777777" w:rsidR="00A46236" w:rsidRPr="00FD3DC2" w:rsidRDefault="00A46236" w:rsidP="00997541">
      <w:pPr>
        <w:pStyle w:val="Heading3"/>
      </w:pPr>
      <w:r w:rsidRPr="00FD3DC2">
        <w:t>Weatherproof</w:t>
      </w:r>
      <w:r w:rsidR="00B95567" w:rsidRPr="00FD3DC2">
        <w:t>,</w:t>
      </w:r>
      <w:r w:rsidRPr="00FD3DC2">
        <w:t xml:space="preserve"> double lift</w:t>
      </w:r>
      <w:r w:rsidR="00B95567" w:rsidRPr="00FD3DC2">
        <w:t>,</w:t>
      </w:r>
      <w:r w:rsidRPr="00FD3DC2">
        <w:t xml:space="preserve"> spring-loaded cast aluminum cover plates, complete with gaskets for duplex receptacles as indicated</w:t>
      </w:r>
      <w:r w:rsidR="00E74096">
        <w:t xml:space="preserve"> in the Contract Documents</w:t>
      </w:r>
      <w:r w:rsidRPr="00FD3DC2">
        <w:t xml:space="preserve">. </w:t>
      </w:r>
    </w:p>
    <w:p w14:paraId="540C83C2" w14:textId="77777777" w:rsidR="00E338B3" w:rsidRDefault="00A46236" w:rsidP="00997541">
      <w:pPr>
        <w:pStyle w:val="Heading3"/>
      </w:pPr>
      <w:r w:rsidRPr="00FD3DC2">
        <w:t>Weatherproof cover plates complete with gaskets for single receptacles or switches. Cover</w:t>
      </w:r>
      <w:r w:rsidR="00AB5E97" w:rsidRPr="00FD3DC2">
        <w:t xml:space="preserve"> </w:t>
      </w:r>
      <w:r w:rsidRPr="00FD3DC2">
        <w:t xml:space="preserve">plates </w:t>
      </w:r>
      <w:r w:rsidR="00E74096">
        <w:t>shall</w:t>
      </w:r>
      <w:r w:rsidR="00E74096" w:rsidRPr="00FD3DC2">
        <w:t xml:space="preserve"> </w:t>
      </w:r>
      <w:r w:rsidRPr="00FD3DC2">
        <w:t xml:space="preserve">be </w:t>
      </w:r>
      <w:r w:rsidR="00E338B3">
        <w:t>by:</w:t>
      </w:r>
    </w:p>
    <w:p w14:paraId="7F279020" w14:textId="77777777" w:rsidR="00E338B3" w:rsidRDefault="00A46236" w:rsidP="00E338B3">
      <w:pPr>
        <w:pStyle w:val="Heading4"/>
      </w:pPr>
      <w:r w:rsidRPr="00FD3DC2">
        <w:t>Scepter</w:t>
      </w:r>
      <w:r w:rsidR="00A14D78" w:rsidRPr="00FD3DC2">
        <w:t xml:space="preserve"> Corp.</w:t>
      </w:r>
      <w:r w:rsidR="00672961">
        <w:t>,</w:t>
      </w:r>
      <w:r w:rsidR="00A60110">
        <w:t xml:space="preserve"> </w:t>
      </w:r>
      <w:r w:rsidR="00672961">
        <w:t>T</w:t>
      </w:r>
      <w:r w:rsidR="00A60110">
        <w:t xml:space="preserve"> </w:t>
      </w:r>
      <w:r w:rsidRPr="00FD3DC2">
        <w:t>type VSC 15/10</w:t>
      </w:r>
    </w:p>
    <w:p w14:paraId="2BD115FC" w14:textId="77777777" w:rsidR="00E338B3" w:rsidRDefault="00672961" w:rsidP="00E338B3">
      <w:pPr>
        <w:pStyle w:val="Heading4"/>
      </w:pPr>
      <w:r>
        <w:t xml:space="preserve">Rexel Canada Electrical Inc., Westbourne, Model </w:t>
      </w:r>
      <w:r w:rsidR="00A46236" w:rsidRPr="00FD3DC2">
        <w:t>WDR 15/10</w:t>
      </w:r>
      <w:r w:rsidR="00FC5E89" w:rsidRPr="00FD3DC2">
        <w:t xml:space="preserve"> </w:t>
      </w:r>
    </w:p>
    <w:p w14:paraId="0F452FDA" w14:textId="77777777" w:rsidR="00A46236" w:rsidRPr="00FD3DC2" w:rsidRDefault="00E74096" w:rsidP="00E338B3">
      <w:pPr>
        <w:pStyle w:val="Heading4"/>
      </w:pPr>
      <w:del w:id="52" w:author="Radulovic, Nicole" w:date="2022-11-04T16:19:00Z">
        <w:r w:rsidDel="00563633">
          <w:delText>A</w:delText>
        </w:r>
        <w:r w:rsidR="00FC5E89" w:rsidRPr="00FD3DC2" w:rsidDel="00563633">
          <w:delText xml:space="preserve">pproved </w:delText>
        </w:r>
      </w:del>
      <w:ins w:id="53" w:author="Radulovic, Nicole" w:date="2022-11-04T16:19:00Z">
        <w:r w:rsidR="00563633">
          <w:t>Or</w:t>
        </w:r>
        <w:r w:rsidR="00563633" w:rsidRPr="00FD3DC2">
          <w:t xml:space="preserve"> </w:t>
        </w:r>
      </w:ins>
      <w:r w:rsidR="00672961">
        <w:t>E</w:t>
      </w:r>
      <w:r w:rsidR="00672961" w:rsidRPr="00FD3DC2">
        <w:t>quivalent</w:t>
      </w:r>
      <w:r w:rsidR="00E338B3">
        <w:t>.</w:t>
      </w:r>
    </w:p>
    <w:p w14:paraId="6C4986B9" w14:textId="77777777" w:rsidR="00A46236" w:rsidRPr="00FD3DC2" w:rsidRDefault="00A46236" w:rsidP="00E364FB">
      <w:pPr>
        <w:pStyle w:val="Heading1"/>
      </w:pPr>
      <w:r w:rsidRPr="00FD3DC2">
        <w:t xml:space="preserve">EXECUTION </w:t>
      </w:r>
    </w:p>
    <w:p w14:paraId="5BC260D0" w14:textId="77777777" w:rsidR="00A46236" w:rsidRPr="00FD3DC2" w:rsidRDefault="00A46236" w:rsidP="00FE02D4">
      <w:pPr>
        <w:pStyle w:val="Heading2"/>
      </w:pPr>
      <w:r w:rsidRPr="00FD3DC2">
        <w:t>Installation</w:t>
      </w:r>
    </w:p>
    <w:p w14:paraId="4B090446" w14:textId="77777777" w:rsidR="00A46236" w:rsidRPr="00FD3DC2" w:rsidRDefault="00A46236" w:rsidP="00997541">
      <w:pPr>
        <w:pStyle w:val="Heading3"/>
      </w:pPr>
      <w:r w:rsidRPr="00FD3DC2">
        <w:t xml:space="preserve">Switches: </w:t>
      </w:r>
    </w:p>
    <w:p w14:paraId="33F5BCCF" w14:textId="77777777" w:rsidR="00A46236" w:rsidRPr="00FD3DC2" w:rsidRDefault="00A46236" w:rsidP="00FD3DC2">
      <w:pPr>
        <w:pStyle w:val="Heading4"/>
      </w:pPr>
      <w:r w:rsidRPr="00FD3DC2">
        <w:t>Install single throw switches with handle in</w:t>
      </w:r>
      <w:r w:rsidR="00A14D78" w:rsidRPr="00FD3DC2">
        <w:t xml:space="preserve"> the</w:t>
      </w:r>
      <w:r w:rsidRPr="00FD3DC2">
        <w:t xml:space="preserve"> "UP" position when</w:t>
      </w:r>
      <w:r w:rsidR="00A14D78" w:rsidRPr="00FD3DC2">
        <w:t xml:space="preserve"> the</w:t>
      </w:r>
      <w:r w:rsidRPr="00FD3DC2">
        <w:t xml:space="preserve"> switch </w:t>
      </w:r>
      <w:r w:rsidR="00A14D78" w:rsidRPr="00FD3DC2">
        <w:t xml:space="preserve">is </w:t>
      </w:r>
      <w:r w:rsidRPr="00FD3DC2">
        <w:t xml:space="preserve">closed. </w:t>
      </w:r>
    </w:p>
    <w:p w14:paraId="755920B2" w14:textId="77777777" w:rsidR="00A46236" w:rsidRPr="00FD3DC2" w:rsidRDefault="00A46236" w:rsidP="00FD3DC2">
      <w:pPr>
        <w:pStyle w:val="Heading4"/>
      </w:pPr>
      <w:r w:rsidRPr="00FD3DC2">
        <w:t xml:space="preserve">Install switches in gang type outlet box when more than one switch is required in one location. </w:t>
      </w:r>
    </w:p>
    <w:p w14:paraId="77484226" w14:textId="77777777" w:rsidR="00A46236" w:rsidRPr="00E229AF" w:rsidRDefault="00A46236" w:rsidP="00687BB2">
      <w:pPr>
        <w:pStyle w:val="Heading3"/>
      </w:pPr>
      <w:r w:rsidRPr="00FD3DC2">
        <w:t>Mount toggle switches at</w:t>
      </w:r>
      <w:r w:rsidR="00A14D78" w:rsidRPr="00FD3DC2">
        <w:t xml:space="preserve"> the</w:t>
      </w:r>
      <w:r w:rsidRPr="00FD3DC2">
        <w:t xml:space="preserve"> height specified in </w:t>
      </w:r>
      <w:r w:rsidRPr="00E229AF">
        <w:rPr>
          <w:rPrChange w:id="54" w:author="John Liu" w:date="2022-04-25T19:52:00Z">
            <w:rPr>
              <w:highlight w:val="yellow"/>
            </w:rPr>
          </w:rPrChange>
        </w:rPr>
        <w:t>Section 16010 - Electrical General Requirements</w:t>
      </w:r>
      <w:r w:rsidRPr="00E229AF">
        <w:t xml:space="preserve"> or as</w:t>
      </w:r>
      <w:r w:rsidR="00E74096" w:rsidRPr="00E229AF">
        <w:t xml:space="preserve"> otherwise</w:t>
      </w:r>
      <w:r w:rsidRPr="00E229AF">
        <w:t xml:space="preserve"> indicated</w:t>
      </w:r>
      <w:r w:rsidR="00E74096" w:rsidRPr="00E229AF">
        <w:t xml:space="preserve"> on the Drawings</w:t>
      </w:r>
      <w:r w:rsidRPr="00E229AF">
        <w:t xml:space="preserve">. </w:t>
      </w:r>
    </w:p>
    <w:p w14:paraId="2A1EA4D1" w14:textId="77777777" w:rsidR="00A46236" w:rsidRPr="00E229AF" w:rsidRDefault="00A46236" w:rsidP="00FE02D4">
      <w:pPr>
        <w:pStyle w:val="Heading3"/>
      </w:pPr>
      <w:r w:rsidRPr="00E229AF">
        <w:t xml:space="preserve">Receptacles: </w:t>
      </w:r>
    </w:p>
    <w:p w14:paraId="74A5A6E3" w14:textId="77777777" w:rsidR="00A46236" w:rsidRPr="00563633" w:rsidRDefault="00A46236" w:rsidP="00FD3DC2">
      <w:pPr>
        <w:pStyle w:val="Heading4"/>
      </w:pPr>
      <w:r w:rsidRPr="00563633">
        <w:t xml:space="preserve">Install receptacles in </w:t>
      </w:r>
      <w:r w:rsidR="00E74096" w:rsidRPr="00563633">
        <w:t xml:space="preserve">a </w:t>
      </w:r>
      <w:r w:rsidRPr="00563633">
        <w:t xml:space="preserve">gang type outlet box when more than one receptacle is required in one location. </w:t>
      </w:r>
    </w:p>
    <w:p w14:paraId="12003ED0" w14:textId="77777777" w:rsidR="00A46236" w:rsidRPr="00E229AF" w:rsidRDefault="00A46236" w:rsidP="00FD3DC2">
      <w:pPr>
        <w:pStyle w:val="Heading4"/>
      </w:pPr>
      <w:r w:rsidRPr="00563633">
        <w:t>Mount receptacles at</w:t>
      </w:r>
      <w:r w:rsidR="00A14D78" w:rsidRPr="00563633">
        <w:t xml:space="preserve"> the</w:t>
      </w:r>
      <w:r w:rsidRPr="00563633">
        <w:t xml:space="preserve"> height specified in </w:t>
      </w:r>
      <w:r w:rsidRPr="00E229AF">
        <w:rPr>
          <w:rPrChange w:id="55" w:author="John Liu" w:date="2022-04-25T19:52:00Z">
            <w:rPr>
              <w:highlight w:val="yellow"/>
            </w:rPr>
          </w:rPrChange>
        </w:rPr>
        <w:t>Section 16010 - Electrical General Requirements</w:t>
      </w:r>
      <w:r w:rsidRPr="00E229AF">
        <w:t xml:space="preserve"> or as </w:t>
      </w:r>
      <w:r w:rsidR="00E74096" w:rsidRPr="00E229AF">
        <w:t xml:space="preserve">otherwise </w:t>
      </w:r>
      <w:r w:rsidRPr="00E229AF">
        <w:t>indicated</w:t>
      </w:r>
      <w:r w:rsidR="00E74096" w:rsidRPr="00E229AF">
        <w:t xml:space="preserve"> on the Drawings</w:t>
      </w:r>
      <w:r w:rsidRPr="00E229AF">
        <w:t xml:space="preserve">. </w:t>
      </w:r>
    </w:p>
    <w:p w14:paraId="2E767E37" w14:textId="77777777" w:rsidR="00A46236" w:rsidRPr="00FD3DC2" w:rsidRDefault="00A46236" w:rsidP="00FD3DC2">
      <w:pPr>
        <w:pStyle w:val="Heading4"/>
      </w:pPr>
      <w:r w:rsidRPr="00E229AF">
        <w:t xml:space="preserve">Where </w:t>
      </w:r>
      <w:r w:rsidR="00E74096" w:rsidRPr="00E229AF">
        <w:t xml:space="preserve">the </w:t>
      </w:r>
      <w:r w:rsidRPr="00E229AF">
        <w:t>split receptacle has one portion switched, mount vertically</w:t>
      </w:r>
      <w:r w:rsidRPr="00FD3DC2">
        <w:t xml:space="preserve"> and switch</w:t>
      </w:r>
      <w:r w:rsidR="00A14D78" w:rsidRPr="00FD3DC2">
        <w:t xml:space="preserve"> the</w:t>
      </w:r>
      <w:r w:rsidRPr="00FD3DC2">
        <w:t xml:space="preserve"> upper portion. </w:t>
      </w:r>
    </w:p>
    <w:p w14:paraId="12D4D6DB" w14:textId="77777777" w:rsidR="00A46236" w:rsidRPr="00FD3DC2" w:rsidRDefault="00A46236" w:rsidP="00687BB2">
      <w:pPr>
        <w:pStyle w:val="Heading2"/>
      </w:pPr>
      <w:r w:rsidRPr="00FD3DC2">
        <w:t>Cover plates:</w:t>
      </w:r>
    </w:p>
    <w:p w14:paraId="0A433EFE" w14:textId="77777777" w:rsidR="00A46236" w:rsidRPr="00FD3DC2" w:rsidRDefault="00A46236" w:rsidP="00FE02D4">
      <w:pPr>
        <w:pStyle w:val="Heading3"/>
      </w:pPr>
      <w:r w:rsidRPr="00FD3DC2">
        <w:t xml:space="preserve">Protect </w:t>
      </w:r>
      <w:r w:rsidR="00E74096">
        <w:t xml:space="preserve">the </w:t>
      </w:r>
      <w:r w:rsidRPr="00FD3DC2">
        <w:t>stainless steel cover plate finish with paper or plastic film until painting and</w:t>
      </w:r>
      <w:r w:rsidR="00A14D78" w:rsidRPr="00FD3DC2">
        <w:t xml:space="preserve"> all</w:t>
      </w:r>
      <w:r w:rsidRPr="00FD3DC2">
        <w:t xml:space="preserve"> other </w:t>
      </w:r>
      <w:r w:rsidR="00E74096">
        <w:t>w</w:t>
      </w:r>
      <w:r w:rsidRPr="00FD3DC2">
        <w:t xml:space="preserve">ork </w:t>
      </w:r>
      <w:r w:rsidR="00E74096">
        <w:t>has been completed</w:t>
      </w:r>
      <w:r w:rsidRPr="00FD3DC2">
        <w:t xml:space="preserve">. </w:t>
      </w:r>
    </w:p>
    <w:p w14:paraId="50D448ED" w14:textId="77777777" w:rsidR="00A46236" w:rsidRPr="00FD3DC2" w:rsidRDefault="00A46236" w:rsidP="00997541">
      <w:pPr>
        <w:pStyle w:val="Heading3"/>
      </w:pPr>
      <w:r w:rsidRPr="00FD3DC2">
        <w:t xml:space="preserve">Install suitable common cover plates where wiring devices are grouped. </w:t>
      </w:r>
    </w:p>
    <w:p w14:paraId="7AFE7DD7" w14:textId="77777777" w:rsidR="00A46236" w:rsidRPr="00FD3DC2" w:rsidRDefault="00A46236" w:rsidP="00997541">
      <w:pPr>
        <w:pStyle w:val="Heading3"/>
      </w:pPr>
      <w:r w:rsidRPr="00FD3DC2">
        <w:t xml:space="preserve">Do not use cover plates meant for flush outlet boxes on surface-mounted boxes. </w:t>
      </w:r>
    </w:p>
    <w:p w14:paraId="102EA7D4" w14:textId="77777777" w:rsidR="00402203" w:rsidRPr="00FD3DC2" w:rsidRDefault="00402203" w:rsidP="00997541">
      <w:pPr>
        <w:pStyle w:val="Heading2"/>
      </w:pPr>
      <w:r w:rsidRPr="00FD3DC2">
        <w:t>Commissioning</w:t>
      </w:r>
    </w:p>
    <w:p w14:paraId="68E93A44" w14:textId="77777777" w:rsidR="009514DD" w:rsidRPr="009514DD" w:rsidRDefault="009514DD" w:rsidP="00997541">
      <w:pPr>
        <w:pStyle w:val="Heading3"/>
      </w:pPr>
      <w:r w:rsidRPr="009514DD">
        <w:t xml:space="preserve">For all commissioning activities on systems where components of this </w:t>
      </w:r>
      <w:r w:rsidR="00E74096">
        <w:t>Section</w:t>
      </w:r>
      <w:r w:rsidR="00E74096" w:rsidRPr="009514DD">
        <w:t xml:space="preserve"> </w:t>
      </w:r>
      <w:r w:rsidRPr="009514DD">
        <w:t xml:space="preserve">are integral to functionality, refer to </w:t>
      </w:r>
      <w:r w:rsidRPr="00A60110">
        <w:rPr>
          <w:highlight w:val="yellow"/>
        </w:rPr>
        <w:t>Se</w:t>
      </w:r>
      <w:r w:rsidRPr="004A2B7C">
        <w:rPr>
          <w:highlight w:val="yellow"/>
        </w:rPr>
        <w:t>ction 01810 – Equipment Testing and Facility Commissioning</w:t>
      </w:r>
      <w:r w:rsidRPr="009514DD">
        <w:t xml:space="preserve">. All inspection and testing activities </w:t>
      </w:r>
      <w:r w:rsidR="00E74096">
        <w:t>shall</w:t>
      </w:r>
      <w:r w:rsidRPr="009514DD">
        <w:t xml:space="preserve"> be completed </w:t>
      </w:r>
      <w:r w:rsidR="00E74096">
        <w:t xml:space="preserve">in accordance </w:t>
      </w:r>
      <w:r w:rsidRPr="009514DD">
        <w:t>with</w:t>
      </w:r>
      <w:r w:rsidR="00E74096">
        <w:t xml:space="preserve"> the</w:t>
      </w:r>
      <w:r w:rsidRPr="009514DD">
        <w:t xml:space="preserve"> documentation </w:t>
      </w:r>
      <w:r w:rsidR="000D6621">
        <w:t xml:space="preserve">required as part of the commissioning plan that shall be </w:t>
      </w:r>
      <w:r w:rsidRPr="009514DD">
        <w:t xml:space="preserve">provided to the Consultant </w:t>
      </w:r>
      <w:ins w:id="56" w:author="John Liu" w:date="2022-04-25T19:52:00Z">
        <w:r w:rsidR="00E229AF">
          <w:t>and get approved</w:t>
        </w:r>
      </w:ins>
      <w:ins w:id="57" w:author="John Liu" w:date="2022-04-25T19:53:00Z">
        <w:r w:rsidR="00E229AF">
          <w:t xml:space="preserve"> </w:t>
        </w:r>
      </w:ins>
      <w:r w:rsidRPr="009514DD">
        <w:t xml:space="preserve">prior to </w:t>
      </w:r>
      <w:r w:rsidR="00E74096">
        <w:t xml:space="preserve">the </w:t>
      </w:r>
      <w:r w:rsidR="004A2B7C">
        <w:t>commencement</w:t>
      </w:r>
      <w:r w:rsidRPr="009514DD">
        <w:t xml:space="preserve"> of commissioning activities.</w:t>
      </w:r>
    </w:p>
    <w:p w14:paraId="566D4321" w14:textId="77777777" w:rsidR="00A46236" w:rsidRPr="00606D65" w:rsidRDefault="00A46236">
      <w:pPr>
        <w:pStyle w:val="Other"/>
        <w:spacing w:before="240"/>
        <w:jc w:val="center"/>
        <w:rPr>
          <w:rFonts w:ascii="Calibri" w:hAnsi="Calibri"/>
          <w:b/>
          <w:sz w:val="22"/>
          <w:szCs w:val="22"/>
        </w:rPr>
      </w:pPr>
      <w:r w:rsidRPr="00606D65">
        <w:rPr>
          <w:rFonts w:ascii="Calibri" w:hAnsi="Calibri"/>
          <w:b/>
          <w:sz w:val="22"/>
          <w:szCs w:val="22"/>
        </w:rPr>
        <w:t>END OF SECTION</w:t>
      </w:r>
    </w:p>
    <w:sectPr w:rsidR="00A46236" w:rsidRPr="00606D65" w:rsidSect="00104AC8">
      <w:headerReference w:type="even" r:id="rId11"/>
      <w:headerReference w:type="default" r:id="rId12"/>
      <w:headerReference w:type="first" r:id="rId13"/>
      <w:pgSz w:w="12240" w:h="15840" w:code="1"/>
      <w:pgMar w:top="1440" w:right="720" w:bottom="1440" w:left="720" w:header="720" w:footer="720" w:gutter="97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545B" w14:textId="77777777" w:rsidR="00B50776" w:rsidRDefault="00B50776">
      <w:r>
        <w:separator/>
      </w:r>
    </w:p>
  </w:endnote>
  <w:endnote w:type="continuationSeparator" w:id="0">
    <w:p w14:paraId="1F464B3E" w14:textId="77777777" w:rsidR="00B50776" w:rsidRDefault="00B5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BBCA" w14:textId="77777777" w:rsidR="00B50776" w:rsidRDefault="00B50776">
      <w:r>
        <w:separator/>
      </w:r>
    </w:p>
  </w:footnote>
  <w:footnote w:type="continuationSeparator" w:id="0">
    <w:p w14:paraId="6772FF41" w14:textId="77777777" w:rsidR="00B50776" w:rsidRDefault="00B50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AC4" w14:textId="77777777" w:rsidR="00104AC8" w:rsidRPr="009E198D" w:rsidRDefault="00104AC8" w:rsidP="00104AC8">
    <w:pPr>
      <w:pBdr>
        <w:top w:val="single" w:sz="4" w:space="1" w:color="auto"/>
      </w:pBdr>
      <w:tabs>
        <w:tab w:val="right" w:pos="9810"/>
      </w:tabs>
      <w:rPr>
        <w:rFonts w:ascii="Calibri" w:hAnsi="Calibri" w:cs="Arial"/>
      </w:rPr>
    </w:pPr>
    <w:r w:rsidRPr="009E198D">
      <w:rPr>
        <w:rFonts w:ascii="Calibri" w:hAnsi="Calibri" w:cs="Arial"/>
      </w:rPr>
      <w:t>Section 16141</w:t>
    </w:r>
    <w:r w:rsidRPr="009E198D">
      <w:rPr>
        <w:rFonts w:ascii="Calibri" w:hAnsi="Calibri" w:cs="Arial"/>
      </w:rPr>
      <w:tab/>
      <w:t>CONTRACT NO</w:t>
    </w:r>
    <w:r w:rsidRPr="009E198D">
      <w:rPr>
        <w:rFonts w:ascii="Calibri" w:hAnsi="Calibri" w:cs="Arial"/>
        <w:highlight w:val="yellow"/>
      </w:rPr>
      <w:t xml:space="preserve">. [Insert </w:t>
    </w:r>
    <w:r w:rsidR="007370DD">
      <w:rPr>
        <w:rFonts w:ascii="Calibri" w:hAnsi="Calibri" w:cs="Arial"/>
        <w:highlight w:val="yellow"/>
      </w:rPr>
      <w:t>Contract</w:t>
    </w:r>
    <w:r w:rsidR="007370DD" w:rsidRPr="009E198D">
      <w:rPr>
        <w:rFonts w:ascii="Calibri" w:hAnsi="Calibri" w:cs="Arial"/>
        <w:highlight w:val="yellow"/>
      </w:rPr>
      <w:t xml:space="preserve"> </w:t>
    </w:r>
    <w:r w:rsidRPr="009E198D">
      <w:rPr>
        <w:rFonts w:ascii="Calibri" w:hAnsi="Calibri" w:cs="Arial"/>
        <w:highlight w:val="yellow"/>
      </w:rPr>
      <w:t>Number]</w:t>
    </w:r>
  </w:p>
  <w:p w14:paraId="2C6B526D" w14:textId="77777777" w:rsidR="00104AC8" w:rsidRPr="009E198D" w:rsidRDefault="00E364FB" w:rsidP="00104AC8">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rPr>
        <w:rFonts w:ascii="Calibri" w:hAnsi="Calibri" w:cs="Arial"/>
      </w:rPr>
    </w:pPr>
    <w:r>
      <w:rPr>
        <w:rFonts w:ascii="Calibri" w:hAnsi="Calibri" w:cs="Arial"/>
      </w:rPr>
      <w:t>2015-02-02</w:t>
    </w:r>
    <w:r w:rsidR="00104AC8" w:rsidRPr="009E198D">
      <w:rPr>
        <w:rFonts w:ascii="Calibri" w:hAnsi="Calibri" w:cs="Arial"/>
      </w:rPr>
      <w:tab/>
    </w:r>
    <w:r w:rsidR="00104AC8" w:rsidRPr="009E198D">
      <w:rPr>
        <w:rFonts w:ascii="Calibri" w:hAnsi="Calibri" w:cs="Arial"/>
      </w:rPr>
      <w:tab/>
    </w:r>
    <w:r w:rsidR="00104AC8" w:rsidRPr="009E198D">
      <w:rPr>
        <w:rFonts w:ascii="Calibri" w:hAnsi="Calibri" w:cs="Arial"/>
      </w:rPr>
      <w:tab/>
    </w:r>
    <w:r w:rsidR="00104AC8" w:rsidRPr="009E198D">
      <w:rPr>
        <w:rFonts w:ascii="Calibri" w:hAnsi="Calibri" w:cs="Arial"/>
      </w:rPr>
      <w:tab/>
    </w:r>
    <w:r w:rsidR="00104AC8" w:rsidRPr="009E198D">
      <w:rPr>
        <w:rFonts w:ascii="Calibri" w:hAnsi="Calibri" w:cs="Arial"/>
      </w:rPr>
      <w:tab/>
    </w:r>
    <w:r w:rsidR="00104AC8" w:rsidRPr="009E198D">
      <w:rPr>
        <w:rFonts w:ascii="Calibri" w:hAnsi="Calibri" w:cs="Arial"/>
        <w:b/>
      </w:rPr>
      <w:t>WIRING DEVICES</w:t>
    </w:r>
  </w:p>
  <w:p w14:paraId="2C45F58B" w14:textId="77777777" w:rsidR="00591E77" w:rsidRDefault="00104AC8" w:rsidP="00104AC8">
    <w:pPr>
      <w:pBdr>
        <w:top w:val="single" w:sz="4" w:space="1" w:color="auto"/>
      </w:pBdr>
      <w:tabs>
        <w:tab w:val="center" w:pos="5175"/>
        <w:tab w:val="right" w:pos="9810"/>
      </w:tabs>
      <w:rPr>
        <w:rFonts w:ascii="Calibri" w:hAnsi="Calibri" w:cs="Arial"/>
        <w:highlight w:val="yellow"/>
      </w:rPr>
    </w:pPr>
    <w:r w:rsidRPr="009E198D">
      <w:rPr>
        <w:rFonts w:ascii="Calibri" w:hAnsi="Calibri" w:cs="Arial"/>
      </w:rPr>
      <w:t xml:space="preserve">Page </w:t>
    </w:r>
    <w:r w:rsidRPr="009E198D">
      <w:rPr>
        <w:rFonts w:ascii="Calibri" w:hAnsi="Calibri" w:cs="Arial"/>
      </w:rPr>
      <w:fldChar w:fldCharType="begin"/>
    </w:r>
    <w:r w:rsidRPr="009E198D">
      <w:rPr>
        <w:rFonts w:ascii="Calibri" w:hAnsi="Calibri" w:cs="Arial"/>
      </w:rPr>
      <w:instrText xml:space="preserve">PAGE </w:instrText>
    </w:r>
    <w:r w:rsidRPr="009E198D">
      <w:rPr>
        <w:rFonts w:ascii="Calibri" w:hAnsi="Calibri" w:cs="Arial"/>
      </w:rPr>
      <w:fldChar w:fldCharType="separate"/>
    </w:r>
    <w:r w:rsidR="00F13A38">
      <w:rPr>
        <w:rFonts w:ascii="Calibri" w:hAnsi="Calibri" w:cs="Arial"/>
        <w:noProof/>
      </w:rPr>
      <w:t>4</w:t>
    </w:r>
    <w:r w:rsidRPr="009E198D">
      <w:rPr>
        <w:rFonts w:ascii="Calibri" w:hAnsi="Calibri" w:cs="Arial"/>
      </w:rPr>
      <w:fldChar w:fldCharType="end"/>
    </w:r>
    <w:r w:rsidRPr="009E198D">
      <w:rPr>
        <w:rStyle w:val="PageNumber"/>
        <w:rFonts w:ascii="Calibri" w:hAnsi="Calibri"/>
        <w:caps/>
        <w:sz w:val="22"/>
        <w:szCs w:val="22"/>
      </w:rPr>
      <w:tab/>
    </w:r>
    <w:r w:rsidRPr="009E198D">
      <w:rPr>
        <w:rStyle w:val="PageNumber"/>
        <w:rFonts w:ascii="Calibri" w:hAnsi="Calibri"/>
        <w:caps/>
        <w:sz w:val="22"/>
        <w:szCs w:val="22"/>
      </w:rPr>
      <w:tab/>
    </w:r>
    <w:r w:rsidRPr="009E198D">
      <w:rPr>
        <w:rFonts w:ascii="Calibri" w:hAnsi="Calibri" w:cs="Arial"/>
      </w:rPr>
      <w:t xml:space="preserve">DATE:  </w:t>
    </w:r>
    <w:r w:rsidRPr="009E198D">
      <w:rPr>
        <w:rFonts w:ascii="Calibri" w:hAnsi="Calibri" w:cs="Arial"/>
        <w:highlight w:val="yellow"/>
      </w:rPr>
      <w:t>[Insert Date, (e.g. Jan., 2000)]</w:t>
    </w:r>
  </w:p>
  <w:p w14:paraId="12E99616" w14:textId="77777777" w:rsidR="00104AC8" w:rsidRDefault="00591E77" w:rsidP="00687BB2">
    <w:pPr>
      <w:pBdr>
        <w:top w:val="single" w:sz="4" w:space="1" w:color="auto"/>
      </w:pBdr>
      <w:tabs>
        <w:tab w:val="center" w:pos="5175"/>
        <w:tab w:val="right" w:pos="9810"/>
      </w:tabs>
    </w:pPr>
    <w:r>
      <w:rPr>
        <w:rFonts w:ascii="Calibri" w:hAnsi="Calibri" w:cs="Arial"/>
      </w:rPr>
      <w:pict w14:anchorId="2DD53673">
        <v:rect id="_x0000_i1026"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503F" w14:textId="77777777" w:rsidR="00915C5A" w:rsidRPr="009E198D" w:rsidRDefault="004C378D" w:rsidP="00104AC8">
    <w:pPr>
      <w:pBdr>
        <w:top w:val="single" w:sz="4" w:space="1" w:color="auto"/>
      </w:pBdr>
      <w:tabs>
        <w:tab w:val="right" w:pos="9810"/>
      </w:tabs>
      <w:rPr>
        <w:rFonts w:ascii="Calibri" w:hAnsi="Calibri" w:cs="Arial"/>
      </w:rPr>
    </w:pPr>
    <w:r>
      <w:rPr>
        <w:rFonts w:ascii="Calibri" w:hAnsi="Calibri" w:cs="Arial"/>
      </w:rPr>
      <w:t>C</w:t>
    </w:r>
    <w:r w:rsidR="00915C5A" w:rsidRPr="009E198D">
      <w:rPr>
        <w:rFonts w:ascii="Calibri" w:hAnsi="Calibri" w:cs="Arial"/>
      </w:rPr>
      <w:t>ONTRACT NO</w:t>
    </w:r>
    <w:r w:rsidR="007370DD">
      <w:rPr>
        <w:rFonts w:ascii="Calibri" w:hAnsi="Calibri" w:cs="Arial"/>
        <w:highlight w:val="yellow"/>
      </w:rPr>
      <w:t>.</w:t>
    </w:r>
    <w:r w:rsidR="00915C5A" w:rsidRPr="009E198D">
      <w:rPr>
        <w:rFonts w:ascii="Calibri" w:hAnsi="Calibri" w:cs="Arial"/>
        <w:highlight w:val="yellow"/>
      </w:rPr>
      <w:t xml:space="preserve"> [Insert </w:t>
    </w:r>
    <w:r w:rsidR="007370DD">
      <w:rPr>
        <w:rFonts w:ascii="Calibri" w:hAnsi="Calibri" w:cs="Arial"/>
        <w:highlight w:val="yellow"/>
      </w:rPr>
      <w:t xml:space="preserve">Contract </w:t>
    </w:r>
    <w:r w:rsidR="00915C5A" w:rsidRPr="009E198D">
      <w:rPr>
        <w:rFonts w:ascii="Calibri" w:hAnsi="Calibri" w:cs="Arial"/>
        <w:highlight w:val="yellow"/>
      </w:rPr>
      <w:t>Number]</w:t>
    </w:r>
    <w:r w:rsidR="00915C5A" w:rsidRPr="009E198D">
      <w:rPr>
        <w:rFonts w:ascii="Calibri" w:hAnsi="Calibri" w:cs="Arial"/>
      </w:rPr>
      <w:tab/>
      <w:t>Section 16141</w:t>
    </w:r>
  </w:p>
  <w:p w14:paraId="7A2543F2" w14:textId="77777777" w:rsidR="00915C5A" w:rsidRPr="009E198D" w:rsidRDefault="00915C5A" w:rsidP="00104AC8">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ind w:firstLine="4320"/>
      <w:rPr>
        <w:rFonts w:ascii="Calibri" w:hAnsi="Calibri" w:cs="Arial"/>
      </w:rPr>
    </w:pPr>
    <w:r w:rsidRPr="009E198D">
      <w:rPr>
        <w:rFonts w:ascii="Calibri" w:hAnsi="Calibri" w:cs="Arial"/>
        <w:b/>
      </w:rPr>
      <w:t>WIRING DEVICES</w:t>
    </w:r>
    <w:r w:rsidRPr="009E198D">
      <w:rPr>
        <w:rFonts w:ascii="Calibri" w:hAnsi="Calibri" w:cs="Arial"/>
      </w:rPr>
      <w:tab/>
    </w:r>
    <w:r w:rsidRPr="009E198D">
      <w:rPr>
        <w:rFonts w:ascii="Calibri" w:hAnsi="Calibri" w:cs="Arial"/>
      </w:rPr>
      <w:tab/>
    </w:r>
    <w:r w:rsidRPr="009E198D">
      <w:rPr>
        <w:rFonts w:ascii="Calibri" w:hAnsi="Calibri" w:cs="Arial"/>
      </w:rPr>
      <w:tab/>
    </w:r>
    <w:r w:rsidR="00E364FB">
      <w:rPr>
        <w:rFonts w:ascii="Calibri" w:hAnsi="Calibri" w:cs="Arial"/>
      </w:rPr>
      <w:t>2015-02-02</w:t>
    </w:r>
  </w:p>
  <w:p w14:paraId="02AC8A90" w14:textId="77777777" w:rsidR="00591E77" w:rsidRDefault="00915C5A" w:rsidP="00104AC8">
    <w:pPr>
      <w:pBdr>
        <w:top w:val="single" w:sz="4" w:space="1" w:color="auto"/>
      </w:pBdr>
      <w:tabs>
        <w:tab w:val="center" w:pos="5175"/>
        <w:tab w:val="right" w:pos="9810"/>
      </w:tabs>
      <w:rPr>
        <w:rFonts w:ascii="Calibri" w:hAnsi="Calibri" w:cs="Arial"/>
      </w:rPr>
    </w:pPr>
    <w:r w:rsidRPr="009E198D">
      <w:rPr>
        <w:rFonts w:ascii="Calibri" w:hAnsi="Calibri" w:cs="Arial"/>
      </w:rPr>
      <w:t xml:space="preserve">DATE:  </w:t>
    </w:r>
    <w:r w:rsidRPr="009E198D">
      <w:rPr>
        <w:rFonts w:ascii="Calibri" w:hAnsi="Calibri" w:cs="Arial"/>
        <w:highlight w:val="yellow"/>
      </w:rPr>
      <w:t>[Insert Date, (e.g. Jan., 2000)]</w:t>
    </w:r>
    <w:r w:rsidRPr="009E198D">
      <w:rPr>
        <w:rFonts w:ascii="Calibri" w:hAnsi="Calibri" w:cs="Arial"/>
      </w:rPr>
      <w:tab/>
    </w:r>
    <w:r w:rsidRPr="009E198D">
      <w:rPr>
        <w:rFonts w:ascii="Calibri" w:hAnsi="Calibri" w:cs="Arial"/>
      </w:rPr>
      <w:tab/>
      <w:t xml:space="preserve">Page </w:t>
    </w:r>
    <w:r w:rsidRPr="009E198D">
      <w:rPr>
        <w:rFonts w:ascii="Calibri" w:hAnsi="Calibri" w:cs="Arial"/>
      </w:rPr>
      <w:fldChar w:fldCharType="begin"/>
    </w:r>
    <w:r w:rsidRPr="009E198D">
      <w:rPr>
        <w:rFonts w:ascii="Calibri" w:hAnsi="Calibri" w:cs="Arial"/>
      </w:rPr>
      <w:instrText xml:space="preserve">PAGE </w:instrText>
    </w:r>
    <w:r w:rsidRPr="009E198D">
      <w:rPr>
        <w:rFonts w:ascii="Calibri" w:hAnsi="Calibri" w:cs="Arial"/>
      </w:rPr>
      <w:fldChar w:fldCharType="separate"/>
    </w:r>
    <w:r w:rsidR="00F13A38">
      <w:rPr>
        <w:rFonts w:ascii="Calibri" w:hAnsi="Calibri" w:cs="Arial"/>
        <w:noProof/>
      </w:rPr>
      <w:t>1</w:t>
    </w:r>
    <w:r w:rsidRPr="009E198D">
      <w:rPr>
        <w:rFonts w:ascii="Calibri" w:hAnsi="Calibri" w:cs="Arial"/>
      </w:rPr>
      <w:fldChar w:fldCharType="end"/>
    </w:r>
    <w:r w:rsidRPr="009E198D">
      <w:rPr>
        <w:rFonts w:ascii="Calibri" w:hAnsi="Calibri" w:cs="Arial"/>
      </w:rPr>
      <w:t xml:space="preserve"> </w:t>
    </w:r>
  </w:p>
  <w:p w14:paraId="304C5C4D" w14:textId="77777777" w:rsidR="00915C5A" w:rsidRPr="009E198D" w:rsidRDefault="00591E77" w:rsidP="00104AC8">
    <w:pPr>
      <w:pBdr>
        <w:top w:val="single" w:sz="4" w:space="1" w:color="auto"/>
      </w:pBdr>
      <w:tabs>
        <w:tab w:val="center" w:pos="5175"/>
        <w:tab w:val="right" w:pos="9810"/>
      </w:tabs>
      <w:rPr>
        <w:rFonts w:ascii="Calibri" w:hAnsi="Calibri" w:cs="Arial"/>
      </w:rPr>
    </w:pPr>
    <w:r>
      <w:rPr>
        <w:rFonts w:ascii="Calibri" w:hAnsi="Calibri" w:cs="Arial"/>
      </w:rPr>
      <w:pict w14:anchorId="6796B7CF">
        <v:rect id="_x0000_i1025" style="width:0;height:1.5pt" o:hralign="center" o:hrstd="t" o:hr="t" fillcolor="gray" stroked="f"/>
      </w:pict>
    </w:r>
  </w:p>
  <w:p w14:paraId="7C7DD355" w14:textId="77777777" w:rsidR="00915C5A" w:rsidRDefault="00915C5A" w:rsidP="00687BB2">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3058" w14:textId="77777777" w:rsidR="00915C5A" w:rsidRDefault="00915C5A">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16141</w:t>
    </w:r>
  </w:p>
  <w:p w14:paraId="70E080A0" w14:textId="77777777" w:rsidR="00915C5A" w:rsidRDefault="00915C5A">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WIRING DEVICES</w:t>
    </w:r>
    <w:r>
      <w:rPr>
        <w:rFonts w:ascii="Arial" w:hAnsi="Arial" w:cs="Arial"/>
      </w:rPr>
      <w:tab/>
    </w:r>
    <w:r>
      <w:rPr>
        <w:rFonts w:ascii="Arial" w:hAnsi="Arial" w:cs="Arial"/>
      </w:rPr>
      <w:tab/>
    </w:r>
    <w:r>
      <w:rPr>
        <w:rFonts w:ascii="Arial" w:hAnsi="Arial" w:cs="Arial"/>
      </w:rPr>
      <w:tab/>
    </w:r>
    <w:r w:rsidR="002C6A38">
      <w:rPr>
        <w:rFonts w:ascii="Arial" w:hAnsi="Arial" w:cs="Arial"/>
      </w:rPr>
      <w:t>2013</w:t>
    </w:r>
    <w:r>
      <w:rPr>
        <w:rFonts w:ascii="Arial" w:hAnsi="Arial" w:cs="Arial"/>
      </w:rPr>
      <w:t>-</w:t>
    </w:r>
    <w:r w:rsidR="002C6A38">
      <w:rPr>
        <w:rFonts w:ascii="Arial" w:hAnsi="Arial" w:cs="Arial"/>
      </w:rPr>
      <w:t>06</w:t>
    </w:r>
    <w:r>
      <w:rPr>
        <w:rFonts w:ascii="Arial" w:hAnsi="Arial" w:cs="Arial"/>
      </w:rPr>
      <w:t>-</w:t>
    </w:r>
    <w:r w:rsidR="00402203">
      <w:rPr>
        <w:rFonts w:ascii="Arial" w:hAnsi="Arial" w:cs="Arial"/>
      </w:rPr>
      <w:t>18</w:t>
    </w:r>
  </w:p>
  <w:p w14:paraId="6FB3771A" w14:textId="77777777" w:rsidR="00915C5A" w:rsidRDefault="00915C5A">
    <w:pPr>
      <w:pBdr>
        <w:top w:val="single" w:sz="4" w:space="1" w:color="auto"/>
      </w:pBdr>
      <w:tabs>
        <w:tab w:val="center" w:pos="5175"/>
        <w:tab w:val="right" w:pos="10350"/>
      </w:tabs>
      <w:rPr>
        <w:rFonts w:ascii="Arial" w:hAnsi="Arial" w:cs="Arial"/>
      </w:rPr>
    </w:pPr>
    <w:r>
      <w:rPr>
        <w:rFonts w:ascii="Arial" w:hAnsi="Arial" w:cs="Arial"/>
      </w:rPr>
      <w:t xml:space="preserve">DATE:  </w:t>
    </w:r>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104AC8">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Narrow" w:hAnsi="Arial Narrow"/>
        <w:caps/>
        <w:sz w:val="22"/>
        <w:szCs w:val="22"/>
      </w:rPr>
      <w:fldChar w:fldCharType="begin"/>
    </w:r>
    <w:r>
      <w:rPr>
        <w:rStyle w:val="PageNumber"/>
        <w:rFonts w:ascii="Arial Narrow" w:hAnsi="Arial Narrow"/>
        <w:caps/>
        <w:sz w:val="22"/>
        <w:szCs w:val="22"/>
      </w:rPr>
      <w:instrText xml:space="preserve"> NUMPAGES </w:instrText>
    </w:r>
    <w:r>
      <w:rPr>
        <w:rStyle w:val="PageNumber"/>
        <w:rFonts w:ascii="Arial Narrow" w:hAnsi="Arial Narrow"/>
        <w:caps/>
        <w:sz w:val="22"/>
        <w:szCs w:val="22"/>
      </w:rPr>
      <w:fldChar w:fldCharType="separate"/>
    </w:r>
    <w:r w:rsidR="00104AC8">
      <w:rPr>
        <w:rStyle w:val="PageNumber"/>
        <w:rFonts w:ascii="Arial Narrow" w:hAnsi="Arial Narrow"/>
        <w:caps/>
        <w:noProof/>
        <w:sz w:val="22"/>
        <w:szCs w:val="22"/>
      </w:rPr>
      <w:t>6</w:t>
    </w:r>
    <w:r>
      <w:rPr>
        <w:rStyle w:val="PageNumber"/>
        <w:rFonts w:ascii="Arial Narrow" w:hAnsi="Arial Narrow"/>
        <w:caps/>
        <w:sz w:val="22"/>
        <w:szCs w:val="22"/>
      </w:rPr>
      <w:fldChar w:fldCharType="end"/>
    </w:r>
  </w:p>
  <w:p w14:paraId="52ED1FBF" w14:textId="77777777" w:rsidR="00915C5A" w:rsidRDefault="00915C5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139CE"/>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F10BA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8F72BF"/>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A0A494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E631BAC"/>
    <w:multiLevelType w:val="multilevel"/>
    <w:tmpl w:val="EFA055F6"/>
    <w:lvl w:ilvl="0">
      <w:start w:val="1"/>
      <w:numFmt w:val="none"/>
      <w:lvlText w:val="2.2"/>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407D28"/>
    <w:multiLevelType w:val="multilevel"/>
    <w:tmpl w:val="33FEF46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594"/>
        </w:tabs>
        <w:ind w:left="59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F97EDA"/>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6202E69"/>
    <w:multiLevelType w:val="multilevel"/>
    <w:tmpl w:val="EFA055F6"/>
    <w:lvl w:ilvl="0">
      <w:start w:val="1"/>
      <w:numFmt w:val="none"/>
      <w:lvlText w:val="2.2"/>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9FA3EE5"/>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860"/>
        </w:tabs>
        <w:ind w:left="860"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11730073">
    <w:abstractNumId w:val="0"/>
  </w:num>
  <w:num w:numId="2" w16cid:durableId="1470979586">
    <w:abstractNumId w:val="0"/>
  </w:num>
  <w:num w:numId="3" w16cid:durableId="763499193">
    <w:abstractNumId w:val="11"/>
  </w:num>
  <w:num w:numId="4" w16cid:durableId="2247836">
    <w:abstractNumId w:val="5"/>
  </w:num>
  <w:num w:numId="5" w16cid:durableId="1377659196">
    <w:abstractNumId w:val="12"/>
  </w:num>
  <w:num w:numId="6" w16cid:durableId="1779133784">
    <w:abstractNumId w:val="4"/>
  </w:num>
  <w:num w:numId="7" w16cid:durableId="285938889">
    <w:abstractNumId w:val="7"/>
  </w:num>
  <w:num w:numId="8" w16cid:durableId="79300178">
    <w:abstractNumId w:val="3"/>
  </w:num>
  <w:num w:numId="9" w16cid:durableId="364717682">
    <w:abstractNumId w:val="16"/>
  </w:num>
  <w:num w:numId="10" w16cid:durableId="766732109">
    <w:abstractNumId w:val="6"/>
  </w:num>
  <w:num w:numId="11" w16cid:durableId="12680067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7914399">
    <w:abstractNumId w:val="9"/>
  </w:num>
  <w:num w:numId="13" w16cid:durableId="1322193369">
    <w:abstractNumId w:val="13"/>
  </w:num>
  <w:num w:numId="14" w16cid:durableId="1599751653">
    <w:abstractNumId w:val="10"/>
  </w:num>
  <w:num w:numId="15" w16cid:durableId="784278008">
    <w:abstractNumId w:val="2"/>
  </w:num>
  <w:num w:numId="16" w16cid:durableId="1573537316">
    <w:abstractNumId w:val="15"/>
  </w:num>
  <w:num w:numId="17" w16cid:durableId="393479383">
    <w:abstractNumId w:val="8"/>
  </w:num>
  <w:num w:numId="18" w16cid:durableId="1627925118">
    <w:abstractNumId w:val="1"/>
  </w:num>
  <w:num w:numId="19" w16cid:durableId="1907302284">
    <w:abstractNumId w:val="14"/>
  </w:num>
  <w:num w:numId="20" w16cid:durableId="144014636">
    <w:abstractNumId w:val="11"/>
  </w:num>
  <w:num w:numId="21" w16cid:durableId="13433615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37238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23579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33244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8958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963C46"/>
    <w:rsid w:val="00072C6E"/>
    <w:rsid w:val="000A42ED"/>
    <w:rsid w:val="000D6621"/>
    <w:rsid w:val="001015F9"/>
    <w:rsid w:val="00104AC8"/>
    <w:rsid w:val="001203F4"/>
    <w:rsid w:val="00125507"/>
    <w:rsid w:val="00171362"/>
    <w:rsid w:val="00181228"/>
    <w:rsid w:val="0018327D"/>
    <w:rsid w:val="001C6988"/>
    <w:rsid w:val="0022654F"/>
    <w:rsid w:val="00240EFD"/>
    <w:rsid w:val="002745A1"/>
    <w:rsid w:val="002A3C3F"/>
    <w:rsid w:val="002C6A38"/>
    <w:rsid w:val="002D737F"/>
    <w:rsid w:val="00313925"/>
    <w:rsid w:val="00314519"/>
    <w:rsid w:val="00402203"/>
    <w:rsid w:val="00451D5C"/>
    <w:rsid w:val="004862AE"/>
    <w:rsid w:val="004A2B7C"/>
    <w:rsid w:val="004B50FA"/>
    <w:rsid w:val="004B6337"/>
    <w:rsid w:val="004C378D"/>
    <w:rsid w:val="00500A7D"/>
    <w:rsid w:val="00504DDA"/>
    <w:rsid w:val="00522551"/>
    <w:rsid w:val="00527F6F"/>
    <w:rsid w:val="00563633"/>
    <w:rsid w:val="00591E77"/>
    <w:rsid w:val="005E6EB2"/>
    <w:rsid w:val="00600126"/>
    <w:rsid w:val="00606D65"/>
    <w:rsid w:val="00610E8B"/>
    <w:rsid w:val="00614BEF"/>
    <w:rsid w:val="00672961"/>
    <w:rsid w:val="00687BB2"/>
    <w:rsid w:val="006A16A2"/>
    <w:rsid w:val="006D3C26"/>
    <w:rsid w:val="00716A08"/>
    <w:rsid w:val="007370DD"/>
    <w:rsid w:val="007420D4"/>
    <w:rsid w:val="007633FD"/>
    <w:rsid w:val="00763E91"/>
    <w:rsid w:val="0076475F"/>
    <w:rsid w:val="00770653"/>
    <w:rsid w:val="007A0F8D"/>
    <w:rsid w:val="007A1C48"/>
    <w:rsid w:val="007E7036"/>
    <w:rsid w:val="007F1AEE"/>
    <w:rsid w:val="00857AF3"/>
    <w:rsid w:val="008876EE"/>
    <w:rsid w:val="008A349B"/>
    <w:rsid w:val="008E1892"/>
    <w:rsid w:val="00915C5A"/>
    <w:rsid w:val="009514DD"/>
    <w:rsid w:val="00963C46"/>
    <w:rsid w:val="00997541"/>
    <w:rsid w:val="009975B0"/>
    <w:rsid w:val="009C0807"/>
    <w:rsid w:val="009C52B6"/>
    <w:rsid w:val="009D0923"/>
    <w:rsid w:val="009D7646"/>
    <w:rsid w:val="009E198D"/>
    <w:rsid w:val="009E2C4B"/>
    <w:rsid w:val="00A132FD"/>
    <w:rsid w:val="00A14D78"/>
    <w:rsid w:val="00A46236"/>
    <w:rsid w:val="00A52182"/>
    <w:rsid w:val="00A60110"/>
    <w:rsid w:val="00A76B01"/>
    <w:rsid w:val="00A864C6"/>
    <w:rsid w:val="00AB5E97"/>
    <w:rsid w:val="00B50776"/>
    <w:rsid w:val="00B83D64"/>
    <w:rsid w:val="00B95567"/>
    <w:rsid w:val="00BA50D5"/>
    <w:rsid w:val="00BC6BBE"/>
    <w:rsid w:val="00BD03CD"/>
    <w:rsid w:val="00BE0C10"/>
    <w:rsid w:val="00BF3A2F"/>
    <w:rsid w:val="00C24276"/>
    <w:rsid w:val="00C308FF"/>
    <w:rsid w:val="00C4728E"/>
    <w:rsid w:val="00C506C9"/>
    <w:rsid w:val="00C718C6"/>
    <w:rsid w:val="00C80097"/>
    <w:rsid w:val="00C97840"/>
    <w:rsid w:val="00D116C7"/>
    <w:rsid w:val="00D1284F"/>
    <w:rsid w:val="00D219C6"/>
    <w:rsid w:val="00DB7DFC"/>
    <w:rsid w:val="00DE22BF"/>
    <w:rsid w:val="00E1401C"/>
    <w:rsid w:val="00E229AF"/>
    <w:rsid w:val="00E338B3"/>
    <w:rsid w:val="00E350A8"/>
    <w:rsid w:val="00E364FB"/>
    <w:rsid w:val="00E51255"/>
    <w:rsid w:val="00E640E3"/>
    <w:rsid w:val="00E70F98"/>
    <w:rsid w:val="00E74096"/>
    <w:rsid w:val="00EA4A08"/>
    <w:rsid w:val="00EA50A4"/>
    <w:rsid w:val="00EA5B1E"/>
    <w:rsid w:val="00EE607B"/>
    <w:rsid w:val="00F10FA8"/>
    <w:rsid w:val="00F13A38"/>
    <w:rsid w:val="00F91CCA"/>
    <w:rsid w:val="00F9564C"/>
    <w:rsid w:val="00F97461"/>
    <w:rsid w:val="00FA5625"/>
    <w:rsid w:val="00FC419C"/>
    <w:rsid w:val="00FC5E89"/>
    <w:rsid w:val="00FD3DC2"/>
    <w:rsid w:val="00FE0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60C63CF"/>
  <w15:chartTrackingRefBased/>
  <w15:docId w15:val="{1DD1885E-D21F-467F-82EF-F6419356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E364FB"/>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4C378D"/>
    <w:pPr>
      <w:keepNext/>
      <w:keepLines/>
      <w:numPr>
        <w:ilvl w:val="1"/>
        <w:numId w:val="3"/>
      </w:numPr>
      <w:tabs>
        <w:tab w:val="clear" w:pos="860"/>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4C378D"/>
    <w:pPr>
      <w:numPr>
        <w:ilvl w:val="2"/>
        <w:numId w:val="3"/>
      </w:numPr>
      <w:tabs>
        <w:tab w:val="clear" w:pos="720"/>
      </w:tabs>
      <w:ind w:left="1440" w:hanging="720"/>
      <w:outlineLvl w:val="2"/>
    </w:pPr>
    <w:rPr>
      <w:rFonts w:ascii="Calibri" w:hAnsi="Calibri"/>
      <w:b w:val="0"/>
      <w:szCs w:val="22"/>
    </w:rPr>
  </w:style>
  <w:style w:type="paragraph" w:styleId="Heading4">
    <w:name w:val="heading 4"/>
    <w:basedOn w:val="Main-Head"/>
    <w:link w:val="Heading4Char"/>
    <w:qFormat/>
    <w:rsid w:val="00FD3DC2"/>
    <w:pPr>
      <w:numPr>
        <w:ilvl w:val="3"/>
        <w:numId w:val="3"/>
      </w:numPr>
      <w:tabs>
        <w:tab w:val="left" w:pos="2160"/>
      </w:tabs>
      <w:ind w:left="2160" w:hanging="720"/>
      <w:outlineLvl w:val="3"/>
    </w:pPr>
    <w:rPr>
      <w:rFonts w:ascii="Calibri" w:hAnsi="Calibri" w:cs="Arial"/>
      <w:b w:val="0"/>
      <w:szCs w:val="22"/>
    </w:rPr>
  </w:style>
  <w:style w:type="paragraph" w:styleId="Heading5">
    <w:name w:val="heading 5"/>
    <w:basedOn w:val="Main-Head"/>
    <w:qFormat/>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pPr>
      <w:numPr>
        <w:ilvl w:val="5"/>
        <w:numId w:val="3"/>
      </w:numPr>
      <w:outlineLvl w:val="5"/>
    </w:pPr>
    <w:rPr>
      <w:i/>
      <w:sz w:val="24"/>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Char">
    <w:name w:val=" Char"/>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E640E3"/>
    <w:rPr>
      <w:rFonts w:ascii="Tahoma" w:hAnsi="Tahoma" w:cs="Tahoma"/>
      <w:sz w:val="16"/>
      <w:szCs w:val="16"/>
    </w:rPr>
  </w:style>
  <w:style w:type="character" w:customStyle="1" w:styleId="Heading3Char">
    <w:name w:val="Heading 3 Char"/>
    <w:link w:val="Heading3"/>
    <w:rsid w:val="004C378D"/>
    <w:rPr>
      <w:rFonts w:ascii="Calibri" w:hAnsi="Calibri"/>
      <w:sz w:val="22"/>
      <w:szCs w:val="22"/>
    </w:rPr>
  </w:style>
  <w:style w:type="paragraph" w:styleId="CommentSubject">
    <w:name w:val="annotation subject"/>
    <w:basedOn w:val="CommentText"/>
    <w:next w:val="CommentText"/>
    <w:semiHidden/>
    <w:rsid w:val="00DB7DFC"/>
    <w:pPr>
      <w:spacing w:before="0"/>
    </w:pPr>
    <w:rPr>
      <w:rFonts w:ascii="Book Antiqua" w:hAnsi="Book Antiqua"/>
      <w:b/>
      <w:bCs/>
      <w:sz w:val="20"/>
    </w:rPr>
  </w:style>
  <w:style w:type="paragraph" w:customStyle="1" w:styleId="EndOfSection">
    <w:name w:val="EndOfSection"/>
    <w:basedOn w:val="Normal"/>
    <w:rsid w:val="002745A1"/>
    <w:pPr>
      <w:spacing w:before="600"/>
      <w:jc w:val="center"/>
    </w:pPr>
    <w:rPr>
      <w:rFonts w:ascii="Times New Roman" w:hAnsi="Times New Roman"/>
      <w:b/>
    </w:rPr>
  </w:style>
  <w:style w:type="character" w:customStyle="1" w:styleId="Heading4Char">
    <w:name w:val="Heading 4 Char"/>
    <w:link w:val="Heading4"/>
    <w:rsid w:val="00FD3DC2"/>
    <w:rPr>
      <w:rFonts w:ascii="Calibri" w:hAnsi="Calibri" w:cs="Arial"/>
      <w:sz w:val="22"/>
      <w:szCs w:val="22"/>
    </w:rPr>
  </w:style>
  <w:style w:type="paragraph" w:styleId="PlainText">
    <w:name w:val="Plain Text"/>
    <w:basedOn w:val="Normal"/>
    <w:link w:val="PlainTextChar"/>
    <w:rsid w:val="007370DD"/>
    <w:rPr>
      <w:rFonts w:ascii="Courier New" w:hAnsi="Courier New"/>
      <w:sz w:val="20"/>
    </w:rPr>
  </w:style>
  <w:style w:type="character" w:customStyle="1" w:styleId="PlainTextChar">
    <w:name w:val="Plain Text Char"/>
    <w:link w:val="PlainText"/>
    <w:rsid w:val="007370DD"/>
    <w:rPr>
      <w:rFonts w:ascii="Courier New" w:hAnsi="Courier New"/>
    </w:rPr>
  </w:style>
  <w:style w:type="paragraph" w:styleId="Revision">
    <w:name w:val="Revision"/>
    <w:hidden/>
    <w:uiPriority w:val="99"/>
    <w:semiHidden/>
    <w:rsid w:val="00563633"/>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033">
      <w:bodyDiv w:val="1"/>
      <w:marLeft w:val="0"/>
      <w:marRight w:val="0"/>
      <w:marTop w:val="0"/>
      <w:marBottom w:val="0"/>
      <w:divBdr>
        <w:top w:val="none" w:sz="0" w:space="0" w:color="auto"/>
        <w:left w:val="none" w:sz="0" w:space="0" w:color="auto"/>
        <w:bottom w:val="none" w:sz="0" w:space="0" w:color="auto"/>
        <w:right w:val="none" w:sz="0" w:space="0" w:color="auto"/>
      </w:divBdr>
    </w:div>
    <w:div w:id="1470172962">
      <w:bodyDiv w:val="1"/>
      <w:marLeft w:val="0"/>
      <w:marRight w:val="0"/>
      <w:marTop w:val="0"/>
      <w:marBottom w:val="0"/>
      <w:divBdr>
        <w:top w:val="none" w:sz="0" w:space="0" w:color="auto"/>
        <w:left w:val="none" w:sz="0" w:space="0" w:color="auto"/>
        <w:bottom w:val="none" w:sz="0" w:space="0" w:color="auto"/>
        <w:right w:val="none" w:sz="0" w:space="0" w:color="auto"/>
      </w:divBdr>
    </w:div>
    <w:div w:id="20856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75083120-6B92-46CF-8A8B-E43E45A2BB5E}">
  <ds:schemaRefs>
    <ds:schemaRef ds:uri="http://schemas.microsoft.com/sharepoint/v3/contenttype/forms"/>
  </ds:schemaRefs>
</ds:datastoreItem>
</file>

<file path=customXml/itemProps2.xml><?xml version="1.0" encoding="utf-8"?>
<ds:datastoreItem xmlns:ds="http://schemas.openxmlformats.org/officeDocument/2006/customXml" ds:itemID="{2C7C377C-6898-4749-9317-114BA196EFCF}"/>
</file>

<file path=customXml/itemProps3.xml><?xml version="1.0" encoding="utf-8"?>
<ds:datastoreItem xmlns:ds="http://schemas.openxmlformats.org/officeDocument/2006/customXml" ds:itemID="{B6470082-8F5C-42CF-8D60-CA2449142781}">
  <ds:schemaRefs>
    <ds:schemaRef ds:uri="http://schemas.microsoft.com/office/2006/metadata/longProperties"/>
  </ds:schemaRefs>
</ds:datastoreItem>
</file>

<file path=customXml/itemProps4.xml><?xml version="1.0" encoding="utf-8"?>
<ds:datastoreItem xmlns:ds="http://schemas.openxmlformats.org/officeDocument/2006/customXml" ds:itemID="{2CA8AFA7-C0FD-4865-804D-60B9FE7F80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4</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16141_Wiring_Devices (Feb 2, 2015)</vt:lpstr>
    </vt:vector>
  </TitlesOfParts>
  <Company>Regional Municipality of York</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16141_Wiring_Devices (Feb 2, 2015)</dc:title>
  <dc:subject/>
  <dc:creator>Adley-McGinnis, Andrea</dc:creator>
  <cp:keywords/>
  <cp:lastModifiedBy>Axel Ouillet</cp:lastModifiedBy>
  <cp:revision>2</cp:revision>
  <cp:lastPrinted>2006-08-30T11:50:00Z</cp:lastPrinted>
  <dcterms:created xsi:type="dcterms:W3CDTF">2022-11-17T18:53:00Z</dcterms:created>
  <dcterms:modified xsi:type="dcterms:W3CDTF">2022-11-17T18:53:00Z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2022-11-04T16:16:39Z</vt:lpwstr>
  </property>
  <property fmtid="{D5CDD505-2E9C-101B-9397-08002B2CF9AE}" pid="24" name="ContentTypeId">
    <vt:lpwstr>0x010100BF8E50B80A32C040A85FB450FB26C9E5</vt:lpwstr>
  </property>
</Properties>
</file>