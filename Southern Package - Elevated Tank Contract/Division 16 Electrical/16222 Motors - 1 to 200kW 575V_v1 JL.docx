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2AC9" w14:textId="77777777" w:rsidR="007B67E0" w:rsidRPr="00651733" w:rsidRDefault="007B67E0">
      <w:pPr>
        <w:rPr>
          <w:rFonts w:ascii="Calibri" w:hAnsi="Calibri"/>
          <w:szCs w:val="22"/>
        </w:r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Change w:id="0" w:author="Mutton, Benjamin" w:date="2020-11-19T15:50:00Z">
          <w:tblPr>
            <w:tblW w:w="0" w:type="auto"/>
            <w:jc w:val="center"/>
            <w:tblLayout w:type="fixed"/>
            <w:tblLook w:val="0000" w:firstRow="0" w:lastRow="0" w:firstColumn="0" w:lastColumn="0" w:noHBand="0" w:noVBand="0"/>
          </w:tblPr>
        </w:tblPrChange>
      </w:tblPr>
      <w:tblGrid>
        <w:gridCol w:w="1184"/>
        <w:gridCol w:w="1980"/>
        <w:gridCol w:w="5863"/>
        <w:tblGridChange w:id="1">
          <w:tblGrid>
            <w:gridCol w:w="1184"/>
            <w:gridCol w:w="1980"/>
            <w:gridCol w:w="5863"/>
          </w:tblGrid>
        </w:tblGridChange>
      </w:tblGrid>
      <w:tr w:rsidR="006C7C0D" w:rsidRPr="00651733" w14:paraId="5AFF5FD9" w14:textId="77777777" w:rsidTr="00CF7B58">
        <w:trPr>
          <w:cantSplit/>
          <w:jc w:val="center"/>
          <w:trPrChange w:id="2" w:author="Mutton, Benjamin" w:date="2020-11-19T15:50:00Z">
            <w:trPr>
              <w:cantSplit/>
              <w:jc w:val="center"/>
            </w:trPr>
          </w:trPrChange>
        </w:trPr>
        <w:tc>
          <w:tcPr>
            <w:tcW w:w="1184" w:type="dxa"/>
            <w:tcPrChange w:id="3" w:author="Mutton, Benjamin" w:date="2020-11-19T15:50:00Z">
              <w:tcPr>
                <w:tcW w:w="1184" w:type="dxa"/>
                <w:tcBorders>
                  <w:top w:val="double" w:sz="6" w:space="0" w:color="auto"/>
                  <w:left w:val="double" w:sz="6" w:space="0" w:color="auto"/>
                  <w:bottom w:val="single" w:sz="6" w:space="0" w:color="auto"/>
                  <w:right w:val="single" w:sz="6" w:space="0" w:color="auto"/>
                </w:tcBorders>
              </w:tcPr>
            </w:tcPrChange>
          </w:tcPr>
          <w:p w14:paraId="40353431" w14:textId="77777777" w:rsidR="006C7C0D" w:rsidRPr="00651733" w:rsidRDefault="006C7C0D" w:rsidP="00BF2A5E">
            <w:pPr>
              <w:pStyle w:val="TableHeading"/>
              <w:rPr>
                <w:rFonts w:ascii="Calibri" w:hAnsi="Calibri"/>
                <w:sz w:val="22"/>
                <w:szCs w:val="22"/>
              </w:rPr>
            </w:pPr>
            <w:bookmarkStart w:id="4" w:name="OLE_LINK1"/>
            <w:bookmarkStart w:id="5" w:name="OLE_LINK2"/>
            <w:bookmarkStart w:id="6" w:name="OLE_LINK3"/>
            <w:r w:rsidRPr="00651733">
              <w:rPr>
                <w:rFonts w:ascii="Calibri" w:hAnsi="Calibri"/>
                <w:sz w:val="22"/>
                <w:szCs w:val="22"/>
              </w:rPr>
              <w:t>Version</w:t>
            </w:r>
          </w:p>
        </w:tc>
        <w:tc>
          <w:tcPr>
            <w:tcW w:w="1980" w:type="dxa"/>
            <w:tcPrChange w:id="7" w:author="Mutton, Benjamin" w:date="2020-11-19T15:50:00Z">
              <w:tcPr>
                <w:tcW w:w="1980" w:type="dxa"/>
                <w:tcBorders>
                  <w:top w:val="double" w:sz="6" w:space="0" w:color="auto"/>
                  <w:left w:val="single" w:sz="6" w:space="0" w:color="auto"/>
                  <w:bottom w:val="single" w:sz="6" w:space="0" w:color="auto"/>
                  <w:right w:val="single" w:sz="6" w:space="0" w:color="auto"/>
                </w:tcBorders>
              </w:tcPr>
            </w:tcPrChange>
          </w:tcPr>
          <w:p w14:paraId="5420071A" w14:textId="77777777" w:rsidR="006C7C0D" w:rsidRPr="00651733" w:rsidRDefault="006C7C0D" w:rsidP="00BF2A5E">
            <w:pPr>
              <w:pStyle w:val="TableHeading"/>
              <w:rPr>
                <w:rFonts w:ascii="Calibri" w:hAnsi="Calibri"/>
                <w:sz w:val="22"/>
                <w:szCs w:val="22"/>
              </w:rPr>
            </w:pPr>
            <w:r w:rsidRPr="00651733">
              <w:rPr>
                <w:rFonts w:ascii="Calibri" w:hAnsi="Calibri"/>
                <w:sz w:val="22"/>
                <w:szCs w:val="22"/>
              </w:rPr>
              <w:t>Date</w:t>
            </w:r>
          </w:p>
        </w:tc>
        <w:tc>
          <w:tcPr>
            <w:tcW w:w="5863" w:type="dxa"/>
            <w:tcPrChange w:id="8" w:author="Mutton, Benjamin" w:date="2020-11-19T15:50:00Z">
              <w:tcPr>
                <w:tcW w:w="5863" w:type="dxa"/>
                <w:tcBorders>
                  <w:top w:val="double" w:sz="6" w:space="0" w:color="auto"/>
                  <w:left w:val="single" w:sz="6" w:space="0" w:color="auto"/>
                  <w:bottom w:val="single" w:sz="6" w:space="0" w:color="auto"/>
                  <w:right w:val="double" w:sz="6" w:space="0" w:color="auto"/>
                </w:tcBorders>
              </w:tcPr>
            </w:tcPrChange>
          </w:tcPr>
          <w:p w14:paraId="6BBD5F56" w14:textId="77777777" w:rsidR="006C7C0D" w:rsidRPr="00651733" w:rsidRDefault="006C7C0D" w:rsidP="00BF2A5E">
            <w:pPr>
              <w:pStyle w:val="TableHeading"/>
              <w:rPr>
                <w:rFonts w:ascii="Calibri" w:hAnsi="Calibri"/>
                <w:sz w:val="22"/>
                <w:szCs w:val="22"/>
              </w:rPr>
            </w:pPr>
            <w:r w:rsidRPr="00651733">
              <w:rPr>
                <w:rFonts w:ascii="Calibri" w:hAnsi="Calibri"/>
                <w:sz w:val="22"/>
                <w:szCs w:val="22"/>
              </w:rPr>
              <w:t>Description of Revisions</w:t>
            </w:r>
          </w:p>
        </w:tc>
      </w:tr>
      <w:tr w:rsidR="006C7C0D" w:rsidRPr="00651733" w14:paraId="20511780" w14:textId="77777777" w:rsidTr="00CF7B58">
        <w:trPr>
          <w:cantSplit/>
          <w:trHeight w:val="369"/>
          <w:jc w:val="center"/>
          <w:trPrChange w:id="9" w:author="Mutton, Benjamin" w:date="2020-11-19T15:50:00Z">
            <w:trPr>
              <w:cantSplit/>
              <w:trHeight w:val="369"/>
              <w:jc w:val="center"/>
            </w:trPr>
          </w:trPrChange>
        </w:trPr>
        <w:tc>
          <w:tcPr>
            <w:tcW w:w="1184" w:type="dxa"/>
            <w:tcPrChange w:id="10"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120D008B" w14:textId="77777777" w:rsidR="006C7C0D" w:rsidRPr="00651733" w:rsidRDefault="006C7C0D" w:rsidP="001A05D8">
            <w:pPr>
              <w:pStyle w:val="NormalTableText"/>
              <w:jc w:val="center"/>
              <w:rPr>
                <w:rFonts w:ascii="Calibri" w:hAnsi="Calibri"/>
                <w:sz w:val="22"/>
                <w:szCs w:val="22"/>
              </w:rPr>
            </w:pPr>
            <w:r w:rsidRPr="00651733">
              <w:rPr>
                <w:rFonts w:ascii="Calibri" w:hAnsi="Calibri"/>
                <w:sz w:val="22"/>
                <w:szCs w:val="22"/>
              </w:rPr>
              <w:t>1</w:t>
            </w:r>
          </w:p>
        </w:tc>
        <w:tc>
          <w:tcPr>
            <w:tcW w:w="1980" w:type="dxa"/>
            <w:tcPrChange w:id="11"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7DA9FE0" w14:textId="77777777" w:rsidR="006C7C0D" w:rsidRPr="00651733" w:rsidRDefault="00236999" w:rsidP="00BF2A5E">
            <w:pPr>
              <w:pStyle w:val="NormalTableText"/>
              <w:rPr>
                <w:rFonts w:ascii="Calibri" w:hAnsi="Calibri"/>
                <w:sz w:val="22"/>
                <w:szCs w:val="22"/>
              </w:rPr>
            </w:pPr>
            <w:r w:rsidRPr="00651733">
              <w:rPr>
                <w:rFonts w:ascii="Calibri" w:hAnsi="Calibri"/>
                <w:sz w:val="22"/>
                <w:szCs w:val="22"/>
              </w:rPr>
              <w:t>August 30</w:t>
            </w:r>
            <w:r w:rsidR="006C7C0D" w:rsidRPr="00651733">
              <w:rPr>
                <w:rFonts w:ascii="Calibri" w:hAnsi="Calibri"/>
                <w:sz w:val="22"/>
                <w:szCs w:val="22"/>
              </w:rPr>
              <w:t>, 2006</w:t>
            </w:r>
          </w:p>
        </w:tc>
        <w:tc>
          <w:tcPr>
            <w:tcW w:w="5863" w:type="dxa"/>
            <w:tcPrChange w:id="12"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393423E0" w14:textId="77777777" w:rsidR="006C7C0D" w:rsidRPr="00651733" w:rsidRDefault="006C7C0D" w:rsidP="00BF2A5E">
            <w:pPr>
              <w:pStyle w:val="NormalTableText"/>
              <w:rPr>
                <w:rFonts w:ascii="Calibri" w:hAnsi="Calibri"/>
                <w:sz w:val="22"/>
                <w:szCs w:val="22"/>
              </w:rPr>
            </w:pPr>
            <w:r w:rsidRPr="00651733">
              <w:rPr>
                <w:rFonts w:ascii="Calibri" w:hAnsi="Calibri"/>
                <w:sz w:val="22"/>
                <w:szCs w:val="22"/>
              </w:rPr>
              <w:t>Approved final document.</w:t>
            </w:r>
          </w:p>
        </w:tc>
      </w:tr>
      <w:tr w:rsidR="006C7C0D" w:rsidRPr="00651733" w14:paraId="7DDD10D5" w14:textId="77777777" w:rsidTr="00CF7B58">
        <w:trPr>
          <w:cantSplit/>
          <w:jc w:val="center"/>
          <w:trPrChange w:id="13" w:author="Mutton, Benjamin" w:date="2020-11-19T15:50:00Z">
            <w:trPr>
              <w:cantSplit/>
              <w:jc w:val="center"/>
            </w:trPr>
          </w:trPrChange>
        </w:trPr>
        <w:tc>
          <w:tcPr>
            <w:tcW w:w="1184" w:type="dxa"/>
            <w:tcPrChange w:id="14"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61FF5C25" w14:textId="77777777" w:rsidR="006C7C0D" w:rsidRPr="00651733" w:rsidRDefault="00D42F15" w:rsidP="001A05D8">
            <w:pPr>
              <w:pStyle w:val="NormalTableText"/>
              <w:jc w:val="center"/>
              <w:rPr>
                <w:rFonts w:ascii="Calibri" w:hAnsi="Calibri"/>
                <w:sz w:val="22"/>
                <w:szCs w:val="22"/>
              </w:rPr>
            </w:pPr>
            <w:r w:rsidRPr="00651733">
              <w:rPr>
                <w:rFonts w:ascii="Calibri" w:hAnsi="Calibri"/>
                <w:sz w:val="22"/>
                <w:szCs w:val="22"/>
              </w:rPr>
              <w:t>2</w:t>
            </w:r>
          </w:p>
        </w:tc>
        <w:tc>
          <w:tcPr>
            <w:tcW w:w="1980" w:type="dxa"/>
            <w:tcPrChange w:id="15"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C7EDEB2" w14:textId="77777777" w:rsidR="006C7C0D" w:rsidRPr="00651733" w:rsidRDefault="00B222AE" w:rsidP="00BF2A5E">
            <w:pPr>
              <w:pStyle w:val="NormalTableText"/>
              <w:rPr>
                <w:rFonts w:ascii="Calibri" w:hAnsi="Calibri"/>
                <w:sz w:val="22"/>
                <w:szCs w:val="22"/>
              </w:rPr>
            </w:pPr>
            <w:r w:rsidRPr="00651733">
              <w:rPr>
                <w:rFonts w:ascii="Calibri" w:hAnsi="Calibri"/>
                <w:sz w:val="22"/>
                <w:szCs w:val="22"/>
              </w:rPr>
              <w:t>February 19, 2010</w:t>
            </w:r>
          </w:p>
        </w:tc>
        <w:tc>
          <w:tcPr>
            <w:tcW w:w="5863" w:type="dxa"/>
            <w:tcPrChange w:id="16"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4A3211AE" w14:textId="77777777" w:rsidR="006C7C0D" w:rsidRPr="00651733" w:rsidRDefault="00D42F15" w:rsidP="00BF2A5E">
            <w:pPr>
              <w:pStyle w:val="NormalTableText"/>
              <w:rPr>
                <w:rFonts w:ascii="Calibri" w:hAnsi="Calibri"/>
                <w:sz w:val="22"/>
                <w:szCs w:val="22"/>
              </w:rPr>
            </w:pPr>
            <w:r w:rsidRPr="00651733">
              <w:rPr>
                <w:rFonts w:ascii="Calibri" w:hAnsi="Calibri"/>
                <w:sz w:val="22"/>
                <w:szCs w:val="22"/>
              </w:rPr>
              <w:t xml:space="preserve">Modified ‘Related Sections’ </w:t>
            </w:r>
          </w:p>
        </w:tc>
      </w:tr>
      <w:tr w:rsidR="006C7C0D" w:rsidRPr="00651733" w14:paraId="1670BDD1" w14:textId="77777777" w:rsidTr="00CF7B58">
        <w:trPr>
          <w:cantSplit/>
          <w:trHeight w:val="65"/>
          <w:jc w:val="center"/>
          <w:trPrChange w:id="17" w:author="Mutton, Benjamin" w:date="2020-11-19T15:50:00Z">
            <w:trPr>
              <w:cantSplit/>
              <w:trHeight w:val="65"/>
              <w:jc w:val="center"/>
            </w:trPr>
          </w:trPrChange>
        </w:trPr>
        <w:tc>
          <w:tcPr>
            <w:tcW w:w="1184" w:type="dxa"/>
            <w:tcPrChange w:id="18"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24DBA64E" w14:textId="77777777" w:rsidR="006C7C0D" w:rsidRPr="00651733" w:rsidRDefault="00D011A1" w:rsidP="001A05D8">
            <w:pPr>
              <w:pStyle w:val="NormalTableText"/>
              <w:jc w:val="center"/>
              <w:rPr>
                <w:rFonts w:ascii="Calibri" w:hAnsi="Calibri"/>
                <w:sz w:val="22"/>
                <w:szCs w:val="22"/>
              </w:rPr>
            </w:pPr>
            <w:r w:rsidRPr="00651733">
              <w:rPr>
                <w:rFonts w:ascii="Calibri" w:hAnsi="Calibri"/>
                <w:sz w:val="22"/>
                <w:szCs w:val="22"/>
              </w:rPr>
              <w:t>3</w:t>
            </w:r>
          </w:p>
        </w:tc>
        <w:tc>
          <w:tcPr>
            <w:tcW w:w="1980" w:type="dxa"/>
            <w:tcPrChange w:id="19"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1987B99B" w14:textId="77777777" w:rsidR="006C7C0D" w:rsidRPr="00651733" w:rsidRDefault="00D011A1" w:rsidP="00BF2A5E">
            <w:pPr>
              <w:pStyle w:val="NormalTableText"/>
              <w:rPr>
                <w:rFonts w:ascii="Calibri" w:hAnsi="Calibri"/>
                <w:sz w:val="22"/>
                <w:szCs w:val="22"/>
              </w:rPr>
            </w:pPr>
            <w:r w:rsidRPr="00651733">
              <w:rPr>
                <w:rFonts w:ascii="Calibri" w:hAnsi="Calibri"/>
                <w:sz w:val="22"/>
                <w:szCs w:val="22"/>
              </w:rPr>
              <w:t>March 21, 2011</w:t>
            </w:r>
          </w:p>
        </w:tc>
        <w:tc>
          <w:tcPr>
            <w:tcW w:w="5863" w:type="dxa"/>
            <w:tcPrChange w:id="20"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06E83CCA" w14:textId="77777777" w:rsidR="006C7C0D" w:rsidRPr="00651733" w:rsidRDefault="00D011A1" w:rsidP="00BF2A5E">
            <w:pPr>
              <w:pStyle w:val="NormalTableText"/>
              <w:rPr>
                <w:rFonts w:ascii="Calibri" w:hAnsi="Calibri"/>
                <w:sz w:val="22"/>
                <w:szCs w:val="22"/>
              </w:rPr>
            </w:pPr>
            <w:r w:rsidRPr="00651733">
              <w:rPr>
                <w:rFonts w:ascii="Calibri" w:hAnsi="Calibri"/>
                <w:sz w:val="22"/>
                <w:szCs w:val="22"/>
              </w:rPr>
              <w:t>Minor edits</w:t>
            </w:r>
          </w:p>
        </w:tc>
      </w:tr>
      <w:tr w:rsidR="006C7C0D" w:rsidRPr="00651733" w14:paraId="0C0D557F" w14:textId="77777777" w:rsidTr="00CF7B58">
        <w:trPr>
          <w:cantSplit/>
          <w:jc w:val="center"/>
          <w:trPrChange w:id="21" w:author="Mutton, Benjamin" w:date="2020-11-19T15:50:00Z">
            <w:trPr>
              <w:cantSplit/>
              <w:jc w:val="center"/>
            </w:trPr>
          </w:trPrChange>
        </w:trPr>
        <w:tc>
          <w:tcPr>
            <w:tcW w:w="1184" w:type="dxa"/>
            <w:tcPrChange w:id="22"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E2EC9BF" w14:textId="77777777" w:rsidR="006C7C0D" w:rsidRPr="00651733" w:rsidRDefault="00EE616C" w:rsidP="001A05D8">
            <w:pPr>
              <w:pStyle w:val="NormalTableText"/>
              <w:jc w:val="center"/>
              <w:rPr>
                <w:rFonts w:ascii="Calibri" w:hAnsi="Calibri"/>
                <w:sz w:val="22"/>
                <w:szCs w:val="22"/>
              </w:rPr>
            </w:pPr>
            <w:r w:rsidRPr="00651733">
              <w:rPr>
                <w:rFonts w:ascii="Calibri" w:hAnsi="Calibri"/>
                <w:sz w:val="22"/>
                <w:szCs w:val="22"/>
              </w:rPr>
              <w:t>4</w:t>
            </w:r>
          </w:p>
        </w:tc>
        <w:tc>
          <w:tcPr>
            <w:tcW w:w="1980" w:type="dxa"/>
            <w:tcPrChange w:id="23"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63FEA7E2" w14:textId="77777777" w:rsidR="006C7C0D" w:rsidRPr="00651733" w:rsidRDefault="00EE616C" w:rsidP="00BF2A5E">
            <w:pPr>
              <w:pStyle w:val="NormalTableText"/>
              <w:rPr>
                <w:rFonts w:ascii="Calibri" w:hAnsi="Calibri"/>
                <w:sz w:val="22"/>
                <w:szCs w:val="22"/>
              </w:rPr>
            </w:pPr>
            <w:r w:rsidRPr="00651733">
              <w:rPr>
                <w:rFonts w:ascii="Calibri" w:hAnsi="Calibri"/>
                <w:sz w:val="22"/>
                <w:szCs w:val="22"/>
              </w:rPr>
              <w:t>March 22, 2011</w:t>
            </w:r>
          </w:p>
        </w:tc>
        <w:tc>
          <w:tcPr>
            <w:tcW w:w="5863" w:type="dxa"/>
            <w:tcPrChange w:id="24"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3B7B80EA" w14:textId="77777777" w:rsidR="006C7C0D" w:rsidRPr="00651733" w:rsidRDefault="00EE616C" w:rsidP="00BF2A5E">
            <w:pPr>
              <w:pStyle w:val="NormalTableText"/>
              <w:rPr>
                <w:rFonts w:ascii="Calibri" w:hAnsi="Calibri"/>
                <w:sz w:val="22"/>
                <w:szCs w:val="22"/>
              </w:rPr>
            </w:pPr>
            <w:r w:rsidRPr="00651733">
              <w:rPr>
                <w:rFonts w:ascii="Calibri" w:hAnsi="Calibri"/>
                <w:sz w:val="22"/>
                <w:szCs w:val="22"/>
              </w:rPr>
              <w:t>Inserted the approved suppliers</w:t>
            </w:r>
          </w:p>
        </w:tc>
      </w:tr>
      <w:tr w:rsidR="001E5B71" w:rsidRPr="00651733" w14:paraId="1BD614B2" w14:textId="77777777" w:rsidTr="00CF7B58">
        <w:trPr>
          <w:cantSplit/>
          <w:jc w:val="center"/>
          <w:trPrChange w:id="25" w:author="Mutton, Benjamin" w:date="2020-11-19T15:50:00Z">
            <w:trPr>
              <w:cantSplit/>
              <w:jc w:val="center"/>
            </w:trPr>
          </w:trPrChange>
        </w:trPr>
        <w:tc>
          <w:tcPr>
            <w:tcW w:w="1184" w:type="dxa"/>
            <w:tcPrChange w:id="26"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6959D5C" w14:textId="77777777" w:rsidR="001E5B71" w:rsidRPr="00651733" w:rsidRDefault="00D75B78" w:rsidP="001A05D8">
            <w:pPr>
              <w:pStyle w:val="NormalTableText"/>
              <w:jc w:val="center"/>
              <w:rPr>
                <w:rFonts w:ascii="Calibri" w:hAnsi="Calibri"/>
                <w:sz w:val="22"/>
                <w:szCs w:val="22"/>
              </w:rPr>
            </w:pPr>
            <w:r>
              <w:rPr>
                <w:rFonts w:ascii="Calibri" w:hAnsi="Calibri"/>
                <w:sz w:val="22"/>
                <w:szCs w:val="22"/>
              </w:rPr>
              <w:t>5</w:t>
            </w:r>
          </w:p>
        </w:tc>
        <w:tc>
          <w:tcPr>
            <w:tcW w:w="1980" w:type="dxa"/>
            <w:tcPrChange w:id="27"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64C2C369" w14:textId="77777777" w:rsidR="001E5B71" w:rsidRPr="00651733" w:rsidRDefault="00F23D8A" w:rsidP="00BF2A5E">
            <w:pPr>
              <w:pStyle w:val="NormalTableText"/>
              <w:rPr>
                <w:rFonts w:ascii="Calibri" w:hAnsi="Calibri"/>
                <w:sz w:val="22"/>
                <w:szCs w:val="22"/>
              </w:rPr>
            </w:pPr>
            <w:r w:rsidRPr="00651733">
              <w:rPr>
                <w:rFonts w:ascii="Calibri" w:hAnsi="Calibri"/>
                <w:sz w:val="22"/>
                <w:szCs w:val="22"/>
              </w:rPr>
              <w:t>June 26, 2013</w:t>
            </w:r>
          </w:p>
        </w:tc>
        <w:tc>
          <w:tcPr>
            <w:tcW w:w="5863" w:type="dxa"/>
            <w:tcPrChange w:id="28"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1ECF900D" w14:textId="77777777" w:rsidR="001E5B71" w:rsidRPr="00651733" w:rsidRDefault="00F23D8A" w:rsidP="00BF2A5E">
            <w:pPr>
              <w:pStyle w:val="NormalTableText"/>
              <w:rPr>
                <w:rFonts w:ascii="Calibri" w:hAnsi="Calibri"/>
                <w:sz w:val="22"/>
                <w:szCs w:val="22"/>
              </w:rPr>
            </w:pPr>
            <w:r w:rsidRPr="00651733">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F23D8A" w:rsidRPr="00651733" w14:paraId="21A73A85" w14:textId="77777777" w:rsidTr="00CF7B58">
        <w:trPr>
          <w:cantSplit/>
          <w:jc w:val="center"/>
          <w:trPrChange w:id="29" w:author="Mutton, Benjamin" w:date="2020-11-19T15:50:00Z">
            <w:trPr>
              <w:cantSplit/>
              <w:jc w:val="center"/>
            </w:trPr>
          </w:trPrChange>
        </w:trPr>
        <w:tc>
          <w:tcPr>
            <w:tcW w:w="1184" w:type="dxa"/>
            <w:tcPrChange w:id="30"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7EE4BF8F" w14:textId="77777777" w:rsidR="00F23D8A" w:rsidRPr="00651733" w:rsidRDefault="00D75B78" w:rsidP="001A05D8">
            <w:pPr>
              <w:pStyle w:val="NormalTableText"/>
              <w:jc w:val="center"/>
              <w:rPr>
                <w:rFonts w:ascii="Calibri" w:hAnsi="Calibri"/>
                <w:sz w:val="22"/>
                <w:szCs w:val="22"/>
              </w:rPr>
            </w:pPr>
            <w:r>
              <w:rPr>
                <w:rFonts w:ascii="Calibri" w:hAnsi="Calibri"/>
                <w:sz w:val="22"/>
                <w:szCs w:val="22"/>
              </w:rPr>
              <w:t>6</w:t>
            </w:r>
          </w:p>
        </w:tc>
        <w:tc>
          <w:tcPr>
            <w:tcW w:w="1980" w:type="dxa"/>
            <w:tcPrChange w:id="31"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2895DB6B" w14:textId="77777777" w:rsidR="00F23D8A" w:rsidRPr="00651733" w:rsidRDefault="005F4623" w:rsidP="00BF2A5E">
            <w:pPr>
              <w:pStyle w:val="NormalTableText"/>
              <w:rPr>
                <w:rFonts w:ascii="Calibri" w:hAnsi="Calibri"/>
                <w:sz w:val="22"/>
                <w:szCs w:val="22"/>
              </w:rPr>
            </w:pPr>
            <w:r>
              <w:rPr>
                <w:rFonts w:ascii="Calibri" w:hAnsi="Calibri"/>
                <w:sz w:val="22"/>
                <w:szCs w:val="22"/>
              </w:rPr>
              <w:t>July 29, 2014</w:t>
            </w:r>
          </w:p>
        </w:tc>
        <w:tc>
          <w:tcPr>
            <w:tcW w:w="5863" w:type="dxa"/>
            <w:tcPrChange w:id="32"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180F6520" w14:textId="77777777" w:rsidR="00F23D8A" w:rsidRPr="00651733" w:rsidRDefault="005F4623" w:rsidP="00BF2A5E">
            <w:pPr>
              <w:pStyle w:val="NormalTableText"/>
              <w:rPr>
                <w:rFonts w:ascii="Calibri" w:hAnsi="Calibri"/>
                <w:sz w:val="22"/>
                <w:szCs w:val="22"/>
              </w:rPr>
            </w:pPr>
            <w:r w:rsidRPr="005F4623">
              <w:rPr>
                <w:rFonts w:ascii="Calibri" w:hAnsi="Calibri"/>
                <w:sz w:val="22"/>
                <w:szCs w:val="22"/>
              </w:rPr>
              <w:t>Changes to reflect renaming of commissioning specification and final review (AV)</w:t>
            </w:r>
          </w:p>
        </w:tc>
      </w:tr>
      <w:tr w:rsidR="006A4BE7" w:rsidRPr="00651733" w14:paraId="77C1FA49" w14:textId="77777777" w:rsidTr="00CF7B58">
        <w:trPr>
          <w:cantSplit/>
          <w:jc w:val="center"/>
          <w:trPrChange w:id="33" w:author="Mutton, Benjamin" w:date="2020-11-19T15:50:00Z">
            <w:trPr>
              <w:cantSplit/>
              <w:jc w:val="center"/>
            </w:trPr>
          </w:trPrChange>
        </w:trPr>
        <w:tc>
          <w:tcPr>
            <w:tcW w:w="1184" w:type="dxa"/>
            <w:tcPrChange w:id="34" w:author="Mutton, Benjamin" w:date="2020-11-19T15:50:00Z">
              <w:tcPr>
                <w:tcW w:w="1184" w:type="dxa"/>
                <w:tcBorders>
                  <w:top w:val="single" w:sz="6" w:space="0" w:color="auto"/>
                  <w:left w:val="double" w:sz="6" w:space="0" w:color="auto"/>
                  <w:bottom w:val="single" w:sz="6" w:space="0" w:color="auto"/>
                  <w:right w:val="single" w:sz="6" w:space="0" w:color="auto"/>
                </w:tcBorders>
              </w:tcPr>
            </w:tcPrChange>
          </w:tcPr>
          <w:p w14:paraId="277CB525" w14:textId="77777777" w:rsidR="006A4BE7" w:rsidRPr="00CF7B58" w:rsidRDefault="00D4517B" w:rsidP="001A05D8">
            <w:pPr>
              <w:pStyle w:val="NormalTableText"/>
              <w:jc w:val="center"/>
              <w:rPr>
                <w:rFonts w:ascii="Calibri" w:hAnsi="Calibri"/>
                <w:bCs/>
                <w:sz w:val="22"/>
                <w:szCs w:val="22"/>
                <w:rPrChange w:id="35" w:author="Mutton, Benjamin" w:date="2020-11-19T15:51:00Z">
                  <w:rPr>
                    <w:rFonts w:ascii="Calibri" w:hAnsi="Calibri"/>
                    <w:b/>
                    <w:sz w:val="22"/>
                    <w:szCs w:val="22"/>
                  </w:rPr>
                </w:rPrChange>
              </w:rPr>
            </w:pPr>
            <w:r w:rsidRPr="00CF7B58">
              <w:rPr>
                <w:rFonts w:ascii="Calibri" w:hAnsi="Calibri"/>
                <w:bCs/>
                <w:sz w:val="22"/>
                <w:rPrChange w:id="36" w:author="Mutton, Benjamin" w:date="2020-11-19T15:51:00Z">
                  <w:rPr>
                    <w:rFonts w:ascii="Calibri" w:hAnsi="Calibri"/>
                    <w:b/>
                    <w:sz w:val="22"/>
                  </w:rPr>
                </w:rPrChange>
              </w:rPr>
              <w:t>7</w:t>
            </w:r>
          </w:p>
        </w:tc>
        <w:tc>
          <w:tcPr>
            <w:tcW w:w="1980" w:type="dxa"/>
            <w:tcPrChange w:id="37" w:author="Mutton, Benjamin" w:date="2020-11-19T15:50:00Z">
              <w:tcPr>
                <w:tcW w:w="1980" w:type="dxa"/>
                <w:tcBorders>
                  <w:top w:val="single" w:sz="6" w:space="0" w:color="auto"/>
                  <w:left w:val="single" w:sz="6" w:space="0" w:color="auto"/>
                  <w:bottom w:val="single" w:sz="6" w:space="0" w:color="auto"/>
                  <w:right w:val="single" w:sz="6" w:space="0" w:color="auto"/>
                </w:tcBorders>
              </w:tcPr>
            </w:tcPrChange>
          </w:tcPr>
          <w:p w14:paraId="763E0216" w14:textId="77777777" w:rsidR="006A4BE7" w:rsidRPr="00CF7B58" w:rsidRDefault="006A4BE7" w:rsidP="00BF2A5E">
            <w:pPr>
              <w:pStyle w:val="NormalTableText"/>
              <w:rPr>
                <w:rFonts w:ascii="Calibri" w:hAnsi="Calibri"/>
                <w:bCs/>
                <w:sz w:val="22"/>
                <w:szCs w:val="22"/>
                <w:rPrChange w:id="38" w:author="Mutton, Benjamin" w:date="2020-11-19T15:51:00Z">
                  <w:rPr>
                    <w:rFonts w:ascii="Calibri" w:hAnsi="Calibri"/>
                    <w:b/>
                    <w:sz w:val="22"/>
                    <w:szCs w:val="22"/>
                  </w:rPr>
                </w:rPrChange>
              </w:rPr>
            </w:pPr>
            <w:r w:rsidRPr="00CF7B58">
              <w:rPr>
                <w:rFonts w:ascii="Calibri" w:hAnsi="Calibri"/>
                <w:bCs/>
                <w:sz w:val="22"/>
                <w:rPrChange w:id="39" w:author="Mutton, Benjamin" w:date="2020-11-19T15:51:00Z">
                  <w:rPr>
                    <w:rFonts w:ascii="Calibri" w:hAnsi="Calibri"/>
                    <w:b/>
                    <w:sz w:val="22"/>
                  </w:rPr>
                </w:rPrChange>
              </w:rPr>
              <w:t>February 4, 2015</w:t>
            </w:r>
          </w:p>
        </w:tc>
        <w:tc>
          <w:tcPr>
            <w:tcW w:w="5863" w:type="dxa"/>
            <w:tcPrChange w:id="40" w:author="Mutton, Benjamin" w:date="2020-11-19T15:50:00Z">
              <w:tcPr>
                <w:tcW w:w="5863" w:type="dxa"/>
                <w:tcBorders>
                  <w:top w:val="single" w:sz="6" w:space="0" w:color="auto"/>
                  <w:left w:val="single" w:sz="6" w:space="0" w:color="auto"/>
                  <w:bottom w:val="single" w:sz="6" w:space="0" w:color="auto"/>
                  <w:right w:val="double" w:sz="6" w:space="0" w:color="auto"/>
                </w:tcBorders>
              </w:tcPr>
            </w:tcPrChange>
          </w:tcPr>
          <w:p w14:paraId="43E3084B" w14:textId="77777777" w:rsidR="006A4BE7" w:rsidRPr="00CF7B58" w:rsidRDefault="006A4BE7" w:rsidP="006A4BE7">
            <w:pPr>
              <w:pStyle w:val="NormalTableText"/>
              <w:rPr>
                <w:rFonts w:ascii="Calibri" w:hAnsi="Calibri"/>
                <w:bCs/>
                <w:sz w:val="22"/>
                <w:szCs w:val="22"/>
                <w:rPrChange w:id="41" w:author="Mutton, Benjamin" w:date="2020-11-19T15:51:00Z">
                  <w:rPr>
                    <w:rFonts w:ascii="Calibri" w:hAnsi="Calibri"/>
                    <w:b/>
                    <w:sz w:val="22"/>
                    <w:szCs w:val="22"/>
                  </w:rPr>
                </w:rPrChange>
              </w:rPr>
            </w:pPr>
            <w:r w:rsidRPr="00CF7B58">
              <w:rPr>
                <w:rFonts w:ascii="Calibri" w:hAnsi="Calibri"/>
                <w:bCs/>
                <w:sz w:val="22"/>
                <w:rPrChange w:id="42" w:author="Mutton, Benjamin" w:date="2020-11-19T15:51:00Z">
                  <w:rPr>
                    <w:rFonts w:ascii="Calibri" w:hAnsi="Calibri"/>
                    <w:b/>
                    <w:sz w:val="22"/>
                  </w:rPr>
                </w:rPrChange>
              </w:rPr>
              <w:t xml:space="preserve">Finalized Specification – Reference </w:t>
            </w:r>
            <w:proofErr w:type="spellStart"/>
            <w:r w:rsidRPr="00CF7B58">
              <w:rPr>
                <w:rFonts w:ascii="Calibri" w:hAnsi="Calibri"/>
                <w:bCs/>
                <w:sz w:val="22"/>
                <w:rPrChange w:id="43" w:author="Mutton, Benjamin" w:date="2020-11-19T15:51:00Z">
                  <w:rPr>
                    <w:rFonts w:ascii="Calibri" w:hAnsi="Calibri"/>
                    <w:b/>
                    <w:sz w:val="22"/>
                  </w:rPr>
                </w:rPrChange>
              </w:rPr>
              <w:t>eDOCS</w:t>
            </w:r>
            <w:proofErr w:type="spellEnd"/>
            <w:r w:rsidRPr="00CF7B58">
              <w:rPr>
                <w:rFonts w:ascii="Calibri" w:hAnsi="Calibri"/>
                <w:bCs/>
                <w:sz w:val="22"/>
                <w:rPrChange w:id="44" w:author="Mutton, Benjamin" w:date="2020-11-19T15:51:00Z">
                  <w:rPr>
                    <w:rFonts w:ascii="Calibri" w:hAnsi="Calibri"/>
                    <w:b/>
                    <w:sz w:val="22"/>
                  </w:rPr>
                </w:rPrChange>
              </w:rPr>
              <w:t xml:space="preserve"> #5630493 </w:t>
            </w:r>
            <w:del w:id="45" w:author="Mutton, Benjamin" w:date="2021-01-08T11:14:00Z">
              <w:r w:rsidRPr="00CF7B58" w:rsidDel="00BC5C1E">
                <w:rPr>
                  <w:rFonts w:ascii="Calibri" w:hAnsi="Calibri"/>
                  <w:bCs/>
                  <w:sz w:val="22"/>
                  <w:rPrChange w:id="46" w:author="Mutton, Benjamin" w:date="2020-11-19T15:51:00Z">
                    <w:rPr>
                      <w:rFonts w:ascii="Calibri" w:hAnsi="Calibri"/>
                      <w:b/>
                      <w:sz w:val="22"/>
                    </w:rPr>
                  </w:rPrChange>
                </w:rPr>
                <w:delText xml:space="preserve"> </w:delText>
              </w:r>
            </w:del>
            <w:r w:rsidRPr="00CF7B58">
              <w:rPr>
                <w:rFonts w:ascii="Calibri" w:hAnsi="Calibri"/>
                <w:bCs/>
                <w:sz w:val="22"/>
                <w:rPrChange w:id="47" w:author="Mutton, Benjamin" w:date="2020-11-19T15:51:00Z">
                  <w:rPr>
                    <w:rFonts w:ascii="Calibri" w:hAnsi="Calibri"/>
                    <w:b/>
                    <w:sz w:val="22"/>
                  </w:rPr>
                </w:rPrChange>
              </w:rPr>
              <w:t>v8 (AV) and update to standard (NEMA MG 1-2014)</w:t>
            </w:r>
          </w:p>
        </w:tc>
      </w:tr>
      <w:tr w:rsidR="006A4BE7" w:rsidRPr="00651733" w14:paraId="17452AC5" w14:textId="77777777" w:rsidTr="00CF7B58">
        <w:trPr>
          <w:cantSplit/>
          <w:jc w:val="center"/>
          <w:trPrChange w:id="48" w:author="Mutton, Benjamin" w:date="2020-11-19T15:50:00Z">
            <w:trPr>
              <w:cantSplit/>
              <w:jc w:val="center"/>
            </w:trPr>
          </w:trPrChange>
        </w:trPr>
        <w:tc>
          <w:tcPr>
            <w:tcW w:w="1184" w:type="dxa"/>
            <w:tcPrChange w:id="49" w:author="Mutton, Benjamin" w:date="2020-11-19T15:50:00Z">
              <w:tcPr>
                <w:tcW w:w="1184" w:type="dxa"/>
                <w:tcBorders>
                  <w:top w:val="single" w:sz="6" w:space="0" w:color="auto"/>
                  <w:left w:val="double" w:sz="6" w:space="0" w:color="auto"/>
                  <w:bottom w:val="double" w:sz="6" w:space="0" w:color="auto"/>
                  <w:right w:val="single" w:sz="6" w:space="0" w:color="auto"/>
                </w:tcBorders>
              </w:tcPr>
            </w:tcPrChange>
          </w:tcPr>
          <w:p w14:paraId="67ABC8F0" w14:textId="77777777" w:rsidR="006A4BE7" w:rsidRDefault="00E534DE" w:rsidP="001A05D8">
            <w:pPr>
              <w:pStyle w:val="NormalTableText"/>
              <w:jc w:val="center"/>
              <w:rPr>
                <w:rFonts w:ascii="Calibri" w:hAnsi="Calibri"/>
                <w:sz w:val="22"/>
                <w:szCs w:val="22"/>
              </w:rPr>
            </w:pPr>
            <w:r>
              <w:rPr>
                <w:rFonts w:ascii="Calibri" w:hAnsi="Calibri"/>
                <w:sz w:val="22"/>
                <w:szCs w:val="22"/>
              </w:rPr>
              <w:t>8</w:t>
            </w:r>
          </w:p>
        </w:tc>
        <w:tc>
          <w:tcPr>
            <w:tcW w:w="1980" w:type="dxa"/>
            <w:tcPrChange w:id="50" w:author="Mutton, Benjamin" w:date="2020-11-19T15:50:00Z">
              <w:tcPr>
                <w:tcW w:w="1980" w:type="dxa"/>
                <w:tcBorders>
                  <w:top w:val="single" w:sz="6" w:space="0" w:color="auto"/>
                  <w:left w:val="single" w:sz="6" w:space="0" w:color="auto"/>
                  <w:bottom w:val="double" w:sz="6" w:space="0" w:color="auto"/>
                  <w:right w:val="single" w:sz="6" w:space="0" w:color="auto"/>
                </w:tcBorders>
              </w:tcPr>
            </w:tcPrChange>
          </w:tcPr>
          <w:p w14:paraId="44489A4B" w14:textId="77777777" w:rsidR="006A4BE7" w:rsidRDefault="001A05D8" w:rsidP="00BF2A5E">
            <w:pPr>
              <w:pStyle w:val="NormalTableText"/>
              <w:rPr>
                <w:rFonts w:ascii="Calibri" w:hAnsi="Calibri"/>
                <w:sz w:val="22"/>
                <w:szCs w:val="22"/>
              </w:rPr>
            </w:pPr>
            <w:r>
              <w:rPr>
                <w:rFonts w:ascii="Calibri" w:hAnsi="Calibri"/>
                <w:sz w:val="22"/>
                <w:szCs w:val="22"/>
              </w:rPr>
              <w:t>February 10</w:t>
            </w:r>
            <w:r w:rsidR="00E534DE">
              <w:rPr>
                <w:rFonts w:ascii="Calibri" w:hAnsi="Calibri"/>
                <w:sz w:val="22"/>
                <w:szCs w:val="22"/>
              </w:rPr>
              <w:t xml:space="preserve">, </w:t>
            </w:r>
            <w:r>
              <w:rPr>
                <w:rFonts w:ascii="Calibri" w:hAnsi="Calibri"/>
                <w:sz w:val="22"/>
                <w:szCs w:val="22"/>
              </w:rPr>
              <w:t>2</w:t>
            </w:r>
            <w:r w:rsidR="00E534DE">
              <w:rPr>
                <w:rFonts w:ascii="Calibri" w:hAnsi="Calibri"/>
                <w:sz w:val="22"/>
                <w:szCs w:val="22"/>
              </w:rPr>
              <w:t>017</w:t>
            </w:r>
          </w:p>
        </w:tc>
        <w:tc>
          <w:tcPr>
            <w:tcW w:w="5863" w:type="dxa"/>
            <w:tcPrChange w:id="51" w:author="Mutton, Benjamin" w:date="2020-11-19T15:50:00Z">
              <w:tcPr>
                <w:tcW w:w="5863" w:type="dxa"/>
                <w:tcBorders>
                  <w:top w:val="single" w:sz="6" w:space="0" w:color="auto"/>
                  <w:left w:val="single" w:sz="6" w:space="0" w:color="auto"/>
                  <w:bottom w:val="double" w:sz="6" w:space="0" w:color="auto"/>
                  <w:right w:val="double" w:sz="6" w:space="0" w:color="auto"/>
                </w:tcBorders>
              </w:tcPr>
            </w:tcPrChange>
          </w:tcPr>
          <w:p w14:paraId="305419CC" w14:textId="77777777" w:rsidR="006A4BE7" w:rsidRDefault="00E534DE" w:rsidP="00BF2A5E">
            <w:pPr>
              <w:pStyle w:val="NormalTableText"/>
              <w:rPr>
                <w:rFonts w:ascii="Calibri" w:hAnsi="Calibri"/>
                <w:sz w:val="22"/>
                <w:szCs w:val="22"/>
              </w:rPr>
            </w:pPr>
            <w:r>
              <w:rPr>
                <w:rFonts w:ascii="Calibri" w:hAnsi="Calibri"/>
                <w:sz w:val="22"/>
                <w:szCs w:val="22"/>
              </w:rPr>
              <w:t>Removed the listed acceptable manufacturers for Thermal Overload Protection.</w:t>
            </w:r>
            <w:r w:rsidR="00904021">
              <w:rPr>
                <w:rFonts w:ascii="Calibri" w:hAnsi="Calibri"/>
                <w:sz w:val="22"/>
                <w:szCs w:val="22"/>
              </w:rPr>
              <w:t xml:space="preserve"> (CPD PMO, OMM)</w:t>
            </w:r>
            <w:r w:rsidR="001A05D8">
              <w:rPr>
                <w:rFonts w:ascii="Calibri" w:hAnsi="Calibri"/>
                <w:sz w:val="22"/>
                <w:szCs w:val="22"/>
              </w:rPr>
              <w:t xml:space="preserve">  </w:t>
            </w:r>
            <w:del w:id="52" w:author="Mutton, Benjamin" w:date="2021-01-08T11:14:00Z">
              <w:r w:rsidR="001A05D8" w:rsidDel="00BC5C1E">
                <w:rPr>
                  <w:rFonts w:ascii="Calibri" w:hAnsi="Calibri"/>
                  <w:sz w:val="22"/>
                  <w:szCs w:val="22"/>
                </w:rPr>
                <w:delText xml:space="preserve"> </w:delText>
              </w:r>
            </w:del>
            <w:r w:rsidR="001A05D8">
              <w:rPr>
                <w:rFonts w:ascii="Calibri" w:hAnsi="Calibri"/>
                <w:sz w:val="22"/>
                <w:szCs w:val="22"/>
              </w:rPr>
              <w:t>(AV)</w:t>
            </w:r>
          </w:p>
          <w:p w14:paraId="256E65D4" w14:textId="77777777" w:rsidR="000276CB" w:rsidRPr="00651733" w:rsidRDefault="000276CB" w:rsidP="00BF2A5E">
            <w:pPr>
              <w:pStyle w:val="NormalTableText"/>
              <w:rPr>
                <w:rFonts w:ascii="Calibri" w:hAnsi="Calibri"/>
                <w:sz w:val="22"/>
                <w:szCs w:val="22"/>
              </w:rPr>
            </w:pPr>
            <w:r>
              <w:rPr>
                <w:rFonts w:ascii="Calibri" w:hAnsi="Calibri"/>
                <w:sz w:val="22"/>
                <w:szCs w:val="22"/>
              </w:rPr>
              <w:t>Updated Referenced standards (NEMA MG 1-2016) (AAM)</w:t>
            </w:r>
          </w:p>
        </w:tc>
      </w:tr>
      <w:tr w:rsidR="00CF7B58" w:rsidRPr="00651733" w14:paraId="22EB2DD7" w14:textId="77777777" w:rsidTr="00CF7B58">
        <w:trPr>
          <w:cantSplit/>
          <w:jc w:val="center"/>
          <w:ins w:id="53" w:author="Mutton, Benjamin" w:date="2020-11-19T15:50:00Z"/>
        </w:trPr>
        <w:tc>
          <w:tcPr>
            <w:tcW w:w="1184" w:type="dxa"/>
          </w:tcPr>
          <w:p w14:paraId="5386763F" w14:textId="77777777" w:rsidR="00CF7B58" w:rsidRDefault="00CF7B58" w:rsidP="00CF7B58">
            <w:pPr>
              <w:pStyle w:val="NormalTableText"/>
              <w:jc w:val="center"/>
              <w:rPr>
                <w:ins w:id="54" w:author="Mutton, Benjamin" w:date="2020-11-19T15:50:00Z"/>
                <w:rFonts w:ascii="Calibri" w:hAnsi="Calibri"/>
                <w:sz w:val="22"/>
                <w:szCs w:val="22"/>
              </w:rPr>
            </w:pPr>
            <w:ins w:id="55" w:author="Mutton, Benjamin" w:date="2020-11-19T15:51:00Z">
              <w:r>
                <w:rPr>
                  <w:rFonts w:ascii="Calibri" w:hAnsi="Calibri"/>
                  <w:sz w:val="22"/>
                  <w:szCs w:val="22"/>
                </w:rPr>
                <w:t>9</w:t>
              </w:r>
            </w:ins>
          </w:p>
        </w:tc>
        <w:tc>
          <w:tcPr>
            <w:tcW w:w="1980" w:type="dxa"/>
          </w:tcPr>
          <w:p w14:paraId="68732EF1" w14:textId="13F91BEE" w:rsidR="00CF7B58" w:rsidRDefault="00180365" w:rsidP="00CF7B58">
            <w:pPr>
              <w:pStyle w:val="NormalTableText"/>
              <w:rPr>
                <w:ins w:id="56" w:author="Mutton, Benjamin" w:date="2020-11-19T15:50:00Z"/>
                <w:rFonts w:ascii="Calibri" w:hAnsi="Calibri"/>
                <w:sz w:val="22"/>
                <w:szCs w:val="22"/>
              </w:rPr>
            </w:pPr>
            <w:ins w:id="57" w:author="Mutton, Benjamin" w:date="2022-01-12T14:41:00Z">
              <w:r>
                <w:rPr>
                  <w:rFonts w:ascii="Calibri" w:hAnsi="Calibri"/>
                  <w:sz w:val="22"/>
                  <w:szCs w:val="22"/>
                </w:rPr>
                <w:t>January 12</w:t>
              </w:r>
            </w:ins>
            <w:ins w:id="58" w:author="Mutton, Benjamin" w:date="2020-11-19T15:51:00Z">
              <w:r w:rsidR="00CF7B58">
                <w:rPr>
                  <w:rFonts w:ascii="Calibri" w:hAnsi="Calibri"/>
                  <w:sz w:val="22"/>
                  <w:szCs w:val="22"/>
                </w:rPr>
                <w:t>, 2020</w:t>
              </w:r>
            </w:ins>
          </w:p>
        </w:tc>
        <w:tc>
          <w:tcPr>
            <w:tcW w:w="5863" w:type="dxa"/>
          </w:tcPr>
          <w:p w14:paraId="25DCCE83" w14:textId="77777777" w:rsidR="00CF7B58" w:rsidRDefault="004E145C" w:rsidP="00CF7B58">
            <w:pPr>
              <w:pStyle w:val="NormalTableText"/>
              <w:rPr>
                <w:ins w:id="59" w:author="Mutton, Benjamin" w:date="2020-11-19T15:50:00Z"/>
                <w:rFonts w:ascii="Calibri" w:hAnsi="Calibri"/>
                <w:sz w:val="22"/>
                <w:szCs w:val="22"/>
              </w:rPr>
            </w:pPr>
            <w:ins w:id="60" w:author="Mutton, Benjamin" w:date="2021-01-07T15:19:00Z">
              <w:r w:rsidRPr="004E145C">
                <w:rPr>
                  <w:rFonts w:ascii="Calibri" w:hAnsi="Calibri"/>
                  <w:sz w:val="22"/>
                  <w:szCs w:val="22"/>
                </w:rPr>
                <w:t>Updated for pump testing project (Q-18-300) (BM)</w:t>
              </w:r>
            </w:ins>
          </w:p>
        </w:tc>
      </w:tr>
    </w:tbl>
    <w:p w14:paraId="334A5810" w14:textId="77777777" w:rsidR="006C7C0D" w:rsidRDefault="006C7C0D" w:rsidP="006C7C0D">
      <w:pPr>
        <w:pStyle w:val="BodyText"/>
        <w:rPr>
          <w:rFonts w:ascii="Calibri" w:hAnsi="Calibri"/>
          <w:szCs w:val="22"/>
        </w:rPr>
      </w:pPr>
    </w:p>
    <w:p w14:paraId="4621382D" w14:textId="77777777" w:rsidR="00197DAA" w:rsidRPr="00651733" w:rsidDel="00CF7B58" w:rsidRDefault="00197DAA" w:rsidP="006C7C0D">
      <w:pPr>
        <w:pStyle w:val="BodyText"/>
        <w:rPr>
          <w:del w:id="61" w:author="Mutton, Benjamin" w:date="2020-11-19T15:55:00Z"/>
          <w:rFonts w:ascii="Calibri" w:hAnsi="Calibri"/>
          <w:szCs w:val="22"/>
        </w:rPr>
      </w:pPr>
    </w:p>
    <w:p w14:paraId="0374F270"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szCs w:val="22"/>
        </w:rPr>
        <w:t>NOTE:</w:t>
      </w:r>
    </w:p>
    <w:p w14:paraId="38856F3B"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szCs w:val="22"/>
        </w:rPr>
        <w:t>This is a CONTROLLED Document. Any documents appearing in paper form are not controlled and should be checked against the on-line file version prior to use.</w:t>
      </w:r>
    </w:p>
    <w:p w14:paraId="7208FB47"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51733">
        <w:rPr>
          <w:rFonts w:ascii="Calibri" w:hAnsi="Calibri"/>
          <w:b/>
          <w:bCs/>
          <w:szCs w:val="22"/>
        </w:rPr>
        <w:t xml:space="preserve">Notice: </w:t>
      </w:r>
      <w:r w:rsidRPr="00651733">
        <w:rPr>
          <w:rFonts w:ascii="Calibri" w:hAnsi="Calibri"/>
          <w:szCs w:val="22"/>
        </w:rPr>
        <w:t>This Document hardcopy must be used for reference purpose only.</w:t>
      </w:r>
    </w:p>
    <w:p w14:paraId="5D9CD29F" w14:textId="77777777" w:rsidR="006C7C0D" w:rsidRPr="00651733" w:rsidRDefault="006C7C0D" w:rsidP="006C7C0D">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651733">
        <w:rPr>
          <w:rFonts w:ascii="Calibri" w:hAnsi="Calibri"/>
          <w:b/>
          <w:szCs w:val="22"/>
        </w:rPr>
        <w:t>The on-line copy is the current version of the document.</w:t>
      </w:r>
    </w:p>
    <w:bookmarkEnd w:id="4"/>
    <w:bookmarkEnd w:id="5"/>
    <w:bookmarkEnd w:id="6"/>
    <w:p w14:paraId="6448F31A" w14:textId="77777777" w:rsidR="00F6204E" w:rsidRPr="00197DAA" w:rsidRDefault="006C7C0D" w:rsidP="00197DAA">
      <w:pPr>
        <w:pStyle w:val="Heading1"/>
      </w:pPr>
      <w:r w:rsidRPr="00085215">
        <w:br w:type="page"/>
      </w:r>
      <w:r w:rsidR="00960901" w:rsidRPr="00197DAA">
        <w:lastRenderedPageBreak/>
        <w:t>G</w:t>
      </w:r>
      <w:ins w:id="62" w:author="Mutton, Benjamin" w:date="2020-11-19T15:50:00Z">
        <w:r w:rsidR="00CF7B58">
          <w:t>ENERAL</w:t>
        </w:r>
      </w:ins>
      <w:del w:id="63" w:author="Mutton, Benjamin" w:date="2020-11-19T15:50:00Z">
        <w:r w:rsidR="00960901" w:rsidRPr="00197DAA" w:rsidDel="00CF7B58">
          <w:delText>Eneral</w:delText>
        </w:r>
      </w:del>
    </w:p>
    <w:p w14:paraId="5DA32860" w14:textId="77777777" w:rsidR="00EE76E9" w:rsidRPr="00197DAA" w:rsidRDefault="00EE76E9" w:rsidP="00197DAA">
      <w:pPr>
        <w:pStyle w:val="Heading2"/>
      </w:pPr>
      <w:r w:rsidRPr="00197DAA">
        <w:t>Related Sections</w:t>
      </w:r>
    </w:p>
    <w:p w14:paraId="5750D559" w14:textId="45FC4A5C" w:rsidR="00B92174" w:rsidRPr="0039694B" w:rsidDel="00C70217" w:rsidRDefault="00B92174" w:rsidP="00197DAA">
      <w:pPr>
        <w:pStyle w:val="Heading3"/>
        <w:numPr>
          <w:ilvl w:val="0"/>
          <w:numId w:val="0"/>
        </w:numPr>
        <w:ind w:left="720"/>
        <w:rPr>
          <w:del w:id="64" w:author="John Liu" w:date="2022-04-26T10:04:00Z"/>
          <w:highlight w:val="yellow"/>
        </w:rPr>
      </w:pPr>
      <w:del w:id="65" w:author="John Liu" w:date="2022-04-26T10:04:00Z">
        <w:r w:rsidRPr="0039694B" w:rsidDel="00C70217">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53159571" w14:textId="7ABD8362" w:rsidR="00B92174" w:rsidRPr="00C70217" w:rsidDel="00C70217" w:rsidRDefault="00B92174" w:rsidP="00197DAA">
      <w:pPr>
        <w:pStyle w:val="Heading3"/>
        <w:numPr>
          <w:ilvl w:val="0"/>
          <w:numId w:val="0"/>
        </w:numPr>
        <w:ind w:left="720"/>
        <w:rPr>
          <w:del w:id="66" w:author="John Liu" w:date="2022-04-26T10:04:00Z"/>
          <w:highlight w:val="lightGray"/>
        </w:rPr>
      </w:pPr>
    </w:p>
    <w:p w14:paraId="7E12EF48" w14:textId="73C538B5" w:rsidR="00B92174" w:rsidRPr="0039694B" w:rsidDel="00C70217" w:rsidRDefault="00B92174" w:rsidP="00197DAA">
      <w:pPr>
        <w:pStyle w:val="Heading3"/>
        <w:numPr>
          <w:ilvl w:val="0"/>
          <w:numId w:val="0"/>
        </w:numPr>
        <w:ind w:left="720"/>
        <w:rPr>
          <w:del w:id="67" w:author="John Liu" w:date="2022-04-26T10:04:00Z"/>
          <w:highlight w:val="yellow"/>
        </w:rPr>
      </w:pPr>
      <w:del w:id="68" w:author="John Liu" w:date="2022-04-26T10:04:00Z">
        <w:r w:rsidRPr="0039694B" w:rsidDel="00C70217">
          <w:rPr>
            <w:highlight w:val="yellow"/>
          </w:rPr>
          <w:delText>Cross-referencing here may also be used to coordinate assemblies or systems whose components may span multiple Sections and which must meet certain performance requirements as an assembly or system.</w:delText>
        </w:r>
      </w:del>
    </w:p>
    <w:p w14:paraId="37729830" w14:textId="701D710F" w:rsidR="00B92174" w:rsidRPr="00C70217" w:rsidDel="00C70217" w:rsidRDefault="00B92174" w:rsidP="00197DAA">
      <w:pPr>
        <w:pStyle w:val="Heading3"/>
        <w:numPr>
          <w:ilvl w:val="0"/>
          <w:numId w:val="0"/>
        </w:numPr>
        <w:ind w:left="720"/>
        <w:rPr>
          <w:del w:id="69" w:author="John Liu" w:date="2022-04-26T10:04:00Z"/>
          <w:highlight w:val="lightGray"/>
        </w:rPr>
      </w:pPr>
    </w:p>
    <w:p w14:paraId="42454D2B" w14:textId="2643727E" w:rsidR="00B92174" w:rsidRPr="00C70217" w:rsidDel="00C70217" w:rsidRDefault="00B92174" w:rsidP="00197DAA">
      <w:pPr>
        <w:pStyle w:val="Heading3"/>
        <w:numPr>
          <w:ilvl w:val="0"/>
          <w:numId w:val="0"/>
        </w:numPr>
        <w:ind w:left="720"/>
        <w:rPr>
          <w:del w:id="70" w:author="John Liu" w:date="2022-04-26T10:04:00Z"/>
          <w:highlight w:val="lightGray"/>
        </w:rPr>
      </w:pPr>
      <w:del w:id="71" w:author="John Liu" w:date="2022-04-26T10:04:00Z">
        <w:r w:rsidRPr="0039694B" w:rsidDel="00C70217">
          <w:rPr>
            <w:highlight w:val="yellow"/>
          </w:rPr>
          <w:delText>Contractor is responsible for coordination of the Work.</w:delText>
        </w:r>
        <w:r w:rsidR="00F23D8A" w:rsidRPr="0039694B" w:rsidDel="00C70217">
          <w:rPr>
            <w:highlight w:val="yellow"/>
          </w:rPr>
          <w:delText xml:space="preserve"> Contractor is responsible for being familiar with and incorporating all required elements of cross-referenced Specifications cited.</w:delText>
        </w:r>
      </w:del>
    </w:p>
    <w:p w14:paraId="77AE3B64" w14:textId="048C24DE" w:rsidR="00B92174" w:rsidRPr="00C70217" w:rsidDel="00C70217" w:rsidRDefault="00B92174" w:rsidP="00197DAA">
      <w:pPr>
        <w:pStyle w:val="Heading3"/>
        <w:numPr>
          <w:ilvl w:val="0"/>
          <w:numId w:val="0"/>
        </w:numPr>
        <w:ind w:left="720"/>
        <w:rPr>
          <w:del w:id="72" w:author="John Liu" w:date="2022-04-26T10:04:00Z"/>
          <w:highlight w:val="lightGray"/>
        </w:rPr>
      </w:pPr>
    </w:p>
    <w:p w14:paraId="7229642F" w14:textId="25B87DA4" w:rsidR="00B92174" w:rsidRPr="0039694B" w:rsidDel="00C70217" w:rsidRDefault="00B92174" w:rsidP="00197DAA">
      <w:pPr>
        <w:pStyle w:val="Heading3"/>
        <w:numPr>
          <w:ilvl w:val="0"/>
          <w:numId w:val="0"/>
        </w:numPr>
        <w:ind w:left="720"/>
        <w:rPr>
          <w:del w:id="73" w:author="John Liu" w:date="2022-04-26T10:04:00Z"/>
          <w:highlight w:val="yellow"/>
        </w:rPr>
      </w:pPr>
      <w:del w:id="74" w:author="John Liu" w:date="2022-04-26T10:04:00Z">
        <w:r w:rsidRPr="0039694B" w:rsidDel="00C70217">
          <w:rPr>
            <w:highlight w:val="yellow"/>
          </w:rPr>
          <w:delText>This Section is to be completed/updated during the design development by the Consultant. If it is not applicable to the section for the specific project it may be deleted.]</w:delText>
        </w:r>
      </w:del>
    </w:p>
    <w:p w14:paraId="38F55ED4" w14:textId="31B8C52F" w:rsidR="00B92174" w:rsidRPr="00C70217" w:rsidDel="00C70217" w:rsidRDefault="00B92174" w:rsidP="00197DAA">
      <w:pPr>
        <w:pStyle w:val="Heading3"/>
        <w:numPr>
          <w:ilvl w:val="0"/>
          <w:numId w:val="0"/>
        </w:numPr>
        <w:ind w:left="720"/>
        <w:rPr>
          <w:del w:id="75" w:author="John Liu" w:date="2022-04-26T10:04:00Z"/>
          <w:highlight w:val="lightGray"/>
        </w:rPr>
      </w:pPr>
    </w:p>
    <w:p w14:paraId="3843B951" w14:textId="7DEDF50D" w:rsidR="00B92174" w:rsidRPr="0039694B" w:rsidDel="00C70217" w:rsidRDefault="00B92174" w:rsidP="00197DAA">
      <w:pPr>
        <w:pStyle w:val="Heading3"/>
        <w:numPr>
          <w:ilvl w:val="0"/>
          <w:numId w:val="0"/>
        </w:numPr>
        <w:ind w:left="720"/>
        <w:rPr>
          <w:del w:id="76" w:author="John Liu" w:date="2022-04-26T10:04:00Z"/>
        </w:rPr>
      </w:pPr>
      <w:del w:id="77" w:author="John Liu" w:date="2022-04-26T10:04:00Z">
        <w:r w:rsidRPr="0039694B" w:rsidDel="00C70217">
          <w:rPr>
            <w:highlight w:val="yellow"/>
          </w:rPr>
          <w:delText>[List Sections specifying installation of products supplied but not installed under this Section and indicate specific items.]</w:delText>
        </w:r>
      </w:del>
    </w:p>
    <w:p w14:paraId="19292B26" w14:textId="5DAEB0F2" w:rsidR="00B92174" w:rsidRPr="00085215" w:rsidDel="00C70217" w:rsidRDefault="00B92174" w:rsidP="00197DAA">
      <w:pPr>
        <w:pStyle w:val="Heading3"/>
        <w:numPr>
          <w:ilvl w:val="0"/>
          <w:numId w:val="0"/>
        </w:numPr>
        <w:ind w:left="720"/>
        <w:rPr>
          <w:del w:id="78" w:author="John Liu" w:date="2022-04-26T10:04:00Z"/>
        </w:rPr>
      </w:pPr>
      <w:del w:id="79" w:author="John Liu" w:date="2022-04-26T10:04:00Z">
        <w:r w:rsidRPr="00085215" w:rsidDel="00C70217">
          <w:delText xml:space="preserve">Section </w:delText>
        </w:r>
        <w:r w:rsidRPr="00085215" w:rsidDel="00C70217">
          <w:rPr>
            <w:highlight w:val="yellow"/>
          </w:rPr>
          <w:delText>[______ – ____________]</w:delText>
        </w:r>
        <w:r w:rsidRPr="00085215" w:rsidDel="00C70217">
          <w:delText xml:space="preserve">:  Execution requirements for </w:delText>
        </w:r>
        <w:r w:rsidRPr="00085215" w:rsidDel="00C70217">
          <w:rPr>
            <w:highlight w:val="yellow"/>
          </w:rPr>
          <w:delText>...[item]...</w:delText>
        </w:r>
        <w:r w:rsidRPr="00085215" w:rsidDel="00C70217">
          <w:delText xml:space="preserve">  specified under this Section.</w:delText>
        </w:r>
      </w:del>
    </w:p>
    <w:p w14:paraId="5B6918A9" w14:textId="11C71938" w:rsidR="00B92174" w:rsidRPr="00085215" w:rsidDel="00C70217" w:rsidRDefault="00B92174" w:rsidP="00197DAA">
      <w:pPr>
        <w:pStyle w:val="Heading3"/>
        <w:numPr>
          <w:ilvl w:val="0"/>
          <w:numId w:val="0"/>
        </w:numPr>
        <w:ind w:left="720"/>
        <w:rPr>
          <w:del w:id="80" w:author="John Liu" w:date="2022-04-26T10:04:00Z"/>
        </w:rPr>
      </w:pPr>
    </w:p>
    <w:p w14:paraId="69E3ECA6" w14:textId="305A1FAF" w:rsidR="00B92174" w:rsidRPr="00085215" w:rsidDel="00C70217" w:rsidRDefault="00B92174" w:rsidP="00197DAA">
      <w:pPr>
        <w:pStyle w:val="Heading3"/>
        <w:numPr>
          <w:ilvl w:val="0"/>
          <w:numId w:val="0"/>
        </w:numPr>
        <w:ind w:left="720"/>
        <w:rPr>
          <w:del w:id="81" w:author="John Liu" w:date="2022-04-26T10:04:00Z"/>
        </w:rPr>
      </w:pPr>
      <w:del w:id="82" w:author="John Liu" w:date="2022-04-26T10:04:00Z">
        <w:r w:rsidRPr="00085215" w:rsidDel="00C70217">
          <w:rPr>
            <w:highlight w:val="yellow"/>
          </w:rPr>
          <w:delText>[List Sections specifying products installed but not supplied under this Section and indicate specific items.]</w:delText>
        </w:r>
      </w:del>
    </w:p>
    <w:p w14:paraId="67FA93AA" w14:textId="5BE2D8A7" w:rsidR="00B92174" w:rsidRPr="00085215" w:rsidDel="00C70217" w:rsidRDefault="00B92174" w:rsidP="00197DAA">
      <w:pPr>
        <w:pStyle w:val="Heading3"/>
        <w:numPr>
          <w:ilvl w:val="0"/>
          <w:numId w:val="0"/>
        </w:numPr>
        <w:ind w:left="720"/>
        <w:rPr>
          <w:del w:id="83" w:author="John Liu" w:date="2022-04-26T10:04:00Z"/>
        </w:rPr>
      </w:pPr>
      <w:del w:id="84" w:author="John Liu" w:date="2022-04-26T10:04:00Z">
        <w:r w:rsidRPr="00085215" w:rsidDel="00C70217">
          <w:delText xml:space="preserve">Section </w:delText>
        </w:r>
        <w:r w:rsidRPr="00085215" w:rsidDel="00C70217">
          <w:rPr>
            <w:highlight w:val="yellow"/>
          </w:rPr>
          <w:delText>[______ – ____________]</w:delText>
        </w:r>
        <w:r w:rsidRPr="00085215" w:rsidDel="00C70217">
          <w:delText xml:space="preserve">:  Product requirements for </w:delText>
        </w:r>
        <w:r w:rsidRPr="00085215" w:rsidDel="00C70217">
          <w:rPr>
            <w:highlight w:val="yellow"/>
          </w:rPr>
          <w:delText>...[item]...</w:delText>
        </w:r>
        <w:r w:rsidRPr="00085215" w:rsidDel="00C70217">
          <w:delText xml:space="preserve">  for installation under this Section.</w:delText>
        </w:r>
      </w:del>
    </w:p>
    <w:p w14:paraId="12FFC829" w14:textId="289E53F0" w:rsidR="00B92174" w:rsidRPr="00085215" w:rsidDel="00C70217" w:rsidRDefault="00B92174" w:rsidP="00197DAA">
      <w:pPr>
        <w:pStyle w:val="Heading3"/>
        <w:numPr>
          <w:ilvl w:val="0"/>
          <w:numId w:val="0"/>
        </w:numPr>
        <w:ind w:left="720"/>
        <w:rPr>
          <w:del w:id="85" w:author="John Liu" w:date="2022-04-26T10:04:00Z"/>
        </w:rPr>
      </w:pPr>
    </w:p>
    <w:p w14:paraId="79AE99D8" w14:textId="6DB6C99C" w:rsidR="00B92174" w:rsidRPr="000E0AD8" w:rsidDel="00C70217" w:rsidRDefault="00B92174" w:rsidP="00197DAA">
      <w:pPr>
        <w:pStyle w:val="Heading3"/>
        <w:numPr>
          <w:ilvl w:val="0"/>
          <w:numId w:val="0"/>
        </w:numPr>
        <w:ind w:left="720"/>
        <w:rPr>
          <w:del w:id="86" w:author="John Liu" w:date="2022-04-26T10:04:00Z"/>
        </w:rPr>
      </w:pPr>
      <w:del w:id="87" w:author="John Liu" w:date="2022-04-26T10:04:00Z">
        <w:r w:rsidRPr="000E0AD8" w:rsidDel="00C70217">
          <w:rPr>
            <w:highlight w:val="yellow"/>
          </w:rPr>
          <w:delText>[List Sections specifying related requirements.]</w:delText>
        </w:r>
      </w:del>
    </w:p>
    <w:p w14:paraId="3A50E237" w14:textId="5C700B74" w:rsidR="00B92174" w:rsidRPr="00085215" w:rsidRDefault="00B92174" w:rsidP="00197DAA">
      <w:pPr>
        <w:pStyle w:val="Heading3"/>
      </w:pPr>
      <w:del w:id="88" w:author="John Liu" w:date="2022-04-26T10:04:00Z">
        <w:r w:rsidRPr="00197DAA" w:rsidDel="00C70217">
          <w:delText xml:space="preserve">Section </w:delText>
        </w:r>
        <w:r w:rsidRPr="00197DAA" w:rsidDel="00C70217">
          <w:rPr>
            <w:highlight w:val="yellow"/>
          </w:rPr>
          <w:delText>[______</w:delText>
        </w:r>
        <w:r w:rsidRPr="00085215" w:rsidDel="00C70217">
          <w:rPr>
            <w:highlight w:val="yellow"/>
          </w:rPr>
          <w:delText xml:space="preserve"> – ____________]</w:delText>
        </w:r>
        <w:r w:rsidRPr="00085215" w:rsidDel="00C70217">
          <w:delText xml:space="preserve">:  </w:delText>
        </w:r>
        <w:r w:rsidRPr="000E0AD8" w:rsidDel="00C70217">
          <w:rPr>
            <w:highlight w:val="yellow"/>
          </w:rPr>
          <w:delText>[</w:delText>
        </w:r>
        <w:r w:rsidR="00D243E3" w:rsidDel="00C70217">
          <w:rPr>
            <w:highlight w:val="yellow"/>
          </w:rPr>
          <w:delText>Insert o</w:delText>
        </w:r>
        <w:r w:rsidRPr="000E0AD8" w:rsidDel="00C70217">
          <w:rPr>
            <w:highlight w:val="yellow"/>
          </w:rPr>
          <w:delText>ptional short phrase indicating relationship]</w:delText>
        </w:r>
        <w:r w:rsidRPr="00085215" w:rsidDel="00C70217">
          <w:delText>.</w:delText>
        </w:r>
      </w:del>
    </w:p>
    <w:p w14:paraId="4C031D70" w14:textId="77777777" w:rsidR="005F4623" w:rsidRPr="005F4623" w:rsidRDefault="005F4623" w:rsidP="00197DAA">
      <w:pPr>
        <w:pStyle w:val="Heading3"/>
      </w:pPr>
      <w:r w:rsidRPr="005F4623">
        <w:t xml:space="preserve">Section 01250 </w:t>
      </w:r>
      <w:ins w:id="89" w:author="Mutton, Benjamin" w:date="2021-01-08T11:13:00Z">
        <w:r w:rsidR="00BC5C1E" w:rsidRPr="00085215">
          <w:t>–</w:t>
        </w:r>
      </w:ins>
      <w:del w:id="90" w:author="Mutton, Benjamin" w:date="2021-01-08T11:13:00Z">
        <w:r w:rsidRPr="005F4623" w:rsidDel="00BC5C1E">
          <w:delText>-</w:delText>
        </w:r>
      </w:del>
      <w:r w:rsidRPr="005F4623">
        <w:t xml:space="preserve"> Substitutions</w:t>
      </w:r>
    </w:p>
    <w:p w14:paraId="2E8D3A24" w14:textId="77777777" w:rsidR="00F23D8A" w:rsidRPr="00085215" w:rsidRDefault="00F23D8A" w:rsidP="00197DAA">
      <w:pPr>
        <w:pStyle w:val="Heading3"/>
      </w:pPr>
      <w:r w:rsidRPr="00085215">
        <w:t>Section 01</w:t>
      </w:r>
      <w:r w:rsidRPr="00085215">
        <w:rPr>
          <w:color w:val="000000"/>
        </w:rPr>
        <w:t>300</w:t>
      </w:r>
      <w:r w:rsidRPr="00085215">
        <w:t xml:space="preserve"> – </w:t>
      </w:r>
      <w:r w:rsidRPr="00085215">
        <w:rPr>
          <w:color w:val="000000"/>
        </w:rPr>
        <w:t>Submittals</w:t>
      </w:r>
    </w:p>
    <w:p w14:paraId="7AFC327E" w14:textId="77777777" w:rsidR="00F23D8A" w:rsidRPr="00085215" w:rsidRDefault="00F23D8A" w:rsidP="00197DAA">
      <w:pPr>
        <w:pStyle w:val="Heading3"/>
      </w:pPr>
      <w:r w:rsidRPr="00085215">
        <w:t xml:space="preserve">Section 01425 </w:t>
      </w:r>
      <w:ins w:id="91" w:author="Mutton, Benjamin" w:date="2021-01-08T11:13:00Z">
        <w:r w:rsidR="00BC5C1E" w:rsidRPr="00085215">
          <w:t>–</w:t>
        </w:r>
      </w:ins>
      <w:del w:id="92" w:author="Mutton, Benjamin" w:date="2021-01-08T11:13:00Z">
        <w:r w:rsidRPr="00085215" w:rsidDel="00BC5C1E">
          <w:delText>-</w:delText>
        </w:r>
      </w:del>
      <w:r w:rsidRPr="00085215">
        <w:t xml:space="preserve"> Computerized Maintenance Management System Data Requirements</w:t>
      </w:r>
    </w:p>
    <w:p w14:paraId="382A0D8D" w14:textId="77777777" w:rsidR="005F4623" w:rsidRPr="005F4623" w:rsidRDefault="005F4623" w:rsidP="00197DAA">
      <w:pPr>
        <w:pStyle w:val="Heading3"/>
      </w:pPr>
      <w:r w:rsidRPr="005F4623">
        <w:t>Section 01600 – Material and Equipment</w:t>
      </w:r>
    </w:p>
    <w:p w14:paraId="4056A4C7" w14:textId="77777777" w:rsidR="005F4623" w:rsidRPr="005F4623" w:rsidRDefault="005F4623" w:rsidP="00197DAA">
      <w:pPr>
        <w:pStyle w:val="Heading3"/>
      </w:pPr>
      <w:r w:rsidRPr="005F4623">
        <w:t>Section 01780 – Contract Closeout</w:t>
      </w:r>
    </w:p>
    <w:p w14:paraId="56FC35DE" w14:textId="77777777" w:rsidR="005F4623" w:rsidRDefault="005F4623" w:rsidP="00197DAA">
      <w:pPr>
        <w:pStyle w:val="Heading3"/>
      </w:pPr>
      <w:r w:rsidRPr="005F4623">
        <w:t>Section 01810 – Equipment Testing and Facility Commissioning</w:t>
      </w:r>
    </w:p>
    <w:p w14:paraId="24AB5BBE" w14:textId="2343A542" w:rsidR="00F23D8A" w:rsidRPr="000E0AD8" w:rsidDel="00C70217" w:rsidRDefault="009B41A9" w:rsidP="00197DAA">
      <w:pPr>
        <w:pStyle w:val="Heading3"/>
        <w:rPr>
          <w:del w:id="93" w:author="John Liu" w:date="2022-04-26T10:05:00Z"/>
          <w:highlight w:val="yellow"/>
        </w:rPr>
      </w:pPr>
      <w:del w:id="94" w:author="John Liu" w:date="2022-04-26T10:05:00Z">
        <w:r w:rsidRPr="000E0AD8" w:rsidDel="00C70217">
          <w:rPr>
            <w:highlight w:val="yellow"/>
          </w:rPr>
          <w:delText>[</w:delText>
        </w:r>
        <w:r w:rsidR="00F23D8A" w:rsidRPr="000E0AD8" w:rsidDel="00C70217">
          <w:rPr>
            <w:highlight w:val="yellow"/>
          </w:rPr>
          <w:delText xml:space="preserve">Division 13 – </w:delText>
        </w:r>
        <w:r w:rsidR="005F4623" w:rsidRPr="000E0AD8" w:rsidDel="00C70217">
          <w:rPr>
            <w:highlight w:val="yellow"/>
          </w:rPr>
          <w:delText>SCADA and Instrumentation</w:delText>
        </w:r>
        <w:r w:rsidRPr="000E0AD8" w:rsidDel="00C70217">
          <w:rPr>
            <w:highlight w:val="yellow"/>
          </w:rPr>
          <w:delText>-</w:delText>
        </w:r>
        <w:r w:rsidR="005F4623" w:rsidRPr="000E0AD8" w:rsidDel="00C70217">
          <w:rPr>
            <w:highlight w:val="yellow"/>
          </w:rPr>
          <w:delText xml:space="preserve">insert </w:delText>
        </w:r>
        <w:r w:rsidR="00F23D8A" w:rsidRPr="000E0AD8" w:rsidDel="00C70217">
          <w:rPr>
            <w:highlight w:val="yellow"/>
          </w:rPr>
          <w:delText>applicable specifications</w:delText>
        </w:r>
        <w:r w:rsidRPr="000E0AD8" w:rsidDel="00C70217">
          <w:rPr>
            <w:highlight w:val="yellow"/>
          </w:rPr>
          <w:delText>]</w:delText>
        </w:r>
      </w:del>
    </w:p>
    <w:p w14:paraId="5CEB568C" w14:textId="77777777" w:rsidR="005F4623" w:rsidRDefault="005F4623" w:rsidP="00197DAA">
      <w:pPr>
        <w:pStyle w:val="Heading3"/>
      </w:pPr>
      <w:r w:rsidRPr="005F4623">
        <w:t xml:space="preserve">Section 16010 – Electrical General Requirements </w:t>
      </w:r>
    </w:p>
    <w:p w14:paraId="4B64207C" w14:textId="0DACA223" w:rsidR="00CB10DC" w:rsidRPr="00085215" w:rsidDel="00C70217" w:rsidRDefault="00CB10DC" w:rsidP="00197DAA">
      <w:pPr>
        <w:pStyle w:val="Heading3"/>
        <w:rPr>
          <w:del w:id="95" w:author="John Liu" w:date="2022-04-26T10:05:00Z"/>
        </w:rPr>
      </w:pPr>
      <w:del w:id="96" w:author="John Liu" w:date="2022-04-26T10:05:00Z">
        <w:r w:rsidDel="00C70217">
          <w:delText>Design Guidelines Section 12 - Electrical</w:delText>
        </w:r>
      </w:del>
    </w:p>
    <w:p w14:paraId="5B3F16E7" w14:textId="302B08AB" w:rsidR="00F23D8A" w:rsidRPr="00085215" w:rsidDel="00C70217" w:rsidRDefault="00F23D8A" w:rsidP="00197DAA">
      <w:pPr>
        <w:pStyle w:val="Heading3"/>
        <w:rPr>
          <w:del w:id="97" w:author="John Liu" w:date="2022-04-26T10:05:00Z"/>
        </w:rPr>
      </w:pPr>
      <w:del w:id="98" w:author="John Liu" w:date="2022-04-26T10:05:00Z">
        <w:r w:rsidRPr="00085215" w:rsidDel="00C70217">
          <w:delText xml:space="preserve">Product requirements for </w:delText>
        </w:r>
        <w:r w:rsidRPr="000E0AD8" w:rsidDel="00C70217">
          <w:rPr>
            <w:highlight w:val="yellow"/>
          </w:rPr>
          <w:delText>[item]...</w:delText>
        </w:r>
        <w:r w:rsidRPr="00085215" w:rsidDel="00C70217">
          <w:delText xml:space="preserve">  for installation under this Section.</w:delText>
        </w:r>
      </w:del>
    </w:p>
    <w:p w14:paraId="1E5E7E4D" w14:textId="77777777" w:rsidR="00022607" w:rsidRPr="00085215" w:rsidRDefault="00022607" w:rsidP="00197DAA">
      <w:pPr>
        <w:pStyle w:val="Heading2"/>
      </w:pPr>
      <w:r w:rsidRPr="00085215">
        <w:t xml:space="preserve">References </w:t>
      </w:r>
    </w:p>
    <w:p w14:paraId="2A201668" w14:textId="3338FC9F" w:rsidR="0017484D" w:rsidRDefault="0017484D" w:rsidP="00197DAA">
      <w:pPr>
        <w:pStyle w:val="Heading3"/>
        <w:rPr>
          <w:ins w:id="99" w:author="John Liu" w:date="2022-04-26T10:06:00Z"/>
        </w:rPr>
      </w:pPr>
      <w:r w:rsidRPr="004E145C">
        <w:t>CSA</w:t>
      </w:r>
      <w:ins w:id="100" w:author="John Liu" w:date="2022-04-26T10:05:00Z">
        <w:r w:rsidR="00C70217">
          <w:t xml:space="preserve"> C22.2 No.100, </w:t>
        </w:r>
        <w:proofErr w:type="gramStart"/>
        <w:r w:rsidR="00C70217">
          <w:t>Motors</w:t>
        </w:r>
        <w:proofErr w:type="gramEnd"/>
        <w:r w:rsidR="00C70217">
          <w:t xml:space="preserve"> and Generators</w:t>
        </w:r>
      </w:ins>
      <w:del w:id="101" w:author="John Liu" w:date="2022-04-26T10:05:00Z">
        <w:r w:rsidR="003174B5" w:rsidRPr="004E145C" w:rsidDel="00C70217">
          <w:delText xml:space="preserve"> </w:delText>
        </w:r>
        <w:r w:rsidR="003174B5" w:rsidRPr="004E145C" w:rsidDel="00C70217">
          <w:rPr>
            <w:highlight w:val="yellow"/>
          </w:rPr>
          <w:delText>[Consultant to specify relevant CSA standards]</w:delText>
        </w:r>
      </w:del>
    </w:p>
    <w:p w14:paraId="2C40272B" w14:textId="35546AC4" w:rsidR="00C70217" w:rsidRPr="004E145C" w:rsidRDefault="00C70217" w:rsidP="00197DAA">
      <w:pPr>
        <w:pStyle w:val="Heading3"/>
        <w:rPr>
          <w:rPrChange w:id="102" w:author="Mutton, Benjamin" w:date="2021-01-07T15:20:00Z">
            <w:rPr>
              <w:highlight w:val="yellow"/>
            </w:rPr>
          </w:rPrChange>
        </w:rPr>
      </w:pPr>
      <w:ins w:id="103" w:author="John Liu" w:date="2022-04-26T10:06:00Z">
        <w:r>
          <w:t>CSA C390, Energy Efficiency Test Methods for Three-phase Induction Motors</w:t>
        </w:r>
      </w:ins>
    </w:p>
    <w:p w14:paraId="2C0863BB" w14:textId="77777777" w:rsidR="0017484D" w:rsidRDefault="0017484D" w:rsidP="00197DAA">
      <w:pPr>
        <w:pStyle w:val="Heading3"/>
      </w:pPr>
      <w:r w:rsidRPr="00085215">
        <w:lastRenderedPageBreak/>
        <w:t>IEEE</w:t>
      </w:r>
    </w:p>
    <w:p w14:paraId="58E6CF81" w14:textId="77777777" w:rsidR="005F4623" w:rsidRPr="0018329D" w:rsidRDefault="005F4623" w:rsidP="0039694B">
      <w:pPr>
        <w:pStyle w:val="Heading4"/>
      </w:pPr>
      <w:r w:rsidRPr="0018329D">
        <w:t>IEEE Standard 112-2004,</w:t>
      </w:r>
      <w:r w:rsidR="00D00B89" w:rsidRPr="0018329D">
        <w:t xml:space="preserve"> IEEE Standard Test Procedure for Polyphase Induction </w:t>
      </w:r>
      <w:proofErr w:type="gramStart"/>
      <w:r w:rsidR="00D00B89" w:rsidRPr="0018329D">
        <w:t>Motors</w:t>
      </w:r>
      <w:proofErr w:type="gramEnd"/>
      <w:r w:rsidR="00D00B89" w:rsidRPr="0018329D">
        <w:t xml:space="preserve"> and Generators.</w:t>
      </w:r>
    </w:p>
    <w:p w14:paraId="29B36826" w14:textId="77777777" w:rsidR="00D00B89" w:rsidRDefault="00D00B89" w:rsidP="00197DAA">
      <w:pPr>
        <w:pStyle w:val="Heading3"/>
      </w:pPr>
      <w:r>
        <w:t>ISO</w:t>
      </w:r>
    </w:p>
    <w:p w14:paraId="62AF3CF0" w14:textId="77777777" w:rsidR="00D00B89" w:rsidRPr="0018329D" w:rsidRDefault="00D00B89" w:rsidP="00AA2218">
      <w:pPr>
        <w:pStyle w:val="Heading4"/>
      </w:pPr>
      <w:r w:rsidRPr="0018329D">
        <w:t>ISO 3741:2010, Acoustics - Determination of sound power levels and sound energy levels of noise sources using sound pressure - Precision methods for reverberation test rooms.</w:t>
      </w:r>
    </w:p>
    <w:p w14:paraId="77C1B9CC" w14:textId="35BC0336" w:rsidR="0017484D" w:rsidRPr="00AA2218" w:rsidDel="00C70217" w:rsidRDefault="0017484D" w:rsidP="00197DAA">
      <w:pPr>
        <w:pStyle w:val="Heading3"/>
        <w:rPr>
          <w:del w:id="104" w:author="John Liu" w:date="2022-04-26T10:06:00Z"/>
        </w:rPr>
      </w:pPr>
      <w:del w:id="105" w:author="John Liu" w:date="2022-04-26T10:06:00Z">
        <w:r w:rsidRPr="0018329D" w:rsidDel="00C70217">
          <w:delText>ANSI</w:delText>
        </w:r>
        <w:r w:rsidR="003174B5" w:rsidDel="00C70217">
          <w:delText xml:space="preserve"> </w:delText>
        </w:r>
        <w:r w:rsidR="003174B5" w:rsidRPr="00FF2258" w:rsidDel="00C70217">
          <w:rPr>
            <w:highlight w:val="yellow"/>
          </w:rPr>
          <w:delText>[Consultant to specify relevant ANSI standards]</w:delText>
        </w:r>
      </w:del>
    </w:p>
    <w:p w14:paraId="5E01B58D" w14:textId="09BD2556" w:rsidR="0017484D" w:rsidRPr="00085215" w:rsidDel="00C70217" w:rsidRDefault="0017484D" w:rsidP="00197DAA">
      <w:pPr>
        <w:pStyle w:val="Heading3"/>
        <w:rPr>
          <w:del w:id="106" w:author="John Liu" w:date="2022-04-26T10:06:00Z"/>
        </w:rPr>
      </w:pPr>
      <w:del w:id="107" w:author="John Liu" w:date="2022-04-26T10:06:00Z">
        <w:r w:rsidRPr="00085215" w:rsidDel="00C70217">
          <w:delText>OESC</w:delText>
        </w:r>
        <w:r w:rsidR="003174B5" w:rsidRPr="0039694B" w:rsidDel="00C70217">
          <w:delText xml:space="preserve"> </w:delText>
        </w:r>
        <w:r w:rsidR="003174B5" w:rsidRPr="00FF2258" w:rsidDel="00C70217">
          <w:rPr>
            <w:highlight w:val="yellow"/>
          </w:rPr>
          <w:delText>[Consultant to specify relevant OESC standards]</w:delText>
        </w:r>
      </w:del>
    </w:p>
    <w:p w14:paraId="029ED88A" w14:textId="77777777" w:rsidR="00D00B89" w:rsidRPr="0018329D" w:rsidRDefault="0017484D" w:rsidP="00197DAA">
      <w:pPr>
        <w:pStyle w:val="Heading3"/>
      </w:pPr>
      <w:r w:rsidRPr="00085215">
        <w:t xml:space="preserve">NEMA </w:t>
      </w:r>
    </w:p>
    <w:p w14:paraId="22E5D258" w14:textId="77777777" w:rsidR="0017484D" w:rsidRDefault="00310B0F" w:rsidP="00AA2218">
      <w:pPr>
        <w:pStyle w:val="Heading4"/>
      </w:pPr>
      <w:r>
        <w:t xml:space="preserve">ANSI/NEMA </w:t>
      </w:r>
      <w:r w:rsidR="0017484D" w:rsidRPr="0018329D">
        <w:t>MG</w:t>
      </w:r>
      <w:r w:rsidR="00CB10DC">
        <w:t xml:space="preserve"> </w:t>
      </w:r>
      <w:r w:rsidR="0017484D" w:rsidRPr="0018329D">
        <w:t>1</w:t>
      </w:r>
      <w:r w:rsidR="005F4623" w:rsidRPr="0018329D">
        <w:t>-</w:t>
      </w:r>
      <w:r w:rsidR="003A73C9" w:rsidRPr="0018329D">
        <w:t>201</w:t>
      </w:r>
      <w:r w:rsidR="003A73C9">
        <w:t>6</w:t>
      </w:r>
      <w:r w:rsidR="005F4623" w:rsidRPr="0018329D">
        <w:t>, Motors and Generators</w:t>
      </w:r>
    </w:p>
    <w:p w14:paraId="65C333E4" w14:textId="1997CCEC" w:rsidR="00F23D8A" w:rsidRPr="00BC5C1E" w:rsidRDefault="005D0755" w:rsidP="00197DAA">
      <w:pPr>
        <w:pStyle w:val="Heading3"/>
        <w:rPr>
          <w:rPrChange w:id="108" w:author="Mutton, Benjamin" w:date="2021-01-08T11:12:00Z">
            <w:rPr>
              <w:highlight w:val="yellow"/>
            </w:rPr>
          </w:rPrChange>
        </w:rPr>
      </w:pPr>
      <w:r w:rsidRPr="00BC5C1E">
        <w:t>A</w:t>
      </w:r>
      <w:r w:rsidR="005F4623" w:rsidRPr="00BC5C1E">
        <w:t xml:space="preserve">merican </w:t>
      </w:r>
      <w:r w:rsidRPr="00BC5C1E">
        <w:t>Bearing Manufacturers</w:t>
      </w:r>
      <w:r w:rsidR="005F4623" w:rsidRPr="00BC5C1E">
        <w:t xml:space="preserve"> </w:t>
      </w:r>
      <w:r w:rsidRPr="008F564A">
        <w:t>Association (</w:t>
      </w:r>
      <w:r w:rsidR="00F23D8A" w:rsidRPr="00180365">
        <w:t>ABMA</w:t>
      </w:r>
      <w:r w:rsidRPr="00180365">
        <w:t>)</w:t>
      </w:r>
      <w:ins w:id="109" w:author="John Liu" w:date="2022-04-26T10:07:00Z">
        <w:r w:rsidR="00C70217">
          <w:t xml:space="preserve">, 1-Load Ratings and Fatigue Life for Ball Bearings; </w:t>
        </w:r>
        <w:r w:rsidR="000A0C44">
          <w:t>2-Load Bearings and Fatigu</w:t>
        </w:r>
      </w:ins>
      <w:ins w:id="110" w:author="John Liu" w:date="2022-04-26T10:08:00Z">
        <w:r w:rsidR="000A0C44">
          <w:t>e Life for Roller Bearings.</w:t>
        </w:r>
      </w:ins>
      <w:del w:id="111" w:author="John Liu" w:date="2022-04-26T10:08:00Z">
        <w:r w:rsidR="00474421" w:rsidRPr="00180365" w:rsidDel="000A0C44">
          <w:rPr>
            <w:i/>
          </w:rPr>
          <w:delText xml:space="preserve"> </w:delText>
        </w:r>
        <w:r w:rsidR="00474421" w:rsidRPr="00180365" w:rsidDel="000A0C44">
          <w:rPr>
            <w:i/>
            <w:highlight w:val="yellow"/>
          </w:rPr>
          <w:delText>[Consultant to specify relevant ABMA standards]</w:delText>
        </w:r>
      </w:del>
    </w:p>
    <w:p w14:paraId="0CAA8BF8" w14:textId="77777777" w:rsidR="009B41A9" w:rsidRDefault="009B41A9" w:rsidP="00197DAA">
      <w:pPr>
        <w:pStyle w:val="Heading2"/>
      </w:pPr>
      <w:r>
        <w:t>Measurement and Payment</w:t>
      </w:r>
    </w:p>
    <w:p w14:paraId="05C87048" w14:textId="70EFB1EE" w:rsidR="009B41A9" w:rsidRPr="00452C67" w:rsidDel="000A0C44" w:rsidRDefault="009B41A9" w:rsidP="009B41A9">
      <w:pPr>
        <w:pStyle w:val="PlainText"/>
        <w:tabs>
          <w:tab w:val="left" w:pos="720"/>
          <w:tab w:val="left" w:pos="2880"/>
        </w:tabs>
        <w:spacing w:before="80"/>
        <w:ind w:left="720"/>
        <w:jc w:val="both"/>
        <w:rPr>
          <w:del w:id="112" w:author="John Liu" w:date="2022-04-26T10:08:00Z"/>
          <w:rFonts w:ascii="Calibri" w:hAnsi="Calibri"/>
          <w:i/>
          <w:sz w:val="22"/>
          <w:highlight w:val="yellow"/>
        </w:rPr>
      </w:pPr>
      <w:del w:id="113" w:author="John Liu" w:date="2022-04-26T10:08:00Z">
        <w:r w:rsidRPr="00452C67" w:rsidDel="000A0C44">
          <w:rPr>
            <w:rFonts w:ascii="Calibri" w:hAnsi="Calibri"/>
            <w:i/>
            <w:sz w:val="22"/>
            <w:highlight w:val="yellow"/>
          </w:rPr>
          <w:delText>[Choose one of the following payment language provisions that best suits the individual project.</w:delText>
        </w:r>
      </w:del>
    </w:p>
    <w:p w14:paraId="75881CB2" w14:textId="6AB2A210" w:rsidR="009B41A9" w:rsidRPr="00452C67" w:rsidRDefault="009B41A9" w:rsidP="009B41A9">
      <w:pPr>
        <w:pStyle w:val="PlainText"/>
        <w:tabs>
          <w:tab w:val="left" w:pos="720"/>
          <w:tab w:val="left" w:pos="2880"/>
        </w:tabs>
        <w:spacing w:before="80"/>
        <w:ind w:left="720"/>
        <w:jc w:val="both"/>
        <w:rPr>
          <w:rFonts w:ascii="Calibri" w:hAnsi="Calibri"/>
          <w:i/>
          <w:sz w:val="22"/>
          <w:highlight w:val="yellow"/>
        </w:rPr>
      </w:pPr>
      <w:del w:id="114" w:author="John Liu" w:date="2022-04-26T10:08:00Z">
        <w:r w:rsidRPr="00452C67" w:rsidDel="000A0C44">
          <w:rPr>
            <w:rFonts w:ascii="Calibri" w:hAnsi="Calibri"/>
            <w:i/>
            <w:sz w:val="22"/>
            <w:highlight w:val="yellow"/>
          </w:rPr>
          <w:delText>If this Section is not specifically referenced by an item in the Bid Form, please use the following language:</w:delText>
        </w:r>
      </w:del>
    </w:p>
    <w:p w14:paraId="01C1CEC1" w14:textId="77777777" w:rsidR="009B41A9" w:rsidRPr="00452C67" w:rsidRDefault="009B41A9" w:rsidP="00197DAA">
      <w:pPr>
        <w:pStyle w:val="Heading3"/>
        <w:rPr>
          <w:highlight w:val="yellow"/>
        </w:rPr>
      </w:pPr>
      <w:r w:rsidRPr="00452C67">
        <w:rPr>
          <w:highlight w:val="yellow"/>
        </w:rPr>
        <w:t>The work of this Section will not be measured separately for payment.  All costs associated with the work of this Section shall be included in the Contract Price.</w:t>
      </w:r>
    </w:p>
    <w:p w14:paraId="03257FC9" w14:textId="3AD35719" w:rsidR="009B41A9" w:rsidRPr="00452C67" w:rsidDel="000A0C44" w:rsidRDefault="009B41A9" w:rsidP="009B41A9">
      <w:pPr>
        <w:pStyle w:val="PlainText"/>
        <w:tabs>
          <w:tab w:val="left" w:pos="720"/>
          <w:tab w:val="left" w:pos="2880"/>
        </w:tabs>
        <w:spacing w:before="80"/>
        <w:ind w:left="720"/>
        <w:jc w:val="both"/>
        <w:rPr>
          <w:del w:id="115" w:author="John Liu" w:date="2022-04-26T10:09:00Z"/>
          <w:rFonts w:ascii="Calibri" w:hAnsi="Calibri"/>
          <w:i/>
          <w:sz w:val="22"/>
          <w:highlight w:val="yellow"/>
        </w:rPr>
      </w:pPr>
      <w:del w:id="116" w:author="John Liu" w:date="2022-04-26T10:09:00Z">
        <w:r w:rsidRPr="00452C67" w:rsidDel="000A0C44">
          <w:rPr>
            <w:rFonts w:ascii="Calibri" w:hAnsi="Calibri"/>
            <w:i/>
            <w:sz w:val="22"/>
            <w:highlight w:val="yellow"/>
          </w:rPr>
          <w:delText>OR If this Section is specifically referenced in the Bid Form, use the following language and identify the relevant item in the Bid Form:</w:delText>
        </w:r>
      </w:del>
    </w:p>
    <w:p w14:paraId="50A3E1F1" w14:textId="512C2481" w:rsidR="009B41A9" w:rsidRPr="00452C67" w:rsidDel="000A0C44" w:rsidRDefault="009B41A9" w:rsidP="00197DAA">
      <w:pPr>
        <w:pStyle w:val="Heading3"/>
        <w:rPr>
          <w:del w:id="117" w:author="John Liu" w:date="2022-04-26T10:09:00Z"/>
          <w:highlight w:val="yellow"/>
        </w:rPr>
      </w:pPr>
      <w:del w:id="118" w:author="John Liu" w:date="2022-04-26T10:09:00Z">
        <w:r w:rsidRPr="00452C67" w:rsidDel="000A0C44">
          <w:rPr>
            <w:highlight w:val="yellow"/>
          </w:rPr>
          <w:delText>All costs associated with the work of this Section shall be included in the price(s) for Item No(s). ___ in the Bid Form.</w:delText>
        </w:r>
      </w:del>
    </w:p>
    <w:p w14:paraId="3A1FB390" w14:textId="6CE4FFE0" w:rsidR="009B41A9" w:rsidDel="000A0C44" w:rsidRDefault="009B41A9" w:rsidP="009B41A9">
      <w:pPr>
        <w:pStyle w:val="PlainText"/>
        <w:tabs>
          <w:tab w:val="left" w:pos="720"/>
          <w:tab w:val="left" w:pos="1440"/>
          <w:tab w:val="left" w:pos="2880"/>
        </w:tabs>
        <w:spacing w:before="80"/>
        <w:ind w:left="720"/>
        <w:jc w:val="both"/>
        <w:rPr>
          <w:del w:id="119" w:author="John Liu" w:date="2022-04-26T10:09:00Z"/>
          <w:rFonts w:ascii="Calibri" w:hAnsi="Calibri"/>
          <w:sz w:val="22"/>
        </w:rPr>
      </w:pPr>
      <w:del w:id="120" w:author="John Liu" w:date="2022-04-26T10:09:00Z">
        <w:r w:rsidRPr="00452C67" w:rsidDel="000A0C44">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0A0C44">
          <w:rPr>
            <w:rFonts w:ascii="Calibri" w:hAnsi="Calibri"/>
            <w:sz w:val="22"/>
            <w:highlight w:val="yellow"/>
          </w:rPr>
          <w:delText>]</w:delText>
        </w:r>
      </w:del>
    </w:p>
    <w:p w14:paraId="6D38656A" w14:textId="283933AE" w:rsidR="009B41A9" w:rsidRPr="00452C67" w:rsidDel="000A0C44" w:rsidRDefault="009B41A9" w:rsidP="009B41A9">
      <w:pPr>
        <w:pStyle w:val="PlainText"/>
        <w:tabs>
          <w:tab w:val="left" w:pos="720"/>
          <w:tab w:val="left" w:pos="1440"/>
          <w:tab w:val="left" w:pos="2880"/>
        </w:tabs>
        <w:spacing w:before="80"/>
        <w:ind w:left="720"/>
        <w:jc w:val="both"/>
        <w:rPr>
          <w:del w:id="121" w:author="John Liu" w:date="2022-04-26T10:09:00Z"/>
          <w:rFonts w:ascii="Calibri" w:hAnsi="Calibri"/>
          <w:sz w:val="22"/>
        </w:rPr>
      </w:pPr>
    </w:p>
    <w:p w14:paraId="27978600" w14:textId="77777777" w:rsidR="00022607" w:rsidRPr="00085215" w:rsidRDefault="00022607" w:rsidP="00197DAA">
      <w:pPr>
        <w:pStyle w:val="Heading2"/>
      </w:pPr>
      <w:r w:rsidRPr="00085215">
        <w:t>Product Data</w:t>
      </w:r>
    </w:p>
    <w:p w14:paraId="7AFC7674" w14:textId="77777777" w:rsidR="00022607" w:rsidRPr="0088189D" w:rsidRDefault="00022607" w:rsidP="00197DAA">
      <w:pPr>
        <w:pStyle w:val="Heading3"/>
      </w:pPr>
      <w:r w:rsidRPr="00085215">
        <w:t xml:space="preserve">Submit </w:t>
      </w:r>
      <w:r w:rsidR="007B67E0" w:rsidRPr="00085215">
        <w:t>P</w:t>
      </w:r>
      <w:r w:rsidRPr="00085215">
        <w:t xml:space="preserve">roduct data in accordance </w:t>
      </w:r>
      <w:r w:rsidRPr="0088189D">
        <w:t xml:space="preserve">with </w:t>
      </w:r>
      <w:r w:rsidRPr="0088189D">
        <w:rPr>
          <w:rPrChange w:id="122" w:author="John Liu" w:date="2022-04-26T10:09:00Z">
            <w:rPr>
              <w:highlight w:val="yellow"/>
            </w:rPr>
          </w:rPrChange>
        </w:rPr>
        <w:t>Section 013</w:t>
      </w:r>
      <w:r w:rsidR="006C7C0D" w:rsidRPr="0088189D">
        <w:rPr>
          <w:rPrChange w:id="123" w:author="John Liu" w:date="2022-04-26T10:09:00Z">
            <w:rPr>
              <w:highlight w:val="yellow"/>
            </w:rPr>
          </w:rPrChange>
        </w:rPr>
        <w:t>0</w:t>
      </w:r>
      <w:r w:rsidRPr="0088189D">
        <w:rPr>
          <w:rPrChange w:id="124" w:author="John Liu" w:date="2022-04-26T10:09:00Z">
            <w:rPr>
              <w:highlight w:val="yellow"/>
            </w:rPr>
          </w:rPrChange>
        </w:rPr>
        <w:t>0 – Submittal</w:t>
      </w:r>
      <w:r w:rsidR="006C7C0D" w:rsidRPr="0088189D">
        <w:rPr>
          <w:rPrChange w:id="125" w:author="John Liu" w:date="2022-04-26T10:09:00Z">
            <w:rPr>
              <w:highlight w:val="yellow"/>
            </w:rPr>
          </w:rPrChange>
        </w:rPr>
        <w:t>s</w:t>
      </w:r>
      <w:r w:rsidRPr="0088189D">
        <w:t>.</w:t>
      </w:r>
    </w:p>
    <w:p w14:paraId="425932C8" w14:textId="77777777" w:rsidR="00022607" w:rsidRPr="00085215" w:rsidRDefault="00022607" w:rsidP="00197DAA">
      <w:pPr>
        <w:pStyle w:val="Heading3"/>
      </w:pPr>
      <w:r w:rsidRPr="00085215">
        <w:t xml:space="preserve">The </w:t>
      </w:r>
      <w:r w:rsidR="008D1C91">
        <w:t>Contractor shall</w:t>
      </w:r>
      <w:r w:rsidRPr="00085215">
        <w:t xml:space="preserve"> supply all </w:t>
      </w:r>
      <w:r w:rsidR="007B67E0" w:rsidRPr="00085215">
        <w:t>P</w:t>
      </w:r>
      <w:r w:rsidRPr="00085215">
        <w:t>roduct data sheets, literature and drawings as requested</w:t>
      </w:r>
      <w:r w:rsidR="008D1C91">
        <w:t>, including the following items:</w:t>
      </w:r>
    </w:p>
    <w:p w14:paraId="72FDF932" w14:textId="77777777" w:rsidR="00022607" w:rsidRPr="00085215" w:rsidRDefault="00D011A1" w:rsidP="00085215">
      <w:pPr>
        <w:pStyle w:val="Heading4"/>
      </w:pPr>
      <w:r w:rsidRPr="00085215">
        <w:t>D</w:t>
      </w:r>
      <w:r w:rsidR="00022607" w:rsidRPr="00085215">
        <w:t>imensional outline drawing.</w:t>
      </w:r>
    </w:p>
    <w:p w14:paraId="144DEB80" w14:textId="77777777" w:rsidR="00022607" w:rsidRPr="00085215" w:rsidRDefault="00022607" w:rsidP="00085215">
      <w:pPr>
        <w:pStyle w:val="Heading4"/>
      </w:pPr>
      <w:r w:rsidRPr="00085215">
        <w:t>Bearing details.</w:t>
      </w:r>
    </w:p>
    <w:p w14:paraId="0C505C8E" w14:textId="77777777" w:rsidR="00022607" w:rsidRPr="00085215" w:rsidRDefault="00022607" w:rsidP="00085215">
      <w:pPr>
        <w:pStyle w:val="Heading4"/>
      </w:pPr>
      <w:r w:rsidRPr="00085215">
        <w:t>Details of junction boxes.</w:t>
      </w:r>
    </w:p>
    <w:p w14:paraId="01FB58E8" w14:textId="77777777" w:rsidR="00022607" w:rsidRPr="00085215" w:rsidRDefault="00022607" w:rsidP="00085215">
      <w:pPr>
        <w:pStyle w:val="Heading4"/>
      </w:pPr>
      <w:r w:rsidRPr="00085215">
        <w:t>Extension shaft, keyways and coupling fit details.</w:t>
      </w:r>
    </w:p>
    <w:p w14:paraId="228E5AEE" w14:textId="77777777" w:rsidR="00022607" w:rsidRPr="00085215" w:rsidRDefault="00022607" w:rsidP="00085215">
      <w:pPr>
        <w:pStyle w:val="Heading4"/>
      </w:pPr>
      <w:r w:rsidRPr="00085215">
        <w:t>Heat damage</w:t>
      </w:r>
      <w:r w:rsidR="0090052B" w:rsidRPr="00085215">
        <w:t xml:space="preserve"> c</w:t>
      </w:r>
      <w:r w:rsidRPr="00085215">
        <w:t>urve.</w:t>
      </w:r>
    </w:p>
    <w:p w14:paraId="4A431B1A" w14:textId="77777777" w:rsidR="00022607" w:rsidRPr="00085215" w:rsidRDefault="00022607" w:rsidP="00085215">
      <w:pPr>
        <w:pStyle w:val="Heading4"/>
      </w:pPr>
      <w:r w:rsidRPr="00085215">
        <w:t>Locked rotor and inrush current.</w:t>
      </w:r>
    </w:p>
    <w:p w14:paraId="0B739F99" w14:textId="77777777" w:rsidR="00022607" w:rsidRPr="00085215" w:rsidRDefault="00022607" w:rsidP="00085215">
      <w:pPr>
        <w:pStyle w:val="Heading4"/>
      </w:pPr>
      <w:r w:rsidRPr="00085215">
        <w:t>Permission number of fully loaded and</w:t>
      </w:r>
      <w:r w:rsidR="009360AB" w:rsidRPr="00085215">
        <w:t xml:space="preserve"> unloaded starts over a </w:t>
      </w:r>
      <w:r w:rsidRPr="00085215">
        <w:t xml:space="preserve">defined </w:t>
      </w:r>
      <w:proofErr w:type="gramStart"/>
      <w:r w:rsidRPr="00085215">
        <w:t>time period</w:t>
      </w:r>
      <w:proofErr w:type="gramEnd"/>
      <w:r w:rsidRPr="00085215">
        <w:t>.</w:t>
      </w:r>
    </w:p>
    <w:p w14:paraId="6DBE5A51" w14:textId="77777777" w:rsidR="00022607" w:rsidRPr="00085215" w:rsidRDefault="00022607" w:rsidP="00085215">
      <w:pPr>
        <w:pStyle w:val="Heading4"/>
      </w:pPr>
      <w:r w:rsidRPr="00085215">
        <w:t>Sound level data.</w:t>
      </w:r>
    </w:p>
    <w:p w14:paraId="3A9BB5EF" w14:textId="77777777" w:rsidR="00D011A1" w:rsidRPr="00085215" w:rsidRDefault="00022607" w:rsidP="00197DAA">
      <w:pPr>
        <w:pStyle w:val="Heading3"/>
      </w:pPr>
      <w:r w:rsidRPr="00085215">
        <w:t xml:space="preserve">Winding and insulation data shall be supplied as part of </w:t>
      </w:r>
      <w:r w:rsidR="008D1C91">
        <w:t xml:space="preserve">the </w:t>
      </w:r>
      <w:r w:rsidRPr="00085215">
        <w:t>drawing requirements for</w:t>
      </w:r>
      <w:r w:rsidR="007B67E0" w:rsidRPr="00085215">
        <w:t xml:space="preserve"> the</w:t>
      </w:r>
      <w:r w:rsidRPr="00085215">
        <w:t xml:space="preserve"> motor. </w:t>
      </w:r>
    </w:p>
    <w:p w14:paraId="029F69DE" w14:textId="77777777" w:rsidR="00022607" w:rsidRPr="00085215" w:rsidRDefault="00022607" w:rsidP="00197DAA">
      <w:pPr>
        <w:pStyle w:val="Heading3"/>
      </w:pPr>
      <w:r w:rsidRPr="00085215">
        <w:t xml:space="preserve">Three manuals with installation and maintenance instructions shall be supplied one month prior to </w:t>
      </w:r>
      <w:r w:rsidR="008D1C91">
        <w:t xml:space="preserve">the </w:t>
      </w:r>
      <w:r w:rsidRPr="00085215">
        <w:t xml:space="preserve">shipment of the motors. </w:t>
      </w:r>
    </w:p>
    <w:p w14:paraId="38AD2D89" w14:textId="77777777" w:rsidR="00022607" w:rsidRPr="00085215" w:rsidRDefault="00022607" w:rsidP="00197DAA">
      <w:pPr>
        <w:pStyle w:val="Heading3"/>
      </w:pPr>
      <w:r w:rsidRPr="00085215">
        <w:lastRenderedPageBreak/>
        <w:t>Manufacturer's Instructions: Provide to indicate special handling criteria, installation sequence,</w:t>
      </w:r>
      <w:r w:rsidR="007B67E0" w:rsidRPr="00085215">
        <w:t xml:space="preserve"> and</w:t>
      </w:r>
      <w:r w:rsidRPr="00085215">
        <w:t xml:space="preserve"> cleaning procedures. </w:t>
      </w:r>
    </w:p>
    <w:p w14:paraId="66B8A9FA" w14:textId="77777777" w:rsidR="00814F71" w:rsidRPr="0088189D" w:rsidRDefault="00814F71" w:rsidP="00197DAA">
      <w:pPr>
        <w:pStyle w:val="Heading3"/>
        <w:rPr>
          <w:rPrChange w:id="126" w:author="John Liu" w:date="2022-04-26T10:09:00Z">
            <w:rPr>
              <w:highlight w:val="yellow"/>
            </w:rPr>
          </w:rPrChange>
        </w:rPr>
      </w:pPr>
      <w:r w:rsidRPr="004E145C">
        <w:t xml:space="preserve">All other required information as detailed in the equipment information template and </w:t>
      </w:r>
      <w:r w:rsidR="0038764A" w:rsidRPr="004E145C">
        <w:t>in an electronic format suitable for upload to the Region’s</w:t>
      </w:r>
      <w:r w:rsidRPr="004E145C">
        <w:t xml:space="preserve"> CMMS (Maximo). Comply </w:t>
      </w:r>
      <w:r w:rsidRPr="0088189D">
        <w:t xml:space="preserve">with </w:t>
      </w:r>
      <w:r w:rsidRPr="0088189D">
        <w:rPr>
          <w:rPrChange w:id="127" w:author="John Liu" w:date="2022-04-26T10:09:00Z">
            <w:rPr>
              <w:highlight w:val="yellow"/>
            </w:rPr>
          </w:rPrChange>
        </w:rPr>
        <w:t>Section 01425 - Computerized Maintenance Management System Data Requirements.</w:t>
      </w:r>
    </w:p>
    <w:p w14:paraId="555DB80E" w14:textId="77777777" w:rsidR="00022607" w:rsidRPr="00085215" w:rsidRDefault="00022607" w:rsidP="00197DAA">
      <w:pPr>
        <w:pStyle w:val="Heading2"/>
      </w:pPr>
      <w:r w:rsidRPr="00085215">
        <w:t>Shop Drawings</w:t>
      </w:r>
    </w:p>
    <w:p w14:paraId="076AE1EF" w14:textId="77777777" w:rsidR="00022607" w:rsidRPr="0088189D" w:rsidRDefault="00022607" w:rsidP="00197DAA">
      <w:pPr>
        <w:pStyle w:val="Heading3"/>
      </w:pPr>
      <w:r w:rsidRPr="00085215">
        <w:t xml:space="preserve">Submit shop drawings in accordance </w:t>
      </w:r>
      <w:r w:rsidRPr="0088189D">
        <w:t xml:space="preserve">with </w:t>
      </w:r>
      <w:r w:rsidRPr="0088189D">
        <w:rPr>
          <w:rPrChange w:id="128" w:author="John Liu" w:date="2022-04-26T10:09:00Z">
            <w:rPr>
              <w:highlight w:val="yellow"/>
            </w:rPr>
          </w:rPrChange>
        </w:rPr>
        <w:t>Section 013</w:t>
      </w:r>
      <w:r w:rsidR="006C7C0D" w:rsidRPr="0088189D">
        <w:rPr>
          <w:rPrChange w:id="129" w:author="John Liu" w:date="2022-04-26T10:09:00Z">
            <w:rPr>
              <w:highlight w:val="yellow"/>
            </w:rPr>
          </w:rPrChange>
        </w:rPr>
        <w:t>0</w:t>
      </w:r>
      <w:r w:rsidRPr="0088189D">
        <w:rPr>
          <w:rPrChange w:id="130" w:author="John Liu" w:date="2022-04-26T10:09:00Z">
            <w:rPr>
              <w:highlight w:val="yellow"/>
            </w:rPr>
          </w:rPrChange>
        </w:rPr>
        <w:t>0 – Submittals</w:t>
      </w:r>
      <w:r w:rsidRPr="0088189D">
        <w:t>.</w:t>
      </w:r>
    </w:p>
    <w:p w14:paraId="2A6A3011" w14:textId="77777777" w:rsidR="00022607" w:rsidRPr="00085215" w:rsidRDefault="0038764A" w:rsidP="00197DAA">
      <w:pPr>
        <w:pStyle w:val="Heading3"/>
      </w:pPr>
      <w:r w:rsidRPr="00337472">
        <w:t>The shop drawings shall include, but not be limited to, the following information</w:t>
      </w:r>
      <w:r w:rsidR="00022607" w:rsidRPr="00085215">
        <w:t xml:space="preserve">: </w:t>
      </w:r>
    </w:p>
    <w:p w14:paraId="46C2D664" w14:textId="77777777" w:rsidR="00022607" w:rsidRPr="00085215" w:rsidRDefault="00022607" w:rsidP="00085215">
      <w:pPr>
        <w:pStyle w:val="Heading4"/>
      </w:pPr>
      <w:r w:rsidRPr="00085215">
        <w:t>Overall dimensions of</w:t>
      </w:r>
      <w:r w:rsidR="007B67E0" w:rsidRPr="00085215">
        <w:t xml:space="preserve"> the</w:t>
      </w:r>
      <w:r w:rsidRPr="00085215">
        <w:t xml:space="preserve"> motor </w:t>
      </w:r>
    </w:p>
    <w:p w14:paraId="3BA7887B" w14:textId="77777777" w:rsidR="00022607" w:rsidRPr="00085215" w:rsidRDefault="00022607" w:rsidP="00085215">
      <w:pPr>
        <w:pStyle w:val="Heading4"/>
      </w:pPr>
      <w:r w:rsidRPr="00085215">
        <w:t xml:space="preserve">Shaft centre line to base dimension </w:t>
      </w:r>
    </w:p>
    <w:p w14:paraId="252B9B78" w14:textId="77777777" w:rsidR="00022607" w:rsidRPr="00085215" w:rsidRDefault="00022607" w:rsidP="00085215">
      <w:pPr>
        <w:pStyle w:val="Heading4"/>
      </w:pPr>
      <w:r w:rsidRPr="00085215">
        <w:t>Shaft extension diameter and keyway, coupling</w:t>
      </w:r>
      <w:r w:rsidR="00197A77" w:rsidRPr="00085215">
        <w:t xml:space="preserve"> </w:t>
      </w:r>
      <w:r w:rsidRPr="00085215">
        <w:t xml:space="preserve">dimensions and details </w:t>
      </w:r>
    </w:p>
    <w:p w14:paraId="14F81AB2" w14:textId="77777777" w:rsidR="00022607" w:rsidRPr="00085215" w:rsidRDefault="00022607" w:rsidP="00085215">
      <w:pPr>
        <w:pStyle w:val="Heading4"/>
      </w:pPr>
      <w:r w:rsidRPr="00085215">
        <w:t xml:space="preserve">Fixing support dimensions </w:t>
      </w:r>
    </w:p>
    <w:p w14:paraId="0D24D8D0" w14:textId="77777777" w:rsidR="00022607" w:rsidRPr="00085215" w:rsidRDefault="00022607" w:rsidP="00085215">
      <w:pPr>
        <w:pStyle w:val="Heading4"/>
      </w:pPr>
      <w:r w:rsidRPr="00085215">
        <w:t>Dimensioned position of ventilation openings</w:t>
      </w:r>
      <w:r w:rsidR="005F4623">
        <w:t xml:space="preserve">, </w:t>
      </w:r>
      <w:r w:rsidRPr="00085215">
        <w:t>Details of</w:t>
      </w:r>
      <w:r w:rsidR="00197A77" w:rsidRPr="00085215">
        <w:t xml:space="preserve"> ventilation duct attachments</w:t>
      </w:r>
    </w:p>
    <w:p w14:paraId="599E553D" w14:textId="77777777" w:rsidR="00022607" w:rsidRPr="00085215" w:rsidRDefault="00022607" w:rsidP="00085215">
      <w:pPr>
        <w:pStyle w:val="Heading4"/>
      </w:pPr>
      <w:r w:rsidRPr="00085215">
        <w:t xml:space="preserve">Terminal box location and size of terminals </w:t>
      </w:r>
    </w:p>
    <w:p w14:paraId="2A38EF69" w14:textId="77777777" w:rsidR="00022607" w:rsidRPr="00085215" w:rsidRDefault="00022607" w:rsidP="00085215">
      <w:pPr>
        <w:pStyle w:val="Heading4"/>
      </w:pPr>
      <w:r w:rsidRPr="00085215">
        <w:t xml:space="preserve">Arrangement and dimensions of accessories </w:t>
      </w:r>
    </w:p>
    <w:p w14:paraId="65455859" w14:textId="77777777" w:rsidR="00022607" w:rsidRPr="00085215" w:rsidRDefault="00022607" w:rsidP="00085215">
      <w:pPr>
        <w:pStyle w:val="Heading4"/>
      </w:pPr>
      <w:r w:rsidRPr="00085215">
        <w:t xml:space="preserve">Diagram of connections </w:t>
      </w:r>
    </w:p>
    <w:p w14:paraId="305B39EE" w14:textId="77777777" w:rsidR="00022607" w:rsidRPr="00085215" w:rsidRDefault="00022607" w:rsidP="00085215">
      <w:pPr>
        <w:pStyle w:val="Heading4"/>
      </w:pPr>
      <w:r w:rsidRPr="00085215">
        <w:t>Starting current and relative data necessary for use in</w:t>
      </w:r>
      <w:r w:rsidR="00197A77" w:rsidRPr="00085215">
        <w:t xml:space="preserve"> </w:t>
      </w:r>
      <w:r w:rsidRPr="00085215">
        <w:t xml:space="preserve">design of </w:t>
      </w:r>
      <w:r w:rsidR="005724E1" w:rsidRPr="00085215">
        <w:t xml:space="preserve">the </w:t>
      </w:r>
      <w:r w:rsidRPr="00085215">
        <w:t xml:space="preserve">motor starting equipment </w:t>
      </w:r>
    </w:p>
    <w:p w14:paraId="36CA3302" w14:textId="77777777" w:rsidR="00022607" w:rsidRPr="00085215" w:rsidRDefault="00022607" w:rsidP="00085215">
      <w:pPr>
        <w:pStyle w:val="Heading4"/>
      </w:pPr>
      <w:r w:rsidRPr="00085215">
        <w:t>Speed/torque characteristic</w:t>
      </w:r>
    </w:p>
    <w:p w14:paraId="06139B83" w14:textId="77777777" w:rsidR="00022607" w:rsidRPr="00085215" w:rsidRDefault="00022607" w:rsidP="00085215">
      <w:pPr>
        <w:pStyle w:val="Heading4"/>
      </w:pPr>
      <w:r w:rsidRPr="00085215">
        <w:t xml:space="preserve">Weight </w:t>
      </w:r>
    </w:p>
    <w:p w14:paraId="3941A484" w14:textId="77777777" w:rsidR="00022607" w:rsidRPr="00085215" w:rsidRDefault="00022607" w:rsidP="00085215">
      <w:pPr>
        <w:pStyle w:val="Heading4"/>
      </w:pPr>
      <w:r w:rsidRPr="00085215">
        <w:t xml:space="preserve">Installation data </w:t>
      </w:r>
    </w:p>
    <w:p w14:paraId="26513113" w14:textId="77777777" w:rsidR="00197A77" w:rsidRPr="00085215" w:rsidRDefault="00197A77" w:rsidP="00197DAA">
      <w:pPr>
        <w:pStyle w:val="Heading2"/>
      </w:pPr>
      <w:r w:rsidRPr="00085215">
        <w:t>Shop Test</w:t>
      </w:r>
    </w:p>
    <w:p w14:paraId="13D46692" w14:textId="77777777" w:rsidR="00022607" w:rsidRPr="00085215" w:rsidRDefault="00022607" w:rsidP="00197DAA">
      <w:pPr>
        <w:pStyle w:val="Heading3"/>
      </w:pPr>
      <w:r w:rsidRPr="00085215">
        <w:t xml:space="preserve">Each motor shall be given a certified routine test at the factory. A total of two certified copies of the </w:t>
      </w:r>
      <w:r w:rsidR="002A4379" w:rsidRPr="00085215">
        <w:t>Factory Acceptance Test (FAT)</w:t>
      </w:r>
      <w:r w:rsidRPr="00085215">
        <w:t xml:space="preserve"> results on each motor shall be forwarded promptly to the </w:t>
      </w:r>
      <w:r w:rsidR="002A4379" w:rsidRPr="00085215">
        <w:t xml:space="preserve">Consultant and </w:t>
      </w:r>
      <w:r w:rsidR="006C7C0D" w:rsidRPr="00085215">
        <w:t>Region</w:t>
      </w:r>
      <w:r w:rsidRPr="00085215">
        <w:t xml:space="preserve">. The tests shall show the full load characteristics of the motor and shall be calculated by the equivalent </w:t>
      </w:r>
      <w:proofErr w:type="gramStart"/>
      <w:r w:rsidRPr="00085215">
        <w:t>circuits</w:t>
      </w:r>
      <w:proofErr w:type="gramEnd"/>
      <w:r w:rsidRPr="00085215">
        <w:t xml:space="preserve"> method based on IEEE 112</w:t>
      </w:r>
      <w:r w:rsidR="005F4623">
        <w:t>-2004</w:t>
      </w:r>
      <w:r w:rsidRPr="00085215">
        <w:t xml:space="preserve">. All tests shall be done in accordance with the applicable IEEE </w:t>
      </w:r>
      <w:r w:rsidR="0038764A" w:rsidRPr="00085215">
        <w:t>standards</w:t>
      </w:r>
      <w:r w:rsidRPr="00085215">
        <w:t>. The</w:t>
      </w:r>
      <w:r w:rsidR="0038764A">
        <w:t xml:space="preserve"> testing</w:t>
      </w:r>
      <w:r w:rsidRPr="00085215">
        <w:t xml:space="preserve"> shall include the following:</w:t>
      </w:r>
    </w:p>
    <w:p w14:paraId="566F9926" w14:textId="77777777" w:rsidR="00022607" w:rsidRPr="00085215" w:rsidRDefault="00022607" w:rsidP="00085215">
      <w:pPr>
        <w:pStyle w:val="Heading4"/>
      </w:pPr>
      <w:r w:rsidRPr="00085215">
        <w:t>No-load test</w:t>
      </w:r>
    </w:p>
    <w:p w14:paraId="125323CB" w14:textId="77777777" w:rsidR="00022607" w:rsidRPr="00085215" w:rsidRDefault="00022607" w:rsidP="00085215">
      <w:pPr>
        <w:pStyle w:val="Heading4"/>
      </w:pPr>
      <w:r w:rsidRPr="00085215">
        <w:t>Rotor impedance test</w:t>
      </w:r>
    </w:p>
    <w:p w14:paraId="1A90E62F" w14:textId="77777777" w:rsidR="00022607" w:rsidRPr="00085215" w:rsidRDefault="00022607" w:rsidP="00085215">
      <w:pPr>
        <w:pStyle w:val="Heading4"/>
      </w:pPr>
      <w:r w:rsidRPr="00085215">
        <w:t>High potential test</w:t>
      </w:r>
    </w:p>
    <w:p w14:paraId="43DB5ED5" w14:textId="77777777" w:rsidR="00022607" w:rsidRPr="00085215" w:rsidRDefault="00022607" w:rsidP="00085215">
      <w:pPr>
        <w:pStyle w:val="Heading4"/>
      </w:pPr>
      <w:r w:rsidRPr="00085215">
        <w:t>Winding resistance test</w:t>
      </w:r>
    </w:p>
    <w:p w14:paraId="51D1EF57" w14:textId="77777777" w:rsidR="00022607" w:rsidRPr="00085215" w:rsidRDefault="00022607" w:rsidP="00085215">
      <w:pPr>
        <w:pStyle w:val="Heading4"/>
      </w:pPr>
      <w:r w:rsidRPr="00085215">
        <w:t>Bearing inspection including vibration</w:t>
      </w:r>
    </w:p>
    <w:p w14:paraId="7DD7ADE6" w14:textId="77777777" w:rsidR="00022607" w:rsidRPr="00085215" w:rsidRDefault="00022607" w:rsidP="00085215">
      <w:pPr>
        <w:pStyle w:val="Heading4"/>
      </w:pPr>
      <w:r w:rsidRPr="00085215">
        <w:t>Efficiency</w:t>
      </w:r>
    </w:p>
    <w:p w14:paraId="563753D4" w14:textId="77777777" w:rsidR="00022607" w:rsidRPr="00085215" w:rsidRDefault="00022607" w:rsidP="00197DAA">
      <w:pPr>
        <w:pStyle w:val="Heading3"/>
      </w:pPr>
      <w:r w:rsidRPr="00085215">
        <w:t xml:space="preserve">These tests may be witnessed by a representative of the </w:t>
      </w:r>
      <w:r w:rsidR="005724E1" w:rsidRPr="00085215">
        <w:t>Region</w:t>
      </w:r>
      <w:r w:rsidRPr="00085215">
        <w:t>. The</w:t>
      </w:r>
      <w:r w:rsidR="005724E1" w:rsidRPr="00085215">
        <w:t xml:space="preserve"> Contractor</w:t>
      </w:r>
      <w:r w:rsidRPr="00085215">
        <w:t xml:space="preserve"> shall give the </w:t>
      </w:r>
      <w:r w:rsidR="0058069E" w:rsidRPr="00085215">
        <w:t xml:space="preserve">Consultant </w:t>
      </w:r>
      <w:r w:rsidR="0038764A">
        <w:t>a minimum of</w:t>
      </w:r>
      <w:r w:rsidRPr="00085215">
        <w:t xml:space="preserve"> one week’s</w:t>
      </w:r>
      <w:r w:rsidR="005724E1" w:rsidRPr="00085215">
        <w:t xml:space="preserve"> advance</w:t>
      </w:r>
      <w:r w:rsidRPr="00085215">
        <w:t xml:space="preserve"> notice of the date on which these tests will be performed.</w:t>
      </w:r>
    </w:p>
    <w:p w14:paraId="2397CED9" w14:textId="77777777" w:rsidR="00022607" w:rsidRPr="00085215" w:rsidRDefault="005E6F57" w:rsidP="00197DAA">
      <w:pPr>
        <w:pStyle w:val="Heading2"/>
      </w:pPr>
      <w:r w:rsidRPr="00085215">
        <w:t>Maintenance Data</w:t>
      </w:r>
    </w:p>
    <w:p w14:paraId="11E724B7" w14:textId="77777777" w:rsidR="00022607" w:rsidRPr="00BC5C1E" w:rsidRDefault="00022607" w:rsidP="00197DAA">
      <w:pPr>
        <w:pStyle w:val="Heading3"/>
        <w:rPr>
          <w:rPrChange w:id="131" w:author="Mutton, Benjamin" w:date="2021-01-08T11:12:00Z">
            <w:rPr>
              <w:highlight w:val="yellow"/>
            </w:rPr>
          </w:rPrChange>
        </w:rPr>
      </w:pPr>
      <w:r w:rsidRPr="00BC5C1E">
        <w:t>Provide maintenance data for motors for incorporation into</w:t>
      </w:r>
      <w:r w:rsidR="005724E1" w:rsidRPr="00BC5C1E">
        <w:t xml:space="preserve"> the</w:t>
      </w:r>
      <w:r w:rsidRPr="00BC5C1E">
        <w:t xml:space="preserve"> manual specified in </w:t>
      </w:r>
      <w:r w:rsidRPr="00BC5C1E">
        <w:rPr>
          <w:highlight w:val="yellow"/>
        </w:rPr>
        <w:t xml:space="preserve">Section 01780 – </w:t>
      </w:r>
      <w:r w:rsidR="00236999" w:rsidRPr="00BC5C1E">
        <w:rPr>
          <w:highlight w:val="yellow"/>
        </w:rPr>
        <w:t>Contract Closeout</w:t>
      </w:r>
      <w:r w:rsidRPr="00180365">
        <w:rPr>
          <w:highlight w:val="yellow"/>
        </w:rPr>
        <w:t>.</w:t>
      </w:r>
      <w:r w:rsidRPr="00BC5C1E">
        <w:rPr>
          <w:rPrChange w:id="132" w:author="Mutton, Benjamin" w:date="2021-01-08T11:12:00Z">
            <w:rPr>
              <w:highlight w:val="yellow"/>
            </w:rPr>
          </w:rPrChange>
        </w:rPr>
        <w:t xml:space="preserve"> </w:t>
      </w:r>
    </w:p>
    <w:p w14:paraId="6B7837B3" w14:textId="77777777" w:rsidR="00022607" w:rsidRPr="00085215" w:rsidRDefault="00022607" w:rsidP="00197DAA">
      <w:pPr>
        <w:pStyle w:val="Heading2"/>
      </w:pPr>
      <w:r w:rsidRPr="00085215">
        <w:t xml:space="preserve">Delivery, Storage </w:t>
      </w:r>
      <w:r w:rsidR="005E6F57" w:rsidRPr="00085215">
        <w:t>and Handling</w:t>
      </w:r>
    </w:p>
    <w:p w14:paraId="7DFDC935" w14:textId="77777777" w:rsidR="00022607" w:rsidRPr="00085215" w:rsidRDefault="00022607" w:rsidP="00197DAA">
      <w:pPr>
        <w:pStyle w:val="Heading3"/>
      </w:pPr>
      <w:r w:rsidRPr="00085215">
        <w:t xml:space="preserve">Handle motors with suitable lifting equipment. </w:t>
      </w:r>
    </w:p>
    <w:p w14:paraId="0C1CE7C6" w14:textId="77777777" w:rsidR="00022607" w:rsidRPr="00085215" w:rsidRDefault="00022607" w:rsidP="00197DAA">
      <w:pPr>
        <w:pStyle w:val="Heading3"/>
      </w:pPr>
      <w:r w:rsidRPr="00085215">
        <w:t>Store motors in</w:t>
      </w:r>
      <w:r w:rsidR="005724E1" w:rsidRPr="00085215">
        <w:t xml:space="preserve"> a</w:t>
      </w:r>
      <w:r w:rsidRPr="00085215">
        <w:t xml:space="preserve"> heated, dry, weather-protected enclosure. </w:t>
      </w:r>
    </w:p>
    <w:p w14:paraId="4BF45199" w14:textId="77777777" w:rsidR="00022607" w:rsidRDefault="00022607" w:rsidP="00197DAA">
      <w:pPr>
        <w:pStyle w:val="Heading3"/>
      </w:pPr>
      <w:r w:rsidRPr="00085215">
        <w:t xml:space="preserve">Refer to </w:t>
      </w:r>
      <w:r w:rsidRPr="003174B5">
        <w:rPr>
          <w:highlight w:val="yellow"/>
        </w:rPr>
        <w:t>Section 016</w:t>
      </w:r>
      <w:r w:rsidR="005724E1" w:rsidRPr="003174B5">
        <w:rPr>
          <w:highlight w:val="yellow"/>
        </w:rPr>
        <w:t>0</w:t>
      </w:r>
      <w:r w:rsidRPr="003174B5">
        <w:rPr>
          <w:highlight w:val="yellow"/>
        </w:rPr>
        <w:t xml:space="preserve">0 – </w:t>
      </w:r>
      <w:r w:rsidR="00236999" w:rsidRPr="003174B5">
        <w:rPr>
          <w:highlight w:val="yellow"/>
        </w:rPr>
        <w:t>Material and Equipment</w:t>
      </w:r>
      <w:r w:rsidR="0038764A">
        <w:t xml:space="preserve"> for additional requirements</w:t>
      </w:r>
      <w:r w:rsidRPr="00085215">
        <w:t>.</w:t>
      </w:r>
    </w:p>
    <w:p w14:paraId="76EB3D09" w14:textId="77777777" w:rsidR="00022607" w:rsidRPr="00085215" w:rsidRDefault="005E6F57" w:rsidP="00197DAA">
      <w:pPr>
        <w:pStyle w:val="Heading2"/>
      </w:pPr>
      <w:r w:rsidRPr="00085215">
        <w:lastRenderedPageBreak/>
        <w:t>Quality Assurance</w:t>
      </w:r>
    </w:p>
    <w:p w14:paraId="39917609" w14:textId="77777777" w:rsidR="00022607" w:rsidRDefault="00022607" w:rsidP="00197DAA">
      <w:pPr>
        <w:pStyle w:val="Heading3"/>
      </w:pPr>
      <w:r w:rsidRPr="00085215">
        <w:t xml:space="preserve">The </w:t>
      </w:r>
      <w:r w:rsidR="00814F71" w:rsidRPr="00085215">
        <w:t xml:space="preserve">Consultant </w:t>
      </w:r>
      <w:r w:rsidRPr="00085215">
        <w:t>reserves the right to witness standard</w:t>
      </w:r>
      <w:r w:rsidR="0038764A">
        <w:t xml:space="preserve"> the</w:t>
      </w:r>
      <w:r w:rsidRPr="00085215">
        <w:t xml:space="preserve"> factory testing of motors 37 kW</w:t>
      </w:r>
      <w:r w:rsidR="002A4379" w:rsidRPr="00085215">
        <w:t xml:space="preserve"> (50 hp</w:t>
      </w:r>
      <w:r w:rsidRPr="00085215">
        <w:t xml:space="preserve">) and above. </w:t>
      </w:r>
    </w:p>
    <w:p w14:paraId="1C6A032D" w14:textId="77777777" w:rsidR="00022607" w:rsidRPr="00085215" w:rsidRDefault="00022607" w:rsidP="00197DAA">
      <w:pPr>
        <w:pStyle w:val="Heading1"/>
      </w:pPr>
      <w:r w:rsidRPr="00085215">
        <w:t xml:space="preserve">PRODUCTS </w:t>
      </w:r>
    </w:p>
    <w:p w14:paraId="2A0888E6" w14:textId="77777777" w:rsidR="00022607" w:rsidRPr="00085215" w:rsidRDefault="005E6F57" w:rsidP="00197DAA">
      <w:pPr>
        <w:pStyle w:val="Heading2"/>
      </w:pPr>
      <w:r w:rsidRPr="00085215">
        <w:t>General</w:t>
      </w:r>
    </w:p>
    <w:p w14:paraId="2478B832" w14:textId="59DFCC9F" w:rsidR="00022607" w:rsidRPr="00085215" w:rsidRDefault="00022607" w:rsidP="00197DAA">
      <w:pPr>
        <w:pStyle w:val="Heading3"/>
      </w:pPr>
      <w:r w:rsidRPr="00085215">
        <w:t xml:space="preserve">The design, construction, testing and performance of all supplied motors shall conform to the latest requirements of </w:t>
      </w:r>
      <w:r w:rsidR="003174B5">
        <w:t xml:space="preserve">the </w:t>
      </w:r>
      <w:r w:rsidR="00310B0F">
        <w:t xml:space="preserve">applicable </w:t>
      </w:r>
      <w:r w:rsidR="008C41F1">
        <w:t xml:space="preserve">NEMA </w:t>
      </w:r>
      <w:r w:rsidR="008C41F1" w:rsidRPr="00E00BB2">
        <w:t xml:space="preserve">standards </w:t>
      </w:r>
      <w:r w:rsidRPr="00E00BB2">
        <w:t>and</w:t>
      </w:r>
      <w:r w:rsidRPr="00085215">
        <w:t xml:space="preserve"> all </w:t>
      </w:r>
      <w:r w:rsidR="008C41F1">
        <w:t xml:space="preserve">other appropriate </w:t>
      </w:r>
      <w:r w:rsidRPr="00085215">
        <w:t xml:space="preserve">standards referred to herein and shall bear the CSA approval label. Each motor shall be TEFC, squirrel cage induction type. The type of motor and shaft requirements shall be dependent on the corresponding pump requirements. Characteristics shall be </w:t>
      </w:r>
      <w:r w:rsidR="00FF2085">
        <w:t>in accordance with NEMA</w:t>
      </w:r>
      <w:ins w:id="133" w:author="John Liu" w:date="2022-04-26T10:09:00Z">
        <w:r w:rsidR="0088189D">
          <w:t xml:space="preserve"> MG 1</w:t>
        </w:r>
      </w:ins>
      <w:r w:rsidR="00FF2085">
        <w:t xml:space="preserve"> </w:t>
      </w:r>
      <w:del w:id="134" w:author="John Liu" w:date="2022-04-26T10:09:00Z">
        <w:r w:rsidR="00FF2085" w:rsidRPr="00E00BB2" w:rsidDel="0088189D">
          <w:rPr>
            <w:highlight w:val="yellow"/>
          </w:rPr>
          <w:delText>[</w:delText>
        </w:r>
        <w:r w:rsidR="00FF2085" w:rsidRPr="00E00BB2" w:rsidDel="0088189D">
          <w:rPr>
            <w:i/>
            <w:highlight w:val="yellow"/>
          </w:rPr>
          <w:delText>Consultant to specify relevant NEMA standard(s) equivalent to EEMAC Design B]</w:delText>
        </w:r>
      </w:del>
      <w:r w:rsidRPr="00E00BB2">
        <w:rPr>
          <w:highlight w:val="yellow"/>
        </w:rPr>
        <w:t>,</w:t>
      </w:r>
      <w:r w:rsidRPr="00085215">
        <w:t xml:space="preserve"> for continuous operation on 575 V, three phase, 60 cycles per second supply</w:t>
      </w:r>
      <w:r w:rsidR="00FF2085">
        <w:t>.</w:t>
      </w:r>
      <w:r w:rsidRPr="00085215">
        <w:t xml:space="preserve"> The speed and rotation of the motor shall be in accordance with the requirements of the pump that it drives. The accelerating and torque capabilities of the motor shall be compatible with </w:t>
      </w:r>
      <w:r w:rsidR="0038764A">
        <w:t xml:space="preserve">the </w:t>
      </w:r>
      <w:r w:rsidRPr="00085215">
        <w:t xml:space="preserve">inertia characteristics of the pump load. The motor shaft shall be compatible </w:t>
      </w:r>
      <w:r w:rsidR="005724E1" w:rsidRPr="00085215">
        <w:t xml:space="preserve">with </w:t>
      </w:r>
      <w:r w:rsidRPr="00085215">
        <w:t xml:space="preserve">the </w:t>
      </w:r>
      <w:r w:rsidR="0017484D" w:rsidRPr="00085215">
        <w:t xml:space="preserve">driven </w:t>
      </w:r>
      <w:r w:rsidRPr="00085215">
        <w:t>shaft. Horizontal motors</w:t>
      </w:r>
      <w:r w:rsidR="005724E1" w:rsidRPr="00085215">
        <w:t xml:space="preserve"> which are</w:t>
      </w:r>
      <w:r w:rsidRPr="00085215">
        <w:t xml:space="preserve"> mounted vertically shall not be acceptable.</w:t>
      </w:r>
    </w:p>
    <w:p w14:paraId="463F2B6F" w14:textId="7C206826" w:rsidR="00022607" w:rsidRPr="00E00BB2" w:rsidRDefault="00022607" w:rsidP="00197DAA">
      <w:pPr>
        <w:pStyle w:val="Heading3"/>
        <w:rPr>
          <w:highlight w:val="yellow"/>
        </w:rPr>
      </w:pPr>
      <w:r w:rsidRPr="00085215">
        <w:t xml:space="preserve">The motor shall be suitable for </w:t>
      </w:r>
      <w:r w:rsidR="0017484D" w:rsidRPr="00085215">
        <w:t xml:space="preserve">the following </w:t>
      </w:r>
      <w:r w:rsidRPr="00085215">
        <w:t>types of starting methods</w:t>
      </w:r>
      <w:r w:rsidR="0004704B">
        <w:t>:</w:t>
      </w:r>
      <w:r w:rsidRPr="00085215">
        <w:t xml:space="preserve"> reduced voltage starting, auto transformer type</w:t>
      </w:r>
      <w:r w:rsidR="008F39FA" w:rsidRPr="00085215">
        <w:t xml:space="preserve"> and soft starter</w:t>
      </w:r>
      <w:r w:rsidRPr="00085215">
        <w:t>, and full voltage</w:t>
      </w:r>
      <w:r w:rsidR="0004704B">
        <w:t>.  The motor</w:t>
      </w:r>
      <w:r w:rsidRPr="00085215">
        <w:t xml:space="preserve"> shall be designed in accordance with </w:t>
      </w:r>
      <w:r w:rsidR="00FF2085">
        <w:t>NEMA</w:t>
      </w:r>
      <w:ins w:id="135" w:author="John Liu" w:date="2022-04-26T10:10:00Z">
        <w:r w:rsidR="0088189D">
          <w:t xml:space="preserve"> MG 1</w:t>
        </w:r>
      </w:ins>
      <w:r w:rsidR="00FF2085">
        <w:t xml:space="preserve"> </w:t>
      </w:r>
      <w:del w:id="136" w:author="John Liu" w:date="2022-04-26T10:10:00Z">
        <w:r w:rsidR="00FF2085" w:rsidRPr="00E00BB2" w:rsidDel="0088189D">
          <w:rPr>
            <w:highlight w:val="yellow"/>
          </w:rPr>
          <w:delText>[</w:delText>
        </w:r>
        <w:r w:rsidR="00FF2085" w:rsidRPr="00E00BB2" w:rsidDel="0088189D">
          <w:rPr>
            <w:i/>
            <w:highlight w:val="yellow"/>
          </w:rPr>
          <w:delText>Consultant to specify relevant NEMA standard(s) equivalent to EEMAC Design B]</w:delText>
        </w:r>
      </w:del>
      <w:r w:rsidRPr="00E00BB2">
        <w:rPr>
          <w:highlight w:val="yellow"/>
        </w:rPr>
        <w:t>.</w:t>
      </w:r>
      <w:r w:rsidRPr="00085215">
        <w:t xml:space="preserve"> Torque capability shall be </w:t>
      </w:r>
      <w:r w:rsidR="00FF2085">
        <w:t>in accordance with NEMA</w:t>
      </w:r>
      <w:ins w:id="137" w:author="John Liu" w:date="2022-04-26T10:10:00Z">
        <w:r w:rsidR="0088189D">
          <w:t xml:space="preserve"> MG 1</w:t>
        </w:r>
      </w:ins>
      <w:del w:id="138" w:author="John Liu" w:date="2022-04-26T10:10:00Z">
        <w:r w:rsidR="00FF2085" w:rsidDel="0088189D">
          <w:delText xml:space="preserve"> </w:delText>
        </w:r>
        <w:r w:rsidR="00FF2085" w:rsidRPr="00E00BB2" w:rsidDel="0088189D">
          <w:rPr>
            <w:i/>
            <w:highlight w:val="yellow"/>
          </w:rPr>
          <w:delText>[Consultant to specify applicable NEMA standard equivalent to EEMAC MG1-20.41]</w:delText>
        </w:r>
      </w:del>
      <w:r w:rsidR="00FF2085" w:rsidRPr="00E00BB2">
        <w:rPr>
          <w:i/>
          <w:highlight w:val="yellow"/>
        </w:rPr>
        <w:t>.</w:t>
      </w:r>
    </w:p>
    <w:p w14:paraId="00720FEE" w14:textId="77777777" w:rsidR="008F39FA" w:rsidRPr="00085215" w:rsidRDefault="00022607" w:rsidP="00197DAA">
      <w:pPr>
        <w:pStyle w:val="Heading3"/>
      </w:pPr>
      <w:r w:rsidRPr="00085215">
        <w:t xml:space="preserve">The motor shall be specifically designed and selected for intermittent start-stop operation. The </w:t>
      </w:r>
      <w:r w:rsidR="005724E1" w:rsidRPr="00085215">
        <w:t xml:space="preserve">Contractor </w:t>
      </w:r>
      <w:r w:rsidRPr="00085215">
        <w:t>shall provide evidence</w:t>
      </w:r>
      <w:r w:rsidR="004B6CD1" w:rsidRPr="00085215">
        <w:t>, upon notification of award of the Contract, of</w:t>
      </w:r>
      <w:r w:rsidR="004B6CD1" w:rsidRPr="00085215" w:rsidDel="004B6CD1">
        <w:t xml:space="preserve"> </w:t>
      </w:r>
      <w:r w:rsidRPr="00085215">
        <w:t xml:space="preserve">the basis or methods of achieving this capability. The rating/frame assignments and shaft extension dimensions shall be those of “T” frame motors. </w:t>
      </w:r>
    </w:p>
    <w:p w14:paraId="32D9BF54" w14:textId="77777777" w:rsidR="00022607" w:rsidRPr="00085215" w:rsidRDefault="00022607" w:rsidP="00197DAA">
      <w:pPr>
        <w:pStyle w:val="Heading3"/>
      </w:pPr>
      <w:r w:rsidRPr="00085215">
        <w:t xml:space="preserve">All supplied motors shall be high efficiency motors. The Contractor shall require special written permission from the </w:t>
      </w:r>
      <w:r w:rsidR="00814F71" w:rsidRPr="00085215">
        <w:t xml:space="preserve">Consultant </w:t>
      </w:r>
      <w:r w:rsidRPr="00085215">
        <w:t xml:space="preserve">to supply motors other than </w:t>
      </w:r>
      <w:r w:rsidR="004B6CD1" w:rsidRPr="00085215">
        <w:t>those specified</w:t>
      </w:r>
      <w:r w:rsidRPr="00085215">
        <w:t xml:space="preserve"> in this </w:t>
      </w:r>
      <w:r w:rsidR="0004704B" w:rsidRPr="00085215">
        <w:t>Section</w:t>
      </w:r>
      <w:r w:rsidRPr="00085215">
        <w:t>.</w:t>
      </w:r>
    </w:p>
    <w:p w14:paraId="668DD740" w14:textId="1CF12DAC" w:rsidR="005E6F57" w:rsidRDefault="005E6F57" w:rsidP="00197DAA">
      <w:pPr>
        <w:pStyle w:val="Heading3"/>
        <w:rPr>
          <w:ins w:id="139" w:author="Mutton, Benjamin" w:date="2020-11-19T15:52:00Z"/>
          <w:highlight w:val="yellow"/>
        </w:rPr>
      </w:pPr>
      <w:r w:rsidRPr="00085215">
        <w:t xml:space="preserve">All motors must be suitable for VFD applications and must be rated for inverter duty conforming to Part </w:t>
      </w:r>
      <w:ins w:id="140" w:author="John Liu" w:date="2022-04-26T10:10:00Z">
        <w:r w:rsidR="0088189D">
          <w:t xml:space="preserve">30 &amp; </w:t>
        </w:r>
      </w:ins>
      <w:r w:rsidRPr="00085215">
        <w:t xml:space="preserve">31 of </w:t>
      </w:r>
      <w:bookmarkStart w:id="141" w:name="OLE_LINK4"/>
      <w:bookmarkStart w:id="142" w:name="OLE_LINK5"/>
      <w:r w:rsidR="0017484D" w:rsidRPr="00085215">
        <w:t xml:space="preserve">NEMA </w:t>
      </w:r>
      <w:r w:rsidRPr="00085215">
        <w:t>MG</w:t>
      </w:r>
      <w:r w:rsidR="008B626A">
        <w:t xml:space="preserve"> </w:t>
      </w:r>
      <w:r w:rsidR="0017484D" w:rsidRPr="00085215">
        <w:t>1</w:t>
      </w:r>
      <w:ins w:id="143" w:author="John Liu" w:date="2022-04-26T10:10:00Z">
        <w:r w:rsidR="0088189D">
          <w:t xml:space="preserve"> Section IV</w:t>
        </w:r>
      </w:ins>
      <w:del w:id="144" w:author="John Liu" w:date="2022-04-26T10:10:00Z">
        <w:r w:rsidR="00D00B89" w:rsidDel="0088189D">
          <w:delText>-</w:delText>
        </w:r>
        <w:r w:rsidR="000276CB" w:rsidDel="0088189D">
          <w:delText xml:space="preserve">2016 </w:delText>
        </w:r>
        <w:r w:rsidR="00D00B89" w:rsidRPr="00E00BB2" w:rsidDel="0088189D">
          <w:rPr>
            <w:i/>
            <w:highlight w:val="yellow"/>
          </w:rPr>
          <w:delText>[Consultant to confirm Part 31 is aligned with MG-1-201</w:delText>
        </w:r>
        <w:r w:rsidR="000276CB" w:rsidDel="0088189D">
          <w:rPr>
            <w:i/>
            <w:highlight w:val="yellow"/>
          </w:rPr>
          <w:delText>6</w:delText>
        </w:r>
        <w:r w:rsidR="00D00B89" w:rsidRPr="00E00BB2" w:rsidDel="0088189D">
          <w:rPr>
            <w:i/>
            <w:highlight w:val="yellow"/>
          </w:rPr>
          <w:delText>]</w:delText>
        </w:r>
      </w:del>
      <w:r w:rsidR="00D00B89" w:rsidRPr="00D00B89">
        <w:rPr>
          <w:highlight w:val="yellow"/>
        </w:rPr>
        <w:t>.</w:t>
      </w:r>
      <w:r w:rsidRPr="00D00B89">
        <w:rPr>
          <w:highlight w:val="yellow"/>
        </w:rPr>
        <w:t xml:space="preserve"> </w:t>
      </w:r>
      <w:bookmarkEnd w:id="141"/>
      <w:bookmarkEnd w:id="142"/>
    </w:p>
    <w:p w14:paraId="254CE64C" w14:textId="427A04D4" w:rsidR="00CF7B58" w:rsidRPr="00CF7B58" w:rsidDel="00337472" w:rsidRDefault="00CF7B58" w:rsidP="00CF7B58">
      <w:pPr>
        <w:pStyle w:val="Heading3"/>
        <w:rPr>
          <w:ins w:id="145" w:author="Mutton, Benjamin" w:date="2020-11-19T15:52:00Z"/>
          <w:del w:id="146" w:author="John Liu" w:date="2022-04-26T11:05:00Z"/>
          <w:rPrChange w:id="147" w:author="Mutton, Benjamin" w:date="2020-11-19T15:52:00Z">
            <w:rPr>
              <w:ins w:id="148" w:author="Mutton, Benjamin" w:date="2020-11-19T15:52:00Z"/>
              <w:del w:id="149" w:author="John Liu" w:date="2022-04-26T11:05:00Z"/>
              <w:highlight w:val="yellow"/>
            </w:rPr>
          </w:rPrChange>
        </w:rPr>
      </w:pPr>
      <w:ins w:id="150" w:author="Mutton, Benjamin" w:date="2020-11-19T15:52:00Z">
        <w:del w:id="151" w:author="John Liu" w:date="2022-04-26T11:05:00Z">
          <w:r w:rsidDel="00337472">
            <w:delText>.</w:delText>
          </w:r>
          <w:r w:rsidRPr="004E145C" w:rsidDel="00337472">
            <w:delText xml:space="preserve"> </w:delText>
          </w:r>
        </w:del>
      </w:ins>
    </w:p>
    <w:p w14:paraId="122BC083" w14:textId="77777777" w:rsidR="00CF7B58" w:rsidRPr="00D00B89" w:rsidDel="00CF7B58" w:rsidRDefault="00CF7B58" w:rsidP="00197DAA">
      <w:pPr>
        <w:pStyle w:val="Heading3"/>
        <w:rPr>
          <w:del w:id="152" w:author="Mutton, Benjamin" w:date="2020-11-19T15:52:00Z"/>
          <w:highlight w:val="yellow"/>
        </w:rPr>
      </w:pPr>
    </w:p>
    <w:p w14:paraId="33851F55" w14:textId="77777777" w:rsidR="00022607" w:rsidRPr="00085215" w:rsidRDefault="005E6F57" w:rsidP="00197DAA">
      <w:pPr>
        <w:pStyle w:val="Heading2"/>
      </w:pPr>
      <w:r w:rsidRPr="00085215">
        <w:t>Power Supply</w:t>
      </w:r>
    </w:p>
    <w:p w14:paraId="150FCD22" w14:textId="77777777" w:rsidR="00022607" w:rsidRPr="00085215" w:rsidRDefault="00022607" w:rsidP="00197DAA">
      <w:pPr>
        <w:pStyle w:val="Heading3"/>
      </w:pPr>
      <w:r w:rsidRPr="00085215">
        <w:t>The motor shall be suitable for operation on</w:t>
      </w:r>
      <w:r w:rsidR="0043393E" w:rsidRPr="00085215">
        <w:t xml:space="preserve"> a</w:t>
      </w:r>
      <w:r w:rsidRPr="00085215">
        <w:t xml:space="preserve"> 600 V</w:t>
      </w:r>
      <w:r w:rsidR="008F39FA" w:rsidRPr="00085215">
        <w:rPr>
          <w:u w:val="single"/>
        </w:rPr>
        <w:t>+</w:t>
      </w:r>
      <w:r w:rsidR="008F39FA" w:rsidRPr="00085215">
        <w:t>10%</w:t>
      </w:r>
      <w:r w:rsidRPr="00085215">
        <w:t xml:space="preserve"> three</w:t>
      </w:r>
      <w:r w:rsidR="001A05D8">
        <w:t>-</w:t>
      </w:r>
      <w:r w:rsidRPr="00085215">
        <w:t>phase, 60Hz system. It shall operate satisfactorily at full load with voltages 10% above and below the nameplate voltage. Nameplate voltage shall be 575 volts.</w:t>
      </w:r>
    </w:p>
    <w:p w14:paraId="1A3D4F3F" w14:textId="77777777" w:rsidR="00022607" w:rsidRPr="00085215" w:rsidRDefault="005E6F57" w:rsidP="00197DAA">
      <w:pPr>
        <w:pStyle w:val="Heading2"/>
      </w:pPr>
      <w:r w:rsidRPr="00085215">
        <w:t>Performance</w:t>
      </w:r>
    </w:p>
    <w:p w14:paraId="3D15D8B6" w14:textId="77777777" w:rsidR="00022607" w:rsidRPr="00085215" w:rsidRDefault="00022607" w:rsidP="00197DAA">
      <w:pPr>
        <w:pStyle w:val="Heading3"/>
      </w:pPr>
      <w:r w:rsidRPr="00085215">
        <w:t xml:space="preserve">The service factor for </w:t>
      </w:r>
      <w:ins w:id="153" w:author="Mutton, Benjamin" w:date="2020-11-19T15:52:00Z">
        <w:r w:rsidR="00CF7B58">
          <w:t>cranes and h</w:t>
        </w:r>
      </w:ins>
      <w:ins w:id="154" w:author="Mutton, Benjamin" w:date="2020-11-19T15:53:00Z">
        <w:r w:rsidR="00CF7B58">
          <w:t>oists shall be 1.25 and</w:t>
        </w:r>
      </w:ins>
      <w:del w:id="155" w:author="Mutton, Benjamin" w:date="2020-11-19T15:52:00Z">
        <w:r w:rsidRPr="00085215" w:rsidDel="00CF7B58">
          <w:delText xml:space="preserve">the </w:delText>
        </w:r>
      </w:del>
      <w:del w:id="156" w:author="Mutton, Benjamin" w:date="2020-11-19T15:53:00Z">
        <w:r w:rsidRPr="00085215" w:rsidDel="00CF7B58">
          <w:delText xml:space="preserve">motor </w:delText>
        </w:r>
      </w:del>
      <w:ins w:id="157" w:author="Mutton, Benjamin" w:date="2020-11-19T15:53:00Z">
        <w:r w:rsidR="00CF7B58">
          <w:t xml:space="preserve"> </w:t>
        </w:r>
      </w:ins>
      <w:r w:rsidRPr="00085215">
        <w:t>shall be 1.15</w:t>
      </w:r>
      <w:ins w:id="158" w:author="Mutton, Benjamin" w:date="2020-11-19T15:53:00Z">
        <w:r w:rsidR="00CF7B58">
          <w:t xml:space="preserve"> for other equipment</w:t>
        </w:r>
      </w:ins>
      <w:r w:rsidRPr="00085215">
        <w:t>. The efficiency and power factor of the motor shall be the highest practicable at the load specified for the pump at the noted speeds. In particular, the power factor shall be at least 0.90 at</w:t>
      </w:r>
      <w:r w:rsidR="0043393E" w:rsidRPr="00085215">
        <w:t xml:space="preserve"> the</w:t>
      </w:r>
      <w:r w:rsidRPr="00085215">
        <w:t xml:space="preserve"> rated load and not less than 0.85 under half-load conditions. If a motor has a power factor lower than these values under field test conditions,</w:t>
      </w:r>
      <w:r w:rsidR="00D00B89">
        <w:t xml:space="preserve"> </w:t>
      </w:r>
      <w:r w:rsidRPr="00085215">
        <w:t xml:space="preserve">the necessary </w:t>
      </w:r>
      <w:r w:rsidRPr="00085215">
        <w:lastRenderedPageBreak/>
        <w:t xml:space="preserve">corrective equipment shall be provided and installed by the Contractor at no additional cost to the </w:t>
      </w:r>
      <w:r w:rsidR="006C7C0D" w:rsidRPr="00085215">
        <w:t>Region</w:t>
      </w:r>
      <w:r w:rsidRPr="00085215">
        <w:t>. This applies to both pre-selected and post</w:t>
      </w:r>
      <w:r w:rsidR="005D0755" w:rsidRPr="00085215">
        <w:t>-</w:t>
      </w:r>
      <w:r w:rsidRPr="00085215">
        <w:t>selected equipment.</w:t>
      </w:r>
    </w:p>
    <w:p w14:paraId="0A279A22" w14:textId="77777777" w:rsidR="00CB10DC" w:rsidRPr="00CB10DC" w:rsidRDefault="0004704B" w:rsidP="00197DAA">
      <w:pPr>
        <w:pStyle w:val="Heading3"/>
      </w:pPr>
      <w:r>
        <w:t>The d</w:t>
      </w:r>
      <w:r w:rsidRPr="00085215">
        <w:t xml:space="preserve">esign </w:t>
      </w:r>
      <w:r>
        <w:t>shall</w:t>
      </w:r>
      <w:r w:rsidRPr="00085215">
        <w:t xml:space="preserve"> </w:t>
      </w:r>
      <w:r w:rsidR="00697CA0" w:rsidRPr="00085215">
        <w:t xml:space="preserve">incorporate features and equipment types capable of efficient energy use and follow </w:t>
      </w:r>
      <w:r>
        <w:t>the Region’s</w:t>
      </w:r>
      <w:r w:rsidR="00697CA0" w:rsidRPr="00085215">
        <w:t xml:space="preserve"> energy optimization objectives</w:t>
      </w:r>
      <w:r w:rsidR="005A6DAB">
        <w:t xml:space="preserve"> in accordance with Design Guidelines Section 12 - Electrical</w:t>
      </w:r>
      <w:r w:rsidR="00697CA0" w:rsidRPr="00085215">
        <w:t xml:space="preserve">. </w:t>
      </w:r>
      <w:r>
        <w:t xml:space="preserve"> The u</w:t>
      </w:r>
      <w:r w:rsidR="00697CA0" w:rsidRPr="00085215">
        <w:t xml:space="preserve">se of premium rated motors </w:t>
      </w:r>
      <w:r>
        <w:t>shall</w:t>
      </w:r>
      <w:r w:rsidRPr="00085215">
        <w:t xml:space="preserve"> </w:t>
      </w:r>
      <w:r w:rsidR="00697CA0" w:rsidRPr="00085215">
        <w:t xml:space="preserve">be standard. </w:t>
      </w:r>
      <w:r>
        <w:t>The d</w:t>
      </w:r>
      <w:r w:rsidR="00697CA0" w:rsidRPr="00085215">
        <w:t xml:space="preserve">esign </w:t>
      </w:r>
      <w:r>
        <w:t>shall</w:t>
      </w:r>
      <w:r w:rsidRPr="00085215">
        <w:t xml:space="preserve"> </w:t>
      </w:r>
      <w:r w:rsidR="00697CA0" w:rsidRPr="00085215">
        <w:t xml:space="preserve">incorporate energy monitoring capabilities </w:t>
      </w:r>
      <w:proofErr w:type="gramStart"/>
      <w:r w:rsidR="00697CA0" w:rsidRPr="00085215">
        <w:t>in order to</w:t>
      </w:r>
      <w:proofErr w:type="gramEnd"/>
      <w:r w:rsidR="00697CA0" w:rsidRPr="00085215">
        <w:t xml:space="preserve"> operationalize energy management initiatives.</w:t>
      </w:r>
    </w:p>
    <w:p w14:paraId="2C50BFED" w14:textId="77777777" w:rsidR="00022607" w:rsidRPr="00085215" w:rsidRDefault="00022607" w:rsidP="00197DAA">
      <w:pPr>
        <w:pStyle w:val="Heading2"/>
      </w:pPr>
      <w:r w:rsidRPr="00085215">
        <w:t xml:space="preserve">Insulation and </w:t>
      </w:r>
      <w:del w:id="159" w:author="Mutton, Benjamin" w:date="2022-01-12T14:42:00Z">
        <w:r w:rsidRPr="00085215" w:rsidDel="00180365">
          <w:delText xml:space="preserve"> </w:delText>
        </w:r>
      </w:del>
      <w:r w:rsidR="005E6F57" w:rsidRPr="00085215">
        <w:t>Winding</w:t>
      </w:r>
    </w:p>
    <w:p w14:paraId="30DFBC11" w14:textId="77777777" w:rsidR="00022607" w:rsidRPr="00085215" w:rsidRDefault="00022607" w:rsidP="00197DAA">
      <w:pPr>
        <w:pStyle w:val="Heading3"/>
      </w:pPr>
      <w:r w:rsidRPr="00085215">
        <w:t>The insulation system for the motor, including leads</w:t>
      </w:r>
      <w:r w:rsidR="0004704B">
        <w:t>,</w:t>
      </w:r>
      <w:r w:rsidRPr="00085215">
        <w:t xml:space="preserve"> shall be Class B and the temperature rise of the motor shall not exceed 80°C over an ambient</w:t>
      </w:r>
      <w:r w:rsidR="0043393E" w:rsidRPr="00085215">
        <w:t xml:space="preserve"> temperature</w:t>
      </w:r>
      <w:r w:rsidRPr="00085215">
        <w:t xml:space="preserve"> of 40°C.</w:t>
      </w:r>
    </w:p>
    <w:p w14:paraId="123EB145" w14:textId="77777777" w:rsidR="00022607" w:rsidRPr="00085215" w:rsidRDefault="00022607" w:rsidP="00197DAA">
      <w:pPr>
        <w:pStyle w:val="Heading2"/>
      </w:pPr>
      <w:r w:rsidRPr="00085215">
        <w:t xml:space="preserve">Balance and </w:t>
      </w:r>
      <w:r w:rsidR="005E6F57" w:rsidRPr="00085215">
        <w:t>Vibration</w:t>
      </w:r>
    </w:p>
    <w:p w14:paraId="0A23566C" w14:textId="77777777" w:rsidR="00022607" w:rsidRDefault="00022607" w:rsidP="00197DAA">
      <w:pPr>
        <w:pStyle w:val="Heading3"/>
      </w:pPr>
      <w:r w:rsidRPr="00085215">
        <w:t xml:space="preserve">All rotating components of the drive shall be statically and dynamically balanced as an assembled unit </w:t>
      </w:r>
      <w:r w:rsidR="0043393E" w:rsidRPr="00085215">
        <w:t>in accordance with the</w:t>
      </w:r>
      <w:r w:rsidRPr="00085215">
        <w:t xml:space="preserve"> latest</w:t>
      </w:r>
      <w:r w:rsidR="008C41F1">
        <w:t xml:space="preserve"> NEMA</w:t>
      </w:r>
      <w:r w:rsidRPr="00085215">
        <w:t xml:space="preserve"> standards and shall be such as to produce minimum</w:t>
      </w:r>
      <w:r w:rsidR="0043393E" w:rsidRPr="00085215">
        <w:t xml:space="preserve"> amount of</w:t>
      </w:r>
      <w:r w:rsidRPr="00085215">
        <w:t xml:space="preserve"> vibration</w:t>
      </w:r>
      <w:r w:rsidR="0043393E" w:rsidRPr="00085215">
        <w:t xml:space="preserve"> acceptable</w:t>
      </w:r>
      <w:r w:rsidRPr="00085215">
        <w:t xml:space="preserve"> under service conditions.</w:t>
      </w:r>
      <w:r w:rsidR="005D0755" w:rsidRPr="00085215">
        <w:t xml:space="preserve"> </w:t>
      </w:r>
    </w:p>
    <w:p w14:paraId="08B7231D" w14:textId="77777777" w:rsidR="00022607" w:rsidRPr="00085215" w:rsidRDefault="00C45A8E" w:rsidP="00197DAA">
      <w:pPr>
        <w:pStyle w:val="Heading2"/>
      </w:pPr>
      <w:r w:rsidRPr="00085215">
        <w:t>Thermal Overload Protection</w:t>
      </w:r>
    </w:p>
    <w:p w14:paraId="74CAB3A6" w14:textId="77777777" w:rsidR="00942464" w:rsidRDefault="00022607" w:rsidP="001A05D8">
      <w:pPr>
        <w:pStyle w:val="Heading3"/>
      </w:pPr>
      <w:r w:rsidRPr="00085215">
        <w:t xml:space="preserve">There shall be </w:t>
      </w:r>
      <w:r w:rsidR="0004704B">
        <w:t xml:space="preserve">six </w:t>
      </w:r>
      <w:r w:rsidRPr="00085215">
        <w:t>thermistors embedded in the windings of the motor, two per phase. A tripping unit</w:t>
      </w:r>
      <w:r w:rsidR="00942464">
        <w:t xml:space="preserve"> </w:t>
      </w:r>
      <w:r w:rsidR="00942464" w:rsidRPr="00942464">
        <w:t xml:space="preserve">rated at 115 </w:t>
      </w:r>
      <w:proofErr w:type="gramStart"/>
      <w:r w:rsidR="00942464" w:rsidRPr="00942464">
        <w:t>V,</w:t>
      </w:r>
      <w:proofErr w:type="gramEnd"/>
      <w:r w:rsidR="00942464" w:rsidRPr="00942464">
        <w:t xml:space="preserve"> 60 Hz shall be provided for remote mounting in the motor starter</w:t>
      </w:r>
      <w:r w:rsidR="00D050E1">
        <w:t>.</w:t>
      </w:r>
    </w:p>
    <w:p w14:paraId="1F5AD647" w14:textId="77777777" w:rsidR="00022607" w:rsidRPr="00085215" w:rsidRDefault="00022607" w:rsidP="00197DAA">
      <w:pPr>
        <w:pStyle w:val="Heading2"/>
      </w:pPr>
      <w:r w:rsidRPr="00085215">
        <w:t>Bearings and</w:t>
      </w:r>
      <w:r w:rsidR="00745EE3" w:rsidRPr="00085215">
        <w:t xml:space="preserve"> </w:t>
      </w:r>
      <w:r w:rsidRPr="00085215">
        <w:t>Lubrication</w:t>
      </w:r>
    </w:p>
    <w:p w14:paraId="7ADB15B7" w14:textId="77777777" w:rsidR="00022607" w:rsidRDefault="00022607" w:rsidP="00197DAA">
      <w:pPr>
        <w:pStyle w:val="Heading3"/>
      </w:pPr>
      <w:r w:rsidRPr="00085215">
        <w:t xml:space="preserve">The bearings for the motor shall be of the same type as the </w:t>
      </w:r>
      <w:r w:rsidR="006D2701">
        <w:t xml:space="preserve">bearings </w:t>
      </w:r>
      <w:r w:rsidRPr="00085215">
        <w:t>specified for the pumps and shall be capable</w:t>
      </w:r>
      <w:r w:rsidR="00745EE3" w:rsidRPr="00085215">
        <w:t xml:space="preserve"> of</w:t>
      </w:r>
      <w:r w:rsidRPr="00085215">
        <w:t xml:space="preserve"> carry</w:t>
      </w:r>
      <w:r w:rsidR="00745EE3" w:rsidRPr="00085215">
        <w:t>ing</w:t>
      </w:r>
      <w:r w:rsidRPr="00085215">
        <w:t xml:space="preserve"> the weight of all rotating parts plus the hydraulic upward or downward thrust that the driven equipment may impose during the startup operation at any capacity including shutoff without overheating. Bearings shall be of the heavy-duty anti-friction grease lubricated type with B-10 </w:t>
      </w:r>
      <w:r w:rsidR="00942464">
        <w:t xml:space="preserve">(L-10) </w:t>
      </w:r>
      <w:r w:rsidRPr="00085215">
        <w:t>bearing rating life of at least 50,000 hours as defined by the A</w:t>
      </w:r>
      <w:r w:rsidR="00D00B89">
        <w:t>BMA</w:t>
      </w:r>
      <w:r w:rsidRPr="00085215">
        <w:t>. The housings for the bearing shall be provided with two plugged openings accessible from the exterior of the motor; one to receive pressure grease fittings and one to serve as a drain and vent during greasing. An efficient system of seals shall be provided to prevent</w:t>
      </w:r>
      <w:r w:rsidR="00745EE3" w:rsidRPr="00085215">
        <w:t xml:space="preserve"> the</w:t>
      </w:r>
      <w:r w:rsidRPr="00085215">
        <w:t xml:space="preserve"> loss of grease and</w:t>
      </w:r>
      <w:r w:rsidR="00745EE3" w:rsidRPr="00085215">
        <w:t xml:space="preserve"> the</w:t>
      </w:r>
      <w:r w:rsidRPr="00085215">
        <w:t xml:space="preserve"> entrance of water and other foreign material into the bearing housing. If necessary, one lubricating system shall lubricate both the pump and motor bearings. The </w:t>
      </w:r>
      <w:r w:rsidR="00745EE3" w:rsidRPr="00085215">
        <w:t>Contractor</w:t>
      </w:r>
      <w:r w:rsidRPr="00085215">
        <w:t xml:space="preserve"> shall provide complete information about the size and type of the proposed bearings.</w:t>
      </w:r>
    </w:p>
    <w:p w14:paraId="41DD08F6" w14:textId="77777777" w:rsidR="00022607" w:rsidRPr="00085215" w:rsidRDefault="00C45A8E" w:rsidP="00197DAA">
      <w:pPr>
        <w:pStyle w:val="Heading2"/>
      </w:pPr>
      <w:r w:rsidRPr="00085215">
        <w:t>Noise Levels</w:t>
      </w:r>
    </w:p>
    <w:p w14:paraId="57ADAC64" w14:textId="77777777" w:rsidR="00022607" w:rsidRDefault="00022607" w:rsidP="00197DAA">
      <w:pPr>
        <w:pStyle w:val="Heading3"/>
      </w:pPr>
      <w:r w:rsidRPr="00085215">
        <w:t xml:space="preserve">The motor shall be specifically designed for quiet operation consistent with best commercial practice. The overall sound pressure level at all possible operator locations within a radius of 1 m from the equipment shall not exceed 80 db on the “A” weighting scale using the octave band frequency analyzer. The overall sound pressure level shall be determined in accordance with </w:t>
      </w:r>
      <w:r w:rsidR="00942464" w:rsidRPr="00942464">
        <w:t>ISO 3741:2010</w:t>
      </w:r>
      <w:r w:rsidRPr="00085215">
        <w:t xml:space="preserve">. The </w:t>
      </w:r>
      <w:r w:rsidR="00745EE3" w:rsidRPr="00085215">
        <w:t>Contrac</w:t>
      </w:r>
      <w:r w:rsidR="00A85E24" w:rsidRPr="00085215">
        <w:t>t</w:t>
      </w:r>
      <w:r w:rsidRPr="00085215">
        <w:t>or shall supply three certified copies of the test data.</w:t>
      </w:r>
    </w:p>
    <w:p w14:paraId="3CBB6F2A" w14:textId="77777777" w:rsidR="00022607" w:rsidRPr="00085215" w:rsidRDefault="00C45A8E" w:rsidP="00197DAA">
      <w:pPr>
        <w:pStyle w:val="Heading2"/>
      </w:pPr>
      <w:r w:rsidRPr="00085215">
        <w:t>Terminal Box</w:t>
      </w:r>
    </w:p>
    <w:p w14:paraId="7DA47B3E" w14:textId="1B349FCC" w:rsidR="00022607" w:rsidRPr="00085215" w:rsidRDefault="00022607" w:rsidP="00197DAA">
      <w:pPr>
        <w:pStyle w:val="Heading3"/>
      </w:pPr>
      <w:r w:rsidRPr="00085215">
        <w:t xml:space="preserve">Terminal boxes: Waterproof, </w:t>
      </w:r>
      <w:del w:id="160" w:author="John Liu" w:date="2022-04-26T11:06:00Z">
        <w:r w:rsidRPr="00085215" w:rsidDel="00337472">
          <w:rPr>
            <w:highlight w:val="yellow"/>
          </w:rPr>
          <w:delText>[oversized]</w:delText>
        </w:r>
        <w:r w:rsidRPr="00085215" w:rsidDel="00337472">
          <w:delText>,</w:delText>
        </w:r>
      </w:del>
      <w:r w:rsidRPr="00085215">
        <w:t xml:space="preserve"> cast iron or heavy wall steel, split design, threaded conduit holes, field rotatable in </w:t>
      </w:r>
      <w:proofErr w:type="gramStart"/>
      <w:r w:rsidRPr="00085215">
        <w:t>90 degree</w:t>
      </w:r>
      <w:proofErr w:type="gramEnd"/>
      <w:r w:rsidRPr="00085215">
        <w:t xml:space="preserve"> steps for bottom, side or top conduit entry.</w:t>
      </w:r>
    </w:p>
    <w:p w14:paraId="2A18E353" w14:textId="77777777" w:rsidR="00022607" w:rsidRPr="00085215" w:rsidRDefault="00022607" w:rsidP="00197DAA">
      <w:pPr>
        <w:pStyle w:val="Heading3"/>
      </w:pPr>
      <w:r w:rsidRPr="00085215">
        <w:t>Terminal box location: On</w:t>
      </w:r>
      <w:r w:rsidR="00745EE3" w:rsidRPr="00085215">
        <w:t xml:space="preserve"> the</w:t>
      </w:r>
      <w:r w:rsidRPr="00085215">
        <w:t xml:space="preserve"> </w:t>
      </w:r>
      <w:proofErr w:type="gramStart"/>
      <w:r w:rsidRPr="00085215">
        <w:t>right hand</w:t>
      </w:r>
      <w:proofErr w:type="gramEnd"/>
      <w:r w:rsidRPr="00085215">
        <w:t xml:space="preserve"> side when viewed from the non-driving end, unless otherwise indicated</w:t>
      </w:r>
      <w:r w:rsidR="00745EE3" w:rsidRPr="00085215">
        <w:t xml:space="preserve"> in the Contract Document</w:t>
      </w:r>
      <w:r w:rsidR="00A85E24" w:rsidRPr="00085215">
        <w:t>s</w:t>
      </w:r>
      <w:r w:rsidRPr="00085215">
        <w:t>.</w:t>
      </w:r>
    </w:p>
    <w:p w14:paraId="17D5ACEA" w14:textId="77777777" w:rsidR="00022607" w:rsidRPr="00085215" w:rsidRDefault="00022607" w:rsidP="00197DAA">
      <w:pPr>
        <w:pStyle w:val="Heading3"/>
      </w:pPr>
      <w:r w:rsidRPr="00085215">
        <w:t>Motor lead terminations: Solderless type for incoming cable connections and clamp terminal for ground connections. Clearly and permanently mark motor leads.</w:t>
      </w:r>
    </w:p>
    <w:p w14:paraId="7B57449A" w14:textId="77777777" w:rsidR="00022607" w:rsidRPr="00085215" w:rsidRDefault="00022607" w:rsidP="00197DAA">
      <w:pPr>
        <w:pStyle w:val="Heading3"/>
      </w:pPr>
      <w:r w:rsidRPr="00085215">
        <w:t xml:space="preserve">Frame to terminal box cable passage: Seal to prevent the </w:t>
      </w:r>
      <w:r w:rsidR="006D2701">
        <w:t>entry</w:t>
      </w:r>
      <w:r w:rsidR="006D2701" w:rsidRPr="00085215">
        <w:t xml:space="preserve"> </w:t>
      </w:r>
      <w:r w:rsidRPr="00085215">
        <w:t>of moisture or foreign matter.</w:t>
      </w:r>
    </w:p>
    <w:p w14:paraId="5DEFBF9B" w14:textId="77777777" w:rsidR="00022607" w:rsidRPr="00085215" w:rsidRDefault="00022607" w:rsidP="00197DAA">
      <w:pPr>
        <w:pStyle w:val="Heading3"/>
      </w:pPr>
      <w:r w:rsidRPr="00085215">
        <w:lastRenderedPageBreak/>
        <w:t>Gaskets: Between cover and box mating surfaces.</w:t>
      </w:r>
    </w:p>
    <w:p w14:paraId="51967A4B" w14:textId="77777777" w:rsidR="00022607" w:rsidRDefault="00022607" w:rsidP="00197DAA">
      <w:pPr>
        <w:pStyle w:val="Heading3"/>
      </w:pPr>
      <w:r w:rsidRPr="00085215">
        <w:t>Ancillary devices:</w:t>
      </w:r>
      <w:r w:rsidR="00745EE3" w:rsidRPr="00085215">
        <w:t xml:space="preserve"> Provide a</w:t>
      </w:r>
      <w:r w:rsidRPr="00085215">
        <w:t xml:space="preserve"> </w:t>
      </w:r>
      <w:r w:rsidR="00745EE3" w:rsidRPr="00085215">
        <w:t>s</w:t>
      </w:r>
      <w:r w:rsidRPr="00085215">
        <w:t>eparate termination box. Clearly identify leads. Supply nameplate and connection wiring diagrams.</w:t>
      </w:r>
    </w:p>
    <w:p w14:paraId="14DE790C" w14:textId="77777777" w:rsidR="00022607" w:rsidRPr="00085215" w:rsidRDefault="00022607" w:rsidP="00197DAA">
      <w:pPr>
        <w:pStyle w:val="Heading2"/>
      </w:pPr>
      <w:r w:rsidRPr="00085215">
        <w:t xml:space="preserve">Miscellaneous Features </w:t>
      </w:r>
    </w:p>
    <w:p w14:paraId="35D6871E" w14:textId="77777777" w:rsidR="00022607" w:rsidRPr="00085215" w:rsidRDefault="00022607" w:rsidP="00197DAA">
      <w:pPr>
        <w:pStyle w:val="Heading3"/>
      </w:pPr>
      <w:r w:rsidRPr="00085215">
        <w:t>A motor nameplate of non-ferrous material and permanently riveted to the motor main frame shall be provided. All nameplate lettering shall be stamped into the surface and shall list the following data:</w:t>
      </w:r>
    </w:p>
    <w:p w14:paraId="020A67DD" w14:textId="77777777" w:rsidR="00022607" w:rsidRPr="00085215" w:rsidRDefault="00022607" w:rsidP="00085215">
      <w:pPr>
        <w:pStyle w:val="Heading4"/>
      </w:pPr>
      <w:r w:rsidRPr="00085215">
        <w:t xml:space="preserve">Rated </w:t>
      </w:r>
      <w:r w:rsidR="0017484D" w:rsidRPr="00085215">
        <w:t>k</w:t>
      </w:r>
      <w:r w:rsidRPr="00085215">
        <w:t>W</w:t>
      </w:r>
    </w:p>
    <w:p w14:paraId="643F3438" w14:textId="77777777" w:rsidR="00022607" w:rsidRPr="00085215" w:rsidRDefault="00022607" w:rsidP="00085215">
      <w:pPr>
        <w:pStyle w:val="Heading4"/>
      </w:pPr>
      <w:r w:rsidRPr="00085215">
        <w:t>Rated Voltage in volts</w:t>
      </w:r>
    </w:p>
    <w:p w14:paraId="67C32541" w14:textId="77777777" w:rsidR="00022607" w:rsidRPr="00085215" w:rsidRDefault="00022607" w:rsidP="00085215">
      <w:pPr>
        <w:pStyle w:val="Heading4"/>
      </w:pPr>
      <w:r w:rsidRPr="00085215">
        <w:t>Number of phases</w:t>
      </w:r>
    </w:p>
    <w:p w14:paraId="44792872" w14:textId="77777777" w:rsidR="00022607" w:rsidRPr="00085215" w:rsidRDefault="00022607" w:rsidP="00085215">
      <w:pPr>
        <w:pStyle w:val="Heading4"/>
      </w:pPr>
      <w:r w:rsidRPr="00085215">
        <w:t>Full load speed in RPM</w:t>
      </w:r>
    </w:p>
    <w:p w14:paraId="77118496" w14:textId="77777777" w:rsidR="00022607" w:rsidRPr="00085215" w:rsidRDefault="00022607" w:rsidP="00085215">
      <w:pPr>
        <w:pStyle w:val="Heading4"/>
      </w:pPr>
      <w:r w:rsidRPr="00085215">
        <w:t>Full load amperes</w:t>
      </w:r>
    </w:p>
    <w:p w14:paraId="76187343" w14:textId="77777777" w:rsidR="00022607" w:rsidRPr="00085215" w:rsidRDefault="00022607" w:rsidP="00085215">
      <w:pPr>
        <w:pStyle w:val="Heading4"/>
      </w:pPr>
      <w:r w:rsidRPr="00085215">
        <w:t>Frequency</w:t>
      </w:r>
    </w:p>
    <w:p w14:paraId="230ACC73" w14:textId="77777777" w:rsidR="00022607" w:rsidRPr="00085215" w:rsidRDefault="00022607" w:rsidP="00085215">
      <w:pPr>
        <w:pStyle w:val="Heading4"/>
      </w:pPr>
      <w:r w:rsidRPr="00085215">
        <w:t>Rated power factor</w:t>
      </w:r>
    </w:p>
    <w:p w14:paraId="70521C09" w14:textId="77777777" w:rsidR="00022607" w:rsidRPr="00085215" w:rsidRDefault="00022607" w:rsidP="00085215">
      <w:pPr>
        <w:pStyle w:val="Heading4"/>
      </w:pPr>
      <w:r w:rsidRPr="00085215">
        <w:t>Service factor</w:t>
      </w:r>
    </w:p>
    <w:p w14:paraId="190A7152" w14:textId="77777777" w:rsidR="00022607" w:rsidRPr="00085215" w:rsidRDefault="00022607" w:rsidP="00085215">
      <w:pPr>
        <w:pStyle w:val="Heading4"/>
      </w:pPr>
      <w:r w:rsidRPr="00085215">
        <w:t>Class of insulation system</w:t>
      </w:r>
    </w:p>
    <w:p w14:paraId="40AA0791" w14:textId="77777777" w:rsidR="00022607" w:rsidRPr="00085215" w:rsidRDefault="00022607" w:rsidP="00085215">
      <w:pPr>
        <w:pStyle w:val="Heading4"/>
      </w:pPr>
      <w:r w:rsidRPr="00085215">
        <w:t>Type of enclosure</w:t>
      </w:r>
    </w:p>
    <w:p w14:paraId="55F12908" w14:textId="77777777" w:rsidR="00022607" w:rsidRPr="00085215" w:rsidRDefault="00022607" w:rsidP="00085215">
      <w:pPr>
        <w:pStyle w:val="Heading4"/>
      </w:pPr>
      <w:r w:rsidRPr="00085215">
        <w:t>Serial number</w:t>
      </w:r>
    </w:p>
    <w:p w14:paraId="1FBFEC34" w14:textId="77777777" w:rsidR="00022607" w:rsidRPr="00085215" w:rsidRDefault="00022607" w:rsidP="00085215">
      <w:pPr>
        <w:pStyle w:val="Heading4"/>
      </w:pPr>
      <w:r w:rsidRPr="00085215">
        <w:t>Frame size</w:t>
      </w:r>
    </w:p>
    <w:p w14:paraId="20D547A2" w14:textId="77777777" w:rsidR="00022607" w:rsidRPr="00085215" w:rsidRDefault="00022607" w:rsidP="00085215">
      <w:pPr>
        <w:pStyle w:val="Heading4"/>
      </w:pPr>
      <w:r w:rsidRPr="00085215">
        <w:t>Temperature rise in °C</w:t>
      </w:r>
    </w:p>
    <w:p w14:paraId="3129C2EE" w14:textId="77777777" w:rsidR="00022607" w:rsidRPr="00085215" w:rsidRDefault="00022607" w:rsidP="00085215">
      <w:pPr>
        <w:pStyle w:val="Heading4"/>
      </w:pPr>
      <w:r w:rsidRPr="00085215">
        <w:t>Bearing type and manufacturer</w:t>
      </w:r>
      <w:r w:rsidR="00942464">
        <w:t xml:space="preserve"> and Code letter</w:t>
      </w:r>
    </w:p>
    <w:p w14:paraId="2A27FD54" w14:textId="77777777" w:rsidR="00022607" w:rsidRPr="00085215" w:rsidRDefault="00022607" w:rsidP="00197DAA">
      <w:pPr>
        <w:pStyle w:val="Heading3"/>
      </w:pPr>
      <w:r w:rsidRPr="00085215">
        <w:t>Lifting hooks, or eyes, shall be provided for lifting the entire motor.</w:t>
      </w:r>
    </w:p>
    <w:p w14:paraId="5B2E4353" w14:textId="77777777" w:rsidR="00022607" w:rsidRDefault="00022607" w:rsidP="00197DAA">
      <w:pPr>
        <w:pStyle w:val="Heading3"/>
      </w:pPr>
      <w:r w:rsidRPr="00085215">
        <w:t>The motor bases shall be suitable for bolted and dowelled connection to the mounting pad. The motor shall be fitted with a non-revers</w:t>
      </w:r>
      <w:r w:rsidR="00745EE3" w:rsidRPr="00085215">
        <w:t>ing</w:t>
      </w:r>
      <w:r w:rsidRPr="00085215">
        <w:t xml:space="preserve"> mechanism to protect line shaft bearings from reverse rotation. The motor shall be equipped with a cast-iron shield to prevent direct </w:t>
      </w:r>
      <w:r w:rsidR="00283A01">
        <w:t>entry</w:t>
      </w:r>
      <w:r w:rsidRPr="00085215">
        <w:t xml:space="preserve"> of liquids that might be release</w:t>
      </w:r>
      <w:r w:rsidR="00283A01">
        <w:t>d</w:t>
      </w:r>
      <w:r w:rsidRPr="00085215">
        <w:t xml:space="preserve"> by a pump seal failure.</w:t>
      </w:r>
    </w:p>
    <w:p w14:paraId="18D9AFC1" w14:textId="77777777" w:rsidR="00022607" w:rsidRPr="00085215" w:rsidRDefault="00C45A8E" w:rsidP="00197DAA">
      <w:pPr>
        <w:pStyle w:val="Heading2"/>
      </w:pPr>
      <w:r w:rsidRPr="00085215">
        <w:t>Acceptable Manufacturers</w:t>
      </w:r>
    </w:p>
    <w:p w14:paraId="72384877" w14:textId="77777777" w:rsidR="007E6ECC" w:rsidRPr="00085215" w:rsidRDefault="007E6ECC" w:rsidP="00197DAA">
      <w:pPr>
        <w:pStyle w:val="Heading3"/>
      </w:pPr>
      <w:r w:rsidRPr="00085215">
        <w:t>Electric Motor (&lt;</w:t>
      </w:r>
      <w:r w:rsidR="0063452D" w:rsidRPr="00085215">
        <w:t xml:space="preserve"> 37 kW (</w:t>
      </w:r>
      <w:r w:rsidRPr="00085215">
        <w:t>50 hp</w:t>
      </w:r>
      <w:r w:rsidR="0063452D" w:rsidRPr="00085215">
        <w:t>)</w:t>
      </w:r>
      <w:r w:rsidRPr="00085215">
        <w:t>):</w:t>
      </w:r>
    </w:p>
    <w:p w14:paraId="7440F6C3" w14:textId="77777777" w:rsidR="007E6ECC" w:rsidRPr="00085215" w:rsidRDefault="007E6ECC" w:rsidP="00085215">
      <w:pPr>
        <w:pStyle w:val="Heading4"/>
      </w:pPr>
      <w:r w:rsidRPr="00085215">
        <w:t>U.S. Electrical Motors, div</w:t>
      </w:r>
      <w:r w:rsidR="0063452D" w:rsidRPr="00085215">
        <w:t>ision</w:t>
      </w:r>
      <w:r w:rsidRPr="00085215">
        <w:t xml:space="preserve"> Emerson.</w:t>
      </w:r>
    </w:p>
    <w:p w14:paraId="7B4788A7" w14:textId="77777777" w:rsidR="007E6ECC" w:rsidRPr="00085215" w:rsidRDefault="007E6ECC" w:rsidP="00085215">
      <w:pPr>
        <w:pStyle w:val="Heading4"/>
      </w:pPr>
      <w:r w:rsidRPr="00085215">
        <w:t>WEG Electric Motors Corp.</w:t>
      </w:r>
    </w:p>
    <w:p w14:paraId="02526B94" w14:textId="77777777" w:rsidR="007E6ECC" w:rsidRPr="00085215" w:rsidRDefault="00CF7B58" w:rsidP="00085215">
      <w:pPr>
        <w:pStyle w:val="Heading4"/>
      </w:pPr>
      <w:ins w:id="161" w:author="Mutton, Benjamin" w:date="2020-11-19T15:53:00Z">
        <w:r>
          <w:t>Wolong (</w:t>
        </w:r>
      </w:ins>
      <w:r w:rsidR="007E6ECC" w:rsidRPr="00085215">
        <w:t>General Electric Company</w:t>
      </w:r>
      <w:ins w:id="162" w:author="Mutton, Benjamin" w:date="2020-11-19T15:53:00Z">
        <w:r>
          <w:t>)</w:t>
        </w:r>
      </w:ins>
      <w:r w:rsidR="007E6ECC" w:rsidRPr="00085215">
        <w:t>.</w:t>
      </w:r>
    </w:p>
    <w:p w14:paraId="2EF5B873" w14:textId="77777777" w:rsidR="007E6ECC" w:rsidRPr="00085215" w:rsidRDefault="007E6ECC" w:rsidP="00085215">
      <w:pPr>
        <w:pStyle w:val="Heading4"/>
      </w:pPr>
      <w:r w:rsidRPr="00085215">
        <w:t>TECO-Westinghouse Motors (Canada) Inc.</w:t>
      </w:r>
    </w:p>
    <w:p w14:paraId="23B1E9A6" w14:textId="77777777" w:rsidR="007E6ECC" w:rsidRPr="00085215" w:rsidRDefault="007E6ECC" w:rsidP="00085215">
      <w:pPr>
        <w:pStyle w:val="Heading4"/>
      </w:pPr>
      <w:r w:rsidRPr="00085215">
        <w:t>Brook Crompton (Canada) Inc.</w:t>
      </w:r>
    </w:p>
    <w:p w14:paraId="7B5D55ED" w14:textId="77777777" w:rsidR="007E6ECC" w:rsidRPr="00085215" w:rsidRDefault="007E6ECC" w:rsidP="00085215">
      <w:pPr>
        <w:pStyle w:val="Heading4"/>
      </w:pPr>
      <w:r w:rsidRPr="00085215">
        <w:t>Emerson Industrial Automation (Leroy-Somer).</w:t>
      </w:r>
    </w:p>
    <w:p w14:paraId="46B65005" w14:textId="77777777" w:rsidR="0063452D" w:rsidRPr="00085215" w:rsidRDefault="00CF7B58" w:rsidP="00085215">
      <w:pPr>
        <w:pStyle w:val="Heading4"/>
      </w:pPr>
      <w:ins w:id="163" w:author="Mutton, Benjamin" w:date="2020-11-19T15:53:00Z">
        <w:r>
          <w:t>Or</w:t>
        </w:r>
      </w:ins>
      <w:del w:id="164" w:author="Mutton, Benjamin" w:date="2020-11-19T15:53:00Z">
        <w:r w:rsidR="00B16390" w:rsidDel="00CF7B58">
          <w:delText>A</w:delText>
        </w:r>
        <w:r w:rsidR="00942464" w:rsidDel="00CF7B58">
          <w:delText>pproved</w:delText>
        </w:r>
      </w:del>
      <w:r w:rsidR="00942464">
        <w:t xml:space="preserve"> </w:t>
      </w:r>
      <w:r w:rsidR="00D75B78">
        <w:t>E</w:t>
      </w:r>
      <w:r w:rsidR="00D75B78" w:rsidRPr="00085215">
        <w:t>quivalent</w:t>
      </w:r>
      <w:r w:rsidR="00942464">
        <w:t>.</w:t>
      </w:r>
    </w:p>
    <w:p w14:paraId="5B28B172" w14:textId="77777777" w:rsidR="00EE616C" w:rsidRPr="00085215" w:rsidRDefault="00EE616C" w:rsidP="00197DAA">
      <w:pPr>
        <w:pStyle w:val="Heading3"/>
      </w:pPr>
      <w:r w:rsidRPr="00085215">
        <w:t>Electric Motor (&gt;</w:t>
      </w:r>
      <w:r w:rsidR="0063452D" w:rsidRPr="00085215">
        <w:t xml:space="preserve"> 37 kW (</w:t>
      </w:r>
      <w:r w:rsidRPr="00085215">
        <w:t>50 hp</w:t>
      </w:r>
      <w:r w:rsidR="0063452D" w:rsidRPr="00085215">
        <w:t>)</w:t>
      </w:r>
      <w:r w:rsidRPr="00085215">
        <w:t>):</w:t>
      </w:r>
    </w:p>
    <w:p w14:paraId="432C5641" w14:textId="77777777" w:rsidR="00EE616C" w:rsidRPr="00085215" w:rsidRDefault="00EE616C" w:rsidP="00085215">
      <w:pPr>
        <w:pStyle w:val="Heading4"/>
      </w:pPr>
      <w:r w:rsidRPr="00085215">
        <w:t>U.S. Electrical Motors, div</w:t>
      </w:r>
      <w:r w:rsidR="0063452D" w:rsidRPr="00085215">
        <w:t>ision</w:t>
      </w:r>
      <w:del w:id="165" w:author="Mutton, Benjamin" w:date="2022-01-12T14:48:00Z">
        <w:r w:rsidRPr="00085215" w:rsidDel="00180365">
          <w:delText>.</w:delText>
        </w:r>
      </w:del>
      <w:r w:rsidRPr="00085215">
        <w:t xml:space="preserve"> Emerson.</w:t>
      </w:r>
    </w:p>
    <w:p w14:paraId="16F5CE69" w14:textId="77777777" w:rsidR="00EE616C" w:rsidRPr="00085215" w:rsidRDefault="00EE616C" w:rsidP="00085215">
      <w:pPr>
        <w:pStyle w:val="Heading4"/>
      </w:pPr>
      <w:r w:rsidRPr="00085215">
        <w:t>WEG Electric Motors Corp.</w:t>
      </w:r>
    </w:p>
    <w:p w14:paraId="6EFC60F7" w14:textId="77777777" w:rsidR="00EE616C" w:rsidRPr="00085215" w:rsidRDefault="00EE616C" w:rsidP="00085215">
      <w:pPr>
        <w:pStyle w:val="Heading4"/>
      </w:pPr>
      <w:r w:rsidRPr="00085215">
        <w:t>General Electric Company.</w:t>
      </w:r>
    </w:p>
    <w:p w14:paraId="6320E73A" w14:textId="77777777" w:rsidR="0063452D" w:rsidRDefault="00CF7B58" w:rsidP="00085215">
      <w:pPr>
        <w:pStyle w:val="Heading4"/>
        <w:rPr>
          <w:ins w:id="166" w:author="Mutton, Benjamin" w:date="2020-11-19T15:54:00Z"/>
        </w:rPr>
      </w:pPr>
      <w:ins w:id="167" w:author="Mutton, Benjamin" w:date="2020-11-19T15:54:00Z">
        <w:r>
          <w:t>Or</w:t>
        </w:r>
      </w:ins>
      <w:del w:id="168" w:author="Mutton, Benjamin" w:date="2020-11-19T15:54:00Z">
        <w:r w:rsidR="00B16390" w:rsidDel="00CF7B58">
          <w:delText>A</w:delText>
        </w:r>
        <w:r w:rsidR="00942464" w:rsidDel="00CF7B58">
          <w:delText>pproved</w:delText>
        </w:r>
      </w:del>
      <w:r w:rsidR="00942464">
        <w:t xml:space="preserve"> </w:t>
      </w:r>
      <w:r w:rsidR="00D75B78">
        <w:t>E</w:t>
      </w:r>
      <w:r w:rsidR="00D75B78" w:rsidRPr="00085215">
        <w:t>quivalent</w:t>
      </w:r>
      <w:r w:rsidR="00942464">
        <w:t>.</w:t>
      </w:r>
    </w:p>
    <w:p w14:paraId="005393E3" w14:textId="77777777" w:rsidR="00CF7B58" w:rsidRDefault="00CF7B58" w:rsidP="00CF7B58">
      <w:pPr>
        <w:pStyle w:val="Heading2"/>
        <w:rPr>
          <w:ins w:id="169" w:author="Mutton, Benjamin" w:date="2020-11-19T15:54:00Z"/>
        </w:rPr>
      </w:pPr>
      <w:ins w:id="170" w:author="Mutton, Benjamin" w:date="2020-11-19T15:54:00Z">
        <w:r>
          <w:t>Warranty</w:t>
        </w:r>
      </w:ins>
    </w:p>
    <w:p w14:paraId="215D0997" w14:textId="77777777" w:rsidR="00CF7B58" w:rsidRPr="004E145C" w:rsidRDefault="00CF7B58">
      <w:pPr>
        <w:pStyle w:val="Heading3"/>
        <w:pPrChange w:id="171" w:author="Mutton, Benjamin" w:date="2020-11-19T15:55:00Z">
          <w:pPr>
            <w:pStyle w:val="Heading4"/>
          </w:pPr>
        </w:pPrChange>
      </w:pPr>
      <w:ins w:id="172" w:author="Mutton, Benjamin" w:date="2020-11-19T15:54:00Z">
        <w:r>
          <w:t xml:space="preserve">All motors supplied shall include a </w:t>
        </w:r>
        <w:proofErr w:type="gramStart"/>
        <w:r>
          <w:t>5 year</w:t>
        </w:r>
        <w:proofErr w:type="gramEnd"/>
        <w:r>
          <w:t xml:space="preserve"> comprehensive </w:t>
        </w:r>
      </w:ins>
      <w:ins w:id="173" w:author="Mutton, Benjamin" w:date="2020-11-19T15:55:00Z">
        <w:r>
          <w:t>manufacturer’s</w:t>
        </w:r>
      </w:ins>
      <w:ins w:id="174" w:author="Mutton, Benjamin" w:date="2020-11-19T15:54:00Z">
        <w:r>
          <w:t xml:space="preserve"> warranty.</w:t>
        </w:r>
      </w:ins>
    </w:p>
    <w:p w14:paraId="09459A16" w14:textId="77777777" w:rsidR="00022607" w:rsidRPr="00085215" w:rsidRDefault="007E6ECC">
      <w:pPr>
        <w:pStyle w:val="Heading1"/>
      </w:pPr>
      <w:del w:id="175" w:author="Mutton, Benjamin" w:date="2020-11-19T15:54:00Z">
        <w:r w:rsidRPr="00C70217" w:rsidDel="00CF7B58">
          <w:rPr>
            <w:highlight w:val="lightGray"/>
          </w:rPr>
          <w:lastRenderedPageBreak/>
          <w:delText xml:space="preserve"> </w:delText>
        </w:r>
      </w:del>
      <w:r w:rsidR="00C45A8E" w:rsidRPr="00085215">
        <w:t>EXECUTION</w:t>
      </w:r>
    </w:p>
    <w:p w14:paraId="4E34F0A5" w14:textId="77777777" w:rsidR="00022607" w:rsidRPr="00085215" w:rsidRDefault="00022607" w:rsidP="00197DAA">
      <w:pPr>
        <w:pStyle w:val="Heading2"/>
      </w:pPr>
      <w:r w:rsidRPr="00085215">
        <w:t>Installation</w:t>
      </w:r>
    </w:p>
    <w:p w14:paraId="6000BBB0" w14:textId="77777777" w:rsidR="00022607" w:rsidRPr="00085215" w:rsidRDefault="00022607" w:rsidP="00197DAA">
      <w:pPr>
        <w:pStyle w:val="Heading3"/>
      </w:pPr>
      <w:r w:rsidRPr="00085215">
        <w:t>Dry out</w:t>
      </w:r>
      <w:r w:rsidR="00283A01">
        <w:t xml:space="preserve"> the</w:t>
      </w:r>
      <w:r w:rsidRPr="00085215">
        <w:t xml:space="preserve"> motor if dampness</w:t>
      </w:r>
      <w:r w:rsidR="00745EE3" w:rsidRPr="00085215">
        <w:t xml:space="preserve"> is</w:t>
      </w:r>
      <w:r w:rsidRPr="00085215">
        <w:t xml:space="preserve"> present in accordance with </w:t>
      </w:r>
      <w:r w:rsidR="00745EE3" w:rsidRPr="00085215">
        <w:t>the</w:t>
      </w:r>
      <w:r w:rsidR="00EB2F34" w:rsidRPr="00085215">
        <w:t xml:space="preserve"> </w:t>
      </w:r>
      <w:r w:rsidRPr="00085215">
        <w:t xml:space="preserve">manufacturer's instructions. </w:t>
      </w:r>
    </w:p>
    <w:p w14:paraId="172D2F4C" w14:textId="77777777" w:rsidR="00022607" w:rsidRPr="00085215" w:rsidRDefault="00022607" w:rsidP="00197DAA">
      <w:pPr>
        <w:pStyle w:val="Heading3"/>
      </w:pPr>
      <w:r w:rsidRPr="00085215">
        <w:t xml:space="preserve">Install </w:t>
      </w:r>
      <w:r w:rsidR="00283A01">
        <w:t xml:space="preserve">the </w:t>
      </w:r>
      <w:r w:rsidRPr="00085215">
        <w:t xml:space="preserve">motor on driven machinery, baseplate, structure, slide rails, </w:t>
      </w:r>
      <w:r w:rsidR="00745EE3" w:rsidRPr="00085215">
        <w:t xml:space="preserve">and </w:t>
      </w:r>
      <w:r w:rsidRPr="00085215">
        <w:t xml:space="preserve">concrete base, ensuring </w:t>
      </w:r>
      <w:r w:rsidR="00745EE3" w:rsidRPr="00085215">
        <w:t xml:space="preserve">that </w:t>
      </w:r>
      <w:r w:rsidRPr="00085215">
        <w:t xml:space="preserve">it has fully cured before installation, rigid </w:t>
      </w:r>
      <w:proofErr w:type="gramStart"/>
      <w:r w:rsidRPr="00085215">
        <w:t>plumb</w:t>
      </w:r>
      <w:proofErr w:type="gramEnd"/>
      <w:r w:rsidRPr="00085215">
        <w:t xml:space="preserve"> and square, using only </w:t>
      </w:r>
      <w:r w:rsidR="00745EE3" w:rsidRPr="00085215">
        <w:t xml:space="preserve">the </w:t>
      </w:r>
      <w:r w:rsidRPr="00085215">
        <w:t xml:space="preserve">lifting facilities provided. </w:t>
      </w:r>
    </w:p>
    <w:p w14:paraId="3B7C40B7" w14:textId="77777777" w:rsidR="00022607" w:rsidRPr="00085215" w:rsidRDefault="00022607" w:rsidP="00197DAA">
      <w:pPr>
        <w:pStyle w:val="Heading3"/>
      </w:pPr>
      <w:r w:rsidRPr="00085215">
        <w:t xml:space="preserve">Make wiring connections. Use liquid tight </w:t>
      </w:r>
      <w:r w:rsidR="00A85E24" w:rsidRPr="00085215">
        <w:t xml:space="preserve">PVC </w:t>
      </w:r>
      <w:r w:rsidRPr="00085215">
        <w:t xml:space="preserve">jacketed flexible conduit between </w:t>
      </w:r>
      <w:r w:rsidR="00283A01">
        <w:t xml:space="preserve">the </w:t>
      </w:r>
      <w:r w:rsidRPr="00085215">
        <w:t>rigid conduit and</w:t>
      </w:r>
      <w:r w:rsidR="00A85E24" w:rsidRPr="00085215">
        <w:t xml:space="preserve"> the</w:t>
      </w:r>
      <w:r w:rsidRPr="00085215">
        <w:t xml:space="preserve"> motor. </w:t>
      </w:r>
    </w:p>
    <w:p w14:paraId="28CB789C" w14:textId="77777777" w:rsidR="00022607" w:rsidRPr="00085215" w:rsidRDefault="00022607" w:rsidP="00197DAA">
      <w:pPr>
        <w:pStyle w:val="Heading3"/>
      </w:pPr>
      <w:r w:rsidRPr="00085215">
        <w:t xml:space="preserve">Make flexible conduit long enough to permit movement of </w:t>
      </w:r>
      <w:r w:rsidR="00283A01">
        <w:t xml:space="preserve">the </w:t>
      </w:r>
      <w:r w:rsidRPr="00085215">
        <w:t xml:space="preserve">motor over </w:t>
      </w:r>
      <w:r w:rsidR="00A85E24" w:rsidRPr="00085215">
        <w:t xml:space="preserve">the </w:t>
      </w:r>
      <w:r w:rsidRPr="00085215">
        <w:t>entire length of</w:t>
      </w:r>
      <w:r w:rsidR="00A85E24" w:rsidRPr="00085215">
        <w:t xml:space="preserve"> the</w:t>
      </w:r>
      <w:r w:rsidRPr="00085215">
        <w:t xml:space="preserve"> slide rails. </w:t>
      </w:r>
    </w:p>
    <w:p w14:paraId="20DEC121" w14:textId="77777777" w:rsidR="00022607" w:rsidRPr="00085215" w:rsidRDefault="00022607" w:rsidP="00197DAA">
      <w:pPr>
        <w:pStyle w:val="Heading3"/>
      </w:pPr>
      <w:r w:rsidRPr="00085215">
        <w:t xml:space="preserve">Check for </w:t>
      </w:r>
      <w:r w:rsidR="00283A01">
        <w:t xml:space="preserve">the </w:t>
      </w:r>
      <w:r w:rsidRPr="00085215">
        <w:t xml:space="preserve">correct direction of rotation, with </w:t>
      </w:r>
      <w:r w:rsidR="00283A01">
        <w:t xml:space="preserve">the </w:t>
      </w:r>
      <w:r w:rsidRPr="00085215">
        <w:t xml:space="preserve">motor uncoupled from </w:t>
      </w:r>
      <w:r w:rsidR="00283A01">
        <w:t xml:space="preserve">the </w:t>
      </w:r>
      <w:r w:rsidRPr="00085215">
        <w:t xml:space="preserve">driven equipment. </w:t>
      </w:r>
    </w:p>
    <w:p w14:paraId="1CA3DB45" w14:textId="77777777" w:rsidR="00022607" w:rsidRDefault="00022607" w:rsidP="00197DAA">
      <w:pPr>
        <w:pStyle w:val="Heading3"/>
      </w:pPr>
      <w:r w:rsidRPr="00085215">
        <w:t xml:space="preserve">Align and couple </w:t>
      </w:r>
      <w:r w:rsidR="00283A01">
        <w:t xml:space="preserve">the </w:t>
      </w:r>
      <w:r w:rsidRPr="00085215">
        <w:t xml:space="preserve">motor to driven machinery </w:t>
      </w:r>
      <w:r w:rsidR="00A85E24" w:rsidRPr="00085215">
        <w:t>in accordance with the</w:t>
      </w:r>
      <w:r w:rsidRPr="00085215">
        <w:t xml:space="preserve"> manufacturer's instructions, using only correct parts such as couplings, belts, </w:t>
      </w:r>
      <w:r w:rsidR="00283A01">
        <w:t xml:space="preserve">and </w:t>
      </w:r>
      <w:r w:rsidRPr="00085215">
        <w:t>sheaves, as provided by</w:t>
      </w:r>
      <w:r w:rsidR="00A85E24" w:rsidRPr="00085215">
        <w:t xml:space="preserve"> the</w:t>
      </w:r>
      <w:r w:rsidRPr="00085215">
        <w:t xml:space="preserve"> manufacturer. </w:t>
      </w:r>
    </w:p>
    <w:p w14:paraId="551F9618" w14:textId="77777777" w:rsidR="00022607" w:rsidRPr="00085215" w:rsidRDefault="00022607" w:rsidP="00197DAA">
      <w:pPr>
        <w:pStyle w:val="Heading2"/>
      </w:pPr>
      <w:r w:rsidRPr="00085215">
        <w:t>Field Quality</w:t>
      </w:r>
      <w:r w:rsidR="00C45A8E" w:rsidRPr="00085215">
        <w:t xml:space="preserve"> Control</w:t>
      </w:r>
    </w:p>
    <w:p w14:paraId="37CE011E" w14:textId="0F733EB7" w:rsidR="00022607" w:rsidRPr="00337472" w:rsidRDefault="00022607" w:rsidP="00197DAA">
      <w:pPr>
        <w:pStyle w:val="Heading3"/>
        <w:rPr>
          <w:rPrChange w:id="176" w:author="John Liu" w:date="2022-04-26T11:08:00Z">
            <w:rPr/>
          </w:rPrChange>
        </w:rPr>
      </w:pPr>
      <w:r w:rsidRPr="00085215">
        <w:t xml:space="preserve">Perform tests in accordance </w:t>
      </w:r>
      <w:r w:rsidRPr="00337472">
        <w:t xml:space="preserve">with </w:t>
      </w:r>
      <w:del w:id="177" w:author="John Liu" w:date="2022-04-26T11:08:00Z">
        <w:r w:rsidRPr="00337472" w:rsidDel="00337472">
          <w:rPr>
            <w:rPrChange w:id="178" w:author="John Liu" w:date="2022-04-26T11:08:00Z">
              <w:rPr>
                <w:highlight w:val="yellow"/>
              </w:rPr>
            </w:rPrChange>
          </w:rPr>
          <w:delText>Section 16010 - Electrical General Requirements</w:delText>
        </w:r>
        <w:r w:rsidRPr="00337472" w:rsidDel="00337472">
          <w:rPr>
            <w:rPrChange w:id="179" w:author="John Liu" w:date="2022-04-26T11:08:00Z">
              <w:rPr/>
            </w:rPrChange>
          </w:rPr>
          <w:delText xml:space="preserve"> and</w:delText>
        </w:r>
      </w:del>
      <w:r w:rsidRPr="00337472">
        <w:rPr>
          <w:rPrChange w:id="180" w:author="John Liu" w:date="2022-04-26T11:08:00Z">
            <w:rPr/>
          </w:rPrChange>
        </w:rPr>
        <w:t xml:space="preserve"> </w:t>
      </w:r>
      <w:r w:rsidR="0004704B" w:rsidRPr="00337472">
        <w:rPr>
          <w:rPrChange w:id="181" w:author="John Liu" w:date="2022-04-26T11:08:00Z">
            <w:rPr>
              <w:highlight w:val="yellow"/>
            </w:rPr>
          </w:rPrChange>
        </w:rPr>
        <w:t xml:space="preserve">Section </w:t>
      </w:r>
      <w:r w:rsidR="00942464" w:rsidRPr="00337472">
        <w:rPr>
          <w:rPrChange w:id="182" w:author="John Liu" w:date="2022-04-26T11:08:00Z">
            <w:rPr>
              <w:highlight w:val="yellow"/>
            </w:rPr>
          </w:rPrChange>
        </w:rPr>
        <w:t>01810 – Equipment Testing and Facility Commissioning</w:t>
      </w:r>
      <w:r w:rsidRPr="00337472">
        <w:t>.</w:t>
      </w:r>
    </w:p>
    <w:p w14:paraId="750DB30A" w14:textId="77777777" w:rsidR="0063452D" w:rsidRPr="00337472" w:rsidRDefault="0063452D" w:rsidP="00197DAA">
      <w:pPr>
        <w:pStyle w:val="Heading2"/>
        <w:rPr>
          <w:rPrChange w:id="183" w:author="John Liu" w:date="2022-04-26T11:08:00Z">
            <w:rPr/>
          </w:rPrChange>
        </w:rPr>
      </w:pPr>
      <w:r w:rsidRPr="00337472">
        <w:rPr>
          <w:rPrChange w:id="184" w:author="John Liu" w:date="2022-04-26T11:08:00Z">
            <w:rPr/>
          </w:rPrChange>
        </w:rPr>
        <w:t>Commissioning</w:t>
      </w:r>
    </w:p>
    <w:p w14:paraId="299A69FD" w14:textId="77777777" w:rsidR="00D00B89" w:rsidRPr="00D00B89" w:rsidRDefault="00D00B89" w:rsidP="00197DAA">
      <w:pPr>
        <w:pStyle w:val="Heading3"/>
      </w:pPr>
      <w:r w:rsidRPr="00337472">
        <w:rPr>
          <w:rPrChange w:id="185" w:author="John Liu" w:date="2022-04-26T11:08:00Z">
            <w:rPr/>
          </w:rPrChange>
        </w:rPr>
        <w:t xml:space="preserve">For all commissioning activities on systems where components of this </w:t>
      </w:r>
      <w:r w:rsidR="0004704B" w:rsidRPr="00337472">
        <w:rPr>
          <w:rPrChange w:id="186" w:author="John Liu" w:date="2022-04-26T11:08:00Z">
            <w:rPr/>
          </w:rPrChange>
        </w:rPr>
        <w:t xml:space="preserve">Section </w:t>
      </w:r>
      <w:r w:rsidRPr="00337472">
        <w:rPr>
          <w:rPrChange w:id="187" w:author="John Liu" w:date="2022-04-26T11:08:00Z">
            <w:rPr/>
          </w:rPrChange>
        </w:rPr>
        <w:t xml:space="preserve">are integral to functionality, refer to </w:t>
      </w:r>
      <w:r w:rsidRPr="00337472">
        <w:rPr>
          <w:rPrChange w:id="188" w:author="John Liu" w:date="2022-04-26T11:08:00Z">
            <w:rPr>
              <w:highlight w:val="yellow"/>
            </w:rPr>
          </w:rPrChange>
        </w:rPr>
        <w:t>Section 01810 – Equipment Testing and Facility Commissioning</w:t>
      </w:r>
      <w:r w:rsidRPr="00337472">
        <w:t>. All</w:t>
      </w:r>
      <w:r w:rsidRPr="00D00B89">
        <w:t xml:space="preserve"> inspection and testing activities </w:t>
      </w:r>
      <w:r w:rsidR="0004704B">
        <w:t>shall</w:t>
      </w:r>
      <w:r w:rsidRPr="00D00B89">
        <w:t xml:space="preserve"> be completed</w:t>
      </w:r>
      <w:r w:rsidR="0004704B">
        <w:t xml:space="preserve"> in accordance</w:t>
      </w:r>
      <w:r w:rsidRPr="00D00B89">
        <w:t xml:space="preserve"> with </w:t>
      </w:r>
      <w:r w:rsidR="0004704B">
        <w:t xml:space="preserve">the </w:t>
      </w:r>
      <w:r w:rsidRPr="00D00B89">
        <w:t>documentation</w:t>
      </w:r>
      <w:r w:rsidR="00D75B78">
        <w:t xml:space="preserve"> required as part of the commissioning plan that shall be</w:t>
      </w:r>
      <w:r w:rsidRPr="00D00B89">
        <w:t xml:space="preserve"> provided to the Consultant prior to </w:t>
      </w:r>
      <w:r w:rsidR="00FF2085">
        <w:t>the commencement</w:t>
      </w:r>
      <w:r w:rsidR="00FF2085" w:rsidRPr="00D00B89">
        <w:t xml:space="preserve"> </w:t>
      </w:r>
      <w:r w:rsidRPr="00D00B89">
        <w:t>of commissioning activities.</w:t>
      </w:r>
    </w:p>
    <w:p w14:paraId="23E0E35B" w14:textId="77777777" w:rsidR="00F13982" w:rsidRPr="00651733" w:rsidRDefault="00F13982" w:rsidP="006C7C0D">
      <w:pPr>
        <w:pStyle w:val="Other"/>
        <w:spacing w:before="240"/>
        <w:jc w:val="center"/>
        <w:rPr>
          <w:rFonts w:ascii="Calibri" w:hAnsi="Calibri"/>
          <w:b/>
          <w:sz w:val="22"/>
          <w:szCs w:val="22"/>
        </w:rPr>
      </w:pPr>
      <w:r w:rsidRPr="00651733">
        <w:rPr>
          <w:rFonts w:ascii="Calibri" w:hAnsi="Calibri"/>
          <w:b/>
          <w:sz w:val="22"/>
          <w:szCs w:val="22"/>
        </w:rPr>
        <w:t>END OF SECTION</w:t>
      </w:r>
    </w:p>
    <w:sectPr w:rsidR="00F13982" w:rsidRPr="00651733" w:rsidSect="0038090C">
      <w:headerReference w:type="even" r:id="rId12"/>
      <w:headerReference w:type="default" r:id="rId13"/>
      <w:headerReference w:type="first" r:id="rId14"/>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13724" w14:textId="77777777" w:rsidR="003B15E6" w:rsidRDefault="003B15E6">
      <w:r>
        <w:separator/>
      </w:r>
    </w:p>
  </w:endnote>
  <w:endnote w:type="continuationSeparator" w:id="0">
    <w:p w14:paraId="1C46BF06" w14:textId="77777777" w:rsidR="003B15E6" w:rsidRDefault="003B1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5A9A5" w14:textId="77777777" w:rsidR="003B15E6" w:rsidRDefault="003B15E6">
      <w:r>
        <w:separator/>
      </w:r>
    </w:p>
  </w:footnote>
  <w:footnote w:type="continuationSeparator" w:id="0">
    <w:p w14:paraId="7D7DF704" w14:textId="77777777" w:rsidR="003B15E6" w:rsidRDefault="003B1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07831" w14:textId="77777777" w:rsidR="0038090C" w:rsidRPr="00285AF8" w:rsidRDefault="0038090C" w:rsidP="0038090C">
    <w:pPr>
      <w:pBdr>
        <w:top w:val="single" w:sz="4" w:space="1" w:color="auto"/>
      </w:pBdr>
      <w:tabs>
        <w:tab w:val="right" w:pos="9810"/>
      </w:tabs>
      <w:rPr>
        <w:rFonts w:ascii="Calibri" w:hAnsi="Calibri" w:cs="Arial"/>
      </w:rPr>
    </w:pPr>
    <w:r w:rsidRPr="00285AF8">
      <w:rPr>
        <w:rFonts w:ascii="Calibri" w:hAnsi="Calibri" w:cs="Arial"/>
      </w:rPr>
      <w:t>Section 16222</w:t>
    </w:r>
    <w:r w:rsidRPr="00285AF8">
      <w:rPr>
        <w:rFonts w:ascii="Calibri" w:hAnsi="Calibri" w:cs="Arial"/>
      </w:rPr>
      <w:tab/>
      <w:t>CONTRACT NO</w:t>
    </w:r>
    <w:r w:rsidRPr="00285AF8">
      <w:rPr>
        <w:rFonts w:ascii="Calibri" w:hAnsi="Calibri" w:cs="Arial"/>
        <w:highlight w:val="yellow"/>
      </w:rPr>
      <w:t xml:space="preserve">. [Insert </w:t>
    </w:r>
    <w:r w:rsidR="009B41A9">
      <w:rPr>
        <w:rFonts w:ascii="Calibri" w:hAnsi="Calibri" w:cs="Arial"/>
        <w:highlight w:val="yellow"/>
      </w:rPr>
      <w:t>Contract</w:t>
    </w:r>
    <w:r w:rsidR="009B41A9" w:rsidRPr="00285AF8">
      <w:rPr>
        <w:rFonts w:ascii="Calibri" w:hAnsi="Calibri" w:cs="Arial"/>
        <w:highlight w:val="yellow"/>
      </w:rPr>
      <w:t xml:space="preserve"> </w:t>
    </w:r>
    <w:r w:rsidRPr="00285AF8">
      <w:rPr>
        <w:rFonts w:ascii="Calibri" w:hAnsi="Calibri" w:cs="Arial"/>
        <w:highlight w:val="yellow"/>
      </w:rPr>
      <w:t>Number]</w:t>
    </w:r>
    <w:r w:rsidRPr="00285AF8">
      <w:rPr>
        <w:rFonts w:ascii="Calibri" w:hAnsi="Calibri" w:cs="Arial"/>
      </w:rPr>
      <w:tab/>
    </w:r>
  </w:p>
  <w:p w14:paraId="7C5FF924" w14:textId="3B1F8F55" w:rsidR="0038090C" w:rsidRPr="00285AF8" w:rsidRDefault="006A4BE7" w:rsidP="0038090C">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rPr>
        <w:rFonts w:ascii="Calibri" w:hAnsi="Calibri" w:cs="Arial"/>
      </w:rPr>
    </w:pPr>
    <w:r w:rsidRPr="00285AF8">
      <w:rPr>
        <w:rFonts w:ascii="Calibri" w:hAnsi="Calibri" w:cs="Arial"/>
      </w:rPr>
      <w:t>20</w:t>
    </w:r>
    <w:del w:id="189" w:author="Mutton, Benjamin" w:date="2020-11-19T15:51:00Z">
      <w:r w:rsidRPr="00285AF8" w:rsidDel="00CF7B58">
        <w:rPr>
          <w:rFonts w:ascii="Calibri" w:hAnsi="Calibri" w:cs="Arial"/>
        </w:rPr>
        <w:delText>1</w:delText>
      </w:r>
      <w:r w:rsidR="001A05D8" w:rsidDel="00CF7B58">
        <w:rPr>
          <w:rFonts w:ascii="Calibri" w:hAnsi="Calibri" w:cs="Arial"/>
        </w:rPr>
        <w:delText>7</w:delText>
      </w:r>
    </w:del>
    <w:ins w:id="190" w:author="Mutton, Benjamin" w:date="2020-11-19T15:51:00Z">
      <w:r w:rsidR="00CF7B58">
        <w:rPr>
          <w:rFonts w:ascii="Calibri" w:hAnsi="Calibri" w:cs="Arial"/>
        </w:rPr>
        <w:t>2</w:t>
      </w:r>
    </w:ins>
    <w:ins w:id="191" w:author="Mutton, Benjamin" w:date="2022-01-12T14:42:00Z">
      <w:r w:rsidR="00180365">
        <w:rPr>
          <w:rFonts w:ascii="Calibri" w:hAnsi="Calibri" w:cs="Arial"/>
        </w:rPr>
        <w:t>2</w:t>
      </w:r>
    </w:ins>
    <w:r w:rsidR="0038090C" w:rsidRPr="00285AF8">
      <w:rPr>
        <w:rFonts w:ascii="Calibri" w:hAnsi="Calibri" w:cs="Arial"/>
      </w:rPr>
      <w:t>-</w:t>
    </w:r>
    <w:ins w:id="192" w:author="Mutton, Benjamin" w:date="2022-01-12T14:42:00Z">
      <w:r w:rsidR="00180365">
        <w:rPr>
          <w:rFonts w:ascii="Calibri" w:hAnsi="Calibri" w:cs="Arial"/>
        </w:rPr>
        <w:t>01</w:t>
      </w:r>
    </w:ins>
    <w:del w:id="193" w:author="Mutton, Benjamin" w:date="2020-11-19T15:51:00Z">
      <w:r w:rsidRPr="00285AF8" w:rsidDel="00CF7B58">
        <w:rPr>
          <w:rFonts w:ascii="Calibri" w:hAnsi="Calibri" w:cs="Arial"/>
        </w:rPr>
        <w:delText>0</w:delText>
      </w:r>
      <w:r w:rsidDel="00CF7B58">
        <w:rPr>
          <w:rFonts w:ascii="Calibri" w:hAnsi="Calibri" w:cs="Arial"/>
        </w:rPr>
        <w:delText>2</w:delText>
      </w:r>
    </w:del>
    <w:r w:rsidR="0038090C" w:rsidRPr="00285AF8">
      <w:rPr>
        <w:rFonts w:ascii="Calibri" w:hAnsi="Calibri" w:cs="Arial"/>
      </w:rPr>
      <w:t>-</w:t>
    </w:r>
    <w:ins w:id="194" w:author="Mutton, Benjamin" w:date="2022-01-12T14:42:00Z">
      <w:r w:rsidR="00180365">
        <w:rPr>
          <w:rFonts w:ascii="Calibri" w:hAnsi="Calibri" w:cs="Arial"/>
        </w:rPr>
        <w:t>22</w:t>
      </w:r>
    </w:ins>
    <w:del w:id="195" w:author="Mutton, Benjamin" w:date="2020-11-19T15:51:00Z">
      <w:r w:rsidR="001A05D8" w:rsidDel="00CF7B58">
        <w:rPr>
          <w:rFonts w:ascii="Calibri" w:hAnsi="Calibri" w:cs="Arial"/>
        </w:rPr>
        <w:delText>1</w:delText>
      </w:r>
      <w:r w:rsidDel="00CF7B58">
        <w:rPr>
          <w:rFonts w:ascii="Calibri" w:hAnsi="Calibri" w:cs="Arial"/>
        </w:rPr>
        <w:delText>0</w:delText>
      </w:r>
    </w:del>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rPr>
      <w:tab/>
    </w:r>
    <w:r w:rsidR="0038090C" w:rsidRPr="00285AF8">
      <w:rPr>
        <w:rFonts w:ascii="Calibri" w:hAnsi="Calibri" w:cs="Arial"/>
        <w:b/>
      </w:rPr>
      <w:t>MOTORS: 1 TO 200kW, 575 V</w:t>
    </w:r>
    <w:r w:rsidR="0038090C" w:rsidRPr="00285AF8">
      <w:rPr>
        <w:rFonts w:ascii="Calibri" w:hAnsi="Calibri" w:cs="Arial"/>
      </w:rPr>
      <w:tab/>
    </w:r>
  </w:p>
  <w:p w14:paraId="08E5D856" w14:textId="77777777" w:rsidR="0038090C" w:rsidRPr="00285AF8" w:rsidRDefault="0038090C" w:rsidP="0038090C">
    <w:pPr>
      <w:pBdr>
        <w:top w:val="single" w:sz="4" w:space="1" w:color="auto"/>
      </w:pBdr>
      <w:tabs>
        <w:tab w:val="center" w:pos="5175"/>
        <w:tab w:val="right" w:pos="9810"/>
      </w:tabs>
      <w:rPr>
        <w:rFonts w:ascii="Calibri" w:hAnsi="Calibri" w:cs="Arial"/>
      </w:rPr>
    </w:pPr>
    <w:r w:rsidRPr="00285AF8">
      <w:rPr>
        <w:rFonts w:ascii="Calibri" w:hAnsi="Calibri" w:cs="Arial"/>
      </w:rPr>
      <w:t xml:space="preserve">Page </w:t>
    </w:r>
    <w:r w:rsidRPr="00285AF8">
      <w:rPr>
        <w:rFonts w:ascii="Calibri" w:hAnsi="Calibri" w:cs="Arial"/>
      </w:rPr>
      <w:fldChar w:fldCharType="begin"/>
    </w:r>
    <w:r w:rsidRPr="00285AF8">
      <w:rPr>
        <w:rFonts w:ascii="Calibri" w:hAnsi="Calibri" w:cs="Arial"/>
      </w:rPr>
      <w:instrText xml:space="preserve">PAGE </w:instrText>
    </w:r>
    <w:r w:rsidRPr="00285AF8">
      <w:rPr>
        <w:rFonts w:ascii="Calibri" w:hAnsi="Calibri" w:cs="Arial"/>
      </w:rPr>
      <w:fldChar w:fldCharType="separate"/>
    </w:r>
    <w:r w:rsidR="000276CB">
      <w:rPr>
        <w:rFonts w:ascii="Calibri" w:hAnsi="Calibri" w:cs="Arial"/>
        <w:noProof/>
      </w:rPr>
      <w:t>4</w:t>
    </w:r>
    <w:r w:rsidRPr="00285AF8">
      <w:rPr>
        <w:rFonts w:ascii="Calibri" w:hAnsi="Calibri" w:cs="Arial"/>
      </w:rPr>
      <w:fldChar w:fldCharType="end"/>
    </w:r>
    <w:r w:rsidRPr="00285AF8">
      <w:rPr>
        <w:rStyle w:val="PageNumber"/>
        <w:rFonts w:ascii="Calibri" w:hAnsi="Calibri"/>
        <w:caps/>
        <w:sz w:val="22"/>
        <w:szCs w:val="22"/>
      </w:rPr>
      <w:tab/>
    </w:r>
    <w:r w:rsidRPr="00285AF8">
      <w:rPr>
        <w:rStyle w:val="PageNumber"/>
        <w:rFonts w:ascii="Calibri" w:hAnsi="Calibri"/>
        <w:caps/>
        <w:sz w:val="22"/>
        <w:szCs w:val="22"/>
      </w:rPr>
      <w:tab/>
    </w:r>
    <w:r w:rsidRPr="00285AF8">
      <w:rPr>
        <w:rFonts w:ascii="Calibri" w:hAnsi="Calibri" w:cs="Arial"/>
      </w:rPr>
      <w:t>DATE</w:t>
    </w:r>
    <w:proofErr w:type="gramStart"/>
    <w:r w:rsidRPr="00285AF8">
      <w:rPr>
        <w:rFonts w:ascii="Calibri" w:hAnsi="Calibri" w:cs="Arial"/>
      </w:rPr>
      <w:t xml:space="preserve">:  </w:t>
    </w:r>
    <w:r w:rsidRPr="00285AF8">
      <w:rPr>
        <w:rFonts w:ascii="Calibri" w:hAnsi="Calibri" w:cs="Arial"/>
        <w:highlight w:val="yellow"/>
      </w:rPr>
      <w:t>[</w:t>
    </w:r>
    <w:proofErr w:type="gramEnd"/>
    <w:r w:rsidRPr="00285AF8">
      <w:rPr>
        <w:rFonts w:ascii="Calibri" w:hAnsi="Calibri" w:cs="Arial"/>
        <w:highlight w:val="yellow"/>
      </w:rPr>
      <w:t>Insert Date, (e.g. Jan., 20</w:t>
    </w:r>
    <w:del w:id="196" w:author="Mutton, Benjamin" w:date="2020-11-19T15:51:00Z">
      <w:r w:rsidRPr="00285AF8" w:rsidDel="00CF7B58">
        <w:rPr>
          <w:rFonts w:ascii="Calibri" w:hAnsi="Calibri" w:cs="Arial"/>
          <w:highlight w:val="yellow"/>
        </w:rPr>
        <w:delText>00</w:delText>
      </w:r>
    </w:del>
    <w:ins w:id="197" w:author="Mutton, Benjamin" w:date="2020-11-19T15:51:00Z">
      <w:r w:rsidR="00CF7B58">
        <w:rPr>
          <w:rFonts w:ascii="Calibri" w:hAnsi="Calibri" w:cs="Arial"/>
          <w:highlight w:val="yellow"/>
        </w:rPr>
        <w:t>20</w:t>
      </w:r>
    </w:ins>
    <w:r w:rsidRPr="00285AF8">
      <w:rPr>
        <w:rFonts w:ascii="Calibri" w:hAnsi="Calibri" w:cs="Arial"/>
        <w:highlight w:val="yellow"/>
      </w:rPr>
      <w:t>)]</w:t>
    </w:r>
    <w:r w:rsidRPr="00285AF8">
      <w:rPr>
        <w:rFonts w:ascii="Calibri" w:hAnsi="Calibri" w:cs="Arial"/>
      </w:rPr>
      <w:tab/>
    </w:r>
    <w:r w:rsidRPr="00285AF8">
      <w:rPr>
        <w:rFonts w:ascii="Calibri" w:hAnsi="Calibri" w:cs="Arial"/>
      </w:rPr>
      <w:tab/>
    </w:r>
  </w:p>
  <w:p w14:paraId="74A91143" w14:textId="77777777" w:rsidR="002575AC" w:rsidRDefault="002575AC" w:rsidP="0038090C">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1039F" w14:textId="77777777" w:rsidR="008A70F1" w:rsidRPr="00285AF8" w:rsidRDefault="008A70F1" w:rsidP="0038090C">
    <w:pPr>
      <w:pBdr>
        <w:top w:val="single" w:sz="4" w:space="1" w:color="auto"/>
      </w:pBdr>
      <w:tabs>
        <w:tab w:val="right" w:pos="9810"/>
      </w:tabs>
      <w:rPr>
        <w:rFonts w:ascii="Calibri" w:hAnsi="Calibri" w:cs="Arial"/>
      </w:rPr>
    </w:pPr>
    <w:r w:rsidRPr="00285AF8">
      <w:rPr>
        <w:rFonts w:ascii="Calibri" w:hAnsi="Calibri" w:cs="Arial"/>
      </w:rPr>
      <w:t>CONTRACT NO</w:t>
    </w:r>
    <w:r w:rsidRPr="00285AF8">
      <w:rPr>
        <w:rFonts w:ascii="Calibri" w:hAnsi="Calibri" w:cs="Arial"/>
        <w:highlight w:val="yellow"/>
      </w:rPr>
      <w:t xml:space="preserve">. [Insert </w:t>
    </w:r>
    <w:r w:rsidR="009B41A9">
      <w:rPr>
        <w:rFonts w:ascii="Calibri" w:hAnsi="Calibri" w:cs="Arial"/>
        <w:highlight w:val="yellow"/>
      </w:rPr>
      <w:t>Contract</w:t>
    </w:r>
    <w:r w:rsidR="009B41A9" w:rsidRPr="00285AF8">
      <w:rPr>
        <w:rFonts w:ascii="Calibri" w:hAnsi="Calibri" w:cs="Arial"/>
        <w:highlight w:val="yellow"/>
      </w:rPr>
      <w:t xml:space="preserve"> </w:t>
    </w:r>
    <w:r w:rsidRPr="00285AF8">
      <w:rPr>
        <w:rFonts w:ascii="Calibri" w:hAnsi="Calibri" w:cs="Arial"/>
        <w:highlight w:val="yellow"/>
      </w:rPr>
      <w:t>Number]</w:t>
    </w:r>
    <w:r w:rsidRPr="00285AF8">
      <w:rPr>
        <w:rFonts w:ascii="Calibri" w:hAnsi="Calibri" w:cs="Arial"/>
      </w:rPr>
      <w:tab/>
      <w:t>Section 16222</w:t>
    </w:r>
  </w:p>
  <w:p w14:paraId="62C4EC16" w14:textId="3C46B93A" w:rsidR="008A70F1" w:rsidRPr="00285AF8" w:rsidRDefault="000E0AD8" w:rsidP="00E00BB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9810"/>
      </w:tabs>
      <w:rPr>
        <w:rFonts w:ascii="Calibri" w:hAnsi="Calibri" w:cs="Arial"/>
      </w:rPr>
    </w:pP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Pr>
        <w:rFonts w:ascii="Calibri" w:hAnsi="Calibri" w:cs="Arial"/>
        <w:b/>
      </w:rPr>
      <w:tab/>
    </w:r>
    <w:r w:rsidR="008A70F1" w:rsidRPr="00285AF8">
      <w:rPr>
        <w:rFonts w:ascii="Calibri" w:hAnsi="Calibri" w:cs="Arial"/>
        <w:b/>
      </w:rPr>
      <w:t>MOTORS: 1 TO 200kW, 575 V</w:t>
    </w:r>
    <w:r w:rsidR="008A70F1" w:rsidRPr="00285AF8">
      <w:rPr>
        <w:rFonts w:ascii="Calibri" w:hAnsi="Calibri" w:cs="Arial"/>
      </w:rPr>
      <w:tab/>
    </w:r>
    <w:r w:rsidR="000679A3" w:rsidRPr="00285AF8">
      <w:rPr>
        <w:rFonts w:ascii="Calibri" w:hAnsi="Calibri" w:cs="Arial"/>
      </w:rPr>
      <w:tab/>
    </w:r>
    <w:r>
      <w:rPr>
        <w:rFonts w:ascii="Calibri" w:hAnsi="Calibri" w:cs="Arial"/>
      </w:rPr>
      <w:tab/>
    </w:r>
    <w:r w:rsidR="006A4BE7" w:rsidRPr="00285AF8">
      <w:rPr>
        <w:rFonts w:ascii="Calibri" w:hAnsi="Calibri" w:cs="Arial"/>
      </w:rPr>
      <w:t>20</w:t>
    </w:r>
    <w:del w:id="198" w:author="Mutton, Benjamin" w:date="2020-11-19T15:51:00Z">
      <w:r w:rsidR="006A4BE7" w:rsidRPr="00285AF8" w:rsidDel="00CF7B58">
        <w:rPr>
          <w:rFonts w:ascii="Calibri" w:hAnsi="Calibri" w:cs="Arial"/>
        </w:rPr>
        <w:delText>1</w:delText>
      </w:r>
      <w:r w:rsidR="001A05D8" w:rsidDel="00CF7B58">
        <w:rPr>
          <w:rFonts w:ascii="Calibri" w:hAnsi="Calibri" w:cs="Arial"/>
        </w:rPr>
        <w:delText>7</w:delText>
      </w:r>
    </w:del>
    <w:ins w:id="199" w:author="Mutton, Benjamin" w:date="2020-11-19T15:51:00Z">
      <w:r w:rsidR="00CF7B58">
        <w:rPr>
          <w:rFonts w:ascii="Calibri" w:hAnsi="Calibri" w:cs="Arial"/>
        </w:rPr>
        <w:t>2</w:t>
      </w:r>
    </w:ins>
    <w:ins w:id="200" w:author="Mutton, Benjamin" w:date="2022-01-12T14:41:00Z">
      <w:r w:rsidR="00180365">
        <w:rPr>
          <w:rFonts w:ascii="Calibri" w:hAnsi="Calibri" w:cs="Arial"/>
        </w:rPr>
        <w:t>2</w:t>
      </w:r>
    </w:ins>
    <w:r w:rsidR="008A70F1" w:rsidRPr="00285AF8">
      <w:rPr>
        <w:rFonts w:ascii="Calibri" w:hAnsi="Calibri" w:cs="Arial"/>
      </w:rPr>
      <w:t>-</w:t>
    </w:r>
    <w:del w:id="201" w:author="Mutton, Benjamin" w:date="2020-11-19T15:51:00Z">
      <w:r w:rsidR="006A4BE7" w:rsidRPr="00285AF8" w:rsidDel="00CF7B58">
        <w:rPr>
          <w:rFonts w:ascii="Calibri" w:hAnsi="Calibri" w:cs="Arial"/>
        </w:rPr>
        <w:delText>0</w:delText>
      </w:r>
      <w:r w:rsidR="006A4BE7" w:rsidDel="00CF7B58">
        <w:rPr>
          <w:rFonts w:ascii="Calibri" w:hAnsi="Calibri" w:cs="Arial"/>
        </w:rPr>
        <w:delText>2</w:delText>
      </w:r>
    </w:del>
    <w:ins w:id="202" w:author="Mutton, Benjamin" w:date="2022-01-12T14:41:00Z">
      <w:r w:rsidR="00180365">
        <w:rPr>
          <w:rFonts w:ascii="Calibri" w:hAnsi="Calibri" w:cs="Arial"/>
        </w:rPr>
        <w:t>01</w:t>
      </w:r>
    </w:ins>
    <w:r w:rsidR="008A70F1" w:rsidRPr="00285AF8">
      <w:rPr>
        <w:rFonts w:ascii="Calibri" w:hAnsi="Calibri" w:cs="Arial"/>
      </w:rPr>
      <w:t>-</w:t>
    </w:r>
    <w:del w:id="203" w:author="Mutton, Benjamin" w:date="2020-11-19T15:51:00Z">
      <w:r w:rsidR="001A05D8" w:rsidDel="00CF7B58">
        <w:rPr>
          <w:rFonts w:ascii="Calibri" w:hAnsi="Calibri" w:cs="Arial"/>
        </w:rPr>
        <w:delText>1</w:delText>
      </w:r>
      <w:r w:rsidR="006A4BE7" w:rsidDel="00CF7B58">
        <w:rPr>
          <w:rFonts w:ascii="Calibri" w:hAnsi="Calibri" w:cs="Arial"/>
        </w:rPr>
        <w:delText>0</w:delText>
      </w:r>
    </w:del>
    <w:ins w:id="204" w:author="Mutton, Benjamin" w:date="2022-01-12T14:41:00Z">
      <w:r w:rsidR="00180365">
        <w:rPr>
          <w:rFonts w:ascii="Calibri" w:hAnsi="Calibri" w:cs="Arial"/>
        </w:rPr>
        <w:t>12</w:t>
      </w:r>
    </w:ins>
  </w:p>
  <w:p w14:paraId="37A1F59D" w14:textId="77777777" w:rsidR="008A70F1" w:rsidRPr="00285AF8" w:rsidRDefault="008A70F1" w:rsidP="0038090C">
    <w:pPr>
      <w:pBdr>
        <w:top w:val="single" w:sz="4" w:space="1" w:color="auto"/>
      </w:pBdr>
      <w:tabs>
        <w:tab w:val="center" w:pos="5175"/>
        <w:tab w:val="right" w:pos="9810"/>
      </w:tabs>
      <w:rPr>
        <w:rFonts w:ascii="Calibri" w:hAnsi="Calibri" w:cs="Arial"/>
      </w:rPr>
    </w:pPr>
    <w:r w:rsidRPr="00285AF8">
      <w:rPr>
        <w:rFonts w:ascii="Calibri" w:hAnsi="Calibri" w:cs="Arial"/>
      </w:rPr>
      <w:t xml:space="preserve">DATE: </w:t>
    </w:r>
    <w:del w:id="205" w:author="Mutton, Benjamin" w:date="2022-01-12T14:42:00Z">
      <w:r w:rsidRPr="00285AF8" w:rsidDel="00180365">
        <w:rPr>
          <w:rFonts w:ascii="Calibri" w:hAnsi="Calibri" w:cs="Arial"/>
        </w:rPr>
        <w:delText xml:space="preserve"> </w:delText>
      </w:r>
    </w:del>
    <w:r w:rsidRPr="00285AF8">
      <w:rPr>
        <w:rFonts w:ascii="Calibri" w:hAnsi="Calibri" w:cs="Arial"/>
        <w:highlight w:val="yellow"/>
      </w:rPr>
      <w:t>[Insert Date, (e.g. Jan., 20</w:t>
    </w:r>
    <w:del w:id="206" w:author="Mutton, Benjamin" w:date="2020-11-19T15:51:00Z">
      <w:r w:rsidRPr="00285AF8" w:rsidDel="00CF7B58">
        <w:rPr>
          <w:rFonts w:ascii="Calibri" w:hAnsi="Calibri" w:cs="Arial"/>
          <w:highlight w:val="yellow"/>
        </w:rPr>
        <w:delText>00</w:delText>
      </w:r>
    </w:del>
    <w:ins w:id="207" w:author="Mutton, Benjamin" w:date="2020-11-19T15:51:00Z">
      <w:r w:rsidR="00CF7B58">
        <w:rPr>
          <w:rFonts w:ascii="Calibri" w:hAnsi="Calibri" w:cs="Arial"/>
          <w:highlight w:val="yellow"/>
        </w:rPr>
        <w:t>20</w:t>
      </w:r>
    </w:ins>
    <w:r w:rsidRPr="00285AF8">
      <w:rPr>
        <w:rFonts w:ascii="Calibri" w:hAnsi="Calibri" w:cs="Arial"/>
        <w:highlight w:val="yellow"/>
      </w:rPr>
      <w:t>)]</w:t>
    </w:r>
    <w:r w:rsidRPr="00285AF8">
      <w:rPr>
        <w:rFonts w:ascii="Calibri" w:hAnsi="Calibri" w:cs="Arial"/>
      </w:rPr>
      <w:tab/>
    </w:r>
    <w:r w:rsidRPr="00285AF8">
      <w:rPr>
        <w:rFonts w:ascii="Calibri" w:hAnsi="Calibri" w:cs="Arial"/>
      </w:rPr>
      <w:tab/>
      <w:t xml:space="preserve">Page </w:t>
    </w:r>
    <w:r w:rsidRPr="00285AF8">
      <w:rPr>
        <w:rFonts w:ascii="Calibri" w:hAnsi="Calibri" w:cs="Arial"/>
      </w:rPr>
      <w:fldChar w:fldCharType="begin"/>
    </w:r>
    <w:r w:rsidRPr="00285AF8">
      <w:rPr>
        <w:rFonts w:ascii="Calibri" w:hAnsi="Calibri" w:cs="Arial"/>
      </w:rPr>
      <w:instrText xml:space="preserve">PAGE </w:instrText>
    </w:r>
    <w:r w:rsidRPr="00285AF8">
      <w:rPr>
        <w:rFonts w:ascii="Calibri" w:hAnsi="Calibri" w:cs="Arial"/>
      </w:rPr>
      <w:fldChar w:fldCharType="separate"/>
    </w:r>
    <w:r w:rsidR="000276CB">
      <w:rPr>
        <w:rFonts w:ascii="Calibri" w:hAnsi="Calibri" w:cs="Arial"/>
        <w:noProof/>
      </w:rPr>
      <w:t>5</w:t>
    </w:r>
    <w:r w:rsidRPr="00285AF8">
      <w:rPr>
        <w:rFonts w:ascii="Calibri" w:hAnsi="Calibri" w:cs="Arial"/>
      </w:rPr>
      <w:fldChar w:fldCharType="end"/>
    </w:r>
    <w:r w:rsidRPr="00285AF8">
      <w:rPr>
        <w:rFonts w:ascii="Calibri" w:hAnsi="Calibri" w:cs="Arial"/>
      </w:rPr>
      <w:t xml:space="preserve"> </w:t>
    </w:r>
  </w:p>
  <w:p w14:paraId="5B5857E8" w14:textId="77777777" w:rsidR="008A70F1" w:rsidRPr="00672C12" w:rsidRDefault="008A70F1" w:rsidP="006C7C0D">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C24A" w14:textId="77777777" w:rsidR="008A70F1" w:rsidRPr="0082209E" w:rsidRDefault="008A70F1" w:rsidP="00672C12">
    <w:pPr>
      <w:pBdr>
        <w:top w:val="single" w:sz="4" w:space="1" w:color="auto"/>
      </w:pBdr>
      <w:tabs>
        <w:tab w:val="right" w:pos="10350"/>
      </w:tabs>
      <w:rPr>
        <w:rFonts w:ascii="Arial" w:hAnsi="Arial" w:cs="Arial"/>
      </w:rPr>
    </w:pPr>
    <w:r w:rsidRPr="0082209E">
      <w:rPr>
        <w:rFonts w:ascii="Arial" w:hAnsi="Arial" w:cs="Arial"/>
      </w:rPr>
      <w:t>CONTRACT NO</w:t>
    </w:r>
    <w:r w:rsidRPr="00C70217">
      <w:rPr>
        <w:rFonts w:ascii="Arial" w:hAnsi="Arial" w:cs="Arial"/>
        <w:highlight w:val="lightGray"/>
      </w:rPr>
      <w:t>.... [Insert Region Number]</w:t>
    </w:r>
    <w:r w:rsidRPr="0082209E">
      <w:rPr>
        <w:rFonts w:ascii="Arial" w:hAnsi="Arial" w:cs="Arial"/>
      </w:rPr>
      <w:tab/>
      <w:t xml:space="preserve">Section </w:t>
    </w:r>
    <w:r>
      <w:rPr>
        <w:rFonts w:ascii="Arial" w:hAnsi="Arial" w:cs="Arial"/>
      </w:rPr>
      <w:t>16222</w:t>
    </w:r>
  </w:p>
  <w:p w14:paraId="20587A02" w14:textId="77777777" w:rsidR="008A70F1" w:rsidRPr="0082209E" w:rsidRDefault="008A70F1" w:rsidP="00672C12">
    <w:pPr>
      <w:pBdr>
        <w:top w:val="single" w:sz="4" w:space="1" w:color="auto"/>
      </w:pBd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right" w:pos="10350"/>
      </w:tabs>
      <w:ind w:firstLine="4320"/>
      <w:rPr>
        <w:rFonts w:ascii="Arial" w:hAnsi="Arial" w:cs="Arial"/>
      </w:rPr>
    </w:pPr>
    <w:r>
      <w:rPr>
        <w:rFonts w:ascii="Arial" w:hAnsi="Arial" w:cs="Arial"/>
        <w:b/>
      </w:rPr>
      <w:t>MOTORS: 1 TO 200kW, 575 V</w:t>
    </w:r>
    <w:r w:rsidRPr="0082209E">
      <w:rPr>
        <w:rFonts w:ascii="Arial" w:hAnsi="Arial" w:cs="Arial"/>
      </w:rPr>
      <w:tab/>
    </w:r>
    <w:r w:rsidR="00F23D8A">
      <w:rPr>
        <w:rFonts w:ascii="Arial" w:hAnsi="Arial" w:cs="Arial"/>
      </w:rPr>
      <w:t>2013</w:t>
    </w:r>
    <w:r>
      <w:rPr>
        <w:rFonts w:ascii="Arial" w:hAnsi="Arial" w:cs="Arial"/>
      </w:rPr>
      <w:t>-</w:t>
    </w:r>
    <w:r w:rsidR="00F23D8A">
      <w:rPr>
        <w:rFonts w:ascii="Arial" w:hAnsi="Arial" w:cs="Arial"/>
      </w:rPr>
      <w:t>06</w:t>
    </w:r>
    <w:r>
      <w:rPr>
        <w:rFonts w:ascii="Arial" w:hAnsi="Arial" w:cs="Arial"/>
      </w:rPr>
      <w:t>-</w:t>
    </w:r>
    <w:r w:rsidR="00F23D8A">
      <w:rPr>
        <w:rFonts w:ascii="Arial" w:hAnsi="Arial" w:cs="Arial"/>
      </w:rPr>
      <w:t>26</w:t>
    </w:r>
  </w:p>
  <w:p w14:paraId="7D4D727E" w14:textId="77777777" w:rsidR="008A70F1" w:rsidRPr="0082209E" w:rsidRDefault="008A70F1"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C70217">
      <w:rPr>
        <w:rFonts w:ascii="Arial" w:hAnsi="Arial" w:cs="Arial"/>
        <w:highlight w:val="lightGray"/>
      </w:rPr>
      <w:t>[</w:t>
    </w:r>
    <w:proofErr w:type="gramEnd"/>
    <w:r w:rsidRPr="00C70217">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8090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9360AB">
      <w:rPr>
        <w:rStyle w:val="PageNumber"/>
        <w:rFonts w:ascii="Arial Narrow" w:hAnsi="Arial Narrow"/>
        <w:caps/>
        <w:sz w:val="22"/>
        <w:szCs w:val="22"/>
      </w:rPr>
      <w:fldChar w:fldCharType="begin"/>
    </w:r>
    <w:r w:rsidRPr="009360AB">
      <w:rPr>
        <w:rStyle w:val="PageNumber"/>
        <w:rFonts w:ascii="Arial Narrow" w:hAnsi="Arial Narrow"/>
        <w:caps/>
        <w:sz w:val="22"/>
        <w:szCs w:val="22"/>
      </w:rPr>
      <w:instrText xml:space="preserve"> NUMPAGES </w:instrText>
    </w:r>
    <w:r w:rsidRPr="009360AB">
      <w:rPr>
        <w:rStyle w:val="PageNumber"/>
        <w:rFonts w:ascii="Arial Narrow" w:hAnsi="Arial Narrow"/>
        <w:caps/>
        <w:sz w:val="22"/>
        <w:szCs w:val="22"/>
      </w:rPr>
      <w:fldChar w:fldCharType="separate"/>
    </w:r>
    <w:r w:rsidR="0038090C">
      <w:rPr>
        <w:rStyle w:val="PageNumber"/>
        <w:rFonts w:ascii="Arial Narrow" w:hAnsi="Arial Narrow"/>
        <w:caps/>
        <w:noProof/>
        <w:sz w:val="22"/>
        <w:szCs w:val="22"/>
      </w:rPr>
      <w:t>10</w:t>
    </w:r>
    <w:r w:rsidRPr="009360AB">
      <w:rPr>
        <w:rStyle w:val="PageNumber"/>
        <w:rFonts w:ascii="Arial Narrow" w:hAnsi="Arial Narrow"/>
        <w:caps/>
        <w:sz w:val="22"/>
        <w:szCs w:val="22"/>
      </w:rPr>
      <w:fldChar w:fldCharType="end"/>
    </w:r>
  </w:p>
  <w:p w14:paraId="1F2E4ED3" w14:textId="77777777" w:rsidR="008A70F1" w:rsidRDefault="008A70F1"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F8909C5"/>
    <w:multiLevelType w:val="hybridMultilevel"/>
    <w:tmpl w:val="F206801E"/>
    <w:lvl w:ilvl="0" w:tplc="9F90E0FE">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07D28"/>
    <w:multiLevelType w:val="multilevel"/>
    <w:tmpl w:val="BCB862B8"/>
    <w:lvl w:ilvl="0">
      <w:start w:val="1"/>
      <w:numFmt w:val="decimal"/>
      <w:pStyle w:val="Heading1"/>
      <w:lvlText w:val="PART %1."/>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260989973">
    <w:abstractNumId w:val="0"/>
  </w:num>
  <w:num w:numId="2" w16cid:durableId="377319011">
    <w:abstractNumId w:val="0"/>
  </w:num>
  <w:num w:numId="3" w16cid:durableId="766000586">
    <w:abstractNumId w:val="7"/>
  </w:num>
  <w:num w:numId="4" w16cid:durableId="470486290">
    <w:abstractNumId w:val="3"/>
  </w:num>
  <w:num w:numId="5" w16cid:durableId="1143886430">
    <w:abstractNumId w:val="8"/>
  </w:num>
  <w:num w:numId="6" w16cid:durableId="384184884">
    <w:abstractNumId w:val="2"/>
  </w:num>
  <w:num w:numId="7" w16cid:durableId="1326855206">
    <w:abstractNumId w:val="5"/>
  </w:num>
  <w:num w:numId="8" w16cid:durableId="1107582755">
    <w:abstractNumId w:val="1"/>
  </w:num>
  <w:num w:numId="9" w16cid:durableId="1051805512">
    <w:abstractNumId w:val="9"/>
  </w:num>
  <w:num w:numId="10" w16cid:durableId="1304772884">
    <w:abstractNumId w:val="4"/>
  </w:num>
  <w:num w:numId="11" w16cid:durableId="6275903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344980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tton, Benjamin">
    <w15:presenceInfo w15:providerId="AD" w15:userId="S::Benjamin.Mutton@york.ca::dd16e145-c0d4-45dd-a7ad-161bd7a320f3"/>
  </w15:person>
  <w15:person w15:author="John Liu">
    <w15:presenceInfo w15:providerId="None" w15:userId="John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6C1E"/>
    <w:rsid w:val="00022607"/>
    <w:rsid w:val="000237BD"/>
    <w:rsid w:val="000276CB"/>
    <w:rsid w:val="00031921"/>
    <w:rsid w:val="0004704B"/>
    <w:rsid w:val="000679A3"/>
    <w:rsid w:val="00085215"/>
    <w:rsid w:val="000A0C44"/>
    <w:rsid w:val="000A7BB7"/>
    <w:rsid w:val="000B6A29"/>
    <w:rsid w:val="000C6EBC"/>
    <w:rsid w:val="000E0AD8"/>
    <w:rsid w:val="000E41AF"/>
    <w:rsid w:val="00107DBA"/>
    <w:rsid w:val="0012431C"/>
    <w:rsid w:val="0014519F"/>
    <w:rsid w:val="00174175"/>
    <w:rsid w:val="0017484D"/>
    <w:rsid w:val="00180365"/>
    <w:rsid w:val="00181E4B"/>
    <w:rsid w:val="0018329D"/>
    <w:rsid w:val="00196735"/>
    <w:rsid w:val="00197A77"/>
    <w:rsid w:val="00197DAA"/>
    <w:rsid w:val="001A05D8"/>
    <w:rsid w:val="001B1423"/>
    <w:rsid w:val="001B3E2D"/>
    <w:rsid w:val="001E5B71"/>
    <w:rsid w:val="001E69E0"/>
    <w:rsid w:val="00201EB7"/>
    <w:rsid w:val="00236999"/>
    <w:rsid w:val="00237455"/>
    <w:rsid w:val="00243D70"/>
    <w:rsid w:val="00244F9B"/>
    <w:rsid w:val="002575AC"/>
    <w:rsid w:val="00260F1D"/>
    <w:rsid w:val="002729F8"/>
    <w:rsid w:val="00274070"/>
    <w:rsid w:val="00283A01"/>
    <w:rsid w:val="00285AF8"/>
    <w:rsid w:val="002933E7"/>
    <w:rsid w:val="002A3A7D"/>
    <w:rsid w:val="002A4379"/>
    <w:rsid w:val="002D4787"/>
    <w:rsid w:val="002D7533"/>
    <w:rsid w:val="002F3DB2"/>
    <w:rsid w:val="00310B0F"/>
    <w:rsid w:val="003130DA"/>
    <w:rsid w:val="00314671"/>
    <w:rsid w:val="003174B5"/>
    <w:rsid w:val="0033540B"/>
    <w:rsid w:val="00337472"/>
    <w:rsid w:val="00354ACA"/>
    <w:rsid w:val="00365885"/>
    <w:rsid w:val="00366110"/>
    <w:rsid w:val="00372157"/>
    <w:rsid w:val="0038090C"/>
    <w:rsid w:val="00382A04"/>
    <w:rsid w:val="0038764A"/>
    <w:rsid w:val="0039694B"/>
    <w:rsid w:val="003A73C9"/>
    <w:rsid w:val="003B15E6"/>
    <w:rsid w:val="003D1031"/>
    <w:rsid w:val="003F72DE"/>
    <w:rsid w:val="0040417E"/>
    <w:rsid w:val="00405970"/>
    <w:rsid w:val="00414AEF"/>
    <w:rsid w:val="0043393E"/>
    <w:rsid w:val="00436051"/>
    <w:rsid w:val="00474421"/>
    <w:rsid w:val="004B6CD1"/>
    <w:rsid w:val="004D1FF6"/>
    <w:rsid w:val="004D7475"/>
    <w:rsid w:val="004E145C"/>
    <w:rsid w:val="004F0FF4"/>
    <w:rsid w:val="00531BAE"/>
    <w:rsid w:val="00535892"/>
    <w:rsid w:val="00537CB4"/>
    <w:rsid w:val="00547520"/>
    <w:rsid w:val="005724E1"/>
    <w:rsid w:val="0058069E"/>
    <w:rsid w:val="00581D59"/>
    <w:rsid w:val="005903B6"/>
    <w:rsid w:val="00592A38"/>
    <w:rsid w:val="005947BD"/>
    <w:rsid w:val="005A4CDF"/>
    <w:rsid w:val="005A6DAB"/>
    <w:rsid w:val="005B1CA9"/>
    <w:rsid w:val="005D0755"/>
    <w:rsid w:val="005E0B0A"/>
    <w:rsid w:val="005E6F57"/>
    <w:rsid w:val="005F4623"/>
    <w:rsid w:val="0060689F"/>
    <w:rsid w:val="00616784"/>
    <w:rsid w:val="006251EE"/>
    <w:rsid w:val="0063452D"/>
    <w:rsid w:val="00651733"/>
    <w:rsid w:val="00672C12"/>
    <w:rsid w:val="006913B4"/>
    <w:rsid w:val="00697CA0"/>
    <w:rsid w:val="006A4BE7"/>
    <w:rsid w:val="006C0FAF"/>
    <w:rsid w:val="006C359E"/>
    <w:rsid w:val="006C7C0D"/>
    <w:rsid w:val="006D2701"/>
    <w:rsid w:val="007043E2"/>
    <w:rsid w:val="0070514B"/>
    <w:rsid w:val="00706569"/>
    <w:rsid w:val="00716F79"/>
    <w:rsid w:val="00745EE3"/>
    <w:rsid w:val="00754457"/>
    <w:rsid w:val="00755396"/>
    <w:rsid w:val="007A760D"/>
    <w:rsid w:val="007B67E0"/>
    <w:rsid w:val="007E4441"/>
    <w:rsid w:val="007E6ECC"/>
    <w:rsid w:val="008001A5"/>
    <w:rsid w:val="00812A85"/>
    <w:rsid w:val="00814F71"/>
    <w:rsid w:val="00832428"/>
    <w:rsid w:val="0088189D"/>
    <w:rsid w:val="0089381C"/>
    <w:rsid w:val="008A70F1"/>
    <w:rsid w:val="008B1110"/>
    <w:rsid w:val="008B626A"/>
    <w:rsid w:val="008C41F1"/>
    <w:rsid w:val="008D1C91"/>
    <w:rsid w:val="008D31A2"/>
    <w:rsid w:val="008D6CEF"/>
    <w:rsid w:val="008E0366"/>
    <w:rsid w:val="008F39FA"/>
    <w:rsid w:val="008F564A"/>
    <w:rsid w:val="00900485"/>
    <w:rsid w:val="0090052B"/>
    <w:rsid w:val="00904021"/>
    <w:rsid w:val="00927D3F"/>
    <w:rsid w:val="009360AB"/>
    <w:rsid w:val="009369FF"/>
    <w:rsid w:val="00937240"/>
    <w:rsid w:val="00942464"/>
    <w:rsid w:val="00960901"/>
    <w:rsid w:val="009662C1"/>
    <w:rsid w:val="00967217"/>
    <w:rsid w:val="00973589"/>
    <w:rsid w:val="00981778"/>
    <w:rsid w:val="009A7E71"/>
    <w:rsid w:val="009B41A9"/>
    <w:rsid w:val="009C1741"/>
    <w:rsid w:val="009D23D9"/>
    <w:rsid w:val="009F273A"/>
    <w:rsid w:val="00A33C2E"/>
    <w:rsid w:val="00A56A92"/>
    <w:rsid w:val="00A63D1F"/>
    <w:rsid w:val="00A7633C"/>
    <w:rsid w:val="00A767E0"/>
    <w:rsid w:val="00A85E24"/>
    <w:rsid w:val="00A92439"/>
    <w:rsid w:val="00AA040C"/>
    <w:rsid w:val="00AA2218"/>
    <w:rsid w:val="00B05ED7"/>
    <w:rsid w:val="00B16390"/>
    <w:rsid w:val="00B222AE"/>
    <w:rsid w:val="00B26BD6"/>
    <w:rsid w:val="00B30E39"/>
    <w:rsid w:val="00B34338"/>
    <w:rsid w:val="00B92174"/>
    <w:rsid w:val="00B939EB"/>
    <w:rsid w:val="00BC5C1E"/>
    <w:rsid w:val="00BD6D86"/>
    <w:rsid w:val="00BE7013"/>
    <w:rsid w:val="00BF176C"/>
    <w:rsid w:val="00BF2A5E"/>
    <w:rsid w:val="00C45A8E"/>
    <w:rsid w:val="00C70217"/>
    <w:rsid w:val="00C73272"/>
    <w:rsid w:val="00C80C03"/>
    <w:rsid w:val="00C81675"/>
    <w:rsid w:val="00C877DA"/>
    <w:rsid w:val="00CB10DC"/>
    <w:rsid w:val="00CC2E2F"/>
    <w:rsid w:val="00CC5582"/>
    <w:rsid w:val="00CF0707"/>
    <w:rsid w:val="00CF4387"/>
    <w:rsid w:val="00CF7B58"/>
    <w:rsid w:val="00D00B89"/>
    <w:rsid w:val="00D011A1"/>
    <w:rsid w:val="00D02F1F"/>
    <w:rsid w:val="00D050E1"/>
    <w:rsid w:val="00D109FD"/>
    <w:rsid w:val="00D243E3"/>
    <w:rsid w:val="00D26702"/>
    <w:rsid w:val="00D3626B"/>
    <w:rsid w:val="00D42F15"/>
    <w:rsid w:val="00D4517B"/>
    <w:rsid w:val="00D51CE3"/>
    <w:rsid w:val="00D705EE"/>
    <w:rsid w:val="00D75B78"/>
    <w:rsid w:val="00D77264"/>
    <w:rsid w:val="00DA097A"/>
    <w:rsid w:val="00DB06A2"/>
    <w:rsid w:val="00DB5084"/>
    <w:rsid w:val="00DF0CC5"/>
    <w:rsid w:val="00E00BB2"/>
    <w:rsid w:val="00E15DC4"/>
    <w:rsid w:val="00E3519A"/>
    <w:rsid w:val="00E534DE"/>
    <w:rsid w:val="00E62AA3"/>
    <w:rsid w:val="00E76B53"/>
    <w:rsid w:val="00E800E7"/>
    <w:rsid w:val="00EA2618"/>
    <w:rsid w:val="00EB2F34"/>
    <w:rsid w:val="00EE616C"/>
    <w:rsid w:val="00EE76E9"/>
    <w:rsid w:val="00EF65B6"/>
    <w:rsid w:val="00F00AD9"/>
    <w:rsid w:val="00F13982"/>
    <w:rsid w:val="00F23D8A"/>
    <w:rsid w:val="00F253E1"/>
    <w:rsid w:val="00F5273F"/>
    <w:rsid w:val="00F55E9A"/>
    <w:rsid w:val="00F6204E"/>
    <w:rsid w:val="00F80FF6"/>
    <w:rsid w:val="00F91637"/>
    <w:rsid w:val="00F9510D"/>
    <w:rsid w:val="00F96095"/>
    <w:rsid w:val="00FA5B38"/>
    <w:rsid w:val="00FB441F"/>
    <w:rsid w:val="00FF2085"/>
    <w:rsid w:val="00FF2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E341A"/>
  <w15:chartTrackingRefBased/>
  <w15:docId w15:val="{F0295EC8-231E-448F-9100-1F8AB95D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aliases w:val="Contents - level1 Char"/>
    <w:basedOn w:val="Main-Head"/>
    <w:next w:val="BodyText"/>
    <w:qFormat/>
    <w:rsid w:val="00197DAA"/>
    <w:pPr>
      <w:keepNext/>
      <w:numPr>
        <w:numId w:val="3"/>
      </w:numPr>
      <w:tabs>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197DAA"/>
    <w:pPr>
      <w:keepNext/>
      <w:keepLines/>
      <w:numPr>
        <w:ilvl w:val="1"/>
        <w:numId w:val="3"/>
      </w:numPr>
      <w:tabs>
        <w:tab w:val="clear" w:pos="576"/>
        <w:tab w:val="num" w:pos="720"/>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197DAA"/>
    <w:pPr>
      <w:numPr>
        <w:ilvl w:val="2"/>
        <w:numId w:val="3"/>
      </w:numPr>
      <w:tabs>
        <w:tab w:val="left" w:pos="1440"/>
      </w:tabs>
      <w:ind w:left="1440" w:hanging="720"/>
      <w:outlineLvl w:val="2"/>
    </w:pPr>
    <w:rPr>
      <w:rFonts w:ascii="Calibri" w:hAnsi="Calibri"/>
      <w:b w:val="0"/>
      <w:szCs w:val="22"/>
    </w:rPr>
  </w:style>
  <w:style w:type="paragraph" w:styleId="Heading4">
    <w:name w:val="heading 4"/>
    <w:basedOn w:val="Normal"/>
    <w:link w:val="Heading4Char"/>
    <w:qFormat/>
    <w:rsid w:val="00085215"/>
    <w:pPr>
      <w:numPr>
        <w:ilvl w:val="3"/>
        <w:numId w:val="3"/>
      </w:numPr>
      <w:tabs>
        <w:tab w:val="clear" w:pos="864"/>
        <w:tab w:val="left" w:pos="2160"/>
      </w:tabs>
      <w:ind w:left="2160" w:hanging="720"/>
      <w:outlineLvl w:val="3"/>
    </w:pPr>
    <w:rPr>
      <w:rFonts w:ascii="Calibri" w:hAnsi="Calibri"/>
      <w:szCs w:val="22"/>
    </w:rPr>
  </w:style>
  <w:style w:type="paragraph" w:styleId="Heading5">
    <w:name w:val="heading 5"/>
    <w:basedOn w:val="Main-Head"/>
    <w:qFormat/>
    <w:rsid w:val="00812A85"/>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DB06A2"/>
    <w:pPr>
      <w:numPr>
        <w:ilvl w:val="5"/>
        <w:numId w:val="3"/>
      </w:numPr>
      <w:outlineLvl w:val="5"/>
    </w:pPr>
    <w:rPr>
      <w:i/>
      <w:sz w:val="24"/>
    </w:rPr>
  </w:style>
  <w:style w:type="paragraph" w:styleId="Heading7">
    <w:name w:val="heading 7"/>
    <w:basedOn w:val="Normal"/>
    <w:next w:val="Normal"/>
    <w:qFormat/>
    <w:rsid w:val="00DB06A2"/>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DB06A2"/>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DB06A2"/>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97DAA"/>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02F1F"/>
    <w:pPr>
      <w:widowControl w:val="0"/>
      <w:spacing w:before="60" w:after="60"/>
    </w:pPr>
    <w:rPr>
      <w:rFonts w:ascii="Arial" w:hAnsi="Arial"/>
      <w:sz w:val="20"/>
      <w:lang w:val="en-GB"/>
    </w:rPr>
  </w:style>
  <w:style w:type="paragraph" w:customStyle="1" w:styleId="TableHeading">
    <w:name w:val="Table Heading"/>
    <w:basedOn w:val="Normal"/>
    <w:rsid w:val="00D02F1F"/>
    <w:pPr>
      <w:widowControl w:val="0"/>
      <w:spacing w:before="60" w:after="60"/>
    </w:pPr>
    <w:rPr>
      <w:rFonts w:ascii="Arial" w:hAnsi="Arial"/>
      <w:b/>
      <w:sz w:val="20"/>
      <w:lang w:val="en-GB"/>
    </w:rPr>
  </w:style>
  <w:style w:type="paragraph" w:styleId="BalloonText">
    <w:name w:val="Balloon Text"/>
    <w:basedOn w:val="Normal"/>
    <w:semiHidden/>
    <w:rsid w:val="00EE76E9"/>
    <w:rPr>
      <w:rFonts w:ascii="Tahoma" w:hAnsi="Tahoma" w:cs="Tahoma"/>
      <w:sz w:val="16"/>
      <w:szCs w:val="16"/>
    </w:rPr>
  </w:style>
  <w:style w:type="paragraph" w:styleId="CommentSubject">
    <w:name w:val="annotation subject"/>
    <w:basedOn w:val="CommentText"/>
    <w:next w:val="CommentText"/>
    <w:semiHidden/>
    <w:rsid w:val="007B67E0"/>
    <w:pPr>
      <w:spacing w:before="0"/>
    </w:pPr>
    <w:rPr>
      <w:rFonts w:ascii="Book Antiqua" w:hAnsi="Book Antiqua"/>
      <w:b/>
      <w:bCs/>
      <w:sz w:val="20"/>
    </w:rPr>
  </w:style>
  <w:style w:type="character" w:customStyle="1" w:styleId="Heading2Char">
    <w:name w:val="Heading 2 Char"/>
    <w:link w:val="Heading2"/>
    <w:rsid w:val="00197DAA"/>
    <w:rPr>
      <w:rFonts w:ascii="Calibri" w:hAnsi="Calibri"/>
      <w:sz w:val="22"/>
      <w:szCs w:val="22"/>
      <w:u w:val="single"/>
      <w:lang w:val="en-US" w:eastAsia="en-US"/>
    </w:rPr>
  </w:style>
  <w:style w:type="paragraph" w:styleId="PlainText">
    <w:name w:val="Plain Text"/>
    <w:basedOn w:val="Normal"/>
    <w:link w:val="PlainTextChar"/>
    <w:rsid w:val="009B41A9"/>
    <w:rPr>
      <w:rFonts w:ascii="Courier New" w:hAnsi="Courier New"/>
      <w:sz w:val="20"/>
    </w:rPr>
  </w:style>
  <w:style w:type="character" w:customStyle="1" w:styleId="PlainTextChar">
    <w:name w:val="Plain Text Char"/>
    <w:link w:val="PlainText"/>
    <w:rsid w:val="009B41A9"/>
    <w:rPr>
      <w:rFonts w:ascii="Courier New" w:hAnsi="Courier New"/>
    </w:rPr>
  </w:style>
  <w:style w:type="character" w:customStyle="1" w:styleId="CommentTextChar">
    <w:name w:val="Comment Text Char"/>
    <w:link w:val="CommentText"/>
    <w:semiHidden/>
    <w:rsid w:val="00EF65B6"/>
    <w:rPr>
      <w:rFonts w:ascii="Arial" w:hAnsi="Arial"/>
      <w:sz w:val="22"/>
    </w:rPr>
  </w:style>
  <w:style w:type="character" w:customStyle="1" w:styleId="Heading4Char">
    <w:name w:val="Heading 4 Char"/>
    <w:link w:val="Heading4"/>
    <w:rsid w:val="008C41F1"/>
    <w:rPr>
      <w:rFonts w:ascii="Calibri" w:hAnsi="Calibri"/>
      <w:sz w:val="22"/>
      <w:szCs w:val="22"/>
    </w:rPr>
  </w:style>
  <w:style w:type="paragraph" w:styleId="Revision">
    <w:name w:val="Revision"/>
    <w:hidden/>
    <w:uiPriority w:val="99"/>
    <w:semiHidden/>
    <w:rsid w:val="003D1031"/>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9458">
      <w:bodyDiv w:val="1"/>
      <w:marLeft w:val="0"/>
      <w:marRight w:val="0"/>
      <w:marTop w:val="0"/>
      <w:marBottom w:val="0"/>
      <w:divBdr>
        <w:top w:val="none" w:sz="0" w:space="0" w:color="auto"/>
        <w:left w:val="none" w:sz="0" w:space="0" w:color="auto"/>
        <w:bottom w:val="none" w:sz="0" w:space="0" w:color="auto"/>
        <w:right w:val="none" w:sz="0" w:space="0" w:color="auto"/>
      </w:divBdr>
    </w:div>
    <w:div w:id="634914374">
      <w:bodyDiv w:val="1"/>
      <w:marLeft w:val="0"/>
      <w:marRight w:val="0"/>
      <w:marTop w:val="0"/>
      <w:marBottom w:val="0"/>
      <w:divBdr>
        <w:top w:val="none" w:sz="0" w:space="0" w:color="auto"/>
        <w:left w:val="none" w:sz="0" w:space="0" w:color="auto"/>
        <w:bottom w:val="none" w:sz="0" w:space="0" w:color="auto"/>
        <w:right w:val="none" w:sz="0" w:space="0" w:color="auto"/>
      </w:divBdr>
    </w:div>
    <w:div w:id="138752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lcf76f155ced4ddcb4097134ff3c332f xmlns="842cd523-47d6-43d6-8211-471f8d7272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23016-D090-42EA-B50F-E63614120276}">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A3C4ADA9-F36A-4CA3-82F7-9AE415B912DC}">
  <ds:schemaRefs>
    <ds:schemaRef ds:uri="http://schemas.openxmlformats.org/officeDocument/2006/bibliography"/>
  </ds:schemaRefs>
</ds:datastoreItem>
</file>

<file path=customXml/itemProps3.xml><?xml version="1.0" encoding="utf-8"?>
<ds:datastoreItem xmlns:ds="http://schemas.openxmlformats.org/officeDocument/2006/customXml" ds:itemID="{04C3DC34-B5EC-4438-8B92-BC9C2A06FC8A}">
  <ds:schemaRefs>
    <ds:schemaRef ds:uri="http://schemas.microsoft.com/office/2006/metadata/longProperties"/>
  </ds:schemaRefs>
</ds:datastoreItem>
</file>

<file path=customXml/itemProps4.xml><?xml version="1.0" encoding="utf-8"?>
<ds:datastoreItem xmlns:ds="http://schemas.openxmlformats.org/officeDocument/2006/customXml" ds:itemID="{C11AEBDF-AE94-4049-ADA5-AE6B5C812548}">
  <ds:schemaRefs>
    <ds:schemaRef ds:uri="http://schemas.microsoft.com/sharepoint/v3/contenttype/forms"/>
  </ds:schemaRefs>
</ds:datastoreItem>
</file>

<file path=customXml/itemProps5.xml><?xml version="1.0" encoding="utf-8"?>
<ds:datastoreItem xmlns:ds="http://schemas.openxmlformats.org/officeDocument/2006/customXml" ds:itemID="{3951E696-CE88-4E82-A016-4A27087E8A50}"/>
</file>

<file path=docProps/app.xml><?xml version="1.0" encoding="utf-8"?>
<Properties xmlns="http://schemas.openxmlformats.org/officeDocument/2006/extended-properties" xmlns:vt="http://schemas.openxmlformats.org/officeDocument/2006/docPropsVTypes">
  <Template>Automated Blank Document</Template>
  <TotalTime>10</TotalTime>
  <Pages>8</Pages>
  <Words>2608</Words>
  <Characters>14870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16222_Motors_-_1_to_200kW__575V (Feb 4, 2015)</vt:lpstr>
    </vt:vector>
  </TitlesOfParts>
  <Company>Regional Municipality of York</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16222_Motors_-_1_to_200kW__575V (Feb 4, 2015)</dc:title>
  <dc:subject/>
  <dc:creator>Adley-McGinnis, Andrea</dc:creator>
  <cp:keywords/>
  <cp:lastModifiedBy>John Liu</cp:lastModifiedBy>
  <cp:revision>5</cp:revision>
  <cp:lastPrinted>2006-08-30T11:53:00Z</cp:lastPrinted>
  <dcterms:created xsi:type="dcterms:W3CDTF">2022-01-12T19:49:00Z</dcterms:created>
  <dcterms:modified xsi:type="dcterms:W3CDTF">2022-04-26T15:08:00Z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2017-02-10T00:00:00Z</vt:lpwstr>
  </property>
  <property fmtid="{D5CDD505-2E9C-101B-9397-08002B2CF9AE}" pid="4" name="_dlc_DocId">
    <vt:lpwstr>ENVCPD-95-2314</vt:lpwstr>
  </property>
  <property fmtid="{D5CDD505-2E9C-101B-9397-08002B2CF9AE}" pid="5" name="_dlc_DocIdItemGuid">
    <vt:lpwstr>d353523f-46e3-49f2-b8d7-05e591155c11</vt:lpwstr>
  </property>
  <property fmtid="{D5CDD505-2E9C-101B-9397-08002B2CF9AE}" pid="6" name="_dlc_DocIdUrl">
    <vt:lpwstr>https://mycloud.york.ca/projects/EnvServProgramDeliveryOffice/Design/_layouts/DocIdRedir.aspx?ID=ENVCPD-95-2314, ENVCPD-95-2314</vt:lpwstr>
  </property>
  <property fmtid="{D5CDD505-2E9C-101B-9397-08002B2CF9AE}" pid="7" name="ContentTypeId">
    <vt:lpwstr>0x010100BF8E50B80A32C040A85FB450FB26C9E5</vt:lpwstr>
  </property>
  <property fmtid="{D5CDD505-2E9C-101B-9397-08002B2CF9AE}" pid="8" name="Order">
    <vt:r8>204700</vt:r8>
  </property>
  <property fmtid="{D5CDD505-2E9C-101B-9397-08002B2CF9AE}" pid="9" name="xd_Signature">
    <vt:bool>false</vt:bool>
  </property>
  <property fmtid="{D5CDD505-2E9C-101B-9397-08002B2CF9AE}" pid="10" name="xd_ProgID">
    <vt:lpwstr/>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y fmtid="{D5CDD505-2E9C-101B-9397-08002B2CF9AE}" pid="17" name="Data Classification">
    <vt:lpwstr>1;#Confidential|dbb6cc64-9915-4cf6-857e-3e641b410f5c</vt:lpwstr>
  </property>
  <property fmtid="{D5CDD505-2E9C-101B-9397-08002B2CF9AE}" pid="18" name="Office">
    <vt:lpwstr/>
  </property>
  <property fmtid="{D5CDD505-2E9C-101B-9397-08002B2CF9AE}" pid="19" name="Information Type">
    <vt:lpwstr/>
  </property>
  <property fmtid="{D5CDD505-2E9C-101B-9397-08002B2CF9AE}" pid="20" name="AERIS Pools">
    <vt:lpwstr/>
  </property>
  <property fmtid="{D5CDD505-2E9C-101B-9397-08002B2CF9AE}" pid="21" name="Internal Organization">
    <vt:lpwstr/>
  </property>
  <property fmtid="{D5CDD505-2E9C-101B-9397-08002B2CF9AE}" pid="22" name="Communications">
    <vt:lpwstr/>
  </property>
</Properties>
</file>