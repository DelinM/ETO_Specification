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184"/>
        <w:gridCol w:w="1980"/>
        <w:gridCol w:w="5863"/>
      </w:tblGrid>
      <w:tr w:rsidR="00553DFD" w:rsidRPr="002D6635" w14:paraId="2AB32455" w14:textId="77777777">
        <w:trPr>
          <w:cantSplit/>
          <w:jc w:val="center"/>
        </w:trPr>
        <w:tc>
          <w:tcPr>
            <w:tcW w:w="1184" w:type="dxa"/>
            <w:tcBorders>
              <w:top w:val="double" w:sz="6" w:space="0" w:color="auto"/>
              <w:left w:val="double" w:sz="6" w:space="0" w:color="auto"/>
              <w:bottom w:val="single" w:sz="6" w:space="0" w:color="auto"/>
              <w:right w:val="single" w:sz="6" w:space="0" w:color="auto"/>
            </w:tcBorders>
          </w:tcPr>
          <w:p w14:paraId="3C016B54" w14:textId="77777777" w:rsidR="00553DFD" w:rsidRPr="002D6635" w:rsidRDefault="00553DFD" w:rsidP="008D4A96">
            <w:pPr>
              <w:pStyle w:val="TableHeading"/>
              <w:rPr>
                <w:rFonts w:ascii="Calibri" w:hAnsi="Calibri"/>
                <w:sz w:val="22"/>
                <w:szCs w:val="22"/>
              </w:rPr>
            </w:pPr>
            <w:bookmarkStart w:id="0" w:name="OLE_LINK1"/>
            <w:bookmarkStart w:id="1" w:name="OLE_LINK2"/>
            <w:bookmarkStart w:id="2" w:name="OLE_LINK3"/>
            <w:r w:rsidRPr="002D6635">
              <w:rPr>
                <w:rFonts w:ascii="Calibri" w:hAnsi="Calibri"/>
                <w:sz w:val="22"/>
                <w:szCs w:val="22"/>
              </w:rPr>
              <w:t>Version</w:t>
            </w:r>
          </w:p>
        </w:tc>
        <w:tc>
          <w:tcPr>
            <w:tcW w:w="1980" w:type="dxa"/>
            <w:tcBorders>
              <w:top w:val="double" w:sz="6" w:space="0" w:color="auto"/>
              <w:left w:val="single" w:sz="6" w:space="0" w:color="auto"/>
              <w:bottom w:val="single" w:sz="6" w:space="0" w:color="auto"/>
              <w:right w:val="single" w:sz="6" w:space="0" w:color="auto"/>
            </w:tcBorders>
          </w:tcPr>
          <w:p w14:paraId="1D7F5A86" w14:textId="77777777" w:rsidR="00553DFD" w:rsidRPr="002D6635" w:rsidRDefault="00553DFD" w:rsidP="008D4A96">
            <w:pPr>
              <w:pStyle w:val="TableHeading"/>
              <w:rPr>
                <w:rFonts w:ascii="Calibri" w:hAnsi="Calibri"/>
                <w:sz w:val="22"/>
                <w:szCs w:val="22"/>
              </w:rPr>
            </w:pPr>
            <w:r w:rsidRPr="002D6635">
              <w:rPr>
                <w:rFonts w:ascii="Calibri" w:hAnsi="Calibri"/>
                <w:sz w:val="22"/>
                <w:szCs w:val="22"/>
              </w:rPr>
              <w:t>Date</w:t>
            </w:r>
          </w:p>
        </w:tc>
        <w:tc>
          <w:tcPr>
            <w:tcW w:w="5863" w:type="dxa"/>
            <w:tcBorders>
              <w:top w:val="double" w:sz="6" w:space="0" w:color="auto"/>
              <w:left w:val="single" w:sz="6" w:space="0" w:color="auto"/>
              <w:bottom w:val="single" w:sz="6" w:space="0" w:color="auto"/>
              <w:right w:val="double" w:sz="6" w:space="0" w:color="auto"/>
            </w:tcBorders>
          </w:tcPr>
          <w:p w14:paraId="39C08B77" w14:textId="77777777" w:rsidR="00553DFD" w:rsidRPr="002D6635" w:rsidRDefault="00553DFD" w:rsidP="008D4A96">
            <w:pPr>
              <w:pStyle w:val="TableHeading"/>
              <w:rPr>
                <w:rFonts w:ascii="Calibri" w:hAnsi="Calibri"/>
                <w:sz w:val="22"/>
                <w:szCs w:val="22"/>
              </w:rPr>
            </w:pPr>
            <w:r w:rsidRPr="002D6635">
              <w:rPr>
                <w:rFonts w:ascii="Calibri" w:hAnsi="Calibri"/>
                <w:sz w:val="22"/>
                <w:szCs w:val="22"/>
              </w:rPr>
              <w:t>Description of Revisions</w:t>
            </w:r>
          </w:p>
        </w:tc>
      </w:tr>
      <w:tr w:rsidR="00553DFD" w:rsidRPr="002D6635" w14:paraId="31B8CB6D" w14:textId="77777777">
        <w:trPr>
          <w:cantSplit/>
          <w:jc w:val="center"/>
        </w:trPr>
        <w:tc>
          <w:tcPr>
            <w:tcW w:w="1184" w:type="dxa"/>
            <w:tcBorders>
              <w:top w:val="single" w:sz="6" w:space="0" w:color="auto"/>
              <w:left w:val="double" w:sz="6" w:space="0" w:color="auto"/>
              <w:bottom w:val="single" w:sz="6" w:space="0" w:color="auto"/>
              <w:right w:val="single" w:sz="6" w:space="0" w:color="auto"/>
            </w:tcBorders>
          </w:tcPr>
          <w:p w14:paraId="35858B06" w14:textId="77777777" w:rsidR="00553DFD" w:rsidRPr="002D6635" w:rsidRDefault="00553DFD" w:rsidP="008D4A96">
            <w:pPr>
              <w:pStyle w:val="NormalTableText"/>
              <w:rPr>
                <w:rFonts w:ascii="Calibri" w:hAnsi="Calibri"/>
                <w:sz w:val="22"/>
                <w:szCs w:val="22"/>
              </w:rPr>
            </w:pPr>
            <w:r w:rsidRPr="002D6635">
              <w:rPr>
                <w:rFonts w:ascii="Calibri" w:hAnsi="Calibri"/>
                <w:sz w:val="22"/>
                <w:szCs w:val="22"/>
              </w:rPr>
              <w:t>1</w:t>
            </w:r>
          </w:p>
        </w:tc>
        <w:tc>
          <w:tcPr>
            <w:tcW w:w="1980" w:type="dxa"/>
            <w:tcBorders>
              <w:top w:val="single" w:sz="6" w:space="0" w:color="auto"/>
              <w:left w:val="single" w:sz="6" w:space="0" w:color="auto"/>
              <w:bottom w:val="single" w:sz="6" w:space="0" w:color="auto"/>
              <w:right w:val="single" w:sz="6" w:space="0" w:color="auto"/>
            </w:tcBorders>
          </w:tcPr>
          <w:p w14:paraId="5F333D38" w14:textId="77777777" w:rsidR="00553DFD" w:rsidRPr="002D6635" w:rsidRDefault="009D1858" w:rsidP="008D4A96">
            <w:pPr>
              <w:pStyle w:val="NormalTableText"/>
              <w:rPr>
                <w:rFonts w:ascii="Calibri" w:hAnsi="Calibri"/>
                <w:sz w:val="22"/>
                <w:szCs w:val="22"/>
              </w:rPr>
            </w:pPr>
            <w:r w:rsidRPr="002D6635">
              <w:rPr>
                <w:rFonts w:ascii="Calibri" w:hAnsi="Calibri"/>
                <w:sz w:val="22"/>
                <w:szCs w:val="22"/>
              </w:rPr>
              <w:t>August 30</w:t>
            </w:r>
            <w:r w:rsidR="00553DFD" w:rsidRPr="002D6635">
              <w:rPr>
                <w:rFonts w:ascii="Calibri" w:hAnsi="Calibri"/>
                <w:sz w:val="22"/>
                <w:szCs w:val="22"/>
              </w:rPr>
              <w:t>, 2006</w:t>
            </w:r>
          </w:p>
        </w:tc>
        <w:tc>
          <w:tcPr>
            <w:tcW w:w="5863" w:type="dxa"/>
            <w:tcBorders>
              <w:top w:val="single" w:sz="6" w:space="0" w:color="auto"/>
              <w:left w:val="single" w:sz="6" w:space="0" w:color="auto"/>
              <w:bottom w:val="single" w:sz="6" w:space="0" w:color="auto"/>
              <w:right w:val="double" w:sz="6" w:space="0" w:color="auto"/>
            </w:tcBorders>
          </w:tcPr>
          <w:p w14:paraId="4BC07797" w14:textId="77777777" w:rsidR="00553DFD" w:rsidRPr="002D6635" w:rsidRDefault="00553DFD" w:rsidP="008D4A96">
            <w:pPr>
              <w:pStyle w:val="NormalTableText"/>
              <w:rPr>
                <w:rFonts w:ascii="Calibri" w:hAnsi="Calibri"/>
                <w:sz w:val="22"/>
                <w:szCs w:val="22"/>
              </w:rPr>
            </w:pPr>
            <w:r w:rsidRPr="002D6635">
              <w:rPr>
                <w:rFonts w:ascii="Calibri" w:hAnsi="Calibri"/>
                <w:sz w:val="22"/>
                <w:szCs w:val="22"/>
              </w:rPr>
              <w:t>Approved final document.</w:t>
            </w:r>
          </w:p>
        </w:tc>
      </w:tr>
      <w:tr w:rsidR="00553DFD" w:rsidRPr="002D6635" w14:paraId="4AAF3C07" w14:textId="77777777">
        <w:trPr>
          <w:cantSplit/>
          <w:jc w:val="center"/>
        </w:trPr>
        <w:tc>
          <w:tcPr>
            <w:tcW w:w="1184" w:type="dxa"/>
            <w:tcBorders>
              <w:top w:val="single" w:sz="6" w:space="0" w:color="auto"/>
              <w:left w:val="double" w:sz="6" w:space="0" w:color="auto"/>
              <w:bottom w:val="single" w:sz="6" w:space="0" w:color="auto"/>
              <w:right w:val="single" w:sz="6" w:space="0" w:color="auto"/>
            </w:tcBorders>
          </w:tcPr>
          <w:p w14:paraId="1960D9D6" w14:textId="77777777" w:rsidR="00553DFD" w:rsidRPr="002D6635" w:rsidRDefault="001633DC" w:rsidP="008D4A96">
            <w:pPr>
              <w:pStyle w:val="NormalTableText"/>
              <w:rPr>
                <w:rFonts w:ascii="Calibri" w:hAnsi="Calibri"/>
                <w:sz w:val="22"/>
                <w:szCs w:val="22"/>
              </w:rPr>
            </w:pPr>
            <w:r w:rsidRPr="002D6635">
              <w:rPr>
                <w:rFonts w:ascii="Calibri" w:hAnsi="Calibri"/>
                <w:sz w:val="22"/>
                <w:szCs w:val="22"/>
              </w:rPr>
              <w:t>2</w:t>
            </w:r>
          </w:p>
        </w:tc>
        <w:tc>
          <w:tcPr>
            <w:tcW w:w="1980" w:type="dxa"/>
            <w:tcBorders>
              <w:top w:val="single" w:sz="6" w:space="0" w:color="auto"/>
              <w:left w:val="single" w:sz="6" w:space="0" w:color="auto"/>
              <w:bottom w:val="single" w:sz="6" w:space="0" w:color="auto"/>
              <w:right w:val="single" w:sz="6" w:space="0" w:color="auto"/>
            </w:tcBorders>
          </w:tcPr>
          <w:p w14:paraId="339193ED" w14:textId="77777777" w:rsidR="00553DFD" w:rsidRPr="002D6635" w:rsidRDefault="00D125CF" w:rsidP="008D4A96">
            <w:pPr>
              <w:pStyle w:val="NormalTableText"/>
              <w:rPr>
                <w:rFonts w:ascii="Calibri" w:hAnsi="Calibri"/>
                <w:sz w:val="22"/>
                <w:szCs w:val="22"/>
              </w:rPr>
            </w:pPr>
            <w:r w:rsidRPr="002D6635">
              <w:rPr>
                <w:rFonts w:ascii="Calibri" w:hAnsi="Calibri"/>
                <w:sz w:val="22"/>
                <w:szCs w:val="22"/>
              </w:rPr>
              <w:t>February 19, 2010</w:t>
            </w:r>
          </w:p>
        </w:tc>
        <w:tc>
          <w:tcPr>
            <w:tcW w:w="5863" w:type="dxa"/>
            <w:tcBorders>
              <w:top w:val="single" w:sz="6" w:space="0" w:color="auto"/>
              <w:left w:val="single" w:sz="6" w:space="0" w:color="auto"/>
              <w:bottom w:val="single" w:sz="6" w:space="0" w:color="auto"/>
              <w:right w:val="double" w:sz="6" w:space="0" w:color="auto"/>
            </w:tcBorders>
          </w:tcPr>
          <w:p w14:paraId="72E4B2E0" w14:textId="77777777" w:rsidR="00553DFD" w:rsidRPr="002D6635" w:rsidRDefault="001633DC" w:rsidP="008D4A96">
            <w:pPr>
              <w:pStyle w:val="NormalTableText"/>
              <w:rPr>
                <w:rFonts w:ascii="Calibri" w:hAnsi="Calibri"/>
                <w:sz w:val="22"/>
                <w:szCs w:val="22"/>
              </w:rPr>
            </w:pPr>
            <w:r w:rsidRPr="002D6635">
              <w:rPr>
                <w:rFonts w:ascii="Calibri" w:hAnsi="Calibri"/>
                <w:sz w:val="22"/>
                <w:szCs w:val="22"/>
              </w:rPr>
              <w:t xml:space="preserve">Modified ‘Related Sections’ </w:t>
            </w:r>
          </w:p>
        </w:tc>
      </w:tr>
      <w:tr w:rsidR="00553DFD" w:rsidRPr="002D6635" w14:paraId="61EDDAF1" w14:textId="77777777">
        <w:trPr>
          <w:cantSplit/>
          <w:trHeight w:val="65"/>
          <w:jc w:val="center"/>
        </w:trPr>
        <w:tc>
          <w:tcPr>
            <w:tcW w:w="1184" w:type="dxa"/>
            <w:tcBorders>
              <w:top w:val="single" w:sz="6" w:space="0" w:color="auto"/>
              <w:left w:val="double" w:sz="6" w:space="0" w:color="auto"/>
              <w:bottom w:val="single" w:sz="6" w:space="0" w:color="auto"/>
              <w:right w:val="single" w:sz="6" w:space="0" w:color="auto"/>
            </w:tcBorders>
          </w:tcPr>
          <w:p w14:paraId="3F9EADBD" w14:textId="77777777" w:rsidR="00553DFD" w:rsidRPr="002D6635" w:rsidRDefault="009409A9" w:rsidP="008D4A96">
            <w:pPr>
              <w:pStyle w:val="NormalTableText"/>
              <w:rPr>
                <w:rFonts w:ascii="Calibri" w:hAnsi="Calibri"/>
                <w:sz w:val="22"/>
                <w:szCs w:val="22"/>
              </w:rPr>
            </w:pPr>
            <w:r w:rsidRPr="002D6635">
              <w:rPr>
                <w:rFonts w:ascii="Calibri" w:hAnsi="Calibri"/>
                <w:sz w:val="22"/>
                <w:szCs w:val="22"/>
              </w:rPr>
              <w:t>3</w:t>
            </w:r>
          </w:p>
        </w:tc>
        <w:tc>
          <w:tcPr>
            <w:tcW w:w="1980" w:type="dxa"/>
            <w:tcBorders>
              <w:top w:val="single" w:sz="6" w:space="0" w:color="auto"/>
              <w:left w:val="single" w:sz="6" w:space="0" w:color="auto"/>
              <w:bottom w:val="single" w:sz="6" w:space="0" w:color="auto"/>
              <w:right w:val="single" w:sz="6" w:space="0" w:color="auto"/>
            </w:tcBorders>
          </w:tcPr>
          <w:p w14:paraId="457BF34B" w14:textId="77777777" w:rsidR="00553DFD" w:rsidRPr="002D6635" w:rsidRDefault="009409A9" w:rsidP="008D4A96">
            <w:pPr>
              <w:pStyle w:val="NormalTableText"/>
              <w:rPr>
                <w:rFonts w:ascii="Calibri" w:hAnsi="Calibri"/>
                <w:sz w:val="22"/>
                <w:szCs w:val="22"/>
              </w:rPr>
            </w:pPr>
            <w:r w:rsidRPr="002D6635">
              <w:rPr>
                <w:rFonts w:ascii="Calibri" w:hAnsi="Calibri"/>
                <w:sz w:val="22"/>
                <w:szCs w:val="22"/>
              </w:rPr>
              <w:t>March 15, 2011</w:t>
            </w:r>
          </w:p>
        </w:tc>
        <w:tc>
          <w:tcPr>
            <w:tcW w:w="5863" w:type="dxa"/>
            <w:tcBorders>
              <w:top w:val="single" w:sz="6" w:space="0" w:color="auto"/>
              <w:left w:val="single" w:sz="6" w:space="0" w:color="auto"/>
              <w:bottom w:val="single" w:sz="6" w:space="0" w:color="auto"/>
              <w:right w:val="double" w:sz="6" w:space="0" w:color="auto"/>
            </w:tcBorders>
          </w:tcPr>
          <w:p w14:paraId="3F315099" w14:textId="77777777" w:rsidR="00553DFD" w:rsidRPr="002D6635" w:rsidRDefault="009409A9" w:rsidP="008D4A96">
            <w:pPr>
              <w:pStyle w:val="NormalTableText"/>
              <w:rPr>
                <w:rFonts w:ascii="Calibri" w:hAnsi="Calibri"/>
                <w:sz w:val="22"/>
                <w:szCs w:val="22"/>
              </w:rPr>
            </w:pPr>
            <w:r w:rsidRPr="002D6635">
              <w:rPr>
                <w:rFonts w:ascii="Calibri" w:hAnsi="Calibri"/>
                <w:sz w:val="22"/>
                <w:szCs w:val="22"/>
              </w:rPr>
              <w:t>Minor changes from Legal reviews</w:t>
            </w:r>
          </w:p>
        </w:tc>
      </w:tr>
      <w:tr w:rsidR="00553DFD" w:rsidRPr="002D6635" w14:paraId="40352C36" w14:textId="77777777" w:rsidTr="00DC7CD7">
        <w:trPr>
          <w:cantSplit/>
          <w:jc w:val="center"/>
        </w:trPr>
        <w:tc>
          <w:tcPr>
            <w:tcW w:w="1184" w:type="dxa"/>
            <w:tcBorders>
              <w:top w:val="single" w:sz="6" w:space="0" w:color="auto"/>
              <w:left w:val="double" w:sz="6" w:space="0" w:color="auto"/>
              <w:bottom w:val="single" w:sz="6" w:space="0" w:color="auto"/>
              <w:right w:val="single" w:sz="6" w:space="0" w:color="auto"/>
            </w:tcBorders>
          </w:tcPr>
          <w:p w14:paraId="7CF535D3" w14:textId="77777777" w:rsidR="00553DFD" w:rsidRPr="002D6635" w:rsidRDefault="00DC7CD7" w:rsidP="008D4A96">
            <w:pPr>
              <w:pStyle w:val="NormalTableText"/>
              <w:rPr>
                <w:rFonts w:ascii="Calibri" w:hAnsi="Calibri"/>
                <w:sz w:val="22"/>
                <w:szCs w:val="22"/>
              </w:rPr>
            </w:pPr>
            <w:r w:rsidRPr="002D6635">
              <w:rPr>
                <w:rFonts w:ascii="Calibri" w:hAnsi="Calibri"/>
                <w:sz w:val="22"/>
                <w:szCs w:val="22"/>
              </w:rPr>
              <w:t>4</w:t>
            </w:r>
          </w:p>
        </w:tc>
        <w:tc>
          <w:tcPr>
            <w:tcW w:w="1980" w:type="dxa"/>
            <w:tcBorders>
              <w:top w:val="single" w:sz="6" w:space="0" w:color="auto"/>
              <w:left w:val="single" w:sz="6" w:space="0" w:color="auto"/>
              <w:bottom w:val="single" w:sz="6" w:space="0" w:color="auto"/>
              <w:right w:val="single" w:sz="6" w:space="0" w:color="auto"/>
            </w:tcBorders>
          </w:tcPr>
          <w:p w14:paraId="661EDD88" w14:textId="77777777" w:rsidR="00553DFD" w:rsidRPr="002D6635" w:rsidRDefault="00DC7CD7" w:rsidP="008D4A96">
            <w:pPr>
              <w:pStyle w:val="NormalTableText"/>
              <w:rPr>
                <w:rFonts w:ascii="Calibri" w:hAnsi="Calibri"/>
                <w:sz w:val="22"/>
                <w:szCs w:val="22"/>
              </w:rPr>
            </w:pPr>
            <w:r w:rsidRPr="002D6635">
              <w:rPr>
                <w:rFonts w:ascii="Calibri" w:hAnsi="Calibri"/>
                <w:sz w:val="22"/>
                <w:szCs w:val="22"/>
              </w:rPr>
              <w:t>June 25, 2013</w:t>
            </w:r>
          </w:p>
        </w:tc>
        <w:tc>
          <w:tcPr>
            <w:tcW w:w="5863" w:type="dxa"/>
            <w:tcBorders>
              <w:top w:val="single" w:sz="6" w:space="0" w:color="auto"/>
              <w:left w:val="single" w:sz="6" w:space="0" w:color="auto"/>
              <w:bottom w:val="single" w:sz="6" w:space="0" w:color="auto"/>
              <w:right w:val="double" w:sz="6" w:space="0" w:color="auto"/>
            </w:tcBorders>
          </w:tcPr>
          <w:p w14:paraId="49258A3D" w14:textId="77777777" w:rsidR="00553DFD" w:rsidRPr="002D6635" w:rsidRDefault="00DC7CD7" w:rsidP="008D4A96">
            <w:pPr>
              <w:pStyle w:val="NormalTableText"/>
              <w:rPr>
                <w:rFonts w:ascii="Calibri" w:hAnsi="Calibri"/>
                <w:sz w:val="22"/>
                <w:szCs w:val="22"/>
              </w:rPr>
            </w:pPr>
            <w:r w:rsidRPr="002D6635">
              <w:rPr>
                <w:rFonts w:ascii="Calibri" w:hAnsi="Calibri"/>
                <w:sz w:val="22"/>
                <w:szCs w:val="22"/>
              </w:rPr>
              <w:t>Final Draft – Consolidated Comments Spec Update Project. Incorporation of new Commissioning and Computerized Maintenance Management System Data Requirements Specification cross references.</w:t>
            </w:r>
          </w:p>
        </w:tc>
      </w:tr>
      <w:tr w:rsidR="00B02DC4" w:rsidRPr="002D6635" w14:paraId="23FC8FD9" w14:textId="77777777" w:rsidTr="00B02DC4">
        <w:trPr>
          <w:cantSplit/>
          <w:jc w:val="center"/>
        </w:trPr>
        <w:tc>
          <w:tcPr>
            <w:tcW w:w="1184" w:type="dxa"/>
            <w:tcBorders>
              <w:top w:val="single" w:sz="6" w:space="0" w:color="auto"/>
              <w:left w:val="double" w:sz="6" w:space="0" w:color="auto"/>
              <w:bottom w:val="single" w:sz="6" w:space="0" w:color="auto"/>
              <w:right w:val="single" w:sz="6" w:space="0" w:color="auto"/>
            </w:tcBorders>
          </w:tcPr>
          <w:p w14:paraId="52EDFC97" w14:textId="77777777" w:rsidR="00B02DC4" w:rsidRPr="00D309B3" w:rsidRDefault="00B02DC4" w:rsidP="008D4A96">
            <w:pPr>
              <w:pStyle w:val="NormalTableText"/>
              <w:rPr>
                <w:rFonts w:ascii="Calibri" w:hAnsi="Calibri"/>
                <w:sz w:val="22"/>
                <w:szCs w:val="22"/>
              </w:rPr>
            </w:pPr>
            <w:r w:rsidRPr="00D309B3">
              <w:rPr>
                <w:rFonts w:ascii="Calibri" w:hAnsi="Calibri"/>
                <w:sz w:val="22"/>
                <w:szCs w:val="22"/>
              </w:rPr>
              <w:t>5</w:t>
            </w:r>
          </w:p>
        </w:tc>
        <w:tc>
          <w:tcPr>
            <w:tcW w:w="1980" w:type="dxa"/>
            <w:tcBorders>
              <w:top w:val="single" w:sz="6" w:space="0" w:color="auto"/>
              <w:left w:val="single" w:sz="6" w:space="0" w:color="auto"/>
              <w:bottom w:val="single" w:sz="6" w:space="0" w:color="auto"/>
              <w:right w:val="single" w:sz="6" w:space="0" w:color="auto"/>
            </w:tcBorders>
          </w:tcPr>
          <w:p w14:paraId="0F00190E" w14:textId="77777777" w:rsidR="00B02DC4" w:rsidRPr="00D309B3" w:rsidRDefault="00B02DC4" w:rsidP="00B02DC4">
            <w:pPr>
              <w:rPr>
                <w:rFonts w:ascii="Calibri" w:hAnsi="Calibri"/>
              </w:rPr>
            </w:pPr>
            <w:r w:rsidRPr="00D309B3">
              <w:rPr>
                <w:rFonts w:ascii="Calibri" w:hAnsi="Calibri"/>
              </w:rPr>
              <w:t>July 30, 2014</w:t>
            </w:r>
          </w:p>
        </w:tc>
        <w:tc>
          <w:tcPr>
            <w:tcW w:w="5863" w:type="dxa"/>
            <w:tcBorders>
              <w:top w:val="single" w:sz="6" w:space="0" w:color="auto"/>
              <w:left w:val="single" w:sz="6" w:space="0" w:color="auto"/>
              <w:bottom w:val="single" w:sz="6" w:space="0" w:color="auto"/>
              <w:right w:val="double" w:sz="6" w:space="0" w:color="auto"/>
            </w:tcBorders>
          </w:tcPr>
          <w:p w14:paraId="11CDECA7" w14:textId="77777777" w:rsidR="00B02DC4" w:rsidRPr="00D309B3" w:rsidRDefault="00B02DC4" w:rsidP="00D309B3">
            <w:pPr>
              <w:rPr>
                <w:rFonts w:ascii="Calibri" w:hAnsi="Calibri"/>
              </w:rPr>
            </w:pPr>
            <w:r w:rsidRPr="00D309B3">
              <w:rPr>
                <w:rFonts w:ascii="Calibri" w:hAnsi="Calibri"/>
              </w:rPr>
              <w:t>Changes to reflect renaming of commissioning specification and final review (AV)</w:t>
            </w:r>
          </w:p>
        </w:tc>
      </w:tr>
      <w:tr w:rsidR="00E4799C" w:rsidRPr="002D6635" w14:paraId="459A3578" w14:textId="77777777" w:rsidTr="00E4799C">
        <w:trPr>
          <w:cantSplit/>
          <w:jc w:val="center"/>
        </w:trPr>
        <w:tc>
          <w:tcPr>
            <w:tcW w:w="1184" w:type="dxa"/>
            <w:tcBorders>
              <w:top w:val="single" w:sz="6" w:space="0" w:color="auto"/>
              <w:left w:val="double" w:sz="6" w:space="0" w:color="auto"/>
              <w:bottom w:val="single" w:sz="6" w:space="0" w:color="auto"/>
              <w:right w:val="single" w:sz="6" w:space="0" w:color="auto"/>
            </w:tcBorders>
          </w:tcPr>
          <w:p w14:paraId="2B272EC2" w14:textId="77777777" w:rsidR="00E4799C" w:rsidRPr="00620E3E" w:rsidRDefault="00E4799C" w:rsidP="008D4A96">
            <w:pPr>
              <w:pStyle w:val="NormalTableText"/>
              <w:rPr>
                <w:rFonts w:ascii="Calibri" w:hAnsi="Calibri"/>
                <w:b/>
                <w:sz w:val="22"/>
                <w:szCs w:val="22"/>
              </w:rPr>
            </w:pPr>
            <w:r w:rsidRPr="00620E3E">
              <w:rPr>
                <w:rFonts w:ascii="Calibri" w:hAnsi="Calibri"/>
                <w:b/>
                <w:sz w:val="22"/>
                <w:szCs w:val="22"/>
              </w:rPr>
              <w:t>6</w:t>
            </w:r>
          </w:p>
        </w:tc>
        <w:tc>
          <w:tcPr>
            <w:tcW w:w="1980" w:type="dxa"/>
            <w:tcBorders>
              <w:top w:val="single" w:sz="6" w:space="0" w:color="auto"/>
              <w:left w:val="single" w:sz="6" w:space="0" w:color="auto"/>
              <w:bottom w:val="single" w:sz="6" w:space="0" w:color="auto"/>
              <w:right w:val="single" w:sz="6" w:space="0" w:color="auto"/>
            </w:tcBorders>
          </w:tcPr>
          <w:p w14:paraId="1939816D" w14:textId="77777777" w:rsidR="00E4799C" w:rsidRPr="00620E3E" w:rsidRDefault="00E4799C" w:rsidP="00B02DC4">
            <w:pPr>
              <w:rPr>
                <w:rFonts w:ascii="Calibri" w:hAnsi="Calibri"/>
                <w:b/>
                <w:szCs w:val="22"/>
              </w:rPr>
            </w:pPr>
            <w:r w:rsidRPr="00620E3E">
              <w:rPr>
                <w:rFonts w:ascii="Calibri" w:hAnsi="Calibri"/>
                <w:b/>
                <w:szCs w:val="22"/>
              </w:rPr>
              <w:t>February 4, 2015</w:t>
            </w:r>
          </w:p>
        </w:tc>
        <w:tc>
          <w:tcPr>
            <w:tcW w:w="5863" w:type="dxa"/>
            <w:tcBorders>
              <w:top w:val="single" w:sz="6" w:space="0" w:color="auto"/>
              <w:left w:val="single" w:sz="6" w:space="0" w:color="auto"/>
              <w:bottom w:val="single" w:sz="6" w:space="0" w:color="auto"/>
              <w:right w:val="double" w:sz="6" w:space="0" w:color="auto"/>
            </w:tcBorders>
          </w:tcPr>
          <w:p w14:paraId="4E26E7DF" w14:textId="77777777" w:rsidR="00E4799C" w:rsidRPr="00620E3E" w:rsidRDefault="00E4799C" w:rsidP="00E4799C">
            <w:pPr>
              <w:rPr>
                <w:rFonts w:ascii="Calibri" w:hAnsi="Calibri"/>
                <w:b/>
                <w:szCs w:val="22"/>
              </w:rPr>
            </w:pPr>
            <w:r w:rsidRPr="00620E3E">
              <w:rPr>
                <w:rFonts w:ascii="Calibri" w:hAnsi="Calibri"/>
                <w:b/>
                <w:szCs w:val="22"/>
              </w:rPr>
              <w:t xml:space="preserve">Finalized Specification – Reference eDOCS #5630504  v7 (AV) </w:t>
            </w:r>
            <w:r w:rsidR="00D36ECF" w:rsidRPr="00620E3E">
              <w:rPr>
                <w:rFonts w:ascii="Calibri" w:hAnsi="Calibri"/>
                <w:b/>
                <w:szCs w:val="22"/>
              </w:rPr>
              <w:t>with updated standards</w:t>
            </w:r>
          </w:p>
        </w:tc>
      </w:tr>
      <w:tr w:rsidR="00E4799C" w:rsidRPr="002D6635" w14:paraId="45D52E59" w14:textId="77777777">
        <w:trPr>
          <w:cantSplit/>
          <w:jc w:val="center"/>
        </w:trPr>
        <w:tc>
          <w:tcPr>
            <w:tcW w:w="1184" w:type="dxa"/>
            <w:tcBorders>
              <w:top w:val="single" w:sz="6" w:space="0" w:color="auto"/>
              <w:left w:val="double" w:sz="6" w:space="0" w:color="auto"/>
              <w:bottom w:val="double" w:sz="6" w:space="0" w:color="auto"/>
              <w:right w:val="single" w:sz="6" w:space="0" w:color="auto"/>
            </w:tcBorders>
          </w:tcPr>
          <w:p w14:paraId="4802262B" w14:textId="77777777" w:rsidR="00E4799C" w:rsidRPr="00110713" w:rsidRDefault="00E4799C" w:rsidP="008D4A96">
            <w:pPr>
              <w:pStyle w:val="NormalTableText"/>
            </w:pPr>
          </w:p>
        </w:tc>
        <w:tc>
          <w:tcPr>
            <w:tcW w:w="1980" w:type="dxa"/>
            <w:tcBorders>
              <w:top w:val="single" w:sz="6" w:space="0" w:color="auto"/>
              <w:left w:val="single" w:sz="6" w:space="0" w:color="auto"/>
              <w:bottom w:val="double" w:sz="6" w:space="0" w:color="auto"/>
              <w:right w:val="single" w:sz="6" w:space="0" w:color="auto"/>
            </w:tcBorders>
          </w:tcPr>
          <w:p w14:paraId="157F16D7" w14:textId="77777777" w:rsidR="00E4799C" w:rsidRPr="00110713" w:rsidRDefault="00E4799C" w:rsidP="00B02DC4"/>
        </w:tc>
        <w:tc>
          <w:tcPr>
            <w:tcW w:w="5863" w:type="dxa"/>
            <w:tcBorders>
              <w:top w:val="single" w:sz="6" w:space="0" w:color="auto"/>
              <w:left w:val="single" w:sz="6" w:space="0" w:color="auto"/>
              <w:bottom w:val="double" w:sz="6" w:space="0" w:color="auto"/>
              <w:right w:val="double" w:sz="6" w:space="0" w:color="auto"/>
            </w:tcBorders>
          </w:tcPr>
          <w:p w14:paraId="479BFA11" w14:textId="77777777" w:rsidR="00E4799C" w:rsidRPr="00110713" w:rsidRDefault="00E4799C" w:rsidP="00D309B3"/>
        </w:tc>
      </w:tr>
    </w:tbl>
    <w:p w14:paraId="1E5FF3CF" w14:textId="77777777" w:rsidR="00553DFD" w:rsidRPr="00486B19" w:rsidRDefault="00553DFD" w:rsidP="00486B19">
      <w:pPr>
        <w:pStyle w:val="Heading1"/>
        <w:numPr>
          <w:ilvl w:val="0"/>
          <w:numId w:val="0"/>
        </w:numPr>
      </w:pPr>
    </w:p>
    <w:p w14:paraId="6219201E" w14:textId="77777777" w:rsidR="00553DFD" w:rsidRPr="002D6635" w:rsidRDefault="00553DFD" w:rsidP="00553DFD">
      <w:pPr>
        <w:pStyle w:val="BodyText"/>
        <w:rPr>
          <w:rFonts w:ascii="Calibri" w:hAnsi="Calibri"/>
          <w:szCs w:val="22"/>
        </w:rPr>
      </w:pPr>
    </w:p>
    <w:p w14:paraId="78F20985" w14:textId="77777777" w:rsidR="00553DFD" w:rsidRPr="002D6635" w:rsidRDefault="00553DFD" w:rsidP="00553DFD">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2D6635">
        <w:rPr>
          <w:rFonts w:ascii="Calibri" w:hAnsi="Calibri"/>
          <w:szCs w:val="22"/>
        </w:rPr>
        <w:t>NOTE:</w:t>
      </w:r>
    </w:p>
    <w:p w14:paraId="78641F5C" w14:textId="77777777" w:rsidR="00553DFD" w:rsidRPr="002D6635" w:rsidRDefault="00553DFD" w:rsidP="00553DFD">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2D6635">
        <w:rPr>
          <w:rFonts w:ascii="Calibri" w:hAnsi="Calibri"/>
          <w:szCs w:val="22"/>
        </w:rPr>
        <w:t>This is a CONTROLLED Document. Any documents appearing in paper form are not controlled and should be checked against the on-line file version prior to use.</w:t>
      </w:r>
    </w:p>
    <w:p w14:paraId="341409EE" w14:textId="77777777" w:rsidR="00553DFD" w:rsidRPr="002D6635" w:rsidRDefault="00553DFD" w:rsidP="00553DFD">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2D6635">
        <w:rPr>
          <w:rFonts w:ascii="Calibri" w:hAnsi="Calibri"/>
          <w:b/>
          <w:bCs/>
          <w:szCs w:val="22"/>
        </w:rPr>
        <w:t xml:space="preserve">Notice: </w:t>
      </w:r>
      <w:r w:rsidRPr="002D6635">
        <w:rPr>
          <w:rFonts w:ascii="Calibri" w:hAnsi="Calibri"/>
          <w:szCs w:val="22"/>
        </w:rPr>
        <w:t>This Document hardcopy must be used for reference purpose only.</w:t>
      </w:r>
    </w:p>
    <w:p w14:paraId="7FCDAC86" w14:textId="77777777" w:rsidR="00553DFD" w:rsidRPr="002D6635" w:rsidRDefault="00553DFD" w:rsidP="00553DFD">
      <w:pPr>
        <w:pStyle w:val="BodyText"/>
        <w:pBdr>
          <w:top w:val="single" w:sz="4" w:space="1" w:color="auto"/>
          <w:left w:val="single" w:sz="4" w:space="0" w:color="auto"/>
          <w:bottom w:val="single" w:sz="4" w:space="1" w:color="auto"/>
          <w:right w:val="single" w:sz="4" w:space="4" w:color="auto"/>
        </w:pBdr>
        <w:rPr>
          <w:rFonts w:ascii="Calibri" w:hAnsi="Calibri"/>
          <w:b/>
          <w:bCs/>
          <w:szCs w:val="22"/>
        </w:rPr>
      </w:pPr>
      <w:r w:rsidRPr="002D6635">
        <w:rPr>
          <w:rFonts w:ascii="Calibri" w:hAnsi="Calibri"/>
          <w:b/>
          <w:szCs w:val="22"/>
        </w:rPr>
        <w:t>The on-line copy is the current version of the document.</w:t>
      </w:r>
    </w:p>
    <w:p w14:paraId="1060924F" w14:textId="77777777" w:rsidR="00553DFD" w:rsidRPr="00486B19" w:rsidRDefault="00553DFD" w:rsidP="00486B19">
      <w:pPr>
        <w:pStyle w:val="Heading1"/>
        <w:numPr>
          <w:ilvl w:val="0"/>
          <w:numId w:val="0"/>
        </w:numPr>
      </w:pPr>
    </w:p>
    <w:bookmarkEnd w:id="0"/>
    <w:bookmarkEnd w:id="1"/>
    <w:bookmarkEnd w:id="2"/>
    <w:p w14:paraId="63D99D77" w14:textId="77777777" w:rsidR="00F6204E" w:rsidRPr="00486B19" w:rsidRDefault="00553DFD" w:rsidP="00486B19">
      <w:pPr>
        <w:pStyle w:val="Heading1"/>
      </w:pPr>
      <w:r w:rsidRPr="00486B19">
        <w:br w:type="page"/>
      </w:r>
      <w:r w:rsidR="00960901" w:rsidRPr="00486B19">
        <w:lastRenderedPageBreak/>
        <w:t>GEneral</w:t>
      </w:r>
    </w:p>
    <w:p w14:paraId="2E7AC3FC" w14:textId="77777777" w:rsidR="00124BA4" w:rsidRPr="00486B19" w:rsidRDefault="00124BA4" w:rsidP="00486B19">
      <w:pPr>
        <w:pStyle w:val="Heading2"/>
      </w:pPr>
      <w:r w:rsidRPr="00486B19">
        <w:t>Related Sections</w:t>
      </w:r>
    </w:p>
    <w:p w14:paraId="36BD67A6" w14:textId="77777777" w:rsidR="00621654" w:rsidRPr="005E3A17" w:rsidDel="00A71098" w:rsidRDefault="00621654" w:rsidP="003D1147">
      <w:pPr>
        <w:pStyle w:val="Heading3"/>
        <w:numPr>
          <w:ilvl w:val="0"/>
          <w:numId w:val="0"/>
        </w:numPr>
        <w:ind w:left="720"/>
        <w:rPr>
          <w:del w:id="3" w:author="John Liu" w:date="2022-04-27T12:33:00Z"/>
          <w:highlight w:val="yellow"/>
        </w:rPr>
      </w:pPr>
      <w:del w:id="4" w:author="John Liu" w:date="2022-04-27T12:33:00Z">
        <w:r w:rsidRPr="005E3A17" w:rsidDel="00A71098">
          <w:rPr>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1B3E21A0" w14:textId="77777777" w:rsidR="00621654" w:rsidRPr="005E3A17" w:rsidDel="00A71098" w:rsidRDefault="00621654" w:rsidP="003D1147">
      <w:pPr>
        <w:pStyle w:val="Heading3"/>
        <w:numPr>
          <w:ilvl w:val="0"/>
          <w:numId w:val="0"/>
        </w:numPr>
        <w:ind w:left="720"/>
        <w:rPr>
          <w:del w:id="5" w:author="John Liu" w:date="2022-04-27T12:33:00Z"/>
          <w:highlight w:val="yellow"/>
        </w:rPr>
      </w:pPr>
    </w:p>
    <w:p w14:paraId="399CB431" w14:textId="77777777" w:rsidR="00621654" w:rsidRPr="005E3A17" w:rsidDel="00A71098" w:rsidRDefault="00621654" w:rsidP="003D1147">
      <w:pPr>
        <w:pStyle w:val="Heading3"/>
        <w:numPr>
          <w:ilvl w:val="0"/>
          <w:numId w:val="0"/>
        </w:numPr>
        <w:ind w:left="720"/>
        <w:rPr>
          <w:del w:id="6" w:author="John Liu" w:date="2022-04-27T12:33:00Z"/>
          <w:highlight w:val="yellow"/>
        </w:rPr>
      </w:pPr>
      <w:del w:id="7" w:author="John Liu" w:date="2022-04-27T12:33:00Z">
        <w:r w:rsidRPr="005E3A17" w:rsidDel="00A71098">
          <w:rPr>
            <w:highlight w:val="yellow"/>
          </w:rPr>
          <w:delText>Cross-referencing here may also be used to coordinate assemblies or systems whose components may span multiple Sections and which must meet certain performance requirements as an assembly or system.</w:delText>
        </w:r>
      </w:del>
    </w:p>
    <w:p w14:paraId="4BB99710" w14:textId="77777777" w:rsidR="00621654" w:rsidRPr="005E3A17" w:rsidDel="00A71098" w:rsidRDefault="00621654" w:rsidP="003D1147">
      <w:pPr>
        <w:pStyle w:val="Heading3"/>
        <w:numPr>
          <w:ilvl w:val="0"/>
          <w:numId w:val="0"/>
        </w:numPr>
        <w:ind w:left="720"/>
        <w:rPr>
          <w:del w:id="8" w:author="John Liu" w:date="2022-04-27T12:33:00Z"/>
          <w:highlight w:val="yellow"/>
        </w:rPr>
      </w:pPr>
    </w:p>
    <w:p w14:paraId="29E523CB" w14:textId="77777777" w:rsidR="00621654" w:rsidRPr="005E3A17" w:rsidDel="00A71098" w:rsidRDefault="00621654" w:rsidP="003D1147">
      <w:pPr>
        <w:pStyle w:val="Heading3"/>
        <w:numPr>
          <w:ilvl w:val="0"/>
          <w:numId w:val="0"/>
        </w:numPr>
        <w:ind w:left="720"/>
        <w:rPr>
          <w:del w:id="9" w:author="John Liu" w:date="2022-04-27T12:33:00Z"/>
          <w:highlight w:val="yellow"/>
        </w:rPr>
      </w:pPr>
      <w:del w:id="10" w:author="John Liu" w:date="2022-04-27T12:33:00Z">
        <w:r w:rsidRPr="005E3A17" w:rsidDel="00A71098">
          <w:rPr>
            <w:highlight w:val="yellow"/>
          </w:rPr>
          <w:delText>Contractor is responsible for coordination of the Work.</w:delText>
        </w:r>
        <w:r w:rsidR="00DC7CD7" w:rsidRPr="005E3A17" w:rsidDel="00A71098">
          <w:delText xml:space="preserve"> </w:delText>
        </w:r>
        <w:r w:rsidR="00DC7CD7" w:rsidRPr="005E3A17" w:rsidDel="00A71098">
          <w:rPr>
            <w:highlight w:val="yellow"/>
          </w:rPr>
          <w:delText>Contractor is responsible for being familiar with and incorporating all required elements of cross-referenced Specifications cited.</w:delText>
        </w:r>
      </w:del>
    </w:p>
    <w:p w14:paraId="569AFA90" w14:textId="77777777" w:rsidR="00621654" w:rsidRPr="005E3A17" w:rsidDel="00A71098" w:rsidRDefault="00621654" w:rsidP="003D1147">
      <w:pPr>
        <w:pStyle w:val="Heading3"/>
        <w:numPr>
          <w:ilvl w:val="0"/>
          <w:numId w:val="0"/>
        </w:numPr>
        <w:ind w:left="720"/>
        <w:rPr>
          <w:del w:id="11" w:author="John Liu" w:date="2022-04-27T12:33:00Z"/>
          <w:highlight w:val="yellow"/>
        </w:rPr>
      </w:pPr>
    </w:p>
    <w:p w14:paraId="128B3BA9" w14:textId="77777777" w:rsidR="00621654" w:rsidRPr="005E3A17" w:rsidDel="00A71098" w:rsidRDefault="00621654" w:rsidP="003D1147">
      <w:pPr>
        <w:pStyle w:val="Heading3"/>
        <w:numPr>
          <w:ilvl w:val="0"/>
          <w:numId w:val="0"/>
        </w:numPr>
        <w:ind w:left="720"/>
        <w:rPr>
          <w:del w:id="12" w:author="John Liu" w:date="2022-04-27T12:33:00Z"/>
          <w:highlight w:val="yellow"/>
        </w:rPr>
      </w:pPr>
      <w:del w:id="13" w:author="John Liu" w:date="2022-04-27T12:33:00Z">
        <w:r w:rsidRPr="005E3A17" w:rsidDel="00A71098">
          <w:rPr>
            <w:highlight w:val="yellow"/>
          </w:rPr>
          <w:delText>This Section is to be completed/updated during the design development by the Consultant. If it is not applicable to the section for the specific project it may be deleted.]</w:delText>
        </w:r>
      </w:del>
    </w:p>
    <w:p w14:paraId="027C719A" w14:textId="77777777" w:rsidR="00621654" w:rsidRPr="005E3A17" w:rsidDel="00A71098" w:rsidRDefault="00621654" w:rsidP="003D1147">
      <w:pPr>
        <w:pStyle w:val="Heading3"/>
        <w:numPr>
          <w:ilvl w:val="0"/>
          <w:numId w:val="0"/>
        </w:numPr>
        <w:ind w:left="720"/>
        <w:rPr>
          <w:del w:id="14" w:author="John Liu" w:date="2022-04-27T12:33:00Z"/>
          <w:highlight w:val="lightGray"/>
        </w:rPr>
      </w:pPr>
    </w:p>
    <w:p w14:paraId="7B1EE50D" w14:textId="77777777" w:rsidR="00621654" w:rsidRPr="005E3A17" w:rsidDel="00A71098" w:rsidRDefault="00621654" w:rsidP="003D1147">
      <w:pPr>
        <w:pStyle w:val="Heading3"/>
        <w:numPr>
          <w:ilvl w:val="0"/>
          <w:numId w:val="0"/>
        </w:numPr>
        <w:ind w:left="720"/>
        <w:rPr>
          <w:del w:id="15" w:author="John Liu" w:date="2022-04-27T12:33:00Z"/>
        </w:rPr>
      </w:pPr>
      <w:del w:id="16" w:author="John Liu" w:date="2022-04-27T12:33:00Z">
        <w:r w:rsidRPr="005E3A17" w:rsidDel="00A71098">
          <w:rPr>
            <w:highlight w:val="yellow"/>
          </w:rPr>
          <w:delText>[List Sections specifying installation of products supplied but not installed under this Section and indicate specific items.]</w:delText>
        </w:r>
      </w:del>
    </w:p>
    <w:p w14:paraId="6B462832" w14:textId="77777777" w:rsidR="00621654" w:rsidRPr="00486B19" w:rsidDel="00A71098" w:rsidRDefault="00621654" w:rsidP="003D1147">
      <w:pPr>
        <w:pStyle w:val="Heading3"/>
        <w:numPr>
          <w:ilvl w:val="0"/>
          <w:numId w:val="0"/>
        </w:numPr>
        <w:ind w:left="720"/>
        <w:rPr>
          <w:del w:id="17" w:author="John Liu" w:date="2022-04-27T12:33:00Z"/>
        </w:rPr>
      </w:pPr>
      <w:del w:id="18" w:author="John Liu" w:date="2022-04-27T12:33:00Z">
        <w:r w:rsidRPr="00486B19" w:rsidDel="00A71098">
          <w:delText xml:space="preserve">Section </w:delText>
        </w:r>
        <w:r w:rsidRPr="00486B19" w:rsidDel="00A71098">
          <w:rPr>
            <w:highlight w:val="yellow"/>
          </w:rPr>
          <w:delText>[______ – ____________]</w:delText>
        </w:r>
        <w:r w:rsidRPr="00486B19" w:rsidDel="00A71098">
          <w:delText xml:space="preserve">:  Execution requirements for </w:delText>
        </w:r>
        <w:r w:rsidRPr="00486B19" w:rsidDel="00A71098">
          <w:rPr>
            <w:highlight w:val="yellow"/>
          </w:rPr>
          <w:delText>...[item]...</w:delText>
        </w:r>
        <w:r w:rsidRPr="00486B19" w:rsidDel="00A71098">
          <w:delText xml:space="preserve">  specified under this Section.</w:delText>
        </w:r>
      </w:del>
    </w:p>
    <w:p w14:paraId="7D80FC79" w14:textId="77777777" w:rsidR="00621654" w:rsidRPr="005E3A17" w:rsidDel="00A71098" w:rsidRDefault="00621654" w:rsidP="003D1147">
      <w:pPr>
        <w:pStyle w:val="Heading3"/>
        <w:numPr>
          <w:ilvl w:val="0"/>
          <w:numId w:val="0"/>
        </w:numPr>
        <w:ind w:left="720"/>
        <w:rPr>
          <w:del w:id="19" w:author="John Liu" w:date="2022-04-27T12:33:00Z"/>
        </w:rPr>
      </w:pPr>
      <w:del w:id="20" w:author="John Liu" w:date="2022-04-27T12:33:00Z">
        <w:r w:rsidRPr="005E3A17" w:rsidDel="00A71098">
          <w:rPr>
            <w:highlight w:val="yellow"/>
          </w:rPr>
          <w:delText>[List Sections specifying products installed but not supplied under this Section and indicate specific items.]</w:delText>
        </w:r>
      </w:del>
    </w:p>
    <w:p w14:paraId="5862A6F7" w14:textId="77777777" w:rsidR="00621654" w:rsidRPr="00486B19" w:rsidDel="00A71098" w:rsidRDefault="00621654" w:rsidP="003D1147">
      <w:pPr>
        <w:pStyle w:val="Heading3"/>
        <w:numPr>
          <w:ilvl w:val="0"/>
          <w:numId w:val="0"/>
        </w:numPr>
        <w:ind w:left="720"/>
        <w:rPr>
          <w:del w:id="21" w:author="John Liu" w:date="2022-04-27T12:33:00Z"/>
        </w:rPr>
      </w:pPr>
      <w:del w:id="22" w:author="John Liu" w:date="2022-04-27T12:33:00Z">
        <w:r w:rsidRPr="00486B19" w:rsidDel="00A71098">
          <w:delText xml:space="preserve">Section </w:delText>
        </w:r>
        <w:r w:rsidRPr="00486B19" w:rsidDel="00A71098">
          <w:rPr>
            <w:highlight w:val="yellow"/>
          </w:rPr>
          <w:delText>[______ – ____________]</w:delText>
        </w:r>
        <w:r w:rsidRPr="00486B19" w:rsidDel="00A71098">
          <w:delText xml:space="preserve">:  Product requirements for </w:delText>
        </w:r>
        <w:r w:rsidRPr="00486B19" w:rsidDel="00A71098">
          <w:rPr>
            <w:highlight w:val="yellow"/>
          </w:rPr>
          <w:delText>...[item]...</w:delText>
        </w:r>
        <w:r w:rsidRPr="00486B19" w:rsidDel="00A71098">
          <w:delText xml:space="preserve">  for installation under this Section.</w:delText>
        </w:r>
      </w:del>
    </w:p>
    <w:p w14:paraId="5BAC390E" w14:textId="77777777" w:rsidR="00621654" w:rsidRPr="00486B19" w:rsidDel="00A71098" w:rsidRDefault="00621654" w:rsidP="003D1147">
      <w:pPr>
        <w:pStyle w:val="Heading3"/>
        <w:numPr>
          <w:ilvl w:val="0"/>
          <w:numId w:val="0"/>
        </w:numPr>
        <w:ind w:left="720"/>
        <w:rPr>
          <w:del w:id="23" w:author="John Liu" w:date="2022-04-27T12:33:00Z"/>
        </w:rPr>
      </w:pPr>
    </w:p>
    <w:p w14:paraId="7915BA6E" w14:textId="77777777" w:rsidR="00621654" w:rsidRPr="005E3A17" w:rsidDel="00A71098" w:rsidRDefault="00621654" w:rsidP="003D1147">
      <w:pPr>
        <w:pStyle w:val="Heading3"/>
        <w:numPr>
          <w:ilvl w:val="0"/>
          <w:numId w:val="0"/>
        </w:numPr>
        <w:ind w:left="720"/>
        <w:rPr>
          <w:del w:id="24" w:author="John Liu" w:date="2022-04-27T12:33:00Z"/>
        </w:rPr>
      </w:pPr>
      <w:del w:id="25" w:author="John Liu" w:date="2022-04-27T12:33:00Z">
        <w:r w:rsidRPr="005E3A17" w:rsidDel="00A71098">
          <w:rPr>
            <w:highlight w:val="yellow"/>
          </w:rPr>
          <w:delText>[List Sections specifying related requirements.]</w:delText>
        </w:r>
      </w:del>
    </w:p>
    <w:p w14:paraId="519E00D3" w14:textId="77777777" w:rsidR="00621654" w:rsidRPr="00486B19" w:rsidDel="00A71098" w:rsidRDefault="00621654" w:rsidP="003D1147">
      <w:pPr>
        <w:pStyle w:val="Heading3"/>
        <w:numPr>
          <w:ilvl w:val="0"/>
          <w:numId w:val="0"/>
        </w:numPr>
        <w:ind w:left="720"/>
        <w:rPr>
          <w:del w:id="26" w:author="John Liu" w:date="2022-04-27T12:33:00Z"/>
        </w:rPr>
      </w:pPr>
      <w:del w:id="27" w:author="John Liu" w:date="2022-04-27T12:33:00Z">
        <w:r w:rsidRPr="00486B19" w:rsidDel="00A71098">
          <w:delText xml:space="preserve">Section </w:delText>
        </w:r>
        <w:r w:rsidRPr="00486B19" w:rsidDel="00A71098">
          <w:rPr>
            <w:highlight w:val="yellow"/>
          </w:rPr>
          <w:delText>[______ – ____________]</w:delText>
        </w:r>
        <w:r w:rsidRPr="00486B19" w:rsidDel="00A71098">
          <w:delText xml:space="preserve">:  </w:delText>
        </w:r>
        <w:r w:rsidRPr="00486B19" w:rsidDel="00A71098">
          <w:rPr>
            <w:highlight w:val="yellow"/>
          </w:rPr>
          <w:delText>[Optional short phrase indicating relationship]</w:delText>
        </w:r>
        <w:r w:rsidRPr="00486B19" w:rsidDel="00A71098">
          <w:delText>.</w:delText>
        </w:r>
      </w:del>
    </w:p>
    <w:p w14:paraId="35928A07" w14:textId="77777777" w:rsidR="00DC7CD7" w:rsidRPr="002D6635" w:rsidDel="00A71098" w:rsidRDefault="00DC7CD7" w:rsidP="003D1147">
      <w:pPr>
        <w:pStyle w:val="Heading3"/>
        <w:rPr>
          <w:del w:id="28" w:author="John Liu" w:date="2022-04-27T12:33:00Z"/>
        </w:rPr>
      </w:pPr>
      <w:del w:id="29" w:author="John Liu" w:date="2022-04-27T12:33:00Z">
        <w:r w:rsidRPr="002D6635" w:rsidDel="00A71098">
          <w:delText>Sections:</w:delText>
        </w:r>
      </w:del>
    </w:p>
    <w:p w14:paraId="51C5ED2F" w14:textId="77777777" w:rsidR="00DC7CD7" w:rsidRPr="00486B19" w:rsidRDefault="00DC7CD7" w:rsidP="00486B19">
      <w:pPr>
        <w:pStyle w:val="Heading4"/>
      </w:pPr>
      <w:r w:rsidRPr="00486B19">
        <w:t>Section 01250 – Substitutions</w:t>
      </w:r>
    </w:p>
    <w:p w14:paraId="3128F838" w14:textId="77777777" w:rsidR="00DC7CD7" w:rsidRPr="00486B19" w:rsidRDefault="00DC7CD7" w:rsidP="00486B19">
      <w:pPr>
        <w:pStyle w:val="Heading4"/>
      </w:pPr>
      <w:r w:rsidRPr="00486B19">
        <w:t>Section 01300 - Submittals</w:t>
      </w:r>
    </w:p>
    <w:p w14:paraId="0BC75583" w14:textId="77777777" w:rsidR="00DC7CD7" w:rsidRPr="00486B19" w:rsidRDefault="00DC7CD7" w:rsidP="00486B19">
      <w:pPr>
        <w:pStyle w:val="Heading4"/>
      </w:pPr>
      <w:r w:rsidRPr="00486B19">
        <w:t>Section 01425 - Computerized Maintenance Management System Data Requirements</w:t>
      </w:r>
    </w:p>
    <w:p w14:paraId="79283BE8" w14:textId="77777777" w:rsidR="00B02DC4" w:rsidRPr="00B02DC4" w:rsidRDefault="00B02DC4" w:rsidP="00B02DC4">
      <w:pPr>
        <w:pStyle w:val="Heading4"/>
      </w:pPr>
      <w:r w:rsidRPr="00B02DC4">
        <w:t>Section 01810 – Equipment Testing and Facility Commissioning</w:t>
      </w:r>
    </w:p>
    <w:p w14:paraId="178F31C3" w14:textId="77777777" w:rsidR="00B02DC4" w:rsidRPr="005E3A17" w:rsidDel="00A71098" w:rsidRDefault="003533DE" w:rsidP="004670CE">
      <w:pPr>
        <w:pStyle w:val="Heading4"/>
        <w:rPr>
          <w:del w:id="30" w:author="John Liu" w:date="2022-04-27T12:34:00Z"/>
          <w:i/>
          <w:highlight w:val="yellow"/>
        </w:rPr>
      </w:pPr>
      <w:del w:id="31" w:author="John Liu" w:date="2022-04-27T12:34:00Z">
        <w:r w:rsidRPr="00A71098" w:rsidDel="00A71098">
          <w:rPr>
            <w:i/>
            <w:highlight w:val="yellow"/>
          </w:rPr>
          <w:delText>[</w:delText>
        </w:r>
        <w:r w:rsidR="00B02DC4" w:rsidRPr="005A633B" w:rsidDel="00A71098">
          <w:rPr>
            <w:i/>
            <w:highlight w:val="yellow"/>
          </w:rPr>
          <w:delText>Division 13 – SCADA and Instrumentation</w:delText>
        </w:r>
        <w:r w:rsidRPr="005A633B" w:rsidDel="00A71098">
          <w:rPr>
            <w:i/>
            <w:highlight w:val="yellow"/>
          </w:rPr>
          <w:delText xml:space="preserve"> -</w:delText>
        </w:r>
        <w:r w:rsidR="00B02DC4" w:rsidRPr="005A633B" w:rsidDel="00A71098">
          <w:rPr>
            <w:i/>
            <w:highlight w:val="yellow"/>
          </w:rPr>
          <w:delText>insert applicable specifications</w:delText>
        </w:r>
        <w:r w:rsidRPr="005A633B" w:rsidDel="00A71098">
          <w:rPr>
            <w:i/>
            <w:highlight w:val="yellow"/>
          </w:rPr>
          <w:delText>]</w:delText>
        </w:r>
      </w:del>
    </w:p>
    <w:p w14:paraId="6B74D0B1" w14:textId="77777777" w:rsidR="00B02DC4" w:rsidRDefault="00B02DC4" w:rsidP="004670CE">
      <w:pPr>
        <w:pStyle w:val="Heading4"/>
      </w:pPr>
      <w:r w:rsidRPr="00B02DC4">
        <w:t>Section 16010 – Electrical General Requirements</w:t>
      </w:r>
    </w:p>
    <w:p w14:paraId="7B7701BF" w14:textId="77777777" w:rsidR="00DC7CD7" w:rsidRPr="00486B19" w:rsidDel="00A71098" w:rsidRDefault="00DC7CD7" w:rsidP="003D1147">
      <w:pPr>
        <w:pStyle w:val="Heading3"/>
        <w:rPr>
          <w:del w:id="32" w:author="John Liu" w:date="2022-04-27T12:34:00Z"/>
        </w:rPr>
      </w:pPr>
      <w:del w:id="33" w:author="John Liu" w:date="2022-04-27T12:34:00Z">
        <w:r w:rsidRPr="00486B19" w:rsidDel="00A71098">
          <w:delText xml:space="preserve">Product requirements for </w:delText>
        </w:r>
        <w:r w:rsidRPr="005E3A17" w:rsidDel="00A71098">
          <w:rPr>
            <w:highlight w:val="yellow"/>
          </w:rPr>
          <w:delText>[item]...</w:delText>
        </w:r>
        <w:r w:rsidRPr="00486B19" w:rsidDel="00A71098">
          <w:delText xml:space="preserve">  for installation under this Section</w:delText>
        </w:r>
      </w:del>
    </w:p>
    <w:p w14:paraId="1F8AE883" w14:textId="77777777" w:rsidR="00693124" w:rsidRPr="00486B19" w:rsidRDefault="00693124" w:rsidP="00486B19">
      <w:pPr>
        <w:pStyle w:val="Heading2"/>
        <w:rPr>
          <w:lang w:val="en-CA"/>
        </w:rPr>
      </w:pPr>
      <w:r w:rsidRPr="00486B19">
        <w:rPr>
          <w:lang w:val="en-CA"/>
        </w:rPr>
        <w:t>References</w:t>
      </w:r>
    </w:p>
    <w:p w14:paraId="2F06A143" w14:textId="77777777" w:rsidR="00693124" w:rsidRPr="00486B19" w:rsidRDefault="00693124" w:rsidP="003D1147">
      <w:pPr>
        <w:pStyle w:val="Heading3"/>
        <w:rPr>
          <w:lang w:val="en-CA"/>
        </w:rPr>
      </w:pPr>
      <w:r w:rsidRPr="00486B19">
        <w:rPr>
          <w:lang w:val="en-CA"/>
        </w:rPr>
        <w:t>Canadian Standards Association (CSA)</w:t>
      </w:r>
    </w:p>
    <w:p w14:paraId="2C655F9B" w14:textId="77777777" w:rsidR="00CD00A2" w:rsidRPr="00CD00A2" w:rsidRDefault="00CD00A2" w:rsidP="00CD00A2">
      <w:pPr>
        <w:pStyle w:val="Heading4"/>
        <w:rPr>
          <w:lang w:val="fr-CA"/>
        </w:rPr>
      </w:pPr>
      <w:r>
        <w:rPr>
          <w:lang w:val="fr-CA"/>
        </w:rPr>
        <w:t>CAN/</w:t>
      </w:r>
      <w:r w:rsidRPr="00CD00A2">
        <w:rPr>
          <w:lang w:val="fr-CA"/>
        </w:rPr>
        <w:t xml:space="preserve">CSA C802.2-2012 </w:t>
      </w:r>
      <w:r w:rsidR="00652D5F">
        <w:rPr>
          <w:lang w:val="fr-CA"/>
        </w:rPr>
        <w:t>Minimum Efficiency V</w:t>
      </w:r>
      <w:r>
        <w:rPr>
          <w:lang w:val="fr-CA"/>
        </w:rPr>
        <w:t xml:space="preserve">alues for </w:t>
      </w:r>
      <w:r w:rsidR="00652D5F">
        <w:rPr>
          <w:lang w:val="fr-CA"/>
        </w:rPr>
        <w:t>D</w:t>
      </w:r>
      <w:r>
        <w:rPr>
          <w:lang w:val="fr-CA"/>
        </w:rPr>
        <w:t>ry-</w:t>
      </w:r>
      <w:r w:rsidR="00652D5F">
        <w:rPr>
          <w:lang w:val="fr-CA"/>
        </w:rPr>
        <w:t>T</w:t>
      </w:r>
      <w:r>
        <w:rPr>
          <w:lang w:val="fr-CA"/>
        </w:rPr>
        <w:t>ype T</w:t>
      </w:r>
      <w:r w:rsidRPr="00CD00A2">
        <w:rPr>
          <w:lang w:val="fr-CA"/>
        </w:rPr>
        <w:t>ransformers</w:t>
      </w:r>
    </w:p>
    <w:p w14:paraId="48119619" w14:textId="77777777" w:rsidR="00CD00A2" w:rsidRPr="00486B19" w:rsidRDefault="00CD00A2" w:rsidP="00486B19">
      <w:pPr>
        <w:pStyle w:val="Heading4"/>
        <w:rPr>
          <w:lang w:val="en-CA"/>
        </w:rPr>
      </w:pPr>
      <w:r w:rsidRPr="00486B19">
        <w:rPr>
          <w:lang w:val="en-CA"/>
        </w:rPr>
        <w:t>CAN/CSA-C22.2 No.47</w:t>
      </w:r>
      <w:r>
        <w:rPr>
          <w:lang w:val="en-CA"/>
        </w:rPr>
        <w:t>-13</w:t>
      </w:r>
      <w:r w:rsidRPr="00486B19">
        <w:rPr>
          <w:lang w:val="en-CA"/>
        </w:rPr>
        <w:t>, Air-Cooled Transformers (Dry Type).</w:t>
      </w:r>
    </w:p>
    <w:p w14:paraId="65B82049" w14:textId="77777777" w:rsidR="00CD00A2" w:rsidRDefault="00CD00A2" w:rsidP="00486B19">
      <w:pPr>
        <w:pStyle w:val="Heading4"/>
        <w:rPr>
          <w:lang w:val="fr-CA"/>
        </w:rPr>
      </w:pPr>
      <w:r>
        <w:rPr>
          <w:lang w:val="fr-CA"/>
        </w:rPr>
        <w:t>CAN/</w:t>
      </w:r>
      <w:r w:rsidRPr="00486B19">
        <w:rPr>
          <w:lang w:val="fr-CA"/>
        </w:rPr>
        <w:t>CSA C9</w:t>
      </w:r>
      <w:r>
        <w:rPr>
          <w:lang w:val="fr-CA"/>
        </w:rPr>
        <w:t>-2 (R2011)</w:t>
      </w:r>
      <w:r w:rsidRPr="00486B19">
        <w:rPr>
          <w:lang w:val="fr-CA"/>
        </w:rPr>
        <w:t>, Dry-Type Transformers.</w:t>
      </w:r>
    </w:p>
    <w:p w14:paraId="63BB7D3D" w14:textId="77777777" w:rsidR="008F50D5" w:rsidRDefault="008F50D5" w:rsidP="00486B19">
      <w:pPr>
        <w:pStyle w:val="Heading4"/>
        <w:rPr>
          <w:lang w:val="fr-CA"/>
        </w:rPr>
      </w:pPr>
      <w:r w:rsidRPr="00486B19">
        <w:rPr>
          <w:lang w:val="en-CA"/>
        </w:rPr>
        <w:t>NFPA 70E/CSA-Z462</w:t>
      </w:r>
      <w:r>
        <w:rPr>
          <w:lang w:val="en-CA"/>
        </w:rPr>
        <w:t>-1</w:t>
      </w:r>
      <w:r w:rsidR="00D36ECF">
        <w:rPr>
          <w:lang w:val="en-CA"/>
        </w:rPr>
        <w:t>5</w:t>
      </w:r>
      <w:r>
        <w:rPr>
          <w:lang w:val="en-CA"/>
        </w:rPr>
        <w:t>, Workplace Electrical Safety (</w:t>
      </w:r>
      <w:r w:rsidRPr="00486B19">
        <w:rPr>
          <w:lang w:val="en-CA"/>
        </w:rPr>
        <w:t>ARC Flash Standard</w:t>
      </w:r>
      <w:r>
        <w:rPr>
          <w:lang w:val="en-CA"/>
        </w:rPr>
        <w:t>)</w:t>
      </w:r>
    </w:p>
    <w:p w14:paraId="2AC07C81" w14:textId="77777777" w:rsidR="00693124" w:rsidRPr="00486B19" w:rsidRDefault="00693124" w:rsidP="003D1147">
      <w:pPr>
        <w:pStyle w:val="Heading3"/>
        <w:rPr>
          <w:lang w:val="en-CA"/>
        </w:rPr>
      </w:pPr>
      <w:r w:rsidRPr="00486B19">
        <w:rPr>
          <w:lang w:val="en-CA"/>
        </w:rPr>
        <w:t>National Electrical Manufacturers Association (NEMA)</w:t>
      </w:r>
    </w:p>
    <w:p w14:paraId="3575378E" w14:textId="77777777" w:rsidR="00525F5E" w:rsidRPr="00486B19" w:rsidRDefault="00525F5E" w:rsidP="00486B19">
      <w:pPr>
        <w:pStyle w:val="Heading4"/>
        <w:rPr>
          <w:lang w:val="en-CA"/>
        </w:rPr>
      </w:pPr>
      <w:r w:rsidRPr="00486B19">
        <w:rPr>
          <w:lang w:val="en-CA"/>
        </w:rPr>
        <w:t>NEMA Premium® guidelines</w:t>
      </w:r>
      <w:r w:rsidR="00066009">
        <w:rPr>
          <w:lang w:val="en-CA"/>
        </w:rPr>
        <w:t xml:space="preserve"> (2007)</w:t>
      </w:r>
    </w:p>
    <w:p w14:paraId="6CE1227E" w14:textId="77777777" w:rsidR="006C6785" w:rsidRPr="00486B19" w:rsidRDefault="006C6785" w:rsidP="00486B19">
      <w:pPr>
        <w:pStyle w:val="Heading4"/>
        <w:rPr>
          <w:lang w:val="en-CA"/>
        </w:rPr>
      </w:pPr>
      <w:r w:rsidRPr="00486B19">
        <w:rPr>
          <w:lang w:val="en-CA"/>
        </w:rPr>
        <w:t>NEMA ST20</w:t>
      </w:r>
      <w:r w:rsidR="004A14BE">
        <w:rPr>
          <w:lang w:val="en-CA"/>
        </w:rPr>
        <w:t>-2014</w:t>
      </w:r>
      <w:r w:rsidR="00652D5F">
        <w:rPr>
          <w:lang w:val="en-CA"/>
        </w:rPr>
        <w:t xml:space="preserve">, </w:t>
      </w:r>
      <w:r w:rsidR="004A14BE">
        <w:rPr>
          <w:lang w:val="en-CA"/>
        </w:rPr>
        <w:t>Dry</w:t>
      </w:r>
      <w:r w:rsidR="00EC76C5">
        <w:rPr>
          <w:lang w:val="en-CA"/>
        </w:rPr>
        <w:t xml:space="preserve"> Type Transformers for General A</w:t>
      </w:r>
      <w:r w:rsidR="004A14BE">
        <w:rPr>
          <w:lang w:val="en-CA"/>
        </w:rPr>
        <w:t>pplications</w:t>
      </w:r>
    </w:p>
    <w:p w14:paraId="13F528CC" w14:textId="77777777" w:rsidR="006C6785" w:rsidRPr="00486B19" w:rsidRDefault="00443301" w:rsidP="00486B19">
      <w:pPr>
        <w:pStyle w:val="Heading4"/>
        <w:rPr>
          <w:lang w:val="en-CA"/>
        </w:rPr>
      </w:pPr>
      <w:r>
        <w:rPr>
          <w:lang w:val="en-CA"/>
        </w:rPr>
        <w:t>NEMA TP</w:t>
      </w:r>
      <w:r w:rsidR="00740AE0">
        <w:rPr>
          <w:lang w:val="en-CA"/>
        </w:rPr>
        <w:t xml:space="preserve"> </w:t>
      </w:r>
      <w:r w:rsidR="006C6785" w:rsidRPr="00486B19">
        <w:rPr>
          <w:lang w:val="en-CA"/>
        </w:rPr>
        <w:t>1</w:t>
      </w:r>
      <w:r w:rsidR="00405CA1">
        <w:rPr>
          <w:lang w:val="en-CA"/>
        </w:rPr>
        <w:t>-</w:t>
      </w:r>
      <w:r w:rsidR="00867079">
        <w:rPr>
          <w:lang w:val="en-CA"/>
        </w:rPr>
        <w:t>2002</w:t>
      </w:r>
      <w:r w:rsidR="00652D5F">
        <w:rPr>
          <w:lang w:val="en-CA"/>
        </w:rPr>
        <w:t>,</w:t>
      </w:r>
      <w:r w:rsidR="00867079">
        <w:rPr>
          <w:lang w:val="en-CA"/>
        </w:rPr>
        <w:t xml:space="preserve"> Guide for Determining Energy Efficiency for Distribution Transformers</w:t>
      </w:r>
    </w:p>
    <w:p w14:paraId="3F2AD8AD" w14:textId="77777777" w:rsidR="006C6785" w:rsidRPr="00486B19" w:rsidRDefault="00443301" w:rsidP="00486B19">
      <w:pPr>
        <w:pStyle w:val="Heading4"/>
        <w:rPr>
          <w:lang w:val="en-CA"/>
        </w:rPr>
      </w:pPr>
      <w:r>
        <w:rPr>
          <w:lang w:val="en-CA"/>
        </w:rPr>
        <w:t>NEMA TP</w:t>
      </w:r>
      <w:r w:rsidR="00405CA1">
        <w:rPr>
          <w:lang w:val="en-CA"/>
        </w:rPr>
        <w:t xml:space="preserve"> </w:t>
      </w:r>
      <w:r w:rsidR="006C6785" w:rsidRPr="00486B19">
        <w:rPr>
          <w:lang w:val="en-CA"/>
        </w:rPr>
        <w:t>2</w:t>
      </w:r>
      <w:r w:rsidR="00405CA1">
        <w:rPr>
          <w:lang w:val="en-CA"/>
        </w:rPr>
        <w:t>-</w:t>
      </w:r>
      <w:r w:rsidR="00867079">
        <w:rPr>
          <w:lang w:val="en-CA"/>
        </w:rPr>
        <w:t>2005</w:t>
      </w:r>
      <w:r w:rsidR="00652D5F">
        <w:rPr>
          <w:lang w:val="en-CA"/>
        </w:rPr>
        <w:t>,</w:t>
      </w:r>
      <w:r w:rsidR="00867079">
        <w:rPr>
          <w:lang w:val="en-CA"/>
        </w:rPr>
        <w:t xml:space="preserve"> Standard Test Method for Measuring the Energy Consumption of Distribution Transformers</w:t>
      </w:r>
    </w:p>
    <w:p w14:paraId="69C73206" w14:textId="77777777" w:rsidR="006C6785" w:rsidRDefault="006C6785" w:rsidP="00486B19">
      <w:pPr>
        <w:pStyle w:val="Heading4"/>
        <w:rPr>
          <w:lang w:val="en-CA"/>
        </w:rPr>
      </w:pPr>
      <w:r w:rsidRPr="00486B19">
        <w:rPr>
          <w:lang w:val="en-CA"/>
        </w:rPr>
        <w:t>NEMA 250</w:t>
      </w:r>
      <w:r w:rsidR="00867079">
        <w:rPr>
          <w:lang w:val="en-CA"/>
        </w:rPr>
        <w:t>-20</w:t>
      </w:r>
      <w:r w:rsidR="002E4EFD">
        <w:rPr>
          <w:lang w:val="en-CA"/>
        </w:rPr>
        <w:t>14</w:t>
      </w:r>
      <w:r w:rsidR="00652D5F">
        <w:rPr>
          <w:lang w:val="en-CA"/>
        </w:rPr>
        <w:t xml:space="preserve">, </w:t>
      </w:r>
      <w:r w:rsidR="00867079">
        <w:rPr>
          <w:lang w:val="en-CA"/>
        </w:rPr>
        <w:t>Enclosures for Ele</w:t>
      </w:r>
      <w:r w:rsidR="00426AB5">
        <w:rPr>
          <w:lang w:val="en-CA"/>
        </w:rPr>
        <w:t>ctrical Equi</w:t>
      </w:r>
      <w:r w:rsidR="00867079">
        <w:rPr>
          <w:lang w:val="en-CA"/>
        </w:rPr>
        <w:t>pment (1000 V Maximum)</w:t>
      </w:r>
    </w:p>
    <w:p w14:paraId="19D6ED78" w14:textId="77777777" w:rsidR="00C91C6E" w:rsidRPr="00486B19" w:rsidRDefault="00C91C6E" w:rsidP="00C91C6E">
      <w:pPr>
        <w:pStyle w:val="Heading4"/>
        <w:rPr>
          <w:lang w:val="en-CA"/>
        </w:rPr>
      </w:pPr>
      <w:r w:rsidRPr="00C91C6E">
        <w:rPr>
          <w:lang w:val="en-CA"/>
        </w:rPr>
        <w:t>IP65/NEMA 4 rated enclosures</w:t>
      </w:r>
    </w:p>
    <w:p w14:paraId="6560CD8A" w14:textId="77777777" w:rsidR="004767C4" w:rsidRPr="00486B19" w:rsidRDefault="004767C4" w:rsidP="003D1147">
      <w:pPr>
        <w:pStyle w:val="Heading3"/>
        <w:rPr>
          <w:lang w:val="en-CA"/>
        </w:rPr>
      </w:pPr>
      <w:r w:rsidRPr="00486B19">
        <w:rPr>
          <w:lang w:val="en-CA"/>
        </w:rPr>
        <w:t>NFPA</w:t>
      </w:r>
    </w:p>
    <w:p w14:paraId="4DBA02C5" w14:textId="77777777" w:rsidR="004767C4" w:rsidRDefault="004767C4" w:rsidP="00486B19">
      <w:pPr>
        <w:pStyle w:val="Heading4"/>
        <w:rPr>
          <w:lang w:val="en-CA"/>
        </w:rPr>
      </w:pPr>
      <w:r w:rsidRPr="00486B19">
        <w:rPr>
          <w:lang w:val="en-CA"/>
        </w:rPr>
        <w:t xml:space="preserve">NFPA </w:t>
      </w:r>
      <w:r w:rsidR="00164266">
        <w:rPr>
          <w:lang w:val="en-CA"/>
        </w:rPr>
        <w:t xml:space="preserve">(Fire) </w:t>
      </w:r>
      <w:r w:rsidRPr="00486B19">
        <w:rPr>
          <w:lang w:val="en-CA"/>
        </w:rPr>
        <w:t>70</w:t>
      </w:r>
      <w:r w:rsidR="00164266">
        <w:rPr>
          <w:lang w:val="en-CA"/>
        </w:rPr>
        <w:t xml:space="preserve"> (2014) National Electrical Code (NEC)</w:t>
      </w:r>
    </w:p>
    <w:p w14:paraId="74091F06" w14:textId="77777777" w:rsidR="008F50D5" w:rsidRPr="00486B19" w:rsidRDefault="008F50D5" w:rsidP="008F50D5">
      <w:pPr>
        <w:pStyle w:val="Heading5"/>
      </w:pPr>
      <w:r>
        <w:t>NFPA 70E</w:t>
      </w:r>
      <w:r w:rsidR="00F560D6">
        <w:t>, Standard for Electrical Safety in the Workplace (2012)</w:t>
      </w:r>
    </w:p>
    <w:p w14:paraId="1CF812C2" w14:textId="77777777" w:rsidR="0009406A" w:rsidRPr="00486B19" w:rsidRDefault="00164266" w:rsidP="003D1147">
      <w:pPr>
        <w:pStyle w:val="Heading3"/>
        <w:rPr>
          <w:lang w:val="en-CA"/>
        </w:rPr>
      </w:pPr>
      <w:r>
        <w:rPr>
          <w:lang w:val="en-CA"/>
        </w:rPr>
        <w:t>Canadian Regulations</w:t>
      </w:r>
    </w:p>
    <w:p w14:paraId="73F44D67" w14:textId="77777777" w:rsidR="00164266" w:rsidRPr="00486B19" w:rsidRDefault="00525F5E" w:rsidP="00164266">
      <w:pPr>
        <w:pStyle w:val="Heading4"/>
        <w:rPr>
          <w:lang w:val="en-CA"/>
        </w:rPr>
      </w:pPr>
      <w:r w:rsidRPr="00164266">
        <w:t xml:space="preserve">SOR/94-651 </w:t>
      </w:r>
      <w:r w:rsidR="00164266" w:rsidRPr="00164266">
        <w:t>Canadian Energy Efficiency</w:t>
      </w:r>
      <w:r w:rsidR="00164266" w:rsidRPr="00486B19">
        <w:rPr>
          <w:lang w:val="en-CA"/>
        </w:rPr>
        <w:t xml:space="preserve"> Regulations </w:t>
      </w:r>
    </w:p>
    <w:p w14:paraId="7E4A59B5" w14:textId="77777777" w:rsidR="006C6785" w:rsidRPr="00486B19" w:rsidRDefault="006C6785" w:rsidP="003D1147">
      <w:pPr>
        <w:pStyle w:val="Heading3"/>
        <w:rPr>
          <w:lang w:val="en-CA"/>
        </w:rPr>
      </w:pPr>
      <w:r w:rsidRPr="00486B19">
        <w:rPr>
          <w:lang w:val="en-CA"/>
        </w:rPr>
        <w:t>UL, ULC</w:t>
      </w:r>
    </w:p>
    <w:p w14:paraId="0560672C" w14:textId="77777777" w:rsidR="006C6785" w:rsidRDefault="00CD00A2" w:rsidP="00486B19">
      <w:pPr>
        <w:pStyle w:val="Heading4"/>
        <w:rPr>
          <w:lang w:val="en-CA"/>
        </w:rPr>
      </w:pPr>
      <w:r>
        <w:rPr>
          <w:lang w:val="en-CA"/>
        </w:rPr>
        <w:t xml:space="preserve">UL </w:t>
      </w:r>
      <w:r w:rsidR="006C6785" w:rsidRPr="00486B19">
        <w:rPr>
          <w:lang w:val="en-CA"/>
        </w:rPr>
        <w:t>1561</w:t>
      </w:r>
      <w:r>
        <w:rPr>
          <w:lang w:val="en-CA"/>
        </w:rPr>
        <w:t xml:space="preserve"> Dry-Type Gener</w:t>
      </w:r>
      <w:r w:rsidR="00426AB5">
        <w:rPr>
          <w:lang w:val="en-CA"/>
        </w:rPr>
        <w:t>al Purpose and Power Transforme</w:t>
      </w:r>
      <w:r>
        <w:rPr>
          <w:lang w:val="en-CA"/>
        </w:rPr>
        <w:t>rs</w:t>
      </w:r>
    </w:p>
    <w:p w14:paraId="5E62C48C" w14:textId="77777777" w:rsidR="006349D2" w:rsidRPr="00486B19" w:rsidRDefault="006349D2" w:rsidP="003D1147">
      <w:pPr>
        <w:pStyle w:val="Heading3"/>
        <w:rPr>
          <w:lang w:val="en-CA"/>
        </w:rPr>
      </w:pPr>
      <w:r w:rsidRPr="00486B19">
        <w:rPr>
          <w:lang w:val="en-CA"/>
        </w:rPr>
        <w:t xml:space="preserve">IEEE </w:t>
      </w:r>
    </w:p>
    <w:p w14:paraId="0E1B063B" w14:textId="77777777" w:rsidR="006349D2" w:rsidRPr="00486B19" w:rsidRDefault="006349D2" w:rsidP="00486B19">
      <w:pPr>
        <w:pStyle w:val="Heading4"/>
        <w:rPr>
          <w:lang w:val="en-CA"/>
        </w:rPr>
      </w:pPr>
      <w:r w:rsidRPr="00486B19">
        <w:rPr>
          <w:lang w:val="en-CA"/>
        </w:rPr>
        <w:t>C57.12.91-2011</w:t>
      </w:r>
      <w:r w:rsidR="001E43D1" w:rsidRPr="00486B19">
        <w:rPr>
          <w:lang w:val="en-CA"/>
        </w:rPr>
        <w:t xml:space="preserve"> </w:t>
      </w:r>
      <w:r w:rsidRPr="00486B19">
        <w:rPr>
          <w:lang w:val="en-CA"/>
        </w:rPr>
        <w:t>- IEEE Standard Test Code for Dry-Type Distribution and Power Transformers</w:t>
      </w:r>
    </w:p>
    <w:p w14:paraId="3DCAB0F8" w14:textId="77777777" w:rsidR="006349D2" w:rsidRDefault="001E43D1" w:rsidP="00486B19">
      <w:pPr>
        <w:pStyle w:val="Heading4"/>
        <w:rPr>
          <w:lang w:val="en-CA"/>
        </w:rPr>
      </w:pPr>
      <w:r w:rsidRPr="00486B19">
        <w:rPr>
          <w:lang w:val="en-CA"/>
        </w:rPr>
        <w:t xml:space="preserve">C57.110-2008 </w:t>
      </w:r>
      <w:r w:rsidR="006349D2" w:rsidRPr="00486B19">
        <w:rPr>
          <w:lang w:val="en-CA"/>
        </w:rPr>
        <w:t>-</w:t>
      </w:r>
      <w:r w:rsidRPr="00486B19">
        <w:rPr>
          <w:lang w:val="en-CA"/>
        </w:rPr>
        <w:t xml:space="preserve"> </w:t>
      </w:r>
      <w:r w:rsidR="006349D2" w:rsidRPr="00486B19">
        <w:rPr>
          <w:lang w:val="en-CA"/>
        </w:rPr>
        <w:t xml:space="preserve">IEEE </w:t>
      </w:r>
      <w:r w:rsidRPr="00486B19">
        <w:rPr>
          <w:lang w:val="en-CA"/>
        </w:rPr>
        <w:t>Recommended Practice for Establishing Liquid-Filled and Dry-Type Power and Distribution Transformer Capability When Supplying Non-sinusoidal Load Currents</w:t>
      </w:r>
      <w:r w:rsidR="006349D2" w:rsidRPr="00486B19">
        <w:rPr>
          <w:lang w:val="en-CA"/>
        </w:rPr>
        <w:t>.</w:t>
      </w:r>
    </w:p>
    <w:p w14:paraId="23F3E207" w14:textId="77777777" w:rsidR="00B02DC4" w:rsidRPr="00486B19" w:rsidRDefault="00B02DC4" w:rsidP="00B02DC4">
      <w:pPr>
        <w:pStyle w:val="Heading4"/>
        <w:rPr>
          <w:lang w:val="en-CA"/>
        </w:rPr>
      </w:pPr>
      <w:r w:rsidRPr="00B02DC4">
        <w:rPr>
          <w:lang w:val="en-CA"/>
        </w:rPr>
        <w:t>259-1999 (R2010)</w:t>
      </w:r>
      <w:r w:rsidR="00652D5F">
        <w:rPr>
          <w:lang w:val="en-CA"/>
        </w:rPr>
        <w:t>,</w:t>
      </w:r>
      <w:r w:rsidRPr="00B02DC4">
        <w:rPr>
          <w:lang w:val="en-CA"/>
        </w:rPr>
        <w:t xml:space="preserve"> IEEE Standard Test Procedure for Evaluation of Systems of Insulation for Dry-Type Specialty and General-Purpose Transformers</w:t>
      </w:r>
    </w:p>
    <w:p w14:paraId="5E32E867" w14:textId="77777777" w:rsidR="006C6785" w:rsidRDefault="006C6785" w:rsidP="003D1147">
      <w:pPr>
        <w:pStyle w:val="Heading3"/>
        <w:rPr>
          <w:lang w:val="en-CA"/>
        </w:rPr>
      </w:pPr>
      <w:r w:rsidRPr="00486B19">
        <w:rPr>
          <w:lang w:val="en-CA"/>
        </w:rPr>
        <w:t>Department of Energy (US) CSL 3 class efficiency.</w:t>
      </w:r>
    </w:p>
    <w:p w14:paraId="620AAAA8" w14:textId="77777777" w:rsidR="004173CB" w:rsidRPr="00E4799C" w:rsidRDefault="00A71098" w:rsidP="003D1147">
      <w:pPr>
        <w:pStyle w:val="Heading3"/>
        <w:rPr>
          <w:highlight w:val="yellow"/>
          <w:lang w:val="en-CA"/>
        </w:rPr>
      </w:pPr>
      <w:ins w:id="34" w:author="John Liu" w:date="2022-04-27T12:34:00Z">
        <w:r>
          <w:rPr>
            <w:lang w:val="en-CA"/>
          </w:rPr>
          <w:t xml:space="preserve">Ontario </w:t>
        </w:r>
      </w:ins>
      <w:r w:rsidR="009A26C8">
        <w:rPr>
          <w:lang w:val="en-CA"/>
        </w:rPr>
        <w:t xml:space="preserve">Electrical Safety </w:t>
      </w:r>
      <w:ins w:id="35" w:author="John Liu" w:date="2022-04-27T12:34:00Z">
        <w:r>
          <w:rPr>
            <w:lang w:val="en-CA"/>
          </w:rPr>
          <w:t>Code</w:t>
        </w:r>
      </w:ins>
      <w:ins w:id="36" w:author="John Liu" w:date="2022-04-27T12:35:00Z">
        <w:r>
          <w:rPr>
            <w:lang w:val="en-CA"/>
          </w:rPr>
          <w:t>, 28</w:t>
        </w:r>
        <w:r w:rsidRPr="00A71098">
          <w:rPr>
            <w:vertAlign w:val="superscript"/>
            <w:lang w:val="en-CA"/>
            <w:rPrChange w:id="37" w:author="John Liu" w:date="2022-04-27T12:35:00Z">
              <w:rPr>
                <w:lang w:val="en-CA"/>
              </w:rPr>
            </w:rPrChange>
          </w:rPr>
          <w:t>th</w:t>
        </w:r>
        <w:r>
          <w:rPr>
            <w:lang w:val="en-CA"/>
          </w:rPr>
          <w:t xml:space="preserve"> Edition, 2021</w:t>
        </w:r>
      </w:ins>
      <w:del w:id="38" w:author="John Liu" w:date="2022-04-27T12:35:00Z">
        <w:r w:rsidR="009A26C8" w:rsidDel="00A71098">
          <w:rPr>
            <w:lang w:val="en-CA"/>
          </w:rPr>
          <w:delText>Authority (ESA</w:delText>
        </w:r>
        <w:r w:rsidR="009A26C8" w:rsidRPr="00E4799C" w:rsidDel="00A71098">
          <w:rPr>
            <w:highlight w:val="yellow"/>
            <w:lang w:val="en-CA"/>
          </w:rPr>
          <w:delText>)</w:delText>
        </w:r>
        <w:r w:rsidR="004173CB" w:rsidRPr="00E4799C" w:rsidDel="00A71098">
          <w:rPr>
            <w:highlight w:val="yellow"/>
          </w:rPr>
          <w:delText xml:space="preserve"> </w:delText>
        </w:r>
        <w:r w:rsidR="004173CB" w:rsidRPr="00E4799C" w:rsidDel="00A71098">
          <w:rPr>
            <w:highlight w:val="yellow"/>
            <w:lang w:val="en-CA"/>
          </w:rPr>
          <w:delText>[Consultant to add specific applicable standards from ESA to this subsection]</w:delText>
        </w:r>
      </w:del>
      <w:r w:rsidR="004173CB" w:rsidRPr="00E4799C">
        <w:rPr>
          <w:highlight w:val="yellow"/>
          <w:lang w:val="en-CA"/>
        </w:rPr>
        <w:t xml:space="preserve">. </w:t>
      </w:r>
    </w:p>
    <w:p w14:paraId="4E41D6CE" w14:textId="77777777" w:rsidR="003533DE" w:rsidRPr="00486B19" w:rsidDel="00A71098" w:rsidRDefault="003533DE" w:rsidP="003D1147">
      <w:pPr>
        <w:pStyle w:val="Heading3"/>
        <w:rPr>
          <w:del w:id="39" w:author="John Liu" w:date="2022-04-27T12:35:00Z"/>
          <w:lang w:val="en-CA"/>
        </w:rPr>
      </w:pPr>
    </w:p>
    <w:p w14:paraId="4EDA8CA1" w14:textId="77777777" w:rsidR="003533DE" w:rsidRDefault="003533DE" w:rsidP="003533DE">
      <w:pPr>
        <w:pStyle w:val="Heading2"/>
        <w:spacing w:before="0"/>
      </w:pPr>
      <w:r>
        <w:t>Measurement and Payment</w:t>
      </w:r>
    </w:p>
    <w:p w14:paraId="3151D6A1" w14:textId="77777777" w:rsidR="003533DE" w:rsidRPr="00452C67" w:rsidDel="00A71098" w:rsidRDefault="003533DE" w:rsidP="003533DE">
      <w:pPr>
        <w:pStyle w:val="PlainText"/>
        <w:tabs>
          <w:tab w:val="left" w:pos="720"/>
          <w:tab w:val="left" w:pos="2880"/>
        </w:tabs>
        <w:spacing w:before="80"/>
        <w:ind w:left="720"/>
        <w:jc w:val="both"/>
        <w:rPr>
          <w:del w:id="40" w:author="John Liu" w:date="2022-04-27T12:35:00Z"/>
          <w:rFonts w:ascii="Calibri" w:hAnsi="Calibri"/>
          <w:i/>
          <w:sz w:val="22"/>
          <w:highlight w:val="yellow"/>
        </w:rPr>
      </w:pPr>
      <w:del w:id="41" w:author="John Liu" w:date="2022-04-27T12:35:00Z">
        <w:r w:rsidRPr="00452C67" w:rsidDel="00A71098">
          <w:rPr>
            <w:rFonts w:ascii="Calibri" w:hAnsi="Calibri"/>
            <w:i/>
            <w:sz w:val="22"/>
            <w:highlight w:val="yellow"/>
          </w:rPr>
          <w:delText>[Choose one of the following payment language provisions that best suits the individual project.</w:delText>
        </w:r>
      </w:del>
    </w:p>
    <w:p w14:paraId="2BA3A5AC" w14:textId="77777777" w:rsidR="003533DE" w:rsidRPr="00452C67" w:rsidDel="00A71098" w:rsidRDefault="003533DE" w:rsidP="003533DE">
      <w:pPr>
        <w:pStyle w:val="PlainText"/>
        <w:tabs>
          <w:tab w:val="left" w:pos="720"/>
          <w:tab w:val="left" w:pos="2880"/>
        </w:tabs>
        <w:spacing w:before="80"/>
        <w:ind w:left="720"/>
        <w:jc w:val="both"/>
        <w:rPr>
          <w:del w:id="42" w:author="John Liu" w:date="2022-04-27T12:35:00Z"/>
          <w:rFonts w:ascii="Calibri" w:hAnsi="Calibri"/>
          <w:i/>
          <w:sz w:val="22"/>
          <w:highlight w:val="yellow"/>
        </w:rPr>
      </w:pPr>
      <w:del w:id="43" w:author="John Liu" w:date="2022-04-27T12:35:00Z">
        <w:r w:rsidRPr="00452C67" w:rsidDel="00A71098">
          <w:rPr>
            <w:rFonts w:ascii="Calibri" w:hAnsi="Calibri"/>
            <w:i/>
            <w:sz w:val="22"/>
            <w:highlight w:val="yellow"/>
          </w:rPr>
          <w:delText>If this Section is not specifically referenced by an item in the Bid Form, please use the following language:</w:delText>
        </w:r>
      </w:del>
    </w:p>
    <w:p w14:paraId="40178064" w14:textId="77777777" w:rsidR="003533DE" w:rsidRPr="00452C67" w:rsidDel="00A71098" w:rsidRDefault="003533DE" w:rsidP="003D1147">
      <w:pPr>
        <w:pStyle w:val="Heading3"/>
        <w:rPr>
          <w:del w:id="44" w:author="John Liu" w:date="2022-04-27T12:35:00Z"/>
          <w:highlight w:val="yellow"/>
        </w:rPr>
      </w:pPr>
      <w:del w:id="45" w:author="John Liu" w:date="2022-04-27T12:35:00Z">
        <w:r w:rsidRPr="00452C67" w:rsidDel="00A71098">
          <w:rPr>
            <w:highlight w:val="yellow"/>
          </w:rPr>
          <w:delText>The work of this Section will not be measured separately for payment.  All costs associated with the work of this Section shall be included in the Contract Price.</w:delText>
        </w:r>
      </w:del>
    </w:p>
    <w:p w14:paraId="60A54C0D" w14:textId="77777777" w:rsidR="003533DE" w:rsidRPr="00452C67" w:rsidDel="00A71098" w:rsidRDefault="003533DE" w:rsidP="003533DE">
      <w:pPr>
        <w:pStyle w:val="PlainText"/>
        <w:tabs>
          <w:tab w:val="left" w:pos="720"/>
          <w:tab w:val="left" w:pos="2880"/>
        </w:tabs>
        <w:spacing w:before="80"/>
        <w:ind w:left="720"/>
        <w:jc w:val="both"/>
        <w:rPr>
          <w:del w:id="46" w:author="John Liu" w:date="2022-04-27T12:35:00Z"/>
          <w:rFonts w:ascii="Calibri" w:hAnsi="Calibri"/>
          <w:i/>
          <w:sz w:val="22"/>
          <w:highlight w:val="yellow"/>
        </w:rPr>
      </w:pPr>
      <w:del w:id="47" w:author="John Liu" w:date="2022-04-27T12:35:00Z">
        <w:r w:rsidRPr="00452C67" w:rsidDel="00A71098">
          <w:rPr>
            <w:rFonts w:ascii="Calibri" w:hAnsi="Calibri"/>
            <w:i/>
            <w:sz w:val="22"/>
            <w:highlight w:val="yellow"/>
          </w:rPr>
          <w:delText>OR If this Section is specifically referenced in the Bid Form, use the following language and identify the relevant item in the Bid Form:</w:delText>
        </w:r>
      </w:del>
    </w:p>
    <w:p w14:paraId="406372C1" w14:textId="77777777" w:rsidR="003533DE" w:rsidRPr="00452C67" w:rsidRDefault="003533DE" w:rsidP="003D1147">
      <w:pPr>
        <w:pStyle w:val="Heading3"/>
        <w:rPr>
          <w:highlight w:val="yellow"/>
        </w:rPr>
      </w:pPr>
      <w:r w:rsidRPr="00452C67">
        <w:rPr>
          <w:highlight w:val="yellow"/>
        </w:rPr>
        <w:t xml:space="preserve">All costs associated with the work of this Section shall be included in the price(s) for </w:t>
      </w:r>
      <w:commentRangeStart w:id="48"/>
      <w:r w:rsidRPr="00452C67">
        <w:rPr>
          <w:highlight w:val="yellow"/>
        </w:rPr>
        <w:t xml:space="preserve">Item No(s). ___ </w:t>
      </w:r>
      <w:commentRangeEnd w:id="48"/>
      <w:r w:rsidR="005A633B">
        <w:rPr>
          <w:rStyle w:val="CommentReference"/>
          <w:szCs w:val="20"/>
        </w:rPr>
        <w:commentReference w:id="48"/>
      </w:r>
      <w:r w:rsidRPr="00452C67">
        <w:rPr>
          <w:highlight w:val="yellow"/>
        </w:rPr>
        <w:t>in the Bid Form.</w:t>
      </w:r>
    </w:p>
    <w:p w14:paraId="42361C65" w14:textId="77777777" w:rsidR="003533DE" w:rsidDel="00A71098" w:rsidRDefault="003533DE" w:rsidP="003533DE">
      <w:pPr>
        <w:pStyle w:val="PlainText"/>
        <w:tabs>
          <w:tab w:val="left" w:pos="720"/>
          <w:tab w:val="left" w:pos="1440"/>
          <w:tab w:val="left" w:pos="2880"/>
        </w:tabs>
        <w:spacing w:before="80"/>
        <w:ind w:left="720"/>
        <w:jc w:val="both"/>
        <w:rPr>
          <w:del w:id="49" w:author="John Liu" w:date="2022-04-27T12:35:00Z"/>
          <w:rFonts w:ascii="Calibri" w:hAnsi="Calibri"/>
          <w:sz w:val="22"/>
        </w:rPr>
      </w:pPr>
      <w:del w:id="50" w:author="John Liu" w:date="2022-04-27T12:35:00Z">
        <w:r w:rsidRPr="00452C67" w:rsidDel="00A71098">
          <w:rPr>
            <w:rFonts w:ascii="Calibri" w:hAnsi="Calibri"/>
            <w:i/>
            <w:sz w:val="22"/>
            <w:highlight w:val="yellow"/>
          </w:rPr>
          <w:lastRenderedPageBreak/>
          <w:delText>If the work of this Section is to be measured and paid for by several different methods, please amend the standard wording given above to reflect the different methods of measurement and payment.</w:delText>
        </w:r>
        <w:r w:rsidRPr="00452C67" w:rsidDel="00A71098">
          <w:rPr>
            <w:rFonts w:ascii="Calibri" w:hAnsi="Calibri"/>
            <w:sz w:val="22"/>
            <w:highlight w:val="yellow"/>
          </w:rPr>
          <w:delText>]</w:delText>
        </w:r>
      </w:del>
    </w:p>
    <w:p w14:paraId="30EC3711" w14:textId="77777777" w:rsidR="00DC7CD7" w:rsidRPr="00486B19" w:rsidRDefault="00DC7CD7" w:rsidP="00486B19">
      <w:pPr>
        <w:pStyle w:val="Heading2"/>
        <w:rPr>
          <w:lang w:val="en-CA"/>
        </w:rPr>
      </w:pPr>
      <w:r w:rsidRPr="00486B19">
        <w:rPr>
          <w:lang w:val="en-CA"/>
        </w:rPr>
        <w:t>S</w:t>
      </w:r>
      <w:r w:rsidR="00693124" w:rsidRPr="00486B19">
        <w:rPr>
          <w:lang w:val="en-CA"/>
        </w:rPr>
        <w:t>ubmittals</w:t>
      </w:r>
    </w:p>
    <w:p w14:paraId="710961FC" w14:textId="77777777" w:rsidR="00DC7CD7" w:rsidRPr="00486B19" w:rsidRDefault="003533DE" w:rsidP="003D1147">
      <w:pPr>
        <w:pStyle w:val="Heading3"/>
        <w:rPr>
          <w:lang w:val="en-CA"/>
        </w:rPr>
      </w:pPr>
      <w:r>
        <w:rPr>
          <w:lang w:val="en-CA"/>
        </w:rPr>
        <w:t xml:space="preserve">Submit the following </w:t>
      </w:r>
      <w:r w:rsidR="00DC7CD7" w:rsidRPr="00486B19">
        <w:rPr>
          <w:lang w:val="en-CA"/>
        </w:rPr>
        <w:t xml:space="preserve">Product </w:t>
      </w:r>
      <w:r w:rsidRPr="00486B19">
        <w:rPr>
          <w:lang w:val="en-CA"/>
        </w:rPr>
        <w:t xml:space="preserve">data </w:t>
      </w:r>
      <w:r w:rsidR="00DC7CD7" w:rsidRPr="00486B19">
        <w:rPr>
          <w:lang w:val="en-CA"/>
        </w:rPr>
        <w:t>for each type and size of transformer indicated</w:t>
      </w:r>
      <w:r>
        <w:rPr>
          <w:lang w:val="en-CA"/>
        </w:rPr>
        <w:t xml:space="preserve"> in the Contract Documents:</w:t>
      </w:r>
    </w:p>
    <w:p w14:paraId="10010672" w14:textId="77777777" w:rsidR="00DC7CD7" w:rsidRPr="00486B19" w:rsidRDefault="00DC7CD7" w:rsidP="00486B19">
      <w:pPr>
        <w:pStyle w:val="Heading4"/>
        <w:rPr>
          <w:lang w:val="en-CA"/>
        </w:rPr>
      </w:pPr>
      <w:r w:rsidRPr="00486B19">
        <w:rPr>
          <w:lang w:val="en-CA"/>
        </w:rPr>
        <w:t>Physical: Include rated nameplate data, capacities, weights, dimensions, minimum clearances, installed devices and features.</w:t>
      </w:r>
    </w:p>
    <w:p w14:paraId="12610DAC" w14:textId="77777777" w:rsidR="00DC7CD7" w:rsidRPr="00486B19" w:rsidRDefault="00DC7CD7" w:rsidP="00486B19">
      <w:pPr>
        <w:pStyle w:val="Heading4"/>
        <w:rPr>
          <w:lang w:val="en-CA"/>
        </w:rPr>
      </w:pPr>
      <w:r w:rsidRPr="00486B19">
        <w:rPr>
          <w:lang w:val="en-CA"/>
        </w:rPr>
        <w:t>Product warranty.</w:t>
      </w:r>
    </w:p>
    <w:p w14:paraId="30563330" w14:textId="77777777" w:rsidR="00DC7CD7" w:rsidRPr="00486B19" w:rsidRDefault="00DC7CD7" w:rsidP="00486B19">
      <w:pPr>
        <w:pStyle w:val="Heading4"/>
        <w:rPr>
          <w:lang w:val="en-CA"/>
        </w:rPr>
      </w:pPr>
      <w:r w:rsidRPr="00486B19">
        <w:rPr>
          <w:lang w:val="en-CA"/>
        </w:rPr>
        <w:t xml:space="preserve">Details of contributions to LEED, including </w:t>
      </w:r>
      <w:r w:rsidR="003533DE" w:rsidRPr="00486B19">
        <w:rPr>
          <w:lang w:val="en-CA"/>
        </w:rPr>
        <w:t xml:space="preserve">energy </w:t>
      </w:r>
      <w:r w:rsidR="003533DE">
        <w:rPr>
          <w:lang w:val="en-CA"/>
        </w:rPr>
        <w:t>and</w:t>
      </w:r>
      <w:r w:rsidR="003533DE" w:rsidRPr="00486B19">
        <w:rPr>
          <w:lang w:val="en-CA"/>
        </w:rPr>
        <w:t xml:space="preserve"> atmosphere </w:t>
      </w:r>
      <w:r w:rsidRPr="00486B19">
        <w:rPr>
          <w:lang w:val="en-CA"/>
        </w:rPr>
        <w:t>credits.</w:t>
      </w:r>
    </w:p>
    <w:p w14:paraId="75F678A6" w14:textId="77777777" w:rsidR="00DC7CD7" w:rsidRPr="00486B19" w:rsidRDefault="00DC7CD7" w:rsidP="00382D60">
      <w:pPr>
        <w:pStyle w:val="Heading5"/>
      </w:pPr>
      <w:r w:rsidRPr="00486B19">
        <w:t xml:space="preserve">Provide proposed energy savings in Annual kWh and Peak Demand kW compared to a NEMA TP-1 </w:t>
      </w:r>
      <w:r w:rsidR="00652D5F">
        <w:t xml:space="preserve">(2002) </w:t>
      </w:r>
      <w:r w:rsidRPr="00486B19">
        <w:t>efficiency baseline for the transformers on the project.</w:t>
      </w:r>
    </w:p>
    <w:p w14:paraId="0B7F6BB3" w14:textId="77777777" w:rsidR="00DC7CD7" w:rsidRPr="00486B19" w:rsidRDefault="00DC7CD7" w:rsidP="00486B19">
      <w:pPr>
        <w:pStyle w:val="Heading4"/>
        <w:rPr>
          <w:lang w:val="en-CA"/>
        </w:rPr>
      </w:pPr>
      <w:r w:rsidRPr="00486B19">
        <w:rPr>
          <w:lang w:val="en-CA"/>
        </w:rPr>
        <w:t>Efficiency Data</w:t>
      </w:r>
    </w:p>
    <w:p w14:paraId="32535B04" w14:textId="77777777" w:rsidR="00DC7CD7" w:rsidRPr="00486B19" w:rsidRDefault="00DC7CD7" w:rsidP="00382D60">
      <w:pPr>
        <w:pStyle w:val="Heading5"/>
      </w:pPr>
      <w:r w:rsidRPr="00486B19">
        <w:t xml:space="preserve">No load and full load losses </w:t>
      </w:r>
      <w:r w:rsidR="003533DE">
        <w:t>in accordance with</w:t>
      </w:r>
      <w:r w:rsidR="003533DE" w:rsidRPr="00486B19">
        <w:t xml:space="preserve"> </w:t>
      </w:r>
      <w:r w:rsidRPr="00486B19">
        <w:t>NEMA TP</w:t>
      </w:r>
      <w:r w:rsidR="00405CA1">
        <w:t xml:space="preserve"> </w:t>
      </w:r>
      <w:r w:rsidRPr="00486B19">
        <w:t>1</w:t>
      </w:r>
      <w:r w:rsidR="00405CA1">
        <w:t>-</w:t>
      </w:r>
      <w:r w:rsidR="00652D5F">
        <w:t>2002</w:t>
      </w:r>
      <w:r w:rsidRPr="00486B19">
        <w:t>.</w:t>
      </w:r>
    </w:p>
    <w:p w14:paraId="42D769A4" w14:textId="77777777" w:rsidR="00DC7CD7" w:rsidRPr="00486B19" w:rsidRDefault="00DC7CD7" w:rsidP="00382D60">
      <w:pPr>
        <w:pStyle w:val="Heading5"/>
      </w:pPr>
      <w:r w:rsidRPr="00486B19">
        <w:t xml:space="preserve">Linear load Efficiency data </w:t>
      </w:r>
      <w:r w:rsidR="003533DE">
        <w:t>at</w:t>
      </w:r>
      <w:r w:rsidRPr="00486B19">
        <w:t xml:space="preserve"> 1/6, 1/4, 1/2, 3/4, </w:t>
      </w:r>
      <w:r w:rsidR="003533DE">
        <w:t>and</w:t>
      </w:r>
      <w:r w:rsidRPr="00486B19">
        <w:t xml:space="preserve"> full load.</w:t>
      </w:r>
    </w:p>
    <w:p w14:paraId="5CFC9377" w14:textId="77777777" w:rsidR="00DC7CD7" w:rsidRPr="00486B19" w:rsidRDefault="00DC7CD7" w:rsidP="00382D60">
      <w:pPr>
        <w:pStyle w:val="Heading5"/>
      </w:pPr>
      <w:r w:rsidRPr="00486B19">
        <w:t xml:space="preserve">Linear Load Efficiency </w:t>
      </w:r>
      <w:r w:rsidR="003533DE">
        <w:t>at</w:t>
      </w:r>
      <w:r w:rsidR="003533DE" w:rsidRPr="00486B19">
        <w:t xml:space="preserve"> </w:t>
      </w:r>
      <w:r w:rsidRPr="00486B19">
        <w:t xml:space="preserve">35% loading tested </w:t>
      </w:r>
      <w:r w:rsidR="003533DE">
        <w:t>in accordance with</w:t>
      </w:r>
      <w:r w:rsidR="003533DE" w:rsidRPr="00486B19">
        <w:t xml:space="preserve"> </w:t>
      </w:r>
      <w:r w:rsidRPr="00486B19">
        <w:t>NEMA TP-2</w:t>
      </w:r>
      <w:r w:rsidR="00443301">
        <w:t xml:space="preserve"> (2002)</w:t>
      </w:r>
      <w:r w:rsidRPr="00486B19">
        <w:t>.</w:t>
      </w:r>
    </w:p>
    <w:p w14:paraId="60B222BB" w14:textId="77777777" w:rsidR="00DC7CD7" w:rsidRPr="00486B19" w:rsidRDefault="00DC7CD7" w:rsidP="00382D60">
      <w:pPr>
        <w:pStyle w:val="Heading5"/>
      </w:pPr>
      <w:r w:rsidRPr="00486B19">
        <w:t>Efficiency under K7 load profile at 15%, 25%, 50%, 75%, 100% of nameplate rating.</w:t>
      </w:r>
    </w:p>
    <w:p w14:paraId="2CEB4C5B" w14:textId="77777777" w:rsidR="00DC7CD7" w:rsidRPr="00486B19" w:rsidRDefault="00DC7CD7" w:rsidP="003D1147">
      <w:pPr>
        <w:pStyle w:val="Heading3"/>
        <w:rPr>
          <w:lang w:val="en-CA"/>
        </w:rPr>
      </w:pPr>
      <w:r w:rsidRPr="00486B19">
        <w:rPr>
          <w:lang w:val="en-CA"/>
        </w:rPr>
        <w:t>Shop Drawings: Detail equipment assemblies and indicate dimensions, weights, loads, required clearances, method of field assembly, components, and location and size of each field connection.</w:t>
      </w:r>
    </w:p>
    <w:p w14:paraId="59DD1287" w14:textId="77777777" w:rsidR="00DC7CD7" w:rsidRPr="00486B19" w:rsidRDefault="00DC7CD7" w:rsidP="00486B19">
      <w:pPr>
        <w:pStyle w:val="Heading4"/>
        <w:rPr>
          <w:lang w:val="en-CA"/>
        </w:rPr>
      </w:pPr>
      <w:r w:rsidRPr="00486B19">
        <w:rPr>
          <w:lang w:val="en-CA"/>
        </w:rPr>
        <w:t>Wiring Diagrams: Power, signal, and control wiring.</w:t>
      </w:r>
    </w:p>
    <w:p w14:paraId="111CAC39" w14:textId="77777777" w:rsidR="00DC7CD7" w:rsidRPr="00486B19" w:rsidRDefault="00DC7CD7" w:rsidP="003D1147">
      <w:pPr>
        <w:pStyle w:val="Heading3"/>
        <w:rPr>
          <w:lang w:val="en-CA"/>
        </w:rPr>
      </w:pPr>
      <w:r w:rsidRPr="00486B19">
        <w:rPr>
          <w:lang w:val="en-CA"/>
        </w:rPr>
        <w:t xml:space="preserve">Qualification Data: </w:t>
      </w:r>
      <w:r w:rsidR="00405CA1">
        <w:rPr>
          <w:lang w:val="en-CA"/>
        </w:rPr>
        <w:t xml:space="preserve">Contractor </w:t>
      </w:r>
      <w:r w:rsidR="00F303BB">
        <w:rPr>
          <w:lang w:val="en-CA"/>
        </w:rPr>
        <w:t>shall</w:t>
      </w:r>
      <w:r w:rsidR="00405CA1">
        <w:rPr>
          <w:lang w:val="en-CA"/>
        </w:rPr>
        <w:t xml:space="preserve"> provide </w:t>
      </w:r>
      <w:r w:rsidR="00F303BB">
        <w:rPr>
          <w:lang w:val="en-CA"/>
        </w:rPr>
        <w:t xml:space="preserve">the </w:t>
      </w:r>
      <w:r w:rsidR="00405CA1">
        <w:rPr>
          <w:lang w:val="en-CA"/>
        </w:rPr>
        <w:t>Consultant</w:t>
      </w:r>
      <w:r w:rsidR="00F303BB">
        <w:rPr>
          <w:lang w:val="en-CA"/>
        </w:rPr>
        <w:t xml:space="preserve"> with the</w:t>
      </w:r>
      <w:r w:rsidR="00405CA1">
        <w:rPr>
          <w:lang w:val="en-CA"/>
        </w:rPr>
        <w:t xml:space="preserve"> </w:t>
      </w:r>
      <w:r w:rsidRPr="00486B19">
        <w:rPr>
          <w:lang w:val="en-CA"/>
        </w:rPr>
        <w:t>testing agency</w:t>
      </w:r>
      <w:r w:rsidR="00405CA1">
        <w:rPr>
          <w:lang w:val="en-CA"/>
        </w:rPr>
        <w:t xml:space="preserve"> qualifications that prove the company is capable of performing required tests on the transformer(s)</w:t>
      </w:r>
      <w:r w:rsidRPr="00486B19">
        <w:rPr>
          <w:lang w:val="en-CA"/>
        </w:rPr>
        <w:t>.</w:t>
      </w:r>
    </w:p>
    <w:p w14:paraId="1407BEC2" w14:textId="77777777" w:rsidR="00DC7CD7" w:rsidRPr="00486B19" w:rsidRDefault="00DC7CD7" w:rsidP="003D1147">
      <w:pPr>
        <w:pStyle w:val="Heading3"/>
        <w:rPr>
          <w:lang w:val="en-CA"/>
        </w:rPr>
      </w:pPr>
      <w:r w:rsidRPr="00486B19">
        <w:rPr>
          <w:lang w:val="en-CA"/>
        </w:rPr>
        <w:t>Source quality</w:t>
      </w:r>
      <w:r w:rsidR="0009406A" w:rsidRPr="00486B19">
        <w:rPr>
          <w:lang w:val="en-CA"/>
        </w:rPr>
        <w:t xml:space="preserve"> </w:t>
      </w:r>
      <w:r w:rsidRPr="00486B19">
        <w:rPr>
          <w:lang w:val="en-CA"/>
        </w:rPr>
        <w:t>control test reports</w:t>
      </w:r>
      <w:r w:rsidR="00F303BB">
        <w:rPr>
          <w:lang w:val="en-CA"/>
        </w:rPr>
        <w:t xml:space="preserve"> from the manufacturer</w:t>
      </w:r>
      <w:r w:rsidRPr="00486B19">
        <w:rPr>
          <w:lang w:val="en-CA"/>
        </w:rPr>
        <w:t>.</w:t>
      </w:r>
    </w:p>
    <w:p w14:paraId="082DC6DC" w14:textId="77777777" w:rsidR="00DC7CD7" w:rsidRPr="00486B19" w:rsidRDefault="00DC7CD7" w:rsidP="003D1147">
      <w:pPr>
        <w:pStyle w:val="Heading3"/>
        <w:rPr>
          <w:lang w:val="en-CA"/>
        </w:rPr>
      </w:pPr>
      <w:r w:rsidRPr="00486B19">
        <w:rPr>
          <w:lang w:val="en-CA"/>
        </w:rPr>
        <w:t>Field quality-control test reports.</w:t>
      </w:r>
    </w:p>
    <w:p w14:paraId="5F32AA1B" w14:textId="77777777" w:rsidR="00DC7CD7" w:rsidRPr="0046521C" w:rsidRDefault="00DC7CD7" w:rsidP="003D1147">
      <w:pPr>
        <w:pStyle w:val="Heading3"/>
      </w:pPr>
      <w:r w:rsidRPr="0046521C">
        <w:t xml:space="preserve">Operation and </w:t>
      </w:r>
      <w:r w:rsidR="003533DE" w:rsidRPr="0046521C">
        <w:t>maintenance data</w:t>
      </w:r>
      <w:r w:rsidR="003533DE">
        <w:t xml:space="preserve"> f</w:t>
      </w:r>
      <w:r w:rsidRPr="0046521C">
        <w:t>or transformers to include in emergency, operation, and maintenance manuals.</w:t>
      </w:r>
    </w:p>
    <w:p w14:paraId="35B4B2E3" w14:textId="77777777" w:rsidR="00693124" w:rsidRPr="0046521C" w:rsidRDefault="00693124" w:rsidP="003D1147">
      <w:pPr>
        <w:pStyle w:val="Heading3"/>
      </w:pPr>
      <w:r w:rsidRPr="0046521C">
        <w:t xml:space="preserve">Submit in accordance with </w:t>
      </w:r>
      <w:r w:rsidRPr="009A26C8">
        <w:rPr>
          <w:highlight w:val="yellow"/>
        </w:rPr>
        <w:t>Section 01300 – Submittals</w:t>
      </w:r>
      <w:r w:rsidRPr="0046521C">
        <w:t>.</w:t>
      </w:r>
    </w:p>
    <w:p w14:paraId="703F8993" w14:textId="77777777" w:rsidR="004767C4" w:rsidRPr="00486B19" w:rsidRDefault="004767C4" w:rsidP="00486B19">
      <w:pPr>
        <w:pStyle w:val="Heading2"/>
        <w:rPr>
          <w:lang w:val="en-CA"/>
        </w:rPr>
      </w:pPr>
      <w:r w:rsidRPr="00486B19">
        <w:rPr>
          <w:lang w:val="en-CA"/>
        </w:rPr>
        <w:t>Source Quality Control</w:t>
      </w:r>
    </w:p>
    <w:p w14:paraId="508DC7CF" w14:textId="77777777" w:rsidR="004767C4" w:rsidRPr="00486B19" w:rsidRDefault="004767C4" w:rsidP="003D1147">
      <w:pPr>
        <w:pStyle w:val="Heading3"/>
        <w:rPr>
          <w:lang w:val="en-CA"/>
        </w:rPr>
      </w:pPr>
      <w:r w:rsidRPr="00486B19">
        <w:rPr>
          <w:lang w:val="en-CA"/>
        </w:rPr>
        <w:t xml:space="preserve">Testing Agency Qualifications:  An independent agency, </w:t>
      </w:r>
      <w:r w:rsidR="00C57F56">
        <w:rPr>
          <w:lang w:val="en-CA"/>
        </w:rPr>
        <w:t xml:space="preserve">approved by </w:t>
      </w:r>
      <w:r w:rsidR="00F303BB">
        <w:rPr>
          <w:lang w:val="en-CA"/>
        </w:rPr>
        <w:t xml:space="preserve">the </w:t>
      </w:r>
      <w:r w:rsidR="00C57F56">
        <w:rPr>
          <w:lang w:val="en-CA"/>
        </w:rPr>
        <w:t xml:space="preserve">Consultant, </w:t>
      </w:r>
      <w:r w:rsidRPr="00486B19">
        <w:rPr>
          <w:lang w:val="en-CA"/>
        </w:rPr>
        <w:t>with the experience and capability to conduct the testing indicated, that is a member company of the InterNational Electrical Testing Association</w:t>
      </w:r>
      <w:r w:rsidR="00D66651">
        <w:rPr>
          <w:lang w:val="en-CA"/>
        </w:rPr>
        <w:t xml:space="preserve"> (NETA)</w:t>
      </w:r>
      <w:r w:rsidRPr="00486B19">
        <w:rPr>
          <w:lang w:val="en-CA"/>
        </w:rPr>
        <w:t xml:space="preserve"> or is a nationally recog</w:t>
      </w:r>
      <w:r w:rsidR="001E43D1" w:rsidRPr="00486B19">
        <w:rPr>
          <w:lang w:val="en-CA"/>
        </w:rPr>
        <w:t>nized testing laboratory (NRTL)</w:t>
      </w:r>
      <w:r w:rsidRPr="00486B19">
        <w:rPr>
          <w:lang w:val="en-CA"/>
        </w:rPr>
        <w:t>.</w:t>
      </w:r>
    </w:p>
    <w:p w14:paraId="6A373054" w14:textId="77777777" w:rsidR="004767C4" w:rsidRPr="00486B19" w:rsidRDefault="004767C4" w:rsidP="003D1147">
      <w:pPr>
        <w:pStyle w:val="Heading3"/>
        <w:rPr>
          <w:lang w:val="en-CA"/>
        </w:rPr>
      </w:pPr>
      <w:r w:rsidRPr="00486B19">
        <w:rPr>
          <w:lang w:val="en-CA"/>
        </w:rPr>
        <w:t>Source Limitations: Obtain each transformer type from a single manufacturer.</w:t>
      </w:r>
    </w:p>
    <w:p w14:paraId="62460871" w14:textId="77777777" w:rsidR="004767C4" w:rsidRPr="00486B19" w:rsidRDefault="004767C4" w:rsidP="003D1147">
      <w:pPr>
        <w:pStyle w:val="Heading3"/>
        <w:rPr>
          <w:lang w:val="en-CA"/>
        </w:rPr>
      </w:pPr>
      <w:r w:rsidRPr="00486B19">
        <w:rPr>
          <w:lang w:val="en-CA"/>
        </w:rPr>
        <w:t>Electrical Components, Devices and Accessories: Listed and labelled as defined in</w:t>
      </w:r>
      <w:r w:rsidR="00F303BB">
        <w:rPr>
          <w:lang w:val="en-CA"/>
        </w:rPr>
        <w:t xml:space="preserve"> Article 100 of</w:t>
      </w:r>
      <w:r w:rsidRPr="00486B19">
        <w:rPr>
          <w:lang w:val="en-CA"/>
        </w:rPr>
        <w:t xml:space="preserve"> NFPA 70 and </w:t>
      </w:r>
      <w:r w:rsidR="00F303BB">
        <w:rPr>
          <w:lang w:val="en-CA"/>
        </w:rPr>
        <w:t>in accordance with</w:t>
      </w:r>
      <w:r w:rsidR="00F303BB" w:rsidRPr="00486B19">
        <w:rPr>
          <w:lang w:val="en-CA"/>
        </w:rPr>
        <w:t xml:space="preserve"> </w:t>
      </w:r>
      <w:r w:rsidRPr="00486B19">
        <w:rPr>
          <w:lang w:val="en-CA"/>
        </w:rPr>
        <w:t xml:space="preserve">Canadian Electrical Code (CEC) by a testing agency acceptable to </w:t>
      </w:r>
      <w:r w:rsidR="009F7297">
        <w:rPr>
          <w:lang w:val="en-CA"/>
        </w:rPr>
        <w:t xml:space="preserve">the </w:t>
      </w:r>
      <w:r w:rsidRPr="00486B19">
        <w:rPr>
          <w:lang w:val="en-CA"/>
        </w:rPr>
        <w:t>authorities having jurisdiction</w:t>
      </w:r>
      <w:r w:rsidR="00F303BB">
        <w:rPr>
          <w:lang w:val="en-CA"/>
        </w:rPr>
        <w:t xml:space="preserve"> (including but not limited to </w:t>
      </w:r>
      <w:r w:rsidR="009A26C8">
        <w:rPr>
          <w:lang w:val="en-CA"/>
        </w:rPr>
        <w:t>the Electrical Safety Authority (ESA)</w:t>
      </w:r>
      <w:r w:rsidR="00F303BB">
        <w:rPr>
          <w:lang w:val="en-CA"/>
        </w:rPr>
        <w:t>)</w:t>
      </w:r>
      <w:r w:rsidRPr="00486B19">
        <w:rPr>
          <w:lang w:val="en-CA"/>
        </w:rPr>
        <w:t>, and marked for intended use</w:t>
      </w:r>
      <w:del w:id="51" w:author="John Liu" w:date="2022-04-27T12:36:00Z">
        <w:r w:rsidR="009A26C8" w:rsidDel="0031267F">
          <w:rPr>
            <w:lang w:val="en-CA"/>
          </w:rPr>
          <w:delText xml:space="preserve"> </w:delText>
        </w:r>
        <w:r w:rsidR="009A26C8" w:rsidRPr="005E3A17" w:rsidDel="0031267F">
          <w:rPr>
            <w:i/>
            <w:highlight w:val="yellow"/>
            <w:lang w:val="en-CA"/>
          </w:rPr>
          <w:delText xml:space="preserve">[Consultant to amend </w:delText>
        </w:r>
        <w:r w:rsidR="00F303BB" w:rsidDel="0031267F">
          <w:rPr>
            <w:i/>
            <w:highlight w:val="yellow"/>
            <w:lang w:val="en-CA"/>
          </w:rPr>
          <w:delText>this subsection</w:delText>
        </w:r>
        <w:r w:rsidR="009A26C8" w:rsidRPr="005E3A17" w:rsidDel="0031267F">
          <w:rPr>
            <w:i/>
            <w:highlight w:val="yellow"/>
            <w:lang w:val="en-CA"/>
          </w:rPr>
          <w:delText xml:space="preserve"> as required]</w:delText>
        </w:r>
      </w:del>
      <w:r w:rsidRPr="009A26C8">
        <w:rPr>
          <w:highlight w:val="yellow"/>
          <w:lang w:val="en-CA"/>
        </w:rPr>
        <w:t>.</w:t>
      </w:r>
    </w:p>
    <w:p w14:paraId="33BEAF8B" w14:textId="77777777" w:rsidR="004767C4" w:rsidRPr="00486B19" w:rsidRDefault="004767C4" w:rsidP="003D1147">
      <w:pPr>
        <w:pStyle w:val="Heading3"/>
        <w:rPr>
          <w:lang w:val="en-CA"/>
        </w:rPr>
      </w:pPr>
      <w:r w:rsidRPr="00486B19">
        <w:rPr>
          <w:lang w:val="en-CA"/>
        </w:rPr>
        <w:t>Comply with</w:t>
      </w:r>
      <w:r w:rsidR="003533DE">
        <w:rPr>
          <w:lang w:val="en-CA"/>
        </w:rPr>
        <w:t xml:space="preserve"> the requirements of</w:t>
      </w:r>
      <w:r w:rsidRPr="00486B19">
        <w:rPr>
          <w:lang w:val="en-CA"/>
        </w:rPr>
        <w:t xml:space="preserve"> IEEE C57.12.91</w:t>
      </w:r>
      <w:r w:rsidR="001E43D1" w:rsidRPr="00486B19">
        <w:rPr>
          <w:lang w:val="en-CA"/>
        </w:rPr>
        <w:t xml:space="preserve"> 2011</w:t>
      </w:r>
      <w:r w:rsidRPr="00486B19">
        <w:rPr>
          <w:lang w:val="en-CA"/>
        </w:rPr>
        <w:t>, Test Code for Dry-Type Distribution and</w:t>
      </w:r>
      <w:r w:rsidR="001E43D1" w:rsidRPr="00486B19">
        <w:rPr>
          <w:lang w:val="en-CA"/>
        </w:rPr>
        <w:t xml:space="preserve"> Power Transformers.</w:t>
      </w:r>
    </w:p>
    <w:p w14:paraId="35612ED4" w14:textId="77777777" w:rsidR="00D66651" w:rsidRDefault="004767C4" w:rsidP="003D1147">
      <w:pPr>
        <w:pStyle w:val="Heading3"/>
        <w:rPr>
          <w:lang w:val="en-CA"/>
        </w:rPr>
      </w:pPr>
      <w:r w:rsidRPr="00486B19">
        <w:rPr>
          <w:lang w:val="en-CA"/>
        </w:rPr>
        <w:t>Comply with IEEE C57.110-</w:t>
      </w:r>
      <w:r w:rsidR="001E43D1" w:rsidRPr="00486B19">
        <w:rPr>
          <w:lang w:val="en-CA"/>
        </w:rPr>
        <w:t>200</w:t>
      </w:r>
      <w:r w:rsidRPr="00486B19">
        <w:rPr>
          <w:lang w:val="en-CA"/>
        </w:rPr>
        <w:t>8</w:t>
      </w:r>
      <w:r w:rsidR="00D66651">
        <w:rPr>
          <w:lang w:val="en-CA"/>
        </w:rPr>
        <w:t xml:space="preserve">, </w:t>
      </w:r>
      <w:r w:rsidRPr="00486B19">
        <w:rPr>
          <w:lang w:val="en-CA"/>
        </w:rPr>
        <w:t>IEEE</w:t>
      </w:r>
      <w:r w:rsidR="00D66651">
        <w:rPr>
          <w:lang w:val="en-CA"/>
        </w:rPr>
        <w:t>,</w:t>
      </w:r>
      <w:r w:rsidRPr="00486B19">
        <w:rPr>
          <w:lang w:val="en-CA"/>
        </w:rPr>
        <w:t xml:space="preserve"> </w:t>
      </w:r>
      <w:r w:rsidR="00D66651" w:rsidRPr="00D66651">
        <w:rPr>
          <w:lang w:val="en-CA"/>
        </w:rPr>
        <w:t>IEEE Recommended Practice for Establishing Liquid-Filled and Dry-Type Power and Distribution Transformer Capability When Supplying Non-sinusoidal Load Currents.</w:t>
      </w:r>
    </w:p>
    <w:p w14:paraId="6C4E51DB" w14:textId="77777777" w:rsidR="00D66651" w:rsidRPr="00D66651" w:rsidRDefault="00D66651" w:rsidP="003D1147">
      <w:pPr>
        <w:pStyle w:val="Heading3"/>
        <w:rPr>
          <w:lang w:val="en-CA"/>
        </w:rPr>
      </w:pPr>
      <w:r>
        <w:rPr>
          <w:lang w:val="en-CA"/>
        </w:rPr>
        <w:lastRenderedPageBreak/>
        <w:t xml:space="preserve">Test procedures </w:t>
      </w:r>
      <w:r w:rsidR="009F7297">
        <w:rPr>
          <w:lang w:val="en-CA"/>
        </w:rPr>
        <w:t xml:space="preserve">shall </w:t>
      </w:r>
      <w:r>
        <w:rPr>
          <w:lang w:val="en-CA"/>
        </w:rPr>
        <w:t xml:space="preserve">be in accordance with </w:t>
      </w:r>
      <w:r w:rsidRPr="00D66651">
        <w:rPr>
          <w:lang w:val="en-CA"/>
        </w:rPr>
        <w:t>259-1999 (R2010), IEEE Standard Test Procedure for Evaluation of Systems of Insulation for Dry-Type Specialty and General-Purpose Transformers</w:t>
      </w:r>
      <w:r>
        <w:rPr>
          <w:lang w:val="en-CA"/>
        </w:rPr>
        <w:t>.</w:t>
      </w:r>
    </w:p>
    <w:p w14:paraId="13A72C68" w14:textId="77777777" w:rsidR="001E43D1" w:rsidRPr="00486B19" w:rsidRDefault="001E43D1" w:rsidP="00486B19">
      <w:pPr>
        <w:pStyle w:val="Heading2"/>
        <w:rPr>
          <w:lang w:val="en-CA"/>
        </w:rPr>
      </w:pPr>
      <w:r w:rsidRPr="00486B19">
        <w:rPr>
          <w:lang w:val="en-CA"/>
        </w:rPr>
        <w:t>Field Quality Control</w:t>
      </w:r>
    </w:p>
    <w:p w14:paraId="0F5F505A" w14:textId="77777777" w:rsidR="001E43D1" w:rsidRPr="00486B19" w:rsidRDefault="001E43D1" w:rsidP="003D1147">
      <w:pPr>
        <w:pStyle w:val="Heading3"/>
        <w:rPr>
          <w:lang w:val="en-CA"/>
        </w:rPr>
      </w:pPr>
      <w:r w:rsidRPr="00486B19">
        <w:rPr>
          <w:lang w:val="en-CA"/>
        </w:rPr>
        <w:t>Perform tests and inspections and prepare test reports.</w:t>
      </w:r>
    </w:p>
    <w:p w14:paraId="569A3382" w14:textId="77777777" w:rsidR="001E43D1" w:rsidRPr="00486B19" w:rsidRDefault="001E43D1" w:rsidP="00486B19">
      <w:pPr>
        <w:pStyle w:val="Heading4"/>
        <w:rPr>
          <w:lang w:val="en-CA"/>
        </w:rPr>
      </w:pPr>
      <w:r w:rsidRPr="00486B19">
        <w:rPr>
          <w:lang w:val="en-CA"/>
        </w:rPr>
        <w:t>Manufacturer’s Field Service: Engage a factory-authorized service representative to inspect components, assemblies, and equipment installations, including connections, and to assist in testing.</w:t>
      </w:r>
    </w:p>
    <w:p w14:paraId="74B6DF82" w14:textId="77777777" w:rsidR="000419F5" w:rsidRPr="00486B19" w:rsidRDefault="001E43D1" w:rsidP="003D1147">
      <w:pPr>
        <w:pStyle w:val="Heading3"/>
        <w:rPr>
          <w:lang w:val="en-CA"/>
        </w:rPr>
      </w:pPr>
      <w:r w:rsidRPr="00486B19">
        <w:rPr>
          <w:lang w:val="en-CA"/>
        </w:rPr>
        <w:t>Tests and Inspections:</w:t>
      </w:r>
    </w:p>
    <w:p w14:paraId="26A983E7" w14:textId="77777777" w:rsidR="001E43D1" w:rsidRPr="00486B19" w:rsidRDefault="001E43D1" w:rsidP="00486B19">
      <w:pPr>
        <w:pStyle w:val="Heading4"/>
        <w:rPr>
          <w:lang w:val="en-CA"/>
        </w:rPr>
      </w:pPr>
      <w:r w:rsidRPr="00486B19">
        <w:rPr>
          <w:lang w:val="en-CA"/>
        </w:rPr>
        <w:t>Perform each visual and mechanical inspection and electrical test stated in</w:t>
      </w:r>
      <w:r w:rsidR="00B66951">
        <w:rPr>
          <w:lang w:val="en-CA"/>
        </w:rPr>
        <w:t xml:space="preserve"> the</w:t>
      </w:r>
      <w:r w:rsidRPr="00486B19">
        <w:rPr>
          <w:lang w:val="en-CA"/>
        </w:rPr>
        <w:t xml:space="preserve"> NETA Acceptance Testing Specification.  Certify compliance with test parameters.</w:t>
      </w:r>
    </w:p>
    <w:p w14:paraId="5035EA31" w14:textId="77777777" w:rsidR="001E43D1" w:rsidRPr="00486B19" w:rsidRDefault="001E43D1" w:rsidP="00486B19">
      <w:pPr>
        <w:pStyle w:val="Heading4"/>
        <w:rPr>
          <w:lang w:val="en-CA"/>
        </w:rPr>
      </w:pPr>
      <w:r w:rsidRPr="00486B19">
        <w:rPr>
          <w:lang w:val="en-CA"/>
        </w:rPr>
        <w:t xml:space="preserve">Test transformers for losses and efficiency.  Verify </w:t>
      </w:r>
      <w:r w:rsidR="00B66951">
        <w:rPr>
          <w:lang w:val="en-CA"/>
        </w:rPr>
        <w:t xml:space="preserve">that the </w:t>
      </w:r>
      <w:r w:rsidRPr="00486B19">
        <w:rPr>
          <w:lang w:val="en-CA"/>
        </w:rPr>
        <w:t>results are consistent with the loss data provided on the submittal documenting compliance with DOE CSL 3 class efficiency</w:t>
      </w:r>
      <w:r w:rsidR="00D66651">
        <w:rPr>
          <w:lang w:val="en-CA"/>
        </w:rPr>
        <w:t xml:space="preserve"> (US Department of Energy)</w:t>
      </w:r>
      <w:r w:rsidRPr="00486B19">
        <w:rPr>
          <w:lang w:val="en-CA"/>
        </w:rPr>
        <w:t>.</w:t>
      </w:r>
    </w:p>
    <w:p w14:paraId="3F663943" w14:textId="77777777" w:rsidR="001E43D1" w:rsidRPr="00486B19" w:rsidRDefault="001E43D1" w:rsidP="003D1147">
      <w:pPr>
        <w:pStyle w:val="Heading3"/>
        <w:rPr>
          <w:lang w:val="en-CA"/>
        </w:rPr>
      </w:pPr>
      <w:r w:rsidRPr="00486B19">
        <w:rPr>
          <w:lang w:val="en-CA"/>
        </w:rPr>
        <w:t>Remove and replace units that do not pass tests or inspections and re</w:t>
      </w:r>
      <w:r w:rsidR="003D0B9A" w:rsidRPr="00486B19">
        <w:rPr>
          <w:lang w:val="en-CA"/>
        </w:rPr>
        <w:t>-</w:t>
      </w:r>
      <w:r w:rsidRPr="00486B19">
        <w:rPr>
          <w:lang w:val="en-CA"/>
        </w:rPr>
        <w:t>test as specified above.</w:t>
      </w:r>
    </w:p>
    <w:p w14:paraId="4FAF828D" w14:textId="77777777" w:rsidR="001E43D1" w:rsidRPr="00486B19" w:rsidRDefault="001E43D1" w:rsidP="003D1147">
      <w:pPr>
        <w:pStyle w:val="Heading3"/>
        <w:rPr>
          <w:lang w:val="en-CA"/>
        </w:rPr>
      </w:pPr>
      <w:r w:rsidRPr="00486B19">
        <w:rPr>
          <w:lang w:val="en-CA"/>
        </w:rPr>
        <w:t xml:space="preserve">Infrared Scanning: Two months after Substantial </w:t>
      </w:r>
      <w:r w:rsidR="00B66951">
        <w:rPr>
          <w:lang w:val="en-CA"/>
        </w:rPr>
        <w:t>Performance of the Work</w:t>
      </w:r>
      <w:r w:rsidRPr="00486B19">
        <w:rPr>
          <w:lang w:val="en-CA"/>
        </w:rPr>
        <w:t>, perform an infrared scan of transformer connections.</w:t>
      </w:r>
    </w:p>
    <w:p w14:paraId="1B303271" w14:textId="77777777" w:rsidR="001E43D1" w:rsidRPr="00486B19" w:rsidRDefault="001E43D1" w:rsidP="00486B19">
      <w:pPr>
        <w:pStyle w:val="Heading4"/>
        <w:rPr>
          <w:lang w:val="en-CA"/>
        </w:rPr>
      </w:pPr>
      <w:r w:rsidRPr="00486B19">
        <w:rPr>
          <w:lang w:val="en-CA"/>
        </w:rPr>
        <w:t>Use an infrared-scanning device designed to measure temperature or detect significant deviations from normal values.  Provide documentation of device calibration</w:t>
      </w:r>
      <w:r w:rsidR="0028549B" w:rsidRPr="00486B19">
        <w:rPr>
          <w:lang w:val="en-CA"/>
        </w:rPr>
        <w:t xml:space="preserve"> to Consultant</w:t>
      </w:r>
      <w:r w:rsidRPr="00486B19">
        <w:rPr>
          <w:lang w:val="en-CA"/>
        </w:rPr>
        <w:t>.</w:t>
      </w:r>
    </w:p>
    <w:p w14:paraId="230BDD03" w14:textId="77777777" w:rsidR="001E43D1" w:rsidRPr="00486B19" w:rsidRDefault="001E43D1" w:rsidP="00486B19">
      <w:pPr>
        <w:pStyle w:val="Heading4"/>
        <w:rPr>
          <w:lang w:val="en-CA"/>
        </w:rPr>
      </w:pPr>
      <w:r w:rsidRPr="00486B19">
        <w:rPr>
          <w:lang w:val="en-CA"/>
        </w:rPr>
        <w:t xml:space="preserve">Perform </w:t>
      </w:r>
      <w:r w:rsidR="007024E1">
        <w:rPr>
          <w:lang w:val="en-CA"/>
        </w:rPr>
        <w:t>two</w:t>
      </w:r>
      <w:r w:rsidR="007024E1" w:rsidRPr="00486B19">
        <w:rPr>
          <w:lang w:val="en-CA"/>
        </w:rPr>
        <w:t xml:space="preserve"> </w:t>
      </w:r>
      <w:r w:rsidRPr="00486B19">
        <w:rPr>
          <w:lang w:val="en-CA"/>
        </w:rPr>
        <w:t>follow-up infrared scans of transformers, one at 4 months and the other at 11 months after Substantial Completion.</w:t>
      </w:r>
    </w:p>
    <w:p w14:paraId="192A8C44" w14:textId="77777777" w:rsidR="001E43D1" w:rsidRPr="00486B19" w:rsidRDefault="001E43D1" w:rsidP="00486B19">
      <w:pPr>
        <w:pStyle w:val="Heading4"/>
        <w:rPr>
          <w:lang w:val="en-CA"/>
        </w:rPr>
      </w:pPr>
      <w:r w:rsidRPr="00486B19">
        <w:rPr>
          <w:lang w:val="en-CA"/>
        </w:rPr>
        <w:t>Prepare a certified report identifying transformer checked and describing results of scanning.  Include notation of deficiencies detected, remedial action taken, and scanning observations after remedial action.</w:t>
      </w:r>
    </w:p>
    <w:p w14:paraId="1053CDD2" w14:textId="77777777" w:rsidR="001E43D1" w:rsidRPr="00486B19" w:rsidRDefault="001E43D1" w:rsidP="003D1147">
      <w:pPr>
        <w:pStyle w:val="Heading3"/>
        <w:rPr>
          <w:lang w:val="en-CA"/>
        </w:rPr>
      </w:pPr>
      <w:r w:rsidRPr="00486B19">
        <w:rPr>
          <w:lang w:val="en-CA"/>
        </w:rPr>
        <w:t>Test Labelling:  On completion of satisfactory testing of each unit, attach a dated and signed “Satisfactory Test” label to tested component.</w:t>
      </w:r>
    </w:p>
    <w:p w14:paraId="7A0B9ED8" w14:textId="77777777" w:rsidR="0009406A" w:rsidRPr="0031267F" w:rsidRDefault="0009406A" w:rsidP="003D1147">
      <w:pPr>
        <w:pStyle w:val="Heading3"/>
        <w:rPr>
          <w:lang w:val="en-CA"/>
          <w:rPrChange w:id="52" w:author="John Liu" w:date="2022-04-27T12:36:00Z">
            <w:rPr>
              <w:highlight w:val="yellow"/>
              <w:lang w:val="en-CA"/>
            </w:rPr>
          </w:rPrChange>
        </w:rPr>
      </w:pPr>
      <w:r w:rsidRPr="00486B19">
        <w:rPr>
          <w:lang w:val="en-CA"/>
        </w:rPr>
        <w:t xml:space="preserve">All reports and equipment information </w:t>
      </w:r>
      <w:r w:rsidR="007024E1">
        <w:rPr>
          <w:lang w:val="en-CA"/>
        </w:rPr>
        <w:t xml:space="preserve">shall be in accordance </w:t>
      </w:r>
      <w:r w:rsidR="007024E1" w:rsidRPr="0031267F">
        <w:rPr>
          <w:lang w:val="en-CA"/>
        </w:rPr>
        <w:t xml:space="preserve">with </w:t>
      </w:r>
      <w:r w:rsidRPr="0031267F">
        <w:rPr>
          <w:lang w:val="en-CA"/>
          <w:rPrChange w:id="53" w:author="John Liu" w:date="2022-04-27T12:36:00Z">
            <w:rPr>
              <w:highlight w:val="yellow"/>
              <w:lang w:val="en-CA"/>
            </w:rPr>
          </w:rPrChange>
        </w:rPr>
        <w:t>Section 01425 - Computerized Maintenance Management System Data Requirements</w:t>
      </w:r>
      <w:r w:rsidR="007024E1" w:rsidRPr="0031267F">
        <w:rPr>
          <w:lang w:val="en-CA"/>
          <w:rPrChange w:id="54" w:author="John Liu" w:date="2022-04-27T12:36:00Z">
            <w:rPr>
              <w:highlight w:val="yellow"/>
              <w:lang w:val="en-CA"/>
            </w:rPr>
          </w:rPrChange>
        </w:rPr>
        <w:t>.</w:t>
      </w:r>
    </w:p>
    <w:p w14:paraId="2AD9AF18" w14:textId="77777777" w:rsidR="00F6726A" w:rsidRPr="00486B19" w:rsidRDefault="00F6726A" w:rsidP="00486B19">
      <w:pPr>
        <w:pStyle w:val="Heading2"/>
      </w:pPr>
      <w:r w:rsidRPr="00486B19">
        <w:t>Submittals for Review/Approval</w:t>
      </w:r>
    </w:p>
    <w:p w14:paraId="7C1EF179" w14:textId="77777777" w:rsidR="00F6726A" w:rsidRPr="00486B19" w:rsidRDefault="00F6726A" w:rsidP="003D1147">
      <w:pPr>
        <w:pStyle w:val="Heading3"/>
      </w:pPr>
      <w:r w:rsidRPr="00486B19">
        <w:t>The following shall be submitted to the Consultant:</w:t>
      </w:r>
    </w:p>
    <w:p w14:paraId="4A22B348" w14:textId="77777777" w:rsidR="00F6726A" w:rsidRPr="00486B19" w:rsidRDefault="00F6726A" w:rsidP="00486B19">
      <w:pPr>
        <w:pStyle w:val="Heading4"/>
      </w:pPr>
      <w:r w:rsidRPr="00486B19">
        <w:t>Test report</w:t>
      </w:r>
      <w:r w:rsidR="004767C4" w:rsidRPr="00486B19">
        <w:t>s</w:t>
      </w:r>
      <w:r w:rsidRPr="00486B19">
        <w:t xml:space="preserve"> on transformers </w:t>
      </w:r>
      <w:r w:rsidR="007024E1">
        <w:t>in accordance with</w:t>
      </w:r>
      <w:r w:rsidRPr="00486B19">
        <w:t xml:space="preserve"> IEEE C57.12.91 2011.</w:t>
      </w:r>
    </w:p>
    <w:p w14:paraId="3044A29B" w14:textId="77777777" w:rsidR="00F6726A" w:rsidRPr="00486B19" w:rsidRDefault="00F6726A" w:rsidP="00486B19">
      <w:pPr>
        <w:pStyle w:val="Heading4"/>
        <w:rPr>
          <w:lang w:val="en-CA"/>
        </w:rPr>
      </w:pPr>
      <w:r w:rsidRPr="00486B19">
        <w:t xml:space="preserve">Factory Sound-Level Tests: </w:t>
      </w:r>
      <w:r w:rsidR="004767C4" w:rsidRPr="00486B19">
        <w:t>S</w:t>
      </w:r>
      <w:r w:rsidRPr="00486B19">
        <w:t>ound-level test</w:t>
      </w:r>
      <w:r w:rsidR="004767C4" w:rsidRPr="00486B19">
        <w:t xml:space="preserve"> reports</w:t>
      </w:r>
      <w:r w:rsidRPr="00486B19">
        <w:t xml:space="preserve"> on equipment for this Project</w:t>
      </w:r>
      <w:r w:rsidR="004767C4" w:rsidRPr="00486B19">
        <w:t>.</w:t>
      </w:r>
    </w:p>
    <w:p w14:paraId="541ED8CB" w14:textId="77777777" w:rsidR="00646924" w:rsidRPr="00486B19" w:rsidRDefault="00646924" w:rsidP="00486B19">
      <w:pPr>
        <w:pStyle w:val="Heading1"/>
      </w:pPr>
      <w:r w:rsidRPr="00486B19">
        <w:t>PRODUCTS</w:t>
      </w:r>
    </w:p>
    <w:p w14:paraId="3E6FBE56" w14:textId="77777777" w:rsidR="00646924" w:rsidRPr="00486B19" w:rsidRDefault="00646924" w:rsidP="00486B19">
      <w:pPr>
        <w:pStyle w:val="Heading2"/>
      </w:pPr>
      <w:r w:rsidRPr="00486B19">
        <w:t>Transformers</w:t>
      </w:r>
    </w:p>
    <w:p w14:paraId="5FE5B3DF" w14:textId="77777777" w:rsidR="00646924" w:rsidRPr="00486B19" w:rsidRDefault="00646924" w:rsidP="003D1147">
      <w:pPr>
        <w:pStyle w:val="Heading3"/>
      </w:pPr>
      <w:r w:rsidRPr="00486B19">
        <w:t>Design</w:t>
      </w:r>
      <w:del w:id="55" w:author="John Liu" w:date="2022-04-27T12:36:00Z">
        <w:r w:rsidRPr="00486B19" w:rsidDel="0031267F">
          <w:delText xml:space="preserve"> </w:delText>
        </w:r>
        <w:r w:rsidRPr="00F303BB" w:rsidDel="0031267F">
          <w:rPr>
            <w:highlight w:val="yellow"/>
          </w:rPr>
          <w:delText>[1]</w:delText>
        </w:r>
      </w:del>
      <w:r w:rsidRPr="00F303BB">
        <w:rPr>
          <w:highlight w:val="yellow"/>
        </w:rPr>
        <w:t>.</w:t>
      </w:r>
      <w:r w:rsidRPr="00486B19">
        <w:t xml:space="preserve"> </w:t>
      </w:r>
    </w:p>
    <w:p w14:paraId="0A32488F" w14:textId="77777777" w:rsidR="00DC7CD7" w:rsidRPr="00486B19" w:rsidRDefault="00DC7CD7" w:rsidP="00486B19">
      <w:pPr>
        <w:pStyle w:val="Heading4"/>
        <w:numPr>
          <w:numberingChange w:id="56" w:author="John Liu" w:date="2011-03-15T11:38:00Z" w:original=".%3:1:0:"/>
        </w:numPr>
      </w:pPr>
      <w:r w:rsidRPr="00486B19">
        <w:t>Open delta configuration not permitted.</w:t>
      </w:r>
    </w:p>
    <w:p w14:paraId="4616418F" w14:textId="77777777" w:rsidR="00646924" w:rsidRPr="00486B19" w:rsidRDefault="00646924" w:rsidP="00486B19">
      <w:pPr>
        <w:pStyle w:val="Heading4"/>
      </w:pPr>
      <w:r w:rsidRPr="00486B19">
        <w:t xml:space="preserve">Type: ANN. </w:t>
      </w:r>
    </w:p>
    <w:p w14:paraId="5EDDD9D9" w14:textId="77777777" w:rsidR="00646924" w:rsidRPr="00486B19" w:rsidRDefault="00646924" w:rsidP="00486B19">
      <w:pPr>
        <w:pStyle w:val="Heading4"/>
      </w:pPr>
      <w:del w:id="57" w:author="John Liu" w:date="2022-04-27T12:36:00Z">
        <w:r w:rsidRPr="00486B19" w:rsidDel="0031267F">
          <w:rPr>
            <w:highlight w:val="yellow"/>
          </w:rPr>
          <w:delText>[Sing</w:delText>
        </w:r>
      </w:del>
      <w:del w:id="58" w:author="John Liu" w:date="2022-04-27T12:37:00Z">
        <w:r w:rsidRPr="00486B19" w:rsidDel="0031267F">
          <w:rPr>
            <w:highlight w:val="yellow"/>
          </w:rPr>
          <w:delText>le] [</w:delText>
        </w:r>
      </w:del>
      <w:r w:rsidRPr="00486B19">
        <w:rPr>
          <w:highlight w:val="yellow"/>
        </w:rPr>
        <w:t>3</w:t>
      </w:r>
      <w:del w:id="59" w:author="John Liu" w:date="2022-04-27T12:37:00Z">
        <w:r w:rsidRPr="00486B19" w:rsidDel="0031267F">
          <w:rPr>
            <w:highlight w:val="yellow"/>
          </w:rPr>
          <w:delText>]</w:delText>
        </w:r>
      </w:del>
      <w:r w:rsidRPr="00486B19">
        <w:t xml:space="preserve"> phase, </w:t>
      </w:r>
      <w:del w:id="60" w:author="John Liu" w:date="2022-04-27T12:37:00Z">
        <w:r w:rsidRPr="00486B19" w:rsidDel="0031267F">
          <w:rPr>
            <w:highlight w:val="yellow"/>
          </w:rPr>
          <w:delText>[___</w:delText>
        </w:r>
      </w:del>
      <w:ins w:id="61" w:author="John Liu" w:date="2022-04-27T12:37:00Z">
        <w:r w:rsidR="0031267F">
          <w:rPr>
            <w:highlight w:val="yellow"/>
          </w:rPr>
          <w:t>45</w:t>
        </w:r>
      </w:ins>
      <w:del w:id="62" w:author="John Liu" w:date="2022-04-27T12:37:00Z">
        <w:r w:rsidRPr="00486B19" w:rsidDel="0031267F">
          <w:rPr>
            <w:highlight w:val="yellow"/>
          </w:rPr>
          <w:delText>___]</w:delText>
        </w:r>
      </w:del>
      <w:r w:rsidRPr="00486B19">
        <w:t xml:space="preserve"> kVA, </w:t>
      </w:r>
      <w:del w:id="63" w:author="John Liu" w:date="2022-04-27T12:37:00Z">
        <w:r w:rsidRPr="00486B19" w:rsidDel="0031267F">
          <w:rPr>
            <w:highlight w:val="yellow"/>
          </w:rPr>
          <w:delText>[__</w:delText>
        </w:r>
      </w:del>
      <w:ins w:id="64" w:author="John Liu" w:date="2022-04-27T12:37:00Z">
        <w:r w:rsidR="0031267F">
          <w:rPr>
            <w:highlight w:val="yellow"/>
          </w:rPr>
          <w:t>600</w:t>
        </w:r>
      </w:ins>
      <w:del w:id="65" w:author="John Liu" w:date="2022-04-27T12:37:00Z">
        <w:r w:rsidRPr="00486B19" w:rsidDel="0031267F">
          <w:rPr>
            <w:highlight w:val="yellow"/>
          </w:rPr>
          <w:delText>____]</w:delText>
        </w:r>
      </w:del>
      <w:r w:rsidRPr="00486B19">
        <w:t xml:space="preserve"> V input, </w:t>
      </w:r>
      <w:del w:id="66" w:author="John Liu" w:date="2022-04-27T12:37:00Z">
        <w:r w:rsidRPr="00486B19" w:rsidDel="0031267F">
          <w:rPr>
            <w:highlight w:val="yellow"/>
          </w:rPr>
          <w:delText>[</w:delText>
        </w:r>
      </w:del>
      <w:ins w:id="67" w:author="John Liu" w:date="2022-04-27T12:37:00Z">
        <w:r w:rsidR="0031267F">
          <w:rPr>
            <w:highlight w:val="yellow"/>
          </w:rPr>
          <w:t>120/208</w:t>
        </w:r>
      </w:ins>
      <w:del w:id="68" w:author="John Liu" w:date="2022-04-27T12:37:00Z">
        <w:r w:rsidRPr="00486B19" w:rsidDel="0031267F">
          <w:rPr>
            <w:highlight w:val="yellow"/>
          </w:rPr>
          <w:delText>______]</w:delText>
        </w:r>
      </w:del>
      <w:r w:rsidRPr="00486B19">
        <w:t xml:space="preserve"> V output, 60 Hz. </w:t>
      </w:r>
    </w:p>
    <w:p w14:paraId="7FFB3DEF" w14:textId="77777777" w:rsidR="00646924" w:rsidRPr="00486B19" w:rsidRDefault="00646924" w:rsidP="00486B19">
      <w:pPr>
        <w:pStyle w:val="Heading4"/>
      </w:pPr>
      <w:r w:rsidRPr="00486B19">
        <w:t xml:space="preserve">Voltage taps: </w:t>
      </w:r>
      <w:ins w:id="69" w:author="John Liu" w:date="2022-04-27T12:45:00Z">
        <w:r w:rsidR="00D013C4" w:rsidRPr="00D013C4">
          <w:t>Four (4) 2½% full capacity primary taps, 2-FCAN and 2 FCBN. All taps brought out to a suitable tap changing board</w:t>
        </w:r>
      </w:ins>
      <w:del w:id="70" w:author="John Liu" w:date="2022-04-27T12:45:00Z">
        <w:r w:rsidRPr="00486B19" w:rsidDel="00D013C4">
          <w:delText>standard</w:delText>
        </w:r>
      </w:del>
      <w:r w:rsidRPr="00486B19">
        <w:t xml:space="preserve">. </w:t>
      </w:r>
    </w:p>
    <w:p w14:paraId="6483ED70" w14:textId="77777777" w:rsidR="00646924" w:rsidRPr="00486B19" w:rsidRDefault="00646924" w:rsidP="00486B19">
      <w:pPr>
        <w:pStyle w:val="Heading4"/>
      </w:pPr>
      <w:r w:rsidRPr="00486B19">
        <w:t xml:space="preserve">Insulation: Class 185°C temperature rise - 80°C over an ambient of 40°C. </w:t>
      </w:r>
    </w:p>
    <w:p w14:paraId="3438C604" w14:textId="77777777" w:rsidR="00646924" w:rsidRPr="00F303BB" w:rsidRDefault="00646924" w:rsidP="00486B19">
      <w:pPr>
        <w:pStyle w:val="Heading4"/>
        <w:rPr>
          <w:highlight w:val="yellow"/>
        </w:rPr>
      </w:pPr>
      <w:r w:rsidRPr="00486B19">
        <w:t xml:space="preserve">Basic Impulse Level (BIL): </w:t>
      </w:r>
      <w:del w:id="71" w:author="John Liu" w:date="2022-04-27T12:37:00Z">
        <w:r w:rsidRPr="00F303BB" w:rsidDel="0031267F">
          <w:rPr>
            <w:highlight w:val="yellow"/>
          </w:rPr>
          <w:delText>[</w:delText>
        </w:r>
      </w:del>
      <w:del w:id="72" w:author="John Liu" w:date="2022-04-27T12:40:00Z">
        <w:r w:rsidRPr="00F303BB" w:rsidDel="0031267F">
          <w:rPr>
            <w:highlight w:val="yellow"/>
          </w:rPr>
          <w:delText>standard</w:delText>
        </w:r>
      </w:del>
      <w:ins w:id="73" w:author="John Liu" w:date="2022-04-27T12:40:00Z">
        <w:r w:rsidR="0031267F">
          <w:rPr>
            <w:highlight w:val="yellow"/>
          </w:rPr>
          <w:t>10kV</w:t>
        </w:r>
      </w:ins>
      <w:del w:id="74" w:author="John Liu" w:date="2022-04-27T12:37:00Z">
        <w:r w:rsidRPr="00F303BB" w:rsidDel="0031267F">
          <w:rPr>
            <w:highlight w:val="yellow"/>
          </w:rPr>
          <w:delText>]</w:delText>
        </w:r>
      </w:del>
      <w:r w:rsidR="00435C4E">
        <w:rPr>
          <w:highlight w:val="yellow"/>
        </w:rPr>
        <w:t>.</w:t>
      </w:r>
      <w:r w:rsidRPr="00F303BB">
        <w:rPr>
          <w:highlight w:val="yellow"/>
        </w:rPr>
        <w:t xml:space="preserve"> </w:t>
      </w:r>
    </w:p>
    <w:p w14:paraId="0111699D" w14:textId="77777777" w:rsidR="00646924" w:rsidRPr="00486B19" w:rsidRDefault="00646924" w:rsidP="00486B19">
      <w:pPr>
        <w:pStyle w:val="Heading4"/>
      </w:pPr>
      <w:r w:rsidRPr="00486B19">
        <w:t>Hi</w:t>
      </w:r>
      <w:r w:rsidR="00DC7CD7" w:rsidRPr="00486B19">
        <w:t xml:space="preserve"> </w:t>
      </w:r>
      <w:r w:rsidRPr="00486B19">
        <w:t>pot: standard</w:t>
      </w:r>
      <w:r w:rsidR="00435C4E">
        <w:t>.</w:t>
      </w:r>
      <w:r w:rsidRPr="00486B19">
        <w:t xml:space="preserve"> </w:t>
      </w:r>
    </w:p>
    <w:p w14:paraId="140D5D91" w14:textId="77777777" w:rsidR="00646924" w:rsidRPr="00F303BB" w:rsidRDefault="00646924" w:rsidP="00486B19">
      <w:pPr>
        <w:pStyle w:val="Heading4"/>
        <w:rPr>
          <w:highlight w:val="yellow"/>
        </w:rPr>
      </w:pPr>
      <w:r w:rsidRPr="00486B19">
        <w:lastRenderedPageBreak/>
        <w:t xml:space="preserve">Average sound level: </w:t>
      </w:r>
      <w:del w:id="75" w:author="John Liu" w:date="2022-04-27T12:37:00Z">
        <w:r w:rsidRPr="00F303BB" w:rsidDel="0031267F">
          <w:rPr>
            <w:highlight w:val="yellow"/>
          </w:rPr>
          <w:delText>[</w:delText>
        </w:r>
      </w:del>
      <w:del w:id="76" w:author="John Liu" w:date="2022-04-27T12:40:00Z">
        <w:r w:rsidRPr="00F303BB" w:rsidDel="0031267F">
          <w:rPr>
            <w:highlight w:val="yellow"/>
          </w:rPr>
          <w:delText>standard</w:delText>
        </w:r>
      </w:del>
      <w:ins w:id="77" w:author="John Liu" w:date="2022-04-27T12:40:00Z">
        <w:r w:rsidR="0031267F">
          <w:rPr>
            <w:highlight w:val="yellow"/>
          </w:rPr>
          <w:t>45 dB</w:t>
        </w:r>
      </w:ins>
      <w:ins w:id="78" w:author="John Liu" w:date="2022-04-27T12:41:00Z">
        <w:r w:rsidR="0031267F">
          <w:rPr>
            <w:highlight w:val="yellow"/>
          </w:rPr>
          <w:t xml:space="preserve"> max. up to 45kVA</w:t>
        </w:r>
      </w:ins>
      <w:del w:id="79" w:author="John Liu" w:date="2022-04-27T12:37:00Z">
        <w:r w:rsidRPr="00F303BB" w:rsidDel="0031267F">
          <w:rPr>
            <w:highlight w:val="yellow"/>
          </w:rPr>
          <w:delText>]</w:delText>
        </w:r>
      </w:del>
      <w:r w:rsidR="00435C4E">
        <w:rPr>
          <w:highlight w:val="yellow"/>
        </w:rPr>
        <w:t>.</w:t>
      </w:r>
      <w:r w:rsidRPr="00F303BB">
        <w:rPr>
          <w:highlight w:val="yellow"/>
        </w:rPr>
        <w:t xml:space="preserve"> </w:t>
      </w:r>
    </w:p>
    <w:p w14:paraId="5FCB39A0" w14:textId="77777777" w:rsidR="00646924" w:rsidRPr="00486B19" w:rsidRDefault="00646924" w:rsidP="00486B19">
      <w:pPr>
        <w:pStyle w:val="Heading4"/>
      </w:pPr>
      <w:r w:rsidRPr="00486B19">
        <w:t>Enclosure</w:t>
      </w:r>
      <w:r w:rsidR="00435C4E">
        <w:t>:</w:t>
      </w:r>
      <w:r w:rsidRPr="00486B19">
        <w:t xml:space="preserve"> CSA # 2 (Drip</w:t>
      </w:r>
      <w:r w:rsidR="00DC7CD7" w:rsidRPr="00486B19">
        <w:t xml:space="preserve"> </w:t>
      </w:r>
      <w:r w:rsidRPr="00486B19">
        <w:t>proof)</w:t>
      </w:r>
      <w:r w:rsidR="00435C4E">
        <w:t>.</w:t>
      </w:r>
      <w:r w:rsidRPr="00486B19">
        <w:t xml:space="preserve"> </w:t>
      </w:r>
    </w:p>
    <w:p w14:paraId="126E8C14" w14:textId="77777777" w:rsidR="00646924" w:rsidRPr="00486B19" w:rsidRDefault="00646924" w:rsidP="00486B19">
      <w:pPr>
        <w:pStyle w:val="Heading4"/>
      </w:pPr>
      <w:r w:rsidRPr="00486B19">
        <w:t xml:space="preserve">Mounting: </w:t>
      </w:r>
      <w:del w:id="80" w:author="John Liu" w:date="2022-04-27T12:41:00Z">
        <w:r w:rsidRPr="00F303BB" w:rsidDel="00D013C4">
          <w:rPr>
            <w:highlight w:val="yellow"/>
          </w:rPr>
          <w:delText>[</w:delText>
        </w:r>
      </w:del>
      <w:r w:rsidRPr="00F303BB">
        <w:rPr>
          <w:highlight w:val="yellow"/>
        </w:rPr>
        <w:t>floor</w:t>
      </w:r>
      <w:del w:id="81" w:author="John Liu" w:date="2022-04-27T12:41:00Z">
        <w:r w:rsidRPr="00F303BB" w:rsidDel="00D013C4">
          <w:rPr>
            <w:highlight w:val="yellow"/>
          </w:rPr>
          <w:delText>] [wall]</w:delText>
        </w:r>
      </w:del>
      <w:r w:rsidR="00435C4E">
        <w:t>.</w:t>
      </w:r>
      <w:r w:rsidRPr="00486B19">
        <w:t xml:space="preserve"> </w:t>
      </w:r>
    </w:p>
    <w:p w14:paraId="36008813" w14:textId="77777777" w:rsidR="00646924" w:rsidRPr="00486B19" w:rsidRDefault="00646924" w:rsidP="00486B19">
      <w:pPr>
        <w:pStyle w:val="Heading4"/>
      </w:pPr>
      <w:r w:rsidRPr="00486B19">
        <w:t xml:space="preserve">Finish: in accordance with </w:t>
      </w:r>
      <w:r w:rsidRPr="00F303BB">
        <w:rPr>
          <w:highlight w:val="yellow"/>
        </w:rPr>
        <w:t>Section 16010 – Electrical General Requirements</w:t>
      </w:r>
      <w:r w:rsidRPr="00486B19">
        <w:t>.</w:t>
      </w:r>
    </w:p>
    <w:p w14:paraId="4D710C34" w14:textId="77777777" w:rsidR="00646924" w:rsidRPr="00486B19" w:rsidRDefault="00646924" w:rsidP="00486B19">
      <w:pPr>
        <w:pStyle w:val="Heading4"/>
      </w:pPr>
      <w:r w:rsidRPr="00486B19">
        <w:t>Rating</w:t>
      </w:r>
      <w:r w:rsidR="00F303BB">
        <w:t>:</w:t>
      </w:r>
      <w:r w:rsidRPr="00F303BB">
        <w:rPr>
          <w:highlight w:val="yellow"/>
        </w:rPr>
        <w:t xml:space="preserve"> </w:t>
      </w:r>
      <w:del w:id="82" w:author="John Liu" w:date="2022-04-27T12:42:00Z">
        <w:r w:rsidR="00513B67" w:rsidRPr="00F303BB" w:rsidDel="00D013C4">
          <w:rPr>
            <w:highlight w:val="yellow"/>
          </w:rPr>
          <w:delText>[</w:delText>
        </w:r>
      </w:del>
      <w:ins w:id="83" w:author="John Liu" w:date="2022-04-27T12:42:00Z">
        <w:r w:rsidR="00D013C4">
          <w:rPr>
            <w:highlight w:val="yellow"/>
          </w:rPr>
          <w:t>45</w:t>
        </w:r>
      </w:ins>
      <w:del w:id="84" w:author="John Liu" w:date="2022-04-27T12:42:00Z">
        <w:r w:rsidR="00513B67" w:rsidRPr="00F303BB" w:rsidDel="00D013C4">
          <w:rPr>
            <w:highlight w:val="yellow"/>
          </w:rPr>
          <w:delText xml:space="preserve">    ]</w:delText>
        </w:r>
      </w:del>
      <w:r w:rsidR="00513B67">
        <w:t xml:space="preserve"> </w:t>
      </w:r>
      <w:r w:rsidRPr="00486B19">
        <w:t xml:space="preserve">kVA </w:t>
      </w:r>
    </w:p>
    <w:p w14:paraId="04EE15CA" w14:textId="77777777" w:rsidR="00646924" w:rsidRPr="00486B19" w:rsidRDefault="00646924" w:rsidP="00486B19">
      <w:pPr>
        <w:pStyle w:val="Heading4"/>
      </w:pPr>
      <w:r w:rsidRPr="00486B19">
        <w:t>Winding – Copper – delta connected primary wye connected secondary with neutral grounding provision.</w:t>
      </w:r>
    </w:p>
    <w:p w14:paraId="3CC69344" w14:textId="77777777" w:rsidR="00525F5E" w:rsidRPr="00486B19" w:rsidRDefault="00525F5E" w:rsidP="00486B19">
      <w:pPr>
        <w:pStyle w:val="Heading4"/>
      </w:pPr>
      <w:r w:rsidRPr="00486B19">
        <w:t xml:space="preserve">Efficiency performance </w:t>
      </w:r>
      <w:r w:rsidR="00435C4E">
        <w:t>shall</w:t>
      </w:r>
      <w:r w:rsidR="00435C4E" w:rsidRPr="00486B19">
        <w:t xml:space="preserve"> </w:t>
      </w:r>
      <w:r w:rsidRPr="00486B19">
        <w:t>meet the NEMA Premium® guidelines; 30% lower losses than U.S. DOE 10 CFR Part 431 (and/or TP</w:t>
      </w:r>
      <w:r w:rsidR="00513B67">
        <w:t xml:space="preserve"> </w:t>
      </w:r>
      <w:r w:rsidRPr="00486B19">
        <w:t>1</w:t>
      </w:r>
      <w:r w:rsidR="00513B67">
        <w:t>-</w:t>
      </w:r>
      <w:r w:rsidR="00443301">
        <w:t>2002</w:t>
      </w:r>
      <w:r w:rsidRPr="00486B19">
        <w:t>) and the Canadian Energy Efficiency Regulations SOR/94-651 (and/or C802.2) efficiency standards when measured under a linear load profile.</w:t>
      </w:r>
    </w:p>
    <w:p w14:paraId="290C69FA" w14:textId="77777777" w:rsidR="005E46E8" w:rsidRPr="00486B19" w:rsidRDefault="005E46E8" w:rsidP="00486B19">
      <w:pPr>
        <w:pStyle w:val="Heading4"/>
      </w:pPr>
      <w:r w:rsidRPr="00486B19">
        <w:t>Description: Factory-assembled and tested, air-cooled units for 60 Hz service</w:t>
      </w:r>
      <w:r w:rsidR="00435C4E">
        <w:t>.</w:t>
      </w:r>
    </w:p>
    <w:p w14:paraId="5C4A603A" w14:textId="77777777" w:rsidR="005E46E8" w:rsidRPr="00486B19" w:rsidRDefault="005E46E8" w:rsidP="00486B19">
      <w:pPr>
        <w:pStyle w:val="Heading4"/>
      </w:pPr>
      <w:r w:rsidRPr="00486B19">
        <w:t>Cores: Grain-oriented, non-aging silicon steel.</w:t>
      </w:r>
    </w:p>
    <w:p w14:paraId="2C5A8B0E" w14:textId="77777777" w:rsidR="005E46E8" w:rsidRPr="00486B19" w:rsidRDefault="005E46E8" w:rsidP="00486B19">
      <w:pPr>
        <w:pStyle w:val="Heading4"/>
      </w:pPr>
      <w:r w:rsidRPr="00486B19">
        <w:t>Coils: Continuous windings without splices except for taps.</w:t>
      </w:r>
    </w:p>
    <w:p w14:paraId="289566D6" w14:textId="77777777" w:rsidR="005E46E8" w:rsidRPr="00486B19" w:rsidRDefault="005E46E8" w:rsidP="00486B19">
      <w:pPr>
        <w:pStyle w:val="Heading4"/>
      </w:pPr>
      <w:r w:rsidRPr="00486B19">
        <w:t>Internal Coil Connections: Brazed or pressure type.</w:t>
      </w:r>
    </w:p>
    <w:p w14:paraId="0696F5EA" w14:textId="77777777" w:rsidR="005E46E8" w:rsidRPr="00486B19" w:rsidRDefault="005E46E8" w:rsidP="00486B19">
      <w:pPr>
        <w:pStyle w:val="Heading4"/>
      </w:pPr>
      <w:r w:rsidRPr="00486B19">
        <w:t>Coil Material: Copper.</w:t>
      </w:r>
    </w:p>
    <w:p w14:paraId="6864C123" w14:textId="77777777" w:rsidR="006C6785" w:rsidRPr="00486B19" w:rsidDel="00D013C4" w:rsidRDefault="006C6785" w:rsidP="00486B19">
      <w:pPr>
        <w:pStyle w:val="Heading2"/>
        <w:rPr>
          <w:del w:id="85" w:author="John Liu" w:date="2022-04-27T12:45:00Z"/>
          <w:lang w:val="en-CA"/>
        </w:rPr>
      </w:pPr>
      <w:del w:id="86" w:author="John Liu" w:date="2022-04-27T12:45:00Z">
        <w:r w:rsidRPr="00486B19" w:rsidDel="00D013C4">
          <w:rPr>
            <w:lang w:val="en-CA"/>
          </w:rPr>
          <w:delText>Distribution Transformers</w:delText>
        </w:r>
      </w:del>
    </w:p>
    <w:p w14:paraId="7C523F37" w14:textId="77777777" w:rsidR="006C6785" w:rsidRPr="00E4799C" w:rsidDel="00D013C4" w:rsidRDefault="00435C4E" w:rsidP="004670CE">
      <w:pPr>
        <w:pStyle w:val="Heading3"/>
        <w:rPr>
          <w:del w:id="87" w:author="John Liu" w:date="2022-04-27T12:43:00Z"/>
          <w:lang w:val="en-CA"/>
        </w:rPr>
      </w:pPr>
      <w:del w:id="88" w:author="John Liu" w:date="2022-04-27T12:43:00Z">
        <w:r w:rsidRPr="00D013C4" w:rsidDel="00D013C4">
          <w:rPr>
            <w:highlight w:val="yellow"/>
            <w:lang w:val="en-CA"/>
          </w:rPr>
          <w:delText>[</w:delText>
        </w:r>
        <w:r w:rsidR="006C6785" w:rsidRPr="005A633B" w:rsidDel="00D013C4">
          <w:rPr>
            <w:highlight w:val="yellow"/>
            <w:lang w:val="en-CA"/>
          </w:rPr>
          <w:delText>Consultant to amend following section as appropriate</w:delText>
        </w:r>
        <w:r w:rsidRPr="005A633B" w:rsidDel="00D013C4">
          <w:rPr>
            <w:lang w:val="en-CA"/>
          </w:rPr>
          <w:delText>]</w:delText>
        </w:r>
      </w:del>
    </w:p>
    <w:p w14:paraId="7A502992" w14:textId="77777777" w:rsidR="006C6785" w:rsidRPr="005A633B" w:rsidDel="00D013C4" w:rsidRDefault="006C6785" w:rsidP="004670CE">
      <w:pPr>
        <w:pStyle w:val="Heading3"/>
        <w:rPr>
          <w:del w:id="89" w:author="John Liu" w:date="2022-04-27T12:45:00Z"/>
          <w:lang w:val="en-CA"/>
        </w:rPr>
      </w:pPr>
      <w:del w:id="90" w:author="John Liu" w:date="2022-04-27T12:45:00Z">
        <w:r w:rsidRPr="00D013C4" w:rsidDel="00D013C4">
          <w:rPr>
            <w:lang w:val="en-CA"/>
          </w:rPr>
          <w:delText xml:space="preserve">Provide a 25-year pro-rated </w:delText>
        </w:r>
        <w:r w:rsidR="00435C4E" w:rsidRPr="00D013C4" w:rsidDel="00D013C4">
          <w:rPr>
            <w:lang w:val="en-CA"/>
          </w:rPr>
          <w:delText xml:space="preserve">Product </w:delText>
        </w:r>
        <w:r w:rsidRPr="005A633B" w:rsidDel="00D013C4">
          <w:rPr>
            <w:lang w:val="en-CA"/>
          </w:rPr>
          <w:delText>Warranty.</w:delText>
        </w:r>
      </w:del>
    </w:p>
    <w:p w14:paraId="7057CB55" w14:textId="77777777" w:rsidR="006C6785" w:rsidRPr="00486B19" w:rsidDel="00D013C4" w:rsidRDefault="006C6785" w:rsidP="003D1147">
      <w:pPr>
        <w:pStyle w:val="Heading3"/>
        <w:rPr>
          <w:del w:id="91" w:author="John Liu" w:date="2022-04-27T12:45:00Z"/>
          <w:lang w:val="en-CA"/>
        </w:rPr>
      </w:pPr>
      <w:del w:id="92" w:author="John Liu" w:date="2022-04-27T12:45:00Z">
        <w:r w:rsidRPr="00486B19" w:rsidDel="00D013C4">
          <w:rPr>
            <w:lang w:val="en-CA"/>
          </w:rPr>
          <w:delText xml:space="preserve">Comply with </w:delText>
        </w:r>
        <w:r w:rsidR="00435C4E" w:rsidDel="00D013C4">
          <w:rPr>
            <w:lang w:val="en-CA"/>
          </w:rPr>
          <w:delText xml:space="preserve">the requirements of </w:delText>
        </w:r>
        <w:r w:rsidRPr="00486B19" w:rsidDel="00D013C4">
          <w:rPr>
            <w:lang w:val="en-CA"/>
          </w:rPr>
          <w:delText>NEMA ST 20, and</w:delText>
        </w:r>
        <w:r w:rsidR="00513B67" w:rsidDel="00D013C4">
          <w:rPr>
            <w:lang w:val="en-CA"/>
          </w:rPr>
          <w:delText xml:space="preserve"> </w:delText>
        </w:r>
        <w:r w:rsidR="00513B67" w:rsidRPr="005E3A17" w:rsidDel="00D013C4">
          <w:rPr>
            <w:highlight w:val="yellow"/>
            <w:lang w:val="en-CA"/>
          </w:rPr>
          <w:delText xml:space="preserve">[Consultant to </w:delText>
        </w:r>
        <w:r w:rsidR="00F303BB" w:rsidDel="00D013C4">
          <w:rPr>
            <w:highlight w:val="yellow"/>
            <w:lang w:val="en-CA"/>
          </w:rPr>
          <w:delText xml:space="preserve">amend this subsection and specify </w:delText>
        </w:r>
        <w:r w:rsidR="00513B67" w:rsidRPr="005E3A17" w:rsidDel="00D013C4">
          <w:rPr>
            <w:highlight w:val="yellow"/>
            <w:lang w:val="en-CA"/>
          </w:rPr>
          <w:delText>relevant items under these standards such as</w:delText>
        </w:r>
        <w:r w:rsidRPr="005E3A17" w:rsidDel="00D013C4">
          <w:rPr>
            <w:highlight w:val="yellow"/>
            <w:lang w:val="en-CA"/>
          </w:rPr>
          <w:delText xml:space="preserve"> list</w:delText>
        </w:r>
        <w:r w:rsidR="00F303BB" w:rsidDel="00D013C4">
          <w:rPr>
            <w:highlight w:val="yellow"/>
            <w:lang w:val="en-CA"/>
          </w:rPr>
          <w:delText>ing</w:delText>
        </w:r>
        <w:r w:rsidRPr="005E3A17" w:rsidDel="00D013C4">
          <w:rPr>
            <w:highlight w:val="yellow"/>
            <w:lang w:val="en-CA"/>
          </w:rPr>
          <w:delText xml:space="preserve"> and label</w:delText>
        </w:r>
        <w:r w:rsidR="00F303BB" w:rsidDel="00D013C4">
          <w:rPr>
            <w:highlight w:val="yellow"/>
            <w:lang w:val="en-CA"/>
          </w:rPr>
          <w:delText xml:space="preserve">ing </w:delText>
        </w:r>
        <w:r w:rsidR="00513B67" w:rsidRPr="005E3A17" w:rsidDel="00D013C4">
          <w:rPr>
            <w:highlight w:val="yellow"/>
            <w:lang w:val="en-CA"/>
          </w:rPr>
          <w:delText>requirements]</w:delText>
        </w:r>
        <w:r w:rsidRPr="00486B19" w:rsidDel="00D013C4">
          <w:rPr>
            <w:lang w:val="en-CA"/>
          </w:rPr>
          <w:delText xml:space="preserve"> </w:delText>
        </w:r>
        <w:r w:rsidR="00435C4E" w:rsidDel="00D013C4">
          <w:rPr>
            <w:lang w:val="en-CA"/>
          </w:rPr>
          <w:delText>in compliance</w:delText>
        </w:r>
        <w:r w:rsidRPr="00486B19" w:rsidDel="00D013C4">
          <w:rPr>
            <w:lang w:val="en-CA"/>
          </w:rPr>
          <w:delText xml:space="preserve"> with UL 1561.</w:delText>
        </w:r>
      </w:del>
    </w:p>
    <w:p w14:paraId="73208179" w14:textId="77777777" w:rsidR="006C6785" w:rsidRPr="00486B19" w:rsidDel="00D013C4" w:rsidRDefault="006C6785" w:rsidP="003D1147">
      <w:pPr>
        <w:pStyle w:val="Heading3"/>
        <w:rPr>
          <w:del w:id="93" w:author="John Liu" w:date="2022-04-27T12:45:00Z"/>
          <w:lang w:val="en-CA"/>
        </w:rPr>
      </w:pPr>
      <w:del w:id="94" w:author="John Liu" w:date="2022-04-27T12:45:00Z">
        <w:r w:rsidRPr="00486B19" w:rsidDel="00D013C4">
          <w:rPr>
            <w:lang w:val="en-CA"/>
          </w:rPr>
          <w:delText>Cores: One leg per phase.</w:delText>
        </w:r>
      </w:del>
    </w:p>
    <w:p w14:paraId="4113FA11" w14:textId="77777777" w:rsidR="006C6785" w:rsidRPr="00486B19" w:rsidDel="00D013C4" w:rsidRDefault="006C6785" w:rsidP="003D1147">
      <w:pPr>
        <w:pStyle w:val="Heading3"/>
        <w:rPr>
          <w:del w:id="95" w:author="John Liu" w:date="2022-04-27T12:45:00Z"/>
          <w:lang w:val="en-CA"/>
        </w:rPr>
      </w:pPr>
      <w:del w:id="96" w:author="John Liu" w:date="2022-04-27T12:45:00Z">
        <w:r w:rsidRPr="00486B19" w:rsidDel="00D013C4">
          <w:rPr>
            <w:lang w:val="en-CA"/>
          </w:rPr>
          <w:delText>Enclosure: Ventilated, NEMA 250</w:delText>
        </w:r>
        <w:r w:rsidR="00580DA7" w:rsidDel="00D013C4">
          <w:rPr>
            <w:lang w:val="en-CA"/>
          </w:rPr>
          <w:delText>-2014</w:delText>
        </w:r>
        <w:r w:rsidRPr="00486B19" w:rsidDel="00D013C4">
          <w:rPr>
            <w:lang w:val="en-CA"/>
          </w:rPr>
          <w:delText>, Type 2.</w:delText>
        </w:r>
      </w:del>
    </w:p>
    <w:p w14:paraId="366D2270" w14:textId="77777777" w:rsidR="006C6785" w:rsidRPr="00486B19" w:rsidDel="00D013C4" w:rsidRDefault="006C6785" w:rsidP="00486B19">
      <w:pPr>
        <w:pStyle w:val="Heading4"/>
        <w:rPr>
          <w:del w:id="97" w:author="John Liu" w:date="2022-04-27T12:45:00Z"/>
          <w:lang w:val="en-CA"/>
        </w:rPr>
      </w:pPr>
      <w:del w:id="98" w:author="John Liu" w:date="2022-04-27T12:45:00Z">
        <w:r w:rsidRPr="00486B19" w:rsidDel="00D013C4">
          <w:rPr>
            <w:lang w:val="en-CA"/>
          </w:rPr>
          <w:delText>Core and coil shall be impregnated within resin compound, sealing out moisture and air.</w:delText>
        </w:r>
      </w:del>
    </w:p>
    <w:p w14:paraId="13CEE860" w14:textId="77777777" w:rsidR="006C6785" w:rsidRPr="00486B19" w:rsidDel="00D013C4" w:rsidRDefault="006C6785" w:rsidP="003D1147">
      <w:pPr>
        <w:pStyle w:val="Heading3"/>
        <w:rPr>
          <w:del w:id="99" w:author="John Liu" w:date="2022-04-27T12:45:00Z"/>
          <w:lang w:val="en-CA"/>
        </w:rPr>
      </w:pPr>
      <w:del w:id="100" w:author="John Liu" w:date="2022-04-27T12:45:00Z">
        <w:r w:rsidRPr="00486B19" w:rsidDel="00D013C4">
          <w:rPr>
            <w:lang w:val="en-CA"/>
          </w:rPr>
          <w:delText>Transformer Enclosure Finish: Comply with NEMA 250</w:delText>
        </w:r>
        <w:r w:rsidR="00580DA7" w:rsidDel="00D013C4">
          <w:rPr>
            <w:lang w:val="en-CA"/>
          </w:rPr>
          <w:delText>-2014</w:delText>
        </w:r>
        <w:r w:rsidRPr="00486B19" w:rsidDel="00D013C4">
          <w:rPr>
            <w:lang w:val="en-CA"/>
          </w:rPr>
          <w:delText>.</w:delText>
        </w:r>
      </w:del>
    </w:p>
    <w:p w14:paraId="03B55B82" w14:textId="77777777" w:rsidR="006C6785" w:rsidRPr="00486B19" w:rsidDel="00D013C4" w:rsidRDefault="006C6785" w:rsidP="00486B19">
      <w:pPr>
        <w:pStyle w:val="Heading4"/>
        <w:rPr>
          <w:del w:id="101" w:author="John Liu" w:date="2022-04-27T12:45:00Z"/>
          <w:lang w:val="en-CA"/>
        </w:rPr>
      </w:pPr>
      <w:del w:id="102" w:author="John Liu" w:date="2022-04-27T12:45:00Z">
        <w:r w:rsidRPr="00486B19" w:rsidDel="00D013C4">
          <w:rPr>
            <w:lang w:val="en-CA"/>
          </w:rPr>
          <w:delText>Finish Color: Manufacturer’s Standard.</w:delText>
        </w:r>
      </w:del>
    </w:p>
    <w:p w14:paraId="5F843948" w14:textId="77777777" w:rsidR="006C6785" w:rsidRPr="00486B19" w:rsidDel="00D013C4" w:rsidRDefault="006C6785" w:rsidP="003D1147">
      <w:pPr>
        <w:pStyle w:val="Heading3"/>
        <w:rPr>
          <w:del w:id="103" w:author="John Liu" w:date="2022-04-27T12:45:00Z"/>
          <w:lang w:val="en-CA"/>
        </w:rPr>
      </w:pPr>
      <w:del w:id="104" w:author="John Liu" w:date="2022-04-27T12:45:00Z">
        <w:r w:rsidRPr="00486B19" w:rsidDel="00D013C4">
          <w:rPr>
            <w:lang w:val="en-CA"/>
          </w:rPr>
          <w:delText>Taps for Transformers smaller than 3 kVA: None.</w:delText>
        </w:r>
      </w:del>
    </w:p>
    <w:p w14:paraId="6E965BB1" w14:textId="77777777" w:rsidR="006C6785" w:rsidRPr="00486B19" w:rsidDel="00D013C4" w:rsidRDefault="006C6785" w:rsidP="003D1147">
      <w:pPr>
        <w:pStyle w:val="Heading3"/>
        <w:rPr>
          <w:del w:id="105" w:author="John Liu" w:date="2022-04-27T12:45:00Z"/>
          <w:lang w:val="en-CA"/>
        </w:rPr>
      </w:pPr>
      <w:del w:id="106" w:author="John Liu" w:date="2022-04-27T12:45:00Z">
        <w:r w:rsidRPr="00486B19" w:rsidDel="00D013C4">
          <w:rPr>
            <w:lang w:val="en-CA"/>
          </w:rPr>
          <w:delText>Taps for Transformers 7.5</w:delText>
        </w:r>
        <w:r w:rsidR="00435C4E" w:rsidDel="00D013C4">
          <w:rPr>
            <w:lang w:val="en-CA"/>
          </w:rPr>
          <w:delText>kVA</w:delText>
        </w:r>
        <w:r w:rsidRPr="00486B19" w:rsidDel="00D013C4">
          <w:rPr>
            <w:lang w:val="en-CA"/>
          </w:rPr>
          <w:delText xml:space="preserve"> to 24 kVA: One </w:delText>
        </w:r>
        <w:r w:rsidR="00435C4E" w:rsidRPr="00486B19" w:rsidDel="00D013C4">
          <w:rPr>
            <w:lang w:val="en-CA"/>
          </w:rPr>
          <w:delText>5</w:delText>
        </w:r>
        <w:r w:rsidR="00435C4E" w:rsidDel="00D013C4">
          <w:rPr>
            <w:lang w:val="en-CA"/>
          </w:rPr>
          <w:delText>%</w:delText>
        </w:r>
        <w:r w:rsidRPr="00486B19" w:rsidDel="00D013C4">
          <w:rPr>
            <w:lang w:val="en-CA"/>
          </w:rPr>
          <w:delText xml:space="preserve"> tap above and one 5</w:delText>
        </w:r>
        <w:r w:rsidR="00435C4E" w:rsidDel="00D013C4">
          <w:rPr>
            <w:lang w:val="en-CA"/>
          </w:rPr>
          <w:delText>%</w:delText>
        </w:r>
        <w:r w:rsidRPr="00486B19" w:rsidDel="00D013C4">
          <w:rPr>
            <w:lang w:val="en-CA"/>
          </w:rPr>
          <w:delText xml:space="preserve"> tap below normal full capacity.</w:delText>
        </w:r>
      </w:del>
    </w:p>
    <w:p w14:paraId="19487BA8" w14:textId="77777777" w:rsidR="006C6785" w:rsidRPr="00486B19" w:rsidDel="00D013C4" w:rsidRDefault="006C6785" w:rsidP="003D1147">
      <w:pPr>
        <w:pStyle w:val="Heading3"/>
        <w:rPr>
          <w:del w:id="107" w:author="John Liu" w:date="2022-04-27T12:45:00Z"/>
          <w:lang w:val="en-CA"/>
        </w:rPr>
      </w:pPr>
      <w:del w:id="108" w:author="John Liu" w:date="2022-04-27T12:45:00Z">
        <w:r w:rsidRPr="00486B19" w:rsidDel="00D013C4">
          <w:rPr>
            <w:lang w:val="en-CA"/>
          </w:rPr>
          <w:delText>Taps for Transformers 25 kVA and larger: Two 2.5</w:delText>
        </w:r>
        <w:r w:rsidR="00435C4E" w:rsidDel="00D013C4">
          <w:rPr>
            <w:lang w:val="en-CA"/>
          </w:rPr>
          <w:delText>%</w:delText>
        </w:r>
        <w:r w:rsidRPr="00486B19" w:rsidDel="00D013C4">
          <w:rPr>
            <w:lang w:val="en-CA"/>
          </w:rPr>
          <w:delText xml:space="preserve"> taps above and four 2.0</w:delText>
        </w:r>
        <w:r w:rsidR="00435C4E" w:rsidDel="00D013C4">
          <w:rPr>
            <w:lang w:val="en-CA"/>
          </w:rPr>
          <w:delText>%</w:delText>
        </w:r>
        <w:r w:rsidRPr="00486B19" w:rsidDel="00D013C4">
          <w:rPr>
            <w:lang w:val="en-CA"/>
          </w:rPr>
          <w:delText xml:space="preserve"> taps below normal full capacity.</w:delText>
        </w:r>
      </w:del>
    </w:p>
    <w:p w14:paraId="0CBC944E" w14:textId="77777777" w:rsidR="006C6785" w:rsidRPr="00486B19" w:rsidDel="00D013C4" w:rsidRDefault="006C6785" w:rsidP="003D1147">
      <w:pPr>
        <w:pStyle w:val="Heading3"/>
        <w:rPr>
          <w:del w:id="109" w:author="John Liu" w:date="2022-04-27T12:45:00Z"/>
          <w:lang w:val="en-CA"/>
        </w:rPr>
      </w:pPr>
      <w:del w:id="110" w:author="John Liu" w:date="2022-04-27T12:45:00Z">
        <w:r w:rsidRPr="00486B19" w:rsidDel="00D013C4">
          <w:rPr>
            <w:lang w:val="en-CA"/>
          </w:rPr>
          <w:delText>Insulation Class:  220</w:delText>
        </w:r>
        <w:r w:rsidR="00435C4E" w:rsidDel="00D013C4">
          <w:rPr>
            <w:rFonts w:ascii="Arial" w:hAnsi="Arial" w:cs="Arial"/>
            <w:sz w:val="26"/>
            <w:szCs w:val="26"/>
          </w:rPr>
          <w:delText>°</w:delText>
        </w:r>
        <w:r w:rsidRPr="00486B19" w:rsidDel="00D013C4">
          <w:rPr>
            <w:lang w:val="en-CA"/>
          </w:rPr>
          <w:delText>C, UL-component-recognized insulation system with a maximum of 130</w:delText>
        </w:r>
        <w:r w:rsidR="00435C4E" w:rsidDel="00D013C4">
          <w:rPr>
            <w:rFonts w:ascii="Arial" w:hAnsi="Arial" w:cs="Arial"/>
            <w:sz w:val="26"/>
            <w:szCs w:val="26"/>
          </w:rPr>
          <w:delText>°</w:delText>
        </w:r>
        <w:r w:rsidRPr="00486B19" w:rsidDel="00D013C4">
          <w:rPr>
            <w:lang w:val="en-CA"/>
          </w:rPr>
          <w:delText>C rise above 40</w:delText>
        </w:r>
        <w:r w:rsidR="00435C4E" w:rsidDel="00D013C4">
          <w:rPr>
            <w:rFonts w:ascii="Arial" w:hAnsi="Arial" w:cs="Arial"/>
            <w:sz w:val="26"/>
            <w:szCs w:val="26"/>
          </w:rPr>
          <w:delText>°</w:delText>
        </w:r>
        <w:r w:rsidRPr="00486B19" w:rsidDel="00D013C4">
          <w:rPr>
            <w:lang w:val="en-CA"/>
          </w:rPr>
          <w:delText>C ambient temperature.</w:delText>
        </w:r>
      </w:del>
    </w:p>
    <w:p w14:paraId="3992379F" w14:textId="77777777" w:rsidR="006C6785" w:rsidRPr="00486B19" w:rsidDel="00D013C4" w:rsidRDefault="006C6785" w:rsidP="003D1147">
      <w:pPr>
        <w:pStyle w:val="Heading3"/>
        <w:rPr>
          <w:del w:id="111" w:author="John Liu" w:date="2022-04-27T12:45:00Z"/>
          <w:lang w:val="en-CA"/>
        </w:rPr>
      </w:pPr>
      <w:del w:id="112" w:author="John Liu" w:date="2022-04-27T12:45:00Z">
        <w:r w:rsidRPr="00486B19" w:rsidDel="00D013C4">
          <w:rPr>
            <w:lang w:val="en-CA"/>
          </w:rPr>
          <w:delText>Energy Efficiency for Transformers Rated 15 kVA and larger:</w:delText>
        </w:r>
      </w:del>
    </w:p>
    <w:p w14:paraId="396CACF3" w14:textId="77777777" w:rsidR="006C6785" w:rsidRPr="00486B19" w:rsidDel="00D013C4" w:rsidRDefault="006C6785" w:rsidP="00486B19">
      <w:pPr>
        <w:pStyle w:val="Heading4"/>
        <w:rPr>
          <w:del w:id="113" w:author="John Liu" w:date="2022-04-27T12:45:00Z"/>
          <w:lang w:val="en-CA"/>
        </w:rPr>
      </w:pPr>
      <w:del w:id="114" w:author="John Liu" w:date="2022-04-27T12:45:00Z">
        <w:r w:rsidRPr="00486B19" w:rsidDel="00D013C4">
          <w:rPr>
            <w:lang w:val="en-CA"/>
          </w:rPr>
          <w:delText>Comply with</w:delText>
        </w:r>
        <w:r w:rsidR="008B1266" w:rsidDel="00D013C4">
          <w:rPr>
            <w:lang w:val="en-CA"/>
          </w:rPr>
          <w:delText xml:space="preserve"> the requirements of</w:delText>
        </w:r>
        <w:r w:rsidRPr="00486B19" w:rsidDel="00D013C4">
          <w:rPr>
            <w:lang w:val="en-CA"/>
          </w:rPr>
          <w:delText xml:space="preserve"> 10 CFR Part 430, July 29, 2004, </w:delText>
        </w:r>
        <w:r w:rsidR="00435C4E" w:rsidRPr="00486B19" w:rsidDel="00D013C4">
          <w:rPr>
            <w:lang w:val="en-CA"/>
          </w:rPr>
          <w:delText>Federal</w:delText>
        </w:r>
        <w:r w:rsidRPr="00486B19" w:rsidDel="00D013C4">
          <w:rPr>
            <w:lang w:val="en-CA"/>
          </w:rPr>
          <w:delText xml:space="preserve"> Register – US Department of Energy, Office of Energy Efficiency and Renewable Energy.  Energy Conservation Program for Commercial and Industrial Equipment: Energy Conservation Standards for Distribution Transformers; Proposed Rule.</w:delText>
        </w:r>
      </w:del>
    </w:p>
    <w:p w14:paraId="1933A61E" w14:textId="77777777" w:rsidR="006C6785" w:rsidRPr="00486B19" w:rsidDel="00D013C4" w:rsidRDefault="006C6785" w:rsidP="00486B19">
      <w:pPr>
        <w:pStyle w:val="Heading4"/>
        <w:rPr>
          <w:del w:id="115" w:author="John Liu" w:date="2022-04-27T12:45:00Z"/>
          <w:lang w:val="en-CA"/>
        </w:rPr>
      </w:pPr>
      <w:del w:id="116" w:author="John Liu" w:date="2022-04-27T12:45:00Z">
        <w:r w:rsidRPr="00486B19" w:rsidDel="00D013C4">
          <w:rPr>
            <w:lang w:val="en-CA"/>
          </w:rPr>
          <w:delText>Meet or exceed</w:delText>
        </w:r>
        <w:r w:rsidR="008B1266" w:rsidDel="00D013C4">
          <w:rPr>
            <w:lang w:val="en-CA"/>
          </w:rPr>
          <w:delText xml:space="preserve"> the requirements of </w:delText>
        </w:r>
        <w:r w:rsidRPr="00486B19" w:rsidDel="00D013C4">
          <w:rPr>
            <w:lang w:val="en-CA"/>
          </w:rPr>
          <w:delText xml:space="preserve">DOE 10 CFR Part 430 CSL3 Efficiency, tested </w:delText>
        </w:r>
        <w:r w:rsidR="00435C4E" w:rsidDel="00D013C4">
          <w:rPr>
            <w:lang w:val="en-CA"/>
          </w:rPr>
          <w:delText xml:space="preserve">in accordance with </w:delText>
        </w:r>
        <w:r w:rsidRPr="00486B19" w:rsidDel="00D013C4">
          <w:rPr>
            <w:lang w:val="en-CA"/>
          </w:rPr>
          <w:delText>NEMA TP-2</w:delText>
        </w:r>
        <w:r w:rsidR="00443301" w:rsidDel="00D013C4">
          <w:rPr>
            <w:lang w:val="en-CA"/>
          </w:rPr>
          <w:delText xml:space="preserve"> (2005)</w:delText>
        </w:r>
        <w:r w:rsidRPr="00486B19" w:rsidDel="00D013C4">
          <w:rPr>
            <w:lang w:val="en-CA"/>
          </w:rPr>
          <w:delText>:</w:delText>
        </w:r>
      </w:del>
    </w:p>
    <w:p w14:paraId="6D789D72" w14:textId="77777777" w:rsidR="006C6785" w:rsidRPr="00486B19" w:rsidDel="00D013C4" w:rsidRDefault="006C6785" w:rsidP="00382D60">
      <w:pPr>
        <w:pStyle w:val="Heading5"/>
        <w:rPr>
          <w:del w:id="117" w:author="John Liu" w:date="2022-04-27T12:45:00Z"/>
        </w:rPr>
      </w:pPr>
      <w:del w:id="118" w:author="John Liu" w:date="2022-04-27T12:45:00Z">
        <w:r w:rsidRPr="00486B19" w:rsidDel="00D013C4">
          <w:delText>15kVA: 97.6%</w:delText>
        </w:r>
      </w:del>
    </w:p>
    <w:p w14:paraId="473D025E" w14:textId="77777777" w:rsidR="006C6785" w:rsidRPr="00486B19" w:rsidDel="00D013C4" w:rsidRDefault="006C6785" w:rsidP="00382D60">
      <w:pPr>
        <w:pStyle w:val="Heading5"/>
        <w:rPr>
          <w:del w:id="119" w:author="John Liu" w:date="2022-04-27T12:45:00Z"/>
        </w:rPr>
      </w:pPr>
      <w:del w:id="120" w:author="John Liu" w:date="2022-04-27T12:45:00Z">
        <w:r w:rsidRPr="00486B19" w:rsidDel="00D013C4">
          <w:delText>30kVA: 98.1%</w:delText>
        </w:r>
      </w:del>
    </w:p>
    <w:p w14:paraId="0A90B5FB" w14:textId="77777777" w:rsidR="006C6785" w:rsidRPr="00486B19" w:rsidDel="00D013C4" w:rsidRDefault="006C6785" w:rsidP="00382D60">
      <w:pPr>
        <w:pStyle w:val="Heading5"/>
        <w:rPr>
          <w:del w:id="121" w:author="John Liu" w:date="2022-04-27T12:45:00Z"/>
        </w:rPr>
      </w:pPr>
      <w:del w:id="122" w:author="John Liu" w:date="2022-04-27T12:45:00Z">
        <w:r w:rsidRPr="00486B19" w:rsidDel="00D013C4">
          <w:delText>45kVA: 98.3%</w:delText>
        </w:r>
      </w:del>
    </w:p>
    <w:p w14:paraId="6CA20BE3" w14:textId="77777777" w:rsidR="006C6785" w:rsidRPr="00486B19" w:rsidDel="00D013C4" w:rsidRDefault="006C6785" w:rsidP="00382D60">
      <w:pPr>
        <w:pStyle w:val="Heading5"/>
        <w:rPr>
          <w:del w:id="123" w:author="John Liu" w:date="2022-04-27T12:45:00Z"/>
        </w:rPr>
      </w:pPr>
      <w:del w:id="124" w:author="John Liu" w:date="2022-04-27T12:45:00Z">
        <w:r w:rsidRPr="00486B19" w:rsidDel="00D013C4">
          <w:delText>75kVA: 98.6%</w:delText>
        </w:r>
      </w:del>
    </w:p>
    <w:p w14:paraId="1FAEFC07" w14:textId="77777777" w:rsidR="006C6785" w:rsidRPr="00486B19" w:rsidDel="00D013C4" w:rsidRDefault="006C6785" w:rsidP="00382D60">
      <w:pPr>
        <w:pStyle w:val="Heading5"/>
        <w:rPr>
          <w:del w:id="125" w:author="John Liu" w:date="2022-04-27T12:45:00Z"/>
        </w:rPr>
      </w:pPr>
      <w:del w:id="126" w:author="John Liu" w:date="2022-04-27T12:45:00Z">
        <w:r w:rsidRPr="00486B19" w:rsidDel="00D013C4">
          <w:delText>112.5kVA: 98.8%</w:delText>
        </w:r>
      </w:del>
    </w:p>
    <w:p w14:paraId="17075610" w14:textId="77777777" w:rsidR="006C6785" w:rsidRPr="00486B19" w:rsidDel="00D013C4" w:rsidRDefault="006C6785" w:rsidP="00382D60">
      <w:pPr>
        <w:pStyle w:val="Heading5"/>
        <w:rPr>
          <w:del w:id="127" w:author="John Liu" w:date="2022-04-27T12:45:00Z"/>
        </w:rPr>
      </w:pPr>
      <w:del w:id="128" w:author="John Liu" w:date="2022-04-27T12:45:00Z">
        <w:r w:rsidRPr="00486B19" w:rsidDel="00D013C4">
          <w:delText>150kVA: 98.9%</w:delText>
        </w:r>
      </w:del>
    </w:p>
    <w:p w14:paraId="0F7D5C29" w14:textId="77777777" w:rsidR="006C6785" w:rsidRPr="00486B19" w:rsidDel="00D013C4" w:rsidRDefault="006C6785" w:rsidP="00382D60">
      <w:pPr>
        <w:pStyle w:val="Heading5"/>
        <w:rPr>
          <w:del w:id="129" w:author="John Liu" w:date="2022-04-27T12:45:00Z"/>
        </w:rPr>
      </w:pPr>
      <w:del w:id="130" w:author="John Liu" w:date="2022-04-27T12:45:00Z">
        <w:r w:rsidRPr="00486B19" w:rsidDel="00D013C4">
          <w:delText>225kVA: 98.9%</w:delText>
        </w:r>
      </w:del>
    </w:p>
    <w:p w14:paraId="57455B26" w14:textId="77777777" w:rsidR="006C6785" w:rsidRPr="00486B19" w:rsidDel="00D013C4" w:rsidRDefault="006C6785" w:rsidP="00382D60">
      <w:pPr>
        <w:pStyle w:val="Heading5"/>
        <w:rPr>
          <w:del w:id="131" w:author="John Liu" w:date="2022-04-27T12:45:00Z"/>
        </w:rPr>
      </w:pPr>
      <w:del w:id="132" w:author="John Liu" w:date="2022-04-27T12:45:00Z">
        <w:r w:rsidRPr="00486B19" w:rsidDel="00D013C4">
          <w:delText>300kVA: 99.0%</w:delText>
        </w:r>
      </w:del>
    </w:p>
    <w:p w14:paraId="1AC69ADF" w14:textId="77777777" w:rsidR="006C6785" w:rsidRPr="00486B19" w:rsidDel="00D013C4" w:rsidRDefault="006C6785" w:rsidP="00382D60">
      <w:pPr>
        <w:pStyle w:val="Heading5"/>
        <w:rPr>
          <w:del w:id="133" w:author="John Liu" w:date="2022-04-27T12:45:00Z"/>
        </w:rPr>
      </w:pPr>
      <w:del w:id="134" w:author="John Liu" w:date="2022-04-27T12:45:00Z">
        <w:r w:rsidRPr="00486B19" w:rsidDel="00D013C4">
          <w:delText>500kVA: 99.1%</w:delText>
        </w:r>
      </w:del>
    </w:p>
    <w:p w14:paraId="50301D39" w14:textId="77777777" w:rsidR="006C6785" w:rsidRPr="00486B19" w:rsidDel="00D013C4" w:rsidRDefault="006C6785" w:rsidP="00382D60">
      <w:pPr>
        <w:pStyle w:val="Heading5"/>
        <w:rPr>
          <w:del w:id="135" w:author="John Liu" w:date="2022-04-27T12:45:00Z"/>
        </w:rPr>
      </w:pPr>
      <w:del w:id="136" w:author="John Liu" w:date="2022-04-27T12:45:00Z">
        <w:r w:rsidRPr="00486B19" w:rsidDel="00D013C4">
          <w:delText>750kVA: 99.2%</w:delText>
        </w:r>
      </w:del>
    </w:p>
    <w:p w14:paraId="60DE0718" w14:textId="77777777" w:rsidR="006C6785" w:rsidRPr="00486B19" w:rsidDel="00D013C4" w:rsidRDefault="006C6785" w:rsidP="003D1147">
      <w:pPr>
        <w:pStyle w:val="Heading3"/>
        <w:rPr>
          <w:del w:id="137" w:author="John Liu" w:date="2022-04-27T12:45:00Z"/>
          <w:lang w:val="en-CA"/>
        </w:rPr>
      </w:pPr>
      <w:del w:id="138" w:author="John Liu" w:date="2022-04-27T12:45:00Z">
        <w:r w:rsidRPr="00486B19" w:rsidDel="00D013C4">
          <w:rPr>
            <w:lang w:val="en-CA"/>
          </w:rPr>
          <w:delText xml:space="preserve">K-Factor Rating: Transformers shall be K-Factor 7 or higher rated and </w:delText>
        </w:r>
        <w:r w:rsidR="008B1266" w:rsidDel="00D013C4">
          <w:rPr>
            <w:lang w:val="en-CA"/>
          </w:rPr>
          <w:delText>in compliance with the requirements of</w:delText>
        </w:r>
        <w:r w:rsidRPr="00486B19" w:rsidDel="00D013C4">
          <w:rPr>
            <w:lang w:val="en-CA"/>
          </w:rPr>
          <w:delText xml:space="preserve"> UL 1561 for non-sinusoidal load current-handling capability to the degree defined by </w:delText>
        </w:r>
        <w:r w:rsidR="008B1266" w:rsidDel="00D013C4">
          <w:rPr>
            <w:lang w:val="en-CA"/>
          </w:rPr>
          <w:delText xml:space="preserve">the </w:delText>
        </w:r>
        <w:r w:rsidRPr="00486B19" w:rsidDel="00D013C4">
          <w:rPr>
            <w:lang w:val="en-CA"/>
          </w:rPr>
          <w:delText>designated K-factor.</w:delText>
        </w:r>
      </w:del>
    </w:p>
    <w:p w14:paraId="40C3196E" w14:textId="77777777" w:rsidR="006C6785" w:rsidRPr="00486B19" w:rsidDel="00D013C4" w:rsidRDefault="006C6785" w:rsidP="00486B19">
      <w:pPr>
        <w:pStyle w:val="Heading4"/>
        <w:rPr>
          <w:del w:id="139" w:author="John Liu" w:date="2022-04-27T12:45:00Z"/>
          <w:lang w:val="en-CA"/>
        </w:rPr>
      </w:pPr>
      <w:del w:id="140" w:author="John Liu" w:date="2022-04-27T12:45:00Z">
        <w:r w:rsidRPr="00486B19" w:rsidDel="00D013C4">
          <w:rPr>
            <w:lang w:val="en-CA"/>
          </w:rPr>
          <w:delText xml:space="preserve">Unit shall not overheat when carrying full-load current with harmonic distortion corresponding to </w:delText>
        </w:r>
        <w:r w:rsidR="008B1266" w:rsidDel="00D013C4">
          <w:rPr>
            <w:lang w:val="en-CA"/>
          </w:rPr>
          <w:delText xml:space="preserve">the </w:delText>
        </w:r>
        <w:r w:rsidRPr="00486B19" w:rsidDel="00D013C4">
          <w:rPr>
            <w:lang w:val="en-CA"/>
          </w:rPr>
          <w:delText>designated K-factor.</w:delText>
        </w:r>
      </w:del>
    </w:p>
    <w:p w14:paraId="17B37884" w14:textId="77777777" w:rsidR="006C6785" w:rsidRPr="00486B19" w:rsidDel="00D013C4" w:rsidRDefault="006C6785" w:rsidP="00486B19">
      <w:pPr>
        <w:pStyle w:val="Heading4"/>
        <w:rPr>
          <w:del w:id="141" w:author="John Liu" w:date="2022-04-27T12:45:00Z"/>
          <w:lang w:val="en-CA"/>
        </w:rPr>
      </w:pPr>
      <w:del w:id="142" w:author="John Liu" w:date="2022-04-27T12:45:00Z">
        <w:r w:rsidRPr="00486B19" w:rsidDel="00D013C4">
          <w:rPr>
            <w:lang w:val="en-CA"/>
          </w:rPr>
          <w:delText xml:space="preserve">Indicate </w:delText>
        </w:r>
        <w:r w:rsidR="008B1266" w:rsidDel="00D013C4">
          <w:rPr>
            <w:lang w:val="en-CA"/>
          </w:rPr>
          <w:delText xml:space="preserve">the </w:delText>
        </w:r>
        <w:r w:rsidRPr="00486B19" w:rsidDel="00D013C4">
          <w:rPr>
            <w:lang w:val="en-CA"/>
          </w:rPr>
          <w:delText>value of</w:delText>
        </w:r>
        <w:r w:rsidR="008B1266" w:rsidDel="00D013C4">
          <w:rPr>
            <w:lang w:val="en-CA"/>
          </w:rPr>
          <w:delText xml:space="preserve"> the</w:delText>
        </w:r>
        <w:r w:rsidRPr="00486B19" w:rsidDel="00D013C4">
          <w:rPr>
            <w:lang w:val="en-CA"/>
          </w:rPr>
          <w:delText xml:space="preserve"> K-factor on</w:delText>
        </w:r>
        <w:r w:rsidR="008B1266" w:rsidDel="00D013C4">
          <w:rPr>
            <w:lang w:val="en-CA"/>
          </w:rPr>
          <w:delText xml:space="preserve"> the</w:delText>
        </w:r>
        <w:r w:rsidRPr="00486B19" w:rsidDel="00D013C4">
          <w:rPr>
            <w:lang w:val="en-CA"/>
          </w:rPr>
          <w:delText xml:space="preserve"> transformer nameplate.</w:delText>
        </w:r>
      </w:del>
    </w:p>
    <w:p w14:paraId="5B23147A" w14:textId="77777777" w:rsidR="006C6785" w:rsidRPr="00486B19" w:rsidDel="00D013C4" w:rsidRDefault="006C6785" w:rsidP="003D1147">
      <w:pPr>
        <w:pStyle w:val="Heading3"/>
        <w:rPr>
          <w:del w:id="143" w:author="John Liu" w:date="2022-04-27T12:45:00Z"/>
          <w:lang w:val="en-CA"/>
        </w:rPr>
      </w:pPr>
      <w:del w:id="144" w:author="John Liu" w:date="2022-04-27T12:45:00Z">
        <w:r w:rsidRPr="00486B19" w:rsidDel="00D013C4">
          <w:rPr>
            <w:lang w:val="en-CA"/>
          </w:rPr>
          <w:delText>Electrostatic Shielding: Each winding shall have an independent, single, full-width copper electrostatic shield arranged to minimize inter-winding capacitance.</w:delText>
        </w:r>
      </w:del>
    </w:p>
    <w:p w14:paraId="6BD572D2" w14:textId="77777777" w:rsidR="006C6785" w:rsidRPr="00486B19" w:rsidDel="00D013C4" w:rsidRDefault="006C6785" w:rsidP="00486B19">
      <w:pPr>
        <w:pStyle w:val="Heading4"/>
        <w:rPr>
          <w:del w:id="145" w:author="John Liu" w:date="2022-04-27T12:45:00Z"/>
          <w:lang w:val="en-CA"/>
        </w:rPr>
      </w:pPr>
      <w:del w:id="146" w:author="John Liu" w:date="2022-04-27T12:45:00Z">
        <w:r w:rsidRPr="00486B19" w:rsidDel="00D013C4">
          <w:rPr>
            <w:lang w:val="en-CA"/>
          </w:rPr>
          <w:delText>Arrange coil leads and terminal strips to minimize capacitive coupling between input and output terminals.</w:delText>
        </w:r>
      </w:del>
    </w:p>
    <w:p w14:paraId="76A2CEB5" w14:textId="77777777" w:rsidR="006C6785" w:rsidRPr="00486B19" w:rsidDel="00D013C4" w:rsidRDefault="006C6785" w:rsidP="00486B19">
      <w:pPr>
        <w:pStyle w:val="Heading4"/>
        <w:rPr>
          <w:del w:id="147" w:author="John Liu" w:date="2022-04-27T12:45:00Z"/>
          <w:lang w:val="en-CA"/>
        </w:rPr>
      </w:pPr>
      <w:del w:id="148" w:author="John Liu" w:date="2022-04-27T12:45:00Z">
        <w:r w:rsidRPr="00486B19" w:rsidDel="00D013C4">
          <w:rPr>
            <w:lang w:val="en-CA"/>
          </w:rPr>
          <w:delText xml:space="preserve">Include </w:delText>
        </w:r>
        <w:r w:rsidR="008B1266" w:rsidDel="00D013C4">
          <w:rPr>
            <w:lang w:val="en-CA"/>
          </w:rPr>
          <w:delText xml:space="preserve">a </w:delText>
        </w:r>
        <w:r w:rsidRPr="00486B19" w:rsidDel="00D013C4">
          <w:rPr>
            <w:lang w:val="en-CA"/>
          </w:rPr>
          <w:delText>special terminal for grounding the shield.</w:delText>
        </w:r>
      </w:del>
    </w:p>
    <w:p w14:paraId="5EE0EFA9" w14:textId="77777777" w:rsidR="006C6785" w:rsidRPr="00486B19" w:rsidDel="00D013C4" w:rsidRDefault="006C6785" w:rsidP="00486B19">
      <w:pPr>
        <w:pStyle w:val="Heading4"/>
        <w:rPr>
          <w:del w:id="149" w:author="John Liu" w:date="2022-04-27T12:45:00Z"/>
          <w:lang w:val="en-CA"/>
        </w:rPr>
      </w:pPr>
      <w:del w:id="150" w:author="John Liu" w:date="2022-04-27T12:45:00Z">
        <w:r w:rsidRPr="00486B19" w:rsidDel="00D013C4">
          <w:rPr>
            <w:lang w:val="en-CA"/>
          </w:rPr>
          <w:delText>Shield Effectiveness:</w:delText>
        </w:r>
      </w:del>
    </w:p>
    <w:p w14:paraId="7657149C" w14:textId="77777777" w:rsidR="006C6785" w:rsidRPr="00486B19" w:rsidDel="00D013C4" w:rsidRDefault="006C6785" w:rsidP="00382D60">
      <w:pPr>
        <w:pStyle w:val="Heading5"/>
        <w:rPr>
          <w:del w:id="151" w:author="John Liu" w:date="2022-04-27T12:45:00Z"/>
        </w:rPr>
      </w:pPr>
      <w:del w:id="152" w:author="John Liu" w:date="2022-04-27T12:45:00Z">
        <w:r w:rsidRPr="00486B19" w:rsidDel="00D013C4">
          <w:delText>C</w:delText>
        </w:r>
        <w:r w:rsidRPr="00382D60" w:rsidDel="00D013C4">
          <w:delText>ap</w:delText>
        </w:r>
        <w:r w:rsidRPr="00486B19" w:rsidDel="00D013C4">
          <w:delText xml:space="preserve">acitance between Primary and Secondary Windings: </w:delText>
        </w:r>
        <w:r w:rsidR="008B1266" w:rsidDel="00D013C4">
          <w:delText>Shall not</w:delText>
        </w:r>
        <w:r w:rsidRPr="00486B19" w:rsidDel="00D013C4">
          <w:delText xml:space="preserve"> exceed 33 picofarads over a frequency range of 20 Hz to 1 MHz.</w:delText>
        </w:r>
      </w:del>
    </w:p>
    <w:p w14:paraId="05BEAC4C" w14:textId="77777777" w:rsidR="006C6785" w:rsidRPr="00486B19" w:rsidDel="00D013C4" w:rsidRDefault="006C6785" w:rsidP="00382D60">
      <w:pPr>
        <w:pStyle w:val="Heading5"/>
        <w:rPr>
          <w:del w:id="153" w:author="John Liu" w:date="2022-04-27T12:45:00Z"/>
        </w:rPr>
      </w:pPr>
      <w:del w:id="154" w:author="John Liu" w:date="2022-04-27T12:45:00Z">
        <w:r w:rsidRPr="00486B19" w:rsidDel="00D013C4">
          <w:delText>Common-Mode Noise Attenuation: Minimum of minus 120 dB at 0.5 to 1.5 kHz; minimum of minus 65 dB at 1.5 to 100 kHz.</w:delText>
        </w:r>
      </w:del>
    </w:p>
    <w:p w14:paraId="7EE48A64" w14:textId="77777777" w:rsidR="006C6785" w:rsidRPr="00486B19" w:rsidDel="00D013C4" w:rsidRDefault="006C6785" w:rsidP="00382D60">
      <w:pPr>
        <w:pStyle w:val="Heading5"/>
        <w:rPr>
          <w:del w:id="155" w:author="John Liu" w:date="2022-04-27T12:45:00Z"/>
        </w:rPr>
      </w:pPr>
      <w:del w:id="156" w:author="John Liu" w:date="2022-04-27T12:45:00Z">
        <w:r w:rsidRPr="00486B19" w:rsidDel="00D013C4">
          <w:delText>Normal-Mode Noise Attenuation: Minimum of minus 52 dB at 1.5 to 10 kHz.</w:delText>
        </w:r>
      </w:del>
    </w:p>
    <w:p w14:paraId="209E13AB" w14:textId="77777777" w:rsidR="006C6785" w:rsidRPr="00486B19" w:rsidDel="00D013C4" w:rsidRDefault="006C6785" w:rsidP="003D1147">
      <w:pPr>
        <w:pStyle w:val="Heading3"/>
        <w:rPr>
          <w:del w:id="157" w:author="John Liu" w:date="2022-04-27T12:45:00Z"/>
          <w:lang w:val="en-CA"/>
        </w:rPr>
      </w:pPr>
      <w:del w:id="158" w:author="John Liu" w:date="2022-04-27T12:45:00Z">
        <w:r w:rsidRPr="00486B19" w:rsidDel="00D013C4">
          <w:rPr>
            <w:lang w:val="en-CA"/>
          </w:rPr>
          <w:delText>Wall Brackets: Manufacturer’s standard brackets.</w:delText>
        </w:r>
      </w:del>
    </w:p>
    <w:p w14:paraId="6B654BFA" w14:textId="77777777" w:rsidR="006C6785" w:rsidRPr="00486B19" w:rsidDel="00D013C4" w:rsidRDefault="006C6785" w:rsidP="003D1147">
      <w:pPr>
        <w:pStyle w:val="Heading3"/>
        <w:rPr>
          <w:del w:id="159" w:author="John Liu" w:date="2022-04-27T12:45:00Z"/>
          <w:lang w:val="en-CA"/>
        </w:rPr>
      </w:pPr>
      <w:del w:id="160" w:author="John Liu" w:date="2022-04-27T12:45:00Z">
        <w:r w:rsidRPr="00486B19" w:rsidDel="00D013C4">
          <w:rPr>
            <w:lang w:val="en-CA"/>
          </w:rPr>
          <w:delText xml:space="preserve">Fungus Proofing: </w:delText>
        </w:r>
        <w:r w:rsidR="008B1266" w:rsidDel="00D013C4">
          <w:rPr>
            <w:lang w:val="en-CA"/>
          </w:rPr>
          <w:delText>Apply a p</w:delText>
        </w:r>
        <w:r w:rsidRPr="00486B19" w:rsidDel="00D013C4">
          <w:rPr>
            <w:lang w:val="en-CA"/>
          </w:rPr>
          <w:delText>ermanent fungicidal treatment for coil and core.</w:delText>
        </w:r>
      </w:del>
    </w:p>
    <w:p w14:paraId="2820B341" w14:textId="77777777" w:rsidR="006C6785" w:rsidRPr="00486B19" w:rsidDel="00D013C4" w:rsidRDefault="006C6785" w:rsidP="003D1147">
      <w:pPr>
        <w:pStyle w:val="Heading3"/>
        <w:rPr>
          <w:del w:id="161" w:author="John Liu" w:date="2022-04-27T12:45:00Z"/>
          <w:lang w:val="en-CA"/>
        </w:rPr>
      </w:pPr>
      <w:del w:id="162" w:author="John Liu" w:date="2022-04-27T12:45:00Z">
        <w:r w:rsidRPr="00486B19" w:rsidDel="00D013C4">
          <w:rPr>
            <w:lang w:val="en-CA"/>
          </w:rPr>
          <w:delText xml:space="preserve">Low-Sound-Level Requirements: NEMA ST 20 standard sound levels when factory tested </w:delText>
        </w:r>
        <w:r w:rsidR="008B1266" w:rsidDel="00D013C4">
          <w:rPr>
            <w:lang w:val="en-CA"/>
          </w:rPr>
          <w:delText>in accordance with</w:delText>
        </w:r>
        <w:r w:rsidRPr="00486B19" w:rsidDel="00D013C4">
          <w:rPr>
            <w:lang w:val="en-CA"/>
          </w:rPr>
          <w:delText xml:space="preserve"> IEEE C57.12.91</w:delText>
        </w:r>
        <w:r w:rsidR="00D66651" w:rsidRPr="00D66651" w:rsidDel="00D013C4">
          <w:rPr>
            <w:lang w:val="en-CA"/>
          </w:rPr>
          <w:delText>-2011</w:delText>
        </w:r>
        <w:r w:rsidRPr="00486B19" w:rsidDel="00D013C4">
          <w:rPr>
            <w:lang w:val="en-CA"/>
          </w:rPr>
          <w:delText>.</w:delText>
        </w:r>
      </w:del>
    </w:p>
    <w:p w14:paraId="09897ACA" w14:textId="77777777" w:rsidR="004767C4" w:rsidRPr="00486B19" w:rsidDel="00D013C4" w:rsidRDefault="004767C4" w:rsidP="00486B19">
      <w:pPr>
        <w:pStyle w:val="Heading2"/>
        <w:rPr>
          <w:del w:id="163" w:author="John Liu" w:date="2022-04-27T12:45:00Z"/>
          <w:lang w:val="en-CA"/>
        </w:rPr>
      </w:pPr>
      <w:del w:id="164" w:author="John Liu" w:date="2022-04-27T12:45:00Z">
        <w:r w:rsidRPr="00486B19" w:rsidDel="00D013C4">
          <w:rPr>
            <w:lang w:val="en-CA"/>
          </w:rPr>
          <w:delText>Safety Options -</w:delText>
        </w:r>
        <w:r w:rsidR="001E43D1" w:rsidRPr="00486B19" w:rsidDel="00D013C4">
          <w:rPr>
            <w:lang w:val="en-CA"/>
          </w:rPr>
          <w:delText xml:space="preserve"> NFPA 70E/CSA-Z462</w:delText>
        </w:r>
        <w:r w:rsidR="00580DA7" w:rsidDel="00D013C4">
          <w:rPr>
            <w:lang w:val="en-CA"/>
          </w:rPr>
          <w:delText>-15</w:delText>
        </w:r>
        <w:r w:rsidR="001E43D1" w:rsidRPr="00486B19" w:rsidDel="00D013C4">
          <w:rPr>
            <w:lang w:val="en-CA"/>
          </w:rPr>
          <w:delText xml:space="preserve"> ARC Flash S</w:delText>
        </w:r>
        <w:r w:rsidRPr="00486B19" w:rsidDel="00D013C4">
          <w:rPr>
            <w:lang w:val="en-CA"/>
          </w:rPr>
          <w:delText>tandard</w:delText>
        </w:r>
      </w:del>
    </w:p>
    <w:p w14:paraId="7A38575E" w14:textId="77777777" w:rsidR="004767C4" w:rsidRPr="00486B19" w:rsidDel="00D013C4" w:rsidRDefault="004767C4" w:rsidP="003D1147">
      <w:pPr>
        <w:pStyle w:val="Heading3"/>
        <w:rPr>
          <w:del w:id="165" w:author="John Liu" w:date="2022-04-27T12:45:00Z"/>
          <w:lang w:val="en-CA"/>
        </w:rPr>
      </w:pPr>
      <w:del w:id="166" w:author="John Liu" w:date="2022-04-27T12:45:00Z">
        <w:r w:rsidRPr="00486B19" w:rsidDel="00D013C4">
          <w:rPr>
            <w:lang w:val="en-CA"/>
          </w:rPr>
          <w:delText>Integrated External Measurement Port</w:delText>
        </w:r>
      </w:del>
    </w:p>
    <w:p w14:paraId="5E7CB5FF" w14:textId="77777777" w:rsidR="004767C4" w:rsidRPr="00486B19" w:rsidDel="00D013C4" w:rsidRDefault="004767C4" w:rsidP="00486B19">
      <w:pPr>
        <w:pStyle w:val="Heading4"/>
        <w:rPr>
          <w:del w:id="167" w:author="John Liu" w:date="2022-04-27T12:45:00Z"/>
          <w:lang w:val="en-CA"/>
        </w:rPr>
      </w:pPr>
      <w:del w:id="168" w:author="John Liu" w:date="2022-04-27T12:45:00Z">
        <w:r w:rsidRPr="00486B19" w:rsidDel="00D013C4">
          <w:rPr>
            <w:lang w:val="en-CA"/>
          </w:rPr>
          <w:delText>Include external ports with 600V safety class twist</w:delText>
        </w:r>
        <w:r w:rsidR="009A26C8" w:rsidDel="00D013C4">
          <w:rPr>
            <w:lang w:val="en-CA"/>
          </w:rPr>
          <w:delText>-</w:delText>
        </w:r>
        <w:r w:rsidRPr="00486B19" w:rsidDel="00D013C4">
          <w:rPr>
            <w:lang w:val="en-CA"/>
          </w:rPr>
          <w:delText xml:space="preserve">lock connectors for quick and safe access to </w:delText>
        </w:r>
        <w:r w:rsidR="008B1266" w:rsidDel="00D013C4">
          <w:rPr>
            <w:lang w:val="en-CA"/>
          </w:rPr>
          <w:delText xml:space="preserve">the </w:delText>
        </w:r>
        <w:r w:rsidRPr="00486B19" w:rsidDel="00D013C4">
          <w:rPr>
            <w:lang w:val="en-CA"/>
          </w:rPr>
          <w:delText>transformer</w:delText>
        </w:r>
        <w:r w:rsidR="008B1266" w:rsidDel="00D013C4">
          <w:rPr>
            <w:lang w:val="en-CA"/>
          </w:rPr>
          <w:delText>’s</w:delText>
        </w:r>
        <w:r w:rsidRPr="00486B19" w:rsidDel="00D013C4">
          <w:rPr>
            <w:lang w:val="en-CA"/>
          </w:rPr>
          <w:delText xml:space="preserve"> primary and secondary voltages and currents with revenue 0.3 class accuracy.  Accurate and dynamic temperature data shall be provided via thermistors located in each leg of the transformer.</w:delText>
        </w:r>
      </w:del>
    </w:p>
    <w:p w14:paraId="715ED36C" w14:textId="77777777" w:rsidR="004767C4" w:rsidRPr="00486B19" w:rsidDel="00D013C4" w:rsidRDefault="004767C4" w:rsidP="003D1147">
      <w:pPr>
        <w:pStyle w:val="Heading3"/>
        <w:rPr>
          <w:del w:id="169" w:author="John Liu" w:date="2022-04-27T12:45:00Z"/>
          <w:lang w:val="en-CA"/>
        </w:rPr>
      </w:pPr>
      <w:del w:id="170" w:author="John Liu" w:date="2022-04-27T12:45:00Z">
        <w:r w:rsidRPr="00486B19" w:rsidDel="00D013C4">
          <w:rPr>
            <w:lang w:val="en-CA"/>
          </w:rPr>
          <w:delText>Integrated Power/Energy/Power Quality Meter</w:delText>
        </w:r>
      </w:del>
    </w:p>
    <w:p w14:paraId="5DE1C3A1" w14:textId="77777777" w:rsidR="004767C4" w:rsidRPr="00486B19" w:rsidDel="00D013C4" w:rsidRDefault="008B1266" w:rsidP="00486B19">
      <w:pPr>
        <w:pStyle w:val="Heading4"/>
        <w:rPr>
          <w:del w:id="171" w:author="John Liu" w:date="2022-04-27T12:45:00Z"/>
          <w:lang w:val="en-CA"/>
        </w:rPr>
      </w:pPr>
      <w:del w:id="172" w:author="John Liu" w:date="2022-04-27T12:45:00Z">
        <w:r w:rsidDel="00D013C4">
          <w:rPr>
            <w:lang w:val="en-CA"/>
          </w:rPr>
          <w:delText>The m</w:delText>
        </w:r>
        <w:r w:rsidR="009D0D98" w:rsidRPr="00486B19" w:rsidDel="00D013C4">
          <w:rPr>
            <w:lang w:val="en-CA"/>
          </w:rPr>
          <w:delText>eter shall have the capability to telemeter data to SCADA and other monitoring systems</w:delText>
        </w:r>
        <w:r w:rsidR="004767C4" w:rsidRPr="00486B19" w:rsidDel="00D013C4">
          <w:rPr>
            <w:lang w:val="en-CA"/>
          </w:rPr>
          <w:delText>.</w:delText>
        </w:r>
      </w:del>
    </w:p>
    <w:p w14:paraId="391AD8D2" w14:textId="77777777" w:rsidR="004767C4" w:rsidRPr="00486B19" w:rsidDel="00D013C4" w:rsidRDefault="008B1266" w:rsidP="00486B19">
      <w:pPr>
        <w:pStyle w:val="Heading4"/>
        <w:rPr>
          <w:del w:id="173" w:author="John Liu" w:date="2022-04-27T12:45:00Z"/>
          <w:lang w:val="en-CA"/>
        </w:rPr>
      </w:pPr>
      <w:del w:id="174" w:author="John Liu" w:date="2022-04-27T12:45:00Z">
        <w:r w:rsidDel="00D013C4">
          <w:rPr>
            <w:lang w:val="en-CA"/>
          </w:rPr>
          <w:delText>The m</w:delText>
        </w:r>
        <w:r w:rsidR="004767C4" w:rsidRPr="00486B19" w:rsidDel="00D013C4">
          <w:rPr>
            <w:lang w:val="en-CA"/>
          </w:rPr>
          <w:delText>eter shall be factory-installed on the transformer, connected to the transformer secondary, complete with fused voltage connections, revenue class 0.3 CTs individually characterized to 0.1% and CT shunting block.</w:delText>
        </w:r>
      </w:del>
    </w:p>
    <w:p w14:paraId="55FCC841" w14:textId="77777777" w:rsidR="004767C4" w:rsidRPr="00486B19" w:rsidDel="00D013C4" w:rsidRDefault="004767C4" w:rsidP="00486B19">
      <w:pPr>
        <w:pStyle w:val="Heading4"/>
        <w:rPr>
          <w:del w:id="175" w:author="John Liu" w:date="2022-04-27T12:45:00Z"/>
          <w:lang w:val="en-CA"/>
        </w:rPr>
      </w:pPr>
      <w:del w:id="176" w:author="John Liu" w:date="2022-04-27T12:45:00Z">
        <w:r w:rsidRPr="00486B19" w:rsidDel="00D013C4">
          <w:rPr>
            <w:lang w:val="en-CA"/>
          </w:rPr>
          <w:delText xml:space="preserve">Provide </w:delText>
        </w:r>
        <w:r w:rsidR="008B1266" w:rsidDel="00D013C4">
          <w:rPr>
            <w:lang w:val="en-CA"/>
          </w:rPr>
          <w:delText xml:space="preserve">a </w:delText>
        </w:r>
        <w:r w:rsidRPr="00486B19" w:rsidDel="00D013C4">
          <w:rPr>
            <w:lang w:val="en-CA"/>
          </w:rPr>
          <w:delText>local display of real time energy and power quality information as it related to the load fed from the transformer.</w:delText>
        </w:r>
      </w:del>
    </w:p>
    <w:p w14:paraId="5D9B48E4" w14:textId="77777777" w:rsidR="004767C4" w:rsidRPr="00486B19" w:rsidDel="00D013C4" w:rsidRDefault="004767C4" w:rsidP="00486B19">
      <w:pPr>
        <w:pStyle w:val="Heading4"/>
        <w:rPr>
          <w:del w:id="177" w:author="John Liu" w:date="2022-04-27T12:45:00Z"/>
          <w:lang w:val="en-CA"/>
        </w:rPr>
      </w:pPr>
      <w:del w:id="178" w:author="John Liu" w:date="2022-04-27T12:45:00Z">
        <w:r w:rsidRPr="00486B19" w:rsidDel="00D013C4">
          <w:rPr>
            <w:lang w:val="en-CA"/>
          </w:rPr>
          <w:delText xml:space="preserve">Parameters measured include: V, I, THD (V, </w:delText>
        </w:r>
        <w:r w:rsidR="009D0D98" w:rsidRPr="00486B19" w:rsidDel="00D013C4">
          <w:rPr>
            <w:lang w:val="en-CA"/>
          </w:rPr>
          <w:delText>I), PF, Hz, kW, kVA, kVAR, kWh</w:delText>
        </w:r>
        <w:r w:rsidRPr="00486B19" w:rsidDel="00D013C4">
          <w:rPr>
            <w:lang w:val="en-CA"/>
          </w:rPr>
          <w:delText>.</w:delText>
        </w:r>
      </w:del>
    </w:p>
    <w:p w14:paraId="29484685" w14:textId="77777777" w:rsidR="004767C4" w:rsidRPr="00486B19" w:rsidDel="00D013C4" w:rsidRDefault="004767C4" w:rsidP="00486B19">
      <w:pPr>
        <w:pStyle w:val="Heading4"/>
        <w:rPr>
          <w:del w:id="179" w:author="John Liu" w:date="2022-04-27T12:45:00Z"/>
          <w:lang w:val="en-CA"/>
        </w:rPr>
      </w:pPr>
      <w:del w:id="180" w:author="John Liu" w:date="2022-04-27T12:45:00Z">
        <w:r w:rsidRPr="00486B19" w:rsidDel="00D013C4">
          <w:rPr>
            <w:lang w:val="en-CA"/>
          </w:rPr>
          <w:delText>Remote communications: Modbus TCP over Ethernet using built-in software for access via a standard web browser.</w:delText>
        </w:r>
        <w:r w:rsidR="00561598" w:rsidRPr="00486B19" w:rsidDel="00D013C4">
          <w:rPr>
            <w:lang w:val="en-CA"/>
          </w:rPr>
          <w:delText xml:space="preserve"> Refer to Division 13</w:delText>
        </w:r>
        <w:r w:rsidR="008B1266" w:rsidDel="00D013C4">
          <w:rPr>
            <w:lang w:val="en-CA"/>
          </w:rPr>
          <w:delText xml:space="preserve"> – SCADA and Instrumentation</w:delText>
        </w:r>
        <w:r w:rsidR="00561598" w:rsidRPr="00486B19" w:rsidDel="00D013C4">
          <w:rPr>
            <w:lang w:val="en-CA"/>
          </w:rPr>
          <w:delText>.</w:delText>
        </w:r>
      </w:del>
    </w:p>
    <w:p w14:paraId="54C6212D" w14:textId="77777777" w:rsidR="004767C4" w:rsidRPr="00486B19" w:rsidDel="00D013C4" w:rsidRDefault="004767C4" w:rsidP="00486B19">
      <w:pPr>
        <w:pStyle w:val="Heading4"/>
        <w:rPr>
          <w:del w:id="181" w:author="John Liu" w:date="2022-04-27T12:45:00Z"/>
          <w:lang w:val="en-CA"/>
        </w:rPr>
      </w:pPr>
      <w:del w:id="182" w:author="John Liu" w:date="2022-04-27T12:45:00Z">
        <w:r w:rsidRPr="00486B19" w:rsidDel="00D013C4">
          <w:rPr>
            <w:lang w:val="en-CA"/>
          </w:rPr>
          <w:delText>Education for Sustainability System Ready</w:delText>
        </w:r>
        <w:r w:rsidR="008B1266" w:rsidDel="00D013C4">
          <w:rPr>
            <w:lang w:val="en-CA"/>
          </w:rPr>
          <w:delText>:</w:delText>
        </w:r>
        <w:r w:rsidRPr="00486B19" w:rsidDel="00D013C4">
          <w:rPr>
            <w:lang w:val="en-CA"/>
          </w:rPr>
          <w:delText xml:space="preserve">  Ensure that the integrated power meter specified above shall come complete with the necessary built-in connectivity including Ethernet/Modbus TCP and external IP capability to support a web-based building benchmarking and education for sustainability system that graphically illustrates the performance of the building relative to environmental and energy strategies</w:delText>
        </w:r>
        <w:r w:rsidR="008B1266" w:rsidDel="00D013C4">
          <w:rPr>
            <w:lang w:val="en-CA"/>
          </w:rPr>
          <w:delText>,</w:delText>
        </w:r>
        <w:r w:rsidRPr="00486B19" w:rsidDel="00D013C4">
          <w:rPr>
            <w:lang w:val="en-CA"/>
          </w:rPr>
          <w:delText xml:space="preserve"> including LEED.  </w:delText>
        </w:r>
      </w:del>
    </w:p>
    <w:p w14:paraId="4FF3926A" w14:textId="77777777" w:rsidR="004767C4" w:rsidRPr="00486B19" w:rsidDel="00D013C4" w:rsidRDefault="004767C4" w:rsidP="003D1147">
      <w:pPr>
        <w:pStyle w:val="Heading3"/>
        <w:rPr>
          <w:del w:id="183" w:author="John Liu" w:date="2022-04-27T12:45:00Z"/>
          <w:lang w:val="en-CA"/>
        </w:rPr>
      </w:pPr>
      <w:del w:id="184" w:author="John Liu" w:date="2022-04-27T12:45:00Z">
        <w:r w:rsidRPr="00486B19" w:rsidDel="00D013C4">
          <w:rPr>
            <w:lang w:val="en-CA"/>
          </w:rPr>
          <w:delText>Integrated Infrared Inspection Window</w:delText>
        </w:r>
      </w:del>
    </w:p>
    <w:p w14:paraId="4E44C8E5" w14:textId="77777777" w:rsidR="004767C4" w:rsidRPr="00486B19" w:rsidDel="00D013C4" w:rsidRDefault="004767C4" w:rsidP="00486B19">
      <w:pPr>
        <w:pStyle w:val="Heading4"/>
        <w:rPr>
          <w:del w:id="185" w:author="John Liu" w:date="2022-04-27T12:45:00Z"/>
          <w:lang w:val="en-CA"/>
        </w:rPr>
      </w:pPr>
      <w:del w:id="186" w:author="John Liu" w:date="2022-04-27T12:45:00Z">
        <w:r w:rsidRPr="00486B19" w:rsidDel="00D013C4">
          <w:rPr>
            <w:lang w:val="en-CA"/>
          </w:rPr>
          <w:delText xml:space="preserve">Allows </w:delText>
        </w:r>
        <w:r w:rsidR="008B1266" w:rsidRPr="00486B19" w:rsidDel="00D013C4">
          <w:rPr>
            <w:lang w:val="en-CA"/>
          </w:rPr>
          <w:delText xml:space="preserve">safe external thermal imaging of fully energized electrical components </w:delText>
        </w:r>
        <w:r w:rsidRPr="00486B19" w:rsidDel="00D013C4">
          <w:rPr>
            <w:lang w:val="en-CA"/>
          </w:rPr>
          <w:delText>without removing the transformer cover.</w:delText>
        </w:r>
      </w:del>
    </w:p>
    <w:p w14:paraId="3FDBD19B" w14:textId="77777777" w:rsidR="004767C4" w:rsidRPr="00486B19" w:rsidDel="00D013C4" w:rsidRDefault="004767C4" w:rsidP="00486B19">
      <w:pPr>
        <w:pStyle w:val="Heading4"/>
        <w:rPr>
          <w:del w:id="187" w:author="John Liu" w:date="2022-04-27T12:45:00Z"/>
          <w:lang w:val="en-CA"/>
        </w:rPr>
      </w:pPr>
      <w:del w:id="188" w:author="John Liu" w:date="2022-04-27T12:45:00Z">
        <w:r w:rsidRPr="00486B19" w:rsidDel="00D013C4">
          <w:rPr>
            <w:lang w:val="en-CA"/>
          </w:rPr>
          <w:delText>IP65/NEMA 4 rated both open and closed</w:delText>
        </w:r>
        <w:r w:rsidR="00C91C6E" w:rsidDel="00D013C4">
          <w:rPr>
            <w:lang w:val="en-CA"/>
          </w:rPr>
          <w:delText xml:space="preserve"> enclosures</w:delText>
        </w:r>
        <w:r w:rsidRPr="00486B19" w:rsidDel="00D013C4">
          <w:rPr>
            <w:lang w:val="en-CA"/>
          </w:rPr>
          <w:delText>.</w:delText>
        </w:r>
      </w:del>
    </w:p>
    <w:p w14:paraId="6F050E08" w14:textId="77777777" w:rsidR="004767C4" w:rsidRPr="00486B19" w:rsidDel="00D013C4" w:rsidRDefault="004767C4" w:rsidP="003D1147">
      <w:pPr>
        <w:pStyle w:val="Heading3"/>
        <w:rPr>
          <w:del w:id="189" w:author="John Liu" w:date="2022-04-27T12:45:00Z"/>
          <w:lang w:val="en-CA"/>
        </w:rPr>
      </w:pPr>
      <w:del w:id="190" w:author="John Liu" w:date="2022-04-27T12:45:00Z">
        <w:r w:rsidRPr="00486B19" w:rsidDel="00D013C4">
          <w:rPr>
            <w:lang w:val="en-CA"/>
          </w:rPr>
          <w:delText>Lockable Hinged Front Access Doors</w:delText>
        </w:r>
      </w:del>
    </w:p>
    <w:p w14:paraId="2FF84A3C" w14:textId="77777777" w:rsidR="004767C4" w:rsidRPr="00486B19" w:rsidDel="00D013C4" w:rsidRDefault="008B1266" w:rsidP="00486B19">
      <w:pPr>
        <w:pStyle w:val="Heading4"/>
        <w:rPr>
          <w:del w:id="191" w:author="John Liu" w:date="2022-04-27T12:45:00Z"/>
          <w:lang w:val="en-CA"/>
        </w:rPr>
      </w:pPr>
      <w:del w:id="192" w:author="John Liu" w:date="2022-04-27T12:45:00Z">
        <w:r w:rsidDel="00D013C4">
          <w:rPr>
            <w:lang w:val="en-CA"/>
          </w:rPr>
          <w:delText>The access doors shall a</w:delText>
        </w:r>
        <w:r w:rsidR="004767C4" w:rsidRPr="00486B19" w:rsidDel="00D013C4">
          <w:rPr>
            <w:lang w:val="en-CA"/>
          </w:rPr>
          <w:delText>llow safe and rapid access to the transformer without the need to undo multiple screws and handle heavy metal cover plates that are in close proximity to live electrical points.</w:delText>
        </w:r>
      </w:del>
    </w:p>
    <w:p w14:paraId="6344A70D" w14:textId="77777777" w:rsidR="004767C4" w:rsidRPr="00486B19" w:rsidDel="00D013C4" w:rsidRDefault="004767C4" w:rsidP="00486B19">
      <w:pPr>
        <w:pStyle w:val="Heading4"/>
        <w:rPr>
          <w:del w:id="193" w:author="John Liu" w:date="2022-04-27T12:45:00Z"/>
          <w:lang w:val="en-CA"/>
        </w:rPr>
      </w:pPr>
      <w:del w:id="194" w:author="John Liu" w:date="2022-04-27T12:45:00Z">
        <w:r w:rsidRPr="00486B19" w:rsidDel="00D013C4">
          <w:rPr>
            <w:lang w:val="en-CA"/>
          </w:rPr>
          <w:delText xml:space="preserve">Doors shall be </w:delText>
        </w:r>
        <w:r w:rsidR="008B1266" w:rsidDel="00D013C4">
          <w:rPr>
            <w:lang w:val="en-CA"/>
          </w:rPr>
          <w:delText>capable of being</w:delText>
        </w:r>
        <w:r w:rsidRPr="00486B19" w:rsidDel="00D013C4">
          <w:rPr>
            <w:lang w:val="en-CA"/>
          </w:rPr>
          <w:delText xml:space="preserve"> secured using a padlock.</w:delText>
        </w:r>
      </w:del>
    </w:p>
    <w:p w14:paraId="5BC993F5" w14:textId="77777777" w:rsidR="00646924" w:rsidRPr="00486B19" w:rsidRDefault="00646924" w:rsidP="00486B19">
      <w:pPr>
        <w:pStyle w:val="Heading2"/>
      </w:pPr>
      <w:r w:rsidRPr="00486B19">
        <w:t>Equipment</w:t>
      </w:r>
      <w:r w:rsidR="00382D60">
        <w:t xml:space="preserve"> </w:t>
      </w:r>
      <w:r w:rsidRPr="00486B19">
        <w:t>Identification</w:t>
      </w:r>
    </w:p>
    <w:p w14:paraId="5F3E0FF8" w14:textId="77777777" w:rsidR="00646924" w:rsidRPr="00486B19" w:rsidRDefault="00646924" w:rsidP="003D1147">
      <w:pPr>
        <w:pStyle w:val="Heading3"/>
      </w:pPr>
      <w:r w:rsidRPr="00486B19">
        <w:t xml:space="preserve">Label size: 7. </w:t>
      </w:r>
    </w:p>
    <w:p w14:paraId="6AF7817F" w14:textId="77777777" w:rsidR="009906C7" w:rsidRPr="00486B19" w:rsidRDefault="009906C7" w:rsidP="003D1147">
      <w:pPr>
        <w:pStyle w:val="Heading3"/>
      </w:pPr>
      <w:r w:rsidRPr="00486B19">
        <w:t xml:space="preserve">Nameplates: Engraved, laminated-plastic or metal nameplate for each distribution transformer, mounted with corrosion-resistant screws.  Provide equipment identification in accordance with </w:t>
      </w:r>
      <w:r w:rsidRPr="00F303BB">
        <w:rPr>
          <w:highlight w:val="yellow"/>
        </w:rPr>
        <w:t>Section 16010 - Electrical General Requirements.</w:t>
      </w:r>
      <w:r w:rsidRPr="00486B19">
        <w:t xml:space="preserve"> </w:t>
      </w:r>
    </w:p>
    <w:p w14:paraId="342FCE43" w14:textId="77777777" w:rsidR="00646924" w:rsidRPr="00486B19" w:rsidRDefault="00646924" w:rsidP="00486B19">
      <w:pPr>
        <w:pStyle w:val="Heading1"/>
      </w:pPr>
      <w:r w:rsidRPr="00486B19">
        <w:t>EXECUTION</w:t>
      </w:r>
    </w:p>
    <w:p w14:paraId="2908B430" w14:textId="77777777" w:rsidR="00646924" w:rsidRPr="00486B19" w:rsidRDefault="00646924" w:rsidP="00486B19">
      <w:pPr>
        <w:pStyle w:val="Heading2"/>
      </w:pPr>
      <w:r w:rsidRPr="00486B19">
        <w:t>Installation</w:t>
      </w:r>
    </w:p>
    <w:p w14:paraId="4DF552BA" w14:textId="77777777" w:rsidR="00646924" w:rsidRPr="00486B19" w:rsidRDefault="00646924" w:rsidP="003D1147">
      <w:pPr>
        <w:pStyle w:val="Heading3"/>
      </w:pPr>
      <w:r w:rsidRPr="003D1147">
        <w:t>Mount dry type</w:t>
      </w:r>
      <w:r w:rsidRPr="00486B19">
        <w:t xml:space="preserve"> transformers up to 75 kVA as indicated</w:t>
      </w:r>
      <w:r w:rsidR="003533DE">
        <w:t xml:space="preserve"> in the Contract Documents</w:t>
      </w:r>
      <w:r w:rsidRPr="00486B19">
        <w:t xml:space="preserve">. </w:t>
      </w:r>
    </w:p>
    <w:p w14:paraId="577399BD" w14:textId="77777777" w:rsidR="00646924" w:rsidRPr="00486B19" w:rsidRDefault="00646924" w:rsidP="003D1147">
      <w:pPr>
        <w:pStyle w:val="Heading3"/>
      </w:pPr>
      <w:r w:rsidRPr="00486B19">
        <w:t xml:space="preserve">Mount dry type transformers above 75 kVA on </w:t>
      </w:r>
      <w:r w:rsidR="00540E06" w:rsidRPr="00486B19">
        <w:t xml:space="preserve">the </w:t>
      </w:r>
      <w:r w:rsidRPr="00486B19">
        <w:t xml:space="preserve">floor. </w:t>
      </w:r>
    </w:p>
    <w:p w14:paraId="08DDBE48" w14:textId="77777777" w:rsidR="00646924" w:rsidRPr="00486B19" w:rsidRDefault="00646924" w:rsidP="003D1147">
      <w:pPr>
        <w:pStyle w:val="Heading3"/>
      </w:pPr>
      <w:r w:rsidRPr="00486B19">
        <w:t xml:space="preserve">Ensure adequate clearance around </w:t>
      </w:r>
      <w:r w:rsidR="008B1266">
        <w:t xml:space="preserve">the </w:t>
      </w:r>
      <w:r w:rsidRPr="00486B19">
        <w:t>transformer</w:t>
      </w:r>
      <w:r w:rsidR="008B1266">
        <w:t>s</w:t>
      </w:r>
      <w:r w:rsidRPr="00486B19">
        <w:t xml:space="preserve"> for ventilation. </w:t>
      </w:r>
    </w:p>
    <w:p w14:paraId="3DD982BC" w14:textId="77777777" w:rsidR="00646924" w:rsidRPr="00486B19" w:rsidRDefault="00646924" w:rsidP="003D1147">
      <w:pPr>
        <w:pStyle w:val="Heading3"/>
      </w:pPr>
      <w:r w:rsidRPr="00486B19">
        <w:t xml:space="preserve">Install transformers in </w:t>
      </w:r>
      <w:r w:rsidR="008B1266">
        <w:t xml:space="preserve">a </w:t>
      </w:r>
      <w:r w:rsidRPr="00486B19">
        <w:t xml:space="preserve">level upright position. </w:t>
      </w:r>
    </w:p>
    <w:p w14:paraId="5C793113" w14:textId="77777777" w:rsidR="00646924" w:rsidRPr="00486B19" w:rsidRDefault="00646924" w:rsidP="003D1147">
      <w:pPr>
        <w:pStyle w:val="Heading3"/>
      </w:pPr>
      <w:r w:rsidRPr="00486B19">
        <w:t>Remove shipping supports only after</w:t>
      </w:r>
      <w:r w:rsidR="008B1266">
        <w:t xml:space="preserve"> the</w:t>
      </w:r>
      <w:r w:rsidRPr="00486B19">
        <w:t xml:space="preserve"> transformer is installed and </w:t>
      </w:r>
      <w:r w:rsidR="008B1266">
        <w:t>prior to</w:t>
      </w:r>
      <w:r w:rsidRPr="00486B19">
        <w:t xml:space="preserve"> putting </w:t>
      </w:r>
      <w:r w:rsidR="008B1266">
        <w:t xml:space="preserve">the transformer </w:t>
      </w:r>
      <w:r w:rsidRPr="00486B19">
        <w:t xml:space="preserve">into service. </w:t>
      </w:r>
    </w:p>
    <w:p w14:paraId="305C8A62" w14:textId="77777777" w:rsidR="00646924" w:rsidRPr="00486B19" w:rsidRDefault="00646924" w:rsidP="003D1147">
      <w:pPr>
        <w:pStyle w:val="Heading3"/>
      </w:pPr>
      <w:r w:rsidRPr="00486B19">
        <w:t xml:space="preserve">Loosen isolation pad bolts until no compression is visible. </w:t>
      </w:r>
    </w:p>
    <w:p w14:paraId="69359B54" w14:textId="77777777" w:rsidR="00646924" w:rsidRPr="00486B19" w:rsidRDefault="00646924" w:rsidP="003D1147">
      <w:pPr>
        <w:pStyle w:val="Heading3"/>
      </w:pPr>
      <w:r w:rsidRPr="00486B19">
        <w:t xml:space="preserve">Make primary and secondary connections in accordance with </w:t>
      </w:r>
      <w:r w:rsidR="00540E06" w:rsidRPr="00486B19">
        <w:t xml:space="preserve">the </w:t>
      </w:r>
      <w:r w:rsidRPr="00486B19">
        <w:t xml:space="preserve">wiring diagram. </w:t>
      </w:r>
    </w:p>
    <w:p w14:paraId="4894DB87" w14:textId="77777777" w:rsidR="00646924" w:rsidRPr="00486B19" w:rsidRDefault="00646924" w:rsidP="003D1147">
      <w:pPr>
        <w:pStyle w:val="Heading3"/>
      </w:pPr>
      <w:r w:rsidRPr="00486B19">
        <w:t>Energize transformers after installation is complete.</w:t>
      </w:r>
    </w:p>
    <w:p w14:paraId="11B6A71B" w14:textId="77777777" w:rsidR="00DC7CD7" w:rsidRPr="002D6635" w:rsidRDefault="00DC7CD7" w:rsidP="00DC7CD7">
      <w:pPr>
        <w:keepNext/>
        <w:keepLines/>
        <w:numPr>
          <w:ilvl w:val="1"/>
          <w:numId w:val="11"/>
        </w:numPr>
        <w:spacing w:before="160" w:after="160"/>
        <w:outlineLvl w:val="1"/>
        <w:rPr>
          <w:rFonts w:ascii="Calibri" w:hAnsi="Calibri"/>
          <w:szCs w:val="22"/>
          <w:u w:val="single"/>
        </w:rPr>
      </w:pPr>
      <w:r w:rsidRPr="002D6635">
        <w:rPr>
          <w:rFonts w:ascii="Calibri" w:hAnsi="Calibri"/>
          <w:szCs w:val="22"/>
          <w:u w:val="single"/>
        </w:rPr>
        <w:t>Commissioning</w:t>
      </w:r>
    </w:p>
    <w:p w14:paraId="27358137" w14:textId="77777777" w:rsidR="00DC7CD7" w:rsidRPr="002D6635" w:rsidRDefault="001B3F27" w:rsidP="003D1147">
      <w:pPr>
        <w:pStyle w:val="Heading3"/>
      </w:pPr>
      <w:r w:rsidRPr="001B3F27">
        <w:t xml:space="preserve">For all commissioning activities on systems where components of this </w:t>
      </w:r>
      <w:r w:rsidR="003533DE">
        <w:t>Section</w:t>
      </w:r>
      <w:r w:rsidR="003533DE" w:rsidRPr="001B3F27">
        <w:t xml:space="preserve"> </w:t>
      </w:r>
      <w:r w:rsidRPr="001B3F27">
        <w:t xml:space="preserve">are integral to functionality, refer to </w:t>
      </w:r>
      <w:r w:rsidRPr="005E3A17">
        <w:rPr>
          <w:highlight w:val="yellow"/>
        </w:rPr>
        <w:t>Section 01810 – Equipment Testing and Facility Commissioning</w:t>
      </w:r>
      <w:r w:rsidRPr="001B3F27">
        <w:t xml:space="preserve">. All inspection and testing activities </w:t>
      </w:r>
      <w:r w:rsidR="003533DE">
        <w:t>shall</w:t>
      </w:r>
      <w:r w:rsidRPr="001B3F27">
        <w:t xml:space="preserve"> be completed </w:t>
      </w:r>
      <w:r w:rsidR="003533DE">
        <w:t xml:space="preserve">in accordance </w:t>
      </w:r>
      <w:r w:rsidRPr="001B3F27">
        <w:t>with</w:t>
      </w:r>
      <w:r w:rsidR="003533DE">
        <w:t xml:space="preserve"> the</w:t>
      </w:r>
      <w:r w:rsidRPr="001B3F27">
        <w:t xml:space="preserve"> </w:t>
      </w:r>
      <w:r w:rsidR="00596333">
        <w:t xml:space="preserve">commissioning plan that shall be </w:t>
      </w:r>
      <w:r w:rsidRPr="001B3F27">
        <w:t xml:space="preserve">provided to the Consultant </w:t>
      </w:r>
      <w:ins w:id="195" w:author="John Liu" w:date="2022-04-27T12:45:00Z">
        <w:r w:rsidR="00D013C4">
          <w:t xml:space="preserve">and get approved </w:t>
        </w:r>
      </w:ins>
      <w:r w:rsidRPr="001B3F27">
        <w:t xml:space="preserve">prior to </w:t>
      </w:r>
      <w:r w:rsidR="003533DE">
        <w:t xml:space="preserve">the </w:t>
      </w:r>
      <w:r w:rsidR="00F303BB">
        <w:t>commencement</w:t>
      </w:r>
      <w:r w:rsidR="00F303BB" w:rsidRPr="001B3F27">
        <w:t xml:space="preserve"> </w:t>
      </w:r>
      <w:r w:rsidRPr="001B3F27">
        <w:t>of commissioning activities.</w:t>
      </w:r>
    </w:p>
    <w:p w14:paraId="4AAADC9E" w14:textId="77777777" w:rsidR="00F13982" w:rsidRPr="002D6635" w:rsidRDefault="00F13982" w:rsidP="00646924">
      <w:pPr>
        <w:pStyle w:val="Other"/>
        <w:spacing w:before="240"/>
        <w:jc w:val="center"/>
        <w:rPr>
          <w:rFonts w:ascii="Calibri" w:hAnsi="Calibri"/>
          <w:b/>
          <w:sz w:val="22"/>
          <w:szCs w:val="22"/>
        </w:rPr>
      </w:pPr>
      <w:r w:rsidRPr="002D6635">
        <w:rPr>
          <w:rFonts w:ascii="Calibri" w:hAnsi="Calibri"/>
          <w:b/>
          <w:sz w:val="22"/>
          <w:szCs w:val="22"/>
        </w:rPr>
        <w:t>END OF SECTION</w:t>
      </w:r>
    </w:p>
    <w:p w14:paraId="17DE77BC" w14:textId="77777777" w:rsidR="009F5E7A" w:rsidRPr="00486B19" w:rsidRDefault="009F5E7A" w:rsidP="00486B19">
      <w:pPr>
        <w:pStyle w:val="Heading1"/>
        <w:numPr>
          <w:ilvl w:val="0"/>
          <w:numId w:val="0"/>
        </w:numPr>
        <w:ind w:left="432"/>
        <w:rPr>
          <w:lang w:val="en-CA"/>
        </w:rPr>
      </w:pPr>
    </w:p>
    <w:sectPr w:rsidR="009F5E7A" w:rsidRPr="00486B19" w:rsidSect="00B20AD0">
      <w:headerReference w:type="even" r:id="rId14"/>
      <w:headerReference w:type="default" r:id="rId15"/>
      <w:footerReference w:type="even" r:id="rId16"/>
      <w:footerReference w:type="default" r:id="rId17"/>
      <w:headerReference w:type="first" r:id="rId18"/>
      <w:footerReference w:type="first" r:id="rId19"/>
      <w:pgSz w:w="12240" w:h="15840" w:code="1"/>
      <w:pgMar w:top="1440" w:right="720" w:bottom="1440" w:left="720" w:header="720" w:footer="720" w:gutter="994"/>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8" w:author="Radulovic, Nicole" w:date="2022-11-04T16:39:00Z" w:initials="RN">
    <w:p w14:paraId="32063D05" w14:textId="77777777" w:rsidR="005A633B" w:rsidRDefault="005A633B">
      <w:pPr>
        <w:pStyle w:val="CommentText"/>
      </w:pPr>
      <w:r>
        <w:rPr>
          <w:rStyle w:val="CommentReference"/>
        </w:rPr>
        <w:annotationRef/>
      </w:r>
      <w:r>
        <w:t>TBC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063D0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063D05" w16cid:durableId="270FBE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50B1E" w14:textId="77777777" w:rsidR="008E5861" w:rsidRDefault="008E5861">
      <w:r>
        <w:separator/>
      </w:r>
    </w:p>
  </w:endnote>
  <w:endnote w:type="continuationSeparator" w:id="0">
    <w:p w14:paraId="6D64622D" w14:textId="77777777" w:rsidR="008E5861" w:rsidRDefault="008E5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0B9BF" w14:textId="77777777" w:rsidR="00795A35" w:rsidRDefault="00795A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9B7B5" w14:textId="77777777" w:rsidR="00795A35" w:rsidRDefault="00795A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C7548" w14:textId="77777777" w:rsidR="00795A35" w:rsidRDefault="00795A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31527" w14:textId="77777777" w:rsidR="008E5861" w:rsidRDefault="008E5861">
      <w:r>
        <w:separator/>
      </w:r>
    </w:p>
  </w:footnote>
  <w:footnote w:type="continuationSeparator" w:id="0">
    <w:p w14:paraId="27025C46" w14:textId="77777777" w:rsidR="008E5861" w:rsidRDefault="008E58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ED201" w14:textId="77777777" w:rsidR="00B20AD0" w:rsidRPr="0074641A" w:rsidRDefault="00B20AD0" w:rsidP="00B20AD0">
    <w:pPr>
      <w:pBdr>
        <w:top w:val="single" w:sz="4" w:space="1" w:color="auto"/>
      </w:pBdr>
      <w:tabs>
        <w:tab w:val="right" w:pos="9810"/>
      </w:tabs>
      <w:rPr>
        <w:rFonts w:ascii="Calibri" w:hAnsi="Calibri" w:cs="Arial"/>
      </w:rPr>
    </w:pPr>
    <w:r w:rsidRPr="0074641A">
      <w:rPr>
        <w:rFonts w:ascii="Calibri" w:hAnsi="Calibri" w:cs="Arial"/>
      </w:rPr>
      <w:t>Section 16271</w:t>
    </w:r>
    <w:r w:rsidRPr="0074641A">
      <w:rPr>
        <w:rFonts w:ascii="Calibri" w:hAnsi="Calibri" w:cs="Arial"/>
      </w:rPr>
      <w:tab/>
      <w:t>CONTRACT NO</w:t>
    </w:r>
    <w:r w:rsidRPr="0074641A">
      <w:rPr>
        <w:rFonts w:ascii="Calibri" w:hAnsi="Calibri" w:cs="Arial"/>
        <w:highlight w:val="yellow"/>
      </w:rPr>
      <w:t xml:space="preserve">. [Insert </w:t>
    </w:r>
    <w:r w:rsidR="003533DE">
      <w:rPr>
        <w:rFonts w:ascii="Calibri" w:hAnsi="Calibri" w:cs="Arial"/>
        <w:highlight w:val="yellow"/>
      </w:rPr>
      <w:t>Contract</w:t>
    </w:r>
    <w:r w:rsidRPr="0074641A">
      <w:rPr>
        <w:rFonts w:ascii="Calibri" w:hAnsi="Calibri" w:cs="Arial"/>
        <w:highlight w:val="yellow"/>
      </w:rPr>
      <w:t xml:space="preserve"> Number]</w:t>
    </w:r>
    <w:r w:rsidRPr="0074641A">
      <w:rPr>
        <w:rFonts w:ascii="Calibri" w:hAnsi="Calibri" w:cs="Arial"/>
      </w:rPr>
      <w:tab/>
    </w:r>
  </w:p>
  <w:p w14:paraId="3C9B6C98" w14:textId="77777777" w:rsidR="00B20AD0" w:rsidRPr="0074641A" w:rsidRDefault="00E4799C" w:rsidP="00B20AD0">
    <w:pPr>
      <w:pBdr>
        <w:top w:val="single" w:sz="4" w:space="1" w:color="auto"/>
      </w:pBdr>
      <w:tabs>
        <w:tab w:val="left" w:pos="-1440"/>
        <w:tab w:val="left" w:pos="-720"/>
        <w:tab w:val="left" w:pos="0"/>
        <w:tab w:val="center" w:pos="5220"/>
        <w:tab w:val="right" w:pos="9810"/>
      </w:tabs>
      <w:rPr>
        <w:rFonts w:ascii="Calibri" w:hAnsi="Calibri" w:cs="Arial"/>
      </w:rPr>
    </w:pPr>
    <w:r w:rsidRPr="0074641A">
      <w:rPr>
        <w:rFonts w:ascii="Calibri" w:hAnsi="Calibri" w:cs="Arial"/>
      </w:rPr>
      <w:t>201</w:t>
    </w:r>
    <w:r>
      <w:rPr>
        <w:rFonts w:ascii="Calibri" w:hAnsi="Calibri" w:cs="Arial"/>
      </w:rPr>
      <w:t>5</w:t>
    </w:r>
    <w:r w:rsidR="00B20AD0" w:rsidRPr="0074641A">
      <w:rPr>
        <w:rFonts w:ascii="Calibri" w:hAnsi="Calibri" w:cs="Arial"/>
      </w:rPr>
      <w:t>-</w:t>
    </w:r>
    <w:r w:rsidRPr="0074641A">
      <w:rPr>
        <w:rFonts w:ascii="Calibri" w:hAnsi="Calibri" w:cs="Arial"/>
      </w:rPr>
      <w:t>0</w:t>
    </w:r>
    <w:r>
      <w:rPr>
        <w:rFonts w:ascii="Calibri" w:hAnsi="Calibri" w:cs="Arial"/>
      </w:rPr>
      <w:t>2</w:t>
    </w:r>
    <w:r w:rsidR="00B20AD0" w:rsidRPr="0074641A">
      <w:rPr>
        <w:rFonts w:ascii="Calibri" w:hAnsi="Calibri" w:cs="Arial"/>
      </w:rPr>
      <w:t>-</w:t>
    </w:r>
    <w:r>
      <w:rPr>
        <w:rFonts w:ascii="Calibri" w:hAnsi="Calibri" w:cs="Arial"/>
      </w:rPr>
      <w:t>04</w:t>
    </w:r>
    <w:r w:rsidR="00B20AD0" w:rsidRPr="0074641A">
      <w:rPr>
        <w:rFonts w:ascii="Calibri" w:hAnsi="Calibri" w:cs="Arial"/>
        <w:b/>
      </w:rPr>
      <w:tab/>
      <w:t>DRY TYPE TRANSFORMERS UP TO 600 V PRIMARY</w:t>
    </w:r>
    <w:r w:rsidR="00B20AD0" w:rsidRPr="0074641A">
      <w:rPr>
        <w:rFonts w:ascii="Calibri" w:hAnsi="Calibri" w:cs="Arial"/>
      </w:rPr>
      <w:tab/>
    </w:r>
  </w:p>
  <w:p w14:paraId="31A1E35A" w14:textId="77777777" w:rsidR="00B20AD0" w:rsidRPr="0074641A" w:rsidRDefault="00B20AD0" w:rsidP="00B20AD0">
    <w:pPr>
      <w:pBdr>
        <w:top w:val="single" w:sz="4" w:space="1" w:color="auto"/>
      </w:pBdr>
      <w:tabs>
        <w:tab w:val="center" w:pos="5175"/>
        <w:tab w:val="right" w:pos="9810"/>
      </w:tabs>
      <w:rPr>
        <w:rFonts w:ascii="Calibri" w:hAnsi="Calibri" w:cs="Arial"/>
      </w:rPr>
    </w:pPr>
    <w:r w:rsidRPr="0074641A">
      <w:rPr>
        <w:rFonts w:ascii="Calibri" w:hAnsi="Calibri" w:cs="Arial"/>
      </w:rPr>
      <w:t xml:space="preserve">Page </w:t>
    </w:r>
    <w:r w:rsidRPr="0074641A">
      <w:rPr>
        <w:rFonts w:ascii="Calibri" w:hAnsi="Calibri" w:cs="Arial"/>
      </w:rPr>
      <w:fldChar w:fldCharType="begin"/>
    </w:r>
    <w:r w:rsidRPr="0074641A">
      <w:rPr>
        <w:rFonts w:ascii="Calibri" w:hAnsi="Calibri" w:cs="Arial"/>
      </w:rPr>
      <w:instrText xml:space="preserve">PAGE </w:instrText>
    </w:r>
    <w:r w:rsidRPr="0074641A">
      <w:rPr>
        <w:rFonts w:ascii="Calibri" w:hAnsi="Calibri" w:cs="Arial"/>
      </w:rPr>
      <w:fldChar w:fldCharType="separate"/>
    </w:r>
    <w:r w:rsidR="00620E3E">
      <w:rPr>
        <w:rFonts w:ascii="Calibri" w:hAnsi="Calibri" w:cs="Arial"/>
        <w:noProof/>
      </w:rPr>
      <w:t>2</w:t>
    </w:r>
    <w:r w:rsidRPr="0074641A">
      <w:rPr>
        <w:rFonts w:ascii="Calibri" w:hAnsi="Calibri" w:cs="Arial"/>
      </w:rPr>
      <w:fldChar w:fldCharType="end"/>
    </w:r>
    <w:r w:rsidRPr="0074641A">
      <w:rPr>
        <w:rStyle w:val="PageNumber"/>
        <w:rFonts w:ascii="Calibri" w:hAnsi="Calibri" w:cs="Arial"/>
        <w:caps/>
        <w:sz w:val="22"/>
        <w:szCs w:val="22"/>
      </w:rPr>
      <w:tab/>
    </w:r>
    <w:r w:rsidRPr="0074641A">
      <w:rPr>
        <w:rStyle w:val="PageNumber"/>
        <w:rFonts w:ascii="Calibri" w:hAnsi="Calibri" w:cs="Arial"/>
        <w:caps/>
        <w:sz w:val="22"/>
        <w:szCs w:val="22"/>
      </w:rPr>
      <w:tab/>
    </w:r>
    <w:r w:rsidRPr="0074641A">
      <w:rPr>
        <w:rFonts w:ascii="Calibri" w:hAnsi="Calibri" w:cs="Arial"/>
      </w:rPr>
      <w:t xml:space="preserve">DATE:  </w:t>
    </w:r>
    <w:r w:rsidRPr="0074641A">
      <w:rPr>
        <w:rFonts w:ascii="Calibri" w:hAnsi="Calibri" w:cs="Arial"/>
        <w:highlight w:val="yellow"/>
      </w:rPr>
      <w:t>[Insert Date (e.g. Jan., 2000)]</w:t>
    </w:r>
    <w:r w:rsidRPr="0074641A">
      <w:rPr>
        <w:rFonts w:ascii="Calibri" w:hAnsi="Calibri" w:cs="Arial"/>
      </w:rPr>
      <w:tab/>
    </w:r>
    <w:r w:rsidRPr="0074641A">
      <w:rPr>
        <w:rFonts w:ascii="Calibri" w:hAnsi="Calibri" w:cs="Arial"/>
      </w:rPr>
      <w:tab/>
    </w:r>
  </w:p>
  <w:p w14:paraId="2A9BCF42" w14:textId="77777777" w:rsidR="00B20AD0" w:rsidRDefault="00B20A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195ED" w14:textId="77777777" w:rsidR="00C25225" w:rsidRPr="0074641A" w:rsidRDefault="00C25225" w:rsidP="00B20AD0">
    <w:pPr>
      <w:pBdr>
        <w:top w:val="single" w:sz="4" w:space="1" w:color="auto"/>
      </w:pBdr>
      <w:tabs>
        <w:tab w:val="right" w:pos="9810"/>
      </w:tabs>
      <w:rPr>
        <w:rFonts w:ascii="Calibri" w:hAnsi="Calibri" w:cs="Arial"/>
      </w:rPr>
    </w:pPr>
    <w:r w:rsidRPr="0074641A">
      <w:rPr>
        <w:rFonts w:ascii="Calibri" w:hAnsi="Calibri" w:cs="Arial"/>
      </w:rPr>
      <w:t>CONTRACT NO</w:t>
    </w:r>
    <w:r w:rsidRPr="002A4D15">
      <w:rPr>
        <w:rFonts w:ascii="Calibri" w:hAnsi="Calibri" w:cs="Arial"/>
      </w:rPr>
      <w:t xml:space="preserve">. </w:t>
    </w:r>
    <w:r w:rsidRPr="0074641A">
      <w:rPr>
        <w:rFonts w:ascii="Calibri" w:hAnsi="Calibri" w:cs="Arial"/>
        <w:highlight w:val="yellow"/>
      </w:rPr>
      <w:t xml:space="preserve">[Insert </w:t>
    </w:r>
    <w:r w:rsidR="003533DE">
      <w:rPr>
        <w:rFonts w:ascii="Calibri" w:hAnsi="Calibri" w:cs="Arial"/>
        <w:highlight w:val="yellow"/>
      </w:rPr>
      <w:t xml:space="preserve">Contract </w:t>
    </w:r>
    <w:r w:rsidRPr="0074641A">
      <w:rPr>
        <w:rFonts w:ascii="Calibri" w:hAnsi="Calibri" w:cs="Arial"/>
        <w:highlight w:val="yellow"/>
      </w:rPr>
      <w:t>Number]</w:t>
    </w:r>
    <w:r w:rsidRPr="0074641A">
      <w:rPr>
        <w:rFonts w:ascii="Calibri" w:hAnsi="Calibri" w:cs="Arial"/>
      </w:rPr>
      <w:tab/>
      <w:t>Section 16271</w:t>
    </w:r>
  </w:p>
  <w:p w14:paraId="03917BF2" w14:textId="77777777" w:rsidR="00C25225" w:rsidRPr="0074641A" w:rsidRDefault="00C25225" w:rsidP="00B20AD0">
    <w:pPr>
      <w:pBdr>
        <w:top w:val="single" w:sz="4" w:space="1" w:color="auto"/>
      </w:pBdr>
      <w:tabs>
        <w:tab w:val="left" w:pos="-1440"/>
        <w:tab w:val="left" w:pos="-720"/>
        <w:tab w:val="left" w:pos="0"/>
        <w:tab w:val="center" w:pos="5220"/>
        <w:tab w:val="right" w:pos="9810"/>
      </w:tabs>
      <w:rPr>
        <w:rFonts w:ascii="Calibri" w:hAnsi="Calibri" w:cs="Arial"/>
      </w:rPr>
    </w:pPr>
    <w:r w:rsidRPr="0074641A">
      <w:rPr>
        <w:rFonts w:ascii="Calibri" w:hAnsi="Calibri" w:cs="Arial"/>
        <w:b/>
      </w:rPr>
      <w:tab/>
      <w:t>DRY TYPE TRANSFORMERS UP TO 600 V PRIMARY</w:t>
    </w:r>
    <w:r w:rsidRPr="0074641A">
      <w:rPr>
        <w:rFonts w:ascii="Calibri" w:hAnsi="Calibri" w:cs="Arial"/>
      </w:rPr>
      <w:tab/>
    </w:r>
    <w:r w:rsidR="00E4799C" w:rsidRPr="0074641A">
      <w:rPr>
        <w:rFonts w:ascii="Calibri" w:hAnsi="Calibri" w:cs="Arial"/>
      </w:rPr>
      <w:t>201</w:t>
    </w:r>
    <w:r w:rsidR="00E4799C">
      <w:rPr>
        <w:rFonts w:ascii="Calibri" w:hAnsi="Calibri" w:cs="Arial"/>
      </w:rPr>
      <w:t>5</w:t>
    </w:r>
    <w:r w:rsidRPr="0074641A">
      <w:rPr>
        <w:rFonts w:ascii="Calibri" w:hAnsi="Calibri" w:cs="Arial"/>
      </w:rPr>
      <w:t>-</w:t>
    </w:r>
    <w:r w:rsidR="00E4799C" w:rsidRPr="0074641A">
      <w:rPr>
        <w:rFonts w:ascii="Calibri" w:hAnsi="Calibri" w:cs="Arial"/>
      </w:rPr>
      <w:t>0</w:t>
    </w:r>
    <w:r w:rsidR="00E4799C">
      <w:rPr>
        <w:rFonts w:ascii="Calibri" w:hAnsi="Calibri" w:cs="Arial"/>
      </w:rPr>
      <w:t>2</w:t>
    </w:r>
    <w:r w:rsidRPr="0074641A">
      <w:rPr>
        <w:rFonts w:ascii="Calibri" w:hAnsi="Calibri" w:cs="Arial"/>
      </w:rPr>
      <w:t>-</w:t>
    </w:r>
    <w:r w:rsidR="00E4799C">
      <w:rPr>
        <w:rFonts w:ascii="Calibri" w:hAnsi="Calibri" w:cs="Arial"/>
      </w:rPr>
      <w:t>04</w:t>
    </w:r>
  </w:p>
  <w:p w14:paraId="7F4C9407" w14:textId="77777777" w:rsidR="00C25225" w:rsidRPr="0074641A" w:rsidRDefault="00C25225" w:rsidP="00B20AD0">
    <w:pPr>
      <w:pBdr>
        <w:top w:val="single" w:sz="4" w:space="1" w:color="auto"/>
      </w:pBdr>
      <w:tabs>
        <w:tab w:val="center" w:pos="5175"/>
        <w:tab w:val="right" w:pos="9810"/>
      </w:tabs>
      <w:rPr>
        <w:rFonts w:ascii="Calibri" w:hAnsi="Calibri" w:cs="Arial"/>
      </w:rPr>
    </w:pPr>
    <w:r w:rsidRPr="0074641A">
      <w:rPr>
        <w:rFonts w:ascii="Calibri" w:hAnsi="Calibri" w:cs="Arial"/>
      </w:rPr>
      <w:t xml:space="preserve">DATE:  </w:t>
    </w:r>
    <w:r w:rsidRPr="0074641A">
      <w:rPr>
        <w:rFonts w:ascii="Calibri" w:hAnsi="Calibri" w:cs="Arial"/>
        <w:highlight w:val="yellow"/>
      </w:rPr>
      <w:t>[Insert Date (e.g. Jan., 2000)]</w:t>
    </w:r>
    <w:r w:rsidRPr="0074641A">
      <w:rPr>
        <w:rFonts w:ascii="Calibri" w:hAnsi="Calibri" w:cs="Arial"/>
      </w:rPr>
      <w:tab/>
    </w:r>
    <w:r w:rsidRPr="0074641A">
      <w:rPr>
        <w:rFonts w:ascii="Calibri" w:hAnsi="Calibri" w:cs="Arial"/>
      </w:rPr>
      <w:tab/>
      <w:t xml:space="preserve">Page </w:t>
    </w:r>
    <w:r w:rsidRPr="0074641A">
      <w:rPr>
        <w:rFonts w:ascii="Calibri" w:hAnsi="Calibri" w:cs="Arial"/>
      </w:rPr>
      <w:fldChar w:fldCharType="begin"/>
    </w:r>
    <w:r w:rsidRPr="0074641A">
      <w:rPr>
        <w:rFonts w:ascii="Calibri" w:hAnsi="Calibri" w:cs="Arial"/>
      </w:rPr>
      <w:instrText xml:space="preserve">PAGE </w:instrText>
    </w:r>
    <w:r w:rsidRPr="0074641A">
      <w:rPr>
        <w:rFonts w:ascii="Calibri" w:hAnsi="Calibri" w:cs="Arial"/>
      </w:rPr>
      <w:fldChar w:fldCharType="separate"/>
    </w:r>
    <w:r w:rsidR="00620E3E">
      <w:rPr>
        <w:rFonts w:ascii="Calibri" w:hAnsi="Calibri" w:cs="Arial"/>
        <w:noProof/>
      </w:rPr>
      <w:t>1</w:t>
    </w:r>
    <w:r w:rsidRPr="0074641A">
      <w:rPr>
        <w:rFonts w:ascii="Calibri" w:hAnsi="Calibri" w:cs="Arial"/>
      </w:rPr>
      <w:fldChar w:fldCharType="end"/>
    </w:r>
    <w:r w:rsidRPr="0074641A">
      <w:rPr>
        <w:rFonts w:ascii="Calibri" w:hAnsi="Calibri" w:cs="Arial"/>
      </w:rPr>
      <w:t xml:space="preserve"> </w:t>
    </w:r>
  </w:p>
  <w:p w14:paraId="37D7DBB0" w14:textId="77777777" w:rsidR="00C25225" w:rsidRPr="00672C12" w:rsidRDefault="00C25225" w:rsidP="00646924">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8745C" w14:textId="77777777" w:rsidR="00C25225" w:rsidRPr="0082209E" w:rsidRDefault="00C25225" w:rsidP="00B20AD0">
    <w:pPr>
      <w:pBdr>
        <w:top w:val="single" w:sz="4" w:space="1" w:color="auto"/>
      </w:pBdr>
      <w:tabs>
        <w:tab w:val="right" w:pos="9810"/>
      </w:tabs>
      <w:rPr>
        <w:rFonts w:ascii="Arial" w:hAnsi="Arial" w:cs="Arial"/>
      </w:rPr>
    </w:pPr>
    <w:r w:rsidRPr="0082209E">
      <w:rPr>
        <w:rFonts w:ascii="Arial" w:hAnsi="Arial" w:cs="Arial"/>
      </w:rPr>
      <w:t>CONTRACT NO</w:t>
    </w:r>
    <w:r w:rsidRPr="0082209E">
      <w:rPr>
        <w:rFonts w:ascii="Arial" w:hAnsi="Arial" w:cs="Arial"/>
        <w:highlight w:val="lightGray"/>
      </w:rPr>
      <w:t xml:space="preserve">.... [Insert </w:t>
    </w:r>
    <w:r>
      <w:rPr>
        <w:rFonts w:ascii="Arial" w:hAnsi="Arial" w:cs="Arial"/>
        <w:highlight w:val="lightGray"/>
      </w:rPr>
      <w:t>Region</w:t>
    </w:r>
    <w:r w:rsidRPr="0082209E">
      <w:rPr>
        <w:rFonts w:ascii="Arial" w:hAnsi="Arial" w:cs="Arial"/>
        <w:highlight w:val="lightGray"/>
      </w:rPr>
      <w:t xml:space="preserve"> Number]</w:t>
    </w:r>
    <w:r w:rsidRPr="0082209E">
      <w:rPr>
        <w:rFonts w:ascii="Arial" w:hAnsi="Arial" w:cs="Arial"/>
      </w:rPr>
      <w:tab/>
      <w:t xml:space="preserve">Section </w:t>
    </w:r>
    <w:r>
      <w:rPr>
        <w:rFonts w:ascii="Arial" w:hAnsi="Arial" w:cs="Arial"/>
      </w:rPr>
      <w:t>16271</w:t>
    </w:r>
  </w:p>
  <w:p w14:paraId="48949D00" w14:textId="77777777" w:rsidR="00C25225" w:rsidRPr="0082209E" w:rsidRDefault="00C25225" w:rsidP="00B20AD0">
    <w:pPr>
      <w:pBdr>
        <w:top w:val="single" w:sz="4" w:space="1" w:color="auto"/>
      </w:pBdr>
      <w:tabs>
        <w:tab w:val="left" w:pos="-1440"/>
        <w:tab w:val="left" w:pos="-720"/>
        <w:tab w:val="left" w:pos="0"/>
        <w:tab w:val="center" w:pos="5220"/>
        <w:tab w:val="right" w:pos="9810"/>
      </w:tabs>
      <w:rPr>
        <w:rFonts w:ascii="Arial" w:hAnsi="Arial" w:cs="Arial"/>
      </w:rPr>
    </w:pPr>
    <w:r>
      <w:rPr>
        <w:rFonts w:ascii="Arial" w:hAnsi="Arial" w:cs="Arial"/>
        <w:b/>
      </w:rPr>
      <w:tab/>
      <w:t>DRY TYPE TRANSFORMERS UP TO 600 V PRIMARY</w:t>
    </w:r>
    <w:r w:rsidRPr="0082209E">
      <w:rPr>
        <w:rFonts w:ascii="Arial" w:hAnsi="Arial" w:cs="Arial"/>
      </w:rPr>
      <w:tab/>
    </w:r>
    <w:r w:rsidR="00DC7CD7">
      <w:rPr>
        <w:rFonts w:ascii="Arial" w:hAnsi="Arial" w:cs="Arial"/>
      </w:rPr>
      <w:t>2013</w:t>
    </w:r>
    <w:r>
      <w:rPr>
        <w:rFonts w:ascii="Arial" w:hAnsi="Arial" w:cs="Arial"/>
      </w:rPr>
      <w:t>-</w:t>
    </w:r>
    <w:r w:rsidR="00DC7CD7">
      <w:rPr>
        <w:rFonts w:ascii="Arial" w:hAnsi="Arial" w:cs="Arial"/>
      </w:rPr>
      <w:t>06</w:t>
    </w:r>
    <w:r>
      <w:rPr>
        <w:rFonts w:ascii="Arial" w:hAnsi="Arial" w:cs="Arial"/>
      </w:rPr>
      <w:t>-</w:t>
    </w:r>
    <w:r w:rsidR="00DC7CD7">
      <w:rPr>
        <w:rFonts w:ascii="Arial" w:hAnsi="Arial" w:cs="Arial"/>
      </w:rPr>
      <w:t>25</w:t>
    </w:r>
  </w:p>
  <w:p w14:paraId="0857EFF5" w14:textId="77777777" w:rsidR="00C25225" w:rsidRPr="0082209E" w:rsidRDefault="00C25225" w:rsidP="00B20AD0">
    <w:pPr>
      <w:pBdr>
        <w:top w:val="single" w:sz="4" w:space="1" w:color="auto"/>
      </w:pBdr>
      <w:tabs>
        <w:tab w:val="center" w:pos="5175"/>
        <w:tab w:val="right" w:pos="9810"/>
      </w:tabs>
      <w:rPr>
        <w:rFonts w:ascii="Arial" w:hAnsi="Arial" w:cs="Arial"/>
      </w:rPr>
    </w:pPr>
    <w:r w:rsidRPr="0082209E">
      <w:rPr>
        <w:rFonts w:ascii="Arial" w:hAnsi="Arial" w:cs="Arial"/>
      </w:rPr>
      <w:t xml:space="preserve">DATE:  </w:t>
    </w:r>
    <w:r w:rsidRPr="0082209E">
      <w:rPr>
        <w:rFonts w:ascii="Arial" w:hAnsi="Arial" w:cs="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sidR="00B20AD0">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646924">
      <w:rPr>
        <w:rStyle w:val="PageNumber"/>
        <w:rFonts w:ascii="Arial" w:hAnsi="Arial" w:cs="Arial"/>
        <w:caps/>
        <w:sz w:val="22"/>
        <w:szCs w:val="22"/>
      </w:rPr>
      <w:fldChar w:fldCharType="begin"/>
    </w:r>
    <w:r w:rsidRPr="00646924">
      <w:rPr>
        <w:rStyle w:val="PageNumber"/>
        <w:rFonts w:ascii="Arial" w:hAnsi="Arial" w:cs="Arial"/>
        <w:caps/>
        <w:sz w:val="22"/>
        <w:szCs w:val="22"/>
      </w:rPr>
      <w:instrText xml:space="preserve"> NUMPAGES </w:instrText>
    </w:r>
    <w:r w:rsidRPr="00646924">
      <w:rPr>
        <w:rStyle w:val="PageNumber"/>
        <w:rFonts w:ascii="Arial" w:hAnsi="Arial" w:cs="Arial"/>
        <w:caps/>
        <w:sz w:val="22"/>
        <w:szCs w:val="22"/>
      </w:rPr>
      <w:fldChar w:fldCharType="separate"/>
    </w:r>
    <w:r w:rsidR="00B20AD0">
      <w:rPr>
        <w:rStyle w:val="PageNumber"/>
        <w:rFonts w:ascii="Arial" w:hAnsi="Arial" w:cs="Arial"/>
        <w:caps/>
        <w:noProof/>
        <w:sz w:val="22"/>
        <w:szCs w:val="22"/>
      </w:rPr>
      <w:t>9</w:t>
    </w:r>
    <w:r w:rsidRPr="00646924">
      <w:rPr>
        <w:rStyle w:val="PageNumber"/>
        <w:rFonts w:ascii="Arial" w:hAnsi="Arial" w:cs="Arial"/>
        <w:caps/>
        <w:sz w:val="22"/>
        <w:szCs w:val="22"/>
      </w:rPr>
      <w:fldChar w:fldCharType="end"/>
    </w:r>
  </w:p>
  <w:p w14:paraId="309D2D26" w14:textId="77777777" w:rsidR="00C25225" w:rsidRDefault="00C25225"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407D28"/>
    <w:multiLevelType w:val="multilevel"/>
    <w:tmpl w:val="97B2F152"/>
    <w:lvl w:ilvl="0">
      <w:start w:val="1"/>
      <w:numFmt w:val="decimal"/>
      <w:pStyle w:val="Heading1"/>
      <w:lvlText w:val="PART %1."/>
      <w:lvlJc w:val="left"/>
      <w:pPr>
        <w:tabs>
          <w:tab w:val="num" w:pos="432"/>
        </w:tabs>
        <w:ind w:left="432" w:hanging="432"/>
      </w:pPr>
      <w:rPr>
        <w:u w:val="none"/>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pPr>
        <w:tabs>
          <w:tab w:val="num" w:pos="720"/>
        </w:tabs>
        <w:ind w:left="720" w:firstLine="2880"/>
      </w:pPr>
      <w:rPr>
        <w:rFonts w:ascii="Calibri" w:hAnsi="Calibri" w:hint="default"/>
      </w:rPr>
    </w:lvl>
    <w:lvl w:ilvl="3">
      <w:start w:val="1"/>
      <w:numFmt w:val="decimal"/>
      <w:pStyle w:val="Heading4"/>
      <w:lvlText w:val=".%4"/>
      <w:lvlJc w:val="left"/>
      <w:pPr>
        <w:tabs>
          <w:tab w:val="num" w:pos="864"/>
        </w:tabs>
        <w:ind w:left="864" w:firstLine="3456"/>
      </w:pPr>
      <w:rPr>
        <w:rFonts w:hint="default"/>
      </w:rPr>
    </w:lvl>
    <w:lvl w:ilvl="4">
      <w:start w:val="1"/>
      <w:numFmt w:val="decimal"/>
      <w:pStyle w:val="Heading5"/>
      <w:lvlText w:val="%5."/>
      <w:lvlJc w:val="left"/>
      <w:pPr>
        <w:tabs>
          <w:tab w:val="num" w:pos="720"/>
        </w:tabs>
        <w:ind w:left="720" w:firstLine="432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852379881">
    <w:abstractNumId w:val="0"/>
  </w:num>
  <w:num w:numId="2" w16cid:durableId="1449006963">
    <w:abstractNumId w:val="0"/>
  </w:num>
  <w:num w:numId="3" w16cid:durableId="1230919845">
    <w:abstractNumId w:val="6"/>
  </w:num>
  <w:num w:numId="4" w16cid:durableId="1832478826">
    <w:abstractNumId w:val="3"/>
  </w:num>
  <w:num w:numId="5" w16cid:durableId="1763067290">
    <w:abstractNumId w:val="7"/>
  </w:num>
  <w:num w:numId="6" w16cid:durableId="1778796672">
    <w:abstractNumId w:val="2"/>
  </w:num>
  <w:num w:numId="7" w16cid:durableId="570193854">
    <w:abstractNumId w:val="5"/>
  </w:num>
  <w:num w:numId="8" w16cid:durableId="2118526007">
    <w:abstractNumId w:val="1"/>
  </w:num>
  <w:num w:numId="9" w16cid:durableId="19137306">
    <w:abstractNumId w:val="8"/>
  </w:num>
  <w:num w:numId="10" w16cid:durableId="864291255">
    <w:abstractNumId w:val="4"/>
  </w:num>
  <w:num w:numId="11" w16cid:durableId="17129248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oolset" w:val="3"/>
  </w:docVars>
  <w:rsids>
    <w:rsidRoot w:val="00D109FD"/>
    <w:rsid w:val="00011FF5"/>
    <w:rsid w:val="000419F5"/>
    <w:rsid w:val="00066009"/>
    <w:rsid w:val="0009406A"/>
    <w:rsid w:val="00094416"/>
    <w:rsid w:val="000A2D73"/>
    <w:rsid w:val="000A7BB7"/>
    <w:rsid w:val="000C6EBC"/>
    <w:rsid w:val="00107DBA"/>
    <w:rsid w:val="00117824"/>
    <w:rsid w:val="00124BA4"/>
    <w:rsid w:val="001633DC"/>
    <w:rsid w:val="00164266"/>
    <w:rsid w:val="00187C4B"/>
    <w:rsid w:val="001B3E2D"/>
    <w:rsid w:val="001B3F27"/>
    <w:rsid w:val="001D58D1"/>
    <w:rsid w:val="001E43D1"/>
    <w:rsid w:val="0028549B"/>
    <w:rsid w:val="002A4D15"/>
    <w:rsid w:val="002A77DB"/>
    <w:rsid w:val="002B12DF"/>
    <w:rsid w:val="002B47BB"/>
    <w:rsid w:val="002D4787"/>
    <w:rsid w:val="002D6635"/>
    <w:rsid w:val="002E4EFD"/>
    <w:rsid w:val="00303408"/>
    <w:rsid w:val="0031267F"/>
    <w:rsid w:val="003130DA"/>
    <w:rsid w:val="0033540B"/>
    <w:rsid w:val="00343B23"/>
    <w:rsid w:val="003533DE"/>
    <w:rsid w:val="00356A5C"/>
    <w:rsid w:val="00366110"/>
    <w:rsid w:val="00372157"/>
    <w:rsid w:val="00382D60"/>
    <w:rsid w:val="003C569C"/>
    <w:rsid w:val="003D0B9A"/>
    <w:rsid w:val="003D1147"/>
    <w:rsid w:val="0040417E"/>
    <w:rsid w:val="00405CA1"/>
    <w:rsid w:val="00414AEF"/>
    <w:rsid w:val="004173CB"/>
    <w:rsid w:val="00426AB5"/>
    <w:rsid w:val="00432F33"/>
    <w:rsid w:val="00435C4E"/>
    <w:rsid w:val="00443301"/>
    <w:rsid w:val="00446A6C"/>
    <w:rsid w:val="0046521C"/>
    <w:rsid w:val="004670CE"/>
    <w:rsid w:val="004767C4"/>
    <w:rsid w:val="00486B19"/>
    <w:rsid w:val="004A14BE"/>
    <w:rsid w:val="004C54A0"/>
    <w:rsid w:val="004F2F69"/>
    <w:rsid w:val="00503F94"/>
    <w:rsid w:val="00513B67"/>
    <w:rsid w:val="00525F5E"/>
    <w:rsid w:val="005303FF"/>
    <w:rsid w:val="00540E06"/>
    <w:rsid w:val="00553DFD"/>
    <w:rsid w:val="00561598"/>
    <w:rsid w:val="00580DA7"/>
    <w:rsid w:val="005947BD"/>
    <w:rsid w:val="00596333"/>
    <w:rsid w:val="005A2679"/>
    <w:rsid w:val="005A633B"/>
    <w:rsid w:val="005B0FC2"/>
    <w:rsid w:val="005E3A17"/>
    <w:rsid w:val="005E46E8"/>
    <w:rsid w:val="005F6318"/>
    <w:rsid w:val="00602DFF"/>
    <w:rsid w:val="00620E3E"/>
    <w:rsid w:val="00621654"/>
    <w:rsid w:val="006349B3"/>
    <w:rsid w:val="006349D2"/>
    <w:rsid w:val="00646924"/>
    <w:rsid w:val="00652D5F"/>
    <w:rsid w:val="00672C12"/>
    <w:rsid w:val="00693124"/>
    <w:rsid w:val="006A5B62"/>
    <w:rsid w:val="006B50BC"/>
    <w:rsid w:val="006C0FAF"/>
    <w:rsid w:val="006C6785"/>
    <w:rsid w:val="006E2C64"/>
    <w:rsid w:val="007024E1"/>
    <w:rsid w:val="0070514B"/>
    <w:rsid w:val="00740AE0"/>
    <w:rsid w:val="0074641A"/>
    <w:rsid w:val="007839DB"/>
    <w:rsid w:val="00792CFA"/>
    <w:rsid w:val="00795A35"/>
    <w:rsid w:val="007D2F14"/>
    <w:rsid w:val="007E4441"/>
    <w:rsid w:val="007F367A"/>
    <w:rsid w:val="008001A5"/>
    <w:rsid w:val="00812A85"/>
    <w:rsid w:val="00831BC2"/>
    <w:rsid w:val="00867079"/>
    <w:rsid w:val="0088001C"/>
    <w:rsid w:val="008B1266"/>
    <w:rsid w:val="008C3216"/>
    <w:rsid w:val="008D4A96"/>
    <w:rsid w:val="008E5861"/>
    <w:rsid w:val="008F50D5"/>
    <w:rsid w:val="00903DCC"/>
    <w:rsid w:val="00936020"/>
    <w:rsid w:val="009369FF"/>
    <w:rsid w:val="009409A9"/>
    <w:rsid w:val="0095508D"/>
    <w:rsid w:val="00960901"/>
    <w:rsid w:val="00974BBB"/>
    <w:rsid w:val="009906C7"/>
    <w:rsid w:val="00992693"/>
    <w:rsid w:val="009A26C8"/>
    <w:rsid w:val="009D0D98"/>
    <w:rsid w:val="009D1858"/>
    <w:rsid w:val="009D4D81"/>
    <w:rsid w:val="009E10F9"/>
    <w:rsid w:val="009F5E7A"/>
    <w:rsid w:val="009F7297"/>
    <w:rsid w:val="00A33765"/>
    <w:rsid w:val="00A63F99"/>
    <w:rsid w:val="00A71098"/>
    <w:rsid w:val="00A767E0"/>
    <w:rsid w:val="00AA040C"/>
    <w:rsid w:val="00AE196B"/>
    <w:rsid w:val="00B02DC4"/>
    <w:rsid w:val="00B20AD0"/>
    <w:rsid w:val="00B62054"/>
    <w:rsid w:val="00B66951"/>
    <w:rsid w:val="00B66B03"/>
    <w:rsid w:val="00B83BF8"/>
    <w:rsid w:val="00B946E9"/>
    <w:rsid w:val="00BB34D7"/>
    <w:rsid w:val="00BF79C3"/>
    <w:rsid w:val="00C25225"/>
    <w:rsid w:val="00C42BD3"/>
    <w:rsid w:val="00C433FF"/>
    <w:rsid w:val="00C57F56"/>
    <w:rsid w:val="00C73272"/>
    <w:rsid w:val="00C80C03"/>
    <w:rsid w:val="00C81675"/>
    <w:rsid w:val="00C85BD6"/>
    <w:rsid w:val="00C91C6E"/>
    <w:rsid w:val="00C957DA"/>
    <w:rsid w:val="00CD00A2"/>
    <w:rsid w:val="00D013C4"/>
    <w:rsid w:val="00D109FD"/>
    <w:rsid w:val="00D125CF"/>
    <w:rsid w:val="00D309B3"/>
    <w:rsid w:val="00D3626B"/>
    <w:rsid w:val="00D36ECF"/>
    <w:rsid w:val="00D60EEA"/>
    <w:rsid w:val="00D66651"/>
    <w:rsid w:val="00D705EE"/>
    <w:rsid w:val="00D71CDC"/>
    <w:rsid w:val="00D73E9E"/>
    <w:rsid w:val="00D76135"/>
    <w:rsid w:val="00D87D0F"/>
    <w:rsid w:val="00DA097A"/>
    <w:rsid w:val="00DB06A2"/>
    <w:rsid w:val="00DC6642"/>
    <w:rsid w:val="00DC7CD7"/>
    <w:rsid w:val="00DE2541"/>
    <w:rsid w:val="00E4799C"/>
    <w:rsid w:val="00E62AA3"/>
    <w:rsid w:val="00EB668D"/>
    <w:rsid w:val="00EC76C5"/>
    <w:rsid w:val="00EF54DE"/>
    <w:rsid w:val="00F00AD9"/>
    <w:rsid w:val="00F07698"/>
    <w:rsid w:val="00F13982"/>
    <w:rsid w:val="00F303BB"/>
    <w:rsid w:val="00F45D24"/>
    <w:rsid w:val="00F5273F"/>
    <w:rsid w:val="00F560D6"/>
    <w:rsid w:val="00F6204E"/>
    <w:rsid w:val="00F6726A"/>
    <w:rsid w:val="00F915F4"/>
    <w:rsid w:val="00FD52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EEA2B5E"/>
  <w15:chartTrackingRefBased/>
  <w15:docId w15:val="{F4EA8973-CE45-4C8B-8175-AB1E68812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3DFD"/>
    <w:rPr>
      <w:rFonts w:ascii="Book Antiqua" w:hAnsi="Book Antiqua"/>
      <w:sz w:val="22"/>
      <w:lang w:val="en-US" w:eastAsia="en-US"/>
    </w:rPr>
  </w:style>
  <w:style w:type="paragraph" w:styleId="Heading1">
    <w:name w:val="heading 1"/>
    <w:aliases w:val="Contents - level1 Char"/>
    <w:basedOn w:val="Main-Head"/>
    <w:next w:val="BodyText"/>
    <w:qFormat/>
    <w:rsid w:val="00486B19"/>
    <w:pPr>
      <w:keepNext/>
      <w:numPr>
        <w:numId w:val="3"/>
      </w:numPr>
      <w:tabs>
        <w:tab w:val="clear" w:pos="432"/>
      </w:tabs>
      <w:spacing w:before="160"/>
      <w:ind w:left="720" w:hanging="720"/>
      <w:outlineLvl w:val="0"/>
    </w:pPr>
    <w:rPr>
      <w:rFonts w:ascii="Calibri" w:hAnsi="Calibri"/>
      <w:b w:val="0"/>
      <w:caps/>
      <w:szCs w:val="22"/>
      <w:u w:val="single"/>
    </w:rPr>
  </w:style>
  <w:style w:type="paragraph" w:styleId="Heading2">
    <w:name w:val="heading 2"/>
    <w:basedOn w:val="Main-Head"/>
    <w:next w:val="BodyText"/>
    <w:link w:val="Heading2Char"/>
    <w:qFormat/>
    <w:rsid w:val="00486B19"/>
    <w:pPr>
      <w:keepNext/>
      <w:keepLines/>
      <w:numPr>
        <w:ilvl w:val="1"/>
        <w:numId w:val="3"/>
      </w:numPr>
      <w:tabs>
        <w:tab w:val="clear" w:pos="576"/>
        <w:tab w:val="num" w:pos="720"/>
      </w:tabs>
      <w:spacing w:before="80"/>
      <w:ind w:left="720" w:hanging="720"/>
      <w:outlineLvl w:val="1"/>
    </w:pPr>
    <w:rPr>
      <w:rFonts w:ascii="Calibri" w:hAnsi="Calibri"/>
      <w:b w:val="0"/>
      <w:szCs w:val="22"/>
      <w:u w:val="single"/>
    </w:rPr>
  </w:style>
  <w:style w:type="paragraph" w:styleId="Heading3">
    <w:name w:val="heading 3"/>
    <w:basedOn w:val="Main-Head"/>
    <w:link w:val="Heading3Char"/>
    <w:qFormat/>
    <w:rsid w:val="003D1147"/>
    <w:pPr>
      <w:numPr>
        <w:ilvl w:val="2"/>
        <w:numId w:val="3"/>
      </w:numPr>
      <w:tabs>
        <w:tab w:val="clear" w:pos="720"/>
      </w:tabs>
      <w:ind w:left="1440" w:hanging="720"/>
      <w:outlineLvl w:val="2"/>
    </w:pPr>
    <w:rPr>
      <w:rFonts w:ascii="Calibri" w:hAnsi="Calibri"/>
      <w:b w:val="0"/>
      <w:szCs w:val="22"/>
    </w:rPr>
  </w:style>
  <w:style w:type="paragraph" w:styleId="Heading4">
    <w:name w:val="heading 4"/>
    <w:basedOn w:val="Normal"/>
    <w:link w:val="Heading4Char"/>
    <w:qFormat/>
    <w:rsid w:val="00486B19"/>
    <w:pPr>
      <w:numPr>
        <w:ilvl w:val="3"/>
        <w:numId w:val="3"/>
      </w:numPr>
      <w:tabs>
        <w:tab w:val="clear" w:pos="864"/>
      </w:tabs>
      <w:ind w:left="2160" w:hanging="720"/>
      <w:outlineLvl w:val="3"/>
    </w:pPr>
    <w:rPr>
      <w:rFonts w:ascii="Calibri" w:hAnsi="Calibri"/>
      <w:szCs w:val="22"/>
    </w:rPr>
  </w:style>
  <w:style w:type="paragraph" w:styleId="Heading5">
    <w:name w:val="heading 5"/>
    <w:basedOn w:val="Main-Head"/>
    <w:link w:val="Heading5Char"/>
    <w:qFormat/>
    <w:rsid w:val="00382D60"/>
    <w:pPr>
      <w:numPr>
        <w:ilvl w:val="4"/>
        <w:numId w:val="3"/>
      </w:numPr>
      <w:tabs>
        <w:tab w:val="clear" w:pos="720"/>
        <w:tab w:val="left" w:pos="2880"/>
      </w:tabs>
      <w:ind w:left="2880" w:hanging="720"/>
      <w:outlineLvl w:val="4"/>
    </w:pPr>
    <w:rPr>
      <w:rFonts w:ascii="Calibri" w:hAnsi="Calibri"/>
      <w:b w:val="0"/>
      <w:szCs w:val="22"/>
      <w:lang w:val="en-CA"/>
    </w:rPr>
  </w:style>
  <w:style w:type="paragraph" w:styleId="Heading6">
    <w:name w:val="heading 6"/>
    <w:basedOn w:val="Main-Head"/>
    <w:next w:val="BodyText"/>
    <w:qFormat/>
    <w:rsid w:val="00DB06A2"/>
    <w:pPr>
      <w:numPr>
        <w:ilvl w:val="5"/>
        <w:numId w:val="3"/>
      </w:numPr>
      <w:outlineLvl w:val="5"/>
    </w:pPr>
    <w:rPr>
      <w:i/>
      <w:sz w:val="24"/>
    </w:rPr>
  </w:style>
  <w:style w:type="paragraph" w:styleId="Heading7">
    <w:name w:val="heading 7"/>
    <w:basedOn w:val="Normal"/>
    <w:next w:val="Normal"/>
    <w:qFormat/>
    <w:rsid w:val="00DB06A2"/>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rsid w:val="00DB06A2"/>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DB06A2"/>
    <w:pPr>
      <w:numPr>
        <w:ilvl w:val="8"/>
        <w:numId w:val="3"/>
      </w:numPr>
      <w:spacing w:before="240" w:after="60"/>
      <w:outlineLvl w:val="8"/>
    </w:pPr>
    <w:rPr>
      <w:rFonts w:ascii="Arial" w:hAnsi="Arial"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qFormat/>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3D1147"/>
    <w:rPr>
      <w:rFonts w:ascii="Calibri" w:hAnsi="Calibri"/>
      <w:sz w:val="22"/>
      <w:szCs w:val="22"/>
      <w:lang w:val="en-US" w:eastAsia="en-US"/>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rsid w:val="00792CFA"/>
    <w:pPr>
      <w:widowControl w:val="0"/>
      <w:spacing w:before="60" w:after="60"/>
    </w:pPr>
    <w:rPr>
      <w:rFonts w:ascii="Arial" w:hAnsi="Arial"/>
      <w:sz w:val="20"/>
      <w:lang w:val="en-GB"/>
    </w:rPr>
  </w:style>
  <w:style w:type="paragraph" w:customStyle="1" w:styleId="TableHeading">
    <w:name w:val="Table Heading"/>
    <w:basedOn w:val="Normal"/>
    <w:rsid w:val="00792CFA"/>
    <w:pPr>
      <w:widowControl w:val="0"/>
      <w:spacing w:before="60" w:after="60"/>
    </w:pPr>
    <w:rPr>
      <w:rFonts w:ascii="Arial" w:hAnsi="Arial"/>
      <w:b/>
      <w:sz w:val="20"/>
      <w:lang w:val="en-GB"/>
    </w:rPr>
  </w:style>
  <w:style w:type="paragraph" w:styleId="BalloonText">
    <w:name w:val="Balloon Text"/>
    <w:basedOn w:val="Normal"/>
    <w:semiHidden/>
    <w:rsid w:val="006A5B62"/>
    <w:rPr>
      <w:rFonts w:ascii="Tahoma" w:hAnsi="Tahoma" w:cs="Tahoma"/>
      <w:sz w:val="16"/>
      <w:szCs w:val="16"/>
    </w:rPr>
  </w:style>
  <w:style w:type="paragraph" w:styleId="CommentSubject">
    <w:name w:val="annotation subject"/>
    <w:basedOn w:val="CommentText"/>
    <w:next w:val="CommentText"/>
    <w:semiHidden/>
    <w:rsid w:val="00540E06"/>
    <w:pPr>
      <w:spacing w:before="0"/>
    </w:pPr>
    <w:rPr>
      <w:rFonts w:ascii="Book Antiqua" w:hAnsi="Book Antiqua"/>
      <w:b/>
      <w:bCs/>
      <w:sz w:val="20"/>
    </w:rPr>
  </w:style>
  <w:style w:type="character" w:customStyle="1" w:styleId="Heading2Char">
    <w:name w:val="Heading 2 Char"/>
    <w:link w:val="Heading2"/>
    <w:rsid w:val="00486B19"/>
    <w:rPr>
      <w:rFonts w:ascii="Calibri" w:hAnsi="Calibri"/>
      <w:sz w:val="22"/>
      <w:szCs w:val="22"/>
      <w:u w:val="single"/>
    </w:rPr>
  </w:style>
  <w:style w:type="character" w:customStyle="1" w:styleId="Heading4Char">
    <w:name w:val="Heading 4 Char"/>
    <w:link w:val="Heading4"/>
    <w:rsid w:val="00486B19"/>
    <w:rPr>
      <w:rFonts w:ascii="Calibri" w:hAnsi="Calibri"/>
      <w:sz w:val="22"/>
      <w:szCs w:val="22"/>
    </w:rPr>
  </w:style>
  <w:style w:type="character" w:customStyle="1" w:styleId="Heading5Char">
    <w:name w:val="Heading 5 Char"/>
    <w:link w:val="Heading5"/>
    <w:rsid w:val="00382D60"/>
    <w:rPr>
      <w:rFonts w:ascii="Calibri" w:hAnsi="Calibri"/>
      <w:sz w:val="22"/>
      <w:szCs w:val="22"/>
      <w:lang w:val="en-CA"/>
    </w:rPr>
  </w:style>
  <w:style w:type="character" w:customStyle="1" w:styleId="apple-converted-space">
    <w:name w:val="apple-converted-space"/>
    <w:rsid w:val="004A14BE"/>
  </w:style>
  <w:style w:type="paragraph" w:styleId="Revision">
    <w:name w:val="Revision"/>
    <w:hidden/>
    <w:uiPriority w:val="99"/>
    <w:semiHidden/>
    <w:rsid w:val="004A14BE"/>
    <w:rPr>
      <w:rFonts w:ascii="Book Antiqua" w:hAnsi="Book Antiqua"/>
      <w:sz w:val="22"/>
      <w:lang w:val="en-US" w:eastAsia="en-US"/>
    </w:rPr>
  </w:style>
  <w:style w:type="paragraph" w:styleId="PlainText">
    <w:name w:val="Plain Text"/>
    <w:basedOn w:val="Normal"/>
    <w:link w:val="PlainTextChar"/>
    <w:rsid w:val="003533DE"/>
    <w:rPr>
      <w:rFonts w:ascii="Courier New" w:hAnsi="Courier New"/>
      <w:sz w:val="20"/>
    </w:rPr>
  </w:style>
  <w:style w:type="character" w:customStyle="1" w:styleId="PlainTextChar">
    <w:name w:val="Plain Text Char"/>
    <w:link w:val="PlainText"/>
    <w:rsid w:val="003533DE"/>
    <w:rPr>
      <w:rFonts w:ascii="Courier New" w:hAnsi="Courier New"/>
    </w:rPr>
  </w:style>
  <w:style w:type="character" w:customStyle="1" w:styleId="CommentTextChar">
    <w:name w:val="Comment Text Char"/>
    <w:link w:val="CommentText"/>
    <w:semiHidden/>
    <w:rsid w:val="00596333"/>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5592">
      <w:bodyDiv w:val="1"/>
      <w:marLeft w:val="0"/>
      <w:marRight w:val="0"/>
      <w:marTop w:val="0"/>
      <w:marBottom w:val="0"/>
      <w:divBdr>
        <w:top w:val="none" w:sz="0" w:space="0" w:color="auto"/>
        <w:left w:val="none" w:sz="0" w:space="0" w:color="auto"/>
        <w:bottom w:val="none" w:sz="0" w:space="0" w:color="auto"/>
        <w:right w:val="none" w:sz="0" w:space="0" w:color="auto"/>
      </w:divBdr>
    </w:div>
    <w:div w:id="134639399">
      <w:bodyDiv w:val="1"/>
      <w:marLeft w:val="0"/>
      <w:marRight w:val="0"/>
      <w:marTop w:val="0"/>
      <w:marBottom w:val="0"/>
      <w:divBdr>
        <w:top w:val="none" w:sz="0" w:space="0" w:color="auto"/>
        <w:left w:val="none" w:sz="0" w:space="0" w:color="auto"/>
        <w:bottom w:val="none" w:sz="0" w:space="0" w:color="auto"/>
        <w:right w:val="none" w:sz="0" w:space="0" w:color="auto"/>
      </w:divBdr>
    </w:div>
    <w:div w:id="511846395">
      <w:bodyDiv w:val="1"/>
      <w:marLeft w:val="0"/>
      <w:marRight w:val="0"/>
      <w:marTop w:val="0"/>
      <w:marBottom w:val="0"/>
      <w:divBdr>
        <w:top w:val="none" w:sz="0" w:space="0" w:color="auto"/>
        <w:left w:val="none" w:sz="0" w:space="0" w:color="auto"/>
        <w:bottom w:val="none" w:sz="0" w:space="0" w:color="auto"/>
        <w:right w:val="none" w:sz="0" w:space="0" w:color="auto"/>
      </w:divBdr>
    </w:div>
    <w:div w:id="687953000">
      <w:bodyDiv w:val="1"/>
      <w:marLeft w:val="0"/>
      <w:marRight w:val="0"/>
      <w:marTop w:val="0"/>
      <w:marBottom w:val="0"/>
      <w:divBdr>
        <w:top w:val="none" w:sz="0" w:space="0" w:color="auto"/>
        <w:left w:val="none" w:sz="0" w:space="0" w:color="auto"/>
        <w:bottom w:val="none" w:sz="0" w:space="0" w:color="auto"/>
        <w:right w:val="none" w:sz="0" w:space="0" w:color="auto"/>
      </w:divBdr>
    </w:div>
    <w:div w:id="1254975967">
      <w:bodyDiv w:val="1"/>
      <w:marLeft w:val="0"/>
      <w:marRight w:val="0"/>
      <w:marTop w:val="0"/>
      <w:marBottom w:val="0"/>
      <w:divBdr>
        <w:top w:val="none" w:sz="0" w:space="0" w:color="auto"/>
        <w:left w:val="none" w:sz="0" w:space="0" w:color="auto"/>
        <w:bottom w:val="none" w:sz="0" w:space="0" w:color="auto"/>
        <w:right w:val="none" w:sz="0" w:space="0" w:color="auto"/>
      </w:divBdr>
    </w:div>
    <w:div w:id="1617172756">
      <w:bodyDiv w:val="1"/>
      <w:marLeft w:val="0"/>
      <w:marRight w:val="0"/>
      <w:marTop w:val="0"/>
      <w:marBottom w:val="0"/>
      <w:divBdr>
        <w:top w:val="none" w:sz="0" w:space="0" w:color="auto"/>
        <w:left w:val="none" w:sz="0" w:space="0" w:color="auto"/>
        <w:bottom w:val="none" w:sz="0" w:space="0" w:color="auto"/>
        <w:right w:val="none" w:sz="0" w:space="0" w:color="auto"/>
      </w:divBdr>
    </w:div>
    <w:div w:id="175952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Northeast Vaughan Water Servicing Project</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Props1.xml><?xml version="1.0" encoding="utf-8"?>
<ds:datastoreItem xmlns:ds="http://schemas.openxmlformats.org/officeDocument/2006/customXml" ds:itemID="{C3ECF1E3-72F2-4385-B47A-597C55D8149B}"/>
</file>

<file path=customXml/itemProps2.xml><?xml version="1.0" encoding="utf-8"?>
<ds:datastoreItem xmlns:ds="http://schemas.openxmlformats.org/officeDocument/2006/customXml" ds:itemID="{D36B5F8F-8B2B-4386-9CF2-F636C54DADAD}">
  <ds:schemaRefs>
    <ds:schemaRef ds:uri="http://schemas.microsoft.com/sharepoint/v3/contenttype/forms"/>
  </ds:schemaRefs>
</ds:datastoreItem>
</file>

<file path=customXml/itemProps3.xml><?xml version="1.0" encoding="utf-8"?>
<ds:datastoreItem xmlns:ds="http://schemas.openxmlformats.org/officeDocument/2006/customXml" ds:itemID="{D53E80AD-1C12-45FE-8700-FC2350674B27}">
  <ds:schemaRefs>
    <ds:schemaRef ds:uri="http://schemas.microsoft.com/office/2006/metadata/longProperties"/>
  </ds:schemaRefs>
</ds:datastoreItem>
</file>

<file path=customXml/itemProps4.xml><?xml version="1.0" encoding="utf-8"?>
<ds:datastoreItem xmlns:ds="http://schemas.openxmlformats.org/officeDocument/2006/customXml" ds:itemID="{CF93FC6A-E3F8-4C76-B088-ADC8C32374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0</TotalTime>
  <Pages>5</Pages>
  <Words>2648</Words>
  <Characters>15099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16271_Dry_Type_Tranformers_up_to_600_V_Primary (Feb 4, 2015)</vt:lpstr>
    </vt:vector>
  </TitlesOfParts>
  <Company>Regional Municipality of York</Company>
  <LinksUpToDate>false</LinksUpToDate>
  <CharactersWithSpaces>17712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16271_Dry_Type_Tranformers_up_to_600_V_Primary (Feb 4, 2015)</dc:title>
  <dc:subject/>
  <dc:creator>Adley-McGinnis, Andrea</dc:creator>
  <cp:keywords/>
  <cp:lastModifiedBy>Axel Ouillet</cp:lastModifiedBy>
  <cp:revision>2</cp:revision>
  <cp:lastPrinted>2006-08-30T13:32:00Z</cp:lastPrinted>
  <dcterms:created xsi:type="dcterms:W3CDTF">2022-11-17T18:54:00Z</dcterms:created>
  <dcterms:modified xsi:type="dcterms:W3CDTF">2022-11-17T18:54:00Z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Last Updated">
    <vt:lpwstr>2015-02-04T00:00:00Z</vt:lpwstr>
  </property>
  <property fmtid="{D5CDD505-2E9C-101B-9397-08002B2CF9AE}" pid="4" name="Document Type">
    <vt:lpwstr>Technical Design Specification Templates</vt:lpwstr>
  </property>
  <property fmtid="{D5CDD505-2E9C-101B-9397-08002B2CF9AE}" pid="5" name="Office">
    <vt:lpwstr/>
  </property>
  <property fmtid="{D5CDD505-2E9C-101B-9397-08002B2CF9AE}" pid="6" name="AERIS Pools">
    <vt:lpwstr/>
  </property>
  <property fmtid="{D5CDD505-2E9C-101B-9397-08002B2CF9AE}" pid="7" name="Data Classification">
    <vt:lpwstr>1;#Confidential|dbb6cc64-9915-4cf6-857e-3e641b410f5c</vt:lpwstr>
  </property>
  <property fmtid="{D5CDD505-2E9C-101B-9397-08002B2CF9AE}" pid="8" name="Communications">
    <vt:lpwstr/>
  </property>
  <property fmtid="{D5CDD505-2E9C-101B-9397-08002B2CF9AE}" pid="9" name="Internal Organization">
    <vt:lpwstr/>
  </property>
  <property fmtid="{D5CDD505-2E9C-101B-9397-08002B2CF9AE}" pid="10" name="Information Type">
    <vt:lpwstr/>
  </property>
  <property fmtid="{D5CDD505-2E9C-101B-9397-08002B2CF9AE}" pid="11" name="Project Completion Date">
    <vt:lpwstr/>
  </property>
  <property fmtid="{D5CDD505-2E9C-101B-9397-08002B2CF9AE}" pid="12" name="Historical Project Number">
    <vt:lpwstr/>
  </property>
  <property fmtid="{D5CDD505-2E9C-101B-9397-08002B2CF9AE}" pid="13" name="_dlc_DocId">
    <vt:lpwstr/>
  </property>
  <property fmtid="{D5CDD505-2E9C-101B-9397-08002B2CF9AE}" pid="14" name="End of Warranty Date">
    <vt:lpwstr/>
  </property>
  <property fmtid="{D5CDD505-2E9C-101B-9397-08002B2CF9AE}" pid="15" name="RelatedItems">
    <vt:lpwstr/>
  </property>
  <property fmtid="{D5CDD505-2E9C-101B-9397-08002B2CF9AE}" pid="16" name="_dlc_DocIdPersistId">
    <vt:lpwstr/>
  </property>
  <property fmtid="{D5CDD505-2E9C-101B-9397-08002B2CF9AE}" pid="17" name="File Code">
    <vt:lpwstr/>
  </property>
  <property fmtid="{D5CDD505-2E9C-101B-9397-08002B2CF9AE}" pid="18" name="Project Number">
    <vt:lpwstr>75530-ECA1011</vt:lpwstr>
  </property>
  <property fmtid="{D5CDD505-2E9C-101B-9397-08002B2CF9AE}" pid="19" name="_dlc_DocIdUrl">
    <vt:lpwstr>, </vt:lpwstr>
  </property>
  <property fmtid="{D5CDD505-2E9C-101B-9397-08002B2CF9AE}" pid="20" name="Owner">
    <vt:lpwstr/>
  </property>
  <property fmtid="{D5CDD505-2E9C-101B-9397-08002B2CF9AE}" pid="21" name="Organizational Unit">
    <vt:lpwstr>ENV/CPD</vt:lpwstr>
  </property>
  <property fmtid="{D5CDD505-2E9C-101B-9397-08002B2CF9AE}" pid="22" name="Key Document">
    <vt:lpwstr>0</vt:lpwstr>
  </property>
  <property fmtid="{D5CDD505-2E9C-101B-9397-08002B2CF9AE}" pid="23" name="_DCDateCreated">
    <vt:lpwstr>2022-11-04T16:38:49Z</vt:lpwstr>
  </property>
  <property fmtid="{D5CDD505-2E9C-101B-9397-08002B2CF9AE}" pid="24" name="ContentTypeId">
    <vt:lpwstr>0x010100BF8E50B80A32C040A85FB450FB26C9E5</vt:lpwstr>
  </property>
</Properties>
</file>