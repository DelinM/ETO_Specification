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3F31B7" w:rsidRPr="00DD3613" w14:paraId="05BC4967"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53D965E8" w14:textId="77777777" w:rsidR="003F31B7" w:rsidRPr="00DD3613" w:rsidRDefault="003F31B7">
            <w:pPr>
              <w:pStyle w:val="TableHeading"/>
              <w:rPr>
                <w:rFonts w:ascii="Calibri" w:hAnsi="Calibri"/>
                <w:sz w:val="22"/>
                <w:szCs w:val="22"/>
              </w:rPr>
            </w:pPr>
            <w:bookmarkStart w:id="0" w:name="OLE_LINK1"/>
            <w:bookmarkStart w:id="1" w:name="OLE_LINK2"/>
            <w:r w:rsidRPr="00DD3613">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56274D9F" w14:textId="77777777" w:rsidR="003F31B7" w:rsidRPr="00DD3613" w:rsidRDefault="003F31B7">
            <w:pPr>
              <w:pStyle w:val="TableHeading"/>
              <w:rPr>
                <w:rFonts w:ascii="Calibri" w:hAnsi="Calibri"/>
                <w:sz w:val="22"/>
                <w:szCs w:val="22"/>
              </w:rPr>
            </w:pPr>
            <w:r w:rsidRPr="00DD3613">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3CD9AC85" w14:textId="77777777" w:rsidR="003F31B7" w:rsidRPr="00DD3613" w:rsidRDefault="003F31B7">
            <w:pPr>
              <w:pStyle w:val="TableHeading"/>
              <w:rPr>
                <w:rFonts w:ascii="Calibri" w:hAnsi="Calibri"/>
                <w:sz w:val="22"/>
                <w:szCs w:val="22"/>
              </w:rPr>
            </w:pPr>
            <w:r w:rsidRPr="00DD3613">
              <w:rPr>
                <w:rFonts w:ascii="Calibri" w:hAnsi="Calibri"/>
                <w:sz w:val="22"/>
                <w:szCs w:val="22"/>
              </w:rPr>
              <w:t>Description of Revisions</w:t>
            </w:r>
          </w:p>
        </w:tc>
      </w:tr>
      <w:tr w:rsidR="003F31B7" w:rsidRPr="00DD3613" w14:paraId="376EEF2F"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2358BB27" w14:textId="77777777" w:rsidR="003F31B7" w:rsidRPr="00DD3613" w:rsidRDefault="003F31B7" w:rsidP="00F712FE">
            <w:pPr>
              <w:pStyle w:val="NormalTableText"/>
              <w:jc w:val="center"/>
              <w:rPr>
                <w:rFonts w:ascii="Calibri" w:hAnsi="Calibri"/>
                <w:sz w:val="22"/>
                <w:szCs w:val="22"/>
              </w:rPr>
            </w:pPr>
            <w:r w:rsidRPr="00DD3613">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1E108CA1" w14:textId="77777777" w:rsidR="003F31B7" w:rsidRPr="00DD3613" w:rsidRDefault="003F31B7">
            <w:pPr>
              <w:pStyle w:val="NormalTableText"/>
              <w:rPr>
                <w:rFonts w:ascii="Calibri" w:hAnsi="Calibri"/>
                <w:sz w:val="22"/>
                <w:szCs w:val="22"/>
              </w:rPr>
            </w:pPr>
            <w:r w:rsidRPr="00DD3613">
              <w:rPr>
                <w:rFonts w:ascii="Calibri" w:hAnsi="Calibri"/>
                <w:sz w:val="22"/>
                <w:szCs w:val="22"/>
              </w:rPr>
              <w:t>August 30, 2006</w:t>
            </w:r>
          </w:p>
        </w:tc>
        <w:tc>
          <w:tcPr>
            <w:tcW w:w="5863" w:type="dxa"/>
            <w:tcBorders>
              <w:top w:val="single" w:sz="6" w:space="0" w:color="auto"/>
              <w:left w:val="single" w:sz="6" w:space="0" w:color="auto"/>
              <w:bottom w:val="single" w:sz="6" w:space="0" w:color="auto"/>
              <w:right w:val="double" w:sz="6" w:space="0" w:color="auto"/>
            </w:tcBorders>
          </w:tcPr>
          <w:p w14:paraId="7BEFBE92" w14:textId="77777777" w:rsidR="003F31B7" w:rsidRPr="00DD3613" w:rsidRDefault="003F31B7">
            <w:pPr>
              <w:pStyle w:val="NormalTableText"/>
              <w:rPr>
                <w:rFonts w:ascii="Calibri" w:hAnsi="Calibri"/>
                <w:sz w:val="22"/>
                <w:szCs w:val="22"/>
              </w:rPr>
            </w:pPr>
            <w:r w:rsidRPr="00DD3613">
              <w:rPr>
                <w:rFonts w:ascii="Calibri" w:hAnsi="Calibri"/>
                <w:sz w:val="22"/>
                <w:szCs w:val="22"/>
              </w:rPr>
              <w:t>Approved final document.</w:t>
            </w:r>
          </w:p>
        </w:tc>
      </w:tr>
      <w:tr w:rsidR="003F31B7" w:rsidRPr="00DD3613" w14:paraId="198E87A2"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35DAB990" w14:textId="77777777" w:rsidR="003F31B7" w:rsidRPr="00DD3613" w:rsidRDefault="00CC3212" w:rsidP="00F712FE">
            <w:pPr>
              <w:pStyle w:val="NormalTableText"/>
              <w:jc w:val="center"/>
              <w:rPr>
                <w:rFonts w:ascii="Calibri" w:hAnsi="Calibri"/>
                <w:sz w:val="22"/>
                <w:szCs w:val="22"/>
              </w:rPr>
            </w:pPr>
            <w:r w:rsidRPr="00DD3613">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230D9AD6" w14:textId="77777777" w:rsidR="003F31B7" w:rsidRPr="00DD3613" w:rsidRDefault="00DA6E86">
            <w:pPr>
              <w:pStyle w:val="NormalTableText"/>
              <w:rPr>
                <w:rFonts w:ascii="Calibri" w:hAnsi="Calibri"/>
                <w:sz w:val="22"/>
                <w:szCs w:val="22"/>
              </w:rPr>
            </w:pPr>
            <w:r w:rsidRPr="00DD3613">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5BF9CF32" w14:textId="77777777" w:rsidR="003F31B7" w:rsidRPr="00DD3613" w:rsidRDefault="00CC3212">
            <w:pPr>
              <w:pStyle w:val="NormalTableText"/>
              <w:rPr>
                <w:rFonts w:ascii="Calibri" w:hAnsi="Calibri"/>
                <w:sz w:val="22"/>
                <w:szCs w:val="22"/>
              </w:rPr>
            </w:pPr>
            <w:r w:rsidRPr="00DD3613">
              <w:rPr>
                <w:rFonts w:ascii="Calibri" w:hAnsi="Calibri"/>
                <w:sz w:val="22"/>
                <w:szCs w:val="22"/>
              </w:rPr>
              <w:t>Modified ‘Related Sections’ and approved suppliers</w:t>
            </w:r>
          </w:p>
        </w:tc>
      </w:tr>
      <w:tr w:rsidR="003F31B7" w:rsidRPr="00DD3613" w14:paraId="25FB55FC"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0BF61CDC" w14:textId="77777777" w:rsidR="003F31B7" w:rsidRPr="00DD3613" w:rsidRDefault="006C2B20" w:rsidP="00F712FE">
            <w:pPr>
              <w:pStyle w:val="NormalTableText"/>
              <w:jc w:val="center"/>
              <w:rPr>
                <w:rFonts w:ascii="Calibri" w:hAnsi="Calibri"/>
                <w:sz w:val="22"/>
                <w:szCs w:val="22"/>
              </w:rPr>
            </w:pPr>
            <w:r w:rsidRPr="00DD3613">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7BBDD093" w14:textId="77777777" w:rsidR="003F31B7" w:rsidRPr="00DD3613" w:rsidRDefault="006C2B20">
            <w:pPr>
              <w:pStyle w:val="NormalTableText"/>
              <w:rPr>
                <w:rFonts w:ascii="Calibri" w:hAnsi="Calibri"/>
                <w:sz w:val="22"/>
                <w:szCs w:val="22"/>
              </w:rPr>
            </w:pPr>
            <w:r w:rsidRPr="00DD3613">
              <w:rPr>
                <w:rFonts w:ascii="Calibri" w:hAnsi="Calibri"/>
                <w:sz w:val="22"/>
                <w:szCs w:val="22"/>
              </w:rPr>
              <w:t>March 15, 2011</w:t>
            </w:r>
          </w:p>
        </w:tc>
        <w:tc>
          <w:tcPr>
            <w:tcW w:w="5863" w:type="dxa"/>
            <w:tcBorders>
              <w:top w:val="single" w:sz="6" w:space="0" w:color="auto"/>
              <w:left w:val="single" w:sz="6" w:space="0" w:color="auto"/>
              <w:bottom w:val="single" w:sz="6" w:space="0" w:color="auto"/>
              <w:right w:val="double" w:sz="6" w:space="0" w:color="auto"/>
            </w:tcBorders>
          </w:tcPr>
          <w:p w14:paraId="3BF7A17F" w14:textId="77777777" w:rsidR="003F31B7" w:rsidRPr="00DD3613" w:rsidRDefault="006C2B20">
            <w:pPr>
              <w:pStyle w:val="NormalTableText"/>
              <w:rPr>
                <w:rFonts w:ascii="Calibri" w:hAnsi="Calibri"/>
                <w:sz w:val="22"/>
                <w:szCs w:val="22"/>
              </w:rPr>
            </w:pPr>
            <w:r w:rsidRPr="00DD3613">
              <w:rPr>
                <w:rFonts w:ascii="Calibri" w:hAnsi="Calibri"/>
                <w:sz w:val="22"/>
                <w:szCs w:val="22"/>
              </w:rPr>
              <w:t>Minor changes from Legal.</w:t>
            </w:r>
          </w:p>
        </w:tc>
      </w:tr>
      <w:tr w:rsidR="003F31B7" w:rsidRPr="00DD3613" w14:paraId="769E7A84" w14:textId="77777777" w:rsidTr="00624767">
        <w:trPr>
          <w:cantSplit/>
          <w:jc w:val="center"/>
        </w:trPr>
        <w:tc>
          <w:tcPr>
            <w:tcW w:w="1184" w:type="dxa"/>
            <w:tcBorders>
              <w:top w:val="single" w:sz="6" w:space="0" w:color="auto"/>
              <w:left w:val="double" w:sz="6" w:space="0" w:color="auto"/>
              <w:bottom w:val="single" w:sz="6" w:space="0" w:color="auto"/>
              <w:right w:val="single" w:sz="6" w:space="0" w:color="auto"/>
            </w:tcBorders>
          </w:tcPr>
          <w:p w14:paraId="361E7E03" w14:textId="77777777" w:rsidR="003F31B7" w:rsidRPr="00DD3613" w:rsidRDefault="00624767" w:rsidP="00F712FE">
            <w:pPr>
              <w:pStyle w:val="NormalTableText"/>
              <w:jc w:val="center"/>
              <w:rPr>
                <w:rFonts w:ascii="Calibri" w:hAnsi="Calibri"/>
                <w:sz w:val="22"/>
                <w:szCs w:val="22"/>
              </w:rPr>
            </w:pPr>
            <w:r w:rsidRPr="00DD3613">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4AD50E48" w14:textId="77777777" w:rsidR="003F31B7" w:rsidRPr="00DD3613" w:rsidRDefault="00624767">
            <w:pPr>
              <w:pStyle w:val="NormalTableText"/>
              <w:rPr>
                <w:rFonts w:ascii="Calibri" w:hAnsi="Calibri"/>
                <w:sz w:val="22"/>
                <w:szCs w:val="22"/>
              </w:rPr>
            </w:pPr>
            <w:r w:rsidRPr="00DD3613">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6A91CE26" w14:textId="77777777" w:rsidR="003F31B7" w:rsidRPr="00DD3613" w:rsidRDefault="00624767">
            <w:pPr>
              <w:pStyle w:val="NormalTableText"/>
              <w:rPr>
                <w:rFonts w:ascii="Calibri" w:hAnsi="Calibri"/>
                <w:sz w:val="22"/>
                <w:szCs w:val="22"/>
              </w:rPr>
            </w:pPr>
            <w:r w:rsidRPr="00DD3613">
              <w:rPr>
                <w:rFonts w:ascii="Calibri" w:hAnsi="Calibri"/>
                <w:sz w:val="22"/>
                <w:szCs w:val="22"/>
              </w:rPr>
              <w:t>Final Draft – Consolidated Comments Spec Update Project</w:t>
            </w:r>
          </w:p>
        </w:tc>
      </w:tr>
      <w:tr w:rsidR="00624767" w:rsidRPr="00DD3613" w14:paraId="252F8BD8" w14:textId="77777777" w:rsidTr="008F0A32">
        <w:trPr>
          <w:cantSplit/>
          <w:jc w:val="center"/>
        </w:trPr>
        <w:tc>
          <w:tcPr>
            <w:tcW w:w="1184" w:type="dxa"/>
            <w:tcBorders>
              <w:top w:val="single" w:sz="6" w:space="0" w:color="auto"/>
              <w:left w:val="double" w:sz="6" w:space="0" w:color="auto"/>
              <w:bottom w:val="single" w:sz="6" w:space="0" w:color="auto"/>
              <w:right w:val="single" w:sz="6" w:space="0" w:color="auto"/>
            </w:tcBorders>
          </w:tcPr>
          <w:p w14:paraId="38CF1DAE" w14:textId="77777777" w:rsidR="00624767" w:rsidRPr="00DD3613" w:rsidRDefault="007C4770" w:rsidP="00F712FE">
            <w:pPr>
              <w:pStyle w:val="NormalTableText"/>
              <w:jc w:val="center"/>
              <w:rPr>
                <w:rFonts w:ascii="Calibri" w:hAnsi="Calibri"/>
                <w:sz w:val="22"/>
                <w:szCs w:val="22"/>
              </w:rPr>
            </w:pPr>
            <w:r>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7CB25C45" w14:textId="77777777" w:rsidR="00624767" w:rsidRPr="00DD3613" w:rsidRDefault="008F0A32">
            <w:pPr>
              <w:pStyle w:val="NormalTableText"/>
              <w:rPr>
                <w:rFonts w:ascii="Calibri" w:hAnsi="Calibri"/>
                <w:sz w:val="22"/>
                <w:szCs w:val="22"/>
              </w:rPr>
            </w:pPr>
            <w:r w:rsidRPr="00DD3613">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618ACEE2" w14:textId="77777777" w:rsidR="00624767" w:rsidRPr="00DD3613" w:rsidRDefault="008F0A32" w:rsidP="00B44287">
            <w:pPr>
              <w:pStyle w:val="NormalTableText"/>
              <w:rPr>
                <w:rFonts w:ascii="Calibri" w:hAnsi="Calibri"/>
                <w:sz w:val="22"/>
                <w:szCs w:val="22"/>
              </w:rPr>
            </w:pPr>
            <w:r w:rsidRPr="00DD3613">
              <w:rPr>
                <w:rFonts w:ascii="Calibri" w:hAnsi="Calibri"/>
                <w:sz w:val="22"/>
                <w:szCs w:val="22"/>
              </w:rPr>
              <w:t xml:space="preserve">Incorporation of new Commissioning </w:t>
            </w:r>
            <w:r w:rsidR="00B44287" w:rsidRPr="00DD3613">
              <w:rPr>
                <w:rFonts w:ascii="Calibri" w:hAnsi="Calibri"/>
                <w:sz w:val="22"/>
                <w:szCs w:val="22"/>
              </w:rPr>
              <w:t>Specification cross references. Incorporated several aspects of the NL building specifications.</w:t>
            </w:r>
          </w:p>
        </w:tc>
      </w:tr>
      <w:tr w:rsidR="0007663A" w:rsidRPr="00DD3613" w14:paraId="334B991F" w14:textId="77777777" w:rsidTr="0007663A">
        <w:trPr>
          <w:cantSplit/>
          <w:jc w:val="center"/>
        </w:trPr>
        <w:tc>
          <w:tcPr>
            <w:tcW w:w="1184" w:type="dxa"/>
            <w:tcBorders>
              <w:top w:val="single" w:sz="6" w:space="0" w:color="auto"/>
              <w:left w:val="double" w:sz="6" w:space="0" w:color="auto"/>
              <w:bottom w:val="single" w:sz="6" w:space="0" w:color="auto"/>
              <w:right w:val="single" w:sz="6" w:space="0" w:color="auto"/>
            </w:tcBorders>
          </w:tcPr>
          <w:p w14:paraId="2C14ABD8" w14:textId="77777777" w:rsidR="0007663A" w:rsidRPr="00144795" w:rsidRDefault="007C4770" w:rsidP="00F712FE">
            <w:pPr>
              <w:pStyle w:val="NormalTableText"/>
              <w:jc w:val="center"/>
              <w:rPr>
                <w:rFonts w:ascii="Calibri" w:hAnsi="Calibri"/>
                <w:sz w:val="22"/>
                <w:szCs w:val="22"/>
              </w:rPr>
            </w:pPr>
            <w:r>
              <w:rPr>
                <w:rFonts w:ascii="Calibri" w:hAnsi="Calibri"/>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30115729" w14:textId="77777777" w:rsidR="0007663A" w:rsidRPr="00144795" w:rsidRDefault="0007663A" w:rsidP="0007663A">
            <w:pPr>
              <w:rPr>
                <w:rFonts w:ascii="Calibri" w:hAnsi="Calibri"/>
              </w:rPr>
            </w:pPr>
            <w:r w:rsidRPr="00144795">
              <w:rPr>
                <w:rFonts w:ascii="Calibri" w:hAnsi="Calibri"/>
              </w:rPr>
              <w:t>July 29, 2014</w:t>
            </w:r>
          </w:p>
        </w:tc>
        <w:tc>
          <w:tcPr>
            <w:tcW w:w="5863" w:type="dxa"/>
            <w:tcBorders>
              <w:top w:val="single" w:sz="6" w:space="0" w:color="auto"/>
              <w:left w:val="single" w:sz="6" w:space="0" w:color="auto"/>
              <w:bottom w:val="single" w:sz="6" w:space="0" w:color="auto"/>
              <w:right w:val="double" w:sz="6" w:space="0" w:color="auto"/>
            </w:tcBorders>
          </w:tcPr>
          <w:p w14:paraId="244983A2" w14:textId="77777777" w:rsidR="0007663A" w:rsidRPr="00144795" w:rsidRDefault="0007663A" w:rsidP="00144795">
            <w:pPr>
              <w:rPr>
                <w:rFonts w:ascii="Calibri" w:hAnsi="Calibri"/>
              </w:rPr>
            </w:pPr>
            <w:r w:rsidRPr="00144795">
              <w:rPr>
                <w:rFonts w:ascii="Calibri" w:hAnsi="Calibri"/>
              </w:rPr>
              <w:t>Changes to reflect renaming of commissioning specification and final review (AV)</w:t>
            </w:r>
          </w:p>
        </w:tc>
      </w:tr>
      <w:tr w:rsidR="00AE53F4" w:rsidRPr="00DD3613" w14:paraId="4E591E86" w14:textId="77777777" w:rsidTr="00F940AB">
        <w:trPr>
          <w:cantSplit/>
          <w:jc w:val="center"/>
        </w:trPr>
        <w:tc>
          <w:tcPr>
            <w:tcW w:w="1184" w:type="dxa"/>
            <w:tcBorders>
              <w:top w:val="single" w:sz="6" w:space="0" w:color="auto"/>
              <w:left w:val="double" w:sz="6" w:space="0" w:color="auto"/>
              <w:bottom w:val="single" w:sz="6" w:space="0" w:color="auto"/>
              <w:right w:val="single" w:sz="6" w:space="0" w:color="auto"/>
            </w:tcBorders>
          </w:tcPr>
          <w:p w14:paraId="763E07BC" w14:textId="77777777" w:rsidR="00AE53F4" w:rsidRPr="00ED72A2" w:rsidRDefault="00AE53F4" w:rsidP="00F712FE">
            <w:pPr>
              <w:jc w:val="center"/>
              <w:rPr>
                <w:rFonts w:ascii="Calibri" w:hAnsi="Calibri"/>
                <w:b/>
              </w:rPr>
            </w:pPr>
            <w:r w:rsidRPr="00ED72A2">
              <w:rPr>
                <w:rFonts w:ascii="Calibri" w:hAnsi="Calibri"/>
                <w:b/>
              </w:rPr>
              <w:t>7</w:t>
            </w:r>
          </w:p>
        </w:tc>
        <w:tc>
          <w:tcPr>
            <w:tcW w:w="1980" w:type="dxa"/>
            <w:tcBorders>
              <w:top w:val="single" w:sz="6" w:space="0" w:color="auto"/>
              <w:left w:val="single" w:sz="6" w:space="0" w:color="auto"/>
              <w:bottom w:val="single" w:sz="6" w:space="0" w:color="auto"/>
              <w:right w:val="single" w:sz="6" w:space="0" w:color="auto"/>
            </w:tcBorders>
          </w:tcPr>
          <w:p w14:paraId="44BBB075" w14:textId="77777777" w:rsidR="00AE53F4" w:rsidRPr="00ED72A2" w:rsidRDefault="00AE53F4" w:rsidP="00AE53F4">
            <w:pPr>
              <w:rPr>
                <w:rFonts w:ascii="Calibri" w:hAnsi="Calibri"/>
                <w:b/>
              </w:rPr>
            </w:pPr>
            <w:r w:rsidRPr="00ED72A2">
              <w:rPr>
                <w:rFonts w:ascii="Calibri" w:hAnsi="Calibri"/>
                <w:b/>
              </w:rPr>
              <w:t>November 17, 2014</w:t>
            </w:r>
          </w:p>
        </w:tc>
        <w:tc>
          <w:tcPr>
            <w:tcW w:w="5863" w:type="dxa"/>
            <w:tcBorders>
              <w:top w:val="single" w:sz="6" w:space="0" w:color="auto"/>
              <w:left w:val="single" w:sz="6" w:space="0" w:color="auto"/>
              <w:bottom w:val="single" w:sz="6" w:space="0" w:color="auto"/>
              <w:right w:val="double" w:sz="6" w:space="0" w:color="auto"/>
            </w:tcBorders>
          </w:tcPr>
          <w:p w14:paraId="6F6D4767" w14:textId="77777777" w:rsidR="00AE53F4" w:rsidRPr="00ED72A2" w:rsidRDefault="00AE53F4" w:rsidP="00AE53F4">
            <w:pPr>
              <w:rPr>
                <w:rFonts w:ascii="Calibri" w:hAnsi="Calibri"/>
                <w:b/>
              </w:rPr>
            </w:pPr>
            <w:r w:rsidRPr="00ED72A2">
              <w:rPr>
                <w:rFonts w:ascii="Calibri" w:hAnsi="Calibri"/>
                <w:b/>
              </w:rPr>
              <w:t>Updated, Finalized Specification – Reference eDOCS #</w:t>
            </w:r>
            <w:proofErr w:type="gramStart"/>
            <w:r w:rsidRPr="00ED72A2">
              <w:rPr>
                <w:rFonts w:ascii="Calibri" w:hAnsi="Calibri"/>
                <w:b/>
              </w:rPr>
              <w:t>5630487  v</w:t>
            </w:r>
            <w:proofErr w:type="gramEnd"/>
            <w:r w:rsidRPr="00ED72A2">
              <w:rPr>
                <w:rFonts w:ascii="Calibri" w:hAnsi="Calibri"/>
                <w:b/>
              </w:rPr>
              <w:t>5 (AV)</w:t>
            </w:r>
          </w:p>
        </w:tc>
      </w:tr>
      <w:tr w:rsidR="00F940AB" w:rsidRPr="00DD3613" w14:paraId="5387A822" w14:textId="77777777" w:rsidTr="00F90A9D">
        <w:trPr>
          <w:cantSplit/>
          <w:jc w:val="center"/>
        </w:trPr>
        <w:tc>
          <w:tcPr>
            <w:tcW w:w="1184" w:type="dxa"/>
            <w:tcBorders>
              <w:top w:val="single" w:sz="6" w:space="0" w:color="auto"/>
              <w:left w:val="double" w:sz="6" w:space="0" w:color="auto"/>
              <w:bottom w:val="single" w:sz="6" w:space="0" w:color="auto"/>
              <w:right w:val="single" w:sz="6" w:space="0" w:color="auto"/>
            </w:tcBorders>
          </w:tcPr>
          <w:p w14:paraId="4BF4C7EE" w14:textId="77777777" w:rsidR="00F940AB" w:rsidRDefault="00F90A9D" w:rsidP="00F712FE">
            <w:pPr>
              <w:pStyle w:val="NormalTableText"/>
              <w:jc w:val="center"/>
              <w:rPr>
                <w:rFonts w:ascii="Calibri" w:hAnsi="Calibri"/>
                <w:sz w:val="22"/>
                <w:szCs w:val="22"/>
              </w:rPr>
            </w:pPr>
            <w:r>
              <w:rPr>
                <w:rFonts w:ascii="Calibri" w:hAnsi="Calibri"/>
                <w:sz w:val="22"/>
                <w:szCs w:val="22"/>
              </w:rPr>
              <w:t>8</w:t>
            </w:r>
          </w:p>
        </w:tc>
        <w:tc>
          <w:tcPr>
            <w:tcW w:w="1980" w:type="dxa"/>
            <w:tcBorders>
              <w:top w:val="single" w:sz="6" w:space="0" w:color="auto"/>
              <w:left w:val="single" w:sz="6" w:space="0" w:color="auto"/>
              <w:bottom w:val="single" w:sz="6" w:space="0" w:color="auto"/>
              <w:right w:val="single" w:sz="6" w:space="0" w:color="auto"/>
            </w:tcBorders>
          </w:tcPr>
          <w:p w14:paraId="08A6D9B8" w14:textId="77777777" w:rsidR="00F940AB" w:rsidRPr="00144795" w:rsidRDefault="00F90A9D" w:rsidP="0007663A">
            <w:pPr>
              <w:rPr>
                <w:rFonts w:ascii="Calibri" w:hAnsi="Calibri"/>
              </w:rPr>
            </w:pPr>
            <w:r>
              <w:rPr>
                <w:rFonts w:ascii="Calibri" w:hAnsi="Calibri"/>
              </w:rPr>
              <w:t>February 2, 2015</w:t>
            </w:r>
          </w:p>
        </w:tc>
        <w:tc>
          <w:tcPr>
            <w:tcW w:w="5863" w:type="dxa"/>
            <w:tcBorders>
              <w:top w:val="single" w:sz="6" w:space="0" w:color="auto"/>
              <w:left w:val="single" w:sz="6" w:space="0" w:color="auto"/>
              <w:bottom w:val="single" w:sz="6" w:space="0" w:color="auto"/>
              <w:right w:val="double" w:sz="6" w:space="0" w:color="auto"/>
            </w:tcBorders>
          </w:tcPr>
          <w:p w14:paraId="03FB1CAC" w14:textId="77777777" w:rsidR="00F940AB" w:rsidRPr="00144795" w:rsidRDefault="00F90A9D" w:rsidP="00F90A9D">
            <w:pPr>
              <w:rPr>
                <w:rFonts w:ascii="Calibri" w:hAnsi="Calibri"/>
              </w:rPr>
            </w:pPr>
            <w:r w:rsidRPr="00F90A9D">
              <w:rPr>
                <w:rFonts w:ascii="Calibri" w:hAnsi="Calibri"/>
              </w:rPr>
              <w:t xml:space="preserve">Updated standards (C22.2 No. </w:t>
            </w:r>
            <w:r>
              <w:rPr>
                <w:rFonts w:ascii="Calibri" w:hAnsi="Calibri"/>
              </w:rPr>
              <w:t>178</w:t>
            </w:r>
            <w:r w:rsidRPr="00F90A9D">
              <w:rPr>
                <w:rFonts w:ascii="Calibri" w:hAnsi="Calibri"/>
              </w:rPr>
              <w:t>-0</w:t>
            </w:r>
            <w:r>
              <w:rPr>
                <w:rFonts w:ascii="Calibri" w:hAnsi="Calibri"/>
              </w:rPr>
              <w:t>4</w:t>
            </w:r>
            <w:r w:rsidRPr="00F90A9D">
              <w:rPr>
                <w:rFonts w:ascii="Calibri" w:hAnsi="Calibri"/>
              </w:rPr>
              <w:t xml:space="preserve"> (R2014))</w:t>
            </w:r>
          </w:p>
        </w:tc>
      </w:tr>
      <w:tr w:rsidR="00F90A9D" w:rsidRPr="00DD3613" w14:paraId="6FD12C3B"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1649FC4B" w14:textId="77777777" w:rsidR="00F90A9D" w:rsidRDefault="00090772" w:rsidP="00F712FE">
            <w:pPr>
              <w:pStyle w:val="NormalTableText"/>
              <w:jc w:val="center"/>
              <w:rPr>
                <w:rFonts w:ascii="Calibri" w:hAnsi="Calibri"/>
                <w:sz w:val="22"/>
                <w:szCs w:val="22"/>
              </w:rPr>
            </w:pPr>
            <w:r>
              <w:rPr>
                <w:rFonts w:ascii="Calibri" w:hAnsi="Calibri"/>
                <w:sz w:val="22"/>
                <w:szCs w:val="22"/>
              </w:rPr>
              <w:t>9</w:t>
            </w:r>
          </w:p>
        </w:tc>
        <w:tc>
          <w:tcPr>
            <w:tcW w:w="1980" w:type="dxa"/>
            <w:tcBorders>
              <w:top w:val="single" w:sz="6" w:space="0" w:color="auto"/>
              <w:left w:val="single" w:sz="6" w:space="0" w:color="auto"/>
              <w:bottom w:val="double" w:sz="6" w:space="0" w:color="auto"/>
              <w:right w:val="single" w:sz="6" w:space="0" w:color="auto"/>
            </w:tcBorders>
          </w:tcPr>
          <w:p w14:paraId="2F6077DA" w14:textId="77777777" w:rsidR="00F90A9D" w:rsidRDefault="00F712FE" w:rsidP="00F712FE">
            <w:pPr>
              <w:rPr>
                <w:rFonts w:ascii="Calibri" w:hAnsi="Calibri"/>
              </w:rPr>
            </w:pPr>
            <w:r>
              <w:rPr>
                <w:rFonts w:ascii="Calibri" w:hAnsi="Calibri"/>
              </w:rPr>
              <w:t>February</w:t>
            </w:r>
            <w:r w:rsidR="00090772">
              <w:rPr>
                <w:rFonts w:ascii="Calibri" w:hAnsi="Calibri"/>
              </w:rPr>
              <w:t xml:space="preserve"> 1</w:t>
            </w:r>
            <w:r>
              <w:rPr>
                <w:rFonts w:ascii="Calibri" w:hAnsi="Calibri"/>
              </w:rPr>
              <w:t>0</w:t>
            </w:r>
            <w:r w:rsidR="00090772">
              <w:rPr>
                <w:rFonts w:ascii="Calibri" w:hAnsi="Calibri"/>
              </w:rPr>
              <w:t>, 2017</w:t>
            </w:r>
          </w:p>
        </w:tc>
        <w:tc>
          <w:tcPr>
            <w:tcW w:w="5863" w:type="dxa"/>
            <w:tcBorders>
              <w:top w:val="single" w:sz="6" w:space="0" w:color="auto"/>
              <w:left w:val="single" w:sz="6" w:space="0" w:color="auto"/>
              <w:bottom w:val="double" w:sz="6" w:space="0" w:color="auto"/>
              <w:right w:val="double" w:sz="6" w:space="0" w:color="auto"/>
            </w:tcBorders>
          </w:tcPr>
          <w:p w14:paraId="22E2BF4A" w14:textId="77777777" w:rsidR="00F90A9D" w:rsidRPr="00F90A9D" w:rsidRDefault="00090772" w:rsidP="00F90A9D">
            <w:pPr>
              <w:rPr>
                <w:rFonts w:ascii="Calibri" w:hAnsi="Calibri"/>
              </w:rPr>
            </w:pPr>
            <w:r>
              <w:rPr>
                <w:rFonts w:ascii="Calibri" w:hAnsi="Calibri"/>
              </w:rPr>
              <w:t xml:space="preserve">Converted Panel Enclosure to a </w:t>
            </w:r>
            <w:proofErr w:type="gramStart"/>
            <w:r>
              <w:rPr>
                <w:rFonts w:ascii="Calibri" w:hAnsi="Calibri"/>
              </w:rPr>
              <w:t>performance based</w:t>
            </w:r>
            <w:proofErr w:type="gramEnd"/>
            <w:r>
              <w:rPr>
                <w:rFonts w:ascii="Calibri" w:hAnsi="Calibri"/>
              </w:rPr>
              <w:t xml:space="preserve"> specification. (CPD PMO, OMM)</w:t>
            </w:r>
            <w:r w:rsidR="00F712FE">
              <w:rPr>
                <w:rFonts w:ascii="Calibri" w:hAnsi="Calibri"/>
              </w:rPr>
              <w:t xml:space="preserve"> </w:t>
            </w:r>
            <w:r w:rsidR="00505CB2">
              <w:rPr>
                <w:rFonts w:ascii="Calibri" w:hAnsi="Calibri"/>
              </w:rPr>
              <w:t xml:space="preserve">Updated Reference Standards </w:t>
            </w:r>
            <w:r w:rsidR="00505CB2" w:rsidRPr="00505CB2">
              <w:rPr>
                <w:rFonts w:ascii="Calibri" w:hAnsi="Calibri"/>
              </w:rPr>
              <w:t>CSA C22.2 No. 40-M-1989 (R2014), CSA C22.2 No. 94.2-15</w:t>
            </w:r>
            <w:proofErr w:type="gramStart"/>
            <w:r w:rsidR="00505CB2" w:rsidRPr="00505CB2">
              <w:rPr>
                <w:rFonts w:ascii="Calibri" w:hAnsi="Calibri"/>
              </w:rPr>
              <w:t xml:space="preserve">), </w:t>
            </w:r>
            <w:r w:rsidR="00F712FE">
              <w:rPr>
                <w:rFonts w:ascii="Calibri" w:hAnsi="Calibri"/>
              </w:rPr>
              <w:t xml:space="preserve"> (</w:t>
            </w:r>
            <w:proofErr w:type="gramEnd"/>
            <w:r w:rsidR="00F712FE">
              <w:rPr>
                <w:rFonts w:ascii="Calibri" w:hAnsi="Calibri"/>
              </w:rPr>
              <w:t>AV</w:t>
            </w:r>
            <w:r w:rsidR="00505CB2">
              <w:rPr>
                <w:rFonts w:ascii="Calibri" w:hAnsi="Calibri"/>
              </w:rPr>
              <w:t xml:space="preserve"> &amp; AAM</w:t>
            </w:r>
            <w:r w:rsidR="00F712FE">
              <w:rPr>
                <w:rFonts w:ascii="Calibri" w:hAnsi="Calibri"/>
              </w:rPr>
              <w:t>)</w:t>
            </w:r>
          </w:p>
        </w:tc>
      </w:tr>
    </w:tbl>
    <w:p w14:paraId="469AD609" w14:textId="77777777" w:rsidR="003F31B7" w:rsidRDefault="003F31B7">
      <w:pPr>
        <w:pStyle w:val="BodyText"/>
        <w:rPr>
          <w:rFonts w:ascii="Calibri" w:hAnsi="Calibri"/>
          <w:szCs w:val="22"/>
        </w:rPr>
      </w:pPr>
    </w:p>
    <w:p w14:paraId="3D11E1D3" w14:textId="77777777" w:rsidR="00273CD3" w:rsidRPr="00DD3613" w:rsidRDefault="00273CD3">
      <w:pPr>
        <w:pStyle w:val="BodyText"/>
        <w:rPr>
          <w:rFonts w:ascii="Calibri" w:hAnsi="Calibri"/>
          <w:szCs w:val="22"/>
        </w:rPr>
      </w:pPr>
    </w:p>
    <w:p w14:paraId="72112B39" w14:textId="77777777" w:rsidR="003F31B7" w:rsidRPr="00DD3613" w:rsidRDefault="003F31B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DD3613">
        <w:rPr>
          <w:rFonts w:ascii="Calibri" w:hAnsi="Calibri"/>
          <w:szCs w:val="22"/>
        </w:rPr>
        <w:t>NOTE:</w:t>
      </w:r>
    </w:p>
    <w:p w14:paraId="17B4262A" w14:textId="77777777" w:rsidR="003F31B7" w:rsidRPr="00DD3613" w:rsidRDefault="003F31B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DD3613">
        <w:rPr>
          <w:rFonts w:ascii="Calibri" w:hAnsi="Calibri"/>
          <w:szCs w:val="22"/>
        </w:rPr>
        <w:t>This is a CONTROLLED Document. Any documents appearing in paper form are not controlled and should be checked against the on-line file version prior to use.</w:t>
      </w:r>
    </w:p>
    <w:p w14:paraId="7528E7DB" w14:textId="77777777" w:rsidR="003F31B7" w:rsidRPr="00DD3613" w:rsidRDefault="003F31B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DD3613">
        <w:rPr>
          <w:rFonts w:ascii="Calibri" w:hAnsi="Calibri"/>
          <w:b/>
          <w:bCs/>
          <w:szCs w:val="22"/>
        </w:rPr>
        <w:t xml:space="preserve">Notice: </w:t>
      </w:r>
      <w:r w:rsidRPr="00DD3613">
        <w:rPr>
          <w:rFonts w:ascii="Calibri" w:hAnsi="Calibri"/>
          <w:szCs w:val="22"/>
        </w:rPr>
        <w:t>This Document hardcopy must be used for reference purpose only.</w:t>
      </w:r>
    </w:p>
    <w:p w14:paraId="3D53AB27" w14:textId="77777777" w:rsidR="003F31B7" w:rsidRPr="00DD3613" w:rsidRDefault="003F31B7">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DD3613">
        <w:rPr>
          <w:rFonts w:ascii="Calibri" w:hAnsi="Calibri"/>
          <w:b/>
          <w:szCs w:val="22"/>
        </w:rPr>
        <w:t>The on-line copy is the current version of the document.</w:t>
      </w:r>
    </w:p>
    <w:bookmarkEnd w:id="0"/>
    <w:bookmarkEnd w:id="1"/>
    <w:p w14:paraId="4DD9D4E7" w14:textId="77777777" w:rsidR="003F31B7" w:rsidRPr="00273CD3" w:rsidRDefault="003F31B7" w:rsidP="00747DF3">
      <w:pPr>
        <w:pStyle w:val="Heading1"/>
      </w:pPr>
      <w:r w:rsidRPr="00DD3613">
        <w:br w:type="page"/>
      </w:r>
      <w:r w:rsidRPr="00273CD3">
        <w:lastRenderedPageBreak/>
        <w:t>GEneral</w:t>
      </w:r>
    </w:p>
    <w:p w14:paraId="38C984AD" w14:textId="77777777" w:rsidR="007C4D93" w:rsidRPr="00747DF3" w:rsidRDefault="007C4D93" w:rsidP="00747DF3">
      <w:pPr>
        <w:pStyle w:val="Heading2"/>
      </w:pPr>
      <w:r w:rsidRPr="00747DF3">
        <w:t>Related Sections</w:t>
      </w:r>
    </w:p>
    <w:p w14:paraId="25F3A3C3" w14:textId="77777777" w:rsidR="0060233F" w:rsidRPr="008D61D3" w:rsidDel="00892936" w:rsidRDefault="0060233F" w:rsidP="00747DF3">
      <w:pPr>
        <w:pStyle w:val="Heading3"/>
        <w:numPr>
          <w:ilvl w:val="0"/>
          <w:numId w:val="0"/>
        </w:numPr>
        <w:ind w:left="720"/>
        <w:rPr>
          <w:del w:id="2" w:author="John Liu" w:date="2022-04-25T19:28:00Z"/>
          <w:highlight w:val="lightGray"/>
        </w:rPr>
      </w:pPr>
      <w:del w:id="3" w:author="John Liu" w:date="2022-04-25T19:28:00Z">
        <w:r w:rsidRPr="008D61D3" w:rsidDel="00892936">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EDE2B30" w14:textId="77777777" w:rsidR="0060233F" w:rsidRPr="008D61D3" w:rsidDel="00892936" w:rsidRDefault="0060233F" w:rsidP="00747DF3">
      <w:pPr>
        <w:pStyle w:val="Heading3"/>
        <w:numPr>
          <w:ilvl w:val="0"/>
          <w:numId w:val="0"/>
        </w:numPr>
        <w:ind w:left="720"/>
        <w:rPr>
          <w:del w:id="4" w:author="John Liu" w:date="2022-04-25T19:28:00Z"/>
          <w:highlight w:val="lightGray"/>
        </w:rPr>
      </w:pPr>
    </w:p>
    <w:p w14:paraId="7C2B7E84" w14:textId="77777777" w:rsidR="0060233F" w:rsidRPr="008D61D3" w:rsidDel="00892936" w:rsidRDefault="0060233F" w:rsidP="00747DF3">
      <w:pPr>
        <w:pStyle w:val="Heading3"/>
        <w:numPr>
          <w:ilvl w:val="0"/>
          <w:numId w:val="0"/>
        </w:numPr>
        <w:ind w:left="720"/>
        <w:rPr>
          <w:del w:id="5" w:author="John Liu" w:date="2022-04-25T19:28:00Z"/>
          <w:highlight w:val="lightGray"/>
        </w:rPr>
      </w:pPr>
      <w:del w:id="6" w:author="John Liu" w:date="2022-04-25T19:28:00Z">
        <w:r w:rsidRPr="008D61D3" w:rsidDel="00892936">
          <w:rPr>
            <w:highlight w:val="yellow"/>
          </w:rPr>
          <w:delText>Cross-referencing here may also be used to coordinate assemblies or systems whose components may span multiple Sections and which must meet certain performance requirements as an assembly or system.</w:delText>
        </w:r>
      </w:del>
    </w:p>
    <w:p w14:paraId="2BA182FE" w14:textId="77777777" w:rsidR="0060233F" w:rsidRPr="008D61D3" w:rsidDel="00892936" w:rsidRDefault="0060233F" w:rsidP="00747DF3">
      <w:pPr>
        <w:pStyle w:val="Heading3"/>
        <w:numPr>
          <w:ilvl w:val="0"/>
          <w:numId w:val="0"/>
        </w:numPr>
        <w:ind w:left="720"/>
        <w:rPr>
          <w:del w:id="7" w:author="John Liu" w:date="2022-04-25T19:28:00Z"/>
          <w:highlight w:val="lightGray"/>
        </w:rPr>
      </w:pPr>
    </w:p>
    <w:p w14:paraId="6E2B199F" w14:textId="77777777" w:rsidR="0060233F" w:rsidRPr="008D61D3" w:rsidDel="00892936" w:rsidRDefault="0060233F" w:rsidP="00747DF3">
      <w:pPr>
        <w:pStyle w:val="Heading3"/>
        <w:numPr>
          <w:ilvl w:val="0"/>
          <w:numId w:val="0"/>
        </w:numPr>
        <w:ind w:left="720"/>
        <w:rPr>
          <w:del w:id="8" w:author="John Liu" w:date="2022-04-25T19:28:00Z"/>
          <w:highlight w:val="yellow"/>
        </w:rPr>
      </w:pPr>
      <w:del w:id="9" w:author="John Liu" w:date="2022-04-25T19:28:00Z">
        <w:r w:rsidRPr="008D61D3" w:rsidDel="00892936">
          <w:rPr>
            <w:highlight w:val="yellow"/>
          </w:rPr>
          <w:delText>Contractor is responsible for coordination of the Work.</w:delText>
        </w:r>
        <w:r w:rsidR="008F0A32" w:rsidRPr="008D61D3" w:rsidDel="00892936">
          <w:rPr>
            <w:highlight w:val="yellow"/>
          </w:rPr>
          <w:delText xml:space="preserve"> Contractor is responsible for being familiar with and incorporating all required elements of cross-referenced Specifications cited.</w:delText>
        </w:r>
      </w:del>
    </w:p>
    <w:p w14:paraId="0682D051" w14:textId="77777777" w:rsidR="0060233F" w:rsidRPr="008D61D3" w:rsidDel="00892936" w:rsidRDefault="0060233F" w:rsidP="00747DF3">
      <w:pPr>
        <w:pStyle w:val="Heading3"/>
        <w:numPr>
          <w:ilvl w:val="0"/>
          <w:numId w:val="0"/>
        </w:numPr>
        <w:ind w:left="720"/>
        <w:rPr>
          <w:del w:id="10" w:author="John Liu" w:date="2022-04-25T19:28:00Z"/>
          <w:highlight w:val="yellow"/>
        </w:rPr>
      </w:pPr>
    </w:p>
    <w:p w14:paraId="637E6819" w14:textId="77777777" w:rsidR="0060233F" w:rsidRPr="008D61D3" w:rsidDel="00892936" w:rsidRDefault="0060233F" w:rsidP="00747DF3">
      <w:pPr>
        <w:pStyle w:val="Heading3"/>
        <w:numPr>
          <w:ilvl w:val="0"/>
          <w:numId w:val="0"/>
        </w:numPr>
        <w:ind w:left="720"/>
        <w:rPr>
          <w:del w:id="11" w:author="John Liu" w:date="2022-04-25T19:28:00Z"/>
          <w:highlight w:val="lightGray"/>
        </w:rPr>
      </w:pPr>
      <w:del w:id="12" w:author="John Liu" w:date="2022-04-25T19:28:00Z">
        <w:r w:rsidRPr="008D61D3" w:rsidDel="00892936">
          <w:rPr>
            <w:highlight w:val="yellow"/>
          </w:rPr>
          <w:delText>This Section is to be completed/updated during the design development by the Consultant. If it is not applicable to the section for the specific project it may be deleted.]</w:delText>
        </w:r>
      </w:del>
    </w:p>
    <w:p w14:paraId="036C7B86" w14:textId="77777777" w:rsidR="0060233F" w:rsidRPr="008D61D3" w:rsidDel="00892936" w:rsidRDefault="0060233F" w:rsidP="00747DF3">
      <w:pPr>
        <w:pStyle w:val="Heading3"/>
        <w:numPr>
          <w:ilvl w:val="0"/>
          <w:numId w:val="0"/>
        </w:numPr>
        <w:ind w:left="720"/>
        <w:rPr>
          <w:del w:id="13" w:author="John Liu" w:date="2022-04-25T19:28:00Z"/>
          <w:highlight w:val="lightGray"/>
        </w:rPr>
      </w:pPr>
    </w:p>
    <w:p w14:paraId="73CB817E" w14:textId="77777777" w:rsidR="0060233F" w:rsidRPr="008D61D3" w:rsidDel="00892936" w:rsidRDefault="0060233F" w:rsidP="00747DF3">
      <w:pPr>
        <w:pStyle w:val="Heading3"/>
        <w:numPr>
          <w:ilvl w:val="0"/>
          <w:numId w:val="0"/>
        </w:numPr>
        <w:ind w:left="720"/>
        <w:rPr>
          <w:del w:id="14" w:author="John Liu" w:date="2022-04-25T19:28:00Z"/>
        </w:rPr>
      </w:pPr>
      <w:del w:id="15" w:author="John Liu" w:date="2022-04-25T19:28:00Z">
        <w:r w:rsidRPr="008D61D3" w:rsidDel="00892936">
          <w:rPr>
            <w:highlight w:val="yellow"/>
          </w:rPr>
          <w:delText>[List Sections specifying installation of products supplied but not installed under this Section and indicate specific items.]</w:delText>
        </w:r>
      </w:del>
    </w:p>
    <w:p w14:paraId="6133B95B" w14:textId="77777777" w:rsidR="0060233F" w:rsidRPr="00DD3613" w:rsidDel="00892936" w:rsidRDefault="0060233F" w:rsidP="00747DF3">
      <w:pPr>
        <w:pStyle w:val="Heading3"/>
        <w:numPr>
          <w:ilvl w:val="0"/>
          <w:numId w:val="0"/>
        </w:numPr>
        <w:ind w:left="720"/>
        <w:rPr>
          <w:del w:id="16" w:author="John Liu" w:date="2022-04-25T19:28:00Z"/>
        </w:rPr>
      </w:pPr>
      <w:del w:id="17" w:author="John Liu" w:date="2022-04-25T19:28:00Z">
        <w:r w:rsidRPr="00DD3613" w:rsidDel="00892936">
          <w:delText xml:space="preserve">Section </w:delText>
        </w:r>
        <w:r w:rsidRPr="00DD3613" w:rsidDel="00892936">
          <w:rPr>
            <w:highlight w:val="yellow"/>
          </w:rPr>
          <w:delText>[______ – ____________]</w:delText>
        </w:r>
        <w:r w:rsidRPr="00DD3613" w:rsidDel="00892936">
          <w:delText xml:space="preserve">:  Execution requirements for </w:delText>
        </w:r>
        <w:r w:rsidRPr="00DD3613" w:rsidDel="00892936">
          <w:rPr>
            <w:highlight w:val="yellow"/>
          </w:rPr>
          <w:delText>...[item]...</w:delText>
        </w:r>
        <w:r w:rsidRPr="00DD3613" w:rsidDel="00892936">
          <w:delText xml:space="preserve">  specified under this Section.</w:delText>
        </w:r>
      </w:del>
    </w:p>
    <w:p w14:paraId="185AB832" w14:textId="77777777" w:rsidR="0060233F" w:rsidRPr="00CA1E84" w:rsidDel="00892936" w:rsidRDefault="0060233F" w:rsidP="00747DF3">
      <w:pPr>
        <w:pStyle w:val="Heading3"/>
        <w:numPr>
          <w:ilvl w:val="0"/>
          <w:numId w:val="0"/>
        </w:numPr>
        <w:ind w:left="720"/>
        <w:rPr>
          <w:del w:id="18" w:author="John Liu" w:date="2022-04-25T19:28:00Z"/>
        </w:rPr>
      </w:pPr>
      <w:del w:id="19" w:author="John Liu" w:date="2022-04-25T19:28:00Z">
        <w:r w:rsidRPr="00CA1E84" w:rsidDel="00892936">
          <w:rPr>
            <w:highlight w:val="yellow"/>
          </w:rPr>
          <w:delText>[List Sections specifying products installed but not supplied under this Section and indicate specific items.]</w:delText>
        </w:r>
      </w:del>
    </w:p>
    <w:p w14:paraId="6B590B5C" w14:textId="77777777" w:rsidR="0060233F" w:rsidRPr="00DD3613" w:rsidDel="00892936" w:rsidRDefault="0060233F" w:rsidP="00747DF3">
      <w:pPr>
        <w:pStyle w:val="Heading3"/>
        <w:numPr>
          <w:ilvl w:val="0"/>
          <w:numId w:val="0"/>
        </w:numPr>
        <w:ind w:left="720"/>
        <w:rPr>
          <w:del w:id="20" w:author="John Liu" w:date="2022-04-25T19:28:00Z"/>
        </w:rPr>
      </w:pPr>
      <w:del w:id="21" w:author="John Liu" w:date="2022-04-25T19:28:00Z">
        <w:r w:rsidRPr="00DD3613" w:rsidDel="00892936">
          <w:delText xml:space="preserve">Section </w:delText>
        </w:r>
        <w:r w:rsidRPr="00DD3613" w:rsidDel="00892936">
          <w:rPr>
            <w:highlight w:val="yellow"/>
          </w:rPr>
          <w:delText>[______ – ____________]</w:delText>
        </w:r>
        <w:r w:rsidRPr="00DD3613" w:rsidDel="00892936">
          <w:delText xml:space="preserve">:  Product requirements for </w:delText>
        </w:r>
        <w:r w:rsidRPr="00DD3613" w:rsidDel="00892936">
          <w:rPr>
            <w:highlight w:val="yellow"/>
          </w:rPr>
          <w:delText>...[item]...</w:delText>
        </w:r>
        <w:r w:rsidRPr="00DD3613" w:rsidDel="00892936">
          <w:delText xml:space="preserve">  for installation under this Section.</w:delText>
        </w:r>
      </w:del>
    </w:p>
    <w:p w14:paraId="5215C746" w14:textId="77777777" w:rsidR="0060233F" w:rsidRPr="00DD3613" w:rsidDel="00892936" w:rsidRDefault="0060233F" w:rsidP="00747DF3">
      <w:pPr>
        <w:pStyle w:val="Heading3"/>
        <w:numPr>
          <w:ilvl w:val="0"/>
          <w:numId w:val="0"/>
        </w:numPr>
        <w:ind w:left="720"/>
        <w:rPr>
          <w:del w:id="22" w:author="John Liu" w:date="2022-04-25T19:28:00Z"/>
        </w:rPr>
      </w:pPr>
      <w:del w:id="23" w:author="John Liu" w:date="2022-04-25T19:28:00Z">
        <w:r w:rsidRPr="00DD3613" w:rsidDel="00892936">
          <w:rPr>
            <w:highlight w:val="yellow"/>
          </w:rPr>
          <w:delText>[List Sections specifying related requirements.]</w:delText>
        </w:r>
      </w:del>
    </w:p>
    <w:p w14:paraId="288AB634" w14:textId="77777777" w:rsidR="0060233F" w:rsidRPr="00DD3613" w:rsidDel="00892936" w:rsidRDefault="0060233F" w:rsidP="00747DF3">
      <w:pPr>
        <w:pStyle w:val="Heading3"/>
        <w:rPr>
          <w:del w:id="24" w:author="John Liu" w:date="2022-04-25T19:28:00Z"/>
        </w:rPr>
      </w:pPr>
      <w:del w:id="25" w:author="John Liu" w:date="2022-04-25T19:28:00Z">
        <w:r w:rsidRPr="00DD3613" w:rsidDel="00892936">
          <w:delText xml:space="preserve">Section </w:delText>
        </w:r>
        <w:r w:rsidRPr="00DD3613" w:rsidDel="00892936">
          <w:rPr>
            <w:highlight w:val="yellow"/>
          </w:rPr>
          <w:delText>[______ – ____________]</w:delText>
        </w:r>
        <w:r w:rsidRPr="00DD3613" w:rsidDel="00892936">
          <w:delText xml:space="preserve">:  </w:delText>
        </w:r>
        <w:r w:rsidRPr="008D61D3" w:rsidDel="00892936">
          <w:rPr>
            <w:highlight w:val="yellow"/>
          </w:rPr>
          <w:delText>[Optional short phrase indicating relationship].</w:delText>
        </w:r>
      </w:del>
    </w:p>
    <w:p w14:paraId="6C7CA056" w14:textId="77777777" w:rsidR="00624767" w:rsidRPr="00DD3613" w:rsidRDefault="00624767" w:rsidP="00E32C16">
      <w:pPr>
        <w:pStyle w:val="Heading4"/>
        <w:numPr>
          <w:ilvl w:val="0"/>
          <w:numId w:val="0"/>
        </w:numPr>
        <w:ind w:left="1440"/>
      </w:pPr>
      <w:del w:id="26" w:author="John Liu" w:date="2022-04-25T19:28:00Z">
        <w:r w:rsidRPr="00DD3613" w:rsidDel="00892936">
          <w:delText>Sections:</w:delText>
        </w:r>
      </w:del>
    </w:p>
    <w:p w14:paraId="041FECF8" w14:textId="77777777" w:rsidR="00624767" w:rsidRPr="00E32C16" w:rsidRDefault="00624767" w:rsidP="00E32C16">
      <w:pPr>
        <w:pStyle w:val="Heading4"/>
      </w:pPr>
      <w:r w:rsidRPr="00E32C16">
        <w:t>Section 01300 – Submittals</w:t>
      </w:r>
    </w:p>
    <w:p w14:paraId="57D2A4F5" w14:textId="77777777" w:rsidR="0007663A" w:rsidRPr="0007663A" w:rsidRDefault="0007663A" w:rsidP="0007663A">
      <w:pPr>
        <w:pStyle w:val="Heading4"/>
      </w:pPr>
      <w:r w:rsidRPr="0007663A">
        <w:t>Section 01810 – Equipment Testing and Facility Commissioning</w:t>
      </w:r>
    </w:p>
    <w:p w14:paraId="470F340E" w14:textId="77777777" w:rsidR="00624767" w:rsidRPr="00E32C16" w:rsidDel="00892936" w:rsidRDefault="00624767" w:rsidP="00E32C16">
      <w:pPr>
        <w:pStyle w:val="Heading4"/>
        <w:rPr>
          <w:del w:id="27" w:author="John Liu" w:date="2022-04-25T19:28:00Z"/>
        </w:rPr>
      </w:pPr>
      <w:del w:id="28" w:author="John Liu" w:date="2022-04-25T19:28:00Z">
        <w:r w:rsidRPr="00E32C16" w:rsidDel="00892936">
          <w:delText>Section 01250 - Substitutions</w:delText>
        </w:r>
      </w:del>
    </w:p>
    <w:p w14:paraId="2D4CC9E4" w14:textId="77777777" w:rsidR="00624767" w:rsidRPr="008D61D3" w:rsidDel="00892936" w:rsidRDefault="00677CD3" w:rsidP="00D34AA3">
      <w:pPr>
        <w:pStyle w:val="Heading4"/>
        <w:rPr>
          <w:del w:id="29" w:author="John Liu" w:date="2022-04-25T19:29:00Z"/>
          <w:i/>
        </w:rPr>
      </w:pPr>
      <w:del w:id="30" w:author="John Liu" w:date="2022-04-25T19:29:00Z">
        <w:r w:rsidRPr="00892936" w:rsidDel="00892936">
          <w:rPr>
            <w:i/>
            <w:highlight w:val="yellow"/>
          </w:rPr>
          <w:delText>[</w:delText>
        </w:r>
        <w:r w:rsidR="00624767" w:rsidRPr="007A7590" w:rsidDel="00892936">
          <w:rPr>
            <w:i/>
            <w:highlight w:val="yellow"/>
          </w:rPr>
          <w:delText xml:space="preserve">Division 13 – </w:delText>
        </w:r>
        <w:r w:rsidR="0007663A" w:rsidRPr="007A7590" w:rsidDel="00892936">
          <w:rPr>
            <w:i/>
            <w:highlight w:val="yellow"/>
          </w:rPr>
          <w:delText xml:space="preserve">SCADA and Instrumentation </w:delText>
        </w:r>
        <w:r w:rsidRPr="007A7590" w:rsidDel="00892936">
          <w:rPr>
            <w:i/>
            <w:highlight w:val="yellow"/>
          </w:rPr>
          <w:delText xml:space="preserve">- </w:delText>
        </w:r>
        <w:r w:rsidR="0007663A" w:rsidRPr="007A7590" w:rsidDel="00892936">
          <w:rPr>
            <w:i/>
            <w:highlight w:val="yellow"/>
          </w:rPr>
          <w:delText xml:space="preserve">insert </w:delText>
        </w:r>
        <w:r w:rsidR="00624767" w:rsidRPr="007A7590" w:rsidDel="00892936">
          <w:rPr>
            <w:i/>
            <w:highlight w:val="yellow"/>
          </w:rPr>
          <w:delText>applicable specifications</w:delText>
        </w:r>
        <w:r w:rsidRPr="007A7590" w:rsidDel="00892936">
          <w:rPr>
            <w:i/>
            <w:highlight w:val="yellow"/>
          </w:rPr>
          <w:delText>]</w:delText>
        </w:r>
      </w:del>
    </w:p>
    <w:p w14:paraId="75E9EA45" w14:textId="77777777" w:rsidR="003F23FB" w:rsidRPr="003F23FB" w:rsidRDefault="003F23FB" w:rsidP="00D34AA3">
      <w:pPr>
        <w:pStyle w:val="Heading4"/>
      </w:pPr>
      <w:r w:rsidRPr="003F23FB">
        <w:t xml:space="preserve">Section 16010 – Electrical General Requirements </w:t>
      </w:r>
    </w:p>
    <w:p w14:paraId="29CD4CFB" w14:textId="77777777" w:rsidR="00624767" w:rsidRDefault="00624767" w:rsidP="00E32C16">
      <w:pPr>
        <w:pStyle w:val="Heading4"/>
      </w:pPr>
      <w:del w:id="31" w:author="John Liu" w:date="2022-04-25T19:29:00Z">
        <w:r w:rsidRPr="00E32C16" w:rsidDel="00892936">
          <w:delText xml:space="preserve">Product requirements for </w:delText>
        </w:r>
        <w:r w:rsidRPr="008D61D3" w:rsidDel="00892936">
          <w:rPr>
            <w:highlight w:val="yellow"/>
          </w:rPr>
          <w:delText>[item]...</w:delText>
        </w:r>
        <w:r w:rsidRPr="00E32C16" w:rsidDel="00892936">
          <w:delText xml:space="preserve">  for installation under this Section.</w:delText>
        </w:r>
      </w:del>
    </w:p>
    <w:p w14:paraId="440F1306" w14:textId="77777777" w:rsidR="00670DAA" w:rsidRDefault="00670DAA" w:rsidP="00747DF3">
      <w:pPr>
        <w:pStyle w:val="Heading3"/>
      </w:pPr>
      <w:bookmarkStart w:id="32" w:name="_Toc98812279"/>
      <w:r w:rsidRPr="00431C10">
        <w:t>R</w:t>
      </w:r>
      <w:bookmarkEnd w:id="32"/>
      <w:r w:rsidRPr="00431C10">
        <w:t>efer</w:t>
      </w:r>
      <w:r w:rsidR="00747DF3">
        <w:t>e</w:t>
      </w:r>
      <w:r w:rsidRPr="00431C10">
        <w:t>nces</w:t>
      </w:r>
      <w:r w:rsidRPr="00D80981">
        <w:t xml:space="preserve"> </w:t>
      </w:r>
    </w:p>
    <w:p w14:paraId="11599EDB" w14:textId="77777777" w:rsidR="007C7CEC" w:rsidRDefault="007C7CEC" w:rsidP="007C7CEC">
      <w:pPr>
        <w:pStyle w:val="Heading4"/>
      </w:pPr>
      <w:r>
        <w:t>National Electrical Manufacturers Association (NEMA)</w:t>
      </w:r>
      <w:del w:id="33" w:author="John Liu" w:date="2022-04-25T19:30:00Z">
        <w:r w:rsidDel="00892936">
          <w:delText xml:space="preserve"> </w:delText>
        </w:r>
        <w:r w:rsidRPr="007C7CEC" w:rsidDel="00892936">
          <w:rPr>
            <w:highlight w:val="yellow"/>
          </w:rPr>
          <w:delText>[Consultant to provide details]</w:delText>
        </w:r>
      </w:del>
    </w:p>
    <w:p w14:paraId="362FEA96" w14:textId="77777777" w:rsidR="00505CB2" w:rsidRDefault="00505CB2" w:rsidP="00670DAA">
      <w:pPr>
        <w:pStyle w:val="Heading4"/>
      </w:pPr>
      <w:r>
        <w:t>Canadian Standards Association (CSA)</w:t>
      </w:r>
    </w:p>
    <w:p w14:paraId="67474AB7" w14:textId="77777777" w:rsidR="00670DAA" w:rsidRPr="001E5E24" w:rsidRDefault="00670DAA" w:rsidP="00505CB2">
      <w:pPr>
        <w:pStyle w:val="Heading5"/>
        <w:tabs>
          <w:tab w:val="clear" w:pos="720"/>
          <w:tab w:val="clear" w:pos="5760"/>
          <w:tab w:val="left" w:pos="2880"/>
        </w:tabs>
        <w:ind w:left="2880" w:hanging="720"/>
        <w:rPr>
          <w:rFonts w:ascii="Calibri" w:hAnsi="Calibri"/>
        </w:rPr>
      </w:pPr>
      <w:r w:rsidRPr="001E5E24">
        <w:rPr>
          <w:rFonts w:ascii="Calibri" w:hAnsi="Calibri"/>
        </w:rPr>
        <w:t>CSA C22.2 No. 40-M-1989 (</w:t>
      </w:r>
      <w:r w:rsidR="00505CB2" w:rsidRPr="001E5E24">
        <w:rPr>
          <w:rFonts w:ascii="Calibri" w:hAnsi="Calibri"/>
        </w:rPr>
        <w:t>R2014</w:t>
      </w:r>
      <w:r w:rsidRPr="001E5E24">
        <w:rPr>
          <w:rFonts w:ascii="Calibri" w:hAnsi="Calibri"/>
        </w:rPr>
        <w:t>), Cutout, Junction and Pull Boxes.</w:t>
      </w:r>
    </w:p>
    <w:p w14:paraId="350A4099" w14:textId="77777777" w:rsidR="00670DAA" w:rsidRPr="001E5E24" w:rsidRDefault="00670DAA" w:rsidP="00505CB2">
      <w:pPr>
        <w:pStyle w:val="Heading5"/>
        <w:tabs>
          <w:tab w:val="clear" w:pos="720"/>
          <w:tab w:val="clear" w:pos="5760"/>
          <w:tab w:val="left" w:pos="2880"/>
        </w:tabs>
        <w:ind w:left="2880" w:hanging="720"/>
        <w:rPr>
          <w:rFonts w:ascii="Calibri" w:hAnsi="Calibri"/>
        </w:rPr>
      </w:pPr>
      <w:r w:rsidRPr="001E5E24">
        <w:rPr>
          <w:rFonts w:ascii="Calibri" w:hAnsi="Calibri"/>
        </w:rPr>
        <w:t>CSA C22.2 No. 76-14, Splitters.</w:t>
      </w:r>
    </w:p>
    <w:p w14:paraId="655CF98F" w14:textId="77777777" w:rsidR="00670DAA" w:rsidRPr="001E5E24" w:rsidRDefault="00670DAA" w:rsidP="00505CB2">
      <w:pPr>
        <w:pStyle w:val="Heading5"/>
        <w:tabs>
          <w:tab w:val="clear" w:pos="720"/>
          <w:tab w:val="clear" w:pos="5760"/>
          <w:tab w:val="left" w:pos="2880"/>
        </w:tabs>
        <w:ind w:left="2880" w:hanging="720"/>
        <w:rPr>
          <w:rFonts w:ascii="Calibri" w:hAnsi="Calibri"/>
        </w:rPr>
      </w:pPr>
      <w:r w:rsidRPr="001E5E24">
        <w:rPr>
          <w:rFonts w:ascii="Calibri" w:hAnsi="Calibri"/>
        </w:rPr>
        <w:t>CSA C22.2 No. 94.2-</w:t>
      </w:r>
      <w:r w:rsidR="00505CB2" w:rsidRPr="001E5E24">
        <w:rPr>
          <w:rFonts w:ascii="Calibri" w:hAnsi="Calibri"/>
        </w:rPr>
        <w:t>15</w:t>
      </w:r>
      <w:r w:rsidRPr="001E5E24">
        <w:rPr>
          <w:rFonts w:ascii="Calibri" w:hAnsi="Calibri"/>
        </w:rPr>
        <w:t>), Enclosures for Electrical Equipment, Environmental Considerations (Tri-National Standard, with NMX-J-235/2-ANCE-</w:t>
      </w:r>
      <w:r w:rsidR="00505CB2" w:rsidRPr="001E5E24">
        <w:rPr>
          <w:rFonts w:ascii="Calibri" w:hAnsi="Calibri"/>
        </w:rPr>
        <w:t xml:space="preserve">2015 </w:t>
      </w:r>
      <w:r w:rsidRPr="001E5E24">
        <w:rPr>
          <w:rFonts w:ascii="Calibri" w:hAnsi="Calibri"/>
        </w:rPr>
        <w:t>and UL 50E).</w:t>
      </w:r>
    </w:p>
    <w:p w14:paraId="3ADEC3D5" w14:textId="77777777" w:rsidR="00670DAA" w:rsidRPr="001E5E24" w:rsidRDefault="00670DAA" w:rsidP="00505CB2">
      <w:pPr>
        <w:pStyle w:val="Heading5"/>
        <w:tabs>
          <w:tab w:val="clear" w:pos="720"/>
          <w:tab w:val="clear" w:pos="5760"/>
          <w:tab w:val="left" w:pos="2880"/>
        </w:tabs>
        <w:ind w:left="2880" w:hanging="720"/>
        <w:rPr>
          <w:rFonts w:ascii="Calibri" w:hAnsi="Calibri"/>
        </w:rPr>
      </w:pPr>
      <w:del w:id="34" w:author="John Liu" w:date="2022-04-25T19:30:00Z">
        <w:r w:rsidRPr="001E5E24" w:rsidDel="00892936">
          <w:rPr>
            <w:rFonts w:ascii="Calibri" w:hAnsi="Calibri"/>
          </w:rPr>
          <w:delText>C22.2 NO. 178.2-04 (R20</w:delText>
        </w:r>
        <w:r w:rsidR="00F90A9D" w:rsidRPr="001E5E24" w:rsidDel="00892936">
          <w:rPr>
            <w:rFonts w:ascii="Calibri" w:hAnsi="Calibri"/>
          </w:rPr>
          <w:delText>14</w:delText>
        </w:r>
        <w:r w:rsidRPr="001E5E24" w:rsidDel="00892936">
          <w:rPr>
            <w:rFonts w:ascii="Calibri" w:hAnsi="Calibri"/>
          </w:rPr>
          <w:delText>) - Requirements for Manually Operated Generator Transfer Panels</w:delText>
        </w:r>
        <w:r w:rsidR="00592449" w:rsidRPr="001E5E24" w:rsidDel="00892936">
          <w:rPr>
            <w:rFonts w:ascii="Calibri" w:hAnsi="Calibri"/>
          </w:rPr>
          <w:delText xml:space="preserve"> </w:delText>
        </w:r>
        <w:r w:rsidR="00592449" w:rsidRPr="001E5E24" w:rsidDel="00892936">
          <w:rPr>
            <w:rFonts w:ascii="Calibri" w:hAnsi="Calibri"/>
            <w:highlight w:val="yellow"/>
          </w:rPr>
          <w:delText>(where applicable)</w:delText>
        </w:r>
        <w:r w:rsidRPr="001E5E24" w:rsidDel="00892936">
          <w:rPr>
            <w:rFonts w:ascii="Calibri" w:hAnsi="Calibri"/>
          </w:rPr>
          <w:delText>.</w:delText>
        </w:r>
      </w:del>
    </w:p>
    <w:p w14:paraId="0F0B96E7" w14:textId="77777777" w:rsidR="00677CD3" w:rsidRPr="008D61D3" w:rsidRDefault="00677CD3" w:rsidP="00747DF3">
      <w:pPr>
        <w:pStyle w:val="Heading2"/>
      </w:pPr>
      <w:r w:rsidRPr="008D61D3">
        <w:t>Measurement and Payment</w:t>
      </w:r>
    </w:p>
    <w:p w14:paraId="4AA8CB33" w14:textId="77777777" w:rsidR="00677CD3" w:rsidRPr="00452C67" w:rsidDel="00892936" w:rsidRDefault="00677CD3" w:rsidP="00677CD3">
      <w:pPr>
        <w:pStyle w:val="PlainText"/>
        <w:tabs>
          <w:tab w:val="left" w:pos="720"/>
          <w:tab w:val="left" w:pos="2880"/>
        </w:tabs>
        <w:spacing w:before="80"/>
        <w:ind w:left="720"/>
        <w:jc w:val="both"/>
        <w:rPr>
          <w:del w:id="35" w:author="John Liu" w:date="2022-04-25T19:30:00Z"/>
          <w:rFonts w:ascii="Calibri" w:hAnsi="Calibri"/>
          <w:i/>
          <w:sz w:val="22"/>
          <w:highlight w:val="yellow"/>
        </w:rPr>
      </w:pPr>
      <w:del w:id="36" w:author="John Liu" w:date="2022-04-25T19:30:00Z">
        <w:r w:rsidRPr="00452C67" w:rsidDel="00892936">
          <w:rPr>
            <w:rFonts w:ascii="Calibri" w:hAnsi="Calibri"/>
            <w:i/>
            <w:sz w:val="22"/>
            <w:highlight w:val="yellow"/>
          </w:rPr>
          <w:delText>[Choose one of the following payment language provisions that best suits the individual project.</w:delText>
        </w:r>
      </w:del>
    </w:p>
    <w:p w14:paraId="48882E9B" w14:textId="77777777" w:rsidR="00677CD3" w:rsidRPr="00452C67" w:rsidDel="00892936" w:rsidRDefault="00677CD3" w:rsidP="00677CD3">
      <w:pPr>
        <w:pStyle w:val="PlainText"/>
        <w:tabs>
          <w:tab w:val="left" w:pos="720"/>
          <w:tab w:val="left" w:pos="2880"/>
        </w:tabs>
        <w:spacing w:before="80"/>
        <w:ind w:left="720"/>
        <w:jc w:val="both"/>
        <w:rPr>
          <w:del w:id="37" w:author="John Liu" w:date="2022-04-25T19:30:00Z"/>
          <w:rFonts w:ascii="Calibri" w:hAnsi="Calibri"/>
          <w:i/>
          <w:sz w:val="22"/>
          <w:highlight w:val="yellow"/>
        </w:rPr>
      </w:pPr>
      <w:del w:id="38" w:author="John Liu" w:date="2022-04-25T19:30:00Z">
        <w:r w:rsidRPr="00452C67" w:rsidDel="00892936">
          <w:rPr>
            <w:rFonts w:ascii="Calibri" w:hAnsi="Calibri"/>
            <w:i/>
            <w:sz w:val="22"/>
            <w:highlight w:val="yellow"/>
          </w:rPr>
          <w:delText>If this Section is not specifically referenced by an item in the Bid Form, please use the following language:</w:delText>
        </w:r>
      </w:del>
    </w:p>
    <w:p w14:paraId="2B70CA4D" w14:textId="77777777" w:rsidR="00677CD3" w:rsidRPr="00452C67" w:rsidDel="00892936" w:rsidRDefault="00677CD3" w:rsidP="00747DF3">
      <w:pPr>
        <w:pStyle w:val="Heading3"/>
        <w:rPr>
          <w:del w:id="39" w:author="John Liu" w:date="2022-04-25T19:30:00Z"/>
          <w:highlight w:val="yellow"/>
        </w:rPr>
      </w:pPr>
      <w:del w:id="40" w:author="John Liu" w:date="2022-04-25T19:30:00Z">
        <w:r w:rsidRPr="00452C67" w:rsidDel="00892936">
          <w:rPr>
            <w:highlight w:val="yellow"/>
          </w:rPr>
          <w:delText>The work of this Section will not be measured separately for payment.  All costs associated with the work of this Section shall be included in the Contract Price.</w:delText>
        </w:r>
      </w:del>
    </w:p>
    <w:p w14:paraId="210DA538" w14:textId="77777777" w:rsidR="00677CD3" w:rsidRPr="00452C67" w:rsidDel="00892936" w:rsidRDefault="00677CD3" w:rsidP="00677CD3">
      <w:pPr>
        <w:pStyle w:val="PlainText"/>
        <w:tabs>
          <w:tab w:val="left" w:pos="720"/>
          <w:tab w:val="left" w:pos="2880"/>
        </w:tabs>
        <w:spacing w:before="80"/>
        <w:ind w:left="720"/>
        <w:jc w:val="both"/>
        <w:rPr>
          <w:del w:id="41" w:author="John Liu" w:date="2022-04-25T19:30:00Z"/>
          <w:rFonts w:ascii="Calibri" w:hAnsi="Calibri"/>
          <w:i/>
          <w:sz w:val="22"/>
          <w:highlight w:val="yellow"/>
        </w:rPr>
      </w:pPr>
      <w:del w:id="42" w:author="John Liu" w:date="2022-04-25T19:30:00Z">
        <w:r w:rsidRPr="00452C67" w:rsidDel="00892936">
          <w:rPr>
            <w:rFonts w:ascii="Calibri" w:hAnsi="Calibri"/>
            <w:i/>
            <w:sz w:val="22"/>
            <w:highlight w:val="yellow"/>
          </w:rPr>
          <w:delText>OR If this Section is specifically referenced in the Bid Form, use the following language and identify the relevant item in the Bid Form:</w:delText>
        </w:r>
      </w:del>
    </w:p>
    <w:p w14:paraId="2388267E" w14:textId="77777777" w:rsidR="00677CD3" w:rsidRPr="00452C67" w:rsidRDefault="00677CD3" w:rsidP="00747DF3">
      <w:pPr>
        <w:pStyle w:val="Heading3"/>
        <w:rPr>
          <w:highlight w:val="yellow"/>
        </w:rPr>
      </w:pPr>
      <w:r w:rsidRPr="00452C67">
        <w:rPr>
          <w:highlight w:val="yellow"/>
        </w:rPr>
        <w:t>All costs associated with the work of this Section shall be included in the price(s) for Item No(s). ___ in the Bid Form.</w:t>
      </w:r>
    </w:p>
    <w:p w14:paraId="39397EC0" w14:textId="77777777" w:rsidR="00677CD3" w:rsidRPr="00452C67" w:rsidRDefault="00677CD3" w:rsidP="00677CD3">
      <w:pPr>
        <w:pStyle w:val="PlainText"/>
        <w:tabs>
          <w:tab w:val="left" w:pos="720"/>
          <w:tab w:val="left" w:pos="1440"/>
          <w:tab w:val="left" w:pos="2880"/>
        </w:tabs>
        <w:spacing w:before="80"/>
        <w:ind w:left="720"/>
        <w:jc w:val="both"/>
        <w:rPr>
          <w:rFonts w:ascii="Calibri" w:hAnsi="Calibri"/>
          <w:sz w:val="22"/>
        </w:rPr>
      </w:pPr>
      <w:del w:id="43" w:author="John Liu" w:date="2022-04-25T19:30:00Z">
        <w:r w:rsidRPr="00452C67" w:rsidDel="00892936">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892936">
          <w:rPr>
            <w:rFonts w:ascii="Calibri" w:hAnsi="Calibri"/>
            <w:sz w:val="22"/>
            <w:highlight w:val="yellow"/>
          </w:rPr>
          <w:delText>]</w:delText>
        </w:r>
      </w:del>
    </w:p>
    <w:p w14:paraId="6DC05075" w14:textId="77777777" w:rsidR="003F31B7" w:rsidRPr="00DD3613" w:rsidRDefault="003F31B7" w:rsidP="00747DF3">
      <w:pPr>
        <w:pStyle w:val="Heading2"/>
      </w:pPr>
      <w:r w:rsidRPr="00DD3613">
        <w:t>Shop Drawings and Product Data</w:t>
      </w:r>
    </w:p>
    <w:p w14:paraId="05DB8800" w14:textId="77777777" w:rsidR="003F31B7" w:rsidRPr="008D61D3" w:rsidRDefault="003F31B7" w:rsidP="00747DF3">
      <w:pPr>
        <w:pStyle w:val="Heading3"/>
        <w:rPr>
          <w:highlight w:val="yellow"/>
        </w:rPr>
      </w:pPr>
      <w:r w:rsidRPr="00DD3613">
        <w:t xml:space="preserve">Submit shop drawings and </w:t>
      </w:r>
      <w:r w:rsidR="00BB3AD8" w:rsidRPr="00DD3613">
        <w:t>P</w:t>
      </w:r>
      <w:r w:rsidRPr="00DD3613">
        <w:t xml:space="preserve">roduct data for cabinets in accordance with </w:t>
      </w:r>
      <w:r w:rsidRPr="008D61D3">
        <w:rPr>
          <w:highlight w:val="yellow"/>
        </w:rPr>
        <w:t>Section 01300 – Submittal</w:t>
      </w:r>
      <w:r w:rsidR="00BB3AD8" w:rsidRPr="008D61D3">
        <w:rPr>
          <w:highlight w:val="yellow"/>
        </w:rPr>
        <w:t>s</w:t>
      </w:r>
      <w:r w:rsidRPr="008D61D3">
        <w:rPr>
          <w:highlight w:val="yellow"/>
        </w:rPr>
        <w:t xml:space="preserve">. </w:t>
      </w:r>
    </w:p>
    <w:p w14:paraId="51FD2644" w14:textId="77777777" w:rsidR="0084711A" w:rsidRPr="00DD3613" w:rsidRDefault="0084711A" w:rsidP="00747DF3">
      <w:pPr>
        <w:pStyle w:val="Heading3"/>
      </w:pPr>
      <w:r w:rsidRPr="00E32C16">
        <w:t>Provide manufacturer’s printed product literature, specifications and datasheet and include product characteristics, performance criteria, physical</w:t>
      </w:r>
      <w:r w:rsidRPr="00DD3613">
        <w:t xml:space="preserve"> size, </w:t>
      </w:r>
      <w:proofErr w:type="gramStart"/>
      <w:r w:rsidRPr="00DD3613">
        <w:t>finish</w:t>
      </w:r>
      <w:proofErr w:type="gramEnd"/>
      <w:r w:rsidRPr="00DD3613">
        <w:t xml:space="preserve"> and limitations.</w:t>
      </w:r>
    </w:p>
    <w:p w14:paraId="77B1D65E" w14:textId="77777777" w:rsidR="0084711A" w:rsidRPr="00DD3613" w:rsidRDefault="0084711A" w:rsidP="00747DF3">
      <w:pPr>
        <w:pStyle w:val="Heading3"/>
      </w:pPr>
      <w:r w:rsidRPr="00DD3613">
        <w:t>Provide drawings stamped and signed by professional engineer licensed</w:t>
      </w:r>
      <w:r w:rsidR="00677CD3">
        <w:t xml:space="preserve"> to practice</w:t>
      </w:r>
      <w:r w:rsidRPr="00DD3613">
        <w:t xml:space="preserve"> in the Province of Ontario.</w:t>
      </w:r>
    </w:p>
    <w:p w14:paraId="7C79C1EA" w14:textId="77777777" w:rsidR="003F31B7" w:rsidRPr="00DD3613" w:rsidRDefault="003F31B7" w:rsidP="00747DF3">
      <w:pPr>
        <w:pStyle w:val="Heading1"/>
      </w:pPr>
      <w:r w:rsidRPr="00DD3613">
        <w:t xml:space="preserve">PRODUCTS </w:t>
      </w:r>
    </w:p>
    <w:p w14:paraId="66113241" w14:textId="77777777" w:rsidR="003F31B7" w:rsidRPr="00DD3613" w:rsidRDefault="003F31B7" w:rsidP="00747DF3">
      <w:pPr>
        <w:pStyle w:val="Heading2"/>
      </w:pPr>
      <w:r w:rsidRPr="00DD3613">
        <w:t xml:space="preserve">Splitters </w:t>
      </w:r>
    </w:p>
    <w:p w14:paraId="3CC1D862" w14:textId="77777777" w:rsidR="003F31B7" w:rsidRPr="00DD3613" w:rsidRDefault="003F31B7" w:rsidP="00747DF3">
      <w:pPr>
        <w:pStyle w:val="Heading3"/>
      </w:pPr>
      <w:r w:rsidRPr="00747DF3">
        <w:t>Sheet metal</w:t>
      </w:r>
      <w:r w:rsidRPr="00DD3613">
        <w:t xml:space="preserve"> enclosure, welded corners and formed hinged cover suitable for locking in closed position. </w:t>
      </w:r>
    </w:p>
    <w:p w14:paraId="7396E93C" w14:textId="77777777" w:rsidR="003F31B7" w:rsidRPr="00DD3613" w:rsidRDefault="003F31B7" w:rsidP="00747DF3">
      <w:pPr>
        <w:pStyle w:val="Heading3"/>
      </w:pPr>
      <w:del w:id="44" w:author="John Liu" w:date="2022-04-25T19:31:00Z">
        <w:r w:rsidRPr="00DD3613" w:rsidDel="00892936">
          <w:rPr>
            <w:highlight w:val="yellow"/>
          </w:rPr>
          <w:delText>[</w:delText>
        </w:r>
      </w:del>
      <w:r w:rsidRPr="00DD3613">
        <w:rPr>
          <w:highlight w:val="yellow"/>
        </w:rPr>
        <w:t>Main and branch lugs</w:t>
      </w:r>
      <w:del w:id="45" w:author="John Liu" w:date="2022-04-25T19:31:00Z">
        <w:r w:rsidRPr="00DD3613" w:rsidDel="00892936">
          <w:rPr>
            <w:highlight w:val="yellow"/>
          </w:rPr>
          <w:delText>] [Connection bars]</w:delText>
        </w:r>
      </w:del>
      <w:r w:rsidRPr="00DD3613">
        <w:t xml:space="preserve"> </w:t>
      </w:r>
      <w:r w:rsidR="00BB3AD8" w:rsidRPr="00DD3613">
        <w:t xml:space="preserve">are </w:t>
      </w:r>
      <w:r w:rsidRPr="00DD3613">
        <w:t>to match</w:t>
      </w:r>
      <w:r w:rsidR="00BB3AD8" w:rsidRPr="00DD3613">
        <w:t xml:space="preserve"> with the</w:t>
      </w:r>
      <w:r w:rsidRPr="00DD3613">
        <w:t xml:space="preserve"> required size and number of incoming and outgoing conductors as indicated</w:t>
      </w:r>
      <w:r w:rsidR="00677CD3">
        <w:t xml:space="preserve"> in the Contract Documents</w:t>
      </w:r>
      <w:r w:rsidRPr="00DD3613">
        <w:t xml:space="preserve">. </w:t>
      </w:r>
    </w:p>
    <w:p w14:paraId="7F7EA77E" w14:textId="77777777" w:rsidR="003F31B7" w:rsidRPr="00DD3613" w:rsidRDefault="00677CD3" w:rsidP="00747DF3">
      <w:pPr>
        <w:pStyle w:val="Heading3"/>
      </w:pPr>
      <w:r>
        <w:t>A minimum of</w:t>
      </w:r>
      <w:r w:rsidR="003F31B7" w:rsidRPr="00DD3613">
        <w:t xml:space="preserve"> three spare terminals on each set of lugs in splitters less than 400 A.</w:t>
      </w:r>
    </w:p>
    <w:p w14:paraId="38EC80FD" w14:textId="77777777" w:rsidR="003F31B7" w:rsidRPr="00DD3613" w:rsidRDefault="003F31B7" w:rsidP="00747DF3">
      <w:pPr>
        <w:pStyle w:val="Heading2"/>
      </w:pPr>
      <w:r w:rsidRPr="00DD3613">
        <w:t xml:space="preserve">Junction and Pull Boxes </w:t>
      </w:r>
    </w:p>
    <w:p w14:paraId="641D3942" w14:textId="77777777" w:rsidR="003F31B7" w:rsidRPr="00DD3613" w:rsidRDefault="003F31B7" w:rsidP="00747DF3">
      <w:pPr>
        <w:pStyle w:val="Heading3"/>
      </w:pPr>
      <w:r w:rsidRPr="00DD3613">
        <w:t xml:space="preserve">Welded steel construction with screw-on flat covers for surface mounting. </w:t>
      </w:r>
    </w:p>
    <w:p w14:paraId="502A8087" w14:textId="77777777" w:rsidR="003F31B7" w:rsidRPr="00DD3613" w:rsidRDefault="003F31B7" w:rsidP="00747DF3">
      <w:pPr>
        <w:pStyle w:val="Heading3"/>
      </w:pPr>
      <w:r w:rsidRPr="00DD3613">
        <w:t xml:space="preserve">Covers with </w:t>
      </w:r>
      <w:r w:rsidR="00677CD3">
        <w:t xml:space="preserve">a minimum </w:t>
      </w:r>
      <w:r w:rsidRPr="00DD3613">
        <w:t xml:space="preserve">25 mm extension all around, for flush-mounted pull and junction boxes. </w:t>
      </w:r>
    </w:p>
    <w:p w14:paraId="099195EF" w14:textId="77777777" w:rsidR="00624767" w:rsidRPr="00DD3613" w:rsidRDefault="00624767" w:rsidP="00747DF3">
      <w:pPr>
        <w:pStyle w:val="Heading3"/>
      </w:pPr>
      <w:r w:rsidRPr="00DD3613">
        <w:t>Must be water</w:t>
      </w:r>
      <w:del w:id="46" w:author="John Liu" w:date="2022-04-25T19:31:00Z">
        <w:r w:rsidRPr="00DD3613" w:rsidDel="00892936">
          <w:delText xml:space="preserve"> </w:delText>
        </w:r>
      </w:del>
      <w:r w:rsidRPr="00DD3613">
        <w:t>tight</w:t>
      </w:r>
      <w:r w:rsidR="00677CD3">
        <w:t>.</w:t>
      </w:r>
    </w:p>
    <w:p w14:paraId="3131B1F7" w14:textId="77777777" w:rsidR="003F31B7" w:rsidRPr="00DD3613" w:rsidRDefault="003F31B7" w:rsidP="00747DF3">
      <w:pPr>
        <w:pStyle w:val="Heading2"/>
      </w:pPr>
      <w:r w:rsidRPr="00DD3613">
        <w:t xml:space="preserve">Cabinets </w:t>
      </w:r>
    </w:p>
    <w:p w14:paraId="5A8516CA" w14:textId="77777777" w:rsidR="003F31B7" w:rsidRPr="00DD3613" w:rsidRDefault="003F31B7" w:rsidP="00747DF3">
      <w:pPr>
        <w:pStyle w:val="Heading3"/>
      </w:pPr>
      <w:r w:rsidRPr="00DD3613">
        <w:t>Type E: sheet steel</w:t>
      </w:r>
      <w:r w:rsidR="00BB3AD8" w:rsidRPr="00DD3613">
        <w:t xml:space="preserve"> cabinet with</w:t>
      </w:r>
      <w:r w:rsidRPr="00DD3613">
        <w:t xml:space="preserve"> hinged door and return flange overlapping sides, handle, </w:t>
      </w:r>
      <w:del w:id="47" w:author="John Liu" w:date="2022-04-25T19:31:00Z">
        <w:r w:rsidRPr="00DD3613" w:rsidDel="00892936">
          <w:rPr>
            <w:highlight w:val="yellow"/>
          </w:rPr>
          <w:delText>[</w:delText>
        </w:r>
      </w:del>
      <w:r w:rsidRPr="00DD3613">
        <w:rPr>
          <w:highlight w:val="yellow"/>
        </w:rPr>
        <w:t>lock</w:t>
      </w:r>
      <w:del w:id="48" w:author="John Liu" w:date="2022-04-25T19:31:00Z">
        <w:r w:rsidRPr="00DD3613" w:rsidDel="00892936">
          <w:rPr>
            <w:highlight w:val="yellow"/>
          </w:rPr>
          <w:delText>]</w:delText>
        </w:r>
      </w:del>
      <w:r w:rsidRPr="00DD3613">
        <w:t xml:space="preserve"> and catch, for surface mounting. </w:t>
      </w:r>
    </w:p>
    <w:p w14:paraId="3EC816DA" w14:textId="77777777" w:rsidR="003F31B7" w:rsidRPr="00DD3613" w:rsidRDefault="003F31B7" w:rsidP="00747DF3">
      <w:pPr>
        <w:pStyle w:val="Heading3"/>
      </w:pPr>
      <w:r w:rsidRPr="00DD3613">
        <w:lastRenderedPageBreak/>
        <w:t>Type T: sheet steel cabinet, with hinged door, latch, lock, 2 keys, containing Uni</w:t>
      </w:r>
      <w:r w:rsidR="0084711A" w:rsidRPr="00DD3613">
        <w:t>-</w:t>
      </w:r>
      <w:r w:rsidRPr="00DD3613">
        <w:t xml:space="preserve">strut backing flush mounted. </w:t>
      </w:r>
    </w:p>
    <w:p w14:paraId="1D219060" w14:textId="77777777" w:rsidR="002D6F71" w:rsidRPr="002D6F71" w:rsidRDefault="003F31B7" w:rsidP="002D6F71">
      <w:pPr>
        <w:pStyle w:val="Heading2"/>
      </w:pPr>
      <w:r w:rsidRPr="00DD3613">
        <w:t xml:space="preserve">Panel Enclosure </w:t>
      </w:r>
    </w:p>
    <w:p w14:paraId="2BAC6AEC" w14:textId="77777777" w:rsidR="002D6F71" w:rsidRDefault="002D6F71" w:rsidP="002D6F71">
      <w:pPr>
        <w:pStyle w:val="Heading3"/>
      </w:pPr>
      <w:r>
        <w:t xml:space="preserve">Provide enclosures which conform to the requirements of the NEMA type specified in the schedule or panel drawing. </w:t>
      </w:r>
    </w:p>
    <w:p w14:paraId="108EB47B" w14:textId="77777777" w:rsidR="002D6F71" w:rsidDel="00892936" w:rsidRDefault="002D6F71" w:rsidP="00D34AA3">
      <w:pPr>
        <w:pStyle w:val="Heading4"/>
        <w:tabs>
          <w:tab w:val="clear" w:pos="864"/>
          <w:tab w:val="num" w:pos="2160"/>
        </w:tabs>
        <w:ind w:left="2160" w:hanging="720"/>
        <w:rPr>
          <w:del w:id="49" w:author="John Liu" w:date="2022-04-25T19:32:00Z"/>
        </w:rPr>
        <w:pPrChange w:id="50" w:author="John Liu" w:date="2022-04-25T19:32:00Z">
          <w:pPr>
            <w:pStyle w:val="Heading4"/>
          </w:pPr>
        </w:pPrChange>
      </w:pPr>
      <w:del w:id="51" w:author="John Liu" w:date="2022-04-25T19:32:00Z">
        <w:r w:rsidDel="00892936">
          <w:delText xml:space="preserve">No panels to be placed in Class 1/ Division 1 hazardous locations. </w:delText>
        </w:r>
      </w:del>
    </w:p>
    <w:p w14:paraId="4DAE96DE" w14:textId="77777777" w:rsidR="002D6F71" w:rsidRDefault="002D6F71" w:rsidP="00892936">
      <w:pPr>
        <w:pStyle w:val="Heading4"/>
        <w:tabs>
          <w:tab w:val="clear" w:pos="864"/>
          <w:tab w:val="num" w:pos="2160"/>
        </w:tabs>
        <w:ind w:left="2160" w:hanging="720"/>
      </w:pPr>
      <w:r>
        <w:t xml:space="preserve">Panels to be NEMA 12 type for electrical rooms, NEMA 4/4X for damp areas or process areas. </w:t>
      </w:r>
    </w:p>
    <w:p w14:paraId="3DDEA7BA" w14:textId="77777777" w:rsidR="00BE3F5D" w:rsidRDefault="00BE3F5D" w:rsidP="00F712FE">
      <w:pPr>
        <w:pStyle w:val="Heading4"/>
      </w:pPr>
      <w:r>
        <w:t xml:space="preserve">Outdoor panels to be stainless steel NEMA 4X. </w:t>
      </w:r>
    </w:p>
    <w:p w14:paraId="21D565AF" w14:textId="77777777" w:rsidR="00BE3F5D" w:rsidRDefault="00BE3F5D" w:rsidP="00F712FE">
      <w:pPr>
        <w:pStyle w:val="Heading3"/>
      </w:pPr>
      <w:r w:rsidRPr="00BE3F5D">
        <w:t>Paint steel enclosures.  Prime with one coat and finish with two coats of factory finished, epoxy-based paint.  Paint the exterior colour ANSI/ASA</w:t>
      </w:r>
      <w:r w:rsidR="00F712FE">
        <w:t xml:space="preserve"> </w:t>
      </w:r>
      <w:r w:rsidRPr="00BE3F5D">
        <w:t>61 – standard gray, if not otherwise specified in the Contract Documents.  Panel backplate shall be painted white.  Stainless steel panels are not to shall not be painted.</w:t>
      </w:r>
    </w:p>
    <w:p w14:paraId="12AABF9F" w14:textId="77777777" w:rsidR="002D6F71" w:rsidRDefault="002D6F71" w:rsidP="002D6F71">
      <w:pPr>
        <w:pStyle w:val="Heading3"/>
      </w:pPr>
      <w:r>
        <w:t xml:space="preserve">Provide each enclosure with full height, fully gasketed access doors </w:t>
      </w:r>
      <w:proofErr w:type="gramStart"/>
      <w:r>
        <w:t>where</w:t>
      </w:r>
      <w:proofErr w:type="gramEnd"/>
      <w:r>
        <w:t xml:space="preserve"> shown on the Drawings. </w:t>
      </w:r>
    </w:p>
    <w:p w14:paraId="3B85F075" w14:textId="77777777" w:rsidR="00BE3F5D" w:rsidRDefault="00BE3F5D" w:rsidP="00F712FE">
      <w:pPr>
        <w:pStyle w:val="Heading4"/>
        <w:tabs>
          <w:tab w:val="clear" w:pos="864"/>
          <w:tab w:val="num" w:pos="2160"/>
        </w:tabs>
        <w:ind w:left="2160" w:hanging="720"/>
      </w:pPr>
      <w:r w:rsidRPr="00BE3F5D">
        <w:t>Construction: 3.43mm (10 gauge) thickness, single piece with edges turned back and rounded for rigidity</w:t>
      </w:r>
    </w:p>
    <w:p w14:paraId="1C668D1A" w14:textId="77777777" w:rsidR="00BE3F5D" w:rsidRDefault="00BE3F5D" w:rsidP="00F712FE">
      <w:pPr>
        <w:pStyle w:val="Heading4"/>
      </w:pPr>
      <w:r w:rsidRPr="00BE3F5D">
        <w:t>Latches: Three-point latching mechanism only.  Screw clamps are not acceptable.</w:t>
      </w:r>
    </w:p>
    <w:p w14:paraId="253FD4B2" w14:textId="77777777" w:rsidR="00BE3F5D" w:rsidRDefault="00BE3F5D" w:rsidP="00F712FE">
      <w:pPr>
        <w:pStyle w:val="Heading4"/>
        <w:tabs>
          <w:tab w:val="clear" w:pos="864"/>
          <w:tab w:val="num" w:pos="2160"/>
        </w:tabs>
        <w:ind w:left="2160" w:hanging="720"/>
      </w:pPr>
      <w:r w:rsidRPr="00BE3F5D">
        <w:t xml:space="preserve">Hinge: Continuous piano hinge with removable </w:t>
      </w:r>
      <w:proofErr w:type="gramStart"/>
      <w:r w:rsidRPr="00BE3F5D">
        <w:t>stainless steel</w:t>
      </w:r>
      <w:proofErr w:type="gramEnd"/>
      <w:r w:rsidRPr="00BE3F5D">
        <w:t xml:space="preserve"> pin </w:t>
      </w:r>
    </w:p>
    <w:p w14:paraId="1CCF77A0" w14:textId="77777777" w:rsidR="00BE3F5D" w:rsidRDefault="00BE3F5D" w:rsidP="00F712FE">
      <w:pPr>
        <w:pStyle w:val="Heading4"/>
        <w:tabs>
          <w:tab w:val="clear" w:pos="864"/>
          <w:tab w:val="num" w:pos="2160"/>
        </w:tabs>
        <w:ind w:left="2160" w:hanging="720"/>
      </w:pPr>
      <w:r w:rsidRPr="00BE3F5D">
        <w:t>Gasket: Secured resistant neoprene gasket.</w:t>
      </w:r>
    </w:p>
    <w:p w14:paraId="5E2CE920" w14:textId="77777777" w:rsidR="00BE3F5D" w:rsidRDefault="00BE3F5D" w:rsidP="00F712FE">
      <w:pPr>
        <w:pStyle w:val="Heading4"/>
        <w:tabs>
          <w:tab w:val="clear" w:pos="864"/>
          <w:tab w:val="num" w:pos="2160"/>
        </w:tabs>
        <w:ind w:left="2160" w:hanging="720"/>
      </w:pPr>
      <w:r w:rsidRPr="00BE3F5D">
        <w:t>Door handle: Automotive</w:t>
      </w:r>
      <w:r w:rsidR="00942142">
        <w:t>-</w:t>
      </w:r>
      <w:r w:rsidRPr="00BE3F5D">
        <w:t>type handle with latch padlock hasp. Keyed handles are not acceptable.</w:t>
      </w:r>
    </w:p>
    <w:p w14:paraId="7BF84CB5" w14:textId="77777777" w:rsidR="00BE3F5D" w:rsidRPr="00BE3F5D" w:rsidRDefault="00BE3F5D" w:rsidP="00BE3F5D">
      <w:pPr>
        <w:pStyle w:val="Heading3"/>
      </w:pPr>
      <w:r w:rsidRPr="00BE3F5D">
        <w:t>Provide a minimum 250 mm wide print pocket within each enclosure.</w:t>
      </w:r>
    </w:p>
    <w:p w14:paraId="7FA3C505" w14:textId="77777777" w:rsidR="002D6F71" w:rsidRDefault="00BE3F5D" w:rsidP="00BE3F5D">
      <w:pPr>
        <w:pStyle w:val="Heading3"/>
      </w:pPr>
      <w:r>
        <w:t>Fold down laptop tray shall</w:t>
      </w:r>
      <w:r w:rsidR="002D6F71">
        <w:t xml:space="preserve"> be provided mounted on outside of control panel door at height 1.0m off the fin</w:t>
      </w:r>
      <w:r>
        <w:t>ished floor. Laptop tray shall</w:t>
      </w:r>
      <w:r w:rsidR="002D6F71">
        <w:t xml:space="preserve"> be stud welded to the door, maintaining NEMA rating.  Laptop tray and combination 120VAC/RJ45 receptacle </w:t>
      </w:r>
      <w:r>
        <w:t>shall</w:t>
      </w:r>
      <w:r w:rsidR="002D6F71">
        <w:t xml:space="preserve"> be located on same door. </w:t>
      </w:r>
    </w:p>
    <w:p w14:paraId="48CA4807" w14:textId="77777777" w:rsidR="00BE3F5D" w:rsidRDefault="002D6F71" w:rsidP="002D6F71">
      <w:pPr>
        <w:pStyle w:val="Heading3"/>
      </w:pPr>
      <w:r>
        <w:t>Use 304</w:t>
      </w:r>
      <w:r w:rsidR="00F712FE">
        <w:t xml:space="preserve"> </w:t>
      </w:r>
      <w:r>
        <w:t xml:space="preserve">SS screws, bolts, </w:t>
      </w:r>
      <w:proofErr w:type="gramStart"/>
      <w:r>
        <w:t>fasteners</w:t>
      </w:r>
      <w:proofErr w:type="gramEnd"/>
      <w:r>
        <w:t xml:space="preserve"> and wall spacers. </w:t>
      </w:r>
    </w:p>
    <w:p w14:paraId="133A0E16" w14:textId="77777777" w:rsidR="003F31B7" w:rsidRDefault="002D6F71" w:rsidP="002D6F71">
      <w:pPr>
        <w:pStyle w:val="Heading3"/>
      </w:pPr>
      <w:r w:rsidRPr="002D6F71">
        <w:t>Control Panel(s) voltage shall be 120VAC maximum.</w:t>
      </w:r>
    </w:p>
    <w:p w14:paraId="353B17CB" w14:textId="77777777" w:rsidR="002D6F71" w:rsidRPr="00DD3613" w:rsidRDefault="002D6F71" w:rsidP="002D6F71">
      <w:pPr>
        <w:pStyle w:val="Heading3"/>
      </w:pPr>
      <w:r w:rsidRPr="002D6F71">
        <w:t>All internal wiring shall be factory-installed and shall be contained in P</w:t>
      </w:r>
      <w:r>
        <w:t xml:space="preserve">VC raceways having </w:t>
      </w:r>
      <w:r w:rsidRPr="002D6F71">
        <w:t xml:space="preserve">removable covers.  Wiring to door-mounted devices shall be extra flexible, wrapped in plastic spiral wrap, and be anchored to doors using wire anchors </w:t>
      </w:r>
      <w:del w:id="52" w:author="John Liu" w:date="2022-04-25T19:32:00Z">
        <w:r w:rsidRPr="002D6F71" w:rsidDel="00892936">
          <w:delText>epoxyed</w:delText>
        </w:r>
      </w:del>
      <w:ins w:id="53" w:author="John Liu" w:date="2022-04-25T19:32:00Z">
        <w:r w:rsidR="00892936" w:rsidRPr="002D6F71">
          <w:t>epoxied</w:t>
        </w:r>
      </w:ins>
      <w:r w:rsidRPr="002D6F71">
        <w:t xml:space="preserve"> in place.  Exposed terminals of door-mounted devices shall be guarded to prevent accidental personnel contact with energized terminals. Follow manufacturer installation recommendations.</w:t>
      </w:r>
    </w:p>
    <w:p w14:paraId="370C8A42" w14:textId="77777777" w:rsidR="003F31B7" w:rsidRPr="00DD3613" w:rsidRDefault="003F31B7" w:rsidP="00747DF3">
      <w:pPr>
        <w:pStyle w:val="Heading1"/>
      </w:pPr>
      <w:r w:rsidRPr="00DD3613">
        <w:t xml:space="preserve">EXECUTION </w:t>
      </w:r>
    </w:p>
    <w:p w14:paraId="7720D2B3" w14:textId="77777777" w:rsidR="003F31B7" w:rsidRPr="00DD3613" w:rsidRDefault="003F31B7" w:rsidP="00747DF3">
      <w:pPr>
        <w:pStyle w:val="Heading2"/>
      </w:pPr>
      <w:r w:rsidRPr="00DD3613">
        <w:t xml:space="preserve">Splitter Installation </w:t>
      </w:r>
    </w:p>
    <w:p w14:paraId="41401D3B" w14:textId="77777777" w:rsidR="00593CBE" w:rsidRDefault="00593CBE" w:rsidP="00747DF3">
      <w:pPr>
        <w:pStyle w:val="Heading3"/>
      </w:pPr>
      <w:r>
        <w:t xml:space="preserve">Install splitters in accordance with </w:t>
      </w:r>
      <w:r w:rsidRPr="00593CBE">
        <w:t>CSA C22.2 No. 76-14, Splitters</w:t>
      </w:r>
      <w:r>
        <w:t>.</w:t>
      </w:r>
    </w:p>
    <w:p w14:paraId="53AE322E" w14:textId="77777777" w:rsidR="003F31B7" w:rsidRPr="00DD3613" w:rsidRDefault="003F31B7" w:rsidP="00747DF3">
      <w:pPr>
        <w:pStyle w:val="Heading3"/>
      </w:pPr>
      <w:r w:rsidRPr="00DD3613">
        <w:t xml:space="preserve">Install splitters and mount plumb, true and square to the building lines. </w:t>
      </w:r>
    </w:p>
    <w:p w14:paraId="5CC7EF11" w14:textId="77777777" w:rsidR="003F31B7" w:rsidRPr="00DD3613" w:rsidRDefault="003F31B7" w:rsidP="00747DF3">
      <w:pPr>
        <w:pStyle w:val="Heading3"/>
      </w:pPr>
      <w:r w:rsidRPr="00DD3613">
        <w:t>Extend splitters</w:t>
      </w:r>
      <w:r w:rsidR="00BB3AD8" w:rsidRPr="00DD3613">
        <w:t xml:space="preserve"> the</w:t>
      </w:r>
      <w:r w:rsidRPr="00DD3613">
        <w:t xml:space="preserve"> full length of equipment arrangement except </w:t>
      </w:r>
      <w:proofErr w:type="gramStart"/>
      <w:r w:rsidRPr="00DD3613">
        <w:t>where</w:t>
      </w:r>
      <w:proofErr w:type="gramEnd"/>
      <w:r w:rsidRPr="00DD3613">
        <w:t xml:space="preserve"> indicated otherwise</w:t>
      </w:r>
      <w:r w:rsidR="00677CD3">
        <w:t xml:space="preserve"> in the Contract Documents</w:t>
      </w:r>
      <w:r w:rsidRPr="00DD3613">
        <w:t xml:space="preserve">. </w:t>
      </w:r>
    </w:p>
    <w:p w14:paraId="7D2B4FA4" w14:textId="77777777" w:rsidR="003F31B7" w:rsidRPr="00DD3613" w:rsidRDefault="003F31B7" w:rsidP="00747DF3">
      <w:pPr>
        <w:pStyle w:val="Heading2"/>
      </w:pPr>
      <w:r w:rsidRPr="00E32C16">
        <w:t>Junction, Pull Boxes</w:t>
      </w:r>
      <w:r w:rsidR="00E32C16" w:rsidRPr="00E32C16">
        <w:t xml:space="preserve"> </w:t>
      </w:r>
      <w:r w:rsidRPr="00E32C16">
        <w:t>and</w:t>
      </w:r>
      <w:r w:rsidRPr="00DD3613">
        <w:t xml:space="preserve"> Cabinets Installation</w:t>
      </w:r>
    </w:p>
    <w:p w14:paraId="019B3913" w14:textId="77777777" w:rsidR="00593CBE" w:rsidRDefault="00593CBE" w:rsidP="00747DF3">
      <w:pPr>
        <w:pStyle w:val="Heading3"/>
      </w:pPr>
      <w:r w:rsidRPr="00593CBE">
        <w:t xml:space="preserve">Install </w:t>
      </w:r>
      <w:r>
        <w:t xml:space="preserve">junction and pull boxes </w:t>
      </w:r>
      <w:r w:rsidRPr="00593CBE">
        <w:t>in accordance with CSA C22.2 No. 40-M-1989 (</w:t>
      </w:r>
      <w:r w:rsidR="00505CB2" w:rsidRPr="00593CBE">
        <w:t>R20</w:t>
      </w:r>
      <w:r w:rsidR="00505CB2">
        <w:t>14</w:t>
      </w:r>
      <w:r w:rsidRPr="00593CBE">
        <w:t>), Cutout, Junction and Pull Boxes.</w:t>
      </w:r>
    </w:p>
    <w:p w14:paraId="3AE92FFF" w14:textId="77777777" w:rsidR="00670DAA" w:rsidRPr="00592449" w:rsidRDefault="00592449" w:rsidP="00747DF3">
      <w:pPr>
        <w:pStyle w:val="Heading3"/>
      </w:pPr>
      <w:r>
        <w:t xml:space="preserve">Install enclosures in accordance with </w:t>
      </w:r>
      <w:r w:rsidR="00670DAA" w:rsidRPr="00592449">
        <w:t>CSA C22.2 No. 94.2-07 (</w:t>
      </w:r>
      <w:r w:rsidR="00505CB2" w:rsidRPr="00592449">
        <w:t>R201</w:t>
      </w:r>
      <w:r w:rsidR="00505CB2">
        <w:t>5</w:t>
      </w:r>
      <w:r w:rsidR="00670DAA" w:rsidRPr="00592449">
        <w:t>), Enclosures for Electrical Equipment, Environmental Considerations (Tri-National Standard, with NMX-J-235/2-ANCE-2007 and UL 50E).</w:t>
      </w:r>
    </w:p>
    <w:p w14:paraId="1EE315EB" w14:textId="77777777" w:rsidR="003F31B7" w:rsidRPr="00DD3613" w:rsidRDefault="003F31B7" w:rsidP="00747DF3">
      <w:pPr>
        <w:pStyle w:val="Heading3"/>
      </w:pPr>
      <w:r w:rsidRPr="00DD3613">
        <w:lastRenderedPageBreak/>
        <w:t>Install pull boxes in inconspicuous but accessible locations</w:t>
      </w:r>
      <w:r w:rsidR="000F0249">
        <w:t xml:space="preserve"> as shown on the Contract Drawings or as approved by the Consultant</w:t>
      </w:r>
      <w:r w:rsidRPr="00DD3613">
        <w:t xml:space="preserve">. </w:t>
      </w:r>
    </w:p>
    <w:p w14:paraId="08CC93DE" w14:textId="77777777" w:rsidR="003F31B7" w:rsidRPr="00DD3613" w:rsidRDefault="003F31B7" w:rsidP="00747DF3">
      <w:pPr>
        <w:pStyle w:val="Heading3"/>
      </w:pPr>
      <w:r w:rsidRPr="00DD3613">
        <w:t xml:space="preserve">Mount cabinets with top </w:t>
      </w:r>
      <w:r w:rsidR="00677CD3">
        <w:t>a maximum of</w:t>
      </w:r>
      <w:r w:rsidRPr="00DD3613">
        <w:t xml:space="preserve"> 2m above</w:t>
      </w:r>
      <w:r w:rsidR="00677CD3">
        <w:t xml:space="preserve"> the</w:t>
      </w:r>
      <w:r w:rsidRPr="00DD3613">
        <w:t xml:space="preserve"> finished floor. </w:t>
      </w:r>
    </w:p>
    <w:p w14:paraId="2B5167AB" w14:textId="77777777" w:rsidR="003F31B7" w:rsidRPr="00DD3613" w:rsidRDefault="003F31B7" w:rsidP="00747DF3">
      <w:pPr>
        <w:pStyle w:val="Heading3"/>
      </w:pPr>
      <w:r w:rsidRPr="00DD3613">
        <w:t xml:space="preserve">Install </w:t>
      </w:r>
      <w:del w:id="54" w:author="John Liu" w:date="2022-04-25T19:33:00Z">
        <w:r w:rsidRPr="00DD3613" w:rsidDel="00892936">
          <w:rPr>
            <w:highlight w:val="yellow"/>
          </w:rPr>
          <w:delText>[</w:delText>
        </w:r>
      </w:del>
      <w:r w:rsidRPr="00DD3613">
        <w:rPr>
          <w:highlight w:val="yellow"/>
        </w:rPr>
        <w:t>terminal block</w:t>
      </w:r>
      <w:del w:id="55" w:author="John Liu" w:date="2022-04-25T19:33:00Z">
        <w:r w:rsidRPr="00DD3613" w:rsidDel="00892936">
          <w:rPr>
            <w:highlight w:val="yellow"/>
          </w:rPr>
          <w:delText>]</w:delText>
        </w:r>
      </w:del>
      <w:r w:rsidRPr="00DD3613">
        <w:t xml:space="preserve"> as </w:t>
      </w:r>
      <w:ins w:id="56" w:author="John Liu" w:date="2022-04-25T19:33:00Z">
        <w:r w:rsidR="00892936">
          <w:t xml:space="preserve">specified or </w:t>
        </w:r>
      </w:ins>
      <w:r w:rsidRPr="00DD3613">
        <w:t xml:space="preserve">indicated </w:t>
      </w:r>
      <w:del w:id="57" w:author="John Liu" w:date="2022-04-25T19:33:00Z">
        <w:r w:rsidRPr="00DD3613" w:rsidDel="00892936">
          <w:delText>in Type T cabinets</w:delText>
        </w:r>
      </w:del>
      <w:ins w:id="58" w:author="John Liu" w:date="2022-04-25T19:33:00Z">
        <w:r w:rsidR="00892936">
          <w:t>on the Contract Drawings</w:t>
        </w:r>
      </w:ins>
      <w:r w:rsidRPr="00DD3613">
        <w:t xml:space="preserve">. </w:t>
      </w:r>
    </w:p>
    <w:p w14:paraId="6D02D18D" w14:textId="77777777" w:rsidR="001D1B23" w:rsidRPr="00DD3613" w:rsidRDefault="001D1B23" w:rsidP="00747DF3">
      <w:pPr>
        <w:pStyle w:val="Heading3"/>
      </w:pPr>
      <w:r w:rsidRPr="00DD3613">
        <w:t>Only main junction and pull boxes are indicated</w:t>
      </w:r>
      <w:r w:rsidR="000F0249">
        <w:t xml:space="preserve"> on the Contract Drawings</w:t>
      </w:r>
      <w:r w:rsidRPr="00DD3613">
        <w:t>. Install pull boxes so as not to exceed 30 m of conduit run between pull boxes</w:t>
      </w:r>
      <w:r w:rsidR="000F0249">
        <w:t xml:space="preserve"> as approved by the Consultant</w:t>
      </w:r>
      <w:r w:rsidRPr="00DD3613">
        <w:t>.</w:t>
      </w:r>
    </w:p>
    <w:p w14:paraId="202E0489" w14:textId="77777777" w:rsidR="003F31B7" w:rsidRPr="00DD3613" w:rsidRDefault="003F31B7" w:rsidP="00747DF3">
      <w:pPr>
        <w:pStyle w:val="Heading2"/>
      </w:pPr>
      <w:r w:rsidRPr="00DD3613">
        <w:t>Identification</w:t>
      </w:r>
    </w:p>
    <w:p w14:paraId="2070CE6B" w14:textId="77777777" w:rsidR="003F31B7" w:rsidRPr="008D61D3" w:rsidRDefault="003F31B7" w:rsidP="00747DF3">
      <w:pPr>
        <w:pStyle w:val="Heading3"/>
        <w:rPr>
          <w:highlight w:val="yellow"/>
        </w:rPr>
      </w:pPr>
      <w:r w:rsidRPr="00DD3613">
        <w:t xml:space="preserve">Provide equipment identification in accordance with </w:t>
      </w:r>
      <w:r w:rsidRPr="008D61D3">
        <w:rPr>
          <w:highlight w:val="yellow"/>
        </w:rPr>
        <w:t xml:space="preserve">Section 16010 - Electrical General Requirements. </w:t>
      </w:r>
    </w:p>
    <w:p w14:paraId="22AB9FC3" w14:textId="77777777" w:rsidR="003F31B7" w:rsidRPr="00DD3613" w:rsidRDefault="003F31B7" w:rsidP="00747DF3">
      <w:pPr>
        <w:pStyle w:val="Heading3"/>
      </w:pPr>
      <w:r w:rsidRPr="00DD3613">
        <w:t>Install size 2 identification labels indicating</w:t>
      </w:r>
      <w:r w:rsidR="001B26FE" w:rsidRPr="00DD3613">
        <w:t xml:space="preserve"> the</w:t>
      </w:r>
      <w:r w:rsidRPr="00DD3613">
        <w:t xml:space="preserve"> </w:t>
      </w:r>
      <w:del w:id="59" w:author="John Liu" w:date="2022-04-25T19:34:00Z">
        <w:r w:rsidRPr="00DD3613" w:rsidDel="000C2F88">
          <w:rPr>
            <w:highlight w:val="yellow"/>
          </w:rPr>
          <w:delText>[</w:delText>
        </w:r>
      </w:del>
      <w:r w:rsidRPr="00DD3613">
        <w:rPr>
          <w:highlight w:val="yellow"/>
        </w:rPr>
        <w:t>system name</w:t>
      </w:r>
      <w:del w:id="60" w:author="John Liu" w:date="2022-04-25T19:34:00Z">
        <w:r w:rsidRPr="00DD3613" w:rsidDel="000C2F88">
          <w:rPr>
            <w:highlight w:val="yellow"/>
          </w:rPr>
          <w:delText>]</w:delText>
        </w:r>
      </w:del>
      <w:ins w:id="61" w:author="John Liu" w:date="2022-04-25T19:34:00Z">
        <w:r w:rsidR="000C2F88">
          <w:rPr>
            <w:highlight w:val="yellow"/>
          </w:rPr>
          <w:t>,</w:t>
        </w:r>
      </w:ins>
      <w:r w:rsidRPr="00DD3613">
        <w:rPr>
          <w:highlight w:val="yellow"/>
        </w:rPr>
        <w:t xml:space="preserve"> </w:t>
      </w:r>
      <w:del w:id="62" w:author="John Liu" w:date="2022-04-25T19:34:00Z">
        <w:r w:rsidRPr="00DD3613" w:rsidDel="000C2F88">
          <w:rPr>
            <w:highlight w:val="yellow"/>
          </w:rPr>
          <w:delText>[</w:delText>
        </w:r>
      </w:del>
      <w:r w:rsidRPr="00DD3613">
        <w:rPr>
          <w:highlight w:val="yellow"/>
        </w:rPr>
        <w:t>voltage and phase</w:t>
      </w:r>
      <w:del w:id="63" w:author="John Liu" w:date="2022-04-25T19:34:00Z">
        <w:r w:rsidRPr="00DD3613" w:rsidDel="000C2F88">
          <w:rPr>
            <w:highlight w:val="yellow"/>
          </w:rPr>
          <w:delText>]</w:delText>
        </w:r>
      </w:del>
      <w:r w:rsidRPr="00DD3613">
        <w:t xml:space="preserve">. </w:t>
      </w:r>
    </w:p>
    <w:p w14:paraId="2D1CBADB" w14:textId="77777777" w:rsidR="007071A0" w:rsidRPr="00E32C16" w:rsidRDefault="007071A0" w:rsidP="00747DF3">
      <w:pPr>
        <w:pStyle w:val="Heading2"/>
      </w:pPr>
      <w:r w:rsidRPr="00E32C16">
        <w:t>Commissioning</w:t>
      </w:r>
      <w:r w:rsidRPr="00E32C16">
        <w:tab/>
      </w:r>
    </w:p>
    <w:p w14:paraId="4239342E" w14:textId="77777777" w:rsidR="007071A0" w:rsidRPr="00DD3613" w:rsidRDefault="0007663A" w:rsidP="00747DF3">
      <w:pPr>
        <w:pStyle w:val="Heading3"/>
      </w:pPr>
      <w:r w:rsidRPr="0007663A">
        <w:t xml:space="preserve">For all commissioning activities on systems where components of this </w:t>
      </w:r>
      <w:r w:rsidR="00677CD3">
        <w:t>Section</w:t>
      </w:r>
      <w:r w:rsidR="00677CD3" w:rsidRPr="0007663A">
        <w:t xml:space="preserve"> </w:t>
      </w:r>
      <w:r w:rsidRPr="0007663A">
        <w:t xml:space="preserve">are integral to functionality, refer to </w:t>
      </w:r>
      <w:r w:rsidRPr="008D61D3">
        <w:rPr>
          <w:highlight w:val="yellow"/>
        </w:rPr>
        <w:t>Section 01810 – Equipment Testing and Facility Commissioning</w:t>
      </w:r>
      <w:r w:rsidRPr="0007663A">
        <w:t xml:space="preserve">. All inspection and testing activities </w:t>
      </w:r>
      <w:r w:rsidR="00677CD3">
        <w:t>shall</w:t>
      </w:r>
      <w:r w:rsidRPr="0007663A">
        <w:t xml:space="preserve"> be completed </w:t>
      </w:r>
      <w:r w:rsidR="00677CD3">
        <w:t xml:space="preserve">in accordance </w:t>
      </w:r>
      <w:r w:rsidRPr="0007663A">
        <w:t xml:space="preserve">with </w:t>
      </w:r>
      <w:r w:rsidR="00677CD3">
        <w:t xml:space="preserve">the </w:t>
      </w:r>
      <w:r w:rsidRPr="0007663A">
        <w:t xml:space="preserve">documentation </w:t>
      </w:r>
      <w:r w:rsidR="000F0249">
        <w:t xml:space="preserve">required as part of the commissioning plan that shall be </w:t>
      </w:r>
      <w:r w:rsidRPr="0007663A">
        <w:t xml:space="preserve">provided to the Consultant </w:t>
      </w:r>
      <w:ins w:id="64" w:author="John Liu" w:date="2022-04-25T19:34:00Z">
        <w:r w:rsidR="000C2F88">
          <w:t xml:space="preserve">and </w:t>
        </w:r>
        <w:del w:id="65" w:author="Radulovic, Nicole" w:date="2022-11-04T16:10:00Z">
          <w:r w:rsidR="000C2F88" w:rsidDel="007A7590">
            <w:delText xml:space="preserve">get </w:delText>
          </w:r>
        </w:del>
        <w:r w:rsidR="000C2F88">
          <w:t xml:space="preserve">approved </w:t>
        </w:r>
      </w:ins>
      <w:r w:rsidRPr="0007663A">
        <w:t>prior to start of commissioning activities.</w:t>
      </w:r>
    </w:p>
    <w:p w14:paraId="2793B3A3" w14:textId="77777777" w:rsidR="003F31B7" w:rsidRPr="00DD3613" w:rsidRDefault="003F31B7">
      <w:pPr>
        <w:pStyle w:val="Other"/>
        <w:spacing w:before="240"/>
        <w:jc w:val="center"/>
        <w:rPr>
          <w:rFonts w:ascii="Calibri" w:hAnsi="Calibri"/>
          <w:b/>
          <w:sz w:val="22"/>
          <w:szCs w:val="22"/>
        </w:rPr>
      </w:pPr>
      <w:r w:rsidRPr="00DD3613">
        <w:rPr>
          <w:rFonts w:ascii="Calibri" w:hAnsi="Calibri"/>
          <w:b/>
          <w:sz w:val="22"/>
          <w:szCs w:val="22"/>
        </w:rPr>
        <w:t>END OF SECTION</w:t>
      </w:r>
    </w:p>
    <w:sectPr w:rsidR="003F31B7" w:rsidRPr="00DD3613" w:rsidSect="00BB64F9">
      <w:headerReference w:type="even" r:id="rId11"/>
      <w:headerReference w:type="default" r:id="rId12"/>
      <w:headerReference w:type="first" r:id="rId13"/>
      <w:pgSz w:w="12240" w:h="15840" w:code="1"/>
      <w:pgMar w:top="1125" w:right="720" w:bottom="1440" w:left="720" w:header="720" w:footer="720" w:gutter="97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29C5" w14:textId="77777777" w:rsidR="00F6350F" w:rsidRDefault="00F6350F">
      <w:r>
        <w:separator/>
      </w:r>
    </w:p>
  </w:endnote>
  <w:endnote w:type="continuationSeparator" w:id="0">
    <w:p w14:paraId="27FE6F7C" w14:textId="77777777" w:rsidR="00F6350F" w:rsidRDefault="00F6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8732" w14:textId="77777777" w:rsidR="00F6350F" w:rsidRDefault="00F6350F">
      <w:r>
        <w:separator/>
      </w:r>
    </w:p>
  </w:footnote>
  <w:footnote w:type="continuationSeparator" w:id="0">
    <w:p w14:paraId="3E9DCBDC" w14:textId="77777777" w:rsidR="00F6350F" w:rsidRDefault="00F63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5693" w14:textId="77777777" w:rsidR="0067757D" w:rsidRPr="00D20EE4" w:rsidRDefault="0067757D" w:rsidP="00BB64F9">
    <w:pPr>
      <w:pBdr>
        <w:top w:val="single" w:sz="4" w:space="1" w:color="auto"/>
      </w:pBdr>
      <w:rPr>
        <w:rFonts w:ascii="Calibri" w:hAnsi="Calibri" w:cs="Arial"/>
      </w:rPr>
    </w:pPr>
    <w:r w:rsidRPr="00D20EE4">
      <w:rPr>
        <w:rFonts w:ascii="Calibri" w:hAnsi="Calibri" w:cs="Arial"/>
      </w:rPr>
      <w:t>Section 16131</w:t>
    </w:r>
    <w:r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t xml:space="preserve">          </w:t>
    </w:r>
    <w:r w:rsidR="00CA1E84">
      <w:rPr>
        <w:rFonts w:ascii="Calibri" w:hAnsi="Calibri" w:cs="Arial"/>
      </w:rPr>
      <w:t xml:space="preserve">            </w:t>
    </w:r>
    <w:r w:rsidRPr="00D20EE4">
      <w:rPr>
        <w:rFonts w:ascii="Calibri" w:hAnsi="Calibri" w:cs="Arial"/>
      </w:rPr>
      <w:t>CONTRACT NO</w:t>
    </w:r>
    <w:r w:rsidR="00BB64F9" w:rsidRPr="00D20EE4">
      <w:rPr>
        <w:rFonts w:ascii="Calibri" w:hAnsi="Calibri" w:cs="Arial"/>
        <w:highlight w:val="yellow"/>
      </w:rPr>
      <w:t xml:space="preserve">. [Insert </w:t>
    </w:r>
    <w:r w:rsidR="00677CD3">
      <w:rPr>
        <w:rFonts w:ascii="Calibri" w:hAnsi="Calibri" w:cs="Arial"/>
        <w:highlight w:val="yellow"/>
      </w:rPr>
      <w:t>Contract</w:t>
    </w:r>
    <w:r w:rsidR="00677CD3" w:rsidRPr="00D20EE4">
      <w:rPr>
        <w:rFonts w:ascii="Calibri" w:hAnsi="Calibri" w:cs="Arial"/>
        <w:highlight w:val="yellow"/>
      </w:rPr>
      <w:t xml:space="preserve"> </w:t>
    </w:r>
    <w:r w:rsidR="00BB64F9" w:rsidRPr="00D20EE4">
      <w:rPr>
        <w:rFonts w:ascii="Calibri" w:hAnsi="Calibri" w:cs="Arial"/>
        <w:highlight w:val="yellow"/>
      </w:rPr>
      <w:t>Number</w:t>
    </w:r>
    <w:r w:rsidR="00677CD3">
      <w:rPr>
        <w:rFonts w:ascii="Calibri" w:hAnsi="Calibri" w:cs="Arial"/>
      </w:rPr>
      <w:t>]</w:t>
    </w:r>
  </w:p>
  <w:p w14:paraId="05100911" w14:textId="77777777" w:rsidR="0067757D" w:rsidRPr="00D20EE4" w:rsidRDefault="0067757D" w:rsidP="0067757D">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rPr>
        <w:rFonts w:ascii="Calibri" w:hAnsi="Calibri" w:cs="Arial"/>
      </w:rPr>
    </w:pPr>
    <w:r w:rsidRPr="00D20EE4">
      <w:rPr>
        <w:rFonts w:ascii="Calibri" w:hAnsi="Calibri" w:cs="Arial"/>
      </w:rPr>
      <w:t>201</w:t>
    </w:r>
    <w:r w:rsidR="007C7CEC">
      <w:rPr>
        <w:rFonts w:ascii="Calibri" w:hAnsi="Calibri" w:cs="Arial"/>
      </w:rPr>
      <w:t>7</w:t>
    </w:r>
    <w:r w:rsidR="00273CD3">
      <w:rPr>
        <w:rFonts w:ascii="Calibri" w:hAnsi="Calibri" w:cs="Arial"/>
      </w:rPr>
      <w:t>-02-</w:t>
    </w:r>
    <w:r w:rsidR="007C7CEC">
      <w:rPr>
        <w:rFonts w:ascii="Calibri" w:hAnsi="Calibri" w:cs="Arial"/>
      </w:rPr>
      <w:t>1</w:t>
    </w:r>
    <w:r w:rsidR="00273CD3">
      <w:rPr>
        <w:rFonts w:ascii="Calibri" w:hAnsi="Calibri" w:cs="Arial"/>
      </w:rPr>
      <w:t>0</w:t>
    </w:r>
    <w:r w:rsidRPr="00D20EE4">
      <w:rPr>
        <w:rFonts w:ascii="Calibri" w:hAnsi="Calibri" w:cs="Arial"/>
      </w:rPr>
      <w:tab/>
    </w:r>
    <w:r w:rsidRPr="00D20EE4">
      <w:rPr>
        <w:rFonts w:ascii="Calibri" w:hAnsi="Calibri" w:cs="Arial"/>
      </w:rPr>
      <w:tab/>
    </w:r>
    <w:r w:rsidRPr="00D20EE4">
      <w:rPr>
        <w:rFonts w:ascii="Calibri" w:hAnsi="Calibri" w:cs="Arial"/>
      </w:rPr>
      <w:tab/>
    </w:r>
    <w:r w:rsidRPr="00D20EE4">
      <w:rPr>
        <w:rFonts w:ascii="Calibri" w:hAnsi="Calibri" w:cs="Arial"/>
        <w:b/>
      </w:rPr>
      <w:t>SPLITTERS, JUNCTION, PULL</w:t>
    </w:r>
    <w:r w:rsidRPr="00D20EE4">
      <w:rPr>
        <w:rFonts w:ascii="Calibri" w:hAnsi="Calibri" w:cs="Arial"/>
      </w:rPr>
      <w:tab/>
    </w:r>
  </w:p>
  <w:p w14:paraId="5338857A" w14:textId="77777777" w:rsidR="0067757D" w:rsidRPr="00D20EE4" w:rsidRDefault="0067757D" w:rsidP="00131C44">
    <w:pPr>
      <w:pBdr>
        <w:top w:val="single" w:sz="4" w:space="1" w:color="auto"/>
      </w:pBdr>
      <w:tabs>
        <w:tab w:val="left" w:pos="3240"/>
        <w:tab w:val="center" w:pos="5175"/>
        <w:tab w:val="left" w:pos="6120"/>
        <w:tab w:val="right" w:pos="10350"/>
      </w:tabs>
      <w:rPr>
        <w:rFonts w:ascii="Calibri" w:hAnsi="Calibri" w:cs="Arial"/>
      </w:rPr>
    </w:pPr>
    <w:r w:rsidRPr="00D20EE4">
      <w:rPr>
        <w:rFonts w:ascii="Calibri" w:hAnsi="Calibri" w:cs="Arial"/>
      </w:rPr>
      <w:t xml:space="preserve">Page </w:t>
    </w:r>
    <w:r w:rsidRPr="00D20EE4">
      <w:rPr>
        <w:rFonts w:ascii="Calibri" w:hAnsi="Calibri" w:cs="Arial"/>
      </w:rPr>
      <w:fldChar w:fldCharType="begin"/>
    </w:r>
    <w:r w:rsidRPr="00D20EE4">
      <w:rPr>
        <w:rFonts w:ascii="Calibri" w:hAnsi="Calibri" w:cs="Arial"/>
      </w:rPr>
      <w:instrText xml:space="preserve">PAGE </w:instrText>
    </w:r>
    <w:r w:rsidRPr="00D20EE4">
      <w:rPr>
        <w:rFonts w:ascii="Calibri" w:hAnsi="Calibri" w:cs="Arial"/>
      </w:rPr>
      <w:fldChar w:fldCharType="separate"/>
    </w:r>
    <w:r w:rsidR="00505CB2">
      <w:rPr>
        <w:rFonts w:ascii="Calibri" w:hAnsi="Calibri" w:cs="Arial"/>
        <w:noProof/>
      </w:rPr>
      <w:t>2</w:t>
    </w:r>
    <w:r w:rsidRPr="00D20EE4">
      <w:rPr>
        <w:rFonts w:ascii="Calibri" w:hAnsi="Calibri" w:cs="Arial"/>
      </w:rPr>
      <w:fldChar w:fldCharType="end"/>
    </w:r>
    <w:r w:rsidR="00131C44" w:rsidRPr="00D20EE4">
      <w:rPr>
        <w:rFonts w:ascii="Calibri" w:hAnsi="Calibri" w:cs="Arial"/>
        <w:b/>
      </w:rPr>
      <w:tab/>
    </w:r>
    <w:r w:rsidRPr="00D20EE4">
      <w:rPr>
        <w:rFonts w:ascii="Calibri" w:hAnsi="Calibri" w:cs="Arial"/>
        <w:b/>
      </w:rPr>
      <w:t>BOXES AND CABINETS</w:t>
    </w:r>
    <w:r w:rsidR="00131C44" w:rsidRPr="00D20EE4">
      <w:rPr>
        <w:rFonts w:ascii="Calibri" w:hAnsi="Calibri" w:cs="Arial"/>
      </w:rPr>
      <w:t xml:space="preserve"> </w:t>
    </w:r>
    <w:r w:rsidR="00131C44" w:rsidRPr="00D20EE4">
      <w:rPr>
        <w:rFonts w:ascii="Calibri" w:hAnsi="Calibri" w:cs="Arial"/>
      </w:rPr>
      <w:tab/>
    </w:r>
    <w:r w:rsidR="00CA1E84">
      <w:rPr>
        <w:rFonts w:ascii="Calibri" w:hAnsi="Calibri" w:cs="Arial"/>
      </w:rPr>
      <w:t xml:space="preserve">        </w:t>
    </w:r>
    <w:r w:rsidR="00131C44" w:rsidRPr="00D20EE4">
      <w:rPr>
        <w:rFonts w:ascii="Calibri" w:hAnsi="Calibri" w:cs="Arial"/>
      </w:rPr>
      <w:t>DATE</w:t>
    </w:r>
    <w:proofErr w:type="gramStart"/>
    <w:r w:rsidR="00131C44" w:rsidRPr="00D20EE4">
      <w:rPr>
        <w:rFonts w:ascii="Calibri" w:hAnsi="Calibri" w:cs="Arial"/>
      </w:rPr>
      <w:t xml:space="preserve">:  </w:t>
    </w:r>
    <w:r w:rsidR="00131C44" w:rsidRPr="00D20EE4">
      <w:rPr>
        <w:rFonts w:ascii="Calibri" w:hAnsi="Calibri" w:cs="Arial"/>
        <w:highlight w:val="yellow"/>
      </w:rPr>
      <w:t>[</w:t>
    </w:r>
    <w:proofErr w:type="gramEnd"/>
    <w:r w:rsidR="00131C44" w:rsidRPr="00D20EE4">
      <w:rPr>
        <w:rFonts w:ascii="Calibri" w:hAnsi="Calibri" w:cs="Arial"/>
        <w:highlight w:val="yellow"/>
      </w:rPr>
      <w:t>Insert Date, (e.g. Jan., 2000)]</w:t>
    </w:r>
    <w:r w:rsidRPr="00D20EE4">
      <w:rPr>
        <w:rFonts w:ascii="Calibri" w:hAnsi="Calibri" w:cs="Arial"/>
        <w:b/>
      </w:rPr>
      <w:tab/>
    </w:r>
  </w:p>
  <w:p w14:paraId="3A656AEB" w14:textId="77777777" w:rsidR="0067757D" w:rsidRDefault="0067757D" w:rsidP="0067757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BD17" w14:textId="77777777" w:rsidR="00B41CD9" w:rsidRPr="00D20EE4" w:rsidRDefault="00B41CD9" w:rsidP="00BB64F9">
    <w:pPr>
      <w:pBdr>
        <w:top w:val="single" w:sz="4" w:space="1" w:color="auto"/>
      </w:pBdr>
      <w:rPr>
        <w:rFonts w:ascii="Calibri" w:hAnsi="Calibri" w:cs="Arial"/>
      </w:rPr>
    </w:pPr>
    <w:r w:rsidRPr="00D20EE4">
      <w:rPr>
        <w:rFonts w:ascii="Calibri" w:hAnsi="Calibri" w:cs="Arial"/>
      </w:rPr>
      <w:t>CONTRACT NO</w:t>
    </w:r>
    <w:r w:rsidRPr="00D20EE4">
      <w:rPr>
        <w:rFonts w:ascii="Calibri" w:hAnsi="Calibri" w:cs="Arial"/>
        <w:highlight w:val="yellow"/>
      </w:rPr>
      <w:t xml:space="preserve">. [Insert </w:t>
    </w:r>
    <w:r w:rsidR="00677CD3">
      <w:rPr>
        <w:rFonts w:ascii="Calibri" w:hAnsi="Calibri" w:cs="Arial"/>
        <w:highlight w:val="yellow"/>
      </w:rPr>
      <w:t>Contract</w:t>
    </w:r>
    <w:r w:rsidRPr="00D20EE4">
      <w:rPr>
        <w:rFonts w:ascii="Calibri" w:hAnsi="Calibri" w:cs="Arial"/>
        <w:highlight w:val="yellow"/>
      </w:rPr>
      <w:t xml:space="preserve"> Number]</w:t>
    </w:r>
    <w:r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r>
    <w:r w:rsidR="00BB64F9" w:rsidRPr="00D20EE4">
      <w:rPr>
        <w:rFonts w:ascii="Calibri" w:hAnsi="Calibri" w:cs="Arial"/>
      </w:rPr>
      <w:tab/>
      <w:t xml:space="preserve">        </w:t>
    </w:r>
    <w:r w:rsidRPr="00D20EE4">
      <w:rPr>
        <w:rFonts w:ascii="Calibri" w:hAnsi="Calibri" w:cs="Arial"/>
      </w:rPr>
      <w:t>Section 16131</w:t>
    </w:r>
  </w:p>
  <w:p w14:paraId="28210D19" w14:textId="77777777" w:rsidR="00B41CD9" w:rsidRPr="00D20EE4" w:rsidRDefault="00E1279E" w:rsidP="00BB64F9">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Arial"/>
      </w:rPr>
    </w:pPr>
    <w:r>
      <w:rPr>
        <w:rFonts w:ascii="Calibri" w:hAnsi="Calibri" w:cs="Arial"/>
        <w:b/>
      </w:rPr>
      <w:tab/>
    </w:r>
    <w:r>
      <w:rPr>
        <w:rFonts w:ascii="Calibri" w:hAnsi="Calibri" w:cs="Arial"/>
        <w:b/>
      </w:rPr>
      <w:tab/>
    </w:r>
    <w:r>
      <w:rPr>
        <w:rFonts w:ascii="Calibri" w:hAnsi="Calibri" w:cs="Arial"/>
        <w:b/>
      </w:rPr>
      <w:tab/>
    </w:r>
    <w:r w:rsidR="00CA1E84">
      <w:rPr>
        <w:rFonts w:ascii="Calibri" w:hAnsi="Calibri" w:cs="Arial"/>
        <w:b/>
      </w:rPr>
      <w:t xml:space="preserve"> </w:t>
    </w:r>
    <w:r w:rsidR="00B41CD9" w:rsidRPr="00D20EE4">
      <w:rPr>
        <w:rFonts w:ascii="Calibri" w:hAnsi="Calibri" w:cs="Arial"/>
        <w:b/>
      </w:rPr>
      <w:t>SPLITTERS, JUNCTION, PULL</w:t>
    </w:r>
    <w:r>
      <w:rPr>
        <w:rFonts w:ascii="Calibri" w:hAnsi="Calibri" w:cs="Arial"/>
        <w:b/>
      </w:rPr>
      <w:t xml:space="preserve"> BOXES AND CABINETS</w:t>
    </w:r>
    <w:r w:rsidR="00B41CD9" w:rsidRPr="00D20EE4">
      <w:rPr>
        <w:rFonts w:ascii="Calibri" w:hAnsi="Calibri" w:cs="Arial"/>
      </w:rPr>
      <w:tab/>
    </w:r>
    <w:r w:rsidR="00BB64F9" w:rsidRPr="00D20EE4">
      <w:rPr>
        <w:rFonts w:ascii="Calibri" w:hAnsi="Calibri" w:cs="Arial"/>
      </w:rPr>
      <w:tab/>
    </w:r>
    <w:r w:rsidR="00CA1E84">
      <w:rPr>
        <w:rFonts w:ascii="Calibri" w:hAnsi="Calibri" w:cs="Arial"/>
      </w:rPr>
      <w:t xml:space="preserve">            </w:t>
    </w:r>
    <w:r w:rsidR="00624767" w:rsidRPr="00D20EE4">
      <w:rPr>
        <w:rFonts w:ascii="Calibri" w:hAnsi="Calibri" w:cs="Arial"/>
      </w:rPr>
      <w:t>201</w:t>
    </w:r>
    <w:r w:rsidR="00F712FE">
      <w:rPr>
        <w:rFonts w:ascii="Calibri" w:hAnsi="Calibri" w:cs="Arial"/>
      </w:rPr>
      <w:t>7</w:t>
    </w:r>
    <w:r w:rsidR="00B41CD9" w:rsidRPr="00D20EE4">
      <w:rPr>
        <w:rFonts w:ascii="Calibri" w:hAnsi="Calibri" w:cs="Arial"/>
      </w:rPr>
      <w:t>-</w:t>
    </w:r>
    <w:r w:rsidR="00273CD3">
      <w:rPr>
        <w:rFonts w:ascii="Calibri" w:hAnsi="Calibri" w:cs="Arial"/>
      </w:rPr>
      <w:t>02</w:t>
    </w:r>
    <w:r w:rsidR="00B41CD9" w:rsidRPr="00D20EE4">
      <w:rPr>
        <w:rFonts w:ascii="Calibri" w:hAnsi="Calibri" w:cs="Arial"/>
      </w:rPr>
      <w:t>-</w:t>
    </w:r>
    <w:r w:rsidR="00F712FE">
      <w:rPr>
        <w:rFonts w:ascii="Calibri" w:hAnsi="Calibri" w:cs="Arial"/>
      </w:rPr>
      <w:t>1</w:t>
    </w:r>
    <w:r w:rsidR="00273CD3">
      <w:rPr>
        <w:rFonts w:ascii="Calibri" w:hAnsi="Calibri" w:cs="Arial"/>
      </w:rPr>
      <w:t>0</w:t>
    </w:r>
  </w:p>
  <w:p w14:paraId="170047BC" w14:textId="77777777" w:rsidR="00B41CD9" w:rsidRPr="00D20EE4" w:rsidRDefault="00131C44" w:rsidP="00BB64F9">
    <w:pPr>
      <w:pBdr>
        <w:top w:val="single" w:sz="4" w:space="1" w:color="auto"/>
      </w:pBdr>
      <w:tabs>
        <w:tab w:val="center" w:pos="5175"/>
      </w:tabs>
      <w:rPr>
        <w:rFonts w:ascii="Calibri" w:hAnsi="Calibri" w:cs="Arial"/>
      </w:rPr>
    </w:pPr>
    <w:r w:rsidRPr="00D20EE4">
      <w:rPr>
        <w:rFonts w:ascii="Calibri" w:hAnsi="Calibri" w:cs="Arial"/>
      </w:rPr>
      <w:t>DATE</w:t>
    </w:r>
    <w:proofErr w:type="gramStart"/>
    <w:r w:rsidRPr="00D20EE4">
      <w:rPr>
        <w:rFonts w:ascii="Calibri" w:hAnsi="Calibri" w:cs="Arial"/>
      </w:rPr>
      <w:t xml:space="preserve">:  </w:t>
    </w:r>
    <w:r w:rsidRPr="00D20EE4">
      <w:rPr>
        <w:rFonts w:ascii="Calibri" w:hAnsi="Calibri" w:cs="Arial"/>
        <w:highlight w:val="yellow"/>
      </w:rPr>
      <w:t>[</w:t>
    </w:r>
    <w:proofErr w:type="gramEnd"/>
    <w:r w:rsidRPr="00D20EE4">
      <w:rPr>
        <w:rFonts w:ascii="Calibri" w:hAnsi="Calibri" w:cs="Arial"/>
        <w:highlight w:val="yellow"/>
      </w:rPr>
      <w:t>Insert Date, (e.g. Jan., 2000)]</w:t>
    </w:r>
    <w:r w:rsidR="00BB64F9" w:rsidRPr="00D20EE4">
      <w:rPr>
        <w:rFonts w:ascii="Calibri" w:hAnsi="Calibri" w:cs="Arial"/>
        <w:b/>
      </w:rPr>
      <w:tab/>
    </w:r>
    <w:r w:rsidR="00E1279E">
      <w:rPr>
        <w:rFonts w:ascii="Calibri" w:hAnsi="Calibri" w:cs="Arial"/>
        <w:b/>
      </w:rPr>
      <w:tab/>
    </w:r>
    <w:r w:rsidR="00E1279E">
      <w:rPr>
        <w:rFonts w:ascii="Calibri" w:hAnsi="Calibri" w:cs="Arial"/>
        <w:b/>
      </w:rPr>
      <w:tab/>
    </w:r>
    <w:r w:rsidR="00BB64F9" w:rsidRPr="00D20EE4">
      <w:rPr>
        <w:rFonts w:ascii="Calibri" w:hAnsi="Calibri" w:cs="Arial"/>
        <w:b/>
      </w:rPr>
      <w:tab/>
    </w:r>
    <w:r w:rsidR="00BB64F9" w:rsidRPr="00D20EE4">
      <w:rPr>
        <w:rFonts w:ascii="Calibri" w:hAnsi="Calibri" w:cs="Arial"/>
        <w:b/>
      </w:rPr>
      <w:tab/>
    </w:r>
    <w:r w:rsidR="00BB64F9" w:rsidRPr="00D20EE4">
      <w:rPr>
        <w:rFonts w:ascii="Calibri" w:hAnsi="Calibri" w:cs="Arial"/>
        <w:b/>
      </w:rPr>
      <w:tab/>
    </w:r>
    <w:r w:rsidR="00CA1E84">
      <w:rPr>
        <w:rFonts w:ascii="Calibri" w:hAnsi="Calibri" w:cs="Arial"/>
        <w:b/>
      </w:rPr>
      <w:t xml:space="preserve">      </w:t>
    </w:r>
    <w:r w:rsidR="00B41CD9" w:rsidRPr="00D20EE4">
      <w:rPr>
        <w:rFonts w:ascii="Calibri" w:hAnsi="Calibri" w:cs="Arial"/>
      </w:rPr>
      <w:t xml:space="preserve">Page </w:t>
    </w:r>
    <w:r w:rsidR="00B41CD9" w:rsidRPr="00D20EE4">
      <w:rPr>
        <w:rFonts w:ascii="Calibri" w:hAnsi="Calibri" w:cs="Arial"/>
      </w:rPr>
      <w:fldChar w:fldCharType="begin"/>
    </w:r>
    <w:r w:rsidR="00B41CD9" w:rsidRPr="00D20EE4">
      <w:rPr>
        <w:rFonts w:ascii="Calibri" w:hAnsi="Calibri" w:cs="Arial"/>
      </w:rPr>
      <w:instrText xml:space="preserve">PAGE </w:instrText>
    </w:r>
    <w:r w:rsidR="00B41CD9" w:rsidRPr="00D20EE4">
      <w:rPr>
        <w:rFonts w:ascii="Calibri" w:hAnsi="Calibri" w:cs="Arial"/>
      </w:rPr>
      <w:fldChar w:fldCharType="separate"/>
    </w:r>
    <w:r w:rsidR="00505CB2">
      <w:rPr>
        <w:rFonts w:ascii="Calibri" w:hAnsi="Calibri" w:cs="Arial"/>
        <w:noProof/>
      </w:rPr>
      <w:t>3</w:t>
    </w:r>
    <w:r w:rsidR="00B41CD9" w:rsidRPr="00D20EE4">
      <w:rPr>
        <w:rFonts w:ascii="Calibri" w:hAnsi="Calibri" w:cs="Arial"/>
      </w:rPr>
      <w:fldChar w:fldCharType="end"/>
    </w:r>
  </w:p>
  <w:p w14:paraId="00CCAE00" w14:textId="77777777" w:rsidR="00B41CD9" w:rsidRDefault="00B41CD9">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99A2" w14:textId="77777777" w:rsidR="00B41CD9" w:rsidRDefault="00B41CD9">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16131</w:t>
    </w:r>
  </w:p>
  <w:p w14:paraId="569AC5A6" w14:textId="77777777" w:rsidR="00B41CD9" w:rsidRDefault="00B41CD9">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SPLITTERS, JUNCTION, PULL</w:t>
    </w:r>
    <w:r>
      <w:rPr>
        <w:rFonts w:ascii="Arial" w:hAnsi="Arial" w:cs="Arial"/>
      </w:rPr>
      <w:tab/>
      <w:t>201</w:t>
    </w:r>
    <w:r w:rsidR="008F0A32">
      <w:rPr>
        <w:rFonts w:ascii="Arial" w:hAnsi="Arial" w:cs="Arial"/>
      </w:rPr>
      <w:t>3</w:t>
    </w:r>
    <w:r>
      <w:rPr>
        <w:rFonts w:ascii="Arial" w:hAnsi="Arial" w:cs="Arial"/>
      </w:rPr>
      <w:t>-0</w:t>
    </w:r>
    <w:r w:rsidR="008F0A32">
      <w:rPr>
        <w:rFonts w:ascii="Arial" w:hAnsi="Arial" w:cs="Arial"/>
      </w:rPr>
      <w:t>6</w:t>
    </w:r>
    <w:r>
      <w:rPr>
        <w:rFonts w:ascii="Arial" w:hAnsi="Arial" w:cs="Arial"/>
      </w:rPr>
      <w:t>-1</w:t>
    </w:r>
    <w:r w:rsidR="008F0A32">
      <w:rPr>
        <w:rFonts w:ascii="Arial" w:hAnsi="Arial" w:cs="Arial"/>
      </w:rPr>
      <w:t>8</w:t>
    </w:r>
  </w:p>
  <w:p w14:paraId="0A9D5D6E" w14:textId="77777777" w:rsidR="00B41CD9" w:rsidRDefault="00B41CD9">
    <w:pPr>
      <w:pBdr>
        <w:top w:val="single" w:sz="4" w:space="1" w:color="auto"/>
      </w:pBdr>
      <w:tabs>
        <w:tab w:val="center" w:pos="5175"/>
        <w:tab w:val="right" w:pos="10350"/>
      </w:tabs>
      <w:rPr>
        <w:rFonts w:ascii="Arial" w:hAnsi="Arial" w:cs="Arial"/>
      </w:rPr>
    </w:pPr>
    <w:r>
      <w:rPr>
        <w:rFonts w:ascii="Arial" w:hAnsi="Arial" w:cs="Arial"/>
        <w:b/>
      </w:rPr>
      <w:tab/>
    </w:r>
    <w:r>
      <w:rPr>
        <w:rFonts w:ascii="Arial" w:hAnsi="Arial" w:cs="Arial"/>
      </w:rPr>
      <w:t xml:space="preserve">                       </w:t>
    </w:r>
    <w:r>
      <w:rPr>
        <w:rFonts w:ascii="Arial" w:hAnsi="Arial" w:cs="Arial"/>
        <w:b/>
      </w:rPr>
      <w:t>BOXES AND CABINETS</w:t>
    </w:r>
    <w:r>
      <w:rPr>
        <w:rFonts w:ascii="Arial" w:hAnsi="Arial" w:cs="Arial"/>
        <w:b/>
      </w:rPr>
      <w:tab/>
    </w:r>
    <w:r>
      <w:rPr>
        <w:rFonts w:ascii="Arial" w:hAnsi="Arial" w:cs="Arial"/>
      </w:rPr>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67757D">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Narrow" w:hAnsi="Arial Narrow"/>
        <w:caps/>
        <w:sz w:val="22"/>
        <w:szCs w:val="22"/>
      </w:rPr>
      <w:fldChar w:fldCharType="begin"/>
    </w:r>
    <w:r>
      <w:rPr>
        <w:rStyle w:val="PageNumber"/>
        <w:rFonts w:ascii="Arial Narrow" w:hAnsi="Arial Narrow"/>
        <w:caps/>
        <w:sz w:val="22"/>
        <w:szCs w:val="22"/>
      </w:rPr>
      <w:instrText xml:space="preserve"> NUMPAGES </w:instrText>
    </w:r>
    <w:r>
      <w:rPr>
        <w:rStyle w:val="PageNumber"/>
        <w:rFonts w:ascii="Arial Narrow" w:hAnsi="Arial Narrow"/>
        <w:caps/>
        <w:sz w:val="22"/>
        <w:szCs w:val="22"/>
      </w:rPr>
      <w:fldChar w:fldCharType="separate"/>
    </w:r>
    <w:r w:rsidR="0067757D">
      <w:rPr>
        <w:rStyle w:val="PageNumber"/>
        <w:rFonts w:ascii="Arial Narrow" w:hAnsi="Arial Narrow"/>
        <w:caps/>
        <w:noProof/>
        <w:sz w:val="22"/>
        <w:szCs w:val="22"/>
      </w:rPr>
      <w:t>4</w:t>
    </w:r>
    <w:r>
      <w:rPr>
        <w:rStyle w:val="PageNumber"/>
        <w:rFonts w:ascii="Arial Narrow" w:hAnsi="Arial Narrow"/>
        <w:caps/>
        <w:sz w:val="22"/>
        <w:szCs w:val="22"/>
      </w:rPr>
      <w:fldChar w:fldCharType="end"/>
    </w:r>
  </w:p>
  <w:p w14:paraId="5215FC8F" w14:textId="77777777" w:rsidR="00B41CD9" w:rsidRDefault="00B41CD9">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r>
  </w:p>
  <w:p w14:paraId="3086CB3F" w14:textId="77777777" w:rsidR="00B41CD9" w:rsidRDefault="00B41CD9">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986845E4"/>
    <w:lvl w:ilvl="0">
      <w:start w:val="1"/>
      <w:numFmt w:val="decimal"/>
      <w:pStyle w:val="Heading1"/>
      <w:lvlText w:val="PART %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80"/>
        </w:tabs>
        <w:ind w:left="-18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51051486">
    <w:abstractNumId w:val="0"/>
  </w:num>
  <w:num w:numId="2" w16cid:durableId="1561400285">
    <w:abstractNumId w:val="0"/>
  </w:num>
  <w:num w:numId="3" w16cid:durableId="1168594518">
    <w:abstractNumId w:val="6"/>
  </w:num>
  <w:num w:numId="4" w16cid:durableId="1945961676">
    <w:abstractNumId w:val="3"/>
  </w:num>
  <w:num w:numId="5" w16cid:durableId="839127850">
    <w:abstractNumId w:val="7"/>
  </w:num>
  <w:num w:numId="6" w16cid:durableId="1827159743">
    <w:abstractNumId w:val="2"/>
  </w:num>
  <w:num w:numId="7" w16cid:durableId="2009870348">
    <w:abstractNumId w:val="5"/>
  </w:num>
  <w:num w:numId="8" w16cid:durableId="9528544">
    <w:abstractNumId w:val="1"/>
  </w:num>
  <w:num w:numId="9" w16cid:durableId="550725608">
    <w:abstractNumId w:val="8"/>
  </w:num>
  <w:num w:numId="10" w16cid:durableId="2124423137">
    <w:abstractNumId w:val="4"/>
  </w:num>
  <w:num w:numId="11" w16cid:durableId="685716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3205331">
    <w:abstractNumId w:val="6"/>
  </w:num>
  <w:num w:numId="13" w16cid:durableId="673143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3934E6"/>
    <w:rsid w:val="0001002E"/>
    <w:rsid w:val="00035CF8"/>
    <w:rsid w:val="00072483"/>
    <w:rsid w:val="0007663A"/>
    <w:rsid w:val="00086FF8"/>
    <w:rsid w:val="00090772"/>
    <w:rsid w:val="000960CC"/>
    <w:rsid w:val="000C2F88"/>
    <w:rsid w:val="000F0249"/>
    <w:rsid w:val="00101E9A"/>
    <w:rsid w:val="001256AF"/>
    <w:rsid w:val="00131C44"/>
    <w:rsid w:val="00144795"/>
    <w:rsid w:val="00156A6C"/>
    <w:rsid w:val="0017568D"/>
    <w:rsid w:val="001B26FE"/>
    <w:rsid w:val="001D1B23"/>
    <w:rsid w:val="001E5E24"/>
    <w:rsid w:val="00273CD3"/>
    <w:rsid w:val="00286767"/>
    <w:rsid w:val="002D4E8F"/>
    <w:rsid w:val="002D6F71"/>
    <w:rsid w:val="00322DF6"/>
    <w:rsid w:val="0035242C"/>
    <w:rsid w:val="003934E6"/>
    <w:rsid w:val="00394A97"/>
    <w:rsid w:val="003B4F28"/>
    <w:rsid w:val="003B69D1"/>
    <w:rsid w:val="003C3BF9"/>
    <w:rsid w:val="003C7455"/>
    <w:rsid w:val="003D78B4"/>
    <w:rsid w:val="003F23FB"/>
    <w:rsid w:val="003F31B7"/>
    <w:rsid w:val="004A5C73"/>
    <w:rsid w:val="004D5EEB"/>
    <w:rsid w:val="00505CB2"/>
    <w:rsid w:val="00517452"/>
    <w:rsid w:val="00521192"/>
    <w:rsid w:val="0054478F"/>
    <w:rsid w:val="00555793"/>
    <w:rsid w:val="00592449"/>
    <w:rsid w:val="00593CBE"/>
    <w:rsid w:val="0060233F"/>
    <w:rsid w:val="00624767"/>
    <w:rsid w:val="00626040"/>
    <w:rsid w:val="00647726"/>
    <w:rsid w:val="006640A2"/>
    <w:rsid w:val="00670DAA"/>
    <w:rsid w:val="0067757D"/>
    <w:rsid w:val="00677CD3"/>
    <w:rsid w:val="00680FC8"/>
    <w:rsid w:val="00695B25"/>
    <w:rsid w:val="006969E4"/>
    <w:rsid w:val="006A120C"/>
    <w:rsid w:val="006C2B20"/>
    <w:rsid w:val="006E4D91"/>
    <w:rsid w:val="007071A0"/>
    <w:rsid w:val="00747DF3"/>
    <w:rsid w:val="00752695"/>
    <w:rsid w:val="007A7590"/>
    <w:rsid w:val="007C4770"/>
    <w:rsid w:val="007C4D93"/>
    <w:rsid w:val="007C7CEC"/>
    <w:rsid w:val="007D4B1C"/>
    <w:rsid w:val="0084711A"/>
    <w:rsid w:val="008910F9"/>
    <w:rsid w:val="00892936"/>
    <w:rsid w:val="008C3289"/>
    <w:rsid w:val="008D61D3"/>
    <w:rsid w:val="008E539E"/>
    <w:rsid w:val="008F0A32"/>
    <w:rsid w:val="008F18E7"/>
    <w:rsid w:val="009079AD"/>
    <w:rsid w:val="00921C7B"/>
    <w:rsid w:val="00942142"/>
    <w:rsid w:val="00943AE7"/>
    <w:rsid w:val="009E18CC"/>
    <w:rsid w:val="009E72A7"/>
    <w:rsid w:val="00A74C5A"/>
    <w:rsid w:val="00AA4B38"/>
    <w:rsid w:val="00AB1079"/>
    <w:rsid w:val="00AC6310"/>
    <w:rsid w:val="00AD3751"/>
    <w:rsid w:val="00AE53F4"/>
    <w:rsid w:val="00AF1536"/>
    <w:rsid w:val="00B41CD9"/>
    <w:rsid w:val="00B44287"/>
    <w:rsid w:val="00B56AC2"/>
    <w:rsid w:val="00BB3AD8"/>
    <w:rsid w:val="00BB64F9"/>
    <w:rsid w:val="00BE3F5D"/>
    <w:rsid w:val="00BE46CF"/>
    <w:rsid w:val="00BF1CE3"/>
    <w:rsid w:val="00C22F11"/>
    <w:rsid w:val="00CA1E84"/>
    <w:rsid w:val="00CB3A34"/>
    <w:rsid w:val="00CC3212"/>
    <w:rsid w:val="00D12966"/>
    <w:rsid w:val="00D20EE4"/>
    <w:rsid w:val="00D34AA3"/>
    <w:rsid w:val="00D767A5"/>
    <w:rsid w:val="00DA6E86"/>
    <w:rsid w:val="00DC17F8"/>
    <w:rsid w:val="00DD3613"/>
    <w:rsid w:val="00E1279E"/>
    <w:rsid w:val="00E15F77"/>
    <w:rsid w:val="00E32C16"/>
    <w:rsid w:val="00E50B41"/>
    <w:rsid w:val="00E965E5"/>
    <w:rsid w:val="00EC0616"/>
    <w:rsid w:val="00ED72A2"/>
    <w:rsid w:val="00F20B37"/>
    <w:rsid w:val="00F6350F"/>
    <w:rsid w:val="00F712FE"/>
    <w:rsid w:val="00F821BB"/>
    <w:rsid w:val="00F82F4C"/>
    <w:rsid w:val="00F90A9D"/>
    <w:rsid w:val="00F940AB"/>
    <w:rsid w:val="00FB3D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83D948C"/>
  <w15:chartTrackingRefBased/>
  <w15:docId w15:val="{E815ABA4-E138-4CF4-A01D-DDD75F5A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747DF3"/>
    <w:pPr>
      <w:keepNext/>
      <w:numPr>
        <w:numId w:val="3"/>
      </w:numPr>
      <w:tabs>
        <w:tab w:val="clear" w:pos="432"/>
        <w:tab w:val="num" w:pos="720"/>
        <w:tab w:val="left" w:pos="1008"/>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747DF3"/>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qFormat/>
    <w:rsid w:val="00747DF3"/>
    <w:pPr>
      <w:numPr>
        <w:ilvl w:val="2"/>
        <w:numId w:val="3"/>
      </w:numPr>
      <w:tabs>
        <w:tab w:val="clear" w:pos="-180"/>
        <w:tab w:val="num" w:pos="1440"/>
      </w:tabs>
      <w:ind w:left="1440" w:hanging="720"/>
      <w:outlineLvl w:val="2"/>
    </w:pPr>
    <w:rPr>
      <w:rFonts w:ascii="Calibri" w:hAnsi="Calibri"/>
      <w:b w:val="0"/>
      <w:szCs w:val="22"/>
    </w:rPr>
  </w:style>
  <w:style w:type="paragraph" w:styleId="Heading4">
    <w:name w:val="heading 4"/>
    <w:basedOn w:val="Main-Head"/>
    <w:link w:val="Heading4Char"/>
    <w:qFormat/>
    <w:rsid w:val="00E32C16"/>
    <w:pPr>
      <w:numPr>
        <w:ilvl w:val="3"/>
        <w:numId w:val="3"/>
      </w:numPr>
      <w:tabs>
        <w:tab w:val="left" w:pos="2160"/>
      </w:tabs>
      <w:ind w:firstLine="576"/>
      <w:outlineLvl w:val="3"/>
    </w:pPr>
    <w:rPr>
      <w:rFonts w:ascii="Calibri" w:hAnsi="Calibri" w:cs="Arial"/>
      <w:b w:val="0"/>
      <w:szCs w:val="22"/>
    </w:rPr>
  </w:style>
  <w:style w:type="paragraph" w:styleId="Heading5">
    <w:name w:val="heading 5"/>
    <w:basedOn w:val="Main-Head"/>
    <w:qFormat/>
    <w:pPr>
      <w:numPr>
        <w:ilvl w:val="4"/>
        <w:numId w:val="3"/>
      </w:numPr>
      <w:tabs>
        <w:tab w:val="left" w:pos="5760"/>
      </w:tabs>
      <w:outlineLvl w:val="4"/>
    </w:pPr>
    <w:rPr>
      <w:rFonts w:ascii="Arial" w:hAnsi="Arial"/>
      <w:b w:val="0"/>
    </w:rPr>
  </w:style>
  <w:style w:type="paragraph" w:styleId="Heading6">
    <w:name w:val="heading 6"/>
    <w:basedOn w:val="Main-Head"/>
    <w:next w:val="BodyText"/>
    <w:qFormat/>
    <w:pPr>
      <w:numPr>
        <w:ilvl w:val="5"/>
        <w:numId w:val="3"/>
      </w:numPr>
      <w:outlineLvl w:val="5"/>
    </w:pPr>
    <w:rPr>
      <w:i/>
      <w:sz w:val="24"/>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Char">
    <w:name w:val=" Char"/>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A74C5A"/>
    <w:rPr>
      <w:rFonts w:ascii="Tahoma" w:hAnsi="Tahoma" w:cs="Tahoma"/>
      <w:sz w:val="16"/>
      <w:szCs w:val="16"/>
    </w:rPr>
  </w:style>
  <w:style w:type="paragraph" w:styleId="CommentSubject">
    <w:name w:val="annotation subject"/>
    <w:basedOn w:val="CommentText"/>
    <w:next w:val="CommentText"/>
    <w:semiHidden/>
    <w:rsid w:val="00BB3AD8"/>
    <w:pPr>
      <w:spacing w:before="0"/>
    </w:pPr>
    <w:rPr>
      <w:rFonts w:ascii="Book Antiqua" w:hAnsi="Book Antiqua"/>
      <w:b/>
      <w:bCs/>
      <w:sz w:val="20"/>
    </w:rPr>
  </w:style>
  <w:style w:type="paragraph" w:customStyle="1" w:styleId="EndOfSection">
    <w:name w:val="EndOfSection"/>
    <w:basedOn w:val="Normal"/>
    <w:rsid w:val="00AC6310"/>
    <w:pPr>
      <w:spacing w:before="600"/>
      <w:jc w:val="center"/>
    </w:pPr>
    <w:rPr>
      <w:rFonts w:ascii="Times New Roman" w:hAnsi="Times New Roman"/>
      <w:b/>
    </w:rPr>
  </w:style>
  <w:style w:type="character" w:customStyle="1" w:styleId="Heading4Char">
    <w:name w:val="Heading 4 Char"/>
    <w:link w:val="Heading4"/>
    <w:rsid w:val="00E32C16"/>
    <w:rPr>
      <w:rFonts w:ascii="Calibri" w:hAnsi="Calibri" w:cs="Arial"/>
      <w:sz w:val="22"/>
      <w:szCs w:val="22"/>
    </w:rPr>
  </w:style>
  <w:style w:type="character" w:styleId="Hyperlink">
    <w:name w:val="Hyperlink"/>
    <w:uiPriority w:val="99"/>
    <w:unhideWhenUsed/>
    <w:rsid w:val="00CA1E84"/>
    <w:rPr>
      <w:color w:val="0000FF"/>
      <w:u w:val="single"/>
    </w:rPr>
  </w:style>
  <w:style w:type="paragraph" w:customStyle="1" w:styleId="invtdesc1">
    <w:name w:val="invtdesc1"/>
    <w:basedOn w:val="Normal"/>
    <w:rsid w:val="00CA1E84"/>
    <w:pPr>
      <w:spacing w:before="100" w:beforeAutospacing="1" w:after="100" w:afterAutospacing="1"/>
    </w:pPr>
    <w:rPr>
      <w:rFonts w:ascii="Times New Roman" w:hAnsi="Times New Roman"/>
      <w:sz w:val="24"/>
      <w:szCs w:val="24"/>
    </w:rPr>
  </w:style>
  <w:style w:type="character" w:styleId="Strong">
    <w:name w:val="Strong"/>
    <w:uiPriority w:val="22"/>
    <w:qFormat/>
    <w:rsid w:val="0035242C"/>
    <w:rPr>
      <w:b/>
      <w:bCs/>
    </w:rPr>
  </w:style>
  <w:style w:type="paragraph" w:styleId="PlainText">
    <w:name w:val="Plain Text"/>
    <w:basedOn w:val="Normal"/>
    <w:link w:val="PlainTextChar"/>
    <w:rsid w:val="00677CD3"/>
    <w:rPr>
      <w:rFonts w:ascii="Courier New" w:hAnsi="Courier New"/>
      <w:sz w:val="20"/>
    </w:rPr>
  </w:style>
  <w:style w:type="character" w:customStyle="1" w:styleId="PlainTextChar">
    <w:name w:val="Plain Text Char"/>
    <w:link w:val="PlainText"/>
    <w:rsid w:val="00677CD3"/>
    <w:rPr>
      <w:rFonts w:ascii="Courier New" w:hAnsi="Courier New"/>
    </w:rPr>
  </w:style>
  <w:style w:type="paragraph" w:styleId="NormalWeb">
    <w:name w:val="Normal (Web)"/>
    <w:basedOn w:val="Normal"/>
    <w:uiPriority w:val="99"/>
    <w:unhideWhenUsed/>
    <w:rsid w:val="002D6F71"/>
    <w:pPr>
      <w:spacing w:before="100" w:beforeAutospacing="1" w:after="100" w:afterAutospacing="1"/>
    </w:pPr>
    <w:rPr>
      <w:rFonts w:ascii="Times New Roman" w:hAnsi="Times New Roman"/>
      <w:sz w:val="24"/>
      <w:szCs w:val="24"/>
    </w:rPr>
  </w:style>
  <w:style w:type="paragraph" w:styleId="Revision">
    <w:name w:val="Revision"/>
    <w:hidden/>
    <w:uiPriority w:val="99"/>
    <w:semiHidden/>
    <w:rsid w:val="007A7590"/>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6039">
      <w:bodyDiv w:val="1"/>
      <w:marLeft w:val="0"/>
      <w:marRight w:val="0"/>
      <w:marTop w:val="0"/>
      <w:marBottom w:val="0"/>
      <w:divBdr>
        <w:top w:val="none" w:sz="0" w:space="0" w:color="auto"/>
        <w:left w:val="none" w:sz="0" w:space="0" w:color="auto"/>
        <w:bottom w:val="none" w:sz="0" w:space="0" w:color="auto"/>
        <w:right w:val="none" w:sz="0" w:space="0" w:color="auto"/>
      </w:divBdr>
    </w:div>
    <w:div w:id="710809558">
      <w:bodyDiv w:val="1"/>
      <w:marLeft w:val="0"/>
      <w:marRight w:val="0"/>
      <w:marTop w:val="0"/>
      <w:marBottom w:val="0"/>
      <w:divBdr>
        <w:top w:val="none" w:sz="0" w:space="0" w:color="auto"/>
        <w:left w:val="none" w:sz="0" w:space="0" w:color="auto"/>
        <w:bottom w:val="none" w:sz="0" w:space="0" w:color="auto"/>
        <w:right w:val="none" w:sz="0" w:space="0" w:color="auto"/>
      </w:divBdr>
    </w:div>
    <w:div w:id="1725133228">
      <w:bodyDiv w:val="1"/>
      <w:marLeft w:val="0"/>
      <w:marRight w:val="0"/>
      <w:marTop w:val="0"/>
      <w:marBottom w:val="0"/>
      <w:divBdr>
        <w:top w:val="none" w:sz="0" w:space="0" w:color="auto"/>
        <w:left w:val="none" w:sz="0" w:space="0" w:color="auto"/>
        <w:bottom w:val="none" w:sz="0" w:space="0" w:color="auto"/>
        <w:right w:val="none" w:sz="0" w:space="0" w:color="auto"/>
      </w:divBdr>
    </w:div>
    <w:div w:id="18235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7F650966-581C-4A4F-BEEE-11632506717F}"/>
</file>

<file path=customXml/itemProps2.xml><?xml version="1.0" encoding="utf-8"?>
<ds:datastoreItem xmlns:ds="http://schemas.openxmlformats.org/officeDocument/2006/customXml" ds:itemID="{B5F00ABD-A2A3-4FB3-9C83-38E60739BF53}">
  <ds:schemaRefs>
    <ds:schemaRef ds:uri="http://schemas.microsoft.com/sharepoint/v3/contenttype/forms"/>
  </ds:schemaRefs>
</ds:datastoreItem>
</file>

<file path=customXml/itemProps3.xml><?xml version="1.0" encoding="utf-8"?>
<ds:datastoreItem xmlns:ds="http://schemas.openxmlformats.org/officeDocument/2006/customXml" ds:itemID="{5DFDA4FE-2B10-4400-804B-7CFF95C6E6C0}">
  <ds:schemaRefs>
    <ds:schemaRef ds:uri="http://schemas.microsoft.com/office/2006/metadata/longProperties"/>
  </ds:schemaRefs>
</ds:datastoreItem>
</file>

<file path=customXml/itemProps4.xml><?xml version="1.0" encoding="utf-8"?>
<ds:datastoreItem xmlns:ds="http://schemas.openxmlformats.org/officeDocument/2006/customXml" ds:itemID="{52A575B4-7881-4FD5-BB7D-E1F0F940E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16131_Splitters__Junction__Pull_Boxes_and_Cabinets (Feb 2, 2015)</vt:lpstr>
    </vt:vector>
  </TitlesOfParts>
  <Company>Regional Municipality of York</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16131_Splitters__Junction__Pull_Boxes_and_Cabinets (Feb 2, 2015)</dc:title>
  <dc:subject/>
  <dc:creator>Adley-McGinnis, Andrea</dc:creator>
  <cp:keywords/>
  <cp:lastModifiedBy>Axel Ouillet</cp:lastModifiedBy>
  <cp:revision>2</cp:revision>
  <cp:lastPrinted>2006-08-30T11:47:00Z</cp:lastPrinted>
  <dcterms:created xsi:type="dcterms:W3CDTF">2022-11-17T18:52:00Z</dcterms:created>
  <dcterms:modified xsi:type="dcterms:W3CDTF">2022-11-17T18:52:00Z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77777-20-2570</vt:lpwstr>
  </property>
  <property fmtid="{D5CDD505-2E9C-101B-9397-08002B2CF9AE}" pid="5" name="_dlc_DocIdItemGuid">
    <vt:lpwstr>b3774de2-2eb6-41d9-92b4-06cb20bc2343</vt:lpwstr>
  </property>
  <property fmtid="{D5CDD505-2E9C-101B-9397-08002B2CF9AE}" pid="6" name="_dlc_DocIdUrl">
    <vt:lpwstr>https://mycloud.york.ca/collab/CPDToolKit/_layouts/DocIdRedir.aspx?ID=77777-20-2570, 77777-20-2570</vt:lpwstr>
  </property>
  <property fmtid="{D5CDD505-2E9C-101B-9397-08002B2CF9AE}" pid="7" name="ContentTypeId">
    <vt:lpwstr>0x010100BF8E50B80A32C040A85FB450FB26C9E5</vt:lpwstr>
  </property>
  <property fmtid="{D5CDD505-2E9C-101B-9397-08002B2CF9AE}" pid="8" name="Document Type">
    <vt:lpwstr>Technical Design Specification Templates</vt:lpwstr>
  </property>
  <property fmtid="{D5CDD505-2E9C-101B-9397-08002B2CF9AE}" pid="9" name="Office">
    <vt:lpwstr/>
  </property>
  <property fmtid="{D5CDD505-2E9C-101B-9397-08002B2CF9AE}" pid="10" name="AERIS Pools">
    <vt:lpwstr/>
  </property>
  <property fmtid="{D5CDD505-2E9C-101B-9397-08002B2CF9AE}" pid="11" name="Data Classification">
    <vt:lpwstr>1;#Confidential|dbb6cc64-9915-4cf6-857e-3e641b410f5c</vt:lpwstr>
  </property>
  <property fmtid="{D5CDD505-2E9C-101B-9397-08002B2CF9AE}" pid="12" name="Internal Organization">
    <vt:lpwstr/>
  </property>
  <property fmtid="{D5CDD505-2E9C-101B-9397-08002B2CF9AE}" pid="13" name="Communications">
    <vt:lpwstr/>
  </property>
  <property fmtid="{D5CDD505-2E9C-101B-9397-08002B2CF9AE}" pid="14" name="Information Type">
    <vt:lpwstr/>
  </property>
  <property fmtid="{D5CDD505-2E9C-101B-9397-08002B2CF9AE}" pid="15" name="Project Completion Date">
    <vt:lpwstr/>
  </property>
  <property fmtid="{D5CDD505-2E9C-101B-9397-08002B2CF9AE}" pid="16" name="Historical Project Number">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Project Number">
    <vt:lpwstr>75530-ECA1011</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2022-11-04T16:09:55Z</vt:lpwstr>
  </property>
</Properties>
</file>