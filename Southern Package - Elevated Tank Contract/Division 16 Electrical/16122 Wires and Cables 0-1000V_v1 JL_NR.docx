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F0206E" w:rsidRPr="00A3767C" w14:paraId="3F2DDFF4"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562198E5" w14:textId="77777777" w:rsidR="00F0206E" w:rsidRPr="00A3767C" w:rsidRDefault="00F0206E" w:rsidP="00206A77">
            <w:pPr>
              <w:pStyle w:val="TableHeading"/>
              <w:rPr>
                <w:rFonts w:ascii="Calibri" w:hAnsi="Calibri"/>
                <w:sz w:val="22"/>
                <w:szCs w:val="22"/>
              </w:rPr>
            </w:pPr>
            <w:bookmarkStart w:id="0" w:name="OLE_LINK1"/>
            <w:bookmarkStart w:id="1" w:name="OLE_LINK2"/>
            <w:bookmarkStart w:id="2" w:name="OLE_LINK3"/>
            <w:r w:rsidRPr="00A3767C">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61F37FF3" w14:textId="77777777" w:rsidR="00F0206E" w:rsidRPr="00A3767C" w:rsidRDefault="00F0206E" w:rsidP="00206A77">
            <w:pPr>
              <w:pStyle w:val="TableHeading"/>
              <w:rPr>
                <w:rFonts w:ascii="Calibri" w:hAnsi="Calibri"/>
                <w:sz w:val="22"/>
                <w:szCs w:val="22"/>
              </w:rPr>
            </w:pPr>
            <w:r w:rsidRPr="00A3767C">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558089A8" w14:textId="77777777" w:rsidR="00F0206E" w:rsidRPr="00A3767C" w:rsidRDefault="00F0206E" w:rsidP="00206A77">
            <w:pPr>
              <w:pStyle w:val="TableHeading"/>
              <w:rPr>
                <w:rFonts w:ascii="Calibri" w:hAnsi="Calibri"/>
                <w:sz w:val="22"/>
                <w:szCs w:val="22"/>
              </w:rPr>
            </w:pPr>
            <w:r w:rsidRPr="00A3767C">
              <w:rPr>
                <w:rFonts w:ascii="Calibri" w:hAnsi="Calibri"/>
                <w:sz w:val="22"/>
                <w:szCs w:val="22"/>
              </w:rPr>
              <w:t>Description of Revisions</w:t>
            </w:r>
          </w:p>
        </w:tc>
      </w:tr>
      <w:tr w:rsidR="00F0206E" w:rsidRPr="00A3767C" w14:paraId="657FEFA5"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5DF55906" w14:textId="77777777" w:rsidR="00F0206E" w:rsidRPr="00A3767C" w:rsidRDefault="00F0206E" w:rsidP="00206A77">
            <w:pPr>
              <w:pStyle w:val="NormalTableText"/>
              <w:rPr>
                <w:rFonts w:ascii="Calibri" w:hAnsi="Calibri"/>
                <w:sz w:val="22"/>
                <w:szCs w:val="22"/>
              </w:rPr>
            </w:pPr>
            <w:r w:rsidRPr="00A3767C">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28651CAA" w14:textId="77777777" w:rsidR="00F0206E" w:rsidRPr="00A3767C" w:rsidRDefault="00F0206E" w:rsidP="00206A77">
            <w:pPr>
              <w:pStyle w:val="NormalTableText"/>
              <w:rPr>
                <w:rFonts w:ascii="Calibri" w:hAnsi="Calibri"/>
                <w:sz w:val="22"/>
                <w:szCs w:val="22"/>
              </w:rPr>
            </w:pPr>
            <w:r w:rsidRPr="00A3767C">
              <w:rPr>
                <w:rFonts w:ascii="Calibri" w:hAnsi="Calibri"/>
                <w:sz w:val="22"/>
                <w:szCs w:val="22"/>
              </w:rPr>
              <w:t>August 3</w:t>
            </w:r>
            <w:r w:rsidR="003E7375" w:rsidRPr="00A3767C">
              <w:rPr>
                <w:rFonts w:ascii="Calibri" w:hAnsi="Calibri"/>
                <w:sz w:val="22"/>
                <w:szCs w:val="22"/>
              </w:rPr>
              <w:t>0</w:t>
            </w:r>
            <w:r w:rsidRPr="00A3767C">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4A09654C" w14:textId="77777777" w:rsidR="00F0206E" w:rsidRPr="00A3767C" w:rsidRDefault="00F0206E" w:rsidP="00206A77">
            <w:pPr>
              <w:pStyle w:val="NormalTableText"/>
              <w:rPr>
                <w:rFonts w:ascii="Calibri" w:hAnsi="Calibri"/>
                <w:sz w:val="22"/>
                <w:szCs w:val="22"/>
              </w:rPr>
            </w:pPr>
            <w:r w:rsidRPr="00A3767C">
              <w:rPr>
                <w:rFonts w:ascii="Calibri" w:hAnsi="Calibri"/>
                <w:sz w:val="22"/>
                <w:szCs w:val="22"/>
              </w:rPr>
              <w:t>Approved final document.</w:t>
            </w:r>
          </w:p>
        </w:tc>
      </w:tr>
      <w:tr w:rsidR="00F0206E" w:rsidRPr="00A3767C" w14:paraId="30A6955C"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78198160" w14:textId="77777777" w:rsidR="00F0206E" w:rsidRPr="00A3767C" w:rsidRDefault="0011270D" w:rsidP="00206A77">
            <w:pPr>
              <w:pStyle w:val="NormalTableText"/>
              <w:rPr>
                <w:rFonts w:ascii="Calibri" w:hAnsi="Calibri"/>
                <w:sz w:val="22"/>
                <w:szCs w:val="22"/>
              </w:rPr>
            </w:pPr>
            <w:r w:rsidRPr="00A3767C">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05854A6C" w14:textId="77777777" w:rsidR="00F0206E" w:rsidRPr="00A3767C" w:rsidRDefault="000E22BF" w:rsidP="00206A77">
            <w:pPr>
              <w:pStyle w:val="NormalTableText"/>
              <w:rPr>
                <w:rFonts w:ascii="Calibri" w:hAnsi="Calibri"/>
                <w:sz w:val="22"/>
                <w:szCs w:val="22"/>
              </w:rPr>
            </w:pPr>
            <w:r w:rsidRPr="00A3767C">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6584BF2A" w14:textId="77777777" w:rsidR="00F0206E" w:rsidRPr="00A3767C" w:rsidRDefault="0011270D" w:rsidP="00206A77">
            <w:pPr>
              <w:pStyle w:val="NormalTableText"/>
              <w:rPr>
                <w:rFonts w:ascii="Calibri" w:hAnsi="Calibri"/>
                <w:sz w:val="22"/>
                <w:szCs w:val="22"/>
              </w:rPr>
            </w:pPr>
            <w:r w:rsidRPr="00A3767C">
              <w:rPr>
                <w:rFonts w:ascii="Calibri" w:hAnsi="Calibri"/>
                <w:sz w:val="22"/>
                <w:szCs w:val="22"/>
              </w:rPr>
              <w:t>Modified ‘Related Sections’</w:t>
            </w:r>
          </w:p>
        </w:tc>
      </w:tr>
      <w:tr w:rsidR="00F0206E" w:rsidRPr="00A3767C" w14:paraId="55E0796C"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01BCC1DE" w14:textId="77777777" w:rsidR="00F0206E" w:rsidRPr="00A3767C" w:rsidRDefault="00582C89" w:rsidP="00206A77">
            <w:pPr>
              <w:pStyle w:val="NormalTableText"/>
              <w:rPr>
                <w:rFonts w:ascii="Calibri" w:hAnsi="Calibri"/>
                <w:sz w:val="22"/>
                <w:szCs w:val="22"/>
              </w:rPr>
            </w:pPr>
            <w:r>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41661426" w14:textId="77777777" w:rsidR="00F0206E" w:rsidRPr="00A3767C" w:rsidRDefault="00C5152E" w:rsidP="00206A77">
            <w:pPr>
              <w:pStyle w:val="NormalTableText"/>
              <w:rPr>
                <w:rFonts w:ascii="Calibri" w:hAnsi="Calibri"/>
                <w:sz w:val="22"/>
                <w:szCs w:val="22"/>
              </w:rPr>
            </w:pPr>
            <w:r w:rsidRPr="00A3767C">
              <w:rPr>
                <w:rFonts w:ascii="Calibri" w:hAnsi="Calibri"/>
                <w:sz w:val="22"/>
                <w:szCs w:val="22"/>
              </w:rPr>
              <w:t>June 3, 2013</w:t>
            </w:r>
          </w:p>
        </w:tc>
        <w:tc>
          <w:tcPr>
            <w:tcW w:w="5863" w:type="dxa"/>
            <w:tcBorders>
              <w:top w:val="single" w:sz="6" w:space="0" w:color="auto"/>
              <w:left w:val="single" w:sz="6" w:space="0" w:color="auto"/>
              <w:bottom w:val="single" w:sz="6" w:space="0" w:color="auto"/>
              <w:right w:val="double" w:sz="6" w:space="0" w:color="auto"/>
            </w:tcBorders>
          </w:tcPr>
          <w:p w14:paraId="041FDFFC" w14:textId="77777777" w:rsidR="00F0206E" w:rsidRPr="00A3767C" w:rsidRDefault="00C5152E" w:rsidP="00206A77">
            <w:pPr>
              <w:pStyle w:val="NormalTableText"/>
              <w:rPr>
                <w:rFonts w:ascii="Calibri" w:hAnsi="Calibri"/>
                <w:sz w:val="22"/>
                <w:szCs w:val="22"/>
              </w:rPr>
            </w:pPr>
            <w:r w:rsidRPr="00A3767C">
              <w:rPr>
                <w:rFonts w:ascii="Calibri" w:hAnsi="Calibri"/>
                <w:sz w:val="22"/>
                <w:szCs w:val="22"/>
              </w:rPr>
              <w:t>Final Draft – Consolidated Comments Spec Update Project</w:t>
            </w:r>
          </w:p>
        </w:tc>
      </w:tr>
      <w:tr w:rsidR="00F0206E" w:rsidRPr="00A3767C" w14:paraId="2C699CA5" w14:textId="77777777" w:rsidTr="00634A02">
        <w:trPr>
          <w:cantSplit/>
          <w:jc w:val="center"/>
        </w:trPr>
        <w:tc>
          <w:tcPr>
            <w:tcW w:w="1184" w:type="dxa"/>
            <w:tcBorders>
              <w:top w:val="single" w:sz="6" w:space="0" w:color="auto"/>
              <w:left w:val="double" w:sz="6" w:space="0" w:color="auto"/>
              <w:bottom w:val="single" w:sz="6" w:space="0" w:color="auto"/>
              <w:right w:val="single" w:sz="6" w:space="0" w:color="auto"/>
            </w:tcBorders>
          </w:tcPr>
          <w:p w14:paraId="1F9F0AE3" w14:textId="77777777" w:rsidR="00F0206E" w:rsidRPr="00A3767C" w:rsidRDefault="00582C89" w:rsidP="00206A77">
            <w:pPr>
              <w:pStyle w:val="NormalTableText"/>
              <w:rPr>
                <w:rFonts w:ascii="Calibri" w:hAnsi="Calibri"/>
                <w:sz w:val="22"/>
                <w:szCs w:val="22"/>
              </w:rPr>
            </w:pPr>
            <w:r>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33717A76" w14:textId="77777777" w:rsidR="00F0206E" w:rsidRPr="00A3767C" w:rsidRDefault="00DB4BCD" w:rsidP="00206A77">
            <w:pPr>
              <w:pStyle w:val="NormalTableText"/>
              <w:rPr>
                <w:rFonts w:ascii="Calibri" w:hAnsi="Calibri"/>
                <w:sz w:val="22"/>
                <w:szCs w:val="22"/>
              </w:rPr>
            </w:pPr>
            <w:r w:rsidRPr="00A3767C">
              <w:rPr>
                <w:rFonts w:ascii="Calibri" w:hAnsi="Calibri"/>
                <w:sz w:val="22"/>
                <w:szCs w:val="22"/>
              </w:rPr>
              <w:t>June 18, 2013</w:t>
            </w:r>
          </w:p>
        </w:tc>
        <w:tc>
          <w:tcPr>
            <w:tcW w:w="5863" w:type="dxa"/>
            <w:tcBorders>
              <w:top w:val="single" w:sz="6" w:space="0" w:color="auto"/>
              <w:left w:val="single" w:sz="6" w:space="0" w:color="auto"/>
              <w:bottom w:val="single" w:sz="6" w:space="0" w:color="auto"/>
              <w:right w:val="double" w:sz="6" w:space="0" w:color="auto"/>
            </w:tcBorders>
          </w:tcPr>
          <w:p w14:paraId="2373CC19" w14:textId="77777777" w:rsidR="00F0206E" w:rsidRPr="00A3767C" w:rsidRDefault="00DB4BCD" w:rsidP="00206A77">
            <w:pPr>
              <w:pStyle w:val="NormalTableText"/>
              <w:rPr>
                <w:rFonts w:ascii="Calibri" w:hAnsi="Calibri"/>
                <w:sz w:val="22"/>
                <w:szCs w:val="22"/>
              </w:rPr>
            </w:pPr>
            <w:r w:rsidRPr="00A3767C">
              <w:rPr>
                <w:rFonts w:ascii="Calibri" w:hAnsi="Calibri"/>
                <w:sz w:val="22"/>
                <w:szCs w:val="22"/>
              </w:rPr>
              <w:t>Incorporation of new Commissioning and Computerized Maintenance Management System Data Requirements Specification cross references</w:t>
            </w:r>
            <w:r w:rsidR="0072745F">
              <w:rPr>
                <w:rFonts w:ascii="Calibri" w:hAnsi="Calibri"/>
                <w:sz w:val="22"/>
                <w:szCs w:val="22"/>
              </w:rPr>
              <w:t xml:space="preserve"> (AV).</w:t>
            </w:r>
          </w:p>
        </w:tc>
      </w:tr>
      <w:tr w:rsidR="0072745F" w:rsidRPr="00A3767C" w14:paraId="3A5B63D1" w14:textId="77777777" w:rsidTr="0072745F">
        <w:trPr>
          <w:cantSplit/>
          <w:jc w:val="center"/>
        </w:trPr>
        <w:tc>
          <w:tcPr>
            <w:tcW w:w="1184" w:type="dxa"/>
            <w:tcBorders>
              <w:top w:val="single" w:sz="6" w:space="0" w:color="auto"/>
              <w:left w:val="double" w:sz="6" w:space="0" w:color="auto"/>
              <w:bottom w:val="single" w:sz="6" w:space="0" w:color="auto"/>
              <w:right w:val="single" w:sz="6" w:space="0" w:color="auto"/>
            </w:tcBorders>
          </w:tcPr>
          <w:p w14:paraId="6AAB3D4E" w14:textId="77777777" w:rsidR="0072745F" w:rsidRPr="00E8045B" w:rsidRDefault="00582C89" w:rsidP="00E8045B">
            <w:pPr>
              <w:rPr>
                <w:rFonts w:ascii="Calibri" w:hAnsi="Calibri"/>
              </w:rPr>
            </w:pPr>
            <w:r>
              <w:rPr>
                <w:rFonts w:ascii="Calibri" w:hAnsi="Calibri"/>
              </w:rPr>
              <w:t>5</w:t>
            </w:r>
          </w:p>
        </w:tc>
        <w:tc>
          <w:tcPr>
            <w:tcW w:w="1980" w:type="dxa"/>
            <w:tcBorders>
              <w:top w:val="single" w:sz="6" w:space="0" w:color="auto"/>
              <w:left w:val="single" w:sz="6" w:space="0" w:color="auto"/>
              <w:bottom w:val="single" w:sz="6" w:space="0" w:color="auto"/>
              <w:right w:val="single" w:sz="6" w:space="0" w:color="auto"/>
            </w:tcBorders>
          </w:tcPr>
          <w:p w14:paraId="465BD199" w14:textId="77777777" w:rsidR="0072745F" w:rsidRPr="00E8045B" w:rsidRDefault="0072745F" w:rsidP="0072745F">
            <w:pPr>
              <w:rPr>
                <w:rFonts w:ascii="Calibri" w:hAnsi="Calibri"/>
              </w:rPr>
            </w:pPr>
            <w:r w:rsidRPr="00E8045B">
              <w:rPr>
                <w:rFonts w:ascii="Calibri" w:hAnsi="Calibri"/>
              </w:rPr>
              <w:t>July 29, 2014</w:t>
            </w:r>
          </w:p>
        </w:tc>
        <w:tc>
          <w:tcPr>
            <w:tcW w:w="5863" w:type="dxa"/>
            <w:tcBorders>
              <w:top w:val="single" w:sz="6" w:space="0" w:color="auto"/>
              <w:left w:val="single" w:sz="6" w:space="0" w:color="auto"/>
              <w:bottom w:val="single" w:sz="6" w:space="0" w:color="auto"/>
              <w:right w:val="double" w:sz="6" w:space="0" w:color="auto"/>
            </w:tcBorders>
          </w:tcPr>
          <w:p w14:paraId="4B84A283" w14:textId="77777777" w:rsidR="0072745F" w:rsidRPr="00E8045B" w:rsidRDefault="0072745F" w:rsidP="00E8045B">
            <w:pPr>
              <w:rPr>
                <w:rFonts w:ascii="Calibri" w:hAnsi="Calibri"/>
              </w:rPr>
            </w:pPr>
            <w:r w:rsidRPr="00E8045B">
              <w:rPr>
                <w:rFonts w:ascii="Calibri" w:hAnsi="Calibri"/>
              </w:rPr>
              <w:t>Changes to reflect renaming of commissioning specification and final review (AV)</w:t>
            </w:r>
          </w:p>
        </w:tc>
      </w:tr>
      <w:tr w:rsidR="00972D37" w:rsidRPr="00A3767C" w14:paraId="31A5D65A" w14:textId="77777777" w:rsidTr="00972D37">
        <w:trPr>
          <w:cantSplit/>
          <w:jc w:val="center"/>
        </w:trPr>
        <w:tc>
          <w:tcPr>
            <w:tcW w:w="1184" w:type="dxa"/>
            <w:tcBorders>
              <w:top w:val="single" w:sz="6" w:space="0" w:color="auto"/>
              <w:left w:val="double" w:sz="6" w:space="0" w:color="auto"/>
              <w:bottom w:val="single" w:sz="6" w:space="0" w:color="auto"/>
              <w:right w:val="single" w:sz="6" w:space="0" w:color="auto"/>
            </w:tcBorders>
          </w:tcPr>
          <w:p w14:paraId="5F1115CD" w14:textId="77777777" w:rsidR="00972D37" w:rsidRPr="00AA4355" w:rsidRDefault="00972D37" w:rsidP="0072436B">
            <w:pPr>
              <w:rPr>
                <w:rFonts w:ascii="Calibri" w:hAnsi="Calibri"/>
                <w:b/>
              </w:rPr>
            </w:pPr>
            <w:r w:rsidRPr="00AA4355">
              <w:rPr>
                <w:rFonts w:ascii="Calibri" w:hAnsi="Calibri"/>
                <w:b/>
              </w:rPr>
              <w:t>6</w:t>
            </w:r>
          </w:p>
        </w:tc>
        <w:tc>
          <w:tcPr>
            <w:tcW w:w="1980" w:type="dxa"/>
            <w:tcBorders>
              <w:top w:val="single" w:sz="6" w:space="0" w:color="auto"/>
              <w:left w:val="single" w:sz="6" w:space="0" w:color="auto"/>
              <w:bottom w:val="single" w:sz="6" w:space="0" w:color="auto"/>
              <w:right w:val="single" w:sz="6" w:space="0" w:color="auto"/>
            </w:tcBorders>
          </w:tcPr>
          <w:p w14:paraId="2D7E4140" w14:textId="77777777" w:rsidR="00972D37" w:rsidRPr="00AA4355" w:rsidRDefault="00972D37" w:rsidP="0072436B">
            <w:pPr>
              <w:rPr>
                <w:rFonts w:ascii="Calibri" w:hAnsi="Calibri"/>
                <w:b/>
              </w:rPr>
            </w:pPr>
            <w:r w:rsidRPr="00AA4355">
              <w:rPr>
                <w:rFonts w:ascii="Calibri" w:hAnsi="Calibri"/>
                <w:b/>
              </w:rPr>
              <w:t>November 17, 2014</w:t>
            </w:r>
          </w:p>
        </w:tc>
        <w:tc>
          <w:tcPr>
            <w:tcW w:w="5863" w:type="dxa"/>
            <w:tcBorders>
              <w:top w:val="single" w:sz="6" w:space="0" w:color="auto"/>
              <w:left w:val="single" w:sz="6" w:space="0" w:color="auto"/>
              <w:bottom w:val="single" w:sz="6" w:space="0" w:color="auto"/>
              <w:right w:val="double" w:sz="6" w:space="0" w:color="auto"/>
            </w:tcBorders>
          </w:tcPr>
          <w:p w14:paraId="5F99FDAE" w14:textId="77777777" w:rsidR="00972D37" w:rsidRPr="00AA4355" w:rsidRDefault="00972D37" w:rsidP="00972D37">
            <w:pPr>
              <w:rPr>
                <w:rFonts w:ascii="Calibri" w:hAnsi="Calibri"/>
                <w:b/>
              </w:rPr>
            </w:pPr>
            <w:r w:rsidRPr="00AA4355">
              <w:rPr>
                <w:rFonts w:ascii="Calibri" w:hAnsi="Calibri"/>
                <w:b/>
              </w:rPr>
              <w:t>Updated, Finalized Specification – Reference eDOCS #5630524  v5 (AV)</w:t>
            </w:r>
          </w:p>
        </w:tc>
      </w:tr>
      <w:tr w:rsidR="000F4D2F" w:rsidRPr="00A3767C" w14:paraId="7C7AA7C9" w14:textId="77777777" w:rsidTr="000F4D2F">
        <w:trPr>
          <w:cantSplit/>
          <w:jc w:val="center"/>
        </w:trPr>
        <w:tc>
          <w:tcPr>
            <w:tcW w:w="1184" w:type="dxa"/>
            <w:tcBorders>
              <w:top w:val="single" w:sz="6" w:space="0" w:color="auto"/>
              <w:left w:val="double" w:sz="6" w:space="0" w:color="auto"/>
              <w:bottom w:val="single" w:sz="6" w:space="0" w:color="auto"/>
              <w:right w:val="single" w:sz="6" w:space="0" w:color="auto"/>
            </w:tcBorders>
          </w:tcPr>
          <w:p w14:paraId="421D01E1" w14:textId="77777777" w:rsidR="000F4D2F" w:rsidRPr="002034DD" w:rsidRDefault="000F4D2F" w:rsidP="0072436B">
            <w:pPr>
              <w:rPr>
                <w:rFonts w:ascii="Calibri" w:hAnsi="Calibri"/>
                <w:b/>
              </w:rPr>
            </w:pPr>
            <w:r w:rsidRPr="002034DD">
              <w:rPr>
                <w:rFonts w:ascii="Calibri" w:hAnsi="Calibri"/>
              </w:rPr>
              <w:t>7</w:t>
            </w:r>
          </w:p>
        </w:tc>
        <w:tc>
          <w:tcPr>
            <w:tcW w:w="1980" w:type="dxa"/>
            <w:tcBorders>
              <w:top w:val="single" w:sz="6" w:space="0" w:color="auto"/>
              <w:left w:val="single" w:sz="6" w:space="0" w:color="auto"/>
              <w:bottom w:val="single" w:sz="6" w:space="0" w:color="auto"/>
              <w:right w:val="single" w:sz="6" w:space="0" w:color="auto"/>
            </w:tcBorders>
          </w:tcPr>
          <w:p w14:paraId="6DDDDDA4" w14:textId="77777777" w:rsidR="000F4D2F" w:rsidRPr="002034DD" w:rsidRDefault="000F4D2F" w:rsidP="0072436B">
            <w:pPr>
              <w:rPr>
                <w:rFonts w:ascii="Calibri" w:hAnsi="Calibri"/>
                <w:b/>
              </w:rPr>
            </w:pPr>
            <w:r w:rsidRPr="002034DD">
              <w:rPr>
                <w:rFonts w:ascii="Calibri" w:hAnsi="Calibri"/>
              </w:rPr>
              <w:t>February 2, 2015</w:t>
            </w:r>
          </w:p>
        </w:tc>
        <w:tc>
          <w:tcPr>
            <w:tcW w:w="5863" w:type="dxa"/>
            <w:tcBorders>
              <w:top w:val="single" w:sz="6" w:space="0" w:color="auto"/>
              <w:left w:val="single" w:sz="6" w:space="0" w:color="auto"/>
              <w:bottom w:val="single" w:sz="6" w:space="0" w:color="auto"/>
              <w:right w:val="double" w:sz="6" w:space="0" w:color="auto"/>
            </w:tcBorders>
          </w:tcPr>
          <w:p w14:paraId="738CD2AA" w14:textId="77777777" w:rsidR="000F4D2F" w:rsidRPr="002034DD" w:rsidRDefault="000F4D2F" w:rsidP="000F4D2F">
            <w:pPr>
              <w:rPr>
                <w:rFonts w:ascii="Calibri" w:hAnsi="Calibri"/>
                <w:b/>
              </w:rPr>
            </w:pPr>
            <w:r w:rsidRPr="002034DD">
              <w:rPr>
                <w:rFonts w:ascii="Calibri" w:hAnsi="Calibri"/>
              </w:rPr>
              <w:t>Updated standards (C22.2 No. 0.3-09 (R2014)</w:t>
            </w:r>
            <w:r w:rsidR="00F801BA" w:rsidRPr="002034DD">
              <w:rPr>
                <w:rFonts w:ascii="Calibri" w:hAnsi="Calibri"/>
              </w:rPr>
              <w:t>)</w:t>
            </w:r>
          </w:p>
        </w:tc>
      </w:tr>
      <w:tr w:rsidR="000F4D2F" w:rsidRPr="00A3767C" w14:paraId="647CABE2"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0883B6BF" w14:textId="77777777" w:rsidR="000F4D2F" w:rsidRPr="0072436B" w:rsidRDefault="000F4D2F" w:rsidP="0072436B">
            <w:pPr>
              <w:rPr>
                <w:rFonts w:ascii="Calibri" w:hAnsi="Calibri"/>
                <w:b/>
              </w:rPr>
            </w:pPr>
          </w:p>
        </w:tc>
        <w:tc>
          <w:tcPr>
            <w:tcW w:w="1980" w:type="dxa"/>
            <w:tcBorders>
              <w:top w:val="single" w:sz="6" w:space="0" w:color="auto"/>
              <w:left w:val="single" w:sz="6" w:space="0" w:color="auto"/>
              <w:bottom w:val="double" w:sz="6" w:space="0" w:color="auto"/>
              <w:right w:val="single" w:sz="6" w:space="0" w:color="auto"/>
            </w:tcBorders>
          </w:tcPr>
          <w:p w14:paraId="40066014" w14:textId="77777777" w:rsidR="000F4D2F" w:rsidRPr="0072436B" w:rsidRDefault="000F4D2F" w:rsidP="0072436B">
            <w:pPr>
              <w:rPr>
                <w:rFonts w:ascii="Calibri" w:hAnsi="Calibri"/>
                <w:b/>
              </w:rPr>
            </w:pPr>
          </w:p>
        </w:tc>
        <w:tc>
          <w:tcPr>
            <w:tcW w:w="5863" w:type="dxa"/>
            <w:tcBorders>
              <w:top w:val="single" w:sz="6" w:space="0" w:color="auto"/>
              <w:left w:val="single" w:sz="6" w:space="0" w:color="auto"/>
              <w:bottom w:val="double" w:sz="6" w:space="0" w:color="auto"/>
              <w:right w:val="double" w:sz="6" w:space="0" w:color="auto"/>
            </w:tcBorders>
          </w:tcPr>
          <w:p w14:paraId="4FA0BCED" w14:textId="77777777" w:rsidR="000F4D2F" w:rsidRPr="0072436B" w:rsidRDefault="000F4D2F" w:rsidP="0072436B">
            <w:pPr>
              <w:rPr>
                <w:rFonts w:ascii="Calibri" w:hAnsi="Calibri"/>
                <w:b/>
              </w:rPr>
            </w:pPr>
          </w:p>
        </w:tc>
      </w:tr>
    </w:tbl>
    <w:p w14:paraId="1DDAEA80" w14:textId="77777777" w:rsidR="00F0206E" w:rsidRDefault="00F0206E" w:rsidP="00F0206E">
      <w:pPr>
        <w:pStyle w:val="BodyText"/>
        <w:rPr>
          <w:rFonts w:ascii="Calibri" w:hAnsi="Calibri"/>
          <w:szCs w:val="22"/>
        </w:rPr>
      </w:pPr>
    </w:p>
    <w:p w14:paraId="7262EB77" w14:textId="77777777" w:rsidR="001E6B8C" w:rsidRPr="00A3767C" w:rsidRDefault="001E6B8C" w:rsidP="00F0206E">
      <w:pPr>
        <w:pStyle w:val="BodyText"/>
        <w:rPr>
          <w:rFonts w:ascii="Calibri" w:hAnsi="Calibri"/>
          <w:szCs w:val="22"/>
        </w:rPr>
      </w:pPr>
    </w:p>
    <w:p w14:paraId="57F0328F" w14:textId="77777777" w:rsidR="00F0206E" w:rsidRPr="00A3767C" w:rsidRDefault="00F0206E" w:rsidP="00F0206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A3767C">
        <w:rPr>
          <w:rFonts w:ascii="Calibri" w:hAnsi="Calibri"/>
          <w:szCs w:val="22"/>
        </w:rPr>
        <w:t>NOTE:</w:t>
      </w:r>
    </w:p>
    <w:p w14:paraId="34D07B61" w14:textId="77777777" w:rsidR="00F0206E" w:rsidRPr="00A3767C" w:rsidRDefault="00F0206E" w:rsidP="00F0206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A3767C">
        <w:rPr>
          <w:rFonts w:ascii="Calibri" w:hAnsi="Calibri"/>
          <w:szCs w:val="22"/>
        </w:rPr>
        <w:t>This is a CONTROLLED Document. Any documents appearing in paper form are not controlled and should be checked against the on-line file version prior to use.</w:t>
      </w:r>
    </w:p>
    <w:p w14:paraId="3D1A1380" w14:textId="77777777" w:rsidR="00F0206E" w:rsidRPr="00A3767C" w:rsidRDefault="00F0206E" w:rsidP="00F0206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A3767C">
        <w:rPr>
          <w:rFonts w:ascii="Calibri" w:hAnsi="Calibri"/>
          <w:b/>
          <w:bCs/>
          <w:szCs w:val="22"/>
        </w:rPr>
        <w:t xml:space="preserve">Notice: </w:t>
      </w:r>
      <w:r w:rsidRPr="00A3767C">
        <w:rPr>
          <w:rFonts w:ascii="Calibri" w:hAnsi="Calibri"/>
          <w:szCs w:val="22"/>
        </w:rPr>
        <w:t>This Document hardcopy must be used for reference purpose only.</w:t>
      </w:r>
    </w:p>
    <w:p w14:paraId="2C6AF87B" w14:textId="77777777" w:rsidR="00F0206E" w:rsidRPr="00A3767C" w:rsidRDefault="00F0206E" w:rsidP="00F0206E">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A3767C">
        <w:rPr>
          <w:rFonts w:ascii="Calibri" w:hAnsi="Calibri"/>
          <w:b/>
          <w:szCs w:val="22"/>
        </w:rPr>
        <w:t>The on-line copy is the current version of the document.</w:t>
      </w:r>
    </w:p>
    <w:bookmarkEnd w:id="0"/>
    <w:bookmarkEnd w:id="1"/>
    <w:bookmarkEnd w:id="2"/>
    <w:p w14:paraId="1ECB5E80" w14:textId="77777777" w:rsidR="00F6204E" w:rsidRPr="001E6B8C" w:rsidRDefault="00F0206E" w:rsidP="001E6B8C">
      <w:pPr>
        <w:pStyle w:val="Heading1"/>
      </w:pPr>
      <w:r w:rsidRPr="00A3767C">
        <w:br w:type="page"/>
      </w:r>
      <w:r w:rsidR="00960901" w:rsidRPr="001E6B8C">
        <w:lastRenderedPageBreak/>
        <w:t>GEneral</w:t>
      </w:r>
    </w:p>
    <w:p w14:paraId="7AF529D7" w14:textId="77777777" w:rsidR="001426E9" w:rsidRPr="001E6B8C" w:rsidRDefault="001426E9" w:rsidP="001E6B8C">
      <w:pPr>
        <w:pStyle w:val="Heading2"/>
      </w:pPr>
      <w:r w:rsidRPr="001E6B8C">
        <w:t xml:space="preserve">Related Sections </w:t>
      </w:r>
    </w:p>
    <w:p w14:paraId="2A53190A" w14:textId="77777777" w:rsidR="00ED3B54" w:rsidRPr="00BB1AE6" w:rsidDel="00D26F52" w:rsidRDefault="00ED3B54" w:rsidP="001E6B8C">
      <w:pPr>
        <w:pStyle w:val="Heading3"/>
        <w:numPr>
          <w:ilvl w:val="0"/>
          <w:numId w:val="0"/>
        </w:numPr>
        <w:ind w:left="720"/>
        <w:rPr>
          <w:del w:id="3" w:author="John Liu" w:date="2022-04-25T19:16:00Z"/>
          <w:highlight w:val="yellow"/>
        </w:rPr>
      </w:pPr>
      <w:del w:id="4" w:author="John Liu" w:date="2022-04-25T19:16:00Z">
        <w:r w:rsidRPr="00BB1AE6" w:rsidDel="00D26F52">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50F458E4" w14:textId="77777777" w:rsidR="00ED3B54" w:rsidRPr="00BB1AE6" w:rsidDel="00D26F52" w:rsidRDefault="00ED3B54" w:rsidP="001E6B8C">
      <w:pPr>
        <w:pStyle w:val="Heading3"/>
        <w:numPr>
          <w:ilvl w:val="0"/>
          <w:numId w:val="0"/>
        </w:numPr>
        <w:ind w:left="720"/>
        <w:rPr>
          <w:del w:id="5" w:author="John Liu" w:date="2022-04-25T19:16:00Z"/>
          <w:highlight w:val="yellow"/>
        </w:rPr>
      </w:pPr>
    </w:p>
    <w:p w14:paraId="49030EE0" w14:textId="77777777" w:rsidR="00ED3B54" w:rsidRPr="00BB1AE6" w:rsidDel="00D26F52" w:rsidRDefault="00ED3B54" w:rsidP="001E6B8C">
      <w:pPr>
        <w:pStyle w:val="Heading3"/>
        <w:numPr>
          <w:ilvl w:val="0"/>
          <w:numId w:val="0"/>
        </w:numPr>
        <w:ind w:left="720"/>
        <w:rPr>
          <w:del w:id="6" w:author="John Liu" w:date="2022-04-25T19:16:00Z"/>
          <w:highlight w:val="yellow"/>
        </w:rPr>
      </w:pPr>
      <w:del w:id="7" w:author="John Liu" w:date="2022-04-25T19:16:00Z">
        <w:r w:rsidRPr="00BB1AE6" w:rsidDel="00D26F52">
          <w:rPr>
            <w:highlight w:val="yellow"/>
          </w:rPr>
          <w:delText>Cross-referencing here may also be used to coordinate assemblies or systems whose components may span multiple Sections and which must meet certain performance requirements as an assembly or system.</w:delText>
        </w:r>
      </w:del>
    </w:p>
    <w:p w14:paraId="155E7E5F" w14:textId="77777777" w:rsidR="00ED3B54" w:rsidRPr="00BB1AE6" w:rsidDel="00D26F52" w:rsidRDefault="00ED3B54" w:rsidP="001E6B8C">
      <w:pPr>
        <w:pStyle w:val="Heading3"/>
        <w:numPr>
          <w:ilvl w:val="0"/>
          <w:numId w:val="0"/>
        </w:numPr>
        <w:ind w:left="720"/>
        <w:rPr>
          <w:del w:id="8" w:author="John Liu" w:date="2022-04-25T19:16:00Z"/>
          <w:highlight w:val="yellow"/>
        </w:rPr>
      </w:pPr>
    </w:p>
    <w:p w14:paraId="6522B191" w14:textId="77777777" w:rsidR="00ED3B54" w:rsidRPr="00BB1AE6" w:rsidDel="00D26F52" w:rsidRDefault="00ED3B54" w:rsidP="001E6B8C">
      <w:pPr>
        <w:pStyle w:val="Heading3"/>
        <w:numPr>
          <w:ilvl w:val="0"/>
          <w:numId w:val="0"/>
        </w:numPr>
        <w:ind w:left="720"/>
        <w:rPr>
          <w:del w:id="9" w:author="John Liu" w:date="2022-04-25T19:16:00Z"/>
          <w:highlight w:val="yellow"/>
        </w:rPr>
      </w:pPr>
      <w:del w:id="10" w:author="John Liu" w:date="2022-04-25T19:16:00Z">
        <w:r w:rsidRPr="00BB1AE6" w:rsidDel="00D26F52">
          <w:rPr>
            <w:highlight w:val="yellow"/>
          </w:rPr>
          <w:delText>Contractor is responsible for coordination of the Work.</w:delText>
        </w:r>
        <w:r w:rsidR="00DB4BCD" w:rsidRPr="00BB1AE6" w:rsidDel="00D26F52">
          <w:rPr>
            <w:highlight w:val="yellow"/>
          </w:rPr>
          <w:delText xml:space="preserve"> Contractor is responsible for being familiar with and incorporating all required elements of cross-referenced Specifications cited.</w:delText>
        </w:r>
      </w:del>
    </w:p>
    <w:p w14:paraId="7F02E435" w14:textId="77777777" w:rsidR="00ED3B54" w:rsidRPr="00BB1AE6" w:rsidDel="00D26F52" w:rsidRDefault="00ED3B54" w:rsidP="001E6B8C">
      <w:pPr>
        <w:pStyle w:val="Heading3"/>
        <w:numPr>
          <w:ilvl w:val="0"/>
          <w:numId w:val="0"/>
        </w:numPr>
        <w:ind w:left="720"/>
        <w:rPr>
          <w:del w:id="11" w:author="John Liu" w:date="2022-04-25T19:16:00Z"/>
          <w:highlight w:val="yellow"/>
        </w:rPr>
      </w:pPr>
    </w:p>
    <w:p w14:paraId="2CF9D1F9" w14:textId="77777777" w:rsidR="00ED3B54" w:rsidRPr="00BB1AE6" w:rsidDel="00D26F52" w:rsidRDefault="00ED3B54" w:rsidP="001E6B8C">
      <w:pPr>
        <w:pStyle w:val="Heading3"/>
        <w:numPr>
          <w:ilvl w:val="0"/>
          <w:numId w:val="0"/>
        </w:numPr>
        <w:ind w:left="720"/>
        <w:rPr>
          <w:del w:id="12" w:author="John Liu" w:date="2022-04-25T19:16:00Z"/>
          <w:highlight w:val="yellow"/>
        </w:rPr>
      </w:pPr>
      <w:del w:id="13" w:author="John Liu" w:date="2022-04-25T19:16:00Z">
        <w:r w:rsidRPr="00BB1AE6" w:rsidDel="00D26F52">
          <w:rPr>
            <w:highlight w:val="yellow"/>
          </w:rPr>
          <w:delText>This Section is to be completed/updated during the design development by the Consultant. If it is not applicable to the section for the specific project it may be deleted.]</w:delText>
        </w:r>
      </w:del>
    </w:p>
    <w:p w14:paraId="06F8F5BB" w14:textId="77777777" w:rsidR="00ED3B54" w:rsidRPr="00BB1AE6" w:rsidDel="00D26F52" w:rsidRDefault="00ED3B54" w:rsidP="001E6B8C">
      <w:pPr>
        <w:pStyle w:val="Heading3"/>
        <w:numPr>
          <w:ilvl w:val="0"/>
          <w:numId w:val="0"/>
        </w:numPr>
        <w:ind w:left="720"/>
        <w:rPr>
          <w:del w:id="14" w:author="John Liu" w:date="2022-04-25T19:16:00Z"/>
          <w:highlight w:val="yellow"/>
        </w:rPr>
      </w:pPr>
    </w:p>
    <w:p w14:paraId="17F7CA39" w14:textId="77777777" w:rsidR="00ED3B54" w:rsidRPr="00BB1AE6" w:rsidDel="00D26F52" w:rsidRDefault="00ED3B54" w:rsidP="001E6B8C">
      <w:pPr>
        <w:pStyle w:val="Heading3"/>
        <w:numPr>
          <w:ilvl w:val="0"/>
          <w:numId w:val="0"/>
        </w:numPr>
        <w:ind w:left="720"/>
        <w:rPr>
          <w:del w:id="15" w:author="John Liu" w:date="2022-04-25T19:16:00Z"/>
        </w:rPr>
      </w:pPr>
      <w:del w:id="16" w:author="John Liu" w:date="2022-04-25T19:16:00Z">
        <w:r w:rsidRPr="00BB1AE6" w:rsidDel="00D26F52">
          <w:rPr>
            <w:highlight w:val="yellow"/>
          </w:rPr>
          <w:delText>[List Sections specifying installation of products supplied but not installed under this Section and indicate specific items.]</w:delText>
        </w:r>
      </w:del>
    </w:p>
    <w:p w14:paraId="1815A488" w14:textId="77777777" w:rsidR="00ED3B54" w:rsidRPr="00A3767C" w:rsidDel="00D26F52" w:rsidRDefault="00ED3B54" w:rsidP="001E6B8C">
      <w:pPr>
        <w:pStyle w:val="Heading3"/>
        <w:numPr>
          <w:ilvl w:val="0"/>
          <w:numId w:val="0"/>
        </w:numPr>
        <w:ind w:left="720"/>
        <w:rPr>
          <w:del w:id="17" w:author="John Liu" w:date="2022-04-25T19:16:00Z"/>
        </w:rPr>
      </w:pPr>
      <w:del w:id="18" w:author="John Liu" w:date="2022-04-25T19:16:00Z">
        <w:r w:rsidRPr="00A3767C" w:rsidDel="00D26F52">
          <w:delText xml:space="preserve">Section </w:delText>
        </w:r>
        <w:r w:rsidRPr="00A3767C" w:rsidDel="00D26F52">
          <w:rPr>
            <w:highlight w:val="yellow"/>
          </w:rPr>
          <w:delText>[______ – ____________]</w:delText>
        </w:r>
        <w:r w:rsidRPr="00A3767C" w:rsidDel="00D26F52">
          <w:delText xml:space="preserve">:  Execution requirements for </w:delText>
        </w:r>
        <w:r w:rsidRPr="00A3767C" w:rsidDel="00D26F52">
          <w:rPr>
            <w:highlight w:val="yellow"/>
          </w:rPr>
          <w:delText>...[item]...</w:delText>
        </w:r>
        <w:r w:rsidRPr="00A3767C" w:rsidDel="00D26F52">
          <w:delText xml:space="preserve">  specified under this Section.</w:delText>
        </w:r>
      </w:del>
    </w:p>
    <w:p w14:paraId="1155B540" w14:textId="77777777" w:rsidR="00ED3B54" w:rsidRPr="00A3767C" w:rsidDel="00D26F52" w:rsidRDefault="00ED3B54" w:rsidP="001E6B8C">
      <w:pPr>
        <w:pStyle w:val="Heading3"/>
        <w:numPr>
          <w:ilvl w:val="0"/>
          <w:numId w:val="0"/>
        </w:numPr>
        <w:ind w:left="720"/>
        <w:rPr>
          <w:del w:id="19" w:author="John Liu" w:date="2022-04-25T19:16:00Z"/>
        </w:rPr>
      </w:pPr>
    </w:p>
    <w:p w14:paraId="20170270" w14:textId="77777777" w:rsidR="00ED3B54" w:rsidRPr="00A3767C" w:rsidDel="00D26F52" w:rsidRDefault="00ED3B54" w:rsidP="001E6B8C">
      <w:pPr>
        <w:pStyle w:val="Heading3"/>
        <w:numPr>
          <w:ilvl w:val="0"/>
          <w:numId w:val="0"/>
        </w:numPr>
        <w:ind w:left="720"/>
        <w:rPr>
          <w:del w:id="20" w:author="John Liu" w:date="2022-04-25T19:16:00Z"/>
        </w:rPr>
      </w:pPr>
      <w:del w:id="21" w:author="John Liu" w:date="2022-04-25T19:16:00Z">
        <w:r w:rsidRPr="00A3767C" w:rsidDel="00D26F52">
          <w:rPr>
            <w:highlight w:val="yellow"/>
          </w:rPr>
          <w:delText>[List Sections specifying products installed but not supplied under this Section and indicate specific items.]</w:delText>
        </w:r>
      </w:del>
    </w:p>
    <w:p w14:paraId="2DC54048" w14:textId="77777777" w:rsidR="00ED3B54" w:rsidRPr="00A3767C" w:rsidDel="00D26F52" w:rsidRDefault="00ED3B54" w:rsidP="001E6B8C">
      <w:pPr>
        <w:pStyle w:val="Heading3"/>
        <w:numPr>
          <w:ilvl w:val="0"/>
          <w:numId w:val="0"/>
        </w:numPr>
        <w:ind w:left="720"/>
        <w:rPr>
          <w:del w:id="22" w:author="John Liu" w:date="2022-04-25T19:16:00Z"/>
        </w:rPr>
      </w:pPr>
      <w:del w:id="23" w:author="John Liu" w:date="2022-04-25T19:16:00Z">
        <w:r w:rsidRPr="00A3767C" w:rsidDel="00D26F52">
          <w:delText xml:space="preserve">Section </w:delText>
        </w:r>
        <w:r w:rsidRPr="00A3767C" w:rsidDel="00D26F52">
          <w:rPr>
            <w:highlight w:val="yellow"/>
          </w:rPr>
          <w:delText>[______ – ____________]</w:delText>
        </w:r>
        <w:r w:rsidRPr="00A3767C" w:rsidDel="00D26F52">
          <w:delText xml:space="preserve">:  Product requirements for </w:delText>
        </w:r>
        <w:r w:rsidRPr="00A3767C" w:rsidDel="00D26F52">
          <w:rPr>
            <w:highlight w:val="yellow"/>
          </w:rPr>
          <w:delText>...[item]...</w:delText>
        </w:r>
        <w:r w:rsidRPr="00A3767C" w:rsidDel="00D26F52">
          <w:delText xml:space="preserve">  for installation under this Section.</w:delText>
        </w:r>
      </w:del>
    </w:p>
    <w:p w14:paraId="033FC97A" w14:textId="77777777" w:rsidR="00ED3B54" w:rsidRPr="00A3767C" w:rsidDel="00D26F52" w:rsidRDefault="00ED3B54" w:rsidP="001E6B8C">
      <w:pPr>
        <w:pStyle w:val="Heading3"/>
        <w:numPr>
          <w:ilvl w:val="0"/>
          <w:numId w:val="0"/>
        </w:numPr>
        <w:ind w:left="720"/>
        <w:rPr>
          <w:del w:id="24" w:author="John Liu" w:date="2022-04-25T19:16:00Z"/>
        </w:rPr>
      </w:pPr>
    </w:p>
    <w:p w14:paraId="4120ED17" w14:textId="77777777" w:rsidR="00ED3B54" w:rsidRPr="00A3767C" w:rsidDel="00D26F52" w:rsidRDefault="00ED3B54" w:rsidP="001E6B8C">
      <w:pPr>
        <w:pStyle w:val="Heading3"/>
        <w:numPr>
          <w:ilvl w:val="0"/>
          <w:numId w:val="0"/>
        </w:numPr>
        <w:ind w:left="720"/>
        <w:rPr>
          <w:del w:id="25" w:author="John Liu" w:date="2022-04-25T19:16:00Z"/>
        </w:rPr>
      </w:pPr>
      <w:del w:id="26" w:author="John Liu" w:date="2022-04-25T19:16:00Z">
        <w:r w:rsidRPr="00A3767C" w:rsidDel="00D26F52">
          <w:rPr>
            <w:highlight w:val="yellow"/>
          </w:rPr>
          <w:delText>[List Sections specifying related requirements.]</w:delText>
        </w:r>
      </w:del>
    </w:p>
    <w:p w14:paraId="273465CC" w14:textId="77777777" w:rsidR="00ED3B54" w:rsidRPr="00A3767C" w:rsidDel="00D26F52" w:rsidRDefault="00ED3B54" w:rsidP="00C91817">
      <w:pPr>
        <w:pStyle w:val="Heading3"/>
        <w:numPr>
          <w:ilvl w:val="0"/>
          <w:numId w:val="0"/>
        </w:numPr>
        <w:ind w:left="720"/>
        <w:rPr>
          <w:del w:id="27" w:author="John Liu" w:date="2022-04-25T19:16:00Z"/>
        </w:rPr>
      </w:pPr>
      <w:del w:id="28" w:author="John Liu" w:date="2022-04-25T19:16:00Z">
        <w:r w:rsidRPr="001E6B8C" w:rsidDel="00D26F52">
          <w:delText>Sect</w:delText>
        </w:r>
        <w:r w:rsidRPr="00A3767C" w:rsidDel="00D26F52">
          <w:delText xml:space="preserve">ion </w:delText>
        </w:r>
        <w:r w:rsidRPr="00A3767C" w:rsidDel="00D26F52">
          <w:rPr>
            <w:highlight w:val="yellow"/>
          </w:rPr>
          <w:delText>[______ – ____________]</w:delText>
        </w:r>
        <w:r w:rsidRPr="00A3767C" w:rsidDel="00D26F52">
          <w:delText xml:space="preserve">:  </w:delText>
        </w:r>
        <w:r w:rsidRPr="00A3767C" w:rsidDel="00D26F52">
          <w:rPr>
            <w:highlight w:val="yellow"/>
          </w:rPr>
          <w:delText>[Optional short phrase indicating relationship]</w:delText>
        </w:r>
        <w:r w:rsidRPr="00A3767C" w:rsidDel="00D26F52">
          <w:delText>.</w:delText>
        </w:r>
      </w:del>
    </w:p>
    <w:p w14:paraId="203216CE" w14:textId="77777777" w:rsidR="00024790" w:rsidRPr="00A3767C" w:rsidDel="00D26F52" w:rsidRDefault="00024790" w:rsidP="001E6B8C">
      <w:pPr>
        <w:pStyle w:val="Heading3"/>
        <w:rPr>
          <w:del w:id="29" w:author="John Liu" w:date="2022-04-25T19:16:00Z"/>
        </w:rPr>
      </w:pPr>
      <w:del w:id="30" w:author="John Liu" w:date="2022-04-25T19:16:00Z">
        <w:r w:rsidRPr="00A3767C" w:rsidDel="00D26F52">
          <w:delText>Sections:</w:delText>
        </w:r>
      </w:del>
    </w:p>
    <w:p w14:paraId="3CA1B28E" w14:textId="77777777" w:rsidR="00024790" w:rsidRPr="00693DF4" w:rsidRDefault="00024790" w:rsidP="00693DF4">
      <w:pPr>
        <w:pStyle w:val="Heading4"/>
        <w:numPr>
          <w:ilvl w:val="3"/>
          <w:numId w:val="11"/>
        </w:numPr>
        <w:tabs>
          <w:tab w:val="clear" w:pos="864"/>
          <w:tab w:val="num" w:pos="2070"/>
        </w:tabs>
        <w:ind w:left="2160" w:hanging="720"/>
      </w:pPr>
      <w:r w:rsidRPr="00693DF4">
        <w:t xml:space="preserve">Section 01300 – Submittals </w:t>
      </w:r>
    </w:p>
    <w:p w14:paraId="224BC3A2" w14:textId="77777777" w:rsidR="00024790" w:rsidRPr="00693DF4" w:rsidRDefault="00024790" w:rsidP="00693DF4">
      <w:pPr>
        <w:pStyle w:val="Heading4"/>
      </w:pPr>
      <w:r w:rsidRPr="00693DF4">
        <w:t>Section 16133 – Conduits, Conduit Boxes and Cables</w:t>
      </w:r>
    </w:p>
    <w:p w14:paraId="4F9CF3B8" w14:textId="77777777" w:rsidR="00024790" w:rsidRPr="00A3767C" w:rsidRDefault="00024790" w:rsidP="00693DF4">
      <w:pPr>
        <w:pStyle w:val="Heading4"/>
      </w:pPr>
      <w:r w:rsidRPr="00693DF4">
        <w:t>Section 16051 – Installation of Cables in Trenches and</w:t>
      </w:r>
      <w:r w:rsidRPr="00A3767C">
        <w:t xml:space="preserve"> Ducts</w:t>
      </w:r>
    </w:p>
    <w:p w14:paraId="533EB9D3" w14:textId="77777777" w:rsidR="00422BAB" w:rsidRPr="00A3767C" w:rsidDel="00D26F52" w:rsidRDefault="0072745F" w:rsidP="00693DF4">
      <w:pPr>
        <w:pStyle w:val="Heading4"/>
        <w:numPr>
          <w:ilvl w:val="3"/>
          <w:numId w:val="11"/>
        </w:numPr>
        <w:tabs>
          <w:tab w:val="clear" w:pos="864"/>
          <w:tab w:val="num" w:pos="2070"/>
        </w:tabs>
        <w:ind w:left="2160" w:hanging="720"/>
        <w:rPr>
          <w:del w:id="31" w:author="John Liu" w:date="2022-04-25T19:16:00Z"/>
        </w:rPr>
      </w:pPr>
      <w:del w:id="32" w:author="John Liu" w:date="2022-04-25T19:16:00Z">
        <w:r w:rsidRPr="0072745F" w:rsidDel="00D26F52">
          <w:delText>Section 01810 – Equipment Testing and Facility Commissioning</w:delText>
        </w:r>
      </w:del>
    </w:p>
    <w:p w14:paraId="286BC7A5" w14:textId="77777777" w:rsidR="00024790" w:rsidRPr="00BB1AE6" w:rsidDel="00D26F52" w:rsidRDefault="00D41CBF" w:rsidP="00693DF4">
      <w:pPr>
        <w:pStyle w:val="Heading4"/>
        <w:numPr>
          <w:ilvl w:val="3"/>
          <w:numId w:val="11"/>
        </w:numPr>
        <w:tabs>
          <w:tab w:val="clear" w:pos="864"/>
          <w:tab w:val="num" w:pos="2070"/>
        </w:tabs>
        <w:ind w:left="2160" w:hanging="720"/>
        <w:rPr>
          <w:del w:id="33" w:author="John Liu" w:date="2022-04-25T19:16:00Z"/>
          <w:i/>
        </w:rPr>
      </w:pPr>
      <w:del w:id="34" w:author="John Liu" w:date="2022-04-25T19:16:00Z">
        <w:r w:rsidRPr="00BB1AE6" w:rsidDel="00D26F52">
          <w:rPr>
            <w:i/>
            <w:highlight w:val="yellow"/>
          </w:rPr>
          <w:delText>[</w:delText>
        </w:r>
        <w:r w:rsidR="00024790" w:rsidRPr="00BB1AE6" w:rsidDel="00D26F52">
          <w:rPr>
            <w:i/>
            <w:highlight w:val="yellow"/>
          </w:rPr>
          <w:delText>Division 13 –</w:delText>
        </w:r>
        <w:r w:rsidR="0072745F" w:rsidRPr="00BB1AE6" w:rsidDel="00D26F52">
          <w:rPr>
            <w:i/>
            <w:highlight w:val="yellow"/>
          </w:rPr>
          <w:delText xml:space="preserve"> SCADA and Instrumentation </w:delText>
        </w:r>
        <w:r w:rsidRPr="00BB1AE6" w:rsidDel="00D26F52">
          <w:rPr>
            <w:i/>
            <w:highlight w:val="yellow"/>
          </w:rPr>
          <w:delText xml:space="preserve">- </w:delText>
        </w:r>
        <w:r w:rsidR="0072745F" w:rsidRPr="00BB1AE6" w:rsidDel="00D26F52">
          <w:rPr>
            <w:i/>
            <w:highlight w:val="yellow"/>
          </w:rPr>
          <w:delText xml:space="preserve">insert </w:delText>
        </w:r>
        <w:r w:rsidR="00024790" w:rsidRPr="00BB1AE6" w:rsidDel="00D26F52">
          <w:rPr>
            <w:i/>
            <w:highlight w:val="yellow"/>
          </w:rPr>
          <w:delText xml:space="preserve"> applicable specifications</w:delText>
        </w:r>
        <w:r w:rsidRPr="00BB1AE6" w:rsidDel="00D26F52">
          <w:rPr>
            <w:i/>
            <w:highlight w:val="yellow"/>
          </w:rPr>
          <w:delText>]</w:delText>
        </w:r>
      </w:del>
    </w:p>
    <w:p w14:paraId="49D6BF4F" w14:textId="77777777" w:rsidR="00024790" w:rsidRPr="00A3767C" w:rsidRDefault="00024790" w:rsidP="00693DF4">
      <w:pPr>
        <w:pStyle w:val="Heading4"/>
        <w:numPr>
          <w:ilvl w:val="3"/>
          <w:numId w:val="11"/>
        </w:numPr>
        <w:tabs>
          <w:tab w:val="clear" w:pos="864"/>
          <w:tab w:val="num" w:pos="2070"/>
        </w:tabs>
        <w:ind w:left="2160" w:hanging="720"/>
      </w:pPr>
      <w:del w:id="35" w:author="John Liu" w:date="2022-04-25T19:16:00Z">
        <w:r w:rsidRPr="00A3767C" w:rsidDel="00D26F52">
          <w:delText xml:space="preserve">Product requirements for </w:delText>
        </w:r>
        <w:r w:rsidRPr="00C44A0F" w:rsidDel="00D26F52">
          <w:rPr>
            <w:highlight w:val="yellow"/>
          </w:rPr>
          <w:delText>[item]...</w:delText>
        </w:r>
        <w:r w:rsidRPr="00A3767C" w:rsidDel="00D26F52">
          <w:delText xml:space="preserve">  for installation under this Section.</w:delText>
        </w:r>
      </w:del>
    </w:p>
    <w:p w14:paraId="4E7626A5" w14:textId="77777777" w:rsidR="001426E9" w:rsidRPr="00A3767C" w:rsidRDefault="00C53770" w:rsidP="001E6B8C">
      <w:pPr>
        <w:pStyle w:val="Heading2"/>
      </w:pPr>
      <w:r w:rsidRPr="00A3767C">
        <w:t>References</w:t>
      </w:r>
    </w:p>
    <w:p w14:paraId="25B565D4" w14:textId="77777777" w:rsidR="00F0206E" w:rsidRPr="00BB1AE6" w:rsidRDefault="00F0206E" w:rsidP="00BB1AE6">
      <w:pPr>
        <w:pStyle w:val="BodyText"/>
        <w:rPr>
          <w:rFonts w:ascii="Calibri" w:hAnsi="Calibri" w:cs="Arial"/>
          <w:i/>
          <w:szCs w:val="22"/>
        </w:rPr>
      </w:pPr>
      <w:del w:id="36" w:author="John Liu" w:date="2022-04-25T19:17:00Z">
        <w:r w:rsidRPr="00BB1AE6" w:rsidDel="00D26F52">
          <w:rPr>
            <w:rFonts w:ascii="Calibri" w:hAnsi="Calibri" w:cs="Arial"/>
            <w:i/>
            <w:szCs w:val="22"/>
            <w:highlight w:val="yellow"/>
          </w:rPr>
          <w:delText>[Delete .1 if Section 01060 – Regulatory Requirements is included in Contract Documents.]</w:delText>
        </w:r>
      </w:del>
    </w:p>
    <w:p w14:paraId="3B104058" w14:textId="77777777" w:rsidR="00F0206E" w:rsidRPr="00AD060F" w:rsidRDefault="00F0206E" w:rsidP="001E6B8C">
      <w:pPr>
        <w:pStyle w:val="Heading3"/>
      </w:pPr>
      <w:r w:rsidRPr="00AD060F">
        <w:t>Comply with the latest edition of the following statutes</w:t>
      </w:r>
      <w:r w:rsidR="00D41CBF" w:rsidRPr="00AD060F">
        <w:t>,</w:t>
      </w:r>
      <w:r w:rsidRPr="00AD060F">
        <w:t xml:space="preserve"> codes</w:t>
      </w:r>
      <w:r w:rsidR="00D41CBF" w:rsidRPr="00AD060F">
        <w:t>,</w:t>
      </w:r>
      <w:r w:rsidRPr="00AD060F">
        <w:t xml:space="preserve"> standards</w:t>
      </w:r>
      <w:r w:rsidR="00D41CBF" w:rsidRPr="00AD060F">
        <w:t>,</w:t>
      </w:r>
      <w:r w:rsidRPr="00AD060F">
        <w:t xml:space="preserve"> and all amendments thereto</w:t>
      </w:r>
      <w:r w:rsidR="00D41CBF" w:rsidRPr="00AD060F">
        <w:t>:</w:t>
      </w:r>
    </w:p>
    <w:p w14:paraId="798150FF" w14:textId="77777777" w:rsidR="001426E9" w:rsidRPr="00AD060F" w:rsidRDefault="00D26F52" w:rsidP="00693DF4">
      <w:pPr>
        <w:pStyle w:val="Heading4"/>
      </w:pPr>
      <w:ins w:id="37" w:author="John Liu" w:date="2022-04-25T19:18:00Z">
        <w:r w:rsidRPr="00AD060F">
          <w:t>CSA-</w:t>
        </w:r>
      </w:ins>
      <w:r w:rsidR="001426E9" w:rsidRPr="00AD060F">
        <w:t>C22.2 No.0.3</w:t>
      </w:r>
      <w:r w:rsidR="00CC2B66" w:rsidRPr="00AD060F">
        <w:t>-09</w:t>
      </w:r>
      <w:r w:rsidR="000F4D2F" w:rsidRPr="00AD060F">
        <w:t xml:space="preserve"> (201</w:t>
      </w:r>
      <w:del w:id="38" w:author="John Liu" w:date="2022-04-25T19:18:00Z">
        <w:r w:rsidR="000F4D2F" w:rsidRPr="00AD060F" w:rsidDel="00D26F52">
          <w:delText>4</w:delText>
        </w:r>
      </w:del>
      <w:ins w:id="39" w:author="John Liu" w:date="2022-04-25T19:18:00Z">
        <w:r w:rsidRPr="00AD060F">
          <w:t>5</w:t>
        </w:r>
      </w:ins>
      <w:r w:rsidR="000F4D2F" w:rsidRPr="00AD060F">
        <w:t>)</w:t>
      </w:r>
      <w:r w:rsidR="001426E9" w:rsidRPr="00AD060F">
        <w:t xml:space="preserve">, Test Methods for Electrical Wires and Cables. </w:t>
      </w:r>
    </w:p>
    <w:p w14:paraId="710D4F74" w14:textId="77777777" w:rsidR="001426E9" w:rsidRPr="00AD060F" w:rsidRDefault="001426E9" w:rsidP="00693DF4">
      <w:pPr>
        <w:pStyle w:val="Heading4"/>
      </w:pPr>
      <w:r w:rsidRPr="00AD060F">
        <w:t>CAN/CSA-C22.2 No.131</w:t>
      </w:r>
      <w:r w:rsidR="00693DF4" w:rsidRPr="00AD060F">
        <w:t>-14</w:t>
      </w:r>
      <w:r w:rsidRPr="00AD060F">
        <w:t xml:space="preserve">, Type TECK 90 Cable. </w:t>
      </w:r>
    </w:p>
    <w:p w14:paraId="26AE090E" w14:textId="77777777" w:rsidR="00817F23" w:rsidRPr="00AD060F" w:rsidRDefault="00817F23" w:rsidP="001E6B8C">
      <w:pPr>
        <w:pStyle w:val="Heading3"/>
      </w:pPr>
      <w:r w:rsidRPr="00AD060F">
        <w:t>Refer to drawings for wiring type required under different applications.</w:t>
      </w:r>
    </w:p>
    <w:p w14:paraId="7D9E37EC" w14:textId="77777777" w:rsidR="00422BAB" w:rsidRPr="00AD060F" w:rsidRDefault="00422BAB" w:rsidP="001E6B8C">
      <w:pPr>
        <w:pStyle w:val="Heading3"/>
        <w:rPr>
          <w:rPrChange w:id="40" w:author="Radulovic, Nicole" w:date="2022-11-04T16:09:00Z">
            <w:rPr>
              <w:highlight w:val="yellow"/>
            </w:rPr>
          </w:rPrChange>
        </w:rPr>
      </w:pPr>
      <w:r w:rsidRPr="00AD060F">
        <w:t xml:space="preserve">For all commissioning activities on systems where components of this </w:t>
      </w:r>
      <w:r w:rsidR="00D41CBF" w:rsidRPr="00AD060F">
        <w:t xml:space="preserve">Section </w:t>
      </w:r>
      <w:r w:rsidRPr="00AD060F">
        <w:t xml:space="preserve">are integral to functionality, refer to </w:t>
      </w:r>
      <w:r w:rsidR="001C69D3" w:rsidRPr="00AD060F">
        <w:rPr>
          <w:rPrChange w:id="41" w:author="Radulovic, Nicole" w:date="2022-11-04T16:09:00Z">
            <w:rPr>
              <w:highlight w:val="yellow"/>
            </w:rPr>
          </w:rPrChange>
        </w:rPr>
        <w:t>Section 01810 – Equipment Testing and Facility Commissioning</w:t>
      </w:r>
      <w:r w:rsidRPr="00AD060F">
        <w:rPr>
          <w:rPrChange w:id="42" w:author="Radulovic, Nicole" w:date="2022-11-04T16:09:00Z">
            <w:rPr>
              <w:highlight w:val="yellow"/>
            </w:rPr>
          </w:rPrChange>
        </w:rPr>
        <w:t>.</w:t>
      </w:r>
    </w:p>
    <w:p w14:paraId="39D450C5" w14:textId="77777777" w:rsidR="001426E9" w:rsidRPr="00AD060F" w:rsidRDefault="00C53770" w:rsidP="001E6B8C">
      <w:pPr>
        <w:pStyle w:val="Heading2"/>
      </w:pPr>
      <w:r w:rsidRPr="00AD060F">
        <w:t>Product Data</w:t>
      </w:r>
    </w:p>
    <w:p w14:paraId="212B6F1C" w14:textId="77777777" w:rsidR="001426E9" w:rsidRPr="00AD060F" w:rsidRDefault="001426E9" w:rsidP="001E6B8C">
      <w:pPr>
        <w:pStyle w:val="Heading3"/>
        <w:rPr>
          <w:ins w:id="43" w:author="John Liu" w:date="2022-04-25T19:18:00Z"/>
        </w:rPr>
      </w:pPr>
      <w:r w:rsidRPr="00AD060F">
        <w:t xml:space="preserve">Submit </w:t>
      </w:r>
      <w:r w:rsidR="00D41CBF" w:rsidRPr="00AD060F">
        <w:t xml:space="preserve">Product </w:t>
      </w:r>
      <w:r w:rsidRPr="00AD060F">
        <w:t xml:space="preserve">data in accordance with </w:t>
      </w:r>
      <w:r w:rsidRPr="00AD060F">
        <w:rPr>
          <w:rPrChange w:id="44" w:author="Radulovic, Nicole" w:date="2022-11-04T16:09:00Z">
            <w:rPr>
              <w:highlight w:val="yellow"/>
            </w:rPr>
          </w:rPrChange>
        </w:rPr>
        <w:t>Section 013</w:t>
      </w:r>
      <w:r w:rsidR="003E7375" w:rsidRPr="00AD060F">
        <w:rPr>
          <w:rPrChange w:id="45" w:author="Radulovic, Nicole" w:date="2022-11-04T16:09:00Z">
            <w:rPr>
              <w:highlight w:val="yellow"/>
            </w:rPr>
          </w:rPrChange>
        </w:rPr>
        <w:t>00 – Submittal</w:t>
      </w:r>
      <w:r w:rsidR="001C69D3" w:rsidRPr="00AD060F">
        <w:rPr>
          <w:rPrChange w:id="46" w:author="Radulovic, Nicole" w:date="2022-11-04T16:09:00Z">
            <w:rPr>
              <w:highlight w:val="yellow"/>
            </w:rPr>
          </w:rPrChange>
        </w:rPr>
        <w:t>s</w:t>
      </w:r>
      <w:r w:rsidRPr="00AD060F">
        <w:t>.</w:t>
      </w:r>
    </w:p>
    <w:p w14:paraId="1A523AF9" w14:textId="77777777" w:rsidR="00D26F52" w:rsidRPr="00AD060F" w:rsidRDefault="00D26F52" w:rsidP="00D26F52">
      <w:pPr>
        <w:pStyle w:val="Heading2"/>
        <w:rPr>
          <w:ins w:id="47" w:author="John Liu" w:date="2022-04-25T19:18:00Z"/>
        </w:rPr>
      </w:pPr>
      <w:ins w:id="48" w:author="John Liu" w:date="2022-04-25T19:18:00Z">
        <w:r w:rsidRPr="00AD060F">
          <w:t>Measurement and Payment</w:t>
        </w:r>
      </w:ins>
    </w:p>
    <w:p w14:paraId="5FAD25F7" w14:textId="77777777" w:rsidR="00D26F52" w:rsidRPr="00AD060F" w:rsidRDefault="00D26F52" w:rsidP="00D26F52">
      <w:pPr>
        <w:pStyle w:val="PlainText"/>
        <w:tabs>
          <w:tab w:val="left" w:pos="1440"/>
        </w:tabs>
        <w:spacing w:after="0"/>
        <w:ind w:left="1440" w:hanging="720"/>
        <w:jc w:val="both"/>
        <w:rPr>
          <w:ins w:id="49" w:author="John Liu" w:date="2022-04-25T19:18:00Z"/>
          <w:rFonts w:ascii="Calibri" w:hAnsi="Calibri"/>
          <w:sz w:val="22"/>
        </w:rPr>
      </w:pPr>
      <w:ins w:id="50" w:author="John Liu" w:date="2022-04-25T19:18:00Z">
        <w:r w:rsidRPr="00AD060F">
          <w:rPr>
            <w:rFonts w:ascii="Calibri" w:hAnsi="Calibri"/>
            <w:sz w:val="22"/>
          </w:rPr>
          <w:t>.1</w:t>
        </w:r>
        <w:r w:rsidRPr="00AD060F">
          <w:rPr>
            <w:rFonts w:ascii="Calibri" w:hAnsi="Calibri"/>
            <w:sz w:val="22"/>
          </w:rPr>
          <w:tab/>
          <w:t xml:space="preserve">All costs associated with the work of this Section shall be included in the price for </w:t>
        </w:r>
        <w:commentRangeStart w:id="51"/>
        <w:r w:rsidRPr="00AD060F">
          <w:rPr>
            <w:rFonts w:ascii="Calibri" w:hAnsi="Calibri"/>
            <w:sz w:val="22"/>
          </w:rPr>
          <w:t>Item No. A</w:t>
        </w:r>
      </w:ins>
      <w:ins w:id="52" w:author="John Liu" w:date="2022-04-25T19:19:00Z">
        <w:r w:rsidRPr="00AD060F">
          <w:rPr>
            <w:rFonts w:ascii="Calibri" w:hAnsi="Calibri"/>
            <w:sz w:val="22"/>
          </w:rPr>
          <w:t>__-</w:t>
        </w:r>
      </w:ins>
      <w:ins w:id="53" w:author="John Liu" w:date="2022-04-25T19:18:00Z">
        <w:r w:rsidRPr="00AD060F">
          <w:rPr>
            <w:rFonts w:ascii="Calibri" w:hAnsi="Calibri"/>
            <w:sz w:val="22"/>
          </w:rPr>
          <w:t xml:space="preserve"> </w:t>
        </w:r>
      </w:ins>
      <w:commentRangeEnd w:id="51"/>
      <w:r w:rsidR="00AD060F" w:rsidRPr="00AD060F">
        <w:rPr>
          <w:rStyle w:val="CommentReference"/>
          <w:rFonts w:eastAsia="Times New Roman"/>
          <w:szCs w:val="20"/>
        </w:rPr>
        <w:commentReference w:id="51"/>
      </w:r>
      <w:ins w:id="54" w:author="John Liu" w:date="2022-04-25T19:18:00Z">
        <w:r w:rsidRPr="00AD060F">
          <w:rPr>
            <w:rFonts w:ascii="Calibri" w:hAnsi="Calibri"/>
            <w:sz w:val="22"/>
          </w:rPr>
          <w:t>in the Bid Form.</w:t>
        </w:r>
      </w:ins>
    </w:p>
    <w:p w14:paraId="109667D3" w14:textId="77777777" w:rsidR="00D26F52" w:rsidRPr="00AD060F" w:rsidRDefault="00D26F52" w:rsidP="00D26F52">
      <w:pPr>
        <w:pStyle w:val="Heading2"/>
        <w:numPr>
          <w:ilvl w:val="0"/>
          <w:numId w:val="0"/>
        </w:numPr>
        <w:ind w:left="720"/>
        <w:pPrChange w:id="55" w:author="John Liu" w:date="2022-04-25T19:19:00Z">
          <w:pPr>
            <w:pStyle w:val="Heading3"/>
          </w:pPr>
        </w:pPrChange>
      </w:pPr>
    </w:p>
    <w:p w14:paraId="7519BD20" w14:textId="77777777" w:rsidR="001426E9" w:rsidRPr="00AD060F" w:rsidRDefault="001426E9" w:rsidP="001E6B8C">
      <w:pPr>
        <w:pStyle w:val="Heading1"/>
      </w:pPr>
      <w:r w:rsidRPr="00AD060F">
        <w:t xml:space="preserve">PRODUCTS </w:t>
      </w:r>
    </w:p>
    <w:p w14:paraId="77796CA8" w14:textId="77777777" w:rsidR="001426E9" w:rsidRPr="00AD060F" w:rsidRDefault="001426E9" w:rsidP="001E6B8C">
      <w:pPr>
        <w:pStyle w:val="Heading2"/>
      </w:pPr>
      <w:r w:rsidRPr="00AD060F">
        <w:t xml:space="preserve">Building Wires </w:t>
      </w:r>
    </w:p>
    <w:p w14:paraId="084A68F0" w14:textId="77777777" w:rsidR="001426E9" w:rsidRPr="00AD060F" w:rsidRDefault="001426E9" w:rsidP="001E6B8C">
      <w:pPr>
        <w:pStyle w:val="Heading3"/>
      </w:pPr>
      <w:r w:rsidRPr="00AD060F">
        <w:t>Conductors: stranded for all</w:t>
      </w:r>
      <w:r w:rsidR="00867FD9" w:rsidRPr="00AD060F">
        <w:t xml:space="preserve"> copper</w:t>
      </w:r>
      <w:r w:rsidRPr="00AD060F">
        <w:t xml:space="preserve"> conductors.</w:t>
      </w:r>
    </w:p>
    <w:p w14:paraId="29A87510" w14:textId="77777777" w:rsidR="001426E9" w:rsidRPr="00AD060F" w:rsidRDefault="001426E9" w:rsidP="001E6B8C">
      <w:pPr>
        <w:pStyle w:val="Heading3"/>
      </w:pPr>
      <w:r w:rsidRPr="00AD060F">
        <w:t>Copper conductors: size as indicated</w:t>
      </w:r>
      <w:r w:rsidR="00D41CBF" w:rsidRPr="00AD060F">
        <w:t xml:space="preserve"> in the Contract Documents</w:t>
      </w:r>
      <w:r w:rsidRPr="00AD060F">
        <w:t xml:space="preserve">, with </w:t>
      </w:r>
      <w:del w:id="56" w:author="John Liu" w:date="2022-04-25T19:19:00Z">
        <w:r w:rsidRPr="00AD060F" w:rsidDel="00D26F52">
          <w:rPr>
            <w:rPrChange w:id="57" w:author="Radulovic, Nicole" w:date="2022-11-04T16:09:00Z">
              <w:rPr>
                <w:highlight w:val="yellow"/>
              </w:rPr>
            </w:rPrChange>
          </w:rPr>
          <w:delText>[</w:delText>
        </w:r>
      </w:del>
      <w:r w:rsidRPr="00AD060F">
        <w:rPr>
          <w:rPrChange w:id="58" w:author="Radulovic, Nicole" w:date="2022-11-04T16:09:00Z">
            <w:rPr>
              <w:highlight w:val="yellow"/>
            </w:rPr>
          </w:rPrChange>
        </w:rPr>
        <w:t>600</w:t>
      </w:r>
      <w:del w:id="59" w:author="John Liu" w:date="2022-04-25T19:19:00Z">
        <w:r w:rsidRPr="00AD060F" w:rsidDel="00D26F52">
          <w:rPr>
            <w:rPrChange w:id="60" w:author="Radulovic, Nicole" w:date="2022-11-04T16:09:00Z">
              <w:rPr>
                <w:highlight w:val="yellow"/>
              </w:rPr>
            </w:rPrChange>
          </w:rPr>
          <w:delText>] [1000]</w:delText>
        </w:r>
      </w:del>
      <w:r w:rsidRPr="00AD060F">
        <w:t xml:space="preserve"> V insulation of chemically cross-linked thermosetting polyethylene material rated T90. </w:t>
      </w:r>
    </w:p>
    <w:p w14:paraId="3E9FB14B" w14:textId="77777777" w:rsidR="00D41CBF" w:rsidRPr="00AD060F" w:rsidDel="00D26F52" w:rsidRDefault="001426E9" w:rsidP="005A196C">
      <w:pPr>
        <w:pStyle w:val="Heading3"/>
        <w:rPr>
          <w:del w:id="61" w:author="John Liu" w:date="2022-04-25T19:19:00Z"/>
        </w:rPr>
      </w:pPr>
      <w:del w:id="62" w:author="John Liu" w:date="2022-04-25T19:19:00Z">
        <w:r w:rsidRPr="00AD060F" w:rsidDel="00D26F52">
          <w:delText xml:space="preserve">Neutral supported cable: </w:delText>
        </w:r>
        <w:r w:rsidRPr="00AD060F" w:rsidDel="00D26F52">
          <w:rPr>
            <w:rPrChange w:id="63" w:author="Radulovic, Nicole" w:date="2022-11-04T16:09:00Z">
              <w:rPr>
                <w:highlight w:val="yellow"/>
              </w:rPr>
            </w:rPrChange>
          </w:rPr>
          <w:delText>[1] [2] [3]</w:delText>
        </w:r>
        <w:r w:rsidRPr="00AD060F" w:rsidDel="00D26F52">
          <w:delText xml:space="preserve"> phase insulated conductors of </w:delText>
        </w:r>
        <w:r w:rsidRPr="00AD060F" w:rsidDel="00D26F52">
          <w:rPr>
            <w:rPrChange w:id="64" w:author="Radulovic, Nicole" w:date="2022-11-04T16:09:00Z">
              <w:rPr>
                <w:highlight w:val="yellow"/>
              </w:rPr>
            </w:rPrChange>
          </w:rPr>
          <w:delText>[aluminum]</w:delText>
        </w:r>
        <w:r w:rsidRPr="00AD060F" w:rsidDel="00D26F52">
          <w:delText xml:space="preserve"> and one neutral conductor of aluminum steel reinforced, size as indicated</w:delText>
        </w:r>
        <w:r w:rsidR="00D41CBF" w:rsidRPr="00AD060F" w:rsidDel="00D26F52">
          <w:delText xml:space="preserve"> in the Contract Documents</w:delText>
        </w:r>
        <w:r w:rsidRPr="00AD060F" w:rsidDel="00D26F52">
          <w:delText xml:space="preserve">. </w:delText>
        </w:r>
      </w:del>
    </w:p>
    <w:p w14:paraId="0F6152DB" w14:textId="77777777" w:rsidR="001426E9" w:rsidRPr="00AD060F" w:rsidRDefault="001426E9" w:rsidP="005A196C">
      <w:pPr>
        <w:pStyle w:val="Heading3"/>
      </w:pPr>
      <w:r w:rsidRPr="00AD060F">
        <w:t xml:space="preserve">Insulation: </w:t>
      </w:r>
      <w:del w:id="65" w:author="John Liu" w:date="2022-04-25T19:19:00Z">
        <w:r w:rsidRPr="00AD060F" w:rsidDel="00D26F52">
          <w:rPr>
            <w:rPrChange w:id="66" w:author="Radulovic, Nicole" w:date="2022-11-04T16:09:00Z">
              <w:rPr>
                <w:highlight w:val="yellow"/>
              </w:rPr>
            </w:rPrChange>
          </w:rPr>
          <w:delText>[Type NS-1 rated 300 V] [</w:delText>
        </w:r>
      </w:del>
      <w:r w:rsidRPr="00AD060F">
        <w:rPr>
          <w:rPrChange w:id="67" w:author="Radulovic, Nicole" w:date="2022-11-04T16:09:00Z">
            <w:rPr>
              <w:highlight w:val="yellow"/>
            </w:rPr>
          </w:rPrChange>
        </w:rPr>
        <w:t>Type NSF-2 flame retardant rated 600 V</w:t>
      </w:r>
      <w:del w:id="68" w:author="John Liu" w:date="2022-04-25T19:19:00Z">
        <w:r w:rsidRPr="00AD060F" w:rsidDel="00D26F52">
          <w:rPr>
            <w:rPrChange w:id="69" w:author="Radulovic, Nicole" w:date="2022-11-04T16:09:00Z">
              <w:rPr>
                <w:highlight w:val="yellow"/>
              </w:rPr>
            </w:rPrChange>
          </w:rPr>
          <w:delText>]</w:delText>
        </w:r>
      </w:del>
      <w:r w:rsidRPr="00AD060F">
        <w:t xml:space="preserve">. </w:t>
      </w:r>
    </w:p>
    <w:p w14:paraId="23B44F69" w14:textId="77777777" w:rsidR="001426E9" w:rsidRPr="00AD060F" w:rsidRDefault="00C53770" w:rsidP="001E6B8C">
      <w:pPr>
        <w:pStyle w:val="Heading2"/>
      </w:pPr>
      <w:r w:rsidRPr="00AD060F">
        <w:t>TECK Cable</w:t>
      </w:r>
    </w:p>
    <w:p w14:paraId="57573D4B" w14:textId="77777777" w:rsidR="001426E9" w:rsidRPr="00AD060F" w:rsidRDefault="001426E9" w:rsidP="001E6B8C">
      <w:pPr>
        <w:pStyle w:val="Heading3"/>
      </w:pPr>
      <w:r w:rsidRPr="00AD060F">
        <w:t xml:space="preserve">Cable: </w:t>
      </w:r>
      <w:r w:rsidR="00D41CBF" w:rsidRPr="00AD060F">
        <w:t>in accordance with</w:t>
      </w:r>
      <w:r w:rsidRPr="00AD060F">
        <w:t xml:space="preserve"> CAN/CSA-C22.2 No.131</w:t>
      </w:r>
      <w:r w:rsidR="001C69D3" w:rsidRPr="00AD060F">
        <w:t>-14</w:t>
      </w:r>
      <w:r w:rsidRPr="00AD060F">
        <w:t xml:space="preserve">. </w:t>
      </w:r>
    </w:p>
    <w:p w14:paraId="48D75165" w14:textId="77777777" w:rsidR="001426E9" w:rsidRPr="00AD060F" w:rsidRDefault="001426E9" w:rsidP="001E6B8C">
      <w:pPr>
        <w:pStyle w:val="Heading3"/>
      </w:pPr>
      <w:r w:rsidRPr="00AD060F">
        <w:t xml:space="preserve">Conductors: </w:t>
      </w:r>
    </w:p>
    <w:p w14:paraId="075A5FCB" w14:textId="77777777" w:rsidR="00C53770" w:rsidRPr="00AD060F" w:rsidRDefault="00C53770" w:rsidP="00693DF4">
      <w:pPr>
        <w:pStyle w:val="Heading4"/>
      </w:pPr>
      <w:r w:rsidRPr="00AD060F">
        <w:t>Grounding conductor: copper</w:t>
      </w:r>
    </w:p>
    <w:p w14:paraId="3119A8E4" w14:textId="77777777" w:rsidR="001426E9" w:rsidRPr="00AD060F" w:rsidRDefault="001426E9" w:rsidP="00693DF4">
      <w:pPr>
        <w:pStyle w:val="Heading4"/>
      </w:pPr>
      <w:r w:rsidRPr="00AD060F">
        <w:t>Circuit conductors: copper, size as indicated</w:t>
      </w:r>
      <w:r w:rsidR="00D41CBF" w:rsidRPr="00AD060F">
        <w:t xml:space="preserve"> in the Contract Documents</w:t>
      </w:r>
      <w:r w:rsidRPr="00AD060F">
        <w:t xml:space="preserve">. </w:t>
      </w:r>
    </w:p>
    <w:p w14:paraId="40710ADF" w14:textId="77777777" w:rsidR="001426E9" w:rsidRPr="00AD060F" w:rsidRDefault="001426E9" w:rsidP="001E6B8C">
      <w:pPr>
        <w:pStyle w:val="Heading3"/>
      </w:pPr>
      <w:r w:rsidRPr="00AD060F">
        <w:t xml:space="preserve">Inner jacket: polyvinyl chloride material. </w:t>
      </w:r>
    </w:p>
    <w:p w14:paraId="4BBAD0E5" w14:textId="77777777" w:rsidR="001426E9" w:rsidRPr="00AD060F" w:rsidRDefault="001426E9" w:rsidP="001E6B8C">
      <w:pPr>
        <w:pStyle w:val="Heading3"/>
      </w:pPr>
      <w:r w:rsidRPr="00AD060F">
        <w:t xml:space="preserve">Armour: aluminum. </w:t>
      </w:r>
    </w:p>
    <w:p w14:paraId="58ECD0C2" w14:textId="77777777" w:rsidR="00817F23" w:rsidRPr="00AD060F" w:rsidRDefault="00817F23" w:rsidP="001E6B8C">
      <w:pPr>
        <w:pStyle w:val="Heading3"/>
      </w:pPr>
      <w:r w:rsidRPr="00AD060F">
        <w:t>Insulation: Cross-linked polyethylene XLPE, rating – 600 V.</w:t>
      </w:r>
    </w:p>
    <w:p w14:paraId="10118E14" w14:textId="77777777" w:rsidR="001426E9" w:rsidRPr="00AD060F" w:rsidRDefault="001426E9" w:rsidP="001E6B8C">
      <w:pPr>
        <w:pStyle w:val="Heading3"/>
      </w:pPr>
      <w:r w:rsidRPr="00AD060F">
        <w:t xml:space="preserve">Overall covering: polyvinyl chloride material. </w:t>
      </w:r>
    </w:p>
    <w:p w14:paraId="0C844273" w14:textId="77777777" w:rsidR="001426E9" w:rsidRPr="00AD060F" w:rsidRDefault="001426E9" w:rsidP="001E6B8C">
      <w:pPr>
        <w:pStyle w:val="Heading3"/>
      </w:pPr>
      <w:r w:rsidRPr="00AD060F">
        <w:t xml:space="preserve">Fastenings: </w:t>
      </w:r>
    </w:p>
    <w:p w14:paraId="48F5FD8F" w14:textId="77777777" w:rsidR="001426E9" w:rsidRPr="00AD060F" w:rsidRDefault="001426E9" w:rsidP="00693DF4">
      <w:pPr>
        <w:pStyle w:val="Heading4"/>
      </w:pPr>
      <w:r w:rsidRPr="00AD060F">
        <w:t>One</w:t>
      </w:r>
      <w:r w:rsidR="00817F23" w:rsidRPr="00AD060F">
        <w:t>-</w:t>
      </w:r>
      <w:r w:rsidRPr="00AD060F">
        <w:t>hole malleable iron straps to secure surface cables 50 mm and smaller. Two hole steel straps for cables larger than 50 mm</w:t>
      </w:r>
      <w:ins w:id="70" w:author="John Liu" w:date="2022-04-25T19:20:00Z">
        <w:r w:rsidR="00D26F52" w:rsidRPr="00AD060F">
          <w:t xml:space="preserve"> in diameter</w:t>
        </w:r>
      </w:ins>
      <w:r w:rsidRPr="00AD060F">
        <w:t xml:space="preserve">. </w:t>
      </w:r>
    </w:p>
    <w:p w14:paraId="200D313D" w14:textId="77777777" w:rsidR="001426E9" w:rsidRPr="00AD060F" w:rsidRDefault="001426E9" w:rsidP="00693DF4">
      <w:pPr>
        <w:pStyle w:val="Heading4"/>
      </w:pPr>
      <w:r w:rsidRPr="00AD060F">
        <w:t xml:space="preserve">Channel type supports for two or more cables at 600mm centers. </w:t>
      </w:r>
    </w:p>
    <w:p w14:paraId="3526C648" w14:textId="77777777" w:rsidR="001426E9" w:rsidRPr="00AD060F" w:rsidRDefault="001426E9" w:rsidP="00693DF4">
      <w:pPr>
        <w:pStyle w:val="Heading4"/>
      </w:pPr>
      <w:r w:rsidRPr="00AD060F">
        <w:t xml:space="preserve">Threaded rods: </w:t>
      </w:r>
      <w:r w:rsidR="00FA314A" w:rsidRPr="00AD060F">
        <w:t>minimum 10</w:t>
      </w:r>
      <w:r w:rsidRPr="00AD060F">
        <w:t xml:space="preserve"> mm dia</w:t>
      </w:r>
      <w:r w:rsidR="00A15ADD" w:rsidRPr="00AD060F">
        <w:t>meter</w:t>
      </w:r>
      <w:r w:rsidRPr="00AD060F">
        <w:t xml:space="preserve"> to support suspended channels. </w:t>
      </w:r>
    </w:p>
    <w:p w14:paraId="2B9178D2" w14:textId="77777777" w:rsidR="001426E9" w:rsidRPr="00AD060F" w:rsidRDefault="001426E9" w:rsidP="001E6B8C">
      <w:pPr>
        <w:pStyle w:val="Heading3"/>
      </w:pPr>
      <w:r w:rsidRPr="00AD060F">
        <w:t xml:space="preserve">Connectors: </w:t>
      </w:r>
    </w:p>
    <w:p w14:paraId="06D4E0C4" w14:textId="77777777" w:rsidR="001426E9" w:rsidRPr="00AD060F" w:rsidRDefault="001426E9" w:rsidP="00693DF4">
      <w:pPr>
        <w:pStyle w:val="Heading4"/>
      </w:pPr>
      <w:del w:id="71" w:author="John Liu" w:date="2022-04-25T19:20:00Z">
        <w:r w:rsidRPr="00AD060F" w:rsidDel="00D26F52">
          <w:rPr>
            <w:rPrChange w:id="72" w:author="Radulovic, Nicole" w:date="2022-11-04T16:09:00Z">
              <w:rPr>
                <w:highlight w:val="yellow"/>
              </w:rPr>
            </w:rPrChange>
          </w:rPr>
          <w:lastRenderedPageBreak/>
          <w:delText>[</w:delText>
        </w:r>
      </w:del>
      <w:r w:rsidRPr="00AD060F">
        <w:rPr>
          <w:rPrChange w:id="73" w:author="Radulovic, Nicole" w:date="2022-11-04T16:09:00Z">
            <w:rPr>
              <w:highlight w:val="yellow"/>
            </w:rPr>
          </w:rPrChange>
        </w:rPr>
        <w:t>Watertight</w:t>
      </w:r>
      <w:del w:id="74" w:author="John Liu" w:date="2022-04-25T19:20:00Z">
        <w:r w:rsidRPr="00AD060F" w:rsidDel="00D26F52">
          <w:rPr>
            <w:rPrChange w:id="75" w:author="Radulovic, Nicole" w:date="2022-11-04T16:09:00Z">
              <w:rPr>
                <w:highlight w:val="yellow"/>
              </w:rPr>
            </w:rPrChange>
          </w:rPr>
          <w:delText>]</w:delText>
        </w:r>
        <w:r w:rsidRPr="00AD060F" w:rsidDel="00D26F52">
          <w:delText>, [</w:delText>
        </w:r>
        <w:r w:rsidRPr="00AD060F" w:rsidDel="00D26F52">
          <w:rPr>
            <w:rPrChange w:id="76" w:author="Radulovic, Nicole" w:date="2022-11-04T16:09:00Z">
              <w:rPr>
                <w:highlight w:val="yellow"/>
              </w:rPr>
            </w:rPrChange>
          </w:rPr>
          <w:delText>explosion-proof]</w:delText>
        </w:r>
      </w:del>
      <w:r w:rsidRPr="00AD060F">
        <w:t xml:space="preserve"> approved for TECK cable. </w:t>
      </w:r>
    </w:p>
    <w:p w14:paraId="2FBF75D4" w14:textId="77777777" w:rsidR="00D26F52" w:rsidRPr="00AD060F" w:rsidRDefault="00D26F52" w:rsidP="00D26F52">
      <w:pPr>
        <w:pStyle w:val="Heading2"/>
        <w:numPr>
          <w:ilvl w:val="1"/>
          <w:numId w:val="11"/>
        </w:numPr>
        <w:tabs>
          <w:tab w:val="clear" w:pos="576"/>
          <w:tab w:val="num" w:pos="720"/>
        </w:tabs>
        <w:ind w:left="720" w:hanging="720"/>
        <w:rPr>
          <w:ins w:id="77" w:author="John Liu" w:date="2022-04-25T19:21:00Z"/>
        </w:rPr>
      </w:pPr>
      <w:ins w:id="78" w:author="John Liu" w:date="2022-04-25T19:21:00Z">
        <w:r w:rsidRPr="00AD060F">
          <w:t xml:space="preserve">Low Voltage Cable for VFDs </w:t>
        </w:r>
      </w:ins>
    </w:p>
    <w:p w14:paraId="5F180973" w14:textId="77777777" w:rsidR="00D26F52" w:rsidRPr="00AD060F" w:rsidRDefault="00D26F52" w:rsidP="00D26F52">
      <w:pPr>
        <w:pStyle w:val="Heading3"/>
        <w:numPr>
          <w:ilvl w:val="2"/>
          <w:numId w:val="11"/>
        </w:numPr>
        <w:tabs>
          <w:tab w:val="clear" w:pos="720"/>
        </w:tabs>
        <w:ind w:left="1440" w:hanging="720"/>
        <w:rPr>
          <w:ins w:id="79" w:author="John Liu" w:date="2022-04-25T19:21:00Z"/>
        </w:rPr>
      </w:pPr>
      <w:ins w:id="80" w:author="John Liu" w:date="2022-04-25T19:21:00Z">
        <w:r w:rsidRPr="00AD060F">
          <w:t>Conductors: stranded for all copper conductors, designed to reduce high frequency noise interference.</w:t>
        </w:r>
      </w:ins>
    </w:p>
    <w:p w14:paraId="382F6CE6" w14:textId="77777777" w:rsidR="00D26F52" w:rsidRPr="00AD060F" w:rsidRDefault="00D26F52" w:rsidP="00D26F52">
      <w:pPr>
        <w:pStyle w:val="Heading3"/>
        <w:numPr>
          <w:ilvl w:val="2"/>
          <w:numId w:val="11"/>
        </w:numPr>
        <w:tabs>
          <w:tab w:val="clear" w:pos="720"/>
        </w:tabs>
        <w:ind w:left="1440" w:hanging="720"/>
        <w:rPr>
          <w:ins w:id="81" w:author="John Liu" w:date="2022-04-25T19:21:00Z"/>
        </w:rPr>
      </w:pPr>
      <w:ins w:id="82" w:author="John Liu" w:date="2022-04-25T19:21:00Z">
        <w:r w:rsidRPr="00AD060F">
          <w:t>Three bonding conductors.</w:t>
        </w:r>
      </w:ins>
    </w:p>
    <w:p w14:paraId="0E719185" w14:textId="77777777" w:rsidR="00D26F52" w:rsidRPr="00AD060F" w:rsidRDefault="00D26F52" w:rsidP="00D26F52">
      <w:pPr>
        <w:pStyle w:val="Heading3"/>
        <w:numPr>
          <w:ilvl w:val="2"/>
          <w:numId w:val="11"/>
        </w:numPr>
        <w:tabs>
          <w:tab w:val="clear" w:pos="720"/>
        </w:tabs>
        <w:ind w:left="1440" w:hanging="720"/>
        <w:rPr>
          <w:ins w:id="83" w:author="John Liu" w:date="2022-04-25T19:21:00Z"/>
        </w:rPr>
      </w:pPr>
      <w:ins w:id="84" w:author="John Liu" w:date="2022-04-25T19:21:00Z">
        <w:r w:rsidRPr="00AD060F">
          <w:t>Cross-linked polyethylene RW90 insulation on line conductors, with overall PVC jacket.</w:t>
        </w:r>
      </w:ins>
    </w:p>
    <w:p w14:paraId="35E84640" w14:textId="77777777" w:rsidR="00D26F52" w:rsidRPr="00AD060F" w:rsidRDefault="00D26F52" w:rsidP="00D26F52">
      <w:pPr>
        <w:pStyle w:val="Heading3"/>
        <w:numPr>
          <w:ilvl w:val="2"/>
          <w:numId w:val="11"/>
        </w:numPr>
        <w:tabs>
          <w:tab w:val="clear" w:pos="720"/>
        </w:tabs>
        <w:ind w:left="1440" w:hanging="720"/>
        <w:rPr>
          <w:ins w:id="85" w:author="John Liu" w:date="2022-04-25T19:21:00Z"/>
        </w:rPr>
      </w:pPr>
      <w:ins w:id="86" w:author="John Liu" w:date="2022-04-25T19:21:00Z">
        <w:r w:rsidRPr="00AD060F">
          <w:t>Continuously corrugated, corrosion resistant aluminum sheath with matching connectors if specified as TECK cables.</w:t>
        </w:r>
      </w:ins>
    </w:p>
    <w:p w14:paraId="2ADBE22A" w14:textId="77777777" w:rsidR="00234729" w:rsidRPr="00AD060F" w:rsidRDefault="00234729" w:rsidP="00234729">
      <w:pPr>
        <w:pStyle w:val="Heading3"/>
        <w:rPr>
          <w:ins w:id="87" w:author="John Liu" w:date="2022-04-25T19:22:00Z"/>
          <w:lang w:val="en-CA" w:eastAsia="en-CA"/>
        </w:rPr>
        <w:pPrChange w:id="88" w:author="John Liu" w:date="2022-04-25T19:22:00Z">
          <w:pPr>
            <w:pStyle w:val="Heading4"/>
          </w:pPr>
        </w:pPrChange>
      </w:pPr>
      <w:ins w:id="89" w:author="John Liu" w:date="2022-04-25T19:22:00Z">
        <w:r w:rsidRPr="00AD060F">
          <w:t>With overall PVC jacket rated FT4.</w:t>
        </w:r>
      </w:ins>
    </w:p>
    <w:p w14:paraId="508021B9" w14:textId="77777777" w:rsidR="00234729" w:rsidRPr="00AD060F" w:rsidRDefault="00234729" w:rsidP="00234729">
      <w:pPr>
        <w:pStyle w:val="Heading3"/>
        <w:rPr>
          <w:ins w:id="90" w:author="John Liu" w:date="2022-04-25T19:21:00Z"/>
        </w:rPr>
        <w:pPrChange w:id="91" w:author="John Liu" w:date="2022-04-25T19:22:00Z">
          <w:pPr>
            <w:pStyle w:val="Heading3"/>
            <w:numPr>
              <w:numId w:val="11"/>
            </w:numPr>
          </w:pPr>
        </w:pPrChange>
      </w:pPr>
      <w:ins w:id="92" w:author="John Liu" w:date="2022-04-25T19:22:00Z">
        <w:r w:rsidRPr="00AD060F">
          <w:t xml:space="preserve">Cable type to be </w:t>
        </w:r>
        <w:proofErr w:type="spellStart"/>
        <w:r w:rsidRPr="00AD060F">
          <w:t>DriveRx</w:t>
        </w:r>
        <w:proofErr w:type="spellEnd"/>
        <w:r w:rsidRPr="00AD060F">
          <w:t>® cable with “D” or “W” connectors</w:t>
        </w:r>
      </w:ins>
    </w:p>
    <w:p w14:paraId="5E9AA673" w14:textId="77777777" w:rsidR="001426E9" w:rsidRPr="00AD060F" w:rsidDel="00D26F52" w:rsidRDefault="00D26F52" w:rsidP="00234729">
      <w:pPr>
        <w:pStyle w:val="Heading3"/>
        <w:rPr>
          <w:del w:id="93" w:author="John Liu" w:date="2022-04-25T19:21:00Z"/>
        </w:rPr>
        <w:pPrChange w:id="94" w:author="John Liu" w:date="2022-04-25T19:22:00Z">
          <w:pPr>
            <w:pStyle w:val="Heading2"/>
          </w:pPr>
        </w:pPrChange>
      </w:pPr>
      <w:ins w:id="95" w:author="John Liu" w:date="2022-04-25T19:21:00Z">
        <w:r w:rsidRPr="00AD060F">
          <w:t>Conductor sizes as indicated in the Contract Documents, and conduit sizes to suit the installation.</w:t>
        </w:r>
      </w:ins>
      <w:del w:id="96" w:author="John Liu" w:date="2022-04-25T19:21:00Z">
        <w:r w:rsidR="001426E9" w:rsidRPr="00AD060F" w:rsidDel="00D26F52">
          <w:delText xml:space="preserve">Armoured </w:delText>
        </w:r>
        <w:r w:rsidR="00C53770" w:rsidRPr="00AD060F" w:rsidDel="00D26F52">
          <w:delText>Cables</w:delText>
        </w:r>
      </w:del>
    </w:p>
    <w:p w14:paraId="6DF0675C" w14:textId="77777777" w:rsidR="001426E9" w:rsidRPr="00AD060F" w:rsidDel="00D26F52" w:rsidRDefault="001426E9" w:rsidP="00693DF4">
      <w:pPr>
        <w:pStyle w:val="Heading4"/>
        <w:rPr>
          <w:del w:id="97" w:author="John Liu" w:date="2022-04-25T19:21:00Z"/>
        </w:rPr>
      </w:pPr>
      <w:del w:id="98" w:author="John Liu" w:date="2022-04-25T19:21:00Z">
        <w:r w:rsidRPr="00AD060F" w:rsidDel="00D26F52">
          <w:delText xml:space="preserve">Conductors: insulated, copper, size as indicated. </w:delText>
        </w:r>
      </w:del>
    </w:p>
    <w:p w14:paraId="3ABA2F9B" w14:textId="77777777" w:rsidR="001426E9" w:rsidRPr="00AD060F" w:rsidDel="00D26F52" w:rsidRDefault="00C53770" w:rsidP="00693DF4">
      <w:pPr>
        <w:pStyle w:val="Heading4"/>
        <w:rPr>
          <w:del w:id="99" w:author="John Liu" w:date="2022-04-25T19:21:00Z"/>
        </w:rPr>
      </w:pPr>
      <w:del w:id="100" w:author="John Liu" w:date="2022-04-25T19:21:00Z">
        <w:r w:rsidRPr="00AD060F" w:rsidDel="00D26F52">
          <w:delText>T</w:delText>
        </w:r>
        <w:r w:rsidR="001426E9" w:rsidRPr="00AD060F" w:rsidDel="00D26F52">
          <w:delText xml:space="preserve">ype: </w:delText>
        </w:r>
        <w:r w:rsidR="005A660B" w:rsidRPr="00AD060F" w:rsidDel="00D26F52">
          <w:rPr>
            <w:i/>
            <w:rPrChange w:id="101" w:author="Radulovic, Nicole" w:date="2022-11-04T16:09:00Z">
              <w:rPr>
                <w:i/>
                <w:highlight w:val="yellow"/>
              </w:rPr>
            </w:rPrChange>
          </w:rPr>
          <w:delText>[</w:delText>
        </w:r>
        <w:r w:rsidR="0037316E" w:rsidRPr="00AD060F" w:rsidDel="00D26F52">
          <w:rPr>
            <w:i/>
            <w:rPrChange w:id="102" w:author="Radulovic, Nicole" w:date="2022-11-04T16:09:00Z">
              <w:rPr>
                <w:i/>
                <w:highlight w:val="yellow"/>
              </w:rPr>
            </w:rPrChange>
          </w:rPr>
          <w:delText>Consultant to specify.</w:delText>
        </w:r>
        <w:r w:rsidR="005A660B" w:rsidRPr="00AD060F" w:rsidDel="00D26F52">
          <w:rPr>
            <w:i/>
            <w:rPrChange w:id="103" w:author="Radulovic, Nicole" w:date="2022-11-04T16:09:00Z">
              <w:rPr>
                <w:i/>
                <w:highlight w:val="yellow"/>
              </w:rPr>
            </w:rPrChange>
          </w:rPr>
          <w:delText>]</w:delText>
        </w:r>
      </w:del>
    </w:p>
    <w:p w14:paraId="13C11877" w14:textId="77777777" w:rsidR="001426E9" w:rsidRPr="00AD060F" w:rsidDel="00D26F52" w:rsidRDefault="001426E9" w:rsidP="00693DF4">
      <w:pPr>
        <w:pStyle w:val="Heading4"/>
        <w:rPr>
          <w:del w:id="104" w:author="John Liu" w:date="2022-04-25T19:21:00Z"/>
        </w:rPr>
      </w:pPr>
      <w:del w:id="105" w:author="John Liu" w:date="2022-04-25T19:21:00Z">
        <w:r w:rsidRPr="00AD060F" w:rsidDel="00D26F52">
          <w:delText xml:space="preserve">Armour: interlocking type fabricated from aluminum strip. </w:delText>
        </w:r>
      </w:del>
    </w:p>
    <w:p w14:paraId="71D447D2" w14:textId="77777777" w:rsidR="001426E9" w:rsidRPr="00AD060F" w:rsidDel="00D26F52" w:rsidRDefault="001426E9" w:rsidP="00693DF4">
      <w:pPr>
        <w:pStyle w:val="Heading4"/>
        <w:rPr>
          <w:del w:id="106" w:author="John Liu" w:date="2022-04-25T19:21:00Z"/>
        </w:rPr>
      </w:pPr>
      <w:del w:id="107" w:author="John Liu" w:date="2022-04-25T19:21:00Z">
        <w:r w:rsidRPr="00AD060F" w:rsidDel="00D26F52">
          <w:delText>Type: PVC flame retardan</w:delText>
        </w:r>
        <w:r w:rsidR="00FA314A" w:rsidRPr="00AD060F" w:rsidDel="00D26F52">
          <w:delText>t</w:delText>
        </w:r>
        <w:r w:rsidRPr="00AD060F" w:rsidDel="00D26F52">
          <w:delText xml:space="preserve"> jacket over thermoplastic armour meeting</w:delText>
        </w:r>
        <w:r w:rsidR="005A660B" w:rsidRPr="00AD060F" w:rsidDel="00D26F52">
          <w:delText xml:space="preserve"> the</w:delText>
        </w:r>
        <w:r w:rsidRPr="00AD060F" w:rsidDel="00D26F52">
          <w:delText xml:space="preserve"> requirements of Vertical Tray Fire Test of CSA C22.2 No.0.3</w:delText>
        </w:r>
        <w:r w:rsidR="00BA0B32" w:rsidRPr="00AD060F" w:rsidDel="00D26F52">
          <w:delText>-09</w:delText>
        </w:r>
        <w:r w:rsidR="002B3ABA" w:rsidRPr="00AD060F" w:rsidDel="00D26F52">
          <w:delText xml:space="preserve"> (R20</w:delText>
        </w:r>
        <w:r w:rsidR="000F4D2F" w:rsidRPr="00AD060F" w:rsidDel="00D26F52">
          <w:delText>14</w:delText>
        </w:r>
        <w:r w:rsidR="002B3ABA" w:rsidRPr="00AD060F" w:rsidDel="00D26F52">
          <w:delText>)</w:delText>
        </w:r>
        <w:r w:rsidRPr="00AD060F" w:rsidDel="00D26F52">
          <w:delText xml:space="preserve"> with maximum flame travel of 1.2 m. </w:delText>
        </w:r>
      </w:del>
    </w:p>
    <w:p w14:paraId="77D44523" w14:textId="77777777" w:rsidR="001426E9" w:rsidRPr="00AD060F" w:rsidRDefault="001426E9" w:rsidP="00693DF4">
      <w:pPr>
        <w:pStyle w:val="Heading4"/>
      </w:pPr>
      <w:del w:id="108" w:author="John Liu" w:date="2022-04-25T19:21:00Z">
        <w:r w:rsidRPr="00AD060F" w:rsidDel="00D26F52">
          <w:delText xml:space="preserve">Connectors: </w:delText>
        </w:r>
        <w:r w:rsidRPr="00AD060F" w:rsidDel="00D26F52">
          <w:rPr>
            <w:i/>
            <w:rPrChange w:id="109" w:author="Radulovic, Nicole" w:date="2022-11-04T16:09:00Z">
              <w:rPr>
                <w:i/>
                <w:highlight w:val="yellow"/>
              </w:rPr>
            </w:rPrChange>
          </w:rPr>
          <w:delText>[</w:delText>
        </w:r>
        <w:r w:rsidR="005A660B" w:rsidRPr="00AD060F" w:rsidDel="00D26F52">
          <w:rPr>
            <w:i/>
            <w:rPrChange w:id="110" w:author="Radulovic, Nicole" w:date="2022-11-04T16:09:00Z">
              <w:rPr>
                <w:i/>
                <w:highlight w:val="yellow"/>
              </w:rPr>
            </w:rPrChange>
          </w:rPr>
          <w:delText xml:space="preserve">Consultant to specify </w:delText>
        </w:r>
        <w:r w:rsidRPr="00AD060F" w:rsidDel="00D26F52">
          <w:rPr>
            <w:i/>
            <w:rPrChange w:id="111" w:author="Radulovic, Nicole" w:date="2022-11-04T16:09:00Z">
              <w:rPr>
                <w:i/>
                <w:highlight w:val="yellow"/>
              </w:rPr>
            </w:rPrChange>
          </w:rPr>
          <w:delText>type of cable]</w:delText>
        </w:r>
        <w:r w:rsidRPr="00AD060F" w:rsidDel="00D26F52">
          <w:delText xml:space="preserve">. </w:delText>
        </w:r>
      </w:del>
    </w:p>
    <w:p w14:paraId="256D47AD" w14:textId="77777777" w:rsidR="001426E9" w:rsidRPr="00AD060F" w:rsidRDefault="001426E9" w:rsidP="001E6B8C">
      <w:pPr>
        <w:pStyle w:val="Heading1"/>
      </w:pPr>
      <w:r w:rsidRPr="00AD060F">
        <w:t xml:space="preserve">EXECUTION </w:t>
      </w:r>
    </w:p>
    <w:p w14:paraId="6C638A57" w14:textId="77777777" w:rsidR="001426E9" w:rsidRPr="00AD060F" w:rsidRDefault="001426E9" w:rsidP="001E6B8C">
      <w:pPr>
        <w:pStyle w:val="Heading2"/>
      </w:pPr>
      <w:r w:rsidRPr="00AD060F">
        <w:t xml:space="preserve">Installation </w:t>
      </w:r>
      <w:r w:rsidR="00E045BC" w:rsidRPr="00AD060F">
        <w:t>of</w:t>
      </w:r>
      <w:r w:rsidR="000D79B8" w:rsidRPr="00AD060F">
        <w:t xml:space="preserve"> </w:t>
      </w:r>
      <w:r w:rsidR="004E3FEA" w:rsidRPr="00AD060F">
        <w:t>Building Wires</w:t>
      </w:r>
    </w:p>
    <w:p w14:paraId="41BF2B49" w14:textId="77777777" w:rsidR="001426E9" w:rsidRPr="00AD060F" w:rsidRDefault="001426E9" w:rsidP="001E6B8C">
      <w:pPr>
        <w:pStyle w:val="Heading3"/>
      </w:pPr>
      <w:r w:rsidRPr="00AD060F">
        <w:t xml:space="preserve">Install wiring as follows: </w:t>
      </w:r>
    </w:p>
    <w:p w14:paraId="5DEC56C6" w14:textId="77777777" w:rsidR="001426E9" w:rsidRPr="00AD060F" w:rsidRDefault="001426E9" w:rsidP="00693DF4">
      <w:pPr>
        <w:pStyle w:val="Heading4"/>
      </w:pPr>
      <w:r w:rsidRPr="00AD060F">
        <w:t xml:space="preserve">In conduit systems </w:t>
      </w:r>
      <w:r w:rsidR="005A660B" w:rsidRPr="00AD060F">
        <w:t xml:space="preserve">shall be </w:t>
      </w:r>
      <w:r w:rsidRPr="00AD060F">
        <w:t xml:space="preserve">in accordance with </w:t>
      </w:r>
      <w:r w:rsidRPr="00AD060F">
        <w:rPr>
          <w:rPrChange w:id="112" w:author="Radulovic, Nicole" w:date="2022-11-04T16:09:00Z">
            <w:rPr>
              <w:highlight w:val="yellow"/>
            </w:rPr>
          </w:rPrChange>
        </w:rPr>
        <w:t>Section 16133</w:t>
      </w:r>
      <w:r w:rsidR="003E7375" w:rsidRPr="00AD060F">
        <w:rPr>
          <w:rPrChange w:id="113" w:author="Radulovic, Nicole" w:date="2022-11-04T16:09:00Z">
            <w:rPr>
              <w:highlight w:val="yellow"/>
            </w:rPr>
          </w:rPrChange>
        </w:rPr>
        <w:t xml:space="preserve"> – Conduits, Conduit Boxes, and Cabinets</w:t>
      </w:r>
      <w:r w:rsidRPr="00AD060F">
        <w:rPr>
          <w:rPrChange w:id="114" w:author="Radulovic, Nicole" w:date="2022-11-04T16:09:00Z">
            <w:rPr>
              <w:highlight w:val="yellow"/>
            </w:rPr>
          </w:rPrChange>
        </w:rPr>
        <w:t>.</w:t>
      </w:r>
      <w:r w:rsidRPr="00AD060F">
        <w:t xml:space="preserve"> </w:t>
      </w:r>
    </w:p>
    <w:p w14:paraId="4EC9E02A" w14:textId="77777777" w:rsidR="001426E9" w:rsidRPr="00AD060F" w:rsidRDefault="001426E9" w:rsidP="00693DF4">
      <w:pPr>
        <w:pStyle w:val="Heading4"/>
        <w:rPr>
          <w:rPrChange w:id="115" w:author="Radulovic, Nicole" w:date="2022-11-04T16:09:00Z">
            <w:rPr>
              <w:highlight w:val="yellow"/>
            </w:rPr>
          </w:rPrChange>
        </w:rPr>
      </w:pPr>
      <w:r w:rsidRPr="00AD060F">
        <w:t>In underground ducts</w:t>
      </w:r>
      <w:r w:rsidR="005A660B" w:rsidRPr="00AD060F">
        <w:t xml:space="preserve"> shall be</w:t>
      </w:r>
      <w:r w:rsidRPr="00AD060F">
        <w:t xml:space="preserve"> in accordance with </w:t>
      </w:r>
      <w:r w:rsidRPr="00AD060F">
        <w:rPr>
          <w:rPrChange w:id="116" w:author="Radulovic, Nicole" w:date="2022-11-04T16:09:00Z">
            <w:rPr>
              <w:highlight w:val="yellow"/>
            </w:rPr>
          </w:rPrChange>
        </w:rPr>
        <w:t>Section 16051</w:t>
      </w:r>
      <w:r w:rsidR="003E7375" w:rsidRPr="00AD060F">
        <w:rPr>
          <w:rPrChange w:id="117" w:author="Radulovic, Nicole" w:date="2022-11-04T16:09:00Z">
            <w:rPr>
              <w:highlight w:val="yellow"/>
            </w:rPr>
          </w:rPrChange>
        </w:rPr>
        <w:t xml:space="preserve"> – Installation of Cables in Trenches and Ducts</w:t>
      </w:r>
      <w:r w:rsidRPr="00AD060F">
        <w:rPr>
          <w:rPrChange w:id="118" w:author="Radulovic, Nicole" w:date="2022-11-04T16:09:00Z">
            <w:rPr>
              <w:highlight w:val="yellow"/>
            </w:rPr>
          </w:rPrChange>
        </w:rPr>
        <w:t>.</w:t>
      </w:r>
    </w:p>
    <w:p w14:paraId="31A99D3A" w14:textId="77777777" w:rsidR="001426E9" w:rsidRPr="00AD060F" w:rsidRDefault="001426E9" w:rsidP="001E6B8C">
      <w:pPr>
        <w:pStyle w:val="Heading2"/>
      </w:pPr>
      <w:r w:rsidRPr="00AD060F">
        <w:t>Installa</w:t>
      </w:r>
      <w:r w:rsidR="004E3FEA" w:rsidRPr="00AD060F">
        <w:t xml:space="preserve">tion </w:t>
      </w:r>
      <w:r w:rsidRPr="00AD060F">
        <w:t xml:space="preserve">of </w:t>
      </w:r>
      <w:r w:rsidR="000D79B8" w:rsidRPr="00AD060F">
        <w:t xml:space="preserve">TECK Cable </w:t>
      </w:r>
      <w:ins w:id="119" w:author="John Liu" w:date="2022-04-25T19:26:00Z">
        <w:r w:rsidR="00AD5DA6" w:rsidRPr="00AD060F">
          <w:t>and VFD Cable</w:t>
        </w:r>
      </w:ins>
      <w:del w:id="120" w:author="John Liu" w:date="2022-04-25T19:26:00Z">
        <w:r w:rsidR="000D79B8" w:rsidRPr="00AD060F" w:rsidDel="00AD5DA6">
          <w:delText xml:space="preserve">0 - </w:delText>
        </w:r>
        <w:r w:rsidRPr="00AD060F" w:rsidDel="00AD5DA6">
          <w:delText>1000 V</w:delText>
        </w:r>
      </w:del>
      <w:r w:rsidRPr="00AD060F">
        <w:t xml:space="preserve"> </w:t>
      </w:r>
    </w:p>
    <w:p w14:paraId="5301781C" w14:textId="77777777" w:rsidR="001426E9" w:rsidRPr="00AD060F" w:rsidRDefault="001426E9" w:rsidP="001E6B8C">
      <w:pPr>
        <w:pStyle w:val="Heading3"/>
      </w:pPr>
      <w:r w:rsidRPr="00AD060F">
        <w:t>Install cables</w:t>
      </w:r>
      <w:r w:rsidR="009021D3" w:rsidRPr="00AD060F">
        <w:t xml:space="preserve"> </w:t>
      </w:r>
      <w:r w:rsidR="00E84248" w:rsidRPr="00AD060F">
        <w:t>in compliance with applicable sections of the Ontario Electrical Code</w:t>
      </w:r>
      <w:del w:id="121" w:author="John Liu" w:date="2022-04-25T19:23:00Z">
        <w:r w:rsidR="00E84248" w:rsidRPr="00AD060F" w:rsidDel="00AD5DA6">
          <w:delText xml:space="preserve"> and other codes. </w:delText>
        </w:r>
        <w:r w:rsidR="00E84248" w:rsidRPr="00AD060F" w:rsidDel="00AD5DA6">
          <w:rPr>
            <w:rPrChange w:id="122" w:author="Radulovic, Nicole" w:date="2022-11-04T16:09:00Z">
              <w:rPr>
                <w:highlight w:val="yellow"/>
              </w:rPr>
            </w:rPrChange>
          </w:rPr>
          <w:delText>[</w:delText>
        </w:r>
        <w:r w:rsidR="00E84248" w:rsidRPr="00AD060F" w:rsidDel="00AD5DA6">
          <w:rPr>
            <w:i/>
            <w:rPrChange w:id="123" w:author="Radulovic, Nicole" w:date="2022-11-04T16:09:00Z">
              <w:rPr>
                <w:i/>
                <w:highlight w:val="yellow"/>
              </w:rPr>
            </w:rPrChange>
          </w:rPr>
          <w:delText>Consultant to add to this subsection as appropriate]</w:delText>
        </w:r>
        <w:r w:rsidR="00E84248" w:rsidRPr="00AD060F" w:rsidDel="00AD5DA6">
          <w:delText xml:space="preserve"> </w:delText>
        </w:r>
      </w:del>
      <w:r w:rsidRPr="00AD060F">
        <w:t xml:space="preserve">. </w:t>
      </w:r>
    </w:p>
    <w:p w14:paraId="7A69B34B" w14:textId="77777777" w:rsidR="001426E9" w:rsidRPr="00AD060F" w:rsidRDefault="001426E9" w:rsidP="001E6B8C">
      <w:pPr>
        <w:pStyle w:val="Heading3"/>
      </w:pPr>
      <w:r w:rsidRPr="00AD060F">
        <w:t xml:space="preserve">Group cables wherever possible on channels. </w:t>
      </w:r>
    </w:p>
    <w:p w14:paraId="44103E61" w14:textId="77777777" w:rsidR="001426E9" w:rsidRPr="00AD060F" w:rsidRDefault="001426E9" w:rsidP="001E6B8C">
      <w:pPr>
        <w:pStyle w:val="Heading3"/>
        <w:rPr>
          <w:rPrChange w:id="124" w:author="Radulovic, Nicole" w:date="2022-11-04T16:09:00Z">
            <w:rPr>
              <w:highlight w:val="yellow"/>
            </w:rPr>
          </w:rPrChange>
        </w:rPr>
      </w:pPr>
      <w:r w:rsidRPr="00AD060F">
        <w:t xml:space="preserve">Install cable in trenches in accordance with </w:t>
      </w:r>
      <w:r w:rsidRPr="00AD060F">
        <w:rPr>
          <w:rPrChange w:id="125" w:author="Radulovic, Nicole" w:date="2022-11-04T16:09:00Z">
            <w:rPr>
              <w:highlight w:val="yellow"/>
            </w:rPr>
          </w:rPrChange>
        </w:rPr>
        <w:t>Section 16051 – I</w:t>
      </w:r>
      <w:r w:rsidR="003E7375" w:rsidRPr="00AD060F">
        <w:rPr>
          <w:rPrChange w:id="126" w:author="Radulovic, Nicole" w:date="2022-11-04T16:09:00Z">
            <w:rPr>
              <w:highlight w:val="yellow"/>
            </w:rPr>
          </w:rPrChange>
        </w:rPr>
        <w:t xml:space="preserve">nstallation of Cables </w:t>
      </w:r>
      <w:r w:rsidRPr="00AD060F">
        <w:rPr>
          <w:rPrChange w:id="127" w:author="Radulovic, Nicole" w:date="2022-11-04T16:09:00Z">
            <w:rPr>
              <w:highlight w:val="yellow"/>
            </w:rPr>
          </w:rPrChange>
        </w:rPr>
        <w:t>in Trenches</w:t>
      </w:r>
      <w:r w:rsidR="003E7375" w:rsidRPr="00AD060F">
        <w:rPr>
          <w:rPrChange w:id="128" w:author="Radulovic, Nicole" w:date="2022-11-04T16:09:00Z">
            <w:rPr>
              <w:highlight w:val="yellow"/>
            </w:rPr>
          </w:rPrChange>
        </w:rPr>
        <w:t xml:space="preserve"> and Ducts</w:t>
      </w:r>
      <w:r w:rsidRPr="00AD060F">
        <w:rPr>
          <w:rPrChange w:id="129" w:author="Radulovic, Nicole" w:date="2022-11-04T16:09:00Z">
            <w:rPr>
              <w:highlight w:val="yellow"/>
            </w:rPr>
          </w:rPrChange>
        </w:rPr>
        <w:t xml:space="preserve">. </w:t>
      </w:r>
    </w:p>
    <w:p w14:paraId="3E35EC13" w14:textId="77777777" w:rsidR="001426E9" w:rsidRPr="00AD060F" w:rsidDel="00AD5DA6" w:rsidRDefault="001426E9" w:rsidP="001E6B8C">
      <w:pPr>
        <w:pStyle w:val="Heading2"/>
        <w:rPr>
          <w:del w:id="130" w:author="John Liu" w:date="2022-04-25T19:26:00Z"/>
        </w:rPr>
      </w:pPr>
      <w:del w:id="131" w:author="John Liu" w:date="2022-04-25T19:26:00Z">
        <w:r w:rsidRPr="00AD060F" w:rsidDel="00AD5DA6">
          <w:delText>Installation of</w:delText>
        </w:r>
        <w:r w:rsidR="000D79B8" w:rsidRPr="00AD060F" w:rsidDel="00AD5DA6">
          <w:delText xml:space="preserve"> </w:delText>
        </w:r>
        <w:r w:rsidR="004E3FEA" w:rsidRPr="00AD060F" w:rsidDel="00AD5DA6">
          <w:delText>Armoured Cables</w:delText>
        </w:r>
      </w:del>
    </w:p>
    <w:p w14:paraId="35AE70C4" w14:textId="77777777" w:rsidR="001426E9" w:rsidRPr="00AD060F" w:rsidDel="00AD5DA6" w:rsidRDefault="001426E9" w:rsidP="001E6B8C">
      <w:pPr>
        <w:pStyle w:val="Heading3"/>
        <w:rPr>
          <w:del w:id="132" w:author="John Liu" w:date="2022-04-25T19:26:00Z"/>
        </w:rPr>
      </w:pPr>
      <w:del w:id="133" w:author="John Liu" w:date="2022-04-25T19:26:00Z">
        <w:r w:rsidRPr="00AD060F" w:rsidDel="00AD5DA6">
          <w:delText xml:space="preserve">Group cables wherever possible. </w:delText>
        </w:r>
      </w:del>
    </w:p>
    <w:p w14:paraId="0028DD35" w14:textId="77777777" w:rsidR="001426E9" w:rsidRPr="00AD060F" w:rsidDel="00AD5DA6" w:rsidRDefault="001426E9" w:rsidP="001E6B8C">
      <w:pPr>
        <w:pStyle w:val="Heading3"/>
        <w:rPr>
          <w:del w:id="134" w:author="John Liu" w:date="2022-04-25T19:26:00Z"/>
          <w:rPrChange w:id="135" w:author="Radulovic, Nicole" w:date="2022-11-04T16:09:00Z">
            <w:rPr>
              <w:del w:id="136" w:author="John Liu" w:date="2022-04-25T19:26:00Z"/>
              <w:highlight w:val="yellow"/>
            </w:rPr>
          </w:rPrChange>
        </w:rPr>
      </w:pPr>
      <w:del w:id="137" w:author="John Liu" w:date="2022-04-25T19:26:00Z">
        <w:r w:rsidRPr="00AD060F" w:rsidDel="00AD5DA6">
          <w:delText xml:space="preserve">Install cable in trenches in accordance with </w:delText>
        </w:r>
        <w:r w:rsidRPr="00AD060F" w:rsidDel="00AD5DA6">
          <w:rPr>
            <w:rPrChange w:id="138" w:author="Radulovic, Nicole" w:date="2022-11-04T16:09:00Z">
              <w:rPr>
                <w:highlight w:val="yellow"/>
              </w:rPr>
            </w:rPrChange>
          </w:rPr>
          <w:delText>Section 160</w:delText>
        </w:r>
        <w:r w:rsidR="003E7375" w:rsidRPr="00AD060F" w:rsidDel="00AD5DA6">
          <w:rPr>
            <w:rPrChange w:id="139" w:author="Radulovic, Nicole" w:date="2022-11-04T16:09:00Z">
              <w:rPr>
                <w:highlight w:val="yellow"/>
              </w:rPr>
            </w:rPrChange>
          </w:rPr>
          <w:delText xml:space="preserve">51 – Installation of Cables </w:delText>
        </w:r>
        <w:r w:rsidRPr="00AD060F" w:rsidDel="00AD5DA6">
          <w:rPr>
            <w:rPrChange w:id="140" w:author="Radulovic, Nicole" w:date="2022-11-04T16:09:00Z">
              <w:rPr>
                <w:highlight w:val="yellow"/>
              </w:rPr>
            </w:rPrChange>
          </w:rPr>
          <w:delText>in Trenches</w:delText>
        </w:r>
        <w:r w:rsidR="003E7375" w:rsidRPr="00AD060F" w:rsidDel="00AD5DA6">
          <w:rPr>
            <w:rPrChange w:id="141" w:author="Radulovic, Nicole" w:date="2022-11-04T16:09:00Z">
              <w:rPr>
                <w:highlight w:val="yellow"/>
              </w:rPr>
            </w:rPrChange>
          </w:rPr>
          <w:delText xml:space="preserve"> and Ducts</w:delText>
        </w:r>
        <w:r w:rsidRPr="00AD060F" w:rsidDel="00AD5DA6">
          <w:rPr>
            <w:rPrChange w:id="142" w:author="Radulovic, Nicole" w:date="2022-11-04T16:09:00Z">
              <w:rPr>
                <w:highlight w:val="yellow"/>
              </w:rPr>
            </w:rPrChange>
          </w:rPr>
          <w:delText xml:space="preserve">. </w:delText>
        </w:r>
      </w:del>
    </w:p>
    <w:p w14:paraId="3ABAF11A" w14:textId="77777777" w:rsidR="001426E9" w:rsidRPr="00AD060F" w:rsidDel="00AD5DA6" w:rsidRDefault="001426E9" w:rsidP="001E6B8C">
      <w:pPr>
        <w:pStyle w:val="Heading3"/>
        <w:rPr>
          <w:del w:id="143" w:author="John Liu" w:date="2022-04-25T19:25:00Z"/>
        </w:rPr>
      </w:pPr>
      <w:del w:id="144" w:author="John Liu" w:date="2022-04-25T19:25:00Z">
        <w:r w:rsidRPr="00AD060F" w:rsidDel="00AD5DA6">
          <w:delText xml:space="preserve">Lay cable in cable troughs in accordance with Section </w:delText>
        </w:r>
        <w:r w:rsidRPr="00AD060F" w:rsidDel="00AD5DA6">
          <w:rPr>
            <w:rPrChange w:id="145" w:author="Radulovic, Nicole" w:date="2022-11-04T16:09:00Z">
              <w:rPr>
                <w:highlight w:val="yellow"/>
              </w:rPr>
            </w:rPrChange>
          </w:rPr>
          <w:delText>[Create specification section if necessar</w:delText>
        </w:r>
        <w:r w:rsidR="00F0206E" w:rsidRPr="00AD060F" w:rsidDel="00AD5DA6">
          <w:rPr>
            <w:rPrChange w:id="146" w:author="Radulovic, Nicole" w:date="2022-11-04T16:09:00Z">
              <w:rPr>
                <w:highlight w:val="yellow"/>
              </w:rPr>
            </w:rPrChange>
          </w:rPr>
          <w:delText>y.]</w:delText>
        </w:r>
      </w:del>
    </w:p>
    <w:p w14:paraId="30C04ACA" w14:textId="77777777" w:rsidR="00817F23" w:rsidRPr="00AD060F" w:rsidRDefault="00817F23" w:rsidP="001E6B8C">
      <w:pPr>
        <w:pStyle w:val="Heading2"/>
      </w:pPr>
      <w:r w:rsidRPr="00AD060F">
        <w:t>F</w:t>
      </w:r>
      <w:r w:rsidR="0037316E" w:rsidRPr="00AD060F">
        <w:t>ield</w:t>
      </w:r>
      <w:r w:rsidRPr="00AD060F">
        <w:t xml:space="preserve"> Q</w:t>
      </w:r>
      <w:r w:rsidR="0037316E" w:rsidRPr="00AD060F">
        <w:t>uality</w:t>
      </w:r>
      <w:r w:rsidRPr="00AD060F">
        <w:t xml:space="preserve"> C</w:t>
      </w:r>
      <w:r w:rsidR="0037316E" w:rsidRPr="00AD060F">
        <w:t>ontrol</w:t>
      </w:r>
    </w:p>
    <w:p w14:paraId="5C01EF2A" w14:textId="77777777" w:rsidR="00817F23" w:rsidRPr="00AD060F" w:rsidRDefault="00817F23" w:rsidP="001E6B8C">
      <w:pPr>
        <w:pStyle w:val="Heading3"/>
      </w:pPr>
      <w:r w:rsidRPr="00AD060F">
        <w:t xml:space="preserve">Perform tests in accordance with </w:t>
      </w:r>
      <w:r w:rsidRPr="00AD060F">
        <w:rPr>
          <w:rPrChange w:id="147" w:author="Radulovic, Nicole" w:date="2022-11-04T16:09:00Z">
            <w:rPr>
              <w:highlight w:val="yellow"/>
            </w:rPr>
          </w:rPrChange>
        </w:rPr>
        <w:t>Section 16031 – Inspection and Testing</w:t>
      </w:r>
      <w:r w:rsidRPr="00AD060F">
        <w:t>.</w:t>
      </w:r>
    </w:p>
    <w:p w14:paraId="5140F88C" w14:textId="77777777" w:rsidR="00817F23" w:rsidRPr="00AD060F" w:rsidRDefault="00817F23" w:rsidP="001E6B8C">
      <w:pPr>
        <w:pStyle w:val="Heading3"/>
      </w:pPr>
      <w:r w:rsidRPr="00AD060F">
        <w:t>Perform tests using method</w:t>
      </w:r>
      <w:r w:rsidR="005A660B" w:rsidRPr="00AD060F">
        <w:t>s</w:t>
      </w:r>
      <w:r w:rsidRPr="00AD060F">
        <w:t xml:space="preserve"> appropriate to </w:t>
      </w:r>
      <w:r w:rsidR="005A660B" w:rsidRPr="00AD060F">
        <w:t xml:space="preserve">Site </w:t>
      </w:r>
      <w:r w:rsidRPr="00AD060F">
        <w:t xml:space="preserve">conditions and to </w:t>
      </w:r>
      <w:r w:rsidR="005A660B" w:rsidRPr="00AD060F">
        <w:t xml:space="preserve">the </w:t>
      </w:r>
      <w:r w:rsidRPr="00AD060F">
        <w:t xml:space="preserve">approval of </w:t>
      </w:r>
      <w:r w:rsidR="005A660B" w:rsidRPr="00AD060F">
        <w:t xml:space="preserve">the </w:t>
      </w:r>
      <w:r w:rsidR="0037316E" w:rsidRPr="00AD060F">
        <w:t>Consultant</w:t>
      </w:r>
      <w:r w:rsidR="005A660B" w:rsidRPr="00AD060F">
        <w:t>,</w:t>
      </w:r>
      <w:r w:rsidRPr="00AD060F">
        <w:t xml:space="preserve"> </w:t>
      </w:r>
      <w:r w:rsidR="0037316E" w:rsidRPr="00AD060F">
        <w:t>ESA</w:t>
      </w:r>
      <w:r w:rsidR="005A660B" w:rsidRPr="00AD060F">
        <w:t>, and other authorities</w:t>
      </w:r>
      <w:r w:rsidRPr="00AD060F">
        <w:t xml:space="preserve"> having jurisdiction over </w:t>
      </w:r>
      <w:r w:rsidR="005A660B" w:rsidRPr="00AD060F">
        <w:t xml:space="preserve">the </w:t>
      </w:r>
      <w:r w:rsidRPr="00AD060F">
        <w:t>installation.</w:t>
      </w:r>
    </w:p>
    <w:p w14:paraId="448BE7FA" w14:textId="77777777" w:rsidR="00817F23" w:rsidRPr="00AD060F" w:rsidRDefault="00817F23" w:rsidP="001E6B8C">
      <w:pPr>
        <w:pStyle w:val="Heading3"/>
      </w:pPr>
      <w:r w:rsidRPr="00AD060F">
        <w:t>Perform tests before energizing</w:t>
      </w:r>
      <w:r w:rsidR="005A660B" w:rsidRPr="00AD060F">
        <w:t xml:space="preserve"> the</w:t>
      </w:r>
      <w:r w:rsidRPr="00AD060F">
        <w:t xml:space="preserve"> electrical system</w:t>
      </w:r>
      <w:r w:rsidR="0037316E" w:rsidRPr="00AD060F">
        <w:t xml:space="preserve"> and </w:t>
      </w:r>
      <w:r w:rsidR="005A660B" w:rsidRPr="00AD060F">
        <w:t xml:space="preserve">performing </w:t>
      </w:r>
      <w:r w:rsidR="0037316E" w:rsidRPr="00AD060F">
        <w:t>commissioning activities</w:t>
      </w:r>
      <w:r w:rsidRPr="00AD060F">
        <w:t>.</w:t>
      </w:r>
    </w:p>
    <w:p w14:paraId="464F48D9" w14:textId="77777777" w:rsidR="00C91817" w:rsidRDefault="00C91817" w:rsidP="004E3FEA">
      <w:pPr>
        <w:pStyle w:val="Other"/>
        <w:jc w:val="center"/>
        <w:rPr>
          <w:rFonts w:ascii="Calibri" w:hAnsi="Calibri"/>
          <w:b/>
          <w:sz w:val="22"/>
          <w:szCs w:val="22"/>
        </w:rPr>
      </w:pPr>
    </w:p>
    <w:p w14:paraId="6AAA7D4E" w14:textId="77777777" w:rsidR="004E3FEA" w:rsidRPr="00A3767C" w:rsidRDefault="004E3FEA" w:rsidP="004E3FEA">
      <w:pPr>
        <w:pStyle w:val="Other"/>
        <w:jc w:val="center"/>
        <w:rPr>
          <w:rFonts w:ascii="Calibri" w:hAnsi="Calibri"/>
          <w:b/>
          <w:sz w:val="22"/>
          <w:szCs w:val="22"/>
        </w:rPr>
      </w:pPr>
      <w:r w:rsidRPr="00A3767C">
        <w:rPr>
          <w:rFonts w:ascii="Calibri" w:hAnsi="Calibri"/>
          <w:b/>
          <w:sz w:val="22"/>
          <w:szCs w:val="22"/>
        </w:rPr>
        <w:t>END OF SECTION</w:t>
      </w:r>
    </w:p>
    <w:sectPr w:rsidR="004E3FEA" w:rsidRPr="00A3767C" w:rsidSect="00F84B2C">
      <w:headerReference w:type="even" r:id="rId14"/>
      <w:headerReference w:type="default" r:id="rId15"/>
      <w:headerReference w:type="first" r:id="rId16"/>
      <w:pgSz w:w="12240" w:h="15840" w:code="1"/>
      <w:pgMar w:top="1440" w:right="720" w:bottom="1440" w:left="720" w:header="720" w:footer="720" w:gutter="97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Radulovic, Nicole" w:date="2022-11-04T16:08:00Z" w:initials="RN">
    <w:p w14:paraId="3D2FE7FB" w14:textId="77777777" w:rsidR="00AD060F" w:rsidRDefault="00AD060F">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2FE7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2FE7FB" w16cid:durableId="270FB7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C9807" w14:textId="77777777" w:rsidR="008D50FA" w:rsidRDefault="008D50FA">
      <w:r>
        <w:separator/>
      </w:r>
    </w:p>
  </w:endnote>
  <w:endnote w:type="continuationSeparator" w:id="0">
    <w:p w14:paraId="19DCE6B4" w14:textId="77777777" w:rsidR="008D50FA" w:rsidRDefault="008D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1BFF" w14:textId="77777777" w:rsidR="008D50FA" w:rsidRDefault="008D50FA">
      <w:r>
        <w:separator/>
      </w:r>
    </w:p>
  </w:footnote>
  <w:footnote w:type="continuationSeparator" w:id="0">
    <w:p w14:paraId="7488A7DA" w14:textId="77777777" w:rsidR="008D50FA" w:rsidRDefault="008D5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423E" w14:textId="77777777" w:rsidR="004E5C69" w:rsidRPr="00DA04CF" w:rsidRDefault="004E5C69" w:rsidP="004E1E6B">
    <w:pPr>
      <w:pBdr>
        <w:top w:val="single" w:sz="4" w:space="3" w:color="auto"/>
      </w:pBdr>
      <w:tabs>
        <w:tab w:val="right" w:pos="9900"/>
      </w:tabs>
      <w:rPr>
        <w:rFonts w:ascii="Calibri" w:hAnsi="Calibri" w:cs="Arial"/>
      </w:rPr>
    </w:pPr>
    <w:r w:rsidRPr="00DA04CF">
      <w:rPr>
        <w:rFonts w:ascii="Calibri" w:hAnsi="Calibri" w:cs="Arial"/>
      </w:rPr>
      <w:t>Section 16122</w:t>
    </w:r>
    <w:r w:rsidR="00F84B2C" w:rsidRPr="00DA04CF">
      <w:rPr>
        <w:rFonts w:ascii="Calibri" w:hAnsi="Calibri" w:cs="Arial"/>
      </w:rPr>
      <w:tab/>
    </w:r>
    <w:r w:rsidRPr="00DA04CF">
      <w:rPr>
        <w:rFonts w:ascii="Calibri" w:hAnsi="Calibri" w:cs="Arial"/>
      </w:rPr>
      <w:t>CONTRACT NO</w:t>
    </w:r>
    <w:r w:rsidRPr="00DA04CF">
      <w:rPr>
        <w:rFonts w:ascii="Calibri" w:hAnsi="Calibri" w:cs="Arial"/>
        <w:highlight w:val="yellow"/>
      </w:rPr>
      <w:t>.... [Insert Region Number]</w:t>
    </w:r>
    <w:r w:rsidRPr="00DA04CF">
      <w:rPr>
        <w:rFonts w:ascii="Calibri" w:hAnsi="Calibri" w:cs="Arial"/>
      </w:rPr>
      <w:tab/>
    </w:r>
  </w:p>
  <w:p w14:paraId="282B1C0B" w14:textId="77777777" w:rsidR="004E5C69" w:rsidRPr="00DA04CF" w:rsidRDefault="001E6B8C" w:rsidP="00F84B2C">
    <w:pPr>
      <w:pBdr>
        <w:top w:val="single" w:sz="4" w:space="3"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rPr>
        <w:rFonts w:ascii="Calibri" w:hAnsi="Calibri" w:cs="Arial"/>
      </w:rPr>
    </w:pPr>
    <w:r>
      <w:rPr>
        <w:rFonts w:ascii="Calibri" w:hAnsi="Calibri" w:cs="Arial"/>
      </w:rPr>
      <w:t>2015-02-02</w:t>
    </w:r>
    <w:r w:rsidR="004E5C69" w:rsidRPr="00DA04CF">
      <w:rPr>
        <w:rFonts w:ascii="Calibri" w:hAnsi="Calibri" w:cs="Arial"/>
      </w:rPr>
      <w:tab/>
    </w:r>
    <w:r w:rsidR="004E5C69" w:rsidRPr="00DA04CF">
      <w:rPr>
        <w:rFonts w:ascii="Calibri" w:hAnsi="Calibri" w:cs="Arial"/>
      </w:rPr>
      <w:tab/>
    </w:r>
    <w:r w:rsidR="004E5C69" w:rsidRPr="00DA04CF">
      <w:rPr>
        <w:rFonts w:ascii="Calibri" w:hAnsi="Calibri" w:cs="Arial"/>
      </w:rPr>
      <w:tab/>
    </w:r>
    <w:r w:rsidR="004E5C69" w:rsidRPr="00DA04CF">
      <w:rPr>
        <w:rFonts w:ascii="Calibri" w:hAnsi="Calibri" w:cs="Arial"/>
      </w:rPr>
      <w:tab/>
    </w:r>
    <w:r w:rsidR="004E5C69" w:rsidRPr="00DA04CF">
      <w:rPr>
        <w:rFonts w:ascii="Calibri" w:hAnsi="Calibri" w:cs="Arial"/>
        <w:b/>
      </w:rPr>
      <w:t xml:space="preserve">WIRES </w:t>
    </w:r>
    <w:smartTag w:uri="urn:schemas-microsoft-com:office:smarttags" w:element="stockticker">
      <w:r w:rsidR="004E5C69" w:rsidRPr="00DA04CF">
        <w:rPr>
          <w:rFonts w:ascii="Calibri" w:hAnsi="Calibri" w:cs="Arial"/>
          <w:b/>
        </w:rPr>
        <w:t>AND</w:t>
      </w:r>
    </w:smartTag>
    <w:r w:rsidR="004E5C69" w:rsidRPr="00DA04CF">
      <w:rPr>
        <w:rFonts w:ascii="Calibri" w:hAnsi="Calibri" w:cs="Arial"/>
        <w:b/>
      </w:rPr>
      <w:t xml:space="preserve"> CABLES 0 – 1000V</w:t>
    </w:r>
    <w:r w:rsidR="004E5C69" w:rsidRPr="00DA04CF">
      <w:rPr>
        <w:rFonts w:ascii="Calibri" w:hAnsi="Calibri" w:cs="Arial"/>
      </w:rPr>
      <w:tab/>
    </w:r>
  </w:p>
  <w:p w14:paraId="18DF8B78" w14:textId="77777777" w:rsidR="004E5C69" w:rsidRPr="00DA04CF" w:rsidRDefault="004E5C69" w:rsidP="004E1E6B">
    <w:pPr>
      <w:pBdr>
        <w:top w:val="single" w:sz="4" w:space="3" w:color="auto"/>
      </w:pBdr>
      <w:tabs>
        <w:tab w:val="center" w:pos="5175"/>
        <w:tab w:val="right" w:pos="9900"/>
      </w:tabs>
      <w:rPr>
        <w:rFonts w:ascii="Calibri" w:hAnsi="Calibri" w:cs="Arial"/>
      </w:rPr>
    </w:pPr>
    <w:r w:rsidRPr="00DA04CF">
      <w:rPr>
        <w:rFonts w:ascii="Calibri" w:hAnsi="Calibri" w:cs="Arial"/>
      </w:rPr>
      <w:t xml:space="preserve">Page </w:t>
    </w:r>
    <w:r w:rsidRPr="00DA04CF">
      <w:rPr>
        <w:rFonts w:ascii="Calibri" w:hAnsi="Calibri" w:cs="Arial"/>
      </w:rPr>
      <w:fldChar w:fldCharType="begin"/>
    </w:r>
    <w:r w:rsidRPr="00DA04CF">
      <w:rPr>
        <w:rFonts w:ascii="Calibri" w:hAnsi="Calibri" w:cs="Arial"/>
      </w:rPr>
      <w:instrText xml:space="preserve">PAGE </w:instrText>
    </w:r>
    <w:r w:rsidRPr="00DA04CF">
      <w:rPr>
        <w:rFonts w:ascii="Calibri" w:hAnsi="Calibri" w:cs="Arial"/>
      </w:rPr>
      <w:fldChar w:fldCharType="separate"/>
    </w:r>
    <w:r w:rsidR="00AA4355">
      <w:rPr>
        <w:rFonts w:ascii="Calibri" w:hAnsi="Calibri" w:cs="Arial"/>
        <w:noProof/>
      </w:rPr>
      <w:t>4</w:t>
    </w:r>
    <w:r w:rsidRPr="00DA04CF">
      <w:rPr>
        <w:rFonts w:ascii="Calibri" w:hAnsi="Calibri" w:cs="Arial"/>
      </w:rPr>
      <w:fldChar w:fldCharType="end"/>
    </w:r>
    <w:r w:rsidRPr="00DA04CF">
      <w:rPr>
        <w:rFonts w:ascii="Calibri" w:hAnsi="Calibri" w:cs="Arial"/>
      </w:rPr>
      <w:t xml:space="preserve"> </w:t>
    </w:r>
    <w:r w:rsidRPr="00DA04CF">
      <w:rPr>
        <w:rStyle w:val="PageNumber"/>
        <w:rFonts w:ascii="Calibri" w:hAnsi="Calibri"/>
        <w:caps/>
        <w:sz w:val="22"/>
        <w:szCs w:val="22"/>
      </w:rPr>
      <w:tab/>
    </w:r>
    <w:r w:rsidRPr="00DA04CF">
      <w:rPr>
        <w:rStyle w:val="PageNumber"/>
        <w:rFonts w:ascii="Calibri" w:hAnsi="Calibri"/>
        <w:caps/>
        <w:sz w:val="22"/>
        <w:szCs w:val="22"/>
      </w:rPr>
      <w:tab/>
    </w:r>
    <w:r w:rsidRPr="00DA04CF">
      <w:rPr>
        <w:rFonts w:ascii="Calibri" w:hAnsi="Calibri" w:cs="Arial"/>
      </w:rPr>
      <w:t xml:space="preserve">DATE:  </w:t>
    </w:r>
    <w:r w:rsidRPr="00DA04CF">
      <w:rPr>
        <w:rFonts w:ascii="Calibri" w:hAnsi="Calibri" w:cs="Arial"/>
        <w:highlight w:val="yellow"/>
      </w:rPr>
      <w:t>[Insert Date, (e.g. Jan., 2000)]</w:t>
    </w:r>
    <w:r w:rsidRPr="00DA04CF">
      <w:rPr>
        <w:rFonts w:ascii="Calibri" w:hAnsi="Calibri" w:cs="Arial"/>
      </w:rPr>
      <w:tab/>
    </w:r>
  </w:p>
  <w:p w14:paraId="52F63A48" w14:textId="77777777" w:rsidR="004E5C69" w:rsidRDefault="004E5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6F30" w14:textId="77777777" w:rsidR="000D2F2C" w:rsidRPr="00DA04CF" w:rsidRDefault="000D2F2C" w:rsidP="00F84B2C">
    <w:pPr>
      <w:pBdr>
        <w:top w:val="single" w:sz="4" w:space="1" w:color="auto"/>
      </w:pBdr>
      <w:rPr>
        <w:rFonts w:ascii="Calibri" w:hAnsi="Calibri" w:cs="Arial"/>
      </w:rPr>
    </w:pPr>
    <w:r w:rsidRPr="00DA04CF">
      <w:rPr>
        <w:rFonts w:ascii="Calibri" w:hAnsi="Calibri" w:cs="Arial"/>
      </w:rPr>
      <w:t>CONTRACT NO</w:t>
    </w:r>
    <w:r w:rsidRPr="00DA04CF">
      <w:rPr>
        <w:rFonts w:ascii="Calibri" w:hAnsi="Calibri" w:cs="Arial"/>
        <w:highlight w:val="yellow"/>
      </w:rPr>
      <w:t xml:space="preserve">. [Insert </w:t>
    </w:r>
    <w:r w:rsidR="005B6E4F">
      <w:rPr>
        <w:rFonts w:ascii="Calibri" w:hAnsi="Calibri" w:cs="Arial"/>
        <w:highlight w:val="yellow"/>
      </w:rPr>
      <w:t>Contract</w:t>
    </w:r>
    <w:r w:rsidRPr="00DA04CF">
      <w:rPr>
        <w:rFonts w:ascii="Calibri" w:hAnsi="Calibri" w:cs="Arial"/>
        <w:highlight w:val="yellow"/>
      </w:rPr>
      <w:t xml:space="preserve"> Number]</w:t>
    </w:r>
    <w:r w:rsidRPr="00DA04CF">
      <w:rPr>
        <w:rFonts w:ascii="Calibri" w:hAnsi="Calibri" w:cs="Arial"/>
      </w:rPr>
      <w:tab/>
    </w:r>
    <w:r w:rsidR="00F84B2C" w:rsidRPr="00DA04CF">
      <w:rPr>
        <w:rFonts w:ascii="Calibri" w:hAnsi="Calibri" w:cs="Arial"/>
      </w:rPr>
      <w:tab/>
    </w:r>
    <w:r w:rsidR="00F84B2C" w:rsidRPr="00DA04CF">
      <w:rPr>
        <w:rFonts w:ascii="Calibri" w:hAnsi="Calibri" w:cs="Arial"/>
      </w:rPr>
      <w:tab/>
    </w:r>
    <w:r w:rsidR="00F84B2C" w:rsidRPr="00DA04CF">
      <w:rPr>
        <w:rFonts w:ascii="Calibri" w:hAnsi="Calibri" w:cs="Arial"/>
      </w:rPr>
      <w:tab/>
    </w:r>
    <w:r w:rsidR="00F84B2C" w:rsidRPr="00DA04CF">
      <w:rPr>
        <w:rFonts w:ascii="Calibri" w:hAnsi="Calibri" w:cs="Arial"/>
      </w:rPr>
      <w:tab/>
    </w:r>
    <w:r w:rsidR="00F84B2C" w:rsidRPr="00DA04CF">
      <w:rPr>
        <w:rFonts w:ascii="Calibri" w:hAnsi="Calibri" w:cs="Arial"/>
      </w:rPr>
      <w:tab/>
      <w:t xml:space="preserve">       </w:t>
    </w:r>
    <w:r w:rsidR="0035449A" w:rsidRPr="00DA04CF">
      <w:rPr>
        <w:rFonts w:ascii="Calibri" w:hAnsi="Calibri" w:cs="Arial"/>
      </w:rPr>
      <w:t xml:space="preserve">   </w:t>
    </w:r>
    <w:r w:rsidRPr="00DA04CF">
      <w:rPr>
        <w:rFonts w:ascii="Calibri" w:hAnsi="Calibri" w:cs="Arial"/>
      </w:rPr>
      <w:t>Section 16122</w:t>
    </w:r>
  </w:p>
  <w:p w14:paraId="33674301" w14:textId="77777777" w:rsidR="000D2F2C" w:rsidRPr="00DA04CF" w:rsidRDefault="00F84B2C" w:rsidP="00F84B2C">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Arial"/>
      </w:rPr>
    </w:pPr>
    <w:r w:rsidRPr="00DA04CF">
      <w:rPr>
        <w:rFonts w:ascii="Calibri" w:hAnsi="Calibri" w:cs="Arial"/>
        <w:b/>
      </w:rPr>
      <w:tab/>
    </w:r>
    <w:r w:rsidRPr="00DA04CF">
      <w:rPr>
        <w:rFonts w:ascii="Calibri" w:hAnsi="Calibri" w:cs="Arial"/>
        <w:b/>
      </w:rPr>
      <w:tab/>
    </w:r>
    <w:r w:rsidRPr="00DA04CF">
      <w:rPr>
        <w:rFonts w:ascii="Calibri" w:hAnsi="Calibri" w:cs="Arial"/>
        <w:b/>
      </w:rPr>
      <w:tab/>
    </w:r>
    <w:r w:rsidRPr="00DA04CF">
      <w:rPr>
        <w:rFonts w:ascii="Calibri" w:hAnsi="Calibri" w:cs="Arial"/>
        <w:b/>
      </w:rPr>
      <w:tab/>
    </w:r>
    <w:r w:rsidR="000D2F2C" w:rsidRPr="00DA04CF">
      <w:rPr>
        <w:rFonts w:ascii="Calibri" w:hAnsi="Calibri" w:cs="Arial"/>
        <w:b/>
      </w:rPr>
      <w:t xml:space="preserve">WIRES </w:t>
    </w:r>
    <w:smartTag w:uri="urn:schemas-microsoft-com:office:smarttags" w:element="stockticker">
      <w:r w:rsidR="000D2F2C" w:rsidRPr="00DA04CF">
        <w:rPr>
          <w:rFonts w:ascii="Calibri" w:hAnsi="Calibri" w:cs="Arial"/>
          <w:b/>
        </w:rPr>
        <w:t>AND</w:t>
      </w:r>
    </w:smartTag>
    <w:r w:rsidR="000D2F2C" w:rsidRPr="00DA04CF">
      <w:rPr>
        <w:rFonts w:ascii="Calibri" w:hAnsi="Calibri" w:cs="Arial"/>
        <w:b/>
      </w:rPr>
      <w:t xml:space="preserve"> CABLES 0 – 1000V</w:t>
    </w:r>
    <w:r w:rsidR="000D2F2C" w:rsidRPr="00DA04CF">
      <w:rPr>
        <w:rFonts w:ascii="Calibri" w:hAnsi="Calibri" w:cs="Arial"/>
      </w:rPr>
      <w:tab/>
    </w:r>
    <w:r w:rsidRPr="00DA04CF">
      <w:rPr>
        <w:rFonts w:ascii="Calibri" w:hAnsi="Calibri" w:cs="Arial"/>
      </w:rPr>
      <w:tab/>
    </w:r>
    <w:r w:rsidRPr="00DA04CF">
      <w:rPr>
        <w:rFonts w:ascii="Calibri" w:hAnsi="Calibri" w:cs="Arial"/>
      </w:rPr>
      <w:tab/>
    </w:r>
    <w:r w:rsidRPr="00DA04CF">
      <w:rPr>
        <w:rFonts w:ascii="Calibri" w:hAnsi="Calibri" w:cs="Arial"/>
      </w:rPr>
      <w:tab/>
    </w:r>
    <w:r w:rsidR="0035449A" w:rsidRPr="00DA04CF">
      <w:rPr>
        <w:rFonts w:ascii="Calibri" w:hAnsi="Calibri" w:cs="Arial"/>
      </w:rPr>
      <w:tab/>
    </w:r>
    <w:r w:rsidR="001E6B8C">
      <w:rPr>
        <w:rFonts w:ascii="Calibri" w:hAnsi="Calibri" w:cs="Arial"/>
      </w:rPr>
      <w:t>2015-02-02</w:t>
    </w:r>
  </w:p>
  <w:p w14:paraId="1B824A8B" w14:textId="77777777" w:rsidR="000D2F2C" w:rsidRPr="00DA04CF" w:rsidRDefault="000D2F2C" w:rsidP="00F84B2C">
    <w:pPr>
      <w:pBdr>
        <w:top w:val="single" w:sz="4" w:space="1" w:color="auto"/>
      </w:pBdr>
      <w:tabs>
        <w:tab w:val="center" w:pos="5175"/>
      </w:tabs>
      <w:rPr>
        <w:rFonts w:ascii="Calibri" w:hAnsi="Calibri" w:cs="Arial"/>
      </w:rPr>
    </w:pPr>
    <w:r w:rsidRPr="00DA04CF">
      <w:rPr>
        <w:rFonts w:ascii="Calibri" w:hAnsi="Calibri" w:cs="Arial"/>
      </w:rPr>
      <w:t xml:space="preserve">DATE:  </w:t>
    </w:r>
    <w:r w:rsidRPr="00DA04CF">
      <w:rPr>
        <w:rFonts w:ascii="Calibri" w:hAnsi="Calibri" w:cs="Arial"/>
        <w:highlight w:val="yellow"/>
      </w:rPr>
      <w:t>[Insert Date, (e.g. Jan., 2000)]</w:t>
    </w:r>
    <w:r w:rsidRPr="00DA04CF">
      <w:rPr>
        <w:rFonts w:ascii="Calibri" w:hAnsi="Calibri" w:cs="Arial"/>
      </w:rPr>
      <w:tab/>
    </w:r>
    <w:r w:rsidRPr="00DA04CF">
      <w:rPr>
        <w:rFonts w:ascii="Calibri" w:hAnsi="Calibri" w:cs="Arial"/>
      </w:rPr>
      <w:tab/>
    </w:r>
    <w:r w:rsidR="00F84B2C" w:rsidRPr="00DA04CF">
      <w:rPr>
        <w:rFonts w:ascii="Calibri" w:hAnsi="Calibri" w:cs="Arial"/>
      </w:rPr>
      <w:tab/>
    </w:r>
    <w:r w:rsidR="00F84B2C" w:rsidRPr="00DA04CF">
      <w:rPr>
        <w:rFonts w:ascii="Calibri" w:hAnsi="Calibri" w:cs="Arial"/>
      </w:rPr>
      <w:tab/>
    </w:r>
    <w:r w:rsidR="00F84B2C" w:rsidRPr="00DA04CF">
      <w:rPr>
        <w:rFonts w:ascii="Calibri" w:hAnsi="Calibri" w:cs="Arial"/>
      </w:rPr>
      <w:tab/>
    </w:r>
    <w:r w:rsidR="00F84B2C" w:rsidRPr="00DA04CF">
      <w:rPr>
        <w:rFonts w:ascii="Calibri" w:hAnsi="Calibri" w:cs="Arial"/>
      </w:rPr>
      <w:tab/>
    </w:r>
    <w:r w:rsidR="001C5F53">
      <w:rPr>
        <w:rFonts w:ascii="Calibri" w:hAnsi="Calibri" w:cs="Arial"/>
      </w:rPr>
      <w:t xml:space="preserve">         </w:t>
    </w:r>
    <w:r w:rsidRPr="00DA04CF">
      <w:rPr>
        <w:rFonts w:ascii="Calibri" w:hAnsi="Calibri" w:cs="Arial"/>
      </w:rPr>
      <w:t xml:space="preserve">Page </w:t>
    </w:r>
    <w:r w:rsidRPr="00DA04CF">
      <w:rPr>
        <w:rFonts w:ascii="Calibri" w:hAnsi="Calibri" w:cs="Arial"/>
      </w:rPr>
      <w:fldChar w:fldCharType="begin"/>
    </w:r>
    <w:r w:rsidRPr="00DA04CF">
      <w:rPr>
        <w:rFonts w:ascii="Calibri" w:hAnsi="Calibri" w:cs="Arial"/>
      </w:rPr>
      <w:instrText xml:space="preserve">PAGE </w:instrText>
    </w:r>
    <w:r w:rsidRPr="00DA04CF">
      <w:rPr>
        <w:rFonts w:ascii="Calibri" w:hAnsi="Calibri" w:cs="Arial"/>
      </w:rPr>
      <w:fldChar w:fldCharType="separate"/>
    </w:r>
    <w:r w:rsidR="00AA4355">
      <w:rPr>
        <w:rFonts w:ascii="Calibri" w:hAnsi="Calibri" w:cs="Arial"/>
        <w:noProof/>
      </w:rPr>
      <w:t>1</w:t>
    </w:r>
    <w:r w:rsidRPr="00DA04CF">
      <w:rPr>
        <w:rFonts w:ascii="Calibri" w:hAnsi="Calibri" w:cs="Arial"/>
      </w:rPr>
      <w:fldChar w:fldCharType="end"/>
    </w:r>
    <w:r w:rsidRPr="00DA04CF">
      <w:rPr>
        <w:rFonts w:ascii="Calibri" w:hAnsi="Calibri" w:cs="Arial"/>
      </w:rPr>
      <w:t xml:space="preserve"> </w:t>
    </w:r>
  </w:p>
  <w:p w14:paraId="70726D6A" w14:textId="77777777" w:rsidR="000D2F2C" w:rsidRPr="00DA04CF" w:rsidRDefault="000D2F2C" w:rsidP="00F0206E">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9D59" w14:textId="77777777" w:rsidR="000D2F2C" w:rsidRPr="0082209E" w:rsidRDefault="000D2F2C"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16122</w:t>
    </w:r>
  </w:p>
  <w:p w14:paraId="07253EDF" w14:textId="77777777" w:rsidR="000D2F2C" w:rsidRPr="0082209E" w:rsidRDefault="000D2F2C" w:rsidP="00672C12">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rPr>
    </w:pPr>
    <w:r>
      <w:rPr>
        <w:rFonts w:ascii="Arial" w:hAnsi="Arial" w:cs="Arial"/>
        <w:b/>
      </w:rPr>
      <w:t xml:space="preserve">WIRES </w:t>
    </w:r>
    <w:smartTag w:uri="urn:schemas-microsoft-com:office:smarttags" w:element="stockticker">
      <w:r>
        <w:rPr>
          <w:rFonts w:ascii="Arial" w:hAnsi="Arial" w:cs="Arial"/>
          <w:b/>
        </w:rPr>
        <w:t>AND</w:t>
      </w:r>
    </w:smartTag>
    <w:r>
      <w:rPr>
        <w:rFonts w:ascii="Arial" w:hAnsi="Arial" w:cs="Arial"/>
        <w:b/>
      </w:rPr>
      <w:t xml:space="preserve"> CABLES 0 – 1000V</w:t>
    </w:r>
    <w:r w:rsidRPr="0082209E">
      <w:rPr>
        <w:rFonts w:ascii="Arial" w:hAnsi="Arial" w:cs="Arial"/>
      </w:rPr>
      <w:tab/>
    </w:r>
    <w:r w:rsidR="00867FD9">
      <w:rPr>
        <w:rFonts w:ascii="Arial" w:hAnsi="Arial" w:cs="Arial"/>
      </w:rPr>
      <w:t>2013</w:t>
    </w:r>
    <w:r>
      <w:rPr>
        <w:rFonts w:ascii="Arial" w:hAnsi="Arial" w:cs="Arial"/>
      </w:rPr>
      <w:t>-</w:t>
    </w:r>
    <w:r w:rsidR="00867FD9">
      <w:rPr>
        <w:rFonts w:ascii="Arial" w:hAnsi="Arial" w:cs="Arial"/>
      </w:rPr>
      <w:t>06</w:t>
    </w:r>
    <w:r>
      <w:rPr>
        <w:rFonts w:ascii="Arial" w:hAnsi="Arial" w:cs="Arial"/>
      </w:rPr>
      <w:t>-</w:t>
    </w:r>
    <w:r w:rsidR="00DB4BCD">
      <w:rPr>
        <w:rFonts w:ascii="Arial" w:hAnsi="Arial" w:cs="Arial"/>
      </w:rPr>
      <w:t>18</w:t>
    </w:r>
  </w:p>
  <w:p w14:paraId="3AE994D4" w14:textId="77777777" w:rsidR="000D2F2C" w:rsidRPr="0082209E" w:rsidRDefault="000D2F2C"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4E5C69">
      <w:rPr>
        <w:rFonts w:ascii="Arial" w:hAnsi="Arial" w:cs="Arial"/>
        <w:noProof/>
      </w:rPr>
      <w:t>1</w:t>
    </w:r>
    <w:r w:rsidRPr="0082209E">
      <w:rPr>
        <w:rFonts w:ascii="Arial" w:hAnsi="Arial" w:cs="Arial"/>
      </w:rPr>
      <w:fldChar w:fldCharType="end"/>
    </w:r>
    <w:r w:rsidRPr="0082209E">
      <w:rPr>
        <w:rFonts w:ascii="Arial" w:hAnsi="Arial" w:cs="Arial"/>
      </w:rPr>
      <w:t xml:space="preserve"> of</w:t>
    </w:r>
    <w:r>
      <w:rPr>
        <w:rFonts w:ascii="Arial" w:hAnsi="Arial" w:cs="Arial"/>
      </w:rPr>
      <w:t xml:space="preserve"> </w:t>
    </w:r>
    <w:r w:rsidRPr="00437A02">
      <w:rPr>
        <w:rStyle w:val="PageNumber"/>
        <w:rFonts w:ascii="Arial Narrow" w:hAnsi="Arial Narrow"/>
        <w:caps/>
        <w:sz w:val="22"/>
        <w:szCs w:val="22"/>
      </w:rPr>
      <w:fldChar w:fldCharType="begin"/>
    </w:r>
    <w:r w:rsidRPr="00437A02">
      <w:rPr>
        <w:rStyle w:val="PageNumber"/>
        <w:rFonts w:ascii="Arial Narrow" w:hAnsi="Arial Narrow"/>
        <w:caps/>
        <w:sz w:val="22"/>
        <w:szCs w:val="22"/>
      </w:rPr>
      <w:instrText xml:space="preserve"> NUMPAGES </w:instrText>
    </w:r>
    <w:r w:rsidRPr="00437A02">
      <w:rPr>
        <w:rStyle w:val="PageNumber"/>
        <w:rFonts w:ascii="Arial Narrow" w:hAnsi="Arial Narrow"/>
        <w:caps/>
        <w:sz w:val="22"/>
        <w:szCs w:val="22"/>
      </w:rPr>
      <w:fldChar w:fldCharType="separate"/>
    </w:r>
    <w:r w:rsidR="004E5C69">
      <w:rPr>
        <w:rStyle w:val="PageNumber"/>
        <w:rFonts w:ascii="Arial Narrow" w:hAnsi="Arial Narrow"/>
        <w:caps/>
        <w:noProof/>
        <w:sz w:val="22"/>
        <w:szCs w:val="22"/>
      </w:rPr>
      <w:t>5</w:t>
    </w:r>
    <w:r w:rsidRPr="00437A02">
      <w:rPr>
        <w:rStyle w:val="PageNumber"/>
        <w:rFonts w:ascii="Arial Narrow" w:hAnsi="Arial Narrow"/>
        <w:caps/>
        <w:sz w:val="22"/>
        <w:szCs w:val="22"/>
      </w:rPr>
      <w:fldChar w:fldCharType="end"/>
    </w:r>
  </w:p>
  <w:p w14:paraId="2DFF5C1D" w14:textId="77777777" w:rsidR="000D2F2C" w:rsidRDefault="000D2F2C"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A1445A7A"/>
    <w:lvl w:ilvl="0">
      <w:start w:val="1"/>
      <w:numFmt w:val="decimal"/>
      <w:pStyle w:val="Heading1"/>
      <w:lvlText w:val="PART %1."/>
      <w:lvlJc w:val="left"/>
      <w:pPr>
        <w:tabs>
          <w:tab w:val="num" w:pos="1152"/>
        </w:tabs>
        <w:ind w:left="115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927230659">
    <w:abstractNumId w:val="0"/>
  </w:num>
  <w:num w:numId="2" w16cid:durableId="1483428694">
    <w:abstractNumId w:val="0"/>
  </w:num>
  <w:num w:numId="3" w16cid:durableId="1434327855">
    <w:abstractNumId w:val="6"/>
  </w:num>
  <w:num w:numId="4" w16cid:durableId="490680740">
    <w:abstractNumId w:val="3"/>
  </w:num>
  <w:num w:numId="5" w16cid:durableId="327946736">
    <w:abstractNumId w:val="7"/>
  </w:num>
  <w:num w:numId="6" w16cid:durableId="1155873565">
    <w:abstractNumId w:val="2"/>
  </w:num>
  <w:num w:numId="7" w16cid:durableId="2080399241">
    <w:abstractNumId w:val="5"/>
  </w:num>
  <w:num w:numId="8" w16cid:durableId="1275477724">
    <w:abstractNumId w:val="1"/>
  </w:num>
  <w:num w:numId="9" w16cid:durableId="976028760">
    <w:abstractNumId w:val="8"/>
  </w:num>
  <w:num w:numId="10" w16cid:durableId="1237669736">
    <w:abstractNumId w:val="4"/>
  </w:num>
  <w:num w:numId="11" w16cid:durableId="18730349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23926"/>
    <w:rsid w:val="00024790"/>
    <w:rsid w:val="00096D13"/>
    <w:rsid w:val="000A6482"/>
    <w:rsid w:val="000A7BB7"/>
    <w:rsid w:val="000C6EBC"/>
    <w:rsid w:val="000D2F2C"/>
    <w:rsid w:val="000D79B8"/>
    <w:rsid w:val="000E22BF"/>
    <w:rsid w:val="000F4D2F"/>
    <w:rsid w:val="00107DBA"/>
    <w:rsid w:val="0011270D"/>
    <w:rsid w:val="001426E9"/>
    <w:rsid w:val="001B3E2D"/>
    <w:rsid w:val="001C5F53"/>
    <w:rsid w:val="001C69D3"/>
    <w:rsid w:val="001D066C"/>
    <w:rsid w:val="001E6B8C"/>
    <w:rsid w:val="002034DD"/>
    <w:rsid w:val="00206A77"/>
    <w:rsid w:val="00234729"/>
    <w:rsid w:val="0024100D"/>
    <w:rsid w:val="002627E9"/>
    <w:rsid w:val="00284033"/>
    <w:rsid w:val="00293584"/>
    <w:rsid w:val="002B3ABA"/>
    <w:rsid w:val="002E2D21"/>
    <w:rsid w:val="003130DA"/>
    <w:rsid w:val="0033540B"/>
    <w:rsid w:val="00342FB3"/>
    <w:rsid w:val="00343093"/>
    <w:rsid w:val="0035449A"/>
    <w:rsid w:val="0036059E"/>
    <w:rsid w:val="00366110"/>
    <w:rsid w:val="00366198"/>
    <w:rsid w:val="00372157"/>
    <w:rsid w:val="0037316E"/>
    <w:rsid w:val="00374077"/>
    <w:rsid w:val="00393C99"/>
    <w:rsid w:val="003E7375"/>
    <w:rsid w:val="0040417E"/>
    <w:rsid w:val="00414AEF"/>
    <w:rsid w:val="00422BAB"/>
    <w:rsid w:val="00437A02"/>
    <w:rsid w:val="00441C27"/>
    <w:rsid w:val="004838B9"/>
    <w:rsid w:val="004E1E6B"/>
    <w:rsid w:val="004E3E78"/>
    <w:rsid w:val="004E3FEA"/>
    <w:rsid w:val="004E5C69"/>
    <w:rsid w:val="00505933"/>
    <w:rsid w:val="005170C2"/>
    <w:rsid w:val="00524C93"/>
    <w:rsid w:val="00527514"/>
    <w:rsid w:val="00582C89"/>
    <w:rsid w:val="005947BD"/>
    <w:rsid w:val="005A196C"/>
    <w:rsid w:val="005A660B"/>
    <w:rsid w:val="005B6E4F"/>
    <w:rsid w:val="005C2BD2"/>
    <w:rsid w:val="006131EF"/>
    <w:rsid w:val="006272E7"/>
    <w:rsid w:val="006274EC"/>
    <w:rsid w:val="00634A02"/>
    <w:rsid w:val="0065771D"/>
    <w:rsid w:val="00672C12"/>
    <w:rsid w:val="00693DF4"/>
    <w:rsid w:val="006C0FAF"/>
    <w:rsid w:val="0070514B"/>
    <w:rsid w:val="00716EF9"/>
    <w:rsid w:val="007217BA"/>
    <w:rsid w:val="0072436B"/>
    <w:rsid w:val="0072745F"/>
    <w:rsid w:val="007C14F0"/>
    <w:rsid w:val="007D5130"/>
    <w:rsid w:val="007E16F7"/>
    <w:rsid w:val="007E4441"/>
    <w:rsid w:val="008001A5"/>
    <w:rsid w:val="00812A85"/>
    <w:rsid w:val="00817F23"/>
    <w:rsid w:val="0084381B"/>
    <w:rsid w:val="00867FD9"/>
    <w:rsid w:val="008D50FA"/>
    <w:rsid w:val="008F388C"/>
    <w:rsid w:val="009021D3"/>
    <w:rsid w:val="009369FF"/>
    <w:rsid w:val="00960901"/>
    <w:rsid w:val="00972D37"/>
    <w:rsid w:val="0097508B"/>
    <w:rsid w:val="009933A0"/>
    <w:rsid w:val="009B7568"/>
    <w:rsid w:val="009E2B77"/>
    <w:rsid w:val="00A04825"/>
    <w:rsid w:val="00A15ADD"/>
    <w:rsid w:val="00A16305"/>
    <w:rsid w:val="00A335D4"/>
    <w:rsid w:val="00A3767C"/>
    <w:rsid w:val="00A767E0"/>
    <w:rsid w:val="00AA040C"/>
    <w:rsid w:val="00AA4355"/>
    <w:rsid w:val="00AD060F"/>
    <w:rsid w:val="00AD5DA6"/>
    <w:rsid w:val="00B42198"/>
    <w:rsid w:val="00B50C63"/>
    <w:rsid w:val="00B839D8"/>
    <w:rsid w:val="00BA0B32"/>
    <w:rsid w:val="00BB1AE6"/>
    <w:rsid w:val="00C1423D"/>
    <w:rsid w:val="00C44A0F"/>
    <w:rsid w:val="00C5152E"/>
    <w:rsid w:val="00C53770"/>
    <w:rsid w:val="00C73272"/>
    <w:rsid w:val="00C80C03"/>
    <w:rsid w:val="00C81675"/>
    <w:rsid w:val="00C91817"/>
    <w:rsid w:val="00CC2B66"/>
    <w:rsid w:val="00CC7AFD"/>
    <w:rsid w:val="00D01370"/>
    <w:rsid w:val="00D109FD"/>
    <w:rsid w:val="00D26F52"/>
    <w:rsid w:val="00D3210A"/>
    <w:rsid w:val="00D3626B"/>
    <w:rsid w:val="00D41CBF"/>
    <w:rsid w:val="00D705EE"/>
    <w:rsid w:val="00D74767"/>
    <w:rsid w:val="00DA04CF"/>
    <w:rsid w:val="00DA097A"/>
    <w:rsid w:val="00DB06A2"/>
    <w:rsid w:val="00DB4BCD"/>
    <w:rsid w:val="00E045BC"/>
    <w:rsid w:val="00E32DC3"/>
    <w:rsid w:val="00E6080B"/>
    <w:rsid w:val="00E62AA3"/>
    <w:rsid w:val="00E8045B"/>
    <w:rsid w:val="00E84248"/>
    <w:rsid w:val="00ED3B54"/>
    <w:rsid w:val="00EF49D0"/>
    <w:rsid w:val="00F00AD9"/>
    <w:rsid w:val="00F0206E"/>
    <w:rsid w:val="00F13898"/>
    <w:rsid w:val="00F5273F"/>
    <w:rsid w:val="00F56C4C"/>
    <w:rsid w:val="00F6204E"/>
    <w:rsid w:val="00F655A7"/>
    <w:rsid w:val="00F801BA"/>
    <w:rsid w:val="00F84B2C"/>
    <w:rsid w:val="00F9136F"/>
    <w:rsid w:val="00FA31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AEE6947"/>
  <w15:chartTrackingRefBased/>
  <w15:docId w15:val="{30BA0483-2154-41D1-9CE1-0D05F954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6E"/>
    <w:rPr>
      <w:rFonts w:ascii="Book Antiqua" w:hAnsi="Book Antiqua"/>
      <w:sz w:val="22"/>
      <w:lang w:val="en-US" w:eastAsia="en-US"/>
    </w:rPr>
  </w:style>
  <w:style w:type="paragraph" w:styleId="Heading1">
    <w:name w:val="heading 1"/>
    <w:basedOn w:val="Main-Head"/>
    <w:next w:val="BodyText"/>
    <w:qFormat/>
    <w:rsid w:val="001E6B8C"/>
    <w:pPr>
      <w:keepNext/>
      <w:numPr>
        <w:numId w:val="3"/>
      </w:numPr>
      <w:tabs>
        <w:tab w:val="clear" w:pos="1152"/>
        <w:tab w:val="left" w:pos="720"/>
        <w:tab w:val="num" w:pos="990"/>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1E6B8C"/>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1E6B8C"/>
    <w:pPr>
      <w:numPr>
        <w:ilvl w:val="2"/>
        <w:numId w:val="3"/>
      </w:numPr>
      <w:tabs>
        <w:tab w:val="clear" w:pos="720"/>
        <w:tab w:val="left" w:pos="1440"/>
      </w:tabs>
      <w:ind w:left="1440" w:hanging="720"/>
      <w:outlineLvl w:val="2"/>
    </w:pPr>
    <w:rPr>
      <w:rFonts w:ascii="Calibri" w:hAnsi="Calibri"/>
      <w:b w:val="0"/>
      <w:szCs w:val="22"/>
    </w:rPr>
  </w:style>
  <w:style w:type="paragraph" w:styleId="Heading4">
    <w:name w:val="heading 4"/>
    <w:basedOn w:val="Main-Head"/>
    <w:qFormat/>
    <w:rsid w:val="00693DF4"/>
    <w:pPr>
      <w:numPr>
        <w:ilvl w:val="3"/>
        <w:numId w:val="3"/>
      </w:numPr>
      <w:tabs>
        <w:tab w:val="clear" w:pos="864"/>
        <w:tab w:val="num" w:pos="2070"/>
      </w:tabs>
      <w:ind w:left="2160" w:hanging="720"/>
      <w:outlineLvl w:val="3"/>
    </w:pPr>
    <w:rPr>
      <w:rFonts w:ascii="Calibri" w:hAnsi="Calibri" w:cs="Arial"/>
      <w:b w:val="0"/>
      <w:szCs w:val="22"/>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E6B8C"/>
    <w:rPr>
      <w:rFonts w:ascii="Calibri" w:hAnsi="Calibri"/>
      <w:sz w:val="22"/>
      <w:szCs w:val="22"/>
      <w:lang w:val="en-US" w:eastAsia="en-US"/>
    </w:rPr>
  </w:style>
  <w:style w:type="paragraph" w:customStyle="1" w:styleId="Other">
    <w:name w:val="Other"/>
    <w:basedOn w:val="Normal"/>
    <w:rsid w:val="004E3FEA"/>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7C14F0"/>
    <w:pPr>
      <w:widowControl w:val="0"/>
      <w:spacing w:before="60" w:after="60"/>
    </w:pPr>
    <w:rPr>
      <w:rFonts w:ascii="Arial" w:hAnsi="Arial"/>
      <w:sz w:val="20"/>
      <w:lang w:val="en-GB"/>
    </w:rPr>
  </w:style>
  <w:style w:type="paragraph" w:customStyle="1" w:styleId="TableHeading">
    <w:name w:val="Table Heading"/>
    <w:basedOn w:val="Normal"/>
    <w:rsid w:val="007C14F0"/>
    <w:pPr>
      <w:widowControl w:val="0"/>
      <w:spacing w:before="60" w:after="60"/>
    </w:pPr>
    <w:rPr>
      <w:rFonts w:ascii="Arial" w:hAnsi="Arial"/>
      <w:b/>
      <w:sz w:val="20"/>
      <w:lang w:val="en-GB"/>
    </w:rPr>
  </w:style>
  <w:style w:type="paragraph" w:styleId="BalloonText">
    <w:name w:val="Balloon Text"/>
    <w:basedOn w:val="Normal"/>
    <w:semiHidden/>
    <w:rsid w:val="00A16305"/>
    <w:rPr>
      <w:rFonts w:ascii="Tahoma" w:hAnsi="Tahoma" w:cs="Tahoma"/>
      <w:sz w:val="16"/>
      <w:szCs w:val="16"/>
    </w:rPr>
  </w:style>
  <w:style w:type="paragraph" w:styleId="CommentSubject">
    <w:name w:val="annotation subject"/>
    <w:basedOn w:val="CommentText"/>
    <w:next w:val="CommentText"/>
    <w:link w:val="CommentSubjectChar"/>
    <w:rsid w:val="00F655A7"/>
    <w:pPr>
      <w:spacing w:before="0"/>
    </w:pPr>
    <w:rPr>
      <w:rFonts w:ascii="Book Antiqua" w:hAnsi="Book Antiqua"/>
      <w:b/>
      <w:bCs/>
      <w:sz w:val="20"/>
    </w:rPr>
  </w:style>
  <w:style w:type="character" w:customStyle="1" w:styleId="CommentTextChar">
    <w:name w:val="Comment Text Char"/>
    <w:link w:val="CommentText"/>
    <w:semiHidden/>
    <w:rsid w:val="00F655A7"/>
    <w:rPr>
      <w:rFonts w:ascii="Arial" w:hAnsi="Arial"/>
      <w:sz w:val="22"/>
    </w:rPr>
  </w:style>
  <w:style w:type="character" w:customStyle="1" w:styleId="CommentSubjectChar">
    <w:name w:val="Comment Subject Char"/>
    <w:link w:val="CommentSubject"/>
    <w:rsid w:val="00F655A7"/>
    <w:rPr>
      <w:rFonts w:ascii="Book Antiqua" w:hAnsi="Book Antiqua"/>
      <w:b/>
      <w:bCs/>
      <w:sz w:val="22"/>
    </w:rPr>
  </w:style>
  <w:style w:type="paragraph" w:customStyle="1" w:styleId="EndOfSection">
    <w:name w:val="EndOfSection"/>
    <w:basedOn w:val="Normal"/>
    <w:rsid w:val="00F655A7"/>
    <w:pPr>
      <w:spacing w:before="600"/>
      <w:jc w:val="center"/>
    </w:pPr>
    <w:rPr>
      <w:rFonts w:ascii="Times New Roman" w:hAnsi="Times New Roman"/>
      <w:b/>
    </w:rPr>
  </w:style>
  <w:style w:type="character" w:customStyle="1" w:styleId="Heading2Char">
    <w:name w:val="Heading 2 Char"/>
    <w:link w:val="Heading2"/>
    <w:rsid w:val="00D26F52"/>
    <w:rPr>
      <w:rFonts w:ascii="Calibri" w:hAnsi="Calibri"/>
      <w:sz w:val="22"/>
      <w:szCs w:val="22"/>
      <w:u w:val="single"/>
      <w:lang w:val="en-US" w:eastAsia="en-US"/>
    </w:rPr>
  </w:style>
  <w:style w:type="paragraph" w:styleId="PlainText">
    <w:name w:val="Plain Text"/>
    <w:basedOn w:val="Normal"/>
    <w:link w:val="PlainTextChar"/>
    <w:unhideWhenUsed/>
    <w:rsid w:val="00D26F52"/>
    <w:pPr>
      <w:spacing w:after="200" w:line="276" w:lineRule="auto"/>
    </w:pPr>
    <w:rPr>
      <w:rFonts w:ascii="Courier New" w:eastAsia="Calibri" w:hAnsi="Courier New"/>
      <w:sz w:val="20"/>
      <w:szCs w:val="22"/>
    </w:rPr>
  </w:style>
  <w:style w:type="character" w:customStyle="1" w:styleId="PlainTextChar">
    <w:name w:val="Plain Text Char"/>
    <w:link w:val="PlainText"/>
    <w:rsid w:val="00D26F52"/>
    <w:rPr>
      <w:rFonts w:ascii="Courier New" w:eastAsia="Calibri" w:hAnsi="Courier New"/>
      <w:szCs w:val="22"/>
      <w:lang w:val="en-US" w:eastAsia="en-US"/>
    </w:rPr>
  </w:style>
  <w:style w:type="paragraph" w:styleId="Revision">
    <w:name w:val="Revision"/>
    <w:hidden/>
    <w:uiPriority w:val="99"/>
    <w:semiHidden/>
    <w:rsid w:val="00AD060F"/>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6704">
      <w:bodyDiv w:val="1"/>
      <w:marLeft w:val="0"/>
      <w:marRight w:val="0"/>
      <w:marTop w:val="0"/>
      <w:marBottom w:val="0"/>
      <w:divBdr>
        <w:top w:val="none" w:sz="0" w:space="0" w:color="auto"/>
        <w:left w:val="none" w:sz="0" w:space="0" w:color="auto"/>
        <w:bottom w:val="none" w:sz="0" w:space="0" w:color="auto"/>
        <w:right w:val="none" w:sz="0" w:space="0" w:color="auto"/>
      </w:divBdr>
    </w:div>
    <w:div w:id="458915258">
      <w:bodyDiv w:val="1"/>
      <w:marLeft w:val="0"/>
      <w:marRight w:val="0"/>
      <w:marTop w:val="0"/>
      <w:marBottom w:val="0"/>
      <w:divBdr>
        <w:top w:val="none" w:sz="0" w:space="0" w:color="auto"/>
        <w:left w:val="none" w:sz="0" w:space="0" w:color="auto"/>
        <w:bottom w:val="none" w:sz="0" w:space="0" w:color="auto"/>
        <w:right w:val="none" w:sz="0" w:space="0" w:color="auto"/>
      </w:divBdr>
    </w:div>
    <w:div w:id="856889857">
      <w:bodyDiv w:val="1"/>
      <w:marLeft w:val="0"/>
      <w:marRight w:val="0"/>
      <w:marTop w:val="0"/>
      <w:marBottom w:val="0"/>
      <w:divBdr>
        <w:top w:val="none" w:sz="0" w:space="0" w:color="auto"/>
        <w:left w:val="none" w:sz="0" w:space="0" w:color="auto"/>
        <w:bottom w:val="none" w:sz="0" w:space="0" w:color="auto"/>
        <w:right w:val="none" w:sz="0" w:space="0" w:color="auto"/>
      </w:divBdr>
    </w:div>
    <w:div w:id="1023282529">
      <w:bodyDiv w:val="1"/>
      <w:marLeft w:val="0"/>
      <w:marRight w:val="0"/>
      <w:marTop w:val="0"/>
      <w:marBottom w:val="0"/>
      <w:divBdr>
        <w:top w:val="none" w:sz="0" w:space="0" w:color="auto"/>
        <w:left w:val="none" w:sz="0" w:space="0" w:color="auto"/>
        <w:bottom w:val="none" w:sz="0" w:space="0" w:color="auto"/>
        <w:right w:val="none" w:sz="0" w:space="0" w:color="auto"/>
      </w:divBdr>
    </w:div>
    <w:div w:id="1425152071">
      <w:bodyDiv w:val="1"/>
      <w:marLeft w:val="0"/>
      <w:marRight w:val="0"/>
      <w:marTop w:val="0"/>
      <w:marBottom w:val="0"/>
      <w:divBdr>
        <w:top w:val="none" w:sz="0" w:space="0" w:color="auto"/>
        <w:left w:val="none" w:sz="0" w:space="0" w:color="auto"/>
        <w:bottom w:val="none" w:sz="0" w:space="0" w:color="auto"/>
        <w:right w:val="none" w:sz="0" w:space="0" w:color="auto"/>
      </w:divBdr>
    </w:div>
    <w:div w:id="19684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95132A75-3F52-484D-A313-AA6742705E97}">
  <ds:schemaRefs>
    <ds:schemaRef ds:uri="http://schemas.microsoft.com/sharepoint/v3/contenttype/forms"/>
  </ds:schemaRefs>
</ds:datastoreItem>
</file>

<file path=customXml/itemProps2.xml><?xml version="1.0" encoding="utf-8"?>
<ds:datastoreItem xmlns:ds="http://schemas.openxmlformats.org/officeDocument/2006/customXml" ds:itemID="{CAD8154F-1E84-4636-977E-1A303E1B8573}"/>
</file>

<file path=customXml/itemProps3.xml><?xml version="1.0" encoding="utf-8"?>
<ds:datastoreItem xmlns:ds="http://schemas.openxmlformats.org/officeDocument/2006/customXml" ds:itemID="{3C859FE3-D18B-4397-BD68-D2E7E9C57521}">
  <ds:schemaRefs>
    <ds:schemaRef ds:uri="http://schemas.microsoft.com/office/2006/metadata/longProperties"/>
  </ds:schemaRefs>
</ds:datastoreItem>
</file>

<file path=customXml/itemProps4.xml><?xml version="1.0" encoding="utf-8"?>
<ds:datastoreItem xmlns:ds="http://schemas.openxmlformats.org/officeDocument/2006/customXml" ds:itemID="{55CA7B65-B513-40C4-BE52-617C08E383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16122_Wires_and_Cables_0-1000V (Feb 2, 2015)</vt:lpstr>
    </vt:vector>
  </TitlesOfParts>
  <Company>Regional Municipality of York</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16122_Wires_and_Cables_0-1000V (Feb 2, 2015)</dc:title>
  <dc:subject/>
  <dc:creator>Adley-McGinnis, Andrea</dc:creator>
  <cp:keywords/>
  <cp:lastModifiedBy>Axel Ouillet</cp:lastModifiedBy>
  <cp:revision>2</cp:revision>
  <cp:lastPrinted>2006-08-30T11:46:00Z</cp:lastPrinted>
  <dcterms:created xsi:type="dcterms:W3CDTF">2022-11-17T18:52:00Z</dcterms:created>
  <dcterms:modified xsi:type="dcterms:W3CDTF">2022-11-17T18:52:00Z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2022-11-04T16:07:41Z</vt:lpwstr>
  </property>
  <property fmtid="{D5CDD505-2E9C-101B-9397-08002B2CF9AE}" pid="24" name="ContentTypeId">
    <vt:lpwstr>0x010100BF8E50B80A32C040A85FB450FB26C9E5</vt:lpwstr>
  </property>
</Properties>
</file>