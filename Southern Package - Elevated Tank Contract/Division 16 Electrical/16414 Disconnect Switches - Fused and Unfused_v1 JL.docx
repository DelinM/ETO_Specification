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310908" w:rsidRPr="00B61EF3" w14:paraId="7EE8A332"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29B5638E" w14:textId="77777777" w:rsidR="00310908" w:rsidRPr="00B61EF3" w:rsidRDefault="00310908" w:rsidP="00B16585">
            <w:pPr>
              <w:pStyle w:val="TableHeading"/>
              <w:rPr>
                <w:rFonts w:ascii="Calibri" w:hAnsi="Calibri"/>
                <w:sz w:val="22"/>
                <w:szCs w:val="22"/>
              </w:rPr>
            </w:pPr>
            <w:bookmarkStart w:id="0" w:name="OLE_LINK1"/>
            <w:bookmarkStart w:id="1" w:name="OLE_LINK2"/>
            <w:bookmarkStart w:id="2" w:name="OLE_LINK3"/>
            <w:r w:rsidRPr="00B61EF3">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2EB90DA3" w14:textId="77777777" w:rsidR="00310908" w:rsidRPr="00B61EF3" w:rsidRDefault="00310908" w:rsidP="00B16585">
            <w:pPr>
              <w:pStyle w:val="TableHeading"/>
              <w:rPr>
                <w:rFonts w:ascii="Calibri" w:hAnsi="Calibri"/>
                <w:sz w:val="22"/>
                <w:szCs w:val="22"/>
              </w:rPr>
            </w:pPr>
            <w:r w:rsidRPr="00B61EF3">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0C4CF1E5" w14:textId="77777777" w:rsidR="00310908" w:rsidRPr="00B61EF3" w:rsidRDefault="00310908" w:rsidP="00B16585">
            <w:pPr>
              <w:pStyle w:val="TableHeading"/>
              <w:rPr>
                <w:rFonts w:ascii="Calibri" w:hAnsi="Calibri"/>
                <w:sz w:val="22"/>
                <w:szCs w:val="22"/>
              </w:rPr>
            </w:pPr>
            <w:r w:rsidRPr="00B61EF3">
              <w:rPr>
                <w:rFonts w:ascii="Calibri" w:hAnsi="Calibri"/>
                <w:sz w:val="22"/>
                <w:szCs w:val="22"/>
              </w:rPr>
              <w:t>Description of Revisions</w:t>
            </w:r>
          </w:p>
        </w:tc>
      </w:tr>
      <w:tr w:rsidR="00310908" w:rsidRPr="00B61EF3" w14:paraId="70B3E4CC"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3DC9C088" w14:textId="77777777" w:rsidR="00310908" w:rsidRPr="00B61EF3" w:rsidRDefault="00310908" w:rsidP="00DC193B">
            <w:pPr>
              <w:pStyle w:val="NormalTableText"/>
              <w:jc w:val="center"/>
              <w:rPr>
                <w:rFonts w:ascii="Calibri" w:hAnsi="Calibri"/>
                <w:sz w:val="22"/>
                <w:szCs w:val="22"/>
              </w:rPr>
            </w:pPr>
            <w:r w:rsidRPr="00B61EF3">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7FEBF58C" w14:textId="77777777" w:rsidR="00310908" w:rsidRPr="00B61EF3" w:rsidRDefault="00310908" w:rsidP="00B16585">
            <w:pPr>
              <w:pStyle w:val="NormalTableText"/>
              <w:rPr>
                <w:rFonts w:ascii="Calibri" w:hAnsi="Calibri"/>
                <w:sz w:val="22"/>
                <w:szCs w:val="22"/>
              </w:rPr>
            </w:pPr>
            <w:r w:rsidRPr="00B61EF3">
              <w:rPr>
                <w:rFonts w:ascii="Calibri" w:hAnsi="Calibri"/>
                <w:sz w:val="22"/>
                <w:szCs w:val="22"/>
              </w:rPr>
              <w:t>August 3</w:t>
            </w:r>
            <w:r w:rsidR="00EF10B6" w:rsidRPr="00B61EF3">
              <w:rPr>
                <w:rFonts w:ascii="Calibri" w:hAnsi="Calibri"/>
                <w:sz w:val="22"/>
                <w:szCs w:val="22"/>
              </w:rPr>
              <w:t>0</w:t>
            </w:r>
            <w:r w:rsidRPr="00B61EF3">
              <w:rPr>
                <w:rFonts w:ascii="Calibri" w:hAnsi="Calibri"/>
                <w:sz w:val="22"/>
                <w:szCs w:val="22"/>
              </w:rPr>
              <w:t>, 2006</w:t>
            </w:r>
          </w:p>
        </w:tc>
        <w:tc>
          <w:tcPr>
            <w:tcW w:w="5863" w:type="dxa"/>
            <w:tcBorders>
              <w:top w:val="single" w:sz="6" w:space="0" w:color="auto"/>
              <w:left w:val="single" w:sz="6" w:space="0" w:color="auto"/>
              <w:bottom w:val="single" w:sz="6" w:space="0" w:color="auto"/>
              <w:right w:val="double" w:sz="6" w:space="0" w:color="auto"/>
            </w:tcBorders>
          </w:tcPr>
          <w:p w14:paraId="1A37FB64" w14:textId="77777777" w:rsidR="00310908" w:rsidRPr="00B61EF3" w:rsidRDefault="00310908" w:rsidP="00B16585">
            <w:pPr>
              <w:pStyle w:val="NormalTableText"/>
              <w:rPr>
                <w:rFonts w:ascii="Calibri" w:hAnsi="Calibri"/>
                <w:sz w:val="22"/>
                <w:szCs w:val="22"/>
              </w:rPr>
            </w:pPr>
            <w:r w:rsidRPr="00B61EF3">
              <w:rPr>
                <w:rFonts w:ascii="Calibri" w:hAnsi="Calibri"/>
                <w:sz w:val="22"/>
                <w:szCs w:val="22"/>
              </w:rPr>
              <w:t>Approved final document.</w:t>
            </w:r>
          </w:p>
        </w:tc>
      </w:tr>
      <w:tr w:rsidR="00310908" w:rsidRPr="00B61EF3" w14:paraId="0162382F"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405D4C29" w14:textId="77777777" w:rsidR="00310908" w:rsidRPr="00B61EF3" w:rsidRDefault="00001B1D" w:rsidP="00DC193B">
            <w:pPr>
              <w:pStyle w:val="NormalTableText"/>
              <w:jc w:val="center"/>
              <w:rPr>
                <w:rFonts w:ascii="Calibri" w:hAnsi="Calibri"/>
                <w:sz w:val="22"/>
                <w:szCs w:val="22"/>
              </w:rPr>
            </w:pPr>
            <w:r w:rsidRPr="00B61EF3">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563FAA05" w14:textId="77777777" w:rsidR="00310908" w:rsidRPr="00B61EF3" w:rsidRDefault="004C35AF" w:rsidP="00B16585">
            <w:pPr>
              <w:pStyle w:val="NormalTableText"/>
              <w:rPr>
                <w:rFonts w:ascii="Calibri" w:hAnsi="Calibri"/>
                <w:sz w:val="22"/>
                <w:szCs w:val="22"/>
              </w:rPr>
            </w:pPr>
            <w:r w:rsidRPr="00B61EF3">
              <w:rPr>
                <w:rFonts w:ascii="Calibri" w:hAnsi="Calibri"/>
                <w:sz w:val="22"/>
                <w:szCs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636A5596" w14:textId="77777777" w:rsidR="00310908" w:rsidRPr="00B61EF3" w:rsidRDefault="00001B1D" w:rsidP="00B16585">
            <w:pPr>
              <w:pStyle w:val="NormalTableText"/>
              <w:rPr>
                <w:rFonts w:ascii="Calibri" w:hAnsi="Calibri"/>
                <w:sz w:val="22"/>
                <w:szCs w:val="22"/>
              </w:rPr>
            </w:pPr>
            <w:r w:rsidRPr="00B61EF3">
              <w:rPr>
                <w:rFonts w:ascii="Calibri" w:hAnsi="Calibri"/>
                <w:sz w:val="22"/>
                <w:szCs w:val="22"/>
              </w:rPr>
              <w:t>Modified ‘Related Sections’ and approved suppliers</w:t>
            </w:r>
          </w:p>
        </w:tc>
      </w:tr>
      <w:tr w:rsidR="00310908" w:rsidRPr="00B61EF3" w14:paraId="0FB0403A"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30120AA3" w14:textId="77777777" w:rsidR="00310908" w:rsidRPr="00B61EF3" w:rsidRDefault="00543456" w:rsidP="00DC193B">
            <w:pPr>
              <w:pStyle w:val="NormalTableText"/>
              <w:jc w:val="center"/>
              <w:rPr>
                <w:rFonts w:ascii="Calibri" w:hAnsi="Calibri"/>
                <w:sz w:val="22"/>
                <w:szCs w:val="22"/>
              </w:rPr>
            </w:pPr>
            <w:r w:rsidRPr="00B61EF3">
              <w:rPr>
                <w:rFonts w:ascii="Calibri" w:hAnsi="Calibri"/>
                <w:sz w:val="22"/>
                <w:szCs w:val="22"/>
              </w:rPr>
              <w:t>3</w:t>
            </w:r>
          </w:p>
        </w:tc>
        <w:tc>
          <w:tcPr>
            <w:tcW w:w="1980" w:type="dxa"/>
            <w:tcBorders>
              <w:top w:val="single" w:sz="6" w:space="0" w:color="auto"/>
              <w:left w:val="single" w:sz="6" w:space="0" w:color="auto"/>
              <w:bottom w:val="single" w:sz="6" w:space="0" w:color="auto"/>
              <w:right w:val="single" w:sz="6" w:space="0" w:color="auto"/>
            </w:tcBorders>
          </w:tcPr>
          <w:p w14:paraId="3F2EE575" w14:textId="77777777" w:rsidR="00310908" w:rsidRPr="00B61EF3" w:rsidRDefault="00543456" w:rsidP="00B16585">
            <w:pPr>
              <w:pStyle w:val="NormalTableText"/>
              <w:rPr>
                <w:rFonts w:ascii="Calibri" w:hAnsi="Calibri"/>
                <w:sz w:val="22"/>
                <w:szCs w:val="22"/>
              </w:rPr>
            </w:pPr>
            <w:r w:rsidRPr="00B61EF3">
              <w:rPr>
                <w:rFonts w:ascii="Calibri" w:hAnsi="Calibri"/>
                <w:sz w:val="22"/>
                <w:szCs w:val="22"/>
              </w:rPr>
              <w:t>June 25, 2013</w:t>
            </w:r>
          </w:p>
        </w:tc>
        <w:tc>
          <w:tcPr>
            <w:tcW w:w="5863" w:type="dxa"/>
            <w:tcBorders>
              <w:top w:val="single" w:sz="6" w:space="0" w:color="auto"/>
              <w:left w:val="single" w:sz="6" w:space="0" w:color="auto"/>
              <w:bottom w:val="single" w:sz="6" w:space="0" w:color="auto"/>
              <w:right w:val="double" w:sz="6" w:space="0" w:color="auto"/>
            </w:tcBorders>
          </w:tcPr>
          <w:p w14:paraId="0525A179" w14:textId="77777777" w:rsidR="00310908" w:rsidRPr="00B61EF3" w:rsidRDefault="00543456" w:rsidP="00B16585">
            <w:pPr>
              <w:pStyle w:val="NormalTableText"/>
              <w:rPr>
                <w:rFonts w:ascii="Calibri" w:hAnsi="Calibri"/>
                <w:sz w:val="22"/>
                <w:szCs w:val="22"/>
              </w:rPr>
            </w:pPr>
            <w:r w:rsidRPr="00B61EF3">
              <w:rPr>
                <w:rFonts w:ascii="Calibri" w:hAnsi="Calibri"/>
                <w:sz w:val="22"/>
                <w:szCs w:val="22"/>
              </w:rPr>
              <w:t>Final Draft – Consolidated Comments Spec Update Project. Incorporation of new Commissioning and Computerized Maintenance Management System Data Requirements Specification cross references.</w:t>
            </w:r>
          </w:p>
        </w:tc>
      </w:tr>
      <w:tr w:rsidR="00B61EF3" w:rsidRPr="00B61EF3" w14:paraId="032B9566" w14:textId="77777777" w:rsidTr="00B61EF3">
        <w:trPr>
          <w:cantSplit/>
          <w:jc w:val="center"/>
        </w:trPr>
        <w:tc>
          <w:tcPr>
            <w:tcW w:w="1184" w:type="dxa"/>
            <w:tcBorders>
              <w:top w:val="single" w:sz="6" w:space="0" w:color="auto"/>
              <w:left w:val="double" w:sz="6" w:space="0" w:color="auto"/>
              <w:bottom w:val="single" w:sz="6" w:space="0" w:color="auto"/>
              <w:right w:val="single" w:sz="6" w:space="0" w:color="auto"/>
            </w:tcBorders>
          </w:tcPr>
          <w:p w14:paraId="779CBD6B" w14:textId="77777777" w:rsidR="00B61EF3" w:rsidRPr="00514BD2" w:rsidRDefault="00B61EF3" w:rsidP="00DC193B">
            <w:pPr>
              <w:jc w:val="center"/>
              <w:rPr>
                <w:rFonts w:ascii="Calibri" w:hAnsi="Calibri"/>
              </w:rPr>
            </w:pPr>
            <w:r w:rsidRPr="00514BD2">
              <w:rPr>
                <w:rFonts w:ascii="Calibri" w:hAnsi="Calibri"/>
              </w:rPr>
              <w:t>4</w:t>
            </w:r>
          </w:p>
        </w:tc>
        <w:tc>
          <w:tcPr>
            <w:tcW w:w="1980" w:type="dxa"/>
            <w:tcBorders>
              <w:top w:val="single" w:sz="6" w:space="0" w:color="auto"/>
              <w:left w:val="single" w:sz="6" w:space="0" w:color="auto"/>
              <w:bottom w:val="single" w:sz="6" w:space="0" w:color="auto"/>
              <w:right w:val="single" w:sz="6" w:space="0" w:color="auto"/>
            </w:tcBorders>
          </w:tcPr>
          <w:p w14:paraId="531BB598" w14:textId="77777777" w:rsidR="00B61EF3" w:rsidRPr="00514BD2" w:rsidRDefault="00B61EF3" w:rsidP="00B61EF3">
            <w:pPr>
              <w:rPr>
                <w:rFonts w:ascii="Calibri" w:hAnsi="Calibri"/>
              </w:rPr>
            </w:pPr>
            <w:r w:rsidRPr="00514BD2">
              <w:rPr>
                <w:rFonts w:ascii="Calibri" w:hAnsi="Calibri"/>
              </w:rPr>
              <w:t>July 30, 2014</w:t>
            </w:r>
          </w:p>
        </w:tc>
        <w:tc>
          <w:tcPr>
            <w:tcW w:w="5863" w:type="dxa"/>
            <w:tcBorders>
              <w:top w:val="single" w:sz="6" w:space="0" w:color="auto"/>
              <w:left w:val="single" w:sz="6" w:space="0" w:color="auto"/>
              <w:bottom w:val="single" w:sz="6" w:space="0" w:color="auto"/>
              <w:right w:val="double" w:sz="6" w:space="0" w:color="auto"/>
            </w:tcBorders>
          </w:tcPr>
          <w:p w14:paraId="69126EA5" w14:textId="77777777" w:rsidR="00B61EF3" w:rsidRPr="00514BD2" w:rsidRDefault="00B61EF3" w:rsidP="00514BD2">
            <w:pPr>
              <w:rPr>
                <w:rFonts w:ascii="Calibri" w:hAnsi="Calibri"/>
              </w:rPr>
            </w:pPr>
            <w:r w:rsidRPr="00514BD2">
              <w:rPr>
                <w:rFonts w:ascii="Calibri" w:hAnsi="Calibri"/>
              </w:rPr>
              <w:t>Changes to reflect renaming of commissioning specification and final review (AV)</w:t>
            </w:r>
          </w:p>
        </w:tc>
      </w:tr>
      <w:tr w:rsidR="008532F8" w:rsidRPr="00B61EF3" w14:paraId="1F24219F" w14:textId="77777777" w:rsidTr="008532F8">
        <w:trPr>
          <w:cantSplit/>
          <w:jc w:val="center"/>
        </w:trPr>
        <w:tc>
          <w:tcPr>
            <w:tcW w:w="1184" w:type="dxa"/>
            <w:tcBorders>
              <w:top w:val="single" w:sz="6" w:space="0" w:color="auto"/>
              <w:left w:val="double" w:sz="6" w:space="0" w:color="auto"/>
              <w:bottom w:val="single" w:sz="6" w:space="0" w:color="auto"/>
              <w:right w:val="single" w:sz="6" w:space="0" w:color="auto"/>
            </w:tcBorders>
          </w:tcPr>
          <w:p w14:paraId="3A0F1B49" w14:textId="77777777" w:rsidR="008532F8" w:rsidRPr="00900B9D" w:rsidRDefault="008532F8" w:rsidP="00DC193B">
            <w:pPr>
              <w:jc w:val="center"/>
              <w:rPr>
                <w:rFonts w:ascii="Calibri" w:hAnsi="Calibri"/>
                <w:b/>
              </w:rPr>
            </w:pPr>
            <w:r w:rsidRPr="00900B9D">
              <w:rPr>
                <w:rFonts w:ascii="Calibri" w:hAnsi="Calibri"/>
                <w:b/>
              </w:rPr>
              <w:t>5</w:t>
            </w:r>
          </w:p>
        </w:tc>
        <w:tc>
          <w:tcPr>
            <w:tcW w:w="1980" w:type="dxa"/>
            <w:tcBorders>
              <w:top w:val="single" w:sz="6" w:space="0" w:color="auto"/>
              <w:left w:val="single" w:sz="6" w:space="0" w:color="auto"/>
              <w:bottom w:val="single" w:sz="6" w:space="0" w:color="auto"/>
              <w:right w:val="single" w:sz="6" w:space="0" w:color="auto"/>
            </w:tcBorders>
          </w:tcPr>
          <w:p w14:paraId="70967FF5" w14:textId="77777777" w:rsidR="008532F8" w:rsidRPr="00900B9D" w:rsidRDefault="008532F8" w:rsidP="00BC1D2B">
            <w:pPr>
              <w:rPr>
                <w:rFonts w:ascii="Calibri" w:hAnsi="Calibri"/>
                <w:b/>
              </w:rPr>
            </w:pPr>
            <w:r w:rsidRPr="00900B9D">
              <w:rPr>
                <w:rFonts w:ascii="Calibri" w:hAnsi="Calibri"/>
                <w:b/>
              </w:rPr>
              <w:t>February 4, 2015</w:t>
            </w:r>
          </w:p>
        </w:tc>
        <w:tc>
          <w:tcPr>
            <w:tcW w:w="5863" w:type="dxa"/>
            <w:tcBorders>
              <w:top w:val="single" w:sz="6" w:space="0" w:color="auto"/>
              <w:left w:val="single" w:sz="6" w:space="0" w:color="auto"/>
              <w:bottom w:val="single" w:sz="6" w:space="0" w:color="auto"/>
              <w:right w:val="double" w:sz="6" w:space="0" w:color="auto"/>
            </w:tcBorders>
          </w:tcPr>
          <w:p w14:paraId="58B7D2F0" w14:textId="77777777" w:rsidR="008532F8" w:rsidRPr="00900B9D" w:rsidRDefault="008532F8" w:rsidP="008532F8">
            <w:pPr>
              <w:rPr>
                <w:rFonts w:ascii="Calibri" w:hAnsi="Calibri"/>
                <w:b/>
              </w:rPr>
            </w:pPr>
            <w:r w:rsidRPr="00900B9D">
              <w:rPr>
                <w:rFonts w:ascii="Calibri" w:hAnsi="Calibri"/>
                <w:b/>
              </w:rPr>
              <w:t xml:space="preserve">Updated, Finalized Specification – Reference eDOCS #5630511  v7 (AV) </w:t>
            </w:r>
            <w:r w:rsidR="00602B84" w:rsidRPr="00900B9D">
              <w:rPr>
                <w:rFonts w:ascii="Calibri" w:hAnsi="Calibri"/>
                <w:b/>
              </w:rPr>
              <w:t>and amended company corporate name</w:t>
            </w:r>
          </w:p>
        </w:tc>
      </w:tr>
      <w:tr w:rsidR="008532F8" w:rsidRPr="00B61EF3" w14:paraId="7A146985"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482AA1D5" w14:textId="77777777" w:rsidR="008532F8" w:rsidRPr="00514BD2" w:rsidRDefault="003D3570" w:rsidP="00DC193B">
            <w:pPr>
              <w:jc w:val="center"/>
              <w:rPr>
                <w:rFonts w:ascii="Calibri" w:hAnsi="Calibri"/>
              </w:rPr>
            </w:pPr>
            <w:r>
              <w:rPr>
                <w:rFonts w:ascii="Calibri" w:hAnsi="Calibri"/>
              </w:rPr>
              <w:t>6</w:t>
            </w:r>
          </w:p>
        </w:tc>
        <w:tc>
          <w:tcPr>
            <w:tcW w:w="1980" w:type="dxa"/>
            <w:tcBorders>
              <w:top w:val="single" w:sz="6" w:space="0" w:color="auto"/>
              <w:left w:val="single" w:sz="6" w:space="0" w:color="auto"/>
              <w:bottom w:val="double" w:sz="6" w:space="0" w:color="auto"/>
              <w:right w:val="single" w:sz="6" w:space="0" w:color="auto"/>
            </w:tcBorders>
          </w:tcPr>
          <w:p w14:paraId="268F56C0" w14:textId="77777777" w:rsidR="008532F8" w:rsidRPr="00514BD2" w:rsidRDefault="00DC193B" w:rsidP="00DC193B">
            <w:pPr>
              <w:rPr>
                <w:rFonts w:ascii="Calibri" w:hAnsi="Calibri"/>
              </w:rPr>
            </w:pPr>
            <w:r>
              <w:rPr>
                <w:rFonts w:ascii="Calibri" w:hAnsi="Calibri"/>
              </w:rPr>
              <w:t>February</w:t>
            </w:r>
            <w:r w:rsidR="003D3570">
              <w:rPr>
                <w:rFonts w:ascii="Calibri" w:hAnsi="Calibri"/>
              </w:rPr>
              <w:t xml:space="preserve"> 1</w:t>
            </w:r>
            <w:r>
              <w:rPr>
                <w:rFonts w:ascii="Calibri" w:hAnsi="Calibri"/>
              </w:rPr>
              <w:t>0</w:t>
            </w:r>
            <w:r w:rsidR="003D3570">
              <w:rPr>
                <w:rFonts w:ascii="Calibri" w:hAnsi="Calibri"/>
              </w:rPr>
              <w:t>, 2017</w:t>
            </w:r>
          </w:p>
        </w:tc>
        <w:tc>
          <w:tcPr>
            <w:tcW w:w="5863" w:type="dxa"/>
            <w:tcBorders>
              <w:top w:val="single" w:sz="6" w:space="0" w:color="auto"/>
              <w:left w:val="single" w:sz="6" w:space="0" w:color="auto"/>
              <w:bottom w:val="double" w:sz="6" w:space="0" w:color="auto"/>
              <w:right w:val="double" w:sz="6" w:space="0" w:color="auto"/>
            </w:tcBorders>
          </w:tcPr>
          <w:p w14:paraId="63FFCC94" w14:textId="77777777" w:rsidR="008532F8" w:rsidRDefault="003D3570" w:rsidP="00514BD2">
            <w:pPr>
              <w:rPr>
                <w:ins w:id="3" w:author="Adley-McGinnis, Andrea" w:date="2017-02-15T13:12:00Z"/>
                <w:rFonts w:ascii="Calibri" w:hAnsi="Calibri"/>
              </w:rPr>
            </w:pPr>
            <w:r>
              <w:rPr>
                <w:rFonts w:ascii="Calibri" w:hAnsi="Calibri"/>
              </w:rPr>
              <w:t>Removed name manufacturers and added to the performance based specifications. (CPD PMO, OMM)</w:t>
            </w:r>
            <w:r w:rsidR="00DC193B">
              <w:rPr>
                <w:rFonts w:ascii="Calibri" w:hAnsi="Calibri"/>
              </w:rPr>
              <w:t xml:space="preserve">   (AV)</w:t>
            </w:r>
          </w:p>
          <w:p w14:paraId="675838E2" w14:textId="77777777" w:rsidR="004F0BCD" w:rsidRDefault="004F0BCD" w:rsidP="004F0BCD">
            <w:pPr>
              <w:pStyle w:val="Heading4"/>
              <w:numPr>
                <w:ilvl w:val="0"/>
                <w:numId w:val="0"/>
              </w:numPr>
              <w:tabs>
                <w:tab w:val="clear" w:pos="2160"/>
                <w:tab w:val="left" w:pos="29"/>
              </w:tabs>
              <w:ind w:left="29" w:hanging="29"/>
              <w:rPr>
                <w:ins w:id="4" w:author="Adley-McGinnis, Andrea" w:date="2017-02-15T13:13:00Z"/>
              </w:rPr>
              <w:pPrChange w:id="5" w:author="Adley-McGinnis, Andrea" w:date="2017-02-15T13:13:00Z">
                <w:pPr>
                  <w:pStyle w:val="Heading4"/>
                  <w:tabs>
                    <w:tab w:val="clear" w:pos="360"/>
                    <w:tab w:val="num" w:pos="774"/>
                  </w:tabs>
                </w:pPr>
              </w:pPrChange>
            </w:pPr>
            <w:ins w:id="6" w:author="Adley-McGinnis, Andrea" w:date="2017-02-15T13:12:00Z">
              <w:r>
                <w:t xml:space="preserve">Added reference standards </w:t>
              </w:r>
              <w:r w:rsidRPr="004F0BCD">
                <w:rPr>
                  <w:sz w:val="18"/>
                  <w:szCs w:val="18"/>
                  <w:rPrChange w:id="7" w:author="Adley-McGinnis, Andrea" w:date="2017-02-15T13:14:00Z">
                    <w:rPr/>
                  </w:rPrChange>
                </w:rPr>
                <w:t>(</w:t>
              </w:r>
            </w:ins>
            <w:ins w:id="8" w:author="Adley-McGinnis, Andrea" w:date="2017-02-15T13:13:00Z">
              <w:r w:rsidRPr="004F0BCD">
                <w:rPr>
                  <w:sz w:val="18"/>
                  <w:szCs w:val="18"/>
                  <w:rPrChange w:id="9" w:author="Adley-McGinnis, Andrea" w:date="2017-02-15T13:14:00Z">
                    <w:rPr/>
                  </w:rPrChange>
                </w:rPr>
                <w:t>Ontario Electrical Safety Code, 26</w:t>
              </w:r>
              <w:r w:rsidRPr="004F0BCD">
                <w:rPr>
                  <w:sz w:val="18"/>
                  <w:szCs w:val="18"/>
                  <w:vertAlign w:val="superscript"/>
                  <w:rPrChange w:id="10" w:author="Adley-McGinnis, Andrea" w:date="2017-02-15T13:14:00Z">
                    <w:rPr>
                      <w:vertAlign w:val="superscript"/>
                    </w:rPr>
                  </w:rPrChange>
                </w:rPr>
                <w:t>th</w:t>
              </w:r>
              <w:r w:rsidRPr="004F0BCD">
                <w:rPr>
                  <w:sz w:val="18"/>
                  <w:szCs w:val="18"/>
                  <w:rPrChange w:id="11" w:author="Adley-McGinnis, Andrea" w:date="2017-02-15T13:14:00Z">
                    <w:rPr/>
                  </w:rPrChange>
                </w:rPr>
                <w:t xml:space="preserve"> edition, 2015, </w:t>
              </w:r>
            </w:ins>
            <w:ins w:id="12" w:author="Adley-McGinnis, Andrea" w:date="2017-02-15T13:14:00Z">
              <w:r w:rsidRPr="004F0BCD">
                <w:rPr>
                  <w:sz w:val="18"/>
                  <w:szCs w:val="18"/>
                  <w:rPrChange w:id="13" w:author="Adley-McGinnis, Andrea" w:date="2017-02-15T13:14:00Z">
                    <w:rPr/>
                  </w:rPrChange>
                </w:rPr>
                <w:t>NEMA 250-2014)</w:t>
              </w:r>
              <w:r>
                <w:t xml:space="preserve"> (AAM)</w:t>
              </w:r>
            </w:ins>
          </w:p>
          <w:p w14:paraId="3E8B1E41" w14:textId="77777777" w:rsidR="004F0BCD" w:rsidRPr="00514BD2" w:rsidRDefault="004F0BCD" w:rsidP="00514BD2">
            <w:pPr>
              <w:rPr>
                <w:rFonts w:ascii="Calibri" w:hAnsi="Calibri"/>
              </w:rPr>
            </w:pPr>
          </w:p>
        </w:tc>
      </w:tr>
    </w:tbl>
    <w:p w14:paraId="7C20FF36" w14:textId="77777777" w:rsidR="00310908" w:rsidRPr="00B61EF3" w:rsidRDefault="00310908" w:rsidP="00551550">
      <w:pPr>
        <w:pStyle w:val="Heading1"/>
        <w:numPr>
          <w:ilvl w:val="0"/>
          <w:numId w:val="0"/>
        </w:numPr>
      </w:pPr>
    </w:p>
    <w:p w14:paraId="18EBAA0A" w14:textId="77777777" w:rsidR="00310908" w:rsidRPr="00B61EF3" w:rsidRDefault="00310908" w:rsidP="00310908">
      <w:pPr>
        <w:pStyle w:val="BodyText"/>
        <w:rPr>
          <w:rFonts w:ascii="Calibri" w:hAnsi="Calibri"/>
          <w:szCs w:val="22"/>
        </w:rPr>
      </w:pPr>
    </w:p>
    <w:p w14:paraId="23E6F902" w14:textId="77777777" w:rsidR="00310908" w:rsidRPr="00B61EF3" w:rsidRDefault="00310908" w:rsidP="00310908">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B61EF3">
        <w:rPr>
          <w:rFonts w:ascii="Calibri" w:hAnsi="Calibri"/>
          <w:szCs w:val="22"/>
        </w:rPr>
        <w:t>NOTE:</w:t>
      </w:r>
    </w:p>
    <w:p w14:paraId="6EEB7E1E" w14:textId="77777777" w:rsidR="00310908" w:rsidRPr="00B61EF3" w:rsidRDefault="00310908" w:rsidP="00310908">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B61EF3">
        <w:rPr>
          <w:rFonts w:ascii="Calibri" w:hAnsi="Calibri"/>
          <w:szCs w:val="22"/>
        </w:rPr>
        <w:t>This is a CONTROLLED Document. Any documents appearing in paper form are not controlled and should be checked against the on-line file version prior to use.</w:t>
      </w:r>
    </w:p>
    <w:p w14:paraId="5B522E2C" w14:textId="77777777" w:rsidR="00310908" w:rsidRPr="00B61EF3" w:rsidRDefault="00310908" w:rsidP="00310908">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B61EF3">
        <w:rPr>
          <w:rFonts w:ascii="Calibri" w:hAnsi="Calibri"/>
          <w:b/>
          <w:bCs/>
          <w:szCs w:val="22"/>
        </w:rPr>
        <w:t xml:space="preserve">Notice: </w:t>
      </w:r>
      <w:r w:rsidRPr="00B61EF3">
        <w:rPr>
          <w:rFonts w:ascii="Calibri" w:hAnsi="Calibri"/>
          <w:szCs w:val="22"/>
        </w:rPr>
        <w:t>This Document hardcopy must be used for reference purpose only.</w:t>
      </w:r>
    </w:p>
    <w:p w14:paraId="7AC22FC3" w14:textId="77777777" w:rsidR="00310908" w:rsidRPr="00B61EF3" w:rsidRDefault="00310908" w:rsidP="00310908">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B61EF3">
        <w:rPr>
          <w:rFonts w:ascii="Calibri" w:hAnsi="Calibri"/>
          <w:b/>
          <w:szCs w:val="22"/>
        </w:rPr>
        <w:t>The on-line copy is the current version of the document.</w:t>
      </w:r>
    </w:p>
    <w:p w14:paraId="06AF4D9F" w14:textId="77777777" w:rsidR="00310908" w:rsidRPr="00B61EF3" w:rsidRDefault="00310908" w:rsidP="00551550">
      <w:pPr>
        <w:pStyle w:val="Heading1"/>
        <w:numPr>
          <w:ilvl w:val="0"/>
          <w:numId w:val="0"/>
        </w:numPr>
      </w:pPr>
    </w:p>
    <w:bookmarkEnd w:id="0"/>
    <w:bookmarkEnd w:id="1"/>
    <w:bookmarkEnd w:id="2"/>
    <w:p w14:paraId="0E4170F5" w14:textId="77777777" w:rsidR="00F6204E" w:rsidRPr="00B61EF3" w:rsidRDefault="00310908" w:rsidP="00551550">
      <w:pPr>
        <w:pStyle w:val="Heading1"/>
      </w:pPr>
      <w:r w:rsidRPr="00B61EF3">
        <w:br w:type="page"/>
      </w:r>
      <w:r w:rsidR="00960901" w:rsidRPr="00B61EF3">
        <w:lastRenderedPageBreak/>
        <w:t>GEneral</w:t>
      </w:r>
    </w:p>
    <w:p w14:paraId="7F971036" w14:textId="77777777" w:rsidR="00B700BE" w:rsidRPr="00382F20" w:rsidRDefault="00B700BE" w:rsidP="00382F20">
      <w:pPr>
        <w:pStyle w:val="Heading2"/>
      </w:pPr>
      <w:r w:rsidRPr="00382F20">
        <w:t>Related Sections</w:t>
      </w:r>
    </w:p>
    <w:p w14:paraId="6155E412" w14:textId="77777777" w:rsidR="00F45999" w:rsidRPr="00DE3FF0" w:rsidDel="00143613" w:rsidRDefault="00F45999" w:rsidP="00382F20">
      <w:pPr>
        <w:pStyle w:val="Heading3"/>
        <w:numPr>
          <w:ilvl w:val="0"/>
          <w:numId w:val="0"/>
        </w:numPr>
        <w:ind w:left="720"/>
        <w:rPr>
          <w:del w:id="14" w:author="John Liu" w:date="2022-04-27T13:09:00Z"/>
          <w:highlight w:val="yellow"/>
        </w:rPr>
      </w:pPr>
      <w:del w:id="15" w:author="John Liu" w:date="2022-04-27T13:09:00Z">
        <w:r w:rsidRPr="00DE3FF0" w:rsidDel="00143613">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371B7B81" w14:textId="77777777" w:rsidR="00F45999" w:rsidRPr="00DE3FF0" w:rsidDel="00143613" w:rsidRDefault="00F45999" w:rsidP="00382F20">
      <w:pPr>
        <w:pStyle w:val="Heading3"/>
        <w:numPr>
          <w:ilvl w:val="0"/>
          <w:numId w:val="0"/>
        </w:numPr>
        <w:ind w:left="720"/>
        <w:rPr>
          <w:del w:id="16" w:author="John Liu" w:date="2022-04-27T13:09:00Z"/>
          <w:highlight w:val="yellow"/>
        </w:rPr>
      </w:pPr>
    </w:p>
    <w:p w14:paraId="345DCC18" w14:textId="77777777" w:rsidR="00F45999" w:rsidRPr="00DE3FF0" w:rsidDel="00143613" w:rsidRDefault="00F45999" w:rsidP="00382F20">
      <w:pPr>
        <w:pStyle w:val="Heading3"/>
        <w:numPr>
          <w:ilvl w:val="0"/>
          <w:numId w:val="0"/>
        </w:numPr>
        <w:ind w:left="720"/>
        <w:rPr>
          <w:del w:id="17" w:author="John Liu" w:date="2022-04-27T13:09:00Z"/>
          <w:highlight w:val="yellow"/>
        </w:rPr>
      </w:pPr>
      <w:del w:id="18" w:author="John Liu" w:date="2022-04-27T13:09:00Z">
        <w:r w:rsidRPr="00DE3FF0" w:rsidDel="00143613">
          <w:rPr>
            <w:highlight w:val="yellow"/>
          </w:rPr>
          <w:delText>Cross-referencing here may also be used to coordinate assemblies or systems whose components may span multiple Sections and which must meet certain performance requirements as an assembly or system.</w:delText>
        </w:r>
      </w:del>
    </w:p>
    <w:p w14:paraId="0D6B9275" w14:textId="77777777" w:rsidR="00F45999" w:rsidRPr="00DE3FF0" w:rsidDel="00143613" w:rsidRDefault="00F45999" w:rsidP="00382F20">
      <w:pPr>
        <w:pStyle w:val="Heading3"/>
        <w:numPr>
          <w:ilvl w:val="0"/>
          <w:numId w:val="0"/>
        </w:numPr>
        <w:ind w:left="720"/>
        <w:rPr>
          <w:del w:id="19" w:author="John Liu" w:date="2022-04-27T13:09:00Z"/>
          <w:highlight w:val="yellow"/>
        </w:rPr>
      </w:pPr>
    </w:p>
    <w:p w14:paraId="72DE4EE5" w14:textId="77777777" w:rsidR="00F45999" w:rsidRPr="00DE3FF0" w:rsidDel="00143613" w:rsidRDefault="00F45999" w:rsidP="00382F20">
      <w:pPr>
        <w:pStyle w:val="Heading3"/>
        <w:numPr>
          <w:ilvl w:val="0"/>
          <w:numId w:val="0"/>
        </w:numPr>
        <w:ind w:left="720"/>
        <w:rPr>
          <w:del w:id="20" w:author="John Liu" w:date="2022-04-27T13:09:00Z"/>
          <w:highlight w:val="yellow"/>
        </w:rPr>
      </w:pPr>
      <w:del w:id="21" w:author="John Liu" w:date="2022-04-27T13:09:00Z">
        <w:r w:rsidRPr="00DE3FF0" w:rsidDel="00143613">
          <w:rPr>
            <w:highlight w:val="yellow"/>
          </w:rPr>
          <w:delText>Contractor is responsible for coordination of the Work.</w:delText>
        </w:r>
        <w:r w:rsidR="00543456" w:rsidRPr="00DE3FF0" w:rsidDel="00143613">
          <w:rPr>
            <w:highlight w:val="yellow"/>
          </w:rPr>
          <w:delText xml:space="preserve"> Contractor is responsible for being familiar with and incorporating all required elements of cross-referenced Specifications cited.</w:delText>
        </w:r>
      </w:del>
    </w:p>
    <w:p w14:paraId="55859077" w14:textId="77777777" w:rsidR="00F45999" w:rsidRPr="00DE3FF0" w:rsidDel="00143613" w:rsidRDefault="00F45999" w:rsidP="00382F20">
      <w:pPr>
        <w:pStyle w:val="Heading3"/>
        <w:numPr>
          <w:ilvl w:val="0"/>
          <w:numId w:val="0"/>
        </w:numPr>
        <w:ind w:left="720"/>
        <w:rPr>
          <w:del w:id="22" w:author="John Liu" w:date="2022-04-27T13:09:00Z"/>
          <w:highlight w:val="lightGray"/>
        </w:rPr>
      </w:pPr>
    </w:p>
    <w:p w14:paraId="00040704" w14:textId="77777777" w:rsidR="00F45999" w:rsidRPr="00DE3FF0" w:rsidDel="00143613" w:rsidRDefault="00F45999" w:rsidP="00382F20">
      <w:pPr>
        <w:pStyle w:val="Heading3"/>
        <w:numPr>
          <w:ilvl w:val="0"/>
          <w:numId w:val="0"/>
        </w:numPr>
        <w:ind w:left="720"/>
        <w:rPr>
          <w:del w:id="23" w:author="John Liu" w:date="2022-04-27T13:09:00Z"/>
          <w:highlight w:val="yellow"/>
        </w:rPr>
      </w:pPr>
      <w:del w:id="24" w:author="John Liu" w:date="2022-04-27T13:09:00Z">
        <w:r w:rsidRPr="00DE3FF0" w:rsidDel="00143613">
          <w:rPr>
            <w:highlight w:val="yellow"/>
          </w:rPr>
          <w:delText>This Section is to be completed/updated during the design development by the Consultant. If it is not applicable to the section for the specific project it may be deleted.]</w:delText>
        </w:r>
      </w:del>
    </w:p>
    <w:p w14:paraId="358DD981" w14:textId="77777777" w:rsidR="00F45999" w:rsidRPr="00DE3FF0" w:rsidDel="00143613" w:rsidRDefault="00F45999" w:rsidP="00382F20">
      <w:pPr>
        <w:pStyle w:val="Heading3"/>
        <w:numPr>
          <w:ilvl w:val="0"/>
          <w:numId w:val="0"/>
        </w:numPr>
        <w:ind w:left="720"/>
        <w:rPr>
          <w:del w:id="25" w:author="John Liu" w:date="2022-04-27T13:09:00Z"/>
          <w:highlight w:val="yellow"/>
        </w:rPr>
      </w:pPr>
    </w:p>
    <w:p w14:paraId="1DDDF46C" w14:textId="77777777" w:rsidR="00F45999" w:rsidRPr="00DE3FF0" w:rsidDel="00143613" w:rsidRDefault="00F45999" w:rsidP="00382F20">
      <w:pPr>
        <w:pStyle w:val="Heading3"/>
        <w:numPr>
          <w:ilvl w:val="0"/>
          <w:numId w:val="0"/>
        </w:numPr>
        <w:ind w:left="720"/>
        <w:rPr>
          <w:del w:id="26" w:author="John Liu" w:date="2022-04-27T13:09:00Z"/>
        </w:rPr>
      </w:pPr>
      <w:del w:id="27" w:author="John Liu" w:date="2022-04-27T13:09:00Z">
        <w:r w:rsidRPr="00DE3FF0" w:rsidDel="00143613">
          <w:rPr>
            <w:highlight w:val="yellow"/>
          </w:rPr>
          <w:delText>[List Sections specifying installation of products supplied but not installed under this Section and indicate specific items.]</w:delText>
        </w:r>
      </w:del>
    </w:p>
    <w:p w14:paraId="66F68A4E" w14:textId="77777777" w:rsidR="00F45999" w:rsidRPr="00B61EF3" w:rsidDel="00143613" w:rsidRDefault="00F45999" w:rsidP="00382F20">
      <w:pPr>
        <w:pStyle w:val="Heading3"/>
        <w:numPr>
          <w:ilvl w:val="0"/>
          <w:numId w:val="0"/>
        </w:numPr>
        <w:ind w:left="720"/>
        <w:rPr>
          <w:del w:id="28" w:author="John Liu" w:date="2022-04-27T13:09:00Z"/>
        </w:rPr>
      </w:pPr>
      <w:del w:id="29" w:author="John Liu" w:date="2022-04-27T13:09:00Z">
        <w:r w:rsidRPr="00B61EF3" w:rsidDel="00143613">
          <w:delText xml:space="preserve">Section </w:delText>
        </w:r>
        <w:r w:rsidRPr="00B61EF3" w:rsidDel="00143613">
          <w:rPr>
            <w:highlight w:val="yellow"/>
          </w:rPr>
          <w:delText>[______ – ____________]</w:delText>
        </w:r>
        <w:r w:rsidRPr="00B61EF3" w:rsidDel="00143613">
          <w:delText xml:space="preserve">:  Execution requirements for </w:delText>
        </w:r>
        <w:r w:rsidRPr="00B61EF3" w:rsidDel="00143613">
          <w:rPr>
            <w:highlight w:val="yellow"/>
          </w:rPr>
          <w:delText>...[item]...</w:delText>
        </w:r>
        <w:r w:rsidRPr="00B61EF3" w:rsidDel="00143613">
          <w:delText xml:space="preserve">  specified under this Section.</w:delText>
        </w:r>
      </w:del>
    </w:p>
    <w:p w14:paraId="1B24BF95" w14:textId="77777777" w:rsidR="00F45999" w:rsidRPr="00B61EF3" w:rsidDel="00143613" w:rsidRDefault="00F45999" w:rsidP="00382F20">
      <w:pPr>
        <w:pStyle w:val="Heading3"/>
        <w:numPr>
          <w:ilvl w:val="0"/>
          <w:numId w:val="0"/>
        </w:numPr>
        <w:ind w:left="720"/>
        <w:rPr>
          <w:del w:id="30" w:author="John Liu" w:date="2022-04-27T13:09:00Z"/>
        </w:rPr>
      </w:pPr>
    </w:p>
    <w:p w14:paraId="6BD68A86" w14:textId="77777777" w:rsidR="00F45999" w:rsidRPr="00DE3FF0" w:rsidDel="00143613" w:rsidRDefault="00F45999" w:rsidP="00382F20">
      <w:pPr>
        <w:pStyle w:val="Heading3"/>
        <w:numPr>
          <w:ilvl w:val="0"/>
          <w:numId w:val="0"/>
        </w:numPr>
        <w:ind w:left="720"/>
        <w:rPr>
          <w:del w:id="31" w:author="John Liu" w:date="2022-04-27T13:09:00Z"/>
        </w:rPr>
      </w:pPr>
      <w:del w:id="32" w:author="John Liu" w:date="2022-04-27T13:09:00Z">
        <w:r w:rsidRPr="00DE3FF0" w:rsidDel="00143613">
          <w:rPr>
            <w:highlight w:val="yellow"/>
          </w:rPr>
          <w:delText>[List Sections specifying products installed but not supplied under this Section and indicate specific items.]</w:delText>
        </w:r>
      </w:del>
    </w:p>
    <w:p w14:paraId="208D16E4" w14:textId="77777777" w:rsidR="00F45999" w:rsidRPr="00B61EF3" w:rsidDel="00143613" w:rsidRDefault="00F45999" w:rsidP="00382F20">
      <w:pPr>
        <w:pStyle w:val="Heading3"/>
        <w:numPr>
          <w:ilvl w:val="0"/>
          <w:numId w:val="0"/>
        </w:numPr>
        <w:ind w:left="720"/>
        <w:rPr>
          <w:del w:id="33" w:author="John Liu" w:date="2022-04-27T13:09:00Z"/>
        </w:rPr>
      </w:pPr>
      <w:del w:id="34" w:author="John Liu" w:date="2022-04-27T13:09:00Z">
        <w:r w:rsidRPr="00B61EF3" w:rsidDel="00143613">
          <w:delText xml:space="preserve">Section </w:delText>
        </w:r>
        <w:r w:rsidRPr="00B61EF3" w:rsidDel="00143613">
          <w:rPr>
            <w:highlight w:val="yellow"/>
          </w:rPr>
          <w:delText>[______ – ____________]</w:delText>
        </w:r>
        <w:r w:rsidRPr="00B61EF3" w:rsidDel="00143613">
          <w:delText xml:space="preserve">:  Product requirements for </w:delText>
        </w:r>
        <w:r w:rsidRPr="00B61EF3" w:rsidDel="00143613">
          <w:rPr>
            <w:highlight w:val="yellow"/>
          </w:rPr>
          <w:delText>...[item]...</w:delText>
        </w:r>
        <w:r w:rsidRPr="00B61EF3" w:rsidDel="00143613">
          <w:delText xml:space="preserve">  for installation under this Section.</w:delText>
        </w:r>
      </w:del>
    </w:p>
    <w:p w14:paraId="5FB3E4FE" w14:textId="77777777" w:rsidR="00F45999" w:rsidRPr="00551550" w:rsidDel="00143613" w:rsidRDefault="00F45999" w:rsidP="00382F20">
      <w:pPr>
        <w:pStyle w:val="Heading3"/>
        <w:numPr>
          <w:ilvl w:val="0"/>
          <w:numId w:val="0"/>
        </w:numPr>
        <w:ind w:left="720"/>
        <w:rPr>
          <w:del w:id="35" w:author="John Liu" w:date="2022-04-27T13:09:00Z"/>
        </w:rPr>
      </w:pPr>
    </w:p>
    <w:p w14:paraId="1364DF02" w14:textId="77777777" w:rsidR="00F45999" w:rsidRPr="00DE3FF0" w:rsidDel="00143613" w:rsidRDefault="00F45999" w:rsidP="00382F20">
      <w:pPr>
        <w:pStyle w:val="Heading3"/>
        <w:numPr>
          <w:ilvl w:val="0"/>
          <w:numId w:val="0"/>
        </w:numPr>
        <w:ind w:left="720"/>
        <w:rPr>
          <w:del w:id="36" w:author="John Liu" w:date="2022-04-27T13:09:00Z"/>
        </w:rPr>
      </w:pPr>
      <w:del w:id="37" w:author="John Liu" w:date="2022-04-27T13:09:00Z">
        <w:r w:rsidRPr="00DE3FF0" w:rsidDel="00143613">
          <w:rPr>
            <w:highlight w:val="yellow"/>
          </w:rPr>
          <w:delText>[List Sections specifying related requirements.]</w:delText>
        </w:r>
      </w:del>
    </w:p>
    <w:p w14:paraId="1FCC176F" w14:textId="77777777" w:rsidR="00F45999" w:rsidRPr="00B61EF3" w:rsidDel="00143613" w:rsidRDefault="00F45999" w:rsidP="00382F20">
      <w:pPr>
        <w:pStyle w:val="Heading3"/>
        <w:rPr>
          <w:del w:id="38" w:author="John Liu" w:date="2022-04-27T13:09:00Z"/>
        </w:rPr>
      </w:pPr>
      <w:del w:id="39" w:author="John Liu" w:date="2022-04-27T13:09:00Z">
        <w:r w:rsidRPr="00382F20" w:rsidDel="00143613">
          <w:delText xml:space="preserve">Section </w:delText>
        </w:r>
        <w:r w:rsidRPr="00382F20" w:rsidDel="00143613">
          <w:rPr>
            <w:highlight w:val="yellow"/>
          </w:rPr>
          <w:delText>[______</w:delText>
        </w:r>
        <w:r w:rsidRPr="00B61EF3" w:rsidDel="00143613">
          <w:rPr>
            <w:highlight w:val="yellow"/>
          </w:rPr>
          <w:delText xml:space="preserve"> – ____________]</w:delText>
        </w:r>
        <w:r w:rsidRPr="00B61EF3" w:rsidDel="00143613">
          <w:delText xml:space="preserve">:  </w:delText>
        </w:r>
        <w:r w:rsidRPr="00B61EF3" w:rsidDel="00143613">
          <w:rPr>
            <w:highlight w:val="yellow"/>
          </w:rPr>
          <w:delText>[Optional short phrase indicating relationship]</w:delText>
        </w:r>
        <w:r w:rsidRPr="00B61EF3" w:rsidDel="00143613">
          <w:delText>.</w:delText>
        </w:r>
      </w:del>
    </w:p>
    <w:p w14:paraId="73ABD0A4" w14:textId="77777777" w:rsidR="00EF2B70" w:rsidRPr="00B61EF3" w:rsidRDefault="00EF2B70" w:rsidP="00382F20">
      <w:pPr>
        <w:pStyle w:val="Heading3"/>
      </w:pPr>
      <w:r w:rsidRPr="00B61EF3">
        <w:t>Section 01250 – Substitutions</w:t>
      </w:r>
    </w:p>
    <w:p w14:paraId="2170232F" w14:textId="77777777" w:rsidR="00EF2B70" w:rsidRPr="00551550" w:rsidRDefault="00EF2B70" w:rsidP="00382F20">
      <w:pPr>
        <w:pStyle w:val="Heading3"/>
      </w:pPr>
      <w:r w:rsidRPr="00551550">
        <w:t>Section 01425 - Computerized Maintenance Management System Data Requirements</w:t>
      </w:r>
    </w:p>
    <w:p w14:paraId="66028270" w14:textId="77777777" w:rsidR="00B61EF3" w:rsidRPr="00B61EF3" w:rsidRDefault="00B61EF3" w:rsidP="00382F20">
      <w:pPr>
        <w:pStyle w:val="Heading3"/>
      </w:pPr>
      <w:r w:rsidRPr="00B61EF3">
        <w:t>Section 01810 – Equipment Testing and Facility Commissioning</w:t>
      </w:r>
    </w:p>
    <w:p w14:paraId="0952DDA7" w14:textId="77777777" w:rsidR="00EF2B70" w:rsidRPr="00B61EF3" w:rsidRDefault="00B61EF3" w:rsidP="00382F20">
      <w:pPr>
        <w:pStyle w:val="Heading3"/>
      </w:pPr>
      <w:r>
        <w:t>Section 16010 – Electrical General Requirements</w:t>
      </w:r>
    </w:p>
    <w:p w14:paraId="4B0E16C6" w14:textId="77777777" w:rsidR="00B61EF3" w:rsidRPr="00B61EF3" w:rsidDel="00143613" w:rsidRDefault="005A7CE5" w:rsidP="00382F20">
      <w:pPr>
        <w:pStyle w:val="Heading3"/>
        <w:rPr>
          <w:del w:id="40" w:author="John Liu" w:date="2022-04-27T13:09:00Z"/>
        </w:rPr>
      </w:pPr>
      <w:del w:id="41" w:author="John Liu" w:date="2022-04-27T13:09:00Z">
        <w:r w:rsidRPr="00DE3FF0" w:rsidDel="00143613">
          <w:rPr>
            <w:highlight w:val="yellow"/>
          </w:rPr>
          <w:delText>[</w:delText>
        </w:r>
        <w:r w:rsidR="00B61EF3" w:rsidRPr="00DE3FF0" w:rsidDel="00143613">
          <w:rPr>
            <w:highlight w:val="yellow"/>
          </w:rPr>
          <w:delText xml:space="preserve">Division 13 – SCADA and Instrumentation </w:delText>
        </w:r>
        <w:r w:rsidRPr="00DE3FF0" w:rsidDel="00143613">
          <w:rPr>
            <w:highlight w:val="yellow"/>
          </w:rPr>
          <w:delText>-</w:delText>
        </w:r>
        <w:r w:rsidRPr="005A7CE5" w:rsidDel="00143613">
          <w:rPr>
            <w:highlight w:val="yellow"/>
          </w:rPr>
          <w:delText xml:space="preserve"> </w:delText>
        </w:r>
        <w:r w:rsidR="00B61EF3" w:rsidRPr="00B61EF3" w:rsidDel="00143613">
          <w:rPr>
            <w:highlight w:val="yellow"/>
          </w:rPr>
          <w:delText>insert applicable specifications</w:delText>
        </w:r>
        <w:r w:rsidDel="00143613">
          <w:delText>]</w:delText>
        </w:r>
      </w:del>
    </w:p>
    <w:p w14:paraId="768C923A" w14:textId="77777777" w:rsidR="00EF2B70" w:rsidRPr="005A7CE5" w:rsidDel="00143613" w:rsidRDefault="00EF2B70" w:rsidP="00382F20">
      <w:pPr>
        <w:pStyle w:val="Heading3"/>
        <w:rPr>
          <w:del w:id="42" w:author="John Liu" w:date="2022-04-27T13:09:00Z"/>
        </w:rPr>
      </w:pPr>
      <w:del w:id="43" w:author="John Liu" w:date="2022-04-27T13:09:00Z">
        <w:r w:rsidRPr="00DE3FF0" w:rsidDel="00143613">
          <w:delText xml:space="preserve">Product requirements for </w:delText>
        </w:r>
        <w:r w:rsidRPr="00DE3FF0" w:rsidDel="00143613">
          <w:rPr>
            <w:highlight w:val="yellow"/>
          </w:rPr>
          <w:delText>[item]...</w:delText>
        </w:r>
        <w:r w:rsidRPr="00DE3FF0" w:rsidDel="00143613">
          <w:delText xml:space="preserve">  for installation under this Section</w:delText>
        </w:r>
      </w:del>
    </w:p>
    <w:p w14:paraId="09D2B548" w14:textId="77777777" w:rsidR="00E6613D" w:rsidRPr="002B56B0" w:rsidRDefault="00E6613D" w:rsidP="00E6613D">
      <w:pPr>
        <w:pStyle w:val="Heading2"/>
        <w:rPr>
          <w:ins w:id="44" w:author="Adley-McGinnis, Andrea" w:date="2017-02-15T13:03:00Z"/>
        </w:rPr>
      </w:pPr>
      <w:ins w:id="45" w:author="Adley-McGinnis, Andrea" w:date="2017-02-15T13:03:00Z">
        <w:r w:rsidRPr="002B56B0">
          <w:t>References</w:t>
        </w:r>
      </w:ins>
    </w:p>
    <w:p w14:paraId="73814885" w14:textId="77777777" w:rsidR="00E6613D" w:rsidRPr="00FD3DC2" w:rsidRDefault="00E6613D" w:rsidP="00E6613D">
      <w:pPr>
        <w:pStyle w:val="Heading3"/>
        <w:tabs>
          <w:tab w:val="clear" w:pos="1440"/>
          <w:tab w:val="num" w:pos="-2160"/>
        </w:tabs>
        <w:rPr>
          <w:ins w:id="46" w:author="Adley-McGinnis, Andrea" w:date="2017-02-15T13:03:00Z"/>
        </w:rPr>
      </w:pPr>
      <w:ins w:id="47" w:author="Adley-McGinnis, Andrea" w:date="2017-02-15T13:03:00Z">
        <w:r w:rsidRPr="00FD3DC2">
          <w:t>Canadian Standards Association (CSA)</w:t>
        </w:r>
      </w:ins>
    </w:p>
    <w:p w14:paraId="41C80D74" w14:textId="77777777" w:rsidR="00E6613D" w:rsidRDefault="00E6613D" w:rsidP="00E6613D">
      <w:pPr>
        <w:pStyle w:val="Heading4"/>
        <w:tabs>
          <w:tab w:val="clear" w:pos="360"/>
          <w:tab w:val="num" w:pos="774"/>
        </w:tabs>
        <w:rPr>
          <w:ins w:id="48" w:author="Adley-McGinnis, Andrea" w:date="2017-02-15T13:10:00Z"/>
        </w:rPr>
      </w:pPr>
      <w:ins w:id="49" w:author="Adley-McGinnis, Andrea" w:date="2017-02-15T13:03:00Z">
        <w:r w:rsidRPr="00AE0927">
          <w:t>Ontario Electrical Safety Code, 2</w:t>
        </w:r>
      </w:ins>
      <w:ins w:id="50" w:author="John Liu" w:date="2022-04-27T13:10:00Z">
        <w:r w:rsidR="00143613">
          <w:t>8</w:t>
        </w:r>
      </w:ins>
      <w:ins w:id="51" w:author="Adley-McGinnis, Andrea" w:date="2017-02-15T13:03:00Z">
        <w:del w:id="52" w:author="John Liu" w:date="2022-04-27T13:10:00Z">
          <w:r w:rsidDel="00143613">
            <w:delText>6</w:delText>
          </w:r>
        </w:del>
        <w:r w:rsidRPr="00AE0927">
          <w:rPr>
            <w:vertAlign w:val="superscript"/>
          </w:rPr>
          <w:t>th</w:t>
        </w:r>
        <w:r w:rsidRPr="00AE0927">
          <w:t xml:space="preserve"> edition, 20</w:t>
        </w:r>
        <w:del w:id="53" w:author="John Liu" w:date="2022-04-27T13:10:00Z">
          <w:r w:rsidRPr="00AE0927" w:rsidDel="00143613">
            <w:delText>1</w:delText>
          </w:r>
          <w:r w:rsidDel="00143613">
            <w:delText>5</w:delText>
          </w:r>
        </w:del>
      </w:ins>
      <w:ins w:id="54" w:author="John Liu" w:date="2022-04-27T13:10:00Z">
        <w:r w:rsidR="00143613">
          <w:t>21</w:t>
        </w:r>
      </w:ins>
    </w:p>
    <w:p w14:paraId="32B8EDCA" w14:textId="77777777" w:rsidR="004F0BCD" w:rsidRDefault="004F0BCD" w:rsidP="004F0BCD">
      <w:pPr>
        <w:pStyle w:val="Heading3"/>
        <w:rPr>
          <w:ins w:id="55" w:author="Adley-McGinnis, Andrea" w:date="2017-02-15T13:10:00Z"/>
        </w:rPr>
        <w:pPrChange w:id="56" w:author="Adley-McGinnis, Andrea" w:date="2017-02-15T13:11:00Z">
          <w:pPr>
            <w:pStyle w:val="Heading4"/>
            <w:tabs>
              <w:tab w:val="clear" w:pos="360"/>
              <w:tab w:val="num" w:pos="774"/>
            </w:tabs>
          </w:pPr>
        </w:pPrChange>
      </w:pPr>
      <w:ins w:id="57" w:author="Adley-McGinnis, Andrea" w:date="2017-02-15T13:10:00Z">
        <w:r>
          <w:t>National Electrical Manufacturers Association</w:t>
        </w:r>
      </w:ins>
    </w:p>
    <w:p w14:paraId="7B871F44" w14:textId="77777777" w:rsidR="004F0BCD" w:rsidRPr="00CE1C0F" w:rsidRDefault="004F0BCD" w:rsidP="00E6613D">
      <w:pPr>
        <w:pStyle w:val="Heading4"/>
        <w:tabs>
          <w:tab w:val="clear" w:pos="360"/>
          <w:tab w:val="num" w:pos="774"/>
        </w:tabs>
        <w:rPr>
          <w:ins w:id="58" w:author="Adley-McGinnis, Andrea" w:date="2017-02-15T13:03:00Z"/>
        </w:rPr>
      </w:pPr>
      <w:ins w:id="59" w:author="Adley-McGinnis, Andrea" w:date="2017-02-15T13:11:00Z">
        <w:r>
          <w:t>NEMA 250-2014 Enclosures for electrical equipment (1,000 V Maximum)</w:t>
        </w:r>
      </w:ins>
    </w:p>
    <w:p w14:paraId="09C77F73" w14:textId="77777777" w:rsidR="00C14D67" w:rsidRDefault="00C14D67" w:rsidP="00382F20">
      <w:pPr>
        <w:pStyle w:val="Heading2"/>
      </w:pPr>
      <w:r>
        <w:t>Measurement and Payment</w:t>
      </w:r>
    </w:p>
    <w:p w14:paraId="4571091D" w14:textId="77777777" w:rsidR="00C14D67" w:rsidRPr="00452C67" w:rsidDel="00143613" w:rsidRDefault="00C14D67" w:rsidP="00C14D67">
      <w:pPr>
        <w:pStyle w:val="PlainText"/>
        <w:tabs>
          <w:tab w:val="left" w:pos="720"/>
          <w:tab w:val="left" w:pos="2880"/>
        </w:tabs>
        <w:spacing w:before="80"/>
        <w:ind w:left="720"/>
        <w:jc w:val="both"/>
        <w:rPr>
          <w:del w:id="60" w:author="John Liu" w:date="2022-04-27T13:10:00Z"/>
          <w:rFonts w:ascii="Calibri" w:hAnsi="Calibri"/>
          <w:i/>
          <w:sz w:val="22"/>
          <w:highlight w:val="yellow"/>
        </w:rPr>
      </w:pPr>
      <w:del w:id="61" w:author="John Liu" w:date="2022-04-27T13:10:00Z">
        <w:r w:rsidRPr="00452C67" w:rsidDel="00143613">
          <w:rPr>
            <w:rFonts w:ascii="Calibri" w:hAnsi="Calibri"/>
            <w:i/>
            <w:sz w:val="22"/>
            <w:highlight w:val="yellow"/>
          </w:rPr>
          <w:delText>[Choose one of the following payment language provisions that best suits the individual project.</w:delText>
        </w:r>
      </w:del>
    </w:p>
    <w:p w14:paraId="1C776911" w14:textId="77777777" w:rsidR="00C14D67" w:rsidRPr="00452C67" w:rsidRDefault="00C14D67" w:rsidP="00C14D67">
      <w:pPr>
        <w:pStyle w:val="PlainText"/>
        <w:tabs>
          <w:tab w:val="left" w:pos="720"/>
          <w:tab w:val="left" w:pos="2880"/>
        </w:tabs>
        <w:spacing w:before="80"/>
        <w:ind w:left="720"/>
        <w:jc w:val="both"/>
        <w:rPr>
          <w:rFonts w:ascii="Calibri" w:hAnsi="Calibri"/>
          <w:i/>
          <w:sz w:val="22"/>
          <w:highlight w:val="yellow"/>
        </w:rPr>
      </w:pPr>
      <w:del w:id="62" w:author="John Liu" w:date="2022-04-27T13:10:00Z">
        <w:r w:rsidRPr="00452C67" w:rsidDel="00143613">
          <w:rPr>
            <w:rFonts w:ascii="Calibri" w:hAnsi="Calibri"/>
            <w:i/>
            <w:sz w:val="22"/>
            <w:highlight w:val="yellow"/>
          </w:rPr>
          <w:delText>If this Section is not specifically referenced by an item in the Bid Form, please use the following language:</w:delText>
        </w:r>
      </w:del>
    </w:p>
    <w:p w14:paraId="2C066840" w14:textId="77777777" w:rsidR="00C14D67" w:rsidRPr="00452C67" w:rsidRDefault="00C14D67" w:rsidP="00382F20">
      <w:pPr>
        <w:pStyle w:val="Heading3"/>
        <w:rPr>
          <w:highlight w:val="yellow"/>
        </w:rPr>
      </w:pPr>
      <w:r w:rsidRPr="00452C67">
        <w:rPr>
          <w:highlight w:val="yellow"/>
        </w:rPr>
        <w:t>The work of this Section will not be measured separately for payment.  All costs associated with the work of this Section shall be included in the Contract Price.</w:t>
      </w:r>
    </w:p>
    <w:p w14:paraId="0CDA2623" w14:textId="77777777" w:rsidR="00C14D67" w:rsidRPr="00452C67" w:rsidDel="00143613" w:rsidRDefault="00C14D67" w:rsidP="00C14D67">
      <w:pPr>
        <w:pStyle w:val="PlainText"/>
        <w:tabs>
          <w:tab w:val="left" w:pos="720"/>
          <w:tab w:val="left" w:pos="2880"/>
        </w:tabs>
        <w:spacing w:before="80"/>
        <w:ind w:left="720"/>
        <w:jc w:val="both"/>
        <w:rPr>
          <w:del w:id="63" w:author="John Liu" w:date="2022-04-27T13:10:00Z"/>
          <w:rFonts w:ascii="Calibri" w:hAnsi="Calibri"/>
          <w:i/>
          <w:sz w:val="22"/>
          <w:highlight w:val="yellow"/>
        </w:rPr>
      </w:pPr>
      <w:del w:id="64" w:author="John Liu" w:date="2022-04-27T13:10:00Z">
        <w:r w:rsidRPr="00452C67" w:rsidDel="00143613">
          <w:rPr>
            <w:rFonts w:ascii="Calibri" w:hAnsi="Calibri"/>
            <w:i/>
            <w:sz w:val="22"/>
            <w:highlight w:val="yellow"/>
          </w:rPr>
          <w:delText>OR If this Section is specifically referenced in the Bid Form, use the following language and identify the relevant item in the Bid Form:</w:delText>
        </w:r>
      </w:del>
    </w:p>
    <w:p w14:paraId="27F5B9C0" w14:textId="77777777" w:rsidR="00C14D67" w:rsidRPr="00452C67" w:rsidDel="00143613" w:rsidRDefault="00C14D67" w:rsidP="00382F20">
      <w:pPr>
        <w:pStyle w:val="Heading3"/>
        <w:rPr>
          <w:del w:id="65" w:author="John Liu" w:date="2022-04-27T13:10:00Z"/>
          <w:highlight w:val="yellow"/>
        </w:rPr>
      </w:pPr>
      <w:del w:id="66" w:author="John Liu" w:date="2022-04-27T13:10:00Z">
        <w:r w:rsidRPr="00452C67" w:rsidDel="00143613">
          <w:rPr>
            <w:highlight w:val="yellow"/>
          </w:rPr>
          <w:delText>All costs associated with the work of this Section shall be included in the price(s) for Item No(s). ___ in the Bid Form.</w:delText>
        </w:r>
      </w:del>
    </w:p>
    <w:p w14:paraId="18E3B499" w14:textId="77777777" w:rsidR="00C14D67" w:rsidRDefault="00C14D67" w:rsidP="00C14D67">
      <w:pPr>
        <w:pStyle w:val="PlainText"/>
        <w:tabs>
          <w:tab w:val="left" w:pos="720"/>
          <w:tab w:val="left" w:pos="1440"/>
          <w:tab w:val="left" w:pos="2880"/>
        </w:tabs>
        <w:spacing w:before="80"/>
        <w:ind w:left="720"/>
        <w:jc w:val="both"/>
        <w:rPr>
          <w:rFonts w:ascii="Calibri" w:hAnsi="Calibri"/>
          <w:sz w:val="22"/>
        </w:rPr>
      </w:pPr>
      <w:del w:id="67" w:author="John Liu" w:date="2022-04-27T13:10:00Z">
        <w:r w:rsidRPr="00452C67" w:rsidDel="00143613">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143613">
          <w:rPr>
            <w:rFonts w:ascii="Calibri" w:hAnsi="Calibri"/>
            <w:sz w:val="22"/>
            <w:highlight w:val="yellow"/>
          </w:rPr>
          <w:delText>]</w:delText>
        </w:r>
      </w:del>
    </w:p>
    <w:p w14:paraId="72940DBF" w14:textId="77777777" w:rsidR="00960901" w:rsidRPr="00B61EF3" w:rsidRDefault="005A58B0" w:rsidP="00382F20">
      <w:pPr>
        <w:pStyle w:val="Heading2"/>
      </w:pPr>
      <w:r w:rsidRPr="00B61EF3">
        <w:t>Product Data</w:t>
      </w:r>
    </w:p>
    <w:p w14:paraId="34E0531F" w14:textId="77777777" w:rsidR="00F306EE" w:rsidRPr="00B61EF3" w:rsidRDefault="005A58B0" w:rsidP="00382F20">
      <w:pPr>
        <w:pStyle w:val="Heading3"/>
      </w:pPr>
      <w:r w:rsidRPr="00B61EF3">
        <w:t xml:space="preserve">Submit product data in accordance with </w:t>
      </w:r>
      <w:r w:rsidRPr="00DE3FF0">
        <w:rPr>
          <w:highlight w:val="yellow"/>
        </w:rPr>
        <w:t>Section 013</w:t>
      </w:r>
      <w:r w:rsidR="00310908" w:rsidRPr="00DE3FF0">
        <w:rPr>
          <w:highlight w:val="yellow"/>
        </w:rPr>
        <w:t>0</w:t>
      </w:r>
      <w:r w:rsidRPr="00DE3FF0">
        <w:rPr>
          <w:highlight w:val="yellow"/>
        </w:rPr>
        <w:t>0 – Submittals</w:t>
      </w:r>
      <w:r w:rsidRPr="00B61EF3">
        <w:t>.</w:t>
      </w:r>
      <w:r w:rsidR="00F306EE" w:rsidRPr="00B61EF3">
        <w:rPr>
          <w:rFonts w:cs="Arial"/>
        </w:rPr>
        <w:t xml:space="preserve"> </w:t>
      </w:r>
    </w:p>
    <w:p w14:paraId="1CE1941F" w14:textId="77777777" w:rsidR="00F306EE" w:rsidRPr="00B61EF3" w:rsidRDefault="00F306EE" w:rsidP="00382F20">
      <w:pPr>
        <w:pStyle w:val="Heading3"/>
      </w:pPr>
      <w:r w:rsidRPr="00B61EF3">
        <w:t xml:space="preserve">Submit </w:t>
      </w:r>
      <w:r w:rsidR="00F4283F">
        <w:t xml:space="preserve">the </w:t>
      </w:r>
      <w:r w:rsidRPr="00B61EF3">
        <w:t>manufacturer's data for all disconnect switches.</w:t>
      </w:r>
    </w:p>
    <w:p w14:paraId="14FC2429" w14:textId="77777777" w:rsidR="00F306EE" w:rsidRPr="00B61EF3" w:rsidRDefault="00F4283F" w:rsidP="00382F20">
      <w:pPr>
        <w:pStyle w:val="Heading3"/>
      </w:pPr>
      <w:r w:rsidRPr="00B61EF3">
        <w:t>Identify</w:t>
      </w:r>
      <w:r>
        <w:t xml:space="preserve"> the </w:t>
      </w:r>
      <w:r w:rsidR="00F306EE" w:rsidRPr="00B61EF3">
        <w:t>motor or equipment served by each switch</w:t>
      </w:r>
      <w:r>
        <w:t xml:space="preserve"> on each </w:t>
      </w:r>
      <w:r w:rsidR="00F306EE" w:rsidRPr="00B61EF3">
        <w:t>nameplate inscription.</w:t>
      </w:r>
    </w:p>
    <w:p w14:paraId="2803E388" w14:textId="77777777" w:rsidR="008018AC" w:rsidRPr="00B61EF3" w:rsidRDefault="008018AC" w:rsidP="00382F20">
      <w:pPr>
        <w:pStyle w:val="Heading3"/>
      </w:pPr>
      <w:r w:rsidRPr="00B61EF3">
        <w:t xml:space="preserve">All other required information as detailed in the equipment information template and electronically up-loadable to the CMMS (Maximo). Comply with </w:t>
      </w:r>
      <w:r w:rsidRPr="00E6613D">
        <w:rPr>
          <w:highlight w:val="yellow"/>
          <w:rPrChange w:id="68" w:author="Adley-McGinnis, Andrea" w:date="2017-02-15T12:56:00Z">
            <w:rPr/>
          </w:rPrChange>
        </w:rPr>
        <w:t>Section 01425 - Computerized Maintenance Management System Data Requirements</w:t>
      </w:r>
    </w:p>
    <w:p w14:paraId="383C9972" w14:textId="77777777" w:rsidR="00DA097A" w:rsidRPr="00B61EF3" w:rsidRDefault="005A58B0" w:rsidP="00551550">
      <w:pPr>
        <w:pStyle w:val="Heading1"/>
      </w:pPr>
      <w:r w:rsidRPr="00B61EF3">
        <w:t>PRO</w:t>
      </w:r>
      <w:r w:rsidRPr="00551550">
        <w:t>DUC</w:t>
      </w:r>
      <w:r w:rsidRPr="00B61EF3">
        <w:t>TS</w:t>
      </w:r>
    </w:p>
    <w:p w14:paraId="07D7775F" w14:textId="77777777" w:rsidR="00C80C03" w:rsidRPr="00B61EF3" w:rsidRDefault="005A58B0" w:rsidP="00382F20">
      <w:pPr>
        <w:pStyle w:val="Heading2"/>
      </w:pPr>
      <w:r w:rsidRPr="00B61EF3">
        <w:t>Disconnect</w:t>
      </w:r>
      <w:r w:rsidR="00551550">
        <w:t xml:space="preserve"> </w:t>
      </w:r>
      <w:r w:rsidRPr="00B61EF3">
        <w:t>Switches</w:t>
      </w:r>
    </w:p>
    <w:p w14:paraId="700B1987" w14:textId="77777777" w:rsidR="005A58B0" w:rsidRPr="00B61EF3" w:rsidRDefault="005A58B0" w:rsidP="00382F20">
      <w:pPr>
        <w:pStyle w:val="Heading3"/>
      </w:pPr>
      <w:r w:rsidRPr="00B61EF3">
        <w:t>Supply and install safety switches, fused or non</w:t>
      </w:r>
      <w:r w:rsidR="00543456" w:rsidRPr="00B61EF3">
        <w:t>-</w:t>
      </w:r>
      <w:r w:rsidRPr="00B61EF3">
        <w:t xml:space="preserve">fused, as required complete with fuses as shown </w:t>
      </w:r>
      <w:r w:rsidR="00C14D67">
        <w:t xml:space="preserve">on the Contract Drawings </w:t>
      </w:r>
      <w:r w:rsidRPr="00B61EF3">
        <w:t xml:space="preserve">or required by </w:t>
      </w:r>
      <w:r w:rsidR="001234FD">
        <w:t>Ontario Electrical C</w:t>
      </w:r>
      <w:r w:rsidRPr="00B61EF3">
        <w:t>ode.</w:t>
      </w:r>
      <w:del w:id="69" w:author="John Liu" w:date="2022-04-27T13:10:00Z">
        <w:r w:rsidRPr="00B61EF3" w:rsidDel="00143613">
          <w:delText xml:space="preserve"> </w:delText>
        </w:r>
        <w:r w:rsidR="001234FD" w:rsidRPr="00027BCE" w:rsidDel="00143613">
          <w:rPr>
            <w:i/>
            <w:highlight w:val="yellow"/>
          </w:rPr>
          <w:delText xml:space="preserve">[Consultant to amend </w:delText>
        </w:r>
        <w:r w:rsidR="00DE3FF0" w:rsidDel="00143613">
          <w:rPr>
            <w:i/>
            <w:highlight w:val="yellow"/>
          </w:rPr>
          <w:delText xml:space="preserve">previous sentence </w:delText>
        </w:r>
        <w:r w:rsidR="001234FD" w:rsidRPr="00027BCE" w:rsidDel="00143613">
          <w:rPr>
            <w:i/>
            <w:highlight w:val="yellow"/>
          </w:rPr>
          <w:delText>as required]</w:delText>
        </w:r>
      </w:del>
      <w:r w:rsidR="001234FD">
        <w:t xml:space="preserve"> </w:t>
      </w:r>
      <w:r w:rsidRPr="00B61EF3">
        <w:t xml:space="preserve">Safety switches shall be quick make and quick break construction with safety interlock and </w:t>
      </w:r>
      <w:r w:rsidR="00996023" w:rsidRPr="00B61EF3">
        <w:t>kW (</w:t>
      </w:r>
      <w:r w:rsidRPr="00B61EF3">
        <w:t>HP</w:t>
      </w:r>
      <w:r w:rsidR="00996023" w:rsidRPr="00B61EF3">
        <w:t xml:space="preserve">) </w:t>
      </w:r>
      <w:r w:rsidRPr="00B61EF3">
        <w:t>ratings as indicated</w:t>
      </w:r>
      <w:r w:rsidR="00C14D67">
        <w:t xml:space="preserve"> in the Contract Documents</w:t>
      </w:r>
      <w:r w:rsidRPr="00B61EF3">
        <w:t xml:space="preserve">. </w:t>
      </w:r>
    </w:p>
    <w:p w14:paraId="74DF3BB6" w14:textId="77777777" w:rsidR="00996023" w:rsidRPr="00B61EF3" w:rsidRDefault="00996023" w:rsidP="00382F20">
      <w:pPr>
        <w:pStyle w:val="Heading3"/>
      </w:pPr>
      <w:r w:rsidRPr="00B61EF3">
        <w:t xml:space="preserve">Fusible and non-fusible, disconnect switch in </w:t>
      </w:r>
      <w:del w:id="70" w:author="Adley-McGinnis, Andrea" w:date="2017-02-15T13:11:00Z">
        <w:r w:rsidRPr="00B61EF3" w:rsidDel="004F0BCD">
          <w:delText xml:space="preserve">CSA </w:delText>
        </w:r>
      </w:del>
      <w:ins w:id="71" w:author="Adley-McGinnis, Andrea" w:date="2017-02-15T13:11:00Z">
        <w:r w:rsidR="004F0BCD">
          <w:t>NEMA</w:t>
        </w:r>
        <w:r w:rsidR="004F0BCD" w:rsidRPr="00B61EF3">
          <w:t xml:space="preserve"> </w:t>
        </w:r>
      </w:ins>
      <w:r w:rsidRPr="00B61EF3">
        <w:t>Enclosure</w:t>
      </w:r>
      <w:ins w:id="72" w:author="John Liu" w:date="2022-04-27T13:11:00Z">
        <w:r w:rsidR="00143613">
          <w:t xml:space="preserve">, </w:t>
        </w:r>
      </w:ins>
      <w:r w:rsidRPr="00B61EF3">
        <w:t xml:space="preserve"> type </w:t>
      </w:r>
      <w:del w:id="73" w:author="John Liu" w:date="2022-04-27T13:11:00Z">
        <w:r w:rsidRPr="00B61EF3" w:rsidDel="00143613">
          <w:delText>1,</w:delText>
        </w:r>
      </w:del>
      <w:ins w:id="74" w:author="John Liu" w:date="2022-04-27T13:11:00Z">
        <w:r w:rsidR="00143613">
          <w:t>and</w:t>
        </w:r>
      </w:ins>
      <w:r w:rsidRPr="00B61EF3">
        <w:t xml:space="preserve"> size as indicated</w:t>
      </w:r>
      <w:r w:rsidR="00C14D67">
        <w:t xml:space="preserve"> in the Contract Documents</w:t>
      </w:r>
      <w:r w:rsidRPr="00B61EF3">
        <w:t>.</w:t>
      </w:r>
    </w:p>
    <w:p w14:paraId="3302B612" w14:textId="77777777" w:rsidR="005A58B0" w:rsidRPr="00B61EF3" w:rsidRDefault="005A58B0" w:rsidP="00382F20">
      <w:pPr>
        <w:pStyle w:val="Heading3"/>
      </w:pPr>
      <w:r w:rsidRPr="00B61EF3">
        <w:t xml:space="preserve">Provision for padlocking in off switch position by </w:t>
      </w:r>
      <w:del w:id="75" w:author="John Liu" w:date="2022-04-27T13:11:00Z">
        <w:r w:rsidRPr="00B61EF3" w:rsidDel="00143613">
          <w:rPr>
            <w:highlight w:val="yellow"/>
          </w:rPr>
          <w:delText>[</w:delText>
        </w:r>
      </w:del>
      <w:r w:rsidR="00996023" w:rsidRPr="00B61EF3">
        <w:rPr>
          <w:highlight w:val="yellow"/>
        </w:rPr>
        <w:t>three</w:t>
      </w:r>
      <w:del w:id="76" w:author="John Liu" w:date="2022-04-27T13:11:00Z">
        <w:r w:rsidRPr="00B61EF3" w:rsidDel="00143613">
          <w:rPr>
            <w:highlight w:val="yellow"/>
          </w:rPr>
          <w:delText>]</w:delText>
        </w:r>
      </w:del>
      <w:r w:rsidRPr="00B61EF3">
        <w:t xml:space="preserve"> locks. </w:t>
      </w:r>
    </w:p>
    <w:p w14:paraId="0A0F9B3F" w14:textId="77777777" w:rsidR="005A58B0" w:rsidRPr="00B61EF3" w:rsidRDefault="005A58B0" w:rsidP="00382F20">
      <w:pPr>
        <w:pStyle w:val="Heading3"/>
      </w:pPr>
      <w:r w:rsidRPr="00B61EF3">
        <w:t>Mechanically interlocked door to prevent opening when</w:t>
      </w:r>
      <w:r w:rsidR="00C14D67">
        <w:t xml:space="preserve"> the</w:t>
      </w:r>
      <w:r w:rsidRPr="00B61EF3">
        <w:t xml:space="preserve"> handle</w:t>
      </w:r>
      <w:r w:rsidR="00C14D67">
        <w:t xml:space="preserve"> is </w:t>
      </w:r>
      <w:r w:rsidRPr="00B61EF3">
        <w:t>in</w:t>
      </w:r>
      <w:r w:rsidR="00C14D67">
        <w:t xml:space="preserve"> the</w:t>
      </w:r>
      <w:r w:rsidRPr="00B61EF3">
        <w:t xml:space="preserve"> ON position. </w:t>
      </w:r>
    </w:p>
    <w:p w14:paraId="13C37709" w14:textId="77777777" w:rsidR="005A58B0" w:rsidRPr="00B61EF3" w:rsidRDefault="005A58B0" w:rsidP="00382F20">
      <w:pPr>
        <w:pStyle w:val="Heading3"/>
      </w:pPr>
      <w:r w:rsidRPr="00B61EF3">
        <w:t xml:space="preserve">Fuses: </w:t>
      </w:r>
      <w:r w:rsidR="008E7939" w:rsidRPr="00B61EF3">
        <w:t xml:space="preserve">On load side of switch </w:t>
      </w:r>
      <w:r w:rsidRPr="00B61EF3">
        <w:t>size as indicated</w:t>
      </w:r>
      <w:r w:rsidR="00C14D67">
        <w:t xml:space="preserve"> in the Contract Documents</w:t>
      </w:r>
      <w:r w:rsidRPr="00B61EF3">
        <w:t xml:space="preserve">. </w:t>
      </w:r>
    </w:p>
    <w:p w14:paraId="4CBA621F" w14:textId="77777777" w:rsidR="005A58B0" w:rsidRPr="00B61EF3" w:rsidRDefault="005A58B0" w:rsidP="00382F20">
      <w:pPr>
        <w:pStyle w:val="Heading3"/>
      </w:pPr>
      <w:r w:rsidRPr="00B61EF3">
        <w:t>Fuse</w:t>
      </w:r>
      <w:r w:rsidR="009317D7" w:rsidRPr="00B61EF3">
        <w:t xml:space="preserve"> </w:t>
      </w:r>
      <w:r w:rsidRPr="00B61EF3">
        <w:t>holders: re</w:t>
      </w:r>
      <w:r w:rsidR="008E7939" w:rsidRPr="00B61EF3">
        <w:t>-</w:t>
      </w:r>
      <w:r w:rsidRPr="00B61EF3">
        <w:t>locatable and suitable without adaptors, for type and size of fuse indicated</w:t>
      </w:r>
      <w:r w:rsidR="00C14D67">
        <w:t xml:space="preserve"> in the Contract Documents</w:t>
      </w:r>
      <w:r w:rsidRPr="00B61EF3">
        <w:t xml:space="preserve">. </w:t>
      </w:r>
    </w:p>
    <w:p w14:paraId="25530E8A" w14:textId="77777777" w:rsidR="005A58B0" w:rsidRPr="00B61EF3" w:rsidRDefault="005A58B0" w:rsidP="00382F20">
      <w:pPr>
        <w:pStyle w:val="Heading3"/>
      </w:pPr>
      <w:r w:rsidRPr="00B61EF3">
        <w:t xml:space="preserve">Quick-make, quick-break action. </w:t>
      </w:r>
    </w:p>
    <w:p w14:paraId="7E617E59" w14:textId="77777777" w:rsidR="005A58B0" w:rsidRPr="00B61EF3" w:rsidRDefault="005A58B0" w:rsidP="00382F20">
      <w:pPr>
        <w:pStyle w:val="Heading3"/>
      </w:pPr>
      <w:r w:rsidRPr="00B61EF3">
        <w:t xml:space="preserve">ON-OFF switch position indication on switch enclosure cover. </w:t>
      </w:r>
    </w:p>
    <w:p w14:paraId="7D3921B3" w14:textId="77777777" w:rsidR="005A58B0" w:rsidRPr="00B61EF3" w:rsidRDefault="005A58B0" w:rsidP="00382F20">
      <w:pPr>
        <w:pStyle w:val="Heading3"/>
      </w:pPr>
      <w:r w:rsidRPr="00B61EF3">
        <w:t xml:space="preserve">Switches </w:t>
      </w:r>
      <w:r w:rsidR="00C14D67">
        <w:t>shall</w:t>
      </w:r>
      <w:r w:rsidR="00C14D67" w:rsidRPr="00B61EF3">
        <w:t xml:space="preserve"> </w:t>
      </w:r>
      <w:r w:rsidRPr="00B61EF3">
        <w:t>be housed in a</w:t>
      </w:r>
      <w:r w:rsidR="008E7939" w:rsidRPr="00B61EF3">
        <w:t xml:space="preserve"> NEMA </w:t>
      </w:r>
      <w:ins w:id="77" w:author="John Liu" w:date="2022-04-27T13:12:00Z">
        <w:r w:rsidR="00143613">
          <w:t>12</w:t>
        </w:r>
      </w:ins>
      <w:del w:id="78" w:author="John Liu" w:date="2022-04-27T13:12:00Z">
        <w:r w:rsidR="008E7939" w:rsidRPr="000D0064" w:rsidDel="00143613">
          <w:rPr>
            <w:highlight w:val="yellow"/>
          </w:rPr>
          <w:delText>[xx]</w:delText>
        </w:r>
      </w:del>
      <w:r w:rsidR="008E7939" w:rsidRPr="00B61EF3">
        <w:t xml:space="preserve"> </w:t>
      </w:r>
      <w:r w:rsidRPr="00B61EF3">
        <w:t xml:space="preserve">enclosure when located </w:t>
      </w:r>
      <w:ins w:id="79" w:author="John Liu" w:date="2022-04-27T13:12:00Z">
        <w:r w:rsidR="00143613">
          <w:t xml:space="preserve">at </w:t>
        </w:r>
      </w:ins>
      <w:r w:rsidRPr="00B61EF3">
        <w:t xml:space="preserve">indoors </w:t>
      </w:r>
      <w:ins w:id="80" w:author="John Liu" w:date="2022-04-27T13:12:00Z">
        <w:r w:rsidR="00143613">
          <w:t xml:space="preserve">&amp; dry areas </w:t>
        </w:r>
      </w:ins>
      <w:r w:rsidRPr="00B61EF3">
        <w:t xml:space="preserve">and </w:t>
      </w:r>
      <w:r w:rsidR="008E7939" w:rsidRPr="00B61EF3">
        <w:t>NEMA</w:t>
      </w:r>
      <w:r w:rsidRPr="00B61EF3">
        <w:t xml:space="preserve"> 4</w:t>
      </w:r>
      <w:r w:rsidR="008E7939" w:rsidRPr="00B61EF3">
        <w:t>X</w:t>
      </w:r>
      <w:r w:rsidRPr="00B61EF3">
        <w:t xml:space="preserve"> enclosure when located </w:t>
      </w:r>
      <w:ins w:id="81" w:author="John Liu" w:date="2022-04-27T13:12:00Z">
        <w:r w:rsidR="00143613">
          <w:t xml:space="preserve">in wet areas and </w:t>
        </w:r>
      </w:ins>
      <w:r w:rsidRPr="00B61EF3">
        <w:t>outdoors.</w:t>
      </w:r>
    </w:p>
    <w:p w14:paraId="13CEDC85" w14:textId="77777777" w:rsidR="008E7939" w:rsidRPr="00B61EF3" w:rsidRDefault="008E7939" w:rsidP="00382F20">
      <w:pPr>
        <w:pStyle w:val="Heading3"/>
      </w:pPr>
      <w:r w:rsidRPr="00B61EF3">
        <w:t>For switches 100A and over, provide non-tracking arc shrouds</w:t>
      </w:r>
      <w:r w:rsidR="00C14D67">
        <w:t>.</w:t>
      </w:r>
    </w:p>
    <w:p w14:paraId="01EEA3FA" w14:textId="77777777" w:rsidR="008E7939" w:rsidRPr="00B61EF3" w:rsidRDefault="008E7939" w:rsidP="00382F20">
      <w:pPr>
        <w:pStyle w:val="Heading3"/>
      </w:pPr>
      <w:r w:rsidRPr="00B61EF3">
        <w:t>Supply neutral bar</w:t>
      </w:r>
      <w:r w:rsidR="00C14D67">
        <w:t>.</w:t>
      </w:r>
    </w:p>
    <w:p w14:paraId="3B155023" w14:textId="77777777" w:rsidR="008E7939" w:rsidRPr="00B61EF3" w:rsidRDefault="008E7939" w:rsidP="00382F20">
      <w:pPr>
        <w:pStyle w:val="Heading3"/>
      </w:pPr>
      <w:r w:rsidRPr="00B61EF3">
        <w:t>Provide ground bar for ground termination</w:t>
      </w:r>
      <w:r w:rsidR="00C14D67">
        <w:t>.</w:t>
      </w:r>
    </w:p>
    <w:p w14:paraId="3BB02FE6" w14:textId="77777777" w:rsidR="008E7939" w:rsidRDefault="008E7939" w:rsidP="00382F20">
      <w:pPr>
        <w:pStyle w:val="Heading3"/>
      </w:pPr>
      <w:r w:rsidRPr="00B61EF3">
        <w:lastRenderedPageBreak/>
        <w:t>Provide dry auxiliary contact interlocked with switch mechanism</w:t>
      </w:r>
      <w:r w:rsidR="00C14D67">
        <w:t>.</w:t>
      </w:r>
    </w:p>
    <w:p w14:paraId="712A6B96" w14:textId="77777777" w:rsidR="005D672C" w:rsidRPr="00B61EF3" w:rsidRDefault="005D672C" w:rsidP="00382F20">
      <w:pPr>
        <w:pStyle w:val="Heading3"/>
      </w:pPr>
      <w:r>
        <w:t>There shall be a window in the door that allows for quick and easy viewing of the inside.</w:t>
      </w:r>
    </w:p>
    <w:p w14:paraId="036E3BF4" w14:textId="77777777" w:rsidR="005A58B0" w:rsidRPr="00B61EF3" w:rsidRDefault="005A58B0" w:rsidP="00382F20">
      <w:pPr>
        <w:pStyle w:val="Heading2"/>
      </w:pPr>
      <w:r w:rsidRPr="00B61EF3">
        <w:t>Equipment</w:t>
      </w:r>
      <w:r w:rsidR="00551550">
        <w:t xml:space="preserve"> </w:t>
      </w:r>
      <w:r w:rsidRPr="00B61EF3">
        <w:t>Identification</w:t>
      </w:r>
    </w:p>
    <w:p w14:paraId="36FEA6D4" w14:textId="77777777" w:rsidR="005A58B0" w:rsidRPr="00DE3FF0" w:rsidRDefault="005A58B0" w:rsidP="00382F20">
      <w:pPr>
        <w:pStyle w:val="Heading3"/>
        <w:rPr>
          <w:highlight w:val="yellow"/>
        </w:rPr>
      </w:pPr>
      <w:r w:rsidRPr="00B61EF3">
        <w:t xml:space="preserve">Provide equipment identification in accordance with </w:t>
      </w:r>
      <w:r w:rsidRPr="00DE3FF0">
        <w:rPr>
          <w:highlight w:val="yellow"/>
        </w:rPr>
        <w:t xml:space="preserve">Section 16010 - Electrical General Requirements. </w:t>
      </w:r>
    </w:p>
    <w:p w14:paraId="6252ECC7" w14:textId="77777777" w:rsidR="005A58B0" w:rsidRPr="00B61EF3" w:rsidRDefault="005A58B0" w:rsidP="00382F20">
      <w:pPr>
        <w:pStyle w:val="Heading3"/>
      </w:pPr>
      <w:r w:rsidRPr="00B61EF3">
        <w:t>Indicate</w:t>
      </w:r>
      <w:r w:rsidR="00C14D67">
        <w:t xml:space="preserve"> the</w:t>
      </w:r>
      <w:r w:rsidRPr="00B61EF3">
        <w:t xml:space="preserve"> name of</w:t>
      </w:r>
      <w:r w:rsidR="00C14D67">
        <w:t xml:space="preserve"> the</w:t>
      </w:r>
      <w:r w:rsidRPr="00B61EF3">
        <w:t xml:space="preserve"> load controlled on </w:t>
      </w:r>
      <w:r w:rsidR="00C14D67">
        <w:t xml:space="preserve">a </w:t>
      </w:r>
      <w:r w:rsidRPr="00B61EF3">
        <w:t xml:space="preserve">size 4 nameplate. </w:t>
      </w:r>
    </w:p>
    <w:p w14:paraId="22527F5D" w14:textId="77777777" w:rsidR="00DA097A" w:rsidRPr="00B61EF3" w:rsidRDefault="005A58B0" w:rsidP="00551550">
      <w:pPr>
        <w:pStyle w:val="Heading1"/>
      </w:pPr>
      <w:r w:rsidRPr="00B61EF3">
        <w:t>EXECUTION</w:t>
      </w:r>
    </w:p>
    <w:p w14:paraId="51ECC9EE" w14:textId="77777777" w:rsidR="005A58B0" w:rsidRPr="00B61EF3" w:rsidRDefault="005A58B0" w:rsidP="00382F20">
      <w:pPr>
        <w:pStyle w:val="Heading2"/>
      </w:pPr>
      <w:r w:rsidRPr="00B61EF3">
        <w:t>Installation</w:t>
      </w:r>
    </w:p>
    <w:p w14:paraId="040BA3AE" w14:textId="77777777" w:rsidR="009A0BC3" w:rsidRPr="00B61EF3" w:rsidRDefault="005A58B0" w:rsidP="00382F20">
      <w:pPr>
        <w:pStyle w:val="Heading3"/>
      </w:pPr>
      <w:r w:rsidRPr="00B61EF3">
        <w:t>Install disconnect switches complete with fuses if applicable.</w:t>
      </w:r>
    </w:p>
    <w:p w14:paraId="4D92F31F" w14:textId="77777777" w:rsidR="005A58B0" w:rsidRPr="00027BCE" w:rsidRDefault="009A0BC3" w:rsidP="00382F20">
      <w:pPr>
        <w:pStyle w:val="Heading3"/>
        <w:rPr>
          <w:highlight w:val="yellow"/>
        </w:rPr>
      </w:pPr>
      <w:r w:rsidRPr="00B61EF3">
        <w:t xml:space="preserve">Provide </w:t>
      </w:r>
      <w:ins w:id="82" w:author="John Liu" w:date="2022-04-27T13:14:00Z">
        <w:r w:rsidR="0044545D">
          <w:t xml:space="preserve">3 </w:t>
        </w:r>
      </w:ins>
      <w:r w:rsidRPr="00B61EF3">
        <w:t xml:space="preserve">spare fuses </w:t>
      </w:r>
      <w:ins w:id="83" w:author="John Liu" w:date="2022-04-27T13:15:00Z">
        <w:r w:rsidR="0044545D">
          <w:t>for each kind used.</w:t>
        </w:r>
      </w:ins>
      <w:del w:id="84" w:author="John Liu" w:date="2022-04-27T13:15:00Z">
        <w:r w:rsidR="00EF2B70" w:rsidRPr="00B61EF3" w:rsidDel="0044545D">
          <w:delText>after</w:delText>
        </w:r>
        <w:r w:rsidR="00C14D67" w:rsidDel="0044545D">
          <w:delText xml:space="preserve"> the completion of the</w:delText>
        </w:r>
        <w:r w:rsidR="00EF2B70" w:rsidRPr="00B61EF3" w:rsidDel="0044545D">
          <w:delText xml:space="preserve"> fuse study and tests as defined in the </w:delText>
        </w:r>
        <w:r w:rsidR="00C14D67" w:rsidRPr="00B61EF3" w:rsidDel="0044545D">
          <w:delText>Contract Documents</w:delText>
        </w:r>
        <w:r w:rsidR="00EF2B70" w:rsidRPr="00002A6D" w:rsidDel="0044545D">
          <w:delText>.</w:delText>
        </w:r>
        <w:r w:rsidR="009B1D27" w:rsidRPr="00002A6D" w:rsidDel="0044545D">
          <w:delText xml:space="preserve"> </w:delText>
        </w:r>
        <w:r w:rsidR="009B1D27" w:rsidRPr="00027BCE" w:rsidDel="0044545D">
          <w:rPr>
            <w:highlight w:val="yellow"/>
          </w:rPr>
          <w:delText xml:space="preserve">[Consultant to ensure the fuse study, testing procedures and coordination study </w:delText>
        </w:r>
        <w:r w:rsidR="00343FB5" w:rsidDel="0044545D">
          <w:rPr>
            <w:highlight w:val="yellow"/>
          </w:rPr>
          <w:delText xml:space="preserve">referred to above </w:delText>
        </w:r>
        <w:r w:rsidR="009B1D27" w:rsidRPr="00027BCE" w:rsidDel="0044545D">
          <w:rPr>
            <w:highlight w:val="yellow"/>
          </w:rPr>
          <w:delText>are part of the Contract Documents</w:delText>
        </w:r>
        <w:r w:rsidR="00343FB5" w:rsidDel="0044545D">
          <w:rPr>
            <w:highlight w:val="yellow"/>
          </w:rPr>
          <w:delText>.  Consultant to insert citation for where these documents are located in the Contract</w:delText>
        </w:r>
        <w:r w:rsidR="009B1D27" w:rsidRPr="00027BCE" w:rsidDel="0044545D">
          <w:rPr>
            <w:highlight w:val="yellow"/>
          </w:rPr>
          <w:delText>]</w:delText>
        </w:r>
      </w:del>
    </w:p>
    <w:p w14:paraId="1985CCD9" w14:textId="77777777" w:rsidR="00EF2B70" w:rsidRPr="00B61EF3" w:rsidRDefault="00EF2B70" w:rsidP="00382F20">
      <w:pPr>
        <w:pStyle w:val="Heading2"/>
      </w:pPr>
      <w:r w:rsidRPr="00B61EF3">
        <w:t>Commissioning</w:t>
      </w:r>
    </w:p>
    <w:p w14:paraId="3D10597A" w14:textId="77777777" w:rsidR="00EF2B70" w:rsidRPr="00B61EF3" w:rsidRDefault="00467246" w:rsidP="00382F20">
      <w:pPr>
        <w:pStyle w:val="Heading3"/>
      </w:pPr>
      <w:r w:rsidRPr="00467246">
        <w:t xml:space="preserve">For all </w:t>
      </w:r>
      <w:r w:rsidRPr="005A7CE5">
        <w:t>commissioning</w:t>
      </w:r>
      <w:r w:rsidRPr="00467246">
        <w:t xml:space="preserve"> activities on systems where components of this </w:t>
      </w:r>
      <w:r w:rsidR="00C14D67">
        <w:t>Section</w:t>
      </w:r>
      <w:r w:rsidR="00C14D67" w:rsidRPr="00467246">
        <w:t xml:space="preserve"> </w:t>
      </w:r>
      <w:r w:rsidRPr="00467246">
        <w:t xml:space="preserve">are integral to functionality, refer to </w:t>
      </w:r>
      <w:r w:rsidRPr="00DE3FF0">
        <w:rPr>
          <w:highlight w:val="yellow"/>
        </w:rPr>
        <w:t>Section 01810 – Equipment Testing and Facility Commissioning</w:t>
      </w:r>
      <w:r w:rsidRPr="00467246">
        <w:t xml:space="preserve">. All inspection and testing activities </w:t>
      </w:r>
      <w:r w:rsidR="00C14D67">
        <w:t>shall</w:t>
      </w:r>
      <w:r w:rsidRPr="00467246">
        <w:t xml:space="preserve"> be completed</w:t>
      </w:r>
      <w:r w:rsidR="00C14D67">
        <w:t xml:space="preserve"> in accordance</w:t>
      </w:r>
      <w:r w:rsidRPr="00467246">
        <w:t xml:space="preserve"> with</w:t>
      </w:r>
      <w:r w:rsidR="00C14D67">
        <w:t xml:space="preserve"> the</w:t>
      </w:r>
      <w:r w:rsidRPr="00467246">
        <w:t xml:space="preserve"> </w:t>
      </w:r>
      <w:r w:rsidR="001234FD">
        <w:t>commissioning plan that shall be</w:t>
      </w:r>
      <w:r w:rsidRPr="00467246">
        <w:t xml:space="preserve"> provided to the Consultant </w:t>
      </w:r>
      <w:ins w:id="85" w:author="John Liu" w:date="2022-04-27T13:15:00Z">
        <w:r w:rsidR="0044545D">
          <w:t xml:space="preserve">and get approved </w:t>
        </w:r>
      </w:ins>
      <w:r w:rsidRPr="00467246">
        <w:t>prior to</w:t>
      </w:r>
      <w:r w:rsidR="00C14D67">
        <w:t xml:space="preserve"> the</w:t>
      </w:r>
      <w:r w:rsidRPr="00467246">
        <w:t xml:space="preserve"> start of commissioning activities</w:t>
      </w:r>
      <w:r w:rsidR="00EF2B70" w:rsidRPr="00B61EF3">
        <w:t>.</w:t>
      </w:r>
    </w:p>
    <w:p w14:paraId="37458373" w14:textId="77777777" w:rsidR="00D40F2F" w:rsidRPr="00B61EF3" w:rsidRDefault="00F13982" w:rsidP="00177A77">
      <w:pPr>
        <w:pStyle w:val="Other"/>
        <w:spacing w:before="240"/>
        <w:jc w:val="center"/>
        <w:rPr>
          <w:rFonts w:ascii="Calibri" w:hAnsi="Calibri"/>
          <w:b/>
          <w:sz w:val="22"/>
          <w:szCs w:val="22"/>
        </w:rPr>
      </w:pPr>
      <w:r w:rsidRPr="00B61EF3">
        <w:rPr>
          <w:rFonts w:ascii="Calibri" w:hAnsi="Calibri"/>
          <w:b/>
          <w:sz w:val="22"/>
          <w:szCs w:val="22"/>
        </w:rPr>
        <w:t>END OF SECTION</w:t>
      </w:r>
    </w:p>
    <w:sectPr w:rsidR="00D40F2F" w:rsidRPr="00B61EF3" w:rsidSect="00177A77">
      <w:headerReference w:type="even" r:id="rId12"/>
      <w:headerReference w:type="default" r:id="rId13"/>
      <w:headerReference w:type="first" r:id="rId14"/>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FB710" w14:textId="77777777" w:rsidR="00DA23E6" w:rsidRDefault="00DA23E6">
      <w:r>
        <w:separator/>
      </w:r>
    </w:p>
  </w:endnote>
  <w:endnote w:type="continuationSeparator" w:id="0">
    <w:p w14:paraId="238FE4DC" w14:textId="77777777" w:rsidR="00DA23E6" w:rsidRDefault="00DA2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28B59" w14:textId="77777777" w:rsidR="00DA23E6" w:rsidRDefault="00DA23E6">
      <w:r>
        <w:separator/>
      </w:r>
    </w:p>
  </w:footnote>
  <w:footnote w:type="continuationSeparator" w:id="0">
    <w:p w14:paraId="3BFBA4AD" w14:textId="77777777" w:rsidR="00DA23E6" w:rsidRDefault="00DA2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57A7" w14:textId="77777777" w:rsidR="00177A77" w:rsidRPr="00D52D57" w:rsidRDefault="00177A77" w:rsidP="00177A77">
    <w:pPr>
      <w:pBdr>
        <w:top w:val="single" w:sz="4" w:space="1" w:color="auto"/>
      </w:pBdr>
      <w:tabs>
        <w:tab w:val="right" w:pos="9810"/>
      </w:tabs>
      <w:rPr>
        <w:rFonts w:ascii="Calibri" w:hAnsi="Calibri" w:cs="Arial"/>
      </w:rPr>
    </w:pPr>
    <w:r w:rsidRPr="00D52D57">
      <w:rPr>
        <w:rFonts w:ascii="Calibri" w:hAnsi="Calibri" w:cs="Arial"/>
      </w:rPr>
      <w:t>Section 16414</w:t>
    </w:r>
    <w:r w:rsidRPr="00D52D57">
      <w:rPr>
        <w:rFonts w:ascii="Calibri" w:hAnsi="Calibri" w:cs="Arial"/>
      </w:rPr>
      <w:tab/>
      <w:t>CONTRACT NO</w:t>
    </w:r>
    <w:r w:rsidRPr="00D52D57">
      <w:rPr>
        <w:rFonts w:ascii="Calibri" w:hAnsi="Calibri" w:cs="Arial"/>
        <w:highlight w:val="yellow"/>
      </w:rPr>
      <w:t xml:space="preserve">. [Insert </w:t>
    </w:r>
    <w:r w:rsidR="005A7CE5">
      <w:rPr>
        <w:rFonts w:ascii="Calibri" w:hAnsi="Calibri" w:cs="Arial"/>
        <w:highlight w:val="yellow"/>
      </w:rPr>
      <w:t>Contract</w:t>
    </w:r>
    <w:r w:rsidRPr="00D52D57">
      <w:rPr>
        <w:rFonts w:ascii="Calibri" w:hAnsi="Calibri" w:cs="Arial"/>
        <w:highlight w:val="yellow"/>
      </w:rPr>
      <w:t xml:space="preserve"> Number]</w:t>
    </w:r>
    <w:r w:rsidRPr="00D52D57">
      <w:rPr>
        <w:rFonts w:ascii="Calibri" w:hAnsi="Calibri" w:cs="Arial"/>
      </w:rPr>
      <w:tab/>
    </w:r>
  </w:p>
  <w:p w14:paraId="0A3152D3" w14:textId="77777777" w:rsidR="00177A77" w:rsidRPr="00D52D57" w:rsidRDefault="008532F8" w:rsidP="00177A77">
    <w:pPr>
      <w:pBdr>
        <w:top w:val="single" w:sz="4" w:space="1" w:color="auto"/>
      </w:pBdr>
      <w:tabs>
        <w:tab w:val="left" w:pos="-1440"/>
        <w:tab w:val="left" w:pos="-720"/>
        <w:tab w:val="left" w:pos="0"/>
        <w:tab w:val="center" w:pos="5220"/>
        <w:tab w:val="right" w:pos="9810"/>
      </w:tabs>
      <w:rPr>
        <w:rFonts w:ascii="Calibri" w:hAnsi="Calibri" w:cs="Arial"/>
      </w:rPr>
    </w:pPr>
    <w:r w:rsidRPr="00D52D57">
      <w:rPr>
        <w:rFonts w:ascii="Calibri" w:hAnsi="Calibri" w:cs="Arial"/>
      </w:rPr>
      <w:t>201</w:t>
    </w:r>
    <w:r w:rsidR="00DC193B">
      <w:rPr>
        <w:rFonts w:ascii="Calibri" w:hAnsi="Calibri" w:cs="Arial"/>
      </w:rPr>
      <w:t>7</w:t>
    </w:r>
    <w:r w:rsidR="00177A77" w:rsidRPr="00D52D57">
      <w:rPr>
        <w:rFonts w:ascii="Calibri" w:hAnsi="Calibri" w:cs="Arial"/>
      </w:rPr>
      <w:t>-</w:t>
    </w:r>
    <w:r w:rsidRPr="00D52D57">
      <w:rPr>
        <w:rFonts w:ascii="Calibri" w:hAnsi="Calibri" w:cs="Arial"/>
      </w:rPr>
      <w:t>0</w:t>
    </w:r>
    <w:r>
      <w:rPr>
        <w:rFonts w:ascii="Calibri" w:hAnsi="Calibri" w:cs="Arial"/>
      </w:rPr>
      <w:t>2</w:t>
    </w:r>
    <w:r w:rsidR="00177A77" w:rsidRPr="00D52D57">
      <w:rPr>
        <w:rFonts w:ascii="Calibri" w:hAnsi="Calibri" w:cs="Arial"/>
      </w:rPr>
      <w:t>-</w:t>
    </w:r>
    <w:r w:rsidR="00DC193B">
      <w:rPr>
        <w:rFonts w:ascii="Calibri" w:hAnsi="Calibri" w:cs="Arial"/>
      </w:rPr>
      <w:t>1</w:t>
    </w:r>
    <w:r>
      <w:rPr>
        <w:rFonts w:ascii="Calibri" w:hAnsi="Calibri" w:cs="Arial"/>
      </w:rPr>
      <w:t>0</w:t>
    </w:r>
    <w:r w:rsidR="00177A77" w:rsidRPr="00D52D57">
      <w:rPr>
        <w:rFonts w:ascii="Calibri" w:hAnsi="Calibri" w:cs="Arial"/>
        <w:b/>
      </w:rPr>
      <w:tab/>
      <w:t xml:space="preserve">DISCONNECT SWITCHES – FUSED </w:t>
    </w:r>
    <w:smartTag w:uri="urn:schemas-microsoft-com:office:smarttags" w:element="stockticker">
      <w:r w:rsidR="00177A77" w:rsidRPr="00D52D57">
        <w:rPr>
          <w:rFonts w:ascii="Calibri" w:hAnsi="Calibri" w:cs="Arial"/>
          <w:b/>
        </w:rPr>
        <w:t>AND</w:t>
      </w:r>
    </w:smartTag>
    <w:r w:rsidR="00177A77" w:rsidRPr="00D52D57">
      <w:rPr>
        <w:rFonts w:ascii="Calibri" w:hAnsi="Calibri" w:cs="Arial"/>
        <w:b/>
      </w:rPr>
      <w:t xml:space="preserve"> UNFUSED</w:t>
    </w:r>
    <w:r w:rsidR="00177A77" w:rsidRPr="00D52D57">
      <w:rPr>
        <w:rFonts w:ascii="Calibri" w:hAnsi="Calibri" w:cs="Arial"/>
      </w:rPr>
      <w:tab/>
    </w:r>
  </w:p>
  <w:p w14:paraId="21432220" w14:textId="77777777" w:rsidR="00177A77" w:rsidRPr="00D52D57" w:rsidRDefault="00177A77" w:rsidP="00177A77">
    <w:pPr>
      <w:pBdr>
        <w:top w:val="single" w:sz="4" w:space="1" w:color="auto"/>
      </w:pBdr>
      <w:tabs>
        <w:tab w:val="center" w:pos="5175"/>
        <w:tab w:val="right" w:pos="9810"/>
      </w:tabs>
      <w:rPr>
        <w:rFonts w:ascii="Calibri" w:hAnsi="Calibri" w:cs="Arial"/>
      </w:rPr>
    </w:pPr>
    <w:r w:rsidRPr="00D52D57">
      <w:rPr>
        <w:rFonts w:ascii="Calibri" w:hAnsi="Calibri" w:cs="Arial"/>
      </w:rPr>
      <w:t xml:space="preserve">Page </w:t>
    </w:r>
    <w:r w:rsidRPr="00D52D57">
      <w:rPr>
        <w:rFonts w:ascii="Calibri" w:hAnsi="Calibri" w:cs="Arial"/>
      </w:rPr>
      <w:fldChar w:fldCharType="begin"/>
    </w:r>
    <w:r w:rsidRPr="00D52D57">
      <w:rPr>
        <w:rFonts w:ascii="Calibri" w:hAnsi="Calibri" w:cs="Arial"/>
      </w:rPr>
      <w:instrText xml:space="preserve">PAGE </w:instrText>
    </w:r>
    <w:r w:rsidRPr="00D52D57">
      <w:rPr>
        <w:rFonts w:ascii="Calibri" w:hAnsi="Calibri" w:cs="Arial"/>
      </w:rPr>
      <w:fldChar w:fldCharType="separate"/>
    </w:r>
    <w:r w:rsidR="004F0BCD">
      <w:rPr>
        <w:rFonts w:ascii="Calibri" w:hAnsi="Calibri" w:cs="Arial"/>
        <w:noProof/>
      </w:rPr>
      <w:t>2</w:t>
    </w:r>
    <w:r w:rsidRPr="00D52D57">
      <w:rPr>
        <w:rFonts w:ascii="Calibri" w:hAnsi="Calibri" w:cs="Arial"/>
      </w:rPr>
      <w:fldChar w:fldCharType="end"/>
    </w:r>
    <w:r w:rsidRPr="00D52D57">
      <w:rPr>
        <w:rStyle w:val="PageNumber"/>
        <w:rFonts w:ascii="Calibri" w:hAnsi="Calibri" w:cs="Arial"/>
        <w:caps/>
        <w:sz w:val="22"/>
        <w:szCs w:val="22"/>
      </w:rPr>
      <w:tab/>
    </w:r>
    <w:r w:rsidRPr="00D52D57">
      <w:rPr>
        <w:rStyle w:val="PageNumber"/>
        <w:rFonts w:ascii="Calibri" w:hAnsi="Calibri" w:cs="Arial"/>
        <w:caps/>
        <w:sz w:val="22"/>
        <w:szCs w:val="22"/>
      </w:rPr>
      <w:tab/>
    </w:r>
    <w:r w:rsidRPr="00D52D57">
      <w:rPr>
        <w:rFonts w:ascii="Calibri" w:hAnsi="Calibri" w:cs="Arial"/>
      </w:rPr>
      <w:t xml:space="preserve">DATE:  </w:t>
    </w:r>
    <w:r w:rsidRPr="00D52D57">
      <w:rPr>
        <w:rFonts w:ascii="Calibri" w:hAnsi="Calibri" w:cs="Arial"/>
        <w:highlight w:val="yellow"/>
      </w:rPr>
      <w:t>[Insert Date (e.g. Jan., 2000)]</w:t>
    </w:r>
    <w:r w:rsidRPr="00D52D57">
      <w:rPr>
        <w:rFonts w:ascii="Calibri" w:hAnsi="Calibri" w:cs="Arial"/>
      </w:rPr>
      <w:tab/>
    </w:r>
    <w:r w:rsidRPr="00D52D57">
      <w:rPr>
        <w:rFonts w:ascii="Calibri" w:hAnsi="Calibri" w:cs="Arial"/>
      </w:rPr>
      <w:tab/>
    </w:r>
  </w:p>
  <w:p w14:paraId="2780E551" w14:textId="77777777" w:rsidR="00177A77" w:rsidRDefault="00177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A078" w14:textId="77777777" w:rsidR="00941EA2" w:rsidRPr="00D52D57" w:rsidRDefault="00941EA2" w:rsidP="00177A77">
    <w:pPr>
      <w:pBdr>
        <w:top w:val="single" w:sz="4" w:space="1" w:color="auto"/>
      </w:pBdr>
      <w:tabs>
        <w:tab w:val="right" w:pos="9810"/>
      </w:tabs>
      <w:rPr>
        <w:rFonts w:ascii="Calibri" w:hAnsi="Calibri" w:cs="Arial"/>
      </w:rPr>
    </w:pPr>
    <w:r w:rsidRPr="00D52D57">
      <w:rPr>
        <w:rFonts w:ascii="Calibri" w:hAnsi="Calibri" w:cs="Arial"/>
      </w:rPr>
      <w:t>CONTRACT NO</w:t>
    </w:r>
    <w:r w:rsidRPr="00D52D57">
      <w:rPr>
        <w:rFonts w:ascii="Calibri" w:hAnsi="Calibri" w:cs="Arial"/>
        <w:highlight w:val="yellow"/>
      </w:rPr>
      <w:t xml:space="preserve">. [Insert </w:t>
    </w:r>
    <w:r w:rsidR="005A7CE5">
      <w:rPr>
        <w:rFonts w:ascii="Calibri" w:hAnsi="Calibri" w:cs="Arial"/>
        <w:highlight w:val="yellow"/>
      </w:rPr>
      <w:t>Contract</w:t>
    </w:r>
    <w:r w:rsidR="005A7CE5" w:rsidRPr="00D52D57">
      <w:rPr>
        <w:rFonts w:ascii="Calibri" w:hAnsi="Calibri" w:cs="Arial"/>
        <w:highlight w:val="yellow"/>
      </w:rPr>
      <w:t xml:space="preserve"> </w:t>
    </w:r>
    <w:r w:rsidRPr="00D52D57">
      <w:rPr>
        <w:rFonts w:ascii="Calibri" w:hAnsi="Calibri" w:cs="Arial"/>
        <w:highlight w:val="yellow"/>
      </w:rPr>
      <w:t>Number]</w:t>
    </w:r>
    <w:r w:rsidRPr="00D52D57">
      <w:rPr>
        <w:rFonts w:ascii="Calibri" w:hAnsi="Calibri" w:cs="Arial"/>
      </w:rPr>
      <w:tab/>
      <w:t>Section 16414</w:t>
    </w:r>
  </w:p>
  <w:p w14:paraId="0752DA2A" w14:textId="77777777" w:rsidR="00941EA2" w:rsidRPr="00D52D57" w:rsidRDefault="00941EA2" w:rsidP="00177A77">
    <w:pPr>
      <w:pBdr>
        <w:top w:val="single" w:sz="4" w:space="1" w:color="auto"/>
      </w:pBdr>
      <w:tabs>
        <w:tab w:val="left" w:pos="-1440"/>
        <w:tab w:val="left" w:pos="-720"/>
        <w:tab w:val="left" w:pos="0"/>
        <w:tab w:val="center" w:pos="5220"/>
        <w:tab w:val="right" w:pos="9810"/>
      </w:tabs>
      <w:rPr>
        <w:rFonts w:ascii="Calibri" w:hAnsi="Calibri" w:cs="Arial"/>
      </w:rPr>
    </w:pPr>
    <w:r w:rsidRPr="00D52D57">
      <w:rPr>
        <w:rFonts w:ascii="Calibri" w:hAnsi="Calibri" w:cs="Arial"/>
        <w:b/>
      </w:rPr>
      <w:tab/>
      <w:t xml:space="preserve">DISCONNECT SWITCHES – FUSED </w:t>
    </w:r>
    <w:smartTag w:uri="urn:schemas-microsoft-com:office:smarttags" w:element="stockticker">
      <w:r w:rsidRPr="00D52D57">
        <w:rPr>
          <w:rFonts w:ascii="Calibri" w:hAnsi="Calibri" w:cs="Arial"/>
          <w:b/>
        </w:rPr>
        <w:t>AND</w:t>
      </w:r>
    </w:smartTag>
    <w:r w:rsidRPr="00D52D57">
      <w:rPr>
        <w:rFonts w:ascii="Calibri" w:hAnsi="Calibri" w:cs="Arial"/>
        <w:b/>
      </w:rPr>
      <w:t xml:space="preserve"> UNFUSED</w:t>
    </w:r>
    <w:r w:rsidRPr="00D52D57">
      <w:rPr>
        <w:rFonts w:ascii="Calibri" w:hAnsi="Calibri" w:cs="Arial"/>
      </w:rPr>
      <w:tab/>
    </w:r>
    <w:r w:rsidR="008532F8" w:rsidRPr="00D52D57">
      <w:rPr>
        <w:rFonts w:ascii="Calibri" w:hAnsi="Calibri" w:cs="Arial"/>
      </w:rPr>
      <w:t>201</w:t>
    </w:r>
    <w:r w:rsidR="00DC193B">
      <w:rPr>
        <w:rFonts w:ascii="Calibri" w:hAnsi="Calibri" w:cs="Arial"/>
      </w:rPr>
      <w:t>7</w:t>
    </w:r>
    <w:r w:rsidRPr="00D52D57">
      <w:rPr>
        <w:rFonts w:ascii="Calibri" w:hAnsi="Calibri" w:cs="Arial"/>
      </w:rPr>
      <w:t>-</w:t>
    </w:r>
    <w:r w:rsidR="008532F8" w:rsidRPr="00D52D57">
      <w:rPr>
        <w:rFonts w:ascii="Calibri" w:hAnsi="Calibri" w:cs="Arial"/>
      </w:rPr>
      <w:t>0</w:t>
    </w:r>
    <w:r w:rsidR="008532F8">
      <w:rPr>
        <w:rFonts w:ascii="Calibri" w:hAnsi="Calibri" w:cs="Arial"/>
      </w:rPr>
      <w:t>2</w:t>
    </w:r>
    <w:r w:rsidRPr="00D52D57">
      <w:rPr>
        <w:rFonts w:ascii="Calibri" w:hAnsi="Calibri" w:cs="Arial"/>
      </w:rPr>
      <w:t>-</w:t>
    </w:r>
    <w:r w:rsidR="00DC193B">
      <w:rPr>
        <w:rFonts w:ascii="Calibri" w:hAnsi="Calibri" w:cs="Arial"/>
      </w:rPr>
      <w:t>1</w:t>
    </w:r>
    <w:r w:rsidR="008532F8">
      <w:rPr>
        <w:rFonts w:ascii="Calibri" w:hAnsi="Calibri" w:cs="Arial"/>
      </w:rPr>
      <w:t>0</w:t>
    </w:r>
  </w:p>
  <w:p w14:paraId="10882413" w14:textId="77777777" w:rsidR="00941EA2" w:rsidRPr="00D52D57" w:rsidRDefault="00941EA2" w:rsidP="00177A77">
    <w:pPr>
      <w:pBdr>
        <w:top w:val="single" w:sz="4" w:space="1" w:color="auto"/>
      </w:pBdr>
      <w:tabs>
        <w:tab w:val="center" w:pos="5175"/>
        <w:tab w:val="right" w:pos="9810"/>
      </w:tabs>
      <w:rPr>
        <w:rFonts w:ascii="Calibri" w:hAnsi="Calibri" w:cs="Arial"/>
      </w:rPr>
    </w:pPr>
    <w:r w:rsidRPr="00D52D57">
      <w:rPr>
        <w:rFonts w:ascii="Calibri" w:hAnsi="Calibri" w:cs="Arial"/>
      </w:rPr>
      <w:t xml:space="preserve">DATE:  </w:t>
    </w:r>
    <w:r w:rsidRPr="00D52D57">
      <w:rPr>
        <w:rFonts w:ascii="Calibri" w:hAnsi="Calibri" w:cs="Arial"/>
        <w:highlight w:val="yellow"/>
      </w:rPr>
      <w:t>[Insert Date (e.g. Jan., 2000)]</w:t>
    </w:r>
    <w:r w:rsidRPr="00D52D57">
      <w:rPr>
        <w:rFonts w:ascii="Calibri" w:hAnsi="Calibri" w:cs="Arial"/>
      </w:rPr>
      <w:tab/>
    </w:r>
    <w:r w:rsidRPr="00D52D57">
      <w:rPr>
        <w:rFonts w:ascii="Calibri" w:hAnsi="Calibri" w:cs="Arial"/>
      </w:rPr>
      <w:tab/>
      <w:t xml:space="preserve">Page </w:t>
    </w:r>
    <w:r w:rsidRPr="00D52D57">
      <w:rPr>
        <w:rFonts w:ascii="Calibri" w:hAnsi="Calibri" w:cs="Arial"/>
      </w:rPr>
      <w:fldChar w:fldCharType="begin"/>
    </w:r>
    <w:r w:rsidRPr="00D52D57">
      <w:rPr>
        <w:rFonts w:ascii="Calibri" w:hAnsi="Calibri" w:cs="Arial"/>
      </w:rPr>
      <w:instrText xml:space="preserve">PAGE </w:instrText>
    </w:r>
    <w:r w:rsidRPr="00D52D57">
      <w:rPr>
        <w:rFonts w:ascii="Calibri" w:hAnsi="Calibri" w:cs="Arial"/>
      </w:rPr>
      <w:fldChar w:fldCharType="separate"/>
    </w:r>
    <w:r w:rsidR="00285618">
      <w:rPr>
        <w:rFonts w:ascii="Calibri" w:hAnsi="Calibri" w:cs="Arial"/>
        <w:noProof/>
      </w:rPr>
      <w:t>1</w:t>
    </w:r>
    <w:r w:rsidRPr="00D52D57">
      <w:rPr>
        <w:rFonts w:ascii="Calibri" w:hAnsi="Calibri" w:cs="Arial"/>
      </w:rPr>
      <w:fldChar w:fldCharType="end"/>
    </w:r>
    <w:r w:rsidRPr="00D52D57">
      <w:rPr>
        <w:rFonts w:ascii="Calibri" w:hAnsi="Calibri" w:cs="Arial"/>
      </w:rPr>
      <w:t xml:space="preserve"> </w:t>
    </w:r>
  </w:p>
  <w:p w14:paraId="51DCA3D3" w14:textId="77777777" w:rsidR="00941EA2" w:rsidRPr="00672C12" w:rsidRDefault="00941EA2"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1D01" w14:textId="77777777" w:rsidR="00941EA2" w:rsidRPr="0082209E" w:rsidRDefault="00941EA2"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16414</w:t>
    </w:r>
  </w:p>
  <w:p w14:paraId="20718ED3" w14:textId="77777777" w:rsidR="00941EA2" w:rsidRPr="0082209E" w:rsidRDefault="00941EA2"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 xml:space="preserve">DISCONNECT SWITCHES – FUSED </w:t>
    </w:r>
    <w:smartTag w:uri="urn:schemas-microsoft-com:office:smarttags" w:element="stockticker">
      <w:r>
        <w:rPr>
          <w:rFonts w:ascii="Arial" w:hAnsi="Arial" w:cs="Arial"/>
          <w:b/>
        </w:rPr>
        <w:t>AND</w:t>
      </w:r>
    </w:smartTag>
    <w:r>
      <w:rPr>
        <w:rFonts w:ascii="Arial" w:hAnsi="Arial" w:cs="Arial"/>
        <w:b/>
      </w:rPr>
      <w:t xml:space="preserve"> UNFUSED</w:t>
    </w:r>
    <w:r w:rsidRPr="0082209E">
      <w:rPr>
        <w:rFonts w:ascii="Arial" w:hAnsi="Arial" w:cs="Arial"/>
      </w:rPr>
      <w:tab/>
    </w:r>
    <w:r w:rsidR="00543456">
      <w:rPr>
        <w:rFonts w:ascii="Arial" w:hAnsi="Arial" w:cs="Arial"/>
      </w:rPr>
      <w:t>2013</w:t>
    </w:r>
    <w:r>
      <w:rPr>
        <w:rFonts w:ascii="Arial" w:hAnsi="Arial" w:cs="Arial"/>
      </w:rPr>
      <w:t>-</w:t>
    </w:r>
    <w:r w:rsidR="00543456">
      <w:rPr>
        <w:rFonts w:ascii="Arial" w:hAnsi="Arial" w:cs="Arial"/>
      </w:rPr>
      <w:t>06</w:t>
    </w:r>
    <w:r>
      <w:rPr>
        <w:rFonts w:ascii="Arial" w:hAnsi="Arial" w:cs="Arial"/>
      </w:rPr>
      <w:t>-</w:t>
    </w:r>
    <w:r w:rsidR="00543456">
      <w:rPr>
        <w:rFonts w:ascii="Arial" w:hAnsi="Arial" w:cs="Arial"/>
      </w:rPr>
      <w:t>25</w:t>
    </w:r>
  </w:p>
  <w:p w14:paraId="3F80F7DD" w14:textId="77777777" w:rsidR="00941EA2" w:rsidRPr="0082209E" w:rsidRDefault="00941EA2"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177A77">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177A77">
      <w:rPr>
        <w:rStyle w:val="PageNumber"/>
        <w:rFonts w:ascii="Arial" w:hAnsi="Arial" w:cs="Arial"/>
        <w:caps/>
        <w:noProof/>
        <w:sz w:val="22"/>
        <w:szCs w:val="22"/>
      </w:rPr>
      <w:t>5</w:t>
    </w:r>
    <w:r w:rsidRPr="008A26A6">
      <w:rPr>
        <w:rStyle w:val="PageNumber"/>
        <w:rFonts w:ascii="Arial" w:hAnsi="Arial" w:cs="Arial"/>
        <w:caps/>
        <w:sz w:val="22"/>
        <w:szCs w:val="22"/>
      </w:rPr>
      <w:fldChar w:fldCharType="end"/>
    </w:r>
  </w:p>
  <w:p w14:paraId="51B1B080" w14:textId="77777777" w:rsidR="00941EA2" w:rsidRDefault="00941EA2"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407D28"/>
    <w:multiLevelType w:val="multilevel"/>
    <w:tmpl w:val="4B100EBC"/>
    <w:lvl w:ilvl="0">
      <w:start w:val="1"/>
      <w:numFmt w:val="decimal"/>
      <w:pStyle w:val="Heading1"/>
      <w:lvlText w:val="PART %1."/>
      <w:lvlJc w:val="left"/>
      <w:pPr>
        <w:tabs>
          <w:tab w:val="num" w:pos="432"/>
        </w:tabs>
        <w:ind w:left="432" w:hanging="432"/>
      </w:pPr>
      <w:rPr>
        <w:u w:val="no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999892321">
    <w:abstractNumId w:val="0"/>
  </w:num>
  <w:num w:numId="2" w16cid:durableId="1113862430">
    <w:abstractNumId w:val="0"/>
  </w:num>
  <w:num w:numId="3" w16cid:durableId="443963158">
    <w:abstractNumId w:val="6"/>
  </w:num>
  <w:num w:numId="4" w16cid:durableId="639381760">
    <w:abstractNumId w:val="3"/>
  </w:num>
  <w:num w:numId="5" w16cid:durableId="2079135688">
    <w:abstractNumId w:val="7"/>
  </w:num>
  <w:num w:numId="6" w16cid:durableId="472990339">
    <w:abstractNumId w:val="2"/>
  </w:num>
  <w:num w:numId="7" w16cid:durableId="1572426173">
    <w:abstractNumId w:val="5"/>
  </w:num>
  <w:num w:numId="8" w16cid:durableId="2112966126">
    <w:abstractNumId w:val="1"/>
  </w:num>
  <w:num w:numId="9" w16cid:durableId="1606497842">
    <w:abstractNumId w:val="8"/>
  </w:num>
  <w:num w:numId="10" w16cid:durableId="1513059510">
    <w:abstractNumId w:val="4"/>
  </w:num>
  <w:num w:numId="11" w16cid:durableId="10304958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85779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1648"/>
    <w:rsid w:val="00001B1D"/>
    <w:rsid w:val="00002A6D"/>
    <w:rsid w:val="00027BCE"/>
    <w:rsid w:val="00032CFE"/>
    <w:rsid w:val="0006619C"/>
    <w:rsid w:val="000A7BB7"/>
    <w:rsid w:val="000C6EBC"/>
    <w:rsid w:val="000D0064"/>
    <w:rsid w:val="00107DBA"/>
    <w:rsid w:val="001234FD"/>
    <w:rsid w:val="00125252"/>
    <w:rsid w:val="001359BF"/>
    <w:rsid w:val="00143613"/>
    <w:rsid w:val="00150CAC"/>
    <w:rsid w:val="00150FE2"/>
    <w:rsid w:val="00177A77"/>
    <w:rsid w:val="00185772"/>
    <w:rsid w:val="001962D5"/>
    <w:rsid w:val="001B3E2D"/>
    <w:rsid w:val="002010C6"/>
    <w:rsid w:val="00207A40"/>
    <w:rsid w:val="002239BC"/>
    <w:rsid w:val="00270DA8"/>
    <w:rsid w:val="00285618"/>
    <w:rsid w:val="002D4787"/>
    <w:rsid w:val="002E776E"/>
    <w:rsid w:val="00310908"/>
    <w:rsid w:val="003130DA"/>
    <w:rsid w:val="00321ED0"/>
    <w:rsid w:val="0033540B"/>
    <w:rsid w:val="00343FB5"/>
    <w:rsid w:val="00366110"/>
    <w:rsid w:val="00372157"/>
    <w:rsid w:val="00382F20"/>
    <w:rsid w:val="003A567F"/>
    <w:rsid w:val="003B2D84"/>
    <w:rsid w:val="003D3570"/>
    <w:rsid w:val="003D44E4"/>
    <w:rsid w:val="0040417E"/>
    <w:rsid w:val="00414AEF"/>
    <w:rsid w:val="0044545D"/>
    <w:rsid w:val="00467246"/>
    <w:rsid w:val="004769FA"/>
    <w:rsid w:val="004A2EEB"/>
    <w:rsid w:val="004C35AF"/>
    <w:rsid w:val="004F0BCD"/>
    <w:rsid w:val="00514BD2"/>
    <w:rsid w:val="00543456"/>
    <w:rsid w:val="00551550"/>
    <w:rsid w:val="005553F6"/>
    <w:rsid w:val="00572FB8"/>
    <w:rsid w:val="005940CF"/>
    <w:rsid w:val="005947BD"/>
    <w:rsid w:val="005A58B0"/>
    <w:rsid w:val="005A7CE5"/>
    <w:rsid w:val="005D672C"/>
    <w:rsid w:val="00602B84"/>
    <w:rsid w:val="006058DD"/>
    <w:rsid w:val="00672C12"/>
    <w:rsid w:val="0067490D"/>
    <w:rsid w:val="006A2222"/>
    <w:rsid w:val="006B145D"/>
    <w:rsid w:val="006C0FAF"/>
    <w:rsid w:val="006D05EA"/>
    <w:rsid w:val="006E6B6E"/>
    <w:rsid w:val="0070514B"/>
    <w:rsid w:val="00750C23"/>
    <w:rsid w:val="00761F3F"/>
    <w:rsid w:val="007D151D"/>
    <w:rsid w:val="007E4441"/>
    <w:rsid w:val="008001A5"/>
    <w:rsid w:val="008018AC"/>
    <w:rsid w:val="00812A85"/>
    <w:rsid w:val="008321A3"/>
    <w:rsid w:val="008532F8"/>
    <w:rsid w:val="00897C9E"/>
    <w:rsid w:val="008A26A6"/>
    <w:rsid w:val="008E7939"/>
    <w:rsid w:val="00900B9D"/>
    <w:rsid w:val="009317D7"/>
    <w:rsid w:val="009369FF"/>
    <w:rsid w:val="00941EA2"/>
    <w:rsid w:val="00960901"/>
    <w:rsid w:val="00996023"/>
    <w:rsid w:val="009A0BC3"/>
    <w:rsid w:val="009B1D27"/>
    <w:rsid w:val="009B4B6F"/>
    <w:rsid w:val="009D576B"/>
    <w:rsid w:val="00A03CB5"/>
    <w:rsid w:val="00A06E65"/>
    <w:rsid w:val="00A12A39"/>
    <w:rsid w:val="00A33002"/>
    <w:rsid w:val="00A767E0"/>
    <w:rsid w:val="00AA040C"/>
    <w:rsid w:val="00AB2D3D"/>
    <w:rsid w:val="00B02606"/>
    <w:rsid w:val="00B16585"/>
    <w:rsid w:val="00B513A8"/>
    <w:rsid w:val="00B61EF3"/>
    <w:rsid w:val="00B700BE"/>
    <w:rsid w:val="00B81281"/>
    <w:rsid w:val="00B97C27"/>
    <w:rsid w:val="00BC1D2B"/>
    <w:rsid w:val="00BD4943"/>
    <w:rsid w:val="00C04A04"/>
    <w:rsid w:val="00C07E42"/>
    <w:rsid w:val="00C14D67"/>
    <w:rsid w:val="00C73272"/>
    <w:rsid w:val="00C80C03"/>
    <w:rsid w:val="00C81675"/>
    <w:rsid w:val="00CA29B5"/>
    <w:rsid w:val="00D109FD"/>
    <w:rsid w:val="00D26372"/>
    <w:rsid w:val="00D3626B"/>
    <w:rsid w:val="00D40F2F"/>
    <w:rsid w:val="00D52D57"/>
    <w:rsid w:val="00D64218"/>
    <w:rsid w:val="00D705EE"/>
    <w:rsid w:val="00D92ECD"/>
    <w:rsid w:val="00DA097A"/>
    <w:rsid w:val="00DA23E6"/>
    <w:rsid w:val="00DA3827"/>
    <w:rsid w:val="00DB06A2"/>
    <w:rsid w:val="00DC193B"/>
    <w:rsid w:val="00DE3FF0"/>
    <w:rsid w:val="00E62AA3"/>
    <w:rsid w:val="00E6613D"/>
    <w:rsid w:val="00E734D7"/>
    <w:rsid w:val="00E90E46"/>
    <w:rsid w:val="00EE7686"/>
    <w:rsid w:val="00EF10B6"/>
    <w:rsid w:val="00EF2B70"/>
    <w:rsid w:val="00F00AD9"/>
    <w:rsid w:val="00F13982"/>
    <w:rsid w:val="00F1441C"/>
    <w:rsid w:val="00F243CD"/>
    <w:rsid w:val="00F306EE"/>
    <w:rsid w:val="00F4283F"/>
    <w:rsid w:val="00F45999"/>
    <w:rsid w:val="00F5273F"/>
    <w:rsid w:val="00F6204E"/>
    <w:rsid w:val="00F631FB"/>
    <w:rsid w:val="00F81BC0"/>
    <w:rsid w:val="00FB08A0"/>
    <w:rsid w:val="00FC7993"/>
    <w:rsid w:val="00FF34FA"/>
    <w:rsid w:val="00FF76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5D7BF9E8"/>
  <w15:chartTrackingRefBased/>
  <w15:docId w15:val="{1B9B90FF-A477-4E4B-8A17-1BD6DA2C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0908"/>
    <w:rPr>
      <w:rFonts w:ascii="Book Antiqua" w:hAnsi="Book Antiqua"/>
      <w:sz w:val="22"/>
      <w:lang w:val="en-US" w:eastAsia="en-US"/>
    </w:rPr>
  </w:style>
  <w:style w:type="paragraph" w:styleId="Heading1">
    <w:name w:val="heading 1"/>
    <w:aliases w:val="Contents - level1 Char,Heading 1S"/>
    <w:basedOn w:val="Main-Head"/>
    <w:next w:val="BodyText"/>
    <w:qFormat/>
    <w:rsid w:val="00551550"/>
    <w:pPr>
      <w:keepNext/>
      <w:numPr>
        <w:numId w:val="3"/>
      </w:numPr>
      <w:tabs>
        <w:tab w:val="clear" w:pos="432"/>
        <w:tab w:val="left" w:pos="720"/>
      </w:tabs>
      <w:spacing w:before="160"/>
      <w:ind w:left="720" w:hanging="720"/>
      <w:outlineLvl w:val="0"/>
    </w:pPr>
    <w:rPr>
      <w:rFonts w:ascii="Calibri" w:hAnsi="Calibri"/>
      <w:b w:val="0"/>
      <w:caps/>
      <w:szCs w:val="22"/>
      <w:u w:val="single"/>
    </w:rPr>
  </w:style>
  <w:style w:type="paragraph" w:styleId="Heading2">
    <w:name w:val="heading 2"/>
    <w:aliases w:val="Heading 2S"/>
    <w:basedOn w:val="Main-Head"/>
    <w:next w:val="BodyText"/>
    <w:link w:val="Heading2Char"/>
    <w:qFormat/>
    <w:rsid w:val="00382F20"/>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aliases w:val="Heading 3S"/>
    <w:basedOn w:val="Main-Head"/>
    <w:link w:val="Heading3Char"/>
    <w:qFormat/>
    <w:rsid w:val="00382F20"/>
    <w:pPr>
      <w:numPr>
        <w:ilvl w:val="2"/>
        <w:numId w:val="3"/>
      </w:numPr>
      <w:tabs>
        <w:tab w:val="clear" w:pos="720"/>
        <w:tab w:val="left" w:pos="1440"/>
      </w:tabs>
      <w:ind w:left="1440" w:hanging="720"/>
      <w:outlineLvl w:val="2"/>
    </w:pPr>
    <w:rPr>
      <w:rFonts w:ascii="Calibri" w:hAnsi="Calibri"/>
      <w:b w:val="0"/>
      <w:szCs w:val="22"/>
    </w:rPr>
  </w:style>
  <w:style w:type="paragraph" w:styleId="Heading4">
    <w:name w:val="heading 4"/>
    <w:aliases w:val="Heading 4S"/>
    <w:basedOn w:val="Normal"/>
    <w:qFormat/>
    <w:rsid w:val="00551550"/>
    <w:pPr>
      <w:numPr>
        <w:ilvl w:val="3"/>
        <w:numId w:val="3"/>
      </w:numPr>
      <w:tabs>
        <w:tab w:val="clear" w:pos="864"/>
        <w:tab w:val="num" w:pos="360"/>
        <w:tab w:val="left" w:pos="2160"/>
      </w:tabs>
      <w:ind w:left="2160" w:hanging="720"/>
      <w:outlineLvl w:val="3"/>
    </w:pPr>
    <w:rPr>
      <w:rFonts w:ascii="Calibri" w:hAnsi="Calibri"/>
      <w:szCs w:val="22"/>
    </w:rPr>
  </w:style>
  <w:style w:type="paragraph" w:styleId="Heading5">
    <w:name w:val="heading 5"/>
    <w:aliases w:val="Heading 5S"/>
    <w:basedOn w:val="Main-Head"/>
    <w:qFormat/>
    <w:rsid w:val="00812A85"/>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382F20"/>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D92ECD"/>
    <w:pPr>
      <w:widowControl w:val="0"/>
      <w:spacing w:before="60" w:after="60"/>
    </w:pPr>
    <w:rPr>
      <w:rFonts w:ascii="Arial" w:hAnsi="Arial"/>
      <w:sz w:val="20"/>
      <w:lang w:val="en-GB"/>
    </w:rPr>
  </w:style>
  <w:style w:type="paragraph" w:customStyle="1" w:styleId="TableHeading">
    <w:name w:val="Table Heading"/>
    <w:basedOn w:val="Normal"/>
    <w:rsid w:val="00D92ECD"/>
    <w:pPr>
      <w:widowControl w:val="0"/>
      <w:spacing w:before="60" w:after="60"/>
    </w:pPr>
    <w:rPr>
      <w:rFonts w:ascii="Arial" w:hAnsi="Arial"/>
      <w:b/>
      <w:sz w:val="20"/>
      <w:lang w:val="en-GB"/>
    </w:rPr>
  </w:style>
  <w:style w:type="paragraph" w:styleId="BalloonText">
    <w:name w:val="Balloon Text"/>
    <w:basedOn w:val="Normal"/>
    <w:semiHidden/>
    <w:rsid w:val="00572FB8"/>
    <w:rPr>
      <w:rFonts w:ascii="Tahoma" w:hAnsi="Tahoma" w:cs="Tahoma"/>
      <w:sz w:val="16"/>
      <w:szCs w:val="16"/>
    </w:rPr>
  </w:style>
  <w:style w:type="paragraph" w:styleId="CommentSubject">
    <w:name w:val="annotation subject"/>
    <w:basedOn w:val="CommentText"/>
    <w:next w:val="CommentText"/>
    <w:link w:val="CommentSubjectChar"/>
    <w:rsid w:val="009317D7"/>
    <w:pPr>
      <w:spacing w:before="0"/>
    </w:pPr>
    <w:rPr>
      <w:rFonts w:ascii="Book Antiqua" w:hAnsi="Book Antiqua"/>
      <w:b/>
      <w:bCs/>
      <w:sz w:val="20"/>
    </w:rPr>
  </w:style>
  <w:style w:type="character" w:customStyle="1" w:styleId="CommentTextChar">
    <w:name w:val="Comment Text Char"/>
    <w:link w:val="CommentText"/>
    <w:semiHidden/>
    <w:rsid w:val="009317D7"/>
    <w:rPr>
      <w:rFonts w:ascii="Arial" w:hAnsi="Arial"/>
      <w:sz w:val="22"/>
    </w:rPr>
  </w:style>
  <w:style w:type="character" w:customStyle="1" w:styleId="CommentSubjectChar">
    <w:name w:val="Comment Subject Char"/>
    <w:link w:val="CommentSubject"/>
    <w:rsid w:val="009317D7"/>
    <w:rPr>
      <w:rFonts w:ascii="Book Antiqua" w:hAnsi="Book Antiqua"/>
      <w:b/>
      <w:bCs/>
      <w:sz w:val="22"/>
    </w:rPr>
  </w:style>
  <w:style w:type="character" w:customStyle="1" w:styleId="Heading2Char">
    <w:name w:val="Heading 2 Char"/>
    <w:link w:val="Heading2"/>
    <w:rsid w:val="00382F20"/>
    <w:rPr>
      <w:rFonts w:ascii="Calibri" w:hAnsi="Calibri"/>
      <w:sz w:val="22"/>
      <w:szCs w:val="22"/>
      <w:u w:val="single"/>
      <w:lang w:val="en-US" w:eastAsia="en-US"/>
    </w:rPr>
  </w:style>
  <w:style w:type="paragraph" w:styleId="PlainText">
    <w:name w:val="Plain Text"/>
    <w:basedOn w:val="Normal"/>
    <w:link w:val="PlainTextChar"/>
    <w:rsid w:val="00C14D67"/>
    <w:rPr>
      <w:rFonts w:ascii="Courier New" w:hAnsi="Courier New"/>
      <w:sz w:val="20"/>
    </w:rPr>
  </w:style>
  <w:style w:type="character" w:customStyle="1" w:styleId="PlainTextChar">
    <w:name w:val="Plain Text Char"/>
    <w:link w:val="PlainText"/>
    <w:rsid w:val="00C14D67"/>
    <w:rPr>
      <w:rFonts w:ascii="Courier New" w:hAnsi="Courier New"/>
    </w:rPr>
  </w:style>
  <w:style w:type="paragraph" w:styleId="Revision">
    <w:name w:val="Revision"/>
    <w:hidden/>
    <w:uiPriority w:val="99"/>
    <w:semiHidden/>
    <w:rsid w:val="007D151D"/>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3520">
      <w:bodyDiv w:val="1"/>
      <w:marLeft w:val="0"/>
      <w:marRight w:val="0"/>
      <w:marTop w:val="0"/>
      <w:marBottom w:val="0"/>
      <w:divBdr>
        <w:top w:val="none" w:sz="0" w:space="0" w:color="auto"/>
        <w:left w:val="none" w:sz="0" w:space="0" w:color="auto"/>
        <w:bottom w:val="none" w:sz="0" w:space="0" w:color="auto"/>
        <w:right w:val="none" w:sz="0" w:space="0" w:color="auto"/>
      </w:divBdr>
    </w:div>
    <w:div w:id="206216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13FEE36E-8727-4D16-B542-42D5E4B96470}">
  <ds:schemaRefs>
    <ds:schemaRef ds:uri="http://schemas.openxmlformats.org/officeDocument/2006/bibliography"/>
  </ds:schemaRefs>
</ds:datastoreItem>
</file>

<file path=customXml/itemProps2.xml><?xml version="1.0" encoding="utf-8"?>
<ds:datastoreItem xmlns:ds="http://schemas.openxmlformats.org/officeDocument/2006/customXml" ds:itemID="{4AB5F576-0A53-4FBE-A596-F3414F3EE2D3}">
  <ds:schemaRefs>
    <ds:schemaRef ds:uri="http://schemas.microsoft.com/office/2006/metadata/longProperties"/>
  </ds:schemaRefs>
</ds:datastoreItem>
</file>

<file path=customXml/itemProps3.xml><?xml version="1.0" encoding="utf-8"?>
<ds:datastoreItem xmlns:ds="http://schemas.openxmlformats.org/officeDocument/2006/customXml" ds:itemID="{98785F67-44A2-4C84-B9B8-C6B92292DBA6}">
  <ds:schemaRefs>
    <ds:schemaRef ds:uri="http://schemas.microsoft.com/sharepoint/v3/contenttype/forms"/>
  </ds:schemaRefs>
</ds:datastoreItem>
</file>

<file path=customXml/itemProps4.xml><?xml version="1.0" encoding="utf-8"?>
<ds:datastoreItem xmlns:ds="http://schemas.openxmlformats.org/officeDocument/2006/customXml" ds:itemID="{9D02BE8F-0FD0-4C2F-A8F2-1ED2B38F1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F4CF508-EEE8-4DE0-A71E-2A9D9200BD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3</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16414_Disconnect_Switches_-_Fused_and_Unfused (Feb 4, 2015)</vt:lpstr>
    </vt:vector>
  </TitlesOfParts>
  <Company>Regional Municipality of York</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16414_Disconnect_Switches_-_Fused_and_Unfused (Feb 4, 2015)</dc:title>
  <dc:subject/>
  <dc:creator>Adley-McGinnis, Andrea</dc:creator>
  <cp:keywords/>
  <cp:lastModifiedBy>Axel Ouillet</cp:lastModifiedBy>
  <cp:revision>2</cp:revision>
  <cp:lastPrinted>2006-08-30T13:39:00Z</cp:lastPrinted>
  <dcterms:created xsi:type="dcterms:W3CDTF">2022-11-17T18:55:00Z</dcterms:created>
  <dcterms:modified xsi:type="dcterms:W3CDTF">2022-11-17T18:55:00Z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77777-20-2585</vt:lpwstr>
  </property>
  <property fmtid="{D5CDD505-2E9C-101B-9397-08002B2CF9AE}" pid="5" name="_dlc_DocIdItemGuid">
    <vt:lpwstr>86d1a35d-c237-4405-be94-c31a3987d02e</vt:lpwstr>
  </property>
  <property fmtid="{D5CDD505-2E9C-101B-9397-08002B2CF9AE}" pid="6" name="_dlc_DocIdUrl">
    <vt:lpwstr>https://mycloud.york.ca/collab/CPDToolKit/_layouts/DocIdRedir.aspx?ID=77777-20-2585, 77777-20-2585</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y fmtid="{D5CDD505-2E9C-101B-9397-08002B2CF9AE}" pid="9" name="Office">
    <vt:lpwstr/>
  </property>
  <property fmtid="{D5CDD505-2E9C-101B-9397-08002B2CF9AE}" pid="10" name="AERIS Pools">
    <vt:lpwstr/>
  </property>
  <property fmtid="{D5CDD505-2E9C-101B-9397-08002B2CF9AE}" pid="11" name="Data Classification">
    <vt:lpwstr>1;#Confidential|dbb6cc64-9915-4cf6-857e-3e641b410f5c</vt:lpwstr>
  </property>
  <property fmtid="{D5CDD505-2E9C-101B-9397-08002B2CF9AE}" pid="12" name="Internal Organization">
    <vt:lpwstr/>
  </property>
  <property fmtid="{D5CDD505-2E9C-101B-9397-08002B2CF9AE}" pid="13" name="Communications">
    <vt:lpwstr/>
  </property>
  <property fmtid="{D5CDD505-2E9C-101B-9397-08002B2CF9AE}" pid="14" name="Information Type">
    <vt:lpwstr/>
  </property>
</Properties>
</file>