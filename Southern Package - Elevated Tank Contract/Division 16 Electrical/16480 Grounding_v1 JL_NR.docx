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187C8C" w:rsidRPr="008C6249" w14:paraId="368EB6F2"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1A2F8D1B" w14:textId="77777777" w:rsidR="00187C8C" w:rsidRPr="008C6249" w:rsidRDefault="00187C8C" w:rsidP="00304290">
            <w:pPr>
              <w:pStyle w:val="TableHeading"/>
              <w:rPr>
                <w:rFonts w:ascii="Calibri" w:hAnsi="Calibri"/>
                <w:sz w:val="22"/>
                <w:szCs w:val="22"/>
              </w:rPr>
            </w:pPr>
            <w:bookmarkStart w:id="0" w:name="OLE_LINK1"/>
            <w:bookmarkStart w:id="1" w:name="OLE_LINK2"/>
            <w:bookmarkStart w:id="2" w:name="OLE_LINK3"/>
            <w:r w:rsidRPr="008C6249">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2D4500AE" w14:textId="77777777" w:rsidR="00187C8C" w:rsidRPr="008C6249" w:rsidRDefault="00187C8C" w:rsidP="00304290">
            <w:pPr>
              <w:pStyle w:val="TableHeading"/>
              <w:rPr>
                <w:rFonts w:ascii="Calibri" w:hAnsi="Calibri"/>
                <w:sz w:val="22"/>
                <w:szCs w:val="22"/>
              </w:rPr>
            </w:pPr>
            <w:r w:rsidRPr="008C6249">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4B37CBB5" w14:textId="77777777" w:rsidR="00187C8C" w:rsidRPr="008C6249" w:rsidRDefault="00187C8C" w:rsidP="00304290">
            <w:pPr>
              <w:pStyle w:val="TableHeading"/>
              <w:rPr>
                <w:rFonts w:ascii="Calibri" w:hAnsi="Calibri"/>
                <w:sz w:val="22"/>
                <w:szCs w:val="22"/>
              </w:rPr>
            </w:pPr>
            <w:r w:rsidRPr="008C6249">
              <w:rPr>
                <w:rFonts w:ascii="Calibri" w:hAnsi="Calibri"/>
                <w:sz w:val="22"/>
                <w:szCs w:val="22"/>
              </w:rPr>
              <w:t>Description of Revisions</w:t>
            </w:r>
          </w:p>
        </w:tc>
      </w:tr>
      <w:tr w:rsidR="00187C8C" w:rsidRPr="008C6249" w14:paraId="244BA8AD"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1C0D33BD" w14:textId="77777777" w:rsidR="00187C8C" w:rsidRPr="00683913" w:rsidRDefault="00187C8C" w:rsidP="00304290">
            <w:pPr>
              <w:pStyle w:val="NormalTableText"/>
              <w:rPr>
                <w:rFonts w:ascii="Calibri" w:hAnsi="Calibri"/>
                <w:sz w:val="22"/>
                <w:szCs w:val="22"/>
              </w:rPr>
            </w:pPr>
            <w:r w:rsidRPr="00683913">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41869AA0" w14:textId="77777777" w:rsidR="00187C8C" w:rsidRPr="00683913" w:rsidRDefault="00187C8C" w:rsidP="00304290">
            <w:pPr>
              <w:pStyle w:val="NormalTableText"/>
              <w:rPr>
                <w:rFonts w:ascii="Calibri" w:hAnsi="Calibri"/>
                <w:sz w:val="22"/>
                <w:szCs w:val="22"/>
              </w:rPr>
            </w:pPr>
            <w:r w:rsidRPr="00683913">
              <w:rPr>
                <w:rFonts w:ascii="Calibri" w:hAnsi="Calibri"/>
                <w:sz w:val="22"/>
                <w:szCs w:val="22"/>
              </w:rPr>
              <w:t>August 3</w:t>
            </w:r>
            <w:r w:rsidR="00E13ACC" w:rsidRPr="00683913">
              <w:rPr>
                <w:rFonts w:ascii="Calibri" w:hAnsi="Calibri"/>
                <w:sz w:val="22"/>
                <w:szCs w:val="22"/>
              </w:rPr>
              <w:t>0</w:t>
            </w:r>
            <w:r w:rsidRPr="00683913">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63E6B21B" w14:textId="77777777" w:rsidR="00187C8C" w:rsidRPr="00683913" w:rsidRDefault="00187C8C" w:rsidP="00304290">
            <w:pPr>
              <w:pStyle w:val="NormalTableText"/>
              <w:rPr>
                <w:rFonts w:ascii="Calibri" w:hAnsi="Calibri"/>
                <w:sz w:val="22"/>
                <w:szCs w:val="22"/>
              </w:rPr>
            </w:pPr>
            <w:r w:rsidRPr="00683913">
              <w:rPr>
                <w:rFonts w:ascii="Calibri" w:hAnsi="Calibri"/>
                <w:sz w:val="22"/>
                <w:szCs w:val="22"/>
              </w:rPr>
              <w:t>Approved final document.</w:t>
            </w:r>
          </w:p>
        </w:tc>
      </w:tr>
      <w:tr w:rsidR="00187C8C" w:rsidRPr="008C6249" w14:paraId="26695C78"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0592B9C9" w14:textId="77777777" w:rsidR="00187C8C" w:rsidRPr="00683913" w:rsidRDefault="00312840" w:rsidP="00304290">
            <w:pPr>
              <w:pStyle w:val="NormalTableText"/>
              <w:rPr>
                <w:rFonts w:ascii="Calibri" w:hAnsi="Calibri"/>
                <w:sz w:val="22"/>
                <w:szCs w:val="22"/>
              </w:rPr>
            </w:pPr>
            <w:r w:rsidRPr="00683913">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68EE0BB0" w14:textId="77777777" w:rsidR="00187C8C" w:rsidRPr="00683913" w:rsidRDefault="004A2AF3" w:rsidP="00304290">
            <w:pPr>
              <w:pStyle w:val="NormalTableText"/>
              <w:rPr>
                <w:rFonts w:ascii="Calibri" w:hAnsi="Calibri"/>
                <w:sz w:val="22"/>
                <w:szCs w:val="22"/>
              </w:rPr>
            </w:pPr>
            <w:r w:rsidRPr="00683913">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0F435D92" w14:textId="77777777" w:rsidR="00187C8C" w:rsidRPr="00683913" w:rsidRDefault="00312840" w:rsidP="00304290">
            <w:pPr>
              <w:pStyle w:val="NormalTableText"/>
              <w:rPr>
                <w:rFonts w:ascii="Calibri" w:hAnsi="Calibri"/>
                <w:sz w:val="22"/>
                <w:szCs w:val="22"/>
              </w:rPr>
            </w:pPr>
            <w:r w:rsidRPr="00683913">
              <w:rPr>
                <w:rFonts w:ascii="Calibri" w:hAnsi="Calibri"/>
                <w:sz w:val="22"/>
                <w:szCs w:val="22"/>
              </w:rPr>
              <w:t>Modified ‘Related Sections’ and approved suppliers</w:t>
            </w:r>
          </w:p>
        </w:tc>
      </w:tr>
      <w:tr w:rsidR="00187C8C" w:rsidRPr="008C6249" w14:paraId="56ADFC4C"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330D2470" w14:textId="77777777" w:rsidR="00187C8C" w:rsidRPr="00683913" w:rsidRDefault="00AC0E83" w:rsidP="00304290">
            <w:pPr>
              <w:pStyle w:val="NormalTableText"/>
              <w:rPr>
                <w:rFonts w:ascii="Calibri" w:hAnsi="Calibri"/>
                <w:sz w:val="22"/>
                <w:szCs w:val="22"/>
              </w:rPr>
            </w:pPr>
            <w:r w:rsidRPr="00683913">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1A3BA30C" w14:textId="77777777" w:rsidR="00187C8C" w:rsidRPr="00683913" w:rsidRDefault="00AC0E83" w:rsidP="00304290">
            <w:pPr>
              <w:pStyle w:val="NormalTableText"/>
              <w:rPr>
                <w:rFonts w:ascii="Calibri" w:hAnsi="Calibri"/>
                <w:sz w:val="22"/>
                <w:szCs w:val="22"/>
              </w:rPr>
            </w:pPr>
            <w:r w:rsidRPr="00683913">
              <w:rPr>
                <w:rFonts w:ascii="Calibri" w:hAnsi="Calibri"/>
                <w:sz w:val="22"/>
                <w:szCs w:val="22"/>
              </w:rPr>
              <w:t>June 10, 2013</w:t>
            </w:r>
          </w:p>
        </w:tc>
        <w:tc>
          <w:tcPr>
            <w:tcW w:w="5863" w:type="dxa"/>
            <w:tcBorders>
              <w:top w:val="single" w:sz="6" w:space="0" w:color="auto"/>
              <w:left w:val="single" w:sz="6" w:space="0" w:color="auto"/>
              <w:bottom w:val="single" w:sz="6" w:space="0" w:color="auto"/>
              <w:right w:val="double" w:sz="6" w:space="0" w:color="auto"/>
            </w:tcBorders>
          </w:tcPr>
          <w:p w14:paraId="7CEACC56" w14:textId="77777777" w:rsidR="00187C8C" w:rsidRPr="00683913" w:rsidRDefault="00AC0E83" w:rsidP="00304290">
            <w:pPr>
              <w:pStyle w:val="NormalTableText"/>
              <w:rPr>
                <w:rFonts w:ascii="Calibri" w:hAnsi="Calibri"/>
                <w:sz w:val="22"/>
                <w:szCs w:val="22"/>
              </w:rPr>
            </w:pPr>
            <w:r w:rsidRPr="00683913">
              <w:rPr>
                <w:rFonts w:ascii="Calibri" w:hAnsi="Calibri"/>
                <w:sz w:val="22"/>
                <w:szCs w:val="22"/>
              </w:rPr>
              <w:t>Final Draft – Consolidated Comments Spec Update Project</w:t>
            </w:r>
          </w:p>
        </w:tc>
      </w:tr>
      <w:tr w:rsidR="00522344" w:rsidRPr="008C6249" w14:paraId="2A51B37A" w14:textId="77777777" w:rsidTr="00522344">
        <w:trPr>
          <w:cantSplit/>
          <w:jc w:val="center"/>
        </w:trPr>
        <w:tc>
          <w:tcPr>
            <w:tcW w:w="1184" w:type="dxa"/>
            <w:tcBorders>
              <w:top w:val="single" w:sz="6" w:space="0" w:color="auto"/>
              <w:left w:val="double" w:sz="6" w:space="0" w:color="auto"/>
              <w:bottom w:val="single" w:sz="6" w:space="0" w:color="auto"/>
              <w:right w:val="single" w:sz="6" w:space="0" w:color="auto"/>
            </w:tcBorders>
          </w:tcPr>
          <w:p w14:paraId="6BB4CF97" w14:textId="77777777" w:rsidR="00522344" w:rsidRPr="00683913" w:rsidRDefault="00D416FD" w:rsidP="00304290">
            <w:pPr>
              <w:pStyle w:val="NormalTableText"/>
              <w:rPr>
                <w:rFonts w:ascii="Calibri" w:hAnsi="Calibri"/>
                <w:sz w:val="22"/>
                <w:szCs w:val="22"/>
              </w:rPr>
            </w:pPr>
            <w:r w:rsidRPr="00683913">
              <w:rPr>
                <w:rFonts w:ascii="Calibri" w:hAnsi="Calibri"/>
                <w:sz w:val="22"/>
                <w:szCs w:val="22"/>
              </w:rPr>
              <w:t>4</w:t>
            </w:r>
          </w:p>
        </w:tc>
        <w:tc>
          <w:tcPr>
            <w:tcW w:w="1980" w:type="dxa"/>
            <w:tcBorders>
              <w:top w:val="single" w:sz="6" w:space="0" w:color="auto"/>
              <w:left w:val="single" w:sz="6" w:space="0" w:color="auto"/>
              <w:bottom w:val="single" w:sz="6" w:space="0" w:color="auto"/>
              <w:right w:val="single" w:sz="6" w:space="0" w:color="auto"/>
            </w:tcBorders>
          </w:tcPr>
          <w:p w14:paraId="128CC7D9" w14:textId="77777777" w:rsidR="00522344" w:rsidRPr="00683913" w:rsidRDefault="00522344" w:rsidP="00522344">
            <w:pPr>
              <w:pStyle w:val="NormalTableText"/>
              <w:rPr>
                <w:rFonts w:ascii="Calibri" w:hAnsi="Calibri"/>
                <w:sz w:val="22"/>
                <w:szCs w:val="22"/>
              </w:rPr>
            </w:pPr>
            <w:r w:rsidRPr="00683913">
              <w:rPr>
                <w:rFonts w:ascii="Calibri" w:hAnsi="Calibri"/>
                <w:sz w:val="22"/>
                <w:szCs w:val="22"/>
              </w:rPr>
              <w:t>June 19, 2013</w:t>
            </w:r>
          </w:p>
        </w:tc>
        <w:tc>
          <w:tcPr>
            <w:tcW w:w="5863" w:type="dxa"/>
            <w:tcBorders>
              <w:top w:val="single" w:sz="6" w:space="0" w:color="auto"/>
              <w:left w:val="single" w:sz="6" w:space="0" w:color="auto"/>
              <w:bottom w:val="single" w:sz="6" w:space="0" w:color="auto"/>
              <w:right w:val="double" w:sz="6" w:space="0" w:color="auto"/>
            </w:tcBorders>
          </w:tcPr>
          <w:p w14:paraId="3DDB8A34" w14:textId="77777777" w:rsidR="00522344" w:rsidRPr="00683913" w:rsidRDefault="00522344" w:rsidP="00304290">
            <w:pPr>
              <w:pStyle w:val="NormalTableText"/>
              <w:rPr>
                <w:rFonts w:ascii="Calibri" w:hAnsi="Calibri"/>
                <w:sz w:val="22"/>
                <w:szCs w:val="22"/>
              </w:rPr>
            </w:pPr>
            <w:r w:rsidRPr="00683913">
              <w:rPr>
                <w:rFonts w:ascii="Calibri" w:hAnsi="Calibri"/>
                <w:sz w:val="22"/>
                <w:szCs w:val="22"/>
              </w:rPr>
              <w:t>Incorporation of new Commissioning Specification cross reference. Incorporated several aspects of the NL building specifications.</w:t>
            </w:r>
          </w:p>
        </w:tc>
      </w:tr>
      <w:tr w:rsidR="00522344" w:rsidRPr="008C6249" w14:paraId="29749489" w14:textId="77777777" w:rsidTr="00D416FD">
        <w:trPr>
          <w:cantSplit/>
          <w:jc w:val="center"/>
        </w:trPr>
        <w:tc>
          <w:tcPr>
            <w:tcW w:w="1184" w:type="dxa"/>
            <w:tcBorders>
              <w:top w:val="single" w:sz="6" w:space="0" w:color="auto"/>
              <w:left w:val="double" w:sz="6" w:space="0" w:color="auto"/>
              <w:bottom w:val="single" w:sz="6" w:space="0" w:color="auto"/>
              <w:right w:val="single" w:sz="6" w:space="0" w:color="auto"/>
            </w:tcBorders>
          </w:tcPr>
          <w:p w14:paraId="1B5F06D8" w14:textId="77777777" w:rsidR="00522344" w:rsidRPr="00683913" w:rsidRDefault="00D416FD" w:rsidP="00304290">
            <w:pPr>
              <w:pStyle w:val="NormalTableText"/>
              <w:rPr>
                <w:rFonts w:ascii="Calibri" w:hAnsi="Calibri"/>
                <w:sz w:val="22"/>
                <w:szCs w:val="22"/>
              </w:rPr>
            </w:pPr>
            <w:r w:rsidRPr="00683913">
              <w:rPr>
                <w:rFonts w:ascii="Calibri" w:hAnsi="Calibri"/>
                <w:sz w:val="22"/>
                <w:szCs w:val="22"/>
              </w:rPr>
              <w:t>5</w:t>
            </w:r>
          </w:p>
        </w:tc>
        <w:tc>
          <w:tcPr>
            <w:tcW w:w="1980" w:type="dxa"/>
            <w:tcBorders>
              <w:top w:val="single" w:sz="6" w:space="0" w:color="auto"/>
              <w:left w:val="single" w:sz="6" w:space="0" w:color="auto"/>
              <w:bottom w:val="single" w:sz="6" w:space="0" w:color="auto"/>
              <w:right w:val="single" w:sz="6" w:space="0" w:color="auto"/>
            </w:tcBorders>
          </w:tcPr>
          <w:p w14:paraId="279656CD" w14:textId="77777777" w:rsidR="00522344" w:rsidRPr="00683913" w:rsidRDefault="00D416FD" w:rsidP="00522344">
            <w:pPr>
              <w:pStyle w:val="NormalTableText"/>
              <w:rPr>
                <w:rFonts w:ascii="Calibri" w:hAnsi="Calibri"/>
                <w:sz w:val="22"/>
                <w:szCs w:val="22"/>
              </w:rPr>
            </w:pPr>
            <w:r w:rsidRPr="00683913">
              <w:rPr>
                <w:rFonts w:ascii="Calibri" w:hAnsi="Calibri"/>
                <w:sz w:val="22"/>
                <w:szCs w:val="22"/>
              </w:rPr>
              <w:t>July 30, 2014</w:t>
            </w:r>
          </w:p>
        </w:tc>
        <w:tc>
          <w:tcPr>
            <w:tcW w:w="5863" w:type="dxa"/>
            <w:tcBorders>
              <w:top w:val="single" w:sz="6" w:space="0" w:color="auto"/>
              <w:left w:val="single" w:sz="6" w:space="0" w:color="auto"/>
              <w:bottom w:val="single" w:sz="6" w:space="0" w:color="auto"/>
              <w:right w:val="double" w:sz="6" w:space="0" w:color="auto"/>
            </w:tcBorders>
          </w:tcPr>
          <w:p w14:paraId="4D8CB124" w14:textId="77777777" w:rsidR="00522344" w:rsidRPr="00683913" w:rsidRDefault="00D416FD" w:rsidP="00304290">
            <w:pPr>
              <w:pStyle w:val="NormalTableText"/>
              <w:rPr>
                <w:rFonts w:ascii="Calibri" w:hAnsi="Calibri"/>
                <w:sz w:val="22"/>
                <w:szCs w:val="22"/>
              </w:rPr>
            </w:pPr>
            <w:r w:rsidRPr="00683913">
              <w:rPr>
                <w:rFonts w:ascii="Calibri" w:hAnsi="Calibri"/>
                <w:sz w:val="22"/>
                <w:szCs w:val="22"/>
              </w:rPr>
              <w:t>Changes to reflect renaming of commissioning specification and final review (AV)</w:t>
            </w:r>
          </w:p>
        </w:tc>
      </w:tr>
      <w:tr w:rsidR="004A2000" w:rsidRPr="008C6249" w14:paraId="51E6D610" w14:textId="77777777" w:rsidTr="004A2000">
        <w:trPr>
          <w:cantSplit/>
          <w:jc w:val="center"/>
        </w:trPr>
        <w:tc>
          <w:tcPr>
            <w:tcW w:w="1184" w:type="dxa"/>
            <w:tcBorders>
              <w:top w:val="single" w:sz="6" w:space="0" w:color="auto"/>
              <w:left w:val="double" w:sz="6" w:space="0" w:color="auto"/>
              <w:bottom w:val="single" w:sz="6" w:space="0" w:color="auto"/>
              <w:right w:val="single" w:sz="6" w:space="0" w:color="auto"/>
            </w:tcBorders>
          </w:tcPr>
          <w:p w14:paraId="7873192B" w14:textId="77777777" w:rsidR="004A2000" w:rsidRPr="00683913" w:rsidRDefault="004A2000" w:rsidP="00304290">
            <w:pPr>
              <w:pStyle w:val="NormalTableText"/>
              <w:rPr>
                <w:rFonts w:ascii="Calibri" w:hAnsi="Calibri"/>
                <w:b/>
                <w:sz w:val="22"/>
                <w:szCs w:val="22"/>
              </w:rPr>
            </w:pPr>
            <w:r w:rsidRPr="00683913">
              <w:rPr>
                <w:rFonts w:ascii="Calibri" w:hAnsi="Calibri"/>
                <w:b/>
                <w:sz w:val="22"/>
                <w:szCs w:val="22"/>
              </w:rPr>
              <w:t>6</w:t>
            </w:r>
          </w:p>
        </w:tc>
        <w:tc>
          <w:tcPr>
            <w:tcW w:w="1980" w:type="dxa"/>
            <w:tcBorders>
              <w:top w:val="single" w:sz="6" w:space="0" w:color="auto"/>
              <w:left w:val="single" w:sz="6" w:space="0" w:color="auto"/>
              <w:bottom w:val="single" w:sz="6" w:space="0" w:color="auto"/>
              <w:right w:val="single" w:sz="6" w:space="0" w:color="auto"/>
            </w:tcBorders>
          </w:tcPr>
          <w:p w14:paraId="729978CF" w14:textId="77777777" w:rsidR="004A2000" w:rsidRPr="00683913" w:rsidRDefault="004A2000" w:rsidP="00522344">
            <w:pPr>
              <w:pStyle w:val="NormalTableText"/>
              <w:rPr>
                <w:rFonts w:ascii="Calibri" w:hAnsi="Calibri"/>
                <w:b/>
                <w:sz w:val="22"/>
                <w:szCs w:val="22"/>
              </w:rPr>
            </w:pPr>
            <w:r w:rsidRPr="00683913">
              <w:rPr>
                <w:rFonts w:ascii="Calibri" w:hAnsi="Calibri"/>
                <w:b/>
                <w:sz w:val="22"/>
                <w:szCs w:val="22"/>
              </w:rPr>
              <w:t>February 9, 2015</w:t>
            </w:r>
          </w:p>
        </w:tc>
        <w:tc>
          <w:tcPr>
            <w:tcW w:w="5863" w:type="dxa"/>
            <w:tcBorders>
              <w:top w:val="single" w:sz="6" w:space="0" w:color="auto"/>
              <w:left w:val="single" w:sz="6" w:space="0" w:color="auto"/>
              <w:bottom w:val="single" w:sz="6" w:space="0" w:color="auto"/>
              <w:right w:val="double" w:sz="6" w:space="0" w:color="auto"/>
            </w:tcBorders>
          </w:tcPr>
          <w:p w14:paraId="04BC9683" w14:textId="77777777" w:rsidR="004A2000" w:rsidRPr="00683913" w:rsidRDefault="004A2000" w:rsidP="004A2000">
            <w:pPr>
              <w:pStyle w:val="NormalTableText"/>
              <w:rPr>
                <w:rFonts w:ascii="Calibri" w:hAnsi="Calibri"/>
                <w:b/>
                <w:sz w:val="22"/>
                <w:szCs w:val="22"/>
              </w:rPr>
            </w:pPr>
            <w:r w:rsidRPr="00683913">
              <w:rPr>
                <w:rFonts w:ascii="Calibri" w:hAnsi="Calibri"/>
                <w:b/>
                <w:sz w:val="22"/>
                <w:szCs w:val="22"/>
              </w:rPr>
              <w:t xml:space="preserve">Updated, Finalized Specification – Reference eDOCS #5630514 v5 (AV) </w:t>
            </w:r>
          </w:p>
        </w:tc>
      </w:tr>
      <w:tr w:rsidR="004A2000" w:rsidRPr="008C6249" w14:paraId="68741D56"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1FAEFFAD" w14:textId="77777777" w:rsidR="004A2000" w:rsidRPr="008C6249" w:rsidRDefault="004A2000" w:rsidP="00304290">
            <w:pPr>
              <w:pStyle w:val="NormalTableText"/>
              <w:rPr>
                <w:rFonts w:ascii="Calibri" w:hAnsi="Calibri"/>
                <w:sz w:val="22"/>
                <w:szCs w:val="22"/>
              </w:rPr>
            </w:pPr>
          </w:p>
        </w:tc>
        <w:tc>
          <w:tcPr>
            <w:tcW w:w="1980" w:type="dxa"/>
            <w:tcBorders>
              <w:top w:val="single" w:sz="6" w:space="0" w:color="auto"/>
              <w:left w:val="single" w:sz="6" w:space="0" w:color="auto"/>
              <w:bottom w:val="double" w:sz="6" w:space="0" w:color="auto"/>
              <w:right w:val="single" w:sz="6" w:space="0" w:color="auto"/>
            </w:tcBorders>
          </w:tcPr>
          <w:p w14:paraId="17935DDA" w14:textId="77777777" w:rsidR="004A2000" w:rsidRPr="008C6249" w:rsidRDefault="004A2000" w:rsidP="00522344">
            <w:pPr>
              <w:pStyle w:val="NormalTableText"/>
              <w:rPr>
                <w:rFonts w:ascii="Calibri" w:hAnsi="Calibri"/>
                <w:sz w:val="22"/>
                <w:szCs w:val="22"/>
              </w:rPr>
            </w:pPr>
          </w:p>
        </w:tc>
        <w:tc>
          <w:tcPr>
            <w:tcW w:w="5863" w:type="dxa"/>
            <w:tcBorders>
              <w:top w:val="single" w:sz="6" w:space="0" w:color="auto"/>
              <w:left w:val="single" w:sz="6" w:space="0" w:color="auto"/>
              <w:bottom w:val="double" w:sz="6" w:space="0" w:color="auto"/>
              <w:right w:val="double" w:sz="6" w:space="0" w:color="auto"/>
            </w:tcBorders>
          </w:tcPr>
          <w:p w14:paraId="0B842B0C" w14:textId="77777777" w:rsidR="004A2000" w:rsidRPr="008C6249" w:rsidRDefault="004A2000" w:rsidP="00304290">
            <w:pPr>
              <w:pStyle w:val="NormalTableText"/>
              <w:rPr>
                <w:rFonts w:ascii="Calibri" w:hAnsi="Calibri"/>
                <w:sz w:val="22"/>
                <w:szCs w:val="22"/>
              </w:rPr>
            </w:pPr>
          </w:p>
        </w:tc>
      </w:tr>
    </w:tbl>
    <w:p w14:paraId="49964C00" w14:textId="77777777" w:rsidR="00187C8C" w:rsidRPr="00F6659B" w:rsidRDefault="00187C8C" w:rsidP="00F6659B">
      <w:pPr>
        <w:pStyle w:val="Heading1"/>
        <w:numPr>
          <w:ilvl w:val="0"/>
          <w:numId w:val="0"/>
        </w:numPr>
        <w:ind w:left="630"/>
      </w:pPr>
    </w:p>
    <w:p w14:paraId="25EE7B16" w14:textId="77777777" w:rsidR="00187C8C" w:rsidRPr="008C6249" w:rsidRDefault="00187C8C" w:rsidP="00187C8C">
      <w:pPr>
        <w:pStyle w:val="BodyText"/>
        <w:rPr>
          <w:rFonts w:ascii="Calibri" w:hAnsi="Calibri"/>
          <w:szCs w:val="22"/>
        </w:rPr>
      </w:pPr>
    </w:p>
    <w:p w14:paraId="48F4C1B9" w14:textId="77777777" w:rsidR="00187C8C" w:rsidRPr="008C6249" w:rsidRDefault="00187C8C" w:rsidP="00187C8C">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8C6249">
        <w:rPr>
          <w:rFonts w:ascii="Calibri" w:hAnsi="Calibri"/>
          <w:szCs w:val="22"/>
        </w:rPr>
        <w:t>NOTE:</w:t>
      </w:r>
    </w:p>
    <w:p w14:paraId="70B8C207" w14:textId="77777777" w:rsidR="00187C8C" w:rsidRPr="008C6249" w:rsidRDefault="00187C8C" w:rsidP="00187C8C">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8C6249">
        <w:rPr>
          <w:rFonts w:ascii="Calibri" w:hAnsi="Calibri"/>
          <w:szCs w:val="22"/>
        </w:rPr>
        <w:t>This is a CONTROLLED Document. Any documents appearing in paper form are not controlled and should be checked against the on-line file version prior to use.</w:t>
      </w:r>
    </w:p>
    <w:p w14:paraId="7AF86EFD" w14:textId="77777777" w:rsidR="00187C8C" w:rsidRPr="008C6249" w:rsidRDefault="00187C8C" w:rsidP="00187C8C">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8C6249">
        <w:rPr>
          <w:rFonts w:ascii="Calibri" w:hAnsi="Calibri"/>
          <w:b/>
          <w:bCs/>
          <w:szCs w:val="22"/>
        </w:rPr>
        <w:t xml:space="preserve">Notice: </w:t>
      </w:r>
      <w:r w:rsidRPr="008C6249">
        <w:rPr>
          <w:rFonts w:ascii="Calibri" w:hAnsi="Calibri"/>
          <w:szCs w:val="22"/>
        </w:rPr>
        <w:t>This Document hardcopy must be used for reference purpose only.</w:t>
      </w:r>
    </w:p>
    <w:p w14:paraId="27C6E835" w14:textId="77777777" w:rsidR="00187C8C" w:rsidRPr="008C6249" w:rsidRDefault="00187C8C" w:rsidP="00187C8C">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8C6249">
        <w:rPr>
          <w:rFonts w:ascii="Calibri" w:hAnsi="Calibri"/>
          <w:b/>
          <w:szCs w:val="22"/>
        </w:rPr>
        <w:t>The on-line copy is the current version of the document.</w:t>
      </w:r>
    </w:p>
    <w:p w14:paraId="14C6FC51" w14:textId="77777777" w:rsidR="00187C8C" w:rsidRPr="00F6659B" w:rsidRDefault="00187C8C" w:rsidP="00F6659B">
      <w:pPr>
        <w:pStyle w:val="Heading1"/>
        <w:numPr>
          <w:ilvl w:val="0"/>
          <w:numId w:val="0"/>
        </w:numPr>
        <w:ind w:left="630"/>
      </w:pPr>
    </w:p>
    <w:bookmarkEnd w:id="0"/>
    <w:bookmarkEnd w:id="1"/>
    <w:bookmarkEnd w:id="2"/>
    <w:p w14:paraId="30CA78B5" w14:textId="77777777" w:rsidR="00F6204E" w:rsidRPr="00F6659B" w:rsidRDefault="00187C8C" w:rsidP="00F6659B">
      <w:pPr>
        <w:pStyle w:val="Heading1"/>
      </w:pPr>
      <w:r w:rsidRPr="00F6659B">
        <w:br w:type="page"/>
      </w:r>
      <w:r w:rsidR="00960901" w:rsidRPr="00F6659B">
        <w:lastRenderedPageBreak/>
        <w:t>GEneral</w:t>
      </w:r>
    </w:p>
    <w:p w14:paraId="628583F4" w14:textId="77777777" w:rsidR="00006A12" w:rsidRPr="00F6659B" w:rsidRDefault="00006A12" w:rsidP="005E762F">
      <w:pPr>
        <w:pStyle w:val="Heading2"/>
      </w:pPr>
      <w:r w:rsidRPr="00F6659B">
        <w:t>Related Sections</w:t>
      </w:r>
    </w:p>
    <w:p w14:paraId="37241D6E" w14:textId="77777777" w:rsidR="006A273F" w:rsidRPr="00F6659B" w:rsidDel="001A746A" w:rsidRDefault="006A273F" w:rsidP="004D60E6">
      <w:pPr>
        <w:pStyle w:val="Heading3"/>
        <w:numPr>
          <w:ilvl w:val="0"/>
          <w:numId w:val="0"/>
        </w:numPr>
        <w:ind w:left="720"/>
        <w:rPr>
          <w:del w:id="3" w:author="John Liu" w:date="2022-04-27T13:31:00Z"/>
          <w:highlight w:val="yellow"/>
        </w:rPr>
      </w:pPr>
      <w:del w:id="4" w:author="John Liu" w:date="2022-04-27T13:31:00Z">
        <w:r w:rsidRPr="00F6659B" w:rsidDel="001A746A">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F89CD1D" w14:textId="77777777" w:rsidR="006A273F" w:rsidRPr="00F6659B" w:rsidDel="001A746A" w:rsidRDefault="006A273F" w:rsidP="004D60E6">
      <w:pPr>
        <w:pStyle w:val="Heading3"/>
        <w:numPr>
          <w:ilvl w:val="0"/>
          <w:numId w:val="0"/>
        </w:numPr>
        <w:ind w:left="720"/>
        <w:rPr>
          <w:del w:id="5" w:author="John Liu" w:date="2022-04-27T13:31:00Z"/>
          <w:highlight w:val="yellow"/>
        </w:rPr>
      </w:pPr>
    </w:p>
    <w:p w14:paraId="648ECEAA" w14:textId="77777777" w:rsidR="006A273F" w:rsidRPr="00F6659B" w:rsidDel="001A746A" w:rsidRDefault="006A273F" w:rsidP="004D60E6">
      <w:pPr>
        <w:pStyle w:val="Heading3"/>
        <w:numPr>
          <w:ilvl w:val="0"/>
          <w:numId w:val="0"/>
        </w:numPr>
        <w:ind w:left="720"/>
        <w:rPr>
          <w:del w:id="6" w:author="John Liu" w:date="2022-04-27T13:31:00Z"/>
          <w:highlight w:val="yellow"/>
        </w:rPr>
      </w:pPr>
      <w:del w:id="7" w:author="John Liu" w:date="2022-04-27T13:31:00Z">
        <w:r w:rsidRPr="00F6659B" w:rsidDel="001A746A">
          <w:rPr>
            <w:highlight w:val="yellow"/>
          </w:rPr>
          <w:delText>Cross-referencing here may also be used to coordinate assemblies or systems whose components may span multiple Sections and which must meet certain performance requirements as an assembly or system.</w:delText>
        </w:r>
      </w:del>
    </w:p>
    <w:p w14:paraId="559B36C9" w14:textId="77777777" w:rsidR="006A273F" w:rsidRPr="00F6659B" w:rsidDel="001A746A" w:rsidRDefault="006A273F" w:rsidP="004D60E6">
      <w:pPr>
        <w:pStyle w:val="Heading3"/>
        <w:numPr>
          <w:ilvl w:val="0"/>
          <w:numId w:val="0"/>
        </w:numPr>
        <w:ind w:left="720"/>
        <w:rPr>
          <w:del w:id="8" w:author="John Liu" w:date="2022-04-27T13:31:00Z"/>
          <w:highlight w:val="yellow"/>
        </w:rPr>
      </w:pPr>
    </w:p>
    <w:p w14:paraId="3E918D7E" w14:textId="77777777" w:rsidR="006A273F" w:rsidRPr="00F6659B" w:rsidDel="001A746A" w:rsidRDefault="006A273F" w:rsidP="004D60E6">
      <w:pPr>
        <w:pStyle w:val="Heading3"/>
        <w:numPr>
          <w:ilvl w:val="0"/>
          <w:numId w:val="0"/>
        </w:numPr>
        <w:ind w:left="720"/>
        <w:rPr>
          <w:del w:id="9" w:author="John Liu" w:date="2022-04-27T13:31:00Z"/>
          <w:highlight w:val="lightGray"/>
        </w:rPr>
      </w:pPr>
      <w:del w:id="10" w:author="John Liu" w:date="2022-04-27T13:31:00Z">
        <w:r w:rsidRPr="00F6659B" w:rsidDel="001A746A">
          <w:rPr>
            <w:highlight w:val="yellow"/>
          </w:rPr>
          <w:delText xml:space="preserve">Contractor is responsible for coordination of the </w:delText>
        </w:r>
        <w:r w:rsidRPr="00C904E3" w:rsidDel="001A746A">
          <w:rPr>
            <w:highlight w:val="yellow"/>
          </w:rPr>
          <w:delText>Work.</w:delText>
        </w:r>
        <w:r w:rsidR="00AC0E83" w:rsidRPr="00C904E3" w:rsidDel="001A746A">
          <w:rPr>
            <w:highlight w:val="yellow"/>
          </w:rPr>
          <w:delText xml:space="preserve"> </w:delText>
        </w:r>
        <w:r w:rsidR="00AC0E83" w:rsidRPr="005A6F5D" w:rsidDel="001A746A">
          <w:rPr>
            <w:highlight w:val="yellow"/>
          </w:rPr>
          <w:delText>Contractor is responsible for being familiar with and incorporating all required elements of cross-referenced Specifications cited</w:delText>
        </w:r>
        <w:r w:rsidR="00AC0E83" w:rsidRPr="00F6659B" w:rsidDel="001A746A">
          <w:delText>.</w:delText>
        </w:r>
      </w:del>
    </w:p>
    <w:p w14:paraId="70EDF7C2" w14:textId="77777777" w:rsidR="006A273F" w:rsidRPr="00F6659B" w:rsidDel="001A746A" w:rsidRDefault="006A273F" w:rsidP="004D60E6">
      <w:pPr>
        <w:pStyle w:val="Heading3"/>
        <w:numPr>
          <w:ilvl w:val="0"/>
          <w:numId w:val="0"/>
        </w:numPr>
        <w:ind w:left="720"/>
        <w:rPr>
          <w:del w:id="11" w:author="John Liu" w:date="2022-04-27T13:31:00Z"/>
          <w:highlight w:val="lightGray"/>
        </w:rPr>
      </w:pPr>
    </w:p>
    <w:p w14:paraId="7446B746" w14:textId="77777777" w:rsidR="006A273F" w:rsidRPr="00F6659B" w:rsidDel="001A746A" w:rsidRDefault="006A273F" w:rsidP="004D60E6">
      <w:pPr>
        <w:pStyle w:val="Heading3"/>
        <w:numPr>
          <w:ilvl w:val="0"/>
          <w:numId w:val="0"/>
        </w:numPr>
        <w:ind w:left="720"/>
        <w:rPr>
          <w:del w:id="12" w:author="John Liu" w:date="2022-04-27T13:31:00Z"/>
          <w:highlight w:val="yellow"/>
        </w:rPr>
      </w:pPr>
      <w:del w:id="13" w:author="John Liu" w:date="2022-04-27T13:31:00Z">
        <w:r w:rsidRPr="00F6659B" w:rsidDel="001A746A">
          <w:rPr>
            <w:highlight w:val="yellow"/>
          </w:rPr>
          <w:delText>This Section is to be completed/updated during the design development by the Consultant. If it is not applicable to the section for the specific project it may be deleted.]</w:delText>
        </w:r>
      </w:del>
    </w:p>
    <w:p w14:paraId="57F1E48D" w14:textId="77777777" w:rsidR="006A273F" w:rsidRPr="00F6659B" w:rsidDel="001A746A" w:rsidRDefault="006A273F" w:rsidP="004D60E6">
      <w:pPr>
        <w:pStyle w:val="Heading3"/>
        <w:numPr>
          <w:ilvl w:val="0"/>
          <w:numId w:val="0"/>
        </w:numPr>
        <w:ind w:left="720"/>
        <w:rPr>
          <w:del w:id="14" w:author="John Liu" w:date="2022-04-27T13:31:00Z"/>
          <w:highlight w:val="yellow"/>
        </w:rPr>
      </w:pPr>
    </w:p>
    <w:p w14:paraId="75D9D341" w14:textId="77777777" w:rsidR="006A273F" w:rsidRPr="00F6659B" w:rsidDel="001A746A" w:rsidRDefault="006A273F" w:rsidP="004D60E6">
      <w:pPr>
        <w:pStyle w:val="Heading3"/>
        <w:numPr>
          <w:ilvl w:val="0"/>
          <w:numId w:val="0"/>
        </w:numPr>
        <w:ind w:left="720"/>
        <w:rPr>
          <w:del w:id="15" w:author="John Liu" w:date="2022-04-27T13:31:00Z"/>
        </w:rPr>
      </w:pPr>
      <w:del w:id="16" w:author="John Liu" w:date="2022-04-27T13:31:00Z">
        <w:r w:rsidRPr="00F6659B" w:rsidDel="001A746A">
          <w:rPr>
            <w:highlight w:val="yellow"/>
          </w:rPr>
          <w:delText>[List Sections specifying installation of products supplied but not installed under this Section and indicate specific items.]</w:delText>
        </w:r>
      </w:del>
    </w:p>
    <w:p w14:paraId="408A633E" w14:textId="77777777" w:rsidR="006A273F" w:rsidRPr="00F6659B" w:rsidDel="001A746A" w:rsidRDefault="006A273F" w:rsidP="004D60E6">
      <w:pPr>
        <w:pStyle w:val="Heading3"/>
        <w:numPr>
          <w:ilvl w:val="0"/>
          <w:numId w:val="0"/>
        </w:numPr>
        <w:ind w:left="720"/>
        <w:rPr>
          <w:del w:id="17" w:author="John Liu" w:date="2022-04-27T13:31:00Z"/>
        </w:rPr>
      </w:pPr>
      <w:del w:id="18" w:author="John Liu" w:date="2022-04-27T13:31:00Z">
        <w:r w:rsidRPr="00F6659B" w:rsidDel="001A746A">
          <w:delText xml:space="preserve">Section </w:delText>
        </w:r>
        <w:r w:rsidRPr="00F6659B" w:rsidDel="001A746A">
          <w:rPr>
            <w:highlight w:val="yellow"/>
          </w:rPr>
          <w:delText>[______ – ____________]</w:delText>
        </w:r>
        <w:r w:rsidRPr="00F6659B" w:rsidDel="001A746A">
          <w:delText xml:space="preserve">:  Execution requirements for </w:delText>
        </w:r>
        <w:r w:rsidRPr="00F6659B" w:rsidDel="001A746A">
          <w:rPr>
            <w:highlight w:val="yellow"/>
          </w:rPr>
          <w:delText>...[item]...</w:delText>
        </w:r>
        <w:r w:rsidRPr="00F6659B" w:rsidDel="001A746A">
          <w:delText xml:space="preserve">  specified under this Section.</w:delText>
        </w:r>
      </w:del>
    </w:p>
    <w:p w14:paraId="180E1A77" w14:textId="77777777" w:rsidR="006A273F" w:rsidRPr="00F6659B" w:rsidDel="001A746A" w:rsidRDefault="006A273F" w:rsidP="004D60E6">
      <w:pPr>
        <w:pStyle w:val="Heading3"/>
        <w:numPr>
          <w:ilvl w:val="0"/>
          <w:numId w:val="0"/>
        </w:numPr>
        <w:ind w:left="720"/>
        <w:rPr>
          <w:del w:id="19" w:author="John Liu" w:date="2022-04-27T13:31:00Z"/>
        </w:rPr>
      </w:pPr>
      <w:del w:id="20" w:author="John Liu" w:date="2022-04-27T13:31:00Z">
        <w:r w:rsidRPr="00F6659B" w:rsidDel="001A746A">
          <w:rPr>
            <w:highlight w:val="yellow"/>
          </w:rPr>
          <w:delText>[List Sections specifying products installed but not supplied under this Section and indicate specific items.]</w:delText>
        </w:r>
      </w:del>
    </w:p>
    <w:p w14:paraId="701A1202" w14:textId="77777777" w:rsidR="006A273F" w:rsidRPr="00F6659B" w:rsidDel="001A746A" w:rsidRDefault="006A273F" w:rsidP="004D60E6">
      <w:pPr>
        <w:pStyle w:val="Heading3"/>
        <w:numPr>
          <w:ilvl w:val="0"/>
          <w:numId w:val="0"/>
        </w:numPr>
        <w:ind w:left="720"/>
        <w:rPr>
          <w:del w:id="21" w:author="John Liu" w:date="2022-04-27T13:31:00Z"/>
        </w:rPr>
      </w:pPr>
      <w:del w:id="22" w:author="John Liu" w:date="2022-04-27T13:31:00Z">
        <w:r w:rsidRPr="00F6659B" w:rsidDel="001A746A">
          <w:delText xml:space="preserve">Section </w:delText>
        </w:r>
        <w:r w:rsidRPr="00F6659B" w:rsidDel="001A746A">
          <w:rPr>
            <w:highlight w:val="yellow"/>
          </w:rPr>
          <w:delText>[______ – ____________]</w:delText>
        </w:r>
        <w:r w:rsidRPr="00F6659B" w:rsidDel="001A746A">
          <w:delText xml:space="preserve">:  Product requirements for </w:delText>
        </w:r>
        <w:r w:rsidRPr="00F6659B" w:rsidDel="001A746A">
          <w:rPr>
            <w:highlight w:val="yellow"/>
          </w:rPr>
          <w:delText>...[item]...</w:delText>
        </w:r>
        <w:r w:rsidRPr="00F6659B" w:rsidDel="001A746A">
          <w:delText xml:space="preserve">  for installation under this Section.</w:delText>
        </w:r>
      </w:del>
    </w:p>
    <w:p w14:paraId="3331BB35" w14:textId="77777777" w:rsidR="006A273F" w:rsidRPr="00F6659B" w:rsidDel="001A746A" w:rsidRDefault="006A273F" w:rsidP="004D60E6">
      <w:pPr>
        <w:pStyle w:val="Heading3"/>
        <w:numPr>
          <w:ilvl w:val="0"/>
          <w:numId w:val="0"/>
        </w:numPr>
        <w:ind w:left="720"/>
        <w:rPr>
          <w:del w:id="23" w:author="John Liu" w:date="2022-04-27T13:31:00Z"/>
        </w:rPr>
      </w:pPr>
    </w:p>
    <w:p w14:paraId="15E7AA10" w14:textId="77777777" w:rsidR="006A273F" w:rsidRPr="00F6659B" w:rsidDel="001A746A" w:rsidRDefault="006A273F" w:rsidP="004D60E6">
      <w:pPr>
        <w:pStyle w:val="Heading3"/>
        <w:numPr>
          <w:ilvl w:val="0"/>
          <w:numId w:val="0"/>
        </w:numPr>
        <w:ind w:left="720"/>
        <w:rPr>
          <w:del w:id="24" w:author="John Liu" w:date="2022-04-27T13:31:00Z"/>
        </w:rPr>
      </w:pPr>
      <w:del w:id="25" w:author="John Liu" w:date="2022-04-27T13:31:00Z">
        <w:r w:rsidRPr="00F6659B" w:rsidDel="001A746A">
          <w:rPr>
            <w:highlight w:val="yellow"/>
          </w:rPr>
          <w:delText>[List Sections specifying related requirements.]</w:delText>
        </w:r>
      </w:del>
    </w:p>
    <w:p w14:paraId="7373D810" w14:textId="77777777" w:rsidR="006A273F" w:rsidRPr="00F6659B" w:rsidRDefault="006A273F" w:rsidP="004D60E6">
      <w:pPr>
        <w:pStyle w:val="Heading3"/>
        <w:numPr>
          <w:ilvl w:val="0"/>
          <w:numId w:val="0"/>
        </w:numPr>
        <w:ind w:left="720"/>
      </w:pPr>
      <w:del w:id="26" w:author="John Liu" w:date="2022-04-27T13:31:00Z">
        <w:r w:rsidRPr="00F6659B" w:rsidDel="001A746A">
          <w:delText>S</w:delText>
        </w:r>
        <w:r w:rsidRPr="004D60E6" w:rsidDel="001A746A">
          <w:delText>ecti</w:delText>
        </w:r>
        <w:r w:rsidRPr="00F6659B" w:rsidDel="001A746A">
          <w:delText xml:space="preserve">on </w:delText>
        </w:r>
        <w:r w:rsidRPr="00F6659B" w:rsidDel="001A746A">
          <w:rPr>
            <w:highlight w:val="yellow"/>
          </w:rPr>
          <w:delText>[______ – ____________]</w:delText>
        </w:r>
        <w:r w:rsidRPr="00F6659B" w:rsidDel="001A746A">
          <w:delText xml:space="preserve">:  </w:delText>
        </w:r>
        <w:r w:rsidRPr="00F6659B" w:rsidDel="001A746A">
          <w:rPr>
            <w:highlight w:val="yellow"/>
          </w:rPr>
          <w:delText>[Optional short phrase indicating relationship]</w:delText>
        </w:r>
        <w:r w:rsidRPr="00F6659B" w:rsidDel="001A746A">
          <w:delText>.</w:delText>
        </w:r>
      </w:del>
    </w:p>
    <w:p w14:paraId="3E34DD1E" w14:textId="77777777" w:rsidR="00522344" w:rsidRPr="00F6659B" w:rsidDel="001A746A" w:rsidRDefault="00522344" w:rsidP="004D60E6">
      <w:pPr>
        <w:pStyle w:val="Heading3"/>
        <w:rPr>
          <w:del w:id="27" w:author="John Liu" w:date="2022-04-27T13:32:00Z"/>
        </w:rPr>
      </w:pPr>
      <w:del w:id="28" w:author="John Liu" w:date="2022-04-27T13:32:00Z">
        <w:r w:rsidRPr="00F6659B" w:rsidDel="001A746A">
          <w:delText>Section 01250 – Substitutions</w:delText>
        </w:r>
      </w:del>
    </w:p>
    <w:p w14:paraId="0D1392C1" w14:textId="77777777" w:rsidR="00522344" w:rsidRPr="00F6659B" w:rsidRDefault="00522344" w:rsidP="004D60E6">
      <w:pPr>
        <w:pStyle w:val="Heading3"/>
      </w:pPr>
      <w:r w:rsidRPr="00F6659B">
        <w:t>Section 01425 – Computerized Maintenance Management System Data Requirements</w:t>
      </w:r>
    </w:p>
    <w:p w14:paraId="42F1BB33" w14:textId="77777777" w:rsidR="00D416FD" w:rsidRPr="00F6659B" w:rsidRDefault="00D416FD" w:rsidP="004D60E6">
      <w:pPr>
        <w:pStyle w:val="Heading3"/>
      </w:pPr>
      <w:r w:rsidRPr="00F6659B">
        <w:t>Section 01810 – Equipment Testing and Facility Commissioning</w:t>
      </w:r>
    </w:p>
    <w:p w14:paraId="4EA75923" w14:textId="77777777" w:rsidR="00522344" w:rsidRPr="00F6659B" w:rsidRDefault="00522344" w:rsidP="004D60E6">
      <w:pPr>
        <w:pStyle w:val="Heading3"/>
      </w:pPr>
      <w:r w:rsidRPr="00F6659B">
        <w:t>Section 01820 - Demonstration and Training</w:t>
      </w:r>
    </w:p>
    <w:p w14:paraId="051363BE" w14:textId="77777777" w:rsidR="00D416FD" w:rsidRDefault="00D416FD" w:rsidP="004D60E6">
      <w:pPr>
        <w:pStyle w:val="Heading3"/>
      </w:pPr>
      <w:r w:rsidRPr="00F6659B">
        <w:t>Section 16010 – Electrical General Requirements</w:t>
      </w:r>
    </w:p>
    <w:p w14:paraId="53E62333" w14:textId="77777777" w:rsidR="00F6659B" w:rsidRPr="00F6659B" w:rsidDel="001A746A" w:rsidRDefault="00C904E3" w:rsidP="004D60E6">
      <w:pPr>
        <w:pStyle w:val="Heading3"/>
        <w:rPr>
          <w:del w:id="29" w:author="John Liu" w:date="2022-04-27T13:32:00Z"/>
          <w:highlight w:val="yellow"/>
        </w:rPr>
      </w:pPr>
      <w:del w:id="30" w:author="John Liu" w:date="2022-04-27T13:32:00Z">
        <w:r w:rsidRPr="005A6F5D" w:rsidDel="001A746A">
          <w:rPr>
            <w:highlight w:val="yellow"/>
          </w:rPr>
          <w:delText>[</w:delText>
        </w:r>
        <w:r w:rsidR="00F6659B" w:rsidRPr="005A6F5D" w:rsidDel="001A746A">
          <w:rPr>
            <w:highlight w:val="yellow"/>
          </w:rPr>
          <w:delText xml:space="preserve">Division 13 – SCADA and Instrumentation </w:delText>
        </w:r>
        <w:r w:rsidRPr="005A6F5D" w:rsidDel="001A746A">
          <w:rPr>
            <w:highlight w:val="yellow"/>
          </w:rPr>
          <w:delText xml:space="preserve">- </w:delText>
        </w:r>
        <w:r w:rsidR="00F6659B" w:rsidRPr="00C904E3" w:rsidDel="001A746A">
          <w:rPr>
            <w:highlight w:val="yellow"/>
          </w:rPr>
          <w:delText>i</w:delText>
        </w:r>
        <w:r w:rsidR="00F6659B" w:rsidRPr="00F6659B" w:rsidDel="001A746A">
          <w:rPr>
            <w:highlight w:val="yellow"/>
          </w:rPr>
          <w:delText>nsert applicable specifications</w:delText>
        </w:r>
        <w:r w:rsidDel="001A746A">
          <w:rPr>
            <w:highlight w:val="yellow"/>
          </w:rPr>
          <w:delText>]</w:delText>
        </w:r>
      </w:del>
    </w:p>
    <w:p w14:paraId="3EE137B1" w14:textId="77777777" w:rsidR="00522344" w:rsidRPr="00F6659B" w:rsidDel="001A746A" w:rsidRDefault="00522344" w:rsidP="004D60E6">
      <w:pPr>
        <w:pStyle w:val="Heading3"/>
        <w:rPr>
          <w:del w:id="31" w:author="John Liu" w:date="2022-04-27T13:32:00Z"/>
        </w:rPr>
      </w:pPr>
      <w:del w:id="32" w:author="John Liu" w:date="2022-04-27T13:32:00Z">
        <w:r w:rsidRPr="00F6659B" w:rsidDel="001A746A">
          <w:delText xml:space="preserve">Product requirements for </w:delText>
        </w:r>
        <w:r w:rsidRPr="005A6F5D" w:rsidDel="001A746A">
          <w:rPr>
            <w:highlight w:val="yellow"/>
          </w:rPr>
          <w:delText>[item]...</w:delText>
        </w:r>
        <w:r w:rsidRPr="00F6659B" w:rsidDel="001A746A">
          <w:delText xml:space="preserve">  for installation under this Section.</w:delText>
        </w:r>
      </w:del>
    </w:p>
    <w:p w14:paraId="612244CF" w14:textId="77777777" w:rsidR="00783247" w:rsidRPr="00F6659B" w:rsidRDefault="00783247" w:rsidP="00C904E3">
      <w:pPr>
        <w:pStyle w:val="Heading2"/>
      </w:pPr>
      <w:r w:rsidRPr="00C904E3">
        <w:t>References</w:t>
      </w:r>
    </w:p>
    <w:p w14:paraId="7AB6AC49" w14:textId="77777777" w:rsidR="00187C8C" w:rsidRPr="008C6249" w:rsidDel="001A746A" w:rsidRDefault="00187C8C" w:rsidP="005A6F5D">
      <w:pPr>
        <w:pStyle w:val="BodyText"/>
        <w:ind w:firstLine="576"/>
        <w:rPr>
          <w:del w:id="33" w:author="John Liu" w:date="2022-04-27T13:32:00Z"/>
          <w:rFonts w:ascii="Calibri" w:hAnsi="Calibri" w:cs="Arial"/>
          <w:szCs w:val="22"/>
        </w:rPr>
      </w:pPr>
      <w:bookmarkStart w:id="34" w:name="OLE_LINK4"/>
      <w:bookmarkStart w:id="35" w:name="OLE_LINK5"/>
      <w:del w:id="36" w:author="John Liu" w:date="2022-04-27T13:32:00Z">
        <w:r w:rsidRPr="008C6249" w:rsidDel="001A746A">
          <w:rPr>
            <w:rFonts w:ascii="Calibri" w:hAnsi="Calibri" w:cs="Arial"/>
            <w:szCs w:val="22"/>
            <w:highlight w:val="yellow"/>
          </w:rPr>
          <w:delText>[Delete .1 if Section 01060 – Regulatory Requirements is included in Contract Documents.]</w:delText>
        </w:r>
      </w:del>
    </w:p>
    <w:p w14:paraId="4CFC6CB9" w14:textId="77777777" w:rsidR="00187C8C" w:rsidRPr="00F1634D" w:rsidRDefault="00187C8C" w:rsidP="004D60E6">
      <w:pPr>
        <w:pStyle w:val="Heading3"/>
      </w:pPr>
      <w:r w:rsidRPr="005A6F5D">
        <w:t>Comply with the latest edition of the following statutes</w:t>
      </w:r>
      <w:r w:rsidR="00F1634D" w:rsidRPr="005A6F5D">
        <w:t>,</w:t>
      </w:r>
      <w:r w:rsidRPr="005A6F5D">
        <w:t xml:space="preserve"> codes</w:t>
      </w:r>
      <w:r w:rsidR="00F1634D" w:rsidRPr="005A6F5D">
        <w:t>,</w:t>
      </w:r>
      <w:r w:rsidRPr="005A6F5D">
        <w:t xml:space="preserve"> standards</w:t>
      </w:r>
      <w:r w:rsidR="00F1634D" w:rsidRPr="005A6F5D">
        <w:t>,</w:t>
      </w:r>
      <w:r w:rsidRPr="005A6F5D">
        <w:t xml:space="preserve"> and all amendments thereto</w:t>
      </w:r>
      <w:r w:rsidR="00F1634D" w:rsidRPr="005A6F5D">
        <w:t>:</w:t>
      </w:r>
    </w:p>
    <w:bookmarkEnd w:id="34"/>
    <w:bookmarkEnd w:id="35"/>
    <w:p w14:paraId="0AE3C6F5" w14:textId="77777777" w:rsidR="00783247" w:rsidRPr="00F6659B" w:rsidRDefault="00783247" w:rsidP="00F6659B">
      <w:pPr>
        <w:pStyle w:val="Heading4"/>
      </w:pPr>
      <w:r w:rsidRPr="00F6659B">
        <w:t>American National Standards Institute/Institute of Electrical and Electronics Engineers (ANSI/IEEE).</w:t>
      </w:r>
    </w:p>
    <w:p w14:paraId="5F545EFF" w14:textId="77777777" w:rsidR="00783247" w:rsidRDefault="00783247" w:rsidP="005E762F">
      <w:pPr>
        <w:pStyle w:val="Heading5"/>
      </w:pPr>
      <w:r w:rsidRPr="005E762F">
        <w:t>ANSI/IEEE 837</w:t>
      </w:r>
      <w:r w:rsidR="00474F18" w:rsidRPr="005E762F">
        <w:t>-20</w:t>
      </w:r>
      <w:r w:rsidR="00D92A00">
        <w:t>14</w:t>
      </w:r>
      <w:r w:rsidRPr="005E762F">
        <w:t xml:space="preserve">, </w:t>
      </w:r>
      <w:r w:rsidR="00474F18" w:rsidRPr="005E762F">
        <w:t xml:space="preserve">IEEE </w:t>
      </w:r>
      <w:r w:rsidR="00D92A00">
        <w:t xml:space="preserve">Approved Draft </w:t>
      </w:r>
      <w:r w:rsidR="00474F18" w:rsidRPr="005E762F">
        <w:t xml:space="preserve">Standard for </w:t>
      </w:r>
      <w:r w:rsidRPr="005E762F">
        <w:t>Qualifying Permanent Connections Used in Substation Grounding</w:t>
      </w:r>
      <w:r w:rsidRPr="00F6659B">
        <w:t>.</w:t>
      </w:r>
    </w:p>
    <w:p w14:paraId="42CD4D1B" w14:textId="77777777" w:rsidR="00376399" w:rsidRPr="00F6659B" w:rsidRDefault="00376399" w:rsidP="00376399">
      <w:pPr>
        <w:pStyle w:val="Heading5"/>
      </w:pPr>
      <w:r>
        <w:t xml:space="preserve">ANSI/NEMA </w:t>
      </w:r>
      <w:r w:rsidRPr="00376399">
        <w:t>GR 1-2007</w:t>
      </w:r>
      <w:r>
        <w:t>,</w:t>
      </w:r>
      <w:r w:rsidRPr="00376399">
        <w:t xml:space="preserve"> Grounding Rod Electrodes and Grounding Rod Electrode Couplings</w:t>
      </w:r>
    </w:p>
    <w:p w14:paraId="5913D0EF" w14:textId="77777777" w:rsidR="00783247" w:rsidRPr="00F6659B" w:rsidRDefault="00783247" w:rsidP="00F6659B">
      <w:pPr>
        <w:pStyle w:val="Heading4"/>
      </w:pPr>
      <w:r w:rsidRPr="00F6659B">
        <w:t>Canadian Standards Association (CSA)</w:t>
      </w:r>
    </w:p>
    <w:p w14:paraId="68434FA4" w14:textId="77777777" w:rsidR="00376399" w:rsidRDefault="002E4DB8" w:rsidP="005E762F">
      <w:pPr>
        <w:pStyle w:val="Heading5"/>
      </w:pPr>
      <w:r w:rsidRPr="00F6659B">
        <w:t>CAN/CSA-C22.2 NO. 0.4-04 (R20</w:t>
      </w:r>
      <w:r w:rsidR="00D416FD" w:rsidRPr="00F6659B">
        <w:t>13</w:t>
      </w:r>
      <w:r w:rsidRPr="00F6659B">
        <w:t>)</w:t>
      </w:r>
      <w:r w:rsidR="00F1634D">
        <w:t>,</w:t>
      </w:r>
      <w:r w:rsidRPr="00F6659B">
        <w:t xml:space="preserve"> Bonding of Electrical Equipment</w:t>
      </w:r>
      <w:r w:rsidR="00D416FD" w:rsidRPr="00F6659B">
        <w:t>.</w:t>
      </w:r>
    </w:p>
    <w:p w14:paraId="79533937" w14:textId="77777777" w:rsidR="00783247" w:rsidRDefault="00376399" w:rsidP="00376399">
      <w:pPr>
        <w:pStyle w:val="Heading5"/>
      </w:pPr>
      <w:r>
        <w:t xml:space="preserve">C22.2 No. 41-13, </w:t>
      </w:r>
      <w:r w:rsidRPr="00376399">
        <w:t>Grounding and bonding equipment (Tri-national standard, with NMX-J-590-ANCE and UL 467)</w:t>
      </w:r>
      <w:r>
        <w:t>.</w:t>
      </w:r>
    </w:p>
    <w:p w14:paraId="08C6EFBD" w14:textId="77777777" w:rsidR="00F30B76" w:rsidRPr="00F6659B" w:rsidRDefault="00F30B76" w:rsidP="005A6F5D">
      <w:pPr>
        <w:pStyle w:val="Heading4"/>
      </w:pPr>
      <w:r>
        <w:t xml:space="preserve">Ontario Electrical </w:t>
      </w:r>
      <w:ins w:id="37" w:author="John Liu" w:date="2022-04-27T13:32:00Z">
        <w:r w:rsidR="001A746A">
          <w:t xml:space="preserve">Safety </w:t>
        </w:r>
      </w:ins>
      <w:r>
        <w:t>Code (OE</w:t>
      </w:r>
      <w:ins w:id="38" w:author="John Liu" w:date="2022-04-27T13:32:00Z">
        <w:r w:rsidR="001A746A">
          <w:t>S</w:t>
        </w:r>
      </w:ins>
      <w:r>
        <w:t>C)</w:t>
      </w:r>
      <w:ins w:id="39" w:author="John Liu" w:date="2022-04-27T13:32:00Z">
        <w:r w:rsidR="001A746A">
          <w:t>, 28</w:t>
        </w:r>
        <w:r w:rsidR="001A746A" w:rsidRPr="001A746A">
          <w:rPr>
            <w:vertAlign w:val="superscript"/>
            <w:rPrChange w:id="40" w:author="John Liu" w:date="2022-04-27T13:32:00Z">
              <w:rPr/>
            </w:rPrChange>
          </w:rPr>
          <w:t>th</w:t>
        </w:r>
        <w:r w:rsidR="001A746A">
          <w:t xml:space="preserve"> Edition, 2021.</w:t>
        </w:r>
      </w:ins>
    </w:p>
    <w:p w14:paraId="52E7E9C5" w14:textId="77777777" w:rsidR="00C904E3" w:rsidRDefault="00C904E3" w:rsidP="005A6F5D">
      <w:pPr>
        <w:pStyle w:val="Heading2"/>
      </w:pPr>
      <w:r w:rsidRPr="00C904E3">
        <w:t>Measurement</w:t>
      </w:r>
      <w:r>
        <w:t xml:space="preserve"> and Payment</w:t>
      </w:r>
    </w:p>
    <w:p w14:paraId="260008AE" w14:textId="77777777" w:rsidR="00C904E3" w:rsidRPr="00452C67" w:rsidDel="001A746A" w:rsidRDefault="00C904E3" w:rsidP="00C904E3">
      <w:pPr>
        <w:pStyle w:val="PlainText"/>
        <w:tabs>
          <w:tab w:val="left" w:pos="720"/>
          <w:tab w:val="left" w:pos="2880"/>
        </w:tabs>
        <w:spacing w:before="80"/>
        <w:ind w:left="720"/>
        <w:jc w:val="both"/>
        <w:rPr>
          <w:del w:id="41" w:author="John Liu" w:date="2022-04-27T13:33:00Z"/>
          <w:rFonts w:ascii="Calibri" w:hAnsi="Calibri"/>
          <w:i/>
          <w:sz w:val="22"/>
          <w:highlight w:val="yellow"/>
        </w:rPr>
      </w:pPr>
      <w:del w:id="42" w:author="John Liu" w:date="2022-04-27T13:33:00Z">
        <w:r w:rsidRPr="00452C67" w:rsidDel="001A746A">
          <w:rPr>
            <w:rFonts w:ascii="Calibri" w:hAnsi="Calibri"/>
            <w:i/>
            <w:sz w:val="22"/>
            <w:highlight w:val="yellow"/>
          </w:rPr>
          <w:delText>[Choose one of the following payment language provisions that best suits the individual project.</w:delText>
        </w:r>
      </w:del>
    </w:p>
    <w:p w14:paraId="6A59B414" w14:textId="77777777" w:rsidR="00C904E3" w:rsidRPr="00452C67" w:rsidDel="001A746A" w:rsidRDefault="00C904E3" w:rsidP="00C904E3">
      <w:pPr>
        <w:pStyle w:val="PlainText"/>
        <w:tabs>
          <w:tab w:val="left" w:pos="720"/>
          <w:tab w:val="left" w:pos="2880"/>
        </w:tabs>
        <w:spacing w:before="80"/>
        <w:ind w:left="720"/>
        <w:jc w:val="both"/>
        <w:rPr>
          <w:del w:id="43" w:author="John Liu" w:date="2022-04-27T13:33:00Z"/>
          <w:rFonts w:ascii="Calibri" w:hAnsi="Calibri"/>
          <w:i/>
          <w:sz w:val="22"/>
          <w:highlight w:val="yellow"/>
        </w:rPr>
      </w:pPr>
      <w:del w:id="44" w:author="John Liu" w:date="2022-04-27T13:33:00Z">
        <w:r w:rsidRPr="00452C67" w:rsidDel="001A746A">
          <w:rPr>
            <w:rFonts w:ascii="Calibri" w:hAnsi="Calibri"/>
            <w:i/>
            <w:sz w:val="22"/>
            <w:highlight w:val="yellow"/>
          </w:rPr>
          <w:delText>If this Section is not specifically referenced by an item in the Bid Form, please use the following language:</w:delText>
        </w:r>
      </w:del>
    </w:p>
    <w:p w14:paraId="0E5E5E4D" w14:textId="77777777" w:rsidR="00C904E3" w:rsidRPr="00452C67" w:rsidDel="001A746A" w:rsidRDefault="00C904E3" w:rsidP="004D60E6">
      <w:pPr>
        <w:pStyle w:val="Heading3"/>
        <w:rPr>
          <w:del w:id="45" w:author="John Liu" w:date="2022-04-27T13:33:00Z"/>
          <w:highlight w:val="yellow"/>
        </w:rPr>
      </w:pPr>
      <w:del w:id="46" w:author="John Liu" w:date="2022-04-27T13:33:00Z">
        <w:r w:rsidRPr="00452C67" w:rsidDel="001A746A">
          <w:rPr>
            <w:highlight w:val="yellow"/>
          </w:rPr>
          <w:delText>The work of this Section will not be measured separately for payment.  All costs associated with the work of this Section shall be included in the Contract Price.</w:delText>
        </w:r>
      </w:del>
    </w:p>
    <w:p w14:paraId="55546D30" w14:textId="77777777" w:rsidR="00C904E3" w:rsidRPr="00452C67" w:rsidDel="001A746A" w:rsidRDefault="00C904E3" w:rsidP="00C904E3">
      <w:pPr>
        <w:pStyle w:val="PlainText"/>
        <w:tabs>
          <w:tab w:val="left" w:pos="720"/>
          <w:tab w:val="left" w:pos="2880"/>
        </w:tabs>
        <w:spacing w:before="80"/>
        <w:ind w:left="720"/>
        <w:jc w:val="both"/>
        <w:rPr>
          <w:del w:id="47" w:author="John Liu" w:date="2022-04-27T13:33:00Z"/>
          <w:rFonts w:ascii="Calibri" w:hAnsi="Calibri"/>
          <w:i/>
          <w:sz w:val="22"/>
          <w:highlight w:val="yellow"/>
        </w:rPr>
      </w:pPr>
      <w:del w:id="48" w:author="John Liu" w:date="2022-04-27T13:33:00Z">
        <w:r w:rsidRPr="00452C67" w:rsidDel="001A746A">
          <w:rPr>
            <w:rFonts w:ascii="Calibri" w:hAnsi="Calibri"/>
            <w:i/>
            <w:sz w:val="22"/>
            <w:highlight w:val="yellow"/>
          </w:rPr>
          <w:delText>OR If this Section is specifically referenced in the Bid Form, use the following language and identify the relevant item in the Bid Form:</w:delText>
        </w:r>
      </w:del>
    </w:p>
    <w:p w14:paraId="22EDB3A4" w14:textId="77777777" w:rsidR="00C904E3" w:rsidRPr="00452C67" w:rsidRDefault="00C904E3" w:rsidP="004D60E6">
      <w:pPr>
        <w:pStyle w:val="Heading3"/>
        <w:rPr>
          <w:highlight w:val="yellow"/>
        </w:rPr>
      </w:pPr>
      <w:r w:rsidRPr="00452C67">
        <w:rPr>
          <w:highlight w:val="yellow"/>
        </w:rPr>
        <w:t xml:space="preserve">All costs associated with the work of this Section shall be included in the price(s) for </w:t>
      </w:r>
      <w:commentRangeStart w:id="49"/>
      <w:r w:rsidRPr="00452C67">
        <w:rPr>
          <w:highlight w:val="yellow"/>
        </w:rPr>
        <w:t xml:space="preserve">Item No(s). ___ </w:t>
      </w:r>
      <w:commentRangeEnd w:id="49"/>
      <w:r w:rsidR="00AC0C69">
        <w:rPr>
          <w:rStyle w:val="CommentReference"/>
          <w:szCs w:val="20"/>
        </w:rPr>
        <w:commentReference w:id="49"/>
      </w:r>
      <w:r w:rsidRPr="00452C67">
        <w:rPr>
          <w:highlight w:val="yellow"/>
        </w:rPr>
        <w:t>in the Bid Form.</w:t>
      </w:r>
    </w:p>
    <w:p w14:paraId="14114EF5" w14:textId="77777777" w:rsidR="00C904E3" w:rsidDel="001A746A" w:rsidRDefault="00C904E3" w:rsidP="00C904E3">
      <w:pPr>
        <w:pStyle w:val="PlainText"/>
        <w:tabs>
          <w:tab w:val="left" w:pos="720"/>
          <w:tab w:val="left" w:pos="1440"/>
          <w:tab w:val="left" w:pos="2880"/>
        </w:tabs>
        <w:spacing w:before="80"/>
        <w:ind w:left="720"/>
        <w:jc w:val="both"/>
        <w:rPr>
          <w:del w:id="50" w:author="John Liu" w:date="2022-04-27T13:33:00Z"/>
          <w:rFonts w:ascii="Calibri" w:hAnsi="Calibri"/>
          <w:sz w:val="22"/>
        </w:rPr>
      </w:pPr>
      <w:del w:id="51" w:author="John Liu" w:date="2022-04-27T13:33:00Z">
        <w:r w:rsidRPr="00452C67" w:rsidDel="001A746A">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1A746A">
          <w:rPr>
            <w:rFonts w:ascii="Calibri" w:hAnsi="Calibri"/>
            <w:sz w:val="22"/>
            <w:highlight w:val="yellow"/>
          </w:rPr>
          <w:delText>]</w:delText>
        </w:r>
      </w:del>
    </w:p>
    <w:p w14:paraId="770EBF34" w14:textId="77777777" w:rsidR="001756B4" w:rsidRPr="00F6659B" w:rsidRDefault="001756B4" w:rsidP="005E762F">
      <w:pPr>
        <w:pStyle w:val="Heading2"/>
        <w:numPr>
          <w:ilvl w:val="1"/>
          <w:numId w:val="17"/>
        </w:numPr>
      </w:pPr>
      <w:r w:rsidRPr="00F6659B">
        <w:t>Submittals</w:t>
      </w:r>
    </w:p>
    <w:p w14:paraId="0BCA228F" w14:textId="77777777" w:rsidR="001756B4" w:rsidRPr="00F6659B" w:rsidRDefault="001756B4" w:rsidP="004D60E6">
      <w:pPr>
        <w:pStyle w:val="Heading3"/>
        <w:rPr>
          <w:lang w:val="en-CA"/>
        </w:rPr>
      </w:pPr>
      <w:r w:rsidRPr="00F6659B">
        <w:rPr>
          <w:lang w:val="en-CA"/>
        </w:rPr>
        <w:t>Provide</w:t>
      </w:r>
      <w:r w:rsidR="00F1634D">
        <w:rPr>
          <w:lang w:val="en-CA"/>
        </w:rPr>
        <w:t xml:space="preserve"> the</w:t>
      </w:r>
      <w:r w:rsidRPr="00F6659B">
        <w:rPr>
          <w:lang w:val="en-CA"/>
        </w:rPr>
        <w:t xml:space="preserve"> manufacturer’s printed product literature, specifications, data sheet and include product characteristics, performance criteria, physical size, </w:t>
      </w:r>
      <w:proofErr w:type="gramStart"/>
      <w:r w:rsidRPr="00F6659B">
        <w:rPr>
          <w:lang w:val="en-CA"/>
        </w:rPr>
        <w:t>finish</w:t>
      </w:r>
      <w:proofErr w:type="gramEnd"/>
      <w:r w:rsidRPr="00F6659B">
        <w:rPr>
          <w:lang w:val="en-CA"/>
        </w:rPr>
        <w:t xml:space="preserve"> and limitations.</w:t>
      </w:r>
    </w:p>
    <w:p w14:paraId="649C7461" w14:textId="77777777" w:rsidR="001756B4" w:rsidRPr="00F6659B" w:rsidRDefault="001756B4" w:rsidP="004D60E6">
      <w:pPr>
        <w:pStyle w:val="Heading3"/>
        <w:rPr>
          <w:lang w:val="en-CA"/>
        </w:rPr>
      </w:pPr>
      <w:r w:rsidRPr="00F6659B">
        <w:rPr>
          <w:lang w:val="en-CA"/>
        </w:rPr>
        <w:t xml:space="preserve">Manufacturer’s Instructions: submit </w:t>
      </w:r>
      <w:r w:rsidR="00F1634D">
        <w:rPr>
          <w:lang w:val="en-CA"/>
        </w:rPr>
        <w:t xml:space="preserve">the </w:t>
      </w:r>
      <w:r w:rsidRPr="00F6659B">
        <w:rPr>
          <w:lang w:val="en-CA"/>
        </w:rPr>
        <w:t>manufacturer’s installation instructions and special handling criteria, installation sequence and cleaning procedures.</w:t>
      </w:r>
    </w:p>
    <w:p w14:paraId="6129A26D" w14:textId="77777777" w:rsidR="00783247" w:rsidRPr="00F6659B" w:rsidRDefault="00643E94" w:rsidP="00F6659B">
      <w:pPr>
        <w:pStyle w:val="Heading1"/>
      </w:pPr>
      <w:r w:rsidRPr="00F6659B">
        <w:t>PRODUCTS</w:t>
      </w:r>
    </w:p>
    <w:p w14:paraId="15490CBD" w14:textId="77777777" w:rsidR="00BB1E39" w:rsidRPr="00F6659B" w:rsidDel="001A746A" w:rsidRDefault="005E762F" w:rsidP="005E762F">
      <w:pPr>
        <w:pStyle w:val="Heading2"/>
        <w:rPr>
          <w:del w:id="52" w:author="John Liu" w:date="2022-04-27T13:33:00Z"/>
        </w:rPr>
      </w:pPr>
      <w:del w:id="53" w:author="John Liu" w:date="2022-04-27T13:33:00Z">
        <w:r w:rsidRPr="00F6659B" w:rsidDel="001A746A">
          <w:delText>Ground Fault Indicator</w:delText>
        </w:r>
      </w:del>
    </w:p>
    <w:p w14:paraId="2E7A59AC" w14:textId="77777777" w:rsidR="00BB1E39" w:rsidRPr="00F6659B" w:rsidDel="001A746A" w:rsidRDefault="00BB1E39" w:rsidP="004D60E6">
      <w:pPr>
        <w:pStyle w:val="Heading3"/>
        <w:rPr>
          <w:del w:id="54" w:author="John Liu" w:date="2022-04-27T13:33:00Z"/>
        </w:rPr>
      </w:pPr>
      <w:del w:id="55" w:author="John Liu" w:date="2022-04-27T13:33:00Z">
        <w:r w:rsidRPr="00F6659B" w:rsidDel="001A746A">
          <w:delText>Approved Suppliers:</w:delText>
        </w:r>
      </w:del>
    </w:p>
    <w:p w14:paraId="26CED901" w14:textId="77777777" w:rsidR="00BB1E39" w:rsidRPr="00F6659B" w:rsidDel="001A746A" w:rsidRDefault="00BB1E39" w:rsidP="00F6659B">
      <w:pPr>
        <w:pStyle w:val="Heading4"/>
        <w:rPr>
          <w:del w:id="56" w:author="John Liu" w:date="2022-04-27T13:33:00Z"/>
        </w:rPr>
      </w:pPr>
      <w:del w:id="57" w:author="John Liu" w:date="2022-04-27T13:33:00Z">
        <w:r w:rsidRPr="00F6659B" w:rsidDel="001A746A">
          <w:delText>Schneider Canada Inc.</w:delText>
        </w:r>
        <w:r w:rsidR="00541882" w:rsidRPr="00F6659B" w:rsidDel="001A746A">
          <w:delText xml:space="preserve"> (Square D).</w:delText>
        </w:r>
      </w:del>
    </w:p>
    <w:p w14:paraId="6867B3B5" w14:textId="77777777" w:rsidR="00BB1E39" w:rsidRPr="00F6659B" w:rsidDel="001A746A" w:rsidRDefault="00BB1E39" w:rsidP="00F6659B">
      <w:pPr>
        <w:pStyle w:val="Heading4"/>
        <w:rPr>
          <w:del w:id="58" w:author="John Liu" w:date="2022-04-27T13:33:00Z"/>
        </w:rPr>
      </w:pPr>
      <w:del w:id="59" w:author="John Liu" w:date="2022-04-27T13:33:00Z">
        <w:r w:rsidRPr="00F6659B" w:rsidDel="001A746A">
          <w:delText>Schneider Canada Inc.</w:delText>
        </w:r>
        <w:r w:rsidR="00541882" w:rsidRPr="00F6659B" w:rsidDel="001A746A">
          <w:delText xml:space="preserve"> (Federal Pioneer).</w:delText>
        </w:r>
      </w:del>
    </w:p>
    <w:p w14:paraId="6D66175E" w14:textId="77777777" w:rsidR="00522344" w:rsidRPr="00F6659B" w:rsidDel="001A746A" w:rsidRDefault="00F1634D" w:rsidP="00F6659B">
      <w:pPr>
        <w:pStyle w:val="Heading4"/>
        <w:rPr>
          <w:del w:id="60" w:author="John Liu" w:date="2022-04-27T13:33:00Z"/>
        </w:rPr>
      </w:pPr>
      <w:del w:id="61" w:author="John Liu" w:date="2022-04-27T13:33:00Z">
        <w:r w:rsidDel="001A746A">
          <w:delText>A</w:delText>
        </w:r>
        <w:r w:rsidR="00522344" w:rsidRPr="00F6659B" w:rsidDel="001A746A">
          <w:delText xml:space="preserve">pproved </w:delText>
        </w:r>
        <w:r w:rsidR="00D92A00" w:rsidDel="001A746A">
          <w:delText>E</w:delText>
        </w:r>
        <w:r w:rsidR="00D92A00" w:rsidRPr="00F6659B" w:rsidDel="001A746A">
          <w:delText>quivalent</w:delText>
        </w:r>
        <w:r w:rsidR="00D416FD" w:rsidRPr="00F6659B" w:rsidDel="001A746A">
          <w:delText>.</w:delText>
        </w:r>
      </w:del>
    </w:p>
    <w:p w14:paraId="009B7194" w14:textId="77777777" w:rsidR="00783247" w:rsidRPr="00F6659B" w:rsidRDefault="005E762F" w:rsidP="005E762F">
      <w:pPr>
        <w:pStyle w:val="Heading2"/>
      </w:pPr>
      <w:r w:rsidRPr="005E762F">
        <w:t>Materi</w:t>
      </w:r>
      <w:r w:rsidRPr="00F6659B">
        <w:t>als</w:t>
      </w:r>
    </w:p>
    <w:p w14:paraId="6660FB21" w14:textId="77777777" w:rsidR="00783247" w:rsidRPr="00F6659B" w:rsidRDefault="00783247" w:rsidP="004D60E6">
      <w:pPr>
        <w:pStyle w:val="Heading3"/>
      </w:pPr>
      <w:r w:rsidRPr="00F6659B">
        <w:t xml:space="preserve">Rod electrodes: copper clad steel, 19 mm </w:t>
      </w:r>
      <w:r w:rsidR="00F1634D">
        <w:t xml:space="preserve">in </w:t>
      </w:r>
      <w:r w:rsidRPr="00F6659B">
        <w:t>diameter by 3 m long.</w:t>
      </w:r>
    </w:p>
    <w:p w14:paraId="318EFBF4" w14:textId="77777777" w:rsidR="00783247" w:rsidRPr="00F6659B" w:rsidRDefault="00783247" w:rsidP="004D60E6">
      <w:pPr>
        <w:pStyle w:val="Heading3"/>
      </w:pPr>
      <w:r w:rsidRPr="00F6659B">
        <w:t>Plate electrode: copper surface area with sizes as indicated on the</w:t>
      </w:r>
      <w:r w:rsidR="00D92A00">
        <w:t xml:space="preserve"> Contract </w:t>
      </w:r>
      <w:r w:rsidR="00F1634D">
        <w:t>D</w:t>
      </w:r>
      <w:r w:rsidRPr="00F6659B">
        <w:t>rawings.</w:t>
      </w:r>
    </w:p>
    <w:p w14:paraId="55649236" w14:textId="77777777" w:rsidR="00783247" w:rsidRPr="00F6659B" w:rsidRDefault="00783247" w:rsidP="004D60E6">
      <w:pPr>
        <w:pStyle w:val="Heading3"/>
      </w:pPr>
      <w:r w:rsidRPr="00F6659B">
        <w:t xml:space="preserve">Conductors: bare, stranded, soft annealed copper wire, size No 4/0 AWG and 2/0 AWG for ground bus, electrode interconnections, metal structures, gradient control mats, transformers, switchgear, motors, </w:t>
      </w:r>
      <w:r w:rsidR="00F1634D">
        <w:t xml:space="preserve">and </w:t>
      </w:r>
      <w:r w:rsidRPr="00F6659B">
        <w:t>ground connections.</w:t>
      </w:r>
    </w:p>
    <w:p w14:paraId="0E4A01E7" w14:textId="77777777" w:rsidR="00783247" w:rsidRPr="00F6659B" w:rsidRDefault="00783247" w:rsidP="004D60E6">
      <w:pPr>
        <w:pStyle w:val="Heading3"/>
      </w:pPr>
      <w:r w:rsidRPr="00F6659B">
        <w:t xml:space="preserve">Conductors: PVC insulated coloured green, stranded soft annealed copper wire, size </w:t>
      </w:r>
      <w:r w:rsidR="00C534D0">
        <w:t>in accordance with the</w:t>
      </w:r>
      <w:r w:rsidRPr="00F6659B">
        <w:t xml:space="preserve"> Ontario Electrical Safety Code for grounding cable sheaths, raceways, pipe work, screen guards, switchboards, </w:t>
      </w:r>
      <w:r w:rsidR="00C534D0">
        <w:t xml:space="preserve">and </w:t>
      </w:r>
      <w:r w:rsidRPr="00F6659B">
        <w:t>potential transformers.</w:t>
      </w:r>
    </w:p>
    <w:p w14:paraId="4837BE0E" w14:textId="77777777" w:rsidR="001756B4" w:rsidRPr="00F6659B" w:rsidRDefault="001756B4" w:rsidP="004D60E6">
      <w:pPr>
        <w:pStyle w:val="Heading3"/>
      </w:pPr>
      <w:r w:rsidRPr="00F6659B">
        <w:t>Bolted removable test links.</w:t>
      </w:r>
    </w:p>
    <w:p w14:paraId="1D82EF56" w14:textId="77777777" w:rsidR="001756B4" w:rsidRPr="00F6659B" w:rsidRDefault="001756B4" w:rsidP="004D60E6">
      <w:pPr>
        <w:pStyle w:val="Heading3"/>
      </w:pPr>
      <w:r w:rsidRPr="00F6659B">
        <w:t xml:space="preserve">Accessories: non-corroding, necessary for complete grounding system, type, size material </w:t>
      </w:r>
      <w:r w:rsidR="00C534D0">
        <w:t xml:space="preserve">shall be </w:t>
      </w:r>
      <w:r w:rsidRPr="00F6659B">
        <w:t>as indicated</w:t>
      </w:r>
      <w:r w:rsidR="00C534D0">
        <w:t xml:space="preserve"> in the Contract Documents</w:t>
      </w:r>
      <w:r w:rsidRPr="00F6659B">
        <w:t>, including</w:t>
      </w:r>
      <w:r w:rsidR="00C534D0">
        <w:t>, but not limited to, the following</w:t>
      </w:r>
      <w:r w:rsidRPr="00F6659B">
        <w:t>:</w:t>
      </w:r>
    </w:p>
    <w:p w14:paraId="43247E53" w14:textId="77777777" w:rsidR="00783247" w:rsidRPr="00F6659B" w:rsidRDefault="00783247" w:rsidP="005E762F">
      <w:pPr>
        <w:pStyle w:val="Heading4"/>
      </w:pPr>
      <w:r w:rsidRPr="00F6659B">
        <w:t>Grounding and bonding bushings,</w:t>
      </w:r>
    </w:p>
    <w:p w14:paraId="6A0F05F3" w14:textId="77777777" w:rsidR="00783247" w:rsidRPr="00F6659B" w:rsidRDefault="00783247" w:rsidP="005E762F">
      <w:pPr>
        <w:pStyle w:val="Heading4"/>
      </w:pPr>
      <w:r w:rsidRPr="00F6659B">
        <w:t>Protective type clamps,</w:t>
      </w:r>
    </w:p>
    <w:p w14:paraId="5D642646" w14:textId="77777777" w:rsidR="00783247" w:rsidRPr="00F6659B" w:rsidRDefault="00783247" w:rsidP="005E762F">
      <w:pPr>
        <w:pStyle w:val="Heading4"/>
      </w:pPr>
      <w:r w:rsidRPr="00F6659B">
        <w:lastRenderedPageBreak/>
        <w:t>Bolted type conductor connectors,</w:t>
      </w:r>
    </w:p>
    <w:p w14:paraId="661D33F4" w14:textId="77777777" w:rsidR="00783247" w:rsidRPr="00F6659B" w:rsidRDefault="00783247" w:rsidP="005E762F">
      <w:pPr>
        <w:pStyle w:val="Heading4"/>
      </w:pPr>
      <w:r w:rsidRPr="00F6659B">
        <w:t>Thermit welded type conductor connectors,</w:t>
      </w:r>
    </w:p>
    <w:p w14:paraId="095F0065" w14:textId="77777777" w:rsidR="00783247" w:rsidRPr="00F6659B" w:rsidRDefault="00783247" w:rsidP="005E762F">
      <w:pPr>
        <w:pStyle w:val="Heading4"/>
      </w:pPr>
      <w:r w:rsidRPr="00F6659B">
        <w:t>Bonding jumpers</w:t>
      </w:r>
      <w:r w:rsidR="00C534D0">
        <w:t xml:space="preserve"> and</w:t>
      </w:r>
      <w:r w:rsidRPr="00F6659B">
        <w:t xml:space="preserve"> straps,</w:t>
      </w:r>
    </w:p>
    <w:p w14:paraId="1C9ED39F" w14:textId="77777777" w:rsidR="00783247" w:rsidRPr="00F6659B" w:rsidRDefault="00783247" w:rsidP="005E762F">
      <w:pPr>
        <w:pStyle w:val="Heading4"/>
      </w:pPr>
      <w:r w:rsidRPr="00F6659B">
        <w:t>Pressure wire connectors.</w:t>
      </w:r>
    </w:p>
    <w:p w14:paraId="142945B1" w14:textId="77777777" w:rsidR="00783247" w:rsidRPr="00F6659B" w:rsidRDefault="00643E94" w:rsidP="00F6659B">
      <w:pPr>
        <w:pStyle w:val="Heading1"/>
      </w:pPr>
      <w:r w:rsidRPr="00F6659B">
        <w:t>EXECUTION</w:t>
      </w:r>
    </w:p>
    <w:p w14:paraId="0E63635B" w14:textId="77777777" w:rsidR="00643E94" w:rsidRPr="005E762F" w:rsidRDefault="00655002" w:rsidP="005E762F">
      <w:pPr>
        <w:pStyle w:val="Heading2"/>
      </w:pPr>
      <w:r w:rsidRPr="005E762F">
        <w:t>Grounding</w:t>
      </w:r>
      <w:r w:rsidR="005E762F" w:rsidRPr="005E762F">
        <w:t xml:space="preserve"> </w:t>
      </w:r>
      <w:r w:rsidR="00643E94" w:rsidRPr="005E762F">
        <w:t>Installation</w:t>
      </w:r>
    </w:p>
    <w:p w14:paraId="15E75B8C" w14:textId="77777777" w:rsidR="00783247" w:rsidRPr="00F6659B" w:rsidRDefault="00783247" w:rsidP="004D60E6">
      <w:pPr>
        <w:pStyle w:val="Heading3"/>
      </w:pPr>
      <w:r w:rsidRPr="00F6659B">
        <w:t xml:space="preserve">Install continuous grounding system including, electrodes, conductors, </w:t>
      </w:r>
      <w:proofErr w:type="gramStart"/>
      <w:r w:rsidRPr="00F6659B">
        <w:t>connectors</w:t>
      </w:r>
      <w:proofErr w:type="gramEnd"/>
      <w:r w:rsidRPr="00F6659B">
        <w:t xml:space="preserve"> and accessories in accordance with </w:t>
      </w:r>
      <w:r w:rsidR="00C534D0">
        <w:t xml:space="preserve">the requirements of </w:t>
      </w:r>
      <w:r w:rsidRPr="00F6659B">
        <w:t>CSA C22.2</w:t>
      </w:r>
      <w:r w:rsidR="00DD236A" w:rsidRPr="00F6659B">
        <w:t xml:space="preserve"> </w:t>
      </w:r>
      <w:r w:rsidR="002E4DB8" w:rsidRPr="00F6659B">
        <w:t>NO. 0.4-04 (R20</w:t>
      </w:r>
      <w:r w:rsidR="00D416FD" w:rsidRPr="00F6659B">
        <w:t>13</w:t>
      </w:r>
      <w:r w:rsidR="002E4DB8" w:rsidRPr="00F6659B">
        <w:t xml:space="preserve">) </w:t>
      </w:r>
      <w:r w:rsidRPr="00F6659B">
        <w:t xml:space="preserve">and </w:t>
      </w:r>
      <w:r w:rsidR="00C534D0">
        <w:t xml:space="preserve">the </w:t>
      </w:r>
      <w:r w:rsidR="00474F18" w:rsidRPr="00F6659B">
        <w:t>ESA</w:t>
      </w:r>
      <w:r w:rsidRPr="00F6659B">
        <w:t>.</w:t>
      </w:r>
    </w:p>
    <w:p w14:paraId="67AFDA41" w14:textId="77777777" w:rsidR="00783247" w:rsidRPr="00F6659B" w:rsidRDefault="00783247" w:rsidP="004D60E6">
      <w:pPr>
        <w:pStyle w:val="Heading3"/>
      </w:pPr>
      <w:r w:rsidRPr="00F6659B">
        <w:t>Ground fences to</w:t>
      </w:r>
      <w:r w:rsidR="00C534D0">
        <w:t xml:space="preserve"> the</w:t>
      </w:r>
      <w:r w:rsidRPr="00F6659B">
        <w:t xml:space="preserve"> grounding system independent of </w:t>
      </w:r>
      <w:r w:rsidR="00C534D0">
        <w:t xml:space="preserve">the </w:t>
      </w:r>
      <w:r w:rsidRPr="00F6659B">
        <w:t>station ground.</w:t>
      </w:r>
    </w:p>
    <w:p w14:paraId="6054EBFE" w14:textId="77777777" w:rsidR="00783247" w:rsidRPr="00F6659B" w:rsidRDefault="00783247" w:rsidP="004D60E6">
      <w:pPr>
        <w:pStyle w:val="Heading3"/>
      </w:pPr>
      <w:r w:rsidRPr="00F6659B">
        <w:t xml:space="preserve">Install connectors in accordance with </w:t>
      </w:r>
      <w:r w:rsidR="00C534D0">
        <w:t xml:space="preserve">the </w:t>
      </w:r>
      <w:r w:rsidRPr="00F6659B">
        <w:t>manufacturer's instructions.</w:t>
      </w:r>
    </w:p>
    <w:p w14:paraId="34EE5D32" w14:textId="77777777" w:rsidR="00783247" w:rsidRPr="00F6659B" w:rsidRDefault="00783247" w:rsidP="004D60E6">
      <w:pPr>
        <w:pStyle w:val="Heading3"/>
      </w:pPr>
      <w:r w:rsidRPr="00F6659B">
        <w:t>Protect exposed grounding conductors from mechanical injury</w:t>
      </w:r>
      <w:r w:rsidR="00C534D0">
        <w:t xml:space="preserve"> and other damage</w:t>
      </w:r>
      <w:r w:rsidRPr="00F6659B">
        <w:t>.</w:t>
      </w:r>
    </w:p>
    <w:p w14:paraId="377A0C8C" w14:textId="77777777" w:rsidR="00783247" w:rsidRPr="00F6659B" w:rsidRDefault="00783247" w:rsidP="004D60E6">
      <w:pPr>
        <w:pStyle w:val="Heading3"/>
      </w:pPr>
      <w:r w:rsidRPr="00F6659B">
        <w:t>Make buried connections, and connections to electrodes, structural steel work</w:t>
      </w:r>
      <w:r w:rsidR="00DD236A" w:rsidRPr="00F6659B">
        <w:t>, using copper welding by thermit process</w:t>
      </w:r>
      <w:r w:rsidRPr="00F6659B">
        <w:t>.</w:t>
      </w:r>
      <w:r w:rsidR="00474F18" w:rsidRPr="00F6659B">
        <w:t xml:space="preserve"> </w:t>
      </w:r>
      <w:r w:rsidR="0094101A">
        <w:t xml:space="preserve">The </w:t>
      </w:r>
      <w:r w:rsidR="00474F18" w:rsidRPr="00F6659B">
        <w:t>Contractor</w:t>
      </w:r>
      <w:r w:rsidR="0094101A">
        <w:t xml:space="preserve"> shall provide the Consultant with</w:t>
      </w:r>
      <w:r w:rsidR="00474F18" w:rsidRPr="00F6659B">
        <w:t xml:space="preserve"> GPS coordinates</w:t>
      </w:r>
      <w:r w:rsidR="00CC695E" w:rsidRPr="00F6659B">
        <w:t xml:space="preserve"> for </w:t>
      </w:r>
      <w:r w:rsidR="0094101A">
        <w:t>all buried</w:t>
      </w:r>
      <w:r w:rsidR="0094101A" w:rsidRPr="00F6659B">
        <w:t xml:space="preserve"> </w:t>
      </w:r>
      <w:r w:rsidR="00CC695E" w:rsidRPr="00F6659B">
        <w:t>connections.</w:t>
      </w:r>
    </w:p>
    <w:p w14:paraId="60403857" w14:textId="77777777" w:rsidR="00783247" w:rsidRPr="00F6659B" w:rsidRDefault="00783247" w:rsidP="004D60E6">
      <w:pPr>
        <w:pStyle w:val="Heading3"/>
      </w:pPr>
      <w:r w:rsidRPr="00F6659B">
        <w:t>Use mechanical connectors for grounding connections to equipment provided with lugs.</w:t>
      </w:r>
      <w:r w:rsidR="00CC695E" w:rsidRPr="00F6659B">
        <w:t xml:space="preserve"> Connections </w:t>
      </w:r>
      <w:r w:rsidR="0094101A">
        <w:t>shall</w:t>
      </w:r>
      <w:r w:rsidR="0094101A" w:rsidRPr="00F6659B">
        <w:t xml:space="preserve"> </w:t>
      </w:r>
      <w:r w:rsidR="00CC695E" w:rsidRPr="00F6659B">
        <w:t xml:space="preserve">be clearly shown on </w:t>
      </w:r>
      <w:r w:rsidR="0094101A">
        <w:t xml:space="preserve">the </w:t>
      </w:r>
      <w:r w:rsidR="0094101A" w:rsidRPr="00F6659B">
        <w:t xml:space="preserve">Site </w:t>
      </w:r>
      <w:r w:rsidR="00CC695E" w:rsidRPr="00F6659B">
        <w:t>plan and grounding grid drawing.</w:t>
      </w:r>
    </w:p>
    <w:p w14:paraId="1ABE4783" w14:textId="77777777" w:rsidR="00783247" w:rsidRPr="00F6659B" w:rsidRDefault="00783247" w:rsidP="004D60E6">
      <w:pPr>
        <w:pStyle w:val="Heading3"/>
      </w:pPr>
      <w:r w:rsidRPr="00F6659B">
        <w:t xml:space="preserve">Use No. 4/0 AWG bare copper cable for </w:t>
      </w:r>
      <w:r w:rsidR="0094101A">
        <w:t xml:space="preserve">the </w:t>
      </w:r>
      <w:r w:rsidRPr="00F6659B">
        <w:t xml:space="preserve">main ground bus of </w:t>
      </w:r>
      <w:r w:rsidR="0094101A">
        <w:t xml:space="preserve">the </w:t>
      </w:r>
      <w:r w:rsidRPr="00F6659B">
        <w:t>substation and No. 2/0 AWG m</w:t>
      </w:r>
      <w:r w:rsidR="00D416FD" w:rsidRPr="00F6659B">
        <w:t xml:space="preserve">edium </w:t>
      </w:r>
      <w:r w:rsidRPr="00F6659B">
        <w:t>h</w:t>
      </w:r>
      <w:r w:rsidR="00D416FD" w:rsidRPr="00F6659B">
        <w:t xml:space="preserve">ard </w:t>
      </w:r>
      <w:r w:rsidRPr="00F6659B">
        <w:t>d</w:t>
      </w:r>
      <w:r w:rsidR="00D416FD" w:rsidRPr="00F6659B">
        <w:t>rawn</w:t>
      </w:r>
      <w:r w:rsidRPr="00F6659B">
        <w:t xml:space="preserve"> bare copper cable for taps on risers from </w:t>
      </w:r>
      <w:r w:rsidR="0094101A">
        <w:t xml:space="preserve">the </w:t>
      </w:r>
      <w:r w:rsidRPr="00F6659B">
        <w:t xml:space="preserve">main ground bus to </w:t>
      </w:r>
      <w:r w:rsidR="0094101A">
        <w:t xml:space="preserve">the </w:t>
      </w:r>
      <w:r w:rsidRPr="00F6659B">
        <w:t>equipment.</w:t>
      </w:r>
    </w:p>
    <w:p w14:paraId="10CA2145" w14:textId="77777777" w:rsidR="00783247" w:rsidRPr="00F6659B" w:rsidRDefault="00783247" w:rsidP="004D60E6">
      <w:pPr>
        <w:pStyle w:val="Heading3"/>
      </w:pPr>
      <w:r w:rsidRPr="00F6659B">
        <w:t>Use tinned copper conductors for aluminum structures.</w:t>
      </w:r>
    </w:p>
    <w:p w14:paraId="356AFBC8" w14:textId="77777777" w:rsidR="00783247" w:rsidRPr="00F6659B" w:rsidRDefault="00783247" w:rsidP="004D60E6">
      <w:pPr>
        <w:pStyle w:val="Heading3"/>
      </w:pPr>
      <w:r w:rsidRPr="00F6659B">
        <w:t xml:space="preserve">Do not use bare copper conductors near </w:t>
      </w:r>
      <w:r w:rsidR="00455025" w:rsidRPr="00F6659B">
        <w:t xml:space="preserve">existing </w:t>
      </w:r>
      <w:r w:rsidRPr="00F6659B">
        <w:t>unjacketed lead sheath cables.</w:t>
      </w:r>
    </w:p>
    <w:p w14:paraId="6449E578" w14:textId="77777777" w:rsidR="00783247" w:rsidRPr="00F6659B" w:rsidRDefault="00783247" w:rsidP="004D60E6">
      <w:pPr>
        <w:pStyle w:val="Heading3"/>
      </w:pPr>
      <w:r w:rsidRPr="00F6659B">
        <w:t>Install grounding resistor bank.</w:t>
      </w:r>
    </w:p>
    <w:p w14:paraId="01F5272E" w14:textId="77777777" w:rsidR="00783247" w:rsidRPr="00F6659B" w:rsidRDefault="00783247" w:rsidP="004D60E6">
      <w:pPr>
        <w:pStyle w:val="Heading3"/>
      </w:pPr>
      <w:r w:rsidRPr="00F6659B">
        <w:t>Install zig zag grounding transformer.</w:t>
      </w:r>
    </w:p>
    <w:p w14:paraId="34ECC97B" w14:textId="77777777" w:rsidR="00643E94" w:rsidRPr="00F6659B" w:rsidRDefault="00643E94" w:rsidP="005E762F">
      <w:pPr>
        <w:pStyle w:val="Heading2"/>
      </w:pPr>
      <w:r w:rsidRPr="00F6659B">
        <w:t>Electrode Installation</w:t>
      </w:r>
    </w:p>
    <w:p w14:paraId="7AFA4F3F" w14:textId="77777777" w:rsidR="00783247" w:rsidRPr="00F6659B" w:rsidRDefault="00783247" w:rsidP="004D60E6">
      <w:pPr>
        <w:pStyle w:val="Heading3"/>
      </w:pPr>
      <w:r w:rsidRPr="00F6659B">
        <w:t xml:space="preserve">Install ground electrodes. Make grounding connections to </w:t>
      </w:r>
      <w:r w:rsidR="0094101A">
        <w:t xml:space="preserve">the </w:t>
      </w:r>
      <w:r w:rsidRPr="00F6659B">
        <w:t>station equipment.</w:t>
      </w:r>
    </w:p>
    <w:p w14:paraId="6FBF1361" w14:textId="77777777" w:rsidR="00783247" w:rsidRPr="00F6659B" w:rsidRDefault="00783247" w:rsidP="004D60E6">
      <w:pPr>
        <w:pStyle w:val="Heading3"/>
      </w:pPr>
      <w:r w:rsidRPr="00F6659B">
        <w:t>Install ground rod electrodes at transformer and switchgear locations.</w:t>
      </w:r>
    </w:p>
    <w:p w14:paraId="105754DF" w14:textId="77777777" w:rsidR="00783247" w:rsidRPr="00F6659B" w:rsidRDefault="00783247" w:rsidP="004D60E6">
      <w:pPr>
        <w:pStyle w:val="Heading3"/>
      </w:pPr>
      <w:r w:rsidRPr="00F6659B">
        <w:t>Install gradient control mats. Connect mats to</w:t>
      </w:r>
      <w:r w:rsidR="0094101A" w:rsidRPr="0094101A">
        <w:t xml:space="preserve"> </w:t>
      </w:r>
      <w:r w:rsidR="0094101A">
        <w:t>the</w:t>
      </w:r>
      <w:r w:rsidRPr="00F6659B">
        <w:t xml:space="preserve"> station ground electrode and switch mechanism operating </w:t>
      </w:r>
      <w:r w:rsidR="0094101A">
        <w:t>the</w:t>
      </w:r>
      <w:r w:rsidR="0094101A" w:rsidRPr="00F6659B">
        <w:t xml:space="preserve"> </w:t>
      </w:r>
      <w:r w:rsidRPr="00F6659B">
        <w:t>rods.</w:t>
      </w:r>
    </w:p>
    <w:p w14:paraId="015FA065" w14:textId="77777777" w:rsidR="00783247" w:rsidRPr="00F6659B" w:rsidRDefault="00783247" w:rsidP="004D60E6">
      <w:pPr>
        <w:pStyle w:val="Heading3"/>
      </w:pPr>
      <w:r w:rsidRPr="00F6659B">
        <w:t>Make special provision for installing electrodes that will give acceptable resistance to ground value, where rock or sand terrain prevails.</w:t>
      </w:r>
    </w:p>
    <w:p w14:paraId="4C98EAB4" w14:textId="77777777" w:rsidR="00643E94" w:rsidRPr="00F6659B" w:rsidRDefault="00643E94" w:rsidP="005E762F">
      <w:pPr>
        <w:pStyle w:val="Heading2"/>
      </w:pPr>
      <w:r w:rsidRPr="00F6659B">
        <w:t>Equipment Grounding</w:t>
      </w:r>
    </w:p>
    <w:p w14:paraId="2170D515" w14:textId="77777777" w:rsidR="00783247" w:rsidRPr="00F6659B" w:rsidRDefault="00783247" w:rsidP="004D60E6">
      <w:pPr>
        <w:pStyle w:val="Heading3"/>
      </w:pPr>
      <w:r w:rsidRPr="00F6659B">
        <w:t>Install grounding connections as indicated</w:t>
      </w:r>
      <w:r w:rsidR="0094101A">
        <w:t xml:space="preserve"> in the Contract Documents</w:t>
      </w:r>
      <w:r w:rsidRPr="00F6659B">
        <w:t xml:space="preserve"> to</w:t>
      </w:r>
      <w:r w:rsidR="0094101A" w:rsidRPr="0094101A">
        <w:t xml:space="preserve"> </w:t>
      </w:r>
      <w:r w:rsidR="0094101A">
        <w:t>the</w:t>
      </w:r>
      <w:r w:rsidRPr="00F6659B">
        <w:t xml:space="preserve"> typical station equipment</w:t>
      </w:r>
      <w:r w:rsidR="00455025" w:rsidRPr="00F6659B">
        <w:t xml:space="preserve"> and as per </w:t>
      </w:r>
      <w:r w:rsidR="00F30B76">
        <w:t>Ontario Electrical C</w:t>
      </w:r>
      <w:r w:rsidR="00455025" w:rsidRPr="00F6659B">
        <w:t>ode</w:t>
      </w:r>
      <w:r w:rsidRPr="00F6659B">
        <w:t xml:space="preserve"> </w:t>
      </w:r>
      <w:proofErr w:type="gramStart"/>
      <w:r w:rsidRPr="00F6659B">
        <w:t>including:</w:t>
      </w:r>
      <w:proofErr w:type="gramEnd"/>
      <w:r w:rsidRPr="00F6659B">
        <w:t xml:space="preserve"> metallic water main, line sky wire, neutral, gradient control mats. Non</w:t>
      </w:r>
      <w:r w:rsidR="0094101A">
        <w:t>-</w:t>
      </w:r>
      <w:r w:rsidRPr="00F6659B">
        <w:t>current carrying parts of: transformers, generators, motors, circuit breakers, re</w:t>
      </w:r>
      <w:r w:rsidR="004417D2" w:rsidRPr="00F6659B">
        <w:t>-</w:t>
      </w:r>
      <w:r w:rsidRPr="00F6659B">
        <w:t xml:space="preserve">closers, current transformers, frames of gang operated switches and fuse cutout bases. Cable sheaths, raceways, pipe work, screen guards, switchboards, potential transformers. Meter and relay cases. Any exposed building metal, within or forming part of </w:t>
      </w:r>
      <w:r w:rsidR="0094101A">
        <w:t>the</w:t>
      </w:r>
      <w:r w:rsidR="0094101A" w:rsidRPr="00F6659B">
        <w:t xml:space="preserve"> </w:t>
      </w:r>
      <w:r w:rsidRPr="00F6659B">
        <w:t>station enclosure. Sub</w:t>
      </w:r>
      <w:r w:rsidR="004D1EE4" w:rsidRPr="00F6659B">
        <w:t>-</w:t>
      </w:r>
      <w:r w:rsidRPr="00F6659B">
        <w:t>station fences, pothead bodies</w:t>
      </w:r>
      <w:r w:rsidR="004D1EE4" w:rsidRPr="00F6659B">
        <w:t xml:space="preserve">, </w:t>
      </w:r>
      <w:r w:rsidR="0094101A">
        <w:t xml:space="preserve">and </w:t>
      </w:r>
      <w:r w:rsidR="004D1EE4" w:rsidRPr="00F6659B">
        <w:t>o</w:t>
      </w:r>
      <w:r w:rsidRPr="00F6659B">
        <w:t>utdoor lighting.</w:t>
      </w:r>
    </w:p>
    <w:p w14:paraId="00AB55D5" w14:textId="77777777" w:rsidR="00783247" w:rsidRPr="00F6659B" w:rsidRDefault="00783247" w:rsidP="004D60E6">
      <w:pPr>
        <w:pStyle w:val="Heading3"/>
      </w:pPr>
      <w:r w:rsidRPr="00F6659B">
        <w:t xml:space="preserve">Ground hinged doors to </w:t>
      </w:r>
      <w:r w:rsidR="0094101A">
        <w:t>the</w:t>
      </w:r>
      <w:r w:rsidR="0094101A" w:rsidRPr="00F6659B">
        <w:t xml:space="preserve"> </w:t>
      </w:r>
      <w:r w:rsidRPr="00F6659B">
        <w:t xml:space="preserve">main frame of </w:t>
      </w:r>
      <w:r w:rsidR="0094101A">
        <w:t>the</w:t>
      </w:r>
      <w:r w:rsidR="0094101A" w:rsidRPr="00F6659B">
        <w:t xml:space="preserve"> </w:t>
      </w:r>
      <w:r w:rsidRPr="00F6659B">
        <w:t>electrical equipment enclosure with</w:t>
      </w:r>
      <w:r w:rsidR="0094101A">
        <w:t xml:space="preserve"> a</w:t>
      </w:r>
      <w:r w:rsidRPr="00F6659B">
        <w:t xml:space="preserve"> flexible jumper.</w:t>
      </w:r>
    </w:p>
    <w:p w14:paraId="48087FA1" w14:textId="77777777" w:rsidR="00783247" w:rsidRPr="00F6659B" w:rsidRDefault="00783247" w:rsidP="004D60E6">
      <w:pPr>
        <w:pStyle w:val="Heading3"/>
      </w:pPr>
      <w:r w:rsidRPr="00F6659B">
        <w:t xml:space="preserve">Connect metallic piping (water, oil, air, etc.) inside </w:t>
      </w:r>
      <w:r w:rsidR="0094101A">
        <w:t>the</w:t>
      </w:r>
      <w:r w:rsidR="0094101A" w:rsidRPr="00F6659B">
        <w:t xml:space="preserve"> </w:t>
      </w:r>
      <w:r w:rsidRPr="00F6659B">
        <w:t xml:space="preserve">station to </w:t>
      </w:r>
      <w:r w:rsidR="0094101A">
        <w:t>the</w:t>
      </w:r>
      <w:r w:rsidR="0094101A" w:rsidRPr="00F6659B">
        <w:t xml:space="preserve"> </w:t>
      </w:r>
      <w:r w:rsidRPr="00F6659B">
        <w:t xml:space="preserve">main ground bus at several locations, including </w:t>
      </w:r>
      <w:r w:rsidR="0094101A">
        <w:t xml:space="preserve">at </w:t>
      </w:r>
      <w:r w:rsidRPr="00F6659B">
        <w:t xml:space="preserve">each service location within </w:t>
      </w:r>
      <w:r w:rsidR="0094101A">
        <w:t>the</w:t>
      </w:r>
      <w:r w:rsidR="0094101A" w:rsidRPr="00F6659B">
        <w:t xml:space="preserve"> </w:t>
      </w:r>
      <w:r w:rsidRPr="00F6659B">
        <w:t>station.</w:t>
      </w:r>
    </w:p>
    <w:p w14:paraId="091526A0" w14:textId="77777777" w:rsidR="00643E94" w:rsidRPr="00F6659B" w:rsidRDefault="00643E94" w:rsidP="005E762F">
      <w:pPr>
        <w:pStyle w:val="Heading2"/>
      </w:pPr>
      <w:r w:rsidRPr="00F6659B">
        <w:lastRenderedPageBreak/>
        <w:t>Neutral Grounding</w:t>
      </w:r>
    </w:p>
    <w:p w14:paraId="0B776C9E" w14:textId="77777777" w:rsidR="00783247" w:rsidRPr="00F6659B" w:rsidRDefault="00783247" w:rsidP="004D60E6">
      <w:pPr>
        <w:pStyle w:val="Heading3"/>
      </w:pPr>
      <w:r w:rsidRPr="00F6659B">
        <w:t xml:space="preserve">Connect </w:t>
      </w:r>
      <w:r w:rsidR="0094101A">
        <w:t>the</w:t>
      </w:r>
      <w:r w:rsidR="0094101A" w:rsidRPr="00F6659B">
        <w:t xml:space="preserve"> </w:t>
      </w:r>
      <w:r w:rsidRPr="00F6659B">
        <w:t xml:space="preserve">transformer neutral and distribution neutral together using 1000 V insulated conductor to one side of </w:t>
      </w:r>
      <w:r w:rsidR="0094101A">
        <w:t>the</w:t>
      </w:r>
      <w:r w:rsidR="0094101A" w:rsidRPr="00F6659B">
        <w:t xml:space="preserve"> </w:t>
      </w:r>
      <w:r w:rsidRPr="00F6659B">
        <w:t xml:space="preserve">ground test link, the other side of the test link being connected directly to </w:t>
      </w:r>
      <w:r w:rsidR="0094101A">
        <w:t>the</w:t>
      </w:r>
      <w:r w:rsidR="0094101A" w:rsidRPr="00F6659B">
        <w:t xml:space="preserve"> </w:t>
      </w:r>
      <w:r w:rsidRPr="00F6659B">
        <w:t xml:space="preserve">main station ground. Ensure </w:t>
      </w:r>
      <w:r w:rsidR="0094101A">
        <w:t>that the</w:t>
      </w:r>
      <w:r w:rsidR="0094101A" w:rsidRPr="00F6659B">
        <w:t xml:space="preserve"> </w:t>
      </w:r>
      <w:r w:rsidRPr="00F6659B">
        <w:t xml:space="preserve">distribution neutral and </w:t>
      </w:r>
      <w:r w:rsidR="0094101A">
        <w:t>the</w:t>
      </w:r>
      <w:r w:rsidR="0094101A" w:rsidRPr="00F6659B">
        <w:t xml:space="preserve"> </w:t>
      </w:r>
      <w:r w:rsidRPr="00F6659B">
        <w:t xml:space="preserve">neutrals of </w:t>
      </w:r>
      <w:r w:rsidR="0094101A">
        <w:t>the</w:t>
      </w:r>
      <w:r w:rsidR="0094101A" w:rsidRPr="00F6659B">
        <w:t xml:space="preserve"> </w:t>
      </w:r>
      <w:r w:rsidRPr="00F6659B">
        <w:t xml:space="preserve">potential transformers and service banks are bonded directly to </w:t>
      </w:r>
      <w:r w:rsidR="0094101A">
        <w:t>the</w:t>
      </w:r>
      <w:r w:rsidR="0094101A" w:rsidRPr="00F6659B">
        <w:t xml:space="preserve"> </w:t>
      </w:r>
      <w:r w:rsidRPr="00F6659B">
        <w:t>transformer neutral and not to</w:t>
      </w:r>
      <w:r w:rsidR="0094101A" w:rsidRPr="0094101A">
        <w:t xml:space="preserve"> </w:t>
      </w:r>
      <w:r w:rsidR="0094101A">
        <w:t>the</w:t>
      </w:r>
      <w:r w:rsidRPr="00F6659B">
        <w:t xml:space="preserve"> main station ground.</w:t>
      </w:r>
    </w:p>
    <w:p w14:paraId="7F8EAE7B" w14:textId="77777777" w:rsidR="00783247" w:rsidRPr="00F6659B" w:rsidRDefault="00783247" w:rsidP="004D60E6">
      <w:pPr>
        <w:pStyle w:val="Heading3"/>
      </w:pPr>
      <w:r w:rsidRPr="00F6659B">
        <w:t>Interconnect electrodes and neutrals at each grounding installation.</w:t>
      </w:r>
    </w:p>
    <w:p w14:paraId="1FC890A8" w14:textId="77777777" w:rsidR="00783247" w:rsidRPr="00F6659B" w:rsidRDefault="00783247" w:rsidP="004D60E6">
      <w:pPr>
        <w:pStyle w:val="Heading3"/>
      </w:pPr>
      <w:r w:rsidRPr="00F6659B">
        <w:t xml:space="preserve">Connect </w:t>
      </w:r>
      <w:r w:rsidR="0094101A">
        <w:t>the</w:t>
      </w:r>
      <w:r w:rsidR="0094101A" w:rsidRPr="00F6659B">
        <w:t xml:space="preserve"> </w:t>
      </w:r>
      <w:r w:rsidRPr="00F6659B">
        <w:t xml:space="preserve">neutral of </w:t>
      </w:r>
      <w:r w:rsidR="0094101A">
        <w:t>the</w:t>
      </w:r>
      <w:r w:rsidR="0094101A" w:rsidRPr="00F6659B">
        <w:t xml:space="preserve"> </w:t>
      </w:r>
      <w:r w:rsidRPr="00F6659B">
        <w:t>station service transformer to</w:t>
      </w:r>
      <w:r w:rsidR="0094101A" w:rsidRPr="0094101A">
        <w:t xml:space="preserve"> </w:t>
      </w:r>
      <w:r w:rsidR="0094101A">
        <w:t>the</w:t>
      </w:r>
      <w:r w:rsidRPr="00F6659B">
        <w:t xml:space="preserve"> main neutral bus with </w:t>
      </w:r>
      <w:r w:rsidR="0094101A">
        <w:t xml:space="preserve">a </w:t>
      </w:r>
      <w:r w:rsidRPr="00F6659B">
        <w:t xml:space="preserve">tap of </w:t>
      </w:r>
      <w:r w:rsidR="0094101A">
        <w:t>the</w:t>
      </w:r>
      <w:r w:rsidR="0094101A" w:rsidRPr="00F6659B">
        <w:t xml:space="preserve"> </w:t>
      </w:r>
      <w:r w:rsidRPr="00F6659B">
        <w:t xml:space="preserve">same size as </w:t>
      </w:r>
      <w:r w:rsidR="0094101A">
        <w:t>the</w:t>
      </w:r>
      <w:r w:rsidR="0094101A" w:rsidRPr="00F6659B">
        <w:t xml:space="preserve"> </w:t>
      </w:r>
      <w:r w:rsidRPr="00F6659B">
        <w:t>secondary neutral.</w:t>
      </w:r>
    </w:p>
    <w:p w14:paraId="6C624D21" w14:textId="77777777" w:rsidR="00783247" w:rsidRPr="00F6659B" w:rsidRDefault="00783247" w:rsidP="004D60E6">
      <w:pPr>
        <w:pStyle w:val="Heading3"/>
      </w:pPr>
      <w:r w:rsidRPr="00F6659B">
        <w:t>Ground</w:t>
      </w:r>
      <w:r w:rsidR="0094101A">
        <w:t xml:space="preserve"> the</w:t>
      </w:r>
      <w:r w:rsidRPr="00F6659B">
        <w:t xml:space="preserve"> transformer tank with </w:t>
      </w:r>
      <w:r w:rsidR="0094101A">
        <w:t xml:space="preserve">a </w:t>
      </w:r>
      <w:r w:rsidRPr="00F6659B">
        <w:t>continuous conductor from</w:t>
      </w:r>
      <w:r w:rsidR="0094101A" w:rsidRPr="0094101A">
        <w:t xml:space="preserve"> </w:t>
      </w:r>
      <w:r w:rsidR="0094101A">
        <w:t>the</w:t>
      </w:r>
      <w:r w:rsidRPr="00F6659B">
        <w:t xml:space="preserve"> tank ground lug through </w:t>
      </w:r>
      <w:r w:rsidR="0094101A">
        <w:t xml:space="preserve">a </w:t>
      </w:r>
      <w:r w:rsidRPr="00F6659B">
        <w:t xml:space="preserve">connector on </w:t>
      </w:r>
      <w:r w:rsidR="0094101A">
        <w:t>the</w:t>
      </w:r>
      <w:r w:rsidR="0094101A" w:rsidRPr="00F6659B">
        <w:t xml:space="preserve"> </w:t>
      </w:r>
      <w:r w:rsidRPr="00F6659B">
        <w:t xml:space="preserve">ground bus to </w:t>
      </w:r>
      <w:r w:rsidR="0094101A">
        <w:t>the</w:t>
      </w:r>
      <w:r w:rsidR="0094101A" w:rsidRPr="00F6659B">
        <w:t xml:space="preserve"> </w:t>
      </w:r>
      <w:r w:rsidRPr="00F6659B">
        <w:t xml:space="preserve">primary neutral. Connect </w:t>
      </w:r>
      <w:r w:rsidR="0094101A">
        <w:t>the</w:t>
      </w:r>
      <w:r w:rsidR="0094101A" w:rsidRPr="00F6659B">
        <w:t xml:space="preserve"> </w:t>
      </w:r>
      <w:r w:rsidRPr="00F6659B">
        <w:t xml:space="preserve">neutral bushing at </w:t>
      </w:r>
      <w:r w:rsidR="0094101A">
        <w:t>the</w:t>
      </w:r>
      <w:r w:rsidR="0094101A" w:rsidRPr="00F6659B">
        <w:t xml:space="preserve"> </w:t>
      </w:r>
      <w:r w:rsidRPr="00F6659B">
        <w:t>transformer to</w:t>
      </w:r>
      <w:r w:rsidR="0094101A" w:rsidRPr="0094101A">
        <w:t xml:space="preserve"> </w:t>
      </w:r>
      <w:r w:rsidR="0094101A">
        <w:t>the</w:t>
      </w:r>
      <w:r w:rsidRPr="00F6659B">
        <w:t xml:space="preserve"> primary neutral in </w:t>
      </w:r>
      <w:r w:rsidR="0094101A">
        <w:t>the</w:t>
      </w:r>
      <w:r w:rsidR="0094101A" w:rsidRPr="00F6659B">
        <w:t xml:space="preserve"> </w:t>
      </w:r>
      <w:r w:rsidRPr="00F6659B">
        <w:t>same manner.</w:t>
      </w:r>
    </w:p>
    <w:p w14:paraId="1235CB80" w14:textId="77777777" w:rsidR="00643E94" w:rsidRPr="00F6659B" w:rsidDel="001A746A" w:rsidRDefault="00643E94" w:rsidP="005E762F">
      <w:pPr>
        <w:pStyle w:val="Heading2"/>
        <w:rPr>
          <w:del w:id="62" w:author="John Liu" w:date="2022-04-27T13:34:00Z"/>
        </w:rPr>
      </w:pPr>
      <w:del w:id="63" w:author="John Liu" w:date="2022-04-27T13:34:00Z">
        <w:r w:rsidRPr="00F6659B" w:rsidDel="001A746A">
          <w:delText>Pole Mounted</w:delText>
        </w:r>
        <w:r w:rsidR="005E762F" w:rsidDel="001A746A">
          <w:delText xml:space="preserve"> </w:delText>
        </w:r>
        <w:r w:rsidRPr="00F6659B" w:rsidDel="001A746A">
          <w:delText>Switching Device</w:delText>
        </w:r>
        <w:r w:rsidR="005E762F" w:rsidDel="001A746A">
          <w:delText xml:space="preserve"> </w:delText>
        </w:r>
        <w:r w:rsidR="00783247" w:rsidRPr="00F6659B" w:rsidDel="001A746A">
          <w:delText>Grounding</w:delText>
        </w:r>
      </w:del>
    </w:p>
    <w:p w14:paraId="34CC9F2E" w14:textId="77777777" w:rsidR="00783247" w:rsidRPr="00F6659B" w:rsidDel="001A746A" w:rsidRDefault="00783247" w:rsidP="004D60E6">
      <w:pPr>
        <w:pStyle w:val="Heading3"/>
        <w:rPr>
          <w:del w:id="64" w:author="John Liu" w:date="2022-04-27T13:34:00Z"/>
        </w:rPr>
      </w:pPr>
      <w:del w:id="65" w:author="John Liu" w:date="2022-04-27T13:34:00Z">
        <w:r w:rsidRPr="00F6659B" w:rsidDel="001A746A">
          <w:delText>Drive four ground rods 3 m long at</w:delText>
        </w:r>
        <w:r w:rsidR="0094101A" w:rsidDel="001A746A">
          <w:delText xml:space="preserve"> the</w:delText>
        </w:r>
        <w:r w:rsidRPr="00F6659B" w:rsidDel="001A746A">
          <w:delText xml:space="preserve"> base of each pole on which </w:delText>
        </w:r>
        <w:r w:rsidR="0094101A" w:rsidDel="001A746A">
          <w:delText>the</w:delText>
        </w:r>
        <w:r w:rsidR="0094101A" w:rsidRPr="00F6659B" w:rsidDel="001A746A">
          <w:delText xml:space="preserve"> </w:delText>
        </w:r>
        <w:r w:rsidRPr="00F6659B" w:rsidDel="001A746A">
          <w:delText>group operated line switching devices are mounted.</w:delText>
        </w:r>
      </w:del>
    </w:p>
    <w:p w14:paraId="29036B99" w14:textId="77777777" w:rsidR="00783247" w:rsidRPr="00F6659B" w:rsidDel="001A746A" w:rsidRDefault="00783247" w:rsidP="004D60E6">
      <w:pPr>
        <w:pStyle w:val="Heading3"/>
        <w:rPr>
          <w:del w:id="66" w:author="John Liu" w:date="2022-04-27T13:34:00Z"/>
        </w:rPr>
      </w:pPr>
      <w:del w:id="67" w:author="John Liu" w:date="2022-04-27T13:34:00Z">
        <w:r w:rsidRPr="00F6659B" w:rsidDel="001A746A">
          <w:delText xml:space="preserve">Arrange rods in square formation with 3 m sides, located so that </w:delText>
        </w:r>
        <w:r w:rsidR="0094101A" w:rsidDel="001A746A">
          <w:delText>the</w:delText>
        </w:r>
        <w:r w:rsidR="0094101A" w:rsidRPr="00F6659B" w:rsidDel="001A746A">
          <w:delText xml:space="preserve"> </w:delText>
        </w:r>
        <w:r w:rsidRPr="00F6659B" w:rsidDel="001A746A">
          <w:delText>operator must stand within</w:delText>
        </w:r>
        <w:r w:rsidR="0094101A" w:rsidRPr="0094101A" w:rsidDel="001A746A">
          <w:delText xml:space="preserve"> </w:delText>
        </w:r>
        <w:r w:rsidR="0094101A" w:rsidDel="001A746A">
          <w:delText>the</w:delText>
        </w:r>
        <w:r w:rsidRPr="00F6659B" w:rsidDel="001A746A">
          <w:delText xml:space="preserve"> square to operate </w:delText>
        </w:r>
        <w:r w:rsidR="0094101A" w:rsidDel="001A746A">
          <w:delText>the</w:delText>
        </w:r>
        <w:r w:rsidR="0094101A" w:rsidRPr="00F6659B" w:rsidDel="001A746A">
          <w:delText xml:space="preserve"> </w:delText>
        </w:r>
        <w:r w:rsidRPr="00F6659B" w:rsidDel="001A746A">
          <w:delText>switch.</w:delText>
        </w:r>
      </w:del>
    </w:p>
    <w:p w14:paraId="034395CA" w14:textId="77777777" w:rsidR="00783247" w:rsidRPr="00F6659B" w:rsidDel="001A746A" w:rsidRDefault="00783247" w:rsidP="004D60E6">
      <w:pPr>
        <w:pStyle w:val="Heading3"/>
        <w:rPr>
          <w:del w:id="68" w:author="John Liu" w:date="2022-04-27T13:34:00Z"/>
        </w:rPr>
      </w:pPr>
      <w:del w:id="69" w:author="John Liu" w:date="2022-04-27T13:34:00Z">
        <w:r w:rsidRPr="00F6659B" w:rsidDel="001A746A">
          <w:delText xml:space="preserve">Interconnect ground rods with No. 2/0 AWG stranded annealed copper conductor and join to </w:delText>
        </w:r>
        <w:r w:rsidR="0094101A" w:rsidDel="001A746A">
          <w:delText>the</w:delText>
        </w:r>
        <w:r w:rsidR="0094101A" w:rsidRPr="00F6659B" w:rsidDel="001A746A">
          <w:delText xml:space="preserve"> </w:delText>
        </w:r>
        <w:r w:rsidRPr="00F6659B" w:rsidDel="001A746A">
          <w:delText>switch operating handle ground wires.</w:delText>
        </w:r>
      </w:del>
    </w:p>
    <w:p w14:paraId="52D62B9E" w14:textId="77777777" w:rsidR="00783247" w:rsidRPr="00F6659B" w:rsidDel="001A746A" w:rsidRDefault="00783247" w:rsidP="004D60E6">
      <w:pPr>
        <w:pStyle w:val="Heading3"/>
        <w:rPr>
          <w:del w:id="70" w:author="John Liu" w:date="2022-04-27T13:34:00Z"/>
        </w:rPr>
      </w:pPr>
      <w:del w:id="71" w:author="John Liu" w:date="2022-04-27T13:34:00Z">
        <w:r w:rsidRPr="00F6659B" w:rsidDel="001A746A">
          <w:delText xml:space="preserve">Connect </w:delText>
        </w:r>
        <w:r w:rsidR="0094101A" w:rsidDel="001A746A">
          <w:delText>the</w:delText>
        </w:r>
        <w:r w:rsidR="0094101A" w:rsidRPr="00F6659B" w:rsidDel="001A746A">
          <w:delText xml:space="preserve"> </w:delText>
        </w:r>
        <w:r w:rsidRPr="00F6659B" w:rsidDel="001A746A">
          <w:delText xml:space="preserve">operating handle of </w:delText>
        </w:r>
        <w:r w:rsidR="0094101A" w:rsidDel="001A746A">
          <w:delText>the</w:delText>
        </w:r>
        <w:r w:rsidR="0094101A" w:rsidRPr="00F6659B" w:rsidDel="001A746A">
          <w:delText xml:space="preserve"> </w:delText>
        </w:r>
        <w:r w:rsidRPr="00F6659B" w:rsidDel="001A746A">
          <w:delText xml:space="preserve">switch to handle </w:delText>
        </w:r>
        <w:r w:rsidR="0094101A" w:rsidDel="001A746A">
          <w:delText>the</w:delText>
        </w:r>
        <w:r w:rsidR="0094101A" w:rsidRPr="00F6659B" w:rsidDel="001A746A">
          <w:delText xml:space="preserve"> </w:delText>
        </w:r>
        <w:r w:rsidRPr="00F6659B" w:rsidDel="001A746A">
          <w:delText>base with No. 3/0 AWG extra flexible copper conductor.</w:delText>
        </w:r>
      </w:del>
    </w:p>
    <w:p w14:paraId="7D541FF1" w14:textId="77777777" w:rsidR="00655002" w:rsidRPr="00F6659B" w:rsidDel="001A746A" w:rsidRDefault="00783247" w:rsidP="005E762F">
      <w:pPr>
        <w:pStyle w:val="Heading2"/>
        <w:rPr>
          <w:del w:id="72" w:author="John Liu" w:date="2022-04-27T13:34:00Z"/>
        </w:rPr>
      </w:pPr>
      <w:del w:id="73" w:author="John Liu" w:date="2022-04-27T13:34:00Z">
        <w:r w:rsidRPr="00F6659B" w:rsidDel="001A746A">
          <w:delText>Pole</w:delText>
        </w:r>
        <w:r w:rsidR="00655002" w:rsidRPr="00F6659B" w:rsidDel="001A746A">
          <w:delText xml:space="preserve"> Mounted</w:delText>
        </w:r>
        <w:r w:rsidR="005E762F" w:rsidDel="001A746A">
          <w:delText xml:space="preserve"> </w:delText>
        </w:r>
        <w:r w:rsidR="00655002" w:rsidRPr="00F6659B" w:rsidDel="001A746A">
          <w:delText>Transformer</w:delText>
        </w:r>
        <w:r w:rsidR="005E762F" w:rsidDel="001A746A">
          <w:delText xml:space="preserve"> </w:delText>
        </w:r>
        <w:r w:rsidR="00655002" w:rsidRPr="00F6659B" w:rsidDel="001A746A">
          <w:delText>Grounding</w:delText>
        </w:r>
      </w:del>
    </w:p>
    <w:p w14:paraId="1F5A65B3" w14:textId="77777777" w:rsidR="00783247" w:rsidRPr="00F6659B" w:rsidRDefault="00783247" w:rsidP="004D60E6">
      <w:pPr>
        <w:pStyle w:val="Heading3"/>
      </w:pPr>
      <w:del w:id="74" w:author="John Liu" w:date="2022-04-27T13:34:00Z">
        <w:r w:rsidRPr="00F6659B" w:rsidDel="001A746A">
          <w:delText xml:space="preserve">Drive ground rods at </w:delText>
        </w:r>
        <w:r w:rsidR="0094101A" w:rsidDel="001A746A">
          <w:delText>the</w:delText>
        </w:r>
        <w:r w:rsidR="0094101A" w:rsidRPr="00F6659B" w:rsidDel="001A746A">
          <w:delText xml:space="preserve"> </w:delText>
        </w:r>
        <w:r w:rsidRPr="00F6659B" w:rsidDel="001A746A">
          <w:delText xml:space="preserve">base of each pole on which </w:delText>
        </w:r>
        <w:r w:rsidR="0094101A" w:rsidDel="001A746A">
          <w:delText>the</w:delText>
        </w:r>
        <w:r w:rsidR="0094101A" w:rsidRPr="00F6659B" w:rsidDel="001A746A">
          <w:delText xml:space="preserve"> </w:delText>
        </w:r>
        <w:r w:rsidRPr="00F6659B" w:rsidDel="001A746A">
          <w:delText xml:space="preserve">transformers are mounted and interconnect </w:delText>
        </w:r>
        <w:r w:rsidR="0094101A" w:rsidDel="001A746A">
          <w:delText>the</w:delText>
        </w:r>
        <w:r w:rsidR="0094101A" w:rsidRPr="00F6659B" w:rsidDel="001A746A">
          <w:delText xml:space="preserve"> </w:delText>
        </w:r>
        <w:r w:rsidRPr="00F6659B" w:rsidDel="001A746A">
          <w:delText>transformer, system neutral, lightning arresters and ground rods.</w:delText>
        </w:r>
      </w:del>
    </w:p>
    <w:p w14:paraId="69FC5553" w14:textId="77777777" w:rsidR="00655002" w:rsidRPr="00F6659B" w:rsidRDefault="00783247" w:rsidP="005E762F">
      <w:pPr>
        <w:pStyle w:val="Heading2"/>
      </w:pPr>
      <w:r w:rsidRPr="00F6659B">
        <w:t>Grounding in Ma</w:t>
      </w:r>
      <w:r w:rsidR="00655002" w:rsidRPr="00F6659B">
        <w:t>nholes</w:t>
      </w:r>
    </w:p>
    <w:p w14:paraId="10622E11" w14:textId="77777777" w:rsidR="00783247" w:rsidRPr="00F6659B" w:rsidRDefault="00783247" w:rsidP="004D60E6">
      <w:pPr>
        <w:pStyle w:val="Heading3"/>
      </w:pPr>
      <w:r w:rsidRPr="00F6659B">
        <w:t xml:space="preserve">Install </w:t>
      </w:r>
      <w:r w:rsidR="0094101A">
        <w:t xml:space="preserve">a </w:t>
      </w:r>
      <w:r w:rsidRPr="00F6659B">
        <w:t>conveniently located grounding stud, electrode, size as shown</w:t>
      </w:r>
      <w:r w:rsidR="0094101A">
        <w:t xml:space="preserve"> on the </w:t>
      </w:r>
      <w:r w:rsidR="00F30B76">
        <w:t xml:space="preserve">Contract </w:t>
      </w:r>
      <w:r w:rsidR="0094101A">
        <w:t>Drawings,</w:t>
      </w:r>
      <w:r w:rsidRPr="00F6659B">
        <w:t xml:space="preserve"> stranded copper conductor in each manhole.</w:t>
      </w:r>
    </w:p>
    <w:p w14:paraId="218DFEA5" w14:textId="77777777" w:rsidR="00783247" w:rsidRPr="00F6659B" w:rsidRDefault="00783247" w:rsidP="004D60E6">
      <w:pPr>
        <w:pStyle w:val="Heading3"/>
      </w:pPr>
      <w:r w:rsidRPr="00F6659B">
        <w:t xml:space="preserve">Install </w:t>
      </w:r>
      <w:r w:rsidR="0094101A">
        <w:t xml:space="preserve">a </w:t>
      </w:r>
      <w:r w:rsidRPr="00F6659B">
        <w:t xml:space="preserve">ground rod </w:t>
      </w:r>
      <w:r w:rsidR="0094101A">
        <w:t xml:space="preserve">with a </w:t>
      </w:r>
      <w:del w:id="75" w:author="Radulovic, Nicole" w:date="2022-11-04T16:46:00Z">
        <w:r w:rsidRPr="00F6659B" w:rsidDel="00AC0C69">
          <w:delText xml:space="preserve"> </w:delText>
        </w:r>
      </w:del>
      <w:r w:rsidRPr="00F6659B">
        <w:t xml:space="preserve">lug for </w:t>
      </w:r>
      <w:r w:rsidR="0094101A">
        <w:t>the</w:t>
      </w:r>
      <w:r w:rsidR="0094101A" w:rsidRPr="00F6659B">
        <w:t xml:space="preserve"> </w:t>
      </w:r>
      <w:r w:rsidRPr="00F6659B">
        <w:t xml:space="preserve">grounding connection in each manhole so that </w:t>
      </w:r>
      <w:r w:rsidR="0094101A">
        <w:t>the</w:t>
      </w:r>
      <w:r w:rsidR="0094101A" w:rsidRPr="00F6659B">
        <w:t xml:space="preserve"> </w:t>
      </w:r>
      <w:r w:rsidRPr="00F6659B">
        <w:t xml:space="preserve">top projects through </w:t>
      </w:r>
      <w:r w:rsidR="0094101A">
        <w:t>the</w:t>
      </w:r>
      <w:r w:rsidR="0094101A" w:rsidRPr="00F6659B">
        <w:t xml:space="preserve"> </w:t>
      </w:r>
      <w:r w:rsidRPr="00F6659B">
        <w:t xml:space="preserve">bottom of </w:t>
      </w:r>
      <w:r w:rsidR="0094101A">
        <w:t>the</w:t>
      </w:r>
      <w:r w:rsidR="0094101A" w:rsidRPr="00F6659B">
        <w:t xml:space="preserve"> </w:t>
      </w:r>
      <w:r w:rsidRPr="00F6659B">
        <w:t>manhole.</w:t>
      </w:r>
    </w:p>
    <w:p w14:paraId="5F6EC9D2" w14:textId="77777777" w:rsidR="00655002" w:rsidRPr="00F6659B" w:rsidRDefault="00783247" w:rsidP="005E762F">
      <w:pPr>
        <w:pStyle w:val="Heading2"/>
      </w:pPr>
      <w:r w:rsidRPr="00F6659B">
        <w:t>Cable She</w:t>
      </w:r>
      <w:r w:rsidR="00655002" w:rsidRPr="00F6659B">
        <w:t>ath Grounding</w:t>
      </w:r>
    </w:p>
    <w:p w14:paraId="38415AE0" w14:textId="77777777" w:rsidR="00783247" w:rsidRPr="00F6659B" w:rsidRDefault="00783247" w:rsidP="004D60E6">
      <w:pPr>
        <w:pStyle w:val="Heading3"/>
      </w:pPr>
      <w:r w:rsidRPr="00F6659B">
        <w:t>Bond single conductor, metallic sheathed cables together at one end only.</w:t>
      </w:r>
      <w:r w:rsidR="00455025" w:rsidRPr="00F6659B">
        <w:t xml:space="preserve"> Leave</w:t>
      </w:r>
      <w:r w:rsidR="0094101A" w:rsidRPr="0094101A">
        <w:t xml:space="preserve"> </w:t>
      </w:r>
      <w:r w:rsidR="0094101A">
        <w:t>the</w:t>
      </w:r>
      <w:r w:rsidR="00455025" w:rsidRPr="00F6659B">
        <w:t xml:space="preserve"> load end of </w:t>
      </w:r>
      <w:r w:rsidR="0094101A">
        <w:t>the</w:t>
      </w:r>
      <w:r w:rsidR="0094101A" w:rsidRPr="00F6659B">
        <w:t xml:space="preserve"> </w:t>
      </w:r>
      <w:r w:rsidR="00455025" w:rsidRPr="00F6659B">
        <w:t>ground floating.</w:t>
      </w:r>
    </w:p>
    <w:p w14:paraId="3E481832" w14:textId="77777777" w:rsidR="00783247" w:rsidRPr="00F6659B" w:rsidRDefault="00783247" w:rsidP="004D60E6">
      <w:pPr>
        <w:pStyle w:val="Heading3"/>
      </w:pPr>
      <w:r w:rsidRPr="00F6659B">
        <w:t>Use No. 6 AWG flexible copper wire soldered, not clamped, to</w:t>
      </w:r>
      <w:r w:rsidR="0094101A">
        <w:t xml:space="preserve"> the</w:t>
      </w:r>
      <w:r w:rsidRPr="00F6659B">
        <w:t xml:space="preserve"> cable sheath.</w:t>
      </w:r>
    </w:p>
    <w:p w14:paraId="6ED50151" w14:textId="77777777" w:rsidR="00783247" w:rsidRPr="00F6659B" w:rsidRDefault="00783247" w:rsidP="004D60E6">
      <w:pPr>
        <w:pStyle w:val="Heading3"/>
      </w:pPr>
      <w:r w:rsidRPr="00F6659B">
        <w:t xml:space="preserve">Connect bonded cables to </w:t>
      </w:r>
      <w:r w:rsidR="0094101A">
        <w:t>the</w:t>
      </w:r>
      <w:r w:rsidR="0094101A" w:rsidRPr="00F6659B">
        <w:t xml:space="preserve"> </w:t>
      </w:r>
      <w:r w:rsidRPr="00F6659B">
        <w:t xml:space="preserve">ground with </w:t>
      </w:r>
      <w:r w:rsidR="0094101A">
        <w:t xml:space="preserve">a </w:t>
      </w:r>
      <w:r w:rsidRPr="00F6659B">
        <w:t>No. 2/0 AWG copper conductor.</w:t>
      </w:r>
    </w:p>
    <w:p w14:paraId="7CA06161" w14:textId="77777777" w:rsidR="00655002" w:rsidRPr="00F6659B" w:rsidRDefault="00655002" w:rsidP="005E762F">
      <w:pPr>
        <w:pStyle w:val="Heading2"/>
      </w:pPr>
      <w:r w:rsidRPr="00F6659B">
        <w:t>Field Quality Control</w:t>
      </w:r>
    </w:p>
    <w:p w14:paraId="2FC4C83D" w14:textId="77777777" w:rsidR="00522344" w:rsidRPr="00404157" w:rsidRDefault="00783247" w:rsidP="004D60E6">
      <w:pPr>
        <w:pStyle w:val="Heading3"/>
        <w:rPr>
          <w:highlight w:val="yellow"/>
        </w:rPr>
      </w:pPr>
      <w:r w:rsidRPr="00F6659B">
        <w:t>Perform earth loop test</w:t>
      </w:r>
      <w:r w:rsidR="0094101A">
        <w:t>s</w:t>
      </w:r>
      <w:r w:rsidRPr="00F6659B">
        <w:t xml:space="preserve"> and resistance tests using </w:t>
      </w:r>
      <w:r w:rsidR="0094101A">
        <w:t xml:space="preserve">the </w:t>
      </w:r>
      <w:r w:rsidRPr="00F6659B">
        <w:t xml:space="preserve">method appropriate to </w:t>
      </w:r>
      <w:r w:rsidR="0094101A" w:rsidRPr="00F6659B">
        <w:t xml:space="preserve">Site </w:t>
      </w:r>
      <w:r w:rsidRPr="00F6659B">
        <w:t xml:space="preserve">conditions and to </w:t>
      </w:r>
      <w:r w:rsidR="0094101A">
        <w:t xml:space="preserve">the </w:t>
      </w:r>
      <w:r w:rsidRPr="00F6659B">
        <w:t xml:space="preserve">approval of </w:t>
      </w:r>
      <w:r w:rsidR="0094101A">
        <w:t>the</w:t>
      </w:r>
      <w:r w:rsidR="0094101A" w:rsidRPr="00F6659B">
        <w:t xml:space="preserve"> </w:t>
      </w:r>
      <w:r w:rsidRPr="00F6659B">
        <w:t>Consultant and local authority having jurisdiction.</w:t>
      </w:r>
      <w:r w:rsidR="00455025" w:rsidRPr="00F6659B">
        <w:t xml:space="preserve"> </w:t>
      </w:r>
      <w:r w:rsidR="0094101A">
        <w:t xml:space="preserve">The </w:t>
      </w:r>
      <w:r w:rsidR="0094101A" w:rsidRPr="00F6659B">
        <w:t xml:space="preserve">test report </w:t>
      </w:r>
      <w:r w:rsidR="0094101A">
        <w:t xml:space="preserve">shall be submitted to the </w:t>
      </w:r>
      <w:r w:rsidR="00455025" w:rsidRPr="00F6659B">
        <w:t>Consultant and Region</w:t>
      </w:r>
      <w:r w:rsidR="0094101A">
        <w:t xml:space="preserve"> for approval </w:t>
      </w:r>
      <w:r w:rsidR="00455025" w:rsidRPr="00F6659B">
        <w:t xml:space="preserve">in </w:t>
      </w:r>
      <w:r w:rsidR="0094101A">
        <w:t xml:space="preserve">an </w:t>
      </w:r>
      <w:r w:rsidR="00455025" w:rsidRPr="00F6659B">
        <w:t xml:space="preserve">electronic format </w:t>
      </w:r>
      <w:r w:rsidR="0094101A">
        <w:t xml:space="preserve">suitable </w:t>
      </w:r>
      <w:r w:rsidR="00455025" w:rsidRPr="00F6659B">
        <w:t>for up-load to</w:t>
      </w:r>
      <w:r w:rsidR="0094101A">
        <w:t xml:space="preserve"> the</w:t>
      </w:r>
      <w:r w:rsidR="00455025" w:rsidRPr="00F6659B">
        <w:t xml:space="preserve"> Region’s CMMS (Maximo).</w:t>
      </w:r>
      <w:r w:rsidR="00522344" w:rsidRPr="00F6659B">
        <w:t xml:space="preserve"> Refer to </w:t>
      </w:r>
      <w:r w:rsidR="00522344" w:rsidRPr="00404157">
        <w:rPr>
          <w:highlight w:val="yellow"/>
        </w:rPr>
        <w:t>Section 01425 – Computerized Maintenance Management System Data Requirements</w:t>
      </w:r>
      <w:r w:rsidR="00C534D0">
        <w:rPr>
          <w:highlight w:val="yellow"/>
        </w:rPr>
        <w:t>.</w:t>
      </w:r>
    </w:p>
    <w:p w14:paraId="2B42ABB2" w14:textId="77777777" w:rsidR="00783247" w:rsidRPr="00F6659B" w:rsidRDefault="00783247" w:rsidP="004D60E6">
      <w:pPr>
        <w:pStyle w:val="Heading3"/>
      </w:pPr>
      <w:r w:rsidRPr="00F6659B">
        <w:t>Perform</w:t>
      </w:r>
      <w:r w:rsidR="00F30B76">
        <w:t xml:space="preserve"> a</w:t>
      </w:r>
      <w:r w:rsidR="00404157">
        <w:t>l</w:t>
      </w:r>
      <w:r w:rsidR="00F30B76">
        <w:t xml:space="preserve">l required </w:t>
      </w:r>
      <w:r w:rsidRPr="00F6659B">
        <w:t>test</w:t>
      </w:r>
      <w:r w:rsidR="00F30B76">
        <w:t>s</w:t>
      </w:r>
      <w:r w:rsidRPr="00F6659B">
        <w:t xml:space="preserve"> before energizing</w:t>
      </w:r>
      <w:r w:rsidR="0094101A" w:rsidRPr="0094101A">
        <w:t xml:space="preserve"> </w:t>
      </w:r>
      <w:r w:rsidR="0094101A">
        <w:t>the</w:t>
      </w:r>
      <w:r w:rsidRPr="00F6659B">
        <w:t xml:space="preserve"> electrical system.</w:t>
      </w:r>
    </w:p>
    <w:p w14:paraId="37C195D8" w14:textId="77777777" w:rsidR="001756B4" w:rsidRPr="00F6659B" w:rsidRDefault="001756B4" w:rsidP="00F6659B">
      <w:pPr>
        <w:pStyle w:val="Heading4"/>
        <w:rPr>
          <w:lang w:val="en-CA"/>
        </w:rPr>
      </w:pPr>
      <w:r w:rsidRPr="00F6659B">
        <w:rPr>
          <w:lang w:val="en-CA"/>
        </w:rPr>
        <w:t>Engage</w:t>
      </w:r>
      <w:r w:rsidR="0094101A">
        <w:rPr>
          <w:lang w:val="en-CA"/>
        </w:rPr>
        <w:t xml:space="preserve"> a</w:t>
      </w:r>
      <w:r w:rsidRPr="00F6659B">
        <w:rPr>
          <w:lang w:val="en-CA"/>
        </w:rPr>
        <w:t xml:space="preserve"> testing agent to inspect</w:t>
      </w:r>
      <w:r w:rsidR="0094101A">
        <w:rPr>
          <w:lang w:val="en-CA"/>
        </w:rPr>
        <w:t xml:space="preserve"> </w:t>
      </w:r>
      <w:r w:rsidR="0094101A">
        <w:t>the</w:t>
      </w:r>
      <w:r w:rsidRPr="00F6659B">
        <w:rPr>
          <w:lang w:val="en-CA"/>
        </w:rPr>
        <w:t xml:space="preserve"> grounding and </w:t>
      </w:r>
      <w:r w:rsidR="0094101A">
        <w:rPr>
          <w:lang w:val="en-CA"/>
        </w:rPr>
        <w:t xml:space="preserve">to </w:t>
      </w:r>
      <w:r w:rsidRPr="00F6659B">
        <w:rPr>
          <w:lang w:val="en-CA"/>
        </w:rPr>
        <w:t>perform resistance test</w:t>
      </w:r>
      <w:r w:rsidR="0094101A">
        <w:rPr>
          <w:lang w:val="en-CA"/>
        </w:rPr>
        <w:t>ing</w:t>
      </w:r>
      <w:r w:rsidRPr="00F6659B">
        <w:rPr>
          <w:lang w:val="en-CA"/>
        </w:rPr>
        <w:t xml:space="preserve"> before </w:t>
      </w:r>
      <w:proofErr w:type="gramStart"/>
      <w:r w:rsidRPr="00F6659B">
        <w:rPr>
          <w:lang w:val="en-CA"/>
        </w:rPr>
        <w:t>backfill</w:t>
      </w:r>
      <w:proofErr w:type="gramEnd"/>
      <w:r w:rsidRPr="00F6659B">
        <w:rPr>
          <w:lang w:val="en-CA"/>
        </w:rPr>
        <w:t>.</w:t>
      </w:r>
    </w:p>
    <w:p w14:paraId="189E5291" w14:textId="77777777" w:rsidR="00522344" w:rsidRPr="005E762F" w:rsidRDefault="00522344" w:rsidP="005E762F">
      <w:pPr>
        <w:pStyle w:val="Heading2"/>
        <w:numPr>
          <w:ilvl w:val="1"/>
          <w:numId w:val="14"/>
        </w:numPr>
        <w:rPr>
          <w:u w:val="none"/>
        </w:rPr>
      </w:pPr>
      <w:r w:rsidRPr="00F6659B">
        <w:t>Commissioning</w:t>
      </w:r>
      <w:r w:rsidRPr="005E762F">
        <w:rPr>
          <w:u w:val="none"/>
        </w:rPr>
        <w:tab/>
      </w:r>
    </w:p>
    <w:p w14:paraId="0CD24904" w14:textId="77777777" w:rsidR="00522344" w:rsidRPr="00F6659B" w:rsidRDefault="004D1EE4" w:rsidP="004D60E6">
      <w:pPr>
        <w:pStyle w:val="Heading3"/>
      </w:pPr>
      <w:r w:rsidRPr="005E762F">
        <w:t>For all commissioning activities</w:t>
      </w:r>
      <w:r w:rsidRPr="00F6659B">
        <w:t xml:space="preserve"> on systems where components of this </w:t>
      </w:r>
      <w:r w:rsidR="00C534D0">
        <w:t>Section</w:t>
      </w:r>
      <w:r w:rsidR="00C534D0" w:rsidRPr="00F6659B">
        <w:t xml:space="preserve"> </w:t>
      </w:r>
      <w:r w:rsidRPr="00F6659B">
        <w:t xml:space="preserve">are integral to functionality, refer to </w:t>
      </w:r>
      <w:r w:rsidRPr="00404157">
        <w:rPr>
          <w:highlight w:val="yellow"/>
        </w:rPr>
        <w:t>Section 01810 – Equipment Testing and Facility Commissioning</w:t>
      </w:r>
      <w:r w:rsidRPr="00F6659B">
        <w:t xml:space="preserve">. All inspection and testing activities </w:t>
      </w:r>
      <w:r w:rsidR="0094101A">
        <w:t>shall</w:t>
      </w:r>
      <w:r w:rsidRPr="00F6659B">
        <w:t xml:space="preserve"> be completed </w:t>
      </w:r>
      <w:r w:rsidR="0094101A">
        <w:t xml:space="preserve">in accordance </w:t>
      </w:r>
      <w:r w:rsidRPr="00F6659B">
        <w:t>with</w:t>
      </w:r>
      <w:r w:rsidR="0094101A">
        <w:t xml:space="preserve"> the</w:t>
      </w:r>
      <w:r w:rsidRPr="00F6659B">
        <w:t xml:space="preserve"> </w:t>
      </w:r>
      <w:r w:rsidR="00FF0E70">
        <w:t xml:space="preserve">commissioning plan that shall be </w:t>
      </w:r>
      <w:r w:rsidRPr="00F6659B">
        <w:t xml:space="preserve">provided to the Consultant </w:t>
      </w:r>
      <w:ins w:id="76" w:author="John Liu" w:date="2022-04-27T13:34:00Z">
        <w:r w:rsidR="001A746A">
          <w:t xml:space="preserve">and get approved </w:t>
        </w:r>
      </w:ins>
      <w:r w:rsidRPr="00F6659B">
        <w:t xml:space="preserve">prior to </w:t>
      </w:r>
      <w:r w:rsidR="0094101A">
        <w:t xml:space="preserve">the </w:t>
      </w:r>
      <w:r w:rsidR="00404157">
        <w:t xml:space="preserve">commencement </w:t>
      </w:r>
      <w:r w:rsidRPr="00F6659B">
        <w:t>of commissioning activities.</w:t>
      </w:r>
    </w:p>
    <w:p w14:paraId="7A47C4BD" w14:textId="77777777" w:rsidR="00F13982" w:rsidRPr="008C6249" w:rsidRDefault="00F13982" w:rsidP="008A26A6">
      <w:pPr>
        <w:pStyle w:val="Other"/>
        <w:spacing w:before="240"/>
        <w:jc w:val="center"/>
        <w:rPr>
          <w:rFonts w:ascii="Calibri" w:hAnsi="Calibri"/>
          <w:b/>
          <w:sz w:val="22"/>
          <w:szCs w:val="22"/>
        </w:rPr>
      </w:pPr>
      <w:r w:rsidRPr="008C6249">
        <w:rPr>
          <w:rFonts w:ascii="Calibri" w:hAnsi="Calibri"/>
          <w:b/>
          <w:sz w:val="22"/>
          <w:szCs w:val="22"/>
        </w:rPr>
        <w:t>END OF SECTION</w:t>
      </w:r>
    </w:p>
    <w:sectPr w:rsidR="00F13982" w:rsidRPr="008C6249" w:rsidSect="009E0D9C">
      <w:headerReference w:type="even" r:id="rId15"/>
      <w:headerReference w:type="default" r:id="rId16"/>
      <w:headerReference w:type="first" r:id="rId17"/>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Radulovic, Nicole" w:date="2022-11-04T16:46:00Z" w:initials="RN">
    <w:p w14:paraId="57917F58" w14:textId="77777777" w:rsidR="00AC0C69" w:rsidRDefault="00AC0C69">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17F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17F58" w16cid:durableId="270FC0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A3CF5" w14:textId="77777777" w:rsidR="005A6F11" w:rsidRDefault="005A6F11">
      <w:r>
        <w:separator/>
      </w:r>
    </w:p>
  </w:endnote>
  <w:endnote w:type="continuationSeparator" w:id="0">
    <w:p w14:paraId="2A0F3254" w14:textId="77777777" w:rsidR="005A6F11" w:rsidRDefault="005A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6823" w14:textId="77777777" w:rsidR="005A6F11" w:rsidRDefault="005A6F11">
      <w:r>
        <w:separator/>
      </w:r>
    </w:p>
  </w:footnote>
  <w:footnote w:type="continuationSeparator" w:id="0">
    <w:p w14:paraId="7895D478" w14:textId="77777777" w:rsidR="005A6F11" w:rsidRDefault="005A6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86DC" w14:textId="77777777" w:rsidR="009E0D9C" w:rsidRPr="00023496" w:rsidRDefault="009E0D9C" w:rsidP="009E0D9C">
    <w:pPr>
      <w:pBdr>
        <w:top w:val="single" w:sz="4" w:space="1" w:color="auto"/>
      </w:pBdr>
      <w:tabs>
        <w:tab w:val="right" w:pos="9810"/>
      </w:tabs>
      <w:rPr>
        <w:rFonts w:ascii="Calibri" w:hAnsi="Calibri" w:cs="Arial"/>
      </w:rPr>
    </w:pPr>
    <w:r w:rsidRPr="00023496">
      <w:rPr>
        <w:rFonts w:ascii="Calibri" w:hAnsi="Calibri" w:cs="Arial"/>
      </w:rPr>
      <w:t>Section 16480</w:t>
    </w:r>
    <w:r w:rsidRPr="00023496">
      <w:rPr>
        <w:rFonts w:ascii="Calibri" w:hAnsi="Calibri" w:cs="Arial"/>
      </w:rPr>
      <w:tab/>
      <w:t>CONTRACT NO</w:t>
    </w:r>
    <w:r w:rsidRPr="00023496">
      <w:rPr>
        <w:rFonts w:ascii="Calibri" w:hAnsi="Calibri" w:cs="Arial"/>
        <w:highlight w:val="yellow"/>
      </w:rPr>
      <w:t>. [</w:t>
    </w:r>
    <w:proofErr w:type="gramStart"/>
    <w:r w:rsidRPr="00023496">
      <w:rPr>
        <w:rFonts w:ascii="Calibri" w:hAnsi="Calibri" w:cs="Arial"/>
        <w:highlight w:val="yellow"/>
      </w:rPr>
      <w:t xml:space="preserve">Insert </w:t>
    </w:r>
    <w:r w:rsidR="00C904E3">
      <w:rPr>
        <w:rFonts w:ascii="Calibri" w:hAnsi="Calibri" w:cs="Arial"/>
        <w:highlight w:val="yellow"/>
      </w:rPr>
      <w:t xml:space="preserve"> Contract</w:t>
    </w:r>
    <w:proofErr w:type="gramEnd"/>
    <w:r w:rsidRPr="00023496">
      <w:rPr>
        <w:rFonts w:ascii="Calibri" w:hAnsi="Calibri" w:cs="Arial"/>
        <w:highlight w:val="yellow"/>
      </w:rPr>
      <w:t xml:space="preserve"> Number]</w:t>
    </w:r>
    <w:r w:rsidRPr="00023496">
      <w:rPr>
        <w:rFonts w:ascii="Calibri" w:hAnsi="Calibri" w:cs="Arial"/>
      </w:rPr>
      <w:tab/>
    </w:r>
  </w:p>
  <w:p w14:paraId="78BB836E" w14:textId="77777777" w:rsidR="009E0D9C" w:rsidRPr="00023496" w:rsidRDefault="004D60E6" w:rsidP="009E0D9C">
    <w:pPr>
      <w:pBdr>
        <w:top w:val="single" w:sz="4" w:space="1" w:color="auto"/>
      </w:pBdr>
      <w:tabs>
        <w:tab w:val="left" w:pos="-1440"/>
        <w:tab w:val="left" w:pos="-720"/>
        <w:tab w:val="left" w:pos="0"/>
        <w:tab w:val="center" w:pos="5220"/>
        <w:tab w:val="right" w:pos="9810"/>
      </w:tabs>
      <w:rPr>
        <w:rFonts w:ascii="Calibri" w:hAnsi="Calibri" w:cs="Arial"/>
      </w:rPr>
    </w:pPr>
    <w:r>
      <w:rPr>
        <w:rFonts w:ascii="Calibri" w:hAnsi="Calibri" w:cs="Arial"/>
      </w:rPr>
      <w:t>2015-02-09</w:t>
    </w:r>
    <w:r w:rsidR="009E0D9C" w:rsidRPr="00023496">
      <w:rPr>
        <w:rFonts w:ascii="Calibri" w:hAnsi="Calibri" w:cs="Arial"/>
        <w:b/>
      </w:rPr>
      <w:tab/>
      <w:t>GROUNDING</w:t>
    </w:r>
    <w:r w:rsidR="009E0D9C" w:rsidRPr="00023496">
      <w:rPr>
        <w:rFonts w:ascii="Calibri" w:hAnsi="Calibri" w:cs="Arial"/>
      </w:rPr>
      <w:tab/>
    </w:r>
  </w:p>
  <w:p w14:paraId="4CAE072D" w14:textId="77777777" w:rsidR="009E0D9C" w:rsidRPr="00023496" w:rsidRDefault="009E0D9C" w:rsidP="009E0D9C">
    <w:pPr>
      <w:pBdr>
        <w:top w:val="single" w:sz="4" w:space="1" w:color="auto"/>
      </w:pBdr>
      <w:tabs>
        <w:tab w:val="center" w:pos="5175"/>
        <w:tab w:val="right" w:pos="9810"/>
      </w:tabs>
      <w:rPr>
        <w:rFonts w:ascii="Calibri" w:hAnsi="Calibri" w:cs="Arial"/>
      </w:rPr>
    </w:pPr>
    <w:r w:rsidRPr="00023496">
      <w:rPr>
        <w:rFonts w:ascii="Calibri" w:hAnsi="Calibri" w:cs="Arial"/>
      </w:rPr>
      <w:t xml:space="preserve">Page </w:t>
    </w:r>
    <w:r w:rsidRPr="00023496">
      <w:rPr>
        <w:rFonts w:ascii="Calibri" w:hAnsi="Calibri" w:cs="Arial"/>
      </w:rPr>
      <w:fldChar w:fldCharType="begin"/>
    </w:r>
    <w:r w:rsidRPr="00023496">
      <w:rPr>
        <w:rFonts w:ascii="Calibri" w:hAnsi="Calibri" w:cs="Arial"/>
      </w:rPr>
      <w:instrText xml:space="preserve">PAGE </w:instrText>
    </w:r>
    <w:r w:rsidRPr="00023496">
      <w:rPr>
        <w:rFonts w:ascii="Calibri" w:hAnsi="Calibri" w:cs="Arial"/>
      </w:rPr>
      <w:fldChar w:fldCharType="separate"/>
    </w:r>
    <w:r w:rsidR="00031097">
      <w:rPr>
        <w:rFonts w:ascii="Calibri" w:hAnsi="Calibri" w:cs="Arial"/>
        <w:noProof/>
      </w:rPr>
      <w:t>2</w:t>
    </w:r>
    <w:r w:rsidRPr="00023496">
      <w:rPr>
        <w:rFonts w:ascii="Calibri" w:hAnsi="Calibri" w:cs="Arial"/>
      </w:rPr>
      <w:fldChar w:fldCharType="end"/>
    </w:r>
    <w:r w:rsidRPr="00023496">
      <w:rPr>
        <w:rStyle w:val="PageNumber"/>
        <w:rFonts w:ascii="Calibri" w:hAnsi="Calibri" w:cs="Arial"/>
        <w:caps/>
        <w:sz w:val="22"/>
        <w:szCs w:val="22"/>
      </w:rPr>
      <w:tab/>
    </w:r>
    <w:r w:rsidRPr="00023496">
      <w:rPr>
        <w:rStyle w:val="PageNumber"/>
        <w:rFonts w:ascii="Calibri" w:hAnsi="Calibri" w:cs="Arial"/>
        <w:caps/>
        <w:sz w:val="22"/>
        <w:szCs w:val="22"/>
      </w:rPr>
      <w:tab/>
    </w:r>
    <w:r w:rsidRPr="00023496">
      <w:rPr>
        <w:rFonts w:ascii="Calibri" w:hAnsi="Calibri" w:cs="Arial"/>
      </w:rPr>
      <w:t>DATE</w:t>
    </w:r>
    <w:proofErr w:type="gramStart"/>
    <w:r w:rsidRPr="00023496">
      <w:rPr>
        <w:rFonts w:ascii="Calibri" w:hAnsi="Calibri" w:cs="Arial"/>
      </w:rPr>
      <w:t xml:space="preserve">:  </w:t>
    </w:r>
    <w:r w:rsidRPr="00023496">
      <w:rPr>
        <w:rFonts w:ascii="Calibri" w:hAnsi="Calibri" w:cs="Arial"/>
        <w:highlight w:val="yellow"/>
      </w:rPr>
      <w:t>[</w:t>
    </w:r>
    <w:proofErr w:type="gramEnd"/>
    <w:r w:rsidRPr="00023496">
      <w:rPr>
        <w:rFonts w:ascii="Calibri" w:hAnsi="Calibri" w:cs="Arial"/>
        <w:highlight w:val="yellow"/>
      </w:rPr>
      <w:t>Insert Date (e.g. Jan., 2000)]</w:t>
    </w:r>
    <w:r w:rsidRPr="00023496">
      <w:rPr>
        <w:rFonts w:ascii="Calibri" w:hAnsi="Calibri" w:cs="Arial"/>
      </w:rPr>
      <w:tab/>
    </w:r>
    <w:r w:rsidRPr="00023496">
      <w:rPr>
        <w:rFonts w:ascii="Calibri" w:hAnsi="Calibri" w:cs="Arial"/>
      </w:rPr>
      <w:tab/>
    </w:r>
  </w:p>
  <w:p w14:paraId="4B5618B2" w14:textId="77777777" w:rsidR="009E0D9C" w:rsidRDefault="009E0D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B4DE" w14:textId="77777777" w:rsidR="003B400D" w:rsidRPr="00023496" w:rsidRDefault="003B400D" w:rsidP="009E0D9C">
    <w:pPr>
      <w:pBdr>
        <w:top w:val="single" w:sz="4" w:space="1" w:color="auto"/>
      </w:pBdr>
      <w:tabs>
        <w:tab w:val="right" w:pos="9810"/>
      </w:tabs>
      <w:rPr>
        <w:rFonts w:ascii="Calibri" w:hAnsi="Calibri" w:cs="Arial"/>
      </w:rPr>
    </w:pPr>
    <w:r w:rsidRPr="00023496">
      <w:rPr>
        <w:rFonts w:ascii="Calibri" w:hAnsi="Calibri" w:cs="Arial"/>
      </w:rPr>
      <w:t>CONTRACT NO</w:t>
    </w:r>
    <w:r w:rsidRPr="00023496">
      <w:rPr>
        <w:rFonts w:ascii="Calibri" w:hAnsi="Calibri" w:cs="Arial"/>
        <w:highlight w:val="yellow"/>
      </w:rPr>
      <w:t xml:space="preserve">. [Insert </w:t>
    </w:r>
    <w:r w:rsidR="00C904E3">
      <w:rPr>
        <w:rFonts w:ascii="Calibri" w:hAnsi="Calibri" w:cs="Arial"/>
        <w:highlight w:val="yellow"/>
      </w:rPr>
      <w:t>Contract</w:t>
    </w:r>
    <w:r w:rsidRPr="00023496">
      <w:rPr>
        <w:rFonts w:ascii="Calibri" w:hAnsi="Calibri" w:cs="Arial"/>
        <w:highlight w:val="yellow"/>
      </w:rPr>
      <w:t xml:space="preserve"> Number]</w:t>
    </w:r>
    <w:r w:rsidRPr="00023496">
      <w:rPr>
        <w:rFonts w:ascii="Calibri" w:hAnsi="Calibri" w:cs="Arial"/>
      </w:rPr>
      <w:tab/>
      <w:t>Section 16480</w:t>
    </w:r>
  </w:p>
  <w:p w14:paraId="0D2D8F27" w14:textId="77777777" w:rsidR="003B400D" w:rsidRPr="00023496" w:rsidRDefault="003B400D" w:rsidP="009E0D9C">
    <w:pPr>
      <w:pBdr>
        <w:top w:val="single" w:sz="4" w:space="1" w:color="auto"/>
      </w:pBdr>
      <w:tabs>
        <w:tab w:val="left" w:pos="-1440"/>
        <w:tab w:val="left" w:pos="-720"/>
        <w:tab w:val="left" w:pos="0"/>
        <w:tab w:val="center" w:pos="5220"/>
        <w:tab w:val="right" w:pos="9810"/>
      </w:tabs>
      <w:rPr>
        <w:rFonts w:ascii="Calibri" w:hAnsi="Calibri" w:cs="Arial"/>
      </w:rPr>
    </w:pPr>
    <w:r w:rsidRPr="00023496">
      <w:rPr>
        <w:rFonts w:ascii="Calibri" w:hAnsi="Calibri" w:cs="Arial"/>
        <w:b/>
      </w:rPr>
      <w:tab/>
      <w:t>GROUNDING</w:t>
    </w:r>
    <w:r w:rsidRPr="00023496">
      <w:rPr>
        <w:rFonts w:ascii="Calibri" w:hAnsi="Calibri" w:cs="Arial"/>
      </w:rPr>
      <w:tab/>
    </w:r>
    <w:r w:rsidR="004D60E6">
      <w:rPr>
        <w:rFonts w:ascii="Calibri" w:hAnsi="Calibri" w:cs="Arial"/>
      </w:rPr>
      <w:t>2015-02-09</w:t>
    </w:r>
  </w:p>
  <w:p w14:paraId="27D9913A" w14:textId="77777777" w:rsidR="003B400D" w:rsidRPr="00023496" w:rsidRDefault="003B400D" w:rsidP="009E0D9C">
    <w:pPr>
      <w:pBdr>
        <w:top w:val="single" w:sz="4" w:space="1" w:color="auto"/>
      </w:pBdr>
      <w:tabs>
        <w:tab w:val="center" w:pos="5175"/>
        <w:tab w:val="right" w:pos="9810"/>
      </w:tabs>
      <w:rPr>
        <w:rFonts w:ascii="Calibri" w:hAnsi="Calibri" w:cs="Arial"/>
      </w:rPr>
    </w:pPr>
    <w:r w:rsidRPr="00023496">
      <w:rPr>
        <w:rFonts w:ascii="Calibri" w:hAnsi="Calibri" w:cs="Arial"/>
      </w:rPr>
      <w:t>DATE</w:t>
    </w:r>
    <w:proofErr w:type="gramStart"/>
    <w:r w:rsidRPr="00023496">
      <w:rPr>
        <w:rFonts w:ascii="Calibri" w:hAnsi="Calibri" w:cs="Arial"/>
      </w:rPr>
      <w:t xml:space="preserve">:  </w:t>
    </w:r>
    <w:r w:rsidRPr="00023496">
      <w:rPr>
        <w:rFonts w:ascii="Calibri" w:hAnsi="Calibri" w:cs="Arial"/>
        <w:highlight w:val="yellow"/>
      </w:rPr>
      <w:t>[</w:t>
    </w:r>
    <w:proofErr w:type="gramEnd"/>
    <w:r w:rsidRPr="00023496">
      <w:rPr>
        <w:rFonts w:ascii="Calibri" w:hAnsi="Calibri" w:cs="Arial"/>
        <w:highlight w:val="yellow"/>
      </w:rPr>
      <w:t>Insert Date (e.g. Jan., 2000)]</w:t>
    </w:r>
    <w:r w:rsidRPr="00023496">
      <w:rPr>
        <w:rFonts w:ascii="Calibri" w:hAnsi="Calibri" w:cs="Arial"/>
      </w:rPr>
      <w:tab/>
    </w:r>
    <w:r w:rsidRPr="00023496">
      <w:rPr>
        <w:rFonts w:ascii="Calibri" w:hAnsi="Calibri" w:cs="Arial"/>
      </w:rPr>
      <w:tab/>
      <w:t xml:space="preserve">Page </w:t>
    </w:r>
    <w:r w:rsidRPr="00023496">
      <w:rPr>
        <w:rFonts w:ascii="Calibri" w:hAnsi="Calibri" w:cs="Arial"/>
      </w:rPr>
      <w:fldChar w:fldCharType="begin"/>
    </w:r>
    <w:r w:rsidRPr="00023496">
      <w:rPr>
        <w:rFonts w:ascii="Calibri" w:hAnsi="Calibri" w:cs="Arial"/>
      </w:rPr>
      <w:instrText xml:space="preserve">PAGE </w:instrText>
    </w:r>
    <w:r w:rsidRPr="00023496">
      <w:rPr>
        <w:rFonts w:ascii="Calibri" w:hAnsi="Calibri" w:cs="Arial"/>
      </w:rPr>
      <w:fldChar w:fldCharType="separate"/>
    </w:r>
    <w:r w:rsidR="00031097">
      <w:rPr>
        <w:rFonts w:ascii="Calibri" w:hAnsi="Calibri" w:cs="Arial"/>
        <w:noProof/>
      </w:rPr>
      <w:t>1</w:t>
    </w:r>
    <w:r w:rsidRPr="00023496">
      <w:rPr>
        <w:rFonts w:ascii="Calibri" w:hAnsi="Calibri" w:cs="Arial"/>
      </w:rPr>
      <w:fldChar w:fldCharType="end"/>
    </w:r>
    <w:r w:rsidRPr="00023496">
      <w:rPr>
        <w:rFonts w:ascii="Calibri" w:hAnsi="Calibri" w:cs="Arial"/>
      </w:rPr>
      <w:t xml:space="preserve"> </w:t>
    </w:r>
  </w:p>
  <w:p w14:paraId="60A5318A" w14:textId="77777777" w:rsidR="003B400D" w:rsidRPr="00672C12" w:rsidRDefault="003B400D"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4F1C" w14:textId="77777777" w:rsidR="003B400D" w:rsidRPr="0082209E" w:rsidRDefault="003B400D"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16480</w:t>
    </w:r>
  </w:p>
  <w:p w14:paraId="35C9B9EB" w14:textId="77777777" w:rsidR="003B400D" w:rsidRPr="0082209E" w:rsidRDefault="003B400D"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GROUNDING</w:t>
    </w:r>
    <w:r w:rsidRPr="0082209E">
      <w:rPr>
        <w:rFonts w:ascii="Arial" w:hAnsi="Arial" w:cs="Arial"/>
      </w:rPr>
      <w:tab/>
    </w:r>
    <w:r w:rsidR="00AC0E83">
      <w:rPr>
        <w:rFonts w:ascii="Arial" w:hAnsi="Arial" w:cs="Arial"/>
      </w:rPr>
      <w:t>2013</w:t>
    </w:r>
    <w:r>
      <w:rPr>
        <w:rFonts w:ascii="Arial" w:hAnsi="Arial" w:cs="Arial"/>
      </w:rPr>
      <w:t>-</w:t>
    </w:r>
    <w:r w:rsidR="00AC0E83">
      <w:rPr>
        <w:rFonts w:ascii="Arial" w:hAnsi="Arial" w:cs="Arial"/>
      </w:rPr>
      <w:t>06</w:t>
    </w:r>
    <w:r>
      <w:rPr>
        <w:rFonts w:ascii="Arial" w:hAnsi="Arial" w:cs="Arial"/>
      </w:rPr>
      <w:t>-</w:t>
    </w:r>
    <w:r w:rsidR="00AC0E83">
      <w:rPr>
        <w:rFonts w:ascii="Arial" w:hAnsi="Arial" w:cs="Arial"/>
      </w:rPr>
      <w:t>1</w:t>
    </w:r>
    <w:r w:rsidR="00522344">
      <w:rPr>
        <w:rFonts w:ascii="Arial" w:hAnsi="Arial" w:cs="Arial"/>
      </w:rPr>
      <w:t>9</w:t>
    </w:r>
  </w:p>
  <w:p w14:paraId="16EE308F" w14:textId="77777777" w:rsidR="003B400D" w:rsidRPr="0082209E" w:rsidRDefault="003B400D"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82209E">
      <w:rPr>
        <w:rFonts w:ascii="Arial" w:hAnsi="Arial" w:cs="Arial"/>
        <w:highlight w:val="lightGray"/>
      </w:rPr>
      <w:t>[</w:t>
    </w:r>
    <w:proofErr w:type="gramEnd"/>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9E0D9C">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9E0D9C">
      <w:rPr>
        <w:rStyle w:val="PageNumber"/>
        <w:rFonts w:ascii="Arial" w:hAnsi="Arial" w:cs="Arial"/>
        <w:caps/>
        <w:noProof/>
        <w:sz w:val="22"/>
        <w:szCs w:val="22"/>
      </w:rPr>
      <w:t>7</w:t>
    </w:r>
    <w:r w:rsidRPr="008A26A6">
      <w:rPr>
        <w:rStyle w:val="PageNumber"/>
        <w:rFonts w:ascii="Arial" w:hAnsi="Arial" w:cs="Arial"/>
        <w:caps/>
        <w:sz w:val="22"/>
        <w:szCs w:val="22"/>
      </w:rPr>
      <w:fldChar w:fldCharType="end"/>
    </w:r>
  </w:p>
  <w:p w14:paraId="4AC99CAA" w14:textId="77777777" w:rsidR="003B400D" w:rsidRDefault="003B400D"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C5E0279"/>
    <w:multiLevelType w:val="multilevel"/>
    <w:tmpl w:val="9D38EE36"/>
    <w:lvl w:ilvl="0">
      <w:start w:val="1"/>
      <w:numFmt w:val="none"/>
      <w:lvlRestart w:val="0"/>
      <w:lvlText w:val="%1"/>
      <w:lvlJc w:val="left"/>
      <w:pPr>
        <w:tabs>
          <w:tab w:val="num" w:pos="720"/>
        </w:tabs>
        <w:ind w:left="720" w:hanging="720"/>
      </w:pPr>
      <w:rPr>
        <w:rFonts w:hint="default"/>
      </w:rPr>
    </w:lvl>
    <w:lvl w:ilvl="1">
      <w:start w:val="1"/>
      <w:numFmt w:val="bullet"/>
      <w:lvlText w:val="●"/>
      <w:lvlJc w:val="left"/>
      <w:pPr>
        <w:tabs>
          <w:tab w:val="num" w:pos="720"/>
        </w:tabs>
        <w:ind w:left="720" w:hanging="720"/>
      </w:pPr>
      <w:rPr>
        <w:rFonts w:ascii="Times New Roman" w:hAnsi="Times New Roman" w:cs="Times New Roman" w:hint="default"/>
      </w:rPr>
    </w:lvl>
    <w:lvl w:ilvl="2">
      <w:start w:val="1"/>
      <w:numFmt w:val="bullet"/>
      <w:lvlText w:val="○"/>
      <w:lvlJc w:val="left"/>
      <w:pPr>
        <w:tabs>
          <w:tab w:val="num" w:pos="1440"/>
        </w:tabs>
        <w:ind w:left="1440" w:hanging="720"/>
      </w:pPr>
      <w:rPr>
        <w:rFonts w:ascii="Times New Roman" w:hAnsi="Times New Roman" w:cs="Times New Roman" w:hint="default"/>
      </w:rPr>
    </w:lvl>
    <w:lvl w:ilvl="3">
      <w:start w:val="1"/>
      <w:numFmt w:val="bullet"/>
      <w:pStyle w:val="EndOfSection"/>
      <w:lvlText w:val="■"/>
      <w:lvlJc w:val="left"/>
      <w:pPr>
        <w:tabs>
          <w:tab w:val="num" w:pos="2160"/>
        </w:tabs>
        <w:ind w:left="2160" w:hanging="720"/>
      </w:pPr>
      <w:rPr>
        <w:rFonts w:ascii="Times New Roman" w:hAnsi="Times New Roman" w:cs="Times New Roman" w:hint="default"/>
      </w:rPr>
    </w:lvl>
    <w:lvl w:ilvl="4">
      <w:start w:val="1"/>
      <w:numFmt w:val="bullet"/>
      <w:pStyle w:val="TableNotes"/>
      <w:lvlText w:val="□"/>
      <w:lvlJc w:val="left"/>
      <w:pPr>
        <w:tabs>
          <w:tab w:val="num" w:pos="2880"/>
        </w:tabs>
        <w:ind w:left="2880" w:hanging="720"/>
      </w:pPr>
      <w:rPr>
        <w:rFonts w:ascii="Times New Roman" w:hAnsi="Times New Roman" w:cs="Times New Roman" w:hint="default"/>
      </w:rPr>
    </w:lvl>
    <w:lvl w:ilvl="5">
      <w:start w:val="1"/>
      <w:numFmt w:val="none"/>
      <w:pStyle w:val="BodyTextChar"/>
      <w:lvlText w:val="%1"/>
      <w:lvlJc w:val="left"/>
      <w:pPr>
        <w:tabs>
          <w:tab w:val="num" w:pos="2880"/>
        </w:tabs>
        <w:ind w:left="2880" w:hanging="7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0407D28"/>
    <w:multiLevelType w:val="multilevel"/>
    <w:tmpl w:val="054800DA"/>
    <w:lvl w:ilvl="0">
      <w:start w:val="1"/>
      <w:numFmt w:val="decimal"/>
      <w:pStyle w:val="Heading1"/>
      <w:lvlText w:val="PART %1."/>
      <w:lvlJc w:val="left"/>
      <w:pPr>
        <w:tabs>
          <w:tab w:val="num" w:pos="1062"/>
        </w:tabs>
        <w:ind w:left="1062" w:hanging="432"/>
      </w:pPr>
      <w:rPr>
        <w:u w:val="no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lvl>
    <w:lvl w:ilvl="3">
      <w:start w:val="1"/>
      <w:numFmt w:val="decimal"/>
      <w:pStyle w:val="Heading4"/>
      <w:lvlText w:val=".%4"/>
      <w:lvlJc w:val="left"/>
      <w:pPr>
        <w:tabs>
          <w:tab w:val="num" w:pos="-396"/>
        </w:tabs>
        <w:ind w:left="-396"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140220706">
    <w:abstractNumId w:val="0"/>
  </w:num>
  <w:num w:numId="2" w16cid:durableId="597714303">
    <w:abstractNumId w:val="0"/>
  </w:num>
  <w:num w:numId="3" w16cid:durableId="347026145">
    <w:abstractNumId w:val="9"/>
  </w:num>
  <w:num w:numId="4" w16cid:durableId="282661684">
    <w:abstractNumId w:val="6"/>
  </w:num>
  <w:num w:numId="5" w16cid:durableId="1797793228">
    <w:abstractNumId w:val="10"/>
  </w:num>
  <w:num w:numId="6" w16cid:durableId="830869200">
    <w:abstractNumId w:val="5"/>
  </w:num>
  <w:num w:numId="7" w16cid:durableId="75907787">
    <w:abstractNumId w:val="8"/>
  </w:num>
  <w:num w:numId="8" w16cid:durableId="960040433">
    <w:abstractNumId w:val="2"/>
  </w:num>
  <w:num w:numId="9" w16cid:durableId="278222654">
    <w:abstractNumId w:val="11"/>
  </w:num>
  <w:num w:numId="10" w16cid:durableId="596136326">
    <w:abstractNumId w:val="7"/>
  </w:num>
  <w:num w:numId="11" w16cid:durableId="1336611584">
    <w:abstractNumId w:val="4"/>
  </w:num>
  <w:num w:numId="12" w16cid:durableId="502209825">
    <w:abstractNumId w:val="1"/>
  </w:num>
  <w:num w:numId="13" w16cid:durableId="11079704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10927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26937893">
    <w:abstractNumId w:val="3"/>
  </w:num>
  <w:num w:numId="16" w16cid:durableId="194179177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8619685">
    <w:abstractNumId w:val="9"/>
    <w:lvlOverride w:ilvl="0"/>
    <w:lvlOverride w:ilvl="1"/>
    <w:lvlOverride w:ilvl="2"/>
    <w:lvlOverride w:ilvl="3"/>
    <w:lvlOverride w:ilvl="4"/>
    <w:lvlOverride w:ilvl="5"/>
    <w:lvlOverride w:ilvl="6"/>
    <w:lvlOverride w:ilvl="7"/>
    <w:lvlOverride w:ilvl="8"/>
  </w:num>
  <w:num w:numId="18" w16cid:durableId="8573090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789496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63856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58276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602410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196560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406078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6A12"/>
    <w:rsid w:val="00023496"/>
    <w:rsid w:val="00031097"/>
    <w:rsid w:val="00073E1A"/>
    <w:rsid w:val="000747E6"/>
    <w:rsid w:val="000A7BB7"/>
    <w:rsid w:val="000C6EBC"/>
    <w:rsid w:val="00107DBA"/>
    <w:rsid w:val="00116755"/>
    <w:rsid w:val="00123FC4"/>
    <w:rsid w:val="001311C6"/>
    <w:rsid w:val="00147B2E"/>
    <w:rsid w:val="001756B4"/>
    <w:rsid w:val="00187C8C"/>
    <w:rsid w:val="00192BF3"/>
    <w:rsid w:val="001A746A"/>
    <w:rsid w:val="001B3E2D"/>
    <w:rsid w:val="001C2479"/>
    <w:rsid w:val="001D0FB3"/>
    <w:rsid w:val="002B7F61"/>
    <w:rsid w:val="002D4787"/>
    <w:rsid w:val="002E23F4"/>
    <w:rsid w:val="002E4DB8"/>
    <w:rsid w:val="00304290"/>
    <w:rsid w:val="00312840"/>
    <w:rsid w:val="003130DA"/>
    <w:rsid w:val="00317166"/>
    <w:rsid w:val="0033540B"/>
    <w:rsid w:val="00340080"/>
    <w:rsid w:val="00366110"/>
    <w:rsid w:val="00372157"/>
    <w:rsid w:val="00376399"/>
    <w:rsid w:val="003B400D"/>
    <w:rsid w:val="003D4A23"/>
    <w:rsid w:val="00400D0A"/>
    <w:rsid w:val="00404157"/>
    <w:rsid w:val="0040417E"/>
    <w:rsid w:val="004049EA"/>
    <w:rsid w:val="00414AEF"/>
    <w:rsid w:val="00416C3A"/>
    <w:rsid w:val="00430C69"/>
    <w:rsid w:val="004417D2"/>
    <w:rsid w:val="004522EC"/>
    <w:rsid w:val="00455025"/>
    <w:rsid w:val="00463579"/>
    <w:rsid w:val="004671C4"/>
    <w:rsid w:val="00474F18"/>
    <w:rsid w:val="004A2000"/>
    <w:rsid w:val="004A2AF3"/>
    <w:rsid w:val="004D1EE4"/>
    <w:rsid w:val="004D60E6"/>
    <w:rsid w:val="004E3C72"/>
    <w:rsid w:val="00522344"/>
    <w:rsid w:val="00530760"/>
    <w:rsid w:val="00541882"/>
    <w:rsid w:val="005920F9"/>
    <w:rsid w:val="005947BD"/>
    <w:rsid w:val="005A6F11"/>
    <w:rsid w:val="005A6F5D"/>
    <w:rsid w:val="005E1DFC"/>
    <w:rsid w:val="005E762F"/>
    <w:rsid w:val="00600B8A"/>
    <w:rsid w:val="00633F8A"/>
    <w:rsid w:val="00643E94"/>
    <w:rsid w:val="00655002"/>
    <w:rsid w:val="00672C12"/>
    <w:rsid w:val="00683913"/>
    <w:rsid w:val="006A273F"/>
    <w:rsid w:val="006C0FAF"/>
    <w:rsid w:val="006D050F"/>
    <w:rsid w:val="006E5ACA"/>
    <w:rsid w:val="006F217D"/>
    <w:rsid w:val="0070514B"/>
    <w:rsid w:val="00783247"/>
    <w:rsid w:val="007C27E5"/>
    <w:rsid w:val="007E4441"/>
    <w:rsid w:val="008001A5"/>
    <w:rsid w:val="00812A85"/>
    <w:rsid w:val="00821B0F"/>
    <w:rsid w:val="00872EC7"/>
    <w:rsid w:val="008940DE"/>
    <w:rsid w:val="008A26A6"/>
    <w:rsid w:val="008B0DDB"/>
    <w:rsid w:val="008B3C09"/>
    <w:rsid w:val="008C6249"/>
    <w:rsid w:val="009369FF"/>
    <w:rsid w:val="0094101A"/>
    <w:rsid w:val="00960901"/>
    <w:rsid w:val="0097764D"/>
    <w:rsid w:val="0098097D"/>
    <w:rsid w:val="009B1A52"/>
    <w:rsid w:val="009B7600"/>
    <w:rsid w:val="009E0D9C"/>
    <w:rsid w:val="00A14D08"/>
    <w:rsid w:val="00A32F21"/>
    <w:rsid w:val="00A4444B"/>
    <w:rsid w:val="00A7191D"/>
    <w:rsid w:val="00A767E0"/>
    <w:rsid w:val="00A823E4"/>
    <w:rsid w:val="00AA040C"/>
    <w:rsid w:val="00AC0C69"/>
    <w:rsid w:val="00AC0E83"/>
    <w:rsid w:val="00AD2D57"/>
    <w:rsid w:val="00AD61B0"/>
    <w:rsid w:val="00B131A3"/>
    <w:rsid w:val="00BB1E39"/>
    <w:rsid w:val="00BB347F"/>
    <w:rsid w:val="00BC758F"/>
    <w:rsid w:val="00C03DB4"/>
    <w:rsid w:val="00C119D4"/>
    <w:rsid w:val="00C222CA"/>
    <w:rsid w:val="00C44A43"/>
    <w:rsid w:val="00C534D0"/>
    <w:rsid w:val="00C56781"/>
    <w:rsid w:val="00C60282"/>
    <w:rsid w:val="00C73272"/>
    <w:rsid w:val="00C80C03"/>
    <w:rsid w:val="00C81675"/>
    <w:rsid w:val="00C904E3"/>
    <w:rsid w:val="00CC695E"/>
    <w:rsid w:val="00D0334D"/>
    <w:rsid w:val="00D109FD"/>
    <w:rsid w:val="00D26372"/>
    <w:rsid w:val="00D3626B"/>
    <w:rsid w:val="00D416FD"/>
    <w:rsid w:val="00D705EE"/>
    <w:rsid w:val="00D92A00"/>
    <w:rsid w:val="00DA097A"/>
    <w:rsid w:val="00DB06A2"/>
    <w:rsid w:val="00DD236A"/>
    <w:rsid w:val="00DF7470"/>
    <w:rsid w:val="00E13ACC"/>
    <w:rsid w:val="00E16E0C"/>
    <w:rsid w:val="00E62AA3"/>
    <w:rsid w:val="00EC7435"/>
    <w:rsid w:val="00ED443B"/>
    <w:rsid w:val="00F00AD9"/>
    <w:rsid w:val="00F13982"/>
    <w:rsid w:val="00F1634D"/>
    <w:rsid w:val="00F237BF"/>
    <w:rsid w:val="00F30B76"/>
    <w:rsid w:val="00F5273F"/>
    <w:rsid w:val="00F6204E"/>
    <w:rsid w:val="00F6659B"/>
    <w:rsid w:val="00F72F7A"/>
    <w:rsid w:val="00FF0E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6C51509"/>
  <w15:chartTrackingRefBased/>
  <w15:docId w15:val="{B1E50232-092F-4FD8-841F-83FBF758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aliases w:val="Contents - level1 Char"/>
    <w:basedOn w:val="Main-Head"/>
    <w:next w:val="BodyText"/>
    <w:qFormat/>
    <w:rsid w:val="00F6659B"/>
    <w:pPr>
      <w:keepNext/>
      <w:numPr>
        <w:numId w:val="3"/>
      </w:numPr>
      <w:tabs>
        <w:tab w:val="left" w:pos="720"/>
      </w:tabs>
      <w:spacing w:before="160"/>
      <w:ind w:left="720" w:hanging="720"/>
      <w:jc w:val="both"/>
      <w:outlineLvl w:val="0"/>
    </w:pPr>
    <w:rPr>
      <w:rFonts w:ascii="Calibri" w:hAnsi="Calibri"/>
      <w:b w:val="0"/>
      <w:caps/>
      <w:szCs w:val="22"/>
      <w:u w:val="single"/>
    </w:rPr>
  </w:style>
  <w:style w:type="paragraph" w:styleId="Heading2">
    <w:name w:val="heading 2"/>
    <w:basedOn w:val="Main-Head"/>
    <w:next w:val="BodyText"/>
    <w:link w:val="Heading2Char"/>
    <w:qFormat/>
    <w:rsid w:val="005E762F"/>
    <w:pPr>
      <w:keepNext/>
      <w:keepLines/>
      <w:numPr>
        <w:ilvl w:val="1"/>
        <w:numId w:val="3"/>
      </w:numPr>
      <w:spacing w:before="80"/>
      <w:outlineLvl w:val="1"/>
    </w:pPr>
    <w:rPr>
      <w:rFonts w:ascii="Calibri" w:hAnsi="Calibri"/>
      <w:b w:val="0"/>
      <w:szCs w:val="22"/>
      <w:u w:val="single"/>
    </w:rPr>
  </w:style>
  <w:style w:type="paragraph" w:styleId="Heading3">
    <w:name w:val="heading 3"/>
    <w:basedOn w:val="Main-Head"/>
    <w:link w:val="Heading3Char"/>
    <w:qFormat/>
    <w:rsid w:val="004D60E6"/>
    <w:pPr>
      <w:numPr>
        <w:ilvl w:val="2"/>
        <w:numId w:val="3"/>
      </w:numPr>
      <w:tabs>
        <w:tab w:val="clear" w:pos="720"/>
      </w:tabs>
      <w:ind w:left="1440" w:hanging="720"/>
      <w:outlineLvl w:val="2"/>
    </w:pPr>
    <w:rPr>
      <w:rFonts w:ascii="Calibri" w:hAnsi="Calibri"/>
      <w:b w:val="0"/>
      <w:szCs w:val="22"/>
    </w:rPr>
  </w:style>
  <w:style w:type="paragraph" w:styleId="Heading4">
    <w:name w:val="heading 4"/>
    <w:basedOn w:val="Main-Head"/>
    <w:link w:val="Heading4Char"/>
    <w:qFormat/>
    <w:rsid w:val="00F6659B"/>
    <w:pPr>
      <w:numPr>
        <w:ilvl w:val="3"/>
        <w:numId w:val="3"/>
      </w:numPr>
      <w:tabs>
        <w:tab w:val="left" w:pos="2160"/>
      </w:tabs>
      <w:ind w:left="2160" w:hanging="720"/>
      <w:outlineLvl w:val="3"/>
    </w:pPr>
    <w:rPr>
      <w:rFonts w:ascii="Calibri" w:hAnsi="Calibri" w:cs="Arial"/>
      <w:b w:val="0"/>
      <w:szCs w:val="22"/>
    </w:rPr>
  </w:style>
  <w:style w:type="paragraph" w:styleId="Heading5">
    <w:name w:val="heading 5"/>
    <w:basedOn w:val="Main-Head"/>
    <w:qFormat/>
    <w:rsid w:val="005E762F"/>
    <w:pPr>
      <w:numPr>
        <w:ilvl w:val="4"/>
        <w:numId w:val="3"/>
      </w:numPr>
      <w:tabs>
        <w:tab w:val="clear" w:pos="720"/>
        <w:tab w:val="left" w:pos="2880"/>
      </w:tabs>
      <w:ind w:left="2880" w:hanging="720"/>
      <w:outlineLvl w:val="4"/>
    </w:pPr>
    <w:rPr>
      <w:rFonts w:ascii="Calibri" w:hAnsi="Calibri"/>
      <w:b w:val="0"/>
      <w:szCs w:val="22"/>
    </w:rPr>
  </w:style>
  <w:style w:type="paragraph" w:styleId="Heading6">
    <w:name w:val="heading 6"/>
    <w:basedOn w:val="Main-Head"/>
    <w:next w:val="BodyText"/>
    <w:qFormat/>
    <w:rsid w:val="00400D0A"/>
    <w:pPr>
      <w:numPr>
        <w:ilvl w:val="5"/>
        <w:numId w:val="3"/>
      </w:numPr>
      <w:tabs>
        <w:tab w:val="clear" w:pos="720"/>
        <w:tab w:val="left" w:pos="6480"/>
      </w:tabs>
      <w:ind w:left="6480" w:hanging="720"/>
      <w:outlineLvl w:val="5"/>
    </w:pPr>
    <w:rPr>
      <w:rFonts w:ascii="Arial" w:hAnsi="Arial"/>
      <w:b w:val="0"/>
    </w:rPr>
  </w:style>
  <w:style w:type="paragraph" w:styleId="Heading7">
    <w:name w:val="heading 7"/>
    <w:basedOn w:val="Normal"/>
    <w:next w:val="Normal"/>
    <w:qFormat/>
    <w:rsid w:val="004049E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4D60E6"/>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4E3C72"/>
    <w:pPr>
      <w:widowControl w:val="0"/>
      <w:spacing w:before="60" w:after="60"/>
    </w:pPr>
    <w:rPr>
      <w:rFonts w:ascii="Arial" w:hAnsi="Arial"/>
      <w:sz w:val="20"/>
      <w:lang w:val="en-GB"/>
    </w:rPr>
  </w:style>
  <w:style w:type="paragraph" w:customStyle="1" w:styleId="TableHeading">
    <w:name w:val="Table Heading"/>
    <w:basedOn w:val="Normal"/>
    <w:rsid w:val="004E3C72"/>
    <w:pPr>
      <w:widowControl w:val="0"/>
      <w:spacing w:before="60" w:after="60"/>
    </w:pPr>
    <w:rPr>
      <w:rFonts w:ascii="Arial" w:hAnsi="Arial"/>
      <w:b/>
      <w:sz w:val="20"/>
      <w:lang w:val="en-GB"/>
    </w:rPr>
  </w:style>
  <w:style w:type="paragraph" w:styleId="BalloonText">
    <w:name w:val="Balloon Text"/>
    <w:basedOn w:val="Normal"/>
    <w:semiHidden/>
    <w:rsid w:val="00E13ACC"/>
    <w:rPr>
      <w:rFonts w:ascii="Tahoma" w:hAnsi="Tahoma" w:cs="Tahoma"/>
      <w:sz w:val="16"/>
      <w:szCs w:val="16"/>
    </w:rPr>
  </w:style>
  <w:style w:type="paragraph" w:styleId="CommentSubject">
    <w:name w:val="annotation subject"/>
    <w:basedOn w:val="CommentText"/>
    <w:next w:val="CommentText"/>
    <w:link w:val="CommentSubjectChar"/>
    <w:rsid w:val="004417D2"/>
    <w:pPr>
      <w:spacing w:before="0"/>
    </w:pPr>
    <w:rPr>
      <w:rFonts w:ascii="Book Antiqua" w:hAnsi="Book Antiqua"/>
      <w:b/>
      <w:bCs/>
      <w:sz w:val="20"/>
    </w:rPr>
  </w:style>
  <w:style w:type="character" w:customStyle="1" w:styleId="CommentTextChar">
    <w:name w:val="Comment Text Char"/>
    <w:link w:val="CommentText"/>
    <w:semiHidden/>
    <w:rsid w:val="004417D2"/>
    <w:rPr>
      <w:rFonts w:ascii="Arial" w:hAnsi="Arial"/>
      <w:sz w:val="22"/>
    </w:rPr>
  </w:style>
  <w:style w:type="character" w:customStyle="1" w:styleId="CommentSubjectChar">
    <w:name w:val="Comment Subject Char"/>
    <w:link w:val="CommentSubject"/>
    <w:rsid w:val="004417D2"/>
    <w:rPr>
      <w:rFonts w:ascii="Book Antiqua" w:hAnsi="Book Antiqua"/>
      <w:b/>
      <w:bCs/>
      <w:sz w:val="22"/>
    </w:rPr>
  </w:style>
  <w:style w:type="character" w:customStyle="1" w:styleId="Heading4Char">
    <w:name w:val="Heading 4 Char"/>
    <w:link w:val="Heading4"/>
    <w:rsid w:val="00F6659B"/>
    <w:rPr>
      <w:rFonts w:ascii="Calibri" w:hAnsi="Calibri" w:cs="Arial"/>
      <w:sz w:val="22"/>
      <w:szCs w:val="22"/>
    </w:rPr>
  </w:style>
  <w:style w:type="character" w:customStyle="1" w:styleId="Heading2Char">
    <w:name w:val="Heading 2 Char"/>
    <w:link w:val="Heading2"/>
    <w:rsid w:val="005E762F"/>
    <w:rPr>
      <w:rFonts w:ascii="Calibri" w:hAnsi="Calibri"/>
      <w:sz w:val="22"/>
      <w:szCs w:val="22"/>
      <w:u w:val="single"/>
    </w:rPr>
  </w:style>
  <w:style w:type="paragraph" w:customStyle="1" w:styleId="Level5">
    <w:name w:val="Level 5"/>
    <w:rsid w:val="001756B4"/>
    <w:pPr>
      <w:widowControl w:val="0"/>
      <w:tabs>
        <w:tab w:val="num" w:pos="360"/>
      </w:tabs>
      <w:autoSpaceDE w:val="0"/>
      <w:autoSpaceDN w:val="0"/>
      <w:adjustRightInd w:val="0"/>
      <w:jc w:val="both"/>
    </w:pPr>
    <w:rPr>
      <w:sz w:val="22"/>
      <w:szCs w:val="24"/>
      <w:lang w:val="en-US" w:eastAsia="en-US"/>
    </w:rPr>
  </w:style>
  <w:style w:type="paragraph" w:customStyle="1" w:styleId="EndOfSection">
    <w:name w:val="EndOfSection"/>
    <w:basedOn w:val="Normal"/>
    <w:rsid w:val="001756B4"/>
    <w:pPr>
      <w:spacing w:before="600"/>
      <w:jc w:val="center"/>
    </w:pPr>
    <w:rPr>
      <w:rFonts w:ascii="Times New Roman" w:hAnsi="Times New Roman"/>
      <w:b/>
    </w:rPr>
  </w:style>
  <w:style w:type="paragraph" w:customStyle="1" w:styleId="CSITitle">
    <w:name w:val="CSITitle"/>
    <w:basedOn w:val="Normal"/>
    <w:rsid w:val="001756B4"/>
    <w:pPr>
      <w:tabs>
        <w:tab w:val="num" w:pos="360"/>
      </w:tabs>
      <w:spacing w:line="480" w:lineRule="auto"/>
      <w:jc w:val="center"/>
    </w:pPr>
    <w:rPr>
      <w:rFonts w:ascii="Times New Roman" w:hAnsi="Times New Roman"/>
      <w:b/>
    </w:rPr>
  </w:style>
  <w:style w:type="character" w:customStyle="1" w:styleId="BodyTextChar">
    <w:name w:val="Body Text Char"/>
    <w:link w:val="BodyText"/>
    <w:rsid w:val="00C222CA"/>
    <w:rPr>
      <w:rFonts w:ascii="Book Antiqua" w:hAnsi="Book Antiqua"/>
      <w:sz w:val="22"/>
    </w:rPr>
  </w:style>
  <w:style w:type="character" w:styleId="Hyperlink">
    <w:name w:val="Hyperlink"/>
    <w:rsid w:val="00F237BF"/>
    <w:rPr>
      <w:color w:val="0000FF"/>
      <w:u w:val="single"/>
    </w:rPr>
  </w:style>
  <w:style w:type="paragraph" w:styleId="PlainText">
    <w:name w:val="Plain Text"/>
    <w:basedOn w:val="Normal"/>
    <w:link w:val="PlainTextChar"/>
    <w:rsid w:val="00C904E3"/>
    <w:rPr>
      <w:rFonts w:ascii="Courier New" w:hAnsi="Courier New"/>
      <w:sz w:val="20"/>
    </w:rPr>
  </w:style>
  <w:style w:type="character" w:customStyle="1" w:styleId="PlainTextChar">
    <w:name w:val="Plain Text Char"/>
    <w:link w:val="PlainText"/>
    <w:rsid w:val="00C904E3"/>
    <w:rPr>
      <w:rFonts w:ascii="Courier New" w:hAnsi="Courier New"/>
    </w:rPr>
  </w:style>
  <w:style w:type="paragraph" w:styleId="Revision">
    <w:name w:val="Revision"/>
    <w:hidden/>
    <w:uiPriority w:val="99"/>
    <w:semiHidden/>
    <w:rsid w:val="00AC0C69"/>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8F955F21-7C84-4665-9872-D6E4EE63B841}">
  <ds:schemaRefs>
    <ds:schemaRef ds:uri="http://schemas.microsoft.com/sharepoint/v3/contenttype/forms"/>
  </ds:schemaRefs>
</ds:datastoreItem>
</file>

<file path=customXml/itemProps2.xml><?xml version="1.0" encoding="utf-8"?>
<ds:datastoreItem xmlns:ds="http://schemas.openxmlformats.org/officeDocument/2006/customXml" ds:itemID="{614BB895-41EC-4101-9B87-F4DBCE7660E0}">
  <ds:schemaRefs>
    <ds:schemaRef ds:uri="http://schemas.openxmlformats.org/officeDocument/2006/bibliography"/>
  </ds:schemaRefs>
</ds:datastoreItem>
</file>

<file path=customXml/itemProps3.xml><?xml version="1.0" encoding="utf-8"?>
<ds:datastoreItem xmlns:ds="http://schemas.openxmlformats.org/officeDocument/2006/customXml" ds:itemID="{AE7E9A22-E9B0-4124-B8C9-A3A81A1AA6F9}"/>
</file>

<file path=customXml/itemProps4.xml><?xml version="1.0" encoding="utf-8"?>
<ds:datastoreItem xmlns:ds="http://schemas.openxmlformats.org/officeDocument/2006/customXml" ds:itemID="{129071C7-505D-4D50-B57C-6C18F1E30464}">
  <ds:schemaRefs>
    <ds:schemaRef ds:uri="http://schemas.microsoft.com/office/2006/metadata/longProperties"/>
  </ds:schemaRefs>
</ds:datastoreItem>
</file>

<file path=customXml/itemProps5.xml><?xml version="1.0" encoding="utf-8"?>
<ds:datastoreItem xmlns:ds="http://schemas.openxmlformats.org/officeDocument/2006/customXml" ds:itemID="{A52EFD53-4A7E-4D14-AAB4-E53241D8BD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4</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16480_Grounding (Feb 9, 2015)</vt:lpstr>
    </vt:vector>
  </TitlesOfParts>
  <Company>Regional Municipality of York</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16480_Grounding (Feb 9, 2015)</dc:title>
  <dc:subject/>
  <dc:creator>Adley-McGinnis, Andrea</dc:creator>
  <cp:keywords/>
  <cp:lastModifiedBy>Axel Ouillet</cp:lastModifiedBy>
  <cp:revision>2</cp:revision>
  <cp:lastPrinted>2006-08-30T13:41:00Z</cp:lastPrinted>
  <dcterms:created xsi:type="dcterms:W3CDTF">2022-11-17T18:58:00Z</dcterms:created>
  <dcterms:modified xsi:type="dcterms:W3CDTF">2022-11-17T18:58:00Z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2015-02-09T00:00:00Z</vt:lpwstr>
  </property>
  <property fmtid="{D5CDD505-2E9C-101B-9397-08002B2CF9AE}" pid="4" name="Document Type">
    <vt:lpwstr>Technical Design Specification Templates</vt:lpwstr>
  </property>
  <property fmtid="{D5CDD505-2E9C-101B-9397-08002B2CF9AE}" pid="5" name="Office">
    <vt:lpwstr/>
  </property>
  <property fmtid="{D5CDD505-2E9C-101B-9397-08002B2CF9AE}" pid="6" name="AERIS Pools">
    <vt:lpwstr/>
  </property>
  <property fmtid="{D5CDD505-2E9C-101B-9397-08002B2CF9AE}" pid="7" name="Data Classification">
    <vt:lpwstr>1;#Confidential|dbb6cc64-9915-4cf6-857e-3e641b410f5c</vt:lpwstr>
  </property>
  <property fmtid="{D5CDD505-2E9C-101B-9397-08002B2CF9AE}" pid="8" name="Communications">
    <vt:lpwstr/>
  </property>
  <property fmtid="{D5CDD505-2E9C-101B-9397-08002B2CF9AE}" pid="9" name="Internal Organization">
    <vt:lpwstr/>
  </property>
  <property fmtid="{D5CDD505-2E9C-101B-9397-08002B2CF9AE}" pid="10" name="Information Type">
    <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2022-11-04T16:45:59Z</vt:lpwstr>
  </property>
  <property fmtid="{D5CDD505-2E9C-101B-9397-08002B2CF9AE}" pid="24" name="ContentTypeId">
    <vt:lpwstr>0x010100BF8E50B80A32C040A85FB450FB26C9E5</vt:lpwstr>
  </property>
</Properties>
</file>