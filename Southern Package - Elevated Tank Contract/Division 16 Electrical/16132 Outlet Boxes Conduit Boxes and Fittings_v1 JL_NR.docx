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A69CC" w14:textId="77777777" w:rsidR="005B2A82" w:rsidRDefault="005B2A82"/>
    <w:tbl>
      <w:tblPr>
        <w:tblW w:w="0" w:type="auto"/>
        <w:jc w:val="center"/>
        <w:tblLayout w:type="fixed"/>
        <w:tblLook w:val="0000" w:firstRow="0" w:lastRow="0" w:firstColumn="0" w:lastColumn="0" w:noHBand="0" w:noVBand="0"/>
      </w:tblPr>
      <w:tblGrid>
        <w:gridCol w:w="1184"/>
        <w:gridCol w:w="1980"/>
        <w:gridCol w:w="5863"/>
      </w:tblGrid>
      <w:tr w:rsidR="007D520E" w:rsidRPr="00435894" w14:paraId="494546FE"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4289B045" w14:textId="77777777" w:rsidR="007D520E" w:rsidRPr="00435894" w:rsidRDefault="007D520E" w:rsidP="00146BD3">
            <w:pPr>
              <w:pStyle w:val="TableHeading"/>
              <w:rPr>
                <w:rFonts w:ascii="Calibri" w:hAnsi="Calibri"/>
                <w:sz w:val="22"/>
                <w:szCs w:val="22"/>
              </w:rPr>
            </w:pPr>
            <w:bookmarkStart w:id="0" w:name="OLE_LINK1"/>
            <w:bookmarkStart w:id="1" w:name="OLE_LINK2"/>
            <w:bookmarkStart w:id="2" w:name="OLE_LINK3"/>
            <w:r w:rsidRPr="00435894">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373C15F7" w14:textId="77777777" w:rsidR="007D520E" w:rsidRPr="00435894" w:rsidRDefault="007D520E" w:rsidP="00146BD3">
            <w:pPr>
              <w:pStyle w:val="TableHeading"/>
              <w:rPr>
                <w:rFonts w:ascii="Calibri" w:hAnsi="Calibri"/>
                <w:sz w:val="22"/>
                <w:szCs w:val="22"/>
              </w:rPr>
            </w:pPr>
            <w:r w:rsidRPr="00435894">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172388D6" w14:textId="77777777" w:rsidR="007D520E" w:rsidRPr="00435894" w:rsidRDefault="007D520E" w:rsidP="00146BD3">
            <w:pPr>
              <w:pStyle w:val="TableHeading"/>
              <w:rPr>
                <w:rFonts w:ascii="Calibri" w:hAnsi="Calibri"/>
                <w:sz w:val="22"/>
                <w:szCs w:val="22"/>
              </w:rPr>
            </w:pPr>
            <w:r w:rsidRPr="00435894">
              <w:rPr>
                <w:rFonts w:ascii="Calibri" w:hAnsi="Calibri"/>
                <w:sz w:val="22"/>
                <w:szCs w:val="22"/>
              </w:rPr>
              <w:t>Description of Revisions</w:t>
            </w:r>
          </w:p>
        </w:tc>
      </w:tr>
      <w:tr w:rsidR="007D520E" w:rsidRPr="00435894" w14:paraId="32213F6E"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01C16288" w14:textId="77777777" w:rsidR="007D520E" w:rsidRPr="00435894" w:rsidRDefault="007D520E" w:rsidP="000B672F">
            <w:pPr>
              <w:pStyle w:val="NormalTableText"/>
              <w:jc w:val="center"/>
              <w:rPr>
                <w:rFonts w:ascii="Calibri" w:hAnsi="Calibri"/>
                <w:sz w:val="22"/>
                <w:szCs w:val="22"/>
              </w:rPr>
            </w:pPr>
            <w:r w:rsidRPr="00435894">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72EDB03A" w14:textId="77777777" w:rsidR="007D520E" w:rsidRPr="00435894" w:rsidRDefault="003132C1" w:rsidP="00146BD3">
            <w:pPr>
              <w:pStyle w:val="NormalTableText"/>
              <w:rPr>
                <w:rFonts w:ascii="Calibri" w:hAnsi="Calibri"/>
                <w:sz w:val="22"/>
                <w:szCs w:val="22"/>
              </w:rPr>
            </w:pPr>
            <w:r w:rsidRPr="00435894">
              <w:rPr>
                <w:rFonts w:ascii="Calibri" w:hAnsi="Calibri"/>
                <w:sz w:val="22"/>
                <w:szCs w:val="22"/>
              </w:rPr>
              <w:t>August 30</w:t>
            </w:r>
            <w:r w:rsidR="007D520E" w:rsidRPr="00435894">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238EA373" w14:textId="77777777" w:rsidR="007D520E" w:rsidRPr="00435894" w:rsidRDefault="007D520E" w:rsidP="00146BD3">
            <w:pPr>
              <w:pStyle w:val="NormalTableText"/>
              <w:rPr>
                <w:rFonts w:ascii="Calibri" w:hAnsi="Calibri"/>
                <w:sz w:val="22"/>
                <w:szCs w:val="22"/>
              </w:rPr>
            </w:pPr>
            <w:r w:rsidRPr="00435894">
              <w:rPr>
                <w:rFonts w:ascii="Calibri" w:hAnsi="Calibri"/>
                <w:sz w:val="22"/>
                <w:szCs w:val="22"/>
              </w:rPr>
              <w:t>Approved final document.</w:t>
            </w:r>
          </w:p>
        </w:tc>
      </w:tr>
      <w:tr w:rsidR="007D520E" w:rsidRPr="00435894" w14:paraId="17835CC0"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408B31D5" w14:textId="77777777" w:rsidR="007D520E" w:rsidRPr="00435894" w:rsidRDefault="00980019" w:rsidP="000B672F">
            <w:pPr>
              <w:pStyle w:val="NormalTableText"/>
              <w:jc w:val="center"/>
              <w:rPr>
                <w:rFonts w:ascii="Calibri" w:hAnsi="Calibri"/>
                <w:sz w:val="22"/>
                <w:szCs w:val="22"/>
              </w:rPr>
            </w:pPr>
            <w:r w:rsidRPr="00435894">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37038E2C" w14:textId="77777777" w:rsidR="007D520E" w:rsidRPr="00435894" w:rsidRDefault="00D81436" w:rsidP="00146BD3">
            <w:pPr>
              <w:pStyle w:val="NormalTableText"/>
              <w:rPr>
                <w:rFonts w:ascii="Calibri" w:hAnsi="Calibri"/>
                <w:sz w:val="22"/>
                <w:szCs w:val="22"/>
              </w:rPr>
            </w:pPr>
            <w:r w:rsidRPr="00435894">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1E720700" w14:textId="77777777" w:rsidR="007D520E" w:rsidRPr="00435894" w:rsidRDefault="00980019" w:rsidP="00146BD3">
            <w:pPr>
              <w:pStyle w:val="NormalTableText"/>
              <w:rPr>
                <w:rFonts w:ascii="Calibri" w:hAnsi="Calibri"/>
                <w:sz w:val="22"/>
                <w:szCs w:val="22"/>
              </w:rPr>
            </w:pPr>
            <w:r w:rsidRPr="00435894">
              <w:rPr>
                <w:rFonts w:ascii="Calibri" w:hAnsi="Calibri"/>
                <w:sz w:val="22"/>
                <w:szCs w:val="22"/>
              </w:rPr>
              <w:t>Modified ‘Related Sections’</w:t>
            </w:r>
          </w:p>
        </w:tc>
      </w:tr>
      <w:tr w:rsidR="007D520E" w:rsidRPr="00435894" w14:paraId="12B14760"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2589EBBF" w14:textId="77777777" w:rsidR="007D520E" w:rsidRPr="00435894" w:rsidRDefault="00465CBD" w:rsidP="000B672F">
            <w:pPr>
              <w:pStyle w:val="NormalTableText"/>
              <w:jc w:val="center"/>
              <w:rPr>
                <w:rFonts w:ascii="Calibri" w:hAnsi="Calibri"/>
                <w:sz w:val="22"/>
                <w:szCs w:val="22"/>
              </w:rPr>
            </w:pPr>
            <w:r w:rsidRPr="00435894">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3725C87E" w14:textId="77777777" w:rsidR="007D520E" w:rsidRPr="00435894" w:rsidRDefault="00465CBD" w:rsidP="00146BD3">
            <w:pPr>
              <w:pStyle w:val="NormalTableText"/>
              <w:rPr>
                <w:rFonts w:ascii="Calibri" w:hAnsi="Calibri"/>
                <w:sz w:val="22"/>
                <w:szCs w:val="22"/>
              </w:rPr>
            </w:pPr>
            <w:r w:rsidRPr="00435894">
              <w:rPr>
                <w:rFonts w:ascii="Calibri" w:hAnsi="Calibri"/>
                <w:sz w:val="22"/>
                <w:szCs w:val="22"/>
              </w:rPr>
              <w:t>March 15, 2011</w:t>
            </w:r>
          </w:p>
        </w:tc>
        <w:tc>
          <w:tcPr>
            <w:tcW w:w="5863" w:type="dxa"/>
            <w:tcBorders>
              <w:top w:val="single" w:sz="6" w:space="0" w:color="auto"/>
              <w:left w:val="single" w:sz="6" w:space="0" w:color="auto"/>
              <w:bottom w:val="single" w:sz="6" w:space="0" w:color="auto"/>
              <w:right w:val="double" w:sz="6" w:space="0" w:color="auto"/>
            </w:tcBorders>
          </w:tcPr>
          <w:p w14:paraId="3F8955E7" w14:textId="77777777" w:rsidR="007D520E" w:rsidRPr="00435894" w:rsidRDefault="00465CBD" w:rsidP="00146BD3">
            <w:pPr>
              <w:pStyle w:val="NormalTableText"/>
              <w:rPr>
                <w:rFonts w:ascii="Calibri" w:hAnsi="Calibri"/>
                <w:sz w:val="22"/>
                <w:szCs w:val="22"/>
              </w:rPr>
            </w:pPr>
            <w:r w:rsidRPr="00435894">
              <w:rPr>
                <w:rFonts w:ascii="Calibri" w:hAnsi="Calibri"/>
                <w:sz w:val="22"/>
                <w:szCs w:val="22"/>
              </w:rPr>
              <w:t>Minor changes from Legal</w:t>
            </w:r>
          </w:p>
        </w:tc>
      </w:tr>
      <w:tr w:rsidR="007D520E" w:rsidRPr="00435894" w14:paraId="6550A579" w14:textId="77777777" w:rsidTr="00372989">
        <w:trPr>
          <w:cantSplit/>
          <w:jc w:val="center"/>
        </w:trPr>
        <w:tc>
          <w:tcPr>
            <w:tcW w:w="1184" w:type="dxa"/>
            <w:tcBorders>
              <w:top w:val="single" w:sz="6" w:space="0" w:color="auto"/>
              <w:left w:val="double" w:sz="6" w:space="0" w:color="auto"/>
              <w:bottom w:val="single" w:sz="6" w:space="0" w:color="auto"/>
              <w:right w:val="single" w:sz="6" w:space="0" w:color="auto"/>
            </w:tcBorders>
          </w:tcPr>
          <w:p w14:paraId="360BFA27" w14:textId="77777777" w:rsidR="007D520E" w:rsidRPr="00435894" w:rsidRDefault="00372989" w:rsidP="000B672F">
            <w:pPr>
              <w:pStyle w:val="NormalTableText"/>
              <w:jc w:val="center"/>
              <w:rPr>
                <w:rFonts w:ascii="Calibri" w:hAnsi="Calibri"/>
                <w:sz w:val="22"/>
                <w:szCs w:val="22"/>
              </w:rPr>
            </w:pPr>
            <w:r w:rsidRPr="00435894">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04888090" w14:textId="77777777" w:rsidR="007D520E" w:rsidRPr="00435894" w:rsidRDefault="00372989" w:rsidP="00146BD3">
            <w:pPr>
              <w:pStyle w:val="NormalTableText"/>
              <w:rPr>
                <w:rFonts w:ascii="Calibri" w:hAnsi="Calibri"/>
                <w:sz w:val="22"/>
                <w:szCs w:val="22"/>
              </w:rPr>
            </w:pPr>
            <w:r w:rsidRPr="00435894">
              <w:rPr>
                <w:rFonts w:ascii="Calibri" w:hAnsi="Calibri"/>
                <w:sz w:val="22"/>
                <w:szCs w:val="22"/>
              </w:rPr>
              <w:t>June 3, 2013</w:t>
            </w:r>
          </w:p>
        </w:tc>
        <w:tc>
          <w:tcPr>
            <w:tcW w:w="5863" w:type="dxa"/>
            <w:tcBorders>
              <w:top w:val="single" w:sz="6" w:space="0" w:color="auto"/>
              <w:left w:val="single" w:sz="6" w:space="0" w:color="auto"/>
              <w:bottom w:val="single" w:sz="6" w:space="0" w:color="auto"/>
              <w:right w:val="double" w:sz="6" w:space="0" w:color="auto"/>
            </w:tcBorders>
          </w:tcPr>
          <w:p w14:paraId="03B8D85A" w14:textId="77777777" w:rsidR="007D520E" w:rsidRPr="00435894" w:rsidRDefault="00372989" w:rsidP="00146BD3">
            <w:pPr>
              <w:pStyle w:val="NormalTableText"/>
              <w:rPr>
                <w:rFonts w:ascii="Calibri" w:hAnsi="Calibri"/>
                <w:sz w:val="22"/>
                <w:szCs w:val="22"/>
              </w:rPr>
            </w:pPr>
            <w:r w:rsidRPr="00435894">
              <w:rPr>
                <w:rFonts w:ascii="Calibri" w:hAnsi="Calibri"/>
                <w:sz w:val="22"/>
                <w:szCs w:val="22"/>
              </w:rPr>
              <w:t>Final Draft – Consolidated Comments Spec Update Project</w:t>
            </w:r>
          </w:p>
        </w:tc>
      </w:tr>
      <w:tr w:rsidR="00372989" w:rsidRPr="00435894" w14:paraId="17B90557" w14:textId="77777777" w:rsidTr="00322C6A">
        <w:trPr>
          <w:cantSplit/>
          <w:jc w:val="center"/>
        </w:trPr>
        <w:tc>
          <w:tcPr>
            <w:tcW w:w="1184" w:type="dxa"/>
            <w:tcBorders>
              <w:top w:val="single" w:sz="6" w:space="0" w:color="auto"/>
              <w:left w:val="double" w:sz="6" w:space="0" w:color="auto"/>
              <w:bottom w:val="single" w:sz="6" w:space="0" w:color="auto"/>
              <w:right w:val="single" w:sz="6" w:space="0" w:color="auto"/>
            </w:tcBorders>
          </w:tcPr>
          <w:p w14:paraId="61E8F64F" w14:textId="77777777" w:rsidR="00372989" w:rsidRPr="00435894" w:rsidRDefault="002637C0" w:rsidP="000B672F">
            <w:pPr>
              <w:pStyle w:val="NormalTableText"/>
              <w:jc w:val="center"/>
              <w:rPr>
                <w:rFonts w:ascii="Calibri" w:hAnsi="Calibri"/>
                <w:sz w:val="22"/>
                <w:szCs w:val="22"/>
              </w:rPr>
            </w:pPr>
            <w:r>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413E2F5B" w14:textId="77777777" w:rsidR="00372989" w:rsidRPr="00435894" w:rsidRDefault="00322C6A" w:rsidP="00146BD3">
            <w:pPr>
              <w:pStyle w:val="NormalTableText"/>
              <w:rPr>
                <w:rFonts w:ascii="Calibri" w:hAnsi="Calibri"/>
                <w:sz w:val="22"/>
                <w:szCs w:val="22"/>
              </w:rPr>
            </w:pPr>
            <w:r w:rsidRPr="00435894">
              <w:rPr>
                <w:rFonts w:ascii="Calibri" w:hAnsi="Calibri"/>
                <w:sz w:val="22"/>
                <w:szCs w:val="22"/>
              </w:rPr>
              <w:t>June 18, 2013</w:t>
            </w:r>
          </w:p>
        </w:tc>
        <w:tc>
          <w:tcPr>
            <w:tcW w:w="5863" w:type="dxa"/>
            <w:tcBorders>
              <w:top w:val="single" w:sz="6" w:space="0" w:color="auto"/>
              <w:left w:val="single" w:sz="6" w:space="0" w:color="auto"/>
              <w:bottom w:val="single" w:sz="6" w:space="0" w:color="auto"/>
              <w:right w:val="double" w:sz="6" w:space="0" w:color="auto"/>
            </w:tcBorders>
          </w:tcPr>
          <w:p w14:paraId="09AB9D2A" w14:textId="77777777" w:rsidR="00372989" w:rsidRPr="00435894" w:rsidRDefault="00322C6A" w:rsidP="00146BD3">
            <w:pPr>
              <w:pStyle w:val="NormalTableText"/>
              <w:rPr>
                <w:rFonts w:ascii="Calibri" w:hAnsi="Calibri"/>
                <w:sz w:val="22"/>
                <w:szCs w:val="22"/>
              </w:rPr>
            </w:pPr>
            <w:r w:rsidRPr="00435894">
              <w:rPr>
                <w:rFonts w:ascii="Calibri" w:hAnsi="Calibri"/>
                <w:sz w:val="22"/>
                <w:szCs w:val="22"/>
              </w:rPr>
              <w:t>Incorporation of new Commissioning and Computerized Maintenance Management System Data Requirements Specification cross references.</w:t>
            </w:r>
          </w:p>
        </w:tc>
      </w:tr>
      <w:tr w:rsidR="007916BC" w:rsidRPr="00435894" w14:paraId="11E55761" w14:textId="77777777" w:rsidTr="007916BC">
        <w:trPr>
          <w:cantSplit/>
          <w:jc w:val="center"/>
        </w:trPr>
        <w:tc>
          <w:tcPr>
            <w:tcW w:w="1184" w:type="dxa"/>
            <w:tcBorders>
              <w:top w:val="single" w:sz="6" w:space="0" w:color="auto"/>
              <w:left w:val="double" w:sz="6" w:space="0" w:color="auto"/>
              <w:bottom w:val="single" w:sz="6" w:space="0" w:color="auto"/>
              <w:right w:val="single" w:sz="6" w:space="0" w:color="auto"/>
            </w:tcBorders>
          </w:tcPr>
          <w:p w14:paraId="300E8D1C" w14:textId="77777777" w:rsidR="007916BC" w:rsidRPr="00417432" w:rsidRDefault="002637C0" w:rsidP="000B672F">
            <w:pPr>
              <w:pStyle w:val="NormalTableText"/>
              <w:jc w:val="center"/>
              <w:rPr>
                <w:rFonts w:ascii="Calibri" w:hAnsi="Calibri"/>
                <w:sz w:val="22"/>
                <w:szCs w:val="22"/>
              </w:rPr>
            </w:pPr>
            <w:r>
              <w:rPr>
                <w:rFonts w:ascii="Calibri" w:hAnsi="Calibri"/>
                <w:sz w:val="22"/>
                <w:szCs w:val="22"/>
              </w:rPr>
              <w:t>6</w:t>
            </w:r>
          </w:p>
        </w:tc>
        <w:tc>
          <w:tcPr>
            <w:tcW w:w="1980" w:type="dxa"/>
            <w:tcBorders>
              <w:top w:val="single" w:sz="6" w:space="0" w:color="auto"/>
              <w:left w:val="single" w:sz="6" w:space="0" w:color="auto"/>
              <w:bottom w:val="single" w:sz="6" w:space="0" w:color="auto"/>
              <w:right w:val="single" w:sz="6" w:space="0" w:color="auto"/>
            </w:tcBorders>
          </w:tcPr>
          <w:p w14:paraId="39482EFC" w14:textId="77777777" w:rsidR="007916BC" w:rsidRPr="00417432" w:rsidRDefault="007916BC" w:rsidP="00417432">
            <w:pPr>
              <w:rPr>
                <w:rFonts w:ascii="Calibri" w:hAnsi="Calibri"/>
              </w:rPr>
            </w:pPr>
            <w:r w:rsidRPr="00417432">
              <w:rPr>
                <w:rFonts w:ascii="Calibri" w:hAnsi="Calibri"/>
              </w:rPr>
              <w:t>July 29, 2014</w:t>
            </w:r>
          </w:p>
        </w:tc>
        <w:tc>
          <w:tcPr>
            <w:tcW w:w="5863" w:type="dxa"/>
            <w:tcBorders>
              <w:top w:val="single" w:sz="6" w:space="0" w:color="auto"/>
              <w:left w:val="single" w:sz="6" w:space="0" w:color="auto"/>
              <w:bottom w:val="single" w:sz="6" w:space="0" w:color="auto"/>
              <w:right w:val="double" w:sz="6" w:space="0" w:color="auto"/>
            </w:tcBorders>
          </w:tcPr>
          <w:p w14:paraId="213F3BC9" w14:textId="77777777" w:rsidR="007916BC" w:rsidRPr="00417432" w:rsidRDefault="007916BC" w:rsidP="00417432">
            <w:pPr>
              <w:rPr>
                <w:rFonts w:ascii="Calibri" w:hAnsi="Calibri"/>
              </w:rPr>
            </w:pPr>
            <w:r w:rsidRPr="00417432">
              <w:rPr>
                <w:rFonts w:ascii="Calibri" w:hAnsi="Calibri"/>
              </w:rPr>
              <w:t>Changes to reflect renaming of commissioning specification and final review (AV)</w:t>
            </w:r>
          </w:p>
        </w:tc>
      </w:tr>
      <w:tr w:rsidR="00A5761B" w:rsidRPr="00435894" w14:paraId="60AE8820" w14:textId="77777777" w:rsidTr="00BA377A">
        <w:trPr>
          <w:cantSplit/>
          <w:jc w:val="center"/>
        </w:trPr>
        <w:tc>
          <w:tcPr>
            <w:tcW w:w="1184" w:type="dxa"/>
            <w:tcBorders>
              <w:top w:val="single" w:sz="6" w:space="0" w:color="auto"/>
              <w:left w:val="double" w:sz="6" w:space="0" w:color="auto"/>
              <w:bottom w:val="single" w:sz="6" w:space="0" w:color="auto"/>
              <w:right w:val="single" w:sz="6" w:space="0" w:color="auto"/>
            </w:tcBorders>
          </w:tcPr>
          <w:p w14:paraId="2655D10C" w14:textId="77777777" w:rsidR="00A5761B" w:rsidRPr="005563CA" w:rsidRDefault="00A5761B" w:rsidP="000B672F">
            <w:pPr>
              <w:jc w:val="center"/>
              <w:rPr>
                <w:rFonts w:ascii="Calibri" w:hAnsi="Calibri"/>
                <w:b/>
              </w:rPr>
            </w:pPr>
            <w:r w:rsidRPr="005563CA">
              <w:rPr>
                <w:rFonts w:ascii="Calibri" w:hAnsi="Calibri"/>
                <w:b/>
              </w:rPr>
              <w:t>7</w:t>
            </w:r>
          </w:p>
        </w:tc>
        <w:tc>
          <w:tcPr>
            <w:tcW w:w="1980" w:type="dxa"/>
            <w:tcBorders>
              <w:top w:val="single" w:sz="6" w:space="0" w:color="auto"/>
              <w:left w:val="single" w:sz="6" w:space="0" w:color="auto"/>
              <w:bottom w:val="single" w:sz="6" w:space="0" w:color="auto"/>
              <w:right w:val="single" w:sz="6" w:space="0" w:color="auto"/>
            </w:tcBorders>
          </w:tcPr>
          <w:p w14:paraId="454184AA" w14:textId="77777777" w:rsidR="00A5761B" w:rsidRPr="005563CA" w:rsidRDefault="00A5761B" w:rsidP="003B1CF7">
            <w:pPr>
              <w:rPr>
                <w:rFonts w:ascii="Calibri" w:hAnsi="Calibri"/>
                <w:b/>
              </w:rPr>
            </w:pPr>
            <w:r w:rsidRPr="005563CA">
              <w:rPr>
                <w:rFonts w:ascii="Calibri" w:hAnsi="Calibri"/>
                <w:b/>
              </w:rPr>
              <w:t>November 17, 2014</w:t>
            </w:r>
          </w:p>
        </w:tc>
        <w:tc>
          <w:tcPr>
            <w:tcW w:w="5863" w:type="dxa"/>
            <w:tcBorders>
              <w:top w:val="single" w:sz="6" w:space="0" w:color="auto"/>
              <w:left w:val="single" w:sz="6" w:space="0" w:color="auto"/>
              <w:bottom w:val="single" w:sz="6" w:space="0" w:color="auto"/>
              <w:right w:val="double" w:sz="6" w:space="0" w:color="auto"/>
            </w:tcBorders>
          </w:tcPr>
          <w:p w14:paraId="7D8B3649" w14:textId="77777777" w:rsidR="00A5761B" w:rsidRPr="005563CA" w:rsidRDefault="00A5761B" w:rsidP="00A5761B">
            <w:pPr>
              <w:rPr>
                <w:rFonts w:ascii="Calibri" w:hAnsi="Calibri"/>
                <w:b/>
              </w:rPr>
            </w:pPr>
            <w:r w:rsidRPr="005563CA">
              <w:rPr>
                <w:rFonts w:ascii="Calibri" w:hAnsi="Calibri"/>
                <w:b/>
              </w:rPr>
              <w:t>Updated, Finalized Specification – Reference eDOCS #5630488  v5 (AV)</w:t>
            </w:r>
          </w:p>
        </w:tc>
      </w:tr>
      <w:tr w:rsidR="00B4786F" w:rsidRPr="00435894" w14:paraId="11E58A78" w14:textId="77777777" w:rsidTr="00B4786F">
        <w:trPr>
          <w:cantSplit/>
          <w:jc w:val="center"/>
        </w:trPr>
        <w:tc>
          <w:tcPr>
            <w:tcW w:w="1184" w:type="dxa"/>
            <w:tcBorders>
              <w:top w:val="single" w:sz="6" w:space="0" w:color="auto"/>
              <w:left w:val="double" w:sz="6" w:space="0" w:color="auto"/>
              <w:bottom w:val="single" w:sz="6" w:space="0" w:color="auto"/>
              <w:right w:val="single" w:sz="6" w:space="0" w:color="auto"/>
            </w:tcBorders>
          </w:tcPr>
          <w:p w14:paraId="22A92C56" w14:textId="77777777" w:rsidR="00B4786F" w:rsidRPr="005A4798" w:rsidRDefault="00B4786F" w:rsidP="000B672F">
            <w:pPr>
              <w:jc w:val="center"/>
              <w:rPr>
                <w:rFonts w:ascii="Calibri" w:hAnsi="Calibri"/>
                <w:b/>
              </w:rPr>
            </w:pPr>
            <w:r w:rsidRPr="005A4798">
              <w:rPr>
                <w:rFonts w:ascii="Calibri" w:hAnsi="Calibri"/>
              </w:rPr>
              <w:t>8</w:t>
            </w:r>
          </w:p>
        </w:tc>
        <w:tc>
          <w:tcPr>
            <w:tcW w:w="1980" w:type="dxa"/>
            <w:tcBorders>
              <w:top w:val="single" w:sz="6" w:space="0" w:color="auto"/>
              <w:left w:val="single" w:sz="6" w:space="0" w:color="auto"/>
              <w:bottom w:val="single" w:sz="6" w:space="0" w:color="auto"/>
              <w:right w:val="single" w:sz="6" w:space="0" w:color="auto"/>
            </w:tcBorders>
          </w:tcPr>
          <w:p w14:paraId="4F16AA9F" w14:textId="77777777" w:rsidR="00B4786F" w:rsidRPr="005A4798" w:rsidRDefault="00B4786F" w:rsidP="003B1CF7">
            <w:pPr>
              <w:rPr>
                <w:rFonts w:ascii="Calibri" w:hAnsi="Calibri"/>
                <w:b/>
              </w:rPr>
            </w:pPr>
            <w:r w:rsidRPr="005A4798">
              <w:rPr>
                <w:rFonts w:ascii="Calibri" w:hAnsi="Calibri"/>
              </w:rPr>
              <w:t>February 2, 2015</w:t>
            </w:r>
          </w:p>
        </w:tc>
        <w:tc>
          <w:tcPr>
            <w:tcW w:w="5863" w:type="dxa"/>
            <w:tcBorders>
              <w:top w:val="single" w:sz="6" w:space="0" w:color="auto"/>
              <w:left w:val="single" w:sz="6" w:space="0" w:color="auto"/>
              <w:bottom w:val="single" w:sz="6" w:space="0" w:color="auto"/>
              <w:right w:val="double" w:sz="6" w:space="0" w:color="auto"/>
            </w:tcBorders>
          </w:tcPr>
          <w:p w14:paraId="339C6543" w14:textId="77777777" w:rsidR="00B4786F" w:rsidRPr="005A4798" w:rsidRDefault="00B4786F" w:rsidP="00B4786F">
            <w:pPr>
              <w:rPr>
                <w:rFonts w:ascii="Calibri" w:hAnsi="Calibri"/>
                <w:b/>
              </w:rPr>
            </w:pPr>
            <w:r w:rsidRPr="005A4798">
              <w:rPr>
                <w:rFonts w:ascii="Calibri" w:hAnsi="Calibri"/>
              </w:rPr>
              <w:t>Updated standards (C22.1-12)</w:t>
            </w:r>
          </w:p>
        </w:tc>
      </w:tr>
      <w:tr w:rsidR="00B4786F" w:rsidRPr="00435894" w14:paraId="74B04D8F"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2DFDC9E1" w14:textId="77777777" w:rsidR="00B4786F" w:rsidRPr="005A4798" w:rsidRDefault="00E80396" w:rsidP="000B672F">
            <w:pPr>
              <w:jc w:val="center"/>
              <w:rPr>
                <w:rFonts w:ascii="Calibri" w:hAnsi="Calibri"/>
              </w:rPr>
            </w:pPr>
            <w:r>
              <w:rPr>
                <w:rFonts w:ascii="Calibri" w:hAnsi="Calibri"/>
              </w:rPr>
              <w:t>9</w:t>
            </w:r>
          </w:p>
        </w:tc>
        <w:tc>
          <w:tcPr>
            <w:tcW w:w="1980" w:type="dxa"/>
            <w:tcBorders>
              <w:top w:val="single" w:sz="6" w:space="0" w:color="auto"/>
              <w:left w:val="single" w:sz="6" w:space="0" w:color="auto"/>
              <w:bottom w:val="double" w:sz="6" w:space="0" w:color="auto"/>
              <w:right w:val="single" w:sz="6" w:space="0" w:color="auto"/>
            </w:tcBorders>
          </w:tcPr>
          <w:p w14:paraId="7C367D9F" w14:textId="77777777" w:rsidR="00B4786F" w:rsidRPr="005A4798" w:rsidRDefault="000B672F" w:rsidP="000B672F">
            <w:pPr>
              <w:rPr>
                <w:rFonts w:ascii="Calibri" w:hAnsi="Calibri"/>
              </w:rPr>
            </w:pPr>
            <w:r>
              <w:rPr>
                <w:rFonts w:ascii="Calibri" w:hAnsi="Calibri"/>
              </w:rPr>
              <w:t>February</w:t>
            </w:r>
            <w:r w:rsidR="00E80396">
              <w:rPr>
                <w:rFonts w:ascii="Calibri" w:hAnsi="Calibri"/>
              </w:rPr>
              <w:t xml:space="preserve"> 1</w:t>
            </w:r>
            <w:r>
              <w:rPr>
                <w:rFonts w:ascii="Calibri" w:hAnsi="Calibri"/>
              </w:rPr>
              <w:t>0</w:t>
            </w:r>
            <w:r w:rsidR="00E80396">
              <w:rPr>
                <w:rFonts w:ascii="Calibri" w:hAnsi="Calibri"/>
              </w:rPr>
              <w:t>, 2017</w:t>
            </w:r>
          </w:p>
        </w:tc>
        <w:tc>
          <w:tcPr>
            <w:tcW w:w="5863" w:type="dxa"/>
            <w:tcBorders>
              <w:top w:val="single" w:sz="6" w:space="0" w:color="auto"/>
              <w:left w:val="single" w:sz="6" w:space="0" w:color="auto"/>
              <w:bottom w:val="double" w:sz="6" w:space="0" w:color="auto"/>
              <w:right w:val="double" w:sz="6" w:space="0" w:color="auto"/>
            </w:tcBorders>
          </w:tcPr>
          <w:p w14:paraId="517E4881" w14:textId="77777777" w:rsidR="00B4786F" w:rsidRPr="005A4798" w:rsidRDefault="00E80396" w:rsidP="00B4786F">
            <w:pPr>
              <w:rPr>
                <w:rFonts w:ascii="Calibri" w:hAnsi="Calibri"/>
              </w:rPr>
            </w:pPr>
            <w:r>
              <w:rPr>
                <w:rFonts w:ascii="Calibri" w:hAnsi="Calibri"/>
              </w:rPr>
              <w:t>Removed the acceptable manufacturers section. (CPD PMO, OMM)</w:t>
            </w:r>
            <w:r w:rsidR="000B672F">
              <w:rPr>
                <w:rFonts w:ascii="Calibri" w:hAnsi="Calibri"/>
              </w:rPr>
              <w:t xml:space="preserve"> </w:t>
            </w:r>
            <w:r w:rsidR="00420B86">
              <w:rPr>
                <w:rFonts w:ascii="Calibri" w:hAnsi="Calibri"/>
              </w:rPr>
              <w:t>Updated Reference Standards (C22.1-15</w:t>
            </w:r>
            <w:r w:rsidR="00420B86" w:rsidRPr="00B12D03">
              <w:rPr>
                <w:rFonts w:ascii="Calibri" w:hAnsi="Calibri"/>
              </w:rPr>
              <w:t xml:space="preserve">, CSA-C22.2 No. 18.4-15 </w:t>
            </w:r>
            <w:r w:rsidR="000B672F" w:rsidRPr="00B12D03">
              <w:rPr>
                <w:rFonts w:ascii="Calibri" w:hAnsi="Calibri"/>
              </w:rPr>
              <w:t xml:space="preserve">  </w:t>
            </w:r>
            <w:r w:rsidR="000B672F">
              <w:rPr>
                <w:rFonts w:ascii="Calibri" w:hAnsi="Calibri"/>
              </w:rPr>
              <w:t xml:space="preserve"> (AV</w:t>
            </w:r>
            <w:r w:rsidR="00420B86">
              <w:rPr>
                <w:rFonts w:ascii="Calibri" w:hAnsi="Calibri"/>
              </w:rPr>
              <w:t xml:space="preserve"> &amp; AAM</w:t>
            </w:r>
            <w:r w:rsidR="000B672F">
              <w:rPr>
                <w:rFonts w:ascii="Calibri" w:hAnsi="Calibri"/>
              </w:rPr>
              <w:t>)</w:t>
            </w:r>
          </w:p>
        </w:tc>
      </w:tr>
    </w:tbl>
    <w:p w14:paraId="2A9C58D8" w14:textId="77777777" w:rsidR="007D520E" w:rsidRDefault="007D520E" w:rsidP="007D520E">
      <w:pPr>
        <w:pStyle w:val="BodyText"/>
        <w:rPr>
          <w:rFonts w:ascii="Calibri" w:hAnsi="Calibri"/>
          <w:szCs w:val="22"/>
        </w:rPr>
      </w:pPr>
    </w:p>
    <w:p w14:paraId="4B090D8A" w14:textId="77777777" w:rsidR="00572A11" w:rsidRPr="00435894" w:rsidRDefault="00572A11" w:rsidP="007D520E">
      <w:pPr>
        <w:pStyle w:val="BodyText"/>
        <w:rPr>
          <w:rFonts w:ascii="Calibri" w:hAnsi="Calibri"/>
          <w:szCs w:val="22"/>
        </w:rPr>
      </w:pPr>
    </w:p>
    <w:p w14:paraId="35595461" w14:textId="77777777" w:rsidR="007D520E" w:rsidRPr="00435894" w:rsidRDefault="007D520E" w:rsidP="007D52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35894">
        <w:rPr>
          <w:rFonts w:ascii="Calibri" w:hAnsi="Calibri"/>
          <w:szCs w:val="22"/>
        </w:rPr>
        <w:t>NOTE:</w:t>
      </w:r>
    </w:p>
    <w:p w14:paraId="3F06E0A2" w14:textId="77777777" w:rsidR="007D520E" w:rsidRPr="00435894" w:rsidRDefault="007D520E" w:rsidP="007D52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35894">
        <w:rPr>
          <w:rFonts w:ascii="Calibri" w:hAnsi="Calibri"/>
          <w:szCs w:val="22"/>
        </w:rPr>
        <w:t>This is a CONTROLLED Document. Any documents appearing in paper form are not controlled and should be checked against the on-line file version prior to use.</w:t>
      </w:r>
    </w:p>
    <w:p w14:paraId="05E48710" w14:textId="77777777" w:rsidR="007D520E" w:rsidRPr="00435894" w:rsidRDefault="007D520E" w:rsidP="007D520E">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435894">
        <w:rPr>
          <w:rFonts w:ascii="Calibri" w:hAnsi="Calibri"/>
          <w:b/>
          <w:bCs/>
          <w:szCs w:val="22"/>
        </w:rPr>
        <w:t xml:space="preserve">Notice: </w:t>
      </w:r>
      <w:r w:rsidRPr="00435894">
        <w:rPr>
          <w:rFonts w:ascii="Calibri" w:hAnsi="Calibri"/>
          <w:szCs w:val="22"/>
        </w:rPr>
        <w:t>This Document hardcopy must be used for reference purpose only.</w:t>
      </w:r>
    </w:p>
    <w:p w14:paraId="2B1E2CFB" w14:textId="77777777" w:rsidR="007D520E" w:rsidRPr="00435894" w:rsidRDefault="007D520E" w:rsidP="007D520E">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435894">
        <w:rPr>
          <w:rFonts w:ascii="Calibri" w:hAnsi="Calibri"/>
          <w:b/>
          <w:szCs w:val="22"/>
        </w:rPr>
        <w:t>The on-line copy is the current version of the document.</w:t>
      </w:r>
    </w:p>
    <w:bookmarkEnd w:id="0"/>
    <w:bookmarkEnd w:id="1"/>
    <w:bookmarkEnd w:id="2"/>
    <w:p w14:paraId="3FB06D8E" w14:textId="77777777" w:rsidR="00F6204E" w:rsidRPr="005B2A82" w:rsidRDefault="007D520E" w:rsidP="00113B2D">
      <w:pPr>
        <w:pStyle w:val="Heading1"/>
      </w:pPr>
      <w:r w:rsidRPr="00435894">
        <w:br w:type="page"/>
      </w:r>
      <w:r w:rsidR="00960901" w:rsidRPr="005B2A82">
        <w:lastRenderedPageBreak/>
        <w:t>GEneral</w:t>
      </w:r>
    </w:p>
    <w:p w14:paraId="6E67A84A" w14:textId="77777777" w:rsidR="0059268F" w:rsidRPr="00113B2D" w:rsidRDefault="0059268F" w:rsidP="00113B2D">
      <w:pPr>
        <w:pStyle w:val="Heading2"/>
      </w:pPr>
      <w:r w:rsidRPr="00113B2D">
        <w:t>Related Sections</w:t>
      </w:r>
    </w:p>
    <w:p w14:paraId="19B01892" w14:textId="77777777" w:rsidR="00240E84" w:rsidRPr="004E6A7A" w:rsidDel="00C92149" w:rsidRDefault="00240E84" w:rsidP="00113B2D">
      <w:pPr>
        <w:pStyle w:val="Heading3"/>
        <w:numPr>
          <w:ilvl w:val="0"/>
          <w:numId w:val="0"/>
        </w:numPr>
        <w:ind w:left="720"/>
        <w:rPr>
          <w:del w:id="3" w:author="John Liu" w:date="2022-04-25T19:44:00Z"/>
          <w:highlight w:val="yellow"/>
        </w:rPr>
      </w:pPr>
      <w:del w:id="4" w:author="John Liu" w:date="2022-04-25T19:44:00Z">
        <w:r w:rsidRPr="004E6A7A" w:rsidDel="00C92149">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13AB4BEB" w14:textId="77777777" w:rsidR="00240E84" w:rsidRPr="004E6A7A" w:rsidDel="00C92149" w:rsidRDefault="00240E84" w:rsidP="00113B2D">
      <w:pPr>
        <w:pStyle w:val="Heading3"/>
        <w:numPr>
          <w:ilvl w:val="0"/>
          <w:numId w:val="0"/>
        </w:numPr>
        <w:ind w:left="720"/>
        <w:rPr>
          <w:del w:id="5" w:author="John Liu" w:date="2022-04-25T19:44:00Z"/>
          <w:highlight w:val="lightGray"/>
        </w:rPr>
      </w:pPr>
    </w:p>
    <w:p w14:paraId="2D8C36A9" w14:textId="77777777" w:rsidR="00240E84" w:rsidRPr="004E6A7A" w:rsidDel="00C92149" w:rsidRDefault="00240E84" w:rsidP="00113B2D">
      <w:pPr>
        <w:pStyle w:val="Heading3"/>
        <w:numPr>
          <w:ilvl w:val="0"/>
          <w:numId w:val="0"/>
        </w:numPr>
        <w:ind w:left="720"/>
        <w:rPr>
          <w:del w:id="6" w:author="John Liu" w:date="2022-04-25T19:44:00Z"/>
          <w:highlight w:val="lightGray"/>
        </w:rPr>
      </w:pPr>
      <w:del w:id="7" w:author="John Liu" w:date="2022-04-25T19:44:00Z">
        <w:r w:rsidRPr="004E6A7A" w:rsidDel="00C92149">
          <w:rPr>
            <w:highlight w:val="yellow"/>
          </w:rPr>
          <w:delText>Cross-referencing here may also be used to coordinate assemblies or systems whose components may span multiple Sections and which must meet certain performance requirements as an assembly or system.</w:delText>
        </w:r>
      </w:del>
    </w:p>
    <w:p w14:paraId="7719C563" w14:textId="77777777" w:rsidR="00240E84" w:rsidRPr="004E6A7A" w:rsidDel="00C92149" w:rsidRDefault="00240E84" w:rsidP="00113B2D">
      <w:pPr>
        <w:pStyle w:val="Heading3"/>
        <w:numPr>
          <w:ilvl w:val="0"/>
          <w:numId w:val="0"/>
        </w:numPr>
        <w:ind w:left="720"/>
        <w:rPr>
          <w:del w:id="8" w:author="John Liu" w:date="2022-04-25T19:44:00Z"/>
          <w:highlight w:val="lightGray"/>
        </w:rPr>
      </w:pPr>
    </w:p>
    <w:p w14:paraId="32B6588F" w14:textId="77777777" w:rsidR="00240E84" w:rsidRPr="004E6A7A" w:rsidDel="00C92149" w:rsidRDefault="00240E84" w:rsidP="00113B2D">
      <w:pPr>
        <w:pStyle w:val="Heading3"/>
        <w:numPr>
          <w:ilvl w:val="0"/>
          <w:numId w:val="0"/>
        </w:numPr>
        <w:ind w:left="720"/>
        <w:rPr>
          <w:del w:id="9" w:author="John Liu" w:date="2022-04-25T19:44:00Z"/>
          <w:highlight w:val="yellow"/>
        </w:rPr>
      </w:pPr>
      <w:del w:id="10" w:author="John Liu" w:date="2022-04-25T19:44:00Z">
        <w:r w:rsidRPr="004E6A7A" w:rsidDel="00C92149">
          <w:rPr>
            <w:highlight w:val="yellow"/>
          </w:rPr>
          <w:delText>Contractor is responsible for coordination of the Work.</w:delText>
        </w:r>
        <w:r w:rsidR="00322C6A" w:rsidRPr="004E6A7A" w:rsidDel="00C92149">
          <w:delText xml:space="preserve"> </w:delText>
        </w:r>
        <w:r w:rsidR="00322C6A" w:rsidRPr="004E6A7A" w:rsidDel="00C92149">
          <w:rPr>
            <w:highlight w:val="yellow"/>
          </w:rPr>
          <w:delText>Contractor is responsible for being familiar with and incorporating all required elements of cross-referenced Specifications cited.</w:delText>
        </w:r>
      </w:del>
    </w:p>
    <w:p w14:paraId="18702784" w14:textId="77777777" w:rsidR="00240E84" w:rsidRPr="004E6A7A" w:rsidDel="00C92149" w:rsidRDefault="00240E84" w:rsidP="00113B2D">
      <w:pPr>
        <w:pStyle w:val="Heading3"/>
        <w:numPr>
          <w:ilvl w:val="0"/>
          <w:numId w:val="0"/>
        </w:numPr>
        <w:ind w:left="720"/>
        <w:rPr>
          <w:del w:id="11" w:author="John Liu" w:date="2022-04-25T19:44:00Z"/>
          <w:highlight w:val="yellow"/>
        </w:rPr>
      </w:pPr>
    </w:p>
    <w:p w14:paraId="21A8A3F5" w14:textId="77777777" w:rsidR="00240E84" w:rsidRPr="004E6A7A" w:rsidDel="00C92149" w:rsidRDefault="00240E84" w:rsidP="00113B2D">
      <w:pPr>
        <w:pStyle w:val="Heading3"/>
        <w:numPr>
          <w:ilvl w:val="0"/>
          <w:numId w:val="0"/>
        </w:numPr>
        <w:ind w:left="720"/>
        <w:rPr>
          <w:del w:id="12" w:author="John Liu" w:date="2022-04-25T19:44:00Z"/>
          <w:highlight w:val="yellow"/>
        </w:rPr>
      </w:pPr>
      <w:del w:id="13" w:author="John Liu" w:date="2022-04-25T19:44:00Z">
        <w:r w:rsidRPr="004E6A7A" w:rsidDel="00C92149">
          <w:rPr>
            <w:highlight w:val="yellow"/>
          </w:rPr>
          <w:delText>This Section is to be completed/updated during the design development by the Consultant. If it is not applicable to the section for the specific project it may be deleted.]</w:delText>
        </w:r>
      </w:del>
    </w:p>
    <w:p w14:paraId="5DA6BFE6" w14:textId="77777777" w:rsidR="00240E84" w:rsidRPr="004E6A7A" w:rsidDel="00C92149" w:rsidRDefault="00240E84" w:rsidP="00113B2D">
      <w:pPr>
        <w:pStyle w:val="Heading3"/>
        <w:numPr>
          <w:ilvl w:val="0"/>
          <w:numId w:val="0"/>
        </w:numPr>
        <w:ind w:left="720"/>
        <w:rPr>
          <w:del w:id="14" w:author="John Liu" w:date="2022-04-25T19:44:00Z"/>
          <w:highlight w:val="lightGray"/>
        </w:rPr>
      </w:pPr>
    </w:p>
    <w:p w14:paraId="611CC8D9" w14:textId="77777777" w:rsidR="00240E84" w:rsidRPr="004E6A7A" w:rsidDel="00C92149" w:rsidRDefault="00240E84" w:rsidP="00113B2D">
      <w:pPr>
        <w:pStyle w:val="Heading3"/>
        <w:numPr>
          <w:ilvl w:val="0"/>
          <w:numId w:val="0"/>
        </w:numPr>
        <w:ind w:left="720"/>
        <w:rPr>
          <w:del w:id="15" w:author="John Liu" w:date="2022-04-25T19:44:00Z"/>
        </w:rPr>
      </w:pPr>
      <w:del w:id="16" w:author="John Liu" w:date="2022-04-25T19:44:00Z">
        <w:r w:rsidRPr="004E6A7A" w:rsidDel="00C92149">
          <w:rPr>
            <w:highlight w:val="yellow"/>
          </w:rPr>
          <w:delText>[List Sections specifying installation of products supplied but not installed under this Section and indicate specific items.]</w:delText>
        </w:r>
      </w:del>
    </w:p>
    <w:p w14:paraId="2852150F" w14:textId="77777777" w:rsidR="00240E84" w:rsidRPr="00435894" w:rsidDel="00C92149" w:rsidRDefault="00240E84" w:rsidP="00113B2D">
      <w:pPr>
        <w:pStyle w:val="Heading3"/>
        <w:numPr>
          <w:ilvl w:val="0"/>
          <w:numId w:val="0"/>
        </w:numPr>
        <w:ind w:left="720"/>
        <w:rPr>
          <w:del w:id="17" w:author="John Liu" w:date="2022-04-25T19:44:00Z"/>
        </w:rPr>
      </w:pPr>
      <w:del w:id="18" w:author="John Liu" w:date="2022-04-25T19:44:00Z">
        <w:r w:rsidRPr="00435894" w:rsidDel="00C92149">
          <w:delText xml:space="preserve">Section </w:delText>
        </w:r>
        <w:r w:rsidRPr="00435894" w:rsidDel="00C92149">
          <w:rPr>
            <w:highlight w:val="yellow"/>
          </w:rPr>
          <w:delText>[______ – ____________]</w:delText>
        </w:r>
        <w:r w:rsidRPr="00435894" w:rsidDel="00C92149">
          <w:delText xml:space="preserve">:  Execution requirements for </w:delText>
        </w:r>
        <w:r w:rsidRPr="00435894" w:rsidDel="00C92149">
          <w:rPr>
            <w:highlight w:val="yellow"/>
          </w:rPr>
          <w:delText>...[item]...</w:delText>
        </w:r>
        <w:r w:rsidRPr="00435894" w:rsidDel="00C92149">
          <w:delText xml:space="preserve">  specified under this Section.</w:delText>
        </w:r>
      </w:del>
    </w:p>
    <w:p w14:paraId="6FFEAD53" w14:textId="77777777" w:rsidR="00240E84" w:rsidRPr="004E6A7A" w:rsidDel="00C92149" w:rsidRDefault="00240E84" w:rsidP="00113B2D">
      <w:pPr>
        <w:pStyle w:val="Heading3"/>
        <w:numPr>
          <w:ilvl w:val="0"/>
          <w:numId w:val="0"/>
        </w:numPr>
        <w:ind w:left="720"/>
        <w:rPr>
          <w:del w:id="19" w:author="John Liu" w:date="2022-04-25T19:44:00Z"/>
        </w:rPr>
      </w:pPr>
      <w:del w:id="20" w:author="John Liu" w:date="2022-04-25T19:44:00Z">
        <w:r w:rsidRPr="004E6A7A" w:rsidDel="00C92149">
          <w:rPr>
            <w:highlight w:val="yellow"/>
          </w:rPr>
          <w:delText>[List Sections specifying products installed but not supplied under this Section and indicate specific items.]</w:delText>
        </w:r>
      </w:del>
    </w:p>
    <w:p w14:paraId="184C30EE" w14:textId="77777777" w:rsidR="00240E84" w:rsidRPr="00435894" w:rsidDel="00C92149" w:rsidRDefault="00240E84" w:rsidP="00113B2D">
      <w:pPr>
        <w:pStyle w:val="Heading3"/>
        <w:numPr>
          <w:ilvl w:val="0"/>
          <w:numId w:val="0"/>
        </w:numPr>
        <w:ind w:left="720"/>
        <w:rPr>
          <w:del w:id="21" w:author="John Liu" w:date="2022-04-25T19:44:00Z"/>
        </w:rPr>
      </w:pPr>
      <w:del w:id="22" w:author="John Liu" w:date="2022-04-25T19:44:00Z">
        <w:r w:rsidRPr="00435894" w:rsidDel="00C92149">
          <w:delText xml:space="preserve">Section </w:delText>
        </w:r>
        <w:r w:rsidRPr="00435894" w:rsidDel="00C92149">
          <w:rPr>
            <w:highlight w:val="yellow"/>
          </w:rPr>
          <w:delText>[______ – ____________]</w:delText>
        </w:r>
        <w:r w:rsidRPr="00435894" w:rsidDel="00C92149">
          <w:delText xml:space="preserve">:  Product requirements for </w:delText>
        </w:r>
        <w:r w:rsidRPr="00435894" w:rsidDel="00C92149">
          <w:rPr>
            <w:highlight w:val="yellow"/>
          </w:rPr>
          <w:delText>...[item]...</w:delText>
        </w:r>
        <w:r w:rsidRPr="00435894" w:rsidDel="00C92149">
          <w:delText xml:space="preserve">  for installation under this Section.</w:delText>
        </w:r>
      </w:del>
    </w:p>
    <w:p w14:paraId="3DFDE3F7" w14:textId="77777777" w:rsidR="00240E84" w:rsidRPr="004E6A7A" w:rsidDel="00C92149" w:rsidRDefault="00240E84" w:rsidP="00113B2D">
      <w:pPr>
        <w:pStyle w:val="Heading3"/>
        <w:numPr>
          <w:ilvl w:val="0"/>
          <w:numId w:val="0"/>
        </w:numPr>
        <w:ind w:left="720"/>
        <w:rPr>
          <w:del w:id="23" w:author="John Liu" w:date="2022-04-25T19:44:00Z"/>
        </w:rPr>
      </w:pPr>
      <w:del w:id="24" w:author="John Liu" w:date="2022-04-25T19:44:00Z">
        <w:r w:rsidRPr="004E6A7A" w:rsidDel="00C92149">
          <w:rPr>
            <w:highlight w:val="yellow"/>
          </w:rPr>
          <w:delText>[List Sections specifying related requirements.]</w:delText>
        </w:r>
      </w:del>
    </w:p>
    <w:p w14:paraId="501F5BD6" w14:textId="77777777" w:rsidR="00240E84" w:rsidRPr="00113B2D" w:rsidDel="00C92149" w:rsidRDefault="00240E84" w:rsidP="00113B2D">
      <w:pPr>
        <w:pStyle w:val="Heading3"/>
        <w:numPr>
          <w:ilvl w:val="0"/>
          <w:numId w:val="0"/>
        </w:numPr>
        <w:ind w:left="720"/>
        <w:rPr>
          <w:del w:id="25" w:author="John Liu" w:date="2022-04-25T19:44:00Z"/>
        </w:rPr>
      </w:pPr>
      <w:del w:id="26" w:author="John Liu" w:date="2022-04-25T19:44:00Z">
        <w:r w:rsidRPr="00113B2D" w:rsidDel="00C92149">
          <w:delText xml:space="preserve">Section </w:delText>
        </w:r>
        <w:r w:rsidRPr="00113B2D" w:rsidDel="00C92149">
          <w:rPr>
            <w:highlight w:val="yellow"/>
          </w:rPr>
          <w:delText>[______ – ____________]</w:delText>
        </w:r>
        <w:r w:rsidRPr="00113B2D" w:rsidDel="00C92149">
          <w:delText xml:space="preserve">:  </w:delText>
        </w:r>
        <w:r w:rsidRPr="00113B2D" w:rsidDel="00C92149">
          <w:rPr>
            <w:highlight w:val="yellow"/>
          </w:rPr>
          <w:delText>[Optional short phrase indicating relationship]</w:delText>
        </w:r>
        <w:r w:rsidRPr="00113B2D" w:rsidDel="00C92149">
          <w:delText>.</w:delText>
        </w:r>
      </w:del>
    </w:p>
    <w:p w14:paraId="5E130A2A" w14:textId="77777777" w:rsidR="00025DC0" w:rsidRPr="00113B2D" w:rsidDel="00C92149" w:rsidRDefault="00025DC0" w:rsidP="00113B2D">
      <w:pPr>
        <w:pStyle w:val="Heading3"/>
        <w:rPr>
          <w:del w:id="27" w:author="John Liu" w:date="2022-04-25T19:44:00Z"/>
        </w:rPr>
      </w:pPr>
      <w:del w:id="28" w:author="John Liu" w:date="2022-04-25T19:44:00Z">
        <w:r w:rsidRPr="00113B2D" w:rsidDel="00C92149">
          <w:delText>Sections:</w:delText>
        </w:r>
      </w:del>
    </w:p>
    <w:p w14:paraId="1B79DCE7" w14:textId="77777777" w:rsidR="00025DC0" w:rsidRPr="00A86B6A" w:rsidRDefault="00025DC0" w:rsidP="00113B2D">
      <w:pPr>
        <w:pStyle w:val="Heading3"/>
      </w:pPr>
      <w:r w:rsidRPr="00A86B6A">
        <w:t>Section 01250 – Substitutions</w:t>
      </w:r>
    </w:p>
    <w:p w14:paraId="2D1C561F" w14:textId="77777777" w:rsidR="00A612DE" w:rsidRPr="00435894" w:rsidDel="00C92149" w:rsidRDefault="00A612DE" w:rsidP="00113B2D">
      <w:pPr>
        <w:pStyle w:val="Heading3"/>
        <w:rPr>
          <w:del w:id="29" w:author="John Liu" w:date="2022-04-25T19:44:00Z"/>
        </w:rPr>
      </w:pPr>
      <w:del w:id="30" w:author="John Liu" w:date="2022-04-25T19:44:00Z">
        <w:r w:rsidRPr="00435894" w:rsidDel="00C92149">
          <w:delText>Section 01425 - Computerized Maintenance Management System Data Requirements</w:delText>
        </w:r>
      </w:del>
    </w:p>
    <w:p w14:paraId="3320B2B0" w14:textId="77777777" w:rsidR="007916BC" w:rsidRDefault="007916BC" w:rsidP="00113B2D">
      <w:pPr>
        <w:pStyle w:val="Heading3"/>
      </w:pPr>
      <w:r w:rsidRPr="007916BC">
        <w:t>Section 01810 – Equipment Testing and Facility Commissioning</w:t>
      </w:r>
    </w:p>
    <w:p w14:paraId="0873D219" w14:textId="77777777" w:rsidR="00025DC0" w:rsidRPr="004E6A7A" w:rsidRDefault="0054018F" w:rsidP="00113B2D">
      <w:pPr>
        <w:pStyle w:val="Heading3"/>
        <w:rPr>
          <w:highlight w:val="yellow"/>
        </w:rPr>
      </w:pPr>
      <w:del w:id="31" w:author="John Liu" w:date="2022-04-25T19:44:00Z">
        <w:r w:rsidRPr="004E6A7A" w:rsidDel="00C92149">
          <w:rPr>
            <w:highlight w:val="yellow"/>
          </w:rPr>
          <w:delText>[</w:delText>
        </w:r>
      </w:del>
      <w:r w:rsidR="00025DC0" w:rsidRPr="004E6A7A">
        <w:rPr>
          <w:highlight w:val="yellow"/>
        </w:rPr>
        <w:t xml:space="preserve">Division 13 – </w:t>
      </w:r>
      <w:r w:rsidR="007916BC" w:rsidRPr="004E6A7A">
        <w:rPr>
          <w:highlight w:val="yellow"/>
        </w:rPr>
        <w:t>SCADA and Instrumentation</w:t>
      </w:r>
      <w:del w:id="32" w:author="John Liu" w:date="2022-04-25T19:45:00Z">
        <w:r w:rsidR="007916BC" w:rsidRPr="004E6A7A" w:rsidDel="00C92149">
          <w:rPr>
            <w:highlight w:val="yellow"/>
          </w:rPr>
          <w:delText xml:space="preserve"> </w:delText>
        </w:r>
        <w:r w:rsidRPr="004E6A7A" w:rsidDel="00C92149">
          <w:rPr>
            <w:highlight w:val="yellow"/>
          </w:rPr>
          <w:delText>-</w:delText>
        </w:r>
        <w:r w:rsidR="007916BC" w:rsidRPr="004E6A7A" w:rsidDel="00C92149">
          <w:rPr>
            <w:highlight w:val="yellow"/>
          </w:rPr>
          <w:delText xml:space="preserve">insert </w:delText>
        </w:r>
        <w:r w:rsidR="00025DC0" w:rsidRPr="004E6A7A" w:rsidDel="00C92149">
          <w:rPr>
            <w:highlight w:val="yellow"/>
          </w:rPr>
          <w:delText>applicable specifications</w:delText>
        </w:r>
        <w:r w:rsidRPr="004E6A7A" w:rsidDel="00C92149">
          <w:rPr>
            <w:highlight w:val="yellow"/>
          </w:rPr>
          <w:delText>]</w:delText>
        </w:r>
      </w:del>
    </w:p>
    <w:p w14:paraId="5E4FB97C" w14:textId="77777777" w:rsidR="007916BC" w:rsidRPr="007916BC" w:rsidDel="00C92149" w:rsidRDefault="007916BC" w:rsidP="00690FD1">
      <w:pPr>
        <w:pStyle w:val="Heading3"/>
        <w:rPr>
          <w:del w:id="33" w:author="John Liu" w:date="2022-04-25T19:45:00Z"/>
        </w:rPr>
      </w:pPr>
      <w:r w:rsidRPr="007916BC">
        <w:t>Section 16010 – Electrical General Requirements</w:t>
      </w:r>
      <w:del w:id="34" w:author="John Liu" w:date="2022-04-25T19:45:00Z">
        <w:r w:rsidRPr="007916BC" w:rsidDel="00C92149">
          <w:delText xml:space="preserve"> </w:delText>
        </w:r>
      </w:del>
    </w:p>
    <w:p w14:paraId="338BB0ED" w14:textId="77777777" w:rsidR="00025DC0" w:rsidRPr="00435894" w:rsidRDefault="00025DC0" w:rsidP="00690FD1">
      <w:pPr>
        <w:pStyle w:val="Heading3"/>
      </w:pPr>
      <w:del w:id="35" w:author="John Liu" w:date="2022-04-25T19:45:00Z">
        <w:r w:rsidRPr="00435894" w:rsidDel="00C92149">
          <w:delText xml:space="preserve">Product requirements for </w:delText>
        </w:r>
        <w:r w:rsidRPr="00C92149" w:rsidDel="00C92149">
          <w:rPr>
            <w:highlight w:val="yellow"/>
          </w:rPr>
          <w:delText>[item]...</w:delText>
        </w:r>
        <w:r w:rsidRPr="00435894" w:rsidDel="00C92149">
          <w:delText xml:space="preserve">  for installation under this Section</w:delText>
        </w:r>
      </w:del>
    </w:p>
    <w:p w14:paraId="110F36A3" w14:textId="77777777" w:rsidR="00CA716B" w:rsidRPr="00435894" w:rsidRDefault="00CA716B" w:rsidP="00113B2D">
      <w:pPr>
        <w:pStyle w:val="Heading2"/>
      </w:pPr>
      <w:r w:rsidRPr="00435894">
        <w:t>Measurement and Payment</w:t>
      </w:r>
    </w:p>
    <w:p w14:paraId="0FAFCA15" w14:textId="77777777" w:rsidR="0054018F" w:rsidRPr="00452C67" w:rsidDel="00C92149" w:rsidRDefault="0054018F" w:rsidP="0054018F">
      <w:pPr>
        <w:pStyle w:val="PlainText"/>
        <w:tabs>
          <w:tab w:val="left" w:pos="720"/>
          <w:tab w:val="left" w:pos="2880"/>
        </w:tabs>
        <w:spacing w:before="80"/>
        <w:ind w:left="720"/>
        <w:jc w:val="both"/>
        <w:rPr>
          <w:del w:id="36" w:author="John Liu" w:date="2022-04-25T19:45:00Z"/>
          <w:rFonts w:ascii="Calibri" w:hAnsi="Calibri"/>
          <w:i/>
          <w:sz w:val="22"/>
          <w:highlight w:val="yellow"/>
        </w:rPr>
      </w:pPr>
      <w:del w:id="37" w:author="John Liu" w:date="2022-04-25T19:45:00Z">
        <w:r w:rsidRPr="00452C67" w:rsidDel="00C92149">
          <w:rPr>
            <w:rFonts w:ascii="Calibri" w:hAnsi="Calibri"/>
            <w:i/>
            <w:sz w:val="22"/>
            <w:highlight w:val="yellow"/>
          </w:rPr>
          <w:delText>[Choose one of the following payment language provisions that best suits the individual project.</w:delText>
        </w:r>
      </w:del>
    </w:p>
    <w:p w14:paraId="65E84A50" w14:textId="77777777" w:rsidR="0054018F" w:rsidRPr="00452C67" w:rsidDel="00C92149" w:rsidRDefault="0054018F" w:rsidP="0054018F">
      <w:pPr>
        <w:pStyle w:val="PlainText"/>
        <w:tabs>
          <w:tab w:val="left" w:pos="720"/>
          <w:tab w:val="left" w:pos="2880"/>
        </w:tabs>
        <w:spacing w:before="80"/>
        <w:ind w:left="720"/>
        <w:jc w:val="both"/>
        <w:rPr>
          <w:del w:id="38" w:author="John Liu" w:date="2022-04-25T19:45:00Z"/>
          <w:rFonts w:ascii="Calibri" w:hAnsi="Calibri"/>
          <w:i/>
          <w:sz w:val="22"/>
          <w:highlight w:val="yellow"/>
        </w:rPr>
      </w:pPr>
      <w:del w:id="39" w:author="John Liu" w:date="2022-04-25T19:45:00Z">
        <w:r w:rsidRPr="00452C67" w:rsidDel="00C92149">
          <w:rPr>
            <w:rFonts w:ascii="Calibri" w:hAnsi="Calibri"/>
            <w:i/>
            <w:sz w:val="22"/>
            <w:highlight w:val="yellow"/>
          </w:rPr>
          <w:delText>If this Section is not specifically referenced by an item in the Bid Form, please use the following language:</w:delText>
        </w:r>
      </w:del>
    </w:p>
    <w:p w14:paraId="1B77D23B" w14:textId="77777777" w:rsidR="0054018F" w:rsidRPr="00452C67" w:rsidDel="00C92149" w:rsidRDefault="0054018F" w:rsidP="00113B2D">
      <w:pPr>
        <w:pStyle w:val="Heading3"/>
        <w:rPr>
          <w:del w:id="40" w:author="John Liu" w:date="2022-04-25T19:45:00Z"/>
          <w:highlight w:val="yellow"/>
        </w:rPr>
      </w:pPr>
      <w:del w:id="41" w:author="John Liu" w:date="2022-04-25T19:45:00Z">
        <w:r w:rsidRPr="00452C67" w:rsidDel="00C92149">
          <w:rPr>
            <w:highlight w:val="yellow"/>
          </w:rPr>
          <w:delText>The work of this Section will not be measured separately for payment.  All costs associated with the work of this Section shall be included in the Contract Price.</w:delText>
        </w:r>
      </w:del>
    </w:p>
    <w:p w14:paraId="5EC8DBE0" w14:textId="77777777" w:rsidR="0054018F" w:rsidRPr="00452C67" w:rsidDel="00C92149" w:rsidRDefault="0054018F" w:rsidP="0054018F">
      <w:pPr>
        <w:pStyle w:val="PlainText"/>
        <w:tabs>
          <w:tab w:val="left" w:pos="720"/>
          <w:tab w:val="left" w:pos="2880"/>
        </w:tabs>
        <w:spacing w:before="80"/>
        <w:ind w:left="720"/>
        <w:jc w:val="both"/>
        <w:rPr>
          <w:del w:id="42" w:author="John Liu" w:date="2022-04-25T19:45:00Z"/>
          <w:rFonts w:ascii="Calibri" w:hAnsi="Calibri"/>
          <w:i/>
          <w:sz w:val="22"/>
          <w:highlight w:val="yellow"/>
        </w:rPr>
      </w:pPr>
      <w:del w:id="43" w:author="John Liu" w:date="2022-04-25T19:45:00Z">
        <w:r w:rsidRPr="00452C67" w:rsidDel="00C92149">
          <w:rPr>
            <w:rFonts w:ascii="Calibri" w:hAnsi="Calibri"/>
            <w:i/>
            <w:sz w:val="22"/>
            <w:highlight w:val="yellow"/>
          </w:rPr>
          <w:delText>OR If this Section is specifically referenced in the Bid Form, use the following language and identify the relevant item in the Bid Form:</w:delText>
        </w:r>
      </w:del>
    </w:p>
    <w:p w14:paraId="5AA8144A" w14:textId="77777777" w:rsidR="0054018F" w:rsidRPr="00452C67" w:rsidRDefault="0054018F" w:rsidP="00113B2D">
      <w:pPr>
        <w:pStyle w:val="Heading3"/>
        <w:rPr>
          <w:highlight w:val="yellow"/>
        </w:rPr>
      </w:pPr>
      <w:r w:rsidRPr="00452C67">
        <w:rPr>
          <w:highlight w:val="yellow"/>
        </w:rPr>
        <w:t>All costs associated with the work of this Section shall be included in the price(s) for Item No(s). ___ in the Bid Form.</w:t>
      </w:r>
    </w:p>
    <w:p w14:paraId="7D1F34A5" w14:textId="77777777" w:rsidR="0054018F" w:rsidRPr="00452C67" w:rsidRDefault="0054018F" w:rsidP="0054018F">
      <w:pPr>
        <w:pStyle w:val="PlainText"/>
        <w:tabs>
          <w:tab w:val="left" w:pos="720"/>
          <w:tab w:val="left" w:pos="1440"/>
          <w:tab w:val="left" w:pos="2880"/>
        </w:tabs>
        <w:spacing w:before="80"/>
        <w:ind w:left="720"/>
        <w:jc w:val="both"/>
        <w:rPr>
          <w:rFonts w:ascii="Calibri" w:hAnsi="Calibri"/>
          <w:sz w:val="22"/>
        </w:rPr>
      </w:pPr>
      <w:del w:id="44" w:author="John Liu" w:date="2022-04-25T19:45:00Z">
        <w:r w:rsidRPr="00452C67" w:rsidDel="00C92149">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C92149">
          <w:rPr>
            <w:rFonts w:ascii="Calibri" w:hAnsi="Calibri"/>
            <w:sz w:val="22"/>
            <w:highlight w:val="yellow"/>
          </w:rPr>
          <w:delText>]</w:delText>
        </w:r>
      </w:del>
    </w:p>
    <w:p w14:paraId="31338F02" w14:textId="77777777" w:rsidR="003D1E00" w:rsidRPr="00435894" w:rsidRDefault="0052615C" w:rsidP="00113B2D">
      <w:pPr>
        <w:pStyle w:val="Heading2"/>
      </w:pPr>
      <w:r w:rsidRPr="00435894">
        <w:t>References</w:t>
      </w:r>
    </w:p>
    <w:p w14:paraId="22021D50" w14:textId="77777777" w:rsidR="007D520E" w:rsidRPr="004E6A7A" w:rsidRDefault="007D520E" w:rsidP="00113B2D">
      <w:pPr>
        <w:pStyle w:val="BodyText"/>
        <w:spacing w:after="0"/>
        <w:ind w:firstLine="576"/>
        <w:rPr>
          <w:rFonts w:ascii="Calibri" w:hAnsi="Calibri" w:cs="Arial"/>
          <w:i/>
          <w:szCs w:val="22"/>
        </w:rPr>
      </w:pPr>
      <w:del w:id="45" w:author="John Liu" w:date="2022-04-25T19:45:00Z">
        <w:r w:rsidRPr="004E6A7A" w:rsidDel="00C92149">
          <w:rPr>
            <w:rFonts w:ascii="Calibri" w:hAnsi="Calibri" w:cs="Arial"/>
            <w:i/>
            <w:szCs w:val="22"/>
            <w:highlight w:val="yellow"/>
          </w:rPr>
          <w:delText>[Delete .1 if Section 01060 – Regulatory Requirements is included in Contract Documents.]</w:delText>
        </w:r>
      </w:del>
    </w:p>
    <w:p w14:paraId="462B5AE2" w14:textId="77777777" w:rsidR="007D520E" w:rsidRPr="0054018F" w:rsidRDefault="007D520E" w:rsidP="00113B2D">
      <w:pPr>
        <w:pStyle w:val="Heading3"/>
      </w:pPr>
      <w:r w:rsidRPr="004E6A7A">
        <w:t>Comply with the latest edition of the following statutes</w:t>
      </w:r>
      <w:r w:rsidR="002079A4" w:rsidRPr="004E6A7A">
        <w:t>,</w:t>
      </w:r>
      <w:r w:rsidRPr="004E6A7A">
        <w:t xml:space="preserve"> codes</w:t>
      </w:r>
      <w:r w:rsidR="002079A4" w:rsidRPr="004E6A7A">
        <w:t>,</w:t>
      </w:r>
      <w:r w:rsidRPr="004E6A7A">
        <w:t xml:space="preserve"> standards</w:t>
      </w:r>
      <w:r w:rsidR="002079A4" w:rsidRPr="004E6A7A">
        <w:t>,</w:t>
      </w:r>
      <w:r w:rsidRPr="004E6A7A">
        <w:t xml:space="preserve"> and all amendments thereto</w:t>
      </w:r>
      <w:r w:rsidR="0054018F" w:rsidRPr="004E6A7A">
        <w:t>:</w:t>
      </w:r>
    </w:p>
    <w:p w14:paraId="084A5B42" w14:textId="77777777" w:rsidR="003D1E00" w:rsidRPr="00435894" w:rsidRDefault="00C92149" w:rsidP="00A86B6A">
      <w:pPr>
        <w:pStyle w:val="Heading4"/>
      </w:pPr>
      <w:ins w:id="46" w:author="John Liu" w:date="2022-04-25T19:46:00Z">
        <w:r w:rsidRPr="00C92149">
          <w:t xml:space="preserve">Ontario Electrical Safety Code (OESC), </w:t>
        </w:r>
        <w:r>
          <w:t>28th</w:t>
        </w:r>
        <w:r w:rsidRPr="00C92149">
          <w:t xml:space="preserve"> Edition</w:t>
        </w:r>
        <w:r>
          <w:t>, 2021</w:t>
        </w:r>
      </w:ins>
      <w:del w:id="47" w:author="John Liu" w:date="2022-04-25T19:46:00Z">
        <w:r w:rsidR="00025DC0" w:rsidRPr="00435894" w:rsidDel="00C92149">
          <w:delText>Canadian Electrical Safety Code</w:delText>
        </w:r>
        <w:r w:rsidR="00322C6A" w:rsidRPr="00435894" w:rsidDel="00C92149">
          <w:delText xml:space="preserve"> (CESC)</w:delText>
        </w:r>
        <w:r w:rsidR="00025DC0" w:rsidRPr="00435894" w:rsidDel="00C92149">
          <w:delText xml:space="preserve">, </w:delText>
        </w:r>
        <w:r w:rsidR="001B47E4" w:rsidDel="00C92149">
          <w:delText xml:space="preserve">latest </w:delText>
        </w:r>
        <w:r w:rsidR="00025DC0" w:rsidRPr="00435894" w:rsidDel="00C92149">
          <w:delText>Ontario Edition</w:delText>
        </w:r>
      </w:del>
      <w:r w:rsidR="00025DC0" w:rsidRPr="00435894">
        <w:t>.</w:t>
      </w:r>
    </w:p>
    <w:p w14:paraId="279BAD93" w14:textId="77777777" w:rsidR="00420B86" w:rsidRDefault="00322C6A" w:rsidP="00A86B6A">
      <w:pPr>
        <w:pStyle w:val="Heading4"/>
      </w:pPr>
      <w:r w:rsidRPr="00435894">
        <w:t xml:space="preserve">Canadian Standards Association (CSA), </w:t>
      </w:r>
    </w:p>
    <w:p w14:paraId="1A5E9587" w14:textId="77777777" w:rsidR="00420B86" w:rsidRPr="00420B86" w:rsidRDefault="00420B86" w:rsidP="00420B86">
      <w:pPr>
        <w:pStyle w:val="Heading5"/>
      </w:pPr>
      <w:r w:rsidRPr="00420B86">
        <w:t>CSA C22.2 No. 45.1-07 (R2012), Electrical Rigid Metal Conduit - Steel (Tri-National standard, with UL 6 and NMX-J-534-ANCE-2007).</w:t>
      </w:r>
    </w:p>
    <w:p w14:paraId="399B2D91" w14:textId="77777777" w:rsidR="00420B86" w:rsidRPr="00420B86" w:rsidRDefault="00420B86" w:rsidP="00420B86">
      <w:pPr>
        <w:pStyle w:val="Heading5"/>
      </w:pPr>
      <w:r w:rsidRPr="00420B86">
        <w:t>CSA C22.1-1</w:t>
      </w:r>
      <w:r>
        <w:t>5</w:t>
      </w:r>
      <w:r w:rsidRPr="00420B86">
        <w:t>, Canadian Electrical Code, Part 1.</w:t>
      </w:r>
    </w:p>
    <w:p w14:paraId="112FDF22" w14:textId="77777777" w:rsidR="00420B86" w:rsidRPr="00420B86" w:rsidRDefault="00420B86" w:rsidP="00420B86">
      <w:pPr>
        <w:pStyle w:val="Heading5"/>
      </w:pPr>
      <w:r w:rsidRPr="00420B86">
        <w:t>CSA C22.2  No. 18.3-12, Conduit, tubing, and cable fittings (Tri-national standard, with ANCE NMX-J-017 and UL 514B).</w:t>
      </w:r>
    </w:p>
    <w:p w14:paraId="748FCB74" w14:textId="77777777" w:rsidR="00420B86" w:rsidRPr="00420B86" w:rsidRDefault="00420B86" w:rsidP="00420B86">
      <w:pPr>
        <w:pStyle w:val="Heading5"/>
      </w:pPr>
      <w:r w:rsidRPr="00420B86">
        <w:t>CSA-C22.2 No. 18.4-</w:t>
      </w:r>
      <w:r>
        <w:t>15</w:t>
      </w:r>
      <w:r w:rsidRPr="00420B86">
        <w:t xml:space="preserve"> Hardware for the Support of Conduit, Tubing, and Cable (Bi-National standard, with UL 2239).</w:t>
      </w:r>
    </w:p>
    <w:p w14:paraId="4B7D1282" w14:textId="77777777" w:rsidR="003D1E00" w:rsidRPr="00435894" w:rsidRDefault="003D1E00" w:rsidP="00113B2D">
      <w:pPr>
        <w:pStyle w:val="Heading1"/>
      </w:pPr>
      <w:r w:rsidRPr="00435894">
        <w:t>P</w:t>
      </w:r>
      <w:r w:rsidRPr="00113B2D">
        <w:t>RODU</w:t>
      </w:r>
      <w:r w:rsidRPr="00435894">
        <w:t xml:space="preserve">CTS </w:t>
      </w:r>
    </w:p>
    <w:p w14:paraId="183BD853" w14:textId="77777777" w:rsidR="003D1E00" w:rsidRPr="00A86B6A" w:rsidRDefault="003D1E00" w:rsidP="00113B2D">
      <w:pPr>
        <w:pStyle w:val="Heading2"/>
      </w:pPr>
      <w:r w:rsidRPr="00A86B6A">
        <w:t>Outlet and Conduit Boxes General</w:t>
      </w:r>
    </w:p>
    <w:p w14:paraId="4AE6AC7D" w14:textId="77777777" w:rsidR="0028177C" w:rsidRDefault="003D1E00" w:rsidP="00113B2D">
      <w:pPr>
        <w:pStyle w:val="Heading3"/>
      </w:pPr>
      <w:r w:rsidRPr="00435894">
        <w:t>Size boxes in accordance with</w:t>
      </w:r>
      <w:r w:rsidR="002079A4" w:rsidRPr="00435894">
        <w:t xml:space="preserve"> the</w:t>
      </w:r>
      <w:r w:rsidRPr="00435894">
        <w:t xml:space="preserve"> code requirements</w:t>
      </w:r>
      <w:r w:rsidR="002079A4" w:rsidRPr="00435894">
        <w:t xml:space="preserve"> of the </w:t>
      </w:r>
      <w:del w:id="48" w:author="John Liu" w:date="2022-04-25T19:46:00Z">
        <w:r w:rsidR="00025DC0" w:rsidRPr="00435894" w:rsidDel="00C92149">
          <w:delText>C</w:delText>
        </w:r>
        <w:r w:rsidR="002079A4" w:rsidRPr="00435894" w:rsidDel="00C92149">
          <w:delText>ESC</w:delText>
        </w:r>
        <w:r w:rsidR="00025DC0" w:rsidRPr="00435894" w:rsidDel="00C92149">
          <w:delText xml:space="preserve"> </w:delText>
        </w:r>
      </w:del>
      <w:r w:rsidR="00025DC0" w:rsidRPr="00435894">
        <w:t xml:space="preserve">Ontario </w:t>
      </w:r>
      <w:ins w:id="49" w:author="John Liu" w:date="2022-04-25T19:46:00Z">
        <w:r w:rsidR="00C92149">
          <w:t>Electrical Safety C</w:t>
        </w:r>
      </w:ins>
      <w:ins w:id="50" w:author="John Liu" w:date="2022-04-25T19:47:00Z">
        <w:r w:rsidR="00C92149">
          <w:t>ode, 28</w:t>
        </w:r>
        <w:r w:rsidR="00C92149" w:rsidRPr="00C92149">
          <w:rPr>
            <w:vertAlign w:val="superscript"/>
            <w:rPrChange w:id="51" w:author="John Liu" w:date="2022-04-25T19:47:00Z">
              <w:rPr/>
            </w:rPrChange>
          </w:rPr>
          <w:t>th</w:t>
        </w:r>
        <w:r w:rsidR="00C92149">
          <w:t xml:space="preserve"> </w:t>
        </w:r>
      </w:ins>
      <w:r w:rsidR="00025DC0" w:rsidRPr="00435894">
        <w:t>Edition</w:t>
      </w:r>
      <w:del w:id="52" w:author="John Liu" w:date="2022-04-25T19:47:00Z">
        <w:r w:rsidR="0028177C" w:rsidRPr="00435894" w:rsidDel="00C92149">
          <w:delText xml:space="preserve"> and CSA C22.1</w:delText>
        </w:r>
        <w:r w:rsidR="008C1EEB" w:rsidDel="00C92149">
          <w:delText>-</w:delText>
        </w:r>
        <w:r w:rsidR="00420B86" w:rsidDel="00C92149">
          <w:delText>15</w:delText>
        </w:r>
        <w:r w:rsidR="0028177C" w:rsidRPr="00435894" w:rsidDel="00C92149">
          <w:delText>, Canadian Electrical Code, Part 1</w:delText>
        </w:r>
      </w:del>
      <w:r w:rsidR="0028177C" w:rsidRPr="00435894">
        <w:t>.</w:t>
      </w:r>
    </w:p>
    <w:p w14:paraId="0E740411" w14:textId="77777777" w:rsidR="007916BC" w:rsidRPr="00C92149" w:rsidRDefault="005170F0" w:rsidP="00113B2D">
      <w:pPr>
        <w:pStyle w:val="Heading3"/>
        <w:rPr>
          <w:rPrChange w:id="53" w:author="John Liu" w:date="2022-04-25T19:47:00Z">
            <w:rPr>
              <w:highlight w:val="yellow"/>
            </w:rPr>
          </w:rPrChange>
        </w:rPr>
      </w:pPr>
      <w:del w:id="54" w:author="John Liu" w:date="2022-04-25T19:47:00Z">
        <w:r w:rsidRPr="00C92149" w:rsidDel="00C92149">
          <w:rPr>
            <w:rPrChange w:id="55" w:author="John Liu" w:date="2022-04-25T19:47:00Z">
              <w:rPr>
                <w:highlight w:val="yellow"/>
              </w:rPr>
            </w:rPrChange>
          </w:rPr>
          <w:delText>[</w:delText>
        </w:r>
      </w:del>
      <w:r w:rsidR="007916BC" w:rsidRPr="00C92149">
        <w:rPr>
          <w:rPrChange w:id="56" w:author="John Liu" w:date="2022-04-25T19:47:00Z">
            <w:rPr>
              <w:highlight w:val="yellow"/>
            </w:rPr>
          </w:rPrChange>
        </w:rPr>
        <w:t>All materials shall be CSA approved.</w:t>
      </w:r>
      <w:del w:id="57" w:author="John Liu" w:date="2022-04-25T19:47:00Z">
        <w:r w:rsidRPr="00C92149" w:rsidDel="00C92149">
          <w:rPr>
            <w:rPrChange w:id="58" w:author="John Liu" w:date="2022-04-25T19:47:00Z">
              <w:rPr>
                <w:highlight w:val="yellow"/>
              </w:rPr>
            </w:rPrChange>
          </w:rPr>
          <w:delText>]</w:delText>
        </w:r>
      </w:del>
    </w:p>
    <w:p w14:paraId="13CCACB0" w14:textId="77777777" w:rsidR="003D1E00" w:rsidRPr="00C92149" w:rsidRDefault="003D1E00" w:rsidP="00113B2D">
      <w:pPr>
        <w:pStyle w:val="Heading3"/>
      </w:pPr>
      <w:r w:rsidRPr="00C92149">
        <w:t xml:space="preserve">102 mm square or larger outlet boxes as required for special devices. </w:t>
      </w:r>
    </w:p>
    <w:p w14:paraId="2E098B5E" w14:textId="77777777" w:rsidR="003D1E00" w:rsidRPr="00C92149" w:rsidRDefault="003D1E00" w:rsidP="00113B2D">
      <w:pPr>
        <w:pStyle w:val="Heading3"/>
      </w:pPr>
      <w:r w:rsidRPr="00C92149">
        <w:t xml:space="preserve">Gang boxes where wiring devices are grouped. </w:t>
      </w:r>
    </w:p>
    <w:p w14:paraId="3F346E2A" w14:textId="77777777" w:rsidR="003D1E00" w:rsidRPr="00435894" w:rsidRDefault="003D1E00" w:rsidP="00113B2D">
      <w:pPr>
        <w:pStyle w:val="Heading3"/>
      </w:pPr>
      <w:r w:rsidRPr="00435894">
        <w:t xml:space="preserve">Blank cover plates for boxes without wiring devices. </w:t>
      </w:r>
    </w:p>
    <w:p w14:paraId="59731301" w14:textId="77777777" w:rsidR="003D1E00" w:rsidRPr="00435894" w:rsidRDefault="003D1E00" w:rsidP="00113B2D">
      <w:pPr>
        <w:pStyle w:val="Heading3"/>
      </w:pPr>
      <w:r w:rsidRPr="00435894">
        <w:t xml:space="preserve">347 V outlet boxes for 347 V switching devices. </w:t>
      </w:r>
    </w:p>
    <w:p w14:paraId="2EACEDB9" w14:textId="77777777" w:rsidR="003D1E00" w:rsidRPr="00435894" w:rsidRDefault="003D1E00" w:rsidP="00113B2D">
      <w:pPr>
        <w:pStyle w:val="Heading3"/>
      </w:pPr>
      <w:r w:rsidRPr="00435894">
        <w:t>Combination boxes with barriers where outlets for more than one system are grouped.</w:t>
      </w:r>
    </w:p>
    <w:p w14:paraId="3B289C50" w14:textId="77777777" w:rsidR="003D1E00" w:rsidRPr="00435894" w:rsidRDefault="003D1E00" w:rsidP="000B672F">
      <w:pPr>
        <w:pStyle w:val="Heading3"/>
      </w:pPr>
      <w:r w:rsidRPr="00435894">
        <w:t xml:space="preserve">All boxes used with exposed conduits </w:t>
      </w:r>
      <w:r w:rsidR="0054018F">
        <w:t xml:space="preserve">shall </w:t>
      </w:r>
      <w:r w:rsidRPr="00435894">
        <w:t xml:space="preserve">be rigid PVC. </w:t>
      </w:r>
    </w:p>
    <w:p w14:paraId="20017531" w14:textId="77777777" w:rsidR="003D1E00" w:rsidRPr="00435894" w:rsidRDefault="003D1E00" w:rsidP="00113B2D">
      <w:pPr>
        <w:pStyle w:val="Heading3"/>
      </w:pPr>
      <w:r w:rsidRPr="00435894">
        <w:t>Each light, switch, receptacle and/or outlet shall be provided with</w:t>
      </w:r>
      <w:r w:rsidR="002079A4" w:rsidRPr="00435894">
        <w:t xml:space="preserve"> a</w:t>
      </w:r>
      <w:r w:rsidRPr="00435894">
        <w:t xml:space="preserve"> suitable outlet box, each approved for the particular area</w:t>
      </w:r>
      <w:r w:rsidR="002079A4" w:rsidRPr="00435894">
        <w:t xml:space="preserve"> in</w:t>
      </w:r>
      <w:r w:rsidRPr="00435894">
        <w:t xml:space="preserve"> which it is to be installed.</w:t>
      </w:r>
    </w:p>
    <w:p w14:paraId="72F9A141" w14:textId="77777777" w:rsidR="003D1E00" w:rsidRPr="00435894" w:rsidRDefault="003D1E00" w:rsidP="00113B2D">
      <w:pPr>
        <w:pStyle w:val="Heading3"/>
      </w:pPr>
      <w:r w:rsidRPr="00435894">
        <w:t xml:space="preserve">One outlet box shall be installed per switch, receptacle, light, etc. </w:t>
      </w:r>
    </w:p>
    <w:p w14:paraId="6DAC2D40" w14:textId="77777777" w:rsidR="003D1E00" w:rsidRPr="00A86B6A" w:rsidRDefault="003D1E00" w:rsidP="00113B2D">
      <w:pPr>
        <w:pStyle w:val="Heading2"/>
      </w:pPr>
      <w:r w:rsidRPr="00A86B6A">
        <w:t>Sheet Steel</w:t>
      </w:r>
      <w:r w:rsidR="0052615C" w:rsidRPr="00A86B6A">
        <w:t xml:space="preserve"> Outlet</w:t>
      </w:r>
      <w:r w:rsidR="00A86B6A" w:rsidRPr="00A86B6A">
        <w:t xml:space="preserve"> </w:t>
      </w:r>
      <w:r w:rsidR="0052615C" w:rsidRPr="00A86B6A">
        <w:t>Boxes</w:t>
      </w:r>
    </w:p>
    <w:p w14:paraId="0150ED29" w14:textId="77777777" w:rsidR="003D1E00" w:rsidRPr="00435894" w:rsidRDefault="003D1E00" w:rsidP="00113B2D">
      <w:pPr>
        <w:pStyle w:val="Heading3"/>
      </w:pPr>
      <w:r w:rsidRPr="00435894">
        <w:t>Electro-galvanized steel single and multi gang flush device boxes for flush installation, minimum size 76</w:t>
      </w:r>
      <w:r w:rsidR="002079A4" w:rsidRPr="00435894">
        <w:t xml:space="preserve"> mm</w:t>
      </w:r>
      <w:r w:rsidRPr="00435894">
        <w:t xml:space="preserve"> x 50 </w:t>
      </w:r>
      <w:r w:rsidR="002079A4" w:rsidRPr="00435894">
        <w:t xml:space="preserve">mm </w:t>
      </w:r>
      <w:r w:rsidRPr="00435894">
        <w:t>x 38 mm or as</w:t>
      </w:r>
      <w:r w:rsidR="0054018F">
        <w:t xml:space="preserve"> otherwise</w:t>
      </w:r>
      <w:r w:rsidRPr="00435894">
        <w:t xml:space="preserve"> indicated</w:t>
      </w:r>
      <w:r w:rsidR="0054018F">
        <w:t xml:space="preserve"> in the Contract Documents</w:t>
      </w:r>
      <w:r w:rsidRPr="00435894">
        <w:t xml:space="preserve">. </w:t>
      </w:r>
      <w:r w:rsidR="00A80673" w:rsidRPr="00435894">
        <w:t xml:space="preserve">Use </w:t>
      </w:r>
      <w:r w:rsidRPr="00435894">
        <w:t>102 mm square outlet boxes when more than one conduit enters one side with extension and plaster rings as required</w:t>
      </w:r>
      <w:r w:rsidR="0054018F">
        <w:t xml:space="preserve"> in the Contract</w:t>
      </w:r>
      <w:ins w:id="59" w:author="John Liu" w:date="2022-04-25T19:47:00Z">
        <w:r w:rsidR="00C92149">
          <w:t xml:space="preserve"> Document</w:t>
        </w:r>
      </w:ins>
      <w:ins w:id="60" w:author="Radulovic, Nicole" w:date="2022-11-04T16:13:00Z">
        <w:r w:rsidR="0075398C">
          <w:t>s</w:t>
        </w:r>
      </w:ins>
      <w:r w:rsidRPr="00435894">
        <w:t xml:space="preserve">. </w:t>
      </w:r>
    </w:p>
    <w:p w14:paraId="18A6E995" w14:textId="77777777" w:rsidR="003D1E00" w:rsidRPr="00435894" w:rsidRDefault="003D1E00" w:rsidP="00113B2D">
      <w:pPr>
        <w:pStyle w:val="Heading3"/>
      </w:pPr>
      <w:r w:rsidRPr="00435894">
        <w:t>Electro-galvanized steel utility boxes for outlets connected to surface-mounted EMT conduit, minimum size 102</w:t>
      </w:r>
      <w:r w:rsidR="00A80673" w:rsidRPr="00435894">
        <w:t xml:space="preserve"> mm</w:t>
      </w:r>
      <w:r w:rsidRPr="00435894">
        <w:t xml:space="preserve"> x 54</w:t>
      </w:r>
      <w:r w:rsidR="00A80673" w:rsidRPr="00435894">
        <w:t xml:space="preserve"> mm</w:t>
      </w:r>
      <w:r w:rsidRPr="00435894">
        <w:t xml:space="preserve"> x 48 mm </w:t>
      </w:r>
    </w:p>
    <w:p w14:paraId="565BA8A2" w14:textId="77777777" w:rsidR="003D1E00" w:rsidRPr="00435894" w:rsidRDefault="003D1E00" w:rsidP="00113B2D">
      <w:pPr>
        <w:pStyle w:val="Heading3"/>
      </w:pPr>
      <w:r w:rsidRPr="00435894">
        <w:lastRenderedPageBreak/>
        <w:t xml:space="preserve">102 mm square or octagonal outlet boxes for lighting fixture outlets. </w:t>
      </w:r>
    </w:p>
    <w:p w14:paraId="15613A57" w14:textId="77777777" w:rsidR="003D1E00" w:rsidRPr="00435894" w:rsidRDefault="003D1E00" w:rsidP="00113B2D">
      <w:pPr>
        <w:pStyle w:val="Heading3"/>
      </w:pPr>
      <w:r w:rsidRPr="00435894">
        <w:t xml:space="preserve">102 mm square outlet boxes with extension and plaster rings for flush mounting devices in finished walls. </w:t>
      </w:r>
    </w:p>
    <w:p w14:paraId="4E07D18E" w14:textId="77777777" w:rsidR="003D1E00" w:rsidRPr="00435894" w:rsidRDefault="003D1E00" w:rsidP="00113B2D">
      <w:pPr>
        <w:pStyle w:val="Heading2"/>
      </w:pPr>
      <w:r w:rsidRPr="00435894">
        <w:t>Masonry Boxes</w:t>
      </w:r>
    </w:p>
    <w:p w14:paraId="1CFF0609" w14:textId="77777777" w:rsidR="003D1E00" w:rsidRPr="00435894" w:rsidRDefault="003D1E00" w:rsidP="00113B2D">
      <w:pPr>
        <w:pStyle w:val="Heading3"/>
      </w:pPr>
      <w:r w:rsidRPr="00435894">
        <w:t xml:space="preserve">Electro-galvanized steel masonry single and multi gang boxes for devices flush mounted in exposed block walls. </w:t>
      </w:r>
    </w:p>
    <w:p w14:paraId="7E974BC0" w14:textId="77777777" w:rsidR="003D1E00" w:rsidRPr="00435894" w:rsidRDefault="00FE3B2A" w:rsidP="00113B2D">
      <w:pPr>
        <w:pStyle w:val="Heading2"/>
      </w:pPr>
      <w:r w:rsidRPr="00435894">
        <w:t>Concrete Boxes</w:t>
      </w:r>
    </w:p>
    <w:p w14:paraId="0D4205B4" w14:textId="77777777" w:rsidR="003D1E00" w:rsidRPr="00435894" w:rsidRDefault="003D1E00" w:rsidP="00113B2D">
      <w:pPr>
        <w:pStyle w:val="Heading3"/>
      </w:pPr>
      <w:r w:rsidRPr="00435894">
        <w:t>Electro-galvanized sheet steel concrete type boxes for flush mount</w:t>
      </w:r>
      <w:r w:rsidR="00A80673" w:rsidRPr="00435894">
        <w:t>ing</w:t>
      </w:r>
      <w:r w:rsidRPr="00435894">
        <w:t xml:space="preserve"> in concrete with matching extension and plaster rings as required. </w:t>
      </w:r>
    </w:p>
    <w:p w14:paraId="38E19518" w14:textId="77777777" w:rsidR="003D1E00" w:rsidRPr="00435894" w:rsidRDefault="00FE3B2A" w:rsidP="00113B2D">
      <w:pPr>
        <w:pStyle w:val="Heading2"/>
      </w:pPr>
      <w:r w:rsidRPr="00435894">
        <w:t>Conduit Boxes</w:t>
      </w:r>
    </w:p>
    <w:p w14:paraId="4121973B" w14:textId="77777777" w:rsidR="00617CDF" w:rsidRPr="00435894" w:rsidRDefault="003D1E00" w:rsidP="00113B2D">
      <w:pPr>
        <w:pStyle w:val="Heading3"/>
      </w:pPr>
      <w:r w:rsidRPr="00435894">
        <w:t>Cast FS boxes with factory-threaded hubs and mounting feet for surface wiring of switches and receptacle</w:t>
      </w:r>
      <w:r w:rsidR="00A80673" w:rsidRPr="00435894">
        <w:t>s</w:t>
      </w:r>
      <w:r w:rsidRPr="00435894">
        <w:t xml:space="preserve">. </w:t>
      </w:r>
    </w:p>
    <w:p w14:paraId="40B38049" w14:textId="77777777" w:rsidR="003D1E00" w:rsidRPr="00A86B6A" w:rsidRDefault="003D1E00" w:rsidP="00113B2D">
      <w:pPr>
        <w:pStyle w:val="Heading2"/>
      </w:pPr>
      <w:r w:rsidRPr="00A86B6A">
        <w:t xml:space="preserve">Outlet Boxes for Non-metallic </w:t>
      </w:r>
      <w:r w:rsidR="00FE3B2A" w:rsidRPr="00A86B6A">
        <w:t>Sheathed Cable</w:t>
      </w:r>
    </w:p>
    <w:p w14:paraId="414D3FCB" w14:textId="77777777" w:rsidR="003D1E00" w:rsidRPr="00435894" w:rsidRDefault="003D1E00" w:rsidP="00113B2D">
      <w:pPr>
        <w:pStyle w:val="Heading3"/>
      </w:pPr>
      <w:r w:rsidRPr="00435894">
        <w:t xml:space="preserve">Electro-galvanized, sectional, screw ganging steel boxes, </w:t>
      </w:r>
      <w:r w:rsidR="00A80673" w:rsidRPr="00435894">
        <w:t xml:space="preserve">with a </w:t>
      </w:r>
      <w:r w:rsidRPr="00435894">
        <w:t xml:space="preserve">minimum size </w:t>
      </w:r>
      <w:r w:rsidR="0054018F">
        <w:t xml:space="preserve">of </w:t>
      </w:r>
      <w:r w:rsidR="007D520E" w:rsidRPr="00435894">
        <w:rPr>
          <w:highlight w:val="yellow"/>
        </w:rPr>
        <w:t>[</w:t>
      </w:r>
      <w:commentRangeStart w:id="61"/>
      <w:r w:rsidRPr="00435894">
        <w:rPr>
          <w:highlight w:val="yellow"/>
        </w:rPr>
        <w:t xml:space="preserve">76 </w:t>
      </w:r>
      <w:r w:rsidR="00A80673" w:rsidRPr="00435894">
        <w:rPr>
          <w:highlight w:val="yellow"/>
        </w:rPr>
        <w:t xml:space="preserve">mm </w:t>
      </w:r>
      <w:r w:rsidRPr="00435894">
        <w:rPr>
          <w:highlight w:val="yellow"/>
        </w:rPr>
        <w:t xml:space="preserve">x 50 </w:t>
      </w:r>
      <w:r w:rsidR="00A80673" w:rsidRPr="00435894">
        <w:rPr>
          <w:highlight w:val="yellow"/>
        </w:rPr>
        <w:t xml:space="preserve">mm </w:t>
      </w:r>
      <w:r w:rsidRPr="00435894">
        <w:rPr>
          <w:highlight w:val="yellow"/>
        </w:rPr>
        <w:t xml:space="preserve">x 63 </w:t>
      </w:r>
      <w:r w:rsidR="00A80673" w:rsidRPr="00435894">
        <w:rPr>
          <w:highlight w:val="yellow"/>
        </w:rPr>
        <w:t>m</w:t>
      </w:r>
      <w:r w:rsidRPr="00435894">
        <w:rPr>
          <w:highlight w:val="yellow"/>
        </w:rPr>
        <w:t>m</w:t>
      </w:r>
      <w:commentRangeEnd w:id="61"/>
      <w:r w:rsidR="0075398C">
        <w:rPr>
          <w:rStyle w:val="CommentReference"/>
          <w:szCs w:val="20"/>
        </w:rPr>
        <w:commentReference w:id="61"/>
      </w:r>
      <w:r w:rsidRPr="00435894">
        <w:rPr>
          <w:highlight w:val="yellow"/>
        </w:rPr>
        <w:t>]</w:t>
      </w:r>
      <w:r w:rsidRPr="00435894">
        <w:t xml:space="preserve"> with two double clamps to take non-metallic sheathed cables </w:t>
      </w:r>
    </w:p>
    <w:p w14:paraId="4B952F54" w14:textId="77777777" w:rsidR="003D1E00" w:rsidRPr="00435894" w:rsidRDefault="003D1E00" w:rsidP="00113B2D">
      <w:pPr>
        <w:pStyle w:val="Heading2"/>
      </w:pPr>
      <w:r w:rsidRPr="00435894">
        <w:t xml:space="preserve">Fittings- General </w:t>
      </w:r>
    </w:p>
    <w:p w14:paraId="35458887" w14:textId="77777777" w:rsidR="003D1E00" w:rsidRPr="00435894" w:rsidRDefault="003D1E00" w:rsidP="00113B2D">
      <w:pPr>
        <w:pStyle w:val="Heading3"/>
      </w:pPr>
      <w:r w:rsidRPr="00435894">
        <w:t xml:space="preserve">Bushing and connectors with nylon insulated throats. </w:t>
      </w:r>
    </w:p>
    <w:p w14:paraId="479362CF" w14:textId="77777777" w:rsidR="003D1E00" w:rsidRPr="00435894" w:rsidRDefault="003D1E00" w:rsidP="00113B2D">
      <w:pPr>
        <w:pStyle w:val="Heading3"/>
      </w:pPr>
      <w:r w:rsidRPr="00435894">
        <w:t xml:space="preserve">Knock-out fillers to prevent entry of debris. </w:t>
      </w:r>
    </w:p>
    <w:p w14:paraId="7C4268C7" w14:textId="77777777" w:rsidR="003D1E00" w:rsidRPr="00435894" w:rsidRDefault="003D1E00" w:rsidP="00113B2D">
      <w:pPr>
        <w:pStyle w:val="Heading3"/>
      </w:pPr>
      <w:r w:rsidRPr="00435894">
        <w:t>Conduit outlet bodies for conduit up to 32 m and pull boxes for larger conduits</w:t>
      </w:r>
      <w:r w:rsidR="0054018F">
        <w:t>.</w:t>
      </w:r>
      <w:r w:rsidRPr="00435894">
        <w:t xml:space="preserve"> </w:t>
      </w:r>
    </w:p>
    <w:p w14:paraId="1ABA825F" w14:textId="77777777" w:rsidR="003D1E00" w:rsidRPr="00435894" w:rsidRDefault="003D1E00" w:rsidP="00113B2D">
      <w:pPr>
        <w:pStyle w:val="Heading3"/>
      </w:pPr>
      <w:r w:rsidRPr="00435894">
        <w:t>Double locknuts and insulated bushings on sheet metal boxes</w:t>
      </w:r>
      <w:r w:rsidR="0054018F">
        <w:t>.</w:t>
      </w:r>
    </w:p>
    <w:p w14:paraId="00283588" w14:textId="77777777" w:rsidR="003D1E00" w:rsidRPr="00435894" w:rsidRDefault="003D1E00" w:rsidP="00113B2D">
      <w:pPr>
        <w:pStyle w:val="Heading2"/>
      </w:pPr>
      <w:r w:rsidRPr="00435894">
        <w:t xml:space="preserve">Service Fittings </w:t>
      </w:r>
    </w:p>
    <w:p w14:paraId="219A4CAB" w14:textId="77777777" w:rsidR="003D1E00" w:rsidRPr="00435894" w:rsidRDefault="003D1E00" w:rsidP="00113B2D">
      <w:pPr>
        <w:pStyle w:val="Heading3"/>
      </w:pPr>
      <w:r w:rsidRPr="00435894">
        <w:t xml:space="preserve">'High tension' receptacle fitting made of </w:t>
      </w:r>
      <w:r w:rsidR="0054018F">
        <w:t>two-</w:t>
      </w:r>
      <w:r w:rsidRPr="00435894">
        <w:t xml:space="preserve">piece stainless steel housing finish for single receptacle(s).  Bottom plate with two knockouts for centered or offset installation. </w:t>
      </w:r>
      <w:r w:rsidR="000C25C0">
        <w:t xml:space="preserve"> The extension piece shall be </w:t>
      </w:r>
      <w:r w:rsidRPr="00435894">
        <w:t xml:space="preserve">12 </w:t>
      </w:r>
      <w:r w:rsidR="0079701A" w:rsidRPr="00435894">
        <w:t xml:space="preserve">mm </w:t>
      </w:r>
      <w:r w:rsidRPr="00435894">
        <w:t>x 102 mm as indicated</w:t>
      </w:r>
      <w:r w:rsidR="000C25C0">
        <w:t xml:space="preserve"> in the Contract Documents</w:t>
      </w:r>
      <w:r w:rsidRPr="00435894">
        <w:t xml:space="preserve">. </w:t>
      </w:r>
    </w:p>
    <w:p w14:paraId="377C00AF" w14:textId="77777777" w:rsidR="003D1E00" w:rsidRDefault="003D1E00" w:rsidP="00C92149">
      <w:pPr>
        <w:pStyle w:val="Heading3"/>
        <w:numPr>
          <w:ilvl w:val="0"/>
          <w:numId w:val="0"/>
        </w:numPr>
        <w:ind w:left="1440"/>
        <w:pPrChange w:id="62" w:author="John Liu" w:date="2022-04-25T19:48:00Z">
          <w:pPr>
            <w:pStyle w:val="Heading3"/>
          </w:pPr>
        </w:pPrChange>
      </w:pPr>
      <w:del w:id="63" w:author="John Liu" w:date="2022-04-25T19:47:00Z">
        <w:r w:rsidRPr="00435894" w:rsidDel="00C92149">
          <w:delText xml:space="preserve">Pedestal type 'low tension' fitting made of </w:delText>
        </w:r>
        <w:r w:rsidR="000C25C0" w:rsidDel="00C92149">
          <w:delText>two-</w:delText>
        </w:r>
        <w:r w:rsidRPr="00435894" w:rsidDel="00C92149">
          <w:delText xml:space="preserve">piece </w:delText>
        </w:r>
        <w:r w:rsidRPr="00435894" w:rsidDel="00C92149">
          <w:rPr>
            <w:highlight w:val="yellow"/>
          </w:rPr>
          <w:delText>[stainless steel] [die cast aluminum] with [brushed aluminum] [satin aluminum]</w:delText>
        </w:r>
        <w:r w:rsidRPr="00435894" w:rsidDel="00C92149">
          <w:delText xml:space="preserve"> housing finish to accommodate </w:delText>
        </w:r>
        <w:r w:rsidRPr="00435894" w:rsidDel="00C92149">
          <w:rPr>
            <w:highlight w:val="yellow"/>
          </w:rPr>
          <w:delText>[one] [two]</w:delText>
        </w:r>
        <w:r w:rsidRPr="00435894" w:rsidDel="00C92149">
          <w:delText xml:space="preserve"> amphenol</w:delText>
        </w:r>
        <w:r w:rsidR="00BA377A" w:rsidDel="00C92149">
          <w:delText xml:space="preserve"> </w:delText>
        </w:r>
        <w:r w:rsidRPr="00435894" w:rsidDel="00C92149">
          <w:delText>jack connectors</w:delText>
        </w:r>
        <w:r w:rsidR="000C25C0" w:rsidDel="00C92149">
          <w:delText>.</w:delText>
        </w:r>
      </w:del>
    </w:p>
    <w:p w14:paraId="2B330328" w14:textId="77777777" w:rsidR="003D1E00" w:rsidRPr="00435894" w:rsidRDefault="003D1E00" w:rsidP="00113B2D">
      <w:pPr>
        <w:pStyle w:val="Heading1"/>
      </w:pPr>
      <w:r w:rsidRPr="00435894">
        <w:t xml:space="preserve">EXECUTION </w:t>
      </w:r>
    </w:p>
    <w:p w14:paraId="5F0CD73E" w14:textId="77777777" w:rsidR="003D1E00" w:rsidRPr="00435894" w:rsidRDefault="00FE3B2A" w:rsidP="00113B2D">
      <w:pPr>
        <w:pStyle w:val="Heading2"/>
      </w:pPr>
      <w:r w:rsidRPr="00435894">
        <w:t>Installation</w:t>
      </w:r>
    </w:p>
    <w:p w14:paraId="0AAA4AD4" w14:textId="77777777" w:rsidR="00C7133E" w:rsidRDefault="00C7133E" w:rsidP="00113B2D">
      <w:pPr>
        <w:pStyle w:val="Heading3"/>
      </w:pPr>
      <w:r>
        <w:t xml:space="preserve">Installations </w:t>
      </w:r>
      <w:r w:rsidR="000C25C0">
        <w:t xml:space="preserve">shall be </w:t>
      </w:r>
      <w:r>
        <w:t xml:space="preserve">in accordance with </w:t>
      </w:r>
      <w:r w:rsidRPr="007916BC">
        <w:t>C22.2 N</w:t>
      </w:r>
      <w:r>
        <w:t>o</w:t>
      </w:r>
      <w:r w:rsidRPr="007916BC">
        <w:t>. 18.3-12</w:t>
      </w:r>
      <w:r>
        <w:t xml:space="preserve">, </w:t>
      </w:r>
      <w:r w:rsidRPr="007916BC">
        <w:t>Conduit, tubing, and cable fittings</w:t>
      </w:r>
      <w:del w:id="64" w:author="John Liu" w:date="2022-04-25T19:48:00Z">
        <w:r w:rsidRPr="007916BC" w:rsidDel="00C92149">
          <w:delText xml:space="preserve"> (Tri-national standard, with ANCE NMX-J-017 and UL 514B)</w:delText>
        </w:r>
      </w:del>
      <w:r>
        <w:t>.</w:t>
      </w:r>
    </w:p>
    <w:p w14:paraId="420570AC" w14:textId="77777777" w:rsidR="00C7133E" w:rsidRDefault="00C7133E" w:rsidP="00113B2D">
      <w:pPr>
        <w:pStyle w:val="Heading3"/>
      </w:pPr>
      <w:r w:rsidRPr="00C7133E">
        <w:t xml:space="preserve">Installations </w:t>
      </w:r>
      <w:r w:rsidR="000C25C0">
        <w:t xml:space="preserve">shall be </w:t>
      </w:r>
      <w:r w:rsidRPr="00C7133E">
        <w:t>in accordance with C22.2 No. 45.1-07 (R2012), Electrical Rigid Metal Conduit - Steel (Tri-National standard, with UL 6 and NMX-J-534-ANCE-2007).</w:t>
      </w:r>
    </w:p>
    <w:p w14:paraId="65C03F2A" w14:textId="77777777" w:rsidR="007916BC" w:rsidRPr="00C7133E" w:rsidRDefault="00C7133E" w:rsidP="00113B2D">
      <w:pPr>
        <w:pStyle w:val="Heading3"/>
      </w:pPr>
      <w:r w:rsidRPr="00C7133E">
        <w:t>Installations</w:t>
      </w:r>
      <w:r w:rsidR="00BA377A">
        <w:t xml:space="preserve"> </w:t>
      </w:r>
      <w:r w:rsidR="000C25C0">
        <w:t xml:space="preserve">shall be </w:t>
      </w:r>
      <w:r w:rsidRPr="00C7133E">
        <w:t>in accordance with</w:t>
      </w:r>
      <w:r>
        <w:t xml:space="preserve"> </w:t>
      </w:r>
      <w:r w:rsidR="007916BC" w:rsidRPr="00C7133E">
        <w:t>CAN/CSA-C22.2 N</w:t>
      </w:r>
      <w:r w:rsidRPr="00C7133E">
        <w:t>o</w:t>
      </w:r>
      <w:r w:rsidR="007916BC" w:rsidRPr="00C7133E">
        <w:t>. 18.4-</w:t>
      </w:r>
      <w:r w:rsidR="00420B86">
        <w:t>15</w:t>
      </w:r>
      <w:r w:rsidRPr="00C7133E">
        <w:t xml:space="preserve">, </w:t>
      </w:r>
      <w:r w:rsidR="007916BC" w:rsidRPr="00C7133E">
        <w:t>Hardware for the Support of Conduit, Tubing, and Cable (Bi-National standard, with UL 2239)</w:t>
      </w:r>
      <w:r w:rsidRPr="00C7133E">
        <w:t>.</w:t>
      </w:r>
    </w:p>
    <w:p w14:paraId="1B440F71" w14:textId="77777777" w:rsidR="003D1E00" w:rsidRPr="00435894" w:rsidRDefault="003D1E00" w:rsidP="00113B2D">
      <w:pPr>
        <w:pStyle w:val="Heading3"/>
      </w:pPr>
      <w:r w:rsidRPr="00435894">
        <w:t xml:space="preserve">Support boxes independently of connecting conduits. </w:t>
      </w:r>
    </w:p>
    <w:p w14:paraId="1D112C15" w14:textId="77777777" w:rsidR="003D1E00" w:rsidRPr="00435894" w:rsidRDefault="003D1E00" w:rsidP="00113B2D">
      <w:pPr>
        <w:pStyle w:val="Heading3"/>
      </w:pPr>
      <w:r w:rsidRPr="00435894">
        <w:t>Fill boxes with paper, sponges or foam or similar approved material to prevent</w:t>
      </w:r>
      <w:r w:rsidR="00A80673" w:rsidRPr="00435894">
        <w:t xml:space="preserve"> the</w:t>
      </w:r>
      <w:r w:rsidRPr="00435894">
        <w:t xml:space="preserve"> entry of debris during construction.  Remove upon</w:t>
      </w:r>
      <w:r w:rsidR="000C25C0">
        <w:t xml:space="preserve"> the</w:t>
      </w:r>
      <w:r w:rsidRPr="00435894">
        <w:t xml:space="preserve"> completion of</w:t>
      </w:r>
      <w:r w:rsidR="00A80673" w:rsidRPr="00435894">
        <w:t xml:space="preserve"> the</w:t>
      </w:r>
      <w:r w:rsidRPr="00435894">
        <w:t xml:space="preserve"> </w:t>
      </w:r>
      <w:r w:rsidR="00A80673" w:rsidRPr="00435894">
        <w:t>W</w:t>
      </w:r>
      <w:r w:rsidRPr="00435894">
        <w:t xml:space="preserve">ork. </w:t>
      </w:r>
    </w:p>
    <w:p w14:paraId="36D4E6CA" w14:textId="77777777" w:rsidR="003D1E00" w:rsidRPr="00435894" w:rsidRDefault="003D1E00" w:rsidP="00113B2D">
      <w:pPr>
        <w:pStyle w:val="Heading3"/>
      </w:pPr>
      <w:r w:rsidRPr="00435894">
        <w:t>For flush installations</w:t>
      </w:r>
      <w:r w:rsidR="000C25C0">
        <w:t>,</w:t>
      </w:r>
      <w:r w:rsidRPr="00435894">
        <w:t xml:space="preserve"> mount outlets flush with </w:t>
      </w:r>
      <w:r w:rsidR="000C25C0">
        <w:t xml:space="preserve">the </w:t>
      </w:r>
      <w:r w:rsidRPr="00435894">
        <w:t xml:space="preserve">finished wall using plaster rings to permit </w:t>
      </w:r>
      <w:r w:rsidR="000C25C0">
        <w:t xml:space="preserve">the </w:t>
      </w:r>
      <w:r w:rsidRPr="00435894">
        <w:t xml:space="preserve">wall finish to come within 6 mm of </w:t>
      </w:r>
      <w:r w:rsidR="00A80673" w:rsidRPr="00435894">
        <w:t xml:space="preserve">the </w:t>
      </w:r>
      <w:r w:rsidRPr="00435894">
        <w:t xml:space="preserve">opening. </w:t>
      </w:r>
    </w:p>
    <w:p w14:paraId="20A69FF6" w14:textId="77777777" w:rsidR="003D1E00" w:rsidRPr="00435894" w:rsidRDefault="003D1E00" w:rsidP="00113B2D">
      <w:pPr>
        <w:pStyle w:val="Heading3"/>
      </w:pPr>
      <w:r w:rsidRPr="00435894">
        <w:t>Provide</w:t>
      </w:r>
      <w:r w:rsidR="000C25C0">
        <w:t xml:space="preserve"> the</w:t>
      </w:r>
      <w:r w:rsidRPr="00435894">
        <w:t xml:space="preserve"> correct size of openings</w:t>
      </w:r>
      <w:r w:rsidR="00FE3B2A" w:rsidRPr="00435894">
        <w:t xml:space="preserve"> in boxes for conduit</w:t>
      </w:r>
      <w:r w:rsidRPr="00435894">
        <w:t xml:space="preserve"> armoured cable co</w:t>
      </w:r>
      <w:r w:rsidR="00FE3B2A" w:rsidRPr="00435894">
        <w:t xml:space="preserve">nnections.  Reducing washers </w:t>
      </w:r>
      <w:r w:rsidR="000C25C0">
        <w:t>shall not be</w:t>
      </w:r>
      <w:r w:rsidRPr="00435894">
        <w:t xml:space="preserve"> allowed.</w:t>
      </w:r>
    </w:p>
    <w:p w14:paraId="33536C45" w14:textId="77777777" w:rsidR="00617CDF" w:rsidRPr="00435894" w:rsidRDefault="00617CDF" w:rsidP="00113B2D">
      <w:pPr>
        <w:pStyle w:val="Heading3"/>
      </w:pPr>
      <w:r w:rsidRPr="00435894">
        <w:t>Vacuum clean interior of outlet boxes before</w:t>
      </w:r>
      <w:r w:rsidR="000C25C0">
        <w:t xml:space="preserve"> the</w:t>
      </w:r>
      <w:r w:rsidRPr="00435894">
        <w:t xml:space="preserve"> installation of wiring devices.</w:t>
      </w:r>
    </w:p>
    <w:p w14:paraId="226D6CFC" w14:textId="77777777" w:rsidR="00617CDF" w:rsidRPr="00435894" w:rsidRDefault="00617CDF" w:rsidP="00113B2D">
      <w:pPr>
        <w:pStyle w:val="Heading3"/>
      </w:pPr>
      <w:r w:rsidRPr="00435894">
        <w:t xml:space="preserve">Identify systems for outlet boxes as required. </w:t>
      </w:r>
    </w:p>
    <w:p w14:paraId="5AFAB1D3" w14:textId="77777777" w:rsidR="00026973" w:rsidRPr="005170F0" w:rsidRDefault="00026973" w:rsidP="00113B2D">
      <w:pPr>
        <w:pStyle w:val="Heading2"/>
        <w:numPr>
          <w:ilvl w:val="1"/>
          <w:numId w:val="14"/>
        </w:numPr>
      </w:pPr>
      <w:r w:rsidRPr="005170F0">
        <w:lastRenderedPageBreak/>
        <w:t>Commissioning</w:t>
      </w:r>
    </w:p>
    <w:p w14:paraId="5E84C0EB" w14:textId="77777777" w:rsidR="00026973" w:rsidRPr="00435894" w:rsidRDefault="007916BC" w:rsidP="00113B2D">
      <w:pPr>
        <w:pStyle w:val="Heading3"/>
      </w:pPr>
      <w:r w:rsidRPr="007916BC">
        <w:t xml:space="preserve">For all commissioning activities on systems where components of this Specification are integral to functionality, refer to </w:t>
      </w:r>
      <w:r w:rsidRPr="005170F0">
        <w:rPr>
          <w:highlight w:val="yellow"/>
        </w:rPr>
        <w:t>Section 01810 – Equipment Testing and Facility Commissioning</w:t>
      </w:r>
      <w:r w:rsidRPr="007916BC">
        <w:t xml:space="preserve">. All inspection and testing activities </w:t>
      </w:r>
      <w:r w:rsidR="000C25C0">
        <w:t>shall</w:t>
      </w:r>
      <w:r w:rsidRPr="007916BC">
        <w:t xml:space="preserve"> be completed </w:t>
      </w:r>
      <w:r w:rsidR="000C25C0">
        <w:t xml:space="preserve">in accordance </w:t>
      </w:r>
      <w:r w:rsidRPr="007916BC">
        <w:t xml:space="preserve">with </w:t>
      </w:r>
      <w:r w:rsidR="000C25C0">
        <w:t xml:space="preserve">the </w:t>
      </w:r>
      <w:r w:rsidRPr="007916BC">
        <w:t xml:space="preserve">documentation </w:t>
      </w:r>
      <w:r w:rsidR="00C52275">
        <w:t xml:space="preserve">required as part of the commissioning plan that shall be </w:t>
      </w:r>
      <w:r w:rsidRPr="007916BC">
        <w:t xml:space="preserve">provided to the Consultant </w:t>
      </w:r>
      <w:ins w:id="65" w:author="John Liu" w:date="2022-04-25T19:48:00Z">
        <w:r w:rsidR="00C92149">
          <w:t xml:space="preserve">and get approved </w:t>
        </w:r>
      </w:ins>
      <w:r w:rsidRPr="007916BC">
        <w:t>prior to start of commissioning activities.</w:t>
      </w:r>
    </w:p>
    <w:p w14:paraId="25E9EC56" w14:textId="77777777" w:rsidR="00025DC0" w:rsidRPr="00435894" w:rsidRDefault="00FE3B2A" w:rsidP="00D46F6C">
      <w:pPr>
        <w:pStyle w:val="Other"/>
        <w:spacing w:before="240"/>
        <w:jc w:val="center"/>
        <w:rPr>
          <w:rFonts w:ascii="Calibri" w:hAnsi="Calibri"/>
          <w:b/>
          <w:sz w:val="22"/>
          <w:szCs w:val="22"/>
        </w:rPr>
      </w:pPr>
      <w:r w:rsidRPr="00435894">
        <w:rPr>
          <w:rFonts w:ascii="Calibri" w:hAnsi="Calibri"/>
          <w:b/>
          <w:sz w:val="22"/>
          <w:szCs w:val="22"/>
        </w:rPr>
        <w:t>END OF SECTION</w:t>
      </w:r>
    </w:p>
    <w:sectPr w:rsidR="00025DC0" w:rsidRPr="00435894" w:rsidSect="00991B2A">
      <w:headerReference w:type="even" r:id="rId14"/>
      <w:headerReference w:type="default" r:id="rId15"/>
      <w:headerReference w:type="first" r:id="rId16"/>
      <w:pgSz w:w="12240" w:h="15840" w:code="1"/>
      <w:pgMar w:top="1440" w:right="720" w:bottom="1440" w:left="720" w:header="720" w:footer="720" w:gutter="979"/>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1" w:author="Radulovic, Nicole" w:date="2022-11-04T16:13:00Z" w:initials="RN">
    <w:p w14:paraId="25CDF48F" w14:textId="77777777" w:rsidR="0075398C" w:rsidRDefault="0075398C">
      <w:pPr>
        <w:pStyle w:val="CommentText"/>
      </w:pPr>
      <w:r>
        <w:rPr>
          <w:rStyle w:val="CommentReference"/>
        </w:rPr>
        <w:annotationRef/>
      </w:r>
      <w:r>
        <w:t>Please confirm and unhighlight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CDF4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CDF48F" w16cid:durableId="270FB8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1538" w14:textId="77777777" w:rsidR="004F6971" w:rsidRDefault="004F6971">
      <w:r>
        <w:separator/>
      </w:r>
    </w:p>
  </w:endnote>
  <w:endnote w:type="continuationSeparator" w:id="0">
    <w:p w14:paraId="6CA5D432" w14:textId="77777777" w:rsidR="004F6971" w:rsidRDefault="004F6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0C3E" w14:textId="77777777" w:rsidR="004F6971" w:rsidRDefault="004F6971">
      <w:r>
        <w:separator/>
      </w:r>
    </w:p>
  </w:footnote>
  <w:footnote w:type="continuationSeparator" w:id="0">
    <w:p w14:paraId="1DD56197" w14:textId="77777777" w:rsidR="004F6971" w:rsidRDefault="004F69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BB1C" w14:textId="77777777" w:rsidR="00991B2A" w:rsidRPr="009A4545" w:rsidRDefault="00991B2A" w:rsidP="002C39AE">
    <w:pPr>
      <w:pBdr>
        <w:top w:val="single" w:sz="4" w:space="1" w:color="auto"/>
      </w:pBdr>
      <w:tabs>
        <w:tab w:val="right" w:pos="9810"/>
      </w:tabs>
      <w:rPr>
        <w:rFonts w:ascii="Calibri" w:hAnsi="Calibri" w:cs="Arial"/>
      </w:rPr>
    </w:pPr>
    <w:r w:rsidRPr="009A4545">
      <w:rPr>
        <w:rFonts w:ascii="Calibri" w:hAnsi="Calibri" w:cs="Arial"/>
      </w:rPr>
      <w:t>Section 16132</w:t>
    </w:r>
    <w:r w:rsidR="00D46F6C" w:rsidRPr="009A4545">
      <w:rPr>
        <w:rFonts w:ascii="Calibri" w:hAnsi="Calibri" w:cs="Arial"/>
      </w:rPr>
      <w:tab/>
    </w:r>
    <w:r w:rsidR="002C39AE" w:rsidRPr="009A4545">
      <w:rPr>
        <w:rFonts w:ascii="Calibri" w:hAnsi="Calibri" w:cs="Arial"/>
      </w:rPr>
      <w:t xml:space="preserve">  CONTRACT NO</w:t>
    </w:r>
    <w:r w:rsidR="002C39AE" w:rsidRPr="009A4545">
      <w:rPr>
        <w:rFonts w:ascii="Calibri" w:hAnsi="Calibri" w:cs="Arial"/>
        <w:highlight w:val="yellow"/>
      </w:rPr>
      <w:t xml:space="preserve">. [Insert </w:t>
    </w:r>
    <w:r w:rsidR="0054018F">
      <w:rPr>
        <w:rFonts w:ascii="Calibri" w:hAnsi="Calibri" w:cs="Arial"/>
        <w:highlight w:val="yellow"/>
      </w:rPr>
      <w:t>Contract</w:t>
    </w:r>
    <w:r w:rsidR="0054018F" w:rsidRPr="009A4545">
      <w:rPr>
        <w:rFonts w:ascii="Calibri" w:hAnsi="Calibri" w:cs="Arial"/>
        <w:highlight w:val="yellow"/>
      </w:rPr>
      <w:t xml:space="preserve"> </w:t>
    </w:r>
    <w:r w:rsidR="002C39AE" w:rsidRPr="009A4545">
      <w:rPr>
        <w:rFonts w:ascii="Calibri" w:hAnsi="Calibri" w:cs="Arial"/>
        <w:highlight w:val="yellow"/>
      </w:rPr>
      <w:t>Number]</w:t>
    </w:r>
  </w:p>
  <w:p w14:paraId="6D5D111D" w14:textId="77777777" w:rsidR="00991B2A" w:rsidRPr="009A4545" w:rsidRDefault="00991B2A" w:rsidP="00991B2A">
    <w:pPr>
      <w:pBdr>
        <w:top w:val="single" w:sz="4" w:space="1" w:color="auto"/>
      </w:pBdr>
      <w:rPr>
        <w:rFonts w:ascii="Calibri" w:hAnsi="Calibri" w:cs="Arial"/>
      </w:rPr>
    </w:pPr>
    <w:r w:rsidRPr="009A4545">
      <w:rPr>
        <w:rFonts w:ascii="Calibri" w:hAnsi="Calibri" w:cs="Arial"/>
      </w:rPr>
      <w:t>201</w:t>
    </w:r>
    <w:r w:rsidR="000B672F">
      <w:rPr>
        <w:rFonts w:ascii="Calibri" w:hAnsi="Calibri" w:cs="Arial"/>
      </w:rPr>
      <w:t>7</w:t>
    </w:r>
    <w:r w:rsidR="005B2A82">
      <w:rPr>
        <w:rFonts w:ascii="Calibri" w:hAnsi="Calibri" w:cs="Arial"/>
      </w:rPr>
      <w:t>-02-</w:t>
    </w:r>
    <w:r w:rsidR="000B672F">
      <w:rPr>
        <w:rFonts w:ascii="Calibri" w:hAnsi="Calibri" w:cs="Arial"/>
      </w:rPr>
      <w:t>1</w:t>
    </w:r>
    <w:r w:rsidR="005B2A82">
      <w:rPr>
        <w:rFonts w:ascii="Calibri" w:hAnsi="Calibri" w:cs="Arial"/>
      </w:rPr>
      <w:t>0</w:t>
    </w:r>
    <w:r w:rsidRPr="009A4545">
      <w:rPr>
        <w:rFonts w:ascii="Calibri" w:hAnsi="Calibri" w:cs="Arial"/>
      </w:rPr>
      <w:tab/>
    </w:r>
    <w:r w:rsidRPr="009A4545">
      <w:rPr>
        <w:rFonts w:ascii="Calibri" w:hAnsi="Calibri" w:cs="Arial"/>
      </w:rPr>
      <w:tab/>
    </w:r>
    <w:r w:rsidRPr="009A4545">
      <w:rPr>
        <w:rFonts w:ascii="Calibri" w:hAnsi="Calibri" w:cs="Arial"/>
      </w:rPr>
      <w:tab/>
    </w:r>
    <w:r w:rsidRPr="009A4545">
      <w:rPr>
        <w:rFonts w:ascii="Calibri" w:hAnsi="Calibri" w:cs="Arial"/>
        <w:b/>
      </w:rPr>
      <w:t>OUTLET BOXES, CONDUIT BOXES</w:t>
    </w:r>
    <w:r w:rsidR="001638A0">
      <w:rPr>
        <w:rFonts w:ascii="Calibri" w:hAnsi="Calibri" w:cs="Arial"/>
        <w:b/>
      </w:rPr>
      <w:t xml:space="preserve"> </w:t>
    </w:r>
    <w:r w:rsidR="001638A0" w:rsidRPr="009A4545">
      <w:rPr>
        <w:rFonts w:ascii="Calibri" w:hAnsi="Calibri" w:cs="Arial"/>
        <w:b/>
      </w:rPr>
      <w:t>AND FITTINGS</w:t>
    </w:r>
    <w:r w:rsidRPr="009A4545">
      <w:rPr>
        <w:rFonts w:ascii="Calibri" w:hAnsi="Calibri" w:cs="Arial"/>
      </w:rPr>
      <w:tab/>
    </w:r>
  </w:p>
  <w:p w14:paraId="26666D9D" w14:textId="77777777" w:rsidR="00991B2A" w:rsidRPr="009A4545" w:rsidRDefault="00991B2A" w:rsidP="00D46F6C">
    <w:pPr>
      <w:pBdr>
        <w:top w:val="single" w:sz="4" w:space="1" w:color="auto"/>
      </w:pBdr>
      <w:rPr>
        <w:rFonts w:ascii="Calibri" w:hAnsi="Calibri" w:cs="Arial"/>
      </w:rPr>
    </w:pPr>
    <w:r w:rsidRPr="009A4545">
      <w:rPr>
        <w:rFonts w:ascii="Calibri" w:hAnsi="Calibri" w:cs="Arial"/>
      </w:rPr>
      <w:t xml:space="preserve">Page </w:t>
    </w:r>
    <w:r w:rsidRPr="009A4545">
      <w:rPr>
        <w:rFonts w:ascii="Calibri" w:hAnsi="Calibri" w:cs="Arial"/>
      </w:rPr>
      <w:fldChar w:fldCharType="begin"/>
    </w:r>
    <w:r w:rsidRPr="009A4545">
      <w:rPr>
        <w:rFonts w:ascii="Calibri" w:hAnsi="Calibri" w:cs="Arial"/>
      </w:rPr>
      <w:instrText xml:space="preserve">PAGE </w:instrText>
    </w:r>
    <w:r w:rsidRPr="009A4545">
      <w:rPr>
        <w:rFonts w:ascii="Calibri" w:hAnsi="Calibri" w:cs="Arial"/>
      </w:rPr>
      <w:fldChar w:fldCharType="separate"/>
    </w:r>
    <w:r w:rsidR="004D552C">
      <w:rPr>
        <w:rFonts w:ascii="Calibri" w:hAnsi="Calibri" w:cs="Arial"/>
        <w:noProof/>
      </w:rPr>
      <w:t>2</w:t>
    </w:r>
    <w:r w:rsidRPr="009A4545">
      <w:rPr>
        <w:rFonts w:ascii="Calibri" w:hAnsi="Calibri" w:cs="Arial"/>
      </w:rPr>
      <w:fldChar w:fldCharType="end"/>
    </w:r>
    <w:r w:rsidRPr="009A4545">
      <w:rPr>
        <w:rFonts w:ascii="Calibri" w:hAnsi="Calibri" w:cs="Arial"/>
      </w:rPr>
      <w:t xml:space="preserve"> </w:t>
    </w:r>
    <w:r w:rsidR="00F75C30">
      <w:rPr>
        <w:rFonts w:ascii="Calibri" w:hAnsi="Calibri" w:cs="Arial"/>
      </w:rPr>
      <w:t xml:space="preserve">          </w:t>
    </w:r>
    <w:r w:rsidRPr="009A4545">
      <w:rPr>
        <w:rFonts w:ascii="Calibri" w:hAnsi="Calibri" w:cs="Arial"/>
      </w:rPr>
      <w:t xml:space="preserve">                                              </w:t>
    </w:r>
    <w:r w:rsidR="001638A0">
      <w:rPr>
        <w:rFonts w:ascii="Calibri" w:hAnsi="Calibri" w:cs="Arial"/>
        <w:b/>
      </w:rPr>
      <w:tab/>
    </w:r>
    <w:r w:rsidR="001638A0">
      <w:rPr>
        <w:rFonts w:ascii="Calibri" w:hAnsi="Calibri" w:cs="Arial"/>
        <w:b/>
      </w:rPr>
      <w:tab/>
      <w:t xml:space="preserve"> </w:t>
    </w:r>
    <w:r w:rsidRPr="009A4545">
      <w:rPr>
        <w:rFonts w:ascii="Calibri" w:hAnsi="Calibri" w:cs="Arial"/>
        <w:b/>
      </w:rPr>
      <w:tab/>
    </w:r>
    <w:r w:rsidR="00D46F6C" w:rsidRPr="009A4545">
      <w:rPr>
        <w:rFonts w:ascii="Calibri" w:hAnsi="Calibri" w:cs="Arial"/>
        <w:b/>
      </w:rPr>
      <w:t xml:space="preserve">      </w:t>
    </w:r>
    <w:r w:rsidR="002645C6" w:rsidRPr="009A4545">
      <w:rPr>
        <w:rFonts w:ascii="Calibri" w:hAnsi="Calibri" w:cs="Arial"/>
        <w:b/>
      </w:rPr>
      <w:tab/>
    </w:r>
    <w:r w:rsidR="002645C6" w:rsidRPr="009A4545">
      <w:rPr>
        <w:rFonts w:ascii="Calibri" w:hAnsi="Calibri" w:cs="Arial"/>
        <w:b/>
      </w:rPr>
      <w:tab/>
    </w:r>
    <w:r w:rsidR="001638A0">
      <w:rPr>
        <w:rFonts w:ascii="Calibri" w:hAnsi="Calibri" w:cs="Arial"/>
        <w:b/>
      </w:rPr>
      <w:t xml:space="preserve"> </w:t>
    </w:r>
    <w:r w:rsidRPr="009A4545">
      <w:rPr>
        <w:rFonts w:ascii="Calibri" w:hAnsi="Calibri" w:cs="Arial"/>
      </w:rPr>
      <w:t xml:space="preserve">DATE:  </w:t>
    </w:r>
    <w:r w:rsidRPr="009A4545">
      <w:rPr>
        <w:rFonts w:ascii="Calibri" w:hAnsi="Calibri" w:cs="Arial"/>
        <w:highlight w:val="yellow"/>
      </w:rPr>
      <w:t>[Insert Date, (e.g. Jan., 2000)]</w:t>
    </w:r>
  </w:p>
  <w:p w14:paraId="4287DF0D" w14:textId="77777777" w:rsidR="00991B2A" w:rsidRDefault="00991B2A" w:rsidP="00991B2A">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08E5" w14:textId="77777777" w:rsidR="00465CBD" w:rsidRPr="009A4545" w:rsidRDefault="00465CBD" w:rsidP="005B2A82">
    <w:pPr>
      <w:pBdr>
        <w:top w:val="single" w:sz="4" w:space="1" w:color="auto"/>
      </w:pBdr>
      <w:tabs>
        <w:tab w:val="left" w:pos="0"/>
        <w:tab w:val="center" w:pos="5040"/>
        <w:tab w:val="right" w:pos="9810"/>
      </w:tabs>
      <w:rPr>
        <w:rFonts w:ascii="Calibri" w:hAnsi="Calibri" w:cs="Arial"/>
      </w:rPr>
    </w:pPr>
    <w:r w:rsidRPr="009A4545">
      <w:rPr>
        <w:rFonts w:ascii="Calibri" w:hAnsi="Calibri" w:cs="Arial"/>
      </w:rPr>
      <w:t>CONTRACT NO</w:t>
    </w:r>
    <w:r w:rsidRPr="009A4545">
      <w:rPr>
        <w:rFonts w:ascii="Calibri" w:hAnsi="Calibri" w:cs="Arial"/>
        <w:highlight w:val="yellow"/>
      </w:rPr>
      <w:t xml:space="preserve">. [Insert </w:t>
    </w:r>
    <w:r w:rsidR="0054018F">
      <w:rPr>
        <w:rFonts w:ascii="Calibri" w:hAnsi="Calibri" w:cs="Arial"/>
        <w:highlight w:val="yellow"/>
      </w:rPr>
      <w:t>Contract</w:t>
    </w:r>
    <w:r w:rsidR="0054018F" w:rsidRPr="009A4545">
      <w:rPr>
        <w:rFonts w:ascii="Calibri" w:hAnsi="Calibri" w:cs="Arial"/>
        <w:highlight w:val="yellow"/>
      </w:rPr>
      <w:t xml:space="preserve"> </w:t>
    </w:r>
    <w:r w:rsidRPr="009A4545">
      <w:rPr>
        <w:rFonts w:ascii="Calibri" w:hAnsi="Calibri" w:cs="Arial"/>
        <w:highlight w:val="yellow"/>
      </w:rPr>
      <w:t>Number]</w:t>
    </w:r>
    <w:r w:rsidR="00991B2A" w:rsidRPr="009A4545">
      <w:rPr>
        <w:rFonts w:ascii="Calibri" w:hAnsi="Calibri" w:cs="Arial"/>
      </w:rPr>
      <w:tab/>
    </w:r>
    <w:r w:rsidR="00991B2A" w:rsidRPr="009A4545">
      <w:rPr>
        <w:rFonts w:ascii="Calibri" w:hAnsi="Calibri" w:cs="Arial"/>
      </w:rPr>
      <w:tab/>
      <w:t xml:space="preserve">       </w:t>
    </w:r>
    <w:r w:rsidR="002645C6" w:rsidRPr="009A4545">
      <w:rPr>
        <w:rFonts w:ascii="Calibri" w:hAnsi="Calibri" w:cs="Arial"/>
      </w:rPr>
      <w:t xml:space="preserve">   </w:t>
    </w:r>
    <w:r w:rsidRPr="009A4545">
      <w:rPr>
        <w:rFonts w:ascii="Calibri" w:hAnsi="Calibri" w:cs="Arial"/>
      </w:rPr>
      <w:t>Section 16132</w:t>
    </w:r>
    <w:r w:rsidR="001638A0">
      <w:rPr>
        <w:rFonts w:ascii="Calibri" w:hAnsi="Calibri" w:cs="Arial"/>
        <w:b/>
      </w:rPr>
      <w:tab/>
    </w:r>
    <w:r w:rsidR="00222036">
      <w:rPr>
        <w:rFonts w:ascii="Calibri" w:hAnsi="Calibri" w:cs="Arial"/>
        <w:b/>
      </w:rPr>
      <w:t xml:space="preserve"> </w:t>
    </w:r>
    <w:r w:rsidRPr="009A4545">
      <w:rPr>
        <w:rFonts w:ascii="Calibri" w:hAnsi="Calibri" w:cs="Arial"/>
        <w:b/>
      </w:rPr>
      <w:t>OUTLET BOXES, CONDUIT BOXES</w:t>
    </w:r>
    <w:r w:rsidR="001638A0">
      <w:rPr>
        <w:rFonts w:ascii="Calibri" w:hAnsi="Calibri" w:cs="Arial"/>
      </w:rPr>
      <w:t xml:space="preserve"> </w:t>
    </w:r>
    <w:r w:rsidR="001638A0" w:rsidRPr="009A4545">
      <w:rPr>
        <w:rFonts w:ascii="Calibri" w:hAnsi="Calibri" w:cs="Arial"/>
        <w:b/>
      </w:rPr>
      <w:t>AND FITTINGS</w:t>
    </w:r>
    <w:r w:rsidR="002645C6" w:rsidRPr="009A4545">
      <w:rPr>
        <w:rFonts w:ascii="Calibri" w:hAnsi="Calibri" w:cs="Arial"/>
      </w:rPr>
      <w:tab/>
    </w:r>
    <w:r w:rsidR="001638A0">
      <w:rPr>
        <w:rFonts w:ascii="Calibri" w:hAnsi="Calibri" w:cs="Arial"/>
      </w:rPr>
      <w:t xml:space="preserve"> </w:t>
    </w:r>
    <w:r w:rsidR="005B2A82">
      <w:rPr>
        <w:rFonts w:ascii="Calibri" w:hAnsi="Calibri" w:cs="Arial"/>
      </w:rPr>
      <w:t>201</w:t>
    </w:r>
    <w:r w:rsidR="000B672F">
      <w:rPr>
        <w:rFonts w:ascii="Calibri" w:hAnsi="Calibri" w:cs="Arial"/>
      </w:rPr>
      <w:t>7</w:t>
    </w:r>
    <w:r w:rsidR="005B2A82">
      <w:rPr>
        <w:rFonts w:ascii="Calibri" w:hAnsi="Calibri" w:cs="Arial"/>
      </w:rPr>
      <w:t>-02-</w:t>
    </w:r>
    <w:r w:rsidR="000B672F">
      <w:rPr>
        <w:rFonts w:ascii="Calibri" w:hAnsi="Calibri" w:cs="Arial"/>
      </w:rPr>
      <w:t>1</w:t>
    </w:r>
    <w:r w:rsidR="005B2A82">
      <w:rPr>
        <w:rFonts w:ascii="Calibri" w:hAnsi="Calibri" w:cs="Arial"/>
      </w:rPr>
      <w:t>0</w:t>
    </w:r>
  </w:p>
  <w:p w14:paraId="34F3F476" w14:textId="77777777" w:rsidR="005B2A82" w:rsidRDefault="00465CBD" w:rsidP="005B2A82">
    <w:pPr>
      <w:pBdr>
        <w:top w:val="single" w:sz="4" w:space="1" w:color="auto"/>
      </w:pBdr>
      <w:tabs>
        <w:tab w:val="left" w:pos="0"/>
        <w:tab w:val="center" w:pos="5040"/>
        <w:tab w:val="center" w:pos="5175"/>
        <w:tab w:val="right" w:pos="9810"/>
      </w:tabs>
      <w:rPr>
        <w:rFonts w:ascii="Calibri" w:hAnsi="Calibri" w:cs="Arial"/>
      </w:rPr>
    </w:pPr>
    <w:r w:rsidRPr="009A4545">
      <w:rPr>
        <w:rFonts w:ascii="Calibri" w:hAnsi="Calibri" w:cs="Arial"/>
      </w:rPr>
      <w:t xml:space="preserve">DATE:  </w:t>
    </w:r>
    <w:r w:rsidRPr="009A4545">
      <w:rPr>
        <w:rFonts w:ascii="Calibri" w:hAnsi="Calibri" w:cs="Arial"/>
        <w:highlight w:val="yellow"/>
      </w:rPr>
      <w:t>[Insert Date, (e.g. Jan., 2000)]</w:t>
    </w:r>
    <w:r w:rsidR="005B2A82">
      <w:rPr>
        <w:rFonts w:ascii="Calibri" w:hAnsi="Calibri" w:cs="Arial"/>
      </w:rPr>
      <w:tab/>
      <w:t xml:space="preserve">        </w:t>
    </w:r>
    <w:r w:rsidR="00F75C30">
      <w:rPr>
        <w:rFonts w:ascii="Calibri" w:hAnsi="Calibri" w:cs="Arial"/>
      </w:rPr>
      <w:t xml:space="preserve">   </w:t>
    </w:r>
    <w:r w:rsidR="002C39AE" w:rsidRPr="009A4545">
      <w:rPr>
        <w:rFonts w:ascii="Calibri" w:hAnsi="Calibri" w:cs="Arial"/>
      </w:rPr>
      <w:tab/>
    </w:r>
    <w:r w:rsidR="00F75C30">
      <w:rPr>
        <w:rFonts w:ascii="Calibri" w:hAnsi="Calibri" w:cs="Arial"/>
      </w:rPr>
      <w:t xml:space="preserve">        </w:t>
    </w:r>
    <w:r w:rsidRPr="009A4545">
      <w:rPr>
        <w:rFonts w:ascii="Calibri" w:hAnsi="Calibri" w:cs="Arial"/>
      </w:rPr>
      <w:t xml:space="preserve">Page </w:t>
    </w:r>
    <w:r w:rsidRPr="009A4545">
      <w:rPr>
        <w:rFonts w:ascii="Calibri" w:hAnsi="Calibri" w:cs="Arial"/>
      </w:rPr>
      <w:fldChar w:fldCharType="begin"/>
    </w:r>
    <w:r w:rsidRPr="009A4545">
      <w:rPr>
        <w:rFonts w:ascii="Calibri" w:hAnsi="Calibri" w:cs="Arial"/>
      </w:rPr>
      <w:instrText xml:space="preserve">PAGE </w:instrText>
    </w:r>
    <w:r w:rsidRPr="009A4545">
      <w:rPr>
        <w:rFonts w:ascii="Calibri" w:hAnsi="Calibri" w:cs="Arial"/>
      </w:rPr>
      <w:fldChar w:fldCharType="separate"/>
    </w:r>
    <w:r w:rsidR="004D552C">
      <w:rPr>
        <w:rFonts w:ascii="Calibri" w:hAnsi="Calibri" w:cs="Arial"/>
        <w:noProof/>
      </w:rPr>
      <w:t>1</w:t>
    </w:r>
    <w:r w:rsidRPr="009A4545">
      <w:rPr>
        <w:rFonts w:ascii="Calibri" w:hAnsi="Calibri" w:cs="Arial"/>
      </w:rPr>
      <w:fldChar w:fldCharType="end"/>
    </w:r>
  </w:p>
  <w:p w14:paraId="0DF62059" w14:textId="77777777" w:rsidR="00465CBD" w:rsidRPr="00672C12" w:rsidRDefault="005B2A82" w:rsidP="005B2A82">
    <w:pPr>
      <w:pBdr>
        <w:top w:val="single" w:sz="4" w:space="1" w:color="auto"/>
      </w:pBdr>
      <w:tabs>
        <w:tab w:val="center" w:pos="5175"/>
      </w:tabs>
    </w:pPr>
    <w:r>
      <w:pict w14:anchorId="2DA27D9E">
        <v:rect id="_x0000_i1025"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80807" w14:textId="77777777" w:rsidR="00465CBD" w:rsidRPr="0082209E" w:rsidRDefault="00465CBD"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16132</w:t>
    </w:r>
  </w:p>
  <w:p w14:paraId="23E8D1AE" w14:textId="77777777" w:rsidR="00465CBD" w:rsidRPr="0082209E" w:rsidRDefault="00465CBD" w:rsidP="00672C12">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rPr>
    </w:pPr>
    <w:r>
      <w:rPr>
        <w:rFonts w:ascii="Arial" w:hAnsi="Arial" w:cs="Arial"/>
        <w:b/>
      </w:rPr>
      <w:t>OUTLET BOXES, CONDUIT BOXES</w:t>
    </w:r>
    <w:r w:rsidRPr="0082209E">
      <w:rPr>
        <w:rFonts w:ascii="Arial" w:hAnsi="Arial" w:cs="Arial"/>
      </w:rPr>
      <w:tab/>
    </w:r>
    <w:r w:rsidR="00372989">
      <w:rPr>
        <w:rFonts w:ascii="Arial" w:hAnsi="Arial" w:cs="Arial"/>
      </w:rPr>
      <w:t>2013</w:t>
    </w:r>
    <w:r>
      <w:rPr>
        <w:rFonts w:ascii="Arial" w:hAnsi="Arial" w:cs="Arial"/>
      </w:rPr>
      <w:t>-</w:t>
    </w:r>
    <w:r w:rsidR="00372989">
      <w:rPr>
        <w:rFonts w:ascii="Arial" w:hAnsi="Arial" w:cs="Arial"/>
      </w:rPr>
      <w:t>06</w:t>
    </w:r>
    <w:r>
      <w:rPr>
        <w:rFonts w:ascii="Arial" w:hAnsi="Arial" w:cs="Arial"/>
      </w:rPr>
      <w:t>-</w:t>
    </w:r>
    <w:r w:rsidR="00322C6A">
      <w:rPr>
        <w:rFonts w:ascii="Arial" w:hAnsi="Arial" w:cs="Arial"/>
      </w:rPr>
      <w:t>18</w:t>
    </w:r>
  </w:p>
  <w:p w14:paraId="35C0D196" w14:textId="77777777" w:rsidR="00465CBD" w:rsidRPr="0082209E" w:rsidRDefault="00465CBD" w:rsidP="0052615C">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Pr>
        <w:rFonts w:ascii="Arial" w:hAnsi="Arial" w:cs="Arial"/>
      </w:rPr>
      <w:t xml:space="preserve">                                </w:t>
    </w:r>
    <w:r w:rsidRPr="0052615C">
      <w:rPr>
        <w:rFonts w:ascii="Arial" w:hAnsi="Arial" w:cs="Arial"/>
        <w:b/>
      </w:rPr>
      <w:t>AND FITTINGS</w:t>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991B2A">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A91261">
      <w:rPr>
        <w:rStyle w:val="PageNumber"/>
        <w:rFonts w:ascii="Arial Narrow" w:hAnsi="Arial Narrow"/>
        <w:caps/>
        <w:sz w:val="22"/>
        <w:szCs w:val="22"/>
      </w:rPr>
      <w:fldChar w:fldCharType="begin"/>
    </w:r>
    <w:r w:rsidRPr="00A91261">
      <w:rPr>
        <w:rStyle w:val="PageNumber"/>
        <w:rFonts w:ascii="Arial Narrow" w:hAnsi="Arial Narrow"/>
        <w:caps/>
        <w:sz w:val="22"/>
        <w:szCs w:val="22"/>
      </w:rPr>
      <w:instrText xml:space="preserve"> NUMPAGES </w:instrText>
    </w:r>
    <w:r w:rsidRPr="00A91261">
      <w:rPr>
        <w:rStyle w:val="PageNumber"/>
        <w:rFonts w:ascii="Arial Narrow" w:hAnsi="Arial Narrow"/>
        <w:caps/>
        <w:sz w:val="22"/>
        <w:szCs w:val="22"/>
      </w:rPr>
      <w:fldChar w:fldCharType="separate"/>
    </w:r>
    <w:r w:rsidR="00991B2A">
      <w:rPr>
        <w:rStyle w:val="PageNumber"/>
        <w:rFonts w:ascii="Arial Narrow" w:hAnsi="Arial Narrow"/>
        <w:caps/>
        <w:noProof/>
        <w:sz w:val="22"/>
        <w:szCs w:val="22"/>
      </w:rPr>
      <w:t>5</w:t>
    </w:r>
    <w:r w:rsidRPr="00A91261">
      <w:rPr>
        <w:rStyle w:val="PageNumber"/>
        <w:rFonts w:ascii="Arial Narrow" w:hAnsi="Arial Narrow"/>
        <w:caps/>
        <w:sz w:val="22"/>
        <w:szCs w:val="22"/>
      </w:rPr>
      <w:fldChar w:fldCharType="end"/>
    </w:r>
  </w:p>
  <w:p w14:paraId="41352502" w14:textId="77777777" w:rsidR="00465CBD" w:rsidRDefault="00465CBD"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407D28"/>
    <w:multiLevelType w:val="multilevel"/>
    <w:tmpl w:val="C2EED088"/>
    <w:lvl w:ilvl="0">
      <w:start w:val="1"/>
      <w:numFmt w:val="decimal"/>
      <w:pStyle w:val="Heading1"/>
      <w:lvlText w:val="PART %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071079213">
    <w:abstractNumId w:val="0"/>
  </w:num>
  <w:num w:numId="2" w16cid:durableId="1496653734">
    <w:abstractNumId w:val="0"/>
  </w:num>
  <w:num w:numId="3" w16cid:durableId="1401371746">
    <w:abstractNumId w:val="6"/>
  </w:num>
  <w:num w:numId="4" w16cid:durableId="940380731">
    <w:abstractNumId w:val="3"/>
  </w:num>
  <w:num w:numId="5" w16cid:durableId="650671646">
    <w:abstractNumId w:val="7"/>
  </w:num>
  <w:num w:numId="6" w16cid:durableId="583951989">
    <w:abstractNumId w:val="2"/>
  </w:num>
  <w:num w:numId="7" w16cid:durableId="1560510077">
    <w:abstractNumId w:val="5"/>
  </w:num>
  <w:num w:numId="8" w16cid:durableId="1455371135">
    <w:abstractNumId w:val="1"/>
  </w:num>
  <w:num w:numId="9" w16cid:durableId="1032851136">
    <w:abstractNumId w:val="8"/>
  </w:num>
  <w:num w:numId="10" w16cid:durableId="395324211">
    <w:abstractNumId w:val="4"/>
  </w:num>
  <w:num w:numId="11" w16cid:durableId="19649961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93684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7702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19436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25DC0"/>
    <w:rsid w:val="00026973"/>
    <w:rsid w:val="000A7BB7"/>
    <w:rsid w:val="000B672F"/>
    <w:rsid w:val="000C25C0"/>
    <w:rsid w:val="000C6EBC"/>
    <w:rsid w:val="000C776D"/>
    <w:rsid w:val="000E795C"/>
    <w:rsid w:val="00107DBA"/>
    <w:rsid w:val="00113B2D"/>
    <w:rsid w:val="00120BA3"/>
    <w:rsid w:val="00146BD3"/>
    <w:rsid w:val="001638A0"/>
    <w:rsid w:val="001B3E2D"/>
    <w:rsid w:val="001B47E4"/>
    <w:rsid w:val="001D5E1A"/>
    <w:rsid w:val="001E20E7"/>
    <w:rsid w:val="002001F6"/>
    <w:rsid w:val="00207885"/>
    <w:rsid w:val="002079A4"/>
    <w:rsid w:val="00222036"/>
    <w:rsid w:val="00225D61"/>
    <w:rsid w:val="00240E84"/>
    <w:rsid w:val="00257797"/>
    <w:rsid w:val="002637C0"/>
    <w:rsid w:val="002645C6"/>
    <w:rsid w:val="0028177C"/>
    <w:rsid w:val="002C39AE"/>
    <w:rsid w:val="002E30EB"/>
    <w:rsid w:val="003130DA"/>
    <w:rsid w:val="003132C1"/>
    <w:rsid w:val="00322C6A"/>
    <w:rsid w:val="0033540B"/>
    <w:rsid w:val="003434A4"/>
    <w:rsid w:val="00357C28"/>
    <w:rsid w:val="00362B3B"/>
    <w:rsid w:val="00366110"/>
    <w:rsid w:val="00367C34"/>
    <w:rsid w:val="00372157"/>
    <w:rsid w:val="00372989"/>
    <w:rsid w:val="003B1CF7"/>
    <w:rsid w:val="003D1E00"/>
    <w:rsid w:val="0040417E"/>
    <w:rsid w:val="00412760"/>
    <w:rsid w:val="00414AEF"/>
    <w:rsid w:val="00417432"/>
    <w:rsid w:val="00417C82"/>
    <w:rsid w:val="00420B86"/>
    <w:rsid w:val="004342C0"/>
    <w:rsid w:val="00435894"/>
    <w:rsid w:val="00454BA8"/>
    <w:rsid w:val="00465CBD"/>
    <w:rsid w:val="004678A7"/>
    <w:rsid w:val="004865F8"/>
    <w:rsid w:val="004D552C"/>
    <w:rsid w:val="004E6A7A"/>
    <w:rsid w:val="004F6971"/>
    <w:rsid w:val="00500104"/>
    <w:rsid w:val="005170F0"/>
    <w:rsid w:val="0052615C"/>
    <w:rsid w:val="0054018F"/>
    <w:rsid w:val="005563CA"/>
    <w:rsid w:val="00572A11"/>
    <w:rsid w:val="0059268F"/>
    <w:rsid w:val="005947BD"/>
    <w:rsid w:val="005A4798"/>
    <w:rsid w:val="005B2A82"/>
    <w:rsid w:val="005F7504"/>
    <w:rsid w:val="00617CDF"/>
    <w:rsid w:val="00666E50"/>
    <w:rsid w:val="00672C12"/>
    <w:rsid w:val="00690FD1"/>
    <w:rsid w:val="006A282C"/>
    <w:rsid w:val="006C0FAF"/>
    <w:rsid w:val="006E0948"/>
    <w:rsid w:val="00701AD2"/>
    <w:rsid w:val="0070514B"/>
    <w:rsid w:val="00745C13"/>
    <w:rsid w:val="0075398C"/>
    <w:rsid w:val="0077376E"/>
    <w:rsid w:val="007916BC"/>
    <w:rsid w:val="007932BA"/>
    <w:rsid w:val="0079701A"/>
    <w:rsid w:val="007C3E51"/>
    <w:rsid w:val="007C42F1"/>
    <w:rsid w:val="007D520E"/>
    <w:rsid w:val="007E4441"/>
    <w:rsid w:val="008001A5"/>
    <w:rsid w:val="00804109"/>
    <w:rsid w:val="00812A85"/>
    <w:rsid w:val="00826A67"/>
    <w:rsid w:val="00852E7D"/>
    <w:rsid w:val="00873563"/>
    <w:rsid w:val="0089298F"/>
    <w:rsid w:val="008C1EEB"/>
    <w:rsid w:val="008D2DA0"/>
    <w:rsid w:val="008D6168"/>
    <w:rsid w:val="009069CC"/>
    <w:rsid w:val="00913AB2"/>
    <w:rsid w:val="009369FF"/>
    <w:rsid w:val="0095664C"/>
    <w:rsid w:val="00960901"/>
    <w:rsid w:val="00980019"/>
    <w:rsid w:val="00991B2A"/>
    <w:rsid w:val="009A4545"/>
    <w:rsid w:val="009A4895"/>
    <w:rsid w:val="009B6ACE"/>
    <w:rsid w:val="009F44C7"/>
    <w:rsid w:val="00A3422A"/>
    <w:rsid w:val="00A5761B"/>
    <w:rsid w:val="00A612DE"/>
    <w:rsid w:val="00A63C1E"/>
    <w:rsid w:val="00A767E0"/>
    <w:rsid w:val="00A80673"/>
    <w:rsid w:val="00A86B6A"/>
    <w:rsid w:val="00A91261"/>
    <w:rsid w:val="00A92C30"/>
    <w:rsid w:val="00AA040C"/>
    <w:rsid w:val="00B12D03"/>
    <w:rsid w:val="00B20C81"/>
    <w:rsid w:val="00B20F16"/>
    <w:rsid w:val="00B4786F"/>
    <w:rsid w:val="00B55EB9"/>
    <w:rsid w:val="00B7489A"/>
    <w:rsid w:val="00B748CA"/>
    <w:rsid w:val="00B84693"/>
    <w:rsid w:val="00B90033"/>
    <w:rsid w:val="00BA377A"/>
    <w:rsid w:val="00BD2CE1"/>
    <w:rsid w:val="00BD6180"/>
    <w:rsid w:val="00BE05CF"/>
    <w:rsid w:val="00BE0F64"/>
    <w:rsid w:val="00C52275"/>
    <w:rsid w:val="00C7133E"/>
    <w:rsid w:val="00C73272"/>
    <w:rsid w:val="00C80C03"/>
    <w:rsid w:val="00C81675"/>
    <w:rsid w:val="00C849DF"/>
    <w:rsid w:val="00C92149"/>
    <w:rsid w:val="00CA716B"/>
    <w:rsid w:val="00CE3BE4"/>
    <w:rsid w:val="00D0070D"/>
    <w:rsid w:val="00D0354A"/>
    <w:rsid w:val="00D109FD"/>
    <w:rsid w:val="00D33C22"/>
    <w:rsid w:val="00D3626B"/>
    <w:rsid w:val="00D46F6C"/>
    <w:rsid w:val="00D6671A"/>
    <w:rsid w:val="00D705EE"/>
    <w:rsid w:val="00D77F61"/>
    <w:rsid w:val="00D81436"/>
    <w:rsid w:val="00DA097A"/>
    <w:rsid w:val="00DB06A2"/>
    <w:rsid w:val="00DF5E3D"/>
    <w:rsid w:val="00E35453"/>
    <w:rsid w:val="00E62AA3"/>
    <w:rsid w:val="00E80396"/>
    <w:rsid w:val="00E91B85"/>
    <w:rsid w:val="00EA347F"/>
    <w:rsid w:val="00ED29AE"/>
    <w:rsid w:val="00F00AD9"/>
    <w:rsid w:val="00F5273F"/>
    <w:rsid w:val="00F6204E"/>
    <w:rsid w:val="00F75C30"/>
    <w:rsid w:val="00FE3B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D70D1CD"/>
  <w15:chartTrackingRefBased/>
  <w15:docId w15:val="{996D7DAA-B5F5-40C2-873F-06BCC0CC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3B2A"/>
    <w:rPr>
      <w:rFonts w:ascii="Book Antiqua" w:hAnsi="Book Antiqua"/>
      <w:sz w:val="22"/>
      <w:lang w:val="en-US" w:eastAsia="en-US"/>
    </w:rPr>
  </w:style>
  <w:style w:type="paragraph" w:styleId="Heading1">
    <w:name w:val="heading 1"/>
    <w:basedOn w:val="Main-Head"/>
    <w:next w:val="BodyText"/>
    <w:qFormat/>
    <w:rsid w:val="00113B2D"/>
    <w:pPr>
      <w:keepNext/>
      <w:numPr>
        <w:numId w:val="3"/>
      </w:numPr>
      <w:tabs>
        <w:tab w:val="clear" w:pos="432"/>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113B2D"/>
    <w:pPr>
      <w:keepNext/>
      <w:keepLines/>
      <w:numPr>
        <w:ilvl w:val="1"/>
        <w:numId w:val="3"/>
      </w:numPr>
      <w:tabs>
        <w:tab w:val="clear" w:pos="576"/>
        <w:tab w:val="num" w:pos="720"/>
      </w:tabs>
      <w:spacing w:before="80"/>
      <w:ind w:left="720"/>
      <w:outlineLvl w:val="1"/>
    </w:pPr>
    <w:rPr>
      <w:rFonts w:ascii="Calibri" w:hAnsi="Calibri"/>
      <w:b w:val="0"/>
      <w:szCs w:val="22"/>
      <w:u w:val="single"/>
    </w:rPr>
  </w:style>
  <w:style w:type="paragraph" w:styleId="Heading3">
    <w:name w:val="heading 3"/>
    <w:basedOn w:val="Main-Head"/>
    <w:link w:val="Heading3Char"/>
    <w:qFormat/>
    <w:rsid w:val="00113B2D"/>
    <w:pPr>
      <w:numPr>
        <w:ilvl w:val="2"/>
        <w:numId w:val="3"/>
      </w:numPr>
      <w:tabs>
        <w:tab w:val="clear" w:pos="720"/>
        <w:tab w:val="left" w:pos="1440"/>
      </w:tabs>
      <w:ind w:left="1440" w:hanging="720"/>
      <w:outlineLvl w:val="2"/>
    </w:pPr>
    <w:rPr>
      <w:rFonts w:ascii="Calibri" w:hAnsi="Calibri"/>
      <w:b w:val="0"/>
      <w:szCs w:val="22"/>
    </w:rPr>
  </w:style>
  <w:style w:type="paragraph" w:styleId="Heading4">
    <w:name w:val="heading 4"/>
    <w:basedOn w:val="Main-Head"/>
    <w:qFormat/>
    <w:rsid w:val="00A86B6A"/>
    <w:pPr>
      <w:numPr>
        <w:ilvl w:val="3"/>
        <w:numId w:val="3"/>
      </w:numPr>
      <w:tabs>
        <w:tab w:val="clear" w:pos="864"/>
        <w:tab w:val="num" w:pos="504"/>
        <w:tab w:val="left" w:pos="2160"/>
      </w:tabs>
      <w:ind w:left="2160" w:hanging="720"/>
      <w:outlineLvl w:val="3"/>
    </w:pPr>
    <w:rPr>
      <w:rFonts w:ascii="Calibri" w:hAnsi="Calibri" w:cs="Arial"/>
      <w:b w:val="0"/>
      <w:szCs w:val="22"/>
    </w:rPr>
  </w:style>
  <w:style w:type="paragraph" w:styleId="Heading5">
    <w:name w:val="heading 5"/>
    <w:basedOn w:val="Main-Head"/>
    <w:qFormat/>
    <w:rsid w:val="00420B86"/>
    <w:pPr>
      <w:numPr>
        <w:ilvl w:val="4"/>
        <w:numId w:val="3"/>
      </w:numPr>
      <w:tabs>
        <w:tab w:val="clear" w:pos="720"/>
      </w:tabs>
      <w:ind w:left="2880" w:hanging="720"/>
      <w:outlineLvl w:val="4"/>
    </w:pPr>
    <w:rPr>
      <w:rFonts w:ascii="Calibri" w:hAnsi="Calibri"/>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13B2D"/>
    <w:rPr>
      <w:rFonts w:ascii="Calibri" w:hAnsi="Calibri"/>
      <w:sz w:val="22"/>
      <w:szCs w:val="22"/>
      <w:lang w:val="en-US" w:eastAsia="en-US"/>
    </w:rPr>
  </w:style>
  <w:style w:type="paragraph" w:customStyle="1" w:styleId="Other">
    <w:name w:val="Other"/>
    <w:basedOn w:val="Normal"/>
    <w:rsid w:val="00FE3B2A"/>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3434A4"/>
    <w:pPr>
      <w:widowControl w:val="0"/>
      <w:spacing w:before="60" w:after="60"/>
    </w:pPr>
    <w:rPr>
      <w:rFonts w:ascii="Arial" w:hAnsi="Arial"/>
      <w:sz w:val="20"/>
      <w:lang w:val="en-GB"/>
    </w:rPr>
  </w:style>
  <w:style w:type="paragraph" w:customStyle="1" w:styleId="TableHeading">
    <w:name w:val="Table Heading"/>
    <w:basedOn w:val="Normal"/>
    <w:rsid w:val="003434A4"/>
    <w:pPr>
      <w:widowControl w:val="0"/>
      <w:spacing w:before="60" w:after="60"/>
    </w:pPr>
    <w:rPr>
      <w:rFonts w:ascii="Arial" w:hAnsi="Arial"/>
      <w:b/>
      <w:sz w:val="20"/>
      <w:lang w:val="en-GB"/>
    </w:rPr>
  </w:style>
  <w:style w:type="paragraph" w:styleId="BalloonText">
    <w:name w:val="Balloon Text"/>
    <w:basedOn w:val="Normal"/>
    <w:semiHidden/>
    <w:rsid w:val="0059268F"/>
    <w:rPr>
      <w:rFonts w:ascii="Tahoma" w:hAnsi="Tahoma" w:cs="Tahoma"/>
      <w:sz w:val="16"/>
      <w:szCs w:val="16"/>
    </w:rPr>
  </w:style>
  <w:style w:type="paragraph" w:styleId="CommentSubject">
    <w:name w:val="annotation subject"/>
    <w:basedOn w:val="CommentText"/>
    <w:next w:val="CommentText"/>
    <w:semiHidden/>
    <w:rsid w:val="0079701A"/>
    <w:pPr>
      <w:spacing w:before="0"/>
    </w:pPr>
    <w:rPr>
      <w:rFonts w:ascii="Book Antiqua" w:hAnsi="Book Antiqua"/>
      <w:b/>
      <w:bCs/>
      <w:sz w:val="20"/>
    </w:rPr>
  </w:style>
  <w:style w:type="paragraph" w:customStyle="1" w:styleId="EndOfSection">
    <w:name w:val="EndOfSection"/>
    <w:basedOn w:val="Normal"/>
    <w:rsid w:val="007932BA"/>
    <w:pPr>
      <w:spacing w:before="600"/>
      <w:jc w:val="center"/>
    </w:pPr>
    <w:rPr>
      <w:rFonts w:ascii="Times New Roman" w:hAnsi="Times New Roman"/>
      <w:b/>
    </w:rPr>
  </w:style>
  <w:style w:type="character" w:customStyle="1" w:styleId="Heading2Char">
    <w:name w:val="Heading 2 Char"/>
    <w:link w:val="Heading2"/>
    <w:rsid w:val="00113B2D"/>
    <w:rPr>
      <w:rFonts w:ascii="Calibri" w:hAnsi="Calibri"/>
      <w:sz w:val="22"/>
      <w:szCs w:val="22"/>
      <w:u w:val="single"/>
      <w:lang w:val="en-US" w:eastAsia="en-US"/>
    </w:rPr>
  </w:style>
  <w:style w:type="character" w:customStyle="1" w:styleId="BodyTextChar">
    <w:name w:val="Body Text Char"/>
    <w:link w:val="BodyText"/>
    <w:rsid w:val="00026973"/>
    <w:rPr>
      <w:rFonts w:ascii="Book Antiqua" w:hAnsi="Book Antiqua"/>
      <w:sz w:val="22"/>
    </w:rPr>
  </w:style>
  <w:style w:type="paragraph" w:styleId="PlainText">
    <w:name w:val="Plain Text"/>
    <w:basedOn w:val="Normal"/>
    <w:link w:val="PlainTextChar"/>
    <w:rsid w:val="0054018F"/>
    <w:rPr>
      <w:rFonts w:ascii="Courier New" w:hAnsi="Courier New"/>
      <w:sz w:val="20"/>
    </w:rPr>
  </w:style>
  <w:style w:type="character" w:customStyle="1" w:styleId="PlainTextChar">
    <w:name w:val="Plain Text Char"/>
    <w:link w:val="PlainText"/>
    <w:rsid w:val="0054018F"/>
    <w:rPr>
      <w:rFonts w:ascii="Courier New" w:hAnsi="Courier New"/>
    </w:rPr>
  </w:style>
  <w:style w:type="paragraph" w:styleId="Revision">
    <w:name w:val="Revision"/>
    <w:hidden/>
    <w:uiPriority w:val="99"/>
    <w:semiHidden/>
    <w:rsid w:val="0075398C"/>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18040">
      <w:bodyDiv w:val="1"/>
      <w:marLeft w:val="0"/>
      <w:marRight w:val="0"/>
      <w:marTop w:val="0"/>
      <w:marBottom w:val="0"/>
      <w:divBdr>
        <w:top w:val="none" w:sz="0" w:space="0" w:color="auto"/>
        <w:left w:val="none" w:sz="0" w:space="0" w:color="auto"/>
        <w:bottom w:val="none" w:sz="0" w:space="0" w:color="auto"/>
        <w:right w:val="none" w:sz="0" w:space="0" w:color="auto"/>
      </w:divBdr>
    </w:div>
    <w:div w:id="779229480">
      <w:bodyDiv w:val="1"/>
      <w:marLeft w:val="0"/>
      <w:marRight w:val="0"/>
      <w:marTop w:val="0"/>
      <w:marBottom w:val="0"/>
      <w:divBdr>
        <w:top w:val="none" w:sz="0" w:space="0" w:color="auto"/>
        <w:left w:val="none" w:sz="0" w:space="0" w:color="auto"/>
        <w:bottom w:val="none" w:sz="0" w:space="0" w:color="auto"/>
        <w:right w:val="none" w:sz="0" w:space="0" w:color="auto"/>
      </w:divBdr>
    </w:div>
    <w:div w:id="12755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5D79053B-0973-4126-8B27-390E44E03814}"/>
</file>

<file path=customXml/itemProps2.xml><?xml version="1.0" encoding="utf-8"?>
<ds:datastoreItem xmlns:ds="http://schemas.openxmlformats.org/officeDocument/2006/customXml" ds:itemID="{310A3FD6-1534-409F-B947-F34C5D3B203E}">
  <ds:schemaRefs>
    <ds:schemaRef ds:uri="http://schemas.microsoft.com/sharepoint/v3/contenttype/forms"/>
  </ds:schemaRefs>
</ds:datastoreItem>
</file>

<file path=customXml/itemProps3.xml><?xml version="1.0" encoding="utf-8"?>
<ds:datastoreItem xmlns:ds="http://schemas.openxmlformats.org/officeDocument/2006/customXml" ds:itemID="{EA36DCF0-8F53-40EE-A585-B900F42C3166}">
  <ds:schemaRefs>
    <ds:schemaRef ds:uri="http://schemas.microsoft.com/office/2006/metadata/longProperties"/>
  </ds:schemaRefs>
</ds:datastoreItem>
</file>

<file path=customXml/itemProps4.xml><?xml version="1.0" encoding="utf-8"?>
<ds:datastoreItem xmlns:ds="http://schemas.openxmlformats.org/officeDocument/2006/customXml" ds:itemID="{82B3AA84-F512-4103-A84D-7030EA1E86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4</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16132_Outlet_Boxes__Conduit_Boxes_and_Fittings (Feb 2, 2015)</vt:lpstr>
    </vt:vector>
  </TitlesOfParts>
  <Company>Regional Municipality of York</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16132_Outlet_Boxes__Conduit_Boxes_and_Fittings (Feb 2, 2015)</dc:title>
  <dc:subject/>
  <dc:creator>Adley-McGinnis, Andrea</dc:creator>
  <cp:keywords/>
  <cp:lastModifiedBy>Axel Ouillet</cp:lastModifiedBy>
  <cp:revision>2</cp:revision>
  <cp:lastPrinted>2006-08-30T11:48:00Z</cp:lastPrinted>
  <dcterms:created xsi:type="dcterms:W3CDTF">2022-11-17T18:53:00Z</dcterms:created>
  <dcterms:modified xsi:type="dcterms:W3CDTF">2022-11-17T18:53:00Z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77777-20-2572</vt:lpwstr>
  </property>
  <property fmtid="{D5CDD505-2E9C-101B-9397-08002B2CF9AE}" pid="5" name="_dlc_DocIdItemGuid">
    <vt:lpwstr>1eff2a68-3568-425e-b642-8f98e1adbcd1</vt:lpwstr>
  </property>
  <property fmtid="{D5CDD505-2E9C-101B-9397-08002B2CF9AE}" pid="6" name="_dlc_DocIdUrl">
    <vt:lpwstr>https://mycloud.york.ca/collab/CPDToolKit/_layouts/DocIdRedir.aspx?ID=77777-20-2572, 77777-20-2572</vt:lpwstr>
  </property>
  <property fmtid="{D5CDD505-2E9C-101B-9397-08002B2CF9AE}" pid="7" name="ContentTypeId">
    <vt:lpwstr>0x010100BF8E50B80A32C040A85FB450FB26C9E5</vt:lpwstr>
  </property>
  <property fmtid="{D5CDD505-2E9C-101B-9397-08002B2CF9AE}" pid="8" name="Document Type">
    <vt:lpwstr>Technical Design Specification Templates</vt:lpwstr>
  </property>
  <property fmtid="{D5CDD505-2E9C-101B-9397-08002B2CF9AE}" pid="9" name="Office">
    <vt:lpwstr/>
  </property>
  <property fmtid="{D5CDD505-2E9C-101B-9397-08002B2CF9AE}" pid="10" name="AERIS Pools">
    <vt:lpwstr/>
  </property>
  <property fmtid="{D5CDD505-2E9C-101B-9397-08002B2CF9AE}" pid="11" name="Data Classification">
    <vt:lpwstr>1;#Confidential|dbb6cc64-9915-4cf6-857e-3e641b410f5c</vt:lpwstr>
  </property>
  <property fmtid="{D5CDD505-2E9C-101B-9397-08002B2CF9AE}" pid="12" name="Internal Organization">
    <vt:lpwstr/>
  </property>
  <property fmtid="{D5CDD505-2E9C-101B-9397-08002B2CF9AE}" pid="13" name="Communications">
    <vt:lpwstr/>
  </property>
  <property fmtid="{D5CDD505-2E9C-101B-9397-08002B2CF9AE}" pid="14" name="Information Type">
    <vt:lpwstr/>
  </property>
  <property fmtid="{D5CDD505-2E9C-101B-9397-08002B2CF9AE}" pid="15" name="Project Completion Date">
    <vt:lpwstr/>
  </property>
  <property fmtid="{D5CDD505-2E9C-101B-9397-08002B2CF9AE}" pid="16" name="Historical Project Number">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Project Number">
    <vt:lpwstr>75530-ECA1011</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2022-11-04T16:11:21Z</vt:lpwstr>
  </property>
</Properties>
</file>