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184"/>
        <w:gridCol w:w="1980"/>
        <w:gridCol w:w="5863"/>
      </w:tblGrid>
      <w:tr w:rsidR="007D1A54" w:rsidRPr="006A6E30" w14:paraId="2CD3F3BD" w14:textId="77777777">
        <w:trPr>
          <w:cantSplit/>
          <w:jc w:val="center"/>
        </w:trPr>
        <w:tc>
          <w:tcPr>
            <w:tcW w:w="1184" w:type="dxa"/>
            <w:tcBorders>
              <w:top w:val="double" w:sz="6" w:space="0" w:color="auto"/>
              <w:left w:val="double" w:sz="6" w:space="0" w:color="auto"/>
              <w:bottom w:val="single" w:sz="6" w:space="0" w:color="auto"/>
              <w:right w:val="single" w:sz="6" w:space="0" w:color="auto"/>
            </w:tcBorders>
          </w:tcPr>
          <w:p w14:paraId="643CEFB5" w14:textId="77777777" w:rsidR="007D1A54" w:rsidRPr="006A6E30" w:rsidRDefault="007D1A54" w:rsidP="00D7763B">
            <w:pPr>
              <w:pStyle w:val="TableHeading"/>
              <w:rPr>
                <w:rFonts w:ascii="Calibri" w:hAnsi="Calibri"/>
                <w:sz w:val="22"/>
                <w:szCs w:val="22"/>
              </w:rPr>
            </w:pPr>
            <w:r w:rsidRPr="006A6E30">
              <w:rPr>
                <w:rFonts w:ascii="Calibri" w:hAnsi="Calibri"/>
                <w:sz w:val="22"/>
                <w:szCs w:val="22"/>
              </w:rPr>
              <w:t>Version</w:t>
            </w:r>
          </w:p>
        </w:tc>
        <w:tc>
          <w:tcPr>
            <w:tcW w:w="1980" w:type="dxa"/>
            <w:tcBorders>
              <w:top w:val="double" w:sz="6" w:space="0" w:color="auto"/>
              <w:left w:val="single" w:sz="6" w:space="0" w:color="auto"/>
              <w:bottom w:val="single" w:sz="6" w:space="0" w:color="auto"/>
              <w:right w:val="single" w:sz="6" w:space="0" w:color="auto"/>
            </w:tcBorders>
          </w:tcPr>
          <w:p w14:paraId="10C4F090" w14:textId="77777777" w:rsidR="007D1A54" w:rsidRPr="006A6E30" w:rsidRDefault="007D1A54" w:rsidP="00D7763B">
            <w:pPr>
              <w:pStyle w:val="TableHeading"/>
              <w:rPr>
                <w:rFonts w:ascii="Calibri" w:hAnsi="Calibri"/>
                <w:sz w:val="22"/>
                <w:szCs w:val="22"/>
              </w:rPr>
            </w:pPr>
            <w:r w:rsidRPr="006A6E30">
              <w:rPr>
                <w:rFonts w:ascii="Calibri" w:hAnsi="Calibri"/>
                <w:sz w:val="22"/>
                <w:szCs w:val="22"/>
              </w:rPr>
              <w:t>Date</w:t>
            </w:r>
          </w:p>
        </w:tc>
        <w:tc>
          <w:tcPr>
            <w:tcW w:w="5863" w:type="dxa"/>
            <w:tcBorders>
              <w:top w:val="double" w:sz="6" w:space="0" w:color="auto"/>
              <w:left w:val="single" w:sz="6" w:space="0" w:color="auto"/>
              <w:bottom w:val="single" w:sz="6" w:space="0" w:color="auto"/>
              <w:right w:val="double" w:sz="6" w:space="0" w:color="auto"/>
            </w:tcBorders>
          </w:tcPr>
          <w:p w14:paraId="6E4D76D0" w14:textId="77777777" w:rsidR="007D1A54" w:rsidRPr="006A6E30" w:rsidRDefault="007D1A54" w:rsidP="00D7763B">
            <w:pPr>
              <w:pStyle w:val="TableHeading"/>
              <w:rPr>
                <w:rFonts w:ascii="Calibri" w:hAnsi="Calibri"/>
                <w:sz w:val="22"/>
                <w:szCs w:val="22"/>
              </w:rPr>
            </w:pPr>
            <w:r w:rsidRPr="006A6E30">
              <w:rPr>
                <w:rFonts w:ascii="Calibri" w:hAnsi="Calibri"/>
                <w:sz w:val="22"/>
                <w:szCs w:val="22"/>
              </w:rPr>
              <w:t>Description of Revisions</w:t>
            </w:r>
          </w:p>
        </w:tc>
      </w:tr>
      <w:tr w:rsidR="007D1A54" w:rsidRPr="006A6E30" w14:paraId="6A731D6E"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5A3A5BF8" w14:textId="77777777" w:rsidR="007D1A54" w:rsidRPr="006A6E30" w:rsidRDefault="007D1A54" w:rsidP="00D7763B">
            <w:pPr>
              <w:pStyle w:val="NormalTableText"/>
              <w:rPr>
                <w:rFonts w:ascii="Calibri" w:hAnsi="Calibri"/>
                <w:sz w:val="22"/>
                <w:szCs w:val="22"/>
              </w:rPr>
            </w:pPr>
            <w:r w:rsidRPr="006A6E30">
              <w:rPr>
                <w:rFonts w:ascii="Calibri" w:hAnsi="Calibri"/>
                <w:sz w:val="22"/>
                <w:szCs w:val="22"/>
              </w:rPr>
              <w:t>1</w:t>
            </w:r>
          </w:p>
        </w:tc>
        <w:tc>
          <w:tcPr>
            <w:tcW w:w="1980" w:type="dxa"/>
            <w:tcBorders>
              <w:top w:val="single" w:sz="6" w:space="0" w:color="auto"/>
              <w:left w:val="single" w:sz="6" w:space="0" w:color="auto"/>
              <w:bottom w:val="single" w:sz="6" w:space="0" w:color="auto"/>
              <w:right w:val="single" w:sz="6" w:space="0" w:color="auto"/>
            </w:tcBorders>
          </w:tcPr>
          <w:p w14:paraId="0BE72FC9" w14:textId="77777777" w:rsidR="007D1A54" w:rsidRPr="006A6E30" w:rsidRDefault="007D1A54" w:rsidP="00D7763B">
            <w:pPr>
              <w:pStyle w:val="NormalTableText"/>
              <w:rPr>
                <w:rFonts w:ascii="Calibri" w:hAnsi="Calibri"/>
                <w:sz w:val="22"/>
                <w:szCs w:val="22"/>
              </w:rPr>
            </w:pPr>
            <w:r w:rsidRPr="006A6E30">
              <w:rPr>
                <w:rFonts w:ascii="Calibri" w:hAnsi="Calibri"/>
                <w:sz w:val="22"/>
                <w:szCs w:val="22"/>
              </w:rPr>
              <w:t>August 3</w:t>
            </w:r>
            <w:r w:rsidR="00EF7811" w:rsidRPr="006A6E30">
              <w:rPr>
                <w:rFonts w:ascii="Calibri" w:hAnsi="Calibri"/>
                <w:sz w:val="22"/>
                <w:szCs w:val="22"/>
              </w:rPr>
              <w:t>0</w:t>
            </w:r>
            <w:r w:rsidRPr="006A6E30">
              <w:rPr>
                <w:rFonts w:ascii="Calibri" w:hAnsi="Calibri"/>
                <w:sz w:val="22"/>
                <w:szCs w:val="22"/>
              </w:rPr>
              <w:t>, 2006</w:t>
            </w:r>
          </w:p>
        </w:tc>
        <w:tc>
          <w:tcPr>
            <w:tcW w:w="5863" w:type="dxa"/>
            <w:tcBorders>
              <w:top w:val="single" w:sz="6" w:space="0" w:color="auto"/>
              <w:left w:val="single" w:sz="6" w:space="0" w:color="auto"/>
              <w:bottom w:val="single" w:sz="6" w:space="0" w:color="auto"/>
              <w:right w:val="double" w:sz="6" w:space="0" w:color="auto"/>
            </w:tcBorders>
          </w:tcPr>
          <w:p w14:paraId="3F20DAB5" w14:textId="77777777" w:rsidR="007D1A54" w:rsidRPr="006A6E30" w:rsidRDefault="007D1A54" w:rsidP="00D7763B">
            <w:pPr>
              <w:pStyle w:val="NormalTableText"/>
              <w:rPr>
                <w:rFonts w:ascii="Calibri" w:hAnsi="Calibri"/>
                <w:sz w:val="22"/>
                <w:szCs w:val="22"/>
              </w:rPr>
            </w:pPr>
            <w:r w:rsidRPr="006A6E30">
              <w:rPr>
                <w:rFonts w:ascii="Calibri" w:hAnsi="Calibri"/>
                <w:sz w:val="22"/>
                <w:szCs w:val="22"/>
              </w:rPr>
              <w:t>Approved final document.</w:t>
            </w:r>
          </w:p>
        </w:tc>
      </w:tr>
      <w:tr w:rsidR="007D1A54" w:rsidRPr="006A6E30" w14:paraId="79260D0C" w14:textId="77777777">
        <w:trPr>
          <w:cantSplit/>
          <w:jc w:val="center"/>
        </w:trPr>
        <w:tc>
          <w:tcPr>
            <w:tcW w:w="1184" w:type="dxa"/>
            <w:tcBorders>
              <w:top w:val="single" w:sz="6" w:space="0" w:color="auto"/>
              <w:left w:val="double" w:sz="6" w:space="0" w:color="auto"/>
              <w:bottom w:val="single" w:sz="6" w:space="0" w:color="auto"/>
              <w:right w:val="single" w:sz="6" w:space="0" w:color="auto"/>
            </w:tcBorders>
          </w:tcPr>
          <w:p w14:paraId="5D3CF055" w14:textId="77777777" w:rsidR="007D1A54" w:rsidRPr="006A6E30" w:rsidRDefault="00D94612" w:rsidP="00D7763B">
            <w:pPr>
              <w:pStyle w:val="NormalTableText"/>
              <w:rPr>
                <w:rFonts w:ascii="Calibri" w:hAnsi="Calibri"/>
                <w:sz w:val="22"/>
                <w:szCs w:val="22"/>
              </w:rPr>
            </w:pPr>
            <w:r w:rsidRPr="006A6E30">
              <w:rPr>
                <w:rFonts w:ascii="Calibri" w:hAnsi="Calibri"/>
                <w:sz w:val="22"/>
                <w:szCs w:val="22"/>
              </w:rPr>
              <w:t>2</w:t>
            </w:r>
          </w:p>
        </w:tc>
        <w:tc>
          <w:tcPr>
            <w:tcW w:w="1980" w:type="dxa"/>
            <w:tcBorders>
              <w:top w:val="single" w:sz="6" w:space="0" w:color="auto"/>
              <w:left w:val="single" w:sz="6" w:space="0" w:color="auto"/>
              <w:bottom w:val="single" w:sz="6" w:space="0" w:color="auto"/>
              <w:right w:val="single" w:sz="6" w:space="0" w:color="auto"/>
            </w:tcBorders>
          </w:tcPr>
          <w:p w14:paraId="05DCD1E3" w14:textId="77777777" w:rsidR="007D1A54" w:rsidRPr="006A6E30" w:rsidRDefault="003003CF" w:rsidP="00D7763B">
            <w:pPr>
              <w:pStyle w:val="NormalTableText"/>
              <w:rPr>
                <w:rFonts w:ascii="Calibri" w:hAnsi="Calibri"/>
                <w:sz w:val="22"/>
                <w:szCs w:val="22"/>
              </w:rPr>
            </w:pPr>
            <w:r w:rsidRPr="006A6E30">
              <w:rPr>
                <w:rFonts w:ascii="Calibri" w:hAnsi="Calibri"/>
                <w:sz w:val="22"/>
                <w:szCs w:val="22"/>
              </w:rPr>
              <w:t>February 19, 2010</w:t>
            </w:r>
          </w:p>
        </w:tc>
        <w:tc>
          <w:tcPr>
            <w:tcW w:w="5863" w:type="dxa"/>
            <w:tcBorders>
              <w:top w:val="single" w:sz="6" w:space="0" w:color="auto"/>
              <w:left w:val="single" w:sz="6" w:space="0" w:color="auto"/>
              <w:bottom w:val="single" w:sz="6" w:space="0" w:color="auto"/>
              <w:right w:val="double" w:sz="6" w:space="0" w:color="auto"/>
            </w:tcBorders>
          </w:tcPr>
          <w:p w14:paraId="036C9F40" w14:textId="77777777" w:rsidR="007D1A54" w:rsidRPr="006A6E30" w:rsidRDefault="00D94612" w:rsidP="00D7763B">
            <w:pPr>
              <w:pStyle w:val="NormalTableText"/>
              <w:rPr>
                <w:rFonts w:ascii="Calibri" w:hAnsi="Calibri"/>
                <w:sz w:val="22"/>
                <w:szCs w:val="22"/>
              </w:rPr>
            </w:pPr>
            <w:r w:rsidRPr="006A6E30">
              <w:rPr>
                <w:rFonts w:ascii="Calibri" w:hAnsi="Calibri"/>
                <w:sz w:val="22"/>
                <w:szCs w:val="22"/>
              </w:rPr>
              <w:t>Modified ‘Related Sections’</w:t>
            </w:r>
          </w:p>
        </w:tc>
      </w:tr>
      <w:tr w:rsidR="007D1A54" w:rsidRPr="006A6E30" w14:paraId="0ECA311F" w14:textId="77777777">
        <w:trPr>
          <w:cantSplit/>
          <w:trHeight w:val="65"/>
          <w:jc w:val="center"/>
        </w:trPr>
        <w:tc>
          <w:tcPr>
            <w:tcW w:w="1184" w:type="dxa"/>
            <w:tcBorders>
              <w:top w:val="single" w:sz="6" w:space="0" w:color="auto"/>
              <w:left w:val="double" w:sz="6" w:space="0" w:color="auto"/>
              <w:bottom w:val="single" w:sz="6" w:space="0" w:color="auto"/>
              <w:right w:val="single" w:sz="6" w:space="0" w:color="auto"/>
            </w:tcBorders>
          </w:tcPr>
          <w:p w14:paraId="43CF8B68" w14:textId="77777777" w:rsidR="007D1A54" w:rsidRPr="006A6E30" w:rsidRDefault="00CF5CAB" w:rsidP="00D7763B">
            <w:pPr>
              <w:pStyle w:val="NormalTableText"/>
              <w:rPr>
                <w:rFonts w:ascii="Calibri" w:hAnsi="Calibri"/>
                <w:sz w:val="22"/>
                <w:szCs w:val="22"/>
              </w:rPr>
            </w:pPr>
            <w:r w:rsidRPr="006A6E30">
              <w:rPr>
                <w:rFonts w:ascii="Calibri" w:hAnsi="Calibri"/>
                <w:sz w:val="22"/>
                <w:szCs w:val="22"/>
              </w:rPr>
              <w:t>3</w:t>
            </w:r>
          </w:p>
        </w:tc>
        <w:tc>
          <w:tcPr>
            <w:tcW w:w="1980" w:type="dxa"/>
            <w:tcBorders>
              <w:top w:val="single" w:sz="6" w:space="0" w:color="auto"/>
              <w:left w:val="single" w:sz="6" w:space="0" w:color="auto"/>
              <w:bottom w:val="single" w:sz="6" w:space="0" w:color="auto"/>
              <w:right w:val="single" w:sz="6" w:space="0" w:color="auto"/>
            </w:tcBorders>
          </w:tcPr>
          <w:p w14:paraId="0C23ECFA" w14:textId="77777777" w:rsidR="007D1A54" w:rsidRPr="006A6E30" w:rsidRDefault="00CF5CAB" w:rsidP="00D7763B">
            <w:pPr>
              <w:pStyle w:val="NormalTableText"/>
              <w:rPr>
                <w:rFonts w:ascii="Calibri" w:hAnsi="Calibri"/>
                <w:sz w:val="22"/>
                <w:szCs w:val="22"/>
              </w:rPr>
            </w:pPr>
            <w:r w:rsidRPr="006A6E30">
              <w:rPr>
                <w:rFonts w:ascii="Calibri" w:hAnsi="Calibri"/>
                <w:sz w:val="22"/>
                <w:szCs w:val="22"/>
              </w:rPr>
              <w:t>March 22, 2011</w:t>
            </w:r>
          </w:p>
        </w:tc>
        <w:tc>
          <w:tcPr>
            <w:tcW w:w="5863" w:type="dxa"/>
            <w:tcBorders>
              <w:top w:val="single" w:sz="6" w:space="0" w:color="auto"/>
              <w:left w:val="single" w:sz="6" w:space="0" w:color="auto"/>
              <w:bottom w:val="single" w:sz="6" w:space="0" w:color="auto"/>
              <w:right w:val="double" w:sz="6" w:space="0" w:color="auto"/>
            </w:tcBorders>
          </w:tcPr>
          <w:p w14:paraId="5946DE47" w14:textId="77777777" w:rsidR="007D1A54" w:rsidRPr="006A6E30" w:rsidRDefault="00CF5CAB" w:rsidP="00D7763B">
            <w:pPr>
              <w:pStyle w:val="NormalTableText"/>
              <w:rPr>
                <w:rFonts w:ascii="Calibri" w:hAnsi="Calibri"/>
                <w:sz w:val="22"/>
                <w:szCs w:val="22"/>
              </w:rPr>
            </w:pPr>
            <w:r w:rsidRPr="006A6E30">
              <w:rPr>
                <w:rFonts w:ascii="Calibri" w:hAnsi="Calibri"/>
                <w:sz w:val="22"/>
                <w:szCs w:val="22"/>
              </w:rPr>
              <w:t>Minor edits</w:t>
            </w:r>
          </w:p>
        </w:tc>
      </w:tr>
      <w:tr w:rsidR="007D1A54" w:rsidRPr="006A6E30" w14:paraId="260BE253" w14:textId="77777777" w:rsidTr="005548AA">
        <w:trPr>
          <w:cantSplit/>
          <w:jc w:val="center"/>
        </w:trPr>
        <w:tc>
          <w:tcPr>
            <w:tcW w:w="1184" w:type="dxa"/>
            <w:tcBorders>
              <w:top w:val="single" w:sz="6" w:space="0" w:color="auto"/>
              <w:left w:val="double" w:sz="6" w:space="0" w:color="auto"/>
              <w:bottom w:val="single" w:sz="6" w:space="0" w:color="auto"/>
              <w:right w:val="single" w:sz="6" w:space="0" w:color="auto"/>
            </w:tcBorders>
          </w:tcPr>
          <w:p w14:paraId="7DCB383E" w14:textId="77777777" w:rsidR="007D1A54" w:rsidRPr="006A6E30" w:rsidRDefault="005548AA" w:rsidP="00D7763B">
            <w:pPr>
              <w:pStyle w:val="NormalTableText"/>
              <w:rPr>
                <w:rFonts w:ascii="Calibri" w:hAnsi="Calibri"/>
                <w:sz w:val="22"/>
                <w:szCs w:val="22"/>
              </w:rPr>
            </w:pPr>
            <w:r w:rsidRPr="006A6E30">
              <w:rPr>
                <w:rFonts w:ascii="Calibri" w:hAnsi="Calibri"/>
                <w:sz w:val="22"/>
                <w:szCs w:val="22"/>
              </w:rPr>
              <w:t>4</w:t>
            </w:r>
          </w:p>
        </w:tc>
        <w:tc>
          <w:tcPr>
            <w:tcW w:w="1980" w:type="dxa"/>
            <w:tcBorders>
              <w:top w:val="single" w:sz="6" w:space="0" w:color="auto"/>
              <w:left w:val="single" w:sz="6" w:space="0" w:color="auto"/>
              <w:bottom w:val="single" w:sz="6" w:space="0" w:color="auto"/>
              <w:right w:val="single" w:sz="6" w:space="0" w:color="auto"/>
            </w:tcBorders>
          </w:tcPr>
          <w:p w14:paraId="78399563" w14:textId="77777777" w:rsidR="007D1A54" w:rsidRPr="006A6E30" w:rsidRDefault="005548AA" w:rsidP="00D7763B">
            <w:pPr>
              <w:pStyle w:val="NormalTableText"/>
              <w:rPr>
                <w:rFonts w:ascii="Calibri" w:hAnsi="Calibri"/>
                <w:sz w:val="22"/>
                <w:szCs w:val="22"/>
              </w:rPr>
            </w:pPr>
            <w:r w:rsidRPr="006A6E30">
              <w:rPr>
                <w:rFonts w:ascii="Calibri" w:hAnsi="Calibri"/>
                <w:sz w:val="22"/>
                <w:szCs w:val="22"/>
              </w:rPr>
              <w:t>June 26, 2013</w:t>
            </w:r>
          </w:p>
        </w:tc>
        <w:tc>
          <w:tcPr>
            <w:tcW w:w="5863" w:type="dxa"/>
            <w:tcBorders>
              <w:top w:val="single" w:sz="6" w:space="0" w:color="auto"/>
              <w:left w:val="single" w:sz="6" w:space="0" w:color="auto"/>
              <w:bottom w:val="single" w:sz="6" w:space="0" w:color="auto"/>
              <w:right w:val="double" w:sz="6" w:space="0" w:color="auto"/>
            </w:tcBorders>
          </w:tcPr>
          <w:p w14:paraId="5424E256" w14:textId="77777777" w:rsidR="007D1A54" w:rsidRPr="006A6E30" w:rsidRDefault="005548AA" w:rsidP="00D7763B">
            <w:pPr>
              <w:pStyle w:val="NormalTableText"/>
              <w:rPr>
                <w:rFonts w:ascii="Calibri" w:hAnsi="Calibri"/>
                <w:sz w:val="22"/>
                <w:szCs w:val="22"/>
              </w:rPr>
            </w:pPr>
            <w:r w:rsidRPr="006A6E30">
              <w:rPr>
                <w:rFonts w:ascii="Calibri" w:hAnsi="Calibri"/>
                <w:sz w:val="22"/>
                <w:szCs w:val="22"/>
              </w:rPr>
              <w:t>Final Draft – Consolidated Comments Spec Update Project. Incorporation of new Commissioning and Computerized Maintenance Management System Data Requirements Specification cross references.</w:t>
            </w:r>
          </w:p>
        </w:tc>
      </w:tr>
      <w:tr w:rsidR="005548AA" w:rsidRPr="006A6E30" w14:paraId="3AE68B58" w14:textId="77777777" w:rsidTr="00B24084">
        <w:trPr>
          <w:cantSplit/>
          <w:jc w:val="center"/>
        </w:trPr>
        <w:tc>
          <w:tcPr>
            <w:tcW w:w="1184" w:type="dxa"/>
            <w:tcBorders>
              <w:top w:val="single" w:sz="6" w:space="0" w:color="auto"/>
              <w:left w:val="double" w:sz="6" w:space="0" w:color="auto"/>
              <w:bottom w:val="single" w:sz="6" w:space="0" w:color="auto"/>
              <w:right w:val="single" w:sz="6" w:space="0" w:color="auto"/>
            </w:tcBorders>
          </w:tcPr>
          <w:p w14:paraId="30F63EE7" w14:textId="77777777" w:rsidR="005548AA" w:rsidRPr="006A6E30" w:rsidRDefault="00B24084" w:rsidP="00D7763B">
            <w:pPr>
              <w:pStyle w:val="NormalTableText"/>
              <w:rPr>
                <w:rFonts w:ascii="Calibri" w:hAnsi="Calibri"/>
                <w:sz w:val="22"/>
                <w:szCs w:val="22"/>
              </w:rPr>
            </w:pPr>
            <w:r>
              <w:rPr>
                <w:rFonts w:ascii="Calibri" w:hAnsi="Calibri"/>
                <w:sz w:val="22"/>
                <w:szCs w:val="22"/>
              </w:rPr>
              <w:t>5</w:t>
            </w:r>
          </w:p>
        </w:tc>
        <w:tc>
          <w:tcPr>
            <w:tcW w:w="1980" w:type="dxa"/>
            <w:tcBorders>
              <w:top w:val="single" w:sz="6" w:space="0" w:color="auto"/>
              <w:left w:val="single" w:sz="6" w:space="0" w:color="auto"/>
              <w:bottom w:val="single" w:sz="6" w:space="0" w:color="auto"/>
              <w:right w:val="single" w:sz="6" w:space="0" w:color="auto"/>
            </w:tcBorders>
          </w:tcPr>
          <w:p w14:paraId="71D7F8F5" w14:textId="77777777" w:rsidR="005548AA" w:rsidRPr="006A6E30" w:rsidRDefault="00B24084" w:rsidP="00D7763B">
            <w:pPr>
              <w:pStyle w:val="NormalTableText"/>
              <w:rPr>
                <w:rFonts w:ascii="Calibri" w:hAnsi="Calibri"/>
                <w:sz w:val="22"/>
                <w:szCs w:val="22"/>
              </w:rPr>
            </w:pPr>
            <w:r>
              <w:rPr>
                <w:rFonts w:ascii="Calibri" w:hAnsi="Calibri"/>
                <w:sz w:val="22"/>
                <w:szCs w:val="22"/>
              </w:rPr>
              <w:t>August 6, 2014</w:t>
            </w:r>
          </w:p>
        </w:tc>
        <w:tc>
          <w:tcPr>
            <w:tcW w:w="5863" w:type="dxa"/>
            <w:tcBorders>
              <w:top w:val="single" w:sz="6" w:space="0" w:color="auto"/>
              <w:left w:val="single" w:sz="6" w:space="0" w:color="auto"/>
              <w:bottom w:val="single" w:sz="6" w:space="0" w:color="auto"/>
              <w:right w:val="double" w:sz="6" w:space="0" w:color="auto"/>
            </w:tcBorders>
          </w:tcPr>
          <w:p w14:paraId="0576D56E" w14:textId="77777777" w:rsidR="005548AA" w:rsidRPr="006A6E30" w:rsidRDefault="00B24084" w:rsidP="00D7763B">
            <w:pPr>
              <w:pStyle w:val="NormalTableText"/>
              <w:rPr>
                <w:rFonts w:ascii="Calibri" w:hAnsi="Calibri"/>
                <w:sz w:val="22"/>
                <w:szCs w:val="22"/>
              </w:rPr>
            </w:pPr>
            <w:r w:rsidRPr="00B24084">
              <w:rPr>
                <w:rFonts w:ascii="Calibri" w:hAnsi="Calibri"/>
                <w:sz w:val="22"/>
                <w:szCs w:val="22"/>
              </w:rPr>
              <w:t>Changes to reflect renaming of commissioning specification and final review (AV)</w:t>
            </w:r>
          </w:p>
        </w:tc>
      </w:tr>
      <w:tr w:rsidR="0059683F" w:rsidRPr="006A6E30" w14:paraId="7DF4150A" w14:textId="77777777" w:rsidTr="0059683F">
        <w:trPr>
          <w:cantSplit/>
          <w:jc w:val="center"/>
        </w:trPr>
        <w:tc>
          <w:tcPr>
            <w:tcW w:w="1184" w:type="dxa"/>
            <w:tcBorders>
              <w:top w:val="single" w:sz="6" w:space="0" w:color="auto"/>
              <w:left w:val="double" w:sz="6" w:space="0" w:color="auto"/>
              <w:bottom w:val="single" w:sz="6" w:space="0" w:color="auto"/>
              <w:right w:val="single" w:sz="6" w:space="0" w:color="auto"/>
            </w:tcBorders>
          </w:tcPr>
          <w:p w14:paraId="397C7327" w14:textId="77777777" w:rsidR="0059683F" w:rsidRPr="00C74E51" w:rsidRDefault="0059683F" w:rsidP="00D1214F">
            <w:pPr>
              <w:rPr>
                <w:rFonts w:ascii="Calibri" w:hAnsi="Calibri"/>
                <w:b/>
              </w:rPr>
            </w:pPr>
            <w:r w:rsidRPr="00C74E51">
              <w:rPr>
                <w:rFonts w:ascii="Calibri" w:hAnsi="Calibri"/>
                <w:b/>
              </w:rPr>
              <w:t>6</w:t>
            </w:r>
          </w:p>
        </w:tc>
        <w:tc>
          <w:tcPr>
            <w:tcW w:w="1980" w:type="dxa"/>
            <w:tcBorders>
              <w:top w:val="single" w:sz="6" w:space="0" w:color="auto"/>
              <w:left w:val="single" w:sz="6" w:space="0" w:color="auto"/>
              <w:bottom w:val="single" w:sz="6" w:space="0" w:color="auto"/>
              <w:right w:val="single" w:sz="6" w:space="0" w:color="auto"/>
            </w:tcBorders>
          </w:tcPr>
          <w:p w14:paraId="765A843E" w14:textId="77777777" w:rsidR="0059683F" w:rsidRPr="00C74E51" w:rsidRDefault="0059683F" w:rsidP="00D1214F">
            <w:pPr>
              <w:rPr>
                <w:rFonts w:ascii="Calibri" w:hAnsi="Calibri"/>
                <w:b/>
              </w:rPr>
            </w:pPr>
            <w:r w:rsidRPr="00C74E51">
              <w:rPr>
                <w:rFonts w:ascii="Calibri" w:hAnsi="Calibri"/>
                <w:b/>
              </w:rPr>
              <w:t>February 4, 2015</w:t>
            </w:r>
          </w:p>
        </w:tc>
        <w:tc>
          <w:tcPr>
            <w:tcW w:w="5863" w:type="dxa"/>
            <w:tcBorders>
              <w:top w:val="single" w:sz="6" w:space="0" w:color="auto"/>
              <w:left w:val="single" w:sz="6" w:space="0" w:color="auto"/>
              <w:bottom w:val="single" w:sz="6" w:space="0" w:color="auto"/>
              <w:right w:val="double" w:sz="6" w:space="0" w:color="auto"/>
            </w:tcBorders>
          </w:tcPr>
          <w:p w14:paraId="09904001" w14:textId="77777777" w:rsidR="0059683F" w:rsidRPr="00C74E51" w:rsidRDefault="0059683F" w:rsidP="0059683F">
            <w:pPr>
              <w:rPr>
                <w:rFonts w:ascii="Calibri" w:hAnsi="Calibri"/>
                <w:b/>
              </w:rPr>
            </w:pPr>
            <w:r w:rsidRPr="00C74E51">
              <w:rPr>
                <w:rFonts w:ascii="Calibri" w:hAnsi="Calibri"/>
                <w:b/>
              </w:rPr>
              <w:t xml:space="preserve">Finalized Specification – Reference eDOCS #5630506  v8 (AV) </w:t>
            </w:r>
            <w:r w:rsidR="0025079C" w:rsidRPr="00C74E51">
              <w:rPr>
                <w:rFonts w:ascii="Calibri" w:hAnsi="Calibri"/>
                <w:b/>
              </w:rPr>
              <w:t>and updated standards</w:t>
            </w:r>
          </w:p>
        </w:tc>
      </w:tr>
      <w:tr w:rsidR="0059683F" w:rsidRPr="006A6E30" w14:paraId="2DB9E464" w14:textId="77777777">
        <w:trPr>
          <w:cantSplit/>
          <w:jc w:val="center"/>
        </w:trPr>
        <w:tc>
          <w:tcPr>
            <w:tcW w:w="1184" w:type="dxa"/>
            <w:tcBorders>
              <w:top w:val="single" w:sz="6" w:space="0" w:color="auto"/>
              <w:left w:val="double" w:sz="6" w:space="0" w:color="auto"/>
              <w:bottom w:val="double" w:sz="6" w:space="0" w:color="auto"/>
              <w:right w:val="single" w:sz="6" w:space="0" w:color="auto"/>
            </w:tcBorders>
          </w:tcPr>
          <w:p w14:paraId="17D8270F" w14:textId="77777777" w:rsidR="0059683F" w:rsidRDefault="0059683F" w:rsidP="00D7763B">
            <w:pPr>
              <w:pStyle w:val="NormalTableText"/>
              <w:rPr>
                <w:rFonts w:ascii="Calibri" w:hAnsi="Calibri"/>
                <w:sz w:val="22"/>
                <w:szCs w:val="22"/>
              </w:rPr>
            </w:pPr>
          </w:p>
        </w:tc>
        <w:tc>
          <w:tcPr>
            <w:tcW w:w="1980" w:type="dxa"/>
            <w:tcBorders>
              <w:top w:val="single" w:sz="6" w:space="0" w:color="auto"/>
              <w:left w:val="single" w:sz="6" w:space="0" w:color="auto"/>
              <w:bottom w:val="double" w:sz="6" w:space="0" w:color="auto"/>
              <w:right w:val="single" w:sz="6" w:space="0" w:color="auto"/>
            </w:tcBorders>
          </w:tcPr>
          <w:p w14:paraId="5A5F18D4" w14:textId="77777777" w:rsidR="0059683F" w:rsidRPr="006A6E30" w:rsidRDefault="0059683F" w:rsidP="00D7763B">
            <w:pPr>
              <w:pStyle w:val="NormalTableText"/>
              <w:rPr>
                <w:rFonts w:ascii="Calibri" w:hAnsi="Calibri"/>
                <w:sz w:val="22"/>
                <w:szCs w:val="22"/>
              </w:rPr>
            </w:pPr>
          </w:p>
        </w:tc>
        <w:tc>
          <w:tcPr>
            <w:tcW w:w="5863" w:type="dxa"/>
            <w:tcBorders>
              <w:top w:val="single" w:sz="6" w:space="0" w:color="auto"/>
              <w:left w:val="single" w:sz="6" w:space="0" w:color="auto"/>
              <w:bottom w:val="double" w:sz="6" w:space="0" w:color="auto"/>
              <w:right w:val="double" w:sz="6" w:space="0" w:color="auto"/>
            </w:tcBorders>
          </w:tcPr>
          <w:p w14:paraId="0D486791" w14:textId="77777777" w:rsidR="0059683F" w:rsidRPr="00B24084" w:rsidRDefault="0059683F" w:rsidP="00D7763B">
            <w:pPr>
              <w:pStyle w:val="NormalTableText"/>
              <w:rPr>
                <w:rFonts w:ascii="Calibri" w:hAnsi="Calibri"/>
                <w:sz w:val="22"/>
                <w:szCs w:val="22"/>
              </w:rPr>
            </w:pPr>
          </w:p>
        </w:tc>
      </w:tr>
    </w:tbl>
    <w:p w14:paraId="4F7BAB71" w14:textId="77777777" w:rsidR="007D1A54" w:rsidRPr="00D163A5" w:rsidRDefault="007D1A54" w:rsidP="00D163A5">
      <w:pPr>
        <w:pStyle w:val="Heading1"/>
        <w:numPr>
          <w:ilvl w:val="0"/>
          <w:numId w:val="0"/>
        </w:numPr>
      </w:pPr>
    </w:p>
    <w:p w14:paraId="566CE318" w14:textId="77777777" w:rsidR="007D1A54" w:rsidRPr="006A6E30" w:rsidRDefault="007D1A54" w:rsidP="007D1A54">
      <w:pPr>
        <w:pStyle w:val="BodyText"/>
        <w:rPr>
          <w:rFonts w:ascii="Calibri" w:hAnsi="Calibri"/>
          <w:szCs w:val="22"/>
        </w:rPr>
      </w:pPr>
    </w:p>
    <w:p w14:paraId="2A50EFC7" w14:textId="77777777" w:rsidR="007D1A54" w:rsidRPr="006A6E30" w:rsidRDefault="007D1A54" w:rsidP="007D1A54">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6A6E30">
        <w:rPr>
          <w:rFonts w:ascii="Calibri" w:hAnsi="Calibri"/>
          <w:szCs w:val="22"/>
        </w:rPr>
        <w:t>NOTE:</w:t>
      </w:r>
    </w:p>
    <w:p w14:paraId="7E0B79E2" w14:textId="77777777" w:rsidR="007D1A54" w:rsidRPr="006A6E30" w:rsidRDefault="007D1A54" w:rsidP="007D1A54">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6A6E30">
        <w:rPr>
          <w:rFonts w:ascii="Calibri" w:hAnsi="Calibri"/>
          <w:szCs w:val="22"/>
        </w:rPr>
        <w:t>This is a CONTROLLED Document. Any documents appearing in paper form are not controlled and should be checked against the on-line file version prior to use.</w:t>
      </w:r>
    </w:p>
    <w:p w14:paraId="194FD614" w14:textId="77777777" w:rsidR="007D1A54" w:rsidRPr="006A6E30" w:rsidRDefault="007D1A54" w:rsidP="007D1A54">
      <w:pPr>
        <w:pStyle w:val="BodyText"/>
        <w:pBdr>
          <w:top w:val="single" w:sz="4" w:space="1" w:color="auto"/>
          <w:left w:val="single" w:sz="4" w:space="0" w:color="auto"/>
          <w:bottom w:val="single" w:sz="4" w:space="1" w:color="auto"/>
          <w:right w:val="single" w:sz="4" w:space="4" w:color="auto"/>
        </w:pBdr>
        <w:rPr>
          <w:rFonts w:ascii="Calibri" w:hAnsi="Calibri"/>
          <w:szCs w:val="22"/>
        </w:rPr>
      </w:pPr>
      <w:r w:rsidRPr="006A6E30">
        <w:rPr>
          <w:rFonts w:ascii="Calibri" w:hAnsi="Calibri"/>
          <w:b/>
          <w:bCs/>
          <w:szCs w:val="22"/>
        </w:rPr>
        <w:t xml:space="preserve">Notice: </w:t>
      </w:r>
      <w:r w:rsidRPr="006A6E30">
        <w:rPr>
          <w:rFonts w:ascii="Calibri" w:hAnsi="Calibri"/>
          <w:szCs w:val="22"/>
        </w:rPr>
        <w:t>This Document hardcopy must be used for reference purpose only.</w:t>
      </w:r>
    </w:p>
    <w:p w14:paraId="26D48439" w14:textId="77777777" w:rsidR="007D1A54" w:rsidRPr="006A6E30" w:rsidRDefault="007D1A54" w:rsidP="007D1A54">
      <w:pPr>
        <w:pStyle w:val="BodyText"/>
        <w:pBdr>
          <w:top w:val="single" w:sz="4" w:space="1" w:color="auto"/>
          <w:left w:val="single" w:sz="4" w:space="0" w:color="auto"/>
          <w:bottom w:val="single" w:sz="4" w:space="1" w:color="auto"/>
          <w:right w:val="single" w:sz="4" w:space="4" w:color="auto"/>
        </w:pBdr>
        <w:rPr>
          <w:rFonts w:ascii="Calibri" w:hAnsi="Calibri"/>
          <w:b/>
          <w:bCs/>
          <w:szCs w:val="22"/>
        </w:rPr>
      </w:pPr>
      <w:r w:rsidRPr="006A6E30">
        <w:rPr>
          <w:rFonts w:ascii="Calibri" w:hAnsi="Calibri"/>
          <w:b/>
          <w:szCs w:val="22"/>
        </w:rPr>
        <w:t>The on-line copy is the current version of the document.</w:t>
      </w:r>
    </w:p>
    <w:p w14:paraId="41E15912" w14:textId="77777777" w:rsidR="00F6204E" w:rsidRPr="00D163A5" w:rsidRDefault="007D1A54" w:rsidP="00D163A5">
      <w:pPr>
        <w:pStyle w:val="Heading1"/>
      </w:pPr>
      <w:r w:rsidRPr="00D163A5">
        <w:br w:type="page"/>
      </w:r>
      <w:r w:rsidR="00960901" w:rsidRPr="00D163A5">
        <w:lastRenderedPageBreak/>
        <w:t>GEneral</w:t>
      </w:r>
    </w:p>
    <w:p w14:paraId="7D22E39F" w14:textId="77777777" w:rsidR="00167CC4" w:rsidRPr="00D163A5" w:rsidRDefault="00167CC4" w:rsidP="00D163A5">
      <w:pPr>
        <w:pStyle w:val="Heading2"/>
      </w:pPr>
      <w:r w:rsidRPr="00D163A5">
        <w:t>Scope</w:t>
      </w:r>
    </w:p>
    <w:p w14:paraId="3E835408" w14:textId="77777777" w:rsidR="00E03719" w:rsidRPr="00D163A5" w:rsidRDefault="00E03719" w:rsidP="00CF4002">
      <w:pPr>
        <w:pStyle w:val="Heading3"/>
      </w:pPr>
      <w:r w:rsidRPr="00CF4002">
        <w:t xml:space="preserve">The </w:t>
      </w:r>
      <w:r w:rsidR="0007627D" w:rsidRPr="00CF4002">
        <w:t>C</w:t>
      </w:r>
      <w:r w:rsidRPr="00CF4002">
        <w:t>ontractor shall</w:t>
      </w:r>
      <w:r w:rsidRPr="00D163A5">
        <w:t xml:space="preserve"> furnish and install the Transient Voltage Surge Suppression (TVSS) equipment having the electrical characteristics, ratings and modifications as specified </w:t>
      </w:r>
      <w:r w:rsidR="007A1BE3">
        <w:t>in th</w:t>
      </w:r>
      <w:r w:rsidR="00206984">
        <w:t>is</w:t>
      </w:r>
      <w:r w:rsidR="007A1BE3">
        <w:t xml:space="preserve"> Section </w:t>
      </w:r>
      <w:r w:rsidRPr="00D163A5">
        <w:t xml:space="preserve">and as shown on the </w:t>
      </w:r>
      <w:r w:rsidR="0007627D" w:rsidRPr="00D163A5">
        <w:t>C</w:t>
      </w:r>
      <w:r w:rsidRPr="00D163A5">
        <w:t xml:space="preserve">ontract </w:t>
      </w:r>
      <w:r w:rsidR="0007627D" w:rsidRPr="00D163A5">
        <w:t>D</w:t>
      </w:r>
      <w:r w:rsidRPr="00D163A5">
        <w:t xml:space="preserve">rawings. To maximize performance and reliability, the AC surge protection shall be integrated into </w:t>
      </w:r>
      <w:r w:rsidR="007A1BE3">
        <w:t xml:space="preserve">the </w:t>
      </w:r>
      <w:r w:rsidRPr="00D163A5">
        <w:t>electrical distribution equipment such as switchgear, switchboards, panelboards, bus</w:t>
      </w:r>
      <w:r w:rsidR="005548AA" w:rsidRPr="00D163A5">
        <w:t>-</w:t>
      </w:r>
      <w:r w:rsidRPr="00D163A5">
        <w:t>way and/or motor control centers.</w:t>
      </w:r>
    </w:p>
    <w:p w14:paraId="4F3B87C1" w14:textId="77777777" w:rsidR="0013008A" w:rsidRPr="00D163A5" w:rsidRDefault="0013008A" w:rsidP="00CF4002">
      <w:pPr>
        <w:pStyle w:val="Heading3"/>
      </w:pPr>
      <w:r w:rsidRPr="00D163A5">
        <w:t>TVSS sh</w:t>
      </w:r>
      <w:r w:rsidR="00206984">
        <w:t>all</w:t>
      </w:r>
      <w:r w:rsidRPr="00D163A5">
        <w:t xml:space="preserve"> be part of </w:t>
      </w:r>
      <w:r w:rsidR="007A1BE3">
        <w:t xml:space="preserve">the </w:t>
      </w:r>
      <w:r w:rsidRPr="00D163A5">
        <w:t>MCC or switchgear equipment system</w:t>
      </w:r>
      <w:r w:rsidR="00206984">
        <w:t xml:space="preserve"> unless otherwise </w:t>
      </w:r>
      <w:r w:rsidR="00CC116E">
        <w:t xml:space="preserve">specified in </w:t>
      </w:r>
      <w:r w:rsidR="00206984">
        <w:t>the Contract Documents</w:t>
      </w:r>
      <w:r w:rsidRPr="00D163A5">
        <w:t>.</w:t>
      </w:r>
    </w:p>
    <w:p w14:paraId="39D3D094" w14:textId="77777777" w:rsidR="001D614A" w:rsidRPr="00D163A5" w:rsidRDefault="001D614A" w:rsidP="00D163A5">
      <w:pPr>
        <w:pStyle w:val="Heading2"/>
      </w:pPr>
      <w:r w:rsidRPr="00D163A5">
        <w:t>Related Sections</w:t>
      </w:r>
    </w:p>
    <w:p w14:paraId="0DF592F6" w14:textId="77777777" w:rsidR="00B57029" w:rsidRPr="00683287" w:rsidDel="00081EA3" w:rsidRDefault="00B57029" w:rsidP="00C74E51">
      <w:pPr>
        <w:pStyle w:val="Heading3"/>
        <w:numPr>
          <w:ilvl w:val="0"/>
          <w:numId w:val="0"/>
        </w:numPr>
        <w:ind w:left="720"/>
        <w:rPr>
          <w:del w:id="0" w:author="John Liu" w:date="2022-04-27T12:47:00Z"/>
          <w:highlight w:val="yellow"/>
        </w:rPr>
      </w:pPr>
      <w:del w:id="1" w:author="John Liu" w:date="2022-04-27T12:47:00Z">
        <w:r w:rsidRPr="00683287" w:rsidDel="00081EA3">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2113AF00" w14:textId="77777777" w:rsidR="00B57029" w:rsidRPr="00683287" w:rsidDel="00081EA3" w:rsidRDefault="00B57029" w:rsidP="00C74E51">
      <w:pPr>
        <w:pStyle w:val="Heading3"/>
        <w:numPr>
          <w:ilvl w:val="0"/>
          <w:numId w:val="0"/>
        </w:numPr>
        <w:ind w:left="720"/>
        <w:rPr>
          <w:del w:id="2" w:author="John Liu" w:date="2022-04-27T12:47:00Z"/>
          <w:highlight w:val="yellow"/>
        </w:rPr>
      </w:pPr>
    </w:p>
    <w:p w14:paraId="0B2D5F5B" w14:textId="77777777" w:rsidR="00B57029" w:rsidRPr="00683287" w:rsidDel="00081EA3" w:rsidRDefault="00B57029" w:rsidP="00C74E51">
      <w:pPr>
        <w:pStyle w:val="Heading3"/>
        <w:numPr>
          <w:ilvl w:val="0"/>
          <w:numId w:val="0"/>
        </w:numPr>
        <w:ind w:left="720"/>
        <w:rPr>
          <w:del w:id="3" w:author="John Liu" w:date="2022-04-27T12:47:00Z"/>
          <w:highlight w:val="yellow"/>
        </w:rPr>
      </w:pPr>
      <w:del w:id="4" w:author="John Liu" w:date="2022-04-27T12:47:00Z">
        <w:r w:rsidRPr="00683287" w:rsidDel="00081EA3">
          <w:rPr>
            <w:highlight w:val="yellow"/>
          </w:rPr>
          <w:delText>Cross-referencing here may also be used to coordinate assemblies or systems whose components may span multiple Sections and which must meet certain performance requirements as an assembly or system.</w:delText>
        </w:r>
      </w:del>
    </w:p>
    <w:p w14:paraId="66AFDD0E" w14:textId="77777777" w:rsidR="00B57029" w:rsidRPr="00683287" w:rsidDel="00081EA3" w:rsidRDefault="00B57029" w:rsidP="00C74E51">
      <w:pPr>
        <w:pStyle w:val="Heading3"/>
        <w:numPr>
          <w:ilvl w:val="0"/>
          <w:numId w:val="0"/>
        </w:numPr>
        <w:ind w:left="720"/>
        <w:rPr>
          <w:del w:id="5" w:author="John Liu" w:date="2022-04-27T12:47:00Z"/>
          <w:highlight w:val="yellow"/>
        </w:rPr>
      </w:pPr>
    </w:p>
    <w:p w14:paraId="03C0485E" w14:textId="77777777" w:rsidR="00B57029" w:rsidRPr="00683287" w:rsidDel="00081EA3" w:rsidRDefault="00B57029" w:rsidP="00C74E51">
      <w:pPr>
        <w:pStyle w:val="Heading3"/>
        <w:numPr>
          <w:ilvl w:val="0"/>
          <w:numId w:val="0"/>
        </w:numPr>
        <w:ind w:left="720"/>
        <w:rPr>
          <w:del w:id="6" w:author="John Liu" w:date="2022-04-27T12:47:00Z"/>
          <w:highlight w:val="yellow"/>
        </w:rPr>
      </w:pPr>
      <w:del w:id="7" w:author="John Liu" w:date="2022-04-27T12:47:00Z">
        <w:r w:rsidRPr="00683287" w:rsidDel="00081EA3">
          <w:rPr>
            <w:highlight w:val="yellow"/>
          </w:rPr>
          <w:delText>Contractor is responsible for coordination of the Work.</w:delText>
        </w:r>
        <w:r w:rsidR="005548AA" w:rsidRPr="00683287" w:rsidDel="00081EA3">
          <w:rPr>
            <w:highlight w:val="yellow"/>
          </w:rPr>
          <w:delText xml:space="preserve"> Contractor is responsible for being familiar with and incorporating all required elements of cross-referenced Specifications cited.</w:delText>
        </w:r>
      </w:del>
    </w:p>
    <w:p w14:paraId="02A4EF4E" w14:textId="77777777" w:rsidR="00B57029" w:rsidRPr="00683287" w:rsidDel="00081EA3" w:rsidRDefault="00B57029" w:rsidP="00C74E51">
      <w:pPr>
        <w:pStyle w:val="Heading3"/>
        <w:numPr>
          <w:ilvl w:val="0"/>
          <w:numId w:val="0"/>
        </w:numPr>
        <w:ind w:left="720"/>
        <w:rPr>
          <w:del w:id="8" w:author="John Liu" w:date="2022-04-27T12:47:00Z"/>
          <w:highlight w:val="yellow"/>
        </w:rPr>
      </w:pPr>
    </w:p>
    <w:p w14:paraId="0C7D3CCF" w14:textId="77777777" w:rsidR="00B57029" w:rsidRPr="00683287" w:rsidDel="00081EA3" w:rsidRDefault="00B57029" w:rsidP="00C74E51">
      <w:pPr>
        <w:pStyle w:val="Heading3"/>
        <w:numPr>
          <w:ilvl w:val="0"/>
          <w:numId w:val="0"/>
        </w:numPr>
        <w:ind w:left="720"/>
        <w:rPr>
          <w:del w:id="9" w:author="John Liu" w:date="2022-04-27T12:47:00Z"/>
          <w:highlight w:val="yellow"/>
        </w:rPr>
      </w:pPr>
      <w:del w:id="10" w:author="John Liu" w:date="2022-04-27T12:47:00Z">
        <w:r w:rsidRPr="00683287" w:rsidDel="00081EA3">
          <w:rPr>
            <w:highlight w:val="yellow"/>
          </w:rPr>
          <w:delText>This Section is to be completed/updated during the design development by the Consultant. If it is not applicable to the section for the specific project it may be deleted.]</w:delText>
        </w:r>
      </w:del>
    </w:p>
    <w:p w14:paraId="3B9290E4" w14:textId="77777777" w:rsidR="00B57029" w:rsidRPr="00683287" w:rsidDel="00081EA3" w:rsidRDefault="00B57029" w:rsidP="00C74E51">
      <w:pPr>
        <w:pStyle w:val="Heading3"/>
        <w:numPr>
          <w:ilvl w:val="0"/>
          <w:numId w:val="0"/>
        </w:numPr>
        <w:ind w:left="720"/>
        <w:rPr>
          <w:del w:id="11" w:author="John Liu" w:date="2022-04-27T12:47:00Z"/>
          <w:highlight w:val="lightGray"/>
        </w:rPr>
      </w:pPr>
    </w:p>
    <w:p w14:paraId="00CD5470" w14:textId="77777777" w:rsidR="00B57029" w:rsidRPr="00683287" w:rsidDel="00081EA3" w:rsidRDefault="00B57029" w:rsidP="00C74E51">
      <w:pPr>
        <w:pStyle w:val="Heading3"/>
        <w:numPr>
          <w:ilvl w:val="0"/>
          <w:numId w:val="0"/>
        </w:numPr>
        <w:ind w:left="720"/>
        <w:rPr>
          <w:del w:id="12" w:author="John Liu" w:date="2022-04-27T12:47:00Z"/>
        </w:rPr>
      </w:pPr>
      <w:del w:id="13" w:author="John Liu" w:date="2022-04-27T12:47:00Z">
        <w:r w:rsidRPr="00683287" w:rsidDel="00081EA3">
          <w:rPr>
            <w:highlight w:val="yellow"/>
          </w:rPr>
          <w:delText>[List Sections specifying installation of products supplied but not installed under this Section and indicate specific items.]</w:delText>
        </w:r>
      </w:del>
    </w:p>
    <w:p w14:paraId="602CFA2B" w14:textId="77777777" w:rsidR="00B57029" w:rsidRPr="00D163A5" w:rsidDel="00081EA3" w:rsidRDefault="00B57029" w:rsidP="00C74E51">
      <w:pPr>
        <w:pStyle w:val="Heading3"/>
        <w:numPr>
          <w:ilvl w:val="0"/>
          <w:numId w:val="0"/>
        </w:numPr>
        <w:ind w:left="720"/>
        <w:rPr>
          <w:del w:id="14" w:author="John Liu" w:date="2022-04-27T12:47:00Z"/>
        </w:rPr>
      </w:pPr>
      <w:del w:id="15" w:author="John Liu" w:date="2022-04-27T12:47:00Z">
        <w:r w:rsidRPr="00D163A5" w:rsidDel="00081EA3">
          <w:delText xml:space="preserve">Section </w:delText>
        </w:r>
        <w:r w:rsidRPr="00D163A5" w:rsidDel="00081EA3">
          <w:rPr>
            <w:highlight w:val="yellow"/>
          </w:rPr>
          <w:delText>[______ – ____________]</w:delText>
        </w:r>
        <w:r w:rsidRPr="00D163A5" w:rsidDel="00081EA3">
          <w:delText xml:space="preserve">:  Execution requirements for </w:delText>
        </w:r>
        <w:r w:rsidRPr="00D163A5" w:rsidDel="00081EA3">
          <w:rPr>
            <w:highlight w:val="yellow"/>
          </w:rPr>
          <w:delText>...[item]...</w:delText>
        </w:r>
        <w:r w:rsidRPr="00D163A5" w:rsidDel="00081EA3">
          <w:delText xml:space="preserve">  specified under this Section.</w:delText>
        </w:r>
      </w:del>
    </w:p>
    <w:p w14:paraId="38862747" w14:textId="77777777" w:rsidR="00B57029" w:rsidRPr="00683287" w:rsidDel="00081EA3" w:rsidRDefault="00B57029" w:rsidP="00C74E51">
      <w:pPr>
        <w:pStyle w:val="Heading3"/>
        <w:numPr>
          <w:ilvl w:val="0"/>
          <w:numId w:val="0"/>
        </w:numPr>
        <w:ind w:left="720"/>
        <w:rPr>
          <w:del w:id="16" w:author="John Liu" w:date="2022-04-27T12:47:00Z"/>
        </w:rPr>
      </w:pPr>
      <w:del w:id="17" w:author="John Liu" w:date="2022-04-27T12:47:00Z">
        <w:r w:rsidRPr="00683287" w:rsidDel="00081EA3">
          <w:rPr>
            <w:highlight w:val="yellow"/>
          </w:rPr>
          <w:delText>[List Sections specifying products installed but not supplied under this Section and indicate specific items.]</w:delText>
        </w:r>
      </w:del>
    </w:p>
    <w:p w14:paraId="0D9DA411" w14:textId="77777777" w:rsidR="00B57029" w:rsidRPr="00D163A5" w:rsidDel="00081EA3" w:rsidRDefault="00B57029" w:rsidP="00C74E51">
      <w:pPr>
        <w:pStyle w:val="Heading3"/>
        <w:numPr>
          <w:ilvl w:val="0"/>
          <w:numId w:val="0"/>
        </w:numPr>
        <w:ind w:left="720"/>
        <w:rPr>
          <w:del w:id="18" w:author="John Liu" w:date="2022-04-27T12:47:00Z"/>
        </w:rPr>
      </w:pPr>
      <w:del w:id="19" w:author="John Liu" w:date="2022-04-27T12:47:00Z">
        <w:r w:rsidRPr="00D163A5" w:rsidDel="00081EA3">
          <w:delText xml:space="preserve">Section </w:delText>
        </w:r>
        <w:r w:rsidRPr="00D163A5" w:rsidDel="00081EA3">
          <w:rPr>
            <w:highlight w:val="yellow"/>
          </w:rPr>
          <w:delText>[______ – ____________]</w:delText>
        </w:r>
        <w:r w:rsidRPr="00D163A5" w:rsidDel="00081EA3">
          <w:delText xml:space="preserve">:  Product requirements for </w:delText>
        </w:r>
        <w:r w:rsidRPr="00D163A5" w:rsidDel="00081EA3">
          <w:rPr>
            <w:highlight w:val="yellow"/>
          </w:rPr>
          <w:delText>...[item]...</w:delText>
        </w:r>
        <w:r w:rsidRPr="00D163A5" w:rsidDel="00081EA3">
          <w:delText xml:space="preserve">  for installation under this Section.</w:delText>
        </w:r>
      </w:del>
    </w:p>
    <w:p w14:paraId="73ABC869" w14:textId="77777777" w:rsidR="00B57029" w:rsidRPr="00683287" w:rsidDel="00081EA3" w:rsidRDefault="00B57029" w:rsidP="00C74E51">
      <w:pPr>
        <w:pStyle w:val="Heading3"/>
        <w:numPr>
          <w:ilvl w:val="0"/>
          <w:numId w:val="0"/>
        </w:numPr>
        <w:ind w:left="720"/>
        <w:rPr>
          <w:del w:id="20" w:author="John Liu" w:date="2022-04-27T12:47:00Z"/>
        </w:rPr>
      </w:pPr>
      <w:del w:id="21" w:author="John Liu" w:date="2022-04-27T12:47:00Z">
        <w:r w:rsidRPr="00683287" w:rsidDel="00081EA3">
          <w:rPr>
            <w:highlight w:val="yellow"/>
          </w:rPr>
          <w:delText>[List Sections specifying related requirements.]</w:delText>
        </w:r>
      </w:del>
    </w:p>
    <w:p w14:paraId="203452BE" w14:textId="77777777" w:rsidR="00B57029" w:rsidRPr="00D163A5" w:rsidRDefault="00B57029" w:rsidP="00CF4002">
      <w:pPr>
        <w:pStyle w:val="Heading3"/>
      </w:pPr>
      <w:del w:id="22" w:author="John Liu" w:date="2022-04-27T12:47:00Z">
        <w:r w:rsidRPr="00D163A5" w:rsidDel="00081EA3">
          <w:delText xml:space="preserve">Section </w:delText>
        </w:r>
        <w:r w:rsidRPr="00D163A5" w:rsidDel="00081EA3">
          <w:rPr>
            <w:highlight w:val="yellow"/>
          </w:rPr>
          <w:delText>[______ – ____________]</w:delText>
        </w:r>
        <w:r w:rsidRPr="00D163A5" w:rsidDel="00081EA3">
          <w:delText xml:space="preserve">:  </w:delText>
        </w:r>
        <w:r w:rsidRPr="00D163A5" w:rsidDel="00081EA3">
          <w:rPr>
            <w:highlight w:val="yellow"/>
          </w:rPr>
          <w:delText>[Optional short phrase indicating relationship]</w:delText>
        </w:r>
        <w:r w:rsidRPr="00D163A5" w:rsidDel="00081EA3">
          <w:delText>.</w:delText>
        </w:r>
      </w:del>
    </w:p>
    <w:p w14:paraId="1256FA66" w14:textId="77777777" w:rsidR="00D163A5" w:rsidRPr="00D163A5" w:rsidRDefault="00D163A5" w:rsidP="00CF4002">
      <w:pPr>
        <w:pStyle w:val="Heading3"/>
      </w:pPr>
      <w:r w:rsidRPr="00D163A5">
        <w:t>Section 01300 – Submittals</w:t>
      </w:r>
    </w:p>
    <w:p w14:paraId="2DD0D773" w14:textId="77777777" w:rsidR="00D163A5" w:rsidRPr="00D163A5" w:rsidRDefault="00D163A5" w:rsidP="00CF4002">
      <w:pPr>
        <w:pStyle w:val="Heading3"/>
      </w:pPr>
      <w:r w:rsidRPr="00D163A5">
        <w:t>Section 01425 - Computerized Maintenance Management System Data Requirements</w:t>
      </w:r>
    </w:p>
    <w:p w14:paraId="3FE619B0" w14:textId="77777777" w:rsidR="00D163A5" w:rsidRPr="00642797" w:rsidRDefault="00D163A5" w:rsidP="00CF4002">
      <w:pPr>
        <w:pStyle w:val="Heading3"/>
      </w:pPr>
      <w:r w:rsidRPr="00642797">
        <w:t>Section 01430 – Operation and Maintenance Data.</w:t>
      </w:r>
    </w:p>
    <w:p w14:paraId="797456A4" w14:textId="77777777" w:rsidR="00B24084" w:rsidRPr="00642797" w:rsidRDefault="00B24084" w:rsidP="00CF4002">
      <w:pPr>
        <w:pStyle w:val="Heading3"/>
      </w:pPr>
      <w:r w:rsidRPr="00642797">
        <w:t>Section 01810 – Equipment Testing and Facility Commissioning</w:t>
      </w:r>
    </w:p>
    <w:p w14:paraId="7F2CCC62" w14:textId="77777777" w:rsidR="00D163A5" w:rsidRPr="00642797" w:rsidRDefault="00D163A5" w:rsidP="00CF4002">
      <w:pPr>
        <w:pStyle w:val="Heading3"/>
      </w:pPr>
      <w:r w:rsidRPr="00642797">
        <w:t xml:space="preserve">Section 16010 – Electrical General Requirements </w:t>
      </w:r>
    </w:p>
    <w:p w14:paraId="74A9C0B6" w14:textId="77777777" w:rsidR="005548AA" w:rsidRPr="00CC116E" w:rsidDel="00081EA3" w:rsidRDefault="007A1BE3" w:rsidP="00CF4002">
      <w:pPr>
        <w:pStyle w:val="Heading3"/>
        <w:rPr>
          <w:del w:id="23" w:author="John Liu" w:date="2022-04-27T12:47:00Z"/>
          <w:highlight w:val="yellow"/>
        </w:rPr>
      </w:pPr>
      <w:del w:id="24" w:author="John Liu" w:date="2022-04-27T12:47:00Z">
        <w:r w:rsidRPr="00CC116E" w:rsidDel="00081EA3">
          <w:rPr>
            <w:highlight w:val="yellow"/>
          </w:rPr>
          <w:delText>[</w:delText>
        </w:r>
        <w:r w:rsidR="005548AA" w:rsidRPr="00CC116E" w:rsidDel="00081EA3">
          <w:rPr>
            <w:highlight w:val="yellow"/>
          </w:rPr>
          <w:delText xml:space="preserve">Division 13 – </w:delText>
        </w:r>
        <w:r w:rsidR="00B24084" w:rsidRPr="00CC116E" w:rsidDel="00081EA3">
          <w:rPr>
            <w:highlight w:val="yellow"/>
          </w:rPr>
          <w:delText xml:space="preserve">SCADA and Instrumentation </w:delText>
        </w:r>
        <w:r w:rsidRPr="007A1BE3" w:rsidDel="00081EA3">
          <w:rPr>
            <w:highlight w:val="yellow"/>
          </w:rPr>
          <w:delText xml:space="preserve">- </w:delText>
        </w:r>
        <w:r w:rsidR="00B24084" w:rsidRPr="007A1BE3" w:rsidDel="00081EA3">
          <w:rPr>
            <w:highlight w:val="yellow"/>
          </w:rPr>
          <w:delText xml:space="preserve">insert </w:delText>
        </w:r>
        <w:r w:rsidR="005548AA" w:rsidRPr="007A1BE3" w:rsidDel="00081EA3">
          <w:rPr>
            <w:highlight w:val="yellow"/>
          </w:rPr>
          <w:delText>applicable specifications</w:delText>
        </w:r>
        <w:r w:rsidRPr="007A1BE3" w:rsidDel="00081EA3">
          <w:rPr>
            <w:highlight w:val="yellow"/>
          </w:rPr>
          <w:delText>]</w:delText>
        </w:r>
      </w:del>
    </w:p>
    <w:p w14:paraId="2F5302B9" w14:textId="77777777" w:rsidR="00DD37F4" w:rsidRPr="00CC116E" w:rsidDel="00081EA3" w:rsidRDefault="00DD37F4" w:rsidP="00CF4002">
      <w:pPr>
        <w:pStyle w:val="Heading3"/>
        <w:rPr>
          <w:del w:id="25" w:author="John Liu" w:date="2022-04-27T12:47:00Z"/>
        </w:rPr>
      </w:pPr>
      <w:del w:id="26" w:author="John Liu" w:date="2022-04-27T12:47:00Z">
        <w:r w:rsidRPr="00CC116E" w:rsidDel="00081EA3">
          <w:delText>Design Guidelines Section 21 - Development and Maintenance of Asset Inventory and Tagging</w:delText>
        </w:r>
      </w:del>
    </w:p>
    <w:p w14:paraId="1E9C4FBF" w14:textId="77777777" w:rsidR="005548AA" w:rsidRPr="007A1BE3" w:rsidDel="00081EA3" w:rsidRDefault="005548AA" w:rsidP="00CF4002">
      <w:pPr>
        <w:pStyle w:val="Heading3"/>
        <w:rPr>
          <w:del w:id="27" w:author="John Liu" w:date="2022-04-27T12:47:00Z"/>
        </w:rPr>
      </w:pPr>
      <w:del w:id="28" w:author="John Liu" w:date="2022-04-27T12:47:00Z">
        <w:r w:rsidRPr="00CC116E" w:rsidDel="00081EA3">
          <w:delText xml:space="preserve">Product requirements for </w:delText>
        </w:r>
        <w:r w:rsidRPr="00CC116E" w:rsidDel="00081EA3">
          <w:rPr>
            <w:highlight w:val="yellow"/>
          </w:rPr>
          <w:delText>[item]...</w:delText>
        </w:r>
        <w:r w:rsidRPr="00CC116E" w:rsidDel="00081EA3">
          <w:delText xml:space="preserve">  for installation under this Section</w:delText>
        </w:r>
        <w:r w:rsidR="007A1BE3" w:rsidDel="00081EA3">
          <w:delText>.</w:delText>
        </w:r>
      </w:del>
    </w:p>
    <w:p w14:paraId="6DAC125F" w14:textId="77777777" w:rsidR="00167CC4" w:rsidRPr="00642797" w:rsidRDefault="00DD3FDF" w:rsidP="00D163A5">
      <w:pPr>
        <w:pStyle w:val="Heading2"/>
      </w:pPr>
      <w:r w:rsidRPr="00642797">
        <w:t>References</w:t>
      </w:r>
    </w:p>
    <w:p w14:paraId="7D49CB5B" w14:textId="77777777" w:rsidR="00E03719" w:rsidRPr="00683287" w:rsidRDefault="007A1BE3" w:rsidP="00CF4002">
      <w:pPr>
        <w:pStyle w:val="Heading3"/>
        <w:rPr>
          <w:highlight w:val="yellow"/>
        </w:rPr>
      </w:pPr>
      <w:r>
        <w:t xml:space="preserve">All </w:t>
      </w:r>
      <w:r w:rsidR="00E03719" w:rsidRPr="00642797">
        <w:t xml:space="preserve">TVSS units and </w:t>
      </w:r>
      <w:r>
        <w:t xml:space="preserve">its </w:t>
      </w:r>
      <w:r w:rsidR="00E03719" w:rsidRPr="00642797">
        <w:t>components shall be designed, manufactured and tested in accordance</w:t>
      </w:r>
      <w:r w:rsidR="00E03719" w:rsidRPr="00D163A5">
        <w:t xml:space="preserve"> with CSA </w:t>
      </w:r>
      <w:r w:rsidR="00E03719" w:rsidRPr="00683287">
        <w:t>standards</w:t>
      </w:r>
      <w:del w:id="29" w:author="John Liu" w:date="2022-04-27T12:47:00Z">
        <w:r w:rsidR="0012572D" w:rsidRPr="00683287" w:rsidDel="00081EA3">
          <w:delText xml:space="preserve"> </w:delText>
        </w:r>
        <w:r w:rsidR="0012572D" w:rsidRPr="00683287" w:rsidDel="00081EA3">
          <w:rPr>
            <w:highlight w:val="yellow"/>
          </w:rPr>
          <w:delText xml:space="preserve">[Consultant to add to </w:delText>
        </w:r>
        <w:r w:rsidR="00CC116E" w:rsidDel="00081EA3">
          <w:rPr>
            <w:highlight w:val="yellow"/>
          </w:rPr>
          <w:delText xml:space="preserve">subsection </w:delText>
        </w:r>
        <w:r w:rsidR="0012572D" w:rsidRPr="00683287" w:rsidDel="00081EA3">
          <w:rPr>
            <w:highlight w:val="yellow"/>
          </w:rPr>
          <w:delText xml:space="preserve">1.3.8 any additional CSA standards that are </w:delText>
        </w:r>
        <w:r w:rsidR="00CC116E" w:rsidDel="00081EA3">
          <w:rPr>
            <w:highlight w:val="yellow"/>
          </w:rPr>
          <w:delText xml:space="preserve">applicable to the </w:delText>
        </w:r>
        <w:r w:rsidR="0012572D" w:rsidRPr="00683287" w:rsidDel="00081EA3">
          <w:rPr>
            <w:highlight w:val="yellow"/>
          </w:rPr>
          <w:delText>project]</w:delText>
        </w:r>
      </w:del>
      <w:r w:rsidR="00E03719" w:rsidRPr="00683287">
        <w:rPr>
          <w:highlight w:val="yellow"/>
        </w:rPr>
        <w:t>.</w:t>
      </w:r>
    </w:p>
    <w:p w14:paraId="130B6436" w14:textId="77777777" w:rsidR="005548AA" w:rsidRPr="00D163A5" w:rsidRDefault="005548AA" w:rsidP="00CF4002">
      <w:pPr>
        <w:pStyle w:val="Heading3"/>
      </w:pPr>
      <w:r w:rsidRPr="00D163A5">
        <w:t>ANSI/IEEE</w:t>
      </w:r>
    </w:p>
    <w:p w14:paraId="371032BA" w14:textId="77777777" w:rsidR="005548AA" w:rsidRPr="00D163A5" w:rsidRDefault="00206984" w:rsidP="00D163A5">
      <w:pPr>
        <w:pStyle w:val="Heading4"/>
      </w:pPr>
      <w:r>
        <w:t xml:space="preserve">IEEE STD </w:t>
      </w:r>
      <w:r w:rsidR="00B94021" w:rsidRPr="00D163A5">
        <w:t>C62.45-200</w:t>
      </w:r>
      <w:r w:rsidR="00BB111E">
        <w:t>2</w:t>
      </w:r>
      <w:r w:rsidR="0025079C">
        <w:t xml:space="preserve"> (R2008)</w:t>
      </w:r>
      <w:r w:rsidR="00B24084">
        <w:t>,</w:t>
      </w:r>
      <w:r w:rsidR="00B94021" w:rsidRPr="00D163A5">
        <w:t xml:space="preserve"> IEEE Recommended Practice on Surge Testing for Equipment Connected to Low-Voltage (1000 V and Less) AC Power Circuits</w:t>
      </w:r>
      <w:r w:rsidR="00CB4F9F">
        <w:t>.</w:t>
      </w:r>
      <w:r w:rsidR="00B94021" w:rsidRPr="00D163A5">
        <w:t xml:space="preserve"> </w:t>
      </w:r>
    </w:p>
    <w:p w14:paraId="0376CB83" w14:textId="77777777" w:rsidR="005548AA" w:rsidRPr="00D163A5" w:rsidRDefault="00C25C7A" w:rsidP="00DC33AB">
      <w:pPr>
        <w:pStyle w:val="Heading4"/>
      </w:pPr>
      <w:r>
        <w:t xml:space="preserve">IEEE STD </w:t>
      </w:r>
      <w:r w:rsidR="00932DA8">
        <w:t>C62.41.1-2002</w:t>
      </w:r>
      <w:r w:rsidR="004C5017">
        <w:t xml:space="preserve"> (R2008), </w:t>
      </w:r>
      <w:r w:rsidR="00DC33AB" w:rsidRPr="00DC33AB">
        <w:t>IEEE Guide on the Surge Environment in Low-Voltage (1000 V and less) AC Power Circuits</w:t>
      </w:r>
      <w:r w:rsidR="00CB4F9F">
        <w:t>.</w:t>
      </w:r>
    </w:p>
    <w:p w14:paraId="7F6A0E11" w14:textId="77777777" w:rsidR="00B94021" w:rsidRDefault="00BC1A44" w:rsidP="00D163A5">
      <w:pPr>
        <w:pStyle w:val="Heading4"/>
      </w:pPr>
      <w:r>
        <w:t>IEEE 1100-2005</w:t>
      </w:r>
      <w:r w:rsidR="00CB4F9F">
        <w:t>,</w:t>
      </w:r>
      <w:r>
        <w:t xml:space="preserve"> </w:t>
      </w:r>
      <w:r w:rsidR="00C25C7A">
        <w:t xml:space="preserve">IEEE </w:t>
      </w:r>
      <w:r w:rsidR="00B94021" w:rsidRPr="00D163A5">
        <w:t xml:space="preserve">Recommended Practice for Powering and Grounding Electronic Equipment </w:t>
      </w:r>
      <w:r w:rsidR="00CB4F9F">
        <w:t>.</w:t>
      </w:r>
      <w:r w:rsidR="00C25C7A">
        <w:t xml:space="preserve"> (IEEE Emerald Book)</w:t>
      </w:r>
    </w:p>
    <w:p w14:paraId="22AAAC32" w14:textId="77777777" w:rsidR="00E66025" w:rsidRPr="00D163A5" w:rsidRDefault="00E66025" w:rsidP="00E66025">
      <w:pPr>
        <w:pStyle w:val="Heading4"/>
      </w:pPr>
      <w:r w:rsidRPr="00E66025">
        <w:t xml:space="preserve">IEEE </w:t>
      </w:r>
      <w:r w:rsidR="00C25C7A">
        <w:t xml:space="preserve">STD </w:t>
      </w:r>
      <w:r w:rsidRPr="00E66025">
        <w:t>C62.62</w:t>
      </w:r>
      <w:r w:rsidR="00C25C7A">
        <w:t>-2010</w:t>
      </w:r>
      <w:r w:rsidRPr="00E66025">
        <w:t xml:space="preserve">, </w:t>
      </w:r>
      <w:r w:rsidR="00C25C7A">
        <w:t xml:space="preserve">IEEE </w:t>
      </w:r>
      <w:r w:rsidRPr="00E66025">
        <w:t>Standard Test Specifications for Surge</w:t>
      </w:r>
      <w:r w:rsidR="00C25C7A">
        <w:t>-</w:t>
      </w:r>
      <w:r w:rsidRPr="00E66025">
        <w:t>Protective Devices</w:t>
      </w:r>
      <w:r w:rsidR="00C25C7A">
        <w:t xml:space="preserve"> (SPDs) for Use on the Load Side of the Service Equipment in Low Voltage (1000V and less) AC Power Circuits</w:t>
      </w:r>
      <w:r w:rsidR="00CB4F9F">
        <w:t>.</w:t>
      </w:r>
    </w:p>
    <w:p w14:paraId="089CC41F" w14:textId="77777777" w:rsidR="005548AA" w:rsidRPr="00D163A5" w:rsidRDefault="008933F2" w:rsidP="00CF4002">
      <w:pPr>
        <w:pStyle w:val="Heading3"/>
      </w:pPr>
      <w:r>
        <w:t>UL and</w:t>
      </w:r>
      <w:r w:rsidR="00B24084">
        <w:t xml:space="preserve"> </w:t>
      </w:r>
      <w:r w:rsidR="008F6C99">
        <w:t>UL</w:t>
      </w:r>
      <w:r w:rsidR="00B24084">
        <w:t>C</w:t>
      </w:r>
    </w:p>
    <w:p w14:paraId="011C9775" w14:textId="77777777" w:rsidR="005548AA" w:rsidRPr="00D163A5" w:rsidRDefault="008F6C99" w:rsidP="00D163A5">
      <w:pPr>
        <w:pStyle w:val="Heading4"/>
      </w:pPr>
      <w:r>
        <w:t xml:space="preserve">UL 1449 </w:t>
      </w:r>
      <w:r w:rsidR="00E8312E">
        <w:t>(</w:t>
      </w:r>
      <w:del w:id="30" w:author="John Liu" w:date="2022-04-27T12:50:00Z">
        <w:r w:rsidR="0059653E" w:rsidDel="00081EA3">
          <w:delText>4th</w:delText>
        </w:r>
      </w:del>
      <w:ins w:id="31" w:author="John Liu" w:date="2022-04-27T12:50:00Z">
        <w:r w:rsidR="00081EA3">
          <w:t>latest</w:t>
        </w:r>
      </w:ins>
      <w:r w:rsidR="00E8312E">
        <w:t xml:space="preserve"> Edition</w:t>
      </w:r>
      <w:ins w:id="32" w:author="John Liu" w:date="2022-04-27T12:50:00Z">
        <w:r w:rsidR="00081EA3">
          <w:t>)</w:t>
        </w:r>
      </w:ins>
      <w:r w:rsidR="00E8312E">
        <w:t xml:space="preserve"> </w:t>
      </w:r>
      <w:del w:id="33" w:author="John Liu" w:date="2022-04-27T12:50:00Z">
        <w:r w:rsidR="00E8312E" w:rsidDel="00081EA3">
          <w:delText>R201</w:delText>
        </w:r>
        <w:r w:rsidR="0059653E" w:rsidDel="00081EA3">
          <w:delText>4</w:delText>
        </w:r>
        <w:r w:rsidR="00E8312E" w:rsidDel="00081EA3">
          <w:delText>)</w:delText>
        </w:r>
      </w:del>
      <w:r w:rsidR="0059653E">
        <w:t>,</w:t>
      </w:r>
      <w:r w:rsidR="00E8312E">
        <w:t xml:space="preserve"> </w:t>
      </w:r>
      <w:r w:rsidR="0059653E">
        <w:t xml:space="preserve">Standard for </w:t>
      </w:r>
      <w:r w:rsidR="00E8312E">
        <w:t>Surge Protective Devices</w:t>
      </w:r>
      <w:r w:rsidR="00CB4F9F">
        <w:t>.</w:t>
      </w:r>
    </w:p>
    <w:p w14:paraId="40EB0DD7" w14:textId="77777777" w:rsidR="005548AA" w:rsidRPr="00D163A5" w:rsidRDefault="00E8312E" w:rsidP="00D163A5">
      <w:pPr>
        <w:pStyle w:val="Heading4"/>
      </w:pPr>
      <w:r>
        <w:t xml:space="preserve">UL </w:t>
      </w:r>
      <w:r w:rsidR="005548AA" w:rsidRPr="00D163A5">
        <w:t>1283</w:t>
      </w:r>
      <w:r w:rsidR="00B94021" w:rsidRPr="00D163A5">
        <w:t xml:space="preserve"> </w:t>
      </w:r>
      <w:r>
        <w:t>(</w:t>
      </w:r>
      <w:r w:rsidR="0025079C">
        <w:t>6</w:t>
      </w:r>
      <w:r w:rsidR="0059653E" w:rsidRPr="0059653E">
        <w:rPr>
          <w:vertAlign w:val="superscript"/>
        </w:rPr>
        <w:t>th</w:t>
      </w:r>
      <w:r w:rsidR="0059653E">
        <w:t xml:space="preserve"> edition </w:t>
      </w:r>
      <w:r w:rsidR="007633BA">
        <w:t>R2015</w:t>
      </w:r>
      <w:r>
        <w:t>)</w:t>
      </w:r>
      <w:r w:rsidR="0059653E">
        <w:t>,</w:t>
      </w:r>
      <w:r w:rsidR="00B94021" w:rsidRPr="00D163A5">
        <w:t xml:space="preserve"> </w:t>
      </w:r>
      <w:r w:rsidR="0059653E">
        <w:t xml:space="preserve">Standard for </w:t>
      </w:r>
      <w:r>
        <w:t>Electromagnetic Interference Filters</w:t>
      </w:r>
      <w:r w:rsidR="00CB4F9F">
        <w:t>.</w:t>
      </w:r>
    </w:p>
    <w:p w14:paraId="147EBCA3" w14:textId="77777777" w:rsidR="005548AA" w:rsidRPr="00D163A5" w:rsidRDefault="00A94365" w:rsidP="00CF4002">
      <w:pPr>
        <w:pStyle w:val="Heading3"/>
      </w:pPr>
      <w:r>
        <w:t xml:space="preserve">Ontario Electrical Safety Code, </w:t>
      </w:r>
      <w:r w:rsidR="00405F5F">
        <w:t>2</w:t>
      </w:r>
      <w:del w:id="34" w:author="John Liu" w:date="2022-04-27T12:48:00Z">
        <w:r w:rsidR="00405F5F" w:rsidDel="00081EA3">
          <w:delText>5</w:delText>
        </w:r>
      </w:del>
      <w:ins w:id="35" w:author="John Liu" w:date="2022-04-27T12:48:00Z">
        <w:r w:rsidR="00081EA3">
          <w:t>8</w:t>
        </w:r>
      </w:ins>
      <w:r w:rsidR="00405F5F" w:rsidRPr="00405F5F">
        <w:rPr>
          <w:vertAlign w:val="superscript"/>
        </w:rPr>
        <w:t>th</w:t>
      </w:r>
      <w:r w:rsidR="00405F5F">
        <w:t xml:space="preserve"> Edition, </w:t>
      </w:r>
      <w:r>
        <w:t>20</w:t>
      </w:r>
      <w:del w:id="36" w:author="John Liu" w:date="2022-04-27T12:48:00Z">
        <w:r w:rsidDel="00081EA3">
          <w:delText>12</w:delText>
        </w:r>
      </w:del>
      <w:ins w:id="37" w:author="John Liu" w:date="2022-04-27T12:48:00Z">
        <w:r w:rsidR="00081EA3">
          <w:t>21</w:t>
        </w:r>
      </w:ins>
    </w:p>
    <w:p w14:paraId="5D177BC0" w14:textId="77777777" w:rsidR="005548AA" w:rsidRPr="00D163A5" w:rsidRDefault="005548AA" w:rsidP="00CF4002">
      <w:pPr>
        <w:pStyle w:val="Heading3"/>
      </w:pPr>
      <w:r w:rsidRPr="00D163A5">
        <w:t>NFPA</w:t>
      </w:r>
    </w:p>
    <w:p w14:paraId="68F359FA" w14:textId="77777777" w:rsidR="00F429E6" w:rsidRPr="00D163A5" w:rsidRDefault="00124C90" w:rsidP="00D163A5">
      <w:pPr>
        <w:pStyle w:val="Heading4"/>
      </w:pPr>
      <w:r>
        <w:t>NFPA 70, National Electrical Code</w:t>
      </w:r>
      <w:r w:rsidR="00405F5F">
        <w:t xml:space="preserve"> 2014 Edition</w:t>
      </w:r>
      <w:r>
        <w:t xml:space="preserve"> (NEC), Section </w:t>
      </w:r>
      <w:r w:rsidR="00F429E6" w:rsidRPr="00D163A5">
        <w:t>285</w:t>
      </w:r>
      <w:r w:rsidR="00405F5F">
        <w:t xml:space="preserve">, </w:t>
      </w:r>
      <w:r>
        <w:t>Surge</w:t>
      </w:r>
      <w:r w:rsidR="00405F5F">
        <w:t>-</w:t>
      </w:r>
      <w:r>
        <w:t>Protective Devices (SPDs) 1000 Volts or Less</w:t>
      </w:r>
      <w:r w:rsidR="00CB4F9F">
        <w:t>.</w:t>
      </w:r>
    </w:p>
    <w:p w14:paraId="5ACFB4DE" w14:textId="77777777" w:rsidR="00124C90" w:rsidRDefault="00124C90" w:rsidP="00CF4002">
      <w:pPr>
        <w:pStyle w:val="Heading3"/>
      </w:pPr>
      <w:r>
        <w:t>US Department of Defense</w:t>
      </w:r>
    </w:p>
    <w:p w14:paraId="6D5A9BD0" w14:textId="77777777" w:rsidR="005548AA" w:rsidRPr="00D163A5" w:rsidRDefault="005548AA" w:rsidP="00124C90">
      <w:pPr>
        <w:pStyle w:val="Heading4"/>
      </w:pPr>
      <w:r w:rsidRPr="00D163A5">
        <w:t>MIL-STD-220</w:t>
      </w:r>
      <w:del w:id="38" w:author="John Liu" w:date="2022-04-27T12:49:00Z">
        <w:r w:rsidR="004C5017" w:rsidDel="00081EA3">
          <w:delText>B</w:delText>
        </w:r>
      </w:del>
      <w:ins w:id="39" w:author="John Liu" w:date="2022-04-27T12:49:00Z">
        <w:r w:rsidR="00081EA3">
          <w:t>a</w:t>
        </w:r>
      </w:ins>
      <w:r w:rsidR="00405F5F">
        <w:t xml:space="preserve"> </w:t>
      </w:r>
      <w:del w:id="40" w:author="John Liu" w:date="2022-04-27T12:49:00Z">
        <w:r w:rsidR="00405F5F" w:rsidDel="00081EA3">
          <w:delText>24 January 2000</w:delText>
        </w:r>
        <w:r w:rsidR="004C5017" w:rsidDel="00081EA3">
          <w:delText xml:space="preserve">, Test Method Standard </w:delText>
        </w:r>
      </w:del>
      <w:r w:rsidR="004C5017">
        <w:t xml:space="preserve">- </w:t>
      </w:r>
      <w:r w:rsidR="00124C90">
        <w:t>M</w:t>
      </w:r>
      <w:r w:rsidR="004177B7">
        <w:t>ethod of Insertion Loss Measurement</w:t>
      </w:r>
      <w:r w:rsidR="00CB4F9F">
        <w:t>.</w:t>
      </w:r>
    </w:p>
    <w:p w14:paraId="48185B5F" w14:textId="77777777" w:rsidR="005548AA" w:rsidRPr="00D163A5" w:rsidRDefault="005548AA" w:rsidP="00CF4002">
      <w:pPr>
        <w:pStyle w:val="Heading3"/>
      </w:pPr>
      <w:r w:rsidRPr="00D163A5">
        <w:t>NEMA</w:t>
      </w:r>
    </w:p>
    <w:p w14:paraId="6976190F" w14:textId="77777777" w:rsidR="005548AA" w:rsidRPr="00D163A5" w:rsidRDefault="00DC33AB" w:rsidP="00D163A5">
      <w:pPr>
        <w:pStyle w:val="Heading4"/>
      </w:pPr>
      <w:r>
        <w:t>NEMA 250-</w:t>
      </w:r>
      <w:r w:rsidR="007633BA">
        <w:t>2014</w:t>
      </w:r>
      <w:r w:rsidR="0012572D">
        <w:t>,</w:t>
      </w:r>
      <w:r>
        <w:t xml:space="preserve"> Enclosures for Electrical Equipment (1000 V Maximum)</w:t>
      </w:r>
    </w:p>
    <w:p w14:paraId="72AC5493" w14:textId="77777777" w:rsidR="005548AA" w:rsidRDefault="004C5017" w:rsidP="00D163A5">
      <w:pPr>
        <w:pStyle w:val="Heading4"/>
      </w:pPr>
      <w:r>
        <w:t xml:space="preserve">Type </w:t>
      </w:r>
      <w:r w:rsidR="005548AA" w:rsidRPr="00D163A5">
        <w:t>1</w:t>
      </w:r>
      <w:r>
        <w:t xml:space="preserve"> Enclosures</w:t>
      </w:r>
    </w:p>
    <w:p w14:paraId="58357C78" w14:textId="77777777" w:rsidR="003B6BE4" w:rsidRPr="00D163A5" w:rsidRDefault="003B6BE4" w:rsidP="00D163A5">
      <w:pPr>
        <w:pStyle w:val="Heading4"/>
      </w:pPr>
      <w:r>
        <w:t>Type 3R Enclosures</w:t>
      </w:r>
    </w:p>
    <w:p w14:paraId="16F4E52F" w14:textId="77777777" w:rsidR="004C5017" w:rsidRDefault="004C5017" w:rsidP="00D163A5">
      <w:pPr>
        <w:pStyle w:val="Heading4"/>
      </w:pPr>
      <w:r>
        <w:t>Type 4 Enclosures</w:t>
      </w:r>
    </w:p>
    <w:p w14:paraId="4C08EA88" w14:textId="77777777" w:rsidR="005548AA" w:rsidRPr="00D163A5" w:rsidRDefault="004C5017" w:rsidP="00D163A5">
      <w:pPr>
        <w:pStyle w:val="Heading4"/>
      </w:pPr>
      <w:r>
        <w:t>Type 12 Enclosures</w:t>
      </w:r>
    </w:p>
    <w:p w14:paraId="0D1A2E90" w14:textId="77777777" w:rsidR="005548AA" w:rsidRDefault="005548AA" w:rsidP="00CF4002">
      <w:pPr>
        <w:pStyle w:val="Heading3"/>
      </w:pPr>
      <w:r w:rsidRPr="00D163A5">
        <w:t>CSA</w:t>
      </w:r>
    </w:p>
    <w:p w14:paraId="407904E8" w14:textId="77777777" w:rsidR="00B24084" w:rsidRPr="00D163A5" w:rsidRDefault="00B24084" w:rsidP="00B24084">
      <w:pPr>
        <w:pStyle w:val="Heading4"/>
      </w:pPr>
      <w:r w:rsidRPr="00B24084">
        <w:lastRenderedPageBreak/>
        <w:t>C22.2 N</w:t>
      </w:r>
      <w:r>
        <w:t>o</w:t>
      </w:r>
      <w:r w:rsidRPr="00B24084">
        <w:t>. 269.2-13</w:t>
      </w:r>
      <w:r>
        <w:t xml:space="preserve">, </w:t>
      </w:r>
      <w:r w:rsidRPr="00B24084">
        <w:t xml:space="preserve">Surge </w:t>
      </w:r>
      <w:r>
        <w:t>P</w:t>
      </w:r>
      <w:r w:rsidRPr="00B24084">
        <w:t xml:space="preserve">rotective </w:t>
      </w:r>
      <w:r>
        <w:t>Devices - Type 2 - Permanently C</w:t>
      </w:r>
      <w:r w:rsidRPr="00B24084">
        <w:t>onnected</w:t>
      </w:r>
      <w:r w:rsidR="00CB4F9F">
        <w:t>.</w:t>
      </w:r>
    </w:p>
    <w:p w14:paraId="7DBE13C4" w14:textId="77777777" w:rsidR="00451D86" w:rsidRDefault="00451D86" w:rsidP="00451D86">
      <w:pPr>
        <w:pStyle w:val="Heading2"/>
        <w:spacing w:before="0"/>
      </w:pPr>
      <w:r>
        <w:t>Measurement and Payment</w:t>
      </w:r>
    </w:p>
    <w:p w14:paraId="00093E18" w14:textId="77777777" w:rsidR="00451D86" w:rsidRPr="00452C67" w:rsidDel="00081EA3" w:rsidRDefault="00451D86" w:rsidP="00451D86">
      <w:pPr>
        <w:pStyle w:val="PlainText"/>
        <w:tabs>
          <w:tab w:val="left" w:pos="720"/>
          <w:tab w:val="left" w:pos="2880"/>
        </w:tabs>
        <w:spacing w:before="80"/>
        <w:ind w:left="720"/>
        <w:jc w:val="both"/>
        <w:rPr>
          <w:del w:id="41" w:author="John Liu" w:date="2022-04-27T12:51:00Z"/>
          <w:rFonts w:ascii="Calibri" w:hAnsi="Calibri"/>
          <w:i/>
          <w:sz w:val="22"/>
          <w:highlight w:val="yellow"/>
        </w:rPr>
      </w:pPr>
      <w:del w:id="42" w:author="John Liu" w:date="2022-04-27T12:51:00Z">
        <w:r w:rsidRPr="00452C67" w:rsidDel="00081EA3">
          <w:rPr>
            <w:rFonts w:ascii="Calibri" w:hAnsi="Calibri"/>
            <w:i/>
            <w:sz w:val="22"/>
            <w:highlight w:val="yellow"/>
          </w:rPr>
          <w:delText>[Choose one of the following payment language provisions that best suits the individual project.</w:delText>
        </w:r>
      </w:del>
    </w:p>
    <w:p w14:paraId="7D9FC3CE" w14:textId="77777777" w:rsidR="00451D86" w:rsidRPr="00452C67" w:rsidRDefault="00451D86" w:rsidP="00451D86">
      <w:pPr>
        <w:pStyle w:val="PlainText"/>
        <w:tabs>
          <w:tab w:val="left" w:pos="720"/>
          <w:tab w:val="left" w:pos="2880"/>
        </w:tabs>
        <w:spacing w:before="80"/>
        <w:ind w:left="720"/>
        <w:jc w:val="both"/>
        <w:rPr>
          <w:rFonts w:ascii="Calibri" w:hAnsi="Calibri"/>
          <w:i/>
          <w:sz w:val="22"/>
          <w:highlight w:val="yellow"/>
        </w:rPr>
      </w:pPr>
      <w:del w:id="43" w:author="John Liu" w:date="2022-04-27T12:51:00Z">
        <w:r w:rsidRPr="00452C67" w:rsidDel="00081EA3">
          <w:rPr>
            <w:rFonts w:ascii="Calibri" w:hAnsi="Calibri"/>
            <w:i/>
            <w:sz w:val="22"/>
            <w:highlight w:val="yellow"/>
          </w:rPr>
          <w:delText>If this Section is not specifically referenced by an item in the Bid Form, please use the following language:</w:delText>
        </w:r>
      </w:del>
    </w:p>
    <w:p w14:paraId="7527B2AA" w14:textId="77777777" w:rsidR="00451D86" w:rsidRPr="00452C67" w:rsidRDefault="00451D86" w:rsidP="00CF4002">
      <w:pPr>
        <w:pStyle w:val="Heading3"/>
        <w:rPr>
          <w:highlight w:val="yellow"/>
        </w:rPr>
      </w:pPr>
      <w:r w:rsidRPr="00452C67">
        <w:rPr>
          <w:highlight w:val="yellow"/>
        </w:rPr>
        <w:t>The work of this Section will not be measured separately for payment.  All costs associated with the work of this Section shall be included in the Contract Price.</w:t>
      </w:r>
    </w:p>
    <w:p w14:paraId="0EFE22EA" w14:textId="77777777" w:rsidR="00451D86" w:rsidRPr="00452C67" w:rsidDel="00081EA3" w:rsidRDefault="00451D86" w:rsidP="00451D86">
      <w:pPr>
        <w:pStyle w:val="PlainText"/>
        <w:tabs>
          <w:tab w:val="left" w:pos="720"/>
          <w:tab w:val="left" w:pos="2880"/>
        </w:tabs>
        <w:spacing w:before="80"/>
        <w:ind w:left="720"/>
        <w:jc w:val="both"/>
        <w:rPr>
          <w:del w:id="44" w:author="John Liu" w:date="2022-04-27T12:51:00Z"/>
          <w:rFonts w:ascii="Calibri" w:hAnsi="Calibri"/>
          <w:i/>
          <w:sz w:val="22"/>
          <w:highlight w:val="yellow"/>
        </w:rPr>
      </w:pPr>
      <w:del w:id="45" w:author="John Liu" w:date="2022-04-27T12:51:00Z">
        <w:r w:rsidRPr="00452C67" w:rsidDel="00081EA3">
          <w:rPr>
            <w:rFonts w:ascii="Calibri" w:hAnsi="Calibri"/>
            <w:i/>
            <w:sz w:val="22"/>
            <w:highlight w:val="yellow"/>
          </w:rPr>
          <w:delText>OR If this Section is specifically referenced in the Bid Form, use the following language and identify the relevant item in the Bid Form:</w:delText>
        </w:r>
      </w:del>
    </w:p>
    <w:p w14:paraId="468E27ED" w14:textId="77777777" w:rsidR="00451D86" w:rsidRPr="00452C67" w:rsidDel="00081EA3" w:rsidRDefault="00451D86" w:rsidP="00CF4002">
      <w:pPr>
        <w:pStyle w:val="Heading3"/>
        <w:rPr>
          <w:del w:id="46" w:author="John Liu" w:date="2022-04-27T12:51:00Z"/>
          <w:highlight w:val="yellow"/>
        </w:rPr>
      </w:pPr>
      <w:del w:id="47" w:author="John Liu" w:date="2022-04-27T12:51:00Z">
        <w:r w:rsidRPr="00452C67" w:rsidDel="00081EA3">
          <w:rPr>
            <w:highlight w:val="yellow"/>
          </w:rPr>
          <w:delText>All costs associated with the work of this Section shall be included in the price(s) for Item No(s). ___ in the Bid Form.</w:delText>
        </w:r>
      </w:del>
    </w:p>
    <w:p w14:paraId="569E7C6C" w14:textId="77777777" w:rsidR="00451D86" w:rsidDel="00081EA3" w:rsidRDefault="00451D86" w:rsidP="00451D86">
      <w:pPr>
        <w:pStyle w:val="PlainText"/>
        <w:tabs>
          <w:tab w:val="left" w:pos="720"/>
          <w:tab w:val="left" w:pos="1440"/>
          <w:tab w:val="left" w:pos="2880"/>
        </w:tabs>
        <w:spacing w:before="80"/>
        <w:ind w:left="720"/>
        <w:jc w:val="both"/>
        <w:rPr>
          <w:del w:id="48" w:author="John Liu" w:date="2022-04-27T12:51:00Z"/>
          <w:rFonts w:ascii="Calibri" w:hAnsi="Calibri"/>
          <w:sz w:val="22"/>
        </w:rPr>
      </w:pPr>
      <w:del w:id="49" w:author="John Liu" w:date="2022-04-27T12:51:00Z">
        <w:r w:rsidRPr="00452C67" w:rsidDel="00081EA3">
          <w:rPr>
            <w:rFonts w:ascii="Calibri" w:hAnsi="Calibri"/>
            <w:i/>
            <w:sz w:val="22"/>
            <w:highlight w:val="yellow"/>
          </w:rPr>
          <w:delText>If the work of this Section is to be measured and paid for by several different methods, please amend the standard wording given above to reflect the different methods of measurement and payment.</w:delText>
        </w:r>
        <w:r w:rsidRPr="00452C67" w:rsidDel="00081EA3">
          <w:rPr>
            <w:rFonts w:ascii="Calibri" w:hAnsi="Calibri"/>
            <w:sz w:val="22"/>
            <w:highlight w:val="yellow"/>
          </w:rPr>
          <w:delText>]</w:delText>
        </w:r>
      </w:del>
    </w:p>
    <w:p w14:paraId="19182676" w14:textId="77777777" w:rsidR="00451D86" w:rsidRPr="004C62E8" w:rsidDel="00CF4002" w:rsidRDefault="00451D86" w:rsidP="00CF4002">
      <w:pPr>
        <w:pStyle w:val="Heading3"/>
        <w:rPr>
          <w:del w:id="50" w:author="Adley-McGinnis, Andrea" w:date="2015-03-06T11:03:00Z"/>
        </w:rPr>
      </w:pPr>
    </w:p>
    <w:p w14:paraId="4E882D92" w14:textId="77777777" w:rsidR="00E03719" w:rsidRPr="00D163A5" w:rsidRDefault="00E03719" w:rsidP="00D163A5">
      <w:pPr>
        <w:pStyle w:val="Heading2"/>
      </w:pPr>
      <w:r w:rsidRPr="00D163A5">
        <w:t xml:space="preserve">Submittals </w:t>
      </w:r>
    </w:p>
    <w:p w14:paraId="5949166D" w14:textId="77777777" w:rsidR="00E03719" w:rsidRPr="00D163A5" w:rsidRDefault="00E03719" w:rsidP="00CF4002">
      <w:pPr>
        <w:pStyle w:val="Heading3"/>
      </w:pPr>
      <w:r w:rsidRPr="00D163A5">
        <w:t xml:space="preserve">The following </w:t>
      </w:r>
      <w:r w:rsidR="007A1BE3">
        <w:t xml:space="preserve">items </w:t>
      </w:r>
      <w:r w:rsidRPr="00D163A5">
        <w:t>shall be submitted to the Consultant:</w:t>
      </w:r>
    </w:p>
    <w:p w14:paraId="63EE2C03" w14:textId="77777777" w:rsidR="00E03719" w:rsidRPr="00D163A5" w:rsidRDefault="007A1BE3" w:rsidP="00D163A5">
      <w:pPr>
        <w:pStyle w:val="Heading4"/>
      </w:pPr>
      <w:r>
        <w:t>V</w:t>
      </w:r>
      <w:r w:rsidR="00E03719" w:rsidRPr="00D163A5">
        <w:t>erification that the TVSS device complies with the required CSA standards.</w:t>
      </w:r>
    </w:p>
    <w:p w14:paraId="431B55D1" w14:textId="77777777" w:rsidR="00E03719" w:rsidRPr="00D163A5" w:rsidRDefault="007A1BE3" w:rsidP="00D163A5">
      <w:pPr>
        <w:pStyle w:val="Heading4"/>
      </w:pPr>
      <w:r>
        <w:t>A</w:t>
      </w:r>
      <w:r w:rsidR="00E03719" w:rsidRPr="00D163A5">
        <w:t>ctual let through voltage test data in the form of oscillograph results for the ANSI/IEEE C62.41</w:t>
      </w:r>
      <w:r w:rsidR="00CB4F9F">
        <w:t>.1-2002 (R2008)</w:t>
      </w:r>
      <w:r w:rsidR="00E03719" w:rsidRPr="00D163A5">
        <w:t xml:space="preserve"> Category C3 &amp; C1 (combination wave) and B3 (ringwave) tested in accordance with ANSI/IEEE C62.45</w:t>
      </w:r>
      <w:r w:rsidR="00CB4F9F">
        <w:t>-2002</w:t>
      </w:r>
      <w:r w:rsidR="0025079C">
        <w:t xml:space="preserve"> (R2008)</w:t>
      </w:r>
      <w:r w:rsidR="00E03719" w:rsidRPr="00D163A5">
        <w:t>.</w:t>
      </w:r>
    </w:p>
    <w:p w14:paraId="0AB80DE4" w14:textId="77777777" w:rsidR="00E03719" w:rsidRPr="00D163A5" w:rsidRDefault="00E03719" w:rsidP="00D163A5">
      <w:pPr>
        <w:pStyle w:val="Heading4"/>
      </w:pPr>
      <w:r w:rsidRPr="00D163A5">
        <w:t>Provide spectrum analysis of each unit based on MIL-STD-220A test procedures between 50kHz and 200kHz verifying</w:t>
      </w:r>
      <w:r w:rsidR="0007627D" w:rsidRPr="00D163A5">
        <w:t xml:space="preserve"> that</w:t>
      </w:r>
      <w:r w:rsidRPr="00D163A5">
        <w:t xml:space="preserve"> the device</w:t>
      </w:r>
      <w:r w:rsidR="0007627D" w:rsidRPr="00D163A5">
        <w:t>’</w:t>
      </w:r>
      <w:r w:rsidRPr="00D163A5">
        <w:t>s noise attenuation equal</w:t>
      </w:r>
      <w:r w:rsidR="0007627D" w:rsidRPr="00D163A5">
        <w:t>s</w:t>
      </w:r>
      <w:r w:rsidRPr="00D163A5">
        <w:t xml:space="preserve"> or exceeds 50 dB at 100kHz.</w:t>
      </w:r>
    </w:p>
    <w:p w14:paraId="51F9AAEF" w14:textId="77777777" w:rsidR="00E03719" w:rsidRPr="00D163A5" w:rsidRDefault="00E03719" w:rsidP="00D163A5">
      <w:pPr>
        <w:pStyle w:val="Heading4"/>
      </w:pPr>
      <w:r w:rsidRPr="00D163A5">
        <w:t>For retrofit mounting applications, electrical/mechanical drawings showing unit dimensions, weights, installation instruction details, and wiring configuration.</w:t>
      </w:r>
    </w:p>
    <w:p w14:paraId="721F7B1F" w14:textId="77777777" w:rsidR="00321075" w:rsidRPr="00D163A5" w:rsidRDefault="00205AE9" w:rsidP="0059653E">
      <w:pPr>
        <w:pStyle w:val="Heading4"/>
      </w:pPr>
      <w:r>
        <w:t>Contractor to p</w:t>
      </w:r>
      <w:r w:rsidR="00E03719" w:rsidRPr="00D163A5">
        <w:t>rovide test report</w:t>
      </w:r>
      <w:r w:rsidR="0007627D" w:rsidRPr="00D163A5">
        <w:t>s</w:t>
      </w:r>
      <w:r w:rsidR="00E03719" w:rsidRPr="00D163A5">
        <w:t xml:space="preserve"> from a recognized independent testing laboratory</w:t>
      </w:r>
      <w:r w:rsidR="0007627D" w:rsidRPr="00D163A5">
        <w:t xml:space="preserve"> acceptable to the Consultant</w:t>
      </w:r>
      <w:r w:rsidR="00E03719" w:rsidRPr="00D163A5">
        <w:t xml:space="preserve"> verifying</w:t>
      </w:r>
      <w:r w:rsidR="00232A3B">
        <w:t xml:space="preserve"> that</w:t>
      </w:r>
      <w:r w:rsidR="00E03719" w:rsidRPr="00D163A5">
        <w:t xml:space="preserve"> the suppressor components can survive published surge current rating on both a per mode and per phase basis </w:t>
      </w:r>
      <w:r w:rsidR="00232A3B">
        <w:t>in accordance with</w:t>
      </w:r>
      <w:r w:rsidR="00E03719" w:rsidRPr="00D163A5">
        <w:t xml:space="preserve"> </w:t>
      </w:r>
      <w:r w:rsidR="0059653E" w:rsidRPr="0059653E">
        <w:t>IEEE STD C62.41.1-2002</w:t>
      </w:r>
      <w:r w:rsidR="00E03719" w:rsidRPr="00D163A5">
        <w:t>. Note that test</w:t>
      </w:r>
      <w:r w:rsidR="00182B29">
        <w:t xml:space="preserve">ing </w:t>
      </w:r>
      <w:r w:rsidR="00E03719" w:rsidRPr="00D163A5">
        <w:t xml:space="preserve">on individual </w:t>
      </w:r>
      <w:r w:rsidR="00182B29" w:rsidRPr="00D163A5">
        <w:t>module</w:t>
      </w:r>
      <w:r w:rsidR="00182B29">
        <w:t xml:space="preserve">s </w:t>
      </w:r>
      <w:r w:rsidR="00E03719" w:rsidRPr="00D163A5">
        <w:t xml:space="preserve">is not </w:t>
      </w:r>
      <w:r w:rsidR="00683287">
        <w:t>acceptable</w:t>
      </w:r>
      <w:r w:rsidR="00E03719" w:rsidRPr="00D163A5">
        <w:t>.</w:t>
      </w:r>
      <w:r w:rsidR="00321075" w:rsidRPr="00D163A5">
        <w:t xml:space="preserve"> The means of connection of the TVSS to the electrical distribution system </w:t>
      </w:r>
      <w:r>
        <w:t>is indicated on the Contract Documents</w:t>
      </w:r>
      <w:del w:id="51" w:author="John Liu" w:date="2022-04-27T12:51:00Z">
        <w:r w:rsidDel="00081EA3">
          <w:delText xml:space="preserve"> </w:delText>
        </w:r>
        <w:r w:rsidRPr="006C4F1C" w:rsidDel="00081EA3">
          <w:rPr>
            <w:i/>
            <w:highlight w:val="yellow"/>
          </w:rPr>
          <w:delText>[Consultant to ensure the connection means is contained in the Contract Documents and applicable standards are added to this specification</w:delText>
        </w:r>
        <w:r w:rsidR="00683287" w:rsidDel="00081EA3">
          <w:rPr>
            <w:i/>
            <w:highlight w:val="yellow"/>
          </w:rPr>
          <w:delText xml:space="preserve"> section</w:delText>
        </w:r>
        <w:r w:rsidRPr="006C4F1C" w:rsidDel="00081EA3">
          <w:rPr>
            <w:i/>
            <w:highlight w:val="yellow"/>
          </w:rPr>
          <w:delText>]</w:delText>
        </w:r>
      </w:del>
      <w:r w:rsidR="004C5017" w:rsidRPr="006C4F1C">
        <w:rPr>
          <w:i/>
        </w:rPr>
        <w:t>.</w:t>
      </w:r>
      <w:r>
        <w:t xml:space="preserve"> </w:t>
      </w:r>
    </w:p>
    <w:p w14:paraId="3CC34E78" w14:textId="77777777" w:rsidR="00321075" w:rsidRPr="00D163A5" w:rsidRDefault="00321075" w:rsidP="00D163A5">
      <w:pPr>
        <w:pStyle w:val="Heading4"/>
      </w:pPr>
      <w:r w:rsidRPr="00D163A5">
        <w:t>Dimensional drawing of each TVSS type, indicating proposed mounting arrangements.</w:t>
      </w:r>
    </w:p>
    <w:p w14:paraId="2BA63553" w14:textId="77777777" w:rsidR="00321075" w:rsidRPr="00CC116E" w:rsidRDefault="00321075" w:rsidP="00D163A5">
      <w:pPr>
        <w:pStyle w:val="Heading4"/>
        <w:rPr>
          <w:i/>
          <w:highlight w:val="yellow"/>
        </w:rPr>
      </w:pPr>
      <w:r w:rsidRPr="00D163A5">
        <w:t xml:space="preserve">Written functional description of the transient protection circuit in terms of components, configuration, design approach, and performance capability </w:t>
      </w:r>
      <w:r w:rsidR="00CC116E">
        <w:t>in accordance with the</w:t>
      </w:r>
      <w:r w:rsidRPr="00D163A5">
        <w:t xml:space="preserve"> </w:t>
      </w:r>
      <w:r w:rsidR="004C5017">
        <w:t>applicable standard.</w:t>
      </w:r>
      <w:del w:id="52" w:author="John Liu" w:date="2022-04-27T12:52:00Z">
        <w:r w:rsidR="004C5017" w:rsidDel="00081EA3">
          <w:delText xml:space="preserve"> </w:delText>
        </w:r>
        <w:r w:rsidR="00205AE9" w:rsidRPr="00CC116E" w:rsidDel="00081EA3">
          <w:rPr>
            <w:i/>
            <w:highlight w:val="yellow"/>
          </w:rPr>
          <w:delText xml:space="preserve">[Consultant to </w:delText>
        </w:r>
        <w:r w:rsidR="00CC116E" w:rsidDel="00081EA3">
          <w:rPr>
            <w:i/>
            <w:highlight w:val="yellow"/>
          </w:rPr>
          <w:delText>identify</w:delText>
        </w:r>
        <w:r w:rsidR="00205AE9" w:rsidRPr="00CC116E" w:rsidDel="00081EA3">
          <w:rPr>
            <w:i/>
            <w:highlight w:val="yellow"/>
          </w:rPr>
          <w:delText xml:space="preserve"> relevant standard to this specification related to functional description of the protection circuit]</w:delText>
        </w:r>
      </w:del>
      <w:r w:rsidR="00205AE9" w:rsidRPr="00CC116E">
        <w:rPr>
          <w:i/>
          <w:highlight w:val="yellow"/>
        </w:rPr>
        <w:t xml:space="preserve">. </w:t>
      </w:r>
      <w:r w:rsidRPr="00CC116E">
        <w:rPr>
          <w:i/>
          <w:highlight w:val="yellow"/>
        </w:rPr>
        <w:t xml:space="preserve"> </w:t>
      </w:r>
    </w:p>
    <w:p w14:paraId="225881ED" w14:textId="77777777" w:rsidR="00321075" w:rsidRPr="0084572A" w:rsidDel="00624941" w:rsidRDefault="00321075" w:rsidP="00D163A5">
      <w:pPr>
        <w:pStyle w:val="Heading4"/>
        <w:rPr>
          <w:del w:id="53" w:author="John Liu" w:date="2022-04-27T12:53:00Z"/>
          <w:highlight w:val="yellow"/>
        </w:rPr>
      </w:pPr>
      <w:del w:id="54" w:author="John Liu" w:date="2022-04-27T12:53:00Z">
        <w:r w:rsidRPr="00D163A5" w:rsidDel="00624941">
          <w:delText xml:space="preserve">Provide UL-1449, </w:delText>
        </w:r>
        <w:r w:rsidR="0059653E" w:rsidDel="00624941">
          <w:delText>Fourth</w:delText>
        </w:r>
        <w:r w:rsidR="00340DB1" w:rsidDel="00624941">
          <w:delText xml:space="preserve"> </w:delText>
        </w:r>
        <w:r w:rsidRPr="00D163A5" w:rsidDel="00624941">
          <w:delText xml:space="preserve">Edition data card from </w:delText>
        </w:r>
        <w:r w:rsidR="00232A3B" w:rsidDel="00624941">
          <w:delText xml:space="preserve">the </w:delText>
        </w:r>
        <w:r w:rsidRPr="00D163A5" w:rsidDel="00624941">
          <w:delText>manufacturer showing the Suppressed Voltage Rating (SVR) for the specific catalog</w:delText>
        </w:r>
        <w:r w:rsidR="00232A3B" w:rsidDel="00624941">
          <w:delText>ue</w:delText>
        </w:r>
        <w:r w:rsidRPr="00D163A5" w:rsidDel="00624941">
          <w:delText xml:space="preserve"> number submitted. </w:delText>
        </w:r>
        <w:r w:rsidR="00232A3B" w:rsidRPr="006C4F1C" w:rsidDel="00624941">
          <w:rPr>
            <w:i/>
            <w:highlight w:val="yellow"/>
          </w:rPr>
          <w:delText>[</w:delText>
        </w:r>
        <w:r w:rsidR="0013008A" w:rsidRPr="006C4F1C" w:rsidDel="00624941">
          <w:rPr>
            <w:i/>
            <w:highlight w:val="yellow"/>
          </w:rPr>
          <w:delText>NOTE: As of September 29, 2009 no manufacturer can produce any listed TVSS or secondary surge arrestor rated 1000V and below per UL 1449 3rd edition. Consultant to provide direction.</w:delText>
        </w:r>
        <w:r w:rsidR="00232A3B" w:rsidRPr="006C4F1C" w:rsidDel="00624941">
          <w:rPr>
            <w:i/>
            <w:highlight w:val="yellow"/>
          </w:rPr>
          <w:delText>]</w:delText>
        </w:r>
      </w:del>
    </w:p>
    <w:p w14:paraId="387D3398" w14:textId="77777777" w:rsidR="00321075" w:rsidRPr="00D163A5" w:rsidRDefault="00232A3B" w:rsidP="00D163A5">
      <w:pPr>
        <w:pStyle w:val="Heading4"/>
      </w:pPr>
      <w:r>
        <w:t>In accordance with</w:t>
      </w:r>
      <w:r w:rsidR="00321075" w:rsidRPr="00D163A5">
        <w:t xml:space="preserve"> NEC Article 285.6, mark the devices with the short circuit current rating.  Meet or exceed the available fault current.  Provide test data from an independent testing laboratory to demonstrate</w:t>
      </w:r>
      <w:r>
        <w:t xml:space="preserve"> that</w:t>
      </w:r>
      <w:r w:rsidR="00321075" w:rsidRPr="00D163A5">
        <w:t xml:space="preserve"> the short circuit current rating has been tested on a complete device</w:t>
      </w:r>
    </w:p>
    <w:p w14:paraId="36312789" w14:textId="77777777" w:rsidR="00321075" w:rsidRPr="00D163A5" w:rsidRDefault="00321075" w:rsidP="00D163A5">
      <w:pPr>
        <w:pStyle w:val="Heading4"/>
      </w:pPr>
      <w:r w:rsidRPr="00D163A5">
        <w:t xml:space="preserve">Submit test report data clearly demonstrating the maximum surge current rating has been tested on a COMPLETE TVSS unit including all necessary fusing/overcurrent protection, thermal disconnects, integral disconnects and monitoring systems.  </w:t>
      </w:r>
    </w:p>
    <w:p w14:paraId="16C67A07" w14:textId="77777777" w:rsidR="00321075" w:rsidRDefault="00321075" w:rsidP="00D163A5">
      <w:pPr>
        <w:pStyle w:val="Heading4"/>
      </w:pPr>
      <w:r w:rsidRPr="00D163A5">
        <w:t xml:space="preserve">Submit data demonstrating </w:t>
      </w:r>
      <w:r w:rsidR="00C62889">
        <w:t xml:space="preserve">that </w:t>
      </w:r>
      <w:r w:rsidRPr="00D163A5">
        <w:t xml:space="preserve">the TVSS unit, including all overcurrent protection, is fully capable of a minimum repetitive surge current rating of 10,000 ANSI/IEEE </w:t>
      </w:r>
      <w:r w:rsidR="00CB4F9F" w:rsidRPr="00CB4F9F">
        <w:t>C62.41.1-2002 (R2008)</w:t>
      </w:r>
      <w:r w:rsidRPr="00D163A5">
        <w:t>, Category C3 (10kA) impulses without failure or a change in performance characteristics of more than 10%.</w:t>
      </w:r>
    </w:p>
    <w:p w14:paraId="57442E6A" w14:textId="77777777" w:rsidR="00CB4F9F" w:rsidRPr="00D163A5" w:rsidDel="00CF4002" w:rsidRDefault="00CB4F9F" w:rsidP="00CB4F9F">
      <w:pPr>
        <w:pStyle w:val="Heading4"/>
        <w:numPr>
          <w:ilvl w:val="0"/>
          <w:numId w:val="0"/>
        </w:numPr>
        <w:ind w:left="2160"/>
        <w:rPr>
          <w:del w:id="55" w:author="Adley-McGinnis, Andrea" w:date="2015-03-06T11:03:00Z"/>
        </w:rPr>
      </w:pPr>
    </w:p>
    <w:p w14:paraId="6DB58A79" w14:textId="77777777" w:rsidR="00E03719" w:rsidRPr="00D163A5" w:rsidRDefault="00E03719" w:rsidP="00D163A5">
      <w:pPr>
        <w:pStyle w:val="Heading2"/>
      </w:pPr>
      <w:r w:rsidRPr="00D163A5">
        <w:t>Submittals for</w:t>
      </w:r>
      <w:r w:rsidR="00932DA8">
        <w:t xml:space="preserve"> </w:t>
      </w:r>
      <w:r w:rsidR="00167CC4" w:rsidRPr="00D163A5">
        <w:t>Construction</w:t>
      </w:r>
    </w:p>
    <w:p w14:paraId="688E285C" w14:textId="77777777" w:rsidR="00E03719" w:rsidRPr="00D163A5" w:rsidRDefault="00E03719" w:rsidP="00CF4002">
      <w:pPr>
        <w:pStyle w:val="Heading3"/>
      </w:pPr>
      <w:r w:rsidRPr="00D163A5">
        <w:t>The following information shall be submitted for record purposes:</w:t>
      </w:r>
    </w:p>
    <w:p w14:paraId="30AF3A8C" w14:textId="77777777" w:rsidR="00E03719" w:rsidRDefault="00E03719" w:rsidP="00D163A5">
      <w:pPr>
        <w:pStyle w:val="Heading4"/>
      </w:pPr>
      <w:r w:rsidRPr="00D163A5">
        <w:t xml:space="preserve">Final </w:t>
      </w:r>
      <w:r w:rsidR="0059653E">
        <w:t>Contract D</w:t>
      </w:r>
      <w:r w:rsidRPr="00D163A5">
        <w:t xml:space="preserve">rawings showing </w:t>
      </w:r>
      <w:r w:rsidR="00C62889">
        <w:t xml:space="preserve">the </w:t>
      </w:r>
      <w:r w:rsidRPr="00D163A5">
        <w:t xml:space="preserve">exact connection/configuration of the incorporated or retrofitted TVSS system. </w:t>
      </w:r>
      <w:r w:rsidR="00C62889">
        <w:t xml:space="preserve">The </w:t>
      </w:r>
      <w:r w:rsidR="00492374">
        <w:t xml:space="preserve">Contract </w:t>
      </w:r>
      <w:r w:rsidRPr="00D163A5">
        <w:t>Drawings shall reflect all of the devices that were submitted to the Consultant for approval.</w:t>
      </w:r>
    </w:p>
    <w:p w14:paraId="4D65E0A1" w14:textId="77777777" w:rsidR="00CB4F9F" w:rsidRPr="00D163A5" w:rsidDel="00CF4002" w:rsidRDefault="00CB4F9F" w:rsidP="00CB4F9F">
      <w:pPr>
        <w:pStyle w:val="Heading4"/>
        <w:numPr>
          <w:ilvl w:val="0"/>
          <w:numId w:val="0"/>
        </w:numPr>
        <w:ind w:left="2160"/>
        <w:rPr>
          <w:del w:id="56" w:author="Adley-McGinnis, Andrea" w:date="2015-03-06T11:03:00Z"/>
        </w:rPr>
      </w:pPr>
    </w:p>
    <w:p w14:paraId="58675D2C" w14:textId="77777777" w:rsidR="00167CC4" w:rsidRPr="00D163A5" w:rsidRDefault="00167CC4" w:rsidP="00D163A5">
      <w:pPr>
        <w:pStyle w:val="Heading2"/>
      </w:pPr>
      <w:r w:rsidRPr="00D163A5">
        <w:t>Qualifications</w:t>
      </w:r>
    </w:p>
    <w:p w14:paraId="106E5547" w14:textId="77777777" w:rsidR="00E03719" w:rsidRDefault="00E03719" w:rsidP="00CF4002">
      <w:pPr>
        <w:pStyle w:val="Heading3"/>
      </w:pPr>
      <w:r w:rsidRPr="00D163A5">
        <w:t>The</w:t>
      </w:r>
      <w:r w:rsidR="0007627D" w:rsidRPr="00D163A5">
        <w:t xml:space="preserve"> Contractor</w:t>
      </w:r>
      <w:r w:rsidR="00C62889">
        <w:t xml:space="preserve"> shall ensure that the </w:t>
      </w:r>
      <w:r w:rsidRPr="00D163A5">
        <w:t xml:space="preserve">manufacturer </w:t>
      </w:r>
      <w:r w:rsidR="00C62889">
        <w:t>is</w:t>
      </w:r>
      <w:r w:rsidR="003737A0" w:rsidRPr="00D163A5">
        <w:t xml:space="preserve"> able to demonstrate that it is capable of responding to service requests</w:t>
      </w:r>
      <w:r w:rsidRPr="00D163A5">
        <w:t xml:space="preserve"> </w:t>
      </w:r>
      <w:r w:rsidR="00CB4F9F">
        <w:t xml:space="preserve">from the Consultant or Region </w:t>
      </w:r>
      <w:r w:rsidR="003737A0" w:rsidRPr="00D163A5">
        <w:t>within 24-</w:t>
      </w:r>
      <w:r w:rsidR="00867BE0" w:rsidRPr="00D163A5">
        <w:t>hours</w:t>
      </w:r>
      <w:r w:rsidR="00C62889">
        <w:t xml:space="preserve"> of a request for service assistance</w:t>
      </w:r>
      <w:r w:rsidRPr="00D163A5">
        <w:t xml:space="preserve">. The </w:t>
      </w:r>
      <w:r w:rsidR="00C62889">
        <w:t xml:space="preserve">Contractor shall ensure that the </w:t>
      </w:r>
      <w:r w:rsidRPr="00D163A5">
        <w:t xml:space="preserve">field service organization </w:t>
      </w:r>
      <w:r w:rsidR="00C62889">
        <w:t>employs</w:t>
      </w:r>
      <w:r w:rsidRPr="00D163A5">
        <w:t xml:space="preserve"> fully accredited</w:t>
      </w:r>
      <w:r w:rsidR="00CB4F9F">
        <w:t xml:space="preserve"> </w:t>
      </w:r>
      <w:r w:rsidR="003737A0" w:rsidRPr="00D163A5">
        <w:t>p</w:t>
      </w:r>
      <w:r w:rsidRPr="00D163A5">
        <w:t xml:space="preserve">ower </w:t>
      </w:r>
      <w:r w:rsidR="003737A0" w:rsidRPr="00D163A5">
        <w:t>s</w:t>
      </w:r>
      <w:r w:rsidRPr="00D163A5">
        <w:t xml:space="preserve">ystem </w:t>
      </w:r>
      <w:r w:rsidR="003737A0" w:rsidRPr="00D163A5">
        <w:t>e</w:t>
      </w:r>
      <w:r w:rsidRPr="00D163A5">
        <w:t>ngineer</w:t>
      </w:r>
      <w:r w:rsidR="00CB4F9F">
        <w:t>(</w:t>
      </w:r>
      <w:r w:rsidRPr="00D163A5">
        <w:t>s</w:t>
      </w:r>
      <w:r w:rsidR="00CB4F9F">
        <w:t>)</w:t>
      </w:r>
      <w:r w:rsidRPr="00D163A5">
        <w:t xml:space="preserve"> </w:t>
      </w:r>
      <w:r w:rsidR="00C62889">
        <w:t>who are able to attend the Site within the 24 hour notice period are</w:t>
      </w:r>
      <w:r w:rsidR="00CB4F9F">
        <w:t xml:space="preserve"> </w:t>
      </w:r>
      <w:r w:rsidRPr="00D163A5">
        <w:t>capable of performing complete analysis, and coordination studies.</w:t>
      </w:r>
    </w:p>
    <w:p w14:paraId="73CA34AB" w14:textId="77777777" w:rsidR="00CB4F9F" w:rsidRPr="00D163A5" w:rsidDel="00CF4002" w:rsidRDefault="00CB4F9F" w:rsidP="00CF4002">
      <w:pPr>
        <w:pStyle w:val="Heading3"/>
        <w:rPr>
          <w:del w:id="57" w:author="Adley-McGinnis, Andrea" w:date="2015-03-06T11:03:00Z"/>
        </w:rPr>
      </w:pPr>
    </w:p>
    <w:p w14:paraId="2F5386F2" w14:textId="77777777" w:rsidR="00E03719" w:rsidRPr="00D163A5" w:rsidRDefault="00167CC4" w:rsidP="00D163A5">
      <w:pPr>
        <w:pStyle w:val="Heading2"/>
      </w:pPr>
      <w:r w:rsidRPr="00D163A5">
        <w:t>Delivery, Storage</w:t>
      </w:r>
      <w:r w:rsidR="00932DA8">
        <w:t xml:space="preserve"> </w:t>
      </w:r>
      <w:r w:rsidR="005548AA" w:rsidRPr="00D163A5">
        <w:t>a</w:t>
      </w:r>
      <w:r w:rsidRPr="00D163A5">
        <w:t>nd Handling</w:t>
      </w:r>
    </w:p>
    <w:p w14:paraId="326CD173" w14:textId="77777777" w:rsidR="00E03719" w:rsidRPr="00D163A5" w:rsidRDefault="00E03719" w:rsidP="00CF4002">
      <w:pPr>
        <w:pStyle w:val="Heading3"/>
      </w:pPr>
      <w:r w:rsidRPr="00D163A5">
        <w:t>Equipment shall be handled and stored in accordance with</w:t>
      </w:r>
      <w:r w:rsidR="00C62889">
        <w:t xml:space="preserve"> the</w:t>
      </w:r>
      <w:r w:rsidRPr="00D163A5">
        <w:t xml:space="preserve"> manufacturer’s instructions. One copy of </w:t>
      </w:r>
      <w:r w:rsidR="00C62889">
        <w:t xml:space="preserve">the </w:t>
      </w:r>
      <w:r w:rsidRPr="00D163A5">
        <w:t xml:space="preserve">manufacturer’s instructions shall be included with the equipment at </w:t>
      </w:r>
      <w:r w:rsidR="00C62889">
        <w:t xml:space="preserve">the </w:t>
      </w:r>
      <w:r w:rsidRPr="00D163A5">
        <w:t>time of shipment.</w:t>
      </w:r>
      <w:r w:rsidR="00C62889">
        <w:t xml:space="preserve"> </w:t>
      </w:r>
    </w:p>
    <w:p w14:paraId="13ABF2F6" w14:textId="77777777" w:rsidR="00167CC4" w:rsidRPr="00D163A5" w:rsidRDefault="00167CC4" w:rsidP="00D163A5">
      <w:pPr>
        <w:pStyle w:val="Heading2"/>
      </w:pPr>
      <w:r w:rsidRPr="00D163A5">
        <w:t>Operation and</w:t>
      </w:r>
      <w:r w:rsidR="00932DA8">
        <w:t xml:space="preserve"> </w:t>
      </w:r>
      <w:r w:rsidRPr="00D163A5">
        <w:t>Maintenance Manuals</w:t>
      </w:r>
    </w:p>
    <w:p w14:paraId="46947419" w14:textId="77777777" w:rsidR="00E03719" w:rsidRPr="00D163A5" w:rsidRDefault="00E03719" w:rsidP="00CF4002">
      <w:pPr>
        <w:pStyle w:val="Heading3"/>
      </w:pPr>
      <w:r w:rsidRPr="00D163A5">
        <w:t>Equipment operation and maintenance manuals shall be provided with each assembly shipped, and shall include instruction leaflets and instruction bulletins for the complete assembly and each major component.</w:t>
      </w:r>
    </w:p>
    <w:p w14:paraId="4836CDC8" w14:textId="77777777" w:rsidR="004F6B1A" w:rsidRPr="00CC116E" w:rsidRDefault="00C62889" w:rsidP="00CF4002">
      <w:pPr>
        <w:pStyle w:val="Heading3"/>
        <w:rPr>
          <w:highlight w:val="yellow"/>
        </w:rPr>
      </w:pPr>
      <w:r>
        <w:t>Submit a</w:t>
      </w:r>
      <w:r w:rsidRPr="00D163A5">
        <w:t xml:space="preserve">ll </w:t>
      </w:r>
      <w:r w:rsidR="004F6B1A" w:rsidRPr="00D163A5">
        <w:t xml:space="preserve">other required information as detailed in </w:t>
      </w:r>
      <w:r w:rsidR="00EF029A" w:rsidRPr="00EF029A">
        <w:t xml:space="preserve">Design Guideline Section 21 – Development and Maintenance of Asset Inventory and Tagging </w:t>
      </w:r>
      <w:r>
        <w:t>in an electronic format suitable for upload to the Region’s</w:t>
      </w:r>
      <w:r w:rsidR="004F6B1A" w:rsidRPr="00D163A5">
        <w:t xml:space="preserve"> CMMS (Maximo) </w:t>
      </w:r>
      <w:r w:rsidR="00EF029A">
        <w:t xml:space="preserve">in accordance with </w:t>
      </w:r>
      <w:r w:rsidR="004F6B1A" w:rsidRPr="00CC116E">
        <w:rPr>
          <w:highlight w:val="yellow"/>
        </w:rPr>
        <w:t>Section 01430 – Operation and Maintenance Data</w:t>
      </w:r>
      <w:r w:rsidR="004F6B1A" w:rsidRPr="00D163A5">
        <w:t xml:space="preserve"> and </w:t>
      </w:r>
      <w:r w:rsidR="004F6B1A" w:rsidRPr="00CC116E">
        <w:rPr>
          <w:highlight w:val="yellow"/>
        </w:rPr>
        <w:t>Section 01425 - Computerized Maintenance Management System Data Requirements</w:t>
      </w:r>
      <w:r>
        <w:rPr>
          <w:highlight w:val="yellow"/>
        </w:rPr>
        <w:t>.</w:t>
      </w:r>
    </w:p>
    <w:p w14:paraId="79813E4E" w14:textId="77777777" w:rsidR="004F6B1A" w:rsidRPr="00D163A5" w:rsidDel="00CF4002" w:rsidRDefault="004F6B1A" w:rsidP="00CF4002">
      <w:pPr>
        <w:pStyle w:val="Heading3"/>
        <w:rPr>
          <w:del w:id="58" w:author="Adley-McGinnis, Andrea" w:date="2015-03-06T11:03:00Z"/>
        </w:rPr>
      </w:pPr>
    </w:p>
    <w:p w14:paraId="6E402F91" w14:textId="77777777" w:rsidR="00E03719" w:rsidRPr="00D163A5" w:rsidRDefault="005546C4" w:rsidP="00D163A5">
      <w:pPr>
        <w:pStyle w:val="Heading1"/>
      </w:pPr>
      <w:r w:rsidRPr="00D163A5">
        <w:t>PRODUCTS</w:t>
      </w:r>
    </w:p>
    <w:p w14:paraId="2F6DC9FC" w14:textId="77777777" w:rsidR="005546C4" w:rsidRPr="00D163A5" w:rsidRDefault="005546C4" w:rsidP="00D163A5">
      <w:pPr>
        <w:pStyle w:val="Heading2"/>
      </w:pPr>
      <w:r w:rsidRPr="00D163A5">
        <w:t>Manufacturers</w:t>
      </w:r>
    </w:p>
    <w:p w14:paraId="21EA8936" w14:textId="77777777" w:rsidR="00867BE0" w:rsidRPr="00D163A5" w:rsidRDefault="00867BE0" w:rsidP="00CF4002">
      <w:pPr>
        <w:pStyle w:val="Heading3"/>
      </w:pPr>
      <w:r w:rsidRPr="00D163A5">
        <w:t xml:space="preserve">TVSS units installed within low voltage distribution equipment shall be </w:t>
      </w:r>
      <w:r w:rsidR="00E72643" w:rsidRPr="00D163A5">
        <w:t xml:space="preserve">provided </w:t>
      </w:r>
      <w:r w:rsidRPr="00D163A5">
        <w:t>by the manufacturer of the low voltage distribution equipment in which they are installed.</w:t>
      </w:r>
    </w:p>
    <w:p w14:paraId="3D9EAD17" w14:textId="77777777" w:rsidR="00624941" w:rsidRDefault="00683287" w:rsidP="00624941">
      <w:pPr>
        <w:pStyle w:val="Heading3"/>
        <w:rPr>
          <w:ins w:id="59" w:author="John Liu" w:date="2022-04-27T12:55:00Z"/>
        </w:rPr>
      </w:pPr>
      <w:r w:rsidRPr="00D163A5">
        <w:t>Standalone</w:t>
      </w:r>
      <w:r w:rsidR="00867BE0" w:rsidRPr="00D163A5">
        <w:t xml:space="preserve"> </w:t>
      </w:r>
      <w:r w:rsidR="00E72643" w:rsidRPr="00D163A5">
        <w:t>TVSS</w:t>
      </w:r>
      <w:r w:rsidR="00C62889">
        <w:t>:</w:t>
      </w:r>
      <w:del w:id="60" w:author="John Liu" w:date="2022-04-27T12:54:00Z">
        <w:r w:rsidR="00E72643" w:rsidRPr="00D163A5" w:rsidDel="00624941">
          <w:delText xml:space="preserve"> </w:delText>
        </w:r>
        <w:r w:rsidR="00867BE0" w:rsidRPr="00D163A5" w:rsidDel="00624941">
          <w:rPr>
            <w:highlight w:val="yellow"/>
          </w:rPr>
          <w:delText xml:space="preserve">[To be identified by </w:delText>
        </w:r>
        <w:r w:rsidR="00C62889" w:rsidDel="00624941">
          <w:rPr>
            <w:highlight w:val="yellow"/>
          </w:rPr>
          <w:delText>the Consultant</w:delText>
        </w:r>
        <w:r w:rsidR="00867BE0" w:rsidRPr="00D163A5" w:rsidDel="00624941">
          <w:rPr>
            <w:highlight w:val="yellow"/>
          </w:rPr>
          <w:delText xml:space="preserve"> and approved by Region]</w:delText>
        </w:r>
      </w:del>
      <w:ins w:id="61" w:author="John Liu" w:date="2022-04-27T12:55:00Z">
        <w:r w:rsidR="00624941" w:rsidRPr="00624941">
          <w:t xml:space="preserve"> </w:t>
        </w:r>
      </w:ins>
    </w:p>
    <w:p w14:paraId="0B632858" w14:textId="77777777" w:rsidR="00624941" w:rsidRDefault="00624941" w:rsidP="00624941">
      <w:pPr>
        <w:pStyle w:val="Heading4"/>
        <w:rPr>
          <w:ins w:id="62" w:author="John Liu" w:date="2022-04-27T12:55:00Z"/>
        </w:rPr>
        <w:pPrChange w:id="63" w:author="John Liu" w:date="2022-04-27T12:55:00Z">
          <w:pPr>
            <w:pStyle w:val="Heading3"/>
          </w:pPr>
        </w:pPrChange>
      </w:pPr>
      <w:ins w:id="64" w:author="John Liu" w:date="2022-04-27T12:55:00Z">
        <w:r>
          <w:t>Total Protection Solutions</w:t>
        </w:r>
      </w:ins>
    </w:p>
    <w:p w14:paraId="760F7B67" w14:textId="77777777" w:rsidR="00E03719" w:rsidRDefault="00624941" w:rsidP="00624941">
      <w:pPr>
        <w:pStyle w:val="Heading4"/>
        <w:rPr>
          <w:ins w:id="65" w:author="John Liu" w:date="2022-04-27T12:55:00Z"/>
        </w:rPr>
      </w:pPr>
      <w:ins w:id="66" w:author="John Liu" w:date="2022-04-27T12:55:00Z">
        <w:r>
          <w:t>Innovative Technologies</w:t>
        </w:r>
      </w:ins>
      <w:r w:rsidR="00E03719" w:rsidRPr="00D163A5">
        <w:t>.</w:t>
      </w:r>
    </w:p>
    <w:p w14:paraId="4AFE0A8A" w14:textId="77777777" w:rsidR="00624941" w:rsidRDefault="00624941" w:rsidP="00624941">
      <w:pPr>
        <w:pStyle w:val="Heading4"/>
        <w:pPrChange w:id="67" w:author="John Liu" w:date="2022-04-27T12:55:00Z">
          <w:pPr>
            <w:pStyle w:val="Heading3"/>
          </w:pPr>
        </w:pPrChange>
      </w:pPr>
      <w:ins w:id="68" w:author="John Liu" w:date="2022-04-27T12:55:00Z">
        <w:r>
          <w:t>Or Equivalent.</w:t>
        </w:r>
      </w:ins>
    </w:p>
    <w:p w14:paraId="0EE72E2C" w14:textId="77777777" w:rsidR="00CB4F9F" w:rsidRPr="00D163A5" w:rsidDel="00CF4002" w:rsidRDefault="00CB4F9F" w:rsidP="00CF4002">
      <w:pPr>
        <w:pStyle w:val="Heading3"/>
        <w:rPr>
          <w:del w:id="69" w:author="Adley-McGinnis, Andrea" w:date="2015-03-06T11:03:00Z"/>
        </w:rPr>
      </w:pPr>
    </w:p>
    <w:p w14:paraId="55E2FFE3" w14:textId="77777777" w:rsidR="005546C4" w:rsidRPr="00D163A5" w:rsidRDefault="00E03719" w:rsidP="00D163A5">
      <w:pPr>
        <w:pStyle w:val="Heading2"/>
      </w:pPr>
      <w:r w:rsidRPr="00D163A5">
        <w:t>Voltage Surge</w:t>
      </w:r>
      <w:r w:rsidR="00932DA8">
        <w:t xml:space="preserve"> </w:t>
      </w:r>
      <w:r w:rsidRPr="00D163A5">
        <w:t>Suppression - General</w:t>
      </w:r>
    </w:p>
    <w:p w14:paraId="007F8042" w14:textId="77777777" w:rsidR="00E03719" w:rsidRPr="00D163A5" w:rsidRDefault="00E03719" w:rsidP="00CF4002">
      <w:pPr>
        <w:pStyle w:val="Heading3"/>
      </w:pPr>
      <w:r w:rsidRPr="00D163A5">
        <w:t>Electrical Requirements</w:t>
      </w:r>
    </w:p>
    <w:p w14:paraId="366820D2" w14:textId="77777777" w:rsidR="00E03719" w:rsidRPr="00D163A5" w:rsidRDefault="00E03719" w:rsidP="00D163A5">
      <w:pPr>
        <w:pStyle w:val="Heading4"/>
      </w:pPr>
      <w:r w:rsidRPr="00D163A5">
        <w:t>Unit Operating Voltage</w:t>
      </w:r>
      <w:r w:rsidR="00C62889">
        <w:t>:</w:t>
      </w:r>
      <w:r w:rsidRPr="00D163A5">
        <w:t xml:space="preserve"> Refer to </w:t>
      </w:r>
      <w:r w:rsidR="00360010" w:rsidRPr="00D163A5">
        <w:t>the D</w:t>
      </w:r>
      <w:r w:rsidRPr="00D163A5">
        <w:t>rawings for operating voltage and unit configuration.</w:t>
      </w:r>
    </w:p>
    <w:p w14:paraId="53BFDEA6" w14:textId="77777777" w:rsidR="00E03719" w:rsidRPr="00D163A5" w:rsidRDefault="00E03719" w:rsidP="00D163A5">
      <w:pPr>
        <w:pStyle w:val="Heading4"/>
      </w:pPr>
      <w:r w:rsidRPr="00D163A5">
        <w:t>Maximum Continuous Operating Voltage (MCOV)</w:t>
      </w:r>
      <w:r w:rsidR="00C62889">
        <w:t>:</w:t>
      </w:r>
      <w:r w:rsidRPr="00D163A5">
        <w:t xml:space="preserve"> The MCOV shall be greater than 115% of the nominal system operating voltage.</w:t>
      </w:r>
    </w:p>
    <w:p w14:paraId="02CD5AC1" w14:textId="77777777" w:rsidR="00E03719" w:rsidRPr="00D163A5" w:rsidRDefault="00E03719" w:rsidP="00D163A5">
      <w:pPr>
        <w:pStyle w:val="Heading4"/>
      </w:pPr>
      <w:r w:rsidRPr="00D163A5">
        <w:t>The suppression system shall incorporate a hybrid designed Metal-Oxide Varistors (MOV) surge suppressor for the service entrance and other distribution level. The system shall not utilize silicon avalanche diodes, selenium cell, air gaps or other components that may crowbar the system voltage leading to system upset or create any environmental hazards.</w:t>
      </w:r>
    </w:p>
    <w:p w14:paraId="1B1F466D" w14:textId="77777777" w:rsidR="00E03719" w:rsidRPr="00D163A5" w:rsidRDefault="00E03719" w:rsidP="00D163A5">
      <w:pPr>
        <w:pStyle w:val="Heading4"/>
      </w:pPr>
      <w:r w:rsidRPr="00D163A5">
        <w:t>Protection Modes</w:t>
      </w:r>
      <w:r w:rsidR="00C62889">
        <w:t>:</w:t>
      </w:r>
      <w:r w:rsidRPr="00D163A5">
        <w:t xml:space="preserve"> For a wye configured system, the device </w:t>
      </w:r>
      <w:r w:rsidR="00C62889">
        <w:t xml:space="preserve">shall </w:t>
      </w:r>
      <w:r w:rsidRPr="00D163A5">
        <w:t>have directly connected suppression elements between line-neutral (L-N), line-ground (L-G), and neutral-ground (N-G). For a delta-configured system, the device must have suppression elements between line to line (L-L) and line to ground (L-G).</w:t>
      </w:r>
    </w:p>
    <w:p w14:paraId="19DD92CD" w14:textId="77777777" w:rsidR="005546C4" w:rsidRPr="00D163A5" w:rsidRDefault="00E03719" w:rsidP="00D163A5">
      <w:pPr>
        <w:pStyle w:val="Heading2"/>
      </w:pPr>
      <w:r w:rsidRPr="00D163A5">
        <w:lastRenderedPageBreak/>
        <w:t>TVSS Design</w:t>
      </w:r>
    </w:p>
    <w:p w14:paraId="64558CBA" w14:textId="77777777" w:rsidR="00E03719" w:rsidRPr="00D163A5" w:rsidRDefault="00E03719" w:rsidP="00CF4002">
      <w:pPr>
        <w:pStyle w:val="Heading3"/>
      </w:pPr>
      <w:r w:rsidRPr="00D163A5">
        <w:t>Balanced Suppression Platform</w:t>
      </w:r>
      <w:r w:rsidR="00C62889">
        <w:t>:</w:t>
      </w:r>
      <w:r w:rsidRPr="00D163A5">
        <w:t xml:space="preserve"> The surge current shall be equally distributed to all MOV components to ensure equal stressing and maximum performance. The surge suppression platform must provide equal impedance paths to each matched MOV. </w:t>
      </w:r>
    </w:p>
    <w:p w14:paraId="410495A2" w14:textId="77777777" w:rsidR="00E03719" w:rsidRPr="00D163A5" w:rsidRDefault="00E03719" w:rsidP="00CF4002">
      <w:pPr>
        <w:pStyle w:val="Heading3"/>
      </w:pPr>
      <w:r w:rsidRPr="00D163A5">
        <w:t>Electrical Noise Filter</w:t>
      </w:r>
      <w:r w:rsidR="00C62889">
        <w:t>:</w:t>
      </w:r>
      <w:r w:rsidRPr="00D163A5">
        <w:t xml:space="preserve"> Each unit shall include a high – performance EMI/RFI noise rejection filter. Products not able to demonstrate noise attenuation of 50 dB </w:t>
      </w:r>
      <w:r w:rsidR="00C62889">
        <w:t>at</w:t>
      </w:r>
      <w:r w:rsidR="00C62889" w:rsidRPr="00D163A5">
        <w:t xml:space="preserve"> </w:t>
      </w:r>
      <w:r w:rsidRPr="00D163A5">
        <w:t>100 kHz shall be rejected.</w:t>
      </w:r>
    </w:p>
    <w:p w14:paraId="67ED4E6D" w14:textId="77777777" w:rsidR="00E03719" w:rsidRPr="00D163A5" w:rsidRDefault="00E03719" w:rsidP="00CF4002">
      <w:pPr>
        <w:pStyle w:val="Heading3"/>
      </w:pPr>
      <w:r w:rsidRPr="00D163A5">
        <w:t>Extended Range Filter</w:t>
      </w:r>
      <w:r w:rsidR="00C62889">
        <w:t>:</w:t>
      </w:r>
      <w:r w:rsidRPr="00D163A5">
        <w:t xml:space="preserve"> The </w:t>
      </w:r>
      <w:r w:rsidR="00C62889" w:rsidRPr="00D163A5">
        <w:t xml:space="preserve">surge protective device </w:t>
      </w:r>
      <w:r w:rsidRPr="00D163A5">
        <w:t>shall have a High Frequency Extended Range Tracking Filter in each Line to Neutral mode with compliance to UL 1283</w:t>
      </w:r>
      <w:r w:rsidR="000B28E7">
        <w:t>, 6</w:t>
      </w:r>
      <w:r w:rsidR="000B28E7" w:rsidRPr="000B28E7">
        <w:rPr>
          <w:vertAlign w:val="superscript"/>
        </w:rPr>
        <w:t>th</w:t>
      </w:r>
      <w:r w:rsidR="000B28E7">
        <w:t xml:space="preserve"> edition (R2015)</w:t>
      </w:r>
      <w:del w:id="70" w:author="John Liu" w:date="2022-04-27T12:56:00Z">
        <w:r w:rsidRPr="00D163A5" w:rsidDel="00624941">
          <w:delText xml:space="preserve"> and </w:delText>
        </w:r>
        <w:r w:rsidR="00CB4F9F" w:rsidDel="00624941">
          <w:delText>other applicable standards</w:delText>
        </w:r>
        <w:r w:rsidR="005E0A62" w:rsidDel="00624941">
          <w:delText xml:space="preserve"> </w:delText>
        </w:r>
        <w:r w:rsidR="005E0A62" w:rsidRPr="00CC116E" w:rsidDel="00624941">
          <w:rPr>
            <w:highlight w:val="yellow"/>
          </w:rPr>
          <w:delText>[</w:delText>
        </w:r>
        <w:r w:rsidR="005E0A62" w:rsidRPr="00CC116E" w:rsidDel="00624941">
          <w:rPr>
            <w:i/>
            <w:highlight w:val="yellow"/>
          </w:rPr>
          <w:delText>Consultant to list the other applicable standards in detail</w:delText>
        </w:r>
        <w:r w:rsidR="005E0A62" w:rsidRPr="00CC116E" w:rsidDel="00624941">
          <w:rPr>
            <w:highlight w:val="yellow"/>
          </w:rPr>
          <w:delText>]</w:delText>
        </w:r>
      </w:del>
      <w:r w:rsidRPr="00CC116E">
        <w:rPr>
          <w:highlight w:val="yellow"/>
        </w:rPr>
        <w:t>.</w:t>
      </w:r>
      <w:r w:rsidRPr="00D163A5">
        <w:t xml:space="preserve"> The filter shall have published high frequency attenuation rating in the attenuation frequencies. </w:t>
      </w:r>
    </w:p>
    <w:p w14:paraId="15E69EFD" w14:textId="77777777" w:rsidR="00E03719" w:rsidRPr="00D163A5" w:rsidRDefault="00E03719" w:rsidP="00CF4002">
      <w:pPr>
        <w:pStyle w:val="Heading3"/>
      </w:pPr>
      <w:r w:rsidRPr="00D163A5">
        <w:t>Internal Connections</w:t>
      </w:r>
      <w:r w:rsidR="00C62889">
        <w:t>:</w:t>
      </w:r>
      <w:r w:rsidRPr="00D163A5">
        <w:t xml:space="preserve"> No plug-in component modules or printed circuit boards shall be used as surge current conductors. All internal components shall be hardwired with connections utilizing low impedance conductors and compression fittings.</w:t>
      </w:r>
    </w:p>
    <w:p w14:paraId="4B6E1F42" w14:textId="77777777" w:rsidR="00E03719" w:rsidRPr="00D163A5" w:rsidRDefault="00E03719" w:rsidP="00CF4002">
      <w:pPr>
        <w:pStyle w:val="Heading3"/>
      </w:pPr>
      <w:r w:rsidRPr="00D163A5">
        <w:t>Standard Monitoring Diagnostics – Each TVSS shall provide integral monitoring options:</w:t>
      </w:r>
    </w:p>
    <w:p w14:paraId="5AB20E87" w14:textId="77777777" w:rsidR="00E03719" w:rsidRPr="00D163A5" w:rsidRDefault="00E03719" w:rsidP="00D163A5">
      <w:pPr>
        <w:pStyle w:val="Heading4"/>
      </w:pPr>
      <w:r w:rsidRPr="00D163A5">
        <w:t>Each unit shall provide a green/red solid state indicator light on each phase. The absence of a green light and the presence of a red light shall indicate which phase(s) have been damaged.</w:t>
      </w:r>
    </w:p>
    <w:p w14:paraId="7BE42BED" w14:textId="77777777" w:rsidR="00E03719" w:rsidRPr="00D163A5" w:rsidRDefault="00E03719" w:rsidP="00D163A5">
      <w:pPr>
        <w:pStyle w:val="Heading4"/>
      </w:pPr>
      <w:r w:rsidRPr="00D163A5">
        <w:t>Remote Status Monitor – The TVSS device must include form C dry contacts (one NO and one NC) for remote annunciation of unit status. The remote alarm shall change state if any of the three phases detect a fault condition.</w:t>
      </w:r>
    </w:p>
    <w:p w14:paraId="7B762FF6" w14:textId="77777777" w:rsidR="00E03719" w:rsidRPr="00D163A5" w:rsidRDefault="00E03719" w:rsidP="00D163A5">
      <w:pPr>
        <w:pStyle w:val="Heading4"/>
      </w:pPr>
      <w:r w:rsidRPr="00D163A5">
        <w:t>Audible Alarm – The TVSS shall provide an audible alarm with a reset pushbutton that will be activated under any fault condition.</w:t>
      </w:r>
    </w:p>
    <w:p w14:paraId="001ADCCB" w14:textId="77777777" w:rsidR="00E03719" w:rsidRPr="00D163A5" w:rsidRDefault="00E03719" w:rsidP="00D163A5">
      <w:pPr>
        <w:pStyle w:val="Heading4"/>
      </w:pPr>
      <w:r w:rsidRPr="00D163A5">
        <w:t xml:space="preserve">Event Counter – The TVSS shall be equipped with a system designed to indicate to the user how many surges, sags, swells and outages have occurred at the location. The event counter triggers each time under each respective category after </w:t>
      </w:r>
      <w:r w:rsidR="003B6BE4">
        <w:t xml:space="preserve">each </w:t>
      </w:r>
      <w:r w:rsidRPr="00D163A5">
        <w:t>significant event occurs.</w:t>
      </w:r>
    </w:p>
    <w:p w14:paraId="219504EE" w14:textId="77777777" w:rsidR="00E03719" w:rsidRPr="00D163A5" w:rsidRDefault="00E03719" w:rsidP="00D163A5">
      <w:pPr>
        <w:pStyle w:val="Heading4"/>
      </w:pPr>
      <w:r w:rsidRPr="00D163A5">
        <w:t xml:space="preserve">Push to Test – The TVSS shall be equipped with </w:t>
      </w:r>
      <w:r w:rsidR="00C62889">
        <w:t xml:space="preserve">a </w:t>
      </w:r>
      <w:r w:rsidRPr="00D163A5">
        <w:t>push-to-test feature, designed to provide users with real time testing of the suppressor’s monitoring and diagnostic system. By depressing the test button, the diagnostic system initiates a self test procedure. If the system is fully operational, the self test will activate all indicator lights.</w:t>
      </w:r>
    </w:p>
    <w:p w14:paraId="6CEAE63E" w14:textId="77777777" w:rsidR="00E03719" w:rsidRPr="00D163A5" w:rsidRDefault="00E03719" w:rsidP="00D163A5">
      <w:pPr>
        <w:pStyle w:val="Heading4"/>
      </w:pPr>
      <w:r w:rsidRPr="00D163A5">
        <w:t>Voltage Monitoring – The TVSS shall display true Root Mean Square (RMS) on the L-N voltage protection mode on Wye configuration and three L-L voltage on delta configuration.</w:t>
      </w:r>
    </w:p>
    <w:p w14:paraId="0A8FC134" w14:textId="77777777" w:rsidR="00E03719" w:rsidRPr="00D163A5" w:rsidRDefault="00E03719" w:rsidP="00CF4002">
      <w:pPr>
        <w:pStyle w:val="Heading3"/>
      </w:pPr>
      <w:r w:rsidRPr="00D163A5">
        <w:t>Overcurrent Protection Fusing: In order to isolate the TVSS under any fault condition, the manufacturer shall provide:</w:t>
      </w:r>
    </w:p>
    <w:p w14:paraId="47F391ED" w14:textId="77777777" w:rsidR="00E03719" w:rsidRPr="00D163A5" w:rsidRDefault="00E03719" w:rsidP="00D163A5">
      <w:pPr>
        <w:pStyle w:val="Heading4"/>
      </w:pPr>
      <w:r w:rsidRPr="00D163A5">
        <w:t xml:space="preserve">Individual Fusing: MOVs shall be individually fused via </w:t>
      </w:r>
      <w:r w:rsidR="00451D86" w:rsidRPr="00D163A5">
        <w:t>copper fuse trace</w:t>
      </w:r>
      <w:r w:rsidRPr="00D163A5">
        <w:t xml:space="preserve">. The </w:t>
      </w:r>
      <w:r w:rsidR="00451D86" w:rsidRPr="00D163A5">
        <w:t xml:space="preserve">copper fuse </w:t>
      </w:r>
      <w:r w:rsidRPr="00D163A5">
        <w:t>shall allow protection during high surge (kA) events.</w:t>
      </w:r>
    </w:p>
    <w:p w14:paraId="6632071D" w14:textId="77777777" w:rsidR="00E03719" w:rsidRPr="00D163A5" w:rsidRDefault="00E03719" w:rsidP="00D163A5">
      <w:pPr>
        <w:pStyle w:val="Heading4"/>
      </w:pPr>
      <w:r w:rsidRPr="00D163A5">
        <w:t>Thermal Protection: MOVs shall be equipped with Thermal Fuse Spring (TFS) technology which allows disconnection of the suppression component at the overheated stage common during temporary over voltage condition. For small fault currents between 100mA to 30A, or if the occurrence is over a longer period of time, the TFS will disconnect first.</w:t>
      </w:r>
    </w:p>
    <w:p w14:paraId="2847D175" w14:textId="77777777" w:rsidR="00E03719" w:rsidRPr="00D163A5" w:rsidRDefault="00E03719" w:rsidP="00D163A5">
      <w:pPr>
        <w:pStyle w:val="Heading4"/>
      </w:pPr>
      <w:r w:rsidRPr="00D163A5">
        <w:t xml:space="preserve">All overcurrent protection components shall be tested in </w:t>
      </w:r>
      <w:r w:rsidR="00C62889">
        <w:t xml:space="preserve">accordance </w:t>
      </w:r>
      <w:r w:rsidRPr="00D163A5">
        <w:t xml:space="preserve">with UL 1449 </w:t>
      </w:r>
      <w:r w:rsidR="00230E6F">
        <w:t>4</w:t>
      </w:r>
      <w:r w:rsidR="00230E6F">
        <w:rPr>
          <w:vertAlign w:val="superscript"/>
        </w:rPr>
        <w:t>th</w:t>
      </w:r>
      <w:r w:rsidR="003B6BE4">
        <w:t xml:space="preserve"> edition </w:t>
      </w:r>
      <w:r w:rsidRPr="00D163A5">
        <w:t>– Limited Current Test and AIC rating test.</w:t>
      </w:r>
    </w:p>
    <w:p w14:paraId="663B3AE3" w14:textId="77777777" w:rsidR="00E03719" w:rsidRPr="00D163A5" w:rsidRDefault="00E03719" w:rsidP="00CF4002">
      <w:pPr>
        <w:pStyle w:val="Heading3"/>
      </w:pPr>
      <w:r w:rsidRPr="00D163A5">
        <w:lastRenderedPageBreak/>
        <w:t xml:space="preserve">Minimum Repetitive Surge Current Capability </w:t>
      </w:r>
      <w:r w:rsidR="008B7FDE" w:rsidRPr="00D163A5">
        <w:t>shall be in accordance with the requirements of</w:t>
      </w:r>
      <w:r w:rsidR="008B7FDE" w:rsidRPr="00D163A5" w:rsidDel="008B7FDE">
        <w:t xml:space="preserve"> </w:t>
      </w:r>
      <w:r w:rsidRPr="00D163A5">
        <w:t xml:space="preserve">ANSI/IEEE </w:t>
      </w:r>
      <w:r w:rsidR="003B6BE4" w:rsidRPr="003B6BE4">
        <w:t xml:space="preserve">C62.41.1-2002 (R2008) </w:t>
      </w:r>
      <w:r w:rsidRPr="00D163A5">
        <w:t>and ANSI/IEEE C62.45</w:t>
      </w:r>
      <w:r w:rsidR="003B6BE4">
        <w:t>-2002</w:t>
      </w:r>
      <w:r w:rsidR="0025079C">
        <w:t xml:space="preserve"> (R2008)</w:t>
      </w:r>
      <w:r w:rsidR="003B6BE4">
        <w:t>.</w:t>
      </w:r>
    </w:p>
    <w:p w14:paraId="094EF7F3" w14:textId="77777777" w:rsidR="00E03719" w:rsidRPr="00D163A5" w:rsidRDefault="00E03719" w:rsidP="00D163A5">
      <w:pPr>
        <w:pStyle w:val="Heading4"/>
      </w:pPr>
      <w:r w:rsidRPr="00D163A5">
        <w:t>The suppression filter system shall be repetitive surge tested in every mode and it shall satisfy</w:t>
      </w:r>
      <w:r w:rsidR="008B7FDE" w:rsidRPr="00D163A5">
        <w:t xml:space="preserve"> the</w:t>
      </w:r>
      <w:r w:rsidRPr="00D163A5">
        <w:t xml:space="preserve"> requirements of ANSI/IEEE </w:t>
      </w:r>
      <w:r w:rsidR="003B6BE4" w:rsidRPr="003B6BE4">
        <w:t xml:space="preserve">C62.41.1-2002 (R2008), </w:t>
      </w:r>
      <w:r w:rsidRPr="00D163A5">
        <w:t xml:space="preserve">and ANSI/IEEE </w:t>
      </w:r>
      <w:r w:rsidR="003B6BE4" w:rsidRPr="003B6BE4">
        <w:t>C62.45-2002</w:t>
      </w:r>
      <w:r w:rsidR="0025079C">
        <w:t xml:space="preserve"> (R2008)</w:t>
      </w:r>
      <w:r w:rsidR="003B6BE4">
        <w:t>.</w:t>
      </w:r>
    </w:p>
    <w:p w14:paraId="358AE4D1" w14:textId="77777777" w:rsidR="00AA6A8D" w:rsidRPr="00D163A5" w:rsidDel="00CF4002" w:rsidRDefault="00AA6A8D" w:rsidP="00D163A5">
      <w:pPr>
        <w:pStyle w:val="Heading4"/>
        <w:numPr>
          <w:ilvl w:val="0"/>
          <w:numId w:val="0"/>
        </w:numPr>
        <w:ind w:left="5040"/>
        <w:rPr>
          <w:del w:id="71" w:author="Adley-McGinnis, Andrea" w:date="2015-03-06T11:04:00Z"/>
        </w:rPr>
      </w:pPr>
    </w:p>
    <w:p w14:paraId="2C7900F7" w14:textId="77777777" w:rsidR="005546C4" w:rsidRPr="00D163A5" w:rsidRDefault="00E03719" w:rsidP="00D163A5">
      <w:pPr>
        <w:pStyle w:val="Heading2"/>
      </w:pPr>
      <w:r w:rsidRPr="00D163A5">
        <w:t>Syst</w:t>
      </w:r>
      <w:r w:rsidR="005546C4" w:rsidRPr="00D163A5">
        <w:t>em Application</w:t>
      </w:r>
    </w:p>
    <w:p w14:paraId="3926D1CE" w14:textId="77777777" w:rsidR="00E03719" w:rsidRPr="00D163A5" w:rsidRDefault="00E03719" w:rsidP="00CF4002">
      <w:pPr>
        <w:pStyle w:val="Heading3"/>
      </w:pPr>
      <w:r w:rsidRPr="00D163A5">
        <w:t xml:space="preserve">The TVSS applications covered under this </w:t>
      </w:r>
      <w:r w:rsidR="00451D86" w:rsidRPr="00D163A5">
        <w:t xml:space="preserve">Section </w:t>
      </w:r>
      <w:r w:rsidRPr="00D163A5">
        <w:t>include distribution and branch panel locations, bus plugs, motor control centr</w:t>
      </w:r>
      <w:r w:rsidR="00451D86">
        <w:t>e</w:t>
      </w:r>
      <w:r w:rsidRPr="00D163A5">
        <w:t>s (MCC), switchgear, and switchboard assemblies</w:t>
      </w:r>
      <w:r w:rsidR="008B7FDE" w:rsidRPr="00D163A5">
        <w:t>.</w:t>
      </w:r>
      <w:r w:rsidRPr="00D163A5">
        <w:t xml:space="preserve"> The </w:t>
      </w:r>
      <w:r w:rsidR="008B7FDE" w:rsidRPr="00D163A5">
        <w:t xml:space="preserve">TVSS located in the </w:t>
      </w:r>
      <w:r w:rsidRPr="00D163A5">
        <w:t xml:space="preserve">branch panel shall be tested </w:t>
      </w:r>
      <w:r w:rsidR="009544E3" w:rsidRPr="00D163A5">
        <w:t xml:space="preserve">to </w:t>
      </w:r>
      <w:r w:rsidRPr="00D163A5">
        <w:t>demonstrate t</w:t>
      </w:r>
      <w:r w:rsidR="009544E3" w:rsidRPr="00D163A5">
        <w:t>hat it is</w:t>
      </w:r>
      <w:r w:rsidRPr="00D163A5">
        <w:t xml:space="preserve"> suitable for ANSI/IEEE </w:t>
      </w:r>
      <w:r w:rsidR="003B6BE4" w:rsidRPr="003B6BE4">
        <w:t>C62.41.1-2002 (R2008)</w:t>
      </w:r>
      <w:r w:rsidR="00230E6F">
        <w:t>,</w:t>
      </w:r>
      <w:r w:rsidR="003B6BE4">
        <w:t xml:space="preserve"> </w:t>
      </w:r>
      <w:r w:rsidRPr="00D163A5">
        <w:t>Category C1 environments.</w:t>
      </w:r>
    </w:p>
    <w:p w14:paraId="214BB004" w14:textId="77777777" w:rsidR="00E03719" w:rsidRPr="00D163A5" w:rsidRDefault="00E03719" w:rsidP="00CF4002">
      <w:pPr>
        <w:pStyle w:val="Heading3"/>
      </w:pPr>
      <w:r w:rsidRPr="00D163A5">
        <w:t>Lighting and Distribution Panelboard Requirements</w:t>
      </w:r>
    </w:p>
    <w:p w14:paraId="6FAC5DAC" w14:textId="77777777" w:rsidR="00E03719" w:rsidRPr="00D163A5" w:rsidRDefault="00E03719" w:rsidP="00D163A5">
      <w:pPr>
        <w:pStyle w:val="Heading4"/>
      </w:pPr>
      <w:r w:rsidRPr="00D163A5">
        <w:t xml:space="preserve">The TVSS application covered under this section includes lighting and distribution panelboards. The TVSS units shall be tested to demonstrate suitability for ANSI/IEEE </w:t>
      </w:r>
      <w:r w:rsidR="003B6BE4" w:rsidRPr="003B6BE4">
        <w:t>C62.41.1-2002 (R2008)</w:t>
      </w:r>
      <w:r w:rsidR="003B6BE4">
        <w:t xml:space="preserve"> </w:t>
      </w:r>
      <w:r w:rsidRPr="00D163A5">
        <w:t>Category C1 environments.</w:t>
      </w:r>
    </w:p>
    <w:p w14:paraId="42926F9E" w14:textId="77777777" w:rsidR="00E03719" w:rsidRPr="00D163A5" w:rsidRDefault="00E03719" w:rsidP="00D163A5">
      <w:pPr>
        <w:pStyle w:val="Heading4"/>
      </w:pPr>
      <w:r w:rsidRPr="00D163A5">
        <w:t xml:space="preserve">The TVSS shall not limit the use of </w:t>
      </w:r>
      <w:r w:rsidR="009544E3" w:rsidRPr="00D163A5">
        <w:t>t</w:t>
      </w:r>
      <w:r w:rsidRPr="00D163A5">
        <w:t xml:space="preserve">hrough-feed lugs, </w:t>
      </w:r>
      <w:r w:rsidR="009544E3" w:rsidRPr="00D163A5">
        <w:t>s</w:t>
      </w:r>
      <w:r w:rsidRPr="00D163A5">
        <w:t xml:space="preserve">ub-feed lugs and </w:t>
      </w:r>
      <w:r w:rsidR="009544E3" w:rsidRPr="00D163A5">
        <w:t>s</w:t>
      </w:r>
      <w:r w:rsidRPr="00D163A5">
        <w:t>ub-feed breaker options.</w:t>
      </w:r>
    </w:p>
    <w:p w14:paraId="06D0DC0A" w14:textId="77777777" w:rsidR="00E03719" w:rsidRPr="00D163A5" w:rsidRDefault="00E03719" w:rsidP="00D163A5">
      <w:pPr>
        <w:pStyle w:val="Heading4"/>
      </w:pPr>
      <w:r w:rsidRPr="00D163A5">
        <w:t>The TVSS shall be installed as indicated</w:t>
      </w:r>
      <w:r w:rsidR="009544E3" w:rsidRPr="00D163A5">
        <w:t xml:space="preserve"> in the Contract Documents</w:t>
      </w:r>
      <w:r w:rsidRPr="00D163A5">
        <w:t>.</w:t>
      </w:r>
    </w:p>
    <w:p w14:paraId="159624BB" w14:textId="77777777" w:rsidR="00E03719" w:rsidRPr="00D163A5" w:rsidRDefault="00E03719" w:rsidP="00D163A5">
      <w:pPr>
        <w:pStyle w:val="Heading4"/>
      </w:pPr>
      <w:r w:rsidRPr="00D163A5">
        <w:t>The panel</w:t>
      </w:r>
      <w:r w:rsidR="009544E3" w:rsidRPr="00D163A5">
        <w:t xml:space="preserve"> </w:t>
      </w:r>
      <w:r w:rsidRPr="00D163A5">
        <w:t>board shall be capable of re-energizing upon removal of the TVSS.</w:t>
      </w:r>
    </w:p>
    <w:p w14:paraId="3C0BDD25" w14:textId="77777777" w:rsidR="00E03719" w:rsidRPr="00D163A5" w:rsidRDefault="00E03719" w:rsidP="00D163A5">
      <w:pPr>
        <w:pStyle w:val="Heading4"/>
      </w:pPr>
      <w:r w:rsidRPr="00D163A5">
        <w:t>The TVSS components shall be connected to the panel</w:t>
      </w:r>
      <w:r w:rsidR="009544E3" w:rsidRPr="00D163A5">
        <w:t xml:space="preserve"> </w:t>
      </w:r>
      <w:r w:rsidRPr="00D163A5">
        <w:t>board bus bar in a way which is recommended by the manufacturer.</w:t>
      </w:r>
    </w:p>
    <w:p w14:paraId="2E2FABA9" w14:textId="77777777" w:rsidR="00E03719" w:rsidRPr="00D163A5" w:rsidRDefault="00E03719" w:rsidP="00D163A5">
      <w:pPr>
        <w:pStyle w:val="Heading4"/>
      </w:pPr>
      <w:r w:rsidRPr="00D163A5">
        <w:t>The TVSS shall be included and mounted within the panel</w:t>
      </w:r>
      <w:r w:rsidR="009544E3" w:rsidRPr="00D163A5">
        <w:t xml:space="preserve"> </w:t>
      </w:r>
      <w:r w:rsidRPr="00D163A5">
        <w:t>board by the manufacturer of the panel</w:t>
      </w:r>
      <w:r w:rsidR="009544E3" w:rsidRPr="00D163A5">
        <w:t xml:space="preserve"> </w:t>
      </w:r>
      <w:r w:rsidRPr="00D163A5">
        <w:t>board.</w:t>
      </w:r>
    </w:p>
    <w:p w14:paraId="75D9365A" w14:textId="77777777" w:rsidR="00E03719" w:rsidRPr="00D163A5" w:rsidRDefault="00E03719" w:rsidP="00D163A5">
      <w:pPr>
        <w:pStyle w:val="Heading4"/>
      </w:pPr>
      <w:r w:rsidRPr="00D163A5">
        <w:t>The TVSS shall be of the same manufacturer as the panelboard.</w:t>
      </w:r>
    </w:p>
    <w:p w14:paraId="2907113C" w14:textId="77777777" w:rsidR="00E03719" w:rsidRPr="00D163A5" w:rsidRDefault="00E03719" w:rsidP="00D163A5">
      <w:pPr>
        <w:pStyle w:val="Heading4"/>
      </w:pPr>
      <w:r w:rsidRPr="00D163A5">
        <w:t>The complete panelboard including the TVSS shall be CSA and UL</w:t>
      </w:r>
      <w:r w:rsidR="003B6BE4">
        <w:t>C</w:t>
      </w:r>
      <w:r w:rsidRPr="00D163A5">
        <w:t xml:space="preserve"> listed.</w:t>
      </w:r>
    </w:p>
    <w:p w14:paraId="0F2CEC10" w14:textId="77777777" w:rsidR="00E03719" w:rsidRPr="00D163A5" w:rsidRDefault="00E03719" w:rsidP="00CF4002">
      <w:pPr>
        <w:pStyle w:val="Heading3"/>
      </w:pPr>
      <w:r w:rsidRPr="00D163A5">
        <w:t>Retrofit Installation (externally mounted suppressor)</w:t>
      </w:r>
      <w:r w:rsidR="00451D86">
        <w:t xml:space="preserve">: </w:t>
      </w:r>
      <w:r w:rsidR="009544E3" w:rsidRPr="00D163A5">
        <w:t>The</w:t>
      </w:r>
      <w:r w:rsidRPr="00D163A5">
        <w:t xml:space="preserve"> </w:t>
      </w:r>
      <w:r w:rsidR="009544E3" w:rsidRPr="00D163A5">
        <w:t>m</w:t>
      </w:r>
      <w:r w:rsidRPr="00D163A5">
        <w:t>aximum conductor lead length between breaker and suppressor shall not exceed 14 inches. Comply with the manufacturer’s recommended installation and wiring practices.</w:t>
      </w:r>
    </w:p>
    <w:p w14:paraId="4968DD4E" w14:textId="77777777" w:rsidR="00E03719" w:rsidRPr="00D163A5" w:rsidRDefault="00E03719" w:rsidP="00CF4002">
      <w:pPr>
        <w:pStyle w:val="Heading3"/>
      </w:pPr>
      <w:r w:rsidRPr="00D163A5">
        <w:t xml:space="preserve">Locate </w:t>
      </w:r>
      <w:r w:rsidR="00451D86">
        <w:t xml:space="preserve">the </w:t>
      </w:r>
      <w:r w:rsidRPr="00D163A5">
        <w:t xml:space="preserve">suppressor on </w:t>
      </w:r>
      <w:r w:rsidR="00451D86">
        <w:t xml:space="preserve">the </w:t>
      </w:r>
      <w:r w:rsidRPr="00D163A5">
        <w:t xml:space="preserve">load side of </w:t>
      </w:r>
      <w:r w:rsidR="00451D86">
        <w:t xml:space="preserve">the </w:t>
      </w:r>
      <w:r w:rsidRPr="00D163A5">
        <w:t>main disconnect device, as close as possible to the phase conductors and ground/neutral bar.</w:t>
      </w:r>
    </w:p>
    <w:p w14:paraId="56FEDBB7" w14:textId="77777777" w:rsidR="00E03719" w:rsidRPr="00D163A5" w:rsidRDefault="00E03719" w:rsidP="00CF4002">
      <w:pPr>
        <w:pStyle w:val="Heading3"/>
      </w:pPr>
      <w:r w:rsidRPr="00D163A5">
        <w:t xml:space="preserve">Provide a </w:t>
      </w:r>
      <w:del w:id="72" w:author="John Liu" w:date="2022-04-27T12:56:00Z">
        <w:r w:rsidRPr="00D163A5" w:rsidDel="00624941">
          <w:delText>30</w:delText>
        </w:r>
        <w:r w:rsidR="00451D86" w:rsidDel="00624941">
          <w:delText>A</w:delText>
        </w:r>
        <w:r w:rsidRPr="00D163A5" w:rsidDel="00624941">
          <w:delText xml:space="preserve"> </w:delText>
        </w:r>
      </w:del>
      <w:r w:rsidRPr="00D163A5">
        <w:t>disconnect</w:t>
      </w:r>
      <w:ins w:id="73" w:author="John Liu" w:date="2022-04-27T12:56:00Z">
        <w:r w:rsidR="00624941">
          <w:t xml:space="preserve"> sized accordi</w:t>
        </w:r>
      </w:ins>
      <w:ins w:id="74" w:author="John Liu" w:date="2022-04-27T12:57:00Z">
        <w:r w:rsidR="00624941">
          <w:t>ngly</w:t>
        </w:r>
      </w:ins>
      <w:r w:rsidRPr="00D163A5">
        <w:t xml:space="preserve">. The disconnect </w:t>
      </w:r>
      <w:r w:rsidR="003B6BE4">
        <w:t xml:space="preserve">device </w:t>
      </w:r>
      <w:r w:rsidRPr="00D163A5">
        <w:t>shall be directly integrated to the suppressor and assembly bus using bolted bus bar connections.</w:t>
      </w:r>
    </w:p>
    <w:p w14:paraId="0A3FE848" w14:textId="77777777" w:rsidR="00E03719" w:rsidRPr="00D163A5" w:rsidRDefault="00E03719" w:rsidP="00CF4002">
      <w:pPr>
        <w:pStyle w:val="Heading3"/>
      </w:pPr>
      <w:r w:rsidRPr="00D163A5">
        <w:t xml:space="preserve">The TVSS shall be integral to switchgear, switchboard, MCC and </w:t>
      </w:r>
      <w:r w:rsidR="00451D86" w:rsidRPr="00D163A5">
        <w:t xml:space="preserve">bus plug </w:t>
      </w:r>
      <w:r w:rsidRPr="00D163A5">
        <w:t>as factory standardized design.</w:t>
      </w:r>
    </w:p>
    <w:p w14:paraId="50BEBBBE" w14:textId="77777777" w:rsidR="00E03719" w:rsidRPr="00D163A5" w:rsidRDefault="00E03719" w:rsidP="00CF4002">
      <w:pPr>
        <w:pStyle w:val="Heading3"/>
      </w:pPr>
      <w:r w:rsidRPr="00D163A5">
        <w:t>All monitoring diagnostics features shall be visible from the front of the equipment.</w:t>
      </w:r>
    </w:p>
    <w:p w14:paraId="40353A98" w14:textId="77777777" w:rsidR="005546C4" w:rsidRPr="00D163A5" w:rsidRDefault="00DD3FDF" w:rsidP="00D163A5">
      <w:pPr>
        <w:pStyle w:val="Heading2"/>
      </w:pPr>
      <w:r w:rsidRPr="00D163A5">
        <w:t>Enclosures</w:t>
      </w:r>
    </w:p>
    <w:p w14:paraId="5515B980" w14:textId="77777777" w:rsidR="00E03719" w:rsidRPr="00D163A5" w:rsidRDefault="00E03719" w:rsidP="00CF4002">
      <w:pPr>
        <w:pStyle w:val="Heading3"/>
      </w:pPr>
      <w:r w:rsidRPr="00D163A5">
        <w:t xml:space="preserve">All enclosed equipment shall have NEMA </w:t>
      </w:r>
      <w:r w:rsidR="00035693" w:rsidRPr="00D163A5">
        <w:t>designation</w:t>
      </w:r>
      <w:r w:rsidRPr="00D163A5">
        <w:t xml:space="preserve"> (as indicated</w:t>
      </w:r>
      <w:r w:rsidR="00451D86">
        <w:t xml:space="preserve"> on the Contract Drawings</w:t>
      </w:r>
      <w:r w:rsidRPr="00D163A5">
        <w:t>) general-purpose enclosures, unless otherwise noted</w:t>
      </w:r>
      <w:r w:rsidR="009544E3" w:rsidRPr="00D163A5">
        <w:t xml:space="preserve"> in the Contract Documents</w:t>
      </w:r>
      <w:r w:rsidRPr="00D163A5">
        <w:t xml:space="preserve">. Provide enclosures suitable for locations as indicated on the </w:t>
      </w:r>
      <w:r w:rsidR="00451D86">
        <w:t>Contract Drawings</w:t>
      </w:r>
      <w:r w:rsidR="00451D86" w:rsidRPr="00D163A5">
        <w:t xml:space="preserve"> </w:t>
      </w:r>
      <w:r w:rsidRPr="00D163A5">
        <w:t>and as described below:</w:t>
      </w:r>
    </w:p>
    <w:p w14:paraId="3D7A4D00" w14:textId="77777777" w:rsidR="00E03719" w:rsidRPr="00D163A5" w:rsidRDefault="00E03719" w:rsidP="00D163A5">
      <w:pPr>
        <w:pStyle w:val="Heading4"/>
      </w:pPr>
      <w:r w:rsidRPr="00D163A5">
        <w:t>NEMA 1 enclosures constructed for indoor use to provide a degree of protection to personnel against access to hazardous parts and to provide a degree of protection of the equipment inside the enclosure against ingress of solid foreign objects (falling dirt).</w:t>
      </w:r>
    </w:p>
    <w:p w14:paraId="17E8C940" w14:textId="77777777" w:rsidR="00E03719" w:rsidRPr="00D163A5" w:rsidRDefault="00E03719" w:rsidP="00D163A5">
      <w:pPr>
        <w:pStyle w:val="Heading4"/>
      </w:pPr>
      <w:r w:rsidRPr="00D163A5">
        <w:t>NEMA 3R rainproof enclosures intended for outdoor use primarily to provide protection against rain, sleet and damage from external ice formation.</w:t>
      </w:r>
    </w:p>
    <w:p w14:paraId="587D6454" w14:textId="77777777" w:rsidR="00E03719" w:rsidRPr="00D163A5" w:rsidRDefault="00E03719" w:rsidP="00D163A5">
      <w:pPr>
        <w:pStyle w:val="Heading4"/>
      </w:pPr>
      <w:r w:rsidRPr="00D163A5">
        <w:lastRenderedPageBreak/>
        <w:t>NEMA 12 dust-tight enclosures intended for indoor use primarily to provide protection against circulating dust, falling dirt and dripping non-corrosive liquids. (Panel</w:t>
      </w:r>
      <w:r w:rsidR="003B6BE4">
        <w:t>boards o</w:t>
      </w:r>
      <w:r w:rsidRPr="00D163A5">
        <w:t>nly).</w:t>
      </w:r>
    </w:p>
    <w:p w14:paraId="5D7EE0AD" w14:textId="77777777" w:rsidR="00E03719" w:rsidRPr="00D163A5" w:rsidRDefault="00E03719" w:rsidP="00D163A5">
      <w:pPr>
        <w:pStyle w:val="Heading4"/>
      </w:pPr>
      <w:r w:rsidRPr="00D163A5">
        <w:t xml:space="preserve">NEMA 4 watertight stainless steel intended for indoor or outdoor use primarily to provide protection against windblown dust and rain, splashing rain, hose-directed water, and damage from external ice formation. (Side </w:t>
      </w:r>
      <w:r w:rsidR="00451D86" w:rsidRPr="00D163A5">
        <w:t>mounted units only</w:t>
      </w:r>
      <w:r w:rsidRPr="00D163A5">
        <w:t>)</w:t>
      </w:r>
    </w:p>
    <w:p w14:paraId="677E37D8" w14:textId="77777777" w:rsidR="00E03719" w:rsidRPr="00D163A5" w:rsidRDefault="005546C4" w:rsidP="00D163A5">
      <w:pPr>
        <w:pStyle w:val="Heading1"/>
      </w:pPr>
      <w:r w:rsidRPr="00D163A5">
        <w:t>EXECUTION</w:t>
      </w:r>
    </w:p>
    <w:p w14:paraId="703141FE" w14:textId="77777777" w:rsidR="005546C4" w:rsidRPr="00D163A5" w:rsidDel="00624941" w:rsidRDefault="00E03719" w:rsidP="00D163A5">
      <w:pPr>
        <w:pStyle w:val="Heading2"/>
        <w:rPr>
          <w:del w:id="75" w:author="John Liu" w:date="2022-04-27T12:57:00Z"/>
        </w:rPr>
      </w:pPr>
      <w:del w:id="76" w:author="John Liu" w:date="2022-04-27T12:57:00Z">
        <w:r w:rsidRPr="00D163A5" w:rsidDel="00624941">
          <w:delText>Fact</w:delText>
        </w:r>
        <w:r w:rsidR="005546C4" w:rsidRPr="00D163A5" w:rsidDel="00624941">
          <w:delText>ory Testing</w:delText>
        </w:r>
      </w:del>
    </w:p>
    <w:p w14:paraId="2CBD9606" w14:textId="77777777" w:rsidR="00E03719" w:rsidRPr="00CC116E" w:rsidDel="00624941" w:rsidRDefault="00E03719" w:rsidP="00CF4002">
      <w:pPr>
        <w:pStyle w:val="Heading3"/>
        <w:rPr>
          <w:del w:id="77" w:author="John Liu" w:date="2022-04-27T12:57:00Z"/>
          <w:highlight w:val="yellow"/>
        </w:rPr>
      </w:pPr>
      <w:del w:id="78" w:author="John Liu" w:date="2022-04-27T12:57:00Z">
        <w:r w:rsidRPr="00D163A5" w:rsidDel="00624941">
          <w:delText xml:space="preserve">Standard </w:delText>
        </w:r>
        <w:r w:rsidR="00321075" w:rsidRPr="00D163A5" w:rsidDel="00624941">
          <w:delText>F</w:delText>
        </w:r>
        <w:r w:rsidRPr="00D163A5" w:rsidDel="00624941">
          <w:delText>actory</w:delText>
        </w:r>
        <w:r w:rsidR="00321075" w:rsidRPr="00D163A5" w:rsidDel="00624941">
          <w:delText xml:space="preserve"> Acceptance Tests (FATs) </w:delText>
        </w:r>
        <w:r w:rsidRPr="00D163A5" w:rsidDel="00624941">
          <w:delText xml:space="preserve">shall be performed on the equipment under this </w:delText>
        </w:r>
        <w:r w:rsidR="00451D86" w:rsidRPr="00D163A5" w:rsidDel="00624941">
          <w:delText>Section</w:delText>
        </w:r>
        <w:r w:rsidRPr="00D163A5" w:rsidDel="00624941">
          <w:delText>. All tests shall be in accordance with the latest version of</w:delText>
        </w:r>
        <w:r w:rsidR="00CD3D9A" w:rsidRPr="00D163A5" w:rsidDel="00624941">
          <w:delText xml:space="preserve"> the applicable</w:delText>
        </w:r>
        <w:r w:rsidRPr="00D163A5" w:rsidDel="00624941">
          <w:delText xml:space="preserve"> NEMA and CSA standards</w:delText>
        </w:r>
        <w:r w:rsidR="005E0A62" w:rsidDel="00624941">
          <w:delText xml:space="preserve"> </w:delText>
        </w:r>
        <w:r w:rsidR="005E0A62" w:rsidRPr="006C4F1C" w:rsidDel="00624941">
          <w:rPr>
            <w:i/>
            <w:highlight w:val="yellow"/>
          </w:rPr>
          <w:delText>[Consultant to list the other applicable standards in detail]</w:delText>
        </w:r>
        <w:r w:rsidRPr="00CC116E" w:rsidDel="00624941">
          <w:rPr>
            <w:highlight w:val="yellow"/>
          </w:rPr>
          <w:delText>.</w:delText>
        </w:r>
      </w:del>
    </w:p>
    <w:p w14:paraId="00313BA0" w14:textId="77777777" w:rsidR="005546C4" w:rsidRPr="00D163A5" w:rsidRDefault="005546C4" w:rsidP="00D163A5">
      <w:pPr>
        <w:pStyle w:val="Heading2"/>
      </w:pPr>
      <w:r w:rsidRPr="00D163A5">
        <w:t>Installation</w:t>
      </w:r>
    </w:p>
    <w:p w14:paraId="7BC91BA0" w14:textId="77777777" w:rsidR="00E03719" w:rsidRPr="00D163A5" w:rsidRDefault="00E03719" w:rsidP="00CF4002">
      <w:pPr>
        <w:pStyle w:val="Heading3"/>
      </w:pPr>
      <w:r w:rsidRPr="00D163A5">
        <w:t xml:space="preserve">The Contractors shall install all equipment </w:t>
      </w:r>
      <w:r w:rsidR="00451D86">
        <w:t>in accordance with</w:t>
      </w:r>
      <w:r w:rsidRPr="00D163A5">
        <w:t xml:space="preserve"> the manufacturer’s recommendations and the </w:t>
      </w:r>
      <w:r w:rsidR="00CD3D9A" w:rsidRPr="00D163A5">
        <w:t>C</w:t>
      </w:r>
      <w:r w:rsidRPr="00D163A5">
        <w:t xml:space="preserve">ontract </w:t>
      </w:r>
      <w:r w:rsidR="00CD3D9A" w:rsidRPr="00D163A5">
        <w:t>D</w:t>
      </w:r>
      <w:r w:rsidRPr="00D163A5">
        <w:t>rawings.</w:t>
      </w:r>
    </w:p>
    <w:p w14:paraId="6D35B34C" w14:textId="77777777" w:rsidR="00F429E6" w:rsidRPr="00D163A5" w:rsidRDefault="00F429E6" w:rsidP="00CF4002">
      <w:pPr>
        <w:pStyle w:val="Heading3"/>
      </w:pPr>
      <w:r w:rsidRPr="00D163A5">
        <w:t xml:space="preserve">Perform tests in accordance with </w:t>
      </w:r>
      <w:r w:rsidRPr="00CC116E">
        <w:rPr>
          <w:highlight w:val="yellow"/>
        </w:rPr>
        <w:t>Section 16031 – Inspection and Testing</w:t>
      </w:r>
      <w:r w:rsidRPr="00D163A5">
        <w:t xml:space="preserve"> and in accordance with </w:t>
      </w:r>
      <w:r w:rsidR="003B6BE4" w:rsidRPr="00CC116E">
        <w:rPr>
          <w:highlight w:val="yellow"/>
        </w:rPr>
        <w:t>Section 01810 – Equipment Testing and Facility Commissioning</w:t>
      </w:r>
      <w:r w:rsidR="003B6BE4">
        <w:t>.</w:t>
      </w:r>
    </w:p>
    <w:p w14:paraId="402C61AC" w14:textId="77777777" w:rsidR="00F429E6" w:rsidRPr="00D163A5" w:rsidRDefault="00F429E6" w:rsidP="00CF4002">
      <w:pPr>
        <w:pStyle w:val="Heading3"/>
      </w:pPr>
      <w:r w:rsidRPr="00D163A5">
        <w:t>Inspect primary and secondary connections for tightness and signs of overheating.</w:t>
      </w:r>
    </w:p>
    <w:p w14:paraId="01ABCF17" w14:textId="77777777" w:rsidR="00F429E6" w:rsidRPr="00D163A5" w:rsidRDefault="00F429E6" w:rsidP="00CF4002">
      <w:pPr>
        <w:pStyle w:val="Heading3"/>
      </w:pPr>
      <w:r w:rsidRPr="00D163A5">
        <w:t>Check fuses for correctness of type and size.</w:t>
      </w:r>
    </w:p>
    <w:p w14:paraId="37346366" w14:textId="77777777" w:rsidR="00F429E6" w:rsidRPr="00D163A5" w:rsidRDefault="00F429E6" w:rsidP="00CF4002">
      <w:pPr>
        <w:pStyle w:val="Heading3"/>
      </w:pPr>
      <w:r w:rsidRPr="00D163A5">
        <w:t>Check grounding connections.</w:t>
      </w:r>
    </w:p>
    <w:p w14:paraId="6FD602D1" w14:textId="77777777" w:rsidR="00AA6A8D" w:rsidRPr="00D163A5" w:rsidRDefault="00AA6A8D" w:rsidP="00CF4002">
      <w:pPr>
        <w:pStyle w:val="Heading3"/>
      </w:pPr>
      <w:r w:rsidRPr="00D163A5">
        <w:t xml:space="preserve">Install suppression system immediately next to or on top of service equipment where so approved by the </w:t>
      </w:r>
      <w:r w:rsidR="005E0A62">
        <w:t>Consultant</w:t>
      </w:r>
      <w:r w:rsidRPr="00D163A5">
        <w:t>.</w:t>
      </w:r>
    </w:p>
    <w:p w14:paraId="0036F6B4" w14:textId="77777777" w:rsidR="00AA6A8D" w:rsidRPr="00D163A5" w:rsidRDefault="00AA6A8D" w:rsidP="00CF4002">
      <w:pPr>
        <w:pStyle w:val="Heading3"/>
      </w:pPr>
      <w:r w:rsidRPr="00D163A5">
        <w:t>Install conductors between suppressor and point of attachment to service equipment sized in accordance with</w:t>
      </w:r>
      <w:r w:rsidR="00451D86">
        <w:t xml:space="preserve"> the</w:t>
      </w:r>
      <w:r w:rsidRPr="00D163A5">
        <w:t xml:space="preserve"> manufacturer’s </w:t>
      </w:r>
      <w:r w:rsidR="00451D86" w:rsidRPr="00D163A5">
        <w:t xml:space="preserve">shop drawings </w:t>
      </w:r>
      <w:r w:rsidRPr="00D163A5">
        <w:t>and conductor lengths as short as possible, not to exceed 600 mm</w:t>
      </w:r>
      <w:r w:rsidR="005E0A62">
        <w:t xml:space="preserve"> unless approved by the Consultant</w:t>
      </w:r>
      <w:r w:rsidRPr="00D163A5">
        <w:t>.  Provide information from manufacturers who offer an integrated TVSS in the main service entrance equipment clearly showing lead lengths, including the neutral and ground connections.</w:t>
      </w:r>
    </w:p>
    <w:p w14:paraId="57A304B9" w14:textId="77777777" w:rsidR="00AA6A8D" w:rsidRPr="00D163A5" w:rsidRDefault="00AA6A8D" w:rsidP="00CF4002">
      <w:pPr>
        <w:pStyle w:val="Heading3"/>
      </w:pPr>
      <w:r w:rsidRPr="00D163A5">
        <w:t xml:space="preserve">Grounding:  </w:t>
      </w:r>
      <w:r w:rsidR="00451D86" w:rsidRPr="00D163A5">
        <w:t xml:space="preserve">Bond </w:t>
      </w:r>
      <w:r w:rsidR="00451D86">
        <w:t xml:space="preserve">the </w:t>
      </w:r>
      <w:r w:rsidRPr="00D163A5">
        <w:t>suppressor ground to the equipment grounding conductor and service entrance ground.</w:t>
      </w:r>
    </w:p>
    <w:p w14:paraId="23F902EE" w14:textId="77777777" w:rsidR="00AA6A8D" w:rsidRPr="00D163A5" w:rsidDel="00CF4002" w:rsidRDefault="00AA6A8D" w:rsidP="00CF4002">
      <w:pPr>
        <w:pStyle w:val="Heading3"/>
        <w:rPr>
          <w:del w:id="79" w:author="Adley-McGinnis, Andrea" w:date="2015-03-06T11:04:00Z"/>
        </w:rPr>
      </w:pPr>
    </w:p>
    <w:p w14:paraId="22F21E88" w14:textId="77777777" w:rsidR="005546C4" w:rsidRPr="00D163A5" w:rsidRDefault="005546C4" w:rsidP="00D163A5">
      <w:pPr>
        <w:pStyle w:val="Heading2"/>
      </w:pPr>
      <w:r w:rsidRPr="00D163A5">
        <w:t>Warranty</w:t>
      </w:r>
    </w:p>
    <w:p w14:paraId="3D8A187B" w14:textId="77777777" w:rsidR="00E03719" w:rsidRDefault="004B47C5" w:rsidP="00CF4002">
      <w:pPr>
        <w:pStyle w:val="Heading3"/>
      </w:pPr>
      <w:ins w:id="80" w:author="John Liu" w:date="2022-04-27T12:58:00Z">
        <w:r w:rsidRPr="004B47C5">
          <w:t>Twenty-Five (25) Years Unlimited Replacement Warranty on all parallel-wired surge protective devices (SPD).  Additionally, the warranty shall state that during the applicable warranty period any SPD which fails due to any transient surge activity, including lightning, shall be repaired or replaced by the manufacturer without charge</w:t>
        </w:r>
      </w:ins>
      <w:del w:id="81" w:author="John Liu" w:date="2022-04-27T12:58:00Z">
        <w:r w:rsidR="00E03719" w:rsidRPr="00D163A5" w:rsidDel="004B47C5">
          <w:delText xml:space="preserve">The manufacturer shall provide a warranty </w:delText>
        </w:r>
        <w:r w:rsidR="000C7659" w:rsidRPr="006C4F1C" w:rsidDel="004B47C5">
          <w:rPr>
            <w:highlight w:val="yellow"/>
          </w:rPr>
          <w:delText>[insert warranty period and when the warranty period commences</w:delText>
        </w:r>
        <w:r w:rsidR="000C7659" w:rsidDel="004B47C5">
          <w:rPr>
            <w:highlight w:val="yellow"/>
          </w:rPr>
          <w:delText xml:space="preserve">; </w:delText>
        </w:r>
        <w:r w:rsidR="00C60222" w:rsidRPr="006C4F1C" w:rsidDel="004B47C5">
          <w:rPr>
            <w:highlight w:val="yellow"/>
          </w:rPr>
          <w:delText>Consultant to ensure the warranty period is determined prior to the tendering process and is clearly incorporated into the Contract Documents]</w:delText>
        </w:r>
        <w:r w:rsidR="00E03719" w:rsidRPr="00D163A5" w:rsidDel="004B47C5">
          <w:delText xml:space="preserve"> against any TVSS part failure when installed in compliance with</w:delText>
        </w:r>
        <w:r w:rsidR="00451D86" w:rsidDel="004B47C5">
          <w:delText xml:space="preserve"> the</w:delText>
        </w:r>
        <w:r w:rsidR="00E03719" w:rsidRPr="00D163A5" w:rsidDel="004B47C5">
          <w:delText xml:space="preserve"> manufacturer’s written instructions and</w:delText>
        </w:r>
        <w:r w:rsidR="00451D86" w:rsidDel="004B47C5">
          <w:delText xml:space="preserve"> the</w:delText>
        </w:r>
        <w:r w:rsidR="00E03719" w:rsidRPr="00D163A5" w:rsidDel="004B47C5">
          <w:delText xml:space="preserve"> Ontario Electrical Safety Code</w:delText>
        </w:r>
      </w:del>
      <w:r w:rsidR="00E03719" w:rsidRPr="00D163A5">
        <w:t>.</w:t>
      </w:r>
    </w:p>
    <w:p w14:paraId="75D9EEB0" w14:textId="77777777" w:rsidR="003B6BE4" w:rsidRDefault="003B6BE4" w:rsidP="003B6BE4">
      <w:pPr>
        <w:pStyle w:val="Heading2"/>
      </w:pPr>
      <w:r>
        <w:t>Commissioning</w:t>
      </w:r>
      <w:r w:rsidRPr="003B6BE4">
        <w:rPr>
          <w:u w:val="none"/>
        </w:rPr>
        <w:tab/>
      </w:r>
      <w:r w:rsidRPr="003B6BE4">
        <w:rPr>
          <w:u w:val="none"/>
        </w:rPr>
        <w:tab/>
      </w:r>
      <w:r w:rsidRPr="003B6BE4">
        <w:rPr>
          <w:u w:val="none"/>
        </w:rPr>
        <w:tab/>
      </w:r>
    </w:p>
    <w:p w14:paraId="44A6C522" w14:textId="77777777" w:rsidR="003B6BE4" w:rsidRDefault="003B6BE4" w:rsidP="00CF4002">
      <w:pPr>
        <w:pStyle w:val="Heading3"/>
      </w:pPr>
      <w:r>
        <w:t xml:space="preserve">For all commissioning activities on systems where components of this </w:t>
      </w:r>
      <w:r w:rsidR="00C62889">
        <w:t xml:space="preserve">Section </w:t>
      </w:r>
      <w:r>
        <w:t xml:space="preserve">are integral to functionality, refer to </w:t>
      </w:r>
      <w:r w:rsidRPr="00CC116E">
        <w:rPr>
          <w:highlight w:val="yellow"/>
        </w:rPr>
        <w:t>Section 01810 – Equipment Testing and Facility Commissioning</w:t>
      </w:r>
      <w:r>
        <w:t xml:space="preserve">. All inspection and testing </w:t>
      </w:r>
      <w:r w:rsidRPr="00451D86">
        <w:t>activities</w:t>
      </w:r>
      <w:r>
        <w:t xml:space="preserve"> </w:t>
      </w:r>
      <w:r w:rsidR="00C62889">
        <w:t>shall</w:t>
      </w:r>
      <w:r>
        <w:t xml:space="preserve"> be completed</w:t>
      </w:r>
      <w:r w:rsidR="00C62889">
        <w:t xml:space="preserve"> in accordance</w:t>
      </w:r>
      <w:r>
        <w:t xml:space="preserve"> with</w:t>
      </w:r>
      <w:r w:rsidR="00C62889">
        <w:t xml:space="preserve"> the</w:t>
      </w:r>
      <w:r>
        <w:t xml:space="preserve"> </w:t>
      </w:r>
      <w:r w:rsidR="004E2FAF">
        <w:t>commissioning plan that shall be</w:t>
      </w:r>
      <w:r>
        <w:t xml:space="preserve"> provided to the Consultant </w:t>
      </w:r>
      <w:ins w:id="82" w:author="John Liu" w:date="2022-04-27T12:58:00Z">
        <w:r w:rsidR="004B47C5">
          <w:t xml:space="preserve">and get approved </w:t>
        </w:r>
      </w:ins>
      <w:r>
        <w:t xml:space="preserve">prior </w:t>
      </w:r>
      <w:r w:rsidR="00C62889">
        <w:t>to the</w:t>
      </w:r>
      <w:r w:rsidR="00CC116E">
        <w:t xml:space="preserve"> commencement</w:t>
      </w:r>
      <w:r>
        <w:t xml:space="preserve"> of commissioning activities.</w:t>
      </w:r>
    </w:p>
    <w:p w14:paraId="4CE5721B" w14:textId="77777777" w:rsidR="00F13982" w:rsidRPr="006A6E30" w:rsidRDefault="00F13982" w:rsidP="008A26A6">
      <w:pPr>
        <w:pStyle w:val="Other"/>
        <w:spacing w:before="240"/>
        <w:jc w:val="center"/>
        <w:rPr>
          <w:rFonts w:ascii="Calibri" w:hAnsi="Calibri"/>
          <w:b/>
          <w:sz w:val="22"/>
          <w:szCs w:val="22"/>
        </w:rPr>
      </w:pPr>
      <w:r w:rsidRPr="006A6E30">
        <w:rPr>
          <w:rFonts w:ascii="Calibri" w:hAnsi="Calibri"/>
          <w:b/>
          <w:sz w:val="22"/>
          <w:szCs w:val="22"/>
        </w:rPr>
        <w:t>END OF SECTION</w:t>
      </w:r>
    </w:p>
    <w:p w14:paraId="19575DF6" w14:textId="77777777" w:rsidR="00073D4C" w:rsidRPr="006A6E30" w:rsidRDefault="00073D4C" w:rsidP="008A26A6">
      <w:pPr>
        <w:pStyle w:val="Other"/>
        <w:spacing w:before="240"/>
        <w:jc w:val="center"/>
        <w:rPr>
          <w:rFonts w:ascii="Calibri" w:hAnsi="Calibri"/>
          <w:b/>
          <w:sz w:val="22"/>
          <w:szCs w:val="22"/>
        </w:rPr>
      </w:pPr>
    </w:p>
    <w:p w14:paraId="47BC6C46" w14:textId="77777777" w:rsidR="00672C12" w:rsidRPr="006A6E30" w:rsidRDefault="00672C12" w:rsidP="00672C12">
      <w:pPr>
        <w:pStyle w:val="BodyText"/>
        <w:rPr>
          <w:rFonts w:ascii="Calibri" w:hAnsi="Calibri"/>
          <w:szCs w:val="22"/>
        </w:rPr>
      </w:pPr>
    </w:p>
    <w:sectPr w:rsidR="00672C12" w:rsidRPr="006A6E30" w:rsidSect="006C7E94">
      <w:headerReference w:type="even" r:id="rId12"/>
      <w:headerReference w:type="default" r:id="rId13"/>
      <w:footerReference w:type="even" r:id="rId14"/>
      <w:footerReference w:type="default" r:id="rId15"/>
      <w:headerReference w:type="first" r:id="rId16"/>
      <w:footerReference w:type="first" r:id="rId17"/>
      <w:pgSz w:w="12240" w:h="15840" w:code="1"/>
      <w:pgMar w:top="1440" w:right="720" w:bottom="1440" w:left="720" w:header="720" w:footer="720" w:gutter="994"/>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00767" w14:textId="77777777" w:rsidR="00946EC6" w:rsidRDefault="00946EC6">
      <w:r>
        <w:separator/>
      </w:r>
    </w:p>
  </w:endnote>
  <w:endnote w:type="continuationSeparator" w:id="0">
    <w:p w14:paraId="1AC39EB2" w14:textId="77777777" w:rsidR="00946EC6" w:rsidRDefault="00946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B3758" w14:textId="77777777" w:rsidR="003C77A5" w:rsidRDefault="003C77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CFD5A" w14:textId="77777777" w:rsidR="003C77A5" w:rsidRDefault="003C77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4B63A" w14:textId="77777777" w:rsidR="003C77A5" w:rsidRDefault="003C7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71FB8" w14:textId="77777777" w:rsidR="00946EC6" w:rsidRDefault="00946EC6">
      <w:r>
        <w:separator/>
      </w:r>
    </w:p>
  </w:footnote>
  <w:footnote w:type="continuationSeparator" w:id="0">
    <w:p w14:paraId="6CF98673" w14:textId="77777777" w:rsidR="00946EC6" w:rsidRDefault="00946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2B8FC" w14:textId="77777777" w:rsidR="006C7E94" w:rsidRPr="00556E08" w:rsidRDefault="006C7E94" w:rsidP="006C7E94">
    <w:pPr>
      <w:pBdr>
        <w:top w:val="single" w:sz="4" w:space="1" w:color="auto"/>
      </w:pBdr>
      <w:tabs>
        <w:tab w:val="right" w:pos="9810"/>
      </w:tabs>
      <w:rPr>
        <w:rFonts w:ascii="Calibri" w:hAnsi="Calibri" w:cs="Arial"/>
      </w:rPr>
    </w:pPr>
    <w:r w:rsidRPr="00556E08">
      <w:rPr>
        <w:rFonts w:ascii="Calibri" w:hAnsi="Calibri" w:cs="Arial"/>
      </w:rPr>
      <w:t>Section16289</w:t>
    </w:r>
    <w:r w:rsidRPr="00556E08">
      <w:rPr>
        <w:rFonts w:ascii="Calibri" w:hAnsi="Calibri" w:cs="Arial"/>
      </w:rPr>
      <w:tab/>
      <w:t>CONTRACT NO</w:t>
    </w:r>
    <w:r w:rsidRPr="00556E08">
      <w:rPr>
        <w:rFonts w:ascii="Calibri" w:hAnsi="Calibri" w:cs="Arial"/>
        <w:highlight w:val="yellow"/>
      </w:rPr>
      <w:t xml:space="preserve">. [Insert </w:t>
    </w:r>
    <w:r w:rsidR="007A1BE3">
      <w:rPr>
        <w:rFonts w:ascii="Calibri" w:hAnsi="Calibri" w:cs="Arial"/>
        <w:highlight w:val="yellow"/>
      </w:rPr>
      <w:t xml:space="preserve">Contract </w:t>
    </w:r>
    <w:r w:rsidRPr="00556E08">
      <w:rPr>
        <w:rFonts w:ascii="Calibri" w:hAnsi="Calibri" w:cs="Arial"/>
        <w:highlight w:val="yellow"/>
      </w:rPr>
      <w:t>Number]</w:t>
    </w:r>
    <w:r w:rsidRPr="00556E08">
      <w:rPr>
        <w:rFonts w:ascii="Calibri" w:hAnsi="Calibri" w:cs="Arial"/>
      </w:rPr>
      <w:tab/>
    </w:r>
  </w:p>
  <w:p w14:paraId="6EDF5730" w14:textId="77777777" w:rsidR="006C7E94" w:rsidRPr="00556E08" w:rsidRDefault="0059683F" w:rsidP="006C7E94">
    <w:pPr>
      <w:pBdr>
        <w:top w:val="single" w:sz="4" w:space="1" w:color="auto"/>
      </w:pBdr>
      <w:tabs>
        <w:tab w:val="left" w:pos="-1440"/>
        <w:tab w:val="left" w:pos="-720"/>
        <w:tab w:val="left" w:pos="0"/>
        <w:tab w:val="center" w:pos="5220"/>
        <w:tab w:val="right" w:pos="9810"/>
      </w:tabs>
      <w:rPr>
        <w:rFonts w:ascii="Calibri" w:hAnsi="Calibri" w:cs="Arial"/>
        <w:lang w:val="fr-CA"/>
      </w:rPr>
    </w:pPr>
    <w:r w:rsidRPr="00556E08">
      <w:rPr>
        <w:rFonts w:ascii="Calibri" w:hAnsi="Calibri" w:cs="Arial"/>
        <w:lang w:val="fr-CA"/>
      </w:rPr>
      <w:t>201</w:t>
    </w:r>
    <w:r>
      <w:rPr>
        <w:rFonts w:ascii="Calibri" w:hAnsi="Calibri" w:cs="Arial"/>
        <w:lang w:val="fr-CA"/>
      </w:rPr>
      <w:t>5</w:t>
    </w:r>
    <w:r w:rsidR="006C7E94" w:rsidRPr="00556E08">
      <w:rPr>
        <w:rFonts w:ascii="Calibri" w:hAnsi="Calibri" w:cs="Arial"/>
        <w:lang w:val="fr-CA"/>
      </w:rPr>
      <w:t>-</w:t>
    </w:r>
    <w:r w:rsidRPr="00556E08">
      <w:rPr>
        <w:rFonts w:ascii="Calibri" w:hAnsi="Calibri" w:cs="Arial"/>
        <w:lang w:val="fr-CA"/>
      </w:rPr>
      <w:t>0</w:t>
    </w:r>
    <w:r>
      <w:rPr>
        <w:rFonts w:ascii="Calibri" w:hAnsi="Calibri" w:cs="Arial"/>
        <w:lang w:val="fr-CA"/>
      </w:rPr>
      <w:t>2</w:t>
    </w:r>
    <w:r w:rsidR="006C7E94" w:rsidRPr="00556E08">
      <w:rPr>
        <w:rFonts w:ascii="Calibri" w:hAnsi="Calibri" w:cs="Arial"/>
        <w:lang w:val="fr-CA"/>
      </w:rPr>
      <w:t>-</w:t>
    </w:r>
    <w:r>
      <w:rPr>
        <w:rFonts w:ascii="Calibri" w:hAnsi="Calibri" w:cs="Arial"/>
        <w:lang w:val="fr-CA"/>
      </w:rPr>
      <w:t>04</w:t>
    </w:r>
    <w:r w:rsidR="006C7E94" w:rsidRPr="00556E08">
      <w:rPr>
        <w:rFonts w:ascii="Calibri" w:hAnsi="Calibri" w:cs="Arial"/>
        <w:b/>
      </w:rPr>
      <w:tab/>
    </w:r>
    <w:r w:rsidR="006C7E94" w:rsidRPr="00556E08">
      <w:rPr>
        <w:rFonts w:ascii="Calibri" w:hAnsi="Calibri" w:cs="Arial"/>
        <w:b/>
        <w:lang w:val="fr-CA"/>
      </w:rPr>
      <w:t>TRANSIENT VOLTAGE SURGE SUPPRESSION (TVSS)</w:t>
    </w:r>
    <w:r w:rsidR="006C7E94" w:rsidRPr="00556E08">
      <w:rPr>
        <w:rFonts w:ascii="Calibri" w:hAnsi="Calibri" w:cs="Arial"/>
        <w:lang w:val="fr-CA"/>
      </w:rPr>
      <w:tab/>
    </w:r>
  </w:p>
  <w:p w14:paraId="0920BCC2" w14:textId="77777777" w:rsidR="006C7E94" w:rsidRPr="00556E08" w:rsidRDefault="006C7E94" w:rsidP="006C7E94">
    <w:pPr>
      <w:pBdr>
        <w:top w:val="single" w:sz="4" w:space="1" w:color="auto"/>
      </w:pBdr>
      <w:tabs>
        <w:tab w:val="center" w:pos="5175"/>
        <w:tab w:val="right" w:pos="9810"/>
      </w:tabs>
      <w:rPr>
        <w:rFonts w:ascii="Calibri" w:hAnsi="Calibri" w:cs="Arial"/>
      </w:rPr>
    </w:pPr>
    <w:r w:rsidRPr="00556E08">
      <w:rPr>
        <w:rFonts w:ascii="Calibri" w:hAnsi="Calibri" w:cs="Arial"/>
      </w:rPr>
      <w:t xml:space="preserve">Page </w:t>
    </w:r>
    <w:r w:rsidRPr="00556E08">
      <w:rPr>
        <w:rFonts w:ascii="Calibri" w:hAnsi="Calibri" w:cs="Arial"/>
      </w:rPr>
      <w:fldChar w:fldCharType="begin"/>
    </w:r>
    <w:r w:rsidRPr="00556E08">
      <w:rPr>
        <w:rFonts w:ascii="Calibri" w:hAnsi="Calibri" w:cs="Arial"/>
      </w:rPr>
      <w:instrText xml:space="preserve">PAGE </w:instrText>
    </w:r>
    <w:r w:rsidRPr="00556E08">
      <w:rPr>
        <w:rFonts w:ascii="Calibri" w:hAnsi="Calibri" w:cs="Arial"/>
      </w:rPr>
      <w:fldChar w:fldCharType="separate"/>
    </w:r>
    <w:r w:rsidR="00C74E51">
      <w:rPr>
        <w:rFonts w:ascii="Calibri" w:hAnsi="Calibri" w:cs="Arial"/>
        <w:noProof/>
      </w:rPr>
      <w:t>2</w:t>
    </w:r>
    <w:r w:rsidRPr="00556E08">
      <w:rPr>
        <w:rFonts w:ascii="Calibri" w:hAnsi="Calibri" w:cs="Arial"/>
      </w:rPr>
      <w:fldChar w:fldCharType="end"/>
    </w:r>
    <w:r w:rsidRPr="00556E08">
      <w:rPr>
        <w:rStyle w:val="PageNumber"/>
        <w:rFonts w:ascii="Calibri" w:hAnsi="Calibri" w:cs="Arial"/>
        <w:caps/>
        <w:sz w:val="22"/>
        <w:szCs w:val="22"/>
      </w:rPr>
      <w:tab/>
    </w:r>
    <w:r w:rsidRPr="00556E08">
      <w:rPr>
        <w:rStyle w:val="PageNumber"/>
        <w:rFonts w:ascii="Calibri" w:hAnsi="Calibri" w:cs="Arial"/>
        <w:caps/>
        <w:sz w:val="22"/>
        <w:szCs w:val="22"/>
      </w:rPr>
      <w:tab/>
    </w:r>
    <w:r w:rsidRPr="00556E08">
      <w:rPr>
        <w:rFonts w:ascii="Calibri" w:hAnsi="Calibri" w:cs="Arial"/>
      </w:rPr>
      <w:t xml:space="preserve">DATE:  </w:t>
    </w:r>
    <w:r w:rsidRPr="00556E08">
      <w:rPr>
        <w:rFonts w:ascii="Calibri" w:hAnsi="Calibri" w:cs="Arial"/>
        <w:highlight w:val="yellow"/>
      </w:rPr>
      <w:t>[Insert Date (e.g. Jan., 2000)]</w:t>
    </w:r>
    <w:r w:rsidRPr="00556E08">
      <w:rPr>
        <w:rFonts w:ascii="Calibri" w:hAnsi="Calibri" w:cs="Arial"/>
      </w:rPr>
      <w:tab/>
    </w:r>
    <w:r w:rsidRPr="00556E08">
      <w:rPr>
        <w:rFonts w:ascii="Calibri" w:hAnsi="Calibri" w:cs="Arial"/>
      </w:rPr>
      <w:tab/>
    </w:r>
  </w:p>
  <w:p w14:paraId="47F61CBE" w14:textId="77777777" w:rsidR="006C7E94" w:rsidRDefault="006C7E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159B5" w14:textId="77777777" w:rsidR="00E37AC8" w:rsidRPr="00556E08" w:rsidRDefault="00E37AC8" w:rsidP="006C7E94">
    <w:pPr>
      <w:pBdr>
        <w:top w:val="single" w:sz="4" w:space="1" w:color="auto"/>
      </w:pBdr>
      <w:tabs>
        <w:tab w:val="right" w:pos="9810"/>
      </w:tabs>
      <w:rPr>
        <w:rFonts w:ascii="Calibri" w:hAnsi="Calibri" w:cs="Arial"/>
      </w:rPr>
    </w:pPr>
    <w:r w:rsidRPr="00556E08">
      <w:rPr>
        <w:rFonts w:ascii="Calibri" w:hAnsi="Calibri" w:cs="Arial"/>
      </w:rPr>
      <w:t>CONTRACT NO</w:t>
    </w:r>
    <w:r w:rsidR="007A1BE3">
      <w:rPr>
        <w:rFonts w:ascii="Calibri" w:hAnsi="Calibri" w:cs="Arial"/>
        <w:highlight w:val="yellow"/>
      </w:rPr>
      <w:t>.</w:t>
    </w:r>
    <w:r w:rsidRPr="00556E08">
      <w:rPr>
        <w:rFonts w:ascii="Calibri" w:hAnsi="Calibri" w:cs="Arial"/>
        <w:highlight w:val="yellow"/>
      </w:rPr>
      <w:t xml:space="preserve"> [Insert </w:t>
    </w:r>
    <w:r w:rsidR="007A1BE3">
      <w:rPr>
        <w:rFonts w:ascii="Calibri" w:hAnsi="Calibri" w:cs="Arial"/>
        <w:highlight w:val="yellow"/>
      </w:rPr>
      <w:t xml:space="preserve">Contract </w:t>
    </w:r>
    <w:r w:rsidRPr="00556E08">
      <w:rPr>
        <w:rFonts w:ascii="Calibri" w:hAnsi="Calibri" w:cs="Arial"/>
        <w:highlight w:val="yellow"/>
      </w:rPr>
      <w:t>Number]</w:t>
    </w:r>
    <w:r w:rsidRPr="00556E08">
      <w:rPr>
        <w:rFonts w:ascii="Calibri" w:hAnsi="Calibri" w:cs="Arial"/>
      </w:rPr>
      <w:tab/>
      <w:t>Section16289</w:t>
    </w:r>
  </w:p>
  <w:p w14:paraId="130B5291" w14:textId="77777777" w:rsidR="00E37AC8" w:rsidRPr="00556E08" w:rsidRDefault="00E37AC8" w:rsidP="006C7E94">
    <w:pPr>
      <w:pBdr>
        <w:top w:val="single" w:sz="4" w:space="1" w:color="auto"/>
      </w:pBdr>
      <w:tabs>
        <w:tab w:val="left" w:pos="-1440"/>
        <w:tab w:val="left" w:pos="-720"/>
        <w:tab w:val="left" w:pos="0"/>
        <w:tab w:val="center" w:pos="5220"/>
        <w:tab w:val="right" w:pos="9810"/>
      </w:tabs>
      <w:rPr>
        <w:rFonts w:ascii="Calibri" w:hAnsi="Calibri" w:cs="Arial"/>
        <w:lang w:val="fr-CA"/>
      </w:rPr>
    </w:pPr>
    <w:r w:rsidRPr="00556E08">
      <w:rPr>
        <w:rFonts w:ascii="Calibri" w:hAnsi="Calibri" w:cs="Arial"/>
        <w:b/>
      </w:rPr>
      <w:tab/>
    </w:r>
    <w:r w:rsidRPr="00556E08">
      <w:rPr>
        <w:rFonts w:ascii="Calibri" w:hAnsi="Calibri" w:cs="Arial"/>
        <w:b/>
        <w:lang w:val="fr-CA"/>
      </w:rPr>
      <w:t>TRANSIENT VOLTAGE SURGE SUPPRESSION (TVSS)</w:t>
    </w:r>
    <w:r w:rsidRPr="00556E08">
      <w:rPr>
        <w:rFonts w:ascii="Calibri" w:hAnsi="Calibri" w:cs="Arial"/>
        <w:lang w:val="fr-CA"/>
      </w:rPr>
      <w:tab/>
    </w:r>
    <w:r w:rsidR="0059683F" w:rsidRPr="00556E08">
      <w:rPr>
        <w:rFonts w:ascii="Calibri" w:hAnsi="Calibri" w:cs="Arial"/>
        <w:lang w:val="fr-CA"/>
      </w:rPr>
      <w:t>201</w:t>
    </w:r>
    <w:r w:rsidR="0059683F">
      <w:rPr>
        <w:rFonts w:ascii="Calibri" w:hAnsi="Calibri" w:cs="Arial"/>
        <w:lang w:val="fr-CA"/>
      </w:rPr>
      <w:t>5</w:t>
    </w:r>
    <w:r w:rsidRPr="00556E08">
      <w:rPr>
        <w:rFonts w:ascii="Calibri" w:hAnsi="Calibri" w:cs="Arial"/>
        <w:lang w:val="fr-CA"/>
      </w:rPr>
      <w:t>-</w:t>
    </w:r>
    <w:r w:rsidR="0059683F" w:rsidRPr="00556E08">
      <w:rPr>
        <w:rFonts w:ascii="Calibri" w:hAnsi="Calibri" w:cs="Arial"/>
        <w:lang w:val="fr-CA"/>
      </w:rPr>
      <w:t>0</w:t>
    </w:r>
    <w:r w:rsidR="0059683F">
      <w:rPr>
        <w:rFonts w:ascii="Calibri" w:hAnsi="Calibri" w:cs="Arial"/>
        <w:lang w:val="fr-CA"/>
      </w:rPr>
      <w:t>2</w:t>
    </w:r>
    <w:r w:rsidRPr="00556E08">
      <w:rPr>
        <w:rFonts w:ascii="Calibri" w:hAnsi="Calibri" w:cs="Arial"/>
        <w:lang w:val="fr-CA"/>
      </w:rPr>
      <w:t>-</w:t>
    </w:r>
    <w:r w:rsidR="0059683F">
      <w:rPr>
        <w:rFonts w:ascii="Calibri" w:hAnsi="Calibri" w:cs="Arial"/>
        <w:lang w:val="fr-CA"/>
      </w:rPr>
      <w:t>04</w:t>
    </w:r>
  </w:p>
  <w:p w14:paraId="346B480A" w14:textId="77777777" w:rsidR="00E37AC8" w:rsidRPr="00556E08" w:rsidRDefault="00E37AC8" w:rsidP="006C7E94">
    <w:pPr>
      <w:pBdr>
        <w:top w:val="single" w:sz="4" w:space="1" w:color="auto"/>
      </w:pBdr>
      <w:tabs>
        <w:tab w:val="center" w:pos="5175"/>
        <w:tab w:val="right" w:pos="9810"/>
      </w:tabs>
      <w:rPr>
        <w:rFonts w:ascii="Calibri" w:hAnsi="Calibri" w:cs="Arial"/>
      </w:rPr>
    </w:pPr>
    <w:r w:rsidRPr="00556E08">
      <w:rPr>
        <w:rFonts w:ascii="Calibri" w:hAnsi="Calibri" w:cs="Arial"/>
      </w:rPr>
      <w:t xml:space="preserve">DATE:  </w:t>
    </w:r>
    <w:r w:rsidRPr="00556E08">
      <w:rPr>
        <w:rFonts w:ascii="Calibri" w:hAnsi="Calibri" w:cs="Arial"/>
        <w:highlight w:val="yellow"/>
      </w:rPr>
      <w:t>[Insert Date (e.g. Jan., 2000)]</w:t>
    </w:r>
    <w:r w:rsidRPr="00556E08">
      <w:rPr>
        <w:rFonts w:ascii="Calibri" w:hAnsi="Calibri" w:cs="Arial"/>
      </w:rPr>
      <w:tab/>
    </w:r>
    <w:r w:rsidRPr="00556E08">
      <w:rPr>
        <w:rFonts w:ascii="Calibri" w:hAnsi="Calibri" w:cs="Arial"/>
      </w:rPr>
      <w:tab/>
      <w:t xml:space="preserve">Page </w:t>
    </w:r>
    <w:r w:rsidRPr="00556E08">
      <w:rPr>
        <w:rFonts w:ascii="Calibri" w:hAnsi="Calibri" w:cs="Arial"/>
      </w:rPr>
      <w:fldChar w:fldCharType="begin"/>
    </w:r>
    <w:r w:rsidRPr="00556E08">
      <w:rPr>
        <w:rFonts w:ascii="Calibri" w:hAnsi="Calibri" w:cs="Arial"/>
      </w:rPr>
      <w:instrText xml:space="preserve">PAGE </w:instrText>
    </w:r>
    <w:r w:rsidRPr="00556E08">
      <w:rPr>
        <w:rFonts w:ascii="Calibri" w:hAnsi="Calibri" w:cs="Arial"/>
      </w:rPr>
      <w:fldChar w:fldCharType="separate"/>
    </w:r>
    <w:r w:rsidR="00C74E51">
      <w:rPr>
        <w:rFonts w:ascii="Calibri" w:hAnsi="Calibri" w:cs="Arial"/>
        <w:noProof/>
      </w:rPr>
      <w:t>1</w:t>
    </w:r>
    <w:r w:rsidRPr="00556E08">
      <w:rPr>
        <w:rFonts w:ascii="Calibri" w:hAnsi="Calibri" w:cs="Arial"/>
      </w:rPr>
      <w:fldChar w:fldCharType="end"/>
    </w:r>
    <w:r w:rsidRPr="00556E08">
      <w:rPr>
        <w:rFonts w:ascii="Calibri" w:hAnsi="Calibri" w:cs="Arial"/>
      </w:rPr>
      <w:t xml:space="preserve"> </w:t>
    </w:r>
  </w:p>
  <w:p w14:paraId="12B7666D" w14:textId="77777777" w:rsidR="00E37AC8" w:rsidRPr="00672C12" w:rsidRDefault="00E37AC8"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16F32" w14:textId="77777777" w:rsidR="00E37AC8" w:rsidRPr="0082209E" w:rsidRDefault="00E37AC8"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[Insert Owner Number]</w:t>
    </w:r>
    <w:r w:rsidRPr="0082209E">
      <w:rPr>
        <w:rFonts w:ascii="Arial" w:hAnsi="Arial" w:cs="Arial"/>
      </w:rPr>
      <w:tab/>
      <w:t>Section</w:t>
    </w:r>
    <w:r>
      <w:rPr>
        <w:rFonts w:ascii="Arial" w:hAnsi="Arial" w:cs="Arial"/>
      </w:rPr>
      <w:t>16289</w:t>
    </w:r>
  </w:p>
  <w:p w14:paraId="4BA39A4B" w14:textId="77777777" w:rsidR="00E37AC8" w:rsidRPr="00CF5CAB" w:rsidRDefault="00E37AC8" w:rsidP="008A26A6">
    <w:pPr>
      <w:pBdr>
        <w:top w:val="single" w:sz="4" w:space="1" w:color="auto"/>
      </w:pBdr>
      <w:tabs>
        <w:tab w:val="left" w:pos="-1440"/>
        <w:tab w:val="left" w:pos="-720"/>
        <w:tab w:val="left" w:pos="0"/>
        <w:tab w:val="center" w:pos="5220"/>
        <w:tab w:val="right" w:pos="10350"/>
      </w:tabs>
      <w:rPr>
        <w:rFonts w:ascii="Arial" w:hAnsi="Arial" w:cs="Arial"/>
        <w:lang w:val="fr-CA"/>
      </w:rPr>
    </w:pPr>
    <w:r>
      <w:rPr>
        <w:rFonts w:ascii="Arial" w:hAnsi="Arial" w:cs="Arial"/>
        <w:b/>
      </w:rPr>
      <w:tab/>
    </w:r>
    <w:r w:rsidRPr="00CF5CAB">
      <w:rPr>
        <w:rFonts w:ascii="Arial" w:hAnsi="Arial" w:cs="Arial"/>
        <w:b/>
        <w:lang w:val="fr-CA"/>
      </w:rPr>
      <w:t>TRANSIENT VOLTAGE SURGE SUPPRESSION (TVSS)</w:t>
    </w:r>
    <w:r w:rsidRPr="00CF5CAB">
      <w:rPr>
        <w:rFonts w:ascii="Arial" w:hAnsi="Arial" w:cs="Arial"/>
        <w:lang w:val="fr-CA"/>
      </w:rPr>
      <w:tab/>
      <w:t>20</w:t>
    </w:r>
    <w:r w:rsidR="00E50870">
      <w:rPr>
        <w:rFonts w:ascii="Arial" w:hAnsi="Arial" w:cs="Arial"/>
        <w:lang w:val="fr-CA"/>
      </w:rPr>
      <w:t>13</w:t>
    </w:r>
    <w:r w:rsidRPr="00CF5CAB">
      <w:rPr>
        <w:rFonts w:ascii="Arial" w:hAnsi="Arial" w:cs="Arial"/>
        <w:lang w:val="fr-CA"/>
      </w:rPr>
      <w:t>-0</w:t>
    </w:r>
    <w:r w:rsidR="00E50870">
      <w:rPr>
        <w:rFonts w:ascii="Arial" w:hAnsi="Arial" w:cs="Arial"/>
        <w:lang w:val="fr-CA"/>
      </w:rPr>
      <w:t>6</w:t>
    </w:r>
    <w:r w:rsidRPr="00CF5CAB">
      <w:rPr>
        <w:rFonts w:ascii="Arial" w:hAnsi="Arial" w:cs="Arial"/>
        <w:lang w:val="fr-CA"/>
      </w:rPr>
      <w:t>-</w:t>
    </w:r>
    <w:r w:rsidR="00E50870">
      <w:rPr>
        <w:rFonts w:ascii="Arial" w:hAnsi="Arial" w:cs="Arial"/>
        <w:lang w:val="fr-CA"/>
      </w:rPr>
      <w:t>26</w:t>
    </w:r>
  </w:p>
  <w:p w14:paraId="5E6313E0" w14:textId="77777777" w:rsidR="00E37AC8" w:rsidRPr="0082209E" w:rsidRDefault="00E37AC8"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6C7E94">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sidR="006C7E94">
      <w:rPr>
        <w:rStyle w:val="PageNumber"/>
        <w:rFonts w:ascii="Arial" w:hAnsi="Arial" w:cs="Arial"/>
        <w:caps/>
        <w:noProof/>
        <w:sz w:val="22"/>
        <w:szCs w:val="22"/>
      </w:rPr>
      <w:t>11</w:t>
    </w:r>
    <w:r w:rsidRPr="008A26A6">
      <w:rPr>
        <w:rStyle w:val="PageNumber"/>
        <w:rFonts w:ascii="Arial" w:hAnsi="Arial" w:cs="Arial"/>
        <w:caps/>
        <w:sz w:val="22"/>
        <w:szCs w:val="22"/>
      </w:rPr>
      <w:fldChar w:fldCharType="end"/>
    </w:r>
  </w:p>
  <w:p w14:paraId="19FE500B" w14:textId="77777777" w:rsidR="00E37AC8" w:rsidRDefault="00E37AC8"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0407D28"/>
    <w:multiLevelType w:val="multilevel"/>
    <w:tmpl w:val="8906320C"/>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3"/>
      <w:lvlJc w:val="left"/>
      <w:pPr>
        <w:tabs>
          <w:tab w:val="num" w:pos="-1620"/>
        </w:tabs>
        <w:ind w:left="-1620" w:firstLine="2880"/>
      </w:p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6."/>
      <w:lvlJc w:val="left"/>
      <w:pPr>
        <w:tabs>
          <w:tab w:val="num" w:pos="720"/>
        </w:tabs>
        <w:ind w:left="720" w:firstLine="504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790972524">
    <w:abstractNumId w:val="0"/>
  </w:num>
  <w:num w:numId="2" w16cid:durableId="1615137357">
    <w:abstractNumId w:val="0"/>
  </w:num>
  <w:num w:numId="3" w16cid:durableId="1420978368">
    <w:abstractNumId w:val="8"/>
  </w:num>
  <w:num w:numId="4" w16cid:durableId="1777165598">
    <w:abstractNumId w:val="5"/>
  </w:num>
  <w:num w:numId="5" w16cid:durableId="49891746">
    <w:abstractNumId w:val="9"/>
  </w:num>
  <w:num w:numId="6" w16cid:durableId="2136752462">
    <w:abstractNumId w:val="4"/>
  </w:num>
  <w:num w:numId="7" w16cid:durableId="420564221">
    <w:abstractNumId w:val="7"/>
  </w:num>
  <w:num w:numId="8" w16cid:durableId="1199776946">
    <w:abstractNumId w:val="2"/>
  </w:num>
  <w:num w:numId="9" w16cid:durableId="1994213813">
    <w:abstractNumId w:val="10"/>
  </w:num>
  <w:num w:numId="10" w16cid:durableId="1507479371">
    <w:abstractNumId w:val="6"/>
  </w:num>
  <w:num w:numId="11" w16cid:durableId="726495131">
    <w:abstractNumId w:val="3"/>
  </w:num>
  <w:num w:numId="12" w16cid:durableId="1849830204">
    <w:abstractNumId w:val="1"/>
  </w:num>
  <w:num w:numId="13" w16cid:durableId="17182393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576005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35693"/>
    <w:rsid w:val="00036296"/>
    <w:rsid w:val="00053ADD"/>
    <w:rsid w:val="00073D4C"/>
    <w:rsid w:val="0007627D"/>
    <w:rsid w:val="00081EA3"/>
    <w:rsid w:val="000842F6"/>
    <w:rsid w:val="000A7BB7"/>
    <w:rsid w:val="000B28E7"/>
    <w:rsid w:val="000C6EBC"/>
    <w:rsid w:val="000C7659"/>
    <w:rsid w:val="000D0312"/>
    <w:rsid w:val="00107DBA"/>
    <w:rsid w:val="00124C90"/>
    <w:rsid w:val="0012572D"/>
    <w:rsid w:val="0013008A"/>
    <w:rsid w:val="001328EC"/>
    <w:rsid w:val="0015094C"/>
    <w:rsid w:val="00155D98"/>
    <w:rsid w:val="00167CC4"/>
    <w:rsid w:val="0017345C"/>
    <w:rsid w:val="00182B29"/>
    <w:rsid w:val="001A01FD"/>
    <w:rsid w:val="001B3E2D"/>
    <w:rsid w:val="001C0359"/>
    <w:rsid w:val="001D614A"/>
    <w:rsid w:val="00205AE9"/>
    <w:rsid w:val="00206984"/>
    <w:rsid w:val="00221A13"/>
    <w:rsid w:val="00230E6F"/>
    <w:rsid w:val="00232A3B"/>
    <w:rsid w:val="0025079C"/>
    <w:rsid w:val="00255F65"/>
    <w:rsid w:val="00280D1D"/>
    <w:rsid w:val="002D4787"/>
    <w:rsid w:val="002F00EA"/>
    <w:rsid w:val="003003CF"/>
    <w:rsid w:val="00307E59"/>
    <w:rsid w:val="003130DA"/>
    <w:rsid w:val="00321075"/>
    <w:rsid w:val="00330FB4"/>
    <w:rsid w:val="0033540B"/>
    <w:rsid w:val="0033624E"/>
    <w:rsid w:val="00340DB1"/>
    <w:rsid w:val="0034724B"/>
    <w:rsid w:val="00360010"/>
    <w:rsid w:val="00366110"/>
    <w:rsid w:val="00372157"/>
    <w:rsid w:val="0037235C"/>
    <w:rsid w:val="003737A0"/>
    <w:rsid w:val="00374ED1"/>
    <w:rsid w:val="003A7B0C"/>
    <w:rsid w:val="003B6BE4"/>
    <w:rsid w:val="003C77A5"/>
    <w:rsid w:val="003D50A1"/>
    <w:rsid w:val="003D66EC"/>
    <w:rsid w:val="003F400B"/>
    <w:rsid w:val="00400D0A"/>
    <w:rsid w:val="0040417E"/>
    <w:rsid w:val="004049EA"/>
    <w:rsid w:val="00405F5F"/>
    <w:rsid w:val="00414AEF"/>
    <w:rsid w:val="004177B7"/>
    <w:rsid w:val="004236A7"/>
    <w:rsid w:val="004252C8"/>
    <w:rsid w:val="0043425C"/>
    <w:rsid w:val="00444CE7"/>
    <w:rsid w:val="00451D86"/>
    <w:rsid w:val="0045303A"/>
    <w:rsid w:val="00476320"/>
    <w:rsid w:val="00492374"/>
    <w:rsid w:val="004B47C5"/>
    <w:rsid w:val="004C5017"/>
    <w:rsid w:val="004E2FAF"/>
    <w:rsid w:val="004F6B1A"/>
    <w:rsid w:val="005224D5"/>
    <w:rsid w:val="00530760"/>
    <w:rsid w:val="00533BD6"/>
    <w:rsid w:val="005546C4"/>
    <w:rsid w:val="005548AA"/>
    <w:rsid w:val="00556E08"/>
    <w:rsid w:val="005947BD"/>
    <w:rsid w:val="0059653E"/>
    <w:rsid w:val="0059683F"/>
    <w:rsid w:val="005E0A62"/>
    <w:rsid w:val="005E1DFC"/>
    <w:rsid w:val="005F16EB"/>
    <w:rsid w:val="00621C37"/>
    <w:rsid w:val="00624941"/>
    <w:rsid w:val="00642797"/>
    <w:rsid w:val="006653C0"/>
    <w:rsid w:val="00672C12"/>
    <w:rsid w:val="00683287"/>
    <w:rsid w:val="006A260D"/>
    <w:rsid w:val="006A6E30"/>
    <w:rsid w:val="006C0FAF"/>
    <w:rsid w:val="006C4F1C"/>
    <w:rsid w:val="006C7E94"/>
    <w:rsid w:val="0070514B"/>
    <w:rsid w:val="00705B74"/>
    <w:rsid w:val="00715674"/>
    <w:rsid w:val="007633BA"/>
    <w:rsid w:val="007A1BE3"/>
    <w:rsid w:val="007D1A54"/>
    <w:rsid w:val="007E4441"/>
    <w:rsid w:val="008001A5"/>
    <w:rsid w:val="00804071"/>
    <w:rsid w:val="00812A85"/>
    <w:rsid w:val="00816994"/>
    <w:rsid w:val="00837368"/>
    <w:rsid w:val="0084572A"/>
    <w:rsid w:val="00867BE0"/>
    <w:rsid w:val="00881A49"/>
    <w:rsid w:val="00883AE9"/>
    <w:rsid w:val="008933F2"/>
    <w:rsid w:val="008940DE"/>
    <w:rsid w:val="008A26A6"/>
    <w:rsid w:val="008A3503"/>
    <w:rsid w:val="008B7FDE"/>
    <w:rsid w:val="008C3792"/>
    <w:rsid w:val="008F6C99"/>
    <w:rsid w:val="009013B6"/>
    <w:rsid w:val="00932DA8"/>
    <w:rsid w:val="00933ECA"/>
    <w:rsid w:val="009369FF"/>
    <w:rsid w:val="00946EC6"/>
    <w:rsid w:val="009544E3"/>
    <w:rsid w:val="00960901"/>
    <w:rsid w:val="0097451C"/>
    <w:rsid w:val="00981F15"/>
    <w:rsid w:val="009D2421"/>
    <w:rsid w:val="009E1368"/>
    <w:rsid w:val="00A767E0"/>
    <w:rsid w:val="00A94365"/>
    <w:rsid w:val="00AA040C"/>
    <w:rsid w:val="00AA6A8D"/>
    <w:rsid w:val="00AB3A8A"/>
    <w:rsid w:val="00B03DD8"/>
    <w:rsid w:val="00B24084"/>
    <w:rsid w:val="00B446B5"/>
    <w:rsid w:val="00B57029"/>
    <w:rsid w:val="00B74AA3"/>
    <w:rsid w:val="00B94021"/>
    <w:rsid w:val="00BB111E"/>
    <w:rsid w:val="00BC1A44"/>
    <w:rsid w:val="00BE3FBA"/>
    <w:rsid w:val="00C25C7A"/>
    <w:rsid w:val="00C44AFD"/>
    <w:rsid w:val="00C60222"/>
    <w:rsid w:val="00C62889"/>
    <w:rsid w:val="00C73272"/>
    <w:rsid w:val="00C74E51"/>
    <w:rsid w:val="00C80C03"/>
    <w:rsid w:val="00C81675"/>
    <w:rsid w:val="00CB1C97"/>
    <w:rsid w:val="00CB4F9F"/>
    <w:rsid w:val="00CC116E"/>
    <w:rsid w:val="00CD3D9A"/>
    <w:rsid w:val="00CF4002"/>
    <w:rsid w:val="00CF5CAB"/>
    <w:rsid w:val="00D1047A"/>
    <w:rsid w:val="00D109FD"/>
    <w:rsid w:val="00D1214F"/>
    <w:rsid w:val="00D163A5"/>
    <w:rsid w:val="00D26372"/>
    <w:rsid w:val="00D3626B"/>
    <w:rsid w:val="00D705EE"/>
    <w:rsid w:val="00D7763B"/>
    <w:rsid w:val="00D94612"/>
    <w:rsid w:val="00DA097A"/>
    <w:rsid w:val="00DB06A2"/>
    <w:rsid w:val="00DC33AB"/>
    <w:rsid w:val="00DD37F4"/>
    <w:rsid w:val="00DD3FDF"/>
    <w:rsid w:val="00DF79C5"/>
    <w:rsid w:val="00E03719"/>
    <w:rsid w:val="00E37AC8"/>
    <w:rsid w:val="00E435ED"/>
    <w:rsid w:val="00E50870"/>
    <w:rsid w:val="00E55CB8"/>
    <w:rsid w:val="00E62AA3"/>
    <w:rsid w:val="00E66025"/>
    <w:rsid w:val="00E72643"/>
    <w:rsid w:val="00E8312E"/>
    <w:rsid w:val="00EA16E1"/>
    <w:rsid w:val="00EF029A"/>
    <w:rsid w:val="00EF7811"/>
    <w:rsid w:val="00F00AD9"/>
    <w:rsid w:val="00F13982"/>
    <w:rsid w:val="00F429E6"/>
    <w:rsid w:val="00F5273F"/>
    <w:rsid w:val="00F6204E"/>
    <w:rsid w:val="00F64839"/>
    <w:rsid w:val="00F7623B"/>
    <w:rsid w:val="00F95C4C"/>
    <w:rsid w:val="00FF7C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F572D0"/>
  <w15:chartTrackingRefBased/>
  <w15:docId w15:val="{F3A77642-B841-48C6-88CE-0B7812494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basedOn w:val="Main-Head"/>
    <w:next w:val="BodyText"/>
    <w:qFormat/>
    <w:rsid w:val="00D163A5"/>
    <w:pPr>
      <w:keepNext/>
      <w:numPr>
        <w:numId w:val="3"/>
      </w:numPr>
      <w:tabs>
        <w:tab w:val="left" w:pos="720"/>
      </w:tabs>
      <w:spacing w:before="160"/>
      <w:ind w:left="720" w:hanging="720"/>
      <w:outlineLvl w:val="0"/>
    </w:pPr>
    <w:rPr>
      <w:rFonts w:ascii="Calibri" w:hAnsi="Calibri"/>
      <w:b w:val="0"/>
      <w:caps/>
      <w:szCs w:val="22"/>
      <w:u w:val="single"/>
    </w:rPr>
  </w:style>
  <w:style w:type="paragraph" w:styleId="Heading2">
    <w:name w:val="heading 2"/>
    <w:basedOn w:val="Main-Head"/>
    <w:next w:val="BodyText"/>
    <w:qFormat/>
    <w:rsid w:val="00D163A5"/>
    <w:pPr>
      <w:keepNext/>
      <w:keepLines/>
      <w:numPr>
        <w:ilvl w:val="1"/>
        <w:numId w:val="3"/>
      </w:numPr>
      <w:spacing w:before="80"/>
      <w:contextualSpacing/>
      <w:outlineLvl w:val="1"/>
    </w:pPr>
    <w:rPr>
      <w:rFonts w:ascii="Calibri" w:hAnsi="Calibri"/>
      <w:b w:val="0"/>
      <w:szCs w:val="22"/>
      <w:u w:val="single"/>
    </w:rPr>
  </w:style>
  <w:style w:type="paragraph" w:styleId="Heading3">
    <w:name w:val="heading 3"/>
    <w:basedOn w:val="Main-Head"/>
    <w:link w:val="Heading3Char"/>
    <w:qFormat/>
    <w:rsid w:val="00CF4002"/>
    <w:pPr>
      <w:numPr>
        <w:ilvl w:val="2"/>
        <w:numId w:val="3"/>
      </w:numPr>
      <w:tabs>
        <w:tab w:val="left" w:pos="1440"/>
      </w:tabs>
      <w:ind w:left="1440" w:hanging="720"/>
      <w:outlineLvl w:val="2"/>
    </w:pPr>
    <w:rPr>
      <w:rFonts w:ascii="Calibri" w:hAnsi="Calibri"/>
      <w:b w:val="0"/>
      <w:szCs w:val="22"/>
    </w:rPr>
  </w:style>
  <w:style w:type="paragraph" w:styleId="Heading4">
    <w:name w:val="heading 4"/>
    <w:basedOn w:val="Normal"/>
    <w:qFormat/>
    <w:rsid w:val="00D163A5"/>
    <w:pPr>
      <w:numPr>
        <w:ilvl w:val="3"/>
        <w:numId w:val="3"/>
      </w:numPr>
      <w:tabs>
        <w:tab w:val="clear" w:pos="864"/>
      </w:tabs>
      <w:ind w:left="2160" w:hanging="720"/>
      <w:outlineLvl w:val="3"/>
    </w:pPr>
    <w:rPr>
      <w:rFonts w:ascii="Calibri" w:hAnsi="Calibri"/>
      <w:szCs w:val="22"/>
    </w:rPr>
  </w:style>
  <w:style w:type="paragraph" w:styleId="Heading5">
    <w:name w:val="heading 5"/>
    <w:basedOn w:val="Main-Head"/>
    <w:qFormat/>
    <w:rsid w:val="00400D0A"/>
    <w:pPr>
      <w:numPr>
        <w:ilvl w:val="4"/>
        <w:numId w:val="3"/>
      </w:numPr>
      <w:tabs>
        <w:tab w:val="clear" w:pos="720"/>
        <w:tab w:val="left" w:pos="5760"/>
      </w:tabs>
      <w:ind w:left="5760" w:hanging="720"/>
      <w:outlineLvl w:val="4"/>
    </w:pPr>
    <w:rPr>
      <w:rFonts w:ascii="Arial" w:hAnsi="Arial"/>
      <w:b w:val="0"/>
    </w:rPr>
  </w:style>
  <w:style w:type="paragraph" w:styleId="Heading6">
    <w:name w:val="heading 6"/>
    <w:basedOn w:val="Main-Head"/>
    <w:next w:val="BodyText"/>
    <w:qFormat/>
    <w:rsid w:val="00400D0A"/>
    <w:pPr>
      <w:numPr>
        <w:ilvl w:val="5"/>
        <w:numId w:val="3"/>
      </w:numPr>
      <w:tabs>
        <w:tab w:val="clear" w:pos="720"/>
        <w:tab w:val="left" w:pos="6480"/>
      </w:tabs>
      <w:ind w:left="6480" w:hanging="720"/>
      <w:outlineLvl w:val="5"/>
    </w:pPr>
    <w:rPr>
      <w:rFonts w:ascii="Arial" w:hAnsi="Arial"/>
      <w:b w:val="0"/>
    </w:rPr>
  </w:style>
  <w:style w:type="paragraph" w:styleId="Heading7">
    <w:name w:val="heading 7"/>
    <w:basedOn w:val="Normal"/>
    <w:next w:val="Normal"/>
    <w:qFormat/>
    <w:rsid w:val="004049EA"/>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qFormat/>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CF4002"/>
    <w:rPr>
      <w:rFonts w:ascii="Calibri" w:hAnsi="Calibri"/>
      <w:sz w:val="22"/>
      <w:szCs w:val="22"/>
      <w:lang w:val="en-US" w:eastAsia="en-US"/>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DD3FDF"/>
    <w:pPr>
      <w:widowControl w:val="0"/>
      <w:spacing w:before="60" w:after="60"/>
    </w:pPr>
    <w:rPr>
      <w:rFonts w:ascii="Arial" w:hAnsi="Arial"/>
      <w:sz w:val="20"/>
      <w:lang w:val="en-GB"/>
    </w:rPr>
  </w:style>
  <w:style w:type="paragraph" w:customStyle="1" w:styleId="TableHeading">
    <w:name w:val="Table Heading"/>
    <w:basedOn w:val="Normal"/>
    <w:rsid w:val="00DD3FDF"/>
    <w:pPr>
      <w:widowControl w:val="0"/>
      <w:spacing w:before="60" w:after="60"/>
    </w:pPr>
    <w:rPr>
      <w:rFonts w:ascii="Arial" w:hAnsi="Arial"/>
      <w:b/>
      <w:sz w:val="20"/>
      <w:lang w:val="en-GB"/>
    </w:rPr>
  </w:style>
  <w:style w:type="paragraph" w:styleId="BalloonText">
    <w:name w:val="Balloon Text"/>
    <w:basedOn w:val="Normal"/>
    <w:semiHidden/>
    <w:rsid w:val="0043425C"/>
    <w:rPr>
      <w:rFonts w:ascii="Tahoma" w:hAnsi="Tahoma" w:cs="Tahoma"/>
      <w:sz w:val="16"/>
      <w:szCs w:val="16"/>
    </w:rPr>
  </w:style>
  <w:style w:type="paragraph" w:styleId="CommentSubject">
    <w:name w:val="annotation subject"/>
    <w:basedOn w:val="CommentText"/>
    <w:next w:val="CommentText"/>
    <w:semiHidden/>
    <w:rsid w:val="0007627D"/>
    <w:pPr>
      <w:spacing w:before="0"/>
    </w:pPr>
    <w:rPr>
      <w:rFonts w:ascii="Book Antiqua" w:hAnsi="Book Antiqua"/>
      <w:b/>
      <w:bCs/>
      <w:sz w:val="20"/>
    </w:rPr>
  </w:style>
  <w:style w:type="paragraph" w:customStyle="1" w:styleId="EndOfSection">
    <w:name w:val="EndOfSection"/>
    <w:basedOn w:val="Normal"/>
    <w:autoRedefine/>
    <w:rsid w:val="004236A7"/>
    <w:pPr>
      <w:spacing w:before="600"/>
    </w:pPr>
    <w:rPr>
      <w:rFonts w:ascii="Times New Roman" w:hAnsi="Times New Roman"/>
      <w:b/>
    </w:rPr>
  </w:style>
  <w:style w:type="character" w:styleId="Hyperlink">
    <w:name w:val="Hyperlink"/>
    <w:rsid w:val="00D1047A"/>
    <w:rPr>
      <w:color w:val="0000FF"/>
      <w:u w:val="single"/>
    </w:rPr>
  </w:style>
  <w:style w:type="character" w:styleId="FollowedHyperlink">
    <w:name w:val="FollowedHyperlink"/>
    <w:rsid w:val="00B24084"/>
    <w:rPr>
      <w:color w:val="800080"/>
      <w:u w:val="single"/>
    </w:rPr>
  </w:style>
  <w:style w:type="paragraph" w:styleId="PlainText">
    <w:name w:val="Plain Text"/>
    <w:basedOn w:val="Normal"/>
    <w:link w:val="PlainTextChar"/>
    <w:rsid w:val="00451D86"/>
    <w:rPr>
      <w:rFonts w:ascii="Courier New" w:hAnsi="Courier New"/>
      <w:sz w:val="20"/>
    </w:rPr>
  </w:style>
  <w:style w:type="character" w:customStyle="1" w:styleId="PlainTextChar">
    <w:name w:val="Plain Text Char"/>
    <w:link w:val="PlainText"/>
    <w:rsid w:val="00451D86"/>
    <w:rPr>
      <w:rFonts w:ascii="Courier New" w:hAnsi="Courier New"/>
    </w:rPr>
  </w:style>
  <w:style w:type="character" w:customStyle="1" w:styleId="CommentTextChar">
    <w:name w:val="Comment Text Char"/>
    <w:link w:val="CommentText"/>
    <w:semiHidden/>
    <w:rsid w:val="004E2FAF"/>
    <w:rPr>
      <w:rFonts w:ascii="Arial" w:hAnsi="Arial"/>
      <w:sz w:val="22"/>
    </w:rPr>
  </w:style>
  <w:style w:type="paragraph" w:styleId="Revision">
    <w:name w:val="Revision"/>
    <w:hidden/>
    <w:uiPriority w:val="99"/>
    <w:semiHidden/>
    <w:rsid w:val="00053ADD"/>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078178">
      <w:bodyDiv w:val="1"/>
      <w:marLeft w:val="0"/>
      <w:marRight w:val="0"/>
      <w:marTop w:val="0"/>
      <w:marBottom w:val="0"/>
      <w:divBdr>
        <w:top w:val="none" w:sz="0" w:space="0" w:color="auto"/>
        <w:left w:val="none" w:sz="0" w:space="0" w:color="auto"/>
        <w:bottom w:val="none" w:sz="0" w:space="0" w:color="auto"/>
        <w:right w:val="none" w:sz="0" w:space="0" w:color="auto"/>
      </w:divBdr>
    </w:div>
    <w:div w:id="158606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C10E731D-81E0-44B8-8A8F-D36019D179B5}">
  <ds:schemaRefs>
    <ds:schemaRef ds:uri="http://schemas.openxmlformats.org/officeDocument/2006/bibliography"/>
  </ds:schemaRefs>
</ds:datastoreItem>
</file>

<file path=customXml/itemProps2.xml><?xml version="1.0" encoding="utf-8"?>
<ds:datastoreItem xmlns:ds="http://schemas.openxmlformats.org/officeDocument/2006/customXml" ds:itemID="{29883F64-FA06-4C88-BF24-3B6591DCEAD3}">
  <ds:schemaRefs>
    <ds:schemaRef ds:uri="http://schemas.microsoft.com/office/2006/metadata/longProperties"/>
  </ds:schemaRefs>
</ds:datastoreItem>
</file>

<file path=customXml/itemProps3.xml><?xml version="1.0" encoding="utf-8"?>
<ds:datastoreItem xmlns:ds="http://schemas.openxmlformats.org/officeDocument/2006/customXml" ds:itemID="{B41A709A-7D15-4175-A735-A553C884AD17}">
  <ds:schemaRefs>
    <ds:schemaRef ds:uri="http://schemas.microsoft.com/sharepoint/v3/contenttype/forms"/>
  </ds:schemaRefs>
</ds:datastoreItem>
</file>

<file path=customXml/itemProps4.xml><?xml version="1.0" encoding="utf-8"?>
<ds:datastoreItem xmlns:ds="http://schemas.openxmlformats.org/officeDocument/2006/customXml" ds:itemID="{3D523E9B-7F23-441E-AB76-DE256C19A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7BF2E9C-0B23-4C8F-A6D1-46EA997C16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0</TotalTime>
  <Pages>7</Pages>
  <Words>3135</Words>
  <Characters>17871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16289_Transient_Voltage_Surge_Suppression_(TVSS) (Feb 4, 2015)</vt:lpstr>
    </vt:vector>
  </TitlesOfParts>
  <Company>Regional Municipality of York</Company>
  <LinksUpToDate>false</LinksUpToDate>
  <CharactersWithSpaces>20965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16289_Transient_Voltage_Surge_Suppression_(TVSS) (Feb 4, 2015)</dc:title>
  <dc:subject/>
  <dc:creator>Adley-McGinnis, Andrea</dc:creator>
  <cp:keywords/>
  <cp:lastModifiedBy>Axel Ouillet</cp:lastModifiedBy>
  <cp:revision>2</cp:revision>
  <cp:lastPrinted>2006-08-30T13:35:00Z</cp:lastPrinted>
  <dcterms:created xsi:type="dcterms:W3CDTF">2022-11-17T18:54:00Z</dcterms:created>
  <dcterms:modified xsi:type="dcterms:W3CDTF">2022-11-17T18:54:00Z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2015-02-04T00:00:00Z</vt:lpwstr>
  </property>
  <property fmtid="{D5CDD505-2E9C-101B-9397-08002B2CF9AE}" pid="4" name="Document Type">
    <vt:lpwstr>Technical Design Specification Templates</vt:lpwstr>
  </property>
  <property fmtid="{D5CDD505-2E9C-101B-9397-08002B2CF9AE}" pid="5" name="Office">
    <vt:lpwstr/>
  </property>
  <property fmtid="{D5CDD505-2E9C-101B-9397-08002B2CF9AE}" pid="6" name="AERIS Pools">
    <vt:lpwstr/>
  </property>
  <property fmtid="{D5CDD505-2E9C-101B-9397-08002B2CF9AE}" pid="7" name="Data Classification">
    <vt:lpwstr>1;#Confidential|dbb6cc64-9915-4cf6-857e-3e641b410f5c</vt:lpwstr>
  </property>
  <property fmtid="{D5CDD505-2E9C-101B-9397-08002B2CF9AE}" pid="8" name="Communications">
    <vt:lpwstr/>
  </property>
  <property fmtid="{D5CDD505-2E9C-101B-9397-08002B2CF9AE}" pid="9" name="Internal Organization">
    <vt:lpwstr/>
  </property>
  <property fmtid="{D5CDD505-2E9C-101B-9397-08002B2CF9AE}" pid="10" name="Information Type">
    <vt:lpwstr/>
  </property>
  <property fmtid="{D5CDD505-2E9C-101B-9397-08002B2CF9AE}" pid="11" name="ContentTypeId">
    <vt:lpwstr>0x010100BF8E50B80A32C040A85FB450FB26C9E5</vt:lpwstr>
  </property>
</Properties>
</file>