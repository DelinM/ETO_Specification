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33"/>
        <w:gridCol w:w="5810"/>
      </w:tblGrid>
      <w:tr w:rsidR="00EF560A" w:rsidRPr="00E235E7" w14:paraId="29332AE5" w14:textId="77777777" w:rsidTr="006621EB">
        <w:trPr>
          <w:cantSplit/>
          <w:jc w:val="center"/>
        </w:trPr>
        <w:tc>
          <w:tcPr>
            <w:tcW w:w="1004" w:type="dxa"/>
          </w:tcPr>
          <w:p w14:paraId="42E29F3C"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Version</w:t>
            </w:r>
          </w:p>
        </w:tc>
        <w:tc>
          <w:tcPr>
            <w:tcW w:w="2033" w:type="dxa"/>
          </w:tcPr>
          <w:p w14:paraId="0B03AA60"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Date</w:t>
            </w:r>
          </w:p>
        </w:tc>
        <w:tc>
          <w:tcPr>
            <w:tcW w:w="5810" w:type="dxa"/>
          </w:tcPr>
          <w:p w14:paraId="26ABD5BB"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Description of Revisions</w:t>
            </w:r>
          </w:p>
        </w:tc>
      </w:tr>
      <w:tr w:rsidR="006621EB" w:rsidRPr="00E235E7" w14:paraId="5E863299" w14:textId="77777777" w:rsidTr="006621EB">
        <w:trPr>
          <w:cantSplit/>
          <w:jc w:val="center"/>
        </w:trPr>
        <w:tc>
          <w:tcPr>
            <w:tcW w:w="1004" w:type="dxa"/>
          </w:tcPr>
          <w:p w14:paraId="2B01635E"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1</w:t>
            </w:r>
          </w:p>
        </w:tc>
        <w:tc>
          <w:tcPr>
            <w:tcW w:w="2033" w:type="dxa"/>
          </w:tcPr>
          <w:p w14:paraId="6F4DCE42" w14:textId="77777777" w:rsidR="006621EB" w:rsidRPr="00B53948" w:rsidRDefault="006621EB" w:rsidP="009A6B2F">
            <w:pPr>
              <w:pStyle w:val="NormalTableText"/>
              <w:rPr>
                <w:rFonts w:ascii="Calibri" w:hAnsi="Calibri" w:cs="Calibri"/>
                <w:sz w:val="22"/>
                <w:szCs w:val="22"/>
              </w:rPr>
            </w:pPr>
            <w:smartTag w:uri="urn:schemas-microsoft-com:office:smarttags" w:element="date">
              <w:smartTagPr>
                <w:attr w:name="ls" w:val="trans"/>
                <w:attr w:name="Month" w:val="9"/>
                <w:attr w:name="Day" w:val="8"/>
                <w:attr w:name="Year" w:val="2006"/>
              </w:smartTagPr>
              <w:r w:rsidRPr="00FE76B1">
                <w:rPr>
                  <w:rFonts w:ascii="Calibri" w:hAnsi="Calibri"/>
                  <w:sz w:val="22"/>
                  <w:szCs w:val="22"/>
                </w:rPr>
                <w:t>September 08, 2006</w:t>
              </w:r>
            </w:smartTag>
          </w:p>
        </w:tc>
        <w:tc>
          <w:tcPr>
            <w:tcW w:w="5810" w:type="dxa"/>
          </w:tcPr>
          <w:p w14:paraId="16EEB443"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Approved final document.</w:t>
            </w:r>
          </w:p>
        </w:tc>
      </w:tr>
      <w:tr w:rsidR="006621EB" w:rsidRPr="00E235E7" w14:paraId="4ACD73FB" w14:textId="77777777" w:rsidTr="006621EB">
        <w:trPr>
          <w:cantSplit/>
          <w:jc w:val="center"/>
        </w:trPr>
        <w:tc>
          <w:tcPr>
            <w:tcW w:w="1004" w:type="dxa"/>
          </w:tcPr>
          <w:p w14:paraId="5D5003A1"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2</w:t>
            </w:r>
          </w:p>
        </w:tc>
        <w:tc>
          <w:tcPr>
            <w:tcW w:w="2033" w:type="dxa"/>
          </w:tcPr>
          <w:p w14:paraId="61A80E7A"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February 19, 2010</w:t>
            </w:r>
          </w:p>
        </w:tc>
        <w:tc>
          <w:tcPr>
            <w:tcW w:w="5810" w:type="dxa"/>
          </w:tcPr>
          <w:p w14:paraId="07405A1B"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 xml:space="preserve">Modified ‘Related Sections’ </w:t>
            </w:r>
          </w:p>
        </w:tc>
      </w:tr>
      <w:tr w:rsidR="006621EB" w:rsidRPr="00E235E7" w14:paraId="6EE07394" w14:textId="77777777" w:rsidTr="006621EB">
        <w:trPr>
          <w:cantSplit/>
          <w:jc w:val="center"/>
        </w:trPr>
        <w:tc>
          <w:tcPr>
            <w:tcW w:w="1004" w:type="dxa"/>
          </w:tcPr>
          <w:p w14:paraId="46E74A89"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3</w:t>
            </w:r>
          </w:p>
        </w:tc>
        <w:tc>
          <w:tcPr>
            <w:tcW w:w="2033" w:type="dxa"/>
          </w:tcPr>
          <w:p w14:paraId="32234841"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March 21, 2011</w:t>
            </w:r>
          </w:p>
        </w:tc>
        <w:tc>
          <w:tcPr>
            <w:tcW w:w="5810" w:type="dxa"/>
          </w:tcPr>
          <w:p w14:paraId="0E97C154"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Minor edits</w:t>
            </w:r>
          </w:p>
        </w:tc>
      </w:tr>
      <w:tr w:rsidR="006621EB" w:rsidRPr="00E235E7" w14:paraId="53D2BFD6" w14:textId="77777777" w:rsidTr="006621EB">
        <w:trPr>
          <w:cantSplit/>
          <w:jc w:val="center"/>
        </w:trPr>
        <w:tc>
          <w:tcPr>
            <w:tcW w:w="1004" w:type="dxa"/>
          </w:tcPr>
          <w:p w14:paraId="33BEDA38"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4</w:t>
            </w:r>
          </w:p>
        </w:tc>
        <w:tc>
          <w:tcPr>
            <w:tcW w:w="2033" w:type="dxa"/>
          </w:tcPr>
          <w:p w14:paraId="3BC66E16"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June 3, 2013</w:t>
            </w:r>
          </w:p>
        </w:tc>
        <w:tc>
          <w:tcPr>
            <w:tcW w:w="5810" w:type="dxa"/>
          </w:tcPr>
          <w:p w14:paraId="467A105E"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Final Draft – Consolidated Comments Spec Update Project</w:t>
            </w:r>
          </w:p>
        </w:tc>
      </w:tr>
      <w:tr w:rsidR="006621EB" w:rsidRPr="00E235E7" w14:paraId="03802884" w14:textId="77777777" w:rsidTr="006621EB">
        <w:trPr>
          <w:cantSplit/>
          <w:jc w:val="center"/>
        </w:trPr>
        <w:tc>
          <w:tcPr>
            <w:tcW w:w="1004" w:type="dxa"/>
          </w:tcPr>
          <w:p w14:paraId="57165ED7"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5</w:t>
            </w:r>
          </w:p>
        </w:tc>
        <w:tc>
          <w:tcPr>
            <w:tcW w:w="2033" w:type="dxa"/>
          </w:tcPr>
          <w:p w14:paraId="10413FBE"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July 28, 2014</w:t>
            </w:r>
          </w:p>
        </w:tc>
        <w:tc>
          <w:tcPr>
            <w:tcW w:w="5810" w:type="dxa"/>
          </w:tcPr>
          <w:p w14:paraId="32370323" w14:textId="77777777" w:rsidR="006621EB" w:rsidRPr="00B53948" w:rsidRDefault="006621EB" w:rsidP="009A6B2F">
            <w:pPr>
              <w:pStyle w:val="NormalTableText"/>
              <w:rPr>
                <w:rFonts w:ascii="Calibri" w:hAnsi="Calibri" w:cs="Calibri"/>
                <w:sz w:val="22"/>
                <w:szCs w:val="22"/>
              </w:rPr>
            </w:pPr>
            <w:r w:rsidRPr="00FE76B1">
              <w:rPr>
                <w:rFonts w:ascii="Calibri" w:hAnsi="Calibri"/>
                <w:sz w:val="22"/>
                <w:szCs w:val="22"/>
              </w:rPr>
              <w:t>Changes to reflect renaming of commissioning specification and final review (AV)</w:t>
            </w:r>
          </w:p>
        </w:tc>
      </w:tr>
      <w:tr w:rsidR="006621EB" w:rsidRPr="00E235E7" w14:paraId="28CE2F18" w14:textId="77777777" w:rsidTr="006621EB">
        <w:trPr>
          <w:cantSplit/>
          <w:jc w:val="center"/>
        </w:trPr>
        <w:tc>
          <w:tcPr>
            <w:tcW w:w="1004" w:type="dxa"/>
          </w:tcPr>
          <w:p w14:paraId="669EF86A"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6</w:t>
            </w:r>
          </w:p>
        </w:tc>
        <w:tc>
          <w:tcPr>
            <w:tcW w:w="2033" w:type="dxa"/>
          </w:tcPr>
          <w:p w14:paraId="7BACD7A4" w14:textId="77777777" w:rsidR="006621EB" w:rsidRPr="00B53948" w:rsidRDefault="006621EB" w:rsidP="009A6B2F">
            <w:pPr>
              <w:pStyle w:val="NormalTableText"/>
              <w:rPr>
                <w:rFonts w:ascii="Calibri" w:hAnsi="Calibri" w:cs="Calibri"/>
                <w:sz w:val="22"/>
                <w:szCs w:val="22"/>
              </w:rPr>
            </w:pPr>
            <w:r w:rsidRPr="006621EB">
              <w:rPr>
                <w:rFonts w:ascii="Calibri" w:hAnsi="Calibri"/>
                <w:sz w:val="22"/>
                <w:szCs w:val="22"/>
              </w:rPr>
              <w:t>February 9, 2015</w:t>
            </w:r>
          </w:p>
        </w:tc>
        <w:tc>
          <w:tcPr>
            <w:tcW w:w="5810" w:type="dxa"/>
          </w:tcPr>
          <w:p w14:paraId="30D9A651" w14:textId="77777777" w:rsidR="006621EB" w:rsidRPr="00B53948" w:rsidRDefault="006621EB" w:rsidP="009A6B2F">
            <w:pPr>
              <w:pStyle w:val="NormalTableText"/>
              <w:rPr>
                <w:rFonts w:ascii="Calibri" w:hAnsi="Calibri" w:cs="Calibri"/>
                <w:sz w:val="22"/>
                <w:szCs w:val="22"/>
              </w:rPr>
            </w:pPr>
            <w:r w:rsidRPr="006621EB">
              <w:rPr>
                <w:rFonts w:ascii="Calibri" w:hAnsi="Calibri"/>
                <w:sz w:val="22"/>
                <w:szCs w:val="22"/>
              </w:rPr>
              <w:t xml:space="preserve">Updated, Finalized Specification – Reference eDOCS #5630520 v5 (AV) </w:t>
            </w:r>
          </w:p>
        </w:tc>
      </w:tr>
      <w:tr w:rsidR="006621EB" w:rsidRPr="00E235E7" w14:paraId="1F4BCA79" w14:textId="77777777" w:rsidTr="006621EB">
        <w:trPr>
          <w:cantSplit/>
          <w:jc w:val="center"/>
        </w:trPr>
        <w:tc>
          <w:tcPr>
            <w:tcW w:w="1004" w:type="dxa"/>
          </w:tcPr>
          <w:p w14:paraId="08F17201" w14:textId="77777777" w:rsidR="006621EB" w:rsidRPr="00B53948" w:rsidRDefault="006621EB" w:rsidP="009A6B2F">
            <w:pPr>
              <w:pStyle w:val="NormalTableText"/>
              <w:rPr>
                <w:rFonts w:ascii="Calibri" w:hAnsi="Calibri" w:cs="Calibri"/>
                <w:sz w:val="22"/>
                <w:szCs w:val="22"/>
              </w:rPr>
            </w:pPr>
            <w:r w:rsidRPr="00B53948">
              <w:rPr>
                <w:rFonts w:ascii="Calibri" w:hAnsi="Calibri" w:cs="Calibri"/>
                <w:sz w:val="22"/>
                <w:szCs w:val="22"/>
              </w:rPr>
              <w:t>7</w:t>
            </w:r>
          </w:p>
        </w:tc>
        <w:tc>
          <w:tcPr>
            <w:tcW w:w="2033" w:type="dxa"/>
          </w:tcPr>
          <w:p w14:paraId="31AF5260" w14:textId="77777777" w:rsidR="006621EB" w:rsidRPr="006621EB" w:rsidRDefault="006621EB" w:rsidP="009A6B2F">
            <w:pPr>
              <w:pStyle w:val="NormalTableText"/>
              <w:rPr>
                <w:rFonts w:ascii="Calibri" w:hAnsi="Calibri"/>
                <w:sz w:val="22"/>
                <w:szCs w:val="22"/>
              </w:rPr>
            </w:pPr>
            <w:r w:rsidRPr="006621EB">
              <w:rPr>
                <w:rFonts w:ascii="Calibri" w:hAnsi="Calibri"/>
                <w:sz w:val="22"/>
                <w:szCs w:val="22"/>
              </w:rPr>
              <w:t>December 3, 2018</w:t>
            </w:r>
          </w:p>
        </w:tc>
        <w:tc>
          <w:tcPr>
            <w:tcW w:w="5810" w:type="dxa"/>
          </w:tcPr>
          <w:p w14:paraId="2DF807B1" w14:textId="77777777" w:rsidR="006621EB" w:rsidRPr="00B53948" w:rsidRDefault="006621EB" w:rsidP="00890BF2">
            <w:pPr>
              <w:pStyle w:val="NormalTableText"/>
              <w:rPr>
                <w:rFonts w:ascii="Calibri" w:hAnsi="Calibri" w:cs="Calibri"/>
                <w:sz w:val="22"/>
                <w:szCs w:val="22"/>
              </w:rPr>
            </w:pPr>
            <w:proofErr w:type="spellStart"/>
            <w:r w:rsidRPr="00B53948">
              <w:rPr>
                <w:rFonts w:ascii="Calibri" w:hAnsi="Calibri" w:cs="Calibri"/>
                <w:sz w:val="22"/>
                <w:szCs w:val="22"/>
              </w:rPr>
              <w:t>iMCC</w:t>
            </w:r>
            <w:proofErr w:type="spellEnd"/>
            <w:r w:rsidRPr="00B53948">
              <w:rPr>
                <w:rFonts w:ascii="Calibri" w:hAnsi="Calibri" w:cs="Calibri"/>
                <w:sz w:val="22"/>
                <w:szCs w:val="22"/>
              </w:rPr>
              <w:t xml:space="preserve"> standards update</w:t>
            </w:r>
            <w:r w:rsidR="00890BF2" w:rsidRPr="00B53948">
              <w:rPr>
                <w:rFonts w:ascii="Calibri" w:hAnsi="Calibri" w:cs="Calibri"/>
                <w:sz w:val="22"/>
                <w:szCs w:val="22"/>
              </w:rPr>
              <w:t xml:space="preserve"> (MS)</w:t>
            </w:r>
          </w:p>
        </w:tc>
      </w:tr>
    </w:tbl>
    <w:p w14:paraId="39A34E23" w14:textId="77777777" w:rsidR="00F0749E" w:rsidRPr="00E235E7" w:rsidRDefault="00F0749E" w:rsidP="00F0749E">
      <w:pPr>
        <w:pStyle w:val="BodyText"/>
        <w:rPr>
          <w:rFonts w:ascii="Calibri" w:hAnsi="Calibri"/>
          <w:szCs w:val="22"/>
        </w:rPr>
      </w:pPr>
    </w:p>
    <w:p w14:paraId="48F967CF"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NOTE:</w:t>
      </w:r>
    </w:p>
    <w:p w14:paraId="23105AE6"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This is a CONTROLLED Document. Any documents appearing in paper form are not controlled and should be checked against the on-line file version prior to use.</w:t>
      </w:r>
    </w:p>
    <w:p w14:paraId="457BF635"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szCs w:val="22"/>
        </w:rPr>
      </w:pPr>
      <w:r w:rsidRPr="00E235E7">
        <w:rPr>
          <w:rFonts w:ascii="Calibri" w:hAnsi="Calibri"/>
          <w:b/>
          <w:szCs w:val="22"/>
          <w:highlight w:val="yellow"/>
        </w:rPr>
        <w:t xml:space="preserve">For each project the </w:t>
      </w:r>
      <w:r w:rsidR="00A06810" w:rsidRPr="00E235E7">
        <w:rPr>
          <w:rFonts w:ascii="Calibri" w:hAnsi="Calibri"/>
          <w:b/>
          <w:szCs w:val="22"/>
          <w:highlight w:val="yellow"/>
        </w:rPr>
        <w:t>Consultant</w:t>
      </w:r>
      <w:r w:rsidRPr="00E235E7">
        <w:rPr>
          <w:rFonts w:ascii="Calibri" w:hAnsi="Calibri"/>
          <w:b/>
          <w:szCs w:val="22"/>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E235E7">
        <w:rPr>
          <w:rFonts w:ascii="Calibri" w:hAnsi="Calibri"/>
          <w:b/>
          <w:szCs w:val="22"/>
        </w:rPr>
        <w:t xml:space="preserve"> </w:t>
      </w:r>
    </w:p>
    <w:p w14:paraId="3FA12220"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b/>
          <w:bCs/>
          <w:szCs w:val="22"/>
        </w:rPr>
        <w:t xml:space="preserve">Notice: </w:t>
      </w:r>
      <w:r w:rsidRPr="00E235E7">
        <w:rPr>
          <w:rFonts w:ascii="Calibri" w:hAnsi="Calibri"/>
          <w:szCs w:val="22"/>
        </w:rPr>
        <w:t>This Document hardcopy must be used for reference purpose only.</w:t>
      </w:r>
    </w:p>
    <w:p w14:paraId="23A6FB6C"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E235E7">
        <w:rPr>
          <w:rFonts w:ascii="Calibri" w:hAnsi="Calibri"/>
          <w:b/>
          <w:szCs w:val="22"/>
        </w:rPr>
        <w:t>The on-line copy is the current version of the document.</w:t>
      </w:r>
    </w:p>
    <w:p w14:paraId="580810E2" w14:textId="77777777" w:rsidR="00A746B9" w:rsidRDefault="00EF560A" w:rsidP="00463381">
      <w:pPr>
        <w:pStyle w:val="Heading1"/>
        <w:numPr>
          <w:ilvl w:val="0"/>
          <w:numId w:val="0"/>
        </w:numPr>
      </w:pPr>
      <w:r w:rsidRPr="009E0576">
        <w:br w:type="page"/>
      </w:r>
    </w:p>
    <w:p w14:paraId="487CA636" w14:textId="77777777" w:rsidR="00622976" w:rsidRPr="00B53948" w:rsidRDefault="00622976" w:rsidP="00622976">
      <w:pPr>
        <w:pStyle w:val="Heading1"/>
        <w:rPr>
          <w:rFonts w:cs="Calibri"/>
        </w:rPr>
      </w:pPr>
      <w:r w:rsidRPr="00B53948">
        <w:rPr>
          <w:rFonts w:cs="Calibri"/>
        </w:rPr>
        <w:t>GENERAL</w:t>
      </w:r>
    </w:p>
    <w:p w14:paraId="710145F9" w14:textId="77777777" w:rsidR="00622976" w:rsidRPr="00B53948" w:rsidRDefault="00622976" w:rsidP="00622976">
      <w:pPr>
        <w:pStyle w:val="Heading2"/>
        <w:rPr>
          <w:rFonts w:cs="Calibri"/>
        </w:rPr>
      </w:pPr>
      <w:r w:rsidRPr="00B53948">
        <w:rPr>
          <w:rFonts w:cs="Calibri"/>
        </w:rPr>
        <w:t>Intent</w:t>
      </w:r>
    </w:p>
    <w:p w14:paraId="58E651EC" w14:textId="77777777" w:rsidR="00622976" w:rsidRPr="00B53948" w:rsidRDefault="00622976" w:rsidP="00622976">
      <w:pPr>
        <w:pStyle w:val="Heading3"/>
        <w:rPr>
          <w:rFonts w:cs="Calibri"/>
        </w:rPr>
      </w:pPr>
      <w:r w:rsidRPr="00B53948">
        <w:rPr>
          <w:rFonts w:cs="Calibri"/>
        </w:rPr>
        <w:t>Except where otherwise specified</w:t>
      </w:r>
      <w:ins w:id="0" w:author="John Liu" w:date="2022-04-25T15:09:00Z">
        <w:r w:rsidR="00913BC6">
          <w:rPr>
            <w:rFonts w:cs="Calibri"/>
          </w:rPr>
          <w:t xml:space="preserve"> in the Contract Documents</w:t>
        </w:r>
      </w:ins>
      <w:r w:rsidRPr="00B53948">
        <w:rPr>
          <w:rFonts w:cs="Calibri"/>
        </w:rPr>
        <w:t xml:space="preserve">, </w:t>
      </w:r>
      <w:ins w:id="1" w:author="John Liu" w:date="2022-04-25T15:09:00Z">
        <w:r w:rsidR="00913BC6">
          <w:rPr>
            <w:rFonts w:cs="Calibri"/>
          </w:rPr>
          <w:t xml:space="preserve">the </w:t>
        </w:r>
      </w:ins>
      <w:r w:rsidRPr="00B53948">
        <w:rPr>
          <w:rFonts w:cs="Calibri"/>
        </w:rPr>
        <w:t>contractor shall arrange and pay for inspecting, testing, adjusting, balancing and related requirements specified herein.  This shall include arranging and paying for appropriately qualified manufacturers’ representatives to provide or assist in providing electrical equipment and system demonstration and instruction as specified herein.</w:t>
      </w:r>
    </w:p>
    <w:p w14:paraId="16E1BD4D" w14:textId="77777777" w:rsidR="00622976" w:rsidRPr="00B53948" w:rsidRDefault="00622976" w:rsidP="00622976">
      <w:pPr>
        <w:pStyle w:val="Heading3"/>
        <w:rPr>
          <w:rFonts w:cs="Calibri"/>
        </w:rPr>
      </w:pPr>
      <w:r w:rsidRPr="00B53948">
        <w:rPr>
          <w:rFonts w:cs="Calibri"/>
        </w:rPr>
        <w:t>If results do not conform to applicable requirements, the contractor shall repair, replace, adjust or balance equipment and systems. Repeat testing as necessary until acceptable results are achieved.</w:t>
      </w:r>
    </w:p>
    <w:p w14:paraId="6D280265" w14:textId="77777777" w:rsidR="00622976" w:rsidRPr="00B53948" w:rsidRDefault="00622976" w:rsidP="00622976">
      <w:pPr>
        <w:pStyle w:val="Heading3"/>
        <w:rPr>
          <w:rFonts w:cs="Calibri"/>
        </w:rPr>
      </w:pPr>
      <w:r w:rsidRPr="00B53948">
        <w:rPr>
          <w:rFonts w:cs="Calibri"/>
        </w:rPr>
        <w:t xml:space="preserve">Provide all </w:t>
      </w:r>
      <w:proofErr w:type="spellStart"/>
      <w:r w:rsidRPr="00B53948">
        <w:rPr>
          <w:rFonts w:cs="Calibri"/>
        </w:rPr>
        <w:t>labour</w:t>
      </w:r>
      <w:proofErr w:type="spellEnd"/>
      <w:r w:rsidRPr="00B53948">
        <w:rPr>
          <w:rFonts w:cs="Calibri"/>
        </w:rPr>
        <w:t>, materials, instruments and equipment necessary to perform the tests specified.</w:t>
      </w:r>
    </w:p>
    <w:p w14:paraId="32F0CB36" w14:textId="77777777" w:rsidR="00622976" w:rsidRPr="00B53948" w:rsidRDefault="00622976" w:rsidP="00622976">
      <w:pPr>
        <w:pStyle w:val="Heading3"/>
        <w:rPr>
          <w:rFonts w:cs="Calibri"/>
        </w:rPr>
      </w:pPr>
      <w:r w:rsidRPr="00B53948">
        <w:rPr>
          <w:rFonts w:cs="Calibri"/>
        </w:rPr>
        <w:t xml:space="preserve">All tests to be witnessed by the Consultant and optionally, persons designated by the Region. </w:t>
      </w:r>
    </w:p>
    <w:p w14:paraId="5AB0AD75" w14:textId="77777777" w:rsidR="00622976" w:rsidRPr="00B53948" w:rsidRDefault="00622976" w:rsidP="00622976">
      <w:pPr>
        <w:pStyle w:val="Heading3"/>
        <w:rPr>
          <w:rFonts w:cs="Calibri"/>
        </w:rPr>
      </w:pPr>
      <w:r w:rsidRPr="00B53948">
        <w:rPr>
          <w:rFonts w:cs="Calibri"/>
        </w:rPr>
        <w:t xml:space="preserve">Submit proposed inspection, testing, adjusting and balancing procedures, in writing, for approval </w:t>
      </w:r>
      <w:del w:id="2" w:author="John Liu" w:date="2022-04-25T15:09:00Z">
        <w:r w:rsidRPr="00B53948" w:rsidDel="00913BC6">
          <w:rPr>
            <w:rFonts w:cs="Calibri"/>
          </w:rPr>
          <w:delText>two (2) weeks</w:delText>
        </w:r>
      </w:del>
      <w:ins w:id="3" w:author="John Liu" w:date="2022-04-25T15:09:00Z">
        <w:r w:rsidR="00913BC6">
          <w:rPr>
            <w:rFonts w:cs="Calibri"/>
          </w:rPr>
          <w:t>10 working days</w:t>
        </w:r>
      </w:ins>
      <w:r w:rsidRPr="00B53948">
        <w:rPr>
          <w:rFonts w:cs="Calibri"/>
        </w:rPr>
        <w:t xml:space="preserve"> prior to the work being performed.</w:t>
      </w:r>
    </w:p>
    <w:p w14:paraId="46FB4F59" w14:textId="77777777" w:rsidR="00B945BA" w:rsidRPr="00B53948" w:rsidRDefault="00B945BA" w:rsidP="00B945BA">
      <w:pPr>
        <w:pStyle w:val="Heading2"/>
        <w:rPr>
          <w:rFonts w:cs="Calibri"/>
        </w:rPr>
      </w:pPr>
      <w:r w:rsidRPr="00B53948">
        <w:rPr>
          <w:rFonts w:cs="Calibri"/>
        </w:rPr>
        <w:t>Related Sections</w:t>
      </w:r>
    </w:p>
    <w:p w14:paraId="321FEE1D" w14:textId="77777777" w:rsidR="00B945BA" w:rsidRPr="00B53948" w:rsidDel="00913BC6" w:rsidRDefault="00B945BA" w:rsidP="00B945BA">
      <w:pPr>
        <w:pStyle w:val="Heading3"/>
        <w:numPr>
          <w:ilvl w:val="0"/>
          <w:numId w:val="0"/>
        </w:numPr>
        <w:ind w:left="720"/>
        <w:rPr>
          <w:del w:id="4" w:author="John Liu" w:date="2022-04-25T15:10:00Z"/>
          <w:rFonts w:cs="Calibri"/>
          <w:highlight w:val="yellow"/>
        </w:rPr>
      </w:pPr>
      <w:del w:id="5" w:author="John Liu" w:date="2022-04-25T15:10:00Z">
        <w:r w:rsidRPr="00B53948" w:rsidDel="00913BC6">
          <w:rPr>
            <w:rFonts w:cs="Calibr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DFE8DC7" w14:textId="77777777" w:rsidR="00B945BA" w:rsidRPr="00B53948" w:rsidDel="00913BC6" w:rsidRDefault="00B945BA" w:rsidP="00B945BA">
      <w:pPr>
        <w:pStyle w:val="Heading3"/>
        <w:numPr>
          <w:ilvl w:val="0"/>
          <w:numId w:val="0"/>
        </w:numPr>
        <w:ind w:left="720"/>
        <w:rPr>
          <w:del w:id="6" w:author="John Liu" w:date="2022-04-25T15:10:00Z"/>
          <w:rFonts w:cs="Calibri"/>
          <w:highlight w:val="yellow"/>
        </w:rPr>
      </w:pPr>
    </w:p>
    <w:p w14:paraId="7991CA74" w14:textId="77777777" w:rsidR="00B945BA" w:rsidRPr="00B53948" w:rsidDel="00913BC6" w:rsidRDefault="00B945BA" w:rsidP="00B945BA">
      <w:pPr>
        <w:pStyle w:val="Heading3"/>
        <w:numPr>
          <w:ilvl w:val="0"/>
          <w:numId w:val="0"/>
        </w:numPr>
        <w:ind w:left="720"/>
        <w:rPr>
          <w:del w:id="7" w:author="John Liu" w:date="2022-04-25T15:10:00Z"/>
          <w:rFonts w:cs="Calibri"/>
          <w:highlight w:val="yellow"/>
        </w:rPr>
      </w:pPr>
      <w:del w:id="8" w:author="John Liu" w:date="2022-04-25T15:10:00Z">
        <w:r w:rsidRPr="00B53948" w:rsidDel="00913BC6">
          <w:rPr>
            <w:rFonts w:cs="Calibri"/>
            <w:highlight w:val="yellow"/>
          </w:rPr>
          <w:delText>Cross-referencing here may also be used to coordinate assemblies or systems whose components may span multiple Sections and which must meet certain performance requirements as an assembly or system.</w:delText>
        </w:r>
      </w:del>
    </w:p>
    <w:p w14:paraId="6910C910" w14:textId="77777777" w:rsidR="00B945BA" w:rsidRPr="00B53948" w:rsidDel="00913BC6" w:rsidRDefault="00B945BA" w:rsidP="00B945BA">
      <w:pPr>
        <w:pStyle w:val="Heading3"/>
        <w:numPr>
          <w:ilvl w:val="0"/>
          <w:numId w:val="0"/>
        </w:numPr>
        <w:ind w:left="720"/>
        <w:rPr>
          <w:del w:id="9" w:author="John Liu" w:date="2022-04-25T15:10:00Z"/>
          <w:rFonts w:cs="Calibri"/>
          <w:highlight w:val="yellow"/>
        </w:rPr>
      </w:pPr>
    </w:p>
    <w:p w14:paraId="43FE4DA5" w14:textId="77777777" w:rsidR="00B945BA" w:rsidRPr="00B53948" w:rsidDel="00913BC6" w:rsidRDefault="00B945BA" w:rsidP="00B945BA">
      <w:pPr>
        <w:pStyle w:val="Heading3"/>
        <w:numPr>
          <w:ilvl w:val="0"/>
          <w:numId w:val="0"/>
        </w:numPr>
        <w:ind w:left="720"/>
        <w:rPr>
          <w:del w:id="10" w:author="John Liu" w:date="2022-04-25T15:10:00Z"/>
          <w:rFonts w:cs="Calibri"/>
          <w:highlight w:val="lightGray"/>
        </w:rPr>
      </w:pPr>
      <w:del w:id="11" w:author="John Liu" w:date="2022-04-25T15:10:00Z">
        <w:r w:rsidRPr="00B53948" w:rsidDel="00913BC6">
          <w:rPr>
            <w:rFonts w:cs="Calibri"/>
            <w:highlight w:val="yellow"/>
          </w:rPr>
          <w:delText>This Section is to be completed/updated during the design development by the Consultant. If it is not applicable to the Section for the specific project it may be deleted.]</w:delText>
        </w:r>
      </w:del>
    </w:p>
    <w:p w14:paraId="0DF57CD3" w14:textId="77777777" w:rsidR="00B945BA" w:rsidRPr="00B53948" w:rsidDel="00913BC6" w:rsidRDefault="00B945BA" w:rsidP="00B945BA">
      <w:pPr>
        <w:pStyle w:val="Heading3"/>
        <w:numPr>
          <w:ilvl w:val="0"/>
          <w:numId w:val="0"/>
        </w:numPr>
        <w:ind w:left="720"/>
        <w:rPr>
          <w:del w:id="12" w:author="John Liu" w:date="2022-04-25T15:10:00Z"/>
          <w:rFonts w:cs="Calibri"/>
          <w:highlight w:val="lightGray"/>
        </w:rPr>
      </w:pPr>
    </w:p>
    <w:p w14:paraId="1DC261E0" w14:textId="77777777" w:rsidR="00B945BA" w:rsidRPr="00B53948" w:rsidDel="00913BC6" w:rsidRDefault="00B945BA" w:rsidP="00B945BA">
      <w:pPr>
        <w:pStyle w:val="Heading3"/>
        <w:numPr>
          <w:ilvl w:val="0"/>
          <w:numId w:val="0"/>
        </w:numPr>
        <w:ind w:left="720"/>
        <w:rPr>
          <w:del w:id="13" w:author="John Liu" w:date="2022-04-25T15:10:00Z"/>
          <w:rFonts w:cs="Calibri"/>
        </w:rPr>
      </w:pPr>
      <w:del w:id="14" w:author="John Liu" w:date="2022-04-25T15:10:00Z">
        <w:r w:rsidRPr="00B53948" w:rsidDel="00913BC6">
          <w:rPr>
            <w:rFonts w:cs="Calibri"/>
            <w:highlight w:val="yellow"/>
          </w:rPr>
          <w:delText>[List Sections specifying installation of products supplied but not installed under this Section and indicate specific items.]</w:delText>
        </w:r>
      </w:del>
    </w:p>
    <w:p w14:paraId="4531A332" w14:textId="77777777" w:rsidR="00B945BA" w:rsidRPr="00B53948" w:rsidDel="00913BC6" w:rsidRDefault="00B945BA" w:rsidP="00B945BA">
      <w:pPr>
        <w:pStyle w:val="Heading3"/>
        <w:numPr>
          <w:ilvl w:val="0"/>
          <w:numId w:val="0"/>
        </w:numPr>
        <w:ind w:left="720"/>
        <w:rPr>
          <w:del w:id="15" w:author="John Liu" w:date="2022-04-25T15:10:00Z"/>
          <w:rFonts w:cs="Calibri"/>
        </w:rPr>
      </w:pPr>
      <w:del w:id="16" w:author="John Liu" w:date="2022-04-25T15:10:00Z">
        <w:r w:rsidRPr="00B53948" w:rsidDel="00913BC6">
          <w:rPr>
            <w:rFonts w:cs="Calibri"/>
          </w:rPr>
          <w:delText xml:space="preserve">Section </w:delText>
        </w:r>
        <w:r w:rsidRPr="00B53948" w:rsidDel="00913BC6">
          <w:rPr>
            <w:rFonts w:cs="Calibri"/>
            <w:highlight w:val="yellow"/>
          </w:rPr>
          <w:delText>[______ – ____________]</w:delText>
        </w:r>
        <w:r w:rsidRPr="00B53948" w:rsidDel="00913BC6">
          <w:rPr>
            <w:rFonts w:cs="Calibri"/>
          </w:rPr>
          <w:delText xml:space="preserve">:  Execution requirements for </w:delText>
        </w:r>
        <w:r w:rsidRPr="00B53948" w:rsidDel="00913BC6">
          <w:rPr>
            <w:rFonts w:cs="Calibri"/>
            <w:highlight w:val="yellow"/>
          </w:rPr>
          <w:delText>...[item]...</w:delText>
        </w:r>
        <w:r w:rsidRPr="00B53948" w:rsidDel="00913BC6">
          <w:rPr>
            <w:rFonts w:cs="Calibri"/>
          </w:rPr>
          <w:delText xml:space="preserve">  specified under this Section.</w:delText>
        </w:r>
      </w:del>
    </w:p>
    <w:p w14:paraId="1C4E8052" w14:textId="77777777" w:rsidR="00B945BA" w:rsidRPr="00B53948" w:rsidDel="00913BC6" w:rsidRDefault="00B945BA" w:rsidP="00B945BA">
      <w:pPr>
        <w:pStyle w:val="Heading3"/>
        <w:numPr>
          <w:ilvl w:val="0"/>
          <w:numId w:val="0"/>
        </w:numPr>
        <w:ind w:left="720"/>
        <w:rPr>
          <w:del w:id="17" w:author="John Liu" w:date="2022-04-25T15:10:00Z"/>
          <w:rFonts w:cs="Calibri"/>
        </w:rPr>
      </w:pPr>
    </w:p>
    <w:p w14:paraId="0A9D8463" w14:textId="77777777" w:rsidR="00B945BA" w:rsidRPr="00B53948" w:rsidDel="00913BC6" w:rsidRDefault="00B945BA" w:rsidP="00B945BA">
      <w:pPr>
        <w:pStyle w:val="Heading3"/>
        <w:numPr>
          <w:ilvl w:val="0"/>
          <w:numId w:val="0"/>
        </w:numPr>
        <w:ind w:left="720"/>
        <w:rPr>
          <w:del w:id="18" w:author="John Liu" w:date="2022-04-25T15:10:00Z"/>
          <w:rFonts w:cs="Calibri"/>
        </w:rPr>
      </w:pPr>
      <w:del w:id="19" w:author="John Liu" w:date="2022-04-25T15:10:00Z">
        <w:r w:rsidRPr="00B53948" w:rsidDel="00913BC6">
          <w:rPr>
            <w:rFonts w:cs="Calibri"/>
            <w:highlight w:val="yellow"/>
          </w:rPr>
          <w:delText>[List Sections specifying products installed but not supplied under this Section and indicate specific items.]</w:delText>
        </w:r>
      </w:del>
    </w:p>
    <w:p w14:paraId="57EC7F16" w14:textId="77777777" w:rsidR="00B945BA" w:rsidRPr="00B53948" w:rsidDel="00913BC6" w:rsidRDefault="00B945BA" w:rsidP="00B945BA">
      <w:pPr>
        <w:pStyle w:val="Heading3"/>
        <w:numPr>
          <w:ilvl w:val="0"/>
          <w:numId w:val="0"/>
        </w:numPr>
        <w:ind w:left="720"/>
        <w:rPr>
          <w:del w:id="20" w:author="John Liu" w:date="2022-04-25T15:10:00Z"/>
          <w:rFonts w:cs="Calibri"/>
        </w:rPr>
      </w:pPr>
      <w:del w:id="21" w:author="John Liu" w:date="2022-04-25T15:10:00Z">
        <w:r w:rsidRPr="00B53948" w:rsidDel="00913BC6">
          <w:rPr>
            <w:rFonts w:cs="Calibri"/>
          </w:rPr>
          <w:delText xml:space="preserve">Section </w:delText>
        </w:r>
        <w:r w:rsidRPr="00B53948" w:rsidDel="00913BC6">
          <w:rPr>
            <w:rFonts w:cs="Calibri"/>
            <w:highlight w:val="yellow"/>
          </w:rPr>
          <w:delText>[______ – ____________]</w:delText>
        </w:r>
        <w:r w:rsidRPr="00B53948" w:rsidDel="00913BC6">
          <w:rPr>
            <w:rFonts w:cs="Calibri"/>
          </w:rPr>
          <w:delText xml:space="preserve">:  Product requirements for </w:delText>
        </w:r>
        <w:r w:rsidRPr="00B53948" w:rsidDel="00913BC6">
          <w:rPr>
            <w:rFonts w:cs="Calibri"/>
            <w:highlight w:val="yellow"/>
          </w:rPr>
          <w:delText>...[item]...</w:delText>
        </w:r>
        <w:r w:rsidRPr="00B53948" w:rsidDel="00913BC6">
          <w:rPr>
            <w:rFonts w:cs="Calibri"/>
          </w:rPr>
          <w:delText xml:space="preserve">  for installation under this Section.</w:delText>
        </w:r>
      </w:del>
    </w:p>
    <w:p w14:paraId="26D466E1" w14:textId="77777777" w:rsidR="00B945BA" w:rsidRPr="00B53948" w:rsidDel="00913BC6" w:rsidRDefault="00B945BA" w:rsidP="00B945BA">
      <w:pPr>
        <w:pStyle w:val="Heading3"/>
        <w:numPr>
          <w:ilvl w:val="0"/>
          <w:numId w:val="0"/>
        </w:numPr>
        <w:ind w:left="720"/>
        <w:rPr>
          <w:del w:id="22" w:author="John Liu" w:date="2022-04-25T15:10:00Z"/>
          <w:rFonts w:cs="Calibri"/>
        </w:rPr>
      </w:pPr>
      <w:del w:id="23" w:author="John Liu" w:date="2022-04-25T15:10:00Z">
        <w:r w:rsidRPr="00B53948" w:rsidDel="00913BC6">
          <w:rPr>
            <w:rFonts w:cs="Calibri"/>
            <w:highlight w:val="yellow"/>
          </w:rPr>
          <w:delText>[List Sections specifying related requirements.]</w:delText>
        </w:r>
      </w:del>
    </w:p>
    <w:p w14:paraId="3D7B9131" w14:textId="77777777" w:rsidR="00B945BA" w:rsidRPr="00B53948" w:rsidDel="00913BC6" w:rsidRDefault="00B945BA" w:rsidP="00B945BA">
      <w:pPr>
        <w:pStyle w:val="Heading3"/>
        <w:tabs>
          <w:tab w:val="left" w:pos="1440"/>
          <w:tab w:val="left" w:pos="1800"/>
        </w:tabs>
        <w:rPr>
          <w:del w:id="24" w:author="John Liu" w:date="2022-04-25T15:10:00Z"/>
          <w:rFonts w:cs="Calibri"/>
        </w:rPr>
      </w:pPr>
      <w:del w:id="25" w:author="John Liu" w:date="2022-04-25T15:10:00Z">
        <w:r w:rsidRPr="00B53948" w:rsidDel="00913BC6">
          <w:rPr>
            <w:rFonts w:cs="Calibri"/>
          </w:rPr>
          <w:delText>Sections:</w:delText>
        </w:r>
      </w:del>
    </w:p>
    <w:p w14:paraId="487DDB45" w14:textId="77777777" w:rsidR="00B945BA" w:rsidRPr="00B53948" w:rsidDel="00913BC6" w:rsidRDefault="00B945BA" w:rsidP="00B945BA">
      <w:pPr>
        <w:pStyle w:val="Heading4"/>
        <w:tabs>
          <w:tab w:val="left" w:pos="2160"/>
        </w:tabs>
        <w:ind w:left="2160" w:hanging="720"/>
        <w:rPr>
          <w:del w:id="26" w:author="John Liu" w:date="2022-04-25T15:10:00Z"/>
          <w:rFonts w:cs="Calibri"/>
          <w:highlight w:val="yellow"/>
        </w:rPr>
      </w:pPr>
      <w:del w:id="27" w:author="John Liu" w:date="2022-04-25T15:10:00Z">
        <w:r w:rsidRPr="00B53948" w:rsidDel="00913BC6">
          <w:rPr>
            <w:rFonts w:cs="Calibri"/>
            <w:highlight w:val="yellow"/>
          </w:rPr>
          <w:delText>Section 01425 –  Computerized Maintenance Management System Data Requirements</w:delText>
        </w:r>
      </w:del>
    </w:p>
    <w:p w14:paraId="1F51B112" w14:textId="77777777" w:rsidR="00B945BA" w:rsidRPr="00B53948" w:rsidDel="00913BC6" w:rsidRDefault="00B945BA" w:rsidP="00B945BA">
      <w:pPr>
        <w:pStyle w:val="Heading4"/>
        <w:tabs>
          <w:tab w:val="left" w:pos="2160"/>
        </w:tabs>
        <w:ind w:left="2160" w:hanging="720"/>
        <w:rPr>
          <w:del w:id="28" w:author="John Liu" w:date="2022-04-25T15:10:00Z"/>
          <w:rFonts w:cs="Calibri"/>
          <w:highlight w:val="yellow"/>
        </w:rPr>
      </w:pPr>
      <w:del w:id="29" w:author="John Liu" w:date="2022-04-25T15:10:00Z">
        <w:r w:rsidRPr="00B53948" w:rsidDel="00913BC6">
          <w:rPr>
            <w:rFonts w:cs="Calibri"/>
            <w:highlight w:val="yellow"/>
          </w:rPr>
          <w:delText>Section 01430 –  Operation and Maintenance Data</w:delText>
        </w:r>
      </w:del>
    </w:p>
    <w:p w14:paraId="1C02D290" w14:textId="77777777" w:rsidR="00B945BA" w:rsidRPr="00B53948" w:rsidDel="00913BC6" w:rsidRDefault="00B945BA" w:rsidP="00B945BA">
      <w:pPr>
        <w:pStyle w:val="Heading4"/>
        <w:tabs>
          <w:tab w:val="left" w:pos="2160"/>
        </w:tabs>
        <w:ind w:left="2160" w:hanging="720"/>
        <w:rPr>
          <w:del w:id="30" w:author="John Liu" w:date="2022-04-25T15:10:00Z"/>
          <w:rFonts w:cs="Calibri"/>
          <w:highlight w:val="yellow"/>
        </w:rPr>
      </w:pPr>
      <w:del w:id="31" w:author="John Liu" w:date="2022-04-25T15:10:00Z">
        <w:r w:rsidRPr="00B53948" w:rsidDel="00913BC6">
          <w:rPr>
            <w:rFonts w:cs="Calibri"/>
            <w:highlight w:val="yellow"/>
          </w:rPr>
          <w:delText>Section 01600 –  Material and Equipment</w:delText>
        </w:r>
      </w:del>
    </w:p>
    <w:p w14:paraId="33549BAE" w14:textId="77777777" w:rsidR="00B945BA" w:rsidRPr="00B53948" w:rsidDel="00913BC6" w:rsidRDefault="00B945BA" w:rsidP="00B945BA">
      <w:pPr>
        <w:pStyle w:val="Heading4"/>
        <w:tabs>
          <w:tab w:val="left" w:pos="2160"/>
        </w:tabs>
        <w:ind w:left="2160" w:hanging="720"/>
        <w:rPr>
          <w:del w:id="32" w:author="John Liu" w:date="2022-04-25T15:10:00Z"/>
          <w:rFonts w:cs="Calibri"/>
          <w:highlight w:val="yellow"/>
        </w:rPr>
      </w:pPr>
      <w:del w:id="33" w:author="John Liu" w:date="2022-04-25T15:10:00Z">
        <w:r w:rsidRPr="00B53948" w:rsidDel="00913BC6">
          <w:rPr>
            <w:rFonts w:cs="Calibri"/>
            <w:highlight w:val="yellow"/>
          </w:rPr>
          <w:delText xml:space="preserve">Section 01740 –  Cleaning </w:delText>
        </w:r>
      </w:del>
    </w:p>
    <w:p w14:paraId="4FE532FC" w14:textId="77777777" w:rsidR="00B945BA" w:rsidRPr="00B53948" w:rsidRDefault="00B945BA" w:rsidP="00B945BA">
      <w:pPr>
        <w:pStyle w:val="Heading4"/>
        <w:tabs>
          <w:tab w:val="left" w:pos="2160"/>
        </w:tabs>
        <w:ind w:left="2160" w:hanging="720"/>
        <w:rPr>
          <w:rFonts w:cs="Calibri"/>
          <w:highlight w:val="yellow"/>
        </w:rPr>
      </w:pPr>
      <w:r w:rsidRPr="00B53948">
        <w:rPr>
          <w:rFonts w:cs="Calibri"/>
          <w:highlight w:val="yellow"/>
        </w:rPr>
        <w:t>Section 01810 –  Equipment Testing and Facility Commissioning</w:t>
      </w:r>
    </w:p>
    <w:p w14:paraId="26E1C00B" w14:textId="77777777" w:rsidR="00B945BA" w:rsidRPr="00B53948" w:rsidRDefault="00B945BA" w:rsidP="00B945BA">
      <w:pPr>
        <w:pStyle w:val="Heading4"/>
        <w:tabs>
          <w:tab w:val="left" w:pos="2160"/>
        </w:tabs>
        <w:ind w:left="2160" w:hanging="720"/>
        <w:rPr>
          <w:rFonts w:cs="Calibri"/>
          <w:highlight w:val="yellow"/>
        </w:rPr>
      </w:pPr>
      <w:r w:rsidRPr="00B53948">
        <w:rPr>
          <w:rFonts w:cs="Calibri"/>
          <w:highlight w:val="yellow"/>
        </w:rPr>
        <w:t>Section 01820 –  Demonstration and Training</w:t>
      </w:r>
    </w:p>
    <w:p w14:paraId="3D913F50" w14:textId="77777777" w:rsidR="00B945BA" w:rsidRPr="00B53948" w:rsidDel="00913BC6" w:rsidRDefault="00B945BA" w:rsidP="00B945BA">
      <w:pPr>
        <w:pStyle w:val="Heading4"/>
        <w:tabs>
          <w:tab w:val="left" w:pos="2160"/>
        </w:tabs>
        <w:ind w:left="2160" w:hanging="720"/>
        <w:rPr>
          <w:del w:id="34" w:author="John Liu" w:date="2022-04-25T15:11:00Z"/>
          <w:rFonts w:cs="Calibri"/>
          <w:highlight w:val="yellow"/>
        </w:rPr>
      </w:pPr>
      <w:del w:id="35" w:author="John Liu" w:date="2022-04-25T15:11:00Z">
        <w:r w:rsidRPr="00B53948" w:rsidDel="00913BC6">
          <w:rPr>
            <w:rFonts w:cs="Calibri"/>
            <w:highlight w:val="yellow"/>
          </w:rPr>
          <w:delText>Division 01 – General Requirements (insert applicable specifications)</w:delText>
        </w:r>
      </w:del>
    </w:p>
    <w:p w14:paraId="0836A753" w14:textId="77777777" w:rsidR="00B945BA" w:rsidRPr="00B53948" w:rsidDel="00913BC6" w:rsidRDefault="00B945BA" w:rsidP="00B945BA">
      <w:pPr>
        <w:pStyle w:val="Heading4"/>
        <w:tabs>
          <w:tab w:val="left" w:pos="2160"/>
        </w:tabs>
        <w:ind w:left="2160" w:hanging="720"/>
        <w:rPr>
          <w:del w:id="36" w:author="John Liu" w:date="2022-04-25T15:11:00Z"/>
          <w:rFonts w:cs="Calibri"/>
          <w:highlight w:val="yellow"/>
        </w:rPr>
      </w:pPr>
      <w:del w:id="37" w:author="John Liu" w:date="2022-04-25T15:11:00Z">
        <w:r w:rsidRPr="00B53948" w:rsidDel="00913BC6">
          <w:rPr>
            <w:rFonts w:cs="Calibri"/>
            <w:highlight w:val="yellow"/>
          </w:rPr>
          <w:delText>Division 11 – Equipment (insert applicable specifications)</w:delText>
        </w:r>
      </w:del>
    </w:p>
    <w:p w14:paraId="33BDC4AA" w14:textId="77777777" w:rsidR="00B945BA" w:rsidRPr="00B53948" w:rsidDel="00913BC6" w:rsidRDefault="00B945BA" w:rsidP="00B945BA">
      <w:pPr>
        <w:pStyle w:val="Heading4"/>
        <w:tabs>
          <w:tab w:val="left" w:pos="2160"/>
        </w:tabs>
        <w:ind w:left="2160" w:hanging="720"/>
        <w:rPr>
          <w:del w:id="38" w:author="John Liu" w:date="2022-04-25T15:11:00Z"/>
          <w:rFonts w:cs="Calibri"/>
          <w:highlight w:val="yellow"/>
        </w:rPr>
      </w:pPr>
      <w:del w:id="39" w:author="John Liu" w:date="2022-04-25T15:11:00Z">
        <w:r w:rsidRPr="00B53948" w:rsidDel="00913BC6">
          <w:rPr>
            <w:rFonts w:cs="Calibri"/>
            <w:highlight w:val="yellow"/>
          </w:rPr>
          <w:delText>Division 40 – Process Interconnections (insert applicable specifications)</w:delText>
        </w:r>
      </w:del>
    </w:p>
    <w:p w14:paraId="122E795D" w14:textId="77777777" w:rsidR="00B945BA" w:rsidRPr="00B53948" w:rsidDel="00913BC6" w:rsidRDefault="00B945BA" w:rsidP="00913BC6">
      <w:pPr>
        <w:pStyle w:val="Heading4"/>
        <w:tabs>
          <w:tab w:val="left" w:pos="2160"/>
        </w:tabs>
        <w:ind w:left="2160" w:hanging="720"/>
        <w:rPr>
          <w:del w:id="40" w:author="John Liu" w:date="2022-04-25T15:11:00Z"/>
          <w:rFonts w:cs="Calibri"/>
          <w:highlight w:val="yellow"/>
        </w:rPr>
      </w:pPr>
      <w:del w:id="41" w:author="John Liu" w:date="2022-04-25T15:11:00Z">
        <w:r w:rsidRPr="00913BC6" w:rsidDel="00913BC6">
          <w:rPr>
            <w:rFonts w:cs="Calibri"/>
            <w:highlight w:val="yellow"/>
          </w:rPr>
          <w:delText>Div</w:delText>
        </w:r>
        <w:r w:rsidRPr="00046DDD" w:rsidDel="00913BC6">
          <w:rPr>
            <w:rFonts w:cs="Calibri"/>
            <w:highlight w:val="yellow"/>
          </w:rPr>
          <w:delText>ision 15 – Mechanical (insert applicable specifications)</w:delText>
        </w:r>
      </w:del>
    </w:p>
    <w:p w14:paraId="1BF2A2D4" w14:textId="77777777" w:rsidR="00B945BA" w:rsidRPr="00913BC6" w:rsidRDefault="00B945BA" w:rsidP="00913BC6">
      <w:pPr>
        <w:pStyle w:val="Heading4"/>
        <w:tabs>
          <w:tab w:val="left" w:pos="2160"/>
        </w:tabs>
        <w:ind w:left="2160" w:hanging="720"/>
        <w:rPr>
          <w:rFonts w:cs="Calibri"/>
          <w:highlight w:val="yellow"/>
        </w:rPr>
      </w:pPr>
      <w:del w:id="42" w:author="John Liu" w:date="2022-04-25T15:11:00Z">
        <w:r w:rsidRPr="00913BC6" w:rsidDel="00913BC6">
          <w:rPr>
            <w:rFonts w:cs="Calibri"/>
            <w:highlight w:val="yellow"/>
          </w:rPr>
          <w:delText>Division 16</w:delText>
        </w:r>
      </w:del>
      <w:ins w:id="43" w:author="John Liu" w:date="2022-04-25T15:11:00Z">
        <w:r w:rsidR="00913BC6">
          <w:rPr>
            <w:rFonts w:cs="Calibri"/>
            <w:highlight w:val="yellow"/>
          </w:rPr>
          <w:t>Section 16010</w:t>
        </w:r>
      </w:ins>
      <w:r w:rsidRPr="00913BC6">
        <w:rPr>
          <w:rFonts w:cs="Calibri"/>
          <w:highlight w:val="yellow"/>
        </w:rPr>
        <w:t xml:space="preserve"> –</w:t>
      </w:r>
      <w:del w:id="44" w:author="John Liu" w:date="2022-04-25T15:11:00Z">
        <w:r w:rsidRPr="00913BC6" w:rsidDel="00913BC6">
          <w:rPr>
            <w:rFonts w:cs="Calibri"/>
            <w:highlight w:val="yellow"/>
          </w:rPr>
          <w:delText xml:space="preserve"> Equipment (insert applicable specifications)</w:delText>
        </w:r>
      </w:del>
      <w:ins w:id="45" w:author="John Liu" w:date="2022-04-25T15:11:00Z">
        <w:r w:rsidR="00913BC6">
          <w:rPr>
            <w:rFonts w:cs="Calibri"/>
            <w:highlight w:val="yellow"/>
          </w:rPr>
          <w:t>Electrical General Requirements</w:t>
        </w:r>
      </w:ins>
    </w:p>
    <w:p w14:paraId="465D61C7" w14:textId="77777777" w:rsidR="00B945BA" w:rsidRPr="00B53948" w:rsidDel="000A1FC5" w:rsidRDefault="00B945BA" w:rsidP="000A1FC5">
      <w:pPr>
        <w:pStyle w:val="Heading4"/>
        <w:tabs>
          <w:tab w:val="left" w:pos="2160"/>
        </w:tabs>
        <w:ind w:left="2160" w:hanging="720"/>
        <w:rPr>
          <w:del w:id="46" w:author="John Liu" w:date="2022-04-25T15:14:00Z"/>
          <w:rFonts w:cs="Calibri"/>
          <w:highlight w:val="yellow"/>
        </w:rPr>
      </w:pPr>
      <w:del w:id="47" w:author="David Holyer" w:date="2022-04-04T16:27:00Z">
        <w:r w:rsidRPr="000A1FC5" w:rsidDel="00255CAA">
          <w:rPr>
            <w:rFonts w:cs="Calibri"/>
            <w:highlight w:val="yellow"/>
          </w:rPr>
          <w:delText>Design Guidelines Section 17 – Operation Manual Guideline</w:delText>
        </w:r>
      </w:del>
    </w:p>
    <w:p w14:paraId="077CE311" w14:textId="77777777" w:rsidR="00B945BA" w:rsidRPr="000A1FC5" w:rsidRDefault="00B945BA" w:rsidP="000A1FC5">
      <w:pPr>
        <w:pStyle w:val="Heading4"/>
        <w:tabs>
          <w:tab w:val="left" w:pos="2160"/>
        </w:tabs>
        <w:ind w:left="2160" w:hanging="720"/>
        <w:rPr>
          <w:rFonts w:cs="Calibri"/>
          <w:highlight w:val="yellow"/>
        </w:rPr>
      </w:pPr>
      <w:del w:id="48" w:author="John Liu" w:date="2022-04-25T15:14:00Z">
        <w:r w:rsidRPr="000A1FC5" w:rsidDel="000A1FC5">
          <w:rPr>
            <w:rFonts w:cs="Calibri"/>
            <w:highlight w:val="yellow"/>
          </w:rPr>
          <w:delText>Product requirements for [item]...  for installation under this Section.</w:delText>
        </w:r>
      </w:del>
    </w:p>
    <w:p w14:paraId="5D1FB97F" w14:textId="77777777" w:rsidR="00622976" w:rsidRPr="00B53948" w:rsidRDefault="00622976" w:rsidP="00622976">
      <w:pPr>
        <w:pStyle w:val="Heading2"/>
        <w:rPr>
          <w:rFonts w:cs="Calibri"/>
        </w:rPr>
      </w:pPr>
      <w:r w:rsidRPr="00B53948">
        <w:rPr>
          <w:rFonts w:cs="Calibri"/>
        </w:rPr>
        <w:t>Submittals</w:t>
      </w:r>
    </w:p>
    <w:p w14:paraId="251C316D" w14:textId="77777777" w:rsidR="00622976" w:rsidRPr="00B53948" w:rsidRDefault="00622976" w:rsidP="00622976">
      <w:pPr>
        <w:pStyle w:val="Heading3"/>
        <w:rPr>
          <w:rFonts w:cs="Calibri"/>
        </w:rPr>
      </w:pPr>
      <w:r w:rsidRPr="00B53948">
        <w:rPr>
          <w:rFonts w:cs="Calibri"/>
        </w:rPr>
        <w:t>The following documents shall be submitted for review:</w:t>
      </w:r>
    </w:p>
    <w:p w14:paraId="45A0F8D7" w14:textId="77777777" w:rsidR="00622976" w:rsidRPr="0092772C" w:rsidRDefault="00622976" w:rsidP="00622976">
      <w:pPr>
        <w:widowControl w:val="0"/>
        <w:spacing w:before="9"/>
        <w:rPr>
          <w:rFonts w:ascii="Arial" w:eastAsia="Arial" w:hAnsi="Arial" w:cs="Arial"/>
          <w:sz w:val="20"/>
        </w:rPr>
      </w:pPr>
    </w:p>
    <w:p w14:paraId="4B772C91" w14:textId="77777777" w:rsidR="00622976" w:rsidRPr="00B53948" w:rsidRDefault="00622976" w:rsidP="00622976">
      <w:pPr>
        <w:pStyle w:val="Heading4"/>
        <w:tabs>
          <w:tab w:val="clear" w:pos="864"/>
        </w:tabs>
        <w:ind w:left="1701" w:hanging="567"/>
        <w:rPr>
          <w:rFonts w:cs="Calibri"/>
        </w:rPr>
      </w:pPr>
      <w:r w:rsidRPr="00B53948">
        <w:rPr>
          <w:rFonts w:cs="Calibri"/>
        </w:rPr>
        <w:t>Details of test procedures and listing of test instruments prior to proceeding.</w:t>
      </w:r>
    </w:p>
    <w:p w14:paraId="35F5960F" w14:textId="77777777" w:rsidR="00622976" w:rsidRPr="00B53948" w:rsidRDefault="00622976" w:rsidP="00622976">
      <w:pPr>
        <w:pStyle w:val="Heading4"/>
        <w:tabs>
          <w:tab w:val="clear" w:pos="864"/>
        </w:tabs>
        <w:ind w:left="1701" w:hanging="567"/>
        <w:rPr>
          <w:rFonts w:cs="Calibri"/>
        </w:rPr>
      </w:pPr>
      <w:r w:rsidRPr="00B53948">
        <w:rPr>
          <w:rFonts w:cs="Calibri"/>
        </w:rPr>
        <w:t>Test and inspection results on the specified forms and a report outlining the completed testing.</w:t>
      </w:r>
    </w:p>
    <w:p w14:paraId="298AA00E" w14:textId="77777777" w:rsidR="00622976" w:rsidRPr="00B53948" w:rsidRDefault="00622976" w:rsidP="00622976">
      <w:pPr>
        <w:pStyle w:val="Heading4"/>
        <w:tabs>
          <w:tab w:val="clear" w:pos="864"/>
        </w:tabs>
        <w:ind w:left="1701" w:hanging="567"/>
        <w:rPr>
          <w:rFonts w:cs="Calibri"/>
        </w:rPr>
      </w:pPr>
      <w:r w:rsidRPr="00B53948">
        <w:rPr>
          <w:rFonts w:cs="Calibri"/>
        </w:rPr>
        <w:t>Recommended periodic on-going testing requirements.</w:t>
      </w:r>
    </w:p>
    <w:p w14:paraId="462B146C" w14:textId="77777777" w:rsidR="00622976" w:rsidRPr="00B53948" w:rsidRDefault="00622976" w:rsidP="00622976">
      <w:pPr>
        <w:pStyle w:val="Heading4"/>
        <w:tabs>
          <w:tab w:val="clear" w:pos="864"/>
        </w:tabs>
        <w:ind w:left="1701" w:hanging="567"/>
        <w:rPr>
          <w:rFonts w:cs="Calibri"/>
        </w:rPr>
      </w:pPr>
      <w:r w:rsidRPr="00B53948">
        <w:rPr>
          <w:rFonts w:cs="Calibri"/>
        </w:rPr>
        <w:t>Furnish manufacturer's certificate or letter confirming that entire installation as it pertains to each system has been installed to manufacturer's instructions.</w:t>
      </w:r>
    </w:p>
    <w:p w14:paraId="7DBB5D2E" w14:textId="77777777" w:rsidR="00622976" w:rsidRPr="00B53948" w:rsidRDefault="00622976" w:rsidP="00622976">
      <w:pPr>
        <w:pStyle w:val="Heading4"/>
        <w:tabs>
          <w:tab w:val="clear" w:pos="864"/>
        </w:tabs>
        <w:ind w:left="1701" w:hanging="567"/>
        <w:rPr>
          <w:rFonts w:cs="Calibri"/>
        </w:rPr>
      </w:pPr>
      <w:r w:rsidRPr="00B53948">
        <w:rPr>
          <w:rFonts w:cs="Calibri"/>
        </w:rPr>
        <w:t>Copies of production test records for production tests for manufactured electrical equipment.</w:t>
      </w:r>
    </w:p>
    <w:p w14:paraId="17F2A7C6" w14:textId="77777777" w:rsidR="00622976" w:rsidRPr="00B53948" w:rsidRDefault="00622976" w:rsidP="00622976">
      <w:pPr>
        <w:pStyle w:val="Heading4"/>
        <w:tabs>
          <w:tab w:val="clear" w:pos="864"/>
        </w:tabs>
        <w:ind w:left="1701" w:hanging="567"/>
        <w:rPr>
          <w:rFonts w:cs="Calibri"/>
        </w:rPr>
      </w:pPr>
      <w:r w:rsidRPr="00B53948">
        <w:rPr>
          <w:rFonts w:cs="Calibri"/>
        </w:rPr>
        <w:t>Provide operation and maintenance data for incorporation into manual. Include values and settings of protective devices.</w:t>
      </w:r>
    </w:p>
    <w:p w14:paraId="531B065C" w14:textId="77777777" w:rsidR="00622976" w:rsidRDefault="00622976" w:rsidP="00622976">
      <w:pPr>
        <w:pStyle w:val="Heading4"/>
        <w:tabs>
          <w:tab w:val="clear" w:pos="864"/>
        </w:tabs>
        <w:ind w:left="1701" w:hanging="567"/>
        <w:rPr>
          <w:ins w:id="49" w:author="John Liu" w:date="2022-04-25T15:14:00Z"/>
          <w:rFonts w:cs="Calibri"/>
        </w:rPr>
      </w:pPr>
      <w:r w:rsidRPr="00B53948">
        <w:rPr>
          <w:rFonts w:cs="Calibri"/>
        </w:rPr>
        <w:t>Provide a collated, complete set of test records for each item of electrical equipment and interconnecting wiring. Include all relevant forms attached at the end of this section.</w:t>
      </w:r>
    </w:p>
    <w:p w14:paraId="4ECFD070" w14:textId="77777777" w:rsidR="000A1FC5" w:rsidRDefault="000A1FC5" w:rsidP="000A1FC5">
      <w:pPr>
        <w:pStyle w:val="Heading2"/>
        <w:rPr>
          <w:ins w:id="50" w:author="John Liu" w:date="2022-04-25T15:15:00Z"/>
        </w:rPr>
        <w:pPrChange w:id="51" w:author="John Liu" w:date="2022-04-25T15:15:00Z">
          <w:pPr>
            <w:pStyle w:val="Heading2"/>
            <w:numPr>
              <w:numId w:val="33"/>
            </w:numPr>
          </w:pPr>
        </w:pPrChange>
      </w:pPr>
      <w:ins w:id="52" w:author="John Liu" w:date="2022-04-25T15:15:00Z">
        <w:r>
          <w:t>Measurement and Payment</w:t>
        </w:r>
      </w:ins>
    </w:p>
    <w:p w14:paraId="157C2A70" w14:textId="77777777" w:rsidR="000A1FC5" w:rsidRDefault="000A1FC5" w:rsidP="000A1FC5">
      <w:pPr>
        <w:pStyle w:val="PlainText"/>
        <w:tabs>
          <w:tab w:val="left" w:pos="1440"/>
        </w:tabs>
        <w:spacing w:before="80"/>
        <w:ind w:left="1440" w:hanging="720"/>
        <w:jc w:val="both"/>
        <w:rPr>
          <w:ins w:id="53" w:author="John Liu" w:date="2022-04-25T15:15:00Z"/>
          <w:rFonts w:ascii="Calibri" w:hAnsi="Calibri"/>
          <w:sz w:val="22"/>
        </w:rPr>
      </w:pPr>
      <w:ins w:id="54" w:author="John Liu" w:date="2022-04-25T15:15:00Z">
        <w:r>
          <w:rPr>
            <w:rFonts w:ascii="Calibri" w:hAnsi="Calibri"/>
            <w:sz w:val="22"/>
          </w:rPr>
          <w:t>.1</w:t>
        </w:r>
        <w:r>
          <w:rPr>
            <w:rFonts w:ascii="Calibri" w:hAnsi="Calibri"/>
            <w:sz w:val="22"/>
          </w:rPr>
          <w:tab/>
          <w:t xml:space="preserve">All costs associated with the work of this Section shall be included in the price for Item </w:t>
        </w:r>
        <w:commentRangeStart w:id="55"/>
        <w:r>
          <w:rPr>
            <w:rFonts w:ascii="Calibri" w:hAnsi="Calibri"/>
            <w:sz w:val="22"/>
          </w:rPr>
          <w:t xml:space="preserve">No. A##.## </w:t>
        </w:r>
      </w:ins>
      <w:commentRangeEnd w:id="55"/>
      <w:r w:rsidR="00046DDD">
        <w:rPr>
          <w:rStyle w:val="CommentReference"/>
        </w:rPr>
        <w:commentReference w:id="55"/>
      </w:r>
      <w:ins w:id="56" w:author="John Liu" w:date="2022-04-25T15:15:00Z">
        <w:r>
          <w:rPr>
            <w:rFonts w:ascii="Calibri" w:hAnsi="Calibri"/>
            <w:sz w:val="22"/>
          </w:rPr>
          <w:t>in the Bid Form.</w:t>
        </w:r>
      </w:ins>
    </w:p>
    <w:p w14:paraId="5774C4AE" w14:textId="77777777" w:rsidR="000A1FC5" w:rsidRPr="00B53948" w:rsidRDefault="000A1FC5" w:rsidP="000A1FC5">
      <w:pPr>
        <w:pStyle w:val="Heading5"/>
        <w:numPr>
          <w:ilvl w:val="0"/>
          <w:numId w:val="0"/>
        </w:numPr>
        <w:ind w:left="5040"/>
        <w:pPrChange w:id="57" w:author="John Liu" w:date="2022-04-25T15:14:00Z">
          <w:pPr>
            <w:pStyle w:val="Heading4"/>
            <w:tabs>
              <w:tab w:val="clear" w:pos="864"/>
            </w:tabs>
            <w:ind w:left="1701" w:hanging="567"/>
          </w:pPr>
        </w:pPrChange>
      </w:pPr>
    </w:p>
    <w:p w14:paraId="35AA37AE" w14:textId="77777777" w:rsidR="00622976" w:rsidRPr="00B53948" w:rsidRDefault="00622976" w:rsidP="00622976">
      <w:pPr>
        <w:pStyle w:val="Heading1"/>
        <w:rPr>
          <w:rFonts w:cs="Calibri"/>
        </w:rPr>
      </w:pPr>
      <w:r w:rsidRPr="00B53948">
        <w:rPr>
          <w:rFonts w:cs="Calibri"/>
        </w:rPr>
        <w:t>EXECUTION</w:t>
      </w:r>
    </w:p>
    <w:p w14:paraId="5E26DA56" w14:textId="77777777" w:rsidR="00622976" w:rsidRPr="00B53948" w:rsidRDefault="00622976" w:rsidP="00622976">
      <w:pPr>
        <w:pStyle w:val="Heading2"/>
        <w:rPr>
          <w:rFonts w:cs="Calibri"/>
        </w:rPr>
      </w:pPr>
      <w:r w:rsidRPr="00B53948">
        <w:rPr>
          <w:rFonts w:cs="Calibri"/>
        </w:rPr>
        <w:t>Readiness for Testing and General Requirements</w:t>
      </w:r>
    </w:p>
    <w:p w14:paraId="13930410" w14:textId="77777777" w:rsidR="00622976" w:rsidRPr="00B53948" w:rsidRDefault="00622976" w:rsidP="00622976">
      <w:pPr>
        <w:pStyle w:val="Heading3"/>
        <w:rPr>
          <w:rFonts w:cs="Calibri"/>
        </w:rPr>
      </w:pPr>
      <w:r w:rsidRPr="00B53948">
        <w:rPr>
          <w:rFonts w:cs="Calibri"/>
        </w:rPr>
        <w:t>Prior to energization of any equipment and commencement of inspection or tests, visually check and verify that the following has been completed:</w:t>
      </w:r>
    </w:p>
    <w:p w14:paraId="0A0FA618" w14:textId="77777777" w:rsidR="00622976" w:rsidRPr="00F21421" w:rsidRDefault="00622976" w:rsidP="00622976">
      <w:pPr>
        <w:widowControl w:val="0"/>
        <w:spacing w:before="10"/>
        <w:rPr>
          <w:rFonts w:ascii="Arial" w:eastAsia="Arial" w:hAnsi="Arial" w:cs="Arial"/>
          <w:sz w:val="20"/>
        </w:rPr>
      </w:pPr>
    </w:p>
    <w:p w14:paraId="156396C0"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The entire assembly is clean inside and outside. The cables are not lying loosely or hanging free.</w:t>
      </w:r>
    </w:p>
    <w:p w14:paraId="289B07C9"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The equipment is adequately bonded and grounded with the ground wires installed clear of bus work.</w:t>
      </w:r>
    </w:p>
    <w:p w14:paraId="5E868129"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The phasing of all bus work and primary circuits is identified.</w:t>
      </w:r>
    </w:p>
    <w:p w14:paraId="6915E53F"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All equipment is correctly identified (front and back, if applicable).</w:t>
      </w:r>
    </w:p>
    <w:p w14:paraId="08089C8C"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Each starter is identified with correct drive number and drive title where applicable.</w:t>
      </w:r>
    </w:p>
    <w:p w14:paraId="4D6A6799"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All cables leaving electrical equipment have proper cable connectors, and are properly identified.</w:t>
      </w:r>
    </w:p>
    <w:p w14:paraId="06153007"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All unused holes are adequately plugged.</w:t>
      </w:r>
    </w:p>
    <w:p w14:paraId="75E02F0B"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All unused wall and floor openings are sealed.</w:t>
      </w:r>
    </w:p>
    <w:p w14:paraId="3479A32C"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Relay and metering sections of equipment enclosures are properly identified where applicable.</w:t>
      </w:r>
    </w:p>
    <w:p w14:paraId="3975914C"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Equipment nameplate data corresponds with characteristics of power supply.</w:t>
      </w:r>
    </w:p>
    <w:p w14:paraId="6E53E0EE"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 single line diagram for the primary supply and feeder system is available in all electrical rooms.</w:t>
      </w:r>
    </w:p>
    <w:p w14:paraId="22E8FFE0"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The installation is in a safe condition, there are no unguarded live parts. Conduit seals are in place if a hazardous condition could occur during the testing phase.</w:t>
      </w:r>
    </w:p>
    <w:p w14:paraId="5FAD0020" w14:textId="77777777" w:rsidR="00622976" w:rsidRPr="00B53948" w:rsidRDefault="00622976" w:rsidP="00622976">
      <w:pPr>
        <w:pStyle w:val="Heading2"/>
        <w:rPr>
          <w:rFonts w:cs="Calibri"/>
        </w:rPr>
      </w:pPr>
      <w:proofErr w:type="spellStart"/>
      <w:r w:rsidRPr="00B53948">
        <w:rPr>
          <w:rFonts w:cs="Calibri"/>
        </w:rPr>
        <w:t>Prefunctional</w:t>
      </w:r>
      <w:proofErr w:type="spellEnd"/>
      <w:r w:rsidRPr="00B53948">
        <w:rPr>
          <w:rFonts w:cs="Calibri"/>
        </w:rPr>
        <w:t xml:space="preserve"> Checkout</w:t>
      </w:r>
    </w:p>
    <w:p w14:paraId="0AEABDF8" w14:textId="77777777" w:rsidR="00622976" w:rsidRPr="00B53948" w:rsidRDefault="00622976" w:rsidP="00622976">
      <w:pPr>
        <w:pStyle w:val="Heading3"/>
        <w:rPr>
          <w:rFonts w:cs="Calibri"/>
        </w:rPr>
      </w:pPr>
      <w:r w:rsidRPr="00B53948">
        <w:rPr>
          <w:rFonts w:cs="Calibri"/>
        </w:rP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14:paraId="6A868D9C" w14:textId="77777777" w:rsidR="00622976" w:rsidRPr="00B53948" w:rsidRDefault="00622976" w:rsidP="00622976">
      <w:pPr>
        <w:pStyle w:val="Heading3"/>
        <w:rPr>
          <w:rFonts w:cs="Calibri"/>
        </w:rPr>
      </w:pPr>
      <w:r w:rsidRPr="00B53948">
        <w:rPr>
          <w:rFonts w:cs="Calibri"/>
        </w:rPr>
        <w:t>Verify that motors are connected to rotate in the correct direction. Verification may be accomplished by momentarily energizing the motor, provided the Contractor confirms that neither the motor nor the driven equipment will be damaged by reverse operation.</w:t>
      </w:r>
    </w:p>
    <w:p w14:paraId="46F3948E" w14:textId="77777777" w:rsidR="00622976" w:rsidRPr="00B53948" w:rsidRDefault="00622976" w:rsidP="00622976">
      <w:pPr>
        <w:pStyle w:val="Heading2"/>
        <w:rPr>
          <w:rFonts w:cs="Calibri"/>
        </w:rPr>
      </w:pPr>
      <w:r w:rsidRPr="00B53948">
        <w:rPr>
          <w:rFonts w:cs="Calibri"/>
        </w:rPr>
        <w:t>Coordination of Protective Devices</w:t>
      </w:r>
    </w:p>
    <w:p w14:paraId="0996E13C" w14:textId="77777777" w:rsidR="00622976" w:rsidRPr="00F21421" w:rsidRDefault="00622976" w:rsidP="00622976">
      <w:pPr>
        <w:pStyle w:val="Heading3"/>
        <w:rPr>
          <w:rFonts w:eastAsia="Arial" w:cs="Arial"/>
          <w:sz w:val="20"/>
        </w:rPr>
      </w:pPr>
      <w:r w:rsidRPr="00B53948">
        <w:rPr>
          <w:rFonts w:cs="Calibri"/>
        </w:rPr>
        <w:t xml:space="preserve">Ensure circuit protective devices such as overcurrent trips, relays and fuses are set to values and settings provided. </w:t>
      </w:r>
    </w:p>
    <w:p w14:paraId="7C4B5F82" w14:textId="77777777" w:rsidR="00622976" w:rsidRPr="00B53948" w:rsidRDefault="00622976" w:rsidP="00622976">
      <w:pPr>
        <w:pStyle w:val="Heading2"/>
        <w:rPr>
          <w:rFonts w:cs="Calibri"/>
        </w:rPr>
      </w:pPr>
      <w:r w:rsidRPr="00B53948">
        <w:rPr>
          <w:rFonts w:cs="Calibri"/>
        </w:rPr>
        <w:t>Load Balance</w:t>
      </w:r>
    </w:p>
    <w:p w14:paraId="729BFE93" w14:textId="77777777" w:rsidR="00622976" w:rsidRPr="00B53948" w:rsidRDefault="00622976" w:rsidP="00622976">
      <w:pPr>
        <w:pStyle w:val="Heading3"/>
        <w:rPr>
          <w:rFonts w:cs="Calibri"/>
        </w:rPr>
      </w:pPr>
      <w:r w:rsidRPr="00B53948">
        <w:rPr>
          <w:rFonts w:cs="Calibri"/>
        </w:rPr>
        <w:t xml:space="preserve">Measure phase current to panelboards, switchboards, and motor control </w:t>
      </w:r>
      <w:proofErr w:type="spellStart"/>
      <w:r w:rsidRPr="00B53948">
        <w:rPr>
          <w:rFonts w:cs="Calibri"/>
        </w:rPr>
        <w:t>centres</w:t>
      </w:r>
      <w:proofErr w:type="spellEnd"/>
      <w:r w:rsidRPr="00B53948">
        <w:rPr>
          <w:rFonts w:cs="Calibri"/>
        </w:rPr>
        <w:t xml:space="preserve"> with normal loads operating at time of acceptance. If load unbalance exceeds </w:t>
      </w:r>
      <w:ins w:id="58" w:author="John Liu" w:date="2022-04-25T15:16:00Z">
        <w:r w:rsidR="000A1FC5">
          <w:rPr>
            <w:rFonts w:cs="Calibri"/>
          </w:rPr>
          <w:t>20</w:t>
        </w:r>
      </w:ins>
      <w:del w:id="59" w:author="John Liu" w:date="2022-04-25T15:16:00Z">
        <w:r w:rsidRPr="00B53948" w:rsidDel="000A1FC5">
          <w:rPr>
            <w:rFonts w:cs="Calibri"/>
          </w:rPr>
          <w:delText>15</w:delText>
        </w:r>
      </w:del>
      <w:r w:rsidRPr="00B53948">
        <w:rPr>
          <w:rFonts w:cs="Calibri"/>
        </w:rPr>
        <w:t xml:space="preserve"> percent, adjust branch circuit connections as required to obtain best balance of current between phases and record changes.</w:t>
      </w:r>
    </w:p>
    <w:p w14:paraId="65825372" w14:textId="77777777" w:rsidR="00622976" w:rsidRPr="00B53948" w:rsidRDefault="00622976" w:rsidP="00622976">
      <w:pPr>
        <w:pStyle w:val="Heading3"/>
        <w:rPr>
          <w:rFonts w:cs="Calibri"/>
        </w:rPr>
      </w:pPr>
      <w:r w:rsidRPr="00B53948">
        <w:rPr>
          <w:rFonts w:cs="Calibri"/>
        </w:rPr>
        <w:t>Measure phase voltages at loads and adjust transformer taps to within 2 percent of rated voltage of equipment.</w:t>
      </w:r>
    </w:p>
    <w:p w14:paraId="53C83AF8" w14:textId="77777777" w:rsidR="00622976" w:rsidRPr="00B53948" w:rsidRDefault="00622976" w:rsidP="00622976">
      <w:pPr>
        <w:pStyle w:val="Heading3"/>
        <w:rPr>
          <w:rFonts w:cs="Calibri"/>
        </w:rPr>
      </w:pPr>
      <w:r w:rsidRPr="00B53948">
        <w:rPr>
          <w:rFonts w:cs="Calibri"/>
        </w:rPr>
        <w:t xml:space="preserve">Submit, at completion of work, a report listing phase and neutral currents on panelboards, switchboards, transformers and motor control </w:t>
      </w:r>
      <w:proofErr w:type="spellStart"/>
      <w:r w:rsidRPr="00B53948">
        <w:rPr>
          <w:rFonts w:cs="Calibri"/>
        </w:rPr>
        <w:t>centres</w:t>
      </w:r>
      <w:proofErr w:type="spellEnd"/>
      <w:r w:rsidRPr="00B53948">
        <w:rPr>
          <w:rFonts w:cs="Calibri"/>
        </w:rPr>
        <w:t>, operating under normal load. State hour and date on which each load was measured, and voltage at time of test.</w:t>
      </w:r>
    </w:p>
    <w:p w14:paraId="438B0DEA" w14:textId="77777777" w:rsidR="00622976" w:rsidRPr="00B53948" w:rsidRDefault="00622976" w:rsidP="00622976">
      <w:pPr>
        <w:pStyle w:val="Heading2"/>
        <w:rPr>
          <w:rFonts w:cs="Calibri"/>
        </w:rPr>
      </w:pPr>
      <w:r w:rsidRPr="00B53948">
        <w:rPr>
          <w:rFonts w:cs="Calibri"/>
        </w:rPr>
        <w:t>Insulation Resistance Measurements</w:t>
      </w:r>
    </w:p>
    <w:p w14:paraId="48A1B155" w14:textId="77777777" w:rsidR="00622976" w:rsidRPr="00B53948" w:rsidRDefault="00622976" w:rsidP="00622976">
      <w:pPr>
        <w:pStyle w:val="Heading3"/>
        <w:rPr>
          <w:rFonts w:cs="Calibri"/>
        </w:rPr>
      </w:pPr>
      <w:r w:rsidRPr="00B53948">
        <w:rPr>
          <w:rFonts w:cs="Calibri"/>
        </w:rPr>
        <w:t>General</w:t>
      </w:r>
    </w:p>
    <w:p w14:paraId="7E1CF639"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 xml:space="preserve">Prior to energizing the equipment, conduct insulation resistance measurements on conductors and energized parts of electrical equipment. Minimum acceptable values of insulation resistance shall be in accordance with the applicable ICEA, EEMAC or ANSI standards for the equipment or material </w:t>
      </w:r>
      <w:r w:rsidRPr="00B53948">
        <w:rPr>
          <w:rFonts w:cs="Calibri"/>
        </w:rPr>
        <w:lastRenderedPageBreak/>
        <w:t>being tested, unless otherwise specified. Record the ambient temperature at which insulation resistance is measured on the test form.</w:t>
      </w:r>
    </w:p>
    <w:p w14:paraId="381EDB93" w14:textId="77777777" w:rsidR="00622976" w:rsidRPr="00B53948" w:rsidRDefault="00622976" w:rsidP="008F292C">
      <w:pPr>
        <w:pStyle w:val="Heading3"/>
        <w:rPr>
          <w:rFonts w:cs="Calibri"/>
        </w:rPr>
      </w:pPr>
      <w:r w:rsidRPr="00B53948">
        <w:rPr>
          <w:rFonts w:cs="Calibri"/>
        </w:rPr>
        <w:t xml:space="preserve">Record insulation resistance measurements on </w:t>
      </w:r>
      <w:r w:rsidR="008F292C" w:rsidRPr="00B53948">
        <w:rPr>
          <w:rFonts w:cs="Calibri"/>
        </w:rPr>
        <w:t>an appropriate form</w:t>
      </w:r>
      <w:r w:rsidRPr="00B53948">
        <w:rPr>
          <w:rFonts w:cs="Calibri"/>
        </w:rPr>
        <w:t xml:space="preserve">. </w:t>
      </w:r>
    </w:p>
    <w:p w14:paraId="12DA5B6A" w14:textId="77777777" w:rsidR="00622976" w:rsidRPr="00B53948" w:rsidRDefault="00622976" w:rsidP="00622976">
      <w:pPr>
        <w:pStyle w:val="Heading3"/>
        <w:rPr>
          <w:rFonts w:cs="Calibri"/>
        </w:rPr>
      </w:pPr>
      <w:r w:rsidRPr="00B53948">
        <w:rPr>
          <w:rFonts w:cs="Calibri"/>
        </w:rPr>
        <w:t>Test Instruments</w:t>
      </w:r>
    </w:p>
    <w:p w14:paraId="5DF1B025"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Unless otherwise specified, use the following insulation resistance testers (Megger):</w:t>
      </w:r>
    </w:p>
    <w:p w14:paraId="1BFF75F4" w14:textId="77777777" w:rsidR="00622976" w:rsidRPr="00B53948" w:rsidRDefault="00622976" w:rsidP="00622976">
      <w:pPr>
        <w:pStyle w:val="Heading5"/>
        <w:tabs>
          <w:tab w:val="clear" w:pos="720"/>
          <w:tab w:val="clear" w:pos="5760"/>
          <w:tab w:val="left" w:pos="2127"/>
        </w:tabs>
        <w:ind w:left="2127" w:hanging="426"/>
        <w:rPr>
          <w:rFonts w:ascii="Calibri" w:hAnsi="Calibri" w:cs="Calibri"/>
        </w:rPr>
      </w:pPr>
      <w:r w:rsidRPr="00B53948">
        <w:rPr>
          <w:rFonts w:ascii="Calibri" w:hAnsi="Calibri" w:cs="Calibri"/>
        </w:rPr>
        <w:t>500 V instrument for circuits, feeders and equipment up to 350 V.</w:t>
      </w:r>
    </w:p>
    <w:p w14:paraId="325CC471" w14:textId="77777777" w:rsidR="00622976" w:rsidRPr="00B53948" w:rsidRDefault="00622976" w:rsidP="00622976">
      <w:pPr>
        <w:pStyle w:val="Heading5"/>
        <w:tabs>
          <w:tab w:val="clear" w:pos="720"/>
          <w:tab w:val="clear" w:pos="5760"/>
          <w:tab w:val="left" w:pos="2127"/>
        </w:tabs>
        <w:ind w:left="2127" w:hanging="426"/>
        <w:rPr>
          <w:rFonts w:ascii="Calibri" w:hAnsi="Calibri" w:cs="Calibri"/>
        </w:rPr>
      </w:pPr>
      <w:r w:rsidRPr="00B53948">
        <w:rPr>
          <w:rFonts w:ascii="Calibri" w:hAnsi="Calibri" w:cs="Calibri"/>
        </w:rPr>
        <w:t>1000 V instrument for 350-600 V circuits, feeders and equipment.</w:t>
      </w:r>
    </w:p>
    <w:p w14:paraId="2BE902BC" w14:textId="77777777" w:rsidR="00622976" w:rsidRPr="00B53948" w:rsidRDefault="00622976" w:rsidP="00622976">
      <w:pPr>
        <w:pStyle w:val="Heading3"/>
        <w:rPr>
          <w:rFonts w:cs="Calibri"/>
        </w:rPr>
      </w:pPr>
      <w:r w:rsidRPr="00B53948">
        <w:rPr>
          <w:rFonts w:cs="Calibri"/>
        </w:rPr>
        <w:t>Conductor and Cable Tests</w:t>
      </w:r>
    </w:p>
    <w:p w14:paraId="251ABE6A"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Measure the phase-to-ground insulation resistance for all circuits 120 volts and above except lighting circuits. Disconnect solid state equipment unless the equipment is normally tested by the manufacturer at voltages in excess of 1000 volts DC.</w:t>
      </w:r>
    </w:p>
    <w:p w14:paraId="0E07B35D"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Check phase rotation and identify each phase conductor of each feeder.</w:t>
      </w:r>
    </w:p>
    <w:p w14:paraId="5878BBDE"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Check each feeder for continuity, short circuits and grounds.</w:t>
      </w:r>
    </w:p>
    <w:p w14:paraId="2ACC1F9F"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After installing cable but before splicing and terminating, perform insulation resistance test on each phase conductor.</w:t>
      </w:r>
    </w:p>
    <w:p w14:paraId="73E5E6C8"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Check insulation resistance after each splice and/or termination to ensure that cable system is ready for acceptance testing.</w:t>
      </w:r>
    </w:p>
    <w:p w14:paraId="55D3868F" w14:textId="77777777" w:rsidR="00622976" w:rsidRPr="00B53948" w:rsidRDefault="00622976" w:rsidP="00622976">
      <w:pPr>
        <w:pStyle w:val="Heading4"/>
        <w:tabs>
          <w:tab w:val="clear" w:pos="864"/>
          <w:tab w:val="num" w:pos="1701"/>
          <w:tab w:val="left" w:pos="2160"/>
        </w:tabs>
        <w:ind w:left="1701" w:hanging="567"/>
        <w:rPr>
          <w:rFonts w:cs="Calibri"/>
        </w:rPr>
      </w:pPr>
      <w:r w:rsidRPr="00B53948">
        <w:rPr>
          <w:rFonts w:cs="Calibri"/>
        </w:rPr>
        <w:t>Replace entire length of cable if cable fails to meet any of test criteria.</w:t>
      </w:r>
    </w:p>
    <w:p w14:paraId="2EDDF830" w14:textId="77777777" w:rsidR="00622976" w:rsidRPr="00B53948" w:rsidDel="000A1FC5" w:rsidRDefault="00622976" w:rsidP="00622976">
      <w:pPr>
        <w:pStyle w:val="Heading3"/>
        <w:rPr>
          <w:del w:id="60" w:author="John Liu" w:date="2022-04-25T15:16:00Z"/>
          <w:rFonts w:cs="Calibri"/>
        </w:rPr>
      </w:pPr>
      <w:del w:id="61" w:author="John Liu" w:date="2022-04-25T15:16:00Z">
        <w:r w:rsidRPr="00B53948" w:rsidDel="000A1FC5">
          <w:rPr>
            <w:rFonts w:cs="Calibri"/>
          </w:rPr>
          <w:delText>5 kV Cables (before terminations are complete)</w:delText>
        </w:r>
        <w:r w:rsidR="008A4664" w:rsidRPr="008A4664" w:rsidDel="000A1FC5">
          <w:rPr>
            <w:rFonts w:cs="Calibri"/>
            <w:b/>
            <w:i/>
          </w:rPr>
          <w:delText xml:space="preserve"> </w:delText>
        </w:r>
        <w:r w:rsidR="008A4664" w:rsidRPr="004A242A" w:rsidDel="000A1FC5">
          <w:rPr>
            <w:rFonts w:cs="Calibri"/>
            <w:b/>
            <w:i/>
            <w:highlight w:val="yellow"/>
          </w:rPr>
          <w:delText>[Consultant to confirm]</w:delText>
        </w:r>
      </w:del>
    </w:p>
    <w:p w14:paraId="148713EB" w14:textId="77777777" w:rsidR="00622976" w:rsidRPr="00B53948" w:rsidDel="000A1FC5" w:rsidRDefault="00622976" w:rsidP="00622976">
      <w:pPr>
        <w:pStyle w:val="Heading4"/>
        <w:tabs>
          <w:tab w:val="clear" w:pos="864"/>
          <w:tab w:val="num" w:pos="1701"/>
          <w:tab w:val="left" w:pos="2160"/>
        </w:tabs>
        <w:ind w:left="1701" w:hanging="567"/>
        <w:rPr>
          <w:del w:id="62" w:author="John Liu" w:date="2022-04-25T15:16:00Z"/>
          <w:rFonts w:cs="Calibri"/>
        </w:rPr>
      </w:pPr>
      <w:del w:id="63" w:author="John Liu" w:date="2022-04-25T15:16:00Z">
        <w:r w:rsidRPr="00B53948" w:rsidDel="000A1FC5">
          <w:rPr>
            <w:rFonts w:cs="Calibri"/>
          </w:rPr>
          <w:delText>Insulation tests between phases and from phases to ground:</w:delText>
        </w:r>
      </w:del>
    </w:p>
    <w:p w14:paraId="1D13E6FB" w14:textId="77777777" w:rsidR="00622976" w:rsidRPr="00B53948" w:rsidDel="000A1FC5" w:rsidRDefault="00622976" w:rsidP="00622976">
      <w:pPr>
        <w:pStyle w:val="Heading5"/>
        <w:tabs>
          <w:tab w:val="clear" w:pos="720"/>
          <w:tab w:val="clear" w:pos="5760"/>
          <w:tab w:val="left" w:pos="2127"/>
        </w:tabs>
        <w:ind w:left="2127" w:hanging="426"/>
        <w:rPr>
          <w:del w:id="64" w:author="John Liu" w:date="2022-04-25T15:16:00Z"/>
          <w:rFonts w:ascii="Calibri" w:hAnsi="Calibri" w:cs="Calibri"/>
        </w:rPr>
      </w:pPr>
      <w:del w:id="65" w:author="John Liu" w:date="2022-04-25T15:16:00Z">
        <w:r w:rsidRPr="00B53948" w:rsidDel="000A1FC5">
          <w:rPr>
            <w:rFonts w:ascii="Calibri" w:hAnsi="Calibri" w:cs="Calibri"/>
          </w:rPr>
          <w:delText>Hipot</w:delText>
        </w:r>
      </w:del>
    </w:p>
    <w:p w14:paraId="1F90DF09" w14:textId="77777777" w:rsidR="00622976" w:rsidRPr="00B53948" w:rsidDel="000A1FC5" w:rsidRDefault="00622976" w:rsidP="00622976">
      <w:pPr>
        <w:pStyle w:val="Heading5"/>
        <w:tabs>
          <w:tab w:val="clear" w:pos="720"/>
          <w:tab w:val="clear" w:pos="5760"/>
          <w:tab w:val="left" w:pos="2127"/>
        </w:tabs>
        <w:ind w:left="2127" w:hanging="426"/>
        <w:rPr>
          <w:del w:id="66" w:author="John Liu" w:date="2022-04-25T15:16:00Z"/>
          <w:rFonts w:ascii="Calibri" w:hAnsi="Calibri" w:cs="Calibri"/>
        </w:rPr>
      </w:pPr>
      <w:del w:id="67" w:author="John Liu" w:date="2022-04-25T15:16:00Z">
        <w:r w:rsidRPr="00B53948" w:rsidDel="000A1FC5">
          <w:rPr>
            <w:rFonts w:ascii="Calibri" w:hAnsi="Calibri" w:cs="Calibri"/>
          </w:rPr>
          <w:delText>Megger.</w:delText>
        </w:r>
      </w:del>
    </w:p>
    <w:p w14:paraId="13C92A6C" w14:textId="77777777" w:rsidR="00622976" w:rsidRPr="00B53948" w:rsidDel="000A1FC5" w:rsidRDefault="00622976" w:rsidP="00622976">
      <w:pPr>
        <w:pStyle w:val="Heading4"/>
        <w:tabs>
          <w:tab w:val="clear" w:pos="864"/>
          <w:tab w:val="num" w:pos="1701"/>
          <w:tab w:val="left" w:pos="2160"/>
        </w:tabs>
        <w:ind w:left="1701" w:hanging="567"/>
        <w:rPr>
          <w:del w:id="68" w:author="John Liu" w:date="2022-04-25T15:16:00Z"/>
          <w:rFonts w:cs="Calibri"/>
        </w:rPr>
      </w:pPr>
      <w:del w:id="69" w:author="John Liu" w:date="2022-04-25T15:16:00Z">
        <w:r w:rsidRPr="00B53948" w:rsidDel="000A1FC5">
          <w:rPr>
            <w:rFonts w:cs="Calibri"/>
          </w:rPr>
          <w:delText>The following minimum values must be attained:</w:delText>
        </w:r>
      </w:del>
    </w:p>
    <w:p w14:paraId="276D3605" w14:textId="77777777" w:rsidR="00622976" w:rsidRPr="00B53948" w:rsidDel="000A1FC5" w:rsidRDefault="00622976" w:rsidP="00622976">
      <w:pPr>
        <w:pStyle w:val="Heading5"/>
        <w:tabs>
          <w:tab w:val="clear" w:pos="720"/>
          <w:tab w:val="clear" w:pos="5760"/>
          <w:tab w:val="left" w:pos="2127"/>
        </w:tabs>
        <w:ind w:left="2127" w:hanging="426"/>
        <w:rPr>
          <w:del w:id="70" w:author="John Liu" w:date="2022-04-25T15:16:00Z"/>
          <w:rFonts w:ascii="Calibri" w:hAnsi="Calibri" w:cs="Calibri"/>
        </w:rPr>
      </w:pPr>
      <w:del w:id="71" w:author="John Liu" w:date="2022-04-25T15:16:00Z">
        <w:r w:rsidRPr="00B53948" w:rsidDel="000A1FC5">
          <w:rPr>
            <w:rFonts w:ascii="Calibri" w:hAnsi="Calibri" w:cs="Calibri"/>
          </w:rPr>
          <w:delText>Hipot voltage</w:delText>
        </w:r>
        <w:r w:rsidR="008A4664" w:rsidRPr="00B53948" w:rsidDel="000A1FC5">
          <w:rPr>
            <w:rFonts w:ascii="Calibri" w:hAnsi="Calibri" w:cs="Calibri"/>
          </w:rPr>
          <w:delText>:</w:delText>
        </w:r>
        <w:r w:rsidRPr="00B53948" w:rsidDel="000A1FC5">
          <w:rPr>
            <w:rFonts w:ascii="Calibri" w:hAnsi="Calibri" w:cs="Calibri"/>
          </w:rPr>
          <w:tab/>
        </w:r>
        <w:r w:rsidRPr="00B53948" w:rsidDel="000A1FC5">
          <w:rPr>
            <w:rFonts w:ascii="Calibri" w:hAnsi="Calibri" w:cs="Calibri"/>
          </w:rPr>
          <w:tab/>
        </w:r>
        <w:r w:rsidRPr="00B53948" w:rsidDel="000A1FC5">
          <w:rPr>
            <w:rFonts w:ascii="Calibri" w:hAnsi="Calibri" w:cs="Calibri"/>
          </w:rPr>
          <w:tab/>
        </w:r>
        <w:r w:rsidR="008A4664" w:rsidRPr="00B53948" w:rsidDel="000A1FC5">
          <w:rPr>
            <w:rFonts w:ascii="Calibri" w:hAnsi="Calibri" w:cs="Calibri"/>
          </w:rPr>
          <w:tab/>
        </w:r>
        <w:r w:rsidR="008A4664" w:rsidRPr="00B53948" w:rsidDel="000A1FC5">
          <w:rPr>
            <w:rFonts w:ascii="Calibri" w:hAnsi="Calibri" w:cs="Calibri"/>
          </w:rPr>
          <w:tab/>
        </w:r>
        <w:r w:rsidRPr="00B53948" w:rsidDel="000A1FC5">
          <w:rPr>
            <w:rFonts w:ascii="Calibri" w:hAnsi="Calibri" w:cs="Calibri"/>
          </w:rPr>
          <w:delText xml:space="preserve">18 kV DC </w:delText>
        </w:r>
      </w:del>
    </w:p>
    <w:p w14:paraId="23BE2DEB" w14:textId="77777777" w:rsidR="00622976" w:rsidRPr="00B53948" w:rsidDel="000A1FC5" w:rsidRDefault="00622976" w:rsidP="00622976">
      <w:pPr>
        <w:pStyle w:val="Heading5"/>
        <w:tabs>
          <w:tab w:val="clear" w:pos="720"/>
          <w:tab w:val="clear" w:pos="5760"/>
          <w:tab w:val="left" w:pos="2127"/>
        </w:tabs>
        <w:ind w:left="2127" w:hanging="426"/>
        <w:rPr>
          <w:del w:id="72" w:author="John Liu" w:date="2022-04-25T15:16:00Z"/>
          <w:rFonts w:ascii="Calibri" w:hAnsi="Calibri" w:cs="Calibri"/>
        </w:rPr>
      </w:pPr>
      <w:del w:id="73" w:author="John Liu" w:date="2022-04-25T15:16:00Z">
        <w:r w:rsidRPr="00B53948" w:rsidDel="000A1FC5">
          <w:rPr>
            <w:rFonts w:ascii="Calibri" w:hAnsi="Calibri" w:cs="Calibri"/>
          </w:rPr>
          <w:delText xml:space="preserve">Hipot </w:delText>
        </w:r>
        <w:r w:rsidR="008A4664" w:rsidRPr="00B53948" w:rsidDel="000A1FC5">
          <w:rPr>
            <w:rFonts w:ascii="Calibri" w:hAnsi="Calibri" w:cs="Calibri"/>
          </w:rPr>
          <w:delText xml:space="preserve">duration - </w:delText>
        </w:r>
        <w:r w:rsidRPr="00B53948" w:rsidDel="000A1FC5">
          <w:rPr>
            <w:rFonts w:ascii="Calibri" w:hAnsi="Calibri" w:cs="Calibri"/>
          </w:rPr>
          <w:delText>Equipment connected</w:delText>
        </w:r>
        <w:r w:rsidR="008A4664" w:rsidRPr="00B53948" w:rsidDel="000A1FC5">
          <w:rPr>
            <w:rFonts w:ascii="Calibri" w:hAnsi="Calibri" w:cs="Calibri"/>
          </w:rPr>
          <w:delText>:</w:delText>
        </w:r>
        <w:r w:rsidRPr="00B53948" w:rsidDel="000A1FC5">
          <w:rPr>
            <w:rFonts w:ascii="Calibri" w:hAnsi="Calibri" w:cs="Calibri"/>
          </w:rPr>
          <w:tab/>
        </w:r>
        <w:r w:rsidR="008A4664" w:rsidRPr="00B53948" w:rsidDel="000A1FC5">
          <w:rPr>
            <w:rFonts w:ascii="Calibri" w:hAnsi="Calibri" w:cs="Calibri"/>
          </w:rPr>
          <w:tab/>
        </w:r>
        <w:r w:rsidRPr="00B53948" w:rsidDel="000A1FC5">
          <w:rPr>
            <w:rFonts w:ascii="Calibri" w:hAnsi="Calibri" w:cs="Calibri"/>
          </w:rPr>
          <w:delText xml:space="preserve">1 </w:delText>
        </w:r>
        <w:r w:rsidR="008A4664" w:rsidRPr="00B53948" w:rsidDel="000A1FC5">
          <w:rPr>
            <w:rFonts w:ascii="Calibri" w:hAnsi="Calibri" w:cs="Calibri"/>
          </w:rPr>
          <w:delText>minute</w:delText>
        </w:r>
      </w:del>
    </w:p>
    <w:p w14:paraId="51F44A84" w14:textId="77777777" w:rsidR="008A4664" w:rsidRPr="00B53948" w:rsidDel="000A1FC5" w:rsidRDefault="008A4664" w:rsidP="008A4664">
      <w:pPr>
        <w:pStyle w:val="Heading5"/>
        <w:tabs>
          <w:tab w:val="clear" w:pos="720"/>
          <w:tab w:val="clear" w:pos="5760"/>
          <w:tab w:val="left" w:pos="2127"/>
        </w:tabs>
        <w:ind w:left="2127" w:hanging="426"/>
        <w:rPr>
          <w:del w:id="74" w:author="John Liu" w:date="2022-04-25T15:16:00Z"/>
          <w:rFonts w:ascii="Calibri" w:hAnsi="Calibri" w:cs="Calibri"/>
        </w:rPr>
      </w:pPr>
      <w:del w:id="75" w:author="John Liu" w:date="2022-04-25T15:16:00Z">
        <w:r w:rsidRPr="00B53948" w:rsidDel="000A1FC5">
          <w:rPr>
            <w:rFonts w:ascii="Calibri" w:hAnsi="Calibri" w:cs="Calibri"/>
          </w:rPr>
          <w:delText>Hipot duration - Equipment not connected:</w:delText>
        </w:r>
        <w:r w:rsidRPr="00B53948" w:rsidDel="000A1FC5">
          <w:rPr>
            <w:rFonts w:ascii="Calibri" w:hAnsi="Calibri" w:cs="Calibri"/>
          </w:rPr>
          <w:tab/>
          <w:delText>10 minutes</w:delText>
        </w:r>
      </w:del>
    </w:p>
    <w:p w14:paraId="23DB81FF" w14:textId="77777777" w:rsidR="00622976" w:rsidRPr="00B53948" w:rsidDel="000A1FC5" w:rsidRDefault="00622976" w:rsidP="00622976">
      <w:pPr>
        <w:pStyle w:val="Heading5"/>
        <w:tabs>
          <w:tab w:val="clear" w:pos="720"/>
          <w:tab w:val="clear" w:pos="5760"/>
          <w:tab w:val="left" w:pos="2127"/>
        </w:tabs>
        <w:ind w:left="2127" w:hanging="426"/>
        <w:rPr>
          <w:del w:id="76" w:author="John Liu" w:date="2022-04-25T15:16:00Z"/>
          <w:rFonts w:ascii="Calibri" w:hAnsi="Calibri" w:cs="Calibri"/>
        </w:rPr>
      </w:pPr>
      <w:del w:id="77" w:author="John Liu" w:date="2022-04-25T15:16:00Z">
        <w:r w:rsidRPr="00B53948" w:rsidDel="000A1FC5">
          <w:rPr>
            <w:rFonts w:ascii="Calibri" w:hAnsi="Calibri" w:cs="Calibri"/>
          </w:rPr>
          <w:delText>Megger reading</w:delText>
        </w:r>
        <w:r w:rsidRPr="00B53948" w:rsidDel="000A1FC5">
          <w:rPr>
            <w:rFonts w:ascii="Calibri" w:hAnsi="Calibri" w:cs="Calibri"/>
          </w:rPr>
          <w:tab/>
          <w:delText>10 M ohms</w:delText>
        </w:r>
      </w:del>
    </w:p>
    <w:p w14:paraId="3716D786" w14:textId="77777777" w:rsidR="008A4664" w:rsidRPr="00B53948" w:rsidRDefault="008A4664" w:rsidP="008A4664">
      <w:pPr>
        <w:pStyle w:val="Heading2"/>
        <w:ind w:firstLine="275"/>
        <w:rPr>
          <w:rFonts w:cs="Calibri"/>
          <w:szCs w:val="20"/>
        </w:rPr>
      </w:pPr>
      <w:r w:rsidRPr="00B53948">
        <w:rPr>
          <w:rFonts w:cs="Calibri"/>
          <w:szCs w:val="20"/>
        </w:rPr>
        <w:t>Circuit Breakers</w:t>
      </w:r>
      <w:del w:id="78" w:author="John Liu" w:date="2022-04-25T15:16:00Z">
        <w:r w:rsidRPr="004A242A" w:rsidDel="000A1FC5">
          <w:rPr>
            <w:rFonts w:cs="Calibri"/>
            <w:b/>
            <w:i/>
            <w:highlight w:val="yellow"/>
          </w:rPr>
          <w:delText>[Consultant to confirm</w:delText>
        </w:r>
      </w:del>
      <w:del w:id="79" w:author="John Liu" w:date="2022-04-25T15:17:00Z">
        <w:r w:rsidRPr="004A242A" w:rsidDel="000A1FC5">
          <w:rPr>
            <w:rFonts w:cs="Calibri"/>
            <w:b/>
            <w:i/>
            <w:highlight w:val="yellow"/>
          </w:rPr>
          <w:delText>]</w:delText>
        </w:r>
      </w:del>
    </w:p>
    <w:p w14:paraId="0256F8E4" w14:textId="77777777" w:rsidR="008A4664" w:rsidRPr="00B53948" w:rsidRDefault="008A4664" w:rsidP="008A4664">
      <w:pPr>
        <w:pStyle w:val="Heading3"/>
        <w:ind w:left="1985" w:hanging="425"/>
        <w:rPr>
          <w:rFonts w:cs="Calibri"/>
          <w:szCs w:val="20"/>
        </w:rPr>
      </w:pPr>
      <w:r w:rsidRPr="00B53948">
        <w:rPr>
          <w:rFonts w:cs="Calibri"/>
          <w:szCs w:val="20"/>
        </w:rPr>
        <w:t>Visually inspect all connections and assemblies and check all manual operations and physical interlocks on circuit breakers as specified.</w:t>
      </w:r>
    </w:p>
    <w:p w14:paraId="5D96E1B2" w14:textId="77777777" w:rsidR="008A4664" w:rsidRPr="00B53948" w:rsidRDefault="008A4664" w:rsidP="008A4664">
      <w:pPr>
        <w:pStyle w:val="Heading3"/>
        <w:ind w:left="1985" w:hanging="425"/>
        <w:rPr>
          <w:rFonts w:cs="Calibri"/>
          <w:szCs w:val="20"/>
        </w:rPr>
      </w:pPr>
      <w:r w:rsidRPr="00B53948">
        <w:rPr>
          <w:rFonts w:cs="Calibri"/>
          <w:szCs w:val="20"/>
        </w:rPr>
        <w:t>Check all electrical controls, including anti-pump and trip free operation.</w:t>
      </w:r>
    </w:p>
    <w:p w14:paraId="005D6394" w14:textId="77777777" w:rsidR="008A4664" w:rsidRPr="00B53948" w:rsidRDefault="008A4664" w:rsidP="008A4664">
      <w:pPr>
        <w:pStyle w:val="Heading3"/>
        <w:ind w:left="1985" w:hanging="425"/>
        <w:rPr>
          <w:rFonts w:cs="Calibri"/>
          <w:szCs w:val="20"/>
        </w:rPr>
      </w:pPr>
      <w:r w:rsidRPr="00B53948">
        <w:rPr>
          <w:rFonts w:cs="Calibri"/>
          <w:szCs w:val="20"/>
        </w:rPr>
        <w:t>Check correct position indication.</w:t>
      </w:r>
    </w:p>
    <w:p w14:paraId="19C1DD30" w14:textId="77777777" w:rsidR="008A4664" w:rsidRPr="00B53948" w:rsidRDefault="008A4664" w:rsidP="008A4664">
      <w:pPr>
        <w:pStyle w:val="Heading3"/>
        <w:ind w:left="1985" w:hanging="425"/>
        <w:rPr>
          <w:rFonts w:cs="Calibri"/>
          <w:szCs w:val="20"/>
        </w:rPr>
      </w:pPr>
      <w:r w:rsidRPr="00B53948">
        <w:rPr>
          <w:rFonts w:cs="Calibri"/>
          <w:szCs w:val="20"/>
        </w:rPr>
        <w:t>Verify trip settings from each protective device.</w:t>
      </w:r>
    </w:p>
    <w:p w14:paraId="3D4F4BA9" w14:textId="77777777" w:rsidR="008A4664" w:rsidRPr="00B53948" w:rsidRDefault="008A4664" w:rsidP="008A4664">
      <w:pPr>
        <w:pStyle w:val="Heading2"/>
        <w:ind w:firstLine="275"/>
        <w:rPr>
          <w:rFonts w:cs="Calibri"/>
          <w:szCs w:val="20"/>
        </w:rPr>
      </w:pPr>
      <w:proofErr w:type="spellStart"/>
      <w:r w:rsidRPr="00B53948">
        <w:rPr>
          <w:rFonts w:cs="Calibri"/>
          <w:szCs w:val="20"/>
        </w:rPr>
        <w:t>Loadbreak</w:t>
      </w:r>
      <w:proofErr w:type="spellEnd"/>
      <w:r w:rsidRPr="00B53948">
        <w:rPr>
          <w:rFonts w:cs="Calibri"/>
          <w:szCs w:val="20"/>
        </w:rPr>
        <w:t xml:space="preserve"> Switches and Disconnects </w:t>
      </w:r>
      <w:del w:id="80" w:author="John Liu" w:date="2022-04-25T15:17:00Z">
        <w:r w:rsidRPr="004A242A" w:rsidDel="000A1FC5">
          <w:rPr>
            <w:rFonts w:cs="Calibri"/>
            <w:b/>
            <w:i/>
            <w:highlight w:val="yellow"/>
          </w:rPr>
          <w:delText>[Consultant to confirm]</w:delText>
        </w:r>
      </w:del>
    </w:p>
    <w:p w14:paraId="261676B5" w14:textId="77777777" w:rsidR="008A4664" w:rsidRPr="00B53948" w:rsidRDefault="008A4664" w:rsidP="008A4664">
      <w:pPr>
        <w:pStyle w:val="Heading3"/>
        <w:ind w:left="1985" w:hanging="425"/>
        <w:rPr>
          <w:rFonts w:cs="Calibri"/>
          <w:szCs w:val="20"/>
        </w:rPr>
      </w:pPr>
      <w:r w:rsidRPr="00B53948">
        <w:rPr>
          <w:rFonts w:cs="Calibri"/>
          <w:szCs w:val="20"/>
        </w:rPr>
        <w:t>Check all manual operations and physical interlocks.</w:t>
      </w:r>
    </w:p>
    <w:p w14:paraId="46D4C16A" w14:textId="77777777" w:rsidR="008A4664" w:rsidRPr="00B53948" w:rsidRDefault="008A4664" w:rsidP="008A4664">
      <w:pPr>
        <w:pStyle w:val="Heading3"/>
        <w:ind w:left="1985" w:hanging="425"/>
        <w:rPr>
          <w:rFonts w:cs="Calibri"/>
          <w:szCs w:val="20"/>
        </w:rPr>
      </w:pPr>
      <w:r w:rsidRPr="00B53948">
        <w:rPr>
          <w:rFonts w:cs="Calibri"/>
          <w:szCs w:val="20"/>
        </w:rPr>
        <w:t>Check correct position indication.</w:t>
      </w:r>
    </w:p>
    <w:p w14:paraId="6B0CDA2B" w14:textId="77777777" w:rsidR="008A4664" w:rsidRPr="00B53948" w:rsidRDefault="008A4664" w:rsidP="008A4664">
      <w:pPr>
        <w:pStyle w:val="Heading2"/>
        <w:ind w:firstLine="275"/>
        <w:rPr>
          <w:rFonts w:cs="Calibri"/>
          <w:szCs w:val="20"/>
        </w:rPr>
      </w:pPr>
      <w:r w:rsidRPr="00B53948">
        <w:rPr>
          <w:rFonts w:cs="Calibri"/>
          <w:szCs w:val="20"/>
        </w:rPr>
        <w:t>Potential and Current Transformers</w:t>
      </w:r>
      <w:del w:id="81" w:author="John Liu" w:date="2022-04-25T15:17:00Z">
        <w:r w:rsidRPr="004A242A" w:rsidDel="000A1FC5">
          <w:rPr>
            <w:rFonts w:cs="Calibri"/>
            <w:b/>
            <w:i/>
            <w:highlight w:val="yellow"/>
          </w:rPr>
          <w:delText>[Consultant to confirm]</w:delText>
        </w:r>
      </w:del>
    </w:p>
    <w:p w14:paraId="671A9B94" w14:textId="77777777" w:rsidR="008A4664" w:rsidRPr="00B53948" w:rsidRDefault="008A4664" w:rsidP="008A4664">
      <w:pPr>
        <w:pStyle w:val="Heading3"/>
        <w:ind w:left="1985" w:hanging="425"/>
        <w:rPr>
          <w:rFonts w:cs="Calibri"/>
          <w:szCs w:val="20"/>
        </w:rPr>
      </w:pPr>
      <w:r w:rsidRPr="00B53948">
        <w:rPr>
          <w:rFonts w:cs="Calibri"/>
          <w:szCs w:val="20"/>
        </w:rPr>
        <w:t>Verify winding ratio (nameplate rating).</w:t>
      </w:r>
    </w:p>
    <w:p w14:paraId="02CF75A1" w14:textId="77777777" w:rsidR="008A4664" w:rsidRPr="00B53948" w:rsidRDefault="008A4664" w:rsidP="008A4664">
      <w:pPr>
        <w:pStyle w:val="Heading3"/>
        <w:ind w:left="1985" w:hanging="425"/>
        <w:rPr>
          <w:rFonts w:cs="Calibri"/>
          <w:szCs w:val="20"/>
        </w:rPr>
      </w:pPr>
      <w:r w:rsidRPr="00B53948">
        <w:rPr>
          <w:rFonts w:cs="Calibri"/>
          <w:szCs w:val="20"/>
        </w:rPr>
        <w:t>Verify terminal polarity.</w:t>
      </w:r>
    </w:p>
    <w:p w14:paraId="6BE05470" w14:textId="77777777" w:rsidR="008A4664" w:rsidRPr="00B53948" w:rsidRDefault="008A4664" w:rsidP="008A4664">
      <w:pPr>
        <w:pStyle w:val="Heading3"/>
        <w:ind w:left="1985" w:hanging="425"/>
        <w:rPr>
          <w:rFonts w:cs="Calibri"/>
          <w:szCs w:val="20"/>
        </w:rPr>
      </w:pPr>
      <w:r w:rsidRPr="00B53948">
        <w:rPr>
          <w:rFonts w:cs="Calibri"/>
          <w:szCs w:val="20"/>
        </w:rPr>
        <w:t>Check insulation resistance.</w:t>
      </w:r>
    </w:p>
    <w:p w14:paraId="18143A50" w14:textId="77777777" w:rsidR="008A4664" w:rsidRPr="00B53948" w:rsidRDefault="008A4664" w:rsidP="008A4664">
      <w:pPr>
        <w:pStyle w:val="Heading3"/>
        <w:ind w:left="1985" w:hanging="425"/>
        <w:rPr>
          <w:rFonts w:cs="Calibri"/>
          <w:szCs w:val="20"/>
        </w:rPr>
      </w:pPr>
      <w:r w:rsidRPr="00B53948">
        <w:rPr>
          <w:rFonts w:cs="Calibri"/>
          <w:szCs w:val="20"/>
        </w:rPr>
        <w:t>Verify grounding connections.</w:t>
      </w:r>
    </w:p>
    <w:p w14:paraId="5B0DCF93" w14:textId="77777777" w:rsidR="008A4664" w:rsidRPr="00B53948" w:rsidRDefault="008A4664" w:rsidP="008A4664">
      <w:pPr>
        <w:pStyle w:val="Heading2"/>
        <w:ind w:firstLine="275"/>
        <w:rPr>
          <w:rFonts w:cs="Calibri"/>
          <w:szCs w:val="20"/>
        </w:rPr>
      </w:pPr>
      <w:r w:rsidRPr="00B53948">
        <w:rPr>
          <w:rFonts w:cs="Calibri"/>
          <w:szCs w:val="20"/>
        </w:rPr>
        <w:t>Protective Relays</w:t>
      </w:r>
      <w:del w:id="82" w:author="John Liu" w:date="2022-04-25T15:17:00Z">
        <w:r w:rsidRPr="004A242A" w:rsidDel="000A1FC5">
          <w:rPr>
            <w:rFonts w:cs="Calibri"/>
            <w:b/>
            <w:i/>
            <w:highlight w:val="yellow"/>
          </w:rPr>
          <w:delText>[Consultant to confirm]</w:delText>
        </w:r>
      </w:del>
    </w:p>
    <w:p w14:paraId="3BE1234D" w14:textId="77777777" w:rsidR="008A4664" w:rsidRPr="00B53948" w:rsidRDefault="008A4664" w:rsidP="008A4664">
      <w:pPr>
        <w:pStyle w:val="Heading3"/>
        <w:ind w:left="1985" w:hanging="425"/>
        <w:rPr>
          <w:rFonts w:cs="Calibri"/>
          <w:szCs w:val="20"/>
        </w:rPr>
      </w:pPr>
      <w:r w:rsidRPr="00B53948">
        <w:rPr>
          <w:rFonts w:cs="Calibri"/>
          <w:szCs w:val="20"/>
        </w:rPr>
        <w:t>Perform secondary current and/or potential injection on site to verify to the Engineer that protective relays trip as designed and set.</w:t>
      </w:r>
    </w:p>
    <w:p w14:paraId="47142633" w14:textId="77777777" w:rsidR="008A4664" w:rsidRPr="00B53948" w:rsidRDefault="008A4664" w:rsidP="008A4664">
      <w:pPr>
        <w:pStyle w:val="Heading3"/>
        <w:ind w:left="1985" w:hanging="425"/>
        <w:rPr>
          <w:rFonts w:cs="Calibri"/>
          <w:szCs w:val="20"/>
        </w:rPr>
      </w:pPr>
      <w:r w:rsidRPr="00B53948">
        <w:rPr>
          <w:rFonts w:cs="Calibri"/>
          <w:szCs w:val="20"/>
        </w:rPr>
        <w:t>After normal load has been added, complete a load test of protective relays with the given load; ensure that the correct amplitude and phasor quantities of current and voltage are read by relay.</w:t>
      </w:r>
    </w:p>
    <w:p w14:paraId="6B0A5B93" w14:textId="77777777" w:rsidR="008A4664" w:rsidRPr="00B53948" w:rsidRDefault="008A4664" w:rsidP="008A4664">
      <w:pPr>
        <w:pStyle w:val="Heading2"/>
        <w:ind w:firstLine="275"/>
        <w:rPr>
          <w:rFonts w:cs="Calibri"/>
          <w:szCs w:val="20"/>
        </w:rPr>
      </w:pPr>
      <w:r w:rsidRPr="00B53948">
        <w:rPr>
          <w:rFonts w:cs="Calibri"/>
        </w:rPr>
        <w:lastRenderedPageBreak/>
        <w:t xml:space="preserve">Motor Starters </w:t>
      </w:r>
      <w:r w:rsidR="00E01C5C" w:rsidRPr="00B53948">
        <w:rPr>
          <w:rFonts w:cs="Calibri"/>
        </w:rPr>
        <w:t xml:space="preserve">up </w:t>
      </w:r>
      <w:r w:rsidRPr="00B53948">
        <w:rPr>
          <w:rFonts w:cs="Calibri"/>
        </w:rPr>
        <w:t>to 600V</w:t>
      </w:r>
      <w:del w:id="83" w:author="John Liu" w:date="2022-04-25T15:17:00Z">
        <w:r w:rsidRPr="004A242A" w:rsidDel="000A1FC5">
          <w:rPr>
            <w:rFonts w:cs="Calibri"/>
            <w:b/>
            <w:i/>
            <w:highlight w:val="yellow"/>
          </w:rPr>
          <w:delText>[Consultant to confirm]</w:delText>
        </w:r>
      </w:del>
    </w:p>
    <w:p w14:paraId="07680992" w14:textId="77777777" w:rsidR="008A4664" w:rsidRPr="00B53948" w:rsidRDefault="008A4664" w:rsidP="008A4664">
      <w:pPr>
        <w:pStyle w:val="Heading3"/>
        <w:ind w:left="1985" w:hanging="425"/>
        <w:rPr>
          <w:rFonts w:cs="Calibri"/>
        </w:rPr>
      </w:pPr>
      <w:r w:rsidRPr="00B53948">
        <w:rPr>
          <w:rFonts w:cs="Calibri"/>
        </w:rPr>
        <w:t xml:space="preserve">Refer to Section </w:t>
      </w:r>
      <w:r w:rsidR="00E01C5C" w:rsidRPr="00B53948">
        <w:rPr>
          <w:rFonts w:cs="Calibri"/>
        </w:rPr>
        <w:t xml:space="preserve">16223 </w:t>
      </w:r>
      <w:r w:rsidRPr="00B53948">
        <w:rPr>
          <w:rFonts w:cs="Calibri"/>
        </w:rPr>
        <w:t>– Motor Starters to 600V for specific inspection and testing requirements.</w:t>
      </w:r>
    </w:p>
    <w:p w14:paraId="3D43E08F" w14:textId="77777777" w:rsidR="008A4664" w:rsidRPr="00B53948" w:rsidRDefault="008A4664" w:rsidP="008A4664">
      <w:pPr>
        <w:pStyle w:val="Heading2"/>
        <w:ind w:firstLine="275"/>
        <w:rPr>
          <w:rFonts w:cs="Calibri"/>
        </w:rPr>
      </w:pPr>
      <w:r w:rsidRPr="00B53948">
        <w:rPr>
          <w:rFonts w:cs="Calibri"/>
        </w:rPr>
        <w:t>V</w:t>
      </w:r>
      <w:r w:rsidR="00E01C5C" w:rsidRPr="00B53948">
        <w:rPr>
          <w:rFonts w:cs="Calibri"/>
        </w:rPr>
        <w:t xml:space="preserve">ariable </w:t>
      </w:r>
      <w:r w:rsidRPr="00B53948">
        <w:rPr>
          <w:rFonts w:cs="Calibri"/>
        </w:rPr>
        <w:t>F</w:t>
      </w:r>
      <w:r w:rsidR="00E01C5C" w:rsidRPr="00B53948">
        <w:rPr>
          <w:rFonts w:cs="Calibri"/>
        </w:rPr>
        <w:t xml:space="preserve">requency </w:t>
      </w:r>
      <w:r w:rsidRPr="00B53948">
        <w:rPr>
          <w:rFonts w:cs="Calibri"/>
        </w:rPr>
        <w:t>D</w:t>
      </w:r>
      <w:r w:rsidR="00E01C5C" w:rsidRPr="00B53948">
        <w:rPr>
          <w:rFonts w:cs="Calibri"/>
        </w:rPr>
        <w:t>rives up</w:t>
      </w:r>
      <w:r w:rsidRPr="00B53948">
        <w:rPr>
          <w:rFonts w:cs="Calibri"/>
        </w:rPr>
        <w:t xml:space="preserve"> to 600V</w:t>
      </w:r>
      <w:del w:id="84" w:author="John Liu" w:date="2022-04-25T15:18:00Z">
        <w:r w:rsidRPr="004A242A" w:rsidDel="000A1FC5">
          <w:rPr>
            <w:rFonts w:cs="Calibri"/>
            <w:b/>
            <w:i/>
            <w:highlight w:val="yellow"/>
          </w:rPr>
          <w:delText>[Consultant to confirm]</w:delText>
        </w:r>
      </w:del>
    </w:p>
    <w:p w14:paraId="700AA277" w14:textId="77777777" w:rsidR="008A4664" w:rsidRPr="00B53948" w:rsidRDefault="008A4664" w:rsidP="008A4664">
      <w:pPr>
        <w:pStyle w:val="Heading3"/>
        <w:ind w:left="1985" w:hanging="425"/>
        <w:rPr>
          <w:rFonts w:cs="Calibri"/>
        </w:rPr>
      </w:pPr>
      <w:r w:rsidRPr="00B53948">
        <w:rPr>
          <w:rFonts w:cs="Calibri"/>
        </w:rPr>
        <w:t xml:space="preserve">Refer to Section </w:t>
      </w:r>
      <w:r w:rsidR="00E01C5C" w:rsidRPr="00B53948">
        <w:rPr>
          <w:rFonts w:cs="Calibri"/>
        </w:rPr>
        <w:t xml:space="preserve">16224 </w:t>
      </w:r>
      <w:r w:rsidRPr="00B53948">
        <w:rPr>
          <w:rFonts w:cs="Calibri"/>
        </w:rPr>
        <w:t>– VFDs to 600V for specific inspection and testing requirements.</w:t>
      </w:r>
    </w:p>
    <w:p w14:paraId="6307AB3C" w14:textId="77777777" w:rsidR="008A4664" w:rsidRPr="00B53948" w:rsidDel="00255CAA" w:rsidRDefault="008A4664" w:rsidP="008A4664">
      <w:pPr>
        <w:pStyle w:val="Heading2"/>
        <w:ind w:firstLine="275"/>
        <w:rPr>
          <w:del w:id="85" w:author="David Holyer" w:date="2022-04-04T16:27:00Z"/>
          <w:rFonts w:cs="Calibri"/>
        </w:rPr>
      </w:pPr>
      <w:del w:id="86" w:author="David Holyer" w:date="2022-04-04T16:27:00Z">
        <w:r w:rsidRPr="00B53948" w:rsidDel="00255CAA">
          <w:rPr>
            <w:rFonts w:cs="Calibri"/>
          </w:rPr>
          <w:delText>R</w:delText>
        </w:r>
        <w:r w:rsidR="00E01C5C" w:rsidRPr="00B53948" w:rsidDel="00255CAA">
          <w:rPr>
            <w:rFonts w:cs="Calibri"/>
          </w:rPr>
          <w:delText xml:space="preserve">educed </w:delText>
        </w:r>
        <w:r w:rsidRPr="00B53948" w:rsidDel="00255CAA">
          <w:rPr>
            <w:rFonts w:cs="Calibri"/>
          </w:rPr>
          <w:delText>V</w:delText>
        </w:r>
        <w:r w:rsidR="00E01C5C" w:rsidRPr="00B53948" w:rsidDel="00255CAA">
          <w:rPr>
            <w:rFonts w:cs="Calibri"/>
          </w:rPr>
          <w:delText xml:space="preserve">oltage </w:delText>
        </w:r>
        <w:r w:rsidRPr="00B53948" w:rsidDel="00255CAA">
          <w:rPr>
            <w:rFonts w:cs="Calibri"/>
          </w:rPr>
          <w:delText>S</w:delText>
        </w:r>
        <w:r w:rsidR="00E01C5C" w:rsidRPr="00B53948" w:rsidDel="00255CAA">
          <w:rPr>
            <w:rFonts w:cs="Calibri"/>
          </w:rPr>
          <w:delText>oft Starters</w:delText>
        </w:r>
        <w:r w:rsidRPr="00B53948" w:rsidDel="00255CAA">
          <w:rPr>
            <w:rFonts w:cs="Calibri"/>
          </w:rPr>
          <w:delText xml:space="preserve"> </w:delText>
        </w:r>
        <w:r w:rsidR="00E01C5C" w:rsidRPr="00B53948" w:rsidDel="00255CAA">
          <w:rPr>
            <w:rFonts w:cs="Calibri"/>
          </w:rPr>
          <w:delText xml:space="preserve">up </w:delText>
        </w:r>
        <w:r w:rsidRPr="00B53948" w:rsidDel="00255CAA">
          <w:rPr>
            <w:rFonts w:cs="Calibri"/>
          </w:rPr>
          <w:delText>to 600V</w:delText>
        </w:r>
        <w:r w:rsidRPr="004A242A" w:rsidDel="00255CAA">
          <w:rPr>
            <w:rFonts w:cs="Calibri"/>
            <w:b/>
            <w:i/>
            <w:highlight w:val="yellow"/>
          </w:rPr>
          <w:delText>[Consultant to confirm]</w:delText>
        </w:r>
      </w:del>
    </w:p>
    <w:p w14:paraId="38410E50" w14:textId="77777777" w:rsidR="008A4664" w:rsidRPr="00B53948" w:rsidDel="00255CAA" w:rsidRDefault="008A4664" w:rsidP="008A4664">
      <w:pPr>
        <w:pStyle w:val="Heading3"/>
        <w:ind w:left="1985" w:hanging="425"/>
        <w:rPr>
          <w:del w:id="87" w:author="David Holyer" w:date="2022-04-04T16:27:00Z"/>
          <w:rFonts w:cs="Calibri"/>
        </w:rPr>
      </w:pPr>
      <w:del w:id="88" w:author="David Holyer" w:date="2022-04-04T16:27:00Z">
        <w:r w:rsidRPr="00B53948" w:rsidDel="00255CAA">
          <w:rPr>
            <w:rFonts w:cs="Calibri"/>
          </w:rPr>
          <w:delText xml:space="preserve">Refer to Section </w:delText>
        </w:r>
        <w:r w:rsidR="00E01C5C" w:rsidRPr="00B53948" w:rsidDel="00255CAA">
          <w:rPr>
            <w:rFonts w:cs="Calibri"/>
          </w:rPr>
          <w:delText xml:space="preserve">16226 </w:delText>
        </w:r>
        <w:r w:rsidRPr="00B53948" w:rsidDel="00255CAA">
          <w:rPr>
            <w:rFonts w:cs="Calibri"/>
          </w:rPr>
          <w:delText>– RVSS’ to 600V for specific inspection and testing requirements.</w:delText>
        </w:r>
      </w:del>
    </w:p>
    <w:p w14:paraId="32CEF405" w14:textId="77777777" w:rsidR="008A4664" w:rsidRPr="00B53948" w:rsidRDefault="008A4664" w:rsidP="008A4664">
      <w:pPr>
        <w:pStyle w:val="Heading2"/>
        <w:ind w:firstLine="275"/>
        <w:rPr>
          <w:rFonts w:cs="Calibri"/>
        </w:rPr>
      </w:pPr>
      <w:r w:rsidRPr="00B53948">
        <w:rPr>
          <w:rFonts w:cs="Calibri"/>
        </w:rPr>
        <w:t xml:space="preserve">Motor Control </w:t>
      </w:r>
      <w:proofErr w:type="spellStart"/>
      <w:r w:rsidRPr="00B53948">
        <w:rPr>
          <w:rFonts w:cs="Calibri"/>
        </w:rPr>
        <w:t>Centres</w:t>
      </w:r>
      <w:proofErr w:type="spellEnd"/>
      <w:del w:id="89" w:author="John Liu" w:date="2022-04-25T15:18:00Z">
        <w:r w:rsidRPr="004A242A" w:rsidDel="000A1FC5">
          <w:rPr>
            <w:rFonts w:cs="Calibri"/>
            <w:b/>
            <w:i/>
            <w:highlight w:val="yellow"/>
          </w:rPr>
          <w:delText>[Consultant to confirm]</w:delText>
        </w:r>
      </w:del>
    </w:p>
    <w:p w14:paraId="48743F4E" w14:textId="77777777" w:rsidR="008A4664" w:rsidRPr="00B53948" w:rsidRDefault="008A4664" w:rsidP="008A4664">
      <w:pPr>
        <w:pStyle w:val="Heading3"/>
        <w:ind w:left="1985" w:hanging="425"/>
        <w:rPr>
          <w:rFonts w:cs="Calibri"/>
        </w:rPr>
      </w:pPr>
      <w:r w:rsidRPr="00B53948">
        <w:rPr>
          <w:rFonts w:cs="Calibri"/>
        </w:rPr>
        <w:t xml:space="preserve">Refer to Section </w:t>
      </w:r>
      <w:r w:rsidR="00E01C5C" w:rsidRPr="00B53948">
        <w:rPr>
          <w:rFonts w:cs="Calibri"/>
        </w:rPr>
        <w:t xml:space="preserve">16225 </w:t>
      </w:r>
      <w:r w:rsidRPr="00B53948">
        <w:rPr>
          <w:rFonts w:cs="Calibri"/>
        </w:rPr>
        <w:t xml:space="preserve">– Motor Control </w:t>
      </w:r>
      <w:proofErr w:type="spellStart"/>
      <w:r w:rsidRPr="00B53948">
        <w:rPr>
          <w:rFonts w:cs="Calibri"/>
        </w:rPr>
        <w:t>Centres</w:t>
      </w:r>
      <w:proofErr w:type="spellEnd"/>
      <w:r w:rsidRPr="00B53948">
        <w:rPr>
          <w:rFonts w:cs="Calibri"/>
        </w:rPr>
        <w:t xml:space="preserve"> for specific inspection and testing requirements.</w:t>
      </w:r>
    </w:p>
    <w:p w14:paraId="2EAD64DC" w14:textId="77777777" w:rsidR="008A4664" w:rsidRPr="00B53948" w:rsidDel="00255CAA" w:rsidRDefault="008A4664" w:rsidP="008A4664">
      <w:pPr>
        <w:pStyle w:val="Heading2"/>
        <w:ind w:firstLine="275"/>
        <w:rPr>
          <w:del w:id="90" w:author="David Holyer" w:date="2022-04-04T16:28:00Z"/>
          <w:rFonts w:cs="Calibri"/>
        </w:rPr>
      </w:pPr>
      <w:del w:id="91" w:author="David Holyer" w:date="2022-04-04T16:28:00Z">
        <w:r w:rsidRPr="00B53948" w:rsidDel="00255CAA">
          <w:rPr>
            <w:rFonts w:cs="Calibri"/>
          </w:rPr>
          <w:delText>Medium Voltage V</w:delText>
        </w:r>
        <w:r w:rsidR="00E01C5C" w:rsidRPr="00B53948" w:rsidDel="00255CAA">
          <w:rPr>
            <w:rFonts w:cs="Calibri"/>
          </w:rPr>
          <w:delText xml:space="preserve">ariable </w:delText>
        </w:r>
        <w:r w:rsidRPr="00B53948" w:rsidDel="00255CAA">
          <w:rPr>
            <w:rFonts w:cs="Calibri"/>
          </w:rPr>
          <w:delText>F</w:delText>
        </w:r>
        <w:r w:rsidR="00E01C5C" w:rsidRPr="00B53948" w:rsidDel="00255CAA">
          <w:rPr>
            <w:rFonts w:cs="Calibri"/>
          </w:rPr>
          <w:delText xml:space="preserve">requency </w:delText>
        </w:r>
        <w:r w:rsidRPr="00B53948" w:rsidDel="00255CAA">
          <w:rPr>
            <w:rFonts w:cs="Calibri"/>
          </w:rPr>
          <w:delText>D</w:delText>
        </w:r>
        <w:r w:rsidR="00E01C5C" w:rsidRPr="00B53948" w:rsidDel="00255CAA">
          <w:rPr>
            <w:rFonts w:cs="Calibri"/>
          </w:rPr>
          <w:delText>rives</w:delText>
        </w:r>
        <w:r w:rsidRPr="004A242A" w:rsidDel="00255CAA">
          <w:rPr>
            <w:rFonts w:cs="Calibri"/>
            <w:b/>
            <w:i/>
            <w:highlight w:val="yellow"/>
          </w:rPr>
          <w:delText>[Consultant to confirm]</w:delText>
        </w:r>
      </w:del>
    </w:p>
    <w:p w14:paraId="4D031760" w14:textId="77777777" w:rsidR="008A4664" w:rsidRPr="00B53948" w:rsidDel="00255CAA" w:rsidRDefault="008A4664" w:rsidP="008A4664">
      <w:pPr>
        <w:pStyle w:val="Heading3"/>
        <w:ind w:left="1985" w:hanging="425"/>
        <w:rPr>
          <w:del w:id="92" w:author="David Holyer" w:date="2022-04-04T16:28:00Z"/>
          <w:rFonts w:cs="Calibri"/>
        </w:rPr>
      </w:pPr>
      <w:del w:id="93" w:author="David Holyer" w:date="2022-04-04T16:28:00Z">
        <w:r w:rsidRPr="00B53948" w:rsidDel="00255CAA">
          <w:rPr>
            <w:rFonts w:cs="Calibri"/>
          </w:rPr>
          <w:delText xml:space="preserve">Refer to Section </w:delText>
        </w:r>
        <w:r w:rsidR="00E01C5C" w:rsidRPr="00B53948" w:rsidDel="00255CAA">
          <w:rPr>
            <w:rFonts w:cs="Calibri"/>
          </w:rPr>
          <w:delText xml:space="preserve">16262 </w:delText>
        </w:r>
        <w:r w:rsidRPr="00B53948" w:rsidDel="00255CAA">
          <w:rPr>
            <w:rFonts w:cs="Calibri"/>
          </w:rPr>
          <w:delText>– MV VFDs for specific inspection and testing requirements.</w:delText>
        </w:r>
      </w:del>
    </w:p>
    <w:p w14:paraId="0AA49459" w14:textId="77777777" w:rsidR="008A4664" w:rsidRPr="00B53948" w:rsidDel="00255CAA" w:rsidRDefault="008A4664" w:rsidP="008A4664">
      <w:pPr>
        <w:pStyle w:val="Heading2"/>
        <w:ind w:firstLine="275"/>
        <w:rPr>
          <w:del w:id="94" w:author="David Holyer" w:date="2022-04-04T16:28:00Z"/>
          <w:rFonts w:cs="Calibri"/>
        </w:rPr>
      </w:pPr>
      <w:del w:id="95" w:author="David Holyer" w:date="2022-04-04T16:28:00Z">
        <w:r w:rsidRPr="00B53948" w:rsidDel="00255CAA">
          <w:rPr>
            <w:rFonts w:cs="Calibri"/>
          </w:rPr>
          <w:delText>Medium Voltage R</w:delText>
        </w:r>
        <w:r w:rsidR="00E01C5C" w:rsidRPr="00B53948" w:rsidDel="00255CAA">
          <w:rPr>
            <w:rFonts w:cs="Calibri"/>
          </w:rPr>
          <w:delText xml:space="preserve">educed </w:delText>
        </w:r>
        <w:r w:rsidRPr="00B53948" w:rsidDel="00255CAA">
          <w:rPr>
            <w:rFonts w:cs="Calibri"/>
          </w:rPr>
          <w:delText>V</w:delText>
        </w:r>
        <w:r w:rsidR="00E01C5C" w:rsidRPr="00B53948" w:rsidDel="00255CAA">
          <w:rPr>
            <w:rFonts w:cs="Calibri"/>
          </w:rPr>
          <w:delText xml:space="preserve">oltage </w:delText>
        </w:r>
        <w:r w:rsidRPr="00B53948" w:rsidDel="00255CAA">
          <w:rPr>
            <w:rFonts w:cs="Calibri"/>
          </w:rPr>
          <w:delText>S</w:delText>
        </w:r>
        <w:r w:rsidR="00E01C5C" w:rsidRPr="00B53948" w:rsidDel="00255CAA">
          <w:rPr>
            <w:rFonts w:cs="Calibri"/>
          </w:rPr>
          <w:delText>tarters</w:delText>
        </w:r>
        <w:r w:rsidRPr="004A242A" w:rsidDel="00255CAA">
          <w:rPr>
            <w:rFonts w:cs="Calibri"/>
            <w:b/>
            <w:i/>
            <w:highlight w:val="yellow"/>
          </w:rPr>
          <w:delText>[Consultant to confirm]</w:delText>
        </w:r>
      </w:del>
    </w:p>
    <w:p w14:paraId="66DBBEF8" w14:textId="77777777" w:rsidR="008A4664" w:rsidRPr="00B53948" w:rsidDel="00255CAA" w:rsidRDefault="008A4664" w:rsidP="008A4664">
      <w:pPr>
        <w:pStyle w:val="Heading3"/>
        <w:ind w:left="1985" w:hanging="425"/>
        <w:rPr>
          <w:del w:id="96" w:author="David Holyer" w:date="2022-04-04T16:28:00Z"/>
          <w:rFonts w:cs="Calibri"/>
        </w:rPr>
      </w:pPr>
      <w:del w:id="97" w:author="David Holyer" w:date="2022-04-04T16:28:00Z">
        <w:r w:rsidRPr="00B53948" w:rsidDel="00255CAA">
          <w:rPr>
            <w:rFonts w:cs="Calibri"/>
          </w:rPr>
          <w:delText xml:space="preserve">Refer to Section </w:delText>
        </w:r>
        <w:r w:rsidR="00E01C5C" w:rsidRPr="00B53948" w:rsidDel="00255CAA">
          <w:rPr>
            <w:rFonts w:cs="Calibri"/>
          </w:rPr>
          <w:delText xml:space="preserve">16261 </w:delText>
        </w:r>
        <w:r w:rsidRPr="00B53948" w:rsidDel="00255CAA">
          <w:rPr>
            <w:rFonts w:cs="Calibri"/>
          </w:rPr>
          <w:delText>– MV RVSS’ for specific inspection and testing requirements.</w:delText>
        </w:r>
      </w:del>
    </w:p>
    <w:p w14:paraId="173A297B" w14:textId="77777777" w:rsidR="00622976" w:rsidRDefault="00622976" w:rsidP="008A26A6">
      <w:pPr>
        <w:pStyle w:val="Other"/>
        <w:spacing w:before="240"/>
        <w:jc w:val="center"/>
        <w:rPr>
          <w:rFonts w:ascii="Calibri" w:hAnsi="Calibri"/>
          <w:b/>
          <w:sz w:val="22"/>
          <w:szCs w:val="22"/>
        </w:rPr>
      </w:pPr>
    </w:p>
    <w:p w14:paraId="2D56110D" w14:textId="77777777" w:rsidR="00F13982" w:rsidRPr="00E235E7" w:rsidRDefault="00F13982" w:rsidP="008A26A6">
      <w:pPr>
        <w:pStyle w:val="Other"/>
        <w:spacing w:before="240"/>
        <w:jc w:val="center"/>
        <w:rPr>
          <w:rFonts w:ascii="Calibri" w:hAnsi="Calibri"/>
          <w:b/>
          <w:sz w:val="22"/>
          <w:szCs w:val="22"/>
        </w:rPr>
      </w:pPr>
      <w:r w:rsidRPr="00E235E7">
        <w:rPr>
          <w:rFonts w:ascii="Calibri" w:hAnsi="Calibri"/>
          <w:b/>
          <w:sz w:val="22"/>
          <w:szCs w:val="22"/>
        </w:rPr>
        <w:t>END OF SECTION</w:t>
      </w:r>
    </w:p>
    <w:sectPr w:rsidR="00F13982" w:rsidRPr="00E235E7" w:rsidSect="00AB45AC">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Radulovic, Nicole" w:date="2022-11-04T15:55:00Z" w:initials="RN">
    <w:p w14:paraId="28AC8B14" w14:textId="77777777" w:rsidR="00046DDD" w:rsidRDefault="00046DDD">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C8B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C8B14" w16cid:durableId="270FB4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29D7" w14:textId="77777777" w:rsidR="005342DD" w:rsidRDefault="005342DD">
      <w:r>
        <w:separator/>
      </w:r>
    </w:p>
  </w:endnote>
  <w:endnote w:type="continuationSeparator" w:id="0">
    <w:p w14:paraId="5FC14C45" w14:textId="77777777" w:rsidR="005342DD" w:rsidRDefault="0053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00EF" w14:textId="77777777" w:rsidR="005342DD" w:rsidRDefault="005342DD">
      <w:r>
        <w:separator/>
      </w:r>
    </w:p>
  </w:footnote>
  <w:footnote w:type="continuationSeparator" w:id="0">
    <w:p w14:paraId="210187BE" w14:textId="77777777" w:rsidR="005342DD" w:rsidRDefault="00534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5BF7" w14:textId="77777777" w:rsidR="00B945BA" w:rsidRPr="00DA42EE" w:rsidRDefault="00B945BA" w:rsidP="00B945BA">
    <w:pPr>
      <w:pBdr>
        <w:top w:val="single" w:sz="4" w:space="1" w:color="auto"/>
      </w:pBdr>
      <w:tabs>
        <w:tab w:val="right" w:pos="10350"/>
      </w:tabs>
      <w:rPr>
        <w:rFonts w:ascii="Calibri" w:hAnsi="Calibri" w:cs="Arial"/>
        <w:szCs w:val="22"/>
      </w:rPr>
    </w:pPr>
    <w:r w:rsidRPr="00DA42EE">
      <w:rPr>
        <w:rFonts w:ascii="Calibri" w:hAnsi="Calibri" w:cs="Arial"/>
        <w:szCs w:val="22"/>
      </w:rPr>
      <w:t xml:space="preserve">Section </w:t>
    </w:r>
    <w:r>
      <w:rPr>
        <w:rFonts w:ascii="Calibri" w:hAnsi="Calibri" w:cs="Arial"/>
        <w:szCs w:val="22"/>
      </w:rPr>
      <w:t>16031</w:t>
    </w:r>
    <w:r w:rsidRPr="00DA42EE">
      <w:rPr>
        <w:rFonts w:ascii="Calibri" w:hAnsi="Calibri" w:cs="Arial"/>
        <w:szCs w:val="22"/>
      </w:rPr>
      <w:tab/>
      <w:t>CONTRACT NO</w:t>
    </w:r>
    <w:r w:rsidRPr="00DA42EE">
      <w:rPr>
        <w:rFonts w:ascii="Calibri" w:hAnsi="Calibri" w:cs="Arial"/>
        <w:szCs w:val="22"/>
        <w:highlight w:val="yellow"/>
      </w:rPr>
      <w:t>.... [Insert Region Number]</w:t>
    </w:r>
    <w:r w:rsidRPr="00DA42EE">
      <w:rPr>
        <w:rFonts w:ascii="Calibri" w:hAnsi="Calibri" w:cs="Arial"/>
        <w:szCs w:val="22"/>
      </w:rPr>
      <w:tab/>
    </w:r>
  </w:p>
  <w:p w14:paraId="00260872" w14:textId="77777777" w:rsidR="00B945BA" w:rsidRPr="00DA42EE" w:rsidRDefault="00B945BA" w:rsidP="00B945BA">
    <w:pPr>
      <w:pBdr>
        <w:top w:val="single" w:sz="4" w:space="1" w:color="auto"/>
      </w:pBdr>
      <w:tabs>
        <w:tab w:val="left" w:pos="-1440"/>
        <w:tab w:val="left" w:pos="-720"/>
        <w:tab w:val="left" w:pos="0"/>
        <w:tab w:val="center" w:pos="5220"/>
        <w:tab w:val="right" w:pos="10350"/>
      </w:tabs>
      <w:rPr>
        <w:rFonts w:ascii="Calibri" w:hAnsi="Calibri" w:cs="Arial"/>
        <w:szCs w:val="22"/>
      </w:rPr>
    </w:pPr>
    <w:r w:rsidRPr="00DA42EE">
      <w:rPr>
        <w:rFonts w:ascii="Calibri" w:hAnsi="Calibri" w:cs="Arial"/>
        <w:szCs w:val="22"/>
      </w:rPr>
      <w:t>20</w:t>
    </w:r>
    <w:r w:rsidR="003842F3">
      <w:rPr>
        <w:rFonts w:ascii="Calibri" w:hAnsi="Calibri" w:cs="Arial"/>
        <w:szCs w:val="22"/>
      </w:rPr>
      <w:t>18</w:t>
    </w:r>
    <w:r w:rsidRPr="00DA42EE">
      <w:rPr>
        <w:rFonts w:ascii="Calibri" w:hAnsi="Calibri" w:cs="Arial"/>
        <w:szCs w:val="22"/>
      </w:rPr>
      <w:t>-</w:t>
    </w:r>
    <w:r w:rsidR="003842F3">
      <w:rPr>
        <w:rFonts w:ascii="Calibri" w:hAnsi="Calibri" w:cs="Arial"/>
        <w:szCs w:val="22"/>
      </w:rPr>
      <w:t>12</w:t>
    </w:r>
    <w:r w:rsidRPr="00DA42EE">
      <w:rPr>
        <w:rFonts w:ascii="Calibri" w:hAnsi="Calibri" w:cs="Arial"/>
        <w:szCs w:val="22"/>
      </w:rPr>
      <w:t>-</w:t>
    </w:r>
    <w:r w:rsidR="003842F3">
      <w:rPr>
        <w:rFonts w:ascii="Calibri" w:hAnsi="Calibri" w:cs="Arial"/>
        <w:szCs w:val="22"/>
      </w:rPr>
      <w:t>03</w:t>
    </w:r>
    <w:r w:rsidRPr="00DA42EE">
      <w:rPr>
        <w:rFonts w:ascii="Calibri" w:hAnsi="Calibri" w:cs="Arial"/>
        <w:b/>
        <w:szCs w:val="22"/>
      </w:rPr>
      <w:tab/>
    </w:r>
    <w:r>
      <w:rPr>
        <w:rFonts w:ascii="Calibri" w:hAnsi="Calibri" w:cs="Arial"/>
        <w:b/>
        <w:szCs w:val="22"/>
      </w:rPr>
      <w:t>INSPECTION AND TESTING</w:t>
    </w:r>
    <w:r w:rsidRPr="00DA42EE">
      <w:rPr>
        <w:rFonts w:ascii="Calibri" w:hAnsi="Calibri" w:cs="Arial"/>
        <w:szCs w:val="22"/>
      </w:rPr>
      <w:tab/>
    </w:r>
  </w:p>
  <w:p w14:paraId="4E1EBEAD" w14:textId="77777777" w:rsidR="005129C9" w:rsidRPr="009E0576" w:rsidRDefault="00B945BA" w:rsidP="009E0576">
    <w:pPr>
      <w:pBdr>
        <w:top w:val="single" w:sz="4" w:space="1" w:color="auto"/>
      </w:pBdr>
      <w:tabs>
        <w:tab w:val="center" w:pos="5175"/>
        <w:tab w:val="right" w:pos="10350"/>
      </w:tabs>
      <w:rPr>
        <w:rFonts w:ascii="Calibri" w:hAnsi="Calibri" w:cs="Arial"/>
      </w:rPr>
    </w:pPr>
    <w:r w:rsidRPr="0062181B">
      <w:rPr>
        <w:rFonts w:ascii="Calibri" w:hAnsi="Calibri" w:cs="Arial"/>
      </w:rPr>
      <w:t xml:space="preserve">Page </w:t>
    </w:r>
    <w:r w:rsidRPr="0062181B">
      <w:rPr>
        <w:rFonts w:ascii="Calibri" w:hAnsi="Calibri" w:cs="Arial"/>
      </w:rPr>
      <w:fldChar w:fldCharType="begin"/>
    </w:r>
    <w:r w:rsidRPr="00E074DD">
      <w:rPr>
        <w:rFonts w:ascii="Calibri" w:hAnsi="Calibri" w:cs="Arial"/>
      </w:rPr>
      <w:instrText xml:space="preserve">PAGE </w:instrText>
    </w:r>
    <w:r w:rsidRPr="0062181B">
      <w:rPr>
        <w:rFonts w:ascii="Calibri" w:hAnsi="Calibri" w:cs="Arial"/>
      </w:rPr>
      <w:fldChar w:fldCharType="separate"/>
    </w:r>
    <w:r w:rsidR="00B53948">
      <w:rPr>
        <w:rFonts w:ascii="Calibri" w:hAnsi="Calibri" w:cs="Arial"/>
        <w:noProof/>
      </w:rPr>
      <w:t>6</w:t>
    </w:r>
    <w:r w:rsidRPr="0062181B">
      <w:rPr>
        <w:rFonts w:ascii="Calibri" w:hAnsi="Calibri" w:cs="Arial"/>
      </w:rPr>
      <w:fldChar w:fldCharType="end"/>
    </w:r>
    <w:r w:rsidRPr="0062181B">
      <w:rPr>
        <w:rFonts w:ascii="Calibri" w:hAnsi="Calibri" w:cs="Arial"/>
      </w:rPr>
      <w:t xml:space="preserve"> of </w:t>
    </w:r>
    <w:r w:rsidRPr="00E074DD">
      <w:fldChar w:fldCharType="begin"/>
    </w:r>
    <w:r w:rsidRPr="00E074DD">
      <w:instrText xml:space="preserve"> NUMPAGES </w:instrText>
    </w:r>
    <w:r w:rsidRPr="00E074DD">
      <w:fldChar w:fldCharType="separate"/>
    </w:r>
    <w:r w:rsidR="00B53948">
      <w:rPr>
        <w:noProof/>
      </w:rPr>
      <w:t>6</w:t>
    </w:r>
    <w:r w:rsidRPr="00E074DD">
      <w:fldChar w:fldCharType="end"/>
    </w:r>
    <w:r w:rsidRPr="0062181B">
      <w:rPr>
        <w:rFonts w:ascii="Calibri" w:hAnsi="Calibri" w:cs="Arial"/>
      </w:rPr>
      <w:tab/>
    </w:r>
    <w:r w:rsidRPr="0062181B">
      <w:rPr>
        <w:rFonts w:ascii="Calibri" w:hAnsi="Calibri" w:cs="Arial"/>
      </w:rPr>
      <w:tab/>
      <w:t xml:space="preserve">DATE:  </w:t>
    </w:r>
    <w:r w:rsidRPr="0062181B">
      <w:rPr>
        <w:rFonts w:ascii="Calibri" w:hAnsi="Calibri" w:cs="Arial"/>
        <w:highlight w:val="yellow"/>
      </w:rPr>
      <w:t>[Insert Date, (e.g. Jan., 201</w:t>
    </w:r>
    <w:r w:rsidR="006621EB">
      <w:rPr>
        <w:rFonts w:ascii="Calibri" w:hAnsi="Calibri" w:cs="Arial"/>
        <w:highlight w:val="yellow"/>
      </w:rPr>
      <w:t>8</w:t>
    </w:r>
    <w:r w:rsidRPr="0062181B">
      <w:rPr>
        <w:rFonts w:ascii="Calibri" w:hAnsi="Calibri" w:cs="Arial"/>
        <w:highlight w:val="yellow"/>
      </w:rPr>
      <w:t>)]</w:t>
    </w:r>
    <w:r w:rsidR="005129C9" w:rsidRPr="009E0576">
      <w:rPr>
        <w:rFonts w:ascii="Calibri" w:hAnsi="Calibri" w:cs="Arial"/>
      </w:rPr>
      <w:t xml:space="preserve"> </w:t>
    </w:r>
  </w:p>
  <w:p w14:paraId="0C85D4B5" w14:textId="77777777" w:rsidR="005129C9" w:rsidRDefault="005129C9">
    <w:pPr>
      <w:pStyle w:val="Header"/>
    </w:pPr>
  </w:p>
  <w:p w14:paraId="053DEE29" w14:textId="77777777" w:rsidR="006B4D21" w:rsidRDefault="006B4D21"/>
  <w:p w14:paraId="33E65C88" w14:textId="77777777" w:rsidR="006B4D21" w:rsidRDefault="006B4D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65CC" w14:textId="77777777" w:rsidR="00B945BA" w:rsidRPr="000874E3" w:rsidRDefault="00B945BA" w:rsidP="00B945BA">
    <w:pPr>
      <w:pBdr>
        <w:top w:val="single" w:sz="4" w:space="1" w:color="auto"/>
      </w:pBdr>
      <w:tabs>
        <w:tab w:val="right" w:pos="10350"/>
      </w:tabs>
      <w:rPr>
        <w:rFonts w:ascii="Calibri" w:hAnsi="Calibri" w:cs="Arial"/>
      </w:rPr>
    </w:pPr>
    <w:r w:rsidRPr="000874E3">
      <w:rPr>
        <w:rFonts w:ascii="Calibri" w:hAnsi="Calibri" w:cs="Arial"/>
      </w:rPr>
      <w:t>CONTRACT NO</w:t>
    </w:r>
    <w:r w:rsidRPr="000874E3">
      <w:rPr>
        <w:rFonts w:ascii="Calibri" w:hAnsi="Calibri" w:cs="Arial"/>
        <w:highlight w:val="yellow"/>
      </w:rPr>
      <w:t>.... [Insert Region Number]</w:t>
    </w:r>
    <w:r w:rsidRPr="000874E3">
      <w:rPr>
        <w:rFonts w:ascii="Calibri" w:hAnsi="Calibri" w:cs="Arial"/>
      </w:rPr>
      <w:tab/>
      <w:t xml:space="preserve">Section </w:t>
    </w:r>
    <w:r>
      <w:rPr>
        <w:rFonts w:ascii="Calibri" w:hAnsi="Calibri" w:cs="Arial"/>
      </w:rPr>
      <w:t>16031</w:t>
    </w:r>
  </w:p>
  <w:p w14:paraId="428B31C7" w14:textId="77777777" w:rsidR="00B945BA" w:rsidRPr="000874E3" w:rsidRDefault="00B945BA" w:rsidP="00B945BA">
    <w:pPr>
      <w:pBdr>
        <w:top w:val="single" w:sz="4" w:space="1" w:color="auto"/>
      </w:pBdr>
      <w:tabs>
        <w:tab w:val="left" w:pos="-1440"/>
        <w:tab w:val="left" w:pos="-720"/>
        <w:tab w:val="left" w:pos="0"/>
        <w:tab w:val="center" w:pos="5220"/>
        <w:tab w:val="right" w:pos="10350"/>
      </w:tabs>
      <w:rPr>
        <w:rFonts w:ascii="Calibri" w:hAnsi="Calibri" w:cs="Arial"/>
      </w:rPr>
    </w:pPr>
    <w:r w:rsidRPr="000874E3">
      <w:rPr>
        <w:rFonts w:ascii="Calibri" w:hAnsi="Calibri" w:cs="Arial"/>
        <w:b/>
      </w:rPr>
      <w:tab/>
    </w:r>
    <w:r>
      <w:rPr>
        <w:rFonts w:ascii="Calibri" w:hAnsi="Calibri" w:cs="Arial"/>
        <w:b/>
      </w:rPr>
      <w:t>INSPECTION AND TESTING</w:t>
    </w:r>
    <w:r w:rsidRPr="000874E3">
      <w:rPr>
        <w:rFonts w:ascii="Calibri" w:hAnsi="Calibri" w:cs="Arial"/>
      </w:rPr>
      <w:tab/>
    </w:r>
    <w:r>
      <w:rPr>
        <w:rFonts w:ascii="Calibri" w:hAnsi="Calibri" w:cs="Arial"/>
      </w:rPr>
      <w:t>20</w:t>
    </w:r>
    <w:r w:rsidR="003842F3">
      <w:rPr>
        <w:rFonts w:ascii="Calibri" w:hAnsi="Calibri" w:cs="Arial"/>
      </w:rPr>
      <w:t>18</w:t>
    </w:r>
    <w:r>
      <w:rPr>
        <w:rFonts w:ascii="Calibri" w:hAnsi="Calibri" w:cs="Arial"/>
      </w:rPr>
      <w:t>-</w:t>
    </w:r>
    <w:r w:rsidR="003842F3">
      <w:rPr>
        <w:rFonts w:ascii="Calibri" w:hAnsi="Calibri" w:cs="Arial"/>
      </w:rPr>
      <w:t>12</w:t>
    </w:r>
    <w:r>
      <w:rPr>
        <w:rFonts w:ascii="Calibri" w:hAnsi="Calibri" w:cs="Arial"/>
      </w:rPr>
      <w:t>-</w:t>
    </w:r>
    <w:r w:rsidR="003842F3">
      <w:rPr>
        <w:rFonts w:ascii="Calibri" w:hAnsi="Calibri" w:cs="Arial"/>
      </w:rPr>
      <w:t>03</w:t>
    </w:r>
  </w:p>
  <w:p w14:paraId="710183FE" w14:textId="77777777" w:rsidR="00B945BA" w:rsidRPr="000874E3" w:rsidRDefault="00B945BA" w:rsidP="00B945BA">
    <w:pPr>
      <w:pBdr>
        <w:top w:val="single" w:sz="4" w:space="1" w:color="auto"/>
      </w:pBdr>
      <w:tabs>
        <w:tab w:val="center" w:pos="5175"/>
        <w:tab w:val="right" w:pos="10350"/>
      </w:tabs>
      <w:rPr>
        <w:rFonts w:ascii="Calibri" w:hAnsi="Calibri" w:cs="Arial"/>
      </w:rPr>
    </w:pPr>
    <w:r w:rsidRPr="000874E3">
      <w:rPr>
        <w:rFonts w:ascii="Calibri" w:hAnsi="Calibri" w:cs="Arial"/>
      </w:rPr>
      <w:t xml:space="preserve">DATE:  </w:t>
    </w:r>
    <w:r w:rsidRPr="000874E3">
      <w:rPr>
        <w:rFonts w:ascii="Calibri" w:hAnsi="Calibri" w:cs="Arial"/>
        <w:highlight w:val="yellow"/>
      </w:rPr>
      <w:t>[Insert Date, (e.g. Jan., 201</w:t>
    </w:r>
    <w:r w:rsidR="006621EB">
      <w:rPr>
        <w:rFonts w:ascii="Calibri" w:hAnsi="Calibri" w:cs="Arial"/>
        <w:highlight w:val="yellow"/>
      </w:rPr>
      <w:t>8</w:t>
    </w:r>
    <w:r w:rsidRPr="000874E3">
      <w:rPr>
        <w:rFonts w:ascii="Calibri" w:hAnsi="Calibri" w:cs="Arial"/>
        <w:highlight w:val="yellow"/>
      </w:rPr>
      <w:t>)]</w:t>
    </w:r>
    <w:r w:rsidRPr="000874E3">
      <w:rPr>
        <w:rFonts w:ascii="Calibri" w:hAnsi="Calibri" w:cs="Arial"/>
      </w:rPr>
      <w:tab/>
    </w:r>
    <w:r w:rsidRPr="000874E3">
      <w:rPr>
        <w:rFonts w:ascii="Calibri" w:hAnsi="Calibri" w:cs="Arial"/>
      </w:rPr>
      <w:tab/>
      <w:t xml:space="preserve">Page </w:t>
    </w:r>
    <w:r w:rsidRPr="000874E3">
      <w:rPr>
        <w:rFonts w:ascii="Calibri" w:hAnsi="Calibri" w:cs="Arial"/>
      </w:rPr>
      <w:fldChar w:fldCharType="begin"/>
    </w:r>
    <w:r w:rsidRPr="000874E3">
      <w:rPr>
        <w:rFonts w:ascii="Calibri" w:hAnsi="Calibri" w:cs="Arial"/>
      </w:rPr>
      <w:instrText xml:space="preserve">PAGE </w:instrText>
    </w:r>
    <w:r w:rsidRPr="000874E3">
      <w:rPr>
        <w:rFonts w:ascii="Calibri" w:hAnsi="Calibri" w:cs="Arial"/>
      </w:rPr>
      <w:fldChar w:fldCharType="separate"/>
    </w:r>
    <w:r w:rsidR="00B53948">
      <w:rPr>
        <w:rFonts w:ascii="Calibri" w:hAnsi="Calibri" w:cs="Arial"/>
        <w:noProof/>
      </w:rPr>
      <w:t>1</w:t>
    </w:r>
    <w:r w:rsidRPr="000874E3">
      <w:rPr>
        <w:rFonts w:ascii="Calibri" w:hAnsi="Calibri" w:cs="Arial"/>
      </w:rPr>
      <w:fldChar w:fldCharType="end"/>
    </w:r>
    <w:r w:rsidRPr="000874E3">
      <w:rPr>
        <w:rFonts w:ascii="Calibri" w:hAnsi="Calibri" w:cs="Arial"/>
      </w:rPr>
      <w:t xml:space="preserve"> of </w:t>
    </w:r>
    <w:r w:rsidRPr="000874E3">
      <w:rPr>
        <w:rStyle w:val="PageNumber"/>
        <w:rFonts w:ascii="Calibri" w:hAnsi="Calibri" w:cs="Arial"/>
        <w:caps/>
        <w:sz w:val="22"/>
        <w:szCs w:val="22"/>
      </w:rPr>
      <w:fldChar w:fldCharType="begin"/>
    </w:r>
    <w:r w:rsidRPr="000874E3">
      <w:rPr>
        <w:rStyle w:val="PageNumber"/>
        <w:rFonts w:ascii="Calibri" w:hAnsi="Calibri" w:cs="Arial"/>
        <w:caps/>
        <w:sz w:val="22"/>
        <w:szCs w:val="22"/>
      </w:rPr>
      <w:instrText xml:space="preserve"> NUMPAGES </w:instrText>
    </w:r>
    <w:r w:rsidRPr="000874E3">
      <w:rPr>
        <w:rStyle w:val="PageNumber"/>
        <w:rFonts w:ascii="Calibri" w:hAnsi="Calibri" w:cs="Arial"/>
        <w:caps/>
        <w:sz w:val="22"/>
        <w:szCs w:val="22"/>
      </w:rPr>
      <w:fldChar w:fldCharType="separate"/>
    </w:r>
    <w:r w:rsidR="00B53948">
      <w:rPr>
        <w:rStyle w:val="PageNumber"/>
        <w:rFonts w:ascii="Calibri" w:hAnsi="Calibri" w:cs="Arial"/>
        <w:caps/>
        <w:noProof/>
        <w:sz w:val="22"/>
        <w:szCs w:val="22"/>
      </w:rPr>
      <w:t>6</w:t>
    </w:r>
    <w:r w:rsidRPr="000874E3">
      <w:rPr>
        <w:rStyle w:val="PageNumber"/>
        <w:rFonts w:ascii="Calibri" w:hAnsi="Calibri" w:cs="Arial"/>
        <w:caps/>
        <w:sz w:val="22"/>
        <w:szCs w:val="22"/>
      </w:rPr>
      <w:fldChar w:fldCharType="end"/>
    </w:r>
  </w:p>
  <w:p w14:paraId="6231AC45" w14:textId="77777777" w:rsidR="005129C9" w:rsidRPr="00672C12" w:rsidRDefault="005129C9" w:rsidP="008A26A6">
    <w:pPr>
      <w:pStyle w:val="Header"/>
      <w:spacing w:after="240"/>
    </w:pPr>
  </w:p>
  <w:p w14:paraId="26AABCCB" w14:textId="77777777" w:rsidR="006B4D21" w:rsidRDefault="006B4D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47DB" w14:textId="77777777" w:rsidR="005129C9" w:rsidRPr="0082209E" w:rsidRDefault="005129C9" w:rsidP="00672C12">
    <w:pPr>
      <w:pBdr>
        <w:top w:val="single" w:sz="4" w:space="1" w:color="auto"/>
      </w:pBdr>
      <w:tabs>
        <w:tab w:val="right" w:pos="10350"/>
      </w:tabs>
      <w:rPr>
        <w:rFonts w:ascii="Arial" w:hAnsi="Arial" w:cs="Arial"/>
      </w:rPr>
    </w:pPr>
    <w:r w:rsidRPr="0082209E">
      <w:rPr>
        <w:rFonts w:ascii="Arial" w:hAnsi="Arial" w:cs="Arial"/>
      </w:rPr>
      <w:t>CONTRACT NO</w:t>
    </w:r>
    <w:r w:rsidRPr="00F0749E">
      <w:rPr>
        <w:rFonts w:ascii="Arial" w:hAnsi="Arial" w:cs="Arial"/>
        <w:highlight w:val="yellow"/>
      </w:rPr>
      <w:t>.... [Insert Region Number]</w:t>
    </w:r>
    <w:r w:rsidRPr="0082209E">
      <w:rPr>
        <w:rFonts w:ascii="Arial" w:hAnsi="Arial" w:cs="Arial"/>
      </w:rPr>
      <w:tab/>
      <w:t xml:space="preserve">Section </w:t>
    </w:r>
    <w:r>
      <w:rPr>
        <w:rFonts w:ascii="Arial" w:hAnsi="Arial" w:cs="Arial"/>
      </w:rPr>
      <w:t>13200</w:t>
    </w:r>
  </w:p>
  <w:p w14:paraId="0D024732" w14:textId="77777777" w:rsidR="005129C9" w:rsidRPr="0082209E" w:rsidRDefault="005129C9"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GAUGE PRESSURE TRANSMITTER</w:t>
    </w:r>
    <w:r w:rsidRPr="0082209E">
      <w:rPr>
        <w:rFonts w:ascii="Arial" w:hAnsi="Arial" w:cs="Arial"/>
      </w:rPr>
      <w:tab/>
    </w:r>
  </w:p>
  <w:p w14:paraId="2B720A34" w14:textId="77777777" w:rsidR="005129C9" w:rsidRPr="0082209E" w:rsidRDefault="005129C9"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F0749E">
      <w:rPr>
        <w:rFonts w:ascii="Arial" w:hAnsi="Arial" w:cs="Arial"/>
        <w:highlight w:val="yellow"/>
      </w:rPr>
      <w:t>[Insert Date, (e.g. Jan., 20</w:t>
    </w:r>
    <w:r>
      <w:rPr>
        <w:rFonts w:ascii="Arial" w:hAnsi="Arial" w:cs="Arial"/>
        <w:highlight w:val="yellow"/>
      </w:rPr>
      <w:t>1</w:t>
    </w:r>
    <w:r w:rsidRPr="00F0749E">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5202FB">
      <w:rPr>
        <w:rStyle w:val="PageNumber"/>
        <w:rFonts w:ascii="Arial" w:hAnsi="Arial" w:cs="Arial"/>
        <w:caps/>
        <w:noProof/>
        <w:sz w:val="22"/>
        <w:szCs w:val="22"/>
      </w:rPr>
      <w:t>5</w:t>
    </w:r>
    <w:r w:rsidRPr="008A26A6">
      <w:rPr>
        <w:rStyle w:val="PageNumber"/>
        <w:rFonts w:ascii="Arial" w:hAnsi="Arial" w:cs="Arial"/>
        <w:caps/>
        <w:sz w:val="22"/>
        <w:szCs w:val="22"/>
      </w:rPr>
      <w:fldChar w:fldCharType="end"/>
    </w:r>
  </w:p>
  <w:p w14:paraId="50FE39D7" w14:textId="77777777" w:rsidR="005129C9" w:rsidRDefault="005129C9" w:rsidP="006C0FAF">
    <w:pPr>
      <w:pStyle w:val="Header"/>
      <w:spacing w:after="240"/>
    </w:pPr>
  </w:p>
  <w:p w14:paraId="43FDDBD9" w14:textId="77777777" w:rsidR="006B4D21" w:rsidRDefault="006B4D21"/>
  <w:p w14:paraId="7CE7FF80" w14:textId="77777777" w:rsidR="006B4D21" w:rsidRDefault="006B4D21"/>
  <w:p w14:paraId="6B41D260" w14:textId="77777777" w:rsidR="006B4D21" w:rsidRDefault="006B4D21"/>
  <w:p w14:paraId="573096E6" w14:textId="77777777" w:rsidR="006B4D21" w:rsidRDefault="006B4D21"/>
  <w:p w14:paraId="7E19D04A" w14:textId="77777777" w:rsidR="006B4D21" w:rsidRDefault="006B4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A5B8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8AE3627"/>
    <w:multiLevelType w:val="hybridMultilevel"/>
    <w:tmpl w:val="3B08F956"/>
    <w:lvl w:ilvl="0" w:tplc="27788C50">
      <w:start w:val="1"/>
      <w:numFmt w:val="decimal"/>
      <w:pStyle w:val="Style2"/>
      <w:lvlText w:val=".%1"/>
      <w:lvlJc w:val="left"/>
      <w:pPr>
        <w:tabs>
          <w:tab w:val="num" w:pos="3173"/>
        </w:tabs>
        <w:ind w:left="4613" w:hanging="360"/>
      </w:pPr>
      <w:rPr>
        <w:rFonts w:hint="default"/>
      </w:rPr>
    </w:lvl>
    <w:lvl w:ilvl="1" w:tplc="04090003">
      <w:start w:val="1"/>
      <w:numFmt w:val="bullet"/>
      <w:lvlText w:val="o"/>
      <w:lvlJc w:val="left"/>
      <w:pPr>
        <w:tabs>
          <w:tab w:val="num" w:pos="5333"/>
        </w:tabs>
        <w:ind w:left="5333" w:hanging="360"/>
      </w:pPr>
      <w:rPr>
        <w:rFonts w:ascii="Courier New" w:hAnsi="Courier New" w:hint="default"/>
      </w:rPr>
    </w:lvl>
    <w:lvl w:ilvl="2" w:tplc="04090005" w:tentative="1">
      <w:start w:val="1"/>
      <w:numFmt w:val="bullet"/>
      <w:lvlText w:val=""/>
      <w:lvlJc w:val="left"/>
      <w:pPr>
        <w:tabs>
          <w:tab w:val="num" w:pos="6053"/>
        </w:tabs>
        <w:ind w:left="6053" w:hanging="360"/>
      </w:pPr>
      <w:rPr>
        <w:rFonts w:ascii="Wingdings" w:hAnsi="Wingdings" w:hint="default"/>
      </w:rPr>
    </w:lvl>
    <w:lvl w:ilvl="3" w:tplc="04090001" w:tentative="1">
      <w:start w:val="1"/>
      <w:numFmt w:val="bullet"/>
      <w:lvlText w:val=""/>
      <w:lvlJc w:val="left"/>
      <w:pPr>
        <w:tabs>
          <w:tab w:val="num" w:pos="6773"/>
        </w:tabs>
        <w:ind w:left="6773" w:hanging="360"/>
      </w:pPr>
      <w:rPr>
        <w:rFonts w:ascii="Symbol" w:hAnsi="Symbol" w:hint="default"/>
      </w:rPr>
    </w:lvl>
    <w:lvl w:ilvl="4" w:tplc="04090003" w:tentative="1">
      <w:start w:val="1"/>
      <w:numFmt w:val="bullet"/>
      <w:lvlText w:val="o"/>
      <w:lvlJc w:val="left"/>
      <w:pPr>
        <w:tabs>
          <w:tab w:val="num" w:pos="7493"/>
        </w:tabs>
        <w:ind w:left="7493" w:hanging="360"/>
      </w:pPr>
      <w:rPr>
        <w:rFonts w:ascii="Courier New" w:hAnsi="Courier New" w:hint="default"/>
      </w:rPr>
    </w:lvl>
    <w:lvl w:ilvl="5" w:tplc="04090005" w:tentative="1">
      <w:start w:val="1"/>
      <w:numFmt w:val="bullet"/>
      <w:lvlText w:val=""/>
      <w:lvlJc w:val="left"/>
      <w:pPr>
        <w:tabs>
          <w:tab w:val="num" w:pos="8213"/>
        </w:tabs>
        <w:ind w:left="8213" w:hanging="360"/>
      </w:pPr>
      <w:rPr>
        <w:rFonts w:ascii="Wingdings" w:hAnsi="Wingdings" w:hint="default"/>
      </w:rPr>
    </w:lvl>
    <w:lvl w:ilvl="6" w:tplc="04090001" w:tentative="1">
      <w:start w:val="1"/>
      <w:numFmt w:val="bullet"/>
      <w:lvlText w:val=""/>
      <w:lvlJc w:val="left"/>
      <w:pPr>
        <w:tabs>
          <w:tab w:val="num" w:pos="8933"/>
        </w:tabs>
        <w:ind w:left="8933" w:hanging="360"/>
      </w:pPr>
      <w:rPr>
        <w:rFonts w:ascii="Symbol" w:hAnsi="Symbol" w:hint="default"/>
      </w:rPr>
    </w:lvl>
    <w:lvl w:ilvl="7" w:tplc="04090003" w:tentative="1">
      <w:start w:val="1"/>
      <w:numFmt w:val="bullet"/>
      <w:lvlText w:val="o"/>
      <w:lvlJc w:val="left"/>
      <w:pPr>
        <w:tabs>
          <w:tab w:val="num" w:pos="9653"/>
        </w:tabs>
        <w:ind w:left="9653" w:hanging="360"/>
      </w:pPr>
      <w:rPr>
        <w:rFonts w:ascii="Courier New" w:hAnsi="Courier New" w:hint="default"/>
      </w:rPr>
    </w:lvl>
    <w:lvl w:ilvl="8" w:tplc="04090005" w:tentative="1">
      <w:start w:val="1"/>
      <w:numFmt w:val="bullet"/>
      <w:lvlText w:val=""/>
      <w:lvlJc w:val="left"/>
      <w:pPr>
        <w:tabs>
          <w:tab w:val="num" w:pos="10373"/>
        </w:tabs>
        <w:ind w:left="10373" w:hanging="360"/>
      </w:pPr>
      <w:rPr>
        <w:rFonts w:ascii="Wingdings" w:hAnsi="Wingdings" w:hint="default"/>
      </w:rPr>
    </w:lvl>
  </w:abstractNum>
  <w:abstractNum w:abstractNumId="3" w15:restartNumberingAfterBreak="0">
    <w:nsid w:val="0E6265A4"/>
    <w:multiLevelType w:val="multilevel"/>
    <w:tmpl w:val="34AC08F2"/>
    <w:lvl w:ilvl="0">
      <w:start w:val="1"/>
      <w:numFmt w:val="decimal"/>
      <w:pStyle w:val="Leveltop"/>
      <w:lvlText w:val="PART %1"/>
      <w:lvlJc w:val="left"/>
      <w:pPr>
        <w:tabs>
          <w:tab w:val="num" w:pos="1080"/>
        </w:tabs>
        <w:ind w:left="720" w:hanging="720"/>
      </w:pPr>
      <w:rPr>
        <w:rFonts w:ascii="Arial" w:hAnsi="Arial" w:hint="default"/>
        <w:b w:val="0"/>
        <w:i w:val="0"/>
        <w:sz w:val="22"/>
      </w:rPr>
    </w:lvl>
    <w:lvl w:ilvl="1">
      <w:start w:val="1"/>
      <w:numFmt w:val="decimalZero"/>
      <w:pStyle w:val="Level1"/>
      <w:lvlText w:val="%1.%2"/>
      <w:lvlJc w:val="left"/>
      <w:pPr>
        <w:tabs>
          <w:tab w:val="num" w:pos="720"/>
        </w:tabs>
        <w:ind w:left="720" w:hanging="720"/>
      </w:pPr>
      <w:rPr>
        <w:rFonts w:hint="default"/>
      </w:rPr>
    </w:lvl>
    <w:lvl w:ilvl="2">
      <w:start w:val="1"/>
      <w:numFmt w:val="upperLetter"/>
      <w:pStyle w:val="Level2"/>
      <w:lvlText w:val="%3."/>
      <w:lvlJc w:val="left"/>
      <w:pPr>
        <w:tabs>
          <w:tab w:val="num" w:pos="630"/>
        </w:tabs>
        <w:ind w:left="99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Level3"/>
      <w:lvlText w:val="%4."/>
      <w:lvlJc w:val="right"/>
      <w:pPr>
        <w:tabs>
          <w:tab w:val="num" w:pos="900"/>
        </w:tabs>
        <w:ind w:left="9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lowerLetter"/>
      <w:pStyle w:val="Level4"/>
      <w:lvlText w:val="%5."/>
      <w:lvlJc w:val="left"/>
      <w:pPr>
        <w:tabs>
          <w:tab w:val="num" w:pos="1440"/>
        </w:tabs>
        <w:ind w:left="14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Level5"/>
      <w:lvlText w:val="%6."/>
      <w:lvlJc w:val="left"/>
      <w:pPr>
        <w:tabs>
          <w:tab w:val="num" w:pos="1800"/>
        </w:tabs>
        <w:ind w:left="1800" w:hanging="360"/>
      </w:pPr>
      <w:rPr>
        <w:rFonts w:hint="default"/>
      </w:rPr>
    </w:lvl>
    <w:lvl w:ilvl="6">
      <w:start w:val="1"/>
      <w:numFmt w:val="lowerLetter"/>
      <w:lvlText w:val="%7."/>
      <w:lvlJc w:val="left"/>
      <w:pPr>
        <w:tabs>
          <w:tab w:val="num" w:pos="2160"/>
        </w:tabs>
        <w:ind w:left="2160" w:hanging="360"/>
      </w:pPr>
      <w:rPr>
        <w:rFonts w:hint="default"/>
      </w:rPr>
    </w:lvl>
    <w:lvl w:ilvl="7">
      <w:start w:val="1"/>
      <w:numFmt w:val="lowerRoman"/>
      <w:lvlText w:val="%8."/>
      <w:lvlJc w:val="left"/>
      <w:pPr>
        <w:tabs>
          <w:tab w:val="num" w:pos="3240"/>
        </w:tabs>
        <w:ind w:left="2880" w:hanging="360"/>
      </w:pPr>
      <w:rPr>
        <w:rFonts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4" w15:restartNumberingAfterBreak="0">
    <w:nsid w:val="118F451A"/>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BC76405"/>
    <w:multiLevelType w:val="multilevel"/>
    <w:tmpl w:val="A260C9FC"/>
    <w:lvl w:ilvl="0">
      <w:start w:val="2"/>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6AD7578"/>
    <w:multiLevelType w:val="multilevel"/>
    <w:tmpl w:val="AA52950A"/>
    <w:lvl w:ilvl="0">
      <w:start w:val="2"/>
      <w:numFmt w:val="upperLetter"/>
      <w:lvlText w:val="%1."/>
      <w:lvlJc w:val="left"/>
      <w:pPr>
        <w:tabs>
          <w:tab w:val="num" w:pos="360"/>
        </w:tabs>
        <w:ind w:left="0" w:firstLine="0"/>
      </w:pPr>
    </w:lvl>
    <w:lvl w:ilvl="1">
      <w:start w:val="1"/>
      <w:numFmt w:val="decimal"/>
      <w:pStyle w:val="AppB-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279535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3D0523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2296499"/>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FC91065"/>
    <w:multiLevelType w:val="hybridMultilevel"/>
    <w:tmpl w:val="B9B280F0"/>
    <w:lvl w:ilvl="0" w:tplc="6BF2816E">
      <w:start w:val="1"/>
      <w:numFmt w:val="decimal"/>
      <w:pStyle w:val="Style4"/>
      <w:lvlText w:val=".%1"/>
      <w:lvlJc w:val="left"/>
      <w:pPr>
        <w:tabs>
          <w:tab w:val="num" w:pos="4549"/>
        </w:tabs>
        <w:ind w:left="5989" w:hanging="360"/>
      </w:pPr>
      <w:rPr>
        <w:rFonts w:hint="default"/>
      </w:rPr>
    </w:lvl>
    <w:lvl w:ilvl="1" w:tplc="04090003" w:tentative="1">
      <w:start w:val="1"/>
      <w:numFmt w:val="bullet"/>
      <w:lvlText w:val="o"/>
      <w:lvlJc w:val="left"/>
      <w:pPr>
        <w:tabs>
          <w:tab w:val="num" w:pos="6709"/>
        </w:tabs>
        <w:ind w:left="6709" w:hanging="360"/>
      </w:pPr>
      <w:rPr>
        <w:rFonts w:ascii="Courier New" w:hAnsi="Courier New" w:cs="Courier New" w:hint="default"/>
      </w:rPr>
    </w:lvl>
    <w:lvl w:ilvl="2" w:tplc="04090005" w:tentative="1">
      <w:start w:val="1"/>
      <w:numFmt w:val="bullet"/>
      <w:lvlText w:val=""/>
      <w:lvlJc w:val="left"/>
      <w:pPr>
        <w:tabs>
          <w:tab w:val="num" w:pos="7429"/>
        </w:tabs>
        <w:ind w:left="7429" w:hanging="360"/>
      </w:pPr>
      <w:rPr>
        <w:rFonts w:ascii="Wingdings" w:hAnsi="Wingdings" w:hint="default"/>
      </w:rPr>
    </w:lvl>
    <w:lvl w:ilvl="3" w:tplc="04090001" w:tentative="1">
      <w:start w:val="1"/>
      <w:numFmt w:val="bullet"/>
      <w:lvlText w:val=""/>
      <w:lvlJc w:val="left"/>
      <w:pPr>
        <w:tabs>
          <w:tab w:val="num" w:pos="8149"/>
        </w:tabs>
        <w:ind w:left="8149" w:hanging="360"/>
      </w:pPr>
      <w:rPr>
        <w:rFonts w:ascii="Symbol" w:hAnsi="Symbol" w:hint="default"/>
      </w:rPr>
    </w:lvl>
    <w:lvl w:ilvl="4" w:tplc="04090003" w:tentative="1">
      <w:start w:val="1"/>
      <w:numFmt w:val="bullet"/>
      <w:lvlText w:val="o"/>
      <w:lvlJc w:val="left"/>
      <w:pPr>
        <w:tabs>
          <w:tab w:val="num" w:pos="8869"/>
        </w:tabs>
        <w:ind w:left="8869" w:hanging="360"/>
      </w:pPr>
      <w:rPr>
        <w:rFonts w:ascii="Courier New" w:hAnsi="Courier New" w:cs="Courier New" w:hint="default"/>
      </w:rPr>
    </w:lvl>
    <w:lvl w:ilvl="5" w:tplc="04090005" w:tentative="1">
      <w:start w:val="1"/>
      <w:numFmt w:val="bullet"/>
      <w:lvlText w:val=""/>
      <w:lvlJc w:val="left"/>
      <w:pPr>
        <w:tabs>
          <w:tab w:val="num" w:pos="9589"/>
        </w:tabs>
        <w:ind w:left="9589" w:hanging="360"/>
      </w:pPr>
      <w:rPr>
        <w:rFonts w:ascii="Wingdings" w:hAnsi="Wingdings" w:hint="default"/>
      </w:rPr>
    </w:lvl>
    <w:lvl w:ilvl="6" w:tplc="04090001" w:tentative="1">
      <w:start w:val="1"/>
      <w:numFmt w:val="bullet"/>
      <w:lvlText w:val=""/>
      <w:lvlJc w:val="left"/>
      <w:pPr>
        <w:tabs>
          <w:tab w:val="num" w:pos="10309"/>
        </w:tabs>
        <w:ind w:left="10309" w:hanging="360"/>
      </w:pPr>
      <w:rPr>
        <w:rFonts w:ascii="Symbol" w:hAnsi="Symbol" w:hint="default"/>
      </w:rPr>
    </w:lvl>
    <w:lvl w:ilvl="7" w:tplc="04090003" w:tentative="1">
      <w:start w:val="1"/>
      <w:numFmt w:val="bullet"/>
      <w:lvlText w:val="o"/>
      <w:lvlJc w:val="left"/>
      <w:pPr>
        <w:tabs>
          <w:tab w:val="num" w:pos="11029"/>
        </w:tabs>
        <w:ind w:left="11029" w:hanging="360"/>
      </w:pPr>
      <w:rPr>
        <w:rFonts w:ascii="Courier New" w:hAnsi="Courier New" w:cs="Courier New" w:hint="default"/>
      </w:rPr>
    </w:lvl>
    <w:lvl w:ilvl="8" w:tplc="04090005" w:tentative="1">
      <w:start w:val="1"/>
      <w:numFmt w:val="bullet"/>
      <w:lvlText w:val=""/>
      <w:lvlJc w:val="left"/>
      <w:pPr>
        <w:tabs>
          <w:tab w:val="num" w:pos="11749"/>
        </w:tabs>
        <w:ind w:left="11749" w:hanging="360"/>
      </w:pPr>
      <w:rPr>
        <w:rFonts w:ascii="Wingdings" w:hAnsi="Wingdings" w:hint="default"/>
      </w:rPr>
    </w:lvl>
  </w:abstractNum>
  <w:abstractNum w:abstractNumId="11" w15:restartNumberingAfterBreak="0">
    <w:nsid w:val="50407D28"/>
    <w:multiLevelType w:val="multilevel"/>
    <w:tmpl w:val="147897B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1152" w:hanging="432"/>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32B619F"/>
    <w:multiLevelType w:val="hybridMultilevel"/>
    <w:tmpl w:val="23561034"/>
    <w:lvl w:ilvl="0" w:tplc="56A08E42">
      <w:start w:val="1"/>
      <w:numFmt w:val="decimal"/>
      <w:pStyle w:val="Style3"/>
      <w:lvlText w:val=".%1"/>
      <w:lvlJc w:val="left"/>
      <w:pPr>
        <w:tabs>
          <w:tab w:val="num" w:pos="2520"/>
        </w:tabs>
        <w:ind w:left="3960" w:hanging="360"/>
      </w:pPr>
      <w:rPr>
        <w:rFonts w:hint="default"/>
      </w:rPr>
    </w:lvl>
    <w:lvl w:ilvl="1" w:tplc="18A49910">
      <w:start w:val="1"/>
      <w:numFmt w:val="bullet"/>
      <w:lvlText w:val="o"/>
      <w:lvlJc w:val="left"/>
      <w:pPr>
        <w:tabs>
          <w:tab w:val="num" w:pos="4680"/>
        </w:tabs>
        <w:ind w:left="4680" w:hanging="360"/>
      </w:pPr>
      <w:rPr>
        <w:rFonts w:ascii="Courier New" w:hAnsi="Courier New" w:hint="default"/>
      </w:rPr>
    </w:lvl>
    <w:lvl w:ilvl="2" w:tplc="867CD20C">
      <w:start w:val="1"/>
      <w:numFmt w:val="bullet"/>
      <w:lvlText w:val=""/>
      <w:lvlJc w:val="left"/>
      <w:pPr>
        <w:tabs>
          <w:tab w:val="num" w:pos="5400"/>
        </w:tabs>
        <w:ind w:left="5400" w:hanging="360"/>
      </w:pPr>
      <w:rPr>
        <w:rFonts w:ascii="Wingdings" w:hAnsi="Wingdings" w:hint="default"/>
      </w:rPr>
    </w:lvl>
    <w:lvl w:ilvl="3" w:tplc="AF224E30">
      <w:start w:val="1"/>
      <w:numFmt w:val="bullet"/>
      <w:lvlText w:val=""/>
      <w:lvlJc w:val="left"/>
      <w:pPr>
        <w:tabs>
          <w:tab w:val="num" w:pos="6120"/>
        </w:tabs>
        <w:ind w:left="6120" w:hanging="360"/>
      </w:pPr>
      <w:rPr>
        <w:rFonts w:ascii="Symbol" w:hAnsi="Symbol" w:hint="default"/>
      </w:rPr>
    </w:lvl>
    <w:lvl w:ilvl="4" w:tplc="119E1F5A">
      <w:start w:val="1"/>
      <w:numFmt w:val="bullet"/>
      <w:lvlText w:val="o"/>
      <w:lvlJc w:val="left"/>
      <w:pPr>
        <w:tabs>
          <w:tab w:val="num" w:pos="6840"/>
        </w:tabs>
        <w:ind w:left="6840" w:hanging="360"/>
      </w:pPr>
      <w:rPr>
        <w:rFonts w:ascii="Courier New" w:hAnsi="Courier New" w:hint="default"/>
      </w:rPr>
    </w:lvl>
    <w:lvl w:ilvl="5" w:tplc="4B7EB264">
      <w:start w:val="1"/>
      <w:numFmt w:val="bullet"/>
      <w:lvlText w:val=""/>
      <w:lvlJc w:val="left"/>
      <w:pPr>
        <w:tabs>
          <w:tab w:val="num" w:pos="7560"/>
        </w:tabs>
        <w:ind w:left="7560" w:hanging="360"/>
      </w:pPr>
      <w:rPr>
        <w:rFonts w:ascii="Wingdings" w:hAnsi="Wingdings" w:hint="default"/>
      </w:rPr>
    </w:lvl>
    <w:lvl w:ilvl="6" w:tplc="1E863F80" w:tentative="1">
      <w:start w:val="1"/>
      <w:numFmt w:val="bullet"/>
      <w:lvlText w:val=""/>
      <w:lvlJc w:val="left"/>
      <w:pPr>
        <w:tabs>
          <w:tab w:val="num" w:pos="8280"/>
        </w:tabs>
        <w:ind w:left="8280" w:hanging="360"/>
      </w:pPr>
      <w:rPr>
        <w:rFonts w:ascii="Symbol" w:hAnsi="Symbol" w:hint="default"/>
      </w:rPr>
    </w:lvl>
    <w:lvl w:ilvl="7" w:tplc="89AC32D8" w:tentative="1">
      <w:start w:val="1"/>
      <w:numFmt w:val="bullet"/>
      <w:lvlText w:val="o"/>
      <w:lvlJc w:val="left"/>
      <w:pPr>
        <w:tabs>
          <w:tab w:val="num" w:pos="9000"/>
        </w:tabs>
        <w:ind w:left="9000" w:hanging="360"/>
      </w:pPr>
      <w:rPr>
        <w:rFonts w:ascii="Courier New" w:hAnsi="Courier New" w:hint="default"/>
      </w:rPr>
    </w:lvl>
    <w:lvl w:ilvl="8" w:tplc="EA7E9FCA" w:tentative="1">
      <w:start w:val="1"/>
      <w:numFmt w:val="bullet"/>
      <w:lvlText w:val=""/>
      <w:lvlJc w:val="left"/>
      <w:pPr>
        <w:tabs>
          <w:tab w:val="num" w:pos="9720"/>
        </w:tabs>
        <w:ind w:left="9720" w:hanging="360"/>
      </w:pPr>
      <w:rPr>
        <w:rFonts w:ascii="Wingdings" w:hAnsi="Wingdings" w:hint="default"/>
      </w:rPr>
    </w:lvl>
  </w:abstractNum>
  <w:abstractNum w:abstractNumId="13" w15:restartNumberingAfterBreak="0">
    <w:nsid w:val="54132221"/>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5527510"/>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AB46E26"/>
    <w:multiLevelType w:val="hybridMultilevel"/>
    <w:tmpl w:val="71D43D6C"/>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ADA2D6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C60172C"/>
    <w:multiLevelType w:val="hybridMultilevel"/>
    <w:tmpl w:val="8DCAE0F2"/>
    <w:lvl w:ilvl="0" w:tplc="13864DCA">
      <w:start w:val="1"/>
      <w:numFmt w:val="decimal"/>
      <w:pStyle w:val="Style1"/>
      <w:lvlText w:val=".%1"/>
      <w:lvlJc w:val="left"/>
      <w:pPr>
        <w:tabs>
          <w:tab w:val="num" w:pos="2520"/>
        </w:tabs>
        <w:ind w:left="3960" w:hanging="360"/>
      </w:pPr>
      <w:rPr>
        <w:rFonts w:hint="default"/>
      </w:rPr>
    </w:lvl>
    <w:lvl w:ilvl="1" w:tplc="BBD45890">
      <w:start w:val="1"/>
      <w:numFmt w:val="bullet"/>
      <w:lvlText w:val="o"/>
      <w:lvlJc w:val="left"/>
      <w:pPr>
        <w:tabs>
          <w:tab w:val="num" w:pos="5989"/>
        </w:tabs>
        <w:ind w:left="5989" w:hanging="360"/>
      </w:pPr>
      <w:rPr>
        <w:rFonts w:ascii="Courier New" w:hAnsi="Courier New" w:cs="Courier New" w:hint="default"/>
      </w:rPr>
    </w:lvl>
    <w:lvl w:ilvl="2" w:tplc="EF9A6F8E" w:tentative="1">
      <w:start w:val="1"/>
      <w:numFmt w:val="bullet"/>
      <w:lvlText w:val=""/>
      <w:lvlJc w:val="left"/>
      <w:pPr>
        <w:tabs>
          <w:tab w:val="num" w:pos="6709"/>
        </w:tabs>
        <w:ind w:left="6709" w:hanging="360"/>
      </w:pPr>
      <w:rPr>
        <w:rFonts w:ascii="Wingdings" w:hAnsi="Wingdings" w:hint="default"/>
      </w:rPr>
    </w:lvl>
    <w:lvl w:ilvl="3" w:tplc="FEB2BFA6" w:tentative="1">
      <w:start w:val="1"/>
      <w:numFmt w:val="bullet"/>
      <w:lvlText w:val=""/>
      <w:lvlJc w:val="left"/>
      <w:pPr>
        <w:tabs>
          <w:tab w:val="num" w:pos="7429"/>
        </w:tabs>
        <w:ind w:left="7429" w:hanging="360"/>
      </w:pPr>
      <w:rPr>
        <w:rFonts w:ascii="Symbol" w:hAnsi="Symbol" w:hint="default"/>
      </w:rPr>
    </w:lvl>
    <w:lvl w:ilvl="4" w:tplc="DF9AB026" w:tentative="1">
      <w:start w:val="1"/>
      <w:numFmt w:val="bullet"/>
      <w:lvlText w:val="o"/>
      <w:lvlJc w:val="left"/>
      <w:pPr>
        <w:tabs>
          <w:tab w:val="num" w:pos="8149"/>
        </w:tabs>
        <w:ind w:left="8149" w:hanging="360"/>
      </w:pPr>
      <w:rPr>
        <w:rFonts w:ascii="Courier New" w:hAnsi="Courier New" w:cs="Courier New" w:hint="default"/>
      </w:rPr>
    </w:lvl>
    <w:lvl w:ilvl="5" w:tplc="559E1D7C" w:tentative="1">
      <w:start w:val="1"/>
      <w:numFmt w:val="bullet"/>
      <w:lvlText w:val=""/>
      <w:lvlJc w:val="left"/>
      <w:pPr>
        <w:tabs>
          <w:tab w:val="num" w:pos="8869"/>
        </w:tabs>
        <w:ind w:left="8869" w:hanging="360"/>
      </w:pPr>
      <w:rPr>
        <w:rFonts w:ascii="Wingdings" w:hAnsi="Wingdings" w:hint="default"/>
      </w:rPr>
    </w:lvl>
    <w:lvl w:ilvl="6" w:tplc="5D641D70" w:tentative="1">
      <w:start w:val="1"/>
      <w:numFmt w:val="bullet"/>
      <w:lvlText w:val=""/>
      <w:lvlJc w:val="left"/>
      <w:pPr>
        <w:tabs>
          <w:tab w:val="num" w:pos="9589"/>
        </w:tabs>
        <w:ind w:left="9589" w:hanging="360"/>
      </w:pPr>
      <w:rPr>
        <w:rFonts w:ascii="Symbol" w:hAnsi="Symbol" w:hint="default"/>
      </w:rPr>
    </w:lvl>
    <w:lvl w:ilvl="7" w:tplc="9A9CC6AA" w:tentative="1">
      <w:start w:val="1"/>
      <w:numFmt w:val="bullet"/>
      <w:lvlText w:val="o"/>
      <w:lvlJc w:val="left"/>
      <w:pPr>
        <w:tabs>
          <w:tab w:val="num" w:pos="10309"/>
        </w:tabs>
        <w:ind w:left="10309" w:hanging="360"/>
      </w:pPr>
      <w:rPr>
        <w:rFonts w:ascii="Courier New" w:hAnsi="Courier New" w:cs="Courier New" w:hint="default"/>
      </w:rPr>
    </w:lvl>
    <w:lvl w:ilvl="8" w:tplc="016CF536" w:tentative="1">
      <w:start w:val="1"/>
      <w:numFmt w:val="bullet"/>
      <w:lvlText w:val=""/>
      <w:lvlJc w:val="left"/>
      <w:pPr>
        <w:tabs>
          <w:tab w:val="num" w:pos="11029"/>
        </w:tabs>
        <w:ind w:left="11029" w:hanging="360"/>
      </w:pPr>
      <w:rPr>
        <w:rFonts w:ascii="Wingdings" w:hAnsi="Wingdings" w:hint="default"/>
      </w:rPr>
    </w:lvl>
  </w:abstractNum>
  <w:abstractNum w:abstractNumId="18" w15:restartNumberingAfterBreak="0">
    <w:nsid w:val="5F3B26EB"/>
    <w:multiLevelType w:val="hybridMultilevel"/>
    <w:tmpl w:val="62AA83E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ACC6630"/>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43C7044"/>
    <w:multiLevelType w:val="multilevel"/>
    <w:tmpl w:val="4A10A2B6"/>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946500951">
    <w:abstractNumId w:val="0"/>
  </w:num>
  <w:num w:numId="2" w16cid:durableId="1847204155">
    <w:abstractNumId w:val="12"/>
  </w:num>
  <w:num w:numId="3" w16cid:durableId="521942675">
    <w:abstractNumId w:val="2"/>
  </w:num>
  <w:num w:numId="4" w16cid:durableId="1446653448">
    <w:abstractNumId w:val="17"/>
  </w:num>
  <w:num w:numId="5" w16cid:durableId="419909229">
    <w:abstractNumId w:val="10"/>
  </w:num>
  <w:num w:numId="6" w16cid:durableId="1694770899">
    <w:abstractNumId w:val="11"/>
  </w:num>
  <w:num w:numId="7" w16cid:durableId="474419198">
    <w:abstractNumId w:val="11"/>
  </w:num>
  <w:num w:numId="8" w16cid:durableId="910457556">
    <w:abstractNumId w:val="11"/>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9" w16cid:durableId="1785465519">
    <w:abstractNumId w:val="5"/>
  </w:num>
  <w:num w:numId="10" w16cid:durableId="403453155">
    <w:abstractNumId w:val="20"/>
  </w:num>
  <w:num w:numId="11" w16cid:durableId="802625997">
    <w:abstractNumId w:val="18"/>
  </w:num>
  <w:num w:numId="12" w16cid:durableId="1943686959">
    <w:abstractNumId w:val="13"/>
  </w:num>
  <w:num w:numId="13" w16cid:durableId="2064668562">
    <w:abstractNumId w:val="19"/>
  </w:num>
  <w:num w:numId="14" w16cid:durableId="1435707209">
    <w:abstractNumId w:val="4"/>
  </w:num>
  <w:num w:numId="15" w16cid:durableId="1545943181">
    <w:abstractNumId w:val="9"/>
  </w:num>
  <w:num w:numId="16" w16cid:durableId="1177697214">
    <w:abstractNumId w:val="15"/>
  </w:num>
  <w:num w:numId="17" w16cid:durableId="392311720">
    <w:abstractNumId w:val="16"/>
  </w:num>
  <w:num w:numId="18" w16cid:durableId="1830709839">
    <w:abstractNumId w:val="8"/>
  </w:num>
  <w:num w:numId="19" w16cid:durableId="402069657">
    <w:abstractNumId w:val="7"/>
  </w:num>
  <w:num w:numId="20" w16cid:durableId="1743141568">
    <w:abstractNumId w:val="1"/>
  </w:num>
  <w:num w:numId="21" w16cid:durableId="683944634">
    <w:abstractNumId w:val="14"/>
  </w:num>
  <w:num w:numId="22" w16cid:durableId="1767769021">
    <w:abstractNumId w:val="6"/>
  </w:num>
  <w:num w:numId="23" w16cid:durableId="103305706">
    <w:abstractNumId w:val="3"/>
  </w:num>
  <w:num w:numId="24" w16cid:durableId="1083063708">
    <w:abstractNumId w:val="11"/>
  </w:num>
  <w:num w:numId="25" w16cid:durableId="1330795571">
    <w:abstractNumId w:val="11"/>
  </w:num>
  <w:num w:numId="26" w16cid:durableId="1724675973">
    <w:abstractNumId w:val="11"/>
  </w:num>
  <w:num w:numId="27" w16cid:durableId="1837763247">
    <w:abstractNumId w:val="11"/>
  </w:num>
  <w:num w:numId="28" w16cid:durableId="35980776">
    <w:abstractNumId w:val="11"/>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9" w16cid:durableId="1112868228">
    <w:abstractNumId w:val="11"/>
  </w:num>
  <w:num w:numId="30" w16cid:durableId="1030375070">
    <w:abstractNumId w:val="11"/>
  </w:num>
  <w:num w:numId="31" w16cid:durableId="1475105194">
    <w:abstractNumId w:val="11"/>
  </w:num>
  <w:num w:numId="32" w16cid:durableId="770393046">
    <w:abstractNumId w:val="11"/>
  </w:num>
  <w:num w:numId="33" w16cid:durableId="514274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14060"/>
    <w:rsid w:val="00014E4C"/>
    <w:rsid w:val="00017BC0"/>
    <w:rsid w:val="00026DF4"/>
    <w:rsid w:val="00046DDD"/>
    <w:rsid w:val="000608E0"/>
    <w:rsid w:val="00062850"/>
    <w:rsid w:val="00065069"/>
    <w:rsid w:val="00093F94"/>
    <w:rsid w:val="000A1FC5"/>
    <w:rsid w:val="000A7BB7"/>
    <w:rsid w:val="000B151F"/>
    <w:rsid w:val="000C6EBC"/>
    <w:rsid w:val="000E160B"/>
    <w:rsid w:val="000E6911"/>
    <w:rsid w:val="000E6CCB"/>
    <w:rsid w:val="000F4AB8"/>
    <w:rsid w:val="0010274E"/>
    <w:rsid w:val="00104337"/>
    <w:rsid w:val="00107DBA"/>
    <w:rsid w:val="00113354"/>
    <w:rsid w:val="00135C55"/>
    <w:rsid w:val="00141D80"/>
    <w:rsid w:val="00144B19"/>
    <w:rsid w:val="00170AAB"/>
    <w:rsid w:val="001720CA"/>
    <w:rsid w:val="00194145"/>
    <w:rsid w:val="001A03BE"/>
    <w:rsid w:val="001B3E2D"/>
    <w:rsid w:val="001B54D1"/>
    <w:rsid w:val="001C569A"/>
    <w:rsid w:val="001D02A7"/>
    <w:rsid w:val="001D1A82"/>
    <w:rsid w:val="001D414C"/>
    <w:rsid w:val="001D42D0"/>
    <w:rsid w:val="001D60C7"/>
    <w:rsid w:val="001E3A7D"/>
    <w:rsid w:val="00200301"/>
    <w:rsid w:val="00203182"/>
    <w:rsid w:val="00203FEC"/>
    <w:rsid w:val="002151CD"/>
    <w:rsid w:val="00221901"/>
    <w:rsid w:val="00232B70"/>
    <w:rsid w:val="00233F0D"/>
    <w:rsid w:val="00247454"/>
    <w:rsid w:val="002512BF"/>
    <w:rsid w:val="00255CAA"/>
    <w:rsid w:val="002614DC"/>
    <w:rsid w:val="002663D7"/>
    <w:rsid w:val="00274F8C"/>
    <w:rsid w:val="0029241B"/>
    <w:rsid w:val="002937E3"/>
    <w:rsid w:val="00295D46"/>
    <w:rsid w:val="00296016"/>
    <w:rsid w:val="00296D2F"/>
    <w:rsid w:val="002A290D"/>
    <w:rsid w:val="002B12C6"/>
    <w:rsid w:val="002B17CC"/>
    <w:rsid w:val="002B48CB"/>
    <w:rsid w:val="002B57A7"/>
    <w:rsid w:val="002D2E69"/>
    <w:rsid w:val="002D4787"/>
    <w:rsid w:val="002E08F7"/>
    <w:rsid w:val="002E33B4"/>
    <w:rsid w:val="002E3705"/>
    <w:rsid w:val="002E6367"/>
    <w:rsid w:val="002F0BED"/>
    <w:rsid w:val="00307112"/>
    <w:rsid w:val="003130DA"/>
    <w:rsid w:val="003169DB"/>
    <w:rsid w:val="0032428E"/>
    <w:rsid w:val="0032494C"/>
    <w:rsid w:val="0032509D"/>
    <w:rsid w:val="00334856"/>
    <w:rsid w:val="0033540B"/>
    <w:rsid w:val="00340506"/>
    <w:rsid w:val="00364C8E"/>
    <w:rsid w:val="00366110"/>
    <w:rsid w:val="00367A7E"/>
    <w:rsid w:val="003716D8"/>
    <w:rsid w:val="00372157"/>
    <w:rsid w:val="00373E28"/>
    <w:rsid w:val="003842F3"/>
    <w:rsid w:val="00393F6E"/>
    <w:rsid w:val="003A3BEA"/>
    <w:rsid w:val="003A55F1"/>
    <w:rsid w:val="003C7262"/>
    <w:rsid w:val="003D3BB0"/>
    <w:rsid w:val="003E25F9"/>
    <w:rsid w:val="003E7005"/>
    <w:rsid w:val="003F574A"/>
    <w:rsid w:val="003F7EA6"/>
    <w:rsid w:val="00400D0A"/>
    <w:rsid w:val="00401BA6"/>
    <w:rsid w:val="0040417E"/>
    <w:rsid w:val="004049EA"/>
    <w:rsid w:val="00410849"/>
    <w:rsid w:val="004109F9"/>
    <w:rsid w:val="00410AFA"/>
    <w:rsid w:val="00414AEF"/>
    <w:rsid w:val="0041679F"/>
    <w:rsid w:val="00417A03"/>
    <w:rsid w:val="0042155E"/>
    <w:rsid w:val="00422ADB"/>
    <w:rsid w:val="00426882"/>
    <w:rsid w:val="00430B4F"/>
    <w:rsid w:val="00445E09"/>
    <w:rsid w:val="004563F3"/>
    <w:rsid w:val="00463381"/>
    <w:rsid w:val="0047366F"/>
    <w:rsid w:val="00483257"/>
    <w:rsid w:val="00492A45"/>
    <w:rsid w:val="004A242A"/>
    <w:rsid w:val="004A7A74"/>
    <w:rsid w:val="004B18EA"/>
    <w:rsid w:val="004B529D"/>
    <w:rsid w:val="004C65B4"/>
    <w:rsid w:val="004D0AA2"/>
    <w:rsid w:val="004F751B"/>
    <w:rsid w:val="005129C9"/>
    <w:rsid w:val="005202FB"/>
    <w:rsid w:val="005235C2"/>
    <w:rsid w:val="00530760"/>
    <w:rsid w:val="00530B8C"/>
    <w:rsid w:val="005342DD"/>
    <w:rsid w:val="005461F4"/>
    <w:rsid w:val="005533E4"/>
    <w:rsid w:val="005554C3"/>
    <w:rsid w:val="00562FE9"/>
    <w:rsid w:val="005679B9"/>
    <w:rsid w:val="00592A87"/>
    <w:rsid w:val="005947BD"/>
    <w:rsid w:val="005A053D"/>
    <w:rsid w:val="005A59D3"/>
    <w:rsid w:val="005A78C9"/>
    <w:rsid w:val="005B0FAD"/>
    <w:rsid w:val="005C39FF"/>
    <w:rsid w:val="005D2721"/>
    <w:rsid w:val="005D6EBA"/>
    <w:rsid w:val="005E1B55"/>
    <w:rsid w:val="005E1DFC"/>
    <w:rsid w:val="005E41E4"/>
    <w:rsid w:val="006132C2"/>
    <w:rsid w:val="0062265C"/>
    <w:rsid w:val="00622976"/>
    <w:rsid w:val="00653D72"/>
    <w:rsid w:val="006621EB"/>
    <w:rsid w:val="0066637A"/>
    <w:rsid w:val="00672C12"/>
    <w:rsid w:val="0068069E"/>
    <w:rsid w:val="00683930"/>
    <w:rsid w:val="00687695"/>
    <w:rsid w:val="006941E1"/>
    <w:rsid w:val="006A7221"/>
    <w:rsid w:val="006B4D21"/>
    <w:rsid w:val="006C0C39"/>
    <w:rsid w:val="006C0FAF"/>
    <w:rsid w:val="006C3ED5"/>
    <w:rsid w:val="006D4D0B"/>
    <w:rsid w:val="006F262C"/>
    <w:rsid w:val="00701C02"/>
    <w:rsid w:val="00702198"/>
    <w:rsid w:val="0070514B"/>
    <w:rsid w:val="00706028"/>
    <w:rsid w:val="00710988"/>
    <w:rsid w:val="00712295"/>
    <w:rsid w:val="0071414E"/>
    <w:rsid w:val="00722104"/>
    <w:rsid w:val="00735A99"/>
    <w:rsid w:val="00737DAE"/>
    <w:rsid w:val="00753429"/>
    <w:rsid w:val="007542F1"/>
    <w:rsid w:val="0076341F"/>
    <w:rsid w:val="007713E6"/>
    <w:rsid w:val="00772712"/>
    <w:rsid w:val="007830DA"/>
    <w:rsid w:val="0079064D"/>
    <w:rsid w:val="0079502D"/>
    <w:rsid w:val="007A299F"/>
    <w:rsid w:val="007B50B2"/>
    <w:rsid w:val="007C1394"/>
    <w:rsid w:val="007C1B52"/>
    <w:rsid w:val="007D1865"/>
    <w:rsid w:val="007D3AD8"/>
    <w:rsid w:val="007D3B0A"/>
    <w:rsid w:val="007E4441"/>
    <w:rsid w:val="007E4820"/>
    <w:rsid w:val="008001A5"/>
    <w:rsid w:val="008119DB"/>
    <w:rsid w:val="00812A85"/>
    <w:rsid w:val="008137E1"/>
    <w:rsid w:val="00830E86"/>
    <w:rsid w:val="00837897"/>
    <w:rsid w:val="008527EA"/>
    <w:rsid w:val="00861A79"/>
    <w:rsid w:val="00872627"/>
    <w:rsid w:val="00886218"/>
    <w:rsid w:val="00890BF2"/>
    <w:rsid w:val="0089266F"/>
    <w:rsid w:val="00893777"/>
    <w:rsid w:val="008940DE"/>
    <w:rsid w:val="00897C58"/>
    <w:rsid w:val="008A26A6"/>
    <w:rsid w:val="008A4664"/>
    <w:rsid w:val="008A74FF"/>
    <w:rsid w:val="008B46E1"/>
    <w:rsid w:val="008B7943"/>
    <w:rsid w:val="008C2E5D"/>
    <w:rsid w:val="008D426B"/>
    <w:rsid w:val="008F292C"/>
    <w:rsid w:val="00912C91"/>
    <w:rsid w:val="00913BC6"/>
    <w:rsid w:val="009327DF"/>
    <w:rsid w:val="0093292C"/>
    <w:rsid w:val="009341ED"/>
    <w:rsid w:val="009369FF"/>
    <w:rsid w:val="0094103F"/>
    <w:rsid w:val="00960901"/>
    <w:rsid w:val="009A6B2F"/>
    <w:rsid w:val="009E0576"/>
    <w:rsid w:val="009E7366"/>
    <w:rsid w:val="009F04F4"/>
    <w:rsid w:val="009F79A8"/>
    <w:rsid w:val="00A06810"/>
    <w:rsid w:val="00A078BE"/>
    <w:rsid w:val="00A13884"/>
    <w:rsid w:val="00A30B35"/>
    <w:rsid w:val="00A568B8"/>
    <w:rsid w:val="00A609C1"/>
    <w:rsid w:val="00A746B9"/>
    <w:rsid w:val="00A767E0"/>
    <w:rsid w:val="00A82121"/>
    <w:rsid w:val="00AA040C"/>
    <w:rsid w:val="00AB45AC"/>
    <w:rsid w:val="00AB5CE7"/>
    <w:rsid w:val="00AB5CF6"/>
    <w:rsid w:val="00AE622E"/>
    <w:rsid w:val="00AF16E6"/>
    <w:rsid w:val="00B05330"/>
    <w:rsid w:val="00B15985"/>
    <w:rsid w:val="00B164D6"/>
    <w:rsid w:val="00B20652"/>
    <w:rsid w:val="00B31BEE"/>
    <w:rsid w:val="00B430B8"/>
    <w:rsid w:val="00B53948"/>
    <w:rsid w:val="00B57FC9"/>
    <w:rsid w:val="00B60577"/>
    <w:rsid w:val="00B661C9"/>
    <w:rsid w:val="00B70CDC"/>
    <w:rsid w:val="00B71919"/>
    <w:rsid w:val="00B733C7"/>
    <w:rsid w:val="00B8031A"/>
    <w:rsid w:val="00B833C5"/>
    <w:rsid w:val="00B922BF"/>
    <w:rsid w:val="00B945BA"/>
    <w:rsid w:val="00B94717"/>
    <w:rsid w:val="00BA2266"/>
    <w:rsid w:val="00BA3F8E"/>
    <w:rsid w:val="00BB6BF4"/>
    <w:rsid w:val="00BC5B26"/>
    <w:rsid w:val="00BC7360"/>
    <w:rsid w:val="00BF451E"/>
    <w:rsid w:val="00C00D8F"/>
    <w:rsid w:val="00C25CE0"/>
    <w:rsid w:val="00C33BC0"/>
    <w:rsid w:val="00C35860"/>
    <w:rsid w:val="00C535C1"/>
    <w:rsid w:val="00C55A29"/>
    <w:rsid w:val="00C61EF4"/>
    <w:rsid w:val="00C670FF"/>
    <w:rsid w:val="00C711DE"/>
    <w:rsid w:val="00C73272"/>
    <w:rsid w:val="00C76B7C"/>
    <w:rsid w:val="00C80C03"/>
    <w:rsid w:val="00C81675"/>
    <w:rsid w:val="00C831A3"/>
    <w:rsid w:val="00C95845"/>
    <w:rsid w:val="00CA3A43"/>
    <w:rsid w:val="00CB10AD"/>
    <w:rsid w:val="00CB1F0D"/>
    <w:rsid w:val="00CC1E32"/>
    <w:rsid w:val="00CC464D"/>
    <w:rsid w:val="00CE57C1"/>
    <w:rsid w:val="00CF0FB3"/>
    <w:rsid w:val="00D002DE"/>
    <w:rsid w:val="00D109FD"/>
    <w:rsid w:val="00D26372"/>
    <w:rsid w:val="00D33F15"/>
    <w:rsid w:val="00D3626B"/>
    <w:rsid w:val="00D37742"/>
    <w:rsid w:val="00D61322"/>
    <w:rsid w:val="00D6626E"/>
    <w:rsid w:val="00D705EE"/>
    <w:rsid w:val="00D74CD5"/>
    <w:rsid w:val="00D800C1"/>
    <w:rsid w:val="00D835A1"/>
    <w:rsid w:val="00DA097A"/>
    <w:rsid w:val="00DA2548"/>
    <w:rsid w:val="00DA47FD"/>
    <w:rsid w:val="00DB06A2"/>
    <w:rsid w:val="00DB2489"/>
    <w:rsid w:val="00DC361A"/>
    <w:rsid w:val="00DE01C6"/>
    <w:rsid w:val="00DE10BC"/>
    <w:rsid w:val="00DE157B"/>
    <w:rsid w:val="00DF4E93"/>
    <w:rsid w:val="00DF5777"/>
    <w:rsid w:val="00E00F8E"/>
    <w:rsid w:val="00E01C5C"/>
    <w:rsid w:val="00E21FDD"/>
    <w:rsid w:val="00E22AE4"/>
    <w:rsid w:val="00E235E7"/>
    <w:rsid w:val="00E313AE"/>
    <w:rsid w:val="00E348FC"/>
    <w:rsid w:val="00E34FDE"/>
    <w:rsid w:val="00E55A5E"/>
    <w:rsid w:val="00E603F4"/>
    <w:rsid w:val="00E62AA3"/>
    <w:rsid w:val="00E81A43"/>
    <w:rsid w:val="00E84AE2"/>
    <w:rsid w:val="00E92C55"/>
    <w:rsid w:val="00E9384C"/>
    <w:rsid w:val="00E93F4F"/>
    <w:rsid w:val="00EA124A"/>
    <w:rsid w:val="00EA28A8"/>
    <w:rsid w:val="00EA2E1F"/>
    <w:rsid w:val="00EB4310"/>
    <w:rsid w:val="00EC19D2"/>
    <w:rsid w:val="00EC1DFC"/>
    <w:rsid w:val="00EE67FD"/>
    <w:rsid w:val="00EF560A"/>
    <w:rsid w:val="00EF702D"/>
    <w:rsid w:val="00EF77DE"/>
    <w:rsid w:val="00EF7C32"/>
    <w:rsid w:val="00F00AD9"/>
    <w:rsid w:val="00F00EEB"/>
    <w:rsid w:val="00F0749E"/>
    <w:rsid w:val="00F13982"/>
    <w:rsid w:val="00F15016"/>
    <w:rsid w:val="00F2350D"/>
    <w:rsid w:val="00F44683"/>
    <w:rsid w:val="00F50D2A"/>
    <w:rsid w:val="00F5273F"/>
    <w:rsid w:val="00F6204E"/>
    <w:rsid w:val="00F73DEE"/>
    <w:rsid w:val="00F74B3A"/>
    <w:rsid w:val="00F9377D"/>
    <w:rsid w:val="00FB56CB"/>
    <w:rsid w:val="00FD099C"/>
    <w:rsid w:val="00FD3496"/>
    <w:rsid w:val="00FD6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2"/>
    </o:shapelayout>
  </w:shapeDefaults>
  <w:decimalSymbol w:val="."/>
  <w:listSeparator w:val=","/>
  <w14:docId w14:val="390F2F5D"/>
  <w15:chartTrackingRefBased/>
  <w15:docId w15:val="{AC13ABD6-4A19-4ADC-993D-A9E85576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Spec Heading 1"/>
    <w:basedOn w:val="Main-Head"/>
    <w:next w:val="BodyText"/>
    <w:qFormat/>
    <w:rsid w:val="009E0576"/>
    <w:pPr>
      <w:keepNext/>
      <w:numPr>
        <w:numId w:val="6"/>
      </w:numPr>
      <w:spacing w:before="160"/>
      <w:outlineLvl w:val="0"/>
    </w:pPr>
    <w:rPr>
      <w:rFonts w:ascii="Calibri" w:hAnsi="Calibri"/>
      <w:b w:val="0"/>
      <w:caps/>
      <w:szCs w:val="22"/>
      <w:u w:val="single"/>
    </w:rPr>
  </w:style>
  <w:style w:type="paragraph" w:styleId="Heading2">
    <w:name w:val="heading 2"/>
    <w:aliases w:val="Spec Heading 2,n"/>
    <w:basedOn w:val="Main-Head"/>
    <w:next w:val="BodyText"/>
    <w:link w:val="Heading2Char"/>
    <w:qFormat/>
    <w:rsid w:val="009E0576"/>
    <w:pPr>
      <w:keepNext/>
      <w:keepLines/>
      <w:numPr>
        <w:ilvl w:val="1"/>
        <w:numId w:val="6"/>
      </w:numPr>
      <w:spacing w:before="80"/>
      <w:outlineLvl w:val="1"/>
    </w:pPr>
    <w:rPr>
      <w:rFonts w:ascii="Calibri" w:hAnsi="Calibri"/>
      <w:b w:val="0"/>
      <w:szCs w:val="22"/>
      <w:u w:val="single"/>
    </w:rPr>
  </w:style>
  <w:style w:type="paragraph" w:styleId="Heading3">
    <w:name w:val="heading 3"/>
    <w:aliases w:val="Spec Heading 3"/>
    <w:basedOn w:val="Main-Head"/>
    <w:link w:val="Heading3Char"/>
    <w:qFormat/>
    <w:rsid w:val="005533E4"/>
    <w:pPr>
      <w:numPr>
        <w:ilvl w:val="2"/>
        <w:numId w:val="6"/>
      </w:numPr>
      <w:spacing w:before="80"/>
      <w:outlineLvl w:val="2"/>
    </w:pPr>
    <w:rPr>
      <w:rFonts w:ascii="Calibri" w:hAnsi="Calibri"/>
      <w:b w:val="0"/>
      <w:szCs w:val="22"/>
    </w:rPr>
  </w:style>
  <w:style w:type="paragraph" w:styleId="Heading4">
    <w:name w:val="heading 4"/>
    <w:basedOn w:val="Main-Head"/>
    <w:qFormat/>
    <w:rsid w:val="007C1394"/>
    <w:pPr>
      <w:numPr>
        <w:ilvl w:val="3"/>
        <w:numId w:val="6"/>
      </w:numPr>
      <w:outlineLvl w:val="3"/>
    </w:pPr>
    <w:rPr>
      <w:rFonts w:ascii="Calibri" w:hAnsi="Calibri"/>
      <w:b w:val="0"/>
      <w:snapToGrid w:val="0"/>
      <w:szCs w:val="22"/>
    </w:rPr>
  </w:style>
  <w:style w:type="paragraph" w:styleId="Heading5">
    <w:name w:val="heading 5"/>
    <w:basedOn w:val="Main-Head"/>
    <w:link w:val="Heading5Char"/>
    <w:qFormat/>
    <w:rsid w:val="00400D0A"/>
    <w:pPr>
      <w:numPr>
        <w:ilvl w:val="4"/>
        <w:numId w:val="6"/>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6"/>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Spec Heading 3 Char"/>
    <w:link w:val="Heading3"/>
    <w:rsid w:val="005533E4"/>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F560A"/>
    <w:pPr>
      <w:widowControl w:val="0"/>
      <w:spacing w:before="60" w:after="60"/>
    </w:pPr>
    <w:rPr>
      <w:rFonts w:ascii="Arial" w:hAnsi="Arial"/>
      <w:sz w:val="20"/>
      <w:lang w:val="en-GB"/>
    </w:rPr>
  </w:style>
  <w:style w:type="paragraph" w:customStyle="1" w:styleId="TableHeading">
    <w:name w:val="Table Heading"/>
    <w:basedOn w:val="Normal"/>
    <w:rsid w:val="00EF560A"/>
    <w:pPr>
      <w:widowControl w:val="0"/>
      <w:spacing w:before="60" w:after="60"/>
    </w:pPr>
    <w:rPr>
      <w:rFonts w:ascii="Arial" w:hAnsi="Arial"/>
      <w:b/>
      <w:sz w:val="20"/>
      <w:lang w:val="en-GB"/>
    </w:rPr>
  </w:style>
  <w:style w:type="paragraph" w:styleId="BodyTextIndent2">
    <w:name w:val="Body Text Indent 2"/>
    <w:basedOn w:val="Normal"/>
    <w:rsid w:val="00EF560A"/>
    <w:pPr>
      <w:spacing w:after="120" w:line="480" w:lineRule="auto"/>
      <w:ind w:left="360"/>
    </w:pPr>
  </w:style>
  <w:style w:type="paragraph" w:customStyle="1" w:styleId="xl50">
    <w:name w:val="xl50"/>
    <w:basedOn w:val="Normal"/>
    <w:rsid w:val="00EF560A"/>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EF560A"/>
    <w:pPr>
      <w:numPr>
        <w:numId w:val="4"/>
      </w:numPr>
      <w:tabs>
        <w:tab w:val="left" w:pos="4320"/>
      </w:tabs>
      <w:spacing w:before="120" w:after="120" w:line="320" w:lineRule="atLeast"/>
    </w:pPr>
  </w:style>
  <w:style w:type="paragraph" w:customStyle="1" w:styleId="Style2">
    <w:name w:val="Style2"/>
    <w:basedOn w:val="Normal"/>
    <w:rsid w:val="00EF560A"/>
    <w:pPr>
      <w:numPr>
        <w:numId w:val="3"/>
      </w:numPr>
      <w:tabs>
        <w:tab w:val="left" w:pos="1080"/>
        <w:tab w:val="left" w:pos="1530"/>
        <w:tab w:val="left" w:pos="5760"/>
      </w:tabs>
      <w:spacing w:before="120" w:after="120" w:line="320" w:lineRule="atLeast"/>
    </w:pPr>
    <w:rPr>
      <w:rFonts w:ascii="Wingdings" w:hAnsi="Wingdings"/>
      <w:snapToGrid w:val="0"/>
    </w:rPr>
  </w:style>
  <w:style w:type="paragraph" w:customStyle="1" w:styleId="Style3">
    <w:name w:val="Style3"/>
    <w:basedOn w:val="Normal"/>
    <w:rsid w:val="00EF560A"/>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customStyle="1" w:styleId="Style4">
    <w:name w:val="Style4"/>
    <w:basedOn w:val="Style1"/>
    <w:rsid w:val="00EF560A"/>
    <w:pPr>
      <w:numPr>
        <w:numId w:val="5"/>
      </w:numPr>
    </w:pPr>
    <w:rPr>
      <w:rFonts w:ascii="Courier New" w:hAnsi="Courier New" w:cs="Courier New"/>
    </w:rPr>
  </w:style>
  <w:style w:type="paragraph" w:styleId="BalloonText">
    <w:name w:val="Balloon Text"/>
    <w:basedOn w:val="Normal"/>
    <w:link w:val="BalloonTextChar"/>
    <w:rsid w:val="006C3ED5"/>
    <w:rPr>
      <w:rFonts w:ascii="Tahoma" w:hAnsi="Tahoma" w:cs="Tahoma"/>
      <w:sz w:val="16"/>
      <w:szCs w:val="16"/>
    </w:rPr>
  </w:style>
  <w:style w:type="character" w:customStyle="1" w:styleId="BalloonTextChar">
    <w:name w:val="Balloon Text Char"/>
    <w:link w:val="BalloonText"/>
    <w:rsid w:val="006C3ED5"/>
    <w:rPr>
      <w:rFonts w:ascii="Tahoma" w:hAnsi="Tahoma" w:cs="Tahoma"/>
      <w:sz w:val="16"/>
      <w:szCs w:val="16"/>
    </w:rPr>
  </w:style>
  <w:style w:type="paragraph" w:customStyle="1" w:styleId="Style9">
    <w:name w:val="Style9"/>
    <w:basedOn w:val="Style4"/>
    <w:rsid w:val="00AB5CF6"/>
    <w:pPr>
      <w:numPr>
        <w:numId w:val="0"/>
      </w:numPr>
      <w:tabs>
        <w:tab w:val="clear" w:pos="4320"/>
        <w:tab w:val="num" w:pos="432"/>
        <w:tab w:val="left" w:pos="1080"/>
      </w:tabs>
      <w:ind w:left="432" w:hanging="432"/>
    </w:pPr>
    <w:rPr>
      <w:rFonts w:ascii="Book Antiqua" w:hAnsi="Book Antiqua" w:cs="Times New Roman"/>
    </w:rPr>
  </w:style>
  <w:style w:type="paragraph" w:styleId="CommentSubject">
    <w:name w:val="annotation subject"/>
    <w:basedOn w:val="CommentText"/>
    <w:next w:val="CommentText"/>
    <w:link w:val="CommentSubjectChar"/>
    <w:rsid w:val="00E21FDD"/>
    <w:pPr>
      <w:spacing w:before="0"/>
    </w:pPr>
    <w:rPr>
      <w:rFonts w:ascii="Book Antiqua" w:hAnsi="Book Antiqua"/>
      <w:b/>
      <w:bCs/>
      <w:sz w:val="20"/>
    </w:rPr>
  </w:style>
  <w:style w:type="character" w:customStyle="1" w:styleId="CommentTextChar">
    <w:name w:val="Comment Text Char"/>
    <w:link w:val="CommentText"/>
    <w:semiHidden/>
    <w:rsid w:val="00E21FDD"/>
    <w:rPr>
      <w:rFonts w:ascii="Arial" w:hAnsi="Arial"/>
      <w:sz w:val="22"/>
    </w:rPr>
  </w:style>
  <w:style w:type="character" w:customStyle="1" w:styleId="CommentSubjectChar">
    <w:name w:val="Comment Subject Char"/>
    <w:link w:val="CommentSubject"/>
    <w:rsid w:val="00E21FDD"/>
    <w:rPr>
      <w:rFonts w:ascii="Arial" w:hAnsi="Arial"/>
      <w:sz w:val="22"/>
    </w:rPr>
  </w:style>
  <w:style w:type="paragraph" w:styleId="PlainText">
    <w:name w:val="Plain Text"/>
    <w:basedOn w:val="Normal"/>
    <w:link w:val="PlainTextChar"/>
    <w:rsid w:val="00E603F4"/>
    <w:rPr>
      <w:rFonts w:ascii="Courier New" w:hAnsi="Courier New"/>
      <w:sz w:val="20"/>
    </w:rPr>
  </w:style>
  <w:style w:type="character" w:customStyle="1" w:styleId="PlainTextChar">
    <w:name w:val="Plain Text Char"/>
    <w:link w:val="PlainText"/>
    <w:rsid w:val="00E603F4"/>
    <w:rPr>
      <w:rFonts w:ascii="Courier New" w:hAnsi="Courier New"/>
    </w:rPr>
  </w:style>
  <w:style w:type="paragraph" w:styleId="Revision">
    <w:name w:val="Revision"/>
    <w:hidden/>
    <w:uiPriority w:val="99"/>
    <w:semiHidden/>
    <w:rsid w:val="006941E1"/>
    <w:rPr>
      <w:rFonts w:ascii="Book Antiqua" w:hAnsi="Book Antiqua"/>
      <w:sz w:val="22"/>
      <w:lang w:val="en-US" w:eastAsia="en-US"/>
    </w:rPr>
  </w:style>
  <w:style w:type="paragraph" w:styleId="BodyTextIndent">
    <w:name w:val="Body Text Indent"/>
    <w:basedOn w:val="Normal"/>
    <w:link w:val="BodyTextIndentChar"/>
    <w:rsid w:val="00A746B9"/>
    <w:pPr>
      <w:spacing w:after="120"/>
      <w:ind w:left="283"/>
    </w:pPr>
  </w:style>
  <w:style w:type="character" w:customStyle="1" w:styleId="BodyTextIndentChar">
    <w:name w:val="Body Text Indent Char"/>
    <w:link w:val="BodyTextIndent"/>
    <w:rsid w:val="00A746B9"/>
    <w:rPr>
      <w:rFonts w:ascii="Book Antiqua" w:hAnsi="Book Antiqua"/>
      <w:sz w:val="22"/>
      <w:lang w:val="en-US" w:eastAsia="en-US"/>
    </w:rPr>
  </w:style>
  <w:style w:type="paragraph" w:styleId="ListParagraph">
    <w:name w:val="List Paragraph"/>
    <w:basedOn w:val="Normal"/>
    <w:uiPriority w:val="34"/>
    <w:qFormat/>
    <w:rsid w:val="003A55F1"/>
    <w:pPr>
      <w:ind w:left="720"/>
    </w:pPr>
  </w:style>
  <w:style w:type="paragraph" w:customStyle="1" w:styleId="AppB-Heading2">
    <w:name w:val="AppB - Heading 2"/>
    <w:basedOn w:val="Heading2"/>
    <w:next w:val="Normal"/>
    <w:autoRedefine/>
    <w:rsid w:val="0079064D"/>
    <w:pPr>
      <w:keepLines w:val="0"/>
      <w:numPr>
        <w:numId w:val="22"/>
      </w:numPr>
      <w:spacing w:before="0"/>
    </w:pPr>
    <w:rPr>
      <w:rFonts w:ascii="Arial" w:hAnsi="Arial"/>
      <w:b/>
      <w:i/>
      <w:snapToGrid w:val="0"/>
      <w:sz w:val="24"/>
      <w:szCs w:val="20"/>
      <w:u w:val="none"/>
    </w:rPr>
  </w:style>
  <w:style w:type="paragraph" w:customStyle="1" w:styleId="Leveltop">
    <w:name w:val="Level (top)"/>
    <w:rsid w:val="00DE157B"/>
    <w:pPr>
      <w:numPr>
        <w:numId w:val="23"/>
      </w:numPr>
      <w:spacing w:before="520" w:line="260" w:lineRule="exact"/>
    </w:pPr>
    <w:rPr>
      <w:rFonts w:ascii="Arial" w:hAnsi="Arial"/>
      <w:caps/>
      <w:sz w:val="22"/>
      <w:lang w:val="en-US" w:eastAsia="en-US"/>
    </w:rPr>
  </w:style>
  <w:style w:type="paragraph" w:customStyle="1" w:styleId="Level1">
    <w:name w:val="Level 1"/>
    <w:rsid w:val="00DE157B"/>
    <w:pPr>
      <w:numPr>
        <w:ilvl w:val="1"/>
        <w:numId w:val="23"/>
      </w:numPr>
      <w:spacing w:before="260" w:line="260" w:lineRule="exact"/>
    </w:pPr>
    <w:rPr>
      <w:rFonts w:ascii="Arial" w:hAnsi="Arial"/>
      <w:caps/>
      <w:sz w:val="22"/>
      <w:lang w:val="en-US" w:eastAsia="en-US"/>
    </w:rPr>
  </w:style>
  <w:style w:type="paragraph" w:customStyle="1" w:styleId="Level2">
    <w:name w:val="Level 2"/>
    <w:rsid w:val="00DE157B"/>
    <w:pPr>
      <w:numPr>
        <w:ilvl w:val="2"/>
        <w:numId w:val="23"/>
      </w:numPr>
      <w:spacing w:before="120" w:line="260" w:lineRule="exact"/>
    </w:pPr>
    <w:rPr>
      <w:rFonts w:ascii="Arial" w:hAnsi="Arial"/>
      <w:sz w:val="22"/>
      <w:lang w:val="en-US" w:eastAsia="en-US"/>
    </w:rPr>
  </w:style>
  <w:style w:type="paragraph" w:customStyle="1" w:styleId="Level3">
    <w:name w:val="Level 3"/>
    <w:rsid w:val="00DE157B"/>
    <w:pPr>
      <w:numPr>
        <w:ilvl w:val="3"/>
        <w:numId w:val="23"/>
      </w:numPr>
      <w:tabs>
        <w:tab w:val="right" w:pos="1260"/>
      </w:tabs>
      <w:spacing w:before="80" w:line="260" w:lineRule="exact"/>
    </w:pPr>
    <w:rPr>
      <w:rFonts w:ascii="Arial" w:hAnsi="Arial"/>
      <w:sz w:val="22"/>
      <w:lang w:val="en-US" w:eastAsia="en-US"/>
    </w:rPr>
  </w:style>
  <w:style w:type="paragraph" w:customStyle="1" w:styleId="Level4">
    <w:name w:val="Level 4"/>
    <w:rsid w:val="00DE157B"/>
    <w:pPr>
      <w:numPr>
        <w:ilvl w:val="4"/>
        <w:numId w:val="23"/>
      </w:numPr>
      <w:spacing w:before="40" w:line="260" w:lineRule="exact"/>
    </w:pPr>
    <w:rPr>
      <w:rFonts w:ascii="Arial" w:hAnsi="Arial"/>
      <w:sz w:val="22"/>
      <w:lang w:val="en-US" w:eastAsia="en-US"/>
    </w:rPr>
  </w:style>
  <w:style w:type="paragraph" w:customStyle="1" w:styleId="Level5">
    <w:name w:val="Level 5"/>
    <w:basedOn w:val="Level4"/>
    <w:rsid w:val="00DE157B"/>
    <w:pPr>
      <w:numPr>
        <w:ilvl w:val="5"/>
      </w:numPr>
    </w:pPr>
  </w:style>
  <w:style w:type="character" w:customStyle="1" w:styleId="Heading5Char">
    <w:name w:val="Heading 5 Char"/>
    <w:link w:val="Heading5"/>
    <w:uiPriority w:val="1"/>
    <w:rsid w:val="00622976"/>
    <w:rPr>
      <w:rFonts w:ascii="Arial" w:hAnsi="Arial"/>
      <w:sz w:val="22"/>
      <w:lang w:val="en-US" w:eastAsia="en-US"/>
    </w:rPr>
  </w:style>
  <w:style w:type="character" w:customStyle="1" w:styleId="Heading2Char">
    <w:name w:val="Heading 2 Char"/>
    <w:aliases w:val="Spec Heading 2 Char1,n Char1"/>
    <w:link w:val="Heading2"/>
    <w:rsid w:val="000A1FC5"/>
    <w:rPr>
      <w:rFonts w:ascii="Calibri" w:hAnsi="Calibri"/>
      <w:sz w:val="22"/>
      <w:szCs w:val="22"/>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5042">
      <w:bodyDiv w:val="1"/>
      <w:marLeft w:val="0"/>
      <w:marRight w:val="0"/>
      <w:marTop w:val="0"/>
      <w:marBottom w:val="0"/>
      <w:divBdr>
        <w:top w:val="none" w:sz="0" w:space="0" w:color="auto"/>
        <w:left w:val="none" w:sz="0" w:space="0" w:color="auto"/>
        <w:bottom w:val="none" w:sz="0" w:space="0" w:color="auto"/>
        <w:right w:val="none" w:sz="0" w:space="0" w:color="auto"/>
      </w:divBdr>
    </w:div>
    <w:div w:id="1044981847">
      <w:bodyDiv w:val="1"/>
      <w:marLeft w:val="0"/>
      <w:marRight w:val="0"/>
      <w:marTop w:val="0"/>
      <w:marBottom w:val="0"/>
      <w:divBdr>
        <w:top w:val="none" w:sz="0" w:space="0" w:color="auto"/>
        <w:left w:val="none" w:sz="0" w:space="0" w:color="auto"/>
        <w:bottom w:val="none" w:sz="0" w:space="0" w:color="auto"/>
        <w:right w:val="none" w:sz="0" w:space="0" w:color="auto"/>
      </w:divBdr>
      <w:divsChild>
        <w:div w:id="1611744805">
          <w:marLeft w:val="0"/>
          <w:marRight w:val="0"/>
          <w:marTop w:val="0"/>
          <w:marBottom w:val="0"/>
          <w:divBdr>
            <w:top w:val="none" w:sz="0" w:space="0" w:color="auto"/>
            <w:left w:val="none" w:sz="0" w:space="0" w:color="auto"/>
            <w:bottom w:val="none" w:sz="0" w:space="0" w:color="auto"/>
            <w:right w:val="none" w:sz="0" w:space="0" w:color="auto"/>
          </w:divBdr>
        </w:div>
      </w:divsChild>
    </w:div>
    <w:div w:id="1137525492">
      <w:bodyDiv w:val="1"/>
      <w:marLeft w:val="0"/>
      <w:marRight w:val="0"/>
      <w:marTop w:val="0"/>
      <w:marBottom w:val="0"/>
      <w:divBdr>
        <w:top w:val="none" w:sz="0" w:space="0" w:color="auto"/>
        <w:left w:val="none" w:sz="0" w:space="0" w:color="auto"/>
        <w:bottom w:val="none" w:sz="0" w:space="0" w:color="auto"/>
        <w:right w:val="none" w:sz="0" w:space="0" w:color="auto"/>
      </w:divBdr>
    </w:div>
    <w:div w:id="1330063608">
      <w:bodyDiv w:val="1"/>
      <w:marLeft w:val="0"/>
      <w:marRight w:val="0"/>
      <w:marTop w:val="0"/>
      <w:marBottom w:val="0"/>
      <w:divBdr>
        <w:top w:val="none" w:sz="0" w:space="0" w:color="auto"/>
        <w:left w:val="none" w:sz="0" w:space="0" w:color="auto"/>
        <w:bottom w:val="none" w:sz="0" w:space="0" w:color="auto"/>
        <w:right w:val="none" w:sz="0" w:space="0" w:color="auto"/>
      </w:divBdr>
    </w:div>
    <w:div w:id="1491797027">
      <w:bodyDiv w:val="1"/>
      <w:marLeft w:val="0"/>
      <w:marRight w:val="0"/>
      <w:marTop w:val="0"/>
      <w:marBottom w:val="0"/>
      <w:divBdr>
        <w:top w:val="none" w:sz="0" w:space="0" w:color="auto"/>
        <w:left w:val="none" w:sz="0" w:space="0" w:color="auto"/>
        <w:bottom w:val="none" w:sz="0" w:space="0" w:color="auto"/>
        <w:right w:val="none" w:sz="0" w:space="0" w:color="auto"/>
      </w:divBdr>
    </w:div>
    <w:div w:id="209165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Specifications Update and Control Schematics Development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63A1ACDE-3C39-4E0B-83F1-E9EDB49EC3EA}"/>
</file>

<file path=customXml/itemProps2.xml><?xml version="1.0" encoding="utf-8"?>
<ds:datastoreItem xmlns:ds="http://schemas.openxmlformats.org/officeDocument/2006/customXml" ds:itemID="{FAC2F84A-049B-4C4F-B41A-2D267029EEE4}">
  <ds:schemaRefs>
    <ds:schemaRef ds:uri="http://schemas.microsoft.com/sharepoint/v3/contenttype/forms"/>
  </ds:schemaRefs>
</ds:datastoreItem>
</file>

<file path=customXml/itemProps3.xml><?xml version="1.0" encoding="utf-8"?>
<ds:datastoreItem xmlns:ds="http://schemas.openxmlformats.org/officeDocument/2006/customXml" ds:itemID="{D36C495F-099F-4CA1-9C4B-A0D5A5C8FD15}">
  <ds:schemaRefs>
    <ds:schemaRef ds:uri="http://schemas.microsoft.com/office/2006/metadata/longProperties"/>
  </ds:schemaRefs>
</ds:datastoreItem>
</file>

<file path=customXml/itemProps4.xml><?xml version="1.0" encoding="utf-8"?>
<ds:datastoreItem xmlns:ds="http://schemas.openxmlformats.org/officeDocument/2006/customXml" ds:itemID="{CEAA2AA2-8B5B-4D2F-8305-675A2B88695C}">
  <ds:schemaRefs>
    <ds:schemaRef ds:uri="http://schemas.openxmlformats.org/officeDocument/2006/bibliography"/>
  </ds:schemaRefs>
</ds:datastoreItem>
</file>

<file path=customXml/itemProps5.xml><?xml version="1.0" encoding="utf-8"?>
<ds:datastoreItem xmlns:ds="http://schemas.openxmlformats.org/officeDocument/2006/customXml" ds:itemID="{EC94EF8A-90A2-4E6A-912F-3E4F7913F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5</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16031 Inspection and Testing</vt:lpstr>
    </vt:vector>
  </TitlesOfParts>
  <Company>Microsoft</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16031 Inspection and Testing</dc:title>
  <dc:subject/>
  <dc:creator>jalba</dc:creator>
  <cp:keywords/>
  <cp:lastModifiedBy>Axel Ouillet</cp:lastModifiedBy>
  <cp:revision>2</cp:revision>
  <cp:lastPrinted>2018-05-18T17:47:00Z</cp:lastPrinted>
  <dcterms:created xsi:type="dcterms:W3CDTF">2022-11-17T18:51:00Z</dcterms:created>
  <dcterms:modified xsi:type="dcterms:W3CDTF">2022-11-17T18:51:00Z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77777-20-2367</vt:lpwstr>
  </property>
  <property fmtid="{D5CDD505-2E9C-101B-9397-08002B2CF9AE}" pid="7" name="_dlc_DocIdItemGuid">
    <vt:lpwstr>15413e53-8830-41e7-891e-d603430cb9a7</vt:lpwstr>
  </property>
  <property fmtid="{D5CDD505-2E9C-101B-9397-08002B2CF9AE}" pid="8" name="_dlc_DocIdUrl">
    <vt:lpwstr>https://mycloud.york.ca/collab/CPDToolKit/_layouts/DocIdRedir.aspx?ID=77777-20-2367, 77777-20-2367</vt:lpwstr>
  </property>
  <property fmtid="{D5CDD505-2E9C-101B-9397-08002B2CF9AE}" pid="9" name="ContentTypeId">
    <vt:lpwstr>0x010100BF8E50B80A32C040A85FB450FB26C9E5</vt:lpwstr>
  </property>
  <property fmtid="{D5CDD505-2E9C-101B-9397-08002B2CF9AE}" pid="10" name="File Code">
    <vt:lpwstr>P01 - Policies, Procedures and Guidelines</vt:lpwstr>
  </property>
  <property fmtid="{D5CDD505-2E9C-101B-9397-08002B2CF9AE}" pid="11" name="Organizational Unit">
    <vt:lpwstr>ENV/CPD</vt:lpwstr>
  </property>
  <property fmtid="{D5CDD505-2E9C-101B-9397-08002B2CF9AE}" pid="12" name="Key Document">
    <vt:lpwstr>0</vt:lpwstr>
  </property>
  <property fmtid="{D5CDD505-2E9C-101B-9397-08002B2CF9AE}" pid="13" name="_DCDateCreated">
    <vt:lpwstr>2018-08-13T13:26:42Z</vt:lpwstr>
  </property>
  <property fmtid="{D5CDD505-2E9C-101B-9397-08002B2CF9AE}" pid="14" name="Project Completion Date">
    <vt:lpwstr/>
  </property>
  <property fmtid="{D5CDD505-2E9C-101B-9397-08002B2CF9AE}" pid="15" name="Last Updated">
    <vt:lpwstr>2018-12-03T00:00:00Z</vt:lpwstr>
  </property>
  <property fmtid="{D5CDD505-2E9C-101B-9397-08002B2CF9AE}" pid="16" name="TemplateUrl">
    <vt:lpwstr/>
  </property>
  <property fmtid="{D5CDD505-2E9C-101B-9397-08002B2CF9AE}" pid="17" name="xd_ProgID">
    <vt:lpwstr/>
  </property>
  <property fmtid="{D5CDD505-2E9C-101B-9397-08002B2CF9AE}" pid="18" name="_CopySource">
    <vt:lpwstr>https://mycloud.york.ca/projects/EnvServProgramDeliveryOffice/Design/Shared Documents/Technical Design Specification Templates/Division 16 - Electrical/16031 Inspection and Testing.DOC</vt:lpwstr>
  </property>
  <property fmtid="{D5CDD505-2E9C-101B-9397-08002B2CF9AE}" pid="19" name="Order">
    <vt:lpwstr>232300.000000000</vt:lpwstr>
  </property>
  <property fmtid="{D5CDD505-2E9C-101B-9397-08002B2CF9AE}" pid="20" name="Data Classification">
    <vt:lpwstr>1;#Confidential|dbb6cc64-9915-4cf6-857e-3e641b410f5c</vt:lpwstr>
  </property>
  <property fmtid="{D5CDD505-2E9C-101B-9397-08002B2CF9AE}" pid="21" name="AERIS Pools">
    <vt:lpwstr/>
  </property>
  <property fmtid="{D5CDD505-2E9C-101B-9397-08002B2CF9AE}" pid="22" name="Office">
    <vt:lpwstr/>
  </property>
  <property fmtid="{D5CDD505-2E9C-101B-9397-08002B2CF9AE}" pid="23" name="Internal Organization">
    <vt:lpwstr/>
  </property>
  <property fmtid="{D5CDD505-2E9C-101B-9397-08002B2CF9AE}" pid="24" name="Communications">
    <vt:lpwstr/>
  </property>
  <property fmtid="{D5CDD505-2E9C-101B-9397-08002B2CF9AE}" pid="25" name="Information Type">
    <vt:lpwstr/>
  </property>
  <property fmtid="{D5CDD505-2E9C-101B-9397-08002B2CF9AE}" pid="26" name="Historical Project Number">
    <vt:lpwstr/>
  </property>
  <property fmtid="{D5CDD505-2E9C-101B-9397-08002B2CF9AE}" pid="27" name="End of Warranty Date">
    <vt:lpwstr/>
  </property>
  <property fmtid="{D5CDD505-2E9C-101B-9397-08002B2CF9AE}" pid="28" name="RelatedItems">
    <vt:lpwstr/>
  </property>
  <property fmtid="{D5CDD505-2E9C-101B-9397-08002B2CF9AE}" pid="29" name="_dlc_DocIdPersistId">
    <vt:lpwstr/>
  </property>
  <property fmtid="{D5CDD505-2E9C-101B-9397-08002B2CF9AE}" pid="30" name="Owner">
    <vt:lpwstr/>
  </property>
</Properties>
</file>