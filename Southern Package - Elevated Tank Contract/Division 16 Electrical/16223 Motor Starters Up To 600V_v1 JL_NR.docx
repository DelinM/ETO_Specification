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2070"/>
        <w:gridCol w:w="5773"/>
      </w:tblGrid>
      <w:tr w:rsidR="00BB7DC0" w:rsidRPr="00BB7DC0" w14:paraId="02C04077" w14:textId="77777777" w:rsidTr="008A6BF2">
        <w:trPr>
          <w:cantSplit/>
          <w:jc w:val="center"/>
        </w:trPr>
        <w:tc>
          <w:tcPr>
            <w:tcW w:w="1004" w:type="dxa"/>
          </w:tcPr>
          <w:p w14:paraId="76A46600" w14:textId="77777777" w:rsidR="00BB7DC0" w:rsidRPr="00BB7DC0" w:rsidRDefault="00BB7DC0" w:rsidP="00BB7DC0">
            <w:pPr>
              <w:widowControl w:val="0"/>
              <w:spacing w:before="60" w:after="60"/>
              <w:rPr>
                <w:rFonts w:ascii="Calibri" w:hAnsi="Calibri" w:cs="Calibri"/>
                <w:b/>
                <w:lang w:val="en-GB"/>
              </w:rPr>
            </w:pPr>
            <w:r w:rsidRPr="00BB7DC0">
              <w:rPr>
                <w:rFonts w:ascii="Calibri" w:hAnsi="Calibri" w:cs="Calibri"/>
                <w:b/>
                <w:lang w:val="en-GB"/>
              </w:rPr>
              <w:t>Version</w:t>
            </w:r>
          </w:p>
        </w:tc>
        <w:tc>
          <w:tcPr>
            <w:tcW w:w="2070" w:type="dxa"/>
          </w:tcPr>
          <w:p w14:paraId="1BEA0417" w14:textId="77777777" w:rsidR="00BB7DC0" w:rsidRPr="00BB7DC0" w:rsidRDefault="00BB7DC0" w:rsidP="00BB7DC0">
            <w:pPr>
              <w:widowControl w:val="0"/>
              <w:spacing w:before="60" w:after="60"/>
              <w:rPr>
                <w:rFonts w:ascii="Calibri" w:hAnsi="Calibri" w:cs="Calibri"/>
                <w:b/>
                <w:lang w:val="en-GB"/>
              </w:rPr>
            </w:pPr>
            <w:r w:rsidRPr="00BB7DC0">
              <w:rPr>
                <w:rFonts w:ascii="Calibri" w:hAnsi="Calibri" w:cs="Calibri"/>
                <w:b/>
                <w:lang w:val="en-GB"/>
              </w:rPr>
              <w:t>Date</w:t>
            </w:r>
          </w:p>
        </w:tc>
        <w:tc>
          <w:tcPr>
            <w:tcW w:w="5773" w:type="dxa"/>
          </w:tcPr>
          <w:p w14:paraId="7BABA405" w14:textId="77777777" w:rsidR="00BB7DC0" w:rsidRPr="00BB7DC0" w:rsidRDefault="00BB7DC0" w:rsidP="00BB7DC0">
            <w:pPr>
              <w:widowControl w:val="0"/>
              <w:spacing w:before="60" w:after="60"/>
              <w:rPr>
                <w:rFonts w:ascii="Calibri" w:hAnsi="Calibri" w:cs="Calibri"/>
                <w:b/>
                <w:lang w:val="en-GB"/>
              </w:rPr>
            </w:pPr>
            <w:r w:rsidRPr="00BB7DC0">
              <w:rPr>
                <w:rFonts w:ascii="Calibri" w:hAnsi="Calibri" w:cs="Calibri"/>
                <w:b/>
                <w:lang w:val="en-GB"/>
              </w:rPr>
              <w:t>Description of Revisions</w:t>
            </w:r>
          </w:p>
        </w:tc>
      </w:tr>
      <w:tr w:rsidR="006E546D" w:rsidRPr="00BB7DC0" w14:paraId="04566F2E" w14:textId="77777777" w:rsidTr="008A6BF2">
        <w:trPr>
          <w:cantSplit/>
          <w:jc w:val="center"/>
        </w:trPr>
        <w:tc>
          <w:tcPr>
            <w:tcW w:w="1004" w:type="dxa"/>
          </w:tcPr>
          <w:p w14:paraId="2475D765" w14:textId="77777777" w:rsidR="006E546D" w:rsidRPr="00BB7DC0" w:rsidRDefault="006E546D" w:rsidP="00BB7DC0">
            <w:pPr>
              <w:widowControl w:val="0"/>
              <w:spacing w:before="60" w:after="60"/>
              <w:rPr>
                <w:rFonts w:ascii="Calibri" w:hAnsi="Calibri" w:cs="Calibri"/>
                <w:lang w:val="en-GB"/>
              </w:rPr>
            </w:pPr>
            <w:r w:rsidRPr="00BB7DC0">
              <w:rPr>
                <w:rFonts w:ascii="Calibri" w:hAnsi="Calibri" w:cs="Calibri"/>
                <w:lang w:val="en-GB"/>
              </w:rPr>
              <w:t>1</w:t>
            </w:r>
          </w:p>
        </w:tc>
        <w:tc>
          <w:tcPr>
            <w:tcW w:w="2070" w:type="dxa"/>
          </w:tcPr>
          <w:p w14:paraId="57D50014" w14:textId="77777777" w:rsidR="006E546D" w:rsidRPr="006E546D" w:rsidRDefault="006E546D" w:rsidP="00656EF2">
            <w:pPr>
              <w:widowControl w:val="0"/>
              <w:spacing w:before="60" w:after="60"/>
              <w:rPr>
                <w:rFonts w:ascii="Calibri" w:hAnsi="Calibri" w:cs="Calibri"/>
                <w:lang w:val="en-GB"/>
              </w:rPr>
            </w:pPr>
            <w:r w:rsidRPr="006E546D">
              <w:rPr>
                <w:rFonts w:ascii="Calibri" w:hAnsi="Calibri"/>
                <w:szCs w:val="22"/>
              </w:rPr>
              <w:t>August 30, 2006</w:t>
            </w:r>
          </w:p>
        </w:tc>
        <w:tc>
          <w:tcPr>
            <w:tcW w:w="5773" w:type="dxa"/>
          </w:tcPr>
          <w:p w14:paraId="2170ED90"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szCs w:val="22"/>
              </w:rPr>
              <w:t>Approved final document.</w:t>
            </w:r>
          </w:p>
        </w:tc>
      </w:tr>
      <w:tr w:rsidR="006E546D" w:rsidRPr="00BB7DC0" w14:paraId="52AC3776" w14:textId="77777777" w:rsidTr="008A6BF2">
        <w:trPr>
          <w:cantSplit/>
          <w:jc w:val="center"/>
        </w:trPr>
        <w:tc>
          <w:tcPr>
            <w:tcW w:w="1004" w:type="dxa"/>
          </w:tcPr>
          <w:p w14:paraId="02F3DE3A" w14:textId="77777777" w:rsidR="006E546D" w:rsidRPr="00D30273" w:rsidRDefault="006E546D" w:rsidP="00BB7DC0">
            <w:pPr>
              <w:widowControl w:val="0"/>
              <w:spacing w:before="60" w:after="60"/>
              <w:rPr>
                <w:rFonts w:ascii="Calibri" w:hAnsi="Calibri" w:cs="Calibri"/>
                <w:lang w:val="en-GB"/>
              </w:rPr>
            </w:pPr>
            <w:r w:rsidRPr="00D30273">
              <w:rPr>
                <w:rFonts w:ascii="Calibri" w:hAnsi="Calibri" w:cs="Calibri"/>
                <w:lang w:val="en-GB"/>
              </w:rPr>
              <w:t>2</w:t>
            </w:r>
          </w:p>
        </w:tc>
        <w:tc>
          <w:tcPr>
            <w:tcW w:w="2070" w:type="dxa"/>
          </w:tcPr>
          <w:p w14:paraId="60A1187B" w14:textId="77777777" w:rsidR="006E546D" w:rsidRPr="006E546D" w:rsidRDefault="006E546D" w:rsidP="00B664DA">
            <w:pPr>
              <w:widowControl w:val="0"/>
              <w:spacing w:before="60" w:after="60"/>
              <w:rPr>
                <w:rFonts w:ascii="Calibri" w:hAnsi="Calibri" w:cs="Calibri"/>
                <w:lang w:val="en-GB"/>
              </w:rPr>
            </w:pPr>
            <w:r w:rsidRPr="006E546D">
              <w:rPr>
                <w:rFonts w:ascii="Calibri" w:hAnsi="Calibri"/>
                <w:szCs w:val="22"/>
              </w:rPr>
              <w:t>February 19, 2010</w:t>
            </w:r>
          </w:p>
        </w:tc>
        <w:tc>
          <w:tcPr>
            <w:tcW w:w="5773" w:type="dxa"/>
          </w:tcPr>
          <w:p w14:paraId="1F35167B"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szCs w:val="22"/>
              </w:rPr>
              <w:t>Modified ‘Related Sections’ and approved suppliers</w:t>
            </w:r>
          </w:p>
        </w:tc>
      </w:tr>
      <w:tr w:rsidR="006E546D" w:rsidRPr="00BB7DC0" w14:paraId="5ED0B2ED" w14:textId="77777777" w:rsidTr="008A6BF2">
        <w:trPr>
          <w:cantSplit/>
          <w:jc w:val="center"/>
        </w:trPr>
        <w:tc>
          <w:tcPr>
            <w:tcW w:w="1004" w:type="dxa"/>
          </w:tcPr>
          <w:p w14:paraId="33D88E59" w14:textId="77777777" w:rsidR="006E546D" w:rsidRPr="00BB7DC0" w:rsidRDefault="006E546D" w:rsidP="00BB7DC0">
            <w:pPr>
              <w:widowControl w:val="0"/>
              <w:spacing w:before="60" w:after="60"/>
              <w:rPr>
                <w:rFonts w:ascii="Calibri" w:hAnsi="Calibri" w:cs="Calibri"/>
                <w:lang w:val="en-GB"/>
              </w:rPr>
            </w:pPr>
            <w:r>
              <w:rPr>
                <w:rFonts w:ascii="Calibri" w:hAnsi="Calibri" w:cs="Calibri"/>
                <w:lang w:val="en-GB"/>
              </w:rPr>
              <w:t>3</w:t>
            </w:r>
          </w:p>
        </w:tc>
        <w:tc>
          <w:tcPr>
            <w:tcW w:w="2070" w:type="dxa"/>
          </w:tcPr>
          <w:p w14:paraId="15D9B610"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szCs w:val="22"/>
              </w:rPr>
              <w:t>March 22, 2011</w:t>
            </w:r>
          </w:p>
        </w:tc>
        <w:tc>
          <w:tcPr>
            <w:tcW w:w="5773" w:type="dxa"/>
          </w:tcPr>
          <w:p w14:paraId="5C2A5376"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szCs w:val="22"/>
              </w:rPr>
              <w:t>Minor edits</w:t>
            </w:r>
          </w:p>
        </w:tc>
      </w:tr>
      <w:tr w:rsidR="006E546D" w:rsidRPr="00BB7DC0" w14:paraId="6589C155" w14:textId="77777777" w:rsidTr="008A6BF2">
        <w:trPr>
          <w:cantSplit/>
          <w:jc w:val="center"/>
        </w:trPr>
        <w:tc>
          <w:tcPr>
            <w:tcW w:w="1004" w:type="dxa"/>
          </w:tcPr>
          <w:p w14:paraId="076D1EDE" w14:textId="77777777" w:rsidR="006E546D" w:rsidRPr="00BB7DC0" w:rsidRDefault="006E546D" w:rsidP="00BB7DC0">
            <w:pPr>
              <w:widowControl w:val="0"/>
              <w:spacing w:before="60" w:after="60"/>
              <w:rPr>
                <w:rFonts w:ascii="Calibri" w:hAnsi="Calibri" w:cs="Calibri"/>
                <w:lang w:val="en-GB"/>
              </w:rPr>
            </w:pPr>
            <w:r>
              <w:rPr>
                <w:rFonts w:ascii="Calibri" w:hAnsi="Calibri" w:cs="Calibri"/>
                <w:lang w:val="en-GB"/>
              </w:rPr>
              <w:t>4</w:t>
            </w:r>
          </w:p>
        </w:tc>
        <w:tc>
          <w:tcPr>
            <w:tcW w:w="2070" w:type="dxa"/>
          </w:tcPr>
          <w:p w14:paraId="0045EC4A"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szCs w:val="22"/>
              </w:rPr>
              <w:t>June 4, 2013</w:t>
            </w:r>
          </w:p>
        </w:tc>
        <w:tc>
          <w:tcPr>
            <w:tcW w:w="5773" w:type="dxa"/>
          </w:tcPr>
          <w:p w14:paraId="15868ADB"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szCs w:val="22"/>
              </w:rPr>
              <w:t>Final Draft – Consolidated Comments Spec Update Project</w:t>
            </w:r>
          </w:p>
        </w:tc>
      </w:tr>
      <w:tr w:rsidR="006E546D" w:rsidRPr="00BB7DC0" w14:paraId="300F23CA" w14:textId="77777777" w:rsidTr="008A6BF2">
        <w:trPr>
          <w:cantSplit/>
          <w:jc w:val="center"/>
        </w:trPr>
        <w:tc>
          <w:tcPr>
            <w:tcW w:w="1004" w:type="dxa"/>
          </w:tcPr>
          <w:p w14:paraId="70CAD6EA" w14:textId="77777777" w:rsidR="006E546D" w:rsidRPr="00BB7DC0" w:rsidRDefault="006E546D" w:rsidP="00BB7DC0">
            <w:pPr>
              <w:widowControl w:val="0"/>
              <w:spacing w:before="60" w:after="60"/>
              <w:rPr>
                <w:rFonts w:ascii="Calibri" w:hAnsi="Calibri" w:cs="Calibri"/>
                <w:lang w:val="en-GB"/>
              </w:rPr>
            </w:pPr>
            <w:r>
              <w:rPr>
                <w:rFonts w:ascii="Calibri" w:hAnsi="Calibri" w:cs="Calibri"/>
                <w:lang w:val="en-GB"/>
              </w:rPr>
              <w:t>5</w:t>
            </w:r>
          </w:p>
        </w:tc>
        <w:tc>
          <w:tcPr>
            <w:tcW w:w="2070" w:type="dxa"/>
          </w:tcPr>
          <w:p w14:paraId="30A3B6C9"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szCs w:val="22"/>
              </w:rPr>
              <w:t>July 10, 2013</w:t>
            </w:r>
          </w:p>
        </w:tc>
        <w:tc>
          <w:tcPr>
            <w:tcW w:w="5773" w:type="dxa"/>
          </w:tcPr>
          <w:p w14:paraId="13A80687"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szCs w:val="22"/>
              </w:rPr>
              <w:t>Incorporation of new Commissioning and Computerized Maintenance Management System Data Requirements Specification cross references. Incorporated several enhancements from Newfoundland Labrador Specifications.</w:t>
            </w:r>
          </w:p>
        </w:tc>
      </w:tr>
      <w:tr w:rsidR="006E546D" w:rsidRPr="00BB7DC0" w14:paraId="3F35B513" w14:textId="77777777" w:rsidTr="008A6BF2">
        <w:trPr>
          <w:cantSplit/>
          <w:jc w:val="center"/>
        </w:trPr>
        <w:tc>
          <w:tcPr>
            <w:tcW w:w="1004" w:type="dxa"/>
          </w:tcPr>
          <w:p w14:paraId="4FDCBF71" w14:textId="77777777" w:rsidR="006E546D" w:rsidRPr="00BB7DC0" w:rsidRDefault="006E546D" w:rsidP="00BB7DC0">
            <w:pPr>
              <w:widowControl w:val="0"/>
              <w:spacing w:before="60" w:after="60"/>
              <w:rPr>
                <w:rFonts w:ascii="Calibri" w:hAnsi="Calibri" w:cs="Calibri"/>
                <w:lang w:val="en-GB"/>
              </w:rPr>
            </w:pPr>
            <w:r>
              <w:rPr>
                <w:rFonts w:ascii="Calibri" w:hAnsi="Calibri" w:cs="Calibri"/>
                <w:lang w:val="en-GB"/>
              </w:rPr>
              <w:t>6</w:t>
            </w:r>
          </w:p>
        </w:tc>
        <w:tc>
          <w:tcPr>
            <w:tcW w:w="2070" w:type="dxa"/>
          </w:tcPr>
          <w:p w14:paraId="62A941B1"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rPr>
              <w:t>July 30, 2014</w:t>
            </w:r>
          </w:p>
        </w:tc>
        <w:tc>
          <w:tcPr>
            <w:tcW w:w="5773" w:type="dxa"/>
          </w:tcPr>
          <w:p w14:paraId="124A15DF"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rPr>
              <w:t>Changes to reflect renaming of commissioning specification and final review (AV)</w:t>
            </w:r>
          </w:p>
        </w:tc>
      </w:tr>
      <w:tr w:rsidR="006E546D" w:rsidRPr="00BB7DC0" w14:paraId="280BFE76" w14:textId="77777777" w:rsidTr="008A6BF2">
        <w:trPr>
          <w:cantSplit/>
          <w:jc w:val="center"/>
        </w:trPr>
        <w:tc>
          <w:tcPr>
            <w:tcW w:w="1004" w:type="dxa"/>
          </w:tcPr>
          <w:p w14:paraId="0A706210" w14:textId="77777777" w:rsidR="006E546D" w:rsidRPr="00BB7DC0" w:rsidRDefault="006E546D" w:rsidP="00BB7DC0">
            <w:pPr>
              <w:widowControl w:val="0"/>
              <w:spacing w:before="60" w:after="60"/>
              <w:rPr>
                <w:rFonts w:ascii="Calibri" w:hAnsi="Calibri" w:cs="Calibri"/>
                <w:lang w:val="en-GB"/>
              </w:rPr>
            </w:pPr>
            <w:r>
              <w:rPr>
                <w:rFonts w:ascii="Calibri" w:hAnsi="Calibri" w:cs="Calibri"/>
                <w:lang w:val="en-GB"/>
              </w:rPr>
              <w:t>7</w:t>
            </w:r>
          </w:p>
        </w:tc>
        <w:tc>
          <w:tcPr>
            <w:tcW w:w="2070" w:type="dxa"/>
          </w:tcPr>
          <w:p w14:paraId="146EB038" w14:textId="77777777" w:rsidR="006E546D" w:rsidRPr="006E546D" w:rsidRDefault="006E546D" w:rsidP="00BB7DC0">
            <w:pPr>
              <w:widowControl w:val="0"/>
              <w:spacing w:before="60" w:after="60"/>
              <w:rPr>
                <w:rFonts w:ascii="Calibri" w:hAnsi="Calibri" w:cs="Calibri"/>
                <w:lang w:val="en-GB"/>
              </w:rPr>
            </w:pPr>
            <w:r w:rsidRPr="006E546D">
              <w:rPr>
                <w:rFonts w:ascii="Calibri" w:hAnsi="Calibri"/>
              </w:rPr>
              <w:t>February 4, 2015</w:t>
            </w:r>
          </w:p>
        </w:tc>
        <w:tc>
          <w:tcPr>
            <w:tcW w:w="5773" w:type="dxa"/>
          </w:tcPr>
          <w:p w14:paraId="756B14DB" w14:textId="77777777" w:rsidR="006E546D" w:rsidRPr="006E546D" w:rsidRDefault="006E546D" w:rsidP="006E546D">
            <w:pPr>
              <w:widowControl w:val="0"/>
              <w:spacing w:before="60" w:after="60"/>
              <w:rPr>
                <w:rFonts w:ascii="Calibri" w:hAnsi="Calibri" w:cs="Calibri"/>
                <w:lang w:val="en-GB"/>
              </w:rPr>
            </w:pPr>
            <w:r w:rsidRPr="006E546D">
              <w:rPr>
                <w:rFonts w:ascii="Calibri" w:hAnsi="Calibri"/>
              </w:rPr>
              <w:t>Updated, Finalized Specification – Reference eDOCS #5630494 v8 (AV) and update to supplier official corporate name.</w:t>
            </w:r>
          </w:p>
        </w:tc>
      </w:tr>
      <w:tr w:rsidR="006E546D" w:rsidRPr="00BB7DC0" w14:paraId="0373A3E2" w14:textId="77777777" w:rsidTr="008A6BF2">
        <w:trPr>
          <w:cantSplit/>
          <w:jc w:val="center"/>
        </w:trPr>
        <w:tc>
          <w:tcPr>
            <w:tcW w:w="1004" w:type="dxa"/>
          </w:tcPr>
          <w:p w14:paraId="6F2DB3BB" w14:textId="77777777" w:rsidR="006E546D" w:rsidRPr="00BB7DC0" w:rsidRDefault="006E546D" w:rsidP="00BB7DC0">
            <w:pPr>
              <w:widowControl w:val="0"/>
              <w:spacing w:before="60" w:after="60"/>
              <w:rPr>
                <w:rFonts w:ascii="Calibri" w:hAnsi="Calibri" w:cs="Calibri"/>
                <w:lang w:val="en-GB"/>
              </w:rPr>
            </w:pPr>
            <w:r>
              <w:rPr>
                <w:rFonts w:ascii="Calibri" w:hAnsi="Calibri" w:cs="Calibri"/>
                <w:lang w:val="en-GB"/>
              </w:rPr>
              <w:t>8</w:t>
            </w:r>
          </w:p>
        </w:tc>
        <w:tc>
          <w:tcPr>
            <w:tcW w:w="2070" w:type="dxa"/>
          </w:tcPr>
          <w:p w14:paraId="4754F5FC" w14:textId="77777777" w:rsidR="006E546D" w:rsidRPr="00BB7DC0" w:rsidRDefault="006E546D" w:rsidP="00BB7DC0">
            <w:pPr>
              <w:widowControl w:val="0"/>
              <w:spacing w:before="60" w:after="60"/>
              <w:rPr>
                <w:rFonts w:ascii="Calibri" w:hAnsi="Calibri" w:cs="Calibri"/>
                <w:lang w:val="en-GB"/>
              </w:rPr>
            </w:pPr>
            <w:r>
              <w:rPr>
                <w:rFonts w:ascii="Calibri" w:hAnsi="Calibri" w:cs="Calibri"/>
                <w:lang w:val="en-GB"/>
              </w:rPr>
              <w:t>December 3, 2018</w:t>
            </w:r>
          </w:p>
        </w:tc>
        <w:tc>
          <w:tcPr>
            <w:tcW w:w="5773" w:type="dxa"/>
          </w:tcPr>
          <w:p w14:paraId="216D9180" w14:textId="77777777" w:rsidR="006E546D" w:rsidRPr="00BB7DC0" w:rsidRDefault="006E546D" w:rsidP="00BB7DC0">
            <w:pPr>
              <w:widowControl w:val="0"/>
              <w:spacing w:before="60" w:after="60"/>
              <w:rPr>
                <w:rFonts w:ascii="Calibri" w:hAnsi="Calibri" w:cs="Calibri"/>
                <w:lang w:val="en-GB"/>
              </w:rPr>
            </w:pPr>
            <w:proofErr w:type="spellStart"/>
            <w:r>
              <w:rPr>
                <w:rFonts w:ascii="Calibri" w:hAnsi="Calibri" w:cs="Arial"/>
              </w:rPr>
              <w:t>iMCC</w:t>
            </w:r>
            <w:proofErr w:type="spellEnd"/>
            <w:r>
              <w:rPr>
                <w:rFonts w:ascii="Calibri" w:hAnsi="Calibri" w:cs="Arial"/>
              </w:rPr>
              <w:t xml:space="preserve"> standards update (MS)</w:t>
            </w:r>
          </w:p>
        </w:tc>
      </w:tr>
      <w:tr w:rsidR="005F3B00" w:rsidRPr="00BB7DC0" w14:paraId="32950EE6" w14:textId="77777777" w:rsidTr="008A6BF2">
        <w:trPr>
          <w:cantSplit/>
          <w:jc w:val="center"/>
        </w:trPr>
        <w:tc>
          <w:tcPr>
            <w:tcW w:w="1004" w:type="dxa"/>
          </w:tcPr>
          <w:p w14:paraId="734223EC" w14:textId="0C13263D" w:rsidR="005F3B00" w:rsidRDefault="005F3B00" w:rsidP="00BB7DC0">
            <w:pPr>
              <w:widowControl w:val="0"/>
              <w:spacing w:before="60" w:after="60"/>
              <w:rPr>
                <w:rFonts w:ascii="Calibri" w:hAnsi="Calibri" w:cs="Calibri"/>
                <w:lang w:val="en-GB"/>
              </w:rPr>
            </w:pPr>
            <w:r>
              <w:rPr>
                <w:rFonts w:ascii="Calibri" w:hAnsi="Calibri" w:cs="Calibri"/>
                <w:lang w:val="en-GB"/>
              </w:rPr>
              <w:t>9</w:t>
            </w:r>
          </w:p>
        </w:tc>
        <w:tc>
          <w:tcPr>
            <w:tcW w:w="2070" w:type="dxa"/>
          </w:tcPr>
          <w:p w14:paraId="4B68F6E4" w14:textId="70624891" w:rsidR="005F3B00" w:rsidRDefault="00521F40" w:rsidP="00BB7DC0">
            <w:pPr>
              <w:widowControl w:val="0"/>
              <w:spacing w:before="60" w:after="60"/>
              <w:rPr>
                <w:rFonts w:ascii="Calibri" w:hAnsi="Calibri" w:cs="Calibri"/>
                <w:lang w:val="en-GB"/>
              </w:rPr>
            </w:pPr>
            <w:r>
              <w:rPr>
                <w:rFonts w:ascii="Calibri" w:hAnsi="Calibri" w:cs="Calibri"/>
                <w:lang w:val="en-GB"/>
              </w:rPr>
              <w:t xml:space="preserve">November </w:t>
            </w:r>
            <w:r w:rsidR="00A71509">
              <w:rPr>
                <w:rFonts w:ascii="Calibri" w:hAnsi="Calibri" w:cs="Calibri"/>
                <w:lang w:val="en-GB"/>
              </w:rPr>
              <w:t>30</w:t>
            </w:r>
            <w:r>
              <w:rPr>
                <w:rFonts w:ascii="Calibri" w:hAnsi="Calibri" w:cs="Calibri"/>
                <w:lang w:val="en-GB"/>
              </w:rPr>
              <w:t>, 2021</w:t>
            </w:r>
          </w:p>
        </w:tc>
        <w:tc>
          <w:tcPr>
            <w:tcW w:w="5773" w:type="dxa"/>
          </w:tcPr>
          <w:p w14:paraId="14D460DF" w14:textId="32A43709" w:rsidR="005F3B00" w:rsidRDefault="00B3163A" w:rsidP="00BB7DC0">
            <w:pPr>
              <w:widowControl w:val="0"/>
              <w:spacing w:before="60" w:after="60"/>
              <w:rPr>
                <w:rFonts w:ascii="Calibri" w:hAnsi="Calibri" w:cs="Arial"/>
              </w:rPr>
            </w:pPr>
            <w:r>
              <w:rPr>
                <w:rFonts w:ascii="Calibri" w:hAnsi="Calibri" w:cs="Arial"/>
              </w:rPr>
              <w:t>2.2 Added ABB Electronic and Intelligent Overload Relays (BM</w:t>
            </w:r>
            <w:r w:rsidR="00DB5B5E">
              <w:rPr>
                <w:rFonts w:ascii="Calibri" w:hAnsi="Calibri" w:cs="Arial"/>
              </w:rPr>
              <w:t>, MS</w:t>
            </w:r>
            <w:r>
              <w:rPr>
                <w:rFonts w:ascii="Calibri" w:hAnsi="Calibri" w:cs="Arial"/>
              </w:rPr>
              <w:t>)</w:t>
            </w:r>
          </w:p>
        </w:tc>
      </w:tr>
    </w:tbl>
    <w:p w14:paraId="0662DA6A" w14:textId="77777777" w:rsidR="00DB4052" w:rsidRDefault="00DB4052"/>
    <w:p w14:paraId="1961C8A9" w14:textId="77777777" w:rsidR="00BB7DC0" w:rsidRDefault="00BB7DC0" w:rsidP="00BB7DC0">
      <w:pPr>
        <w:pBdr>
          <w:top w:val="single" w:sz="4" w:space="1" w:color="auto"/>
          <w:left w:val="single" w:sz="4" w:space="0" w:color="auto"/>
          <w:bottom w:val="single" w:sz="4" w:space="1" w:color="auto"/>
          <w:right w:val="single" w:sz="4" w:space="4" w:color="auto"/>
        </w:pBdr>
        <w:rPr>
          <w:rFonts w:ascii="Calibri" w:hAnsi="Calibri" w:cs="Calibri"/>
        </w:rPr>
      </w:pPr>
      <w:r w:rsidRPr="00BB7DC0">
        <w:rPr>
          <w:rFonts w:ascii="Calibri" w:hAnsi="Calibri" w:cs="Calibri"/>
        </w:rPr>
        <w:t>NOTE:</w:t>
      </w:r>
    </w:p>
    <w:p w14:paraId="575BBF0E" w14:textId="77777777" w:rsidR="00790FC7" w:rsidRPr="00BB7DC0" w:rsidRDefault="00790FC7" w:rsidP="00BB7DC0">
      <w:pPr>
        <w:pBdr>
          <w:top w:val="single" w:sz="4" w:space="1" w:color="auto"/>
          <w:left w:val="single" w:sz="4" w:space="0" w:color="auto"/>
          <w:bottom w:val="single" w:sz="4" w:space="1" w:color="auto"/>
          <w:right w:val="single" w:sz="4" w:space="4" w:color="auto"/>
        </w:pBdr>
        <w:rPr>
          <w:rFonts w:ascii="Calibri" w:hAnsi="Calibri" w:cs="Calibri"/>
        </w:rPr>
      </w:pPr>
    </w:p>
    <w:p w14:paraId="75BD56BF" w14:textId="77777777" w:rsidR="00BB7DC0" w:rsidRDefault="00BB7DC0" w:rsidP="00BB7DC0">
      <w:pPr>
        <w:pBdr>
          <w:top w:val="single" w:sz="4" w:space="1" w:color="auto"/>
          <w:left w:val="single" w:sz="4" w:space="0" w:color="auto"/>
          <w:bottom w:val="single" w:sz="4" w:space="1" w:color="auto"/>
          <w:right w:val="single" w:sz="4" w:space="4" w:color="auto"/>
        </w:pBdr>
        <w:rPr>
          <w:rFonts w:ascii="Calibri" w:hAnsi="Calibri" w:cs="Calibri"/>
        </w:rPr>
      </w:pPr>
      <w:r w:rsidRPr="00BB7DC0">
        <w:rPr>
          <w:rFonts w:ascii="Calibri" w:hAnsi="Calibri" w:cs="Calibri"/>
        </w:rPr>
        <w:t>This is a CONTROLLED Document. Any documents appearing in paper form are not controlled and should be checked against the on-line file version prior to use.</w:t>
      </w:r>
    </w:p>
    <w:p w14:paraId="7BB5D558" w14:textId="77777777" w:rsidR="00790FC7" w:rsidRPr="00BB7DC0" w:rsidRDefault="00790FC7" w:rsidP="00BB7DC0">
      <w:pPr>
        <w:pBdr>
          <w:top w:val="single" w:sz="4" w:space="1" w:color="auto"/>
          <w:left w:val="single" w:sz="4" w:space="0" w:color="auto"/>
          <w:bottom w:val="single" w:sz="4" w:space="1" w:color="auto"/>
          <w:right w:val="single" w:sz="4" w:space="4" w:color="auto"/>
        </w:pBdr>
        <w:rPr>
          <w:rFonts w:ascii="Calibri" w:hAnsi="Calibri" w:cs="Calibri"/>
        </w:rPr>
      </w:pPr>
    </w:p>
    <w:p w14:paraId="09C689D5" w14:textId="77777777" w:rsidR="00BB7DC0" w:rsidRDefault="00BB7DC0" w:rsidP="00BB7DC0">
      <w:pPr>
        <w:pBdr>
          <w:top w:val="single" w:sz="4" w:space="1" w:color="auto"/>
          <w:left w:val="single" w:sz="4" w:space="0" w:color="auto"/>
          <w:bottom w:val="single" w:sz="4" w:space="1" w:color="auto"/>
          <w:right w:val="single" w:sz="4" w:space="4" w:color="auto"/>
        </w:pBdr>
        <w:rPr>
          <w:rFonts w:ascii="Calibri" w:hAnsi="Calibri" w:cs="Calibri"/>
          <w:b/>
        </w:rPr>
      </w:pPr>
      <w:r w:rsidRPr="00790FC7">
        <w:rPr>
          <w:rFonts w:ascii="Calibri" w:hAnsi="Calibri" w:cs="Calibri"/>
          <w:b/>
          <w:highlight w:val="yellow"/>
        </w:rPr>
        <w:t>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sidRPr="00BB7DC0">
        <w:rPr>
          <w:rFonts w:ascii="Calibri" w:hAnsi="Calibri" w:cs="Calibri"/>
          <w:b/>
        </w:rPr>
        <w:t xml:space="preserve"> </w:t>
      </w:r>
    </w:p>
    <w:p w14:paraId="20A26368" w14:textId="77777777" w:rsidR="00790FC7" w:rsidRPr="00BB7DC0" w:rsidRDefault="00790FC7" w:rsidP="00BB7DC0">
      <w:pPr>
        <w:pBdr>
          <w:top w:val="single" w:sz="4" w:space="1" w:color="auto"/>
          <w:left w:val="single" w:sz="4" w:space="0" w:color="auto"/>
          <w:bottom w:val="single" w:sz="4" w:space="1" w:color="auto"/>
          <w:right w:val="single" w:sz="4" w:space="4" w:color="auto"/>
        </w:pBdr>
        <w:rPr>
          <w:rFonts w:ascii="Calibri" w:hAnsi="Calibri" w:cs="Calibri"/>
          <w:b/>
        </w:rPr>
      </w:pPr>
    </w:p>
    <w:p w14:paraId="10CC5B02" w14:textId="77777777" w:rsidR="00BB7DC0" w:rsidRDefault="00BB7DC0" w:rsidP="00BB7DC0">
      <w:pPr>
        <w:pBdr>
          <w:top w:val="single" w:sz="4" w:space="1" w:color="auto"/>
          <w:left w:val="single" w:sz="4" w:space="0" w:color="auto"/>
          <w:bottom w:val="single" w:sz="4" w:space="1" w:color="auto"/>
          <w:right w:val="single" w:sz="4" w:space="4" w:color="auto"/>
        </w:pBdr>
        <w:rPr>
          <w:rFonts w:ascii="Calibri" w:hAnsi="Calibri" w:cs="Calibri"/>
        </w:rPr>
      </w:pPr>
      <w:r w:rsidRPr="00BB7DC0">
        <w:rPr>
          <w:rFonts w:ascii="Calibri" w:hAnsi="Calibri" w:cs="Calibri"/>
          <w:b/>
          <w:bCs/>
        </w:rPr>
        <w:t xml:space="preserve">Notice: </w:t>
      </w:r>
      <w:r w:rsidRPr="00BB7DC0">
        <w:rPr>
          <w:rFonts w:ascii="Calibri" w:hAnsi="Calibri" w:cs="Calibri"/>
        </w:rPr>
        <w:t>This Document hardcopy must be used for reference purpose only.</w:t>
      </w:r>
    </w:p>
    <w:p w14:paraId="0ACC277C" w14:textId="77777777" w:rsidR="00790FC7" w:rsidRPr="00BB7DC0" w:rsidRDefault="00790FC7" w:rsidP="00BB7DC0">
      <w:pPr>
        <w:pBdr>
          <w:top w:val="single" w:sz="4" w:space="1" w:color="auto"/>
          <w:left w:val="single" w:sz="4" w:space="0" w:color="auto"/>
          <w:bottom w:val="single" w:sz="4" w:space="1" w:color="auto"/>
          <w:right w:val="single" w:sz="4" w:space="4" w:color="auto"/>
        </w:pBdr>
        <w:rPr>
          <w:rFonts w:ascii="Calibri" w:hAnsi="Calibri" w:cs="Calibri"/>
        </w:rPr>
      </w:pPr>
    </w:p>
    <w:p w14:paraId="551365A9" w14:textId="77777777" w:rsidR="00BB7DC0" w:rsidRPr="00BB7DC0" w:rsidRDefault="00BB7DC0" w:rsidP="00BB7DC0">
      <w:pPr>
        <w:pBdr>
          <w:top w:val="single" w:sz="4" w:space="1" w:color="auto"/>
          <w:left w:val="single" w:sz="4" w:space="0" w:color="auto"/>
          <w:bottom w:val="single" w:sz="4" w:space="1" w:color="auto"/>
          <w:right w:val="single" w:sz="4" w:space="4" w:color="auto"/>
        </w:pBdr>
        <w:rPr>
          <w:rFonts w:ascii="Calibri" w:hAnsi="Calibri" w:cs="Calibri"/>
          <w:b/>
          <w:bCs/>
        </w:rPr>
      </w:pPr>
      <w:r w:rsidRPr="00BB7DC0">
        <w:rPr>
          <w:rFonts w:ascii="Calibri" w:hAnsi="Calibri" w:cs="Calibri"/>
          <w:b/>
        </w:rPr>
        <w:t>The on-line copy is the current version of the document.</w:t>
      </w:r>
    </w:p>
    <w:p w14:paraId="1C7BA951" w14:textId="63E52025" w:rsidR="0046005B" w:rsidRPr="00AC5154" w:rsidRDefault="00BB7DC0" w:rsidP="008A6BF2">
      <w:pPr>
        <w:pStyle w:val="Heading1"/>
      </w:pPr>
      <w:r>
        <w:br w:type="page"/>
      </w:r>
      <w:r w:rsidR="000B2AE2">
        <w:lastRenderedPageBreak/>
        <w:t>GENERAL</w:t>
      </w:r>
    </w:p>
    <w:p w14:paraId="4F1B37B4" w14:textId="77777777" w:rsidR="00020525" w:rsidRPr="00BC30DA" w:rsidRDefault="00B50B08" w:rsidP="008A6BF2">
      <w:pPr>
        <w:pStyle w:val="Heading2"/>
        <w:rPr>
          <w:caps/>
        </w:rPr>
      </w:pPr>
      <w:r w:rsidRPr="00BC30DA">
        <w:t>Related Sections</w:t>
      </w:r>
    </w:p>
    <w:p w14:paraId="6234E5D5" w14:textId="75DA3089" w:rsidR="00020525" w:rsidRPr="00BC30DA" w:rsidDel="00FA5DC3" w:rsidRDefault="00020525" w:rsidP="00020525">
      <w:pPr>
        <w:tabs>
          <w:tab w:val="num" w:pos="1142"/>
        </w:tabs>
        <w:spacing w:before="160"/>
        <w:ind w:left="720"/>
        <w:outlineLvl w:val="2"/>
        <w:rPr>
          <w:del w:id="0" w:author="John Liu" w:date="2022-04-26T12:36:00Z"/>
          <w:rFonts w:ascii="Calibri" w:hAnsi="Calibri" w:cs="Calibri"/>
          <w:szCs w:val="22"/>
          <w:highlight w:val="yellow"/>
        </w:rPr>
      </w:pPr>
      <w:del w:id="1" w:author="John Liu" w:date="2022-04-26T12:36:00Z">
        <w:r w:rsidRPr="00BC30DA" w:rsidDel="00FA5DC3">
          <w:rPr>
            <w:rFonts w:ascii="Calibri" w:hAnsi="Calibri" w:cs="Calibri"/>
            <w:szCs w:val="22"/>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2261F65F" w14:textId="4E84FCFE" w:rsidR="00020525" w:rsidRPr="00BC30DA" w:rsidDel="00FA5DC3" w:rsidRDefault="00020525" w:rsidP="00020525">
      <w:pPr>
        <w:tabs>
          <w:tab w:val="num" w:pos="1142"/>
        </w:tabs>
        <w:spacing w:before="160"/>
        <w:ind w:left="720"/>
        <w:outlineLvl w:val="2"/>
        <w:rPr>
          <w:del w:id="2" w:author="John Liu" w:date="2022-04-26T12:36:00Z"/>
          <w:rFonts w:ascii="Calibri" w:hAnsi="Calibri" w:cs="Calibri"/>
          <w:szCs w:val="22"/>
          <w:highlight w:val="yellow"/>
        </w:rPr>
      </w:pPr>
    </w:p>
    <w:p w14:paraId="233553C2" w14:textId="08416CD5" w:rsidR="00020525" w:rsidRPr="00BC30DA" w:rsidDel="00FA5DC3" w:rsidRDefault="00020525" w:rsidP="00020525">
      <w:pPr>
        <w:tabs>
          <w:tab w:val="num" w:pos="1142"/>
        </w:tabs>
        <w:spacing w:before="160"/>
        <w:ind w:left="720"/>
        <w:outlineLvl w:val="2"/>
        <w:rPr>
          <w:del w:id="3" w:author="John Liu" w:date="2022-04-26T12:36:00Z"/>
          <w:rFonts w:ascii="Calibri" w:hAnsi="Calibri" w:cs="Calibri"/>
          <w:szCs w:val="22"/>
          <w:highlight w:val="yellow"/>
        </w:rPr>
      </w:pPr>
      <w:del w:id="4" w:author="John Liu" w:date="2022-04-26T12:36:00Z">
        <w:r w:rsidRPr="00BC30DA" w:rsidDel="00FA5DC3">
          <w:rPr>
            <w:rFonts w:ascii="Calibri" w:hAnsi="Calibri" w:cs="Calibri"/>
            <w:szCs w:val="22"/>
            <w:highlight w:val="yellow"/>
          </w:rPr>
          <w:delText>Cross-referencing here may also be used to coordinate assemblies or systems whose components may span multiple Sections and which must meet certain performance requirements as an assembly or system.</w:delText>
        </w:r>
      </w:del>
    </w:p>
    <w:p w14:paraId="4FDB0AA0" w14:textId="50F8EE1C" w:rsidR="00020525" w:rsidRPr="00BC30DA" w:rsidDel="00FA5DC3" w:rsidRDefault="00020525" w:rsidP="00020525">
      <w:pPr>
        <w:tabs>
          <w:tab w:val="num" w:pos="1142"/>
        </w:tabs>
        <w:spacing w:before="160"/>
        <w:ind w:left="720"/>
        <w:outlineLvl w:val="2"/>
        <w:rPr>
          <w:del w:id="5" w:author="John Liu" w:date="2022-04-26T12:36:00Z"/>
          <w:rFonts w:ascii="Calibri" w:hAnsi="Calibri" w:cs="Calibri"/>
          <w:szCs w:val="22"/>
          <w:highlight w:val="yellow"/>
        </w:rPr>
      </w:pPr>
    </w:p>
    <w:p w14:paraId="21336B1A" w14:textId="67E15FB9" w:rsidR="00020525" w:rsidRPr="00342D36" w:rsidDel="00FA5DC3" w:rsidRDefault="00020525" w:rsidP="00020525">
      <w:pPr>
        <w:tabs>
          <w:tab w:val="num" w:pos="1142"/>
        </w:tabs>
        <w:spacing w:before="160"/>
        <w:ind w:left="720"/>
        <w:outlineLvl w:val="2"/>
        <w:rPr>
          <w:del w:id="6" w:author="John Liu" w:date="2022-04-26T12:36:00Z"/>
          <w:rFonts w:ascii="Calibri" w:hAnsi="Calibri" w:cs="Calibri"/>
          <w:szCs w:val="22"/>
          <w:highlight w:val="lightGray"/>
        </w:rPr>
      </w:pPr>
      <w:del w:id="7" w:author="John Liu" w:date="2022-04-26T12:36:00Z">
        <w:r w:rsidRPr="00BC30DA" w:rsidDel="00FA5DC3">
          <w:rPr>
            <w:rFonts w:ascii="Calibri" w:hAnsi="Calibri" w:cs="Calibri"/>
            <w:szCs w:val="22"/>
            <w:highlight w:val="yellow"/>
          </w:rPr>
          <w:delText>This Section is to be completed/updated during the design development by the Consultant. If it is not applicable to the Section for the specific project it may be deleted.]</w:delText>
        </w:r>
      </w:del>
    </w:p>
    <w:p w14:paraId="4CA08927" w14:textId="4C221E23" w:rsidR="00020525" w:rsidRPr="00342D36" w:rsidDel="00FA5DC3" w:rsidRDefault="00020525" w:rsidP="00020525">
      <w:pPr>
        <w:tabs>
          <w:tab w:val="num" w:pos="1142"/>
        </w:tabs>
        <w:spacing w:before="160"/>
        <w:ind w:left="720"/>
        <w:outlineLvl w:val="2"/>
        <w:rPr>
          <w:del w:id="8" w:author="John Liu" w:date="2022-04-26T12:36:00Z"/>
          <w:rFonts w:ascii="Calibri" w:hAnsi="Calibri" w:cs="Calibri"/>
          <w:szCs w:val="22"/>
          <w:highlight w:val="lightGray"/>
        </w:rPr>
      </w:pPr>
    </w:p>
    <w:p w14:paraId="45BA8CA9" w14:textId="1426DFBC" w:rsidR="00020525" w:rsidRPr="00BC30DA" w:rsidDel="00FA5DC3" w:rsidRDefault="00020525" w:rsidP="00020525">
      <w:pPr>
        <w:tabs>
          <w:tab w:val="num" w:pos="1142"/>
        </w:tabs>
        <w:spacing w:before="160"/>
        <w:ind w:left="720"/>
        <w:outlineLvl w:val="2"/>
        <w:rPr>
          <w:del w:id="9" w:author="John Liu" w:date="2022-04-26T12:36:00Z"/>
          <w:rFonts w:ascii="Calibri" w:hAnsi="Calibri" w:cs="Calibri"/>
          <w:szCs w:val="22"/>
        </w:rPr>
      </w:pPr>
      <w:del w:id="10" w:author="John Liu" w:date="2022-04-26T12:36:00Z">
        <w:r w:rsidRPr="00BC30DA" w:rsidDel="00FA5DC3">
          <w:rPr>
            <w:rFonts w:ascii="Calibri" w:hAnsi="Calibri" w:cs="Calibri"/>
            <w:szCs w:val="22"/>
            <w:highlight w:val="yellow"/>
          </w:rPr>
          <w:delText>[List Sections specifying installation of products supplied but not installed under this Section and indicate specific items.]</w:delText>
        </w:r>
      </w:del>
    </w:p>
    <w:p w14:paraId="20B31407" w14:textId="4E5EE5C5" w:rsidR="00020525" w:rsidRPr="00BC30DA" w:rsidDel="00FA5DC3" w:rsidRDefault="00020525" w:rsidP="00020525">
      <w:pPr>
        <w:tabs>
          <w:tab w:val="num" w:pos="1142"/>
        </w:tabs>
        <w:spacing w:before="160"/>
        <w:ind w:left="720"/>
        <w:outlineLvl w:val="2"/>
        <w:rPr>
          <w:del w:id="11" w:author="John Liu" w:date="2022-04-26T12:36:00Z"/>
          <w:rFonts w:ascii="Calibri" w:hAnsi="Calibri" w:cs="Calibri"/>
          <w:szCs w:val="22"/>
        </w:rPr>
      </w:pPr>
      <w:del w:id="12" w:author="John Liu" w:date="2022-04-26T12:36:00Z">
        <w:r w:rsidRPr="00BC30DA" w:rsidDel="00FA5DC3">
          <w:rPr>
            <w:rFonts w:ascii="Calibri" w:hAnsi="Calibri" w:cs="Calibri"/>
            <w:szCs w:val="22"/>
          </w:rPr>
          <w:delText xml:space="preserve">Section </w:delText>
        </w:r>
        <w:r w:rsidRPr="00BC30DA" w:rsidDel="00FA5DC3">
          <w:rPr>
            <w:rFonts w:ascii="Calibri" w:hAnsi="Calibri" w:cs="Calibri"/>
            <w:szCs w:val="22"/>
            <w:highlight w:val="yellow"/>
          </w:rPr>
          <w:delText>[______ – ____________]</w:delText>
        </w:r>
        <w:r w:rsidRPr="00BC30DA" w:rsidDel="00FA5DC3">
          <w:rPr>
            <w:rFonts w:ascii="Calibri" w:hAnsi="Calibri" w:cs="Calibri"/>
            <w:szCs w:val="22"/>
          </w:rPr>
          <w:delText xml:space="preserve">:  Execution requirements for </w:delText>
        </w:r>
        <w:r w:rsidRPr="00BC30DA" w:rsidDel="00FA5DC3">
          <w:rPr>
            <w:rFonts w:ascii="Calibri" w:hAnsi="Calibri" w:cs="Calibri"/>
            <w:szCs w:val="22"/>
            <w:highlight w:val="yellow"/>
          </w:rPr>
          <w:delText>...[item]...</w:delText>
        </w:r>
        <w:r w:rsidRPr="00BC30DA" w:rsidDel="00FA5DC3">
          <w:rPr>
            <w:rFonts w:ascii="Calibri" w:hAnsi="Calibri" w:cs="Calibri"/>
            <w:szCs w:val="22"/>
          </w:rPr>
          <w:delText xml:space="preserve">  specified under this Section.</w:delText>
        </w:r>
      </w:del>
    </w:p>
    <w:p w14:paraId="111401D9" w14:textId="29A196B3" w:rsidR="00020525" w:rsidRPr="00BC30DA" w:rsidDel="00FA5DC3" w:rsidRDefault="00020525" w:rsidP="00020525">
      <w:pPr>
        <w:tabs>
          <w:tab w:val="num" w:pos="1142"/>
        </w:tabs>
        <w:spacing w:before="160"/>
        <w:ind w:left="720"/>
        <w:outlineLvl w:val="2"/>
        <w:rPr>
          <w:del w:id="13" w:author="John Liu" w:date="2022-04-26T12:36:00Z"/>
          <w:rFonts w:ascii="Calibri" w:hAnsi="Calibri" w:cs="Calibri"/>
          <w:szCs w:val="22"/>
        </w:rPr>
      </w:pPr>
    </w:p>
    <w:p w14:paraId="4797A93D" w14:textId="59E89EAA" w:rsidR="00020525" w:rsidRPr="00BC30DA" w:rsidDel="00FA5DC3" w:rsidRDefault="00020525" w:rsidP="00020525">
      <w:pPr>
        <w:tabs>
          <w:tab w:val="num" w:pos="1142"/>
        </w:tabs>
        <w:spacing w:before="160"/>
        <w:ind w:left="720"/>
        <w:outlineLvl w:val="2"/>
        <w:rPr>
          <w:del w:id="14" w:author="John Liu" w:date="2022-04-26T12:36:00Z"/>
          <w:rFonts w:ascii="Calibri" w:hAnsi="Calibri" w:cs="Calibri"/>
          <w:szCs w:val="22"/>
        </w:rPr>
      </w:pPr>
      <w:del w:id="15" w:author="John Liu" w:date="2022-04-26T12:36:00Z">
        <w:r w:rsidRPr="00BC30DA" w:rsidDel="00FA5DC3">
          <w:rPr>
            <w:rFonts w:ascii="Calibri" w:hAnsi="Calibri" w:cs="Calibri"/>
            <w:szCs w:val="22"/>
            <w:highlight w:val="yellow"/>
          </w:rPr>
          <w:delText>[List Sections specifying products installed but not supplied under this Section and indicate specific items.]</w:delText>
        </w:r>
      </w:del>
    </w:p>
    <w:p w14:paraId="204466F9" w14:textId="5E56AF64" w:rsidR="00020525" w:rsidRPr="00BC30DA" w:rsidDel="00FA5DC3" w:rsidRDefault="00020525" w:rsidP="00020525">
      <w:pPr>
        <w:tabs>
          <w:tab w:val="num" w:pos="1142"/>
        </w:tabs>
        <w:spacing w:before="160"/>
        <w:ind w:left="720"/>
        <w:outlineLvl w:val="2"/>
        <w:rPr>
          <w:del w:id="16" w:author="John Liu" w:date="2022-04-26T12:36:00Z"/>
          <w:rFonts w:ascii="Calibri" w:hAnsi="Calibri" w:cs="Calibri"/>
          <w:szCs w:val="22"/>
        </w:rPr>
      </w:pPr>
      <w:del w:id="17" w:author="John Liu" w:date="2022-04-26T12:36:00Z">
        <w:r w:rsidRPr="00BC30DA" w:rsidDel="00FA5DC3">
          <w:rPr>
            <w:rFonts w:ascii="Calibri" w:hAnsi="Calibri" w:cs="Calibri"/>
            <w:szCs w:val="22"/>
          </w:rPr>
          <w:delText xml:space="preserve">Section </w:delText>
        </w:r>
        <w:r w:rsidRPr="00BC30DA" w:rsidDel="00FA5DC3">
          <w:rPr>
            <w:rFonts w:ascii="Calibri" w:hAnsi="Calibri" w:cs="Calibri"/>
            <w:szCs w:val="22"/>
            <w:highlight w:val="yellow"/>
          </w:rPr>
          <w:delText>[______ – ____________]</w:delText>
        </w:r>
        <w:r w:rsidRPr="00BC30DA" w:rsidDel="00FA5DC3">
          <w:rPr>
            <w:rFonts w:ascii="Calibri" w:hAnsi="Calibri" w:cs="Calibri"/>
            <w:szCs w:val="22"/>
          </w:rPr>
          <w:delText xml:space="preserve">:  Product requirements for </w:delText>
        </w:r>
        <w:r w:rsidRPr="00BC30DA" w:rsidDel="00FA5DC3">
          <w:rPr>
            <w:rFonts w:ascii="Calibri" w:hAnsi="Calibri" w:cs="Calibri"/>
            <w:szCs w:val="22"/>
            <w:highlight w:val="yellow"/>
          </w:rPr>
          <w:delText>...[item]...</w:delText>
        </w:r>
        <w:r w:rsidRPr="00BC30DA" w:rsidDel="00FA5DC3">
          <w:rPr>
            <w:rFonts w:ascii="Calibri" w:hAnsi="Calibri" w:cs="Calibri"/>
            <w:szCs w:val="22"/>
          </w:rPr>
          <w:delText xml:space="preserve">  for installation under this Section.</w:delText>
        </w:r>
      </w:del>
    </w:p>
    <w:p w14:paraId="7B2F21D0" w14:textId="39899908" w:rsidR="00020525" w:rsidRPr="00BC30DA" w:rsidDel="00FA5DC3" w:rsidRDefault="00020525" w:rsidP="00020525">
      <w:pPr>
        <w:tabs>
          <w:tab w:val="num" w:pos="1142"/>
        </w:tabs>
        <w:spacing w:before="160"/>
        <w:ind w:left="720"/>
        <w:outlineLvl w:val="2"/>
        <w:rPr>
          <w:del w:id="18" w:author="John Liu" w:date="2022-04-26T12:36:00Z"/>
          <w:rFonts w:ascii="Calibri" w:hAnsi="Calibri" w:cs="Calibri"/>
          <w:szCs w:val="22"/>
        </w:rPr>
      </w:pPr>
      <w:del w:id="19" w:author="John Liu" w:date="2022-04-26T12:36:00Z">
        <w:r w:rsidRPr="00BC30DA" w:rsidDel="00FA5DC3">
          <w:rPr>
            <w:rFonts w:ascii="Calibri" w:hAnsi="Calibri" w:cs="Calibri"/>
            <w:szCs w:val="22"/>
            <w:highlight w:val="yellow"/>
          </w:rPr>
          <w:delText>[List Sections specifying related requirements.]</w:delText>
        </w:r>
      </w:del>
    </w:p>
    <w:p w14:paraId="5A313414" w14:textId="77777777" w:rsidR="00020525" w:rsidRPr="00BC30DA" w:rsidRDefault="00020525" w:rsidP="00020525">
      <w:pPr>
        <w:numPr>
          <w:ilvl w:val="2"/>
          <w:numId w:val="1"/>
        </w:numPr>
        <w:tabs>
          <w:tab w:val="clear" w:pos="-1980"/>
          <w:tab w:val="num" w:pos="720"/>
          <w:tab w:val="left" w:pos="1440"/>
          <w:tab w:val="left" w:pos="1800"/>
        </w:tabs>
        <w:spacing w:before="80"/>
        <w:ind w:left="1152" w:hanging="432"/>
        <w:outlineLvl w:val="2"/>
        <w:rPr>
          <w:rFonts w:ascii="Calibri" w:hAnsi="Calibri" w:cs="Calibri"/>
          <w:szCs w:val="22"/>
        </w:rPr>
      </w:pPr>
      <w:r w:rsidRPr="00BC30DA">
        <w:rPr>
          <w:rFonts w:ascii="Calibri" w:hAnsi="Calibri" w:cs="Calibri"/>
          <w:szCs w:val="22"/>
        </w:rPr>
        <w:t>Sections:</w:t>
      </w:r>
    </w:p>
    <w:p w14:paraId="2CA7C580" w14:textId="29090F16" w:rsidR="00020525" w:rsidRPr="00BC30DA" w:rsidDel="00FA5DC3" w:rsidRDefault="00020525" w:rsidP="00020525">
      <w:pPr>
        <w:numPr>
          <w:ilvl w:val="3"/>
          <w:numId w:val="1"/>
        </w:numPr>
        <w:tabs>
          <w:tab w:val="left" w:pos="2160"/>
        </w:tabs>
        <w:ind w:left="2160" w:hanging="720"/>
        <w:outlineLvl w:val="3"/>
        <w:rPr>
          <w:del w:id="20" w:author="John Liu" w:date="2022-04-26T12:38:00Z"/>
          <w:rFonts w:ascii="Calibri" w:hAnsi="Calibri" w:cs="Calibri"/>
          <w:szCs w:val="22"/>
        </w:rPr>
      </w:pPr>
      <w:del w:id="21" w:author="John Liu" w:date="2022-04-26T12:38:00Z">
        <w:r w:rsidRPr="00BC30DA" w:rsidDel="00FA5DC3">
          <w:rPr>
            <w:rFonts w:ascii="Calibri" w:hAnsi="Calibri" w:cs="Calibri"/>
            <w:szCs w:val="22"/>
          </w:rPr>
          <w:delText>Section 01425 – Computerized Maintenance Management System Data Requirements</w:delText>
        </w:r>
      </w:del>
    </w:p>
    <w:p w14:paraId="3B5077FF" w14:textId="69515341" w:rsidR="00020525" w:rsidRPr="00BC30DA" w:rsidDel="00FA5DC3" w:rsidRDefault="00020525" w:rsidP="00020525">
      <w:pPr>
        <w:numPr>
          <w:ilvl w:val="3"/>
          <w:numId w:val="1"/>
        </w:numPr>
        <w:tabs>
          <w:tab w:val="left" w:pos="2160"/>
        </w:tabs>
        <w:ind w:left="2160" w:hanging="720"/>
        <w:outlineLvl w:val="3"/>
        <w:rPr>
          <w:del w:id="22" w:author="John Liu" w:date="2022-04-26T12:38:00Z"/>
          <w:rFonts w:ascii="Calibri" w:hAnsi="Calibri" w:cs="Calibri"/>
          <w:szCs w:val="22"/>
        </w:rPr>
      </w:pPr>
      <w:del w:id="23" w:author="John Liu" w:date="2022-04-26T12:38:00Z">
        <w:r w:rsidRPr="00BC30DA" w:rsidDel="00FA5DC3">
          <w:rPr>
            <w:rFonts w:ascii="Calibri" w:hAnsi="Calibri" w:cs="Calibri"/>
            <w:szCs w:val="22"/>
          </w:rPr>
          <w:delText>Section 01430 – Operation and Maintenance Data</w:delText>
        </w:r>
      </w:del>
    </w:p>
    <w:p w14:paraId="191849D4" w14:textId="78A6EE3A" w:rsidR="00020525" w:rsidRPr="00BC30DA" w:rsidDel="00FA5DC3" w:rsidRDefault="00020525" w:rsidP="00020525">
      <w:pPr>
        <w:numPr>
          <w:ilvl w:val="3"/>
          <w:numId w:val="1"/>
        </w:numPr>
        <w:tabs>
          <w:tab w:val="left" w:pos="2160"/>
        </w:tabs>
        <w:ind w:left="2160" w:hanging="720"/>
        <w:outlineLvl w:val="3"/>
        <w:rPr>
          <w:del w:id="24" w:author="John Liu" w:date="2022-04-26T12:38:00Z"/>
          <w:rFonts w:ascii="Calibri" w:hAnsi="Calibri" w:cs="Calibri"/>
          <w:szCs w:val="22"/>
        </w:rPr>
      </w:pPr>
      <w:del w:id="25" w:author="John Liu" w:date="2022-04-26T12:38:00Z">
        <w:r w:rsidRPr="00BC30DA" w:rsidDel="00FA5DC3">
          <w:rPr>
            <w:rFonts w:ascii="Calibri" w:hAnsi="Calibri" w:cs="Calibri"/>
            <w:szCs w:val="22"/>
          </w:rPr>
          <w:delText>Section 01600 – Material and Equipment</w:delText>
        </w:r>
      </w:del>
    </w:p>
    <w:p w14:paraId="53D51BD6" w14:textId="33CF0825" w:rsidR="00020525" w:rsidRPr="00BC30DA" w:rsidDel="00FA5DC3" w:rsidRDefault="00020525" w:rsidP="00020525">
      <w:pPr>
        <w:numPr>
          <w:ilvl w:val="3"/>
          <w:numId w:val="1"/>
        </w:numPr>
        <w:tabs>
          <w:tab w:val="left" w:pos="2160"/>
        </w:tabs>
        <w:ind w:left="2160" w:hanging="720"/>
        <w:outlineLvl w:val="3"/>
        <w:rPr>
          <w:del w:id="26" w:author="John Liu" w:date="2022-04-26T12:38:00Z"/>
          <w:rFonts w:ascii="Calibri" w:hAnsi="Calibri" w:cs="Calibri"/>
          <w:szCs w:val="22"/>
        </w:rPr>
      </w:pPr>
      <w:del w:id="27" w:author="John Liu" w:date="2022-04-26T12:38:00Z">
        <w:r w:rsidRPr="00BC30DA" w:rsidDel="00FA5DC3">
          <w:rPr>
            <w:rFonts w:ascii="Calibri" w:hAnsi="Calibri" w:cs="Calibri"/>
            <w:szCs w:val="22"/>
          </w:rPr>
          <w:delText xml:space="preserve">Section 01740 – Cleaning </w:delText>
        </w:r>
      </w:del>
    </w:p>
    <w:p w14:paraId="3199C812" w14:textId="42CE1598" w:rsidR="00020525" w:rsidRPr="00BC30DA" w:rsidRDefault="00020525" w:rsidP="00020525">
      <w:pPr>
        <w:numPr>
          <w:ilvl w:val="3"/>
          <w:numId w:val="1"/>
        </w:numPr>
        <w:tabs>
          <w:tab w:val="left" w:pos="2160"/>
        </w:tabs>
        <w:ind w:left="2160" w:hanging="720"/>
        <w:outlineLvl w:val="3"/>
        <w:rPr>
          <w:rFonts w:ascii="Calibri" w:hAnsi="Calibri" w:cs="Calibri"/>
          <w:szCs w:val="22"/>
        </w:rPr>
      </w:pPr>
      <w:r w:rsidRPr="00BC30DA">
        <w:rPr>
          <w:rFonts w:ascii="Calibri" w:hAnsi="Calibri" w:cs="Calibri"/>
          <w:szCs w:val="22"/>
        </w:rPr>
        <w:t>Section 01810 – Equipment Testing and Facility Commissioning</w:t>
      </w:r>
    </w:p>
    <w:p w14:paraId="739D2085" w14:textId="771F4C3F" w:rsidR="00020525" w:rsidRPr="00BC30DA" w:rsidRDefault="00020525" w:rsidP="00020525">
      <w:pPr>
        <w:numPr>
          <w:ilvl w:val="3"/>
          <w:numId w:val="1"/>
        </w:numPr>
        <w:tabs>
          <w:tab w:val="left" w:pos="2160"/>
        </w:tabs>
        <w:ind w:left="2160" w:hanging="720"/>
        <w:outlineLvl w:val="3"/>
        <w:rPr>
          <w:rFonts w:ascii="Calibri" w:hAnsi="Calibri" w:cs="Calibri"/>
          <w:szCs w:val="22"/>
        </w:rPr>
      </w:pPr>
      <w:r w:rsidRPr="00BC30DA">
        <w:rPr>
          <w:rFonts w:ascii="Calibri" w:hAnsi="Calibri" w:cs="Calibri"/>
          <w:szCs w:val="22"/>
        </w:rPr>
        <w:t>Section 01820 – Demonstration and Training</w:t>
      </w:r>
    </w:p>
    <w:p w14:paraId="6DF5812E" w14:textId="17E0FD33" w:rsidR="00020525" w:rsidRPr="00BC30DA" w:rsidDel="00FA5DC3" w:rsidRDefault="00020525" w:rsidP="00020525">
      <w:pPr>
        <w:numPr>
          <w:ilvl w:val="3"/>
          <w:numId w:val="1"/>
        </w:numPr>
        <w:tabs>
          <w:tab w:val="left" w:pos="2160"/>
        </w:tabs>
        <w:ind w:left="2160" w:hanging="720"/>
        <w:outlineLvl w:val="3"/>
        <w:rPr>
          <w:del w:id="28" w:author="John Liu" w:date="2022-04-26T12:39:00Z"/>
          <w:rFonts w:ascii="Calibri" w:hAnsi="Calibri" w:cs="Calibri"/>
          <w:szCs w:val="22"/>
          <w:highlight w:val="yellow"/>
        </w:rPr>
      </w:pPr>
      <w:del w:id="29" w:author="John Liu" w:date="2022-04-26T12:39:00Z">
        <w:r w:rsidRPr="00BC30DA" w:rsidDel="00FA5DC3">
          <w:rPr>
            <w:rFonts w:ascii="Calibri" w:hAnsi="Calibri" w:cs="Calibri"/>
            <w:szCs w:val="22"/>
            <w:highlight w:val="yellow"/>
          </w:rPr>
          <w:delText>Division 01 – General Requirements (insert applicable specifications)</w:delText>
        </w:r>
      </w:del>
    </w:p>
    <w:p w14:paraId="7E69AD14" w14:textId="1720F04F" w:rsidR="00020525" w:rsidRPr="00BC30DA" w:rsidDel="00FA5DC3" w:rsidRDefault="00020525" w:rsidP="00020525">
      <w:pPr>
        <w:numPr>
          <w:ilvl w:val="3"/>
          <w:numId w:val="1"/>
        </w:numPr>
        <w:tabs>
          <w:tab w:val="left" w:pos="2160"/>
        </w:tabs>
        <w:ind w:left="2160" w:hanging="720"/>
        <w:outlineLvl w:val="3"/>
        <w:rPr>
          <w:del w:id="30" w:author="John Liu" w:date="2022-04-26T12:39:00Z"/>
          <w:rFonts w:ascii="Calibri" w:hAnsi="Calibri" w:cs="Calibri"/>
          <w:szCs w:val="22"/>
          <w:highlight w:val="yellow"/>
        </w:rPr>
      </w:pPr>
      <w:del w:id="31" w:author="John Liu" w:date="2022-04-26T12:39:00Z">
        <w:r w:rsidRPr="00BC30DA" w:rsidDel="00FA5DC3">
          <w:rPr>
            <w:rFonts w:ascii="Calibri" w:hAnsi="Calibri" w:cs="Calibri"/>
            <w:szCs w:val="22"/>
            <w:highlight w:val="yellow"/>
          </w:rPr>
          <w:delText>Division 11 – Equipment (insert applicable specifications)</w:delText>
        </w:r>
      </w:del>
    </w:p>
    <w:p w14:paraId="3721E3B5" w14:textId="24494235" w:rsidR="00020525" w:rsidRPr="00BC30DA" w:rsidDel="00FA5DC3" w:rsidRDefault="00020525" w:rsidP="00020525">
      <w:pPr>
        <w:numPr>
          <w:ilvl w:val="3"/>
          <w:numId w:val="1"/>
        </w:numPr>
        <w:tabs>
          <w:tab w:val="left" w:pos="2160"/>
        </w:tabs>
        <w:ind w:left="2160" w:hanging="720"/>
        <w:outlineLvl w:val="3"/>
        <w:rPr>
          <w:del w:id="32" w:author="John Liu" w:date="2022-04-26T12:39:00Z"/>
          <w:rFonts w:ascii="Calibri" w:hAnsi="Calibri" w:cs="Calibri"/>
          <w:szCs w:val="22"/>
          <w:highlight w:val="yellow"/>
        </w:rPr>
      </w:pPr>
      <w:del w:id="33" w:author="John Liu" w:date="2022-04-26T12:39:00Z">
        <w:r w:rsidRPr="00BC30DA" w:rsidDel="00FA5DC3">
          <w:rPr>
            <w:rFonts w:ascii="Calibri" w:hAnsi="Calibri" w:cs="Calibri"/>
            <w:szCs w:val="22"/>
            <w:highlight w:val="yellow"/>
          </w:rPr>
          <w:delText>Division 40 – Process Interconnections (insert applicable specifications)</w:delText>
        </w:r>
      </w:del>
    </w:p>
    <w:p w14:paraId="2A2971F1" w14:textId="349A5C7A" w:rsidR="00020525" w:rsidRPr="00BC30DA" w:rsidDel="00FA5DC3" w:rsidRDefault="00020525" w:rsidP="00FA5DC3">
      <w:pPr>
        <w:numPr>
          <w:ilvl w:val="3"/>
          <w:numId w:val="1"/>
        </w:numPr>
        <w:tabs>
          <w:tab w:val="left" w:pos="2160"/>
        </w:tabs>
        <w:ind w:left="2160" w:hanging="720"/>
        <w:outlineLvl w:val="3"/>
        <w:rPr>
          <w:del w:id="34" w:author="John Liu" w:date="2022-04-26T12:39:00Z"/>
          <w:rFonts w:ascii="Calibri" w:hAnsi="Calibri" w:cs="Calibri"/>
          <w:szCs w:val="22"/>
          <w:highlight w:val="yellow"/>
        </w:rPr>
      </w:pPr>
      <w:del w:id="35" w:author="John Liu" w:date="2022-04-26T12:39:00Z">
        <w:r w:rsidRPr="00FA5DC3" w:rsidDel="00FA5DC3">
          <w:rPr>
            <w:rFonts w:ascii="Calibri" w:hAnsi="Calibri" w:cs="Calibri"/>
            <w:szCs w:val="22"/>
            <w:highlight w:val="yellow"/>
          </w:rPr>
          <w:delText>Division 15 – Mechanical (insert applicable specifications)</w:delText>
        </w:r>
      </w:del>
    </w:p>
    <w:p w14:paraId="13050691" w14:textId="37422EFA" w:rsidR="00020525" w:rsidRDefault="00020525" w:rsidP="00FA5DC3">
      <w:pPr>
        <w:numPr>
          <w:ilvl w:val="3"/>
          <w:numId w:val="1"/>
        </w:numPr>
        <w:tabs>
          <w:tab w:val="left" w:pos="2160"/>
        </w:tabs>
        <w:ind w:left="2160" w:hanging="720"/>
        <w:outlineLvl w:val="3"/>
        <w:rPr>
          <w:ins w:id="36" w:author="John Liu" w:date="2022-04-26T12:39:00Z"/>
          <w:rFonts w:ascii="Calibri" w:hAnsi="Calibri" w:cs="Calibri"/>
          <w:szCs w:val="24"/>
          <w:highlight w:val="yellow"/>
        </w:rPr>
      </w:pPr>
      <w:del w:id="37" w:author="John Liu" w:date="2022-04-26T12:39:00Z">
        <w:r w:rsidRPr="00FA5DC3" w:rsidDel="00FA5DC3">
          <w:rPr>
            <w:rFonts w:ascii="Calibri" w:hAnsi="Calibri" w:cs="Calibri"/>
            <w:szCs w:val="24"/>
            <w:highlight w:val="yellow"/>
          </w:rPr>
          <w:delText>Division</w:delText>
        </w:r>
      </w:del>
      <w:ins w:id="38" w:author="John Liu" w:date="2022-04-26T12:39:00Z">
        <w:r w:rsidR="00FA5DC3">
          <w:rPr>
            <w:rFonts w:ascii="Calibri" w:hAnsi="Calibri" w:cs="Calibri"/>
            <w:szCs w:val="24"/>
            <w:highlight w:val="yellow"/>
          </w:rPr>
          <w:t>Section</w:t>
        </w:r>
      </w:ins>
      <w:r w:rsidRPr="00FA5DC3">
        <w:rPr>
          <w:rFonts w:ascii="Calibri" w:hAnsi="Calibri" w:cs="Calibri"/>
          <w:szCs w:val="24"/>
          <w:highlight w:val="yellow"/>
        </w:rPr>
        <w:t xml:space="preserve"> 16</w:t>
      </w:r>
      <w:ins w:id="39" w:author="John Liu" w:date="2022-04-26T12:39:00Z">
        <w:r w:rsidR="00FA5DC3">
          <w:rPr>
            <w:rFonts w:ascii="Calibri" w:hAnsi="Calibri" w:cs="Calibri"/>
            <w:szCs w:val="24"/>
            <w:highlight w:val="yellow"/>
          </w:rPr>
          <w:t>010</w:t>
        </w:r>
      </w:ins>
      <w:r w:rsidRPr="00FA5DC3">
        <w:rPr>
          <w:rFonts w:ascii="Calibri" w:hAnsi="Calibri" w:cs="Calibri"/>
          <w:szCs w:val="24"/>
          <w:highlight w:val="yellow"/>
        </w:rPr>
        <w:t xml:space="preserve"> – </w:t>
      </w:r>
      <w:ins w:id="40" w:author="John Liu" w:date="2022-04-26T12:39:00Z">
        <w:r w:rsidR="00FA5DC3">
          <w:rPr>
            <w:rFonts w:ascii="Calibri" w:hAnsi="Calibri" w:cs="Calibri"/>
            <w:szCs w:val="24"/>
            <w:highlight w:val="yellow"/>
          </w:rPr>
          <w:t>Electrical General Requirements</w:t>
        </w:r>
      </w:ins>
      <w:del w:id="41" w:author="John Liu" w:date="2022-04-26T12:39:00Z">
        <w:r w:rsidRPr="00FA5DC3" w:rsidDel="00FA5DC3">
          <w:rPr>
            <w:rFonts w:ascii="Calibri" w:hAnsi="Calibri" w:cs="Calibri"/>
            <w:szCs w:val="24"/>
            <w:highlight w:val="yellow"/>
          </w:rPr>
          <w:delText>Equipment (insert applicable specifications)</w:delText>
        </w:r>
      </w:del>
    </w:p>
    <w:p w14:paraId="3B51642C" w14:textId="32C74127" w:rsidR="00FA5DC3" w:rsidRPr="00FA5DC3" w:rsidRDefault="00FA5DC3" w:rsidP="00FA5DC3">
      <w:pPr>
        <w:numPr>
          <w:ilvl w:val="3"/>
          <w:numId w:val="1"/>
        </w:numPr>
        <w:tabs>
          <w:tab w:val="left" w:pos="2160"/>
        </w:tabs>
        <w:ind w:left="2160" w:hanging="720"/>
        <w:outlineLvl w:val="3"/>
        <w:rPr>
          <w:rFonts w:ascii="Calibri" w:hAnsi="Calibri" w:cs="Calibri"/>
          <w:szCs w:val="24"/>
          <w:highlight w:val="yellow"/>
        </w:rPr>
      </w:pPr>
      <w:ins w:id="42" w:author="John Liu" w:date="2022-04-26T12:39:00Z">
        <w:r>
          <w:rPr>
            <w:rFonts w:ascii="Calibri" w:hAnsi="Calibri" w:cs="Calibri"/>
            <w:szCs w:val="24"/>
            <w:highlight w:val="yellow"/>
          </w:rPr>
          <w:t xml:space="preserve">Section 16225 </w:t>
        </w:r>
      </w:ins>
      <w:ins w:id="43" w:author="John Liu" w:date="2022-04-26T12:40:00Z">
        <w:r>
          <w:rPr>
            <w:rFonts w:ascii="Calibri" w:hAnsi="Calibri" w:cs="Calibri"/>
            <w:szCs w:val="24"/>
            <w:highlight w:val="yellow"/>
          </w:rPr>
          <w:t xml:space="preserve">– Motor Control </w:t>
        </w:r>
        <w:proofErr w:type="spellStart"/>
        <w:r>
          <w:rPr>
            <w:rFonts w:ascii="Calibri" w:hAnsi="Calibri" w:cs="Calibri"/>
            <w:szCs w:val="24"/>
            <w:highlight w:val="yellow"/>
          </w:rPr>
          <w:t>Centres</w:t>
        </w:r>
      </w:ins>
      <w:proofErr w:type="spellEnd"/>
    </w:p>
    <w:p w14:paraId="42D99E40" w14:textId="6CAF94C0" w:rsidR="00020525" w:rsidRPr="00BC30DA" w:rsidDel="00AF3424" w:rsidRDefault="00020525" w:rsidP="00020525">
      <w:pPr>
        <w:numPr>
          <w:ilvl w:val="3"/>
          <w:numId w:val="1"/>
        </w:numPr>
        <w:tabs>
          <w:tab w:val="left" w:pos="2160"/>
        </w:tabs>
        <w:ind w:left="2160" w:hanging="720"/>
        <w:outlineLvl w:val="3"/>
        <w:rPr>
          <w:del w:id="44" w:author="John Liu" w:date="2022-04-26T12:42:00Z"/>
          <w:rFonts w:ascii="Calibri" w:hAnsi="Calibri" w:cs="Calibri"/>
          <w:szCs w:val="22"/>
          <w:highlight w:val="yellow"/>
        </w:rPr>
      </w:pPr>
      <w:del w:id="45" w:author="John Liu" w:date="2022-04-26T12:42:00Z">
        <w:r w:rsidRPr="00BC30DA" w:rsidDel="00AF3424">
          <w:rPr>
            <w:rFonts w:ascii="Calibri" w:hAnsi="Calibri" w:cs="Calibri"/>
            <w:szCs w:val="22"/>
          </w:rPr>
          <w:delText>Design Guidelines Section 17 – Operation Manual Guideline</w:delText>
        </w:r>
      </w:del>
    </w:p>
    <w:p w14:paraId="3198D238" w14:textId="135D4105" w:rsidR="00020525" w:rsidRPr="00BC30DA" w:rsidDel="00AF3424" w:rsidRDefault="00020525" w:rsidP="00020525">
      <w:pPr>
        <w:numPr>
          <w:ilvl w:val="3"/>
          <w:numId w:val="1"/>
        </w:numPr>
        <w:tabs>
          <w:tab w:val="left" w:pos="2160"/>
        </w:tabs>
        <w:ind w:left="2160" w:hanging="720"/>
        <w:outlineLvl w:val="3"/>
        <w:rPr>
          <w:del w:id="46" w:author="John Liu" w:date="2022-04-26T12:42:00Z"/>
          <w:rFonts w:ascii="Calibri" w:hAnsi="Calibri" w:cs="Calibri"/>
          <w:szCs w:val="22"/>
        </w:rPr>
      </w:pPr>
      <w:del w:id="47" w:author="John Liu" w:date="2022-04-26T12:42:00Z">
        <w:r w:rsidRPr="00BC30DA" w:rsidDel="00AF3424">
          <w:rPr>
            <w:rFonts w:ascii="Calibri" w:hAnsi="Calibri" w:cs="Calibri"/>
            <w:szCs w:val="22"/>
          </w:rPr>
          <w:delText xml:space="preserve">Product requirements for </w:delText>
        </w:r>
        <w:r w:rsidRPr="00BC30DA" w:rsidDel="00AF3424">
          <w:rPr>
            <w:rFonts w:ascii="Calibri" w:hAnsi="Calibri" w:cs="Calibri"/>
            <w:szCs w:val="22"/>
            <w:highlight w:val="yellow"/>
          </w:rPr>
          <w:delText>[item]...</w:delText>
        </w:r>
        <w:r w:rsidRPr="00BC30DA" w:rsidDel="00AF3424">
          <w:rPr>
            <w:rFonts w:ascii="Calibri" w:hAnsi="Calibri" w:cs="Calibri"/>
            <w:szCs w:val="22"/>
          </w:rPr>
          <w:delText xml:space="preserve">  for installation under this Section.</w:delText>
        </w:r>
      </w:del>
    </w:p>
    <w:p w14:paraId="4EC5876F" w14:textId="77777777" w:rsidR="00020525" w:rsidRPr="00496116" w:rsidRDefault="00020525" w:rsidP="008A6BF2"/>
    <w:p w14:paraId="0AE9860B" w14:textId="77777777" w:rsidR="00020525" w:rsidRPr="00496116" w:rsidRDefault="003753AC">
      <w:pPr>
        <w:pStyle w:val="Heading2"/>
      </w:pPr>
      <w:r w:rsidRPr="00496116">
        <w:lastRenderedPageBreak/>
        <w:t>Submittals</w:t>
      </w:r>
    </w:p>
    <w:p w14:paraId="3BC809DF" w14:textId="77777777" w:rsidR="003753AC" w:rsidRPr="00BC30DA" w:rsidRDefault="003753AC" w:rsidP="008A6BF2">
      <w:pPr>
        <w:pStyle w:val="Heading3"/>
      </w:pPr>
      <w:r w:rsidRPr="00BC30DA">
        <w:t>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14:paraId="042F7A7F" w14:textId="77777777" w:rsidR="003753AC" w:rsidRPr="00BC30DA" w:rsidRDefault="003753AC" w:rsidP="008A6BF2">
      <w:pPr>
        <w:pStyle w:val="Heading3"/>
      </w:pPr>
      <w:r w:rsidRPr="00BC30DA">
        <w:t xml:space="preserve">Comply with the requirements of Division 1.  </w:t>
      </w:r>
    </w:p>
    <w:p w14:paraId="2C7AFC61" w14:textId="77777777" w:rsidR="003753AC" w:rsidRPr="00BC30DA" w:rsidRDefault="003753AC" w:rsidP="008A6BF2">
      <w:pPr>
        <w:pStyle w:val="Heading3"/>
      </w:pPr>
      <w:r w:rsidRPr="00BC30DA">
        <w:t xml:space="preserve">Provide all necessary licenses, permits, approvals and certificates required </w:t>
      </w:r>
      <w:proofErr w:type="gramStart"/>
      <w:r w:rsidRPr="00BC30DA">
        <w:t>in order to</w:t>
      </w:r>
      <w:proofErr w:type="gramEnd"/>
      <w:r w:rsidRPr="00BC30DA">
        <w:t xml:space="preserve"> complete the work.</w:t>
      </w:r>
    </w:p>
    <w:p w14:paraId="12AF419C" w14:textId="6874C23B" w:rsidR="001E2F50" w:rsidRDefault="001E2F50" w:rsidP="00DA5A41">
      <w:pPr>
        <w:pStyle w:val="Heading3"/>
      </w:pPr>
      <w:r w:rsidRPr="00BC30DA">
        <w:t xml:space="preserve">Submittals include but are not necessarily limited to Shop Drawings, Product Data, </w:t>
      </w:r>
      <w:proofErr w:type="gramStart"/>
      <w:r w:rsidRPr="00BC30DA">
        <w:t>Samples</w:t>
      </w:r>
      <w:proofErr w:type="gramEnd"/>
      <w:r w:rsidRPr="00BC30DA">
        <w:t xml:space="preserve"> and other Documents for Review and Submittals for Information Only</w:t>
      </w:r>
      <w:r>
        <w:t>.</w:t>
      </w:r>
    </w:p>
    <w:p w14:paraId="4AF5D708" w14:textId="20AC0754" w:rsidR="001E2F50" w:rsidRDefault="001E2F50">
      <w:pPr>
        <w:pStyle w:val="Heading3"/>
      </w:pPr>
      <w:r w:rsidRPr="00BC30DA">
        <w:t>Indicate:</w:t>
      </w:r>
    </w:p>
    <w:p w14:paraId="242F310C" w14:textId="41795B4C" w:rsidR="001E2F50" w:rsidRPr="00496116" w:rsidRDefault="001E2F50">
      <w:pPr>
        <w:pStyle w:val="Heading4"/>
      </w:pPr>
      <w:r w:rsidRPr="001436ED">
        <w:t>Mounting method and dimensions</w:t>
      </w:r>
    </w:p>
    <w:p w14:paraId="1008D3AA" w14:textId="3DACD788" w:rsidR="001E2F50" w:rsidRPr="00496116" w:rsidRDefault="001E2F50">
      <w:pPr>
        <w:pStyle w:val="Heading4"/>
      </w:pPr>
      <w:r w:rsidRPr="001436ED">
        <w:t>Dimensioned outline drawings and conduit routing locations</w:t>
      </w:r>
    </w:p>
    <w:p w14:paraId="2C88F65D" w14:textId="1D60206F" w:rsidR="001E2F50" w:rsidRPr="00496116" w:rsidRDefault="001E2F50">
      <w:pPr>
        <w:pStyle w:val="Heading4"/>
      </w:pPr>
      <w:r w:rsidRPr="001436ED">
        <w:t>Starter size and type</w:t>
      </w:r>
    </w:p>
    <w:p w14:paraId="18D628ED" w14:textId="7B6D3F7E" w:rsidR="003753AC" w:rsidRPr="00496116" w:rsidRDefault="003753AC" w:rsidP="008A6BF2">
      <w:pPr>
        <w:pStyle w:val="Heading4"/>
      </w:pPr>
      <w:r w:rsidRPr="00496116">
        <w:t>Unit description including amperage ratings, enclosure ratings, fault ratings, nameplate information, etc.</w:t>
      </w:r>
    </w:p>
    <w:p w14:paraId="6AECCBDC" w14:textId="77777777" w:rsidR="003753AC" w:rsidRPr="00496116" w:rsidRDefault="003753AC" w:rsidP="008A6BF2">
      <w:pPr>
        <w:pStyle w:val="Heading4"/>
      </w:pPr>
      <w:r w:rsidRPr="00496116">
        <w:t>Layout of identified internal and front panel components</w:t>
      </w:r>
    </w:p>
    <w:p w14:paraId="1955A6DE" w14:textId="77777777" w:rsidR="003753AC" w:rsidRPr="00496116" w:rsidRDefault="003753AC" w:rsidP="008A6BF2">
      <w:pPr>
        <w:pStyle w:val="Heading4"/>
      </w:pPr>
      <w:r w:rsidRPr="00496116">
        <w:t>Enclosure types</w:t>
      </w:r>
    </w:p>
    <w:p w14:paraId="05EF5484" w14:textId="77777777" w:rsidR="003753AC" w:rsidRPr="00496116" w:rsidRDefault="003753AC" w:rsidP="008A6BF2">
      <w:pPr>
        <w:pStyle w:val="Heading4"/>
      </w:pPr>
      <w:r w:rsidRPr="00496116">
        <w:t>Wiring diagram for each type of starter</w:t>
      </w:r>
    </w:p>
    <w:p w14:paraId="4989F277" w14:textId="77777777" w:rsidR="003753AC" w:rsidRPr="00496116" w:rsidRDefault="003753AC" w:rsidP="008A6BF2">
      <w:pPr>
        <w:pStyle w:val="Heading4"/>
      </w:pPr>
      <w:r w:rsidRPr="00496116">
        <w:t>Interconnection power and control diagrams</w:t>
      </w:r>
    </w:p>
    <w:p w14:paraId="4C27A701" w14:textId="77777777" w:rsidR="003753AC" w:rsidRPr="00496116" w:rsidRDefault="003753AC" w:rsidP="008A6BF2">
      <w:pPr>
        <w:pStyle w:val="Heading4"/>
      </w:pPr>
      <w:r w:rsidRPr="00496116">
        <w:t>Product Data Sheets on all major components including but not limited to the following:</w:t>
      </w:r>
    </w:p>
    <w:p w14:paraId="283EC128" w14:textId="77777777" w:rsidR="003753AC" w:rsidRPr="00496116" w:rsidRDefault="003753AC" w:rsidP="008A6BF2">
      <w:pPr>
        <w:pStyle w:val="Heading5"/>
      </w:pPr>
      <w:r w:rsidRPr="00496116">
        <w:t>Contactors</w:t>
      </w:r>
    </w:p>
    <w:p w14:paraId="0A84F5AC" w14:textId="77777777" w:rsidR="003753AC" w:rsidRPr="00496116" w:rsidRDefault="003753AC" w:rsidP="008A6BF2">
      <w:pPr>
        <w:pStyle w:val="Heading5"/>
      </w:pPr>
      <w:r w:rsidRPr="00496116">
        <w:t>Circuit breaker and fuse</w:t>
      </w:r>
    </w:p>
    <w:p w14:paraId="29D18EAB" w14:textId="77777777" w:rsidR="003753AC" w:rsidRPr="00496116" w:rsidRDefault="003753AC" w:rsidP="008A6BF2">
      <w:pPr>
        <w:pStyle w:val="Heading5"/>
      </w:pPr>
      <w:r w:rsidRPr="00496116">
        <w:t>Control power transformers</w:t>
      </w:r>
    </w:p>
    <w:p w14:paraId="675AFF06" w14:textId="77777777" w:rsidR="003753AC" w:rsidRPr="00B3163A" w:rsidRDefault="003753AC" w:rsidP="008A6BF2">
      <w:pPr>
        <w:pStyle w:val="Heading5"/>
      </w:pPr>
      <w:r w:rsidRPr="00496116">
        <w:t>Pilot devices</w:t>
      </w:r>
    </w:p>
    <w:p w14:paraId="28F67F45" w14:textId="77777777" w:rsidR="003753AC" w:rsidRPr="00A71509" w:rsidRDefault="003753AC" w:rsidP="008A6BF2">
      <w:pPr>
        <w:pStyle w:val="Heading5"/>
      </w:pPr>
      <w:r w:rsidRPr="00A71509">
        <w:t>Relay/timers</w:t>
      </w:r>
    </w:p>
    <w:p w14:paraId="137D37BC" w14:textId="77777777" w:rsidR="003753AC" w:rsidRPr="00BC30DA" w:rsidRDefault="003753AC" w:rsidP="008A6BF2">
      <w:pPr>
        <w:pStyle w:val="Heading4"/>
      </w:pPr>
      <w:r w:rsidRPr="00BC30DA">
        <w:t>Test procedures shall be per manufacturer’s standards</w:t>
      </w:r>
    </w:p>
    <w:p w14:paraId="45CFED94" w14:textId="77777777" w:rsidR="003753AC" w:rsidRPr="00BC30DA" w:rsidRDefault="003753AC" w:rsidP="008A6BF2">
      <w:pPr>
        <w:pStyle w:val="Heading4"/>
      </w:pPr>
      <w:r w:rsidRPr="00BC30DA">
        <w:t>The Contractor shall furnish copies of the manufacturer’s warranties.</w:t>
      </w:r>
    </w:p>
    <w:p w14:paraId="54DA2F24" w14:textId="77777777" w:rsidR="003753AC" w:rsidRPr="00BC30DA" w:rsidRDefault="003753AC" w:rsidP="003753AC">
      <w:pPr>
        <w:numPr>
          <w:ilvl w:val="2"/>
          <w:numId w:val="31"/>
        </w:numPr>
        <w:spacing w:before="80"/>
        <w:outlineLvl w:val="2"/>
        <w:rPr>
          <w:rFonts w:ascii="Calibri" w:hAnsi="Calibri" w:cs="Calibri"/>
          <w:szCs w:val="22"/>
        </w:rPr>
      </w:pPr>
      <w:r w:rsidRPr="00BC30DA">
        <w:rPr>
          <w:rFonts w:ascii="Calibri" w:hAnsi="Calibri" w:cs="Calibri"/>
          <w:szCs w:val="22"/>
        </w:rPr>
        <w:t>Include operation and maintenance data for each type and size of starter including:</w:t>
      </w:r>
    </w:p>
    <w:p w14:paraId="514F52E4" w14:textId="77777777" w:rsidR="003753AC" w:rsidRPr="00BC30DA" w:rsidRDefault="003753AC" w:rsidP="003753AC">
      <w:pPr>
        <w:numPr>
          <w:ilvl w:val="3"/>
          <w:numId w:val="31"/>
        </w:numPr>
        <w:outlineLvl w:val="3"/>
        <w:rPr>
          <w:rFonts w:ascii="Calibri" w:hAnsi="Calibri" w:cs="Calibri"/>
          <w:szCs w:val="22"/>
        </w:rPr>
      </w:pPr>
      <w:r w:rsidRPr="00BC30DA">
        <w:rPr>
          <w:rFonts w:ascii="Calibri" w:hAnsi="Calibri" w:cs="Calibri"/>
          <w:szCs w:val="22"/>
        </w:rPr>
        <w:t>Service and Contact Information</w:t>
      </w:r>
    </w:p>
    <w:p w14:paraId="6B2BD45C" w14:textId="77777777" w:rsidR="003753AC" w:rsidRPr="00BC30DA" w:rsidRDefault="003753AC" w:rsidP="003753AC">
      <w:pPr>
        <w:numPr>
          <w:ilvl w:val="3"/>
          <w:numId w:val="31"/>
        </w:numPr>
        <w:outlineLvl w:val="3"/>
        <w:rPr>
          <w:rFonts w:ascii="Calibri" w:hAnsi="Calibri" w:cs="Calibri"/>
          <w:szCs w:val="22"/>
        </w:rPr>
      </w:pPr>
      <w:r w:rsidRPr="00BC30DA">
        <w:rPr>
          <w:rFonts w:ascii="Calibri" w:hAnsi="Calibri" w:cs="Calibri"/>
          <w:szCs w:val="22"/>
        </w:rPr>
        <w:t>Starter and Operator Interface User Manuals</w:t>
      </w:r>
    </w:p>
    <w:p w14:paraId="0B7EBDF8" w14:textId="77777777" w:rsidR="003753AC" w:rsidRPr="00BC30DA" w:rsidRDefault="003753AC" w:rsidP="003753AC">
      <w:pPr>
        <w:numPr>
          <w:ilvl w:val="3"/>
          <w:numId w:val="31"/>
        </w:numPr>
        <w:outlineLvl w:val="3"/>
        <w:rPr>
          <w:rFonts w:ascii="Calibri" w:hAnsi="Calibri" w:cs="Calibri"/>
          <w:szCs w:val="22"/>
        </w:rPr>
      </w:pPr>
      <w:r w:rsidRPr="00BC30DA">
        <w:rPr>
          <w:rFonts w:ascii="Calibri" w:hAnsi="Calibri" w:cs="Calibri"/>
          <w:szCs w:val="22"/>
        </w:rPr>
        <w:t>Troubleshooting/Service Manuals</w:t>
      </w:r>
    </w:p>
    <w:p w14:paraId="184A7FFB" w14:textId="77777777" w:rsidR="003753AC" w:rsidRPr="00BC30DA" w:rsidRDefault="003753AC" w:rsidP="003753AC">
      <w:pPr>
        <w:numPr>
          <w:ilvl w:val="2"/>
          <w:numId w:val="31"/>
        </w:numPr>
        <w:spacing w:before="80"/>
        <w:outlineLvl w:val="2"/>
        <w:rPr>
          <w:rFonts w:ascii="Calibri" w:hAnsi="Calibri" w:cs="Calibri"/>
          <w:szCs w:val="22"/>
        </w:rPr>
      </w:pPr>
      <w:r w:rsidRPr="00BC30DA">
        <w:rPr>
          <w:rFonts w:ascii="Calibri" w:hAnsi="Calibri" w:cs="Calibri"/>
          <w:szCs w:val="22"/>
        </w:rPr>
        <w:t>Provide final as shipped drawings</w:t>
      </w:r>
    </w:p>
    <w:p w14:paraId="7D1C6C17" w14:textId="77777777" w:rsidR="003753AC" w:rsidRPr="00BC30DA" w:rsidRDefault="003753AC" w:rsidP="003753AC">
      <w:pPr>
        <w:numPr>
          <w:ilvl w:val="2"/>
          <w:numId w:val="31"/>
        </w:numPr>
        <w:spacing w:before="80"/>
        <w:outlineLvl w:val="2"/>
        <w:rPr>
          <w:rFonts w:ascii="Calibri" w:hAnsi="Calibri" w:cs="Calibri"/>
          <w:szCs w:val="22"/>
        </w:rPr>
      </w:pPr>
      <w:r w:rsidRPr="00BC30DA">
        <w:rPr>
          <w:rFonts w:ascii="Calibri" w:hAnsi="Calibri" w:cs="Calibri"/>
          <w:szCs w:val="22"/>
        </w:rPr>
        <w:t xml:space="preserve">Provide a complete list of recommended </w:t>
      </w:r>
      <w:proofErr w:type="gramStart"/>
      <w:r w:rsidRPr="00BC30DA">
        <w:rPr>
          <w:rFonts w:ascii="Calibri" w:hAnsi="Calibri" w:cs="Calibri"/>
          <w:szCs w:val="22"/>
        </w:rPr>
        <w:t>list</w:t>
      </w:r>
      <w:proofErr w:type="gramEnd"/>
      <w:r w:rsidRPr="00BC30DA">
        <w:rPr>
          <w:rFonts w:ascii="Calibri" w:hAnsi="Calibri" w:cs="Calibri"/>
          <w:szCs w:val="22"/>
        </w:rPr>
        <w:t xml:space="preserve"> of spare parts for each different size and type of starter.</w:t>
      </w:r>
    </w:p>
    <w:p w14:paraId="466B9921" w14:textId="77777777" w:rsidR="003753AC" w:rsidRDefault="003753AC" w:rsidP="00DA5A41">
      <w:pPr>
        <w:pStyle w:val="Heading3"/>
      </w:pPr>
      <w:r>
        <w:t xml:space="preserve">Provide a complete list of parameters </w:t>
      </w:r>
      <w:proofErr w:type="gramStart"/>
      <w:r>
        <w:t>indicating;</w:t>
      </w:r>
      <w:proofErr w:type="gramEnd"/>
    </w:p>
    <w:p w14:paraId="28DE5AAF" w14:textId="77777777" w:rsidR="003753AC" w:rsidRDefault="003753AC">
      <w:pPr>
        <w:pStyle w:val="Heading4"/>
      </w:pPr>
      <w:r>
        <w:t>Digital input assignment to align with schematics and control intent</w:t>
      </w:r>
    </w:p>
    <w:p w14:paraId="7549C14A" w14:textId="77777777" w:rsidR="003753AC" w:rsidRDefault="003753AC">
      <w:pPr>
        <w:pStyle w:val="Heading4"/>
      </w:pPr>
      <w:r>
        <w:t>Digital output assignment</w:t>
      </w:r>
      <w:r w:rsidRPr="00FA2D7B">
        <w:t xml:space="preserve"> </w:t>
      </w:r>
      <w:r>
        <w:t>to align with schematics</w:t>
      </w:r>
      <w:r w:rsidRPr="00A631DB">
        <w:t xml:space="preserve"> </w:t>
      </w:r>
      <w:r>
        <w:t>and control intent</w:t>
      </w:r>
    </w:p>
    <w:p w14:paraId="29892C4B" w14:textId="77777777" w:rsidR="003753AC" w:rsidRPr="0094061D" w:rsidRDefault="003753AC">
      <w:pPr>
        <w:pStyle w:val="Heading4"/>
      </w:pPr>
      <w:r w:rsidRPr="0094061D">
        <w:t>Identify digital outputs that are to be controlled from the PAC</w:t>
      </w:r>
    </w:p>
    <w:p w14:paraId="0E750F31" w14:textId="77777777" w:rsidR="003753AC" w:rsidRDefault="003753AC">
      <w:pPr>
        <w:pStyle w:val="Heading4"/>
      </w:pPr>
      <w:r>
        <w:t>Analog input assignment to align with schematics and control intent</w:t>
      </w:r>
    </w:p>
    <w:p w14:paraId="3BD48B64" w14:textId="77777777" w:rsidR="003753AC" w:rsidRDefault="003753AC">
      <w:pPr>
        <w:pStyle w:val="Heading4"/>
      </w:pPr>
      <w:r>
        <w:t>Analog output assignment to align with schematics and control intent</w:t>
      </w:r>
    </w:p>
    <w:p w14:paraId="63F444D5" w14:textId="77777777" w:rsidR="003753AC" w:rsidRDefault="003753AC">
      <w:pPr>
        <w:pStyle w:val="Heading4"/>
      </w:pPr>
      <w:r>
        <w:t>Ethernet/IP parameter setup for reading digital inputs from the PAC</w:t>
      </w:r>
    </w:p>
    <w:p w14:paraId="2D01807D" w14:textId="77777777" w:rsidR="003753AC" w:rsidRDefault="003753AC">
      <w:pPr>
        <w:pStyle w:val="Heading4"/>
      </w:pPr>
      <w:r>
        <w:t>Ethernet/IP parameter setup for writing digital inputs from the PAC</w:t>
      </w:r>
    </w:p>
    <w:p w14:paraId="2DAAFE79" w14:textId="77777777" w:rsidR="003753AC" w:rsidRPr="00DA42EE" w:rsidRDefault="003753AC">
      <w:pPr>
        <w:pStyle w:val="Heading4"/>
      </w:pPr>
      <w:r>
        <w:t>Ethernet/IP parameter assignment for communication with the PAC</w:t>
      </w:r>
    </w:p>
    <w:p w14:paraId="13F1313D" w14:textId="06BCF989" w:rsidR="003753AC" w:rsidRPr="00DA42EE" w:rsidRDefault="003753AC">
      <w:pPr>
        <w:pStyle w:val="Heading4"/>
      </w:pPr>
      <w:r>
        <w:t>Ethernet/IP parameter setup for reading power, fault, and/or additional information from the</w:t>
      </w:r>
      <w:r w:rsidR="00D00808">
        <w:t xml:space="preserve"> </w:t>
      </w:r>
      <w:r>
        <w:t>PAC to align with the SCADA software requirements.</w:t>
      </w:r>
    </w:p>
    <w:p w14:paraId="26FABD5D" w14:textId="77777777" w:rsidR="003753AC" w:rsidRDefault="003753AC">
      <w:pPr>
        <w:pStyle w:val="Heading3"/>
      </w:pPr>
      <w:r>
        <w:t>Indicate</w:t>
      </w:r>
    </w:p>
    <w:p w14:paraId="7C3F6835" w14:textId="77777777" w:rsidR="003753AC" w:rsidRDefault="003753AC">
      <w:pPr>
        <w:pStyle w:val="Heading4"/>
      </w:pPr>
      <w:r>
        <w:lastRenderedPageBreak/>
        <w:t>Starter Firmware revision</w:t>
      </w:r>
    </w:p>
    <w:p w14:paraId="278DA7C6" w14:textId="77777777" w:rsidR="003753AC" w:rsidRDefault="003753AC">
      <w:pPr>
        <w:pStyle w:val="Heading4"/>
      </w:pPr>
      <w:r>
        <w:t>Starter EDS revision</w:t>
      </w:r>
    </w:p>
    <w:p w14:paraId="006A2DC7" w14:textId="77777777" w:rsidR="00020525" w:rsidRPr="00BC30DA" w:rsidRDefault="00B50B08" w:rsidP="008A6BF2">
      <w:pPr>
        <w:pStyle w:val="Heading2"/>
        <w:rPr>
          <w:caps/>
        </w:rPr>
      </w:pPr>
      <w:r w:rsidRPr="00BC30DA">
        <w:t>Measurement And Payment</w:t>
      </w:r>
    </w:p>
    <w:p w14:paraId="046ACC6A" w14:textId="7C6CA5F4" w:rsidR="00020525" w:rsidRPr="00BC30DA" w:rsidDel="00AF3424" w:rsidRDefault="00020525" w:rsidP="00020525">
      <w:pPr>
        <w:tabs>
          <w:tab w:val="left" w:pos="720"/>
          <w:tab w:val="left" w:pos="2880"/>
        </w:tabs>
        <w:spacing w:before="80"/>
        <w:ind w:left="720"/>
        <w:jc w:val="both"/>
        <w:rPr>
          <w:del w:id="48" w:author="John Liu" w:date="2022-04-26T12:43:00Z"/>
          <w:rFonts w:ascii="Calibri" w:hAnsi="Calibri" w:cs="Calibri"/>
          <w:i/>
          <w:szCs w:val="22"/>
          <w:highlight w:val="yellow"/>
        </w:rPr>
      </w:pPr>
      <w:del w:id="49" w:author="John Liu" w:date="2022-04-26T12:43:00Z">
        <w:r w:rsidRPr="00BC30DA" w:rsidDel="00AF3424">
          <w:rPr>
            <w:rFonts w:ascii="Calibri" w:hAnsi="Calibri" w:cs="Calibri"/>
            <w:i/>
            <w:szCs w:val="22"/>
            <w:highlight w:val="yellow"/>
          </w:rPr>
          <w:delText>[Choose one of the following payment language provisions that best suits the individual project.</w:delText>
        </w:r>
      </w:del>
    </w:p>
    <w:p w14:paraId="1030BCED" w14:textId="3B2F70FB" w:rsidR="00020525" w:rsidRPr="00BC30DA" w:rsidRDefault="00020525" w:rsidP="00020525">
      <w:pPr>
        <w:tabs>
          <w:tab w:val="left" w:pos="720"/>
          <w:tab w:val="left" w:pos="2880"/>
        </w:tabs>
        <w:spacing w:before="80"/>
        <w:ind w:left="720"/>
        <w:jc w:val="both"/>
        <w:rPr>
          <w:rFonts w:ascii="Calibri" w:hAnsi="Calibri" w:cs="Calibri"/>
          <w:i/>
          <w:szCs w:val="22"/>
          <w:highlight w:val="yellow"/>
        </w:rPr>
      </w:pPr>
      <w:del w:id="50" w:author="John Liu" w:date="2022-04-26T12:43:00Z">
        <w:r w:rsidRPr="00BC30DA" w:rsidDel="00AF3424">
          <w:rPr>
            <w:rFonts w:ascii="Calibri" w:hAnsi="Calibri" w:cs="Calibri"/>
            <w:i/>
            <w:szCs w:val="22"/>
            <w:highlight w:val="yellow"/>
          </w:rPr>
          <w:delText>If this Section is not specifically referenced by an item in the Bid Form, please use the following language:</w:delText>
        </w:r>
      </w:del>
    </w:p>
    <w:p w14:paraId="38CC9AD6" w14:textId="77777777" w:rsidR="00020525" w:rsidRPr="00BC30DA" w:rsidRDefault="00020525" w:rsidP="00020525">
      <w:pPr>
        <w:tabs>
          <w:tab w:val="left" w:pos="720"/>
          <w:tab w:val="left" w:pos="1440"/>
        </w:tabs>
        <w:spacing w:before="80"/>
        <w:ind w:left="720"/>
        <w:jc w:val="both"/>
        <w:rPr>
          <w:rFonts w:ascii="Calibri" w:hAnsi="Calibri" w:cs="Calibri"/>
          <w:szCs w:val="22"/>
          <w:highlight w:val="yellow"/>
        </w:rPr>
      </w:pPr>
      <w:r w:rsidRPr="00BC30DA">
        <w:rPr>
          <w:rFonts w:ascii="Calibri" w:hAnsi="Calibri" w:cs="Calibri"/>
          <w:szCs w:val="22"/>
          <w:highlight w:val="yellow"/>
        </w:rPr>
        <w:t>.1</w:t>
      </w:r>
      <w:r w:rsidRPr="00BC30DA">
        <w:rPr>
          <w:rFonts w:ascii="Calibri" w:hAnsi="Calibri" w:cs="Calibri"/>
          <w:szCs w:val="22"/>
          <w:highlight w:val="yellow"/>
        </w:rPr>
        <w:tab/>
        <w:t>The work of this Section will not be measured separately for payment.  All costs associated with the work of this Section shall be included in the Contract Price.</w:t>
      </w:r>
    </w:p>
    <w:p w14:paraId="1C5CC9EF" w14:textId="3FC17132" w:rsidR="00020525" w:rsidRPr="00BC30DA" w:rsidDel="00AF3424" w:rsidRDefault="00020525" w:rsidP="00020525">
      <w:pPr>
        <w:tabs>
          <w:tab w:val="left" w:pos="720"/>
          <w:tab w:val="left" w:pos="2880"/>
        </w:tabs>
        <w:spacing w:before="80"/>
        <w:ind w:left="720"/>
        <w:jc w:val="both"/>
        <w:rPr>
          <w:del w:id="51" w:author="John Liu" w:date="2022-04-26T12:43:00Z"/>
          <w:rFonts w:ascii="Calibri" w:hAnsi="Calibri" w:cs="Calibri"/>
          <w:i/>
          <w:szCs w:val="22"/>
          <w:highlight w:val="yellow"/>
        </w:rPr>
      </w:pPr>
      <w:del w:id="52" w:author="John Liu" w:date="2022-04-26T12:43:00Z">
        <w:r w:rsidRPr="00BC30DA" w:rsidDel="00AF3424">
          <w:rPr>
            <w:rFonts w:ascii="Calibri" w:hAnsi="Calibri" w:cs="Calibri"/>
            <w:i/>
            <w:szCs w:val="22"/>
            <w:highlight w:val="yellow"/>
          </w:rPr>
          <w:delText>OR If this Section is specifically referenced in the Bid Form, use the following language and identify the relevant item in the Bid Form:</w:delText>
        </w:r>
      </w:del>
    </w:p>
    <w:p w14:paraId="2EBB98BD" w14:textId="24CFA90A" w:rsidR="00020525" w:rsidRPr="00BC30DA" w:rsidDel="00AF3424" w:rsidRDefault="00020525" w:rsidP="00020525">
      <w:pPr>
        <w:tabs>
          <w:tab w:val="left" w:pos="720"/>
          <w:tab w:val="left" w:pos="1440"/>
        </w:tabs>
        <w:spacing w:before="80"/>
        <w:ind w:left="720"/>
        <w:jc w:val="both"/>
        <w:rPr>
          <w:del w:id="53" w:author="John Liu" w:date="2022-04-26T12:43:00Z"/>
          <w:rFonts w:ascii="Calibri" w:hAnsi="Calibri" w:cs="Calibri"/>
          <w:szCs w:val="22"/>
          <w:highlight w:val="yellow"/>
        </w:rPr>
      </w:pPr>
      <w:del w:id="54" w:author="John Liu" w:date="2022-04-26T12:43:00Z">
        <w:r w:rsidRPr="00BC30DA" w:rsidDel="00AF3424">
          <w:rPr>
            <w:rFonts w:ascii="Calibri" w:hAnsi="Calibri" w:cs="Calibri"/>
            <w:szCs w:val="22"/>
            <w:highlight w:val="yellow"/>
          </w:rPr>
          <w:delText>.1</w:delText>
        </w:r>
        <w:r w:rsidRPr="00BC30DA" w:rsidDel="00AF3424">
          <w:rPr>
            <w:rFonts w:ascii="Calibri" w:hAnsi="Calibri" w:cs="Calibri"/>
            <w:szCs w:val="22"/>
            <w:highlight w:val="yellow"/>
          </w:rPr>
          <w:tab/>
          <w:delText>All costs associated with the work of this Section shall be included in the price(s) for Item No(s). ___ in the Bid Form.</w:delText>
        </w:r>
      </w:del>
    </w:p>
    <w:p w14:paraId="6DDF4600" w14:textId="12CCD357" w:rsidR="00020525" w:rsidRPr="00BC30DA" w:rsidRDefault="00020525" w:rsidP="00020525">
      <w:pPr>
        <w:tabs>
          <w:tab w:val="left" w:pos="720"/>
          <w:tab w:val="left" w:pos="1440"/>
          <w:tab w:val="left" w:pos="2880"/>
        </w:tabs>
        <w:spacing w:before="80"/>
        <w:ind w:left="720"/>
        <w:jc w:val="both"/>
        <w:rPr>
          <w:rFonts w:ascii="Calibri" w:hAnsi="Calibri" w:cs="Calibri"/>
          <w:szCs w:val="22"/>
        </w:rPr>
      </w:pPr>
      <w:del w:id="55" w:author="John Liu" w:date="2022-04-26T12:43:00Z">
        <w:r w:rsidRPr="00BC30DA" w:rsidDel="00AF3424">
          <w:rPr>
            <w:rFonts w:ascii="Calibri" w:hAnsi="Calibri" w:cs="Calibri"/>
            <w:i/>
            <w:szCs w:val="22"/>
            <w:highlight w:val="yellow"/>
          </w:rPr>
          <w:delText>If the work of this Section is to be measured and paid for by several different methods, please amend the standard wording given above to reflect the different methods of measurement and payment.</w:delText>
        </w:r>
        <w:r w:rsidRPr="00BC30DA" w:rsidDel="00AF3424">
          <w:rPr>
            <w:rFonts w:ascii="Calibri" w:hAnsi="Calibri" w:cs="Calibri"/>
            <w:szCs w:val="22"/>
            <w:highlight w:val="yellow"/>
          </w:rPr>
          <w:delText>]</w:delText>
        </w:r>
      </w:del>
    </w:p>
    <w:p w14:paraId="298D68CF" w14:textId="77777777" w:rsidR="00020525" w:rsidRPr="00BC30DA" w:rsidRDefault="00B50B08" w:rsidP="008A6BF2">
      <w:pPr>
        <w:pStyle w:val="Heading2"/>
        <w:rPr>
          <w:caps/>
        </w:rPr>
      </w:pPr>
      <w:r w:rsidRPr="00BC30DA">
        <w:t>Warranty</w:t>
      </w:r>
    </w:p>
    <w:p w14:paraId="30FA9BF3" w14:textId="51B3F5DB" w:rsidR="00020525" w:rsidRPr="00BC30DA" w:rsidRDefault="00020525" w:rsidP="008A6BF2">
      <w:pPr>
        <w:pStyle w:val="Heading3"/>
      </w:pPr>
      <w:r w:rsidRPr="00BC30DA">
        <w:t xml:space="preserve">Refer to Division 1, the Articles of </w:t>
      </w:r>
      <w:proofErr w:type="gramStart"/>
      <w:r w:rsidRPr="00BC30DA">
        <w:t>Agreement</w:t>
      </w:r>
      <w:proofErr w:type="gramEnd"/>
      <w:r w:rsidRPr="00BC30DA">
        <w:t xml:space="preserve"> and the General Conditions for warranty details.  Where a conflict exists between these requirements and additional requirements within Division </w:t>
      </w:r>
      <w:del w:id="56" w:author="John Liu" w:date="2022-04-26T12:44:00Z">
        <w:r w:rsidRPr="00BC30DA" w:rsidDel="00AF3424">
          <w:delText>40</w:delText>
        </w:r>
      </w:del>
      <w:ins w:id="57" w:author="John Liu" w:date="2022-04-26T12:44:00Z">
        <w:r w:rsidR="00AF3424">
          <w:t>16</w:t>
        </w:r>
      </w:ins>
      <w:r w:rsidRPr="00BC30DA">
        <w:t>, the Contractor shall meet the more stringent requirement.</w:t>
      </w:r>
    </w:p>
    <w:p w14:paraId="193D8F73" w14:textId="77777777" w:rsidR="00020525" w:rsidRPr="00BC30DA" w:rsidRDefault="00020525" w:rsidP="008A6BF2">
      <w:pPr>
        <w:pStyle w:val="Heading3"/>
      </w:pPr>
      <w:r w:rsidRPr="00BC30DA">
        <w:t>The warranty for products supplied under this section shall be by a local Canadian distributor in the Province of Ontario</w:t>
      </w:r>
      <w:r w:rsidRPr="00BC30DA">
        <w:rPr>
          <w:spacing w:val="-3"/>
          <w:lang w:val="en-GB"/>
        </w:rPr>
        <w:t>.</w:t>
      </w:r>
    </w:p>
    <w:p w14:paraId="69B4DDE8" w14:textId="77777777" w:rsidR="00020525" w:rsidRPr="00BC30DA" w:rsidRDefault="00B50B08" w:rsidP="008A6BF2">
      <w:pPr>
        <w:pStyle w:val="Heading2"/>
        <w:rPr>
          <w:caps/>
        </w:rPr>
      </w:pPr>
      <w:r w:rsidRPr="00BC30DA">
        <w:t>References</w:t>
      </w:r>
    </w:p>
    <w:p w14:paraId="5AB1F0C9" w14:textId="77777777" w:rsidR="00020525" w:rsidRPr="00BC30DA" w:rsidRDefault="00020525" w:rsidP="008A6BF2">
      <w:pPr>
        <w:pStyle w:val="Heading3"/>
      </w:pPr>
      <w:r w:rsidRPr="00BC30DA">
        <w:t>NEMA Contactors and motor-starters.</w:t>
      </w:r>
    </w:p>
    <w:p w14:paraId="776F313F" w14:textId="77777777" w:rsidR="00020525" w:rsidRPr="00BC30DA" w:rsidRDefault="00020525" w:rsidP="008A6BF2">
      <w:pPr>
        <w:pStyle w:val="Heading3"/>
      </w:pPr>
      <w:r w:rsidRPr="00BC30DA">
        <w:t>Underwriters Laboratories</w:t>
      </w:r>
    </w:p>
    <w:p w14:paraId="7FC1431B" w14:textId="0E8C7EE1" w:rsidR="00020525" w:rsidRPr="00BC30DA" w:rsidDel="00AF3424" w:rsidRDefault="00020525" w:rsidP="008A6BF2">
      <w:pPr>
        <w:pStyle w:val="Heading4"/>
        <w:rPr>
          <w:del w:id="58" w:author="John Liu" w:date="2022-04-26T12:44:00Z"/>
        </w:rPr>
      </w:pPr>
      <w:del w:id="59" w:author="John Liu" w:date="2022-04-26T12:44:00Z">
        <w:r w:rsidRPr="00BC30DA" w:rsidDel="00AF3424">
          <w:delText>UL</w:delText>
        </w:r>
      </w:del>
    </w:p>
    <w:p w14:paraId="34386183" w14:textId="77777777" w:rsidR="00020525" w:rsidRPr="00BC30DA" w:rsidRDefault="00020525" w:rsidP="008A6BF2">
      <w:pPr>
        <w:pStyle w:val="Heading4"/>
      </w:pPr>
      <w:r w:rsidRPr="00BC30DA">
        <w:t>CUL</w:t>
      </w:r>
    </w:p>
    <w:p w14:paraId="7201BE6C" w14:textId="77777777" w:rsidR="00020525" w:rsidRPr="00BC30DA" w:rsidRDefault="00020525" w:rsidP="008A6BF2">
      <w:pPr>
        <w:pStyle w:val="Heading3"/>
      </w:pPr>
      <w:r w:rsidRPr="00BC30DA">
        <w:t>National Electrical Manufacturer’s Association (NEMA)</w:t>
      </w:r>
    </w:p>
    <w:p w14:paraId="47F31B49" w14:textId="77777777" w:rsidR="00020525" w:rsidRPr="00BC30DA" w:rsidRDefault="00020525" w:rsidP="008A6BF2">
      <w:pPr>
        <w:pStyle w:val="Heading3"/>
      </w:pPr>
      <w:r w:rsidRPr="00BC30DA">
        <w:t>Canadian Standards Association International – CAN/CAS-C22.2 No. 14-05</w:t>
      </w:r>
    </w:p>
    <w:p w14:paraId="546AA8A5" w14:textId="1ABDBEEF" w:rsidR="00020525" w:rsidRPr="00AC5154" w:rsidRDefault="000B2AE2" w:rsidP="00020525">
      <w:pPr>
        <w:pStyle w:val="Heading1"/>
        <w:numPr>
          <w:ilvl w:val="0"/>
          <w:numId w:val="31"/>
        </w:numPr>
        <w:spacing w:before="80"/>
      </w:pPr>
      <w:r>
        <w:t>PRODUCTS</w:t>
      </w:r>
    </w:p>
    <w:p w14:paraId="1AD495B7" w14:textId="77777777" w:rsidR="0046005B" w:rsidRPr="00496116" w:rsidRDefault="00B50B08" w:rsidP="00496116">
      <w:pPr>
        <w:pStyle w:val="Heading2"/>
      </w:pPr>
      <w:r w:rsidRPr="00496116">
        <w:t>Manual Motor Starters</w:t>
      </w:r>
    </w:p>
    <w:p w14:paraId="688043CD" w14:textId="77777777" w:rsidR="0046005B" w:rsidRPr="00F06072" w:rsidRDefault="0046005B" w:rsidP="008A6BF2">
      <w:pPr>
        <w:pStyle w:val="Heading3"/>
      </w:pPr>
      <w:r w:rsidRPr="00F06072">
        <w:t xml:space="preserve">Manual motor starters shall have a quick-make/quick-break toggle mechanism. </w:t>
      </w:r>
    </w:p>
    <w:p w14:paraId="1BB603C4" w14:textId="77777777" w:rsidR="0046005B" w:rsidRDefault="0046005B" w:rsidP="008A6BF2">
      <w:pPr>
        <w:pStyle w:val="Heading3"/>
      </w:pPr>
      <w:r>
        <w:t>One or three overload heaters, as appropriate with manual reset.</w:t>
      </w:r>
    </w:p>
    <w:p w14:paraId="30BB2615" w14:textId="77777777" w:rsidR="0046005B" w:rsidRDefault="0046005B" w:rsidP="008A6BF2">
      <w:pPr>
        <w:pStyle w:val="Heading3"/>
      </w:pPr>
      <w:r>
        <w:t>Trip indicating handle.</w:t>
      </w:r>
    </w:p>
    <w:p w14:paraId="16B0D018" w14:textId="77777777" w:rsidR="0046005B" w:rsidRPr="00AA504D" w:rsidRDefault="0046005B" w:rsidP="008A6BF2">
      <w:pPr>
        <w:pStyle w:val="Heading3"/>
      </w:pPr>
      <w:r w:rsidRPr="00AA504D">
        <w:t>Pushbutton</w:t>
      </w:r>
      <w:r>
        <w:t>s</w:t>
      </w:r>
      <w:r w:rsidRPr="00AA504D">
        <w:t>: heavy duty, oil or dust tight as indicated, labelled as indicated.</w:t>
      </w:r>
    </w:p>
    <w:p w14:paraId="182BE1BE" w14:textId="77777777" w:rsidR="0046005B" w:rsidRPr="00AA504D" w:rsidRDefault="0046005B" w:rsidP="008A6BF2">
      <w:pPr>
        <w:pStyle w:val="Heading3"/>
      </w:pPr>
      <w:r w:rsidRPr="00AA504D">
        <w:t>Indicating light: oil or dust tight as indicated, type and colour as indicated.</w:t>
      </w:r>
      <w:r>
        <w:t xml:space="preserve"> </w:t>
      </w:r>
      <w:r w:rsidRPr="00B46927">
        <w:t xml:space="preserve">Control devices mounted on panel door shall such as </w:t>
      </w:r>
      <w:proofErr w:type="gramStart"/>
      <w:r w:rsidRPr="00B46927">
        <w:t>push-buttons</w:t>
      </w:r>
      <w:proofErr w:type="gramEnd"/>
      <w:r w:rsidRPr="00B46927">
        <w:t xml:space="preserve">, selector switches, pilot lights shall be according to the Region of York standards. Refer to </w:t>
      </w:r>
      <w:r>
        <w:t>Division 16</w:t>
      </w:r>
      <w:r w:rsidRPr="00B46927">
        <w:t xml:space="preserve"> </w:t>
      </w:r>
      <w:r>
        <w:t>s</w:t>
      </w:r>
      <w:r w:rsidRPr="00B46927">
        <w:t>pecifications for more details.</w:t>
      </w:r>
    </w:p>
    <w:p w14:paraId="667FF244" w14:textId="77777777" w:rsidR="0046005B" w:rsidRPr="00AA504D" w:rsidRDefault="0046005B" w:rsidP="008A6BF2">
      <w:pPr>
        <w:pStyle w:val="Heading3"/>
      </w:pPr>
      <w:r w:rsidRPr="00AA504D">
        <w:t>Locking tab to permit padlocking in "ON" and "OFF" positions.</w:t>
      </w:r>
    </w:p>
    <w:p w14:paraId="557DF60A" w14:textId="0304B9D2" w:rsidR="0046005B" w:rsidRDefault="0046005B" w:rsidP="008A6BF2">
      <w:pPr>
        <w:pStyle w:val="Heading3"/>
      </w:pPr>
      <w:r>
        <w:t xml:space="preserve">Enclosure shall be rated NEMA </w:t>
      </w:r>
      <w:ins w:id="60" w:author="John Liu" w:date="2022-04-26T12:45:00Z">
        <w:r w:rsidR="00C10984">
          <w:t xml:space="preserve">12 or 4x </w:t>
        </w:r>
      </w:ins>
      <w:ins w:id="61" w:author="John Liu" w:date="2022-04-26T12:46:00Z">
        <w:r w:rsidR="00C10984">
          <w:t>as indicated on the Contract Drawings</w:t>
        </w:r>
      </w:ins>
      <w:del w:id="62" w:author="John Liu" w:date="2022-04-26T12:45:00Z">
        <w:r w:rsidDel="00C10984">
          <w:delText>1</w:delText>
        </w:r>
      </w:del>
      <w:del w:id="63" w:author="John Liu" w:date="2022-04-26T12:46:00Z">
        <w:r w:rsidDel="00C10984">
          <w:delText xml:space="preserve">/3R/4/4X/7/9/12 </w:delText>
        </w:r>
        <w:r w:rsidRPr="00B664DA" w:rsidDel="00C10984">
          <w:rPr>
            <w:b/>
            <w:i/>
            <w:highlight w:val="yellow"/>
          </w:rPr>
          <w:delText>[Consultant to confirm]</w:delText>
        </w:r>
      </w:del>
      <w:r>
        <w:t xml:space="preserve">.  </w:t>
      </w:r>
    </w:p>
    <w:p w14:paraId="5C54C794" w14:textId="0A644081" w:rsidR="0046005B" w:rsidRPr="00E3246A" w:rsidRDefault="0046005B" w:rsidP="008A6BF2">
      <w:pPr>
        <w:pStyle w:val="Heading3"/>
      </w:pPr>
      <w:r>
        <w:lastRenderedPageBreak/>
        <w:t xml:space="preserve">Acceptable Manufacturers: Allen Bradley, Eaton, or </w:t>
      </w:r>
      <w:del w:id="64" w:author="Radulovic, Nicole" w:date="2022-11-04T16:35:00Z">
        <w:r w:rsidDel="00DB77CA">
          <w:delText xml:space="preserve">approved </w:delText>
        </w:r>
      </w:del>
      <w:r>
        <w:t>equivalent.</w:t>
      </w:r>
    </w:p>
    <w:p w14:paraId="3B7972D3" w14:textId="7C529935" w:rsidR="0046005B" w:rsidRPr="00456828" w:rsidRDefault="00B50B08" w:rsidP="001750C0">
      <w:pPr>
        <w:pStyle w:val="Heading2"/>
      </w:pPr>
      <w:r>
        <w:t xml:space="preserve">Full Voltage Reversing </w:t>
      </w:r>
      <w:r w:rsidR="005F3B00">
        <w:t>a</w:t>
      </w:r>
      <w:r>
        <w:t>nd Non-Reversing Motor Starters</w:t>
      </w:r>
    </w:p>
    <w:p w14:paraId="3D36DE5F" w14:textId="77777777" w:rsidR="0046005B" w:rsidRPr="00F06072" w:rsidRDefault="0046005B" w:rsidP="008A6BF2">
      <w:pPr>
        <w:pStyle w:val="Heading3"/>
      </w:pPr>
      <w:r w:rsidRPr="00F06072">
        <w:t xml:space="preserve">Magnetic starters shall be equipped with double-break silver alloy contacts. </w:t>
      </w:r>
    </w:p>
    <w:p w14:paraId="7CFDB48E" w14:textId="77777777" w:rsidR="0046005B" w:rsidRDefault="0046005B" w:rsidP="008A6BF2">
      <w:pPr>
        <w:pStyle w:val="Heading3"/>
      </w:pPr>
      <w:r w:rsidRPr="00AE4A8B">
        <w:t xml:space="preserve">Reversing starters shall consist of two (2) contactors and a single overload relay </w:t>
      </w:r>
      <w:proofErr w:type="gramStart"/>
      <w:r w:rsidRPr="00AE4A8B">
        <w:t>assembled together</w:t>
      </w:r>
      <w:proofErr w:type="gramEnd"/>
      <w:r w:rsidRPr="00AE4A8B">
        <w:t>. The contactors shall be mechanically and electrically interlocked to prevent line shorts and the energizing of both contactors simultaneously</w:t>
      </w:r>
    </w:p>
    <w:p w14:paraId="2C04A7D2" w14:textId="77777777" w:rsidR="0046005B" w:rsidRDefault="0046005B" w:rsidP="008A6BF2">
      <w:pPr>
        <w:pStyle w:val="Heading3"/>
      </w:pPr>
      <w:r w:rsidRPr="0048362A">
        <w:t xml:space="preserve">Coils shall be permanently marked with voltage, </w:t>
      </w:r>
      <w:proofErr w:type="gramStart"/>
      <w:r w:rsidRPr="0048362A">
        <w:t>frequency</w:t>
      </w:r>
      <w:proofErr w:type="gramEnd"/>
      <w:r w:rsidRPr="0048362A">
        <w:t xml:space="preserve"> and part number</w:t>
      </w:r>
    </w:p>
    <w:p w14:paraId="49A6DD0F" w14:textId="77777777" w:rsidR="0046005B" w:rsidRDefault="0046005B" w:rsidP="008A6BF2">
      <w:pPr>
        <w:pStyle w:val="Heading3"/>
      </w:pPr>
      <w:r>
        <w:t>Power and control terminal provided within starter.</w:t>
      </w:r>
    </w:p>
    <w:p w14:paraId="217B6404" w14:textId="77777777" w:rsidR="008A4222" w:rsidRDefault="008A4222">
      <w:pPr>
        <w:pStyle w:val="Heading3"/>
      </w:pPr>
      <w:r>
        <w:t>Control Transformer</w:t>
      </w:r>
    </w:p>
    <w:p w14:paraId="15B89F95" w14:textId="77777777" w:rsidR="008A4222" w:rsidRDefault="008A4222" w:rsidP="00DA5A41">
      <w:pPr>
        <w:pStyle w:val="Heading4"/>
      </w:pPr>
      <w:r>
        <w:t>Single phase, dry type, control transformer with primary Voltage as indicated and 120V secondary, complete with primary and secondary fuses, installed within starter enclosure.</w:t>
      </w:r>
    </w:p>
    <w:p w14:paraId="66CEDE75" w14:textId="77777777" w:rsidR="008A4222" w:rsidRDefault="008A4222" w:rsidP="00DA5A41">
      <w:pPr>
        <w:pStyle w:val="Heading4"/>
      </w:pPr>
      <w:r>
        <w:t>Size control transformer for control circuit load plus 20% spare capacity.</w:t>
      </w:r>
    </w:p>
    <w:p w14:paraId="29392BB6" w14:textId="77777777" w:rsidR="0046005B" w:rsidRDefault="0046005B" w:rsidP="008A6BF2">
      <w:pPr>
        <w:pStyle w:val="Heading3"/>
      </w:pPr>
      <w:r>
        <w:t xml:space="preserve">Provide paper copy as built wiring and schematic diagram inside starter enclosure. </w:t>
      </w:r>
    </w:p>
    <w:p w14:paraId="114EAC9A" w14:textId="77777777" w:rsidR="0046005B" w:rsidRDefault="0046005B" w:rsidP="008A6BF2">
      <w:pPr>
        <w:pStyle w:val="Heading3"/>
      </w:pPr>
      <w:r w:rsidRPr="00B46927">
        <w:t>Control schematics to be provided in accordance with the Region of York standards. Provide CAD and PDF versions in electronic format. Files in PDF format shall be combined into a single package.</w:t>
      </w:r>
    </w:p>
    <w:p w14:paraId="12404E5D" w14:textId="77777777" w:rsidR="0046005B" w:rsidRDefault="0046005B" w:rsidP="008A6BF2">
      <w:pPr>
        <w:pStyle w:val="Heading3"/>
      </w:pPr>
      <w:r>
        <w:t>Starter to include circuit breaker with level on outside of enclosure and provision for locking in the OFF position with up to 3 padlocks.</w:t>
      </w:r>
    </w:p>
    <w:p w14:paraId="480B0506" w14:textId="77777777" w:rsidR="0046005B" w:rsidRPr="00AE4A8B" w:rsidRDefault="0046005B" w:rsidP="008A6BF2">
      <w:pPr>
        <w:pStyle w:val="Heading3"/>
      </w:pPr>
      <w:r>
        <w:t xml:space="preserve">Control devices as required by contract documents. </w:t>
      </w:r>
      <w:r w:rsidRPr="00B46927">
        <w:t xml:space="preserve">Control devices mounted on panel door shall such as </w:t>
      </w:r>
      <w:proofErr w:type="gramStart"/>
      <w:r w:rsidRPr="00B46927">
        <w:t>push-buttons</w:t>
      </w:r>
      <w:proofErr w:type="gramEnd"/>
      <w:r w:rsidRPr="00B46927">
        <w:t xml:space="preserve">, selector switches, pilot lights shall be according to the Region of York standards. Refer to </w:t>
      </w:r>
      <w:r>
        <w:t>Division 16</w:t>
      </w:r>
      <w:r w:rsidRPr="00B46927">
        <w:t xml:space="preserve"> </w:t>
      </w:r>
      <w:r>
        <w:t>s</w:t>
      </w:r>
      <w:r w:rsidRPr="00B46927">
        <w:t>pecifications for more details.</w:t>
      </w:r>
    </w:p>
    <w:p w14:paraId="7A0D612A" w14:textId="653688B3" w:rsidR="00521F40" w:rsidRDefault="00521F40" w:rsidP="008A6BF2">
      <w:pPr>
        <w:pStyle w:val="Heading3"/>
      </w:pPr>
      <w:r>
        <w:t xml:space="preserve">Electronic Overload Relays </w:t>
      </w:r>
      <w:del w:id="65" w:author="John Liu" w:date="2022-04-26T12:47:00Z">
        <w:r w:rsidRPr="001436ED" w:rsidDel="00C10984">
          <w:rPr>
            <w:highlight w:val="yellow"/>
          </w:rPr>
          <w:delText>[Consultant to delete this section if intelligent overload is being used]</w:delText>
        </w:r>
      </w:del>
      <w:ins w:id="66" w:author="John Liu" w:date="2022-04-26T12:47:00Z">
        <w:r w:rsidR="00C10984">
          <w:t>for stand-alone field installed motor starters</w:t>
        </w:r>
      </w:ins>
    </w:p>
    <w:p w14:paraId="69A4AA50" w14:textId="3163D62A" w:rsidR="0046005B" w:rsidRPr="00F06072" w:rsidRDefault="0046005B" w:rsidP="008A6BF2">
      <w:pPr>
        <w:pStyle w:val="Heading4"/>
      </w:pPr>
      <w:r w:rsidRPr="00F06072">
        <w:t>Overload relay to be self-powered electronic type.</w:t>
      </w:r>
    </w:p>
    <w:p w14:paraId="6D26A1BE" w14:textId="77777777" w:rsidR="0046005B" w:rsidRDefault="0046005B" w:rsidP="008A6BF2">
      <w:pPr>
        <w:pStyle w:val="Heading4"/>
      </w:pPr>
      <w:r>
        <w:t>S</w:t>
      </w:r>
      <w:r w:rsidRPr="001C077D">
        <w:t>electa</w:t>
      </w:r>
      <w:r>
        <w:t xml:space="preserve">ble trip class </w:t>
      </w:r>
    </w:p>
    <w:p w14:paraId="7E17D853" w14:textId="77777777" w:rsidR="0046005B" w:rsidRDefault="0046005B" w:rsidP="008A6BF2">
      <w:pPr>
        <w:pStyle w:val="Heading4"/>
      </w:pPr>
      <w:r>
        <w:t>Phase unbalance.</w:t>
      </w:r>
    </w:p>
    <w:p w14:paraId="73D2F457" w14:textId="77777777" w:rsidR="0046005B" w:rsidRDefault="0046005B" w:rsidP="008A6BF2">
      <w:pPr>
        <w:pStyle w:val="Heading4"/>
      </w:pPr>
      <w:r w:rsidRPr="001C077D">
        <w:t xml:space="preserve">NO and NC contacts provided on the relay. </w:t>
      </w:r>
    </w:p>
    <w:p w14:paraId="7EF4A81C" w14:textId="77777777" w:rsidR="0046005B" w:rsidRDefault="0046005B" w:rsidP="008A6BF2">
      <w:pPr>
        <w:pStyle w:val="Heading4"/>
      </w:pPr>
      <w:r w:rsidRPr="001C077D">
        <w:t>Visual trip indication</w:t>
      </w:r>
      <w:r>
        <w:t>.</w:t>
      </w:r>
    </w:p>
    <w:p w14:paraId="0AE239C7" w14:textId="77777777" w:rsidR="0046005B" w:rsidRDefault="0046005B" w:rsidP="008A6BF2">
      <w:pPr>
        <w:pStyle w:val="Heading4"/>
      </w:pPr>
      <w:r w:rsidRPr="001C077D">
        <w:t>Overload to provi</w:t>
      </w:r>
      <w:r>
        <w:t>de 5:1 FLA adjustability range.</w:t>
      </w:r>
    </w:p>
    <w:p w14:paraId="23CF47A9" w14:textId="77777777" w:rsidR="0046005B" w:rsidRDefault="0046005B" w:rsidP="008A6BF2">
      <w:pPr>
        <w:pStyle w:val="Heading4"/>
      </w:pPr>
      <w:r>
        <w:t>M</w:t>
      </w:r>
      <w:r w:rsidRPr="001C077D">
        <w:t xml:space="preserve">anual </w:t>
      </w:r>
      <w:r>
        <w:t>and</w:t>
      </w:r>
      <w:r w:rsidRPr="001C077D">
        <w:t xml:space="preserve"> automatic reset</w:t>
      </w:r>
      <w:r>
        <w:t xml:space="preserve"> capabilities.</w:t>
      </w:r>
    </w:p>
    <w:p w14:paraId="61FCD2FE" w14:textId="2C37F7E9" w:rsidR="0046005B" w:rsidRPr="001C077D" w:rsidDel="00C10984" w:rsidRDefault="0046005B" w:rsidP="008A6BF2">
      <w:pPr>
        <w:pStyle w:val="Heading4"/>
        <w:rPr>
          <w:del w:id="67" w:author="John Liu" w:date="2022-04-26T12:48:00Z"/>
        </w:rPr>
      </w:pPr>
      <w:del w:id="68" w:author="John Liu" w:date="2022-04-26T12:48:00Z">
        <w:r w:rsidRPr="001C077D" w:rsidDel="00C10984">
          <w:delText>Remote</w:delText>
        </w:r>
        <w:r w:rsidDel="00C10984">
          <w:delText xml:space="preserve"> reset capabilities </w:delText>
        </w:r>
        <w:r w:rsidRPr="00B664DA" w:rsidDel="00C10984">
          <w:rPr>
            <w:b/>
            <w:i/>
            <w:highlight w:val="yellow"/>
          </w:rPr>
          <w:delText>[Consultant to confirm]</w:delText>
        </w:r>
        <w:r w:rsidDel="00C10984">
          <w:delText xml:space="preserve">.  </w:delText>
        </w:r>
      </w:del>
    </w:p>
    <w:p w14:paraId="3B3747BF" w14:textId="4BED4CA6" w:rsidR="0046005B" w:rsidRPr="009F7DE7" w:rsidRDefault="0046005B" w:rsidP="008A6BF2">
      <w:pPr>
        <w:pStyle w:val="Heading3"/>
      </w:pPr>
      <w:r w:rsidRPr="009F7DE7">
        <w:t xml:space="preserve">Acceptable manufacturers: Allen Bradley, Eaton, </w:t>
      </w:r>
      <w:r w:rsidR="0027459C">
        <w:t xml:space="preserve">ABB </w:t>
      </w:r>
      <w:r w:rsidRPr="009F7DE7">
        <w:t>or equivalent.</w:t>
      </w:r>
    </w:p>
    <w:p w14:paraId="52C82C53" w14:textId="05B095B8" w:rsidR="0046005B" w:rsidRPr="008F39C7" w:rsidRDefault="0046005B" w:rsidP="008A6BF2">
      <w:pPr>
        <w:pStyle w:val="Heading3"/>
      </w:pPr>
      <w:r>
        <w:t>Intelligent</w:t>
      </w:r>
      <w:r w:rsidRPr="008F39C7">
        <w:t xml:space="preserve"> Overload Relay</w:t>
      </w:r>
      <w:r>
        <w:t xml:space="preserve">s </w:t>
      </w:r>
      <w:del w:id="69" w:author="John Liu" w:date="2022-04-26T12:48:00Z">
        <w:r w:rsidRPr="00B664DA" w:rsidDel="00C10984">
          <w:rPr>
            <w:highlight w:val="yellow"/>
          </w:rPr>
          <w:delText xml:space="preserve">[Consultant to delete this section if intelligent overload is </w:delText>
        </w:r>
        <w:r w:rsidRPr="00B664DA" w:rsidDel="00C10984">
          <w:rPr>
            <w:highlight w:val="yellow"/>
            <w:u w:val="single"/>
          </w:rPr>
          <w:delText>NOT</w:delText>
        </w:r>
        <w:r w:rsidRPr="00B664DA" w:rsidDel="00C10984">
          <w:rPr>
            <w:highlight w:val="yellow"/>
          </w:rPr>
          <w:delText xml:space="preserve"> being used]</w:delText>
        </w:r>
      </w:del>
      <w:ins w:id="70" w:author="John Liu" w:date="2022-04-26T12:48:00Z">
        <w:r w:rsidR="00C10984">
          <w:t>for motor starters mounted inside intelligent MCC</w:t>
        </w:r>
      </w:ins>
    </w:p>
    <w:p w14:paraId="64593FFF" w14:textId="77777777" w:rsidR="0046005B" w:rsidRPr="00F06072" w:rsidRDefault="0046005B" w:rsidP="008A6BF2">
      <w:pPr>
        <w:pStyle w:val="Heading4"/>
      </w:pPr>
      <w:r w:rsidRPr="00F06072">
        <w:t>Provide intelligent overload relays (</w:t>
      </w:r>
      <w:r w:rsidR="000E3498">
        <w:t>IOR</w:t>
      </w:r>
      <w:r w:rsidRPr="00F06072">
        <w:t xml:space="preserve">) where indicated on drawings for each starter and/or </w:t>
      </w:r>
      <w:proofErr w:type="gramStart"/>
      <w:r w:rsidRPr="00F06072">
        <w:t>where</w:t>
      </w:r>
      <w:proofErr w:type="gramEnd"/>
      <w:r w:rsidRPr="00F06072">
        <w:t xml:space="preserve"> indicated on the drawings for protection, control and monitoring of equipment. </w:t>
      </w:r>
    </w:p>
    <w:p w14:paraId="4EF8FD4A" w14:textId="77777777" w:rsidR="0046005B" w:rsidRPr="00E10A86" w:rsidRDefault="0046005B" w:rsidP="008A6BF2">
      <w:pPr>
        <w:pStyle w:val="Heading4"/>
      </w:pPr>
      <w:r w:rsidRPr="00E10A86">
        <w:t xml:space="preserve">The </w:t>
      </w:r>
      <w:r w:rsidR="000E3498">
        <w:t>IOR</w:t>
      </w:r>
      <w:r w:rsidRPr="00E10A86">
        <w:t xml:space="preserve"> shall </w:t>
      </w:r>
      <w:r>
        <w:t xml:space="preserve">be UL Listed and CSA certified.  </w:t>
      </w:r>
      <w:r w:rsidR="000E3498">
        <w:t>IOR</w:t>
      </w:r>
      <w:r>
        <w:t xml:space="preserve"> to </w:t>
      </w:r>
      <w:r w:rsidRPr="00E10A86">
        <w:t>meet UL 60947-4-1, IEC/EN 60947-4-1</w:t>
      </w:r>
      <w:r>
        <w:t xml:space="preserve"> </w:t>
      </w:r>
      <w:r w:rsidRPr="00E10A86">
        <w:t>and CSA 22.2 #60947-4-1 standards</w:t>
      </w:r>
    </w:p>
    <w:p w14:paraId="4119F00D" w14:textId="77777777" w:rsidR="0046005B" w:rsidRPr="00496116" w:rsidRDefault="0046005B" w:rsidP="008A6BF2">
      <w:pPr>
        <w:pStyle w:val="Heading4"/>
      </w:pPr>
      <w:r w:rsidRPr="00496116">
        <w:t xml:space="preserve">The relay shall not require external current transformers for applications up to 136 amperes for motors rated less than 600VAC. Where larger motors are involved, external current transformers shall be used. </w:t>
      </w:r>
    </w:p>
    <w:p w14:paraId="1B1AF958" w14:textId="77777777" w:rsidR="0046005B" w:rsidRPr="00CB1C8C" w:rsidRDefault="0046005B" w:rsidP="008A6BF2">
      <w:pPr>
        <w:pStyle w:val="Heading4"/>
      </w:pPr>
      <w:r w:rsidRPr="00CB1C8C">
        <w:t xml:space="preserve">The </w:t>
      </w:r>
      <w:r w:rsidR="000E3498">
        <w:t>IOR</w:t>
      </w:r>
      <w:r w:rsidRPr="00CB1C8C">
        <w:t xml:space="preserve"> shall come with LED status Indicators to indicate </w:t>
      </w:r>
      <w:r w:rsidR="000E3498">
        <w:t>IOR</w:t>
      </w:r>
      <w:r w:rsidRPr="00CB1C8C">
        <w:t xml:space="preserve"> Fault and Warning conditions</w:t>
      </w:r>
      <w:r>
        <w:t>.</w:t>
      </w:r>
    </w:p>
    <w:p w14:paraId="74DC578B" w14:textId="77777777" w:rsidR="0046005B" w:rsidRDefault="0046005B" w:rsidP="008A6BF2">
      <w:pPr>
        <w:pStyle w:val="Heading4"/>
      </w:pPr>
      <w:r>
        <w:t xml:space="preserve">The </w:t>
      </w:r>
      <w:r w:rsidR="000E3498">
        <w:t>IOR</w:t>
      </w:r>
      <w:r>
        <w:t xml:space="preserve"> shall have selectable trip classes from 5 to 30 minimum.</w:t>
      </w:r>
    </w:p>
    <w:p w14:paraId="441760A3" w14:textId="77777777" w:rsidR="0046005B" w:rsidRDefault="0046005B" w:rsidP="008A6BF2">
      <w:pPr>
        <w:pStyle w:val="Heading4"/>
      </w:pPr>
      <w:r>
        <w:t xml:space="preserve">The </w:t>
      </w:r>
      <w:r w:rsidR="000E3498">
        <w:t>IOR</w:t>
      </w:r>
      <w:r>
        <w:t xml:space="preserve"> shall have both manual and automatic reset mode.</w:t>
      </w:r>
    </w:p>
    <w:p w14:paraId="4FE331D8" w14:textId="77777777" w:rsidR="0046005B" w:rsidRPr="001D3B3C" w:rsidRDefault="0046005B" w:rsidP="008A6BF2">
      <w:pPr>
        <w:pStyle w:val="Heading4"/>
      </w:pPr>
      <w:r>
        <w:lastRenderedPageBreak/>
        <w:t xml:space="preserve">The </w:t>
      </w:r>
      <w:r w:rsidR="000E3498">
        <w:t>IOR</w:t>
      </w:r>
      <w:r>
        <w:t xml:space="preserve"> shall have non-volatile memory back-up.</w:t>
      </w:r>
    </w:p>
    <w:p w14:paraId="59FC0322" w14:textId="77777777" w:rsidR="0046005B" w:rsidRDefault="0046005B" w:rsidP="008A6BF2">
      <w:pPr>
        <w:pStyle w:val="Heading4"/>
      </w:pPr>
      <w:r>
        <w:t xml:space="preserve">The </w:t>
      </w:r>
      <w:r w:rsidR="000E3498">
        <w:t>IOR</w:t>
      </w:r>
      <w:r>
        <w:t xml:space="preserve"> shall provide the following protection features:</w:t>
      </w:r>
    </w:p>
    <w:p w14:paraId="34111D1F" w14:textId="77777777" w:rsidR="0046005B" w:rsidRPr="001D3B3C" w:rsidRDefault="0046005B" w:rsidP="008A6BF2">
      <w:pPr>
        <w:pStyle w:val="Heading5"/>
        <w:numPr>
          <w:ilvl w:val="4"/>
          <w:numId w:val="37"/>
        </w:numPr>
      </w:pPr>
      <w:r w:rsidRPr="001D3B3C">
        <w:t>Overtemperature Protection</w:t>
      </w:r>
    </w:p>
    <w:p w14:paraId="0F970C13" w14:textId="77777777" w:rsidR="0046005B" w:rsidRPr="001D3B3C" w:rsidRDefault="0046005B" w:rsidP="008A6BF2">
      <w:pPr>
        <w:pStyle w:val="Heading5"/>
      </w:pPr>
      <w:r w:rsidRPr="001D3B3C">
        <w:t>Voltage and Current Phase Loss</w:t>
      </w:r>
    </w:p>
    <w:p w14:paraId="30B6F844" w14:textId="77777777" w:rsidR="0046005B" w:rsidRPr="001D3B3C" w:rsidRDefault="0046005B" w:rsidP="008A6BF2">
      <w:pPr>
        <w:pStyle w:val="Heading5"/>
      </w:pPr>
      <w:r w:rsidRPr="001D3B3C">
        <w:t>Stall</w:t>
      </w:r>
    </w:p>
    <w:p w14:paraId="765F077D" w14:textId="77777777" w:rsidR="0046005B" w:rsidRPr="001D3B3C" w:rsidRDefault="0046005B" w:rsidP="008A6BF2">
      <w:pPr>
        <w:pStyle w:val="Heading5"/>
      </w:pPr>
      <w:r w:rsidRPr="001D3B3C">
        <w:t>Jam</w:t>
      </w:r>
    </w:p>
    <w:p w14:paraId="36AF4EDB" w14:textId="77777777" w:rsidR="0046005B" w:rsidRPr="001D3B3C" w:rsidRDefault="0046005B" w:rsidP="008A6BF2">
      <w:pPr>
        <w:pStyle w:val="Heading5"/>
      </w:pPr>
      <w:r w:rsidRPr="001D3B3C">
        <w:t>Underload</w:t>
      </w:r>
    </w:p>
    <w:p w14:paraId="7E70F88D" w14:textId="77777777" w:rsidR="0046005B" w:rsidRPr="001D3B3C" w:rsidRDefault="0046005B" w:rsidP="008A6BF2">
      <w:pPr>
        <w:pStyle w:val="Heading5"/>
      </w:pPr>
      <w:r w:rsidRPr="001D3B3C">
        <w:t xml:space="preserve">Current imbalance </w:t>
      </w:r>
    </w:p>
    <w:p w14:paraId="4EFC46FD" w14:textId="77777777" w:rsidR="0046005B" w:rsidRPr="001D3B3C" w:rsidRDefault="0046005B" w:rsidP="008A6BF2">
      <w:pPr>
        <w:pStyle w:val="Heading5"/>
      </w:pPr>
      <w:r w:rsidRPr="001D3B3C">
        <w:t>Ground Fault</w:t>
      </w:r>
    </w:p>
    <w:p w14:paraId="3F3C24DD" w14:textId="77777777" w:rsidR="0046005B" w:rsidRPr="001D3B3C" w:rsidRDefault="0046005B" w:rsidP="008A6BF2">
      <w:pPr>
        <w:pStyle w:val="Heading5"/>
      </w:pPr>
      <w:r w:rsidRPr="001D3B3C">
        <w:t>Phase Rotation</w:t>
      </w:r>
    </w:p>
    <w:p w14:paraId="015EFAAC" w14:textId="77777777" w:rsidR="0046005B" w:rsidRPr="001D3B3C" w:rsidRDefault="0046005B" w:rsidP="008A6BF2">
      <w:pPr>
        <w:pStyle w:val="Heading5"/>
      </w:pPr>
      <w:r w:rsidRPr="001D3B3C">
        <w:t>Overvoltage</w:t>
      </w:r>
    </w:p>
    <w:p w14:paraId="33C3376E" w14:textId="77777777" w:rsidR="0046005B" w:rsidRPr="001D3B3C" w:rsidRDefault="0046005B" w:rsidP="008A6BF2">
      <w:pPr>
        <w:pStyle w:val="Heading5"/>
      </w:pPr>
      <w:r w:rsidRPr="001D3B3C">
        <w:t>Undervoltage</w:t>
      </w:r>
    </w:p>
    <w:p w14:paraId="63325179" w14:textId="77777777" w:rsidR="0046005B" w:rsidRPr="001D3B3C" w:rsidRDefault="0046005B" w:rsidP="008A6BF2">
      <w:pPr>
        <w:pStyle w:val="Heading5"/>
      </w:pPr>
      <w:r w:rsidRPr="001D3B3C">
        <w:t>Voltage Imbalance</w:t>
      </w:r>
    </w:p>
    <w:p w14:paraId="1C6C847C" w14:textId="77777777" w:rsidR="0046005B" w:rsidRPr="001D3B3C" w:rsidRDefault="0046005B" w:rsidP="008A6BF2">
      <w:pPr>
        <w:pStyle w:val="Heading5"/>
      </w:pPr>
      <w:r w:rsidRPr="001D3B3C">
        <w:t>Frequency Deviation</w:t>
      </w:r>
    </w:p>
    <w:p w14:paraId="0A234C09" w14:textId="77777777" w:rsidR="0046005B" w:rsidRPr="001D3B3C" w:rsidRDefault="0046005B" w:rsidP="008A6BF2">
      <w:pPr>
        <w:pStyle w:val="Heading5"/>
      </w:pPr>
      <w:r w:rsidRPr="001D3B3C">
        <w:t>Power Factor Deviation</w:t>
      </w:r>
    </w:p>
    <w:p w14:paraId="0728B796" w14:textId="77777777" w:rsidR="0046005B" w:rsidRDefault="0046005B" w:rsidP="008A6BF2">
      <w:pPr>
        <w:pStyle w:val="Heading4"/>
      </w:pPr>
      <w:r w:rsidRPr="001D3B3C">
        <w:t xml:space="preserve">The </w:t>
      </w:r>
      <w:r w:rsidR="000E3498">
        <w:t>IOR</w:t>
      </w:r>
      <w:r w:rsidRPr="001D3B3C">
        <w:t xml:space="preserve"> shall provide the following </w:t>
      </w:r>
      <w:r>
        <w:t>monitoring</w:t>
      </w:r>
      <w:r w:rsidRPr="001D3B3C">
        <w:t xml:space="preserve"> features:</w:t>
      </w:r>
    </w:p>
    <w:p w14:paraId="40179F74" w14:textId="77777777" w:rsidR="0046005B" w:rsidRPr="001D3B3C" w:rsidRDefault="0046005B" w:rsidP="008A6BF2">
      <w:pPr>
        <w:pStyle w:val="Heading5"/>
        <w:numPr>
          <w:ilvl w:val="4"/>
          <w:numId w:val="38"/>
        </w:numPr>
      </w:pPr>
      <w:r w:rsidRPr="001D3B3C">
        <w:t>Current monitoring (Phase, Average, Imbalance)</w:t>
      </w:r>
    </w:p>
    <w:p w14:paraId="654CF430" w14:textId="77777777" w:rsidR="0046005B" w:rsidRPr="001D3B3C" w:rsidRDefault="0046005B" w:rsidP="008A6BF2">
      <w:pPr>
        <w:pStyle w:val="Heading5"/>
      </w:pPr>
      <w:r w:rsidRPr="001D3B3C">
        <w:t>Voltage Monitoring (L-L, L-L avg, Phase Order, Imbalance)</w:t>
      </w:r>
    </w:p>
    <w:p w14:paraId="5440C77A" w14:textId="77777777" w:rsidR="0046005B" w:rsidRPr="001D3B3C" w:rsidRDefault="0046005B" w:rsidP="008A6BF2">
      <w:pPr>
        <w:pStyle w:val="Heading5"/>
      </w:pPr>
      <w:r w:rsidRPr="001D3B3C">
        <w:t>Frequency</w:t>
      </w:r>
    </w:p>
    <w:p w14:paraId="54317EB1" w14:textId="77777777" w:rsidR="0046005B" w:rsidRPr="001D3B3C" w:rsidRDefault="0046005B" w:rsidP="008A6BF2">
      <w:pPr>
        <w:pStyle w:val="Heading5"/>
      </w:pPr>
      <w:r w:rsidRPr="001D3B3C">
        <w:t xml:space="preserve">Power (kW, kVA, </w:t>
      </w:r>
      <w:proofErr w:type="spellStart"/>
      <w:r w:rsidRPr="001D3B3C">
        <w:t>kVAR</w:t>
      </w:r>
      <w:proofErr w:type="spellEnd"/>
      <w:r w:rsidRPr="001D3B3C">
        <w:t xml:space="preserve">, PF, kWh, </w:t>
      </w:r>
      <w:proofErr w:type="spellStart"/>
      <w:r w:rsidRPr="001D3B3C">
        <w:t>kVAh</w:t>
      </w:r>
      <w:proofErr w:type="spellEnd"/>
      <w:r w:rsidRPr="001D3B3C">
        <w:t xml:space="preserve">, </w:t>
      </w:r>
      <w:proofErr w:type="spellStart"/>
      <w:r w:rsidRPr="001D3B3C">
        <w:t>kVARh</w:t>
      </w:r>
      <w:proofErr w:type="spellEnd"/>
      <w:r w:rsidRPr="001D3B3C">
        <w:t>)</w:t>
      </w:r>
    </w:p>
    <w:p w14:paraId="09D6314F" w14:textId="77777777" w:rsidR="0046005B" w:rsidRDefault="0046005B" w:rsidP="008A6BF2">
      <w:pPr>
        <w:pStyle w:val="Heading5"/>
      </w:pPr>
      <w:r>
        <w:t>Device Status</w:t>
      </w:r>
    </w:p>
    <w:p w14:paraId="792E517A" w14:textId="77777777" w:rsidR="0046005B" w:rsidRPr="001D3B3C" w:rsidRDefault="0046005B" w:rsidP="008A6BF2">
      <w:pPr>
        <w:pStyle w:val="Heading5"/>
      </w:pPr>
      <w:r w:rsidRPr="001D3B3C">
        <w:t>Operating Time</w:t>
      </w:r>
    </w:p>
    <w:p w14:paraId="00F8B4DA" w14:textId="77777777" w:rsidR="0046005B" w:rsidRPr="001D3B3C" w:rsidRDefault="0046005B" w:rsidP="008A6BF2">
      <w:pPr>
        <w:pStyle w:val="Heading5"/>
      </w:pPr>
      <w:r w:rsidRPr="001D3B3C">
        <w:t>Time to Trip</w:t>
      </w:r>
    </w:p>
    <w:p w14:paraId="603EC8AA" w14:textId="77777777" w:rsidR="0046005B" w:rsidRPr="001D3B3C" w:rsidRDefault="0046005B" w:rsidP="008A6BF2">
      <w:pPr>
        <w:pStyle w:val="Heading5"/>
      </w:pPr>
      <w:r w:rsidRPr="001D3B3C">
        <w:t>Time to Reset</w:t>
      </w:r>
    </w:p>
    <w:p w14:paraId="63A507CF" w14:textId="77777777" w:rsidR="0046005B" w:rsidRPr="001D3B3C" w:rsidRDefault="0046005B" w:rsidP="008A6BF2">
      <w:pPr>
        <w:pStyle w:val="Heading5"/>
      </w:pPr>
      <w:r w:rsidRPr="001D3B3C">
        <w:t>PTC Status</w:t>
      </w:r>
    </w:p>
    <w:p w14:paraId="4D2984A3" w14:textId="77777777" w:rsidR="0046005B" w:rsidRPr="001D3B3C" w:rsidRDefault="0046005B" w:rsidP="008A6BF2">
      <w:pPr>
        <w:pStyle w:val="Heading5"/>
      </w:pPr>
      <w:r w:rsidRPr="001D3B3C">
        <w:t>Run Time</w:t>
      </w:r>
    </w:p>
    <w:p w14:paraId="4CD24565" w14:textId="77777777" w:rsidR="0046005B" w:rsidRPr="001D3B3C" w:rsidRDefault="0046005B" w:rsidP="008A6BF2">
      <w:pPr>
        <w:pStyle w:val="Heading5"/>
      </w:pPr>
      <w:r w:rsidRPr="001D3B3C">
        <w:t>Number of Starts</w:t>
      </w:r>
    </w:p>
    <w:p w14:paraId="39BD07E9" w14:textId="77777777" w:rsidR="0046005B" w:rsidRPr="001D3B3C" w:rsidRDefault="0046005B" w:rsidP="008A6BF2">
      <w:pPr>
        <w:pStyle w:val="Heading5"/>
      </w:pPr>
      <w:r w:rsidRPr="001D3B3C">
        <w:t>Thermal Memory</w:t>
      </w:r>
    </w:p>
    <w:p w14:paraId="23E555C8" w14:textId="77777777" w:rsidR="0046005B" w:rsidRDefault="0046005B" w:rsidP="008A6BF2">
      <w:pPr>
        <w:pStyle w:val="Heading5"/>
      </w:pPr>
      <w:r w:rsidRPr="001D3B3C">
        <w:t>Snapshot Trip</w:t>
      </w:r>
    </w:p>
    <w:p w14:paraId="30188EDB" w14:textId="77777777" w:rsidR="0046005B" w:rsidRPr="00496116" w:rsidRDefault="0046005B" w:rsidP="008A6BF2">
      <w:pPr>
        <w:pStyle w:val="Heading4"/>
      </w:pPr>
      <w:r w:rsidRPr="00496116">
        <w:t xml:space="preserve">The </w:t>
      </w:r>
      <w:r w:rsidR="000E3498" w:rsidRPr="00496116">
        <w:t>IOR</w:t>
      </w:r>
      <w:r w:rsidRPr="00496116">
        <w:t xml:space="preserve"> shall have onboard I/O, 4 Digital Input, 3 Relay Output minimum.  Additional I/O shall be provided either through </w:t>
      </w:r>
      <w:r w:rsidR="000E3498" w:rsidRPr="00496116">
        <w:t>IOR</w:t>
      </w:r>
      <w:r w:rsidRPr="00496116">
        <w:t xml:space="preserve"> expansion modules or stand-alone modules as indicated on the contract drawings.</w:t>
      </w:r>
    </w:p>
    <w:p w14:paraId="392D400D" w14:textId="77777777" w:rsidR="0046005B" w:rsidRPr="00706769" w:rsidRDefault="0046005B" w:rsidP="008A6BF2">
      <w:pPr>
        <w:pStyle w:val="Heading4"/>
      </w:pPr>
      <w:r>
        <w:t xml:space="preserve">The </w:t>
      </w:r>
      <w:r w:rsidR="000E3498">
        <w:t>IOR</w:t>
      </w:r>
      <w:r>
        <w:t xml:space="preserve"> to have a display unit that can be mounted on the MCC/panel door.  Display unit shall be powered from the </w:t>
      </w:r>
      <w:r w:rsidR="000E3498">
        <w:t>IOR</w:t>
      </w:r>
      <w:r>
        <w:t xml:space="preserve"> module.  Display units requiring a separate power source will not be accepted.  Display unit shall have the following features:</w:t>
      </w:r>
    </w:p>
    <w:p w14:paraId="17FEFA0F" w14:textId="77777777" w:rsidR="0046005B" w:rsidRPr="00706769" w:rsidRDefault="0046005B" w:rsidP="008A6BF2">
      <w:pPr>
        <w:pStyle w:val="Heading5"/>
        <w:numPr>
          <w:ilvl w:val="4"/>
          <w:numId w:val="39"/>
        </w:numPr>
      </w:pPr>
      <w:r w:rsidRPr="00706769">
        <w:t>Status LEDs that indicate a Fault or waring condition</w:t>
      </w:r>
    </w:p>
    <w:p w14:paraId="2BCBC1EE" w14:textId="77777777" w:rsidR="0046005B" w:rsidRPr="00F06072" w:rsidRDefault="0046005B" w:rsidP="00DA5A41">
      <w:pPr>
        <w:pStyle w:val="Heading5"/>
      </w:pPr>
      <w:r w:rsidRPr="00F06072">
        <w:t>Monitoring window to display current, voltage, power, thermal and other motor system parameters.</w:t>
      </w:r>
    </w:p>
    <w:p w14:paraId="42DB8EF1" w14:textId="77777777" w:rsidR="0046005B" w:rsidRPr="00613935" w:rsidRDefault="0046005B">
      <w:pPr>
        <w:pStyle w:val="Heading5"/>
      </w:pPr>
      <w:r w:rsidRPr="00E10A86">
        <w:t xml:space="preserve">Ability for customer to program and customize the device using </w:t>
      </w:r>
      <w:r>
        <w:t xml:space="preserve">the </w:t>
      </w:r>
      <w:r w:rsidRPr="00E10A86">
        <w:t>interface</w:t>
      </w:r>
      <w:r>
        <w:t>.</w:t>
      </w:r>
    </w:p>
    <w:p w14:paraId="7C079853" w14:textId="77777777" w:rsidR="0046005B" w:rsidRPr="00E10A86" w:rsidRDefault="0046005B">
      <w:pPr>
        <w:pStyle w:val="Heading5"/>
      </w:pPr>
      <w:r w:rsidRPr="00E10A86">
        <w:t>Fault description on screen if fault event occurs</w:t>
      </w:r>
      <w:r>
        <w:t>.</w:t>
      </w:r>
    </w:p>
    <w:p w14:paraId="4A6BB41E" w14:textId="77777777" w:rsidR="0046005B" w:rsidRPr="00B35DDA" w:rsidRDefault="0046005B">
      <w:pPr>
        <w:pStyle w:val="Heading5"/>
      </w:pPr>
      <w:r>
        <w:t>Reset button.</w:t>
      </w:r>
    </w:p>
    <w:p w14:paraId="20E9C86E" w14:textId="77777777" w:rsidR="0046005B" w:rsidRPr="00F06072" w:rsidRDefault="0046005B" w:rsidP="008A6BF2">
      <w:pPr>
        <w:pStyle w:val="Heading4"/>
      </w:pPr>
      <w:r w:rsidRPr="0064117D">
        <w:t>Communication</w:t>
      </w:r>
    </w:p>
    <w:p w14:paraId="43BADC28" w14:textId="77777777" w:rsidR="0046005B" w:rsidRPr="00F06072" w:rsidRDefault="0046005B" w:rsidP="008A6BF2">
      <w:pPr>
        <w:pStyle w:val="Heading5"/>
        <w:numPr>
          <w:ilvl w:val="4"/>
          <w:numId w:val="40"/>
        </w:numPr>
      </w:pPr>
      <w:r w:rsidRPr="00F06072">
        <w:t>Fully functional communication capabilities for interface with Ethernet/IP</w:t>
      </w:r>
    </w:p>
    <w:p w14:paraId="729CCD36" w14:textId="77777777" w:rsidR="0046005B" w:rsidRPr="00F06072" w:rsidRDefault="0046005B" w:rsidP="008A6BF2">
      <w:pPr>
        <w:pStyle w:val="Heading4"/>
      </w:pPr>
      <w:r w:rsidRPr="00F06072">
        <w:t>Acceptable Manufacturers</w:t>
      </w:r>
    </w:p>
    <w:p w14:paraId="047972ED" w14:textId="77777777" w:rsidR="0046005B" w:rsidRPr="0064117D" w:rsidRDefault="0046005B" w:rsidP="008A6BF2">
      <w:pPr>
        <w:pStyle w:val="Heading5"/>
        <w:numPr>
          <w:ilvl w:val="4"/>
          <w:numId w:val="41"/>
        </w:numPr>
      </w:pPr>
      <w:r w:rsidRPr="0064117D">
        <w:t>Acceptable Manufacturers are listed in the following table in no order or preference. The Contractor is responsible for all costs associated with any changes required to the design to accommodate an alternate manufacturer.</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0"/>
        <w:gridCol w:w="2670"/>
        <w:gridCol w:w="2670"/>
      </w:tblGrid>
      <w:tr w:rsidR="0046005B" w:rsidRPr="00456828" w14:paraId="0F685BEB" w14:textId="77777777" w:rsidTr="00A51135">
        <w:trPr>
          <w:trHeight w:val="349"/>
          <w:jc w:val="right"/>
        </w:trPr>
        <w:tc>
          <w:tcPr>
            <w:tcW w:w="2670" w:type="dxa"/>
            <w:tcBorders>
              <w:top w:val="single" w:sz="8" w:space="0" w:color="000000"/>
              <w:left w:val="single" w:sz="8" w:space="0" w:color="000000"/>
              <w:bottom w:val="single" w:sz="18" w:space="0" w:color="000000"/>
              <w:right w:val="single" w:sz="8" w:space="0" w:color="000000"/>
            </w:tcBorders>
          </w:tcPr>
          <w:p w14:paraId="423AAD90" w14:textId="77777777" w:rsidR="0046005B" w:rsidRPr="00BC30DA" w:rsidRDefault="0046005B" w:rsidP="008A6BF2">
            <w:pPr>
              <w:pStyle w:val="Heading4"/>
              <w:numPr>
                <w:ilvl w:val="0"/>
                <w:numId w:val="0"/>
              </w:numPr>
              <w:rPr>
                <w:rFonts w:eastAsia="Arial Unicode MS"/>
              </w:rPr>
            </w:pPr>
          </w:p>
        </w:tc>
        <w:tc>
          <w:tcPr>
            <w:tcW w:w="2670" w:type="dxa"/>
            <w:tcBorders>
              <w:top w:val="single" w:sz="8" w:space="0" w:color="000000"/>
              <w:left w:val="single" w:sz="8" w:space="0" w:color="000000"/>
              <w:bottom w:val="single" w:sz="18" w:space="0" w:color="000000"/>
              <w:right w:val="single" w:sz="8" w:space="0" w:color="000000"/>
            </w:tcBorders>
          </w:tcPr>
          <w:p w14:paraId="60214161" w14:textId="77777777" w:rsidR="0046005B" w:rsidRPr="00BC30DA" w:rsidRDefault="0046005B" w:rsidP="008A6BF2">
            <w:pPr>
              <w:pStyle w:val="Heading4"/>
              <w:numPr>
                <w:ilvl w:val="0"/>
                <w:numId w:val="0"/>
              </w:numPr>
              <w:ind w:left="187"/>
              <w:rPr>
                <w:rFonts w:eastAsia="Arial Unicode MS"/>
              </w:rPr>
            </w:pPr>
            <w:r w:rsidRPr="00BC30DA">
              <w:rPr>
                <w:rFonts w:eastAsia="Arial Unicode MS"/>
              </w:rPr>
              <w:t>Manufacturer</w:t>
            </w:r>
          </w:p>
        </w:tc>
        <w:tc>
          <w:tcPr>
            <w:tcW w:w="2670" w:type="dxa"/>
            <w:tcBorders>
              <w:top w:val="single" w:sz="8" w:space="0" w:color="000000"/>
              <w:left w:val="single" w:sz="8" w:space="0" w:color="000000"/>
              <w:bottom w:val="single" w:sz="18" w:space="0" w:color="000000"/>
              <w:right w:val="single" w:sz="8" w:space="0" w:color="000000"/>
            </w:tcBorders>
          </w:tcPr>
          <w:p w14:paraId="76D61ECB" w14:textId="77777777" w:rsidR="0046005B" w:rsidRPr="00BC30DA" w:rsidRDefault="0046005B" w:rsidP="008A6BF2">
            <w:pPr>
              <w:pStyle w:val="Heading4"/>
              <w:numPr>
                <w:ilvl w:val="0"/>
                <w:numId w:val="0"/>
              </w:numPr>
              <w:ind w:left="187"/>
              <w:rPr>
                <w:rFonts w:eastAsia="Arial Unicode MS"/>
              </w:rPr>
            </w:pPr>
            <w:r w:rsidRPr="00BC30DA">
              <w:rPr>
                <w:rFonts w:eastAsia="Arial Unicode MS"/>
              </w:rPr>
              <w:t>Model</w:t>
            </w:r>
          </w:p>
        </w:tc>
      </w:tr>
      <w:tr w:rsidR="0046005B" w:rsidRPr="00456828" w14:paraId="1EE7DF2A" w14:textId="77777777" w:rsidTr="00A51135">
        <w:trPr>
          <w:trHeight w:val="349"/>
          <w:jc w:val="right"/>
        </w:trPr>
        <w:tc>
          <w:tcPr>
            <w:tcW w:w="2670" w:type="dxa"/>
            <w:tcBorders>
              <w:top w:val="single" w:sz="18" w:space="0" w:color="000000"/>
            </w:tcBorders>
          </w:tcPr>
          <w:p w14:paraId="319AF7C0" w14:textId="77777777" w:rsidR="0046005B" w:rsidRPr="00BC30DA" w:rsidRDefault="0046005B" w:rsidP="008A6BF2">
            <w:pPr>
              <w:pStyle w:val="Heading4"/>
              <w:numPr>
                <w:ilvl w:val="0"/>
                <w:numId w:val="0"/>
              </w:numPr>
              <w:rPr>
                <w:rFonts w:eastAsia="Arial Unicode MS"/>
              </w:rPr>
            </w:pPr>
            <w:r w:rsidRPr="00BC30DA">
              <w:rPr>
                <w:rFonts w:eastAsia="Arial Unicode MS"/>
              </w:rPr>
              <w:t>1</w:t>
            </w:r>
          </w:p>
        </w:tc>
        <w:tc>
          <w:tcPr>
            <w:tcW w:w="2670" w:type="dxa"/>
            <w:tcBorders>
              <w:top w:val="single" w:sz="18" w:space="0" w:color="000000"/>
            </w:tcBorders>
          </w:tcPr>
          <w:p w14:paraId="211F4F21" w14:textId="77777777" w:rsidR="0046005B" w:rsidRPr="00BC30DA" w:rsidRDefault="0046005B" w:rsidP="008A6BF2">
            <w:pPr>
              <w:pStyle w:val="Heading4"/>
              <w:numPr>
                <w:ilvl w:val="0"/>
                <w:numId w:val="0"/>
              </w:numPr>
              <w:ind w:left="187"/>
            </w:pPr>
            <w:r w:rsidRPr="00BC30DA">
              <w:t>Allen Bradley</w:t>
            </w:r>
          </w:p>
        </w:tc>
        <w:tc>
          <w:tcPr>
            <w:tcW w:w="2670" w:type="dxa"/>
            <w:tcBorders>
              <w:top w:val="single" w:sz="18" w:space="0" w:color="000000"/>
            </w:tcBorders>
          </w:tcPr>
          <w:p w14:paraId="492B5850" w14:textId="77777777" w:rsidR="0046005B" w:rsidRPr="00BC30DA" w:rsidRDefault="0046005B" w:rsidP="008A6BF2">
            <w:pPr>
              <w:pStyle w:val="Heading4"/>
              <w:numPr>
                <w:ilvl w:val="0"/>
                <w:numId w:val="0"/>
              </w:numPr>
              <w:ind w:left="187"/>
              <w:rPr>
                <w:rFonts w:eastAsia="Arial Unicode MS"/>
              </w:rPr>
            </w:pPr>
            <w:r w:rsidRPr="00BC30DA">
              <w:rPr>
                <w:rFonts w:eastAsia="Arial Unicode MS"/>
              </w:rPr>
              <w:t>E300</w:t>
            </w:r>
          </w:p>
        </w:tc>
      </w:tr>
      <w:tr w:rsidR="0046005B" w:rsidRPr="00456828" w14:paraId="3689B95C" w14:textId="77777777" w:rsidTr="00A51135">
        <w:trPr>
          <w:trHeight w:val="349"/>
          <w:jc w:val="right"/>
        </w:trPr>
        <w:tc>
          <w:tcPr>
            <w:tcW w:w="2670" w:type="dxa"/>
          </w:tcPr>
          <w:p w14:paraId="40690987" w14:textId="77777777" w:rsidR="0046005B" w:rsidRPr="00BC30DA" w:rsidRDefault="0046005B" w:rsidP="008A6BF2">
            <w:pPr>
              <w:pStyle w:val="Heading4"/>
              <w:numPr>
                <w:ilvl w:val="0"/>
                <w:numId w:val="0"/>
              </w:numPr>
              <w:rPr>
                <w:rFonts w:eastAsia="Arial Unicode MS"/>
              </w:rPr>
            </w:pPr>
            <w:r w:rsidRPr="00BC30DA">
              <w:rPr>
                <w:rFonts w:eastAsia="Arial Unicode MS"/>
              </w:rPr>
              <w:t>2</w:t>
            </w:r>
          </w:p>
        </w:tc>
        <w:tc>
          <w:tcPr>
            <w:tcW w:w="2670" w:type="dxa"/>
          </w:tcPr>
          <w:p w14:paraId="189F4D86" w14:textId="77777777" w:rsidR="0046005B" w:rsidRPr="00BC30DA" w:rsidRDefault="0046005B" w:rsidP="008A6BF2">
            <w:pPr>
              <w:pStyle w:val="Heading4"/>
              <w:numPr>
                <w:ilvl w:val="0"/>
                <w:numId w:val="0"/>
              </w:numPr>
              <w:ind w:left="187"/>
              <w:rPr>
                <w:rFonts w:eastAsia="Arial Unicode MS"/>
              </w:rPr>
            </w:pPr>
            <w:r w:rsidRPr="00BC30DA">
              <w:t>Eaton</w:t>
            </w:r>
          </w:p>
        </w:tc>
        <w:tc>
          <w:tcPr>
            <w:tcW w:w="2670" w:type="dxa"/>
          </w:tcPr>
          <w:p w14:paraId="326DBA1D" w14:textId="77777777" w:rsidR="0046005B" w:rsidRPr="00BC30DA" w:rsidRDefault="0046005B" w:rsidP="008A6BF2">
            <w:pPr>
              <w:pStyle w:val="Heading4"/>
              <w:numPr>
                <w:ilvl w:val="0"/>
                <w:numId w:val="0"/>
              </w:numPr>
              <w:ind w:left="187"/>
              <w:rPr>
                <w:rFonts w:eastAsia="Arial Unicode MS"/>
              </w:rPr>
            </w:pPr>
            <w:r w:rsidRPr="00BC30DA">
              <w:rPr>
                <w:rFonts w:eastAsia="Arial Unicode MS"/>
              </w:rPr>
              <w:t>C441</w:t>
            </w:r>
          </w:p>
        </w:tc>
      </w:tr>
      <w:tr w:rsidR="0027459C" w:rsidRPr="00456828" w14:paraId="027495E9" w14:textId="77777777" w:rsidTr="00A51135">
        <w:trPr>
          <w:trHeight w:val="349"/>
          <w:jc w:val="right"/>
        </w:trPr>
        <w:tc>
          <w:tcPr>
            <w:tcW w:w="2670" w:type="dxa"/>
          </w:tcPr>
          <w:p w14:paraId="5C98DB8E" w14:textId="77777777" w:rsidR="0027459C" w:rsidRPr="00BC30DA" w:rsidRDefault="0027459C" w:rsidP="008A6BF2">
            <w:pPr>
              <w:pStyle w:val="Heading4"/>
              <w:numPr>
                <w:ilvl w:val="0"/>
                <w:numId w:val="0"/>
              </w:numPr>
              <w:rPr>
                <w:rFonts w:eastAsia="Arial Unicode MS"/>
              </w:rPr>
            </w:pPr>
            <w:r>
              <w:rPr>
                <w:rFonts w:eastAsia="Arial Unicode MS"/>
              </w:rPr>
              <w:t>3</w:t>
            </w:r>
          </w:p>
        </w:tc>
        <w:tc>
          <w:tcPr>
            <w:tcW w:w="2670" w:type="dxa"/>
          </w:tcPr>
          <w:p w14:paraId="6F2BCE52" w14:textId="77777777" w:rsidR="0027459C" w:rsidRPr="00BC30DA" w:rsidRDefault="0027459C" w:rsidP="008A6BF2">
            <w:pPr>
              <w:pStyle w:val="Heading4"/>
              <w:numPr>
                <w:ilvl w:val="0"/>
                <w:numId w:val="0"/>
              </w:numPr>
              <w:ind w:left="187"/>
            </w:pPr>
            <w:r>
              <w:t>ABB</w:t>
            </w:r>
          </w:p>
        </w:tc>
        <w:tc>
          <w:tcPr>
            <w:tcW w:w="2670" w:type="dxa"/>
          </w:tcPr>
          <w:p w14:paraId="7E9703AA" w14:textId="77777777" w:rsidR="0027459C" w:rsidRPr="00BC30DA" w:rsidRDefault="0027459C" w:rsidP="008A6BF2">
            <w:pPr>
              <w:pStyle w:val="Heading4"/>
              <w:numPr>
                <w:ilvl w:val="0"/>
                <w:numId w:val="0"/>
              </w:numPr>
              <w:ind w:left="187"/>
              <w:rPr>
                <w:rFonts w:eastAsia="Arial Unicode MS"/>
              </w:rPr>
            </w:pPr>
            <w:r>
              <w:rPr>
                <w:rFonts w:eastAsia="Arial Unicode MS"/>
              </w:rPr>
              <w:t>UMC100.3</w:t>
            </w:r>
          </w:p>
        </w:tc>
      </w:tr>
      <w:tr w:rsidR="0046005B" w:rsidRPr="00456828" w14:paraId="6DC7F062" w14:textId="77777777" w:rsidTr="00A51135">
        <w:trPr>
          <w:trHeight w:val="349"/>
          <w:jc w:val="right"/>
        </w:trPr>
        <w:tc>
          <w:tcPr>
            <w:tcW w:w="2670" w:type="dxa"/>
          </w:tcPr>
          <w:p w14:paraId="4DA7B694" w14:textId="69A24F53" w:rsidR="0046005B" w:rsidRPr="00BC30DA" w:rsidRDefault="00B3163A" w:rsidP="008A6BF2">
            <w:pPr>
              <w:pStyle w:val="Heading4"/>
              <w:numPr>
                <w:ilvl w:val="0"/>
                <w:numId w:val="0"/>
              </w:numPr>
              <w:rPr>
                <w:rFonts w:eastAsia="Arial Unicode MS"/>
              </w:rPr>
            </w:pPr>
            <w:r>
              <w:rPr>
                <w:rFonts w:eastAsia="Arial Unicode MS"/>
              </w:rPr>
              <w:t>4</w:t>
            </w:r>
          </w:p>
        </w:tc>
        <w:tc>
          <w:tcPr>
            <w:tcW w:w="2670" w:type="dxa"/>
          </w:tcPr>
          <w:p w14:paraId="361428AE" w14:textId="12CA06E3" w:rsidR="0046005B" w:rsidRPr="00BC30DA" w:rsidRDefault="0027459C" w:rsidP="008A6BF2">
            <w:pPr>
              <w:pStyle w:val="Heading4"/>
              <w:numPr>
                <w:ilvl w:val="0"/>
                <w:numId w:val="0"/>
              </w:numPr>
              <w:ind w:left="187"/>
              <w:rPr>
                <w:rFonts w:eastAsia="Arial Unicode MS"/>
              </w:rPr>
            </w:pPr>
            <w:r>
              <w:t xml:space="preserve">Or </w:t>
            </w:r>
            <w:r w:rsidR="0046005B" w:rsidRPr="00BC30DA">
              <w:t>Equivalent</w:t>
            </w:r>
          </w:p>
        </w:tc>
        <w:tc>
          <w:tcPr>
            <w:tcW w:w="2670" w:type="dxa"/>
          </w:tcPr>
          <w:p w14:paraId="3E696EAE" w14:textId="6B76DCDF" w:rsidR="0046005B" w:rsidRPr="00BC30DA" w:rsidRDefault="0046005B" w:rsidP="008A6BF2">
            <w:pPr>
              <w:pStyle w:val="Heading4"/>
              <w:numPr>
                <w:ilvl w:val="0"/>
                <w:numId w:val="0"/>
              </w:numPr>
              <w:ind w:left="187"/>
              <w:rPr>
                <w:rFonts w:eastAsia="Arial Unicode MS"/>
              </w:rPr>
            </w:pPr>
          </w:p>
        </w:tc>
      </w:tr>
    </w:tbl>
    <w:p w14:paraId="2A5DE460" w14:textId="77777777" w:rsidR="0046005B" w:rsidRPr="00BC30DA" w:rsidRDefault="0046005B" w:rsidP="00A51135">
      <w:pPr>
        <w:pStyle w:val="BodyText"/>
        <w:spacing w:before="80" w:after="0"/>
        <w:ind w:left="576"/>
        <w:rPr>
          <w:rFonts w:ascii="Calibri" w:hAnsi="Calibri" w:cs="Calibri"/>
        </w:rPr>
      </w:pPr>
    </w:p>
    <w:p w14:paraId="6F0F0B9E" w14:textId="77777777" w:rsidR="0046005B" w:rsidRPr="008A6BF2" w:rsidRDefault="0046005B" w:rsidP="00A51135">
      <w:pPr>
        <w:pStyle w:val="BodyText"/>
        <w:spacing w:before="80" w:after="0"/>
        <w:ind w:left="1296" w:firstLine="144"/>
        <w:rPr>
          <w:rFonts w:ascii="Calibri" w:hAnsi="Calibri" w:cs="Calibri"/>
          <w:sz w:val="22"/>
          <w:szCs w:val="22"/>
        </w:rPr>
      </w:pPr>
      <w:r w:rsidRPr="008A6BF2">
        <w:rPr>
          <w:rFonts w:ascii="Calibri" w:hAnsi="Calibri" w:cs="Calibri"/>
          <w:sz w:val="22"/>
          <w:szCs w:val="22"/>
        </w:rPr>
        <w:t>First Named Manufacturer:</w:t>
      </w:r>
    </w:p>
    <w:tbl>
      <w:tblPr>
        <w:tblW w:w="8778" w:type="dxa"/>
        <w:tblInd w:w="146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389"/>
        <w:gridCol w:w="4389"/>
      </w:tblGrid>
      <w:tr w:rsidR="0046005B" w:rsidRPr="00456828" w14:paraId="411CF921" w14:textId="77777777" w:rsidTr="003753AC">
        <w:trPr>
          <w:trHeight w:val="288"/>
        </w:trPr>
        <w:tc>
          <w:tcPr>
            <w:tcW w:w="4389" w:type="dxa"/>
            <w:tcBorders>
              <w:top w:val="double" w:sz="6" w:space="0" w:color="auto"/>
              <w:bottom w:val="single" w:sz="6" w:space="0" w:color="auto"/>
            </w:tcBorders>
            <w:shd w:val="clear" w:color="auto" w:fill="E6E6E6"/>
            <w:noWrap/>
            <w:vAlign w:val="center"/>
          </w:tcPr>
          <w:p w14:paraId="2F3D96F3" w14:textId="77777777" w:rsidR="0046005B" w:rsidRPr="00BC30DA" w:rsidRDefault="0046005B" w:rsidP="00A51135">
            <w:pPr>
              <w:keepNext/>
              <w:keepLines/>
              <w:tabs>
                <w:tab w:val="left" w:pos="720"/>
                <w:tab w:val="left" w:pos="1440"/>
                <w:tab w:val="left" w:pos="2160"/>
                <w:tab w:val="left" w:pos="2880"/>
              </w:tabs>
              <w:spacing w:before="80"/>
              <w:jc w:val="right"/>
              <w:rPr>
                <w:rFonts w:ascii="Calibri" w:hAnsi="Calibri" w:cs="Calibri"/>
                <w:bCs/>
                <w:szCs w:val="22"/>
              </w:rPr>
            </w:pPr>
            <w:r w:rsidRPr="00BC30DA">
              <w:rPr>
                <w:rFonts w:ascii="Calibri" w:hAnsi="Calibri" w:cs="Calibri"/>
                <w:bCs/>
                <w:szCs w:val="22"/>
              </w:rPr>
              <w:t>Manufacturer</w:t>
            </w:r>
          </w:p>
        </w:tc>
        <w:tc>
          <w:tcPr>
            <w:tcW w:w="4389" w:type="dxa"/>
            <w:tcBorders>
              <w:top w:val="double" w:sz="6" w:space="0" w:color="auto"/>
            </w:tcBorders>
            <w:noWrap/>
            <w:vAlign w:val="center"/>
          </w:tcPr>
          <w:p w14:paraId="68D4A724" w14:textId="77777777" w:rsidR="0046005B" w:rsidRPr="00BC30DA" w:rsidRDefault="0046005B" w:rsidP="00A51135">
            <w:pPr>
              <w:keepNext/>
              <w:keepLines/>
              <w:tabs>
                <w:tab w:val="left" w:pos="720"/>
                <w:tab w:val="left" w:pos="1440"/>
                <w:tab w:val="left" w:pos="2160"/>
                <w:tab w:val="left" w:pos="2880"/>
              </w:tabs>
              <w:spacing w:before="80"/>
              <w:jc w:val="center"/>
              <w:rPr>
                <w:rFonts w:ascii="Calibri" w:hAnsi="Calibri" w:cs="Calibri"/>
                <w:color w:val="000000"/>
                <w:szCs w:val="22"/>
              </w:rPr>
            </w:pPr>
            <w:r w:rsidRPr="00BC30DA">
              <w:rPr>
                <w:rFonts w:ascii="Calibri" w:hAnsi="Calibri" w:cs="Calibri"/>
                <w:color w:val="000000"/>
                <w:szCs w:val="22"/>
              </w:rPr>
              <w:t>Allen Bradley</w:t>
            </w:r>
          </w:p>
        </w:tc>
      </w:tr>
      <w:tr w:rsidR="0046005B" w:rsidRPr="00456828" w14:paraId="20B1FE5B" w14:textId="77777777" w:rsidTr="003753AC">
        <w:trPr>
          <w:trHeight w:val="288"/>
        </w:trPr>
        <w:tc>
          <w:tcPr>
            <w:tcW w:w="4389" w:type="dxa"/>
            <w:tcBorders>
              <w:top w:val="single" w:sz="6" w:space="0" w:color="auto"/>
              <w:bottom w:val="single" w:sz="6" w:space="0" w:color="auto"/>
            </w:tcBorders>
            <w:shd w:val="clear" w:color="auto" w:fill="E6E6E6"/>
            <w:noWrap/>
            <w:vAlign w:val="center"/>
          </w:tcPr>
          <w:p w14:paraId="0F8E33CB" w14:textId="77777777" w:rsidR="0046005B" w:rsidRPr="00BC30DA" w:rsidRDefault="0046005B" w:rsidP="00A51135">
            <w:pPr>
              <w:keepNext/>
              <w:keepLines/>
              <w:tabs>
                <w:tab w:val="left" w:pos="720"/>
                <w:tab w:val="left" w:pos="1440"/>
                <w:tab w:val="left" w:pos="2160"/>
                <w:tab w:val="left" w:pos="2880"/>
              </w:tabs>
              <w:spacing w:before="80"/>
              <w:jc w:val="right"/>
              <w:rPr>
                <w:rFonts w:ascii="Calibri" w:eastAsia="Arial Unicode MS" w:hAnsi="Calibri" w:cs="Calibri"/>
                <w:bCs/>
                <w:szCs w:val="22"/>
              </w:rPr>
            </w:pPr>
            <w:r w:rsidRPr="00BC30DA">
              <w:rPr>
                <w:rFonts w:ascii="Calibri" w:hAnsi="Calibri" w:cs="Calibri"/>
                <w:bCs/>
                <w:szCs w:val="22"/>
              </w:rPr>
              <w:t xml:space="preserve">Model </w:t>
            </w:r>
          </w:p>
        </w:tc>
        <w:tc>
          <w:tcPr>
            <w:tcW w:w="4389" w:type="dxa"/>
            <w:noWrap/>
            <w:vAlign w:val="center"/>
          </w:tcPr>
          <w:p w14:paraId="5D65AD30" w14:textId="77777777" w:rsidR="0046005B" w:rsidRPr="00BC30DA" w:rsidRDefault="0046005B" w:rsidP="00A51135">
            <w:pPr>
              <w:keepNext/>
              <w:keepLines/>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E300</w:t>
            </w:r>
          </w:p>
        </w:tc>
      </w:tr>
      <w:tr w:rsidR="0046005B" w:rsidRPr="00456828" w14:paraId="6A402F8C" w14:textId="77777777" w:rsidTr="003753AC">
        <w:trPr>
          <w:trHeight w:val="288"/>
        </w:trPr>
        <w:tc>
          <w:tcPr>
            <w:tcW w:w="4389" w:type="dxa"/>
            <w:tcBorders>
              <w:top w:val="single" w:sz="6" w:space="0" w:color="auto"/>
              <w:bottom w:val="single" w:sz="6" w:space="0" w:color="auto"/>
            </w:tcBorders>
            <w:shd w:val="clear" w:color="auto" w:fill="E6E6E6"/>
            <w:noWrap/>
            <w:vAlign w:val="center"/>
          </w:tcPr>
          <w:p w14:paraId="67779C75" w14:textId="77777777" w:rsidR="0046005B" w:rsidRPr="00BC30DA" w:rsidRDefault="0053536B" w:rsidP="00A51135">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Control Module</w:t>
            </w:r>
          </w:p>
        </w:tc>
        <w:tc>
          <w:tcPr>
            <w:tcW w:w="4389" w:type="dxa"/>
            <w:noWrap/>
            <w:vAlign w:val="center"/>
          </w:tcPr>
          <w:p w14:paraId="72BA2591" w14:textId="77777777" w:rsidR="0046005B" w:rsidRPr="00BC30DA" w:rsidRDefault="0046005B" w:rsidP="001750C0">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120VAC</w:t>
            </w:r>
            <w:r w:rsidR="0053536B" w:rsidRPr="00BC30DA">
              <w:rPr>
                <w:rFonts w:ascii="Calibri" w:eastAsia="Arial Unicode MS" w:hAnsi="Calibri" w:cs="Calibri"/>
                <w:color w:val="000000"/>
                <w:szCs w:val="22"/>
              </w:rPr>
              <w:t>, I/O and Protection</w:t>
            </w:r>
            <w:r w:rsidR="001750C0" w:rsidRPr="00BC30DA">
              <w:rPr>
                <w:rFonts w:ascii="Calibri" w:eastAsia="Arial Unicode MS" w:hAnsi="Calibri" w:cs="Calibri"/>
                <w:color w:val="000000"/>
                <w:szCs w:val="22"/>
              </w:rPr>
              <w:t xml:space="preserve"> (193-E10GP-22-120)</w:t>
            </w:r>
          </w:p>
        </w:tc>
      </w:tr>
      <w:tr w:rsidR="0046005B" w:rsidRPr="00456828" w14:paraId="63C438EE" w14:textId="77777777" w:rsidTr="003753AC">
        <w:trPr>
          <w:trHeight w:val="288"/>
        </w:trPr>
        <w:tc>
          <w:tcPr>
            <w:tcW w:w="4389" w:type="dxa"/>
            <w:tcBorders>
              <w:top w:val="single" w:sz="6" w:space="0" w:color="auto"/>
              <w:bottom w:val="single" w:sz="6" w:space="0" w:color="auto"/>
            </w:tcBorders>
            <w:shd w:val="clear" w:color="auto" w:fill="E6E6E6"/>
            <w:noWrap/>
            <w:vAlign w:val="center"/>
          </w:tcPr>
          <w:p w14:paraId="3B6D0213" w14:textId="77777777" w:rsidR="0046005B" w:rsidRPr="00BC30DA" w:rsidRDefault="0046005B" w:rsidP="00A51135">
            <w:pPr>
              <w:tabs>
                <w:tab w:val="left" w:pos="720"/>
                <w:tab w:val="left" w:pos="1440"/>
                <w:tab w:val="left" w:pos="2160"/>
                <w:tab w:val="left" w:pos="2880"/>
              </w:tabs>
              <w:spacing w:before="80"/>
              <w:jc w:val="right"/>
              <w:rPr>
                <w:rFonts w:ascii="Calibri" w:eastAsia="Arial Unicode MS" w:hAnsi="Calibri" w:cs="Calibri"/>
                <w:bCs/>
                <w:szCs w:val="22"/>
              </w:rPr>
            </w:pPr>
            <w:r w:rsidRPr="00BC30DA">
              <w:rPr>
                <w:rFonts w:ascii="Calibri" w:eastAsia="Arial Unicode MS" w:hAnsi="Calibri" w:cs="Calibri"/>
                <w:bCs/>
                <w:szCs w:val="22"/>
              </w:rPr>
              <w:t>Sensing Module</w:t>
            </w:r>
          </w:p>
        </w:tc>
        <w:tc>
          <w:tcPr>
            <w:tcW w:w="4389" w:type="dxa"/>
            <w:noWrap/>
            <w:vAlign w:val="center"/>
          </w:tcPr>
          <w:p w14:paraId="5FF5622D" w14:textId="77777777" w:rsidR="0046005B" w:rsidRPr="00BC30DA" w:rsidRDefault="0053536B">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Voltage/current/ground fault</w:t>
            </w:r>
          </w:p>
        </w:tc>
      </w:tr>
      <w:tr w:rsidR="0046005B" w:rsidRPr="00456828" w14:paraId="569BE8DC" w14:textId="77777777" w:rsidTr="003753AC">
        <w:trPr>
          <w:trHeight w:val="288"/>
        </w:trPr>
        <w:tc>
          <w:tcPr>
            <w:tcW w:w="4389" w:type="dxa"/>
            <w:tcBorders>
              <w:top w:val="single" w:sz="6" w:space="0" w:color="auto"/>
              <w:bottom w:val="single" w:sz="6" w:space="0" w:color="auto"/>
            </w:tcBorders>
            <w:shd w:val="clear" w:color="auto" w:fill="E6E6E6"/>
            <w:noWrap/>
            <w:vAlign w:val="center"/>
          </w:tcPr>
          <w:p w14:paraId="79C8E178" w14:textId="77777777" w:rsidR="0046005B" w:rsidRPr="00BC30DA" w:rsidRDefault="0046005B" w:rsidP="00A51135">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Communication Module</w:t>
            </w:r>
          </w:p>
        </w:tc>
        <w:tc>
          <w:tcPr>
            <w:tcW w:w="4389" w:type="dxa"/>
            <w:noWrap/>
            <w:vAlign w:val="center"/>
          </w:tcPr>
          <w:p w14:paraId="2A7E9EB9" w14:textId="77777777" w:rsidR="0046005B" w:rsidRPr="00BC30DA" w:rsidRDefault="0046005B" w:rsidP="00A51135">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Ethernet/IP (193-ECM-ETR)</w:t>
            </w:r>
          </w:p>
        </w:tc>
      </w:tr>
      <w:tr w:rsidR="0046005B" w:rsidRPr="00456828" w14:paraId="6E4ACD09" w14:textId="77777777" w:rsidTr="003753AC">
        <w:trPr>
          <w:trHeight w:val="288"/>
        </w:trPr>
        <w:tc>
          <w:tcPr>
            <w:tcW w:w="4389" w:type="dxa"/>
            <w:tcBorders>
              <w:top w:val="single" w:sz="6" w:space="0" w:color="auto"/>
              <w:bottom w:val="single" w:sz="6" w:space="0" w:color="auto"/>
            </w:tcBorders>
            <w:shd w:val="clear" w:color="auto" w:fill="E6E6E6"/>
            <w:noWrap/>
            <w:vAlign w:val="center"/>
          </w:tcPr>
          <w:p w14:paraId="36412EF7" w14:textId="77777777" w:rsidR="0046005B" w:rsidRPr="00BC30DA" w:rsidRDefault="0046005B" w:rsidP="00A51135">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Operator Interface Module</w:t>
            </w:r>
          </w:p>
        </w:tc>
        <w:tc>
          <w:tcPr>
            <w:tcW w:w="4389" w:type="dxa"/>
            <w:noWrap/>
            <w:vAlign w:val="center"/>
          </w:tcPr>
          <w:p w14:paraId="7DB39AE9" w14:textId="77777777" w:rsidR="0046005B" w:rsidRPr="00BC30DA" w:rsidRDefault="0046005B" w:rsidP="00A51135">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Yes (193-EOS-SDS + cable)</w:t>
            </w:r>
          </w:p>
        </w:tc>
      </w:tr>
      <w:tr w:rsidR="0046005B" w:rsidRPr="00456828" w14:paraId="7524D8EC" w14:textId="77777777" w:rsidTr="003753AC">
        <w:trPr>
          <w:trHeight w:val="288"/>
        </w:trPr>
        <w:tc>
          <w:tcPr>
            <w:tcW w:w="4389" w:type="dxa"/>
            <w:tcBorders>
              <w:top w:val="single" w:sz="6" w:space="0" w:color="auto"/>
              <w:bottom w:val="single" w:sz="6" w:space="0" w:color="auto"/>
            </w:tcBorders>
            <w:shd w:val="clear" w:color="auto" w:fill="E6E6E6"/>
            <w:noWrap/>
            <w:vAlign w:val="center"/>
          </w:tcPr>
          <w:p w14:paraId="46A8BDCB" w14:textId="77777777" w:rsidR="0046005B" w:rsidRPr="00BC30DA" w:rsidRDefault="0046005B" w:rsidP="00A51135">
            <w:pPr>
              <w:tabs>
                <w:tab w:val="left" w:pos="720"/>
                <w:tab w:val="left" w:pos="1440"/>
                <w:tab w:val="left" w:pos="2160"/>
                <w:tab w:val="left" w:pos="2880"/>
              </w:tabs>
              <w:spacing w:before="80"/>
              <w:jc w:val="right"/>
              <w:rPr>
                <w:rFonts w:ascii="Calibri" w:hAnsi="Calibri" w:cs="Calibri"/>
                <w:szCs w:val="22"/>
              </w:rPr>
            </w:pPr>
            <w:r w:rsidRPr="00BC30DA">
              <w:rPr>
                <w:rFonts w:ascii="Calibri" w:hAnsi="Calibri" w:cs="Calibri"/>
                <w:szCs w:val="22"/>
              </w:rPr>
              <w:t>I/O Digital Expansion Module</w:t>
            </w:r>
          </w:p>
        </w:tc>
        <w:tc>
          <w:tcPr>
            <w:tcW w:w="4389" w:type="dxa"/>
            <w:noWrap/>
            <w:vAlign w:val="center"/>
          </w:tcPr>
          <w:p w14:paraId="5285E166" w14:textId="77777777" w:rsidR="0046005B" w:rsidRPr="00BC30DA" w:rsidRDefault="0046005B" w:rsidP="00A51135">
            <w:pPr>
              <w:tabs>
                <w:tab w:val="left" w:pos="720"/>
                <w:tab w:val="left" w:pos="1440"/>
                <w:tab w:val="left" w:pos="2160"/>
                <w:tab w:val="left" w:pos="2880"/>
              </w:tabs>
              <w:spacing w:before="80"/>
              <w:jc w:val="center"/>
              <w:rPr>
                <w:rFonts w:ascii="Calibri" w:hAnsi="Calibri" w:cs="Calibri"/>
                <w:color w:val="000000"/>
                <w:szCs w:val="22"/>
                <w:highlight w:val="yellow"/>
              </w:rPr>
            </w:pPr>
            <w:r w:rsidRPr="00BC30DA">
              <w:rPr>
                <w:rFonts w:ascii="Calibri" w:eastAsia="Arial Unicode MS" w:hAnsi="Calibri" w:cs="Calibri"/>
                <w:color w:val="000000"/>
                <w:szCs w:val="22"/>
              </w:rPr>
              <w:t>4in/2out (193-EXP-DIO-42-120)</w:t>
            </w:r>
          </w:p>
        </w:tc>
      </w:tr>
      <w:tr w:rsidR="0046005B" w:rsidRPr="00456828" w14:paraId="01D94017" w14:textId="77777777" w:rsidTr="003753AC">
        <w:trPr>
          <w:trHeight w:val="288"/>
        </w:trPr>
        <w:tc>
          <w:tcPr>
            <w:tcW w:w="4389" w:type="dxa"/>
            <w:tcBorders>
              <w:top w:val="single" w:sz="6" w:space="0" w:color="auto"/>
              <w:bottom w:val="double" w:sz="4" w:space="0" w:color="auto"/>
            </w:tcBorders>
            <w:shd w:val="clear" w:color="auto" w:fill="E6E6E6"/>
            <w:noWrap/>
            <w:vAlign w:val="center"/>
          </w:tcPr>
          <w:p w14:paraId="21A2D1E5" w14:textId="77777777" w:rsidR="0046005B" w:rsidRPr="00BC30DA" w:rsidRDefault="00221EE9">
            <w:pPr>
              <w:tabs>
                <w:tab w:val="left" w:pos="720"/>
                <w:tab w:val="left" w:pos="1440"/>
                <w:tab w:val="left" w:pos="2160"/>
                <w:tab w:val="left" w:pos="2880"/>
              </w:tabs>
              <w:spacing w:before="80"/>
              <w:jc w:val="right"/>
              <w:rPr>
                <w:rFonts w:ascii="Calibri" w:eastAsia="Arial Unicode MS" w:hAnsi="Calibri" w:cs="Calibri"/>
                <w:szCs w:val="22"/>
                <w:highlight w:val="yellow"/>
              </w:rPr>
            </w:pPr>
            <w:r w:rsidRPr="00BC30DA">
              <w:rPr>
                <w:rFonts w:ascii="Calibri" w:hAnsi="Calibri" w:cs="Calibri"/>
                <w:szCs w:val="22"/>
              </w:rPr>
              <w:t>Power Supply Expansion Module</w:t>
            </w:r>
          </w:p>
        </w:tc>
        <w:tc>
          <w:tcPr>
            <w:tcW w:w="4389" w:type="dxa"/>
            <w:tcBorders>
              <w:top w:val="single" w:sz="6" w:space="0" w:color="auto"/>
              <w:bottom w:val="double" w:sz="4" w:space="0" w:color="auto"/>
            </w:tcBorders>
            <w:noWrap/>
            <w:vAlign w:val="center"/>
          </w:tcPr>
          <w:p w14:paraId="7E5AF0EA" w14:textId="77777777" w:rsidR="0046005B" w:rsidRPr="00BC30DA" w:rsidRDefault="00221EE9">
            <w:pPr>
              <w:tabs>
                <w:tab w:val="left" w:pos="720"/>
                <w:tab w:val="left" w:pos="1440"/>
                <w:tab w:val="left" w:pos="2160"/>
                <w:tab w:val="left" w:pos="2880"/>
              </w:tabs>
              <w:spacing w:before="80"/>
              <w:jc w:val="center"/>
              <w:rPr>
                <w:rFonts w:ascii="Calibri" w:eastAsia="Arial Unicode MS" w:hAnsi="Calibri" w:cs="Calibri"/>
                <w:szCs w:val="22"/>
                <w:highlight w:val="yellow"/>
              </w:rPr>
            </w:pPr>
            <w:r w:rsidRPr="00BC30DA">
              <w:rPr>
                <w:rFonts w:ascii="Calibri" w:eastAsia="Arial Unicode MS" w:hAnsi="Calibri" w:cs="Calibri"/>
                <w:szCs w:val="22"/>
              </w:rPr>
              <w:t>193-EXP-PS-AC (</w:t>
            </w:r>
            <w:r w:rsidR="0053536B" w:rsidRPr="00BC30DA">
              <w:rPr>
                <w:rFonts w:ascii="Calibri" w:eastAsia="Arial Unicode MS" w:hAnsi="Calibri" w:cs="Calibri"/>
                <w:szCs w:val="22"/>
              </w:rPr>
              <w:t xml:space="preserve">only </w:t>
            </w:r>
            <w:r w:rsidRPr="00BC30DA">
              <w:rPr>
                <w:rFonts w:ascii="Calibri" w:eastAsia="Arial Unicode MS" w:hAnsi="Calibri" w:cs="Calibri"/>
                <w:szCs w:val="22"/>
              </w:rPr>
              <w:t xml:space="preserve">required if more than one expansion module </w:t>
            </w:r>
            <w:r w:rsidR="0053536B" w:rsidRPr="00BC30DA">
              <w:rPr>
                <w:rFonts w:ascii="Calibri" w:eastAsia="Arial Unicode MS" w:hAnsi="Calibri" w:cs="Calibri"/>
                <w:szCs w:val="22"/>
              </w:rPr>
              <w:t>is</w:t>
            </w:r>
            <w:r w:rsidRPr="00BC30DA">
              <w:rPr>
                <w:rFonts w:ascii="Calibri" w:eastAsia="Arial Unicode MS" w:hAnsi="Calibri" w:cs="Calibri"/>
                <w:szCs w:val="22"/>
              </w:rPr>
              <w:t xml:space="preserve"> added)</w:t>
            </w:r>
          </w:p>
        </w:tc>
      </w:tr>
    </w:tbl>
    <w:p w14:paraId="067C683C" w14:textId="77777777" w:rsidR="0046005B" w:rsidRPr="008A6BF2" w:rsidRDefault="0046005B" w:rsidP="00A51135">
      <w:pPr>
        <w:pStyle w:val="BodyText"/>
        <w:spacing w:before="80" w:after="0"/>
        <w:ind w:left="1296" w:firstLine="144"/>
        <w:rPr>
          <w:rFonts w:ascii="Calibri" w:hAnsi="Calibri" w:cs="Calibri"/>
          <w:sz w:val="22"/>
          <w:szCs w:val="22"/>
        </w:rPr>
      </w:pPr>
      <w:bookmarkStart w:id="71" w:name="_Hlk80619236"/>
      <w:r w:rsidRPr="008A6BF2">
        <w:rPr>
          <w:rFonts w:ascii="Calibri" w:hAnsi="Calibri" w:cs="Calibri"/>
          <w:sz w:val="22"/>
          <w:szCs w:val="22"/>
        </w:rPr>
        <w:t>Second Named Manufacturer:</w:t>
      </w:r>
    </w:p>
    <w:tbl>
      <w:tblPr>
        <w:tblW w:w="8778" w:type="dxa"/>
        <w:tblInd w:w="146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389"/>
        <w:gridCol w:w="4389"/>
      </w:tblGrid>
      <w:tr w:rsidR="0046005B" w:rsidRPr="00456828" w14:paraId="7DB4C3AE" w14:textId="77777777" w:rsidTr="008A4222">
        <w:trPr>
          <w:trHeight w:val="288"/>
        </w:trPr>
        <w:tc>
          <w:tcPr>
            <w:tcW w:w="4389" w:type="dxa"/>
            <w:tcBorders>
              <w:top w:val="double" w:sz="6" w:space="0" w:color="auto"/>
              <w:bottom w:val="single" w:sz="6" w:space="0" w:color="auto"/>
            </w:tcBorders>
            <w:shd w:val="clear" w:color="auto" w:fill="E6E6E6"/>
            <w:noWrap/>
            <w:vAlign w:val="center"/>
          </w:tcPr>
          <w:p w14:paraId="6DB769EA" w14:textId="77777777" w:rsidR="0046005B" w:rsidRPr="00BC30DA" w:rsidRDefault="0046005B" w:rsidP="00A51135">
            <w:pPr>
              <w:keepNext/>
              <w:keepLines/>
              <w:tabs>
                <w:tab w:val="left" w:pos="720"/>
                <w:tab w:val="left" w:pos="1440"/>
                <w:tab w:val="left" w:pos="2160"/>
                <w:tab w:val="left" w:pos="2880"/>
              </w:tabs>
              <w:spacing w:before="80"/>
              <w:jc w:val="right"/>
              <w:rPr>
                <w:rFonts w:ascii="Calibri" w:hAnsi="Calibri" w:cs="Calibri"/>
                <w:bCs/>
                <w:szCs w:val="22"/>
              </w:rPr>
            </w:pPr>
            <w:r w:rsidRPr="00BC30DA">
              <w:rPr>
                <w:rFonts w:ascii="Calibri" w:hAnsi="Calibri" w:cs="Calibri"/>
                <w:bCs/>
                <w:szCs w:val="22"/>
              </w:rPr>
              <w:t>Manufacturer</w:t>
            </w:r>
          </w:p>
        </w:tc>
        <w:tc>
          <w:tcPr>
            <w:tcW w:w="4389" w:type="dxa"/>
            <w:tcBorders>
              <w:top w:val="double" w:sz="6" w:space="0" w:color="auto"/>
            </w:tcBorders>
            <w:noWrap/>
            <w:vAlign w:val="center"/>
          </w:tcPr>
          <w:p w14:paraId="3067159C" w14:textId="77777777" w:rsidR="0046005B" w:rsidRPr="00BC30DA" w:rsidRDefault="0046005B" w:rsidP="00A51135">
            <w:pPr>
              <w:keepNext/>
              <w:keepLines/>
              <w:tabs>
                <w:tab w:val="left" w:pos="720"/>
                <w:tab w:val="left" w:pos="1440"/>
                <w:tab w:val="left" w:pos="2160"/>
                <w:tab w:val="left" w:pos="2880"/>
              </w:tabs>
              <w:spacing w:before="80"/>
              <w:jc w:val="center"/>
              <w:rPr>
                <w:rFonts w:ascii="Calibri" w:hAnsi="Calibri" w:cs="Calibri"/>
                <w:color w:val="000000"/>
                <w:szCs w:val="22"/>
              </w:rPr>
            </w:pPr>
            <w:r w:rsidRPr="00BC30DA">
              <w:rPr>
                <w:rFonts w:ascii="Calibri" w:hAnsi="Calibri" w:cs="Calibri"/>
                <w:color w:val="000000"/>
                <w:szCs w:val="22"/>
              </w:rPr>
              <w:t>Eaton</w:t>
            </w:r>
          </w:p>
        </w:tc>
      </w:tr>
      <w:tr w:rsidR="0046005B" w:rsidRPr="00456828" w14:paraId="0E613CAF" w14:textId="77777777" w:rsidTr="008A4222">
        <w:trPr>
          <w:trHeight w:val="288"/>
        </w:trPr>
        <w:tc>
          <w:tcPr>
            <w:tcW w:w="4389" w:type="dxa"/>
            <w:tcBorders>
              <w:top w:val="single" w:sz="6" w:space="0" w:color="auto"/>
              <w:bottom w:val="single" w:sz="6" w:space="0" w:color="auto"/>
            </w:tcBorders>
            <w:shd w:val="clear" w:color="auto" w:fill="E6E6E6"/>
            <w:noWrap/>
            <w:vAlign w:val="center"/>
          </w:tcPr>
          <w:p w14:paraId="1AC3EB64" w14:textId="77777777" w:rsidR="0046005B" w:rsidRPr="00BC30DA" w:rsidRDefault="0046005B" w:rsidP="00A51135">
            <w:pPr>
              <w:keepNext/>
              <w:keepLines/>
              <w:tabs>
                <w:tab w:val="left" w:pos="720"/>
                <w:tab w:val="left" w:pos="1440"/>
                <w:tab w:val="left" w:pos="2160"/>
                <w:tab w:val="left" w:pos="2880"/>
              </w:tabs>
              <w:spacing w:before="80"/>
              <w:jc w:val="right"/>
              <w:rPr>
                <w:rFonts w:ascii="Calibri" w:eastAsia="Arial Unicode MS" w:hAnsi="Calibri" w:cs="Calibri"/>
                <w:bCs/>
                <w:szCs w:val="22"/>
              </w:rPr>
            </w:pPr>
            <w:r w:rsidRPr="00BC30DA">
              <w:rPr>
                <w:rFonts w:ascii="Calibri" w:hAnsi="Calibri" w:cs="Calibri"/>
                <w:bCs/>
                <w:szCs w:val="22"/>
              </w:rPr>
              <w:t xml:space="preserve">Model </w:t>
            </w:r>
          </w:p>
        </w:tc>
        <w:tc>
          <w:tcPr>
            <w:tcW w:w="4389" w:type="dxa"/>
            <w:noWrap/>
            <w:vAlign w:val="center"/>
          </w:tcPr>
          <w:p w14:paraId="692A147F" w14:textId="77777777" w:rsidR="0046005B" w:rsidRPr="00BC30DA" w:rsidRDefault="0046005B" w:rsidP="00A51135">
            <w:pPr>
              <w:keepNext/>
              <w:keepLines/>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C441</w:t>
            </w:r>
          </w:p>
        </w:tc>
      </w:tr>
      <w:tr w:rsidR="0046005B" w:rsidRPr="00456828" w14:paraId="701F36EB" w14:textId="77777777" w:rsidTr="008A4222">
        <w:trPr>
          <w:trHeight w:val="288"/>
        </w:trPr>
        <w:tc>
          <w:tcPr>
            <w:tcW w:w="4389" w:type="dxa"/>
            <w:tcBorders>
              <w:top w:val="single" w:sz="6" w:space="0" w:color="auto"/>
              <w:bottom w:val="single" w:sz="6" w:space="0" w:color="auto"/>
            </w:tcBorders>
            <w:shd w:val="clear" w:color="auto" w:fill="E6E6E6"/>
            <w:noWrap/>
            <w:vAlign w:val="center"/>
          </w:tcPr>
          <w:p w14:paraId="4361B24E" w14:textId="77777777" w:rsidR="0046005B" w:rsidRPr="00BC30DA" w:rsidRDefault="0046005B" w:rsidP="00A51135">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Operating Voltage</w:t>
            </w:r>
          </w:p>
        </w:tc>
        <w:tc>
          <w:tcPr>
            <w:tcW w:w="4389" w:type="dxa"/>
            <w:noWrap/>
            <w:vAlign w:val="center"/>
          </w:tcPr>
          <w:p w14:paraId="16024509" w14:textId="77777777" w:rsidR="0046005B" w:rsidRPr="00BC30DA" w:rsidRDefault="0046005B" w:rsidP="00A51135">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120VAC</w:t>
            </w:r>
          </w:p>
        </w:tc>
      </w:tr>
      <w:tr w:rsidR="0046005B" w:rsidRPr="00456828" w14:paraId="22A20C47" w14:textId="77777777" w:rsidTr="008A4222">
        <w:trPr>
          <w:trHeight w:val="288"/>
        </w:trPr>
        <w:tc>
          <w:tcPr>
            <w:tcW w:w="4389" w:type="dxa"/>
            <w:tcBorders>
              <w:top w:val="single" w:sz="6" w:space="0" w:color="auto"/>
              <w:bottom w:val="single" w:sz="6" w:space="0" w:color="auto"/>
            </w:tcBorders>
            <w:shd w:val="clear" w:color="auto" w:fill="E6E6E6"/>
            <w:noWrap/>
            <w:vAlign w:val="center"/>
          </w:tcPr>
          <w:p w14:paraId="788ACE9A" w14:textId="77777777" w:rsidR="0046005B" w:rsidRPr="00BC30DA" w:rsidRDefault="00A2326F" w:rsidP="00A2326F">
            <w:pPr>
              <w:tabs>
                <w:tab w:val="left" w:pos="720"/>
                <w:tab w:val="left" w:pos="1440"/>
                <w:tab w:val="left" w:pos="2160"/>
                <w:tab w:val="left" w:pos="2880"/>
              </w:tabs>
              <w:spacing w:before="80"/>
              <w:jc w:val="right"/>
              <w:rPr>
                <w:rFonts w:ascii="Calibri" w:eastAsia="Arial Unicode MS" w:hAnsi="Calibri" w:cs="Calibri"/>
                <w:bCs/>
                <w:szCs w:val="22"/>
              </w:rPr>
            </w:pPr>
            <w:r w:rsidRPr="00BC30DA">
              <w:rPr>
                <w:rFonts w:ascii="Calibri" w:eastAsia="Arial Unicode MS" w:hAnsi="Calibri" w:cs="Calibri"/>
                <w:bCs/>
                <w:szCs w:val="22"/>
              </w:rPr>
              <w:t>Sensing Capabilities</w:t>
            </w:r>
          </w:p>
        </w:tc>
        <w:tc>
          <w:tcPr>
            <w:tcW w:w="4389" w:type="dxa"/>
            <w:noWrap/>
            <w:vAlign w:val="center"/>
          </w:tcPr>
          <w:p w14:paraId="0024E641" w14:textId="77777777" w:rsidR="0046005B" w:rsidRPr="00BC30DA" w:rsidRDefault="00A2326F" w:rsidP="00A51135">
            <w:pPr>
              <w:tabs>
                <w:tab w:val="left" w:pos="720"/>
                <w:tab w:val="left" w:pos="1440"/>
                <w:tab w:val="left" w:pos="2160"/>
                <w:tab w:val="left" w:pos="2880"/>
              </w:tabs>
              <w:spacing w:before="80"/>
              <w:jc w:val="center"/>
              <w:rPr>
                <w:rFonts w:ascii="Calibri" w:eastAsia="Arial Unicode MS" w:hAnsi="Calibri" w:cs="Calibri"/>
                <w:b/>
                <w:color w:val="000000"/>
                <w:szCs w:val="22"/>
              </w:rPr>
            </w:pPr>
            <w:r w:rsidRPr="00BC30DA">
              <w:rPr>
                <w:rFonts w:ascii="Calibri" w:eastAsia="Arial Unicode MS" w:hAnsi="Calibri" w:cs="Calibri"/>
                <w:color w:val="000000"/>
                <w:szCs w:val="22"/>
              </w:rPr>
              <w:t>Voltage/current/ground fault</w:t>
            </w:r>
          </w:p>
        </w:tc>
      </w:tr>
      <w:tr w:rsidR="0046005B" w:rsidRPr="00456828" w14:paraId="2D3539E8" w14:textId="77777777" w:rsidTr="008A4222">
        <w:trPr>
          <w:trHeight w:val="288"/>
        </w:trPr>
        <w:tc>
          <w:tcPr>
            <w:tcW w:w="4389" w:type="dxa"/>
            <w:tcBorders>
              <w:top w:val="single" w:sz="6" w:space="0" w:color="auto"/>
              <w:bottom w:val="single" w:sz="6" w:space="0" w:color="auto"/>
            </w:tcBorders>
            <w:shd w:val="clear" w:color="auto" w:fill="E6E6E6"/>
            <w:noWrap/>
            <w:vAlign w:val="center"/>
          </w:tcPr>
          <w:p w14:paraId="3DBDD045" w14:textId="77777777" w:rsidR="0046005B" w:rsidRPr="00BC30DA" w:rsidRDefault="0046005B" w:rsidP="00A51135">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Communication Module</w:t>
            </w:r>
          </w:p>
        </w:tc>
        <w:tc>
          <w:tcPr>
            <w:tcW w:w="4389" w:type="dxa"/>
            <w:noWrap/>
            <w:vAlign w:val="center"/>
          </w:tcPr>
          <w:p w14:paraId="35EBAC14" w14:textId="77777777" w:rsidR="0046005B" w:rsidRPr="00BC30DA" w:rsidRDefault="0046005B" w:rsidP="00A51135">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Ethernet/IP (C441R)</w:t>
            </w:r>
          </w:p>
        </w:tc>
      </w:tr>
      <w:tr w:rsidR="0046005B" w:rsidRPr="00456828" w14:paraId="1EC043AD" w14:textId="77777777" w:rsidTr="008A4222">
        <w:trPr>
          <w:trHeight w:val="288"/>
        </w:trPr>
        <w:tc>
          <w:tcPr>
            <w:tcW w:w="4389" w:type="dxa"/>
            <w:tcBorders>
              <w:top w:val="single" w:sz="6" w:space="0" w:color="auto"/>
              <w:bottom w:val="single" w:sz="6" w:space="0" w:color="auto"/>
            </w:tcBorders>
            <w:shd w:val="clear" w:color="auto" w:fill="E6E6E6"/>
            <w:noWrap/>
            <w:vAlign w:val="center"/>
          </w:tcPr>
          <w:p w14:paraId="6DFB4D6C" w14:textId="77777777" w:rsidR="0046005B" w:rsidRPr="00BC30DA" w:rsidRDefault="0046005B" w:rsidP="00A51135">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Operator Interface Module</w:t>
            </w:r>
          </w:p>
        </w:tc>
        <w:tc>
          <w:tcPr>
            <w:tcW w:w="4389" w:type="dxa"/>
            <w:noWrap/>
            <w:vAlign w:val="center"/>
          </w:tcPr>
          <w:p w14:paraId="5CD627C3" w14:textId="77777777" w:rsidR="0046005B" w:rsidRPr="00BC30DA" w:rsidRDefault="0046005B" w:rsidP="00A51135">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hAnsi="Calibri" w:cs="Calibri"/>
              </w:rPr>
              <w:t>Yes (</w:t>
            </w:r>
            <w:r w:rsidRPr="00BC30DA">
              <w:rPr>
                <w:rFonts w:ascii="Calibri" w:eastAsia="Arial Unicode MS" w:hAnsi="Calibri" w:cs="Calibri"/>
                <w:color w:val="000000"/>
                <w:szCs w:val="22"/>
              </w:rPr>
              <w:t>C4411 + cable)</w:t>
            </w:r>
          </w:p>
        </w:tc>
      </w:tr>
      <w:tr w:rsidR="008A4222" w:rsidRPr="00456828" w14:paraId="26617039" w14:textId="77777777" w:rsidTr="008A4222">
        <w:trPr>
          <w:trHeight w:val="288"/>
        </w:trPr>
        <w:tc>
          <w:tcPr>
            <w:tcW w:w="4389" w:type="dxa"/>
            <w:tcBorders>
              <w:top w:val="single" w:sz="6" w:space="0" w:color="auto"/>
              <w:bottom w:val="double" w:sz="4" w:space="0" w:color="auto"/>
            </w:tcBorders>
            <w:shd w:val="clear" w:color="auto" w:fill="E6E6E6"/>
            <w:noWrap/>
            <w:vAlign w:val="center"/>
          </w:tcPr>
          <w:p w14:paraId="50F10389" w14:textId="77777777" w:rsidR="008A4222" w:rsidRPr="00BC30DA" w:rsidRDefault="008A4222" w:rsidP="00A51135">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hAnsi="Calibri" w:cs="Calibri"/>
                <w:szCs w:val="22"/>
              </w:rPr>
              <w:t xml:space="preserve">I/O Digital Expansion Module </w:t>
            </w:r>
          </w:p>
        </w:tc>
        <w:tc>
          <w:tcPr>
            <w:tcW w:w="4389" w:type="dxa"/>
            <w:tcBorders>
              <w:top w:val="single" w:sz="6" w:space="0" w:color="auto"/>
              <w:bottom w:val="double" w:sz="4" w:space="0" w:color="auto"/>
            </w:tcBorders>
            <w:noWrap/>
            <w:vAlign w:val="center"/>
          </w:tcPr>
          <w:p w14:paraId="492187BE" w14:textId="77777777" w:rsidR="008A4222" w:rsidRPr="00BC30DA" w:rsidRDefault="008A4222" w:rsidP="00A51135">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4in/2out</w:t>
            </w:r>
            <w:r w:rsidRPr="00BC30DA" w:rsidDel="008337B2">
              <w:rPr>
                <w:rFonts w:ascii="Calibri" w:eastAsia="Arial Unicode MS" w:hAnsi="Calibri" w:cs="Calibri"/>
                <w:color w:val="000000"/>
                <w:szCs w:val="22"/>
              </w:rPr>
              <w:t xml:space="preserve"> </w:t>
            </w:r>
            <w:r w:rsidRPr="00BC30DA">
              <w:rPr>
                <w:rFonts w:ascii="Calibri" w:eastAsia="Arial Unicode MS" w:hAnsi="Calibri" w:cs="Calibri"/>
                <w:color w:val="000000"/>
                <w:szCs w:val="22"/>
              </w:rPr>
              <w:t>(C441R)</w:t>
            </w:r>
          </w:p>
        </w:tc>
      </w:tr>
    </w:tbl>
    <w:bookmarkEnd w:id="71"/>
    <w:p w14:paraId="3CD9BF9B" w14:textId="77777777" w:rsidR="00B22E0F" w:rsidRPr="008A6BF2" w:rsidRDefault="00B22E0F" w:rsidP="00B22E0F">
      <w:pPr>
        <w:pStyle w:val="BodyText"/>
        <w:spacing w:before="80" w:after="0"/>
        <w:ind w:left="1296" w:firstLine="144"/>
        <w:rPr>
          <w:rFonts w:ascii="Calibri" w:hAnsi="Calibri" w:cs="Calibri"/>
          <w:sz w:val="22"/>
          <w:szCs w:val="22"/>
        </w:rPr>
      </w:pPr>
      <w:r w:rsidRPr="008A6BF2">
        <w:rPr>
          <w:rFonts w:ascii="Calibri" w:hAnsi="Calibri" w:cs="Calibri"/>
          <w:sz w:val="22"/>
          <w:szCs w:val="22"/>
        </w:rPr>
        <w:t>Third Named Manufacturer:</w:t>
      </w:r>
    </w:p>
    <w:tbl>
      <w:tblPr>
        <w:tblW w:w="8778" w:type="dxa"/>
        <w:tblInd w:w="146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389"/>
        <w:gridCol w:w="4389"/>
      </w:tblGrid>
      <w:tr w:rsidR="00B22E0F" w:rsidRPr="00456828" w14:paraId="1CF4A6FB" w14:textId="77777777" w:rsidTr="00E62398">
        <w:trPr>
          <w:trHeight w:val="288"/>
        </w:trPr>
        <w:tc>
          <w:tcPr>
            <w:tcW w:w="4389" w:type="dxa"/>
            <w:tcBorders>
              <w:top w:val="double" w:sz="6" w:space="0" w:color="auto"/>
              <w:bottom w:val="single" w:sz="6" w:space="0" w:color="auto"/>
            </w:tcBorders>
            <w:shd w:val="clear" w:color="auto" w:fill="E6E6E6"/>
            <w:noWrap/>
            <w:vAlign w:val="center"/>
          </w:tcPr>
          <w:p w14:paraId="08987A9A" w14:textId="77777777" w:rsidR="00B22E0F" w:rsidRPr="00BC30DA" w:rsidRDefault="00B22E0F" w:rsidP="00E62398">
            <w:pPr>
              <w:keepNext/>
              <w:keepLines/>
              <w:tabs>
                <w:tab w:val="left" w:pos="720"/>
                <w:tab w:val="left" w:pos="1440"/>
                <w:tab w:val="left" w:pos="2160"/>
                <w:tab w:val="left" w:pos="2880"/>
              </w:tabs>
              <w:spacing w:before="80"/>
              <w:jc w:val="right"/>
              <w:rPr>
                <w:rFonts w:ascii="Calibri" w:hAnsi="Calibri" w:cs="Calibri"/>
                <w:bCs/>
                <w:szCs w:val="22"/>
              </w:rPr>
            </w:pPr>
            <w:r w:rsidRPr="00BC30DA">
              <w:rPr>
                <w:rFonts w:ascii="Calibri" w:hAnsi="Calibri" w:cs="Calibri"/>
                <w:bCs/>
                <w:szCs w:val="22"/>
              </w:rPr>
              <w:t>Manufacturer</w:t>
            </w:r>
          </w:p>
        </w:tc>
        <w:tc>
          <w:tcPr>
            <w:tcW w:w="4389" w:type="dxa"/>
            <w:tcBorders>
              <w:top w:val="double" w:sz="6" w:space="0" w:color="auto"/>
            </w:tcBorders>
            <w:noWrap/>
            <w:vAlign w:val="center"/>
          </w:tcPr>
          <w:p w14:paraId="5CA40F87" w14:textId="77777777" w:rsidR="00B22E0F" w:rsidRPr="00BC30DA" w:rsidRDefault="00B22E0F" w:rsidP="00E62398">
            <w:pPr>
              <w:keepNext/>
              <w:keepLines/>
              <w:tabs>
                <w:tab w:val="left" w:pos="720"/>
                <w:tab w:val="left" w:pos="1440"/>
                <w:tab w:val="left" w:pos="2160"/>
                <w:tab w:val="left" w:pos="2880"/>
              </w:tabs>
              <w:spacing w:before="80"/>
              <w:jc w:val="center"/>
              <w:rPr>
                <w:rFonts w:ascii="Calibri" w:hAnsi="Calibri" w:cs="Calibri"/>
                <w:color w:val="000000"/>
                <w:szCs w:val="22"/>
              </w:rPr>
            </w:pPr>
            <w:r>
              <w:rPr>
                <w:rFonts w:ascii="Calibri" w:hAnsi="Calibri" w:cs="Calibri"/>
                <w:color w:val="000000"/>
                <w:szCs w:val="22"/>
              </w:rPr>
              <w:t>ABB</w:t>
            </w:r>
          </w:p>
        </w:tc>
      </w:tr>
      <w:tr w:rsidR="00B22E0F" w:rsidRPr="00456828" w14:paraId="61187729" w14:textId="77777777" w:rsidTr="00E62398">
        <w:trPr>
          <w:trHeight w:val="288"/>
        </w:trPr>
        <w:tc>
          <w:tcPr>
            <w:tcW w:w="4389" w:type="dxa"/>
            <w:tcBorders>
              <w:top w:val="single" w:sz="6" w:space="0" w:color="auto"/>
              <w:bottom w:val="single" w:sz="6" w:space="0" w:color="auto"/>
            </w:tcBorders>
            <w:shd w:val="clear" w:color="auto" w:fill="E6E6E6"/>
            <w:noWrap/>
            <w:vAlign w:val="center"/>
          </w:tcPr>
          <w:p w14:paraId="70B6A51A" w14:textId="77777777" w:rsidR="00B22E0F" w:rsidRPr="00BC30DA" w:rsidRDefault="00B22E0F" w:rsidP="00E62398">
            <w:pPr>
              <w:keepNext/>
              <w:keepLines/>
              <w:tabs>
                <w:tab w:val="left" w:pos="720"/>
                <w:tab w:val="left" w:pos="1440"/>
                <w:tab w:val="left" w:pos="2160"/>
                <w:tab w:val="left" w:pos="2880"/>
              </w:tabs>
              <w:spacing w:before="80"/>
              <w:jc w:val="right"/>
              <w:rPr>
                <w:rFonts w:ascii="Calibri" w:eastAsia="Arial Unicode MS" w:hAnsi="Calibri" w:cs="Calibri"/>
                <w:bCs/>
                <w:szCs w:val="22"/>
              </w:rPr>
            </w:pPr>
            <w:r w:rsidRPr="00BC30DA">
              <w:rPr>
                <w:rFonts w:ascii="Calibri" w:hAnsi="Calibri" w:cs="Calibri"/>
                <w:bCs/>
                <w:szCs w:val="22"/>
              </w:rPr>
              <w:t xml:space="preserve">Model </w:t>
            </w:r>
          </w:p>
        </w:tc>
        <w:tc>
          <w:tcPr>
            <w:tcW w:w="4389" w:type="dxa"/>
            <w:noWrap/>
            <w:vAlign w:val="center"/>
          </w:tcPr>
          <w:p w14:paraId="29E8BFF2" w14:textId="77777777" w:rsidR="00B22E0F" w:rsidRPr="00BC30DA" w:rsidRDefault="00B22E0F" w:rsidP="00E62398">
            <w:pPr>
              <w:keepNext/>
              <w:keepLines/>
              <w:tabs>
                <w:tab w:val="left" w:pos="720"/>
                <w:tab w:val="left" w:pos="1440"/>
                <w:tab w:val="left" w:pos="2160"/>
                <w:tab w:val="left" w:pos="2880"/>
              </w:tabs>
              <w:spacing w:before="80"/>
              <w:jc w:val="center"/>
              <w:rPr>
                <w:rFonts w:ascii="Calibri" w:eastAsia="Arial Unicode MS" w:hAnsi="Calibri" w:cs="Calibri"/>
                <w:color w:val="000000"/>
                <w:szCs w:val="22"/>
              </w:rPr>
            </w:pPr>
            <w:r>
              <w:rPr>
                <w:rFonts w:ascii="Calibri" w:eastAsia="Arial Unicode MS" w:hAnsi="Calibri" w:cs="Calibri"/>
                <w:color w:val="000000"/>
                <w:szCs w:val="22"/>
              </w:rPr>
              <w:t>UMC100.3</w:t>
            </w:r>
          </w:p>
        </w:tc>
      </w:tr>
      <w:tr w:rsidR="00B22E0F" w:rsidRPr="00456828" w14:paraId="65296D6A" w14:textId="77777777" w:rsidTr="00E62398">
        <w:trPr>
          <w:trHeight w:val="288"/>
        </w:trPr>
        <w:tc>
          <w:tcPr>
            <w:tcW w:w="4389" w:type="dxa"/>
            <w:tcBorders>
              <w:top w:val="single" w:sz="6" w:space="0" w:color="auto"/>
              <w:bottom w:val="single" w:sz="6" w:space="0" w:color="auto"/>
            </w:tcBorders>
            <w:shd w:val="clear" w:color="auto" w:fill="E6E6E6"/>
            <w:noWrap/>
            <w:vAlign w:val="center"/>
          </w:tcPr>
          <w:p w14:paraId="02A04E58" w14:textId="77777777" w:rsidR="00B22E0F" w:rsidRPr="00BC30DA" w:rsidRDefault="00B22E0F" w:rsidP="00E62398">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Operating Voltage</w:t>
            </w:r>
          </w:p>
        </w:tc>
        <w:tc>
          <w:tcPr>
            <w:tcW w:w="4389" w:type="dxa"/>
            <w:noWrap/>
            <w:vAlign w:val="center"/>
          </w:tcPr>
          <w:p w14:paraId="5AEA2F67" w14:textId="77777777" w:rsidR="00B22E0F" w:rsidRPr="00BC30DA" w:rsidRDefault="00B22E0F" w:rsidP="00E62398">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120VAC</w:t>
            </w:r>
          </w:p>
        </w:tc>
      </w:tr>
      <w:tr w:rsidR="00B22E0F" w:rsidRPr="00456828" w14:paraId="742A53C1" w14:textId="77777777" w:rsidTr="00E62398">
        <w:trPr>
          <w:trHeight w:val="288"/>
        </w:trPr>
        <w:tc>
          <w:tcPr>
            <w:tcW w:w="4389" w:type="dxa"/>
            <w:tcBorders>
              <w:top w:val="single" w:sz="6" w:space="0" w:color="auto"/>
              <w:bottom w:val="single" w:sz="6" w:space="0" w:color="auto"/>
            </w:tcBorders>
            <w:shd w:val="clear" w:color="auto" w:fill="E6E6E6"/>
            <w:noWrap/>
            <w:vAlign w:val="center"/>
          </w:tcPr>
          <w:p w14:paraId="01577B0A" w14:textId="77777777" w:rsidR="00B22E0F" w:rsidRPr="00BC30DA" w:rsidRDefault="00B22E0F" w:rsidP="00E62398">
            <w:pPr>
              <w:tabs>
                <w:tab w:val="left" w:pos="720"/>
                <w:tab w:val="left" w:pos="1440"/>
                <w:tab w:val="left" w:pos="2160"/>
                <w:tab w:val="left" w:pos="2880"/>
              </w:tabs>
              <w:spacing w:before="80"/>
              <w:jc w:val="right"/>
              <w:rPr>
                <w:rFonts w:ascii="Calibri" w:eastAsia="Arial Unicode MS" w:hAnsi="Calibri" w:cs="Calibri"/>
                <w:bCs/>
                <w:szCs w:val="22"/>
              </w:rPr>
            </w:pPr>
            <w:r w:rsidRPr="00BC30DA">
              <w:rPr>
                <w:rFonts w:ascii="Calibri" w:eastAsia="Arial Unicode MS" w:hAnsi="Calibri" w:cs="Calibri"/>
                <w:bCs/>
                <w:szCs w:val="22"/>
              </w:rPr>
              <w:t>Sensing Capabilities</w:t>
            </w:r>
          </w:p>
        </w:tc>
        <w:tc>
          <w:tcPr>
            <w:tcW w:w="4389" w:type="dxa"/>
            <w:noWrap/>
            <w:vAlign w:val="center"/>
          </w:tcPr>
          <w:p w14:paraId="1417E7F5" w14:textId="77777777" w:rsidR="00B22E0F" w:rsidRPr="00BC30DA" w:rsidRDefault="00B22E0F" w:rsidP="00E62398">
            <w:pPr>
              <w:tabs>
                <w:tab w:val="left" w:pos="720"/>
                <w:tab w:val="left" w:pos="1440"/>
                <w:tab w:val="left" w:pos="2160"/>
                <w:tab w:val="left" w:pos="2880"/>
              </w:tabs>
              <w:spacing w:before="80"/>
              <w:jc w:val="center"/>
              <w:rPr>
                <w:rFonts w:ascii="Calibri" w:eastAsia="Arial Unicode MS" w:hAnsi="Calibri" w:cs="Calibri"/>
                <w:b/>
                <w:color w:val="000000"/>
                <w:szCs w:val="22"/>
              </w:rPr>
            </w:pPr>
            <w:r w:rsidRPr="00BC30DA">
              <w:rPr>
                <w:rFonts w:ascii="Calibri" w:eastAsia="Arial Unicode MS" w:hAnsi="Calibri" w:cs="Calibri"/>
                <w:color w:val="000000"/>
                <w:szCs w:val="22"/>
              </w:rPr>
              <w:t>Voltage/current/ground fault</w:t>
            </w:r>
          </w:p>
        </w:tc>
      </w:tr>
      <w:tr w:rsidR="00B22E0F" w:rsidRPr="00456828" w14:paraId="398B985D" w14:textId="77777777" w:rsidTr="00E62398">
        <w:trPr>
          <w:trHeight w:val="288"/>
        </w:trPr>
        <w:tc>
          <w:tcPr>
            <w:tcW w:w="4389" w:type="dxa"/>
            <w:tcBorders>
              <w:top w:val="single" w:sz="6" w:space="0" w:color="auto"/>
              <w:bottom w:val="single" w:sz="6" w:space="0" w:color="auto"/>
            </w:tcBorders>
            <w:shd w:val="clear" w:color="auto" w:fill="E6E6E6"/>
            <w:noWrap/>
            <w:vAlign w:val="center"/>
          </w:tcPr>
          <w:p w14:paraId="16DC0FD6" w14:textId="77777777" w:rsidR="00B22E0F" w:rsidRPr="00BC30DA" w:rsidRDefault="00B22E0F" w:rsidP="00E62398">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Communication Module</w:t>
            </w:r>
          </w:p>
        </w:tc>
        <w:tc>
          <w:tcPr>
            <w:tcW w:w="4389" w:type="dxa"/>
            <w:noWrap/>
            <w:vAlign w:val="center"/>
          </w:tcPr>
          <w:p w14:paraId="1358323A" w14:textId="77777777" w:rsidR="00B22E0F" w:rsidRPr="00BC30DA" w:rsidRDefault="00B22E0F" w:rsidP="00E62398">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eastAsia="Arial Unicode MS" w:hAnsi="Calibri" w:cs="Calibri"/>
                <w:color w:val="000000"/>
                <w:szCs w:val="22"/>
              </w:rPr>
              <w:t>Ethernet/IP (</w:t>
            </w:r>
            <w:r>
              <w:rPr>
                <w:rFonts w:ascii="Calibri" w:eastAsia="Arial Unicode MS" w:hAnsi="Calibri" w:cs="Calibri"/>
                <w:color w:val="000000"/>
                <w:szCs w:val="22"/>
              </w:rPr>
              <w:t>EIU32.0</w:t>
            </w:r>
            <w:r w:rsidRPr="00BC30DA">
              <w:rPr>
                <w:rFonts w:ascii="Calibri" w:eastAsia="Arial Unicode MS" w:hAnsi="Calibri" w:cs="Calibri"/>
                <w:color w:val="000000"/>
                <w:szCs w:val="22"/>
              </w:rPr>
              <w:t>)</w:t>
            </w:r>
          </w:p>
        </w:tc>
      </w:tr>
      <w:tr w:rsidR="00B22E0F" w:rsidRPr="00456828" w14:paraId="3AB56EE6" w14:textId="77777777" w:rsidTr="00E62398">
        <w:trPr>
          <w:trHeight w:val="288"/>
        </w:trPr>
        <w:tc>
          <w:tcPr>
            <w:tcW w:w="4389" w:type="dxa"/>
            <w:tcBorders>
              <w:top w:val="single" w:sz="6" w:space="0" w:color="auto"/>
              <w:bottom w:val="single" w:sz="6" w:space="0" w:color="auto"/>
            </w:tcBorders>
            <w:shd w:val="clear" w:color="auto" w:fill="E6E6E6"/>
            <w:noWrap/>
            <w:vAlign w:val="center"/>
          </w:tcPr>
          <w:p w14:paraId="3B60F197" w14:textId="77777777" w:rsidR="00B22E0F" w:rsidRPr="00BC30DA" w:rsidRDefault="00B22E0F" w:rsidP="00E62398">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eastAsia="Arial Unicode MS" w:hAnsi="Calibri" w:cs="Calibri"/>
                <w:szCs w:val="22"/>
              </w:rPr>
              <w:t>Operator Interface Module</w:t>
            </w:r>
          </w:p>
        </w:tc>
        <w:tc>
          <w:tcPr>
            <w:tcW w:w="4389" w:type="dxa"/>
            <w:noWrap/>
            <w:vAlign w:val="center"/>
          </w:tcPr>
          <w:p w14:paraId="1121047A" w14:textId="77777777" w:rsidR="00B22E0F" w:rsidRPr="00BC30DA" w:rsidRDefault="00B22E0F" w:rsidP="00E62398">
            <w:pPr>
              <w:tabs>
                <w:tab w:val="left" w:pos="720"/>
                <w:tab w:val="left" w:pos="1440"/>
                <w:tab w:val="left" w:pos="2160"/>
                <w:tab w:val="left" w:pos="2880"/>
              </w:tabs>
              <w:spacing w:before="80"/>
              <w:jc w:val="center"/>
              <w:rPr>
                <w:rFonts w:ascii="Calibri" w:eastAsia="Arial Unicode MS" w:hAnsi="Calibri" w:cs="Calibri"/>
                <w:color w:val="000000"/>
                <w:szCs w:val="22"/>
              </w:rPr>
            </w:pPr>
            <w:r w:rsidRPr="00BC30DA">
              <w:rPr>
                <w:rFonts w:ascii="Calibri" w:hAnsi="Calibri" w:cs="Calibri"/>
              </w:rPr>
              <w:t>Yes (</w:t>
            </w:r>
            <w:r>
              <w:rPr>
                <w:rFonts w:ascii="Calibri" w:eastAsia="Arial Unicode MS" w:hAnsi="Calibri" w:cs="Calibri"/>
                <w:color w:val="000000"/>
                <w:szCs w:val="22"/>
              </w:rPr>
              <w:t>UMC100-PAN</w:t>
            </w:r>
            <w:r w:rsidRPr="00BC30DA">
              <w:rPr>
                <w:rFonts w:ascii="Calibri" w:eastAsia="Arial Unicode MS" w:hAnsi="Calibri" w:cs="Calibri"/>
                <w:color w:val="000000"/>
                <w:szCs w:val="22"/>
              </w:rPr>
              <w:t xml:space="preserve"> + cable)</w:t>
            </w:r>
          </w:p>
        </w:tc>
      </w:tr>
      <w:tr w:rsidR="00B22E0F" w:rsidRPr="00456828" w14:paraId="48A00827" w14:textId="77777777" w:rsidTr="00E62398">
        <w:trPr>
          <w:trHeight w:val="288"/>
        </w:trPr>
        <w:tc>
          <w:tcPr>
            <w:tcW w:w="4389" w:type="dxa"/>
            <w:tcBorders>
              <w:top w:val="single" w:sz="6" w:space="0" w:color="auto"/>
              <w:bottom w:val="double" w:sz="4" w:space="0" w:color="auto"/>
            </w:tcBorders>
            <w:shd w:val="clear" w:color="auto" w:fill="E6E6E6"/>
            <w:noWrap/>
            <w:vAlign w:val="center"/>
          </w:tcPr>
          <w:p w14:paraId="5D6C3855" w14:textId="77777777" w:rsidR="00B22E0F" w:rsidRPr="00BC30DA" w:rsidRDefault="00B22E0F" w:rsidP="00E62398">
            <w:pPr>
              <w:tabs>
                <w:tab w:val="left" w:pos="720"/>
                <w:tab w:val="left" w:pos="1440"/>
                <w:tab w:val="left" w:pos="2160"/>
                <w:tab w:val="left" w:pos="2880"/>
              </w:tabs>
              <w:spacing w:before="80"/>
              <w:jc w:val="right"/>
              <w:rPr>
                <w:rFonts w:ascii="Calibri" w:eastAsia="Arial Unicode MS" w:hAnsi="Calibri" w:cs="Calibri"/>
                <w:szCs w:val="22"/>
              </w:rPr>
            </w:pPr>
            <w:r w:rsidRPr="00BC30DA">
              <w:rPr>
                <w:rFonts w:ascii="Calibri" w:hAnsi="Calibri" w:cs="Calibri"/>
                <w:szCs w:val="22"/>
              </w:rPr>
              <w:t xml:space="preserve">I/O Digital Expansion Module </w:t>
            </w:r>
          </w:p>
        </w:tc>
        <w:tc>
          <w:tcPr>
            <w:tcW w:w="4389" w:type="dxa"/>
            <w:tcBorders>
              <w:top w:val="single" w:sz="6" w:space="0" w:color="auto"/>
              <w:bottom w:val="double" w:sz="4" w:space="0" w:color="auto"/>
            </w:tcBorders>
            <w:noWrap/>
            <w:vAlign w:val="center"/>
          </w:tcPr>
          <w:p w14:paraId="1BB9F95C" w14:textId="77777777" w:rsidR="00B22E0F" w:rsidRPr="00BC30DA" w:rsidRDefault="008A5766" w:rsidP="00E62398">
            <w:pPr>
              <w:tabs>
                <w:tab w:val="left" w:pos="720"/>
                <w:tab w:val="left" w:pos="1440"/>
                <w:tab w:val="left" w:pos="2160"/>
                <w:tab w:val="left" w:pos="2880"/>
              </w:tabs>
              <w:spacing w:before="80"/>
              <w:jc w:val="center"/>
              <w:rPr>
                <w:rFonts w:ascii="Calibri" w:eastAsia="Arial Unicode MS" w:hAnsi="Calibri" w:cs="Calibri"/>
                <w:color w:val="000000"/>
                <w:szCs w:val="22"/>
              </w:rPr>
            </w:pPr>
            <w:r>
              <w:rPr>
                <w:rFonts w:ascii="Calibri" w:eastAsia="Arial Unicode MS" w:hAnsi="Calibri" w:cs="Calibri"/>
                <w:color w:val="000000"/>
                <w:szCs w:val="22"/>
              </w:rPr>
              <w:t>6</w:t>
            </w:r>
            <w:r w:rsidR="00B22E0F" w:rsidRPr="00BC30DA">
              <w:rPr>
                <w:rFonts w:ascii="Calibri" w:eastAsia="Arial Unicode MS" w:hAnsi="Calibri" w:cs="Calibri"/>
                <w:color w:val="000000"/>
                <w:szCs w:val="22"/>
              </w:rPr>
              <w:t>in/</w:t>
            </w:r>
            <w:r>
              <w:rPr>
                <w:rFonts w:ascii="Calibri" w:eastAsia="Arial Unicode MS" w:hAnsi="Calibri" w:cs="Calibri"/>
                <w:color w:val="000000"/>
                <w:szCs w:val="22"/>
              </w:rPr>
              <w:t>4</w:t>
            </w:r>
            <w:r w:rsidR="00B22E0F" w:rsidRPr="00BC30DA">
              <w:rPr>
                <w:rFonts w:ascii="Calibri" w:eastAsia="Arial Unicode MS" w:hAnsi="Calibri" w:cs="Calibri"/>
                <w:color w:val="000000"/>
                <w:szCs w:val="22"/>
              </w:rPr>
              <w:t>out</w:t>
            </w:r>
            <w:r w:rsidR="00B22E0F" w:rsidRPr="00BC30DA" w:rsidDel="008337B2">
              <w:rPr>
                <w:rFonts w:ascii="Calibri" w:eastAsia="Arial Unicode MS" w:hAnsi="Calibri" w:cs="Calibri"/>
                <w:color w:val="000000"/>
                <w:szCs w:val="22"/>
              </w:rPr>
              <w:t xml:space="preserve"> </w:t>
            </w:r>
            <w:r w:rsidR="00B22E0F" w:rsidRPr="00BC30DA">
              <w:rPr>
                <w:rFonts w:ascii="Calibri" w:eastAsia="Arial Unicode MS" w:hAnsi="Calibri" w:cs="Calibri"/>
                <w:color w:val="000000"/>
                <w:szCs w:val="22"/>
              </w:rPr>
              <w:t>(</w:t>
            </w:r>
            <w:r>
              <w:rPr>
                <w:rFonts w:ascii="Calibri" w:eastAsia="Arial Unicode MS" w:hAnsi="Calibri" w:cs="Calibri"/>
                <w:color w:val="000000"/>
                <w:szCs w:val="22"/>
              </w:rPr>
              <w:t>UMC100.3</w:t>
            </w:r>
            <w:r w:rsidR="00B22E0F" w:rsidRPr="00BC30DA">
              <w:rPr>
                <w:rFonts w:ascii="Calibri" w:eastAsia="Arial Unicode MS" w:hAnsi="Calibri" w:cs="Calibri"/>
                <w:color w:val="000000"/>
                <w:szCs w:val="22"/>
              </w:rPr>
              <w:t>)</w:t>
            </w:r>
            <w:r>
              <w:rPr>
                <w:rFonts w:ascii="Calibri" w:eastAsia="Arial Unicode MS" w:hAnsi="Calibri" w:cs="Calibri"/>
                <w:color w:val="000000"/>
                <w:szCs w:val="22"/>
              </w:rPr>
              <w:t xml:space="preserve"> + 8in/4out (DX1XX)</w:t>
            </w:r>
          </w:p>
        </w:tc>
      </w:tr>
    </w:tbl>
    <w:p w14:paraId="3E658FD1" w14:textId="77777777" w:rsidR="00B22E0F" w:rsidRDefault="00B22E0F" w:rsidP="00A51135">
      <w:pPr>
        <w:pStyle w:val="BodyText"/>
        <w:spacing w:before="80" w:after="0"/>
      </w:pPr>
    </w:p>
    <w:p w14:paraId="594B21FC" w14:textId="77777777" w:rsidR="00B22E0F" w:rsidRPr="008F39C7" w:rsidRDefault="00B22E0F" w:rsidP="00A51135">
      <w:pPr>
        <w:pStyle w:val="BodyText"/>
        <w:spacing w:before="80" w:after="0"/>
      </w:pPr>
    </w:p>
    <w:p w14:paraId="3263B151" w14:textId="3F6C9BF7" w:rsidR="0046005B" w:rsidRPr="00456828" w:rsidRDefault="00F170A7" w:rsidP="001750C0">
      <w:pPr>
        <w:pStyle w:val="Heading2"/>
      </w:pPr>
      <w:r>
        <w:br w:type="page"/>
      </w:r>
      <w:r w:rsidR="00B50B08" w:rsidRPr="006116DD">
        <w:lastRenderedPageBreak/>
        <w:t>Wiring</w:t>
      </w:r>
    </w:p>
    <w:p w14:paraId="35963210" w14:textId="288C87E6" w:rsidR="0046005B" w:rsidRPr="006116DD" w:rsidRDefault="0046005B" w:rsidP="008A6BF2">
      <w:pPr>
        <w:pStyle w:val="Heading3"/>
      </w:pPr>
      <w:r w:rsidRPr="006116DD">
        <w:t xml:space="preserve">Unless otherwise specified, minimum sized starter power wiring shall be #12 AWG copper.  </w:t>
      </w:r>
      <w:del w:id="72" w:author="John Liu" w:date="2022-04-26T12:50:00Z">
        <w:r w:rsidRPr="006116DD" w:rsidDel="00C10984">
          <w:delText>Refer to Section</w:delText>
        </w:r>
        <w:r w:rsidR="00CA54F6" w:rsidDel="00C10984">
          <w:delText xml:space="preserve"> –</w:delText>
        </w:r>
        <w:r w:rsidRPr="006116DD" w:rsidDel="00C10984">
          <w:delText xml:space="preserve"> </w:delText>
        </w:r>
        <w:r w:rsidR="00A2326F" w:rsidRPr="006116DD" w:rsidDel="00C10984">
          <w:delText>1612</w:delText>
        </w:r>
        <w:r w:rsidR="00A2326F" w:rsidDel="00C10984">
          <w:delText>0</w:delText>
        </w:r>
        <w:r w:rsidR="00CA54F6" w:rsidDel="00C10984">
          <w:delText xml:space="preserve"> </w:delText>
        </w:r>
        <w:r w:rsidR="00A2326F" w:rsidDel="00C10984">
          <w:delText>Wiring Systems</w:delText>
        </w:r>
        <w:r w:rsidRPr="006116DD" w:rsidDel="00C10984">
          <w:delText xml:space="preserve"> for conductor and other wiring requirements.  </w:delText>
        </w:r>
      </w:del>
      <w:r w:rsidRPr="006116DD">
        <w:t xml:space="preserve">For </w:t>
      </w:r>
      <w:ins w:id="73" w:author="John Liu" w:date="2022-04-26T12:50:00Z">
        <w:r w:rsidR="00887174">
          <w:t xml:space="preserve">motor starter </w:t>
        </w:r>
      </w:ins>
      <w:r w:rsidRPr="006116DD">
        <w:t xml:space="preserve">larger than EEMAC Size 1, size conductors in accordance with the </w:t>
      </w:r>
      <w:del w:id="74" w:author="John Liu" w:date="2022-04-26T12:50:00Z">
        <w:r w:rsidRPr="006116DD" w:rsidDel="00887174">
          <w:delText xml:space="preserve">Canadian </w:delText>
        </w:r>
      </w:del>
      <w:ins w:id="75" w:author="John Liu" w:date="2022-04-26T12:50:00Z">
        <w:r w:rsidR="00887174">
          <w:t>Ontario</w:t>
        </w:r>
        <w:r w:rsidR="00887174" w:rsidRPr="006116DD">
          <w:t xml:space="preserve"> </w:t>
        </w:r>
      </w:ins>
      <w:r w:rsidRPr="006116DD">
        <w:t xml:space="preserve">Electrical </w:t>
      </w:r>
      <w:ins w:id="76" w:author="John Liu" w:date="2022-04-26T12:50:00Z">
        <w:r w:rsidR="00887174">
          <w:t xml:space="preserve">Safety </w:t>
        </w:r>
      </w:ins>
      <w:r w:rsidRPr="006116DD">
        <w:t>Code requirements.</w:t>
      </w:r>
    </w:p>
    <w:p w14:paraId="5E0B6E25" w14:textId="77777777" w:rsidR="0046005B" w:rsidRPr="006116DD" w:rsidRDefault="0046005B" w:rsidP="008A6BF2">
      <w:pPr>
        <w:pStyle w:val="Heading3"/>
      </w:pPr>
      <w:r w:rsidRPr="006116DD">
        <w:t>All wiring shall be marked at both ends.</w:t>
      </w:r>
    </w:p>
    <w:p w14:paraId="778D7594" w14:textId="77777777" w:rsidR="0046005B" w:rsidRPr="00AA7B66" w:rsidRDefault="00B50B08" w:rsidP="001750C0">
      <w:pPr>
        <w:pStyle w:val="Heading2"/>
      </w:pPr>
      <w:r w:rsidRPr="00AA7B66">
        <w:t>Finishes</w:t>
      </w:r>
    </w:p>
    <w:p w14:paraId="08E49D70" w14:textId="3B23F076" w:rsidR="0046005B" w:rsidRPr="00AA7B66" w:rsidRDefault="0046005B" w:rsidP="008A6BF2">
      <w:pPr>
        <w:pStyle w:val="Heading3"/>
      </w:pPr>
      <w:r w:rsidRPr="00AA7B66">
        <w:t xml:space="preserve">Apply finishes to enclosure in accordance with Section 16010 </w:t>
      </w:r>
      <w:r w:rsidR="00CA54F6">
        <w:t xml:space="preserve">– </w:t>
      </w:r>
      <w:r w:rsidRPr="00AA7B66">
        <w:t>Electrical</w:t>
      </w:r>
      <w:r w:rsidR="00CA54F6">
        <w:t xml:space="preserve"> </w:t>
      </w:r>
      <w:r w:rsidRPr="00AA7B66">
        <w:t>General Requirements</w:t>
      </w:r>
    </w:p>
    <w:p w14:paraId="4578901A" w14:textId="77777777" w:rsidR="0046005B" w:rsidRPr="00456828" w:rsidRDefault="00B50B08" w:rsidP="001750C0">
      <w:pPr>
        <w:pStyle w:val="Heading2"/>
      </w:pPr>
      <w:r w:rsidRPr="00456828">
        <w:t>Equipment Identification</w:t>
      </w:r>
    </w:p>
    <w:p w14:paraId="3D3D1B0C" w14:textId="6CCCBB7A" w:rsidR="008A4222" w:rsidRDefault="008A4222" w:rsidP="00DA5A41">
      <w:pPr>
        <w:pStyle w:val="Heading3"/>
      </w:pPr>
      <w:r w:rsidRPr="00456828">
        <w:t xml:space="preserve">Provide equipment identification in accordance with Section 16010 </w:t>
      </w:r>
      <w:r w:rsidR="00CA54F6">
        <w:t xml:space="preserve">– </w:t>
      </w:r>
      <w:r w:rsidRPr="00456828">
        <w:t>Electrical</w:t>
      </w:r>
      <w:r w:rsidR="00CA54F6">
        <w:t xml:space="preserve"> </w:t>
      </w:r>
      <w:r w:rsidRPr="00456828">
        <w:t>General Requirements.</w:t>
      </w:r>
    </w:p>
    <w:p w14:paraId="6C4380E3" w14:textId="77777777" w:rsidR="008A4222" w:rsidRPr="00456828" w:rsidRDefault="008A4222">
      <w:pPr>
        <w:pStyle w:val="Heading3"/>
      </w:pPr>
      <w:r>
        <w:t>Provide nameplates indicating system voltage, current, phases and interrupting capacity.</w:t>
      </w:r>
    </w:p>
    <w:p w14:paraId="74B46305" w14:textId="77777777" w:rsidR="008A4222" w:rsidRDefault="008A4222">
      <w:pPr>
        <w:pStyle w:val="Heading3"/>
      </w:pPr>
      <w:r w:rsidRPr="00D539AD">
        <w:t xml:space="preserve">Warning nameplates:  </w:t>
      </w:r>
      <w:proofErr w:type="spellStart"/>
      <w:r w:rsidRPr="00D539AD">
        <w:t>Lamacoid</w:t>
      </w:r>
      <w:proofErr w:type="spellEnd"/>
      <w:r w:rsidRPr="00D539AD">
        <w:t>, 5 mm white lettering on red background, indicating</w:t>
      </w:r>
    </w:p>
    <w:p w14:paraId="4747C003" w14:textId="77777777" w:rsidR="008A4222" w:rsidRDefault="008A4222" w:rsidP="008A6BF2">
      <w:pPr>
        <w:pStyle w:val="Heading4"/>
      </w:pPr>
      <w:r w:rsidRPr="00D539AD">
        <w:t xml:space="preserve">Presence of live circuit.  </w:t>
      </w:r>
    </w:p>
    <w:p w14:paraId="269DFD0C" w14:textId="77777777" w:rsidR="008A4222" w:rsidRDefault="008A4222" w:rsidP="008A6BF2">
      <w:pPr>
        <w:pStyle w:val="Heading4"/>
      </w:pPr>
      <w:r>
        <w:t>Disconnect power before opening.</w:t>
      </w:r>
    </w:p>
    <w:p w14:paraId="1601738E" w14:textId="77777777" w:rsidR="008A4222" w:rsidRDefault="008A4222" w:rsidP="008A6BF2">
      <w:pPr>
        <w:pStyle w:val="Heading4"/>
      </w:pPr>
      <w:r w:rsidRPr="006614A2">
        <w:t>All other warning nameplates as necessary to ensure safe operation.</w:t>
      </w:r>
    </w:p>
    <w:p w14:paraId="50BAB8EB" w14:textId="77777777" w:rsidR="008A4222" w:rsidRDefault="008A4222" w:rsidP="00DA5A41">
      <w:pPr>
        <w:pStyle w:val="Heading3"/>
      </w:pPr>
      <w:r w:rsidRPr="006614A2">
        <w:t>Mount on access doors and internal compartment doors or barriers</w:t>
      </w:r>
      <w:r>
        <w:t>.</w:t>
      </w:r>
    </w:p>
    <w:p w14:paraId="26550144" w14:textId="77777777" w:rsidR="00BF4C5D" w:rsidRPr="00BF4C5D" w:rsidRDefault="00B50B08" w:rsidP="001750C0">
      <w:pPr>
        <w:pStyle w:val="Heading2"/>
      </w:pPr>
      <w:r w:rsidRPr="00BF4C5D">
        <w:t>Spare Parts</w:t>
      </w:r>
    </w:p>
    <w:p w14:paraId="261E44C7" w14:textId="77777777" w:rsidR="00BF4C5D" w:rsidRPr="00B069EF" w:rsidRDefault="00BF4C5D" w:rsidP="00DA5A41">
      <w:pPr>
        <w:pStyle w:val="Heading3"/>
        <w:numPr>
          <w:ilvl w:val="2"/>
          <w:numId w:val="29"/>
        </w:numPr>
      </w:pPr>
      <w:r w:rsidRPr="00B069EF">
        <w:t>Provide</w:t>
      </w:r>
      <w:r>
        <w:t xml:space="preserve"> the</w:t>
      </w:r>
      <w:r w:rsidRPr="00B069EF">
        <w:t xml:space="preserve"> listed spare parts for each different size and type of starter:</w:t>
      </w:r>
    </w:p>
    <w:p w14:paraId="72414D2C" w14:textId="7A549CBB" w:rsidR="00BF4C5D" w:rsidRPr="00B069EF" w:rsidRDefault="00BF4C5D" w:rsidP="008A6BF2">
      <w:pPr>
        <w:pStyle w:val="Heading4"/>
      </w:pPr>
      <w:del w:id="77" w:author="John Liu" w:date="2022-04-26T12:52:00Z">
        <w:r w:rsidRPr="00B069EF" w:rsidDel="00887174">
          <w:delText>2 contacts, stationary</w:delText>
        </w:r>
      </w:del>
      <w:ins w:id="78" w:author="John Liu" w:date="2022-04-26T12:53:00Z">
        <w:r w:rsidR="00887174">
          <w:t>1 contactor</w:t>
        </w:r>
      </w:ins>
      <w:r w:rsidRPr="00B069EF">
        <w:t>.</w:t>
      </w:r>
    </w:p>
    <w:p w14:paraId="4E3A8ABE" w14:textId="7638A8BD" w:rsidR="00BF4C5D" w:rsidRPr="00B069EF" w:rsidDel="00887174" w:rsidRDefault="00BF4C5D" w:rsidP="008A6BF2">
      <w:pPr>
        <w:pStyle w:val="Heading4"/>
        <w:rPr>
          <w:del w:id="79" w:author="John Liu" w:date="2022-04-26T12:53:00Z"/>
        </w:rPr>
      </w:pPr>
      <w:del w:id="80" w:author="John Liu" w:date="2022-04-26T12:53:00Z">
        <w:r w:rsidRPr="00B069EF" w:rsidDel="00887174">
          <w:delText>2 contacts, movable.</w:delText>
        </w:r>
      </w:del>
    </w:p>
    <w:p w14:paraId="36E97B4F" w14:textId="77777777" w:rsidR="00BF4C5D" w:rsidRPr="00B069EF" w:rsidRDefault="00BF4C5D" w:rsidP="008A6BF2">
      <w:pPr>
        <w:pStyle w:val="Heading4"/>
      </w:pPr>
      <w:r w:rsidRPr="00B069EF">
        <w:t xml:space="preserve">1 </w:t>
      </w:r>
      <w:proofErr w:type="gramStart"/>
      <w:r w:rsidRPr="00B069EF">
        <w:t>contacts</w:t>
      </w:r>
      <w:proofErr w:type="gramEnd"/>
      <w:r w:rsidRPr="00B069EF">
        <w:t>, auxiliary.</w:t>
      </w:r>
    </w:p>
    <w:p w14:paraId="362C48D6" w14:textId="77777777" w:rsidR="00BF4C5D" w:rsidRPr="00B069EF" w:rsidRDefault="00BF4C5D" w:rsidP="008A6BF2">
      <w:pPr>
        <w:pStyle w:val="Heading4"/>
      </w:pPr>
      <w:r w:rsidRPr="00B069EF">
        <w:t>1 control transformer.</w:t>
      </w:r>
    </w:p>
    <w:p w14:paraId="5BF309FD" w14:textId="4E3CB86B" w:rsidR="00BF4C5D" w:rsidRPr="00B069EF" w:rsidDel="00887174" w:rsidRDefault="00BF4C5D" w:rsidP="008A6BF2">
      <w:pPr>
        <w:pStyle w:val="Heading4"/>
        <w:rPr>
          <w:del w:id="81" w:author="John Liu" w:date="2022-04-26T12:51:00Z"/>
        </w:rPr>
      </w:pPr>
      <w:del w:id="82" w:author="John Liu" w:date="2022-04-26T12:51:00Z">
        <w:r w:rsidRPr="00B069EF" w:rsidDel="00887174">
          <w:delText>1 operating coil.</w:delText>
        </w:r>
      </w:del>
    </w:p>
    <w:p w14:paraId="15D31D5B" w14:textId="77777777" w:rsidR="00BF4C5D" w:rsidRPr="00B069EF" w:rsidRDefault="00BF4C5D" w:rsidP="008A6BF2">
      <w:pPr>
        <w:pStyle w:val="Heading4"/>
      </w:pPr>
      <w:r w:rsidRPr="00B069EF">
        <w:t>2 fuses.</w:t>
      </w:r>
    </w:p>
    <w:p w14:paraId="5F19FBDB" w14:textId="31760B3F" w:rsidR="00BF4C5D" w:rsidRPr="00456828" w:rsidRDefault="00BF4C5D" w:rsidP="008A6BF2">
      <w:pPr>
        <w:pStyle w:val="Heading4"/>
      </w:pPr>
      <w:del w:id="83" w:author="John Liu" w:date="2022-04-26T12:54:00Z">
        <w:r w:rsidRPr="00B069EF" w:rsidDel="00887174">
          <w:delText>4</w:delText>
        </w:r>
      </w:del>
      <w:ins w:id="84" w:author="John Liu" w:date="2022-04-26T12:54:00Z">
        <w:r w:rsidR="00887174">
          <w:t>2</w:t>
        </w:r>
      </w:ins>
      <w:r w:rsidRPr="00B069EF">
        <w:t xml:space="preserve"> indicating lamps</w:t>
      </w:r>
      <w:ins w:id="85" w:author="John Liu" w:date="2022-04-26T12:53:00Z">
        <w:r w:rsidR="00887174">
          <w:t xml:space="preserve"> of each </w:t>
        </w:r>
      </w:ins>
      <w:ins w:id="86" w:author="John Liu" w:date="2022-04-26T12:54:00Z">
        <w:r w:rsidR="00887174">
          <w:t>type</w:t>
        </w:r>
      </w:ins>
      <w:r w:rsidRPr="00B069EF">
        <w:t>.</w:t>
      </w:r>
    </w:p>
    <w:p w14:paraId="02DFEB8F" w14:textId="054124A5" w:rsidR="008A4222" w:rsidRDefault="000B2AE2" w:rsidP="001214C2">
      <w:pPr>
        <w:pStyle w:val="Heading1"/>
      </w:pPr>
      <w:r>
        <w:t>EXECUTION</w:t>
      </w:r>
    </w:p>
    <w:p w14:paraId="635C8F1C" w14:textId="77777777" w:rsidR="0046005B" w:rsidRPr="00BA48D1" w:rsidRDefault="00B50B08">
      <w:pPr>
        <w:pStyle w:val="Heading2"/>
      </w:pPr>
      <w:r w:rsidRPr="00BA48D1">
        <w:t>Installation</w:t>
      </w:r>
    </w:p>
    <w:p w14:paraId="70EB0DEC" w14:textId="77777777" w:rsidR="008A4222" w:rsidRPr="00456828" w:rsidRDefault="008A4222" w:rsidP="00DA5A41">
      <w:pPr>
        <w:pStyle w:val="Heading3"/>
      </w:pPr>
      <w:r w:rsidRPr="00456828">
        <w:t xml:space="preserve">The following installation requirements are in addition to or deviations from the requirements set forth for instrumentation in Section </w:t>
      </w:r>
      <w:r>
        <w:t>16010</w:t>
      </w:r>
      <w:r w:rsidRPr="00456828">
        <w:t xml:space="preserve"> –</w:t>
      </w:r>
      <w:r>
        <w:t xml:space="preserve"> Electrical </w:t>
      </w:r>
      <w:r w:rsidRPr="00456828">
        <w:t>General Requirements.</w:t>
      </w:r>
    </w:p>
    <w:p w14:paraId="04820508" w14:textId="77777777" w:rsidR="008A4222" w:rsidRPr="00456828" w:rsidRDefault="008A4222">
      <w:pPr>
        <w:pStyle w:val="Heading3"/>
      </w:pPr>
      <w:r w:rsidRPr="00456828">
        <w:t xml:space="preserve">Installation shall </w:t>
      </w:r>
      <w:proofErr w:type="gramStart"/>
      <w:r w:rsidRPr="00456828">
        <w:t>be in compliance with</w:t>
      </w:r>
      <w:proofErr w:type="gramEnd"/>
      <w:r w:rsidRPr="00456828">
        <w:t xml:space="preserve"> all manufacturer requirements, instructions and drawings.</w:t>
      </w:r>
    </w:p>
    <w:p w14:paraId="0B07C5C6" w14:textId="77777777" w:rsidR="008A4222" w:rsidRPr="00456828" w:rsidRDefault="008A4222">
      <w:pPr>
        <w:pStyle w:val="Heading3"/>
      </w:pPr>
      <w:r w:rsidRPr="00456828">
        <w:t>Ensure correct fuses and overload devices elements are installed.</w:t>
      </w:r>
    </w:p>
    <w:p w14:paraId="443AE371" w14:textId="77777777" w:rsidR="008A4222" w:rsidRPr="00456828" w:rsidRDefault="008A4222">
      <w:pPr>
        <w:pStyle w:val="Heading3"/>
      </w:pPr>
      <w:r w:rsidRPr="00456828">
        <w:t>The Contractor under the technical direction of the manufacturer’s service representative shall perform the following minimum work.</w:t>
      </w:r>
    </w:p>
    <w:p w14:paraId="22344DD4" w14:textId="77777777" w:rsidR="008A4222" w:rsidRPr="00456828" w:rsidRDefault="008A4222" w:rsidP="008A6BF2">
      <w:pPr>
        <w:pStyle w:val="Heading4"/>
      </w:pPr>
      <w:r w:rsidRPr="00456828">
        <w:t>Inspection and final adjustments.</w:t>
      </w:r>
    </w:p>
    <w:p w14:paraId="4B9A8772" w14:textId="77777777" w:rsidR="008A4222" w:rsidRPr="00456828" w:rsidRDefault="008A4222" w:rsidP="008A6BF2">
      <w:pPr>
        <w:pStyle w:val="Heading4"/>
      </w:pPr>
      <w:r w:rsidRPr="00456828">
        <w:t xml:space="preserve">Operational and functional checks of </w:t>
      </w:r>
      <w:r>
        <w:t>starter</w:t>
      </w:r>
      <w:r w:rsidRPr="00456828">
        <w:t xml:space="preserve"> and spare parts.</w:t>
      </w:r>
    </w:p>
    <w:p w14:paraId="024AFA8F" w14:textId="46FB5E35" w:rsidR="008A4222" w:rsidRPr="00456828" w:rsidDel="00887174" w:rsidRDefault="008A4222" w:rsidP="00DA5A41">
      <w:pPr>
        <w:pStyle w:val="Heading3"/>
        <w:rPr>
          <w:del w:id="87" w:author="John Liu" w:date="2022-04-26T12:55:00Z"/>
        </w:rPr>
      </w:pPr>
      <w:del w:id="88" w:author="John Liu" w:date="2022-04-26T12:55:00Z">
        <w:r w:rsidRPr="00456828" w:rsidDel="00887174">
          <w:delText xml:space="preserve">The contractor shall certify that he has read the </w:delText>
        </w:r>
        <w:r w:rsidDel="00887174">
          <w:delText>RVSS’s</w:delText>
        </w:r>
        <w:r w:rsidRPr="00456828" w:rsidDel="00887174">
          <w:delText xml:space="preserve"> manufacturer’s installation instructions and has installed the </w:delText>
        </w:r>
        <w:r w:rsidDel="00887174">
          <w:delText>RVSS</w:delText>
        </w:r>
        <w:r w:rsidRPr="00456828" w:rsidDel="00887174">
          <w:delText xml:space="preserve"> in accordance with those instructions.</w:delText>
        </w:r>
      </w:del>
    </w:p>
    <w:p w14:paraId="117AE0C5" w14:textId="247E9B08" w:rsidR="008A4222" w:rsidRDefault="008A4222">
      <w:pPr>
        <w:pStyle w:val="Heading3"/>
      </w:pPr>
      <w:r w:rsidRPr="00BD27FE">
        <w:t xml:space="preserve">Refer to </w:t>
      </w:r>
      <w:del w:id="89" w:author="John Liu" w:date="2022-04-26T12:55:00Z">
        <w:r w:rsidRPr="00BD27FE" w:rsidDel="00F3531F">
          <w:rPr>
            <w:highlight w:val="yellow"/>
          </w:rPr>
          <w:delText>Section 406193</w:delText>
        </w:r>
        <w:r w:rsidRPr="00BD27FE" w:rsidDel="00F3531F">
          <w:delText xml:space="preserve"> and</w:delText>
        </w:r>
      </w:del>
      <w:ins w:id="90" w:author="John Liu" w:date="2022-04-26T12:55:00Z">
        <w:r w:rsidR="00F3531F">
          <w:t>the</w:t>
        </w:r>
      </w:ins>
      <w:r w:rsidRPr="00BD27FE">
        <w:t xml:space="preserve"> contract drawings for I/O allocation and configuration.</w:t>
      </w:r>
    </w:p>
    <w:p w14:paraId="320DAE7A" w14:textId="77777777" w:rsidR="008A4222" w:rsidRDefault="008A4222">
      <w:pPr>
        <w:pStyle w:val="Heading3"/>
      </w:pPr>
      <w:r w:rsidRPr="00BD27FE">
        <w:lastRenderedPageBreak/>
        <w:t>Control schematics to be provided in accordance with the Region of York standards. Provide CAD and PDF versions in electronic format. Files in PDF format shall be combined into a single package.</w:t>
      </w:r>
    </w:p>
    <w:p w14:paraId="51EB3EAF" w14:textId="77777777" w:rsidR="008A4222" w:rsidRPr="00BD27FE" w:rsidRDefault="008A4222">
      <w:pPr>
        <w:pStyle w:val="Heading3"/>
      </w:pPr>
      <w:r w:rsidRPr="00BD27FE">
        <w:t xml:space="preserve">Control devices mounted on panel door shall such as </w:t>
      </w:r>
      <w:proofErr w:type="gramStart"/>
      <w:r w:rsidRPr="00BD27FE">
        <w:t>push-buttons</w:t>
      </w:r>
      <w:proofErr w:type="gramEnd"/>
      <w:r w:rsidRPr="00BD27FE">
        <w:t>, selecto</w:t>
      </w:r>
      <w:r>
        <w:t xml:space="preserve">r switches, pilot lights shall </w:t>
      </w:r>
      <w:r w:rsidRPr="00BD27FE">
        <w:t xml:space="preserve">be according to the Region of York standards. Refer to Division 16 specifications for more details.   </w:t>
      </w:r>
    </w:p>
    <w:p w14:paraId="48D09A89" w14:textId="77777777" w:rsidR="0056177F" w:rsidRPr="00456828" w:rsidRDefault="00BA48D1" w:rsidP="0056177F">
      <w:pPr>
        <w:pStyle w:val="Heading2"/>
        <w:numPr>
          <w:ilvl w:val="1"/>
          <w:numId w:val="1"/>
        </w:numPr>
        <w:spacing w:before="80" w:after="0"/>
      </w:pPr>
      <w:bookmarkStart w:id="91" w:name="_Hlk530468075"/>
      <w:r>
        <w:t>Start-up</w:t>
      </w:r>
    </w:p>
    <w:p w14:paraId="355F2F6D" w14:textId="641F9200" w:rsidR="005F3B00" w:rsidRDefault="005F3B00">
      <w:pPr>
        <w:pStyle w:val="Heading3"/>
      </w:pPr>
      <w:r w:rsidRPr="001436ED">
        <w:t xml:space="preserve">Upon completion of onsite installation, Vendor shall conduct their own functional tests and assist in functional tests for integration into overall SCADA system with the Region’s SCADA System Integrator to comply with </w:t>
      </w:r>
      <w:ins w:id="92" w:author="John Liu" w:date="2022-04-26T12:56:00Z">
        <w:r w:rsidR="00F3531F" w:rsidRPr="000D4461">
          <w:t>Section 01810 – Equipment Testing and Facility Commissioning</w:t>
        </w:r>
      </w:ins>
      <w:del w:id="93" w:author="John Liu" w:date="2022-04-26T12:56:00Z">
        <w:r w:rsidRPr="001436ED" w:rsidDel="00F3531F">
          <w:rPr>
            <w:highlight w:val="yellow"/>
          </w:rPr>
          <w:delText xml:space="preserve">Section 406121.30 </w:delText>
        </w:r>
        <w:r w:rsidR="00CA54F6" w:rsidDel="00F3531F">
          <w:rPr>
            <w:highlight w:val="yellow"/>
          </w:rPr>
          <w:delText xml:space="preserve">– </w:delText>
        </w:r>
        <w:r w:rsidRPr="001436ED" w:rsidDel="00F3531F">
          <w:rPr>
            <w:highlight w:val="yellow"/>
          </w:rPr>
          <w:delText>Process</w:delText>
        </w:r>
        <w:r w:rsidR="00CA54F6" w:rsidDel="00F3531F">
          <w:rPr>
            <w:highlight w:val="yellow"/>
          </w:rPr>
          <w:delText xml:space="preserve"> </w:delText>
        </w:r>
        <w:r w:rsidRPr="001436ED" w:rsidDel="00F3531F">
          <w:rPr>
            <w:highlight w:val="yellow"/>
          </w:rPr>
          <w:delText>Control System Site Acceptance Testing</w:delText>
        </w:r>
      </w:del>
      <w:r w:rsidRPr="001436ED">
        <w:t>.</w:t>
      </w:r>
    </w:p>
    <w:p w14:paraId="01167777" w14:textId="024D465D" w:rsidR="008A4222" w:rsidRPr="00496116" w:rsidRDefault="008A4222" w:rsidP="008A6BF2">
      <w:pPr>
        <w:pStyle w:val="Heading3"/>
      </w:pPr>
      <w:r w:rsidRPr="00496116">
        <w:t xml:space="preserve">Contractor shall retain the services of a qualified manufacturer's employed Field Service Technician to assist the Contractor in installation and start-up of the equipment specified under this section.  Field Service personnel shall be factory trained with periodic updates and have experience with the same model of Starter on the job site. Sales representatives will not be acceptable to perform this work. The manufacturer's service representative shall provide technical direction and assistance to the Contractor in general assembly of the equipment, installation as specified in manufacturer’s installation instructions, wiring, application dependent adjustments, and verification of proper Starter operation. The Technician are required to assist in the below during start-up to allow for PAC and/or SCADA System </w:t>
      </w:r>
      <w:proofErr w:type="gramStart"/>
      <w:r w:rsidRPr="00496116">
        <w:t>Integration;</w:t>
      </w:r>
      <w:proofErr w:type="gramEnd"/>
    </w:p>
    <w:p w14:paraId="55F1BDB6" w14:textId="77777777" w:rsidR="008A4222" w:rsidRPr="006B7276" w:rsidRDefault="008A4222" w:rsidP="008A6BF2">
      <w:pPr>
        <w:pStyle w:val="Heading4"/>
      </w:pPr>
      <w:r w:rsidRPr="006B7276">
        <w:t>Configure communications module.</w:t>
      </w:r>
    </w:p>
    <w:p w14:paraId="3607D2C6" w14:textId="77777777" w:rsidR="008A4222" w:rsidRPr="006B7276" w:rsidRDefault="008A4222" w:rsidP="008A6BF2">
      <w:pPr>
        <w:pStyle w:val="Heading4"/>
      </w:pPr>
      <w:r w:rsidRPr="006B7276">
        <w:t>Confirmation that all discrete and analog signals (both new and existing) to be transmitted to and from the units are available and functioning correctly.</w:t>
      </w:r>
    </w:p>
    <w:p w14:paraId="652DCB32" w14:textId="77777777" w:rsidR="008A4222" w:rsidRPr="006B7276" w:rsidRDefault="008A4222" w:rsidP="008A6BF2">
      <w:pPr>
        <w:pStyle w:val="Heading4"/>
      </w:pPr>
      <w:r w:rsidRPr="006B7276">
        <w:t xml:space="preserve">Verification that the units </w:t>
      </w:r>
      <w:proofErr w:type="gramStart"/>
      <w:r w:rsidRPr="006B7276">
        <w:t>are capable of working</w:t>
      </w:r>
      <w:proofErr w:type="gramEnd"/>
      <w:r w:rsidRPr="006B7276">
        <w:t xml:space="preserve"> as specified.</w:t>
      </w:r>
    </w:p>
    <w:p w14:paraId="28D93221" w14:textId="77777777" w:rsidR="008A4222" w:rsidRPr="006B7276" w:rsidRDefault="008A4222" w:rsidP="008A6BF2">
      <w:pPr>
        <w:pStyle w:val="Heading4"/>
      </w:pPr>
      <w:r w:rsidRPr="006B7276">
        <w:t xml:space="preserve">The Contractor is to conduct their own I/O check and equipment verification.  Contractor completed and signed off I/O </w:t>
      </w:r>
      <w:proofErr w:type="spellStart"/>
      <w:r w:rsidRPr="006B7276">
        <w:t>Checksheets</w:t>
      </w:r>
      <w:proofErr w:type="spellEnd"/>
      <w:r w:rsidRPr="006B7276">
        <w:t xml:space="preserve"> and equipment verification sheets are to be completed and submitted to the Consultant for review.</w:t>
      </w:r>
    </w:p>
    <w:p w14:paraId="2F64E438" w14:textId="77777777" w:rsidR="008A4222" w:rsidRPr="006B7276" w:rsidRDefault="008A4222" w:rsidP="008A6BF2">
      <w:pPr>
        <w:pStyle w:val="Heading4"/>
      </w:pPr>
      <w:r w:rsidRPr="006B7276">
        <w:t>Assist SCADA System Integration to complete I/O check to verify field wiring from field device to Starter I/O to the PAC.</w:t>
      </w:r>
    </w:p>
    <w:p w14:paraId="4C941614" w14:textId="77777777" w:rsidR="008A4222" w:rsidRPr="006B7276" w:rsidRDefault="008A4222" w:rsidP="008A6BF2">
      <w:pPr>
        <w:pStyle w:val="Heading4"/>
      </w:pPr>
      <w:r w:rsidRPr="006B7276">
        <w:t>Verification that all interlocks are functioning as intended and in the correct mode of operation.</w:t>
      </w:r>
    </w:p>
    <w:p w14:paraId="681FE005" w14:textId="77777777" w:rsidR="008A4222" w:rsidRPr="006B7276" w:rsidRDefault="008A4222" w:rsidP="008A6BF2">
      <w:pPr>
        <w:pStyle w:val="Heading4"/>
      </w:pPr>
      <w:r w:rsidRPr="006B7276">
        <w:t>The equipment testing is to be conducted / witnessed by the facility Start Up Team consisting of the Consultant, the Contractor’s System Integrator, Region PCS Group and Region Operations Group and instrument suppliers as required.</w:t>
      </w:r>
    </w:p>
    <w:p w14:paraId="29E20918" w14:textId="77777777" w:rsidR="008A4222" w:rsidRPr="006B7276" w:rsidRDefault="008A4222" w:rsidP="008A6BF2">
      <w:pPr>
        <w:pStyle w:val="Heading4"/>
      </w:pPr>
      <w:r w:rsidRPr="006B7276">
        <w:t>Electronic copies of all parameter settings for each drive to be provided.</w:t>
      </w:r>
    </w:p>
    <w:bookmarkEnd w:id="91"/>
    <w:p w14:paraId="5F83990F" w14:textId="77777777" w:rsidR="0046005B" w:rsidRPr="00456828" w:rsidRDefault="00B50B08" w:rsidP="001750C0">
      <w:pPr>
        <w:pStyle w:val="Heading2"/>
      </w:pPr>
      <w:r>
        <w:t xml:space="preserve">Starter </w:t>
      </w:r>
      <w:r w:rsidRPr="00456828">
        <w:t>Verification</w:t>
      </w:r>
    </w:p>
    <w:p w14:paraId="5693CF41" w14:textId="77777777" w:rsidR="0046005B" w:rsidRPr="00456828" w:rsidRDefault="0046005B" w:rsidP="008A6BF2">
      <w:pPr>
        <w:pStyle w:val="Heading3"/>
      </w:pPr>
      <w:r w:rsidRPr="00456828">
        <w:t>Conduct manufacturer's recommended tests and start-up procedures.</w:t>
      </w:r>
    </w:p>
    <w:p w14:paraId="7F82E5A6" w14:textId="36390060" w:rsidR="008A4222" w:rsidRDefault="008A4222" w:rsidP="00DA5A41">
      <w:pPr>
        <w:pStyle w:val="Heading3"/>
      </w:pPr>
      <w:r>
        <w:t>IP assignments</w:t>
      </w:r>
      <w:r w:rsidRPr="003177C3">
        <w:t xml:space="preserve"> </w:t>
      </w:r>
      <w:r w:rsidRPr="00275A87">
        <w:t>shall be provided by the Consultant (as obtained from the Region)</w:t>
      </w:r>
      <w:del w:id="94" w:author="John Liu" w:date="2022-04-26T12:57:00Z">
        <w:r w:rsidRPr="00275A87" w:rsidDel="00F3531F">
          <w:delText xml:space="preserve"> and must be coordinated in accordance with the requirements of </w:delText>
        </w:r>
        <w:r w:rsidRPr="00BD27FE" w:rsidDel="00F3531F">
          <w:rPr>
            <w:highlight w:val="yellow"/>
          </w:rPr>
          <w:delText>Division 40</w:delText>
        </w:r>
      </w:del>
      <w:r w:rsidR="008A6BF2">
        <w:t>.</w:t>
      </w:r>
      <w:r w:rsidRPr="00275A87">
        <w:t xml:space="preserve"> </w:t>
      </w:r>
    </w:p>
    <w:p w14:paraId="5BB106DE" w14:textId="77777777" w:rsidR="0046005B" w:rsidRPr="00456828" w:rsidRDefault="0046005B" w:rsidP="008A6BF2">
      <w:pPr>
        <w:pStyle w:val="Heading3"/>
      </w:pPr>
      <w:r w:rsidRPr="00456828">
        <w:t>Field check supplied prior to commissioning equipment. As a minimum, the start-up service shall include:</w:t>
      </w:r>
    </w:p>
    <w:p w14:paraId="31614C57" w14:textId="77777777" w:rsidR="0046005B" w:rsidRPr="00456828" w:rsidRDefault="0046005B" w:rsidP="008A6BF2">
      <w:pPr>
        <w:pStyle w:val="Heading4"/>
      </w:pPr>
      <w:r w:rsidRPr="00456828">
        <w:t>Check of control circuits</w:t>
      </w:r>
    </w:p>
    <w:p w14:paraId="7CBA6956" w14:textId="77777777" w:rsidR="0046005B" w:rsidRPr="00456828" w:rsidRDefault="0046005B" w:rsidP="008A6BF2">
      <w:pPr>
        <w:pStyle w:val="Heading4"/>
      </w:pPr>
      <w:r w:rsidRPr="00456828">
        <w:t>E</w:t>
      </w:r>
      <w:r>
        <w:t>nsure all connections are tight</w:t>
      </w:r>
    </w:p>
    <w:p w14:paraId="1668103D" w14:textId="77777777" w:rsidR="0046005B" w:rsidRPr="00456828" w:rsidRDefault="0046005B" w:rsidP="008A6BF2">
      <w:pPr>
        <w:pStyle w:val="Heading4"/>
      </w:pPr>
      <w:r w:rsidRPr="00456828">
        <w:t>Perform pre-Power Check</w:t>
      </w:r>
    </w:p>
    <w:p w14:paraId="3143C1B6" w14:textId="77777777" w:rsidR="0046005B" w:rsidRPr="00456828" w:rsidRDefault="0046005B" w:rsidP="008A6BF2">
      <w:pPr>
        <w:pStyle w:val="Heading4"/>
      </w:pPr>
      <w:r w:rsidRPr="00456828">
        <w:t>Megger Motor Resistances: Phase-to-Phase and Phase-to-Ground</w:t>
      </w:r>
    </w:p>
    <w:p w14:paraId="0F6B3CE2" w14:textId="77777777" w:rsidR="0046005B" w:rsidRPr="00456828" w:rsidRDefault="0046005B" w:rsidP="008A6BF2">
      <w:pPr>
        <w:pStyle w:val="Heading4"/>
      </w:pPr>
      <w:r w:rsidRPr="00456828">
        <w:t>Verify system grounding per manufacturer’s specifications</w:t>
      </w:r>
    </w:p>
    <w:p w14:paraId="200B74CF" w14:textId="77777777" w:rsidR="0046005B" w:rsidRPr="00456828" w:rsidRDefault="0046005B" w:rsidP="008A6BF2">
      <w:pPr>
        <w:pStyle w:val="Heading4"/>
      </w:pPr>
      <w:r w:rsidRPr="00456828">
        <w:t>Verify power and signal grounds</w:t>
      </w:r>
    </w:p>
    <w:p w14:paraId="728CE058" w14:textId="77777777" w:rsidR="0046005B" w:rsidRPr="00456828" w:rsidRDefault="0046005B" w:rsidP="008A6BF2">
      <w:pPr>
        <w:pStyle w:val="Heading4"/>
      </w:pPr>
      <w:r w:rsidRPr="00456828">
        <w:t>Check connections</w:t>
      </w:r>
    </w:p>
    <w:p w14:paraId="2187842F" w14:textId="77777777" w:rsidR="0046005B" w:rsidRPr="0026041F" w:rsidRDefault="0046005B" w:rsidP="008A6BF2">
      <w:pPr>
        <w:pStyle w:val="Heading4"/>
      </w:pPr>
      <w:r>
        <w:t>Verify NEMA rating and construction of panel is suitable for the environment (check temperature, humidity, dust, etc. of installation location)</w:t>
      </w:r>
    </w:p>
    <w:p w14:paraId="66E6CE6C" w14:textId="77777777" w:rsidR="0046005B" w:rsidRPr="00456828" w:rsidRDefault="0046005B" w:rsidP="008A6BF2">
      <w:pPr>
        <w:pStyle w:val="Heading3"/>
      </w:pPr>
      <w:r w:rsidRPr="00456828">
        <w:lastRenderedPageBreak/>
        <w:t>Power-up and commissioning checks:</w:t>
      </w:r>
    </w:p>
    <w:p w14:paraId="3F89ECC9" w14:textId="77777777" w:rsidR="0046005B" w:rsidRPr="00456828" w:rsidRDefault="0046005B" w:rsidP="008A6BF2">
      <w:pPr>
        <w:pStyle w:val="Heading4"/>
      </w:pPr>
      <w:r w:rsidRPr="00456828">
        <w:t>Measure Incoming Power Phase-to-Phase and Phase-to-Ground</w:t>
      </w:r>
    </w:p>
    <w:p w14:paraId="294DB5E9" w14:textId="77777777" w:rsidR="0046005B" w:rsidRPr="00456828" w:rsidRDefault="0046005B" w:rsidP="008A6BF2">
      <w:pPr>
        <w:pStyle w:val="Heading4"/>
      </w:pPr>
      <w:r w:rsidRPr="00456828">
        <w:t>Measure AC Current Unloaded and Loaded</w:t>
      </w:r>
    </w:p>
    <w:p w14:paraId="25486BC9" w14:textId="77777777" w:rsidR="0046005B" w:rsidRDefault="0046005B" w:rsidP="008A6BF2">
      <w:pPr>
        <w:pStyle w:val="Heading4"/>
      </w:pPr>
      <w:r w:rsidRPr="00456828">
        <w:t>Measure Output Voltage Phase-to-Phase and Phase-to-Ground</w:t>
      </w:r>
    </w:p>
    <w:p w14:paraId="665BC413" w14:textId="77777777" w:rsidR="0046005B" w:rsidRDefault="0046005B" w:rsidP="008A6BF2">
      <w:pPr>
        <w:pStyle w:val="Heading4"/>
      </w:pPr>
      <w:r>
        <w:t>Verify correct overload operation.</w:t>
      </w:r>
    </w:p>
    <w:p w14:paraId="697E06BC" w14:textId="4D80F814" w:rsidR="0046005B" w:rsidRPr="00F116DA" w:rsidRDefault="0046005B" w:rsidP="008A6BF2">
      <w:pPr>
        <w:pStyle w:val="Heading4"/>
      </w:pPr>
      <w:r>
        <w:t xml:space="preserve">Verify overload readings with a separate measurement device </w:t>
      </w:r>
      <w:del w:id="95" w:author="John Liu" w:date="2022-04-26T12:57:00Z">
        <w:r w:rsidRPr="00B664DA" w:rsidDel="00F3531F">
          <w:rPr>
            <w:b/>
            <w:highlight w:val="yellow"/>
          </w:rPr>
          <w:delText>[</w:delText>
        </w:r>
      </w:del>
      <w:r w:rsidRPr="00B664DA">
        <w:rPr>
          <w:b/>
          <w:highlight w:val="yellow"/>
        </w:rPr>
        <w:t xml:space="preserve">For Intelligent </w:t>
      </w:r>
      <w:r w:rsidR="000E3498">
        <w:rPr>
          <w:b/>
          <w:highlight w:val="yellow"/>
        </w:rPr>
        <w:t>IOR</w:t>
      </w:r>
      <w:del w:id="96" w:author="John Liu" w:date="2022-04-26T12:57:00Z">
        <w:r w:rsidRPr="00B664DA" w:rsidDel="00F3531F">
          <w:rPr>
            <w:b/>
            <w:highlight w:val="yellow"/>
          </w:rPr>
          <w:delText xml:space="preserve"> option</w:delText>
        </w:r>
      </w:del>
      <w:del w:id="97" w:author="John Liu" w:date="2022-04-26T12:58:00Z">
        <w:r w:rsidRPr="00B664DA" w:rsidDel="00F3531F">
          <w:rPr>
            <w:b/>
            <w:highlight w:val="yellow"/>
          </w:rPr>
          <w:delText>]</w:delText>
        </w:r>
      </w:del>
    </w:p>
    <w:p w14:paraId="22D5417A" w14:textId="77777777" w:rsidR="0046005B" w:rsidRPr="00456828" w:rsidRDefault="0046005B" w:rsidP="008A6BF2">
      <w:pPr>
        <w:pStyle w:val="Heading4"/>
      </w:pPr>
      <w:r>
        <w:t>IR Scan under load.  Perform thermograms at all connections, plus heat sinks, body, etc.  Record ambient temperature and temperature rise above ambient.  Compare information will every other subsequent inspection.  Compare with the specifications for maximum temperature above ambient and maximum operating temperature.</w:t>
      </w:r>
    </w:p>
    <w:p w14:paraId="6A3D9D5D" w14:textId="77777777" w:rsidR="0046005B" w:rsidRDefault="0046005B" w:rsidP="008A6BF2">
      <w:pPr>
        <w:pStyle w:val="Heading3"/>
      </w:pPr>
      <w:r w:rsidRPr="00456828">
        <w:t>All measurements shall be recorded.</w:t>
      </w:r>
    </w:p>
    <w:p w14:paraId="58CAF3E4" w14:textId="77777777" w:rsidR="00A416C8" w:rsidRPr="00456828" w:rsidRDefault="00A416C8" w:rsidP="00DA5A41">
      <w:pPr>
        <w:pStyle w:val="Heading3"/>
      </w:pPr>
      <w:r>
        <w:t xml:space="preserve">For intelligent overload relays </w:t>
      </w:r>
      <w:r w:rsidRPr="00456828">
        <w:t>parameter listing shall be provided</w:t>
      </w:r>
      <w:r>
        <w:t xml:space="preserve"> in printed and electronic copy in PDF format. IOR configuration shall include functionality to upload the parameter file to the IOR and HIM. After commissioning, upload parameter listing into IOR and HIM.</w:t>
      </w:r>
    </w:p>
    <w:p w14:paraId="7CFB5C5F" w14:textId="73FCA36A" w:rsidR="0046005B" w:rsidRPr="00456828" w:rsidRDefault="0046005B" w:rsidP="008A6BF2">
      <w:pPr>
        <w:pStyle w:val="Heading3"/>
      </w:pPr>
      <w:r w:rsidRPr="00456828">
        <w:t>Measure and record motor amps, under load conditions and compare with full load amps and motor service factor. Report any excessive readings and unbalance. Measure voltage as close to motor terminals as possible while motor is running</w:t>
      </w:r>
      <w:r w:rsidR="009F64AC">
        <w:t>.</w:t>
      </w:r>
    </w:p>
    <w:p w14:paraId="5213B3F4" w14:textId="77777777" w:rsidR="0046005B" w:rsidRPr="00456828" w:rsidRDefault="0046005B" w:rsidP="008A6BF2">
      <w:pPr>
        <w:pStyle w:val="Heading3"/>
      </w:pPr>
      <w:r w:rsidRPr="00456828">
        <w:t>Set all motor circuit protectors to the minimum level which will consistently allow the motor to start under normal starting conditions.</w:t>
      </w:r>
    </w:p>
    <w:p w14:paraId="58EB72D4" w14:textId="77777777" w:rsidR="0046005B" w:rsidRPr="00456828" w:rsidRDefault="00B50B08" w:rsidP="001750C0">
      <w:pPr>
        <w:pStyle w:val="Heading2"/>
      </w:pPr>
      <w:r w:rsidRPr="00456828">
        <w:t xml:space="preserve">Field Quality </w:t>
      </w:r>
      <w:r w:rsidRPr="006116DD">
        <w:t>Control</w:t>
      </w:r>
    </w:p>
    <w:p w14:paraId="5BA10B07" w14:textId="77777777" w:rsidR="00A416C8" w:rsidRPr="003177C3" w:rsidRDefault="00A416C8" w:rsidP="00DA5A41">
      <w:pPr>
        <w:pStyle w:val="Heading3"/>
      </w:pPr>
      <w:r w:rsidRPr="00275A87">
        <w:t xml:space="preserve">The Contractor shall ensure that the </w:t>
      </w:r>
      <w:r>
        <w:t>starter</w:t>
      </w:r>
      <w:r w:rsidRPr="00275A87">
        <w:t xml:space="preserve"> </w:t>
      </w:r>
      <w:r>
        <w:t>s</w:t>
      </w:r>
      <w:r w:rsidRPr="00275A87">
        <w:t xml:space="preserve">upplier will provide the services of a factory representative on Site for the purpose of start-up, tuning, </w:t>
      </w:r>
      <w:proofErr w:type="gramStart"/>
      <w:r w:rsidRPr="00275A87">
        <w:t>calibration</w:t>
      </w:r>
      <w:proofErr w:type="gramEnd"/>
      <w:r w:rsidRPr="00275A87">
        <w:t xml:space="preserve"> and commissioning.  Refer to </w:t>
      </w:r>
      <w:r w:rsidRPr="00275A87">
        <w:rPr>
          <w:highlight w:val="yellow"/>
        </w:rPr>
        <w:t>Section 01810 – Equipment Testing and Facility Commissioning.</w:t>
      </w:r>
    </w:p>
    <w:p w14:paraId="4C30E77B" w14:textId="77777777" w:rsidR="00A416C8" w:rsidRPr="003177C3" w:rsidRDefault="00A416C8">
      <w:pPr>
        <w:pStyle w:val="Heading3"/>
      </w:pPr>
      <w:r w:rsidRPr="003177C3">
        <w:t>Operate switches, contactors to verify correct functioning.</w:t>
      </w:r>
    </w:p>
    <w:p w14:paraId="0B2D2EA8" w14:textId="77777777" w:rsidR="00A416C8" w:rsidRPr="00456828" w:rsidRDefault="00A416C8">
      <w:pPr>
        <w:pStyle w:val="Heading3"/>
      </w:pPr>
      <w:r w:rsidRPr="00456828">
        <w:t>Perform starting and stopping sequences of contactors and relays.</w:t>
      </w:r>
    </w:p>
    <w:p w14:paraId="5F6395C2" w14:textId="77777777" w:rsidR="00A416C8" w:rsidRPr="00456828" w:rsidRDefault="00A416C8">
      <w:pPr>
        <w:pStyle w:val="Heading3"/>
      </w:pPr>
      <w:r w:rsidRPr="00456828">
        <w:t>Check that sequence controls, interlocking with other separate related starters, equipment, control devices, operate as indicated.</w:t>
      </w:r>
    </w:p>
    <w:p w14:paraId="0A750C32" w14:textId="77777777" w:rsidR="00A416C8" w:rsidRPr="00456828" w:rsidRDefault="00A416C8" w:rsidP="00A416C8">
      <w:pPr>
        <w:pStyle w:val="Heading2"/>
        <w:spacing w:before="80" w:after="0"/>
      </w:pPr>
      <w:r w:rsidRPr="00456828">
        <w:t>Training</w:t>
      </w:r>
    </w:p>
    <w:p w14:paraId="4761900A" w14:textId="77777777" w:rsidR="00A416C8" w:rsidRPr="003177C3" w:rsidRDefault="00A416C8" w:rsidP="00DA5A41">
      <w:pPr>
        <w:pStyle w:val="Heading3"/>
      </w:pPr>
      <w:r w:rsidRPr="00275A87">
        <w:t xml:space="preserve">Provision shall be made for a period of demonstration and training as specified in </w:t>
      </w:r>
      <w:r w:rsidRPr="00275A87">
        <w:rPr>
          <w:highlight w:val="yellow"/>
        </w:rPr>
        <w:t>Section 01820 – Demonstration and Training.</w:t>
      </w:r>
    </w:p>
    <w:p w14:paraId="04DF9A1E" w14:textId="248DBF02" w:rsidR="00A416C8" w:rsidRPr="003177C3" w:rsidRDefault="00A416C8">
      <w:pPr>
        <w:pStyle w:val="Heading3"/>
      </w:pPr>
      <w:r w:rsidRPr="003177C3">
        <w:t xml:space="preserve">Train </w:t>
      </w:r>
      <w:r w:rsidR="005F3B00">
        <w:t>t</w:t>
      </w:r>
      <w:r w:rsidRPr="003177C3">
        <w:t xml:space="preserve">he Region’s staff in aspects of </w:t>
      </w:r>
      <w:r>
        <w:t>starter</w:t>
      </w:r>
      <w:r w:rsidRPr="003177C3">
        <w:t xml:space="preserve"> operation, </w:t>
      </w:r>
      <w:proofErr w:type="gramStart"/>
      <w:r w:rsidRPr="003177C3">
        <w:t>maintenance</w:t>
      </w:r>
      <w:proofErr w:type="gramEnd"/>
      <w:r w:rsidRPr="003177C3">
        <w:t xml:space="preserve"> and start-up procedures.</w:t>
      </w:r>
    </w:p>
    <w:p w14:paraId="11281325" w14:textId="77777777" w:rsidR="00A416C8" w:rsidRPr="00456828" w:rsidRDefault="00A416C8" w:rsidP="008A6BF2">
      <w:pPr>
        <w:pStyle w:val="Heading4"/>
      </w:pPr>
      <w:r w:rsidRPr="00456828">
        <w:t>Training to include two (2) sessions of four (4) hours duration and to be completed by manufacturer's representative.</w:t>
      </w:r>
    </w:p>
    <w:p w14:paraId="4973264B" w14:textId="77777777" w:rsidR="00A416C8" w:rsidRPr="00456828" w:rsidRDefault="00A416C8" w:rsidP="008A6BF2">
      <w:pPr>
        <w:pStyle w:val="Heading4"/>
      </w:pPr>
      <w:r w:rsidRPr="00456828">
        <w:t>Training program to include operation, troubleshooting and maintenance.</w:t>
      </w:r>
    </w:p>
    <w:p w14:paraId="6190D965" w14:textId="77777777" w:rsidR="00BB7DC0" w:rsidRPr="00BC30DA" w:rsidRDefault="0046005B" w:rsidP="00A51135">
      <w:pPr>
        <w:pStyle w:val="EndofSection"/>
        <w:suppressAutoHyphens w:val="0"/>
        <w:spacing w:before="80"/>
        <w:rPr>
          <w:rFonts w:ascii="Calibri" w:hAnsi="Calibri" w:cs="Calibri"/>
          <w:b/>
          <w:caps/>
          <w:spacing w:val="0"/>
          <w:szCs w:val="20"/>
          <w:lang w:val="en-US"/>
        </w:rPr>
      </w:pPr>
      <w:r w:rsidRPr="00BC30DA">
        <w:rPr>
          <w:rFonts w:ascii="Calibri" w:hAnsi="Calibri" w:cs="Calibri"/>
          <w:b/>
          <w:caps/>
          <w:spacing w:val="0"/>
          <w:szCs w:val="20"/>
          <w:lang w:val="en-US"/>
        </w:rPr>
        <w:t>end of section</w:t>
      </w:r>
    </w:p>
    <w:sectPr w:rsidR="00BB7DC0" w:rsidRPr="00BC30DA" w:rsidSect="00496116">
      <w:headerReference w:type="even" r:id="rId12"/>
      <w:headerReference w:type="default" r:id="rId13"/>
      <w:headerReference w:type="first" r:id="rId14"/>
      <w:pgSz w:w="12240" w:h="15840" w:code="1"/>
      <w:pgMar w:top="1440" w:right="720" w:bottom="907"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9DB69" w14:textId="77777777" w:rsidR="00342D36" w:rsidRDefault="00342D36" w:rsidP="00BB7DC0">
      <w:r>
        <w:separator/>
      </w:r>
    </w:p>
  </w:endnote>
  <w:endnote w:type="continuationSeparator" w:id="0">
    <w:p w14:paraId="67F58726" w14:textId="77777777" w:rsidR="00342D36" w:rsidRDefault="00342D36" w:rsidP="00BB7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00000000"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AED89" w14:textId="77777777" w:rsidR="00342D36" w:rsidRDefault="00342D36" w:rsidP="00BB7DC0">
      <w:r>
        <w:separator/>
      </w:r>
    </w:p>
  </w:footnote>
  <w:footnote w:type="continuationSeparator" w:id="0">
    <w:p w14:paraId="2452F346" w14:textId="77777777" w:rsidR="00342D36" w:rsidRDefault="00342D36" w:rsidP="00BB7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FEFB7" w14:textId="77777777" w:rsidR="00020525" w:rsidRPr="00020525" w:rsidRDefault="00020525" w:rsidP="0027459C">
    <w:pPr>
      <w:pBdr>
        <w:top w:val="single" w:sz="4" w:space="1" w:color="auto"/>
        <w:bottom w:val="single" w:sz="4" w:space="1" w:color="auto"/>
      </w:pBdr>
      <w:tabs>
        <w:tab w:val="right" w:pos="10350"/>
      </w:tabs>
      <w:rPr>
        <w:rFonts w:ascii="Calibri" w:hAnsi="Calibri" w:cs="Arial"/>
        <w:szCs w:val="22"/>
      </w:rPr>
    </w:pPr>
    <w:r w:rsidRPr="00020525">
      <w:rPr>
        <w:rFonts w:ascii="Calibri" w:hAnsi="Calibri" w:cs="Arial"/>
        <w:szCs w:val="22"/>
      </w:rPr>
      <w:t xml:space="preserve">Section </w:t>
    </w:r>
    <w:r>
      <w:rPr>
        <w:rFonts w:ascii="Calibri" w:hAnsi="Calibri" w:cs="Arial"/>
        <w:szCs w:val="22"/>
      </w:rPr>
      <w:t>16223</w:t>
    </w:r>
    <w:r w:rsidRPr="00020525">
      <w:rPr>
        <w:rFonts w:ascii="Calibri" w:hAnsi="Calibri" w:cs="Arial"/>
        <w:szCs w:val="22"/>
      </w:rPr>
      <w:tab/>
      <w:t>CONTRACT NO</w:t>
    </w:r>
    <w:r w:rsidRPr="00020525">
      <w:rPr>
        <w:rFonts w:ascii="Calibri" w:hAnsi="Calibri" w:cs="Arial"/>
        <w:szCs w:val="22"/>
        <w:highlight w:val="yellow"/>
      </w:rPr>
      <w:t>.... [Insert Region Number]</w:t>
    </w:r>
    <w:r w:rsidRPr="00020525">
      <w:rPr>
        <w:rFonts w:ascii="Calibri" w:hAnsi="Calibri" w:cs="Arial"/>
        <w:szCs w:val="22"/>
      </w:rPr>
      <w:tab/>
    </w:r>
  </w:p>
  <w:p w14:paraId="3C9C24C9" w14:textId="44183346" w:rsidR="00020525" w:rsidRPr="00020525" w:rsidRDefault="00D30273" w:rsidP="0027459C">
    <w:pPr>
      <w:pBdr>
        <w:top w:val="single" w:sz="4" w:space="1" w:color="auto"/>
        <w:bottom w:val="single" w:sz="4" w:space="1" w:color="auto"/>
      </w:pBdr>
      <w:tabs>
        <w:tab w:val="left" w:pos="-1440"/>
        <w:tab w:val="left" w:pos="-720"/>
        <w:tab w:val="left" w:pos="0"/>
        <w:tab w:val="center" w:pos="5220"/>
        <w:tab w:val="right" w:pos="10350"/>
      </w:tabs>
      <w:rPr>
        <w:rFonts w:ascii="Calibri" w:hAnsi="Calibri" w:cs="Arial"/>
        <w:szCs w:val="22"/>
      </w:rPr>
    </w:pPr>
    <w:r>
      <w:rPr>
        <w:rFonts w:ascii="Calibri" w:hAnsi="Calibri" w:cs="Arial"/>
      </w:rPr>
      <w:t>20</w:t>
    </w:r>
    <w:r w:rsidR="00496116">
      <w:rPr>
        <w:rFonts w:ascii="Calibri" w:hAnsi="Calibri" w:cs="Arial"/>
      </w:rPr>
      <w:t>21</w:t>
    </w:r>
    <w:r>
      <w:rPr>
        <w:rFonts w:ascii="Calibri" w:hAnsi="Calibri" w:cs="Arial"/>
      </w:rPr>
      <w:t>-</w:t>
    </w:r>
    <w:r w:rsidR="00A71509">
      <w:rPr>
        <w:rFonts w:ascii="Calibri" w:hAnsi="Calibri" w:cs="Arial"/>
      </w:rPr>
      <w:t>11</w:t>
    </w:r>
    <w:r>
      <w:rPr>
        <w:rFonts w:ascii="Calibri" w:hAnsi="Calibri" w:cs="Arial"/>
      </w:rPr>
      <w:t>-</w:t>
    </w:r>
    <w:r w:rsidR="00A71509">
      <w:rPr>
        <w:rFonts w:ascii="Calibri" w:hAnsi="Calibri" w:cs="Arial"/>
      </w:rPr>
      <w:t>3</w:t>
    </w:r>
    <w:r w:rsidR="008A6BF2">
      <w:rPr>
        <w:rFonts w:ascii="Calibri" w:hAnsi="Calibri" w:cs="Arial"/>
      </w:rPr>
      <w:t>0</w:t>
    </w:r>
    <w:r w:rsidR="00020525" w:rsidRPr="00020525">
      <w:rPr>
        <w:rFonts w:ascii="Calibri" w:hAnsi="Calibri" w:cs="Arial"/>
        <w:b/>
        <w:szCs w:val="22"/>
      </w:rPr>
      <w:tab/>
    </w:r>
    <w:r w:rsidR="00020525">
      <w:rPr>
        <w:rFonts w:ascii="Calibri" w:hAnsi="Calibri" w:cs="Arial"/>
        <w:b/>
        <w:szCs w:val="22"/>
      </w:rPr>
      <w:t>MOTOR STARTERS</w:t>
    </w:r>
    <w:r w:rsidR="00020525" w:rsidRPr="00020525">
      <w:rPr>
        <w:rFonts w:ascii="Calibri" w:hAnsi="Calibri" w:cs="Arial"/>
        <w:b/>
        <w:szCs w:val="22"/>
      </w:rPr>
      <w:t xml:space="preserve"> UP TO 600V</w:t>
    </w:r>
    <w:r w:rsidR="00020525" w:rsidRPr="00020525">
      <w:rPr>
        <w:rFonts w:ascii="Calibri" w:hAnsi="Calibri" w:cs="Arial"/>
        <w:szCs w:val="22"/>
      </w:rPr>
      <w:tab/>
    </w:r>
  </w:p>
  <w:p w14:paraId="4D3BFCAC" w14:textId="451F08FA" w:rsidR="00656EF2" w:rsidRDefault="00020525" w:rsidP="0027459C">
    <w:pPr>
      <w:pBdr>
        <w:top w:val="single" w:sz="4" w:space="1" w:color="auto"/>
        <w:bottom w:val="single" w:sz="4" w:space="1" w:color="auto"/>
      </w:pBdr>
      <w:tabs>
        <w:tab w:val="center" w:pos="5175"/>
        <w:tab w:val="right" w:pos="10350"/>
      </w:tabs>
      <w:rPr>
        <w:rFonts w:ascii="Calibri" w:hAnsi="Calibri" w:cs="Arial"/>
        <w:highlight w:val="yellow"/>
      </w:rPr>
    </w:pPr>
    <w:r w:rsidRPr="0062181B">
      <w:rPr>
        <w:rFonts w:ascii="Calibri" w:hAnsi="Calibri" w:cs="Arial"/>
      </w:rPr>
      <w:t xml:space="preserve">Page </w:t>
    </w:r>
    <w:r w:rsidRPr="0062181B">
      <w:rPr>
        <w:rFonts w:ascii="Calibri" w:hAnsi="Calibri" w:cs="Arial"/>
      </w:rPr>
      <w:fldChar w:fldCharType="begin"/>
    </w:r>
    <w:r w:rsidRPr="00E074DD">
      <w:rPr>
        <w:rFonts w:ascii="Calibri" w:hAnsi="Calibri" w:cs="Arial"/>
      </w:rPr>
      <w:instrText xml:space="preserve">PAGE </w:instrText>
    </w:r>
    <w:r w:rsidRPr="0062181B">
      <w:rPr>
        <w:rFonts w:ascii="Calibri" w:hAnsi="Calibri" w:cs="Arial"/>
      </w:rPr>
      <w:fldChar w:fldCharType="separate"/>
    </w:r>
    <w:r w:rsidR="00BC30DA">
      <w:rPr>
        <w:rFonts w:ascii="Calibri" w:hAnsi="Calibri" w:cs="Arial"/>
        <w:noProof/>
      </w:rPr>
      <w:t>10</w:t>
    </w:r>
    <w:r w:rsidRPr="0062181B">
      <w:rPr>
        <w:rFonts w:ascii="Calibri" w:hAnsi="Calibri" w:cs="Arial"/>
      </w:rPr>
      <w:fldChar w:fldCharType="end"/>
    </w:r>
    <w:r w:rsidRPr="0062181B">
      <w:rPr>
        <w:rFonts w:ascii="Calibri" w:hAnsi="Calibri" w:cs="Arial"/>
      </w:rPr>
      <w:t xml:space="preserve"> of </w:t>
    </w:r>
    <w:r w:rsidR="00342D36">
      <w:fldChar w:fldCharType="begin"/>
    </w:r>
    <w:r w:rsidR="00342D36">
      <w:instrText xml:space="preserve"> NUMPAGES </w:instrText>
    </w:r>
    <w:r w:rsidR="00342D36">
      <w:fldChar w:fldCharType="separate"/>
    </w:r>
    <w:r w:rsidR="00BC30DA">
      <w:rPr>
        <w:noProof/>
      </w:rPr>
      <w:t>10</w:t>
    </w:r>
    <w:r w:rsidR="00342D36">
      <w:rPr>
        <w:noProof/>
      </w:rPr>
      <w:fldChar w:fldCharType="end"/>
    </w:r>
    <w:r w:rsidRPr="0062181B">
      <w:rPr>
        <w:rFonts w:ascii="Calibri" w:hAnsi="Calibri" w:cs="Arial"/>
      </w:rPr>
      <w:tab/>
    </w:r>
    <w:r w:rsidRPr="0062181B">
      <w:rPr>
        <w:rFonts w:ascii="Calibri" w:hAnsi="Calibri" w:cs="Arial"/>
      </w:rPr>
      <w:tab/>
      <w:t xml:space="preserve">DATE: </w:t>
    </w:r>
    <w:r w:rsidRPr="0062181B">
      <w:rPr>
        <w:rFonts w:ascii="Calibri" w:hAnsi="Calibri" w:cs="Arial"/>
        <w:highlight w:val="yellow"/>
      </w:rPr>
      <w:t>[Insert Date, (</w:t>
    </w:r>
    <w:proofErr w:type="gramStart"/>
    <w:r w:rsidRPr="0062181B">
      <w:rPr>
        <w:rFonts w:ascii="Calibri" w:hAnsi="Calibri" w:cs="Arial"/>
        <w:highlight w:val="yellow"/>
      </w:rPr>
      <w:t>e.g.</w:t>
    </w:r>
    <w:proofErr w:type="gramEnd"/>
    <w:r w:rsidRPr="0062181B">
      <w:rPr>
        <w:rFonts w:ascii="Calibri" w:hAnsi="Calibri" w:cs="Arial"/>
        <w:highlight w:val="yellow"/>
      </w:rPr>
      <w:t xml:space="preserve"> Jan., 201</w:t>
    </w:r>
    <w:r w:rsidR="006E546D">
      <w:rPr>
        <w:rFonts w:ascii="Calibri" w:hAnsi="Calibri" w:cs="Arial"/>
        <w:highlight w:val="yellow"/>
      </w:rPr>
      <w:t>8</w:t>
    </w:r>
    <w:r w:rsidRPr="0062181B">
      <w:rPr>
        <w:rFonts w:ascii="Calibri" w:hAnsi="Calibri" w:cs="Arial"/>
        <w:highlight w:val="yellow"/>
      </w:rPr>
      <w:t>)]</w:t>
    </w:r>
    <w:r w:rsidRPr="00E074DD">
      <w:rPr>
        <w:rFonts w:ascii="Calibri" w:hAnsi="Calibri" w:cs="Arial"/>
        <w:highlight w:val="yellow"/>
      </w:rPr>
      <w:tab/>
    </w:r>
  </w:p>
  <w:p w14:paraId="11594188" w14:textId="77777777" w:rsidR="0027459C" w:rsidRPr="008A6BF2" w:rsidRDefault="0027459C" w:rsidP="0027459C">
    <w:pPr>
      <w:pBdr>
        <w:top w:val="single" w:sz="4" w:space="1" w:color="auto"/>
        <w:bottom w:val="single" w:sz="4" w:space="1" w:color="auto"/>
      </w:pBdr>
      <w:tabs>
        <w:tab w:val="center" w:pos="5175"/>
        <w:tab w:val="right" w:pos="10350"/>
      </w:tabs>
      <w:rPr>
        <w:rFonts w:ascii="Arial Narrow" w:hAnsi="Arial Narrow" w:cs="Arial"/>
        <w:sz w:val="12"/>
        <w:szCs w:val="12"/>
        <w:highlight w:val="yellow"/>
      </w:rPr>
    </w:pPr>
  </w:p>
  <w:p w14:paraId="7E7546AF" w14:textId="77777777" w:rsidR="00422D28" w:rsidRDefault="00422D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5B019" w14:textId="77777777" w:rsidR="00020525" w:rsidRPr="00020525" w:rsidRDefault="00020525" w:rsidP="00020525">
    <w:pPr>
      <w:pBdr>
        <w:top w:val="single" w:sz="4" w:space="1" w:color="auto"/>
      </w:pBdr>
      <w:tabs>
        <w:tab w:val="right" w:pos="10350"/>
      </w:tabs>
      <w:rPr>
        <w:rFonts w:ascii="Calibri" w:hAnsi="Calibri" w:cs="Arial"/>
      </w:rPr>
    </w:pPr>
    <w:r w:rsidRPr="00020525">
      <w:rPr>
        <w:rFonts w:ascii="Calibri" w:hAnsi="Calibri" w:cs="Arial"/>
      </w:rPr>
      <w:t>CONTRACT NO</w:t>
    </w:r>
    <w:r w:rsidRPr="00020525">
      <w:rPr>
        <w:rFonts w:ascii="Calibri" w:hAnsi="Calibri" w:cs="Arial"/>
        <w:highlight w:val="yellow"/>
      </w:rPr>
      <w:t>.... [Insert Region Number]</w:t>
    </w:r>
    <w:r w:rsidRPr="00020525">
      <w:rPr>
        <w:rFonts w:ascii="Calibri" w:hAnsi="Calibri" w:cs="Arial"/>
      </w:rPr>
      <w:tab/>
      <w:t>Section 1622</w:t>
    </w:r>
    <w:r>
      <w:rPr>
        <w:rFonts w:ascii="Calibri" w:hAnsi="Calibri" w:cs="Arial"/>
      </w:rPr>
      <w:t>3</w:t>
    </w:r>
  </w:p>
  <w:p w14:paraId="69519A9A" w14:textId="3B3A150A" w:rsidR="00020525" w:rsidRPr="00020525" w:rsidRDefault="00020525" w:rsidP="00020525">
    <w:pPr>
      <w:pBdr>
        <w:top w:val="single" w:sz="4" w:space="1" w:color="auto"/>
      </w:pBdr>
      <w:tabs>
        <w:tab w:val="left" w:pos="-1440"/>
        <w:tab w:val="left" w:pos="-720"/>
        <w:tab w:val="left" w:pos="0"/>
        <w:tab w:val="center" w:pos="5220"/>
        <w:tab w:val="right" w:pos="10350"/>
      </w:tabs>
      <w:rPr>
        <w:rFonts w:ascii="Calibri" w:hAnsi="Calibri" w:cs="Arial"/>
      </w:rPr>
    </w:pPr>
    <w:r w:rsidRPr="00020525">
      <w:rPr>
        <w:rFonts w:ascii="Calibri" w:hAnsi="Calibri" w:cs="Arial"/>
        <w:b/>
      </w:rPr>
      <w:tab/>
    </w:r>
    <w:r>
      <w:rPr>
        <w:rFonts w:ascii="Calibri" w:hAnsi="Calibri" w:cs="Arial"/>
        <w:b/>
      </w:rPr>
      <w:t>MOTOR STARTERS</w:t>
    </w:r>
    <w:r w:rsidRPr="00020525">
      <w:rPr>
        <w:rFonts w:ascii="Calibri" w:hAnsi="Calibri" w:cs="Arial"/>
        <w:b/>
      </w:rPr>
      <w:t xml:space="preserve"> UP TO 600V</w:t>
    </w:r>
    <w:r w:rsidRPr="00020525">
      <w:rPr>
        <w:rFonts w:ascii="Calibri" w:hAnsi="Calibri" w:cs="Arial"/>
      </w:rPr>
      <w:tab/>
    </w:r>
    <w:r w:rsidR="00D30273">
      <w:rPr>
        <w:rFonts w:ascii="Calibri" w:hAnsi="Calibri" w:cs="Arial"/>
      </w:rPr>
      <w:t>20</w:t>
    </w:r>
    <w:r w:rsidR="00496116">
      <w:rPr>
        <w:rFonts w:ascii="Calibri" w:hAnsi="Calibri" w:cs="Arial"/>
      </w:rPr>
      <w:t>21</w:t>
    </w:r>
    <w:r w:rsidR="00D30273">
      <w:rPr>
        <w:rFonts w:ascii="Calibri" w:hAnsi="Calibri" w:cs="Arial"/>
      </w:rPr>
      <w:t>-</w:t>
    </w:r>
    <w:r w:rsidR="00A71509">
      <w:rPr>
        <w:rFonts w:ascii="Calibri" w:hAnsi="Calibri" w:cs="Arial"/>
      </w:rPr>
      <w:t>11</w:t>
    </w:r>
    <w:r w:rsidR="00D30273">
      <w:rPr>
        <w:rFonts w:ascii="Calibri" w:hAnsi="Calibri" w:cs="Arial"/>
      </w:rPr>
      <w:t>-</w:t>
    </w:r>
    <w:r w:rsidR="00A71509">
      <w:rPr>
        <w:rFonts w:ascii="Calibri" w:hAnsi="Calibri" w:cs="Arial"/>
      </w:rPr>
      <w:t>30</w:t>
    </w:r>
  </w:p>
  <w:p w14:paraId="7AA4F8E2" w14:textId="3E45E8DD" w:rsidR="00020525" w:rsidRPr="00020525" w:rsidRDefault="00020525" w:rsidP="00020525">
    <w:pPr>
      <w:pBdr>
        <w:top w:val="single" w:sz="4" w:space="1" w:color="auto"/>
      </w:pBdr>
      <w:tabs>
        <w:tab w:val="center" w:pos="5175"/>
        <w:tab w:val="right" w:pos="10350"/>
      </w:tabs>
      <w:rPr>
        <w:rFonts w:ascii="Calibri" w:hAnsi="Calibri" w:cs="Arial"/>
      </w:rPr>
    </w:pPr>
    <w:r w:rsidRPr="00020525">
      <w:rPr>
        <w:rFonts w:ascii="Calibri" w:hAnsi="Calibri" w:cs="Arial"/>
      </w:rPr>
      <w:t xml:space="preserve">DATE: </w:t>
    </w:r>
    <w:r w:rsidR="006E546D">
      <w:rPr>
        <w:rFonts w:ascii="Calibri" w:hAnsi="Calibri" w:cs="Arial"/>
        <w:highlight w:val="yellow"/>
      </w:rPr>
      <w:t>[Insert Date, (</w:t>
    </w:r>
    <w:proofErr w:type="gramStart"/>
    <w:r w:rsidR="006E546D">
      <w:rPr>
        <w:rFonts w:ascii="Calibri" w:hAnsi="Calibri" w:cs="Arial"/>
        <w:highlight w:val="yellow"/>
      </w:rPr>
      <w:t>e.g.</w:t>
    </w:r>
    <w:proofErr w:type="gramEnd"/>
    <w:r w:rsidR="006E546D">
      <w:rPr>
        <w:rFonts w:ascii="Calibri" w:hAnsi="Calibri" w:cs="Arial"/>
        <w:highlight w:val="yellow"/>
      </w:rPr>
      <w:t xml:space="preserve"> Jan., 2018</w:t>
    </w:r>
    <w:r w:rsidRPr="00020525">
      <w:rPr>
        <w:rFonts w:ascii="Calibri" w:hAnsi="Calibri" w:cs="Arial"/>
        <w:highlight w:val="yellow"/>
      </w:rPr>
      <w:t>)]</w:t>
    </w:r>
    <w:r w:rsidRPr="00020525">
      <w:rPr>
        <w:rFonts w:ascii="Calibri" w:hAnsi="Calibri" w:cs="Arial"/>
      </w:rPr>
      <w:tab/>
    </w:r>
    <w:r w:rsidRPr="00020525">
      <w:rPr>
        <w:rFonts w:ascii="Calibri" w:hAnsi="Calibri" w:cs="Arial"/>
      </w:rPr>
      <w:tab/>
      <w:t xml:space="preserve">Page </w:t>
    </w:r>
    <w:r w:rsidRPr="00020525">
      <w:rPr>
        <w:rFonts w:ascii="Calibri" w:hAnsi="Calibri" w:cs="Arial"/>
      </w:rPr>
      <w:fldChar w:fldCharType="begin"/>
    </w:r>
    <w:r w:rsidRPr="00020525">
      <w:rPr>
        <w:rFonts w:ascii="Calibri" w:hAnsi="Calibri" w:cs="Arial"/>
      </w:rPr>
      <w:instrText xml:space="preserve">PAGE </w:instrText>
    </w:r>
    <w:r w:rsidRPr="00020525">
      <w:rPr>
        <w:rFonts w:ascii="Calibri" w:hAnsi="Calibri" w:cs="Arial"/>
      </w:rPr>
      <w:fldChar w:fldCharType="separate"/>
    </w:r>
    <w:r w:rsidR="00BC30DA">
      <w:rPr>
        <w:rFonts w:ascii="Calibri" w:hAnsi="Calibri" w:cs="Arial"/>
        <w:noProof/>
      </w:rPr>
      <w:t>1</w:t>
    </w:r>
    <w:r w:rsidRPr="00020525">
      <w:rPr>
        <w:rFonts w:ascii="Calibri" w:hAnsi="Calibri" w:cs="Arial"/>
      </w:rPr>
      <w:fldChar w:fldCharType="end"/>
    </w:r>
    <w:r w:rsidRPr="00020525">
      <w:rPr>
        <w:rFonts w:ascii="Calibri" w:hAnsi="Calibri" w:cs="Arial"/>
      </w:rPr>
      <w:t xml:space="preserve"> of </w:t>
    </w:r>
    <w:r w:rsidRPr="00020525">
      <w:rPr>
        <w:rFonts w:ascii="Calibri" w:hAnsi="Calibri" w:cs="Arial"/>
        <w:caps/>
        <w:szCs w:val="22"/>
      </w:rPr>
      <w:fldChar w:fldCharType="begin"/>
    </w:r>
    <w:r w:rsidRPr="00020525">
      <w:rPr>
        <w:rFonts w:ascii="Calibri" w:hAnsi="Calibri" w:cs="Arial"/>
        <w:caps/>
        <w:szCs w:val="22"/>
      </w:rPr>
      <w:instrText xml:space="preserve"> NUMPAGES </w:instrText>
    </w:r>
    <w:r w:rsidRPr="00020525">
      <w:rPr>
        <w:rFonts w:ascii="Calibri" w:hAnsi="Calibri" w:cs="Arial"/>
        <w:caps/>
        <w:szCs w:val="22"/>
      </w:rPr>
      <w:fldChar w:fldCharType="separate"/>
    </w:r>
    <w:r w:rsidR="00BC30DA">
      <w:rPr>
        <w:rFonts w:ascii="Calibri" w:hAnsi="Calibri" w:cs="Arial"/>
        <w:caps/>
        <w:noProof/>
        <w:szCs w:val="22"/>
      </w:rPr>
      <w:t>10</w:t>
    </w:r>
    <w:r w:rsidRPr="00020525">
      <w:rPr>
        <w:rFonts w:ascii="Calibri" w:hAnsi="Calibri" w:cs="Arial"/>
        <w:caps/>
        <w:szCs w:val="22"/>
      </w:rPr>
      <w:fldChar w:fldCharType="end"/>
    </w:r>
  </w:p>
  <w:p w14:paraId="25ECE85E" w14:textId="77777777" w:rsidR="00BB7DC0" w:rsidRPr="00BB7DC0" w:rsidRDefault="00BB7DC0" w:rsidP="00BB7DC0">
    <w:pPr>
      <w:pBdr>
        <w:bottom w:val="single" w:sz="6" w:space="1" w:color="auto"/>
      </w:pBdr>
      <w:spacing w:after="240"/>
      <w:rPr>
        <w:rFonts w:ascii="Arial Narrow" w:hAnsi="Arial Narrow"/>
        <w:caps/>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653" w14:textId="77777777" w:rsidR="00BB7DC0" w:rsidRPr="00BB7DC0" w:rsidRDefault="00BB7DC0" w:rsidP="00BB7DC0">
    <w:pPr>
      <w:pBdr>
        <w:top w:val="single" w:sz="4" w:space="1" w:color="auto"/>
      </w:pBdr>
      <w:tabs>
        <w:tab w:val="right" w:pos="10350"/>
      </w:tabs>
      <w:rPr>
        <w:rFonts w:ascii="Calibri" w:hAnsi="Calibri" w:cs="Arial"/>
      </w:rPr>
    </w:pPr>
    <w:r w:rsidRPr="00BB7DC0">
      <w:rPr>
        <w:rFonts w:ascii="Calibri" w:hAnsi="Calibri" w:cs="Arial"/>
      </w:rPr>
      <w:t>CONTRACT NO</w:t>
    </w:r>
    <w:r w:rsidRPr="00BB7DC0">
      <w:rPr>
        <w:rFonts w:ascii="Calibri" w:hAnsi="Calibri" w:cs="Arial"/>
        <w:highlight w:val="yellow"/>
      </w:rPr>
      <w:t>.... [Insert Region Number]</w:t>
    </w:r>
    <w:r w:rsidRPr="00BB7DC0">
      <w:rPr>
        <w:rFonts w:ascii="Calibri" w:hAnsi="Calibri" w:cs="Arial"/>
      </w:rPr>
      <w:tab/>
      <w:t>Section 16xxx</w:t>
    </w:r>
  </w:p>
  <w:p w14:paraId="67591F4C" w14:textId="77777777" w:rsidR="00BB7DC0" w:rsidRPr="00BB7DC0" w:rsidRDefault="00BB7DC0" w:rsidP="00BB7DC0">
    <w:pPr>
      <w:pBdr>
        <w:top w:val="single" w:sz="4" w:space="1" w:color="auto"/>
      </w:pBdr>
      <w:tabs>
        <w:tab w:val="left" w:pos="-1440"/>
        <w:tab w:val="left" w:pos="-720"/>
        <w:tab w:val="left" w:pos="0"/>
        <w:tab w:val="center" w:pos="5220"/>
        <w:tab w:val="right" w:pos="10350"/>
      </w:tabs>
      <w:rPr>
        <w:rFonts w:ascii="Calibri" w:hAnsi="Calibri" w:cs="Arial"/>
      </w:rPr>
    </w:pPr>
    <w:r w:rsidRPr="00BB7DC0">
      <w:rPr>
        <w:rFonts w:ascii="Calibri" w:hAnsi="Calibri" w:cs="Arial"/>
        <w:b/>
      </w:rPr>
      <w:tab/>
    </w:r>
    <w:r w:rsidR="00D361C9">
      <w:rPr>
        <w:rFonts w:ascii="Calibri" w:hAnsi="Calibri" w:cs="Arial"/>
        <w:b/>
      </w:rPr>
      <w:t>MOTOR STARTERS</w:t>
    </w:r>
    <w:r w:rsidR="00D361C9" w:rsidRPr="00456828">
      <w:rPr>
        <w:rFonts w:ascii="Calibri" w:hAnsi="Calibri" w:cs="Arial"/>
        <w:b/>
      </w:rPr>
      <w:t xml:space="preserve"> UP TO 600 V</w:t>
    </w:r>
    <w:r w:rsidRPr="00BB7DC0">
      <w:rPr>
        <w:rFonts w:ascii="Calibri" w:hAnsi="Calibri" w:cs="Arial"/>
      </w:rPr>
      <w:tab/>
      <w:t>2017-05-26</w:t>
    </w:r>
  </w:p>
  <w:p w14:paraId="61129BF2" w14:textId="77777777" w:rsidR="00BB7DC0" w:rsidRPr="00BB7DC0" w:rsidRDefault="00BB7DC0" w:rsidP="00BB7DC0">
    <w:pPr>
      <w:pBdr>
        <w:top w:val="single" w:sz="4" w:space="1" w:color="auto"/>
      </w:pBdr>
      <w:tabs>
        <w:tab w:val="center" w:pos="5175"/>
        <w:tab w:val="right" w:pos="10350"/>
      </w:tabs>
      <w:rPr>
        <w:rFonts w:ascii="Calibri" w:hAnsi="Calibri" w:cs="Arial"/>
      </w:rPr>
    </w:pPr>
    <w:r w:rsidRPr="00BB7DC0">
      <w:rPr>
        <w:rFonts w:ascii="Calibri" w:hAnsi="Calibri" w:cs="Arial"/>
      </w:rPr>
      <w:t>DATE</w:t>
    </w:r>
    <w:proofErr w:type="gramStart"/>
    <w:r w:rsidRPr="00BB7DC0">
      <w:rPr>
        <w:rFonts w:ascii="Calibri" w:hAnsi="Calibri" w:cs="Arial"/>
      </w:rPr>
      <w:t xml:space="preserve">:  </w:t>
    </w:r>
    <w:r w:rsidRPr="00BB7DC0">
      <w:rPr>
        <w:rFonts w:ascii="Calibri" w:hAnsi="Calibri" w:cs="Arial"/>
        <w:highlight w:val="yellow"/>
      </w:rPr>
      <w:t>[</w:t>
    </w:r>
    <w:proofErr w:type="gramEnd"/>
    <w:r w:rsidRPr="00BB7DC0">
      <w:rPr>
        <w:rFonts w:ascii="Calibri" w:hAnsi="Calibri" w:cs="Arial"/>
        <w:highlight w:val="yellow"/>
      </w:rPr>
      <w:t>Insert Date, (e.g. Jan., 2010)]</w:t>
    </w:r>
    <w:r w:rsidRPr="00BB7DC0">
      <w:rPr>
        <w:rFonts w:ascii="Calibri" w:hAnsi="Calibri" w:cs="Arial"/>
      </w:rPr>
      <w:tab/>
    </w:r>
    <w:r w:rsidRPr="00BB7DC0">
      <w:rPr>
        <w:rFonts w:ascii="Calibri" w:hAnsi="Calibri" w:cs="Arial"/>
      </w:rPr>
      <w:tab/>
      <w:t xml:space="preserve">Page </w:t>
    </w:r>
    <w:r w:rsidRPr="00BB7DC0">
      <w:rPr>
        <w:rFonts w:ascii="Calibri" w:hAnsi="Calibri" w:cs="Arial"/>
      </w:rPr>
      <w:fldChar w:fldCharType="begin"/>
    </w:r>
    <w:r w:rsidRPr="00BB7DC0">
      <w:rPr>
        <w:rFonts w:ascii="Calibri" w:hAnsi="Calibri" w:cs="Arial"/>
      </w:rPr>
      <w:instrText xml:space="preserve">PAGE </w:instrText>
    </w:r>
    <w:r w:rsidRPr="00BB7DC0">
      <w:rPr>
        <w:rFonts w:ascii="Calibri" w:hAnsi="Calibri" w:cs="Arial"/>
      </w:rPr>
      <w:fldChar w:fldCharType="separate"/>
    </w:r>
    <w:r w:rsidR="00656EF2">
      <w:rPr>
        <w:rFonts w:ascii="Calibri" w:hAnsi="Calibri" w:cs="Arial"/>
        <w:noProof/>
      </w:rPr>
      <w:t>1</w:t>
    </w:r>
    <w:r w:rsidRPr="00BB7DC0">
      <w:rPr>
        <w:rFonts w:ascii="Calibri" w:hAnsi="Calibri" w:cs="Arial"/>
      </w:rPr>
      <w:fldChar w:fldCharType="end"/>
    </w:r>
    <w:r w:rsidRPr="00BB7DC0">
      <w:rPr>
        <w:rFonts w:ascii="Calibri" w:hAnsi="Calibri" w:cs="Arial"/>
      </w:rPr>
      <w:t xml:space="preserve"> </w:t>
    </w:r>
  </w:p>
  <w:p w14:paraId="21F57DFD" w14:textId="77777777" w:rsidR="00BB7DC0" w:rsidRPr="00BB7DC0" w:rsidRDefault="00BB7DC0" w:rsidP="00BB7DC0">
    <w:pPr>
      <w:pBdr>
        <w:bottom w:val="single" w:sz="6" w:space="1" w:color="auto"/>
      </w:pBdr>
      <w:spacing w:after="240"/>
      <w:jc w:val="right"/>
      <w:rPr>
        <w:rFonts w:ascii="Arial Narrow" w:hAnsi="Arial Narrow"/>
        <w:caps/>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08543A"/>
    <w:multiLevelType w:val="multilevel"/>
    <w:tmpl w:val="5546F1A0"/>
    <w:lvl w:ilvl="0">
      <w:start w:val="8"/>
      <w:numFmt w:val="upperLetter"/>
      <w:lvlText w:val="%1."/>
      <w:lvlJc w:val="left"/>
      <w:pPr>
        <w:tabs>
          <w:tab w:val="num" w:pos="360"/>
        </w:tabs>
        <w:ind w:left="0" w:firstLine="0"/>
      </w:pPr>
    </w:lvl>
    <w:lvl w:ilvl="1">
      <w:start w:val="1"/>
      <w:numFmt w:val="decimal"/>
      <w:pStyle w:val="AppH-Heading2"/>
      <w:lvlText w:val="%1.%2"/>
      <w:lvlJc w:val="left"/>
      <w:pPr>
        <w:tabs>
          <w:tab w:val="num" w:pos="720"/>
        </w:tabs>
        <w:ind w:left="720" w:hanging="720"/>
      </w:pPr>
    </w:lvl>
    <w:lvl w:ilvl="2">
      <w:start w:val="1"/>
      <w:numFmt w:val="decimal"/>
      <w:lvlRestart w:val="0"/>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15:restartNumberingAfterBreak="0">
    <w:nsid w:val="0A394DEF"/>
    <w:multiLevelType w:val="multilevel"/>
    <w:tmpl w:val="D2D023B4"/>
    <w:lvl w:ilvl="0">
      <w:start w:val="10"/>
      <w:numFmt w:val="upperLetter"/>
      <w:lvlText w:val="%1."/>
      <w:lvlJc w:val="left"/>
      <w:pPr>
        <w:tabs>
          <w:tab w:val="num" w:pos="360"/>
        </w:tabs>
        <w:ind w:left="0" w:firstLine="0"/>
      </w:pPr>
    </w:lvl>
    <w:lvl w:ilvl="1">
      <w:start w:val="1"/>
      <w:numFmt w:val="decimal"/>
      <w:pStyle w:val="AppJ-Heading2"/>
      <w:lvlText w:val="%1.%2"/>
      <w:lvlJc w:val="left"/>
      <w:pPr>
        <w:tabs>
          <w:tab w:val="num" w:pos="720"/>
        </w:tabs>
        <w:ind w:left="720" w:hanging="720"/>
      </w:pPr>
    </w:lvl>
    <w:lvl w:ilvl="2">
      <w:start w:val="1"/>
      <w:numFmt w:val="decimal"/>
      <w:lvlRestart w:val="0"/>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15:restartNumberingAfterBreak="0">
    <w:nsid w:val="15E94416"/>
    <w:multiLevelType w:val="multilevel"/>
    <w:tmpl w:val="9692DCD6"/>
    <w:lvl w:ilvl="0">
      <w:start w:val="1"/>
      <w:numFmt w:val="upperLetter"/>
      <w:pStyle w:val="CSIOUTLINE"/>
      <w:lvlText w:val="%1."/>
      <w:lvlJc w:val="left"/>
      <w:pPr>
        <w:tabs>
          <w:tab w:val="num" w:pos="900"/>
        </w:tabs>
        <w:ind w:left="900" w:hanging="900"/>
      </w:pPr>
      <w:rPr>
        <w:rFonts w:ascii="Times" w:eastAsia="Times New Roman" w:hAnsi="Times" w:cs="Times New Roman"/>
      </w:rPr>
    </w:lvl>
    <w:lvl w:ilvl="1">
      <w:start w:val="1"/>
      <w:numFmt w:val="decimal"/>
      <w:lvlText w:val="%1.%2"/>
      <w:lvlJc w:val="left"/>
      <w:pPr>
        <w:tabs>
          <w:tab w:val="num" w:pos="720"/>
        </w:tabs>
        <w:ind w:left="720" w:hanging="720"/>
      </w:pPr>
      <w:rPr>
        <w:rFonts w:hint="default"/>
      </w:rPr>
    </w:lvl>
    <w:lvl w:ilvl="2">
      <w:start w:val="1"/>
      <w:numFmt w:val="upp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91F7658"/>
    <w:multiLevelType w:val="multilevel"/>
    <w:tmpl w:val="EDF6AC4A"/>
    <w:lvl w:ilvl="0">
      <w:start w:val="6"/>
      <w:numFmt w:val="upperLetter"/>
      <w:lvlText w:val="%1."/>
      <w:lvlJc w:val="left"/>
      <w:pPr>
        <w:tabs>
          <w:tab w:val="num" w:pos="360"/>
        </w:tabs>
        <w:ind w:left="0" w:firstLine="0"/>
      </w:pPr>
    </w:lvl>
    <w:lvl w:ilvl="1">
      <w:start w:val="1"/>
      <w:numFmt w:val="decimal"/>
      <w:pStyle w:val="AppF-HeadingF"/>
      <w:lvlText w:val="%1.%2"/>
      <w:lvlJc w:val="left"/>
      <w:pPr>
        <w:tabs>
          <w:tab w:val="num" w:pos="720"/>
        </w:tabs>
        <w:ind w:left="720" w:hanging="720"/>
      </w:pPr>
    </w:lvl>
    <w:lvl w:ilvl="2">
      <w:start w:val="1"/>
      <w:numFmt w:val="decimal"/>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 w15:restartNumberingAfterBreak="0">
    <w:nsid w:val="1F874319"/>
    <w:multiLevelType w:val="multilevel"/>
    <w:tmpl w:val="6DA4CEAA"/>
    <w:lvl w:ilvl="0">
      <w:start w:val="9"/>
      <w:numFmt w:val="upperLetter"/>
      <w:lvlText w:val="%1."/>
      <w:lvlJc w:val="left"/>
      <w:pPr>
        <w:tabs>
          <w:tab w:val="num" w:pos="360"/>
        </w:tabs>
        <w:ind w:left="0" w:firstLine="0"/>
      </w:pPr>
    </w:lvl>
    <w:lvl w:ilvl="1">
      <w:start w:val="1"/>
      <w:numFmt w:val="decimal"/>
      <w:pStyle w:val="AppI-Heading2"/>
      <w:lvlText w:val="%1.%2"/>
      <w:lvlJc w:val="left"/>
      <w:pPr>
        <w:tabs>
          <w:tab w:val="num" w:pos="720"/>
        </w:tabs>
        <w:ind w:left="720" w:hanging="720"/>
      </w:pPr>
    </w:lvl>
    <w:lvl w:ilvl="2">
      <w:start w:val="1"/>
      <w:numFmt w:val="decimal"/>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25E16ABA"/>
    <w:multiLevelType w:val="multilevel"/>
    <w:tmpl w:val="8746F2D6"/>
    <w:lvl w:ilvl="0">
      <w:start w:val="1"/>
      <w:numFmt w:val="decimal"/>
      <w:lvlText w:val="%1"/>
      <w:lvlJc w:val="left"/>
      <w:pPr>
        <w:tabs>
          <w:tab w:val="num" w:pos="1440"/>
        </w:tabs>
        <w:ind w:left="1440" w:hanging="1440"/>
      </w:pPr>
      <w:rPr>
        <w:rFonts w:ascii="Arial Bold" w:hAnsi="Arial Bold" w:hint="default"/>
        <w:b/>
        <w:i w:val="0"/>
        <w:sz w:val="24"/>
        <w:szCs w:val="24"/>
      </w:rPr>
    </w:lvl>
    <w:lvl w:ilvl="1">
      <w:start w:val="1"/>
      <w:numFmt w:val="decimal"/>
      <w:lvlText w:val="%1.%2"/>
      <w:lvlJc w:val="left"/>
      <w:pPr>
        <w:tabs>
          <w:tab w:val="num" w:pos="1440"/>
        </w:tabs>
        <w:ind w:left="1440" w:hanging="1440"/>
      </w:pPr>
      <w:rPr>
        <w:rFonts w:ascii="Arial" w:hAnsi="Arial" w:hint="default"/>
        <w:b w:val="0"/>
        <w:i w:val="0"/>
        <w:sz w:val="20"/>
        <w:szCs w:val="20"/>
      </w:rPr>
    </w:lvl>
    <w:lvl w:ilvl="2">
      <w:start w:val="1"/>
      <w:numFmt w:val="decimal"/>
      <w:pStyle w:val="Clause1"/>
      <w:lvlText w:val=".%3"/>
      <w:lvlJc w:val="left"/>
      <w:pPr>
        <w:tabs>
          <w:tab w:val="num" w:pos="1571"/>
        </w:tabs>
        <w:ind w:left="1571" w:hanging="720"/>
      </w:pPr>
      <w:rPr>
        <w:rFonts w:ascii="Arial" w:hAnsi="Arial" w:hint="default"/>
        <w:b w:val="0"/>
        <w:i w:val="0"/>
        <w:strike w:val="0"/>
        <w:sz w:val="20"/>
        <w:szCs w:val="20"/>
      </w:rPr>
    </w:lvl>
    <w:lvl w:ilvl="3">
      <w:start w:val="1"/>
      <w:numFmt w:val="decimal"/>
      <w:pStyle w:val="Clause2"/>
      <w:lvlText w:val=".%4"/>
      <w:lvlJc w:val="left"/>
      <w:pPr>
        <w:tabs>
          <w:tab w:val="num" w:pos="2160"/>
        </w:tabs>
        <w:ind w:left="2160" w:hanging="720"/>
      </w:pPr>
      <w:rPr>
        <w:rFonts w:ascii="Arial" w:hAnsi="Arial" w:hint="default"/>
        <w:b w:val="0"/>
        <w:i w:val="0"/>
        <w:sz w:val="20"/>
        <w:szCs w:val="20"/>
      </w:rPr>
    </w:lvl>
    <w:lvl w:ilvl="4">
      <w:start w:val="1"/>
      <w:numFmt w:val="decimal"/>
      <w:pStyle w:val="Clause3"/>
      <w:isLgl/>
      <w:lvlText w:val=".%5"/>
      <w:lvlJc w:val="left"/>
      <w:pPr>
        <w:tabs>
          <w:tab w:val="num" w:pos="2880"/>
        </w:tabs>
        <w:ind w:left="2880" w:hanging="720"/>
      </w:pPr>
      <w:rPr>
        <w:rFonts w:ascii="Arial" w:hAnsi="Arial" w:hint="default"/>
        <w:b w:val="0"/>
        <w:i w:val="0"/>
        <w:sz w:val="20"/>
        <w:szCs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6AD7578"/>
    <w:multiLevelType w:val="multilevel"/>
    <w:tmpl w:val="AA52950A"/>
    <w:lvl w:ilvl="0">
      <w:start w:val="2"/>
      <w:numFmt w:val="upperLetter"/>
      <w:lvlText w:val="%1."/>
      <w:lvlJc w:val="left"/>
      <w:pPr>
        <w:tabs>
          <w:tab w:val="num" w:pos="360"/>
        </w:tabs>
        <w:ind w:left="0" w:firstLine="0"/>
      </w:pPr>
    </w:lvl>
    <w:lvl w:ilvl="1">
      <w:start w:val="1"/>
      <w:numFmt w:val="decimal"/>
      <w:pStyle w:val="AppB-Heading2"/>
      <w:lvlText w:val="%1.%2"/>
      <w:lvlJc w:val="left"/>
      <w:pPr>
        <w:tabs>
          <w:tab w:val="num" w:pos="720"/>
        </w:tabs>
        <w:ind w:left="720" w:hanging="720"/>
      </w:pPr>
    </w:lvl>
    <w:lvl w:ilvl="2">
      <w:start w:val="1"/>
      <w:numFmt w:val="decimal"/>
      <w:lvlRestart w:val="0"/>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2D3637DD"/>
    <w:multiLevelType w:val="multilevel"/>
    <w:tmpl w:val="25D48B5A"/>
    <w:lvl w:ilvl="0">
      <w:start w:val="1"/>
      <w:numFmt w:val="upperLetter"/>
      <w:lvlText w:val="%1."/>
      <w:lvlJc w:val="left"/>
      <w:pPr>
        <w:tabs>
          <w:tab w:val="num" w:pos="360"/>
        </w:tabs>
        <w:ind w:left="0" w:firstLine="0"/>
      </w:pPr>
    </w:lvl>
    <w:lvl w:ilvl="1">
      <w:start w:val="1"/>
      <w:numFmt w:val="decimal"/>
      <w:lvlText w:val="A.%2."/>
      <w:lvlJc w:val="left"/>
      <w:pPr>
        <w:tabs>
          <w:tab w:val="num" w:pos="720"/>
        </w:tabs>
        <w:ind w:left="720" w:hanging="720"/>
      </w:pPr>
    </w:lvl>
    <w:lvl w:ilvl="2">
      <w:start w:val="1"/>
      <w:numFmt w:val="decimal"/>
      <w:pStyle w:val="AppA-Heading3"/>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4118042D"/>
    <w:multiLevelType w:val="hybridMultilevel"/>
    <w:tmpl w:val="B17ECEA6"/>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10" w15:restartNumberingAfterBreak="0">
    <w:nsid w:val="431B1595"/>
    <w:multiLevelType w:val="multilevel"/>
    <w:tmpl w:val="F81E1C7E"/>
    <w:lvl w:ilvl="0">
      <w:start w:val="7"/>
      <w:numFmt w:val="upperLetter"/>
      <w:lvlText w:val="%1."/>
      <w:lvlJc w:val="left"/>
      <w:pPr>
        <w:tabs>
          <w:tab w:val="num" w:pos="360"/>
        </w:tabs>
        <w:ind w:left="0" w:firstLine="0"/>
      </w:pPr>
    </w:lvl>
    <w:lvl w:ilvl="1">
      <w:start w:val="1"/>
      <w:numFmt w:val="decimal"/>
      <w:pStyle w:val="AppG-Heading2"/>
      <w:lvlText w:val="%1.%2"/>
      <w:lvlJc w:val="left"/>
      <w:pPr>
        <w:tabs>
          <w:tab w:val="num" w:pos="720"/>
        </w:tabs>
        <w:ind w:left="720" w:hanging="720"/>
      </w:pPr>
    </w:lvl>
    <w:lvl w:ilvl="2">
      <w:start w:val="1"/>
      <w:numFmt w:val="decimal"/>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455353C9"/>
    <w:multiLevelType w:val="multilevel"/>
    <w:tmpl w:val="E87C7E98"/>
    <w:lvl w:ilvl="0">
      <w:start w:val="1"/>
      <w:numFmt w:val="decimal"/>
      <w:lvlText w:val="PART %1"/>
      <w:lvlJc w:val="left"/>
      <w:pPr>
        <w:tabs>
          <w:tab w:val="num" w:pos="1152"/>
        </w:tabs>
        <w:ind w:left="1152" w:hanging="1152"/>
      </w:pPr>
      <w:rPr>
        <w:rFonts w:hint="default"/>
      </w:rPr>
    </w:lvl>
    <w:lvl w:ilvl="1">
      <w:start w:val="1"/>
      <w:numFmt w:val="decimal"/>
      <w:lvlText w:val="%1.%2"/>
      <w:lvlJc w:val="left"/>
      <w:rPr>
        <w:rFonts w:ascii="Gill Sans MT" w:hAnsi="Gill Sans MT"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
      <w:lvlJc w:val="left"/>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4"/>
      <w:lvlJc w:val="left"/>
      <w:pPr>
        <w:tabs>
          <w:tab w:val="num" w:pos="2160"/>
        </w:tabs>
        <w:ind w:left="2160" w:hanging="720"/>
      </w:pPr>
      <w:rPr>
        <w:rFonts w:hint="default"/>
      </w:rPr>
    </w:lvl>
    <w:lvl w:ilvl="4">
      <w:start w:val="1"/>
      <w:numFmt w:val="decimal"/>
      <w:pStyle w:val="Heading5"/>
      <w:lvlText w:val=".%5"/>
      <w:lvlJc w:val="left"/>
      <w:pPr>
        <w:tabs>
          <w:tab w:val="num" w:pos="2880"/>
        </w:tabs>
        <w:ind w:left="2880" w:hanging="720"/>
      </w:pPr>
      <w:rPr>
        <w:rFonts w:hint="default"/>
      </w:rPr>
    </w:lvl>
    <w:lvl w:ilvl="5">
      <w:start w:val="1"/>
      <w:numFmt w:val="decimal"/>
      <w:pStyle w:val="Heading6"/>
      <w:lvlText w:val=".%6"/>
      <w:lvlJc w:val="left"/>
      <w:pPr>
        <w:tabs>
          <w:tab w:val="num" w:pos="3600"/>
        </w:tabs>
        <w:ind w:left="3600" w:hanging="720"/>
      </w:pPr>
      <w:rPr>
        <w:rFonts w:hint="default"/>
      </w:rPr>
    </w:lvl>
    <w:lvl w:ilvl="6">
      <w:start w:val="1"/>
      <w:numFmt w:val="decimal"/>
      <w:pStyle w:val="Heading7"/>
      <w:lvlText w:val=".%7"/>
      <w:lvlJc w:val="left"/>
      <w:pPr>
        <w:tabs>
          <w:tab w:val="num" w:pos="4320"/>
        </w:tabs>
        <w:ind w:left="4320" w:hanging="720"/>
      </w:pPr>
      <w:rPr>
        <w:rFonts w:hint="default"/>
      </w:rPr>
    </w:lvl>
    <w:lvl w:ilvl="7">
      <w:start w:val="1"/>
      <w:numFmt w:val="decimal"/>
      <w:pStyle w:val="Heading8"/>
      <w:lvlText w:val=".%8"/>
      <w:lvlJc w:val="left"/>
      <w:pPr>
        <w:tabs>
          <w:tab w:val="num" w:pos="5040"/>
        </w:tabs>
        <w:ind w:left="5040" w:hanging="720"/>
      </w:pPr>
      <w:rPr>
        <w:rFonts w:hint="default"/>
      </w:rPr>
    </w:lvl>
    <w:lvl w:ilvl="8">
      <w:start w:val="1"/>
      <w:numFmt w:val="decimal"/>
      <w:pStyle w:val="Heading9"/>
      <w:lvlText w:val=".%9"/>
      <w:lvlJc w:val="left"/>
      <w:pPr>
        <w:tabs>
          <w:tab w:val="num" w:pos="5760"/>
        </w:tabs>
        <w:ind w:left="5760" w:hanging="720"/>
      </w:pPr>
      <w:rPr>
        <w:rFonts w:hint="default"/>
      </w:rPr>
    </w:lvl>
  </w:abstractNum>
  <w:abstractNum w:abstractNumId="12" w15:restartNumberingAfterBreak="0">
    <w:nsid w:val="50407D28"/>
    <w:multiLevelType w:val="multilevel"/>
    <w:tmpl w:val="489C0A36"/>
    <w:lvl w:ilvl="0">
      <w:start w:val="1"/>
      <w:numFmt w:val="decimal"/>
      <w:pStyle w:val="Heading1"/>
      <w:lvlText w:val="PART %1."/>
      <w:lvlJc w:val="left"/>
      <w:pPr>
        <w:tabs>
          <w:tab w:val="num" w:pos="1142"/>
        </w:tabs>
        <w:ind w:left="1142" w:hanging="432"/>
      </w:pPr>
      <w:rPr>
        <w:rFonts w:ascii="Calibri" w:hAnsi="Calibri" w:cs="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1980"/>
        </w:tabs>
        <w:ind w:left="-1980" w:firstLine="2880"/>
      </w:pPr>
      <w:rPr>
        <w:rFonts w:ascii="Calibri" w:hAnsi="Calibri" w:cs="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1C82E4B"/>
    <w:multiLevelType w:val="multilevel"/>
    <w:tmpl w:val="FE28FB44"/>
    <w:lvl w:ilvl="0">
      <w:start w:val="3"/>
      <w:numFmt w:val="upperLetter"/>
      <w:pStyle w:val="ApendixHeading3-B"/>
      <w:lvlText w:val="%1.0"/>
      <w:lvlJc w:val="left"/>
      <w:pPr>
        <w:tabs>
          <w:tab w:val="num" w:pos="720"/>
        </w:tabs>
        <w:ind w:left="0" w:firstLine="0"/>
      </w:pPr>
    </w:lvl>
    <w:lvl w:ilvl="1">
      <w:start w:val="1"/>
      <w:numFmt w:val="decimal"/>
      <w:pStyle w:val="AppendixHeading2-D"/>
      <w:lvlText w:val="%1.%2"/>
      <w:lvlJc w:val="left"/>
      <w:pPr>
        <w:tabs>
          <w:tab w:val="num" w:pos="720"/>
        </w:tabs>
        <w:ind w:left="720" w:hanging="720"/>
      </w:pPr>
    </w:lvl>
    <w:lvl w:ilvl="2">
      <w:start w:val="1"/>
      <w:numFmt w:val="decimal"/>
      <w:lvlRestart w:val="0"/>
      <w:lvlText w:val="%1.%2.%3"/>
      <w:lvlJc w:val="left"/>
      <w:pPr>
        <w:tabs>
          <w:tab w:val="num" w:pos="1440"/>
        </w:tabs>
        <w:ind w:left="1440" w:hanging="1440"/>
      </w:pPr>
    </w:lvl>
    <w:lvl w:ilvl="3">
      <w:start w:val="1"/>
      <w:numFmt w:val="decimal"/>
      <w:lvlText w:val="%1.%2.%3.%4"/>
      <w:lvlJc w:val="left"/>
      <w:pPr>
        <w:tabs>
          <w:tab w:val="num" w:pos="1440"/>
        </w:tabs>
        <w:ind w:left="1440" w:hanging="1440"/>
      </w:pPr>
    </w:lvl>
    <w:lvl w:ilvl="4">
      <w:start w:val="1"/>
      <w:numFmt w:val="decimal"/>
      <w:lvlText w:val="(%5)"/>
      <w:lvlJc w:val="left"/>
      <w:pPr>
        <w:tabs>
          <w:tab w:val="num" w:pos="3240"/>
        </w:tabs>
        <w:ind w:left="2880" w:firstLine="0"/>
      </w:pPr>
    </w:lvl>
    <w:lvl w:ilvl="5">
      <w:start w:val="1"/>
      <w:numFmt w:val="decimal"/>
      <w:lvlText w:val="%1.%2.%3.%4.%5.%6"/>
      <w:lvlJc w:val="left"/>
      <w:pPr>
        <w:tabs>
          <w:tab w:val="num" w:pos="504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532B619F"/>
    <w:multiLevelType w:val="hybridMultilevel"/>
    <w:tmpl w:val="23561034"/>
    <w:lvl w:ilvl="0" w:tplc="BD3ADD90">
      <w:start w:val="1"/>
      <w:numFmt w:val="decimal"/>
      <w:pStyle w:val="Style3"/>
      <w:lvlText w:val=".%1"/>
      <w:lvlJc w:val="left"/>
      <w:pPr>
        <w:tabs>
          <w:tab w:val="num" w:pos="2520"/>
        </w:tabs>
        <w:ind w:left="3960" w:hanging="360"/>
      </w:pPr>
      <w:rPr>
        <w:rFonts w:hint="default"/>
      </w:rPr>
    </w:lvl>
    <w:lvl w:ilvl="1" w:tplc="78FE3428">
      <w:start w:val="1"/>
      <w:numFmt w:val="bullet"/>
      <w:lvlText w:val="o"/>
      <w:lvlJc w:val="left"/>
      <w:pPr>
        <w:tabs>
          <w:tab w:val="num" w:pos="4680"/>
        </w:tabs>
        <w:ind w:left="4680" w:hanging="360"/>
      </w:pPr>
      <w:rPr>
        <w:rFonts w:ascii="Courier New" w:hAnsi="Courier New" w:hint="default"/>
      </w:rPr>
    </w:lvl>
    <w:lvl w:ilvl="2" w:tplc="38AC7824">
      <w:start w:val="1"/>
      <w:numFmt w:val="bullet"/>
      <w:lvlText w:val=""/>
      <w:lvlJc w:val="left"/>
      <w:pPr>
        <w:tabs>
          <w:tab w:val="num" w:pos="5400"/>
        </w:tabs>
        <w:ind w:left="5400" w:hanging="360"/>
      </w:pPr>
      <w:rPr>
        <w:rFonts w:ascii="Wingdings" w:hAnsi="Wingdings" w:hint="default"/>
      </w:rPr>
    </w:lvl>
    <w:lvl w:ilvl="3" w:tplc="89F4F79A">
      <w:start w:val="1"/>
      <w:numFmt w:val="bullet"/>
      <w:lvlText w:val=""/>
      <w:lvlJc w:val="left"/>
      <w:pPr>
        <w:tabs>
          <w:tab w:val="num" w:pos="6120"/>
        </w:tabs>
        <w:ind w:left="6120" w:hanging="360"/>
      </w:pPr>
      <w:rPr>
        <w:rFonts w:ascii="Symbol" w:hAnsi="Symbol" w:hint="default"/>
      </w:rPr>
    </w:lvl>
    <w:lvl w:ilvl="4" w:tplc="9938643E">
      <w:start w:val="1"/>
      <w:numFmt w:val="bullet"/>
      <w:lvlText w:val="o"/>
      <w:lvlJc w:val="left"/>
      <w:pPr>
        <w:tabs>
          <w:tab w:val="num" w:pos="6840"/>
        </w:tabs>
        <w:ind w:left="6840" w:hanging="360"/>
      </w:pPr>
      <w:rPr>
        <w:rFonts w:ascii="Courier New" w:hAnsi="Courier New" w:hint="default"/>
      </w:rPr>
    </w:lvl>
    <w:lvl w:ilvl="5" w:tplc="3A28975E">
      <w:start w:val="1"/>
      <w:numFmt w:val="bullet"/>
      <w:lvlText w:val=""/>
      <w:lvlJc w:val="left"/>
      <w:pPr>
        <w:tabs>
          <w:tab w:val="num" w:pos="7560"/>
        </w:tabs>
        <w:ind w:left="7560" w:hanging="360"/>
      </w:pPr>
      <w:rPr>
        <w:rFonts w:ascii="Wingdings" w:hAnsi="Wingdings" w:hint="default"/>
      </w:rPr>
    </w:lvl>
    <w:lvl w:ilvl="6" w:tplc="919CB97E" w:tentative="1">
      <w:start w:val="1"/>
      <w:numFmt w:val="bullet"/>
      <w:lvlText w:val=""/>
      <w:lvlJc w:val="left"/>
      <w:pPr>
        <w:tabs>
          <w:tab w:val="num" w:pos="8280"/>
        </w:tabs>
        <w:ind w:left="8280" w:hanging="360"/>
      </w:pPr>
      <w:rPr>
        <w:rFonts w:ascii="Symbol" w:hAnsi="Symbol" w:hint="default"/>
      </w:rPr>
    </w:lvl>
    <w:lvl w:ilvl="7" w:tplc="CAA47756" w:tentative="1">
      <w:start w:val="1"/>
      <w:numFmt w:val="bullet"/>
      <w:lvlText w:val="o"/>
      <w:lvlJc w:val="left"/>
      <w:pPr>
        <w:tabs>
          <w:tab w:val="num" w:pos="9000"/>
        </w:tabs>
        <w:ind w:left="9000" w:hanging="360"/>
      </w:pPr>
      <w:rPr>
        <w:rFonts w:ascii="Courier New" w:hAnsi="Courier New" w:hint="default"/>
      </w:rPr>
    </w:lvl>
    <w:lvl w:ilvl="8" w:tplc="9E3E1966" w:tentative="1">
      <w:start w:val="1"/>
      <w:numFmt w:val="bullet"/>
      <w:lvlText w:val=""/>
      <w:lvlJc w:val="left"/>
      <w:pPr>
        <w:tabs>
          <w:tab w:val="num" w:pos="9720"/>
        </w:tabs>
        <w:ind w:left="9720" w:hanging="360"/>
      </w:pPr>
      <w:rPr>
        <w:rFonts w:ascii="Wingdings" w:hAnsi="Wingdings" w:hint="default"/>
      </w:rPr>
    </w:lvl>
  </w:abstractNum>
  <w:abstractNum w:abstractNumId="15" w15:restartNumberingAfterBreak="0">
    <w:nsid w:val="770E37A7"/>
    <w:multiLevelType w:val="hybridMultilevel"/>
    <w:tmpl w:val="98823D84"/>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num w:numId="1" w16cid:durableId="1430007916">
    <w:abstractNumId w:val="12"/>
  </w:num>
  <w:num w:numId="2" w16cid:durableId="1711803715">
    <w:abstractNumId w:val="14"/>
  </w:num>
  <w:num w:numId="3" w16cid:durableId="1656836967">
    <w:abstractNumId w:val="12"/>
    <w:lvlOverride w:ilvl="0">
      <w:startOverride w:val="1"/>
    </w:lvlOverride>
    <w:lvlOverride w:ilvl="1">
      <w:startOverride w:val="3"/>
    </w:lvlOverride>
    <w:lvlOverride w:ilvl="2">
      <w:startOverride w:val="10"/>
    </w:lvlOverride>
    <w:lvlOverride w:ilvl="3">
      <w:startOverride w:val="1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8285064">
    <w:abstractNumId w:val="12"/>
    <w:lvlOverride w:ilvl="0">
      <w:startOverride w:val="1"/>
    </w:lvlOverride>
    <w:lvlOverride w:ilvl="1">
      <w:startOverride w:val="4"/>
    </w:lvlOverride>
    <w:lvlOverride w:ilvl="2">
      <w:startOverride w:val="1"/>
    </w:lvlOverride>
    <w:lvlOverride w:ilvl="3">
      <w:startOverride w:val="1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8962229">
    <w:abstractNumId w:val="12"/>
    <w:lvlOverride w:ilvl="0">
      <w:startOverride w:val="1"/>
    </w:lvlOverride>
    <w:lvlOverride w:ilvl="1">
      <w:startOverride w:val="5"/>
    </w:lvlOverride>
    <w:lvlOverride w:ilvl="2">
      <w:startOverride w:val="1"/>
    </w:lvlOverride>
    <w:lvlOverride w:ilvl="3">
      <w:startOverride w:val="1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9201103">
    <w:abstractNumId w:val="12"/>
    <w:lvlOverride w:ilvl="0">
      <w:startOverride w:val="1"/>
    </w:lvlOverride>
    <w:lvlOverride w:ilvl="1">
      <w:startOverride w:val="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4971403">
    <w:abstractNumId w:val="12"/>
    <w:lvlOverride w:ilvl="0">
      <w:startOverride w:val="1"/>
    </w:lvlOverride>
    <w:lvlOverride w:ilvl="1">
      <w:startOverride w:val="5"/>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135188">
    <w:abstractNumId w:val="12"/>
    <w:lvlOverride w:ilvl="0">
      <w:startOverride w:val="1"/>
    </w:lvlOverride>
    <w:lvlOverride w:ilvl="1">
      <w:startOverride w:val="5"/>
    </w:lvlOverride>
    <w:lvlOverride w:ilvl="2">
      <w:startOverride w:val="14"/>
    </w:lvlOverride>
    <w:lvlOverride w:ilvl="3">
      <w:startOverride w:val="1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9533215">
    <w:abstractNumId w:val="12"/>
    <w:lvlOverride w:ilvl="0">
      <w:startOverride w:val="1"/>
    </w:lvlOverride>
    <w:lvlOverride w:ilvl="1">
      <w:startOverride w:val="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9857121">
    <w:abstractNumId w:val="9"/>
  </w:num>
  <w:num w:numId="11" w16cid:durableId="1118791840">
    <w:abstractNumId w:val="15"/>
  </w:num>
  <w:num w:numId="12" w16cid:durableId="780998997">
    <w:abstractNumId w:val="11"/>
  </w:num>
  <w:num w:numId="13" w16cid:durableId="63727371">
    <w:abstractNumId w:val="8"/>
  </w:num>
  <w:num w:numId="14" w16cid:durableId="1535070328">
    <w:abstractNumId w:val="7"/>
  </w:num>
  <w:num w:numId="15" w16cid:durableId="2058429773">
    <w:abstractNumId w:val="13"/>
  </w:num>
  <w:num w:numId="16" w16cid:durableId="1182011113">
    <w:abstractNumId w:val="4"/>
  </w:num>
  <w:num w:numId="17" w16cid:durableId="509029277">
    <w:abstractNumId w:val="10"/>
  </w:num>
  <w:num w:numId="18" w16cid:durableId="1003702438">
    <w:abstractNumId w:val="1"/>
  </w:num>
  <w:num w:numId="19" w16cid:durableId="245768111">
    <w:abstractNumId w:val="5"/>
  </w:num>
  <w:num w:numId="20" w16cid:durableId="1275403213">
    <w:abstractNumId w:val="2"/>
  </w:num>
  <w:num w:numId="21" w16cid:durableId="446582913">
    <w:abstractNumId w:val="6"/>
  </w:num>
  <w:num w:numId="22" w16cid:durableId="443965731">
    <w:abstractNumId w:val="3"/>
  </w:num>
  <w:num w:numId="23" w16cid:durableId="966740364">
    <w:abstractNumId w:val="11"/>
  </w:num>
  <w:num w:numId="24" w16cid:durableId="5047118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14282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5322387">
    <w:abstractNumId w:val="12"/>
  </w:num>
  <w:num w:numId="27" w16cid:durableId="1255750332">
    <w:abstractNumId w:val="12"/>
  </w:num>
  <w:num w:numId="28" w16cid:durableId="321585652">
    <w:abstractNumId w:val="0"/>
  </w:num>
  <w:num w:numId="29" w16cid:durableId="19521255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76055421">
    <w:abstractNumId w:val="12"/>
  </w:num>
  <w:num w:numId="31" w16cid:durableId="262884040">
    <w:abstractNumId w:val="12"/>
    <w:lvlOverride w:ilvl="0">
      <w:lvl w:ilvl="0">
        <w:start w:val="1"/>
        <w:numFmt w:val="decimal"/>
        <w:pStyle w:val="Heading1"/>
        <w:lvlText w:val="PART %1."/>
        <w:lvlJc w:val="left"/>
        <w:pPr>
          <w:tabs>
            <w:tab w:val="num" w:pos="432"/>
          </w:tabs>
          <w:ind w:left="432" w:hanging="432"/>
        </w:pPr>
        <w:rPr>
          <w:rFonts w:ascii="Calibri" w:hAnsi="Calibri" w:hint="default"/>
          <w:b w:val="0"/>
          <w:i w:val="0"/>
        </w:rPr>
      </w:lvl>
    </w:lvlOverride>
    <w:lvlOverride w:ilvl="1">
      <w:lvl w:ilvl="1">
        <w:start w:val="1"/>
        <w:numFmt w:val="decimal"/>
        <w:pStyle w:val="Heading2"/>
        <w:lvlText w:val="%1.%2"/>
        <w:lvlJc w:val="left"/>
        <w:pPr>
          <w:tabs>
            <w:tab w:val="num" w:pos="576"/>
          </w:tabs>
          <w:ind w:left="576" w:hanging="576"/>
        </w:pPr>
        <w:rPr>
          <w:rFonts w:hint="default"/>
        </w:rPr>
      </w:lvl>
    </w:lvlOverride>
    <w:lvlOverride w:ilvl="2">
      <w:lvl w:ilvl="2">
        <w:start w:val="1"/>
        <w:numFmt w:val="decimal"/>
        <w:pStyle w:val="Heading3"/>
        <w:lvlText w:val=".%3"/>
        <w:lvlJc w:val="left"/>
        <w:pPr>
          <w:tabs>
            <w:tab w:val="num" w:pos="720"/>
          </w:tabs>
          <w:ind w:left="1152" w:hanging="432"/>
        </w:pPr>
        <w:rPr>
          <w:rFonts w:ascii="Calibri" w:hAnsi="Calibri" w:hint="default"/>
          <w:color w:val="000000"/>
          <w:sz w:val="22"/>
        </w:rPr>
      </w:lvl>
    </w:lvlOverride>
    <w:lvlOverride w:ilvl="3">
      <w:lvl w:ilvl="3">
        <w:start w:val="1"/>
        <w:numFmt w:val="decimal"/>
        <w:pStyle w:val="Heading4"/>
        <w:lvlText w:val=".%4"/>
        <w:lvlJc w:val="left"/>
        <w:pPr>
          <w:tabs>
            <w:tab w:val="num" w:pos="2160"/>
          </w:tabs>
          <w:ind w:left="216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720"/>
          </w:tabs>
          <w:ind w:left="720" w:firstLine="4320"/>
        </w:pPr>
        <w:rPr>
          <w:rFonts w:asciiTheme="minorHAnsi" w:hAnsiTheme="minorHAnsi" w:cstheme="minorHAnsi" w:hint="default"/>
        </w:rPr>
      </w:lvl>
    </w:lvlOverride>
    <w:lvlOverride w:ilvl="5">
      <w:lvl w:ilvl="5">
        <w:start w:val="1"/>
        <w:numFmt w:val="decimal"/>
        <w:lvlText w:val="%6."/>
        <w:lvlJc w:val="left"/>
        <w:pPr>
          <w:tabs>
            <w:tab w:val="num" w:pos="720"/>
          </w:tabs>
          <w:ind w:left="720" w:firstLine="5040"/>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32" w16cid:durableId="145830127">
    <w:abstractNumId w:val="12"/>
  </w:num>
  <w:num w:numId="33" w16cid:durableId="668486587">
    <w:abstractNumId w:val="12"/>
  </w:num>
  <w:num w:numId="34" w16cid:durableId="15971785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222944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130876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425885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538213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20125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576207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776585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Liu">
    <w15:presenceInfo w15:providerId="None" w15:userId="John Liu"/>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C0"/>
    <w:rsid w:val="000031B7"/>
    <w:rsid w:val="00020525"/>
    <w:rsid w:val="000215BB"/>
    <w:rsid w:val="000857C3"/>
    <w:rsid w:val="000B2AE2"/>
    <w:rsid w:val="000B7D7B"/>
    <w:rsid w:val="000E3498"/>
    <w:rsid w:val="001214C2"/>
    <w:rsid w:val="001417F4"/>
    <w:rsid w:val="0014333C"/>
    <w:rsid w:val="00160D81"/>
    <w:rsid w:val="001661E3"/>
    <w:rsid w:val="001750C0"/>
    <w:rsid w:val="001E2F50"/>
    <w:rsid w:val="001E4954"/>
    <w:rsid w:val="001F3CA2"/>
    <w:rsid w:val="00215FFA"/>
    <w:rsid w:val="00221EE9"/>
    <w:rsid w:val="002433DD"/>
    <w:rsid w:val="00271936"/>
    <w:rsid w:val="0027459C"/>
    <w:rsid w:val="002D1F3F"/>
    <w:rsid w:val="002F605C"/>
    <w:rsid w:val="00342D36"/>
    <w:rsid w:val="00354DEB"/>
    <w:rsid w:val="00362A89"/>
    <w:rsid w:val="003753AC"/>
    <w:rsid w:val="003F2AC8"/>
    <w:rsid w:val="00422D28"/>
    <w:rsid w:val="00427F5E"/>
    <w:rsid w:val="00447566"/>
    <w:rsid w:val="00454EB8"/>
    <w:rsid w:val="0046005B"/>
    <w:rsid w:val="00496116"/>
    <w:rsid w:val="004E08A6"/>
    <w:rsid w:val="004E66DB"/>
    <w:rsid w:val="00521F40"/>
    <w:rsid w:val="0053179C"/>
    <w:rsid w:val="00534753"/>
    <w:rsid w:val="0053536B"/>
    <w:rsid w:val="00541F17"/>
    <w:rsid w:val="005602CD"/>
    <w:rsid w:val="0056177F"/>
    <w:rsid w:val="00595B39"/>
    <w:rsid w:val="005A5380"/>
    <w:rsid w:val="005E69B9"/>
    <w:rsid w:val="005F3B00"/>
    <w:rsid w:val="00607256"/>
    <w:rsid w:val="006116DD"/>
    <w:rsid w:val="0064117D"/>
    <w:rsid w:val="00656EF2"/>
    <w:rsid w:val="0066457C"/>
    <w:rsid w:val="006E546D"/>
    <w:rsid w:val="007259F2"/>
    <w:rsid w:val="00790FC7"/>
    <w:rsid w:val="007B3E9D"/>
    <w:rsid w:val="00866874"/>
    <w:rsid w:val="00887174"/>
    <w:rsid w:val="008A4222"/>
    <w:rsid w:val="008A5766"/>
    <w:rsid w:val="008A6BF2"/>
    <w:rsid w:val="008B2081"/>
    <w:rsid w:val="008B2832"/>
    <w:rsid w:val="008F42EF"/>
    <w:rsid w:val="00922A7D"/>
    <w:rsid w:val="00927DF2"/>
    <w:rsid w:val="00951335"/>
    <w:rsid w:val="009F64AC"/>
    <w:rsid w:val="00A2326F"/>
    <w:rsid w:val="00A416C8"/>
    <w:rsid w:val="00A51135"/>
    <w:rsid w:val="00A60671"/>
    <w:rsid w:val="00A653B5"/>
    <w:rsid w:val="00A71509"/>
    <w:rsid w:val="00A80A20"/>
    <w:rsid w:val="00AC1F52"/>
    <w:rsid w:val="00AC36E0"/>
    <w:rsid w:val="00AF3424"/>
    <w:rsid w:val="00B20365"/>
    <w:rsid w:val="00B22A84"/>
    <w:rsid w:val="00B22E0F"/>
    <w:rsid w:val="00B3163A"/>
    <w:rsid w:val="00B50B08"/>
    <w:rsid w:val="00B664DA"/>
    <w:rsid w:val="00BA48D1"/>
    <w:rsid w:val="00BB7DC0"/>
    <w:rsid w:val="00BC30DA"/>
    <w:rsid w:val="00BC3EC6"/>
    <w:rsid w:val="00BF4C5D"/>
    <w:rsid w:val="00C10984"/>
    <w:rsid w:val="00C14B75"/>
    <w:rsid w:val="00C24087"/>
    <w:rsid w:val="00C547FB"/>
    <w:rsid w:val="00C662C0"/>
    <w:rsid w:val="00CA54F6"/>
    <w:rsid w:val="00CC377D"/>
    <w:rsid w:val="00CD34F7"/>
    <w:rsid w:val="00D00808"/>
    <w:rsid w:val="00D30273"/>
    <w:rsid w:val="00D361C9"/>
    <w:rsid w:val="00D433B2"/>
    <w:rsid w:val="00DA5A41"/>
    <w:rsid w:val="00DB3AD7"/>
    <w:rsid w:val="00DB4052"/>
    <w:rsid w:val="00DB5B5E"/>
    <w:rsid w:val="00DB77CA"/>
    <w:rsid w:val="00E14650"/>
    <w:rsid w:val="00E62398"/>
    <w:rsid w:val="00E87879"/>
    <w:rsid w:val="00E900DA"/>
    <w:rsid w:val="00EA188A"/>
    <w:rsid w:val="00EC353B"/>
    <w:rsid w:val="00EE14A0"/>
    <w:rsid w:val="00F13D79"/>
    <w:rsid w:val="00F170A7"/>
    <w:rsid w:val="00F3531F"/>
    <w:rsid w:val="00F525C1"/>
    <w:rsid w:val="00FA5DC3"/>
    <w:rsid w:val="00FB0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53E23"/>
  <w15:chartTrackingRefBased/>
  <w15:docId w15:val="{D0DB9A70-98A1-4D71-B825-A48CEAB5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66"/>
    <w:rPr>
      <w:rFonts w:ascii="Book Antiqua" w:eastAsia="Times New Roman" w:hAnsi="Book Antiqua"/>
      <w:sz w:val="22"/>
      <w:lang w:val="en-US" w:eastAsia="en-US"/>
    </w:rPr>
  </w:style>
  <w:style w:type="paragraph" w:styleId="Heading1">
    <w:name w:val="heading 1"/>
    <w:aliases w:val="Contents - level1,Spec Heading 1"/>
    <w:basedOn w:val="Normal"/>
    <w:next w:val="Heading2"/>
    <w:link w:val="Heading1Char"/>
    <w:autoRedefine/>
    <w:qFormat/>
    <w:rsid w:val="0064117D"/>
    <w:pPr>
      <w:keepNext/>
      <w:numPr>
        <w:numId w:val="1"/>
      </w:numPr>
      <w:tabs>
        <w:tab w:val="clear" w:pos="1142"/>
        <w:tab w:val="num" w:pos="432"/>
      </w:tabs>
      <w:spacing w:before="160"/>
      <w:ind w:left="432"/>
      <w:outlineLvl w:val="0"/>
    </w:pPr>
    <w:rPr>
      <w:rFonts w:ascii="Calibri" w:hAnsi="Calibri" w:cs="Calibri"/>
      <w:caps/>
      <w:kern w:val="28"/>
      <w:szCs w:val="24"/>
      <w:u w:val="single"/>
    </w:rPr>
  </w:style>
  <w:style w:type="paragraph" w:styleId="Heading2">
    <w:name w:val="heading 2"/>
    <w:aliases w:val="Spec Heading 2,n"/>
    <w:basedOn w:val="Normal"/>
    <w:next w:val="Heading3"/>
    <w:link w:val="Heading2Char"/>
    <w:autoRedefine/>
    <w:qFormat/>
    <w:rsid w:val="00541F17"/>
    <w:pPr>
      <w:keepNext/>
      <w:keepLines/>
      <w:numPr>
        <w:ilvl w:val="1"/>
        <w:numId w:val="31"/>
      </w:numPr>
      <w:spacing w:before="160" w:after="160"/>
      <w:outlineLvl w:val="1"/>
    </w:pPr>
    <w:rPr>
      <w:rFonts w:ascii="Calibri" w:hAnsi="Calibri" w:cs="Calibri"/>
      <w:szCs w:val="24"/>
      <w:u w:val="single"/>
    </w:rPr>
  </w:style>
  <w:style w:type="paragraph" w:styleId="Heading3">
    <w:name w:val="heading 3"/>
    <w:aliases w:val="Spec Heading 3"/>
    <w:basedOn w:val="Normal"/>
    <w:link w:val="Heading3Char"/>
    <w:autoRedefine/>
    <w:qFormat/>
    <w:rsid w:val="00A71509"/>
    <w:pPr>
      <w:numPr>
        <w:ilvl w:val="2"/>
        <w:numId w:val="31"/>
      </w:numPr>
      <w:spacing w:before="80"/>
      <w:outlineLvl w:val="2"/>
    </w:pPr>
    <w:rPr>
      <w:rFonts w:ascii="Calibri" w:hAnsi="Calibri" w:cs="Calibri"/>
      <w:szCs w:val="24"/>
    </w:rPr>
  </w:style>
  <w:style w:type="paragraph" w:styleId="Heading4">
    <w:name w:val="heading 4"/>
    <w:basedOn w:val="Normal"/>
    <w:link w:val="Heading4Char"/>
    <w:autoRedefine/>
    <w:qFormat/>
    <w:rsid w:val="001417F4"/>
    <w:pPr>
      <w:numPr>
        <w:ilvl w:val="3"/>
        <w:numId w:val="31"/>
      </w:numPr>
      <w:tabs>
        <w:tab w:val="left" w:pos="2250"/>
        <w:tab w:val="left" w:pos="6543"/>
        <w:tab w:val="left" w:pos="6660"/>
      </w:tabs>
      <w:outlineLvl w:val="3"/>
    </w:pPr>
    <w:rPr>
      <w:rFonts w:ascii="Calibri" w:hAnsi="Calibri" w:cs="Calibri"/>
      <w:szCs w:val="22"/>
    </w:rPr>
  </w:style>
  <w:style w:type="paragraph" w:styleId="Heading5">
    <w:name w:val="heading 5"/>
    <w:basedOn w:val="Normal"/>
    <w:link w:val="Heading5Char"/>
    <w:autoRedefine/>
    <w:qFormat/>
    <w:rsid w:val="001417F4"/>
    <w:pPr>
      <w:numPr>
        <w:ilvl w:val="4"/>
        <w:numId w:val="12"/>
      </w:numPr>
      <w:outlineLvl w:val="4"/>
    </w:pPr>
    <w:rPr>
      <w:rFonts w:ascii="Calibri" w:hAnsi="Calibri"/>
      <w:szCs w:val="24"/>
    </w:rPr>
  </w:style>
  <w:style w:type="paragraph" w:styleId="Heading6">
    <w:name w:val="heading 6"/>
    <w:basedOn w:val="Normal"/>
    <w:link w:val="Heading6Char"/>
    <w:qFormat/>
    <w:rsid w:val="0064117D"/>
    <w:pPr>
      <w:numPr>
        <w:ilvl w:val="5"/>
        <w:numId w:val="12"/>
      </w:numPr>
      <w:spacing w:after="240"/>
      <w:outlineLvl w:val="5"/>
    </w:pPr>
    <w:rPr>
      <w:rFonts w:ascii="Times New Roman" w:hAnsi="Times New Roman"/>
      <w:sz w:val="24"/>
      <w:szCs w:val="24"/>
    </w:rPr>
  </w:style>
  <w:style w:type="paragraph" w:styleId="Heading7">
    <w:name w:val="heading 7"/>
    <w:basedOn w:val="Normal"/>
    <w:link w:val="Heading7Char"/>
    <w:qFormat/>
    <w:rsid w:val="0064117D"/>
    <w:pPr>
      <w:numPr>
        <w:ilvl w:val="6"/>
        <w:numId w:val="12"/>
      </w:numPr>
      <w:spacing w:after="240"/>
      <w:outlineLvl w:val="6"/>
    </w:pPr>
    <w:rPr>
      <w:rFonts w:ascii="Times New Roman" w:hAnsi="Times New Roman"/>
      <w:sz w:val="24"/>
      <w:szCs w:val="24"/>
    </w:rPr>
  </w:style>
  <w:style w:type="paragraph" w:styleId="Heading8">
    <w:name w:val="heading 8"/>
    <w:basedOn w:val="Normal"/>
    <w:link w:val="Heading8Char"/>
    <w:qFormat/>
    <w:rsid w:val="0064117D"/>
    <w:pPr>
      <w:numPr>
        <w:ilvl w:val="7"/>
        <w:numId w:val="12"/>
      </w:numPr>
      <w:spacing w:after="240"/>
      <w:outlineLvl w:val="7"/>
    </w:pPr>
    <w:rPr>
      <w:rFonts w:ascii="Times New Roman" w:hAnsi="Times New Roman"/>
      <w:sz w:val="24"/>
      <w:szCs w:val="24"/>
    </w:rPr>
  </w:style>
  <w:style w:type="paragraph" w:styleId="Heading9">
    <w:name w:val="heading 9"/>
    <w:aliases w:val="Spec Header"/>
    <w:basedOn w:val="Normal"/>
    <w:link w:val="Heading9Char"/>
    <w:qFormat/>
    <w:rsid w:val="0064117D"/>
    <w:pPr>
      <w:numPr>
        <w:ilvl w:val="8"/>
        <w:numId w:val="12"/>
      </w:numPr>
      <w:spacing w:after="240"/>
      <w:outlineLvl w:val="8"/>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4117D"/>
    <w:pPr>
      <w:jc w:val="center"/>
    </w:pPr>
    <w:rPr>
      <w:rFonts w:ascii="Times New Roman" w:hAnsi="Times New Roman"/>
      <w:b/>
      <w:sz w:val="24"/>
      <w:szCs w:val="24"/>
      <w:lang w:val="en-CA"/>
    </w:rPr>
  </w:style>
  <w:style w:type="character" w:customStyle="1" w:styleId="HeaderChar">
    <w:name w:val="Header Char"/>
    <w:link w:val="Header"/>
    <w:rsid w:val="0064117D"/>
    <w:rPr>
      <w:rFonts w:ascii="Times New Roman" w:eastAsia="Times New Roman" w:hAnsi="Times New Roman" w:cs="Times New Roman"/>
      <w:b/>
      <w:sz w:val="24"/>
      <w:szCs w:val="24"/>
    </w:rPr>
  </w:style>
  <w:style w:type="paragraph" w:styleId="Footer">
    <w:name w:val="footer"/>
    <w:basedOn w:val="Normal"/>
    <w:link w:val="FooterChar"/>
    <w:rsid w:val="0064117D"/>
    <w:pPr>
      <w:tabs>
        <w:tab w:val="right" w:pos="9360"/>
      </w:tabs>
    </w:pPr>
    <w:rPr>
      <w:rFonts w:ascii="Times New Roman" w:hAnsi="Times New Roman"/>
      <w:caps/>
      <w:sz w:val="20"/>
      <w:szCs w:val="24"/>
      <w:lang w:val="en-CA"/>
    </w:rPr>
  </w:style>
  <w:style w:type="character" w:customStyle="1" w:styleId="FooterChar">
    <w:name w:val="Footer Char"/>
    <w:link w:val="Footer"/>
    <w:rsid w:val="0064117D"/>
    <w:rPr>
      <w:rFonts w:ascii="Times New Roman" w:eastAsia="Times New Roman" w:hAnsi="Times New Roman" w:cs="Times New Roman"/>
      <w:caps/>
      <w:sz w:val="20"/>
      <w:szCs w:val="24"/>
    </w:rPr>
  </w:style>
  <w:style w:type="paragraph" w:styleId="BalloonText">
    <w:name w:val="Balloon Text"/>
    <w:basedOn w:val="Normal"/>
    <w:link w:val="BalloonTextChar"/>
    <w:rsid w:val="0064117D"/>
    <w:rPr>
      <w:rFonts w:ascii="Tahoma" w:hAnsi="Tahoma" w:cs="Tahoma"/>
      <w:sz w:val="16"/>
      <w:szCs w:val="16"/>
    </w:rPr>
  </w:style>
  <w:style w:type="character" w:customStyle="1" w:styleId="BalloonTextChar">
    <w:name w:val="Balloon Text Char"/>
    <w:link w:val="BalloonText"/>
    <w:rsid w:val="0064117D"/>
    <w:rPr>
      <w:rFonts w:ascii="Tahoma" w:eastAsia="Times New Roman" w:hAnsi="Tahoma" w:cs="Tahoma"/>
      <w:sz w:val="16"/>
      <w:szCs w:val="16"/>
      <w:lang w:val="en-US"/>
    </w:rPr>
  </w:style>
  <w:style w:type="paragraph" w:styleId="BlockText">
    <w:name w:val="Block Text"/>
    <w:basedOn w:val="Normal"/>
    <w:rsid w:val="00447566"/>
    <w:pPr>
      <w:spacing w:after="120"/>
      <w:ind w:left="1440" w:right="1440"/>
    </w:pPr>
  </w:style>
  <w:style w:type="paragraph" w:styleId="BodyText">
    <w:name w:val="Body Text"/>
    <w:basedOn w:val="Normal"/>
    <w:link w:val="BodyTextChar"/>
    <w:rsid w:val="0064117D"/>
    <w:pPr>
      <w:spacing w:after="240"/>
    </w:pPr>
    <w:rPr>
      <w:rFonts w:ascii="Times New Roman" w:hAnsi="Times New Roman"/>
      <w:sz w:val="24"/>
      <w:szCs w:val="24"/>
    </w:rPr>
  </w:style>
  <w:style w:type="character" w:customStyle="1" w:styleId="BodyTextChar">
    <w:name w:val="Body Text Char"/>
    <w:link w:val="BodyText"/>
    <w:rsid w:val="00447566"/>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64117D"/>
    <w:pPr>
      <w:tabs>
        <w:tab w:val="left" w:pos="720"/>
        <w:tab w:val="left" w:pos="1440"/>
      </w:tabs>
      <w:suppressAutoHyphens/>
      <w:ind w:left="2160" w:hanging="720"/>
    </w:pPr>
    <w:rPr>
      <w:rFonts w:ascii="Times New (W1)" w:hAnsi="Times New (W1)"/>
      <w:color w:val="000000"/>
      <w:sz w:val="20"/>
      <w:szCs w:val="24"/>
      <w:lang w:val="en-CA" w:eastAsia="en-CA"/>
    </w:rPr>
  </w:style>
  <w:style w:type="character" w:customStyle="1" w:styleId="BodyTextIndent2Char">
    <w:name w:val="Body Text Indent 2 Char"/>
    <w:link w:val="BodyTextIndent2"/>
    <w:rsid w:val="0064117D"/>
    <w:rPr>
      <w:rFonts w:ascii="Times New (W1)" w:eastAsia="Times New Roman" w:hAnsi="Times New (W1)" w:cs="Times New Roman"/>
      <w:color w:val="000000"/>
      <w:sz w:val="20"/>
      <w:szCs w:val="24"/>
      <w:lang w:eastAsia="en-CA"/>
    </w:rPr>
  </w:style>
  <w:style w:type="paragraph" w:customStyle="1" w:styleId="Bullet">
    <w:name w:val="Bullet"/>
    <w:basedOn w:val="BodyText"/>
    <w:next w:val="BodyText"/>
    <w:rsid w:val="00447566"/>
  </w:style>
  <w:style w:type="paragraph" w:styleId="Caption">
    <w:name w:val="caption"/>
    <w:basedOn w:val="Main-Head"/>
    <w:next w:val="Normal"/>
    <w:qFormat/>
    <w:rsid w:val="00447566"/>
    <w:pPr>
      <w:keepNext/>
      <w:spacing w:after="240"/>
    </w:pPr>
    <w:rPr>
      <w:b w:val="0"/>
      <w:i/>
      <w:sz w:val="20"/>
    </w:rPr>
  </w:style>
  <w:style w:type="character" w:styleId="CommentReference">
    <w:name w:val="annotation reference"/>
    <w:rsid w:val="0064117D"/>
    <w:rPr>
      <w:sz w:val="16"/>
      <w:szCs w:val="16"/>
    </w:rPr>
  </w:style>
  <w:style w:type="paragraph" w:styleId="CommentText">
    <w:name w:val="annotation text"/>
    <w:basedOn w:val="Normal"/>
    <w:link w:val="CommentTextChar"/>
    <w:rsid w:val="0064117D"/>
    <w:rPr>
      <w:rFonts w:ascii="Times New Roman" w:hAnsi="Times New Roman"/>
      <w:sz w:val="20"/>
    </w:rPr>
  </w:style>
  <w:style w:type="character" w:customStyle="1" w:styleId="CommentTextChar">
    <w:name w:val="Comment Text Char"/>
    <w:link w:val="CommentText"/>
    <w:rsid w:val="0064117D"/>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rsid w:val="0064117D"/>
    <w:rPr>
      <w:b/>
      <w:bCs/>
    </w:rPr>
  </w:style>
  <w:style w:type="character" w:customStyle="1" w:styleId="CommentSubjectChar">
    <w:name w:val="Comment Subject Char"/>
    <w:link w:val="CommentSubject"/>
    <w:rsid w:val="0064117D"/>
    <w:rPr>
      <w:rFonts w:ascii="Times New Roman" w:eastAsia="Times New Roman" w:hAnsi="Times New Roman" w:cs="Times New Roman"/>
      <w:b/>
      <w:bCs/>
      <w:sz w:val="20"/>
      <w:szCs w:val="20"/>
      <w:lang w:val="en-US"/>
    </w:rPr>
  </w:style>
  <w:style w:type="character" w:customStyle="1" w:styleId="Heading1Char">
    <w:name w:val="Heading 1 Char"/>
    <w:aliases w:val="Contents - level1 Char,Spec Heading 1 Char"/>
    <w:link w:val="Heading1"/>
    <w:rsid w:val="0064117D"/>
    <w:rPr>
      <w:rFonts w:eastAsia="Times New Roman" w:cs="Calibri"/>
      <w:caps/>
      <w:kern w:val="28"/>
      <w:szCs w:val="24"/>
      <w:u w:val="single"/>
      <w:lang w:val="en-US"/>
    </w:rPr>
  </w:style>
  <w:style w:type="character" w:customStyle="1" w:styleId="Heading2Char">
    <w:name w:val="Heading 2 Char"/>
    <w:aliases w:val="Spec Heading 2 Char,n Char"/>
    <w:link w:val="Heading2"/>
    <w:rsid w:val="00541F17"/>
    <w:rPr>
      <w:rFonts w:eastAsia="Times New Roman" w:cs="Calibri"/>
      <w:sz w:val="22"/>
      <w:szCs w:val="24"/>
      <w:u w:val="single"/>
    </w:rPr>
  </w:style>
  <w:style w:type="paragraph" w:customStyle="1" w:styleId="Main-Head">
    <w:name w:val="Main-Head"/>
    <w:basedOn w:val="Normal"/>
    <w:next w:val="BodyText"/>
    <w:link w:val="Main-HeadChar"/>
    <w:rsid w:val="00447566"/>
    <w:rPr>
      <w:rFonts w:ascii="Arial Narrow" w:hAnsi="Arial Narrow"/>
      <w:b/>
    </w:rPr>
  </w:style>
  <w:style w:type="character" w:customStyle="1" w:styleId="Main-HeadChar">
    <w:name w:val="Main-Head Char"/>
    <w:link w:val="Main-Head"/>
    <w:rsid w:val="00447566"/>
    <w:rPr>
      <w:rFonts w:ascii="Arial Narrow" w:eastAsia="Times New Roman" w:hAnsi="Arial Narrow" w:cs="Times New Roman"/>
      <w:b/>
      <w:szCs w:val="20"/>
      <w:lang w:val="en-US"/>
    </w:rPr>
  </w:style>
  <w:style w:type="paragraph" w:customStyle="1" w:styleId="Contents">
    <w:name w:val="Contents"/>
    <w:basedOn w:val="Heading1"/>
    <w:next w:val="BodyText"/>
    <w:rsid w:val="00447566"/>
  </w:style>
  <w:style w:type="paragraph" w:customStyle="1" w:styleId="CSA">
    <w:name w:val="CSA"/>
    <w:basedOn w:val="BodyText"/>
    <w:next w:val="Heading1"/>
    <w:rsid w:val="00447566"/>
    <w:pPr>
      <w:keepNext/>
      <w:spacing w:after="0"/>
    </w:pPr>
    <w:rPr>
      <w:b/>
      <w:caps/>
      <w:sz w:val="20"/>
    </w:rPr>
  </w:style>
  <w:style w:type="paragraph" w:customStyle="1" w:styleId="Default">
    <w:name w:val="Default"/>
    <w:rsid w:val="00447566"/>
    <w:pPr>
      <w:autoSpaceDE w:val="0"/>
      <w:autoSpaceDN w:val="0"/>
      <w:adjustRightInd w:val="0"/>
    </w:pPr>
    <w:rPr>
      <w:rFonts w:ascii="Arial" w:eastAsia="Times New Roman" w:hAnsi="Arial" w:cs="Arial"/>
      <w:color w:val="000000"/>
      <w:sz w:val="24"/>
      <w:szCs w:val="24"/>
      <w:lang w:eastAsia="en-US"/>
    </w:rPr>
  </w:style>
  <w:style w:type="paragraph" w:customStyle="1" w:styleId="Divider">
    <w:name w:val="Divider"/>
    <w:basedOn w:val="Normal"/>
    <w:next w:val="BlockText"/>
    <w:rsid w:val="00447566"/>
    <w:pPr>
      <w:pBdr>
        <w:bottom w:val="single" w:sz="6" w:space="1" w:color="auto"/>
      </w:pBdr>
      <w:spacing w:before="10800"/>
      <w:jc w:val="right"/>
    </w:pPr>
    <w:rPr>
      <w:b/>
      <w:sz w:val="40"/>
    </w:rPr>
  </w:style>
  <w:style w:type="paragraph" w:customStyle="1" w:styleId="EndofSection">
    <w:name w:val="End of Section"/>
    <w:basedOn w:val="Normal"/>
    <w:rsid w:val="0064117D"/>
    <w:pPr>
      <w:suppressAutoHyphens/>
      <w:spacing w:before="240"/>
      <w:jc w:val="center"/>
    </w:pPr>
    <w:rPr>
      <w:rFonts w:ascii="Times New Roman" w:hAnsi="Times New Roman"/>
      <w:spacing w:val="-3"/>
      <w:sz w:val="24"/>
      <w:szCs w:val="24"/>
      <w:lang w:val="en-CA"/>
    </w:rPr>
  </w:style>
  <w:style w:type="paragraph" w:customStyle="1" w:styleId="Exhibit--Number">
    <w:name w:val="Exhibit--Number"/>
    <w:basedOn w:val="Main-Head"/>
    <w:next w:val="Normal"/>
    <w:rsid w:val="00447566"/>
    <w:pPr>
      <w:spacing w:before="160"/>
    </w:pPr>
    <w:rPr>
      <w:caps/>
      <w:sz w:val="18"/>
    </w:rPr>
  </w:style>
  <w:style w:type="paragraph" w:customStyle="1" w:styleId="Exhibit--Title">
    <w:name w:val="Exhibit--Title"/>
    <w:basedOn w:val="Exhibit--Number"/>
    <w:next w:val="Normal"/>
    <w:rsid w:val="00447566"/>
    <w:pPr>
      <w:spacing w:before="0"/>
    </w:pPr>
    <w:rPr>
      <w:b w:val="0"/>
      <w:caps w:val="0"/>
      <w:sz w:val="20"/>
    </w:rPr>
  </w:style>
  <w:style w:type="paragraph" w:customStyle="1" w:styleId="Exhibit--Caption">
    <w:name w:val="Exhibit--Caption"/>
    <w:basedOn w:val="Exhibit--Title"/>
    <w:next w:val="BodyText"/>
    <w:rsid w:val="00447566"/>
    <w:rPr>
      <w:i/>
    </w:rPr>
  </w:style>
  <w:style w:type="paragraph" w:customStyle="1" w:styleId="Flysheet">
    <w:name w:val="Flysheet"/>
    <w:basedOn w:val="Normal"/>
    <w:rsid w:val="00447566"/>
    <w:pPr>
      <w:jc w:val="right"/>
    </w:pPr>
    <w:rPr>
      <w:rFonts w:ascii="Arial Narrow" w:hAnsi="Arial Narrow"/>
      <w:b/>
      <w:sz w:val="28"/>
    </w:rPr>
  </w:style>
  <w:style w:type="paragraph" w:customStyle="1" w:styleId="FlysheetCont">
    <w:name w:val="Flysheet Cont"/>
    <w:basedOn w:val="Normal"/>
    <w:rsid w:val="00447566"/>
    <w:pPr>
      <w:spacing w:before="9720"/>
      <w:jc w:val="right"/>
    </w:pPr>
    <w:rPr>
      <w:rFonts w:ascii="Arial Narrow" w:hAnsi="Arial Narrow"/>
      <w:b/>
      <w:sz w:val="28"/>
    </w:rPr>
  </w:style>
  <w:style w:type="paragraph" w:customStyle="1" w:styleId="FlysheetTitle">
    <w:name w:val="Flysheet Title"/>
    <w:basedOn w:val="Normal"/>
    <w:rsid w:val="00447566"/>
    <w:pPr>
      <w:spacing w:before="9720"/>
      <w:jc w:val="right"/>
    </w:pPr>
    <w:rPr>
      <w:rFonts w:ascii="Arial Narrow" w:hAnsi="Arial Narrow"/>
      <w:b/>
      <w:sz w:val="28"/>
    </w:rPr>
  </w:style>
  <w:style w:type="character" w:styleId="FootnoteReference">
    <w:name w:val="footnote reference"/>
    <w:semiHidden/>
    <w:rsid w:val="00447566"/>
    <w:rPr>
      <w:rFonts w:ascii="Arial" w:hAnsi="Arial"/>
      <w:spacing w:val="0"/>
      <w:position w:val="6"/>
      <w:sz w:val="16"/>
    </w:rPr>
  </w:style>
  <w:style w:type="paragraph" w:styleId="FootnoteText">
    <w:name w:val="footnote text"/>
    <w:basedOn w:val="BodyText"/>
    <w:link w:val="FootnoteTextChar"/>
    <w:semiHidden/>
    <w:rsid w:val="00447566"/>
    <w:pPr>
      <w:spacing w:after="0"/>
    </w:pPr>
    <w:rPr>
      <w:rFonts w:ascii="Arial" w:hAnsi="Arial"/>
      <w:sz w:val="16"/>
    </w:rPr>
  </w:style>
  <w:style w:type="character" w:customStyle="1" w:styleId="FootnoteTextChar">
    <w:name w:val="Footnote Text Char"/>
    <w:link w:val="FootnoteText"/>
    <w:semiHidden/>
    <w:rsid w:val="00447566"/>
    <w:rPr>
      <w:rFonts w:ascii="Arial" w:eastAsia="Times New Roman" w:hAnsi="Arial" w:cs="Times New Roman"/>
      <w:sz w:val="16"/>
      <w:szCs w:val="20"/>
      <w:lang w:val="en-US"/>
    </w:rPr>
  </w:style>
  <w:style w:type="character" w:customStyle="1" w:styleId="Heading3Char">
    <w:name w:val="Heading 3 Char"/>
    <w:aliases w:val="Spec Heading 3 Char"/>
    <w:link w:val="Heading3"/>
    <w:rsid w:val="00A71509"/>
    <w:rPr>
      <w:rFonts w:eastAsia="Times New Roman" w:cs="Calibri"/>
      <w:sz w:val="22"/>
      <w:szCs w:val="24"/>
    </w:rPr>
  </w:style>
  <w:style w:type="character" w:customStyle="1" w:styleId="Heading4Char">
    <w:name w:val="Heading 4 Char"/>
    <w:link w:val="Heading4"/>
    <w:rsid w:val="001417F4"/>
    <w:rPr>
      <w:rFonts w:eastAsia="Times New Roman" w:cs="Calibri"/>
      <w:sz w:val="22"/>
      <w:szCs w:val="22"/>
    </w:rPr>
  </w:style>
  <w:style w:type="character" w:customStyle="1" w:styleId="Heading5Char">
    <w:name w:val="Heading 5 Char"/>
    <w:link w:val="Heading5"/>
    <w:rsid w:val="001417F4"/>
    <w:rPr>
      <w:rFonts w:eastAsia="Times New Roman"/>
      <w:sz w:val="22"/>
      <w:szCs w:val="24"/>
    </w:rPr>
  </w:style>
  <w:style w:type="character" w:customStyle="1" w:styleId="Heading6Char">
    <w:name w:val="Heading 6 Char"/>
    <w:link w:val="Heading6"/>
    <w:rsid w:val="0064117D"/>
    <w:rPr>
      <w:rFonts w:ascii="Times New Roman" w:eastAsia="Times New Roman" w:hAnsi="Times New Roman" w:cs="Times New Roman"/>
      <w:sz w:val="24"/>
      <w:szCs w:val="24"/>
      <w:lang w:val="en-US"/>
    </w:rPr>
  </w:style>
  <w:style w:type="character" w:customStyle="1" w:styleId="Heading7Char">
    <w:name w:val="Heading 7 Char"/>
    <w:link w:val="Heading7"/>
    <w:rsid w:val="0064117D"/>
    <w:rPr>
      <w:rFonts w:ascii="Times New Roman" w:eastAsia="Times New Roman" w:hAnsi="Times New Roman" w:cs="Times New Roman"/>
      <w:sz w:val="24"/>
      <w:szCs w:val="24"/>
      <w:lang w:val="en-US"/>
    </w:rPr>
  </w:style>
  <w:style w:type="character" w:customStyle="1" w:styleId="Heading8Char">
    <w:name w:val="Heading 8 Char"/>
    <w:link w:val="Heading8"/>
    <w:rsid w:val="0064117D"/>
    <w:rPr>
      <w:rFonts w:ascii="Times New Roman" w:eastAsia="Times New Roman" w:hAnsi="Times New Roman" w:cs="Times New Roman"/>
      <w:sz w:val="24"/>
      <w:szCs w:val="24"/>
      <w:lang w:val="en-US"/>
    </w:rPr>
  </w:style>
  <w:style w:type="character" w:customStyle="1" w:styleId="Heading9Char">
    <w:name w:val="Heading 9 Char"/>
    <w:aliases w:val="Spec Header Char"/>
    <w:link w:val="Heading9"/>
    <w:rsid w:val="0064117D"/>
    <w:rPr>
      <w:rFonts w:ascii="Times New Roman" w:eastAsia="Times New Roman" w:hAnsi="Times New Roman" w:cs="Times New Roman"/>
      <w:sz w:val="24"/>
      <w:szCs w:val="24"/>
      <w:lang w:val="en-US"/>
    </w:rPr>
  </w:style>
  <w:style w:type="paragraph" w:styleId="ListBullet">
    <w:name w:val="List Bullet"/>
    <w:basedOn w:val="Normal"/>
    <w:rsid w:val="0064117D"/>
    <w:pPr>
      <w:tabs>
        <w:tab w:val="num" w:pos="360"/>
      </w:tabs>
      <w:spacing w:after="220"/>
      <w:ind w:left="360" w:hanging="360"/>
      <w:contextualSpacing/>
      <w:jc w:val="both"/>
    </w:pPr>
    <w:rPr>
      <w:rFonts w:ascii="Times New Roman" w:hAnsi="Times New Roman"/>
      <w:sz w:val="24"/>
      <w:lang w:val="en-CA"/>
    </w:rPr>
  </w:style>
  <w:style w:type="paragraph" w:styleId="NormalIndent">
    <w:name w:val="Normal Indent"/>
    <w:basedOn w:val="Normal"/>
    <w:rsid w:val="00447566"/>
    <w:pPr>
      <w:ind w:left="360"/>
    </w:pPr>
  </w:style>
  <w:style w:type="paragraph" w:customStyle="1" w:styleId="NormalTableText">
    <w:name w:val="Normal Table Text"/>
    <w:basedOn w:val="Normal"/>
    <w:rsid w:val="00447566"/>
    <w:pPr>
      <w:widowControl w:val="0"/>
      <w:spacing w:before="60" w:after="60"/>
    </w:pPr>
    <w:rPr>
      <w:rFonts w:ascii="Arial" w:hAnsi="Arial"/>
      <w:sz w:val="20"/>
      <w:lang w:val="en-GB"/>
    </w:rPr>
  </w:style>
  <w:style w:type="paragraph" w:customStyle="1" w:styleId="Number">
    <w:name w:val="Number"/>
    <w:basedOn w:val="BodyText"/>
    <w:next w:val="BodyText"/>
    <w:rsid w:val="00447566"/>
    <w:pPr>
      <w:spacing w:after="0"/>
      <w:ind w:left="360" w:hanging="360"/>
    </w:pPr>
  </w:style>
  <w:style w:type="paragraph" w:customStyle="1" w:styleId="Other">
    <w:name w:val="Other"/>
    <w:basedOn w:val="Normal"/>
    <w:rsid w:val="00447566"/>
    <w:pPr>
      <w:widowControl w:val="0"/>
      <w:autoSpaceDE w:val="0"/>
      <w:autoSpaceDN w:val="0"/>
      <w:adjustRightInd w:val="0"/>
    </w:pPr>
    <w:rPr>
      <w:rFonts w:ascii="Courier New" w:hAnsi="Courier New" w:cs="Courier New"/>
      <w:sz w:val="24"/>
      <w:szCs w:val="24"/>
    </w:rPr>
  </w:style>
  <w:style w:type="character" w:styleId="PageNumber">
    <w:name w:val="page number"/>
    <w:rsid w:val="0064117D"/>
    <w:rPr>
      <w:dstrike w:val="0"/>
      <w:vertAlign w:val="baseline"/>
    </w:rPr>
  </w:style>
  <w:style w:type="paragraph" w:styleId="PlainText">
    <w:name w:val="Plain Text"/>
    <w:basedOn w:val="Normal"/>
    <w:link w:val="PlainTextChar"/>
    <w:rsid w:val="00447566"/>
    <w:rPr>
      <w:rFonts w:ascii="Courier New" w:hAnsi="Courier New"/>
      <w:sz w:val="20"/>
    </w:rPr>
  </w:style>
  <w:style w:type="character" w:customStyle="1" w:styleId="PlainTextChar">
    <w:name w:val="Plain Text Char"/>
    <w:link w:val="PlainText"/>
    <w:rsid w:val="00447566"/>
    <w:rPr>
      <w:rFonts w:ascii="Courier New" w:eastAsia="Times New Roman" w:hAnsi="Courier New" w:cs="Times New Roman"/>
      <w:sz w:val="20"/>
      <w:szCs w:val="20"/>
      <w:lang w:val="en-US"/>
    </w:rPr>
  </w:style>
  <w:style w:type="paragraph" w:customStyle="1" w:styleId="Style1">
    <w:name w:val="Style1"/>
    <w:basedOn w:val="Normal"/>
    <w:rsid w:val="00447566"/>
    <w:pPr>
      <w:tabs>
        <w:tab w:val="left" w:pos="1080"/>
        <w:tab w:val="left" w:pos="4320"/>
      </w:tabs>
      <w:spacing w:before="120" w:after="120" w:line="320" w:lineRule="atLeast"/>
    </w:pPr>
  </w:style>
  <w:style w:type="paragraph" w:customStyle="1" w:styleId="Style2">
    <w:name w:val="Style2"/>
    <w:basedOn w:val="Normal"/>
    <w:rsid w:val="00447566"/>
    <w:pPr>
      <w:tabs>
        <w:tab w:val="left" w:pos="4320"/>
        <w:tab w:val="left" w:pos="9471"/>
      </w:tabs>
      <w:spacing w:before="120" w:after="120" w:line="320" w:lineRule="atLeast"/>
    </w:pPr>
    <w:rPr>
      <w:rFonts w:ascii="Wingdings" w:hAnsi="Wingdings"/>
      <w:snapToGrid w:val="0"/>
    </w:rPr>
  </w:style>
  <w:style w:type="paragraph" w:customStyle="1" w:styleId="Style3">
    <w:name w:val="Style3"/>
    <w:basedOn w:val="Normal"/>
    <w:rsid w:val="00447566"/>
    <w:pPr>
      <w:numPr>
        <w:numId w:val="2"/>
      </w:numPr>
      <w:tabs>
        <w:tab w:val="left" w:pos="720"/>
        <w:tab w:val="left" w:pos="1440"/>
        <w:tab w:val="left" w:pos="2160"/>
        <w:tab w:val="left" w:pos="2880"/>
      </w:tabs>
      <w:spacing w:before="120" w:after="120" w:line="320" w:lineRule="atLeast"/>
      <w:jc w:val="both"/>
    </w:pPr>
    <w:rPr>
      <w:snapToGrid w:val="0"/>
      <w:color w:val="000000"/>
    </w:rPr>
  </w:style>
  <w:style w:type="paragraph" w:styleId="Subtitle">
    <w:name w:val="Subtitle"/>
    <w:basedOn w:val="Normal"/>
    <w:next w:val="Normal"/>
    <w:link w:val="SubtitleChar"/>
    <w:qFormat/>
    <w:rsid w:val="00447566"/>
    <w:pPr>
      <w:numPr>
        <w:ilvl w:val="1"/>
      </w:numPr>
      <w:spacing w:after="160"/>
    </w:pPr>
    <w:rPr>
      <w:rFonts w:ascii="Calibri" w:hAnsi="Calibri"/>
      <w:color w:val="5A5A5A"/>
      <w:spacing w:val="15"/>
      <w:szCs w:val="22"/>
    </w:rPr>
  </w:style>
  <w:style w:type="character" w:customStyle="1" w:styleId="SubtitleChar">
    <w:name w:val="Subtitle Char"/>
    <w:link w:val="Subtitle"/>
    <w:rsid w:val="00447566"/>
    <w:rPr>
      <w:rFonts w:eastAsia="Times New Roman"/>
      <w:color w:val="5A5A5A"/>
      <w:spacing w:val="15"/>
      <w:lang w:val="en-US"/>
    </w:rPr>
  </w:style>
  <w:style w:type="paragraph" w:customStyle="1" w:styleId="TableHead">
    <w:name w:val="Table Head"/>
    <w:basedOn w:val="Normal"/>
    <w:next w:val="Normal"/>
    <w:rsid w:val="00447566"/>
    <w:pPr>
      <w:spacing w:before="80" w:after="80"/>
      <w:jc w:val="center"/>
    </w:pPr>
    <w:rPr>
      <w:rFonts w:ascii="Arial" w:hAnsi="Arial"/>
      <w:b/>
      <w:sz w:val="18"/>
    </w:rPr>
  </w:style>
  <w:style w:type="paragraph" w:customStyle="1" w:styleId="TableBody">
    <w:name w:val="Table Body"/>
    <w:basedOn w:val="TableHead"/>
    <w:rsid w:val="00447566"/>
    <w:pPr>
      <w:jc w:val="left"/>
    </w:pPr>
    <w:rPr>
      <w:b w:val="0"/>
    </w:rPr>
  </w:style>
  <w:style w:type="paragraph" w:customStyle="1" w:styleId="TableFlysheet">
    <w:name w:val="Table Flysheet"/>
    <w:basedOn w:val="Normal"/>
    <w:rsid w:val="00447566"/>
    <w:pPr>
      <w:jc w:val="right"/>
    </w:pPr>
    <w:rPr>
      <w:rFonts w:ascii="Arial Narrow" w:hAnsi="Arial Narrow"/>
      <w:b/>
      <w:sz w:val="28"/>
    </w:rPr>
  </w:style>
  <w:style w:type="paragraph" w:customStyle="1" w:styleId="TableFlysheetCont">
    <w:name w:val="Table Flysheet Cont"/>
    <w:basedOn w:val="Normal"/>
    <w:rsid w:val="00447566"/>
    <w:pPr>
      <w:spacing w:before="9720"/>
      <w:jc w:val="right"/>
    </w:pPr>
    <w:rPr>
      <w:rFonts w:ascii="Arial Narrow" w:hAnsi="Arial Narrow"/>
      <w:b/>
      <w:sz w:val="28"/>
    </w:rPr>
  </w:style>
  <w:style w:type="paragraph" w:customStyle="1" w:styleId="TableFlysheetTitle">
    <w:name w:val="Table Flysheet Title"/>
    <w:basedOn w:val="Normal"/>
    <w:rsid w:val="00447566"/>
    <w:pPr>
      <w:spacing w:before="9720"/>
      <w:jc w:val="right"/>
    </w:pPr>
    <w:rPr>
      <w:rFonts w:ascii="Arial Narrow" w:hAnsi="Arial Narrow"/>
      <w:b/>
      <w:sz w:val="28"/>
    </w:rPr>
  </w:style>
  <w:style w:type="paragraph" w:customStyle="1" w:styleId="TableHeading">
    <w:name w:val="Table Heading"/>
    <w:basedOn w:val="Normal"/>
    <w:rsid w:val="00447566"/>
    <w:pPr>
      <w:widowControl w:val="0"/>
      <w:spacing w:before="60" w:after="60"/>
    </w:pPr>
    <w:rPr>
      <w:rFonts w:ascii="Arial" w:hAnsi="Arial"/>
      <w:b/>
      <w:sz w:val="20"/>
      <w:lang w:val="en-GB"/>
    </w:rPr>
  </w:style>
  <w:style w:type="paragraph" w:customStyle="1" w:styleId="TableNotes">
    <w:name w:val="Table Notes"/>
    <w:basedOn w:val="TableBody"/>
    <w:rsid w:val="00447566"/>
    <w:pPr>
      <w:spacing w:after="320"/>
    </w:pPr>
  </w:style>
  <w:style w:type="paragraph" w:customStyle="1" w:styleId="Tick">
    <w:name w:val="Tick"/>
    <w:basedOn w:val="BodyText"/>
    <w:next w:val="BodyText"/>
    <w:rsid w:val="00447566"/>
    <w:pPr>
      <w:spacing w:after="0"/>
      <w:ind w:left="720" w:hanging="360"/>
    </w:pPr>
  </w:style>
  <w:style w:type="paragraph" w:styleId="Title">
    <w:name w:val="Title"/>
    <w:basedOn w:val="Normal"/>
    <w:link w:val="TitleChar"/>
    <w:qFormat/>
    <w:rsid w:val="0064117D"/>
    <w:pPr>
      <w:widowControl w:val="0"/>
      <w:autoSpaceDE w:val="0"/>
      <w:autoSpaceDN w:val="0"/>
      <w:adjustRightInd w:val="0"/>
    </w:pPr>
    <w:rPr>
      <w:rFonts w:ascii="Courier New" w:hAnsi="Courier New" w:cs="Courier New"/>
      <w:sz w:val="24"/>
      <w:szCs w:val="24"/>
    </w:rPr>
  </w:style>
  <w:style w:type="character" w:customStyle="1" w:styleId="TitleChar">
    <w:name w:val="Title Char"/>
    <w:link w:val="Title"/>
    <w:rsid w:val="0064117D"/>
    <w:rPr>
      <w:rFonts w:ascii="Courier New" w:eastAsia="Times New Roman" w:hAnsi="Courier New" w:cs="Courier New"/>
      <w:sz w:val="24"/>
      <w:szCs w:val="24"/>
      <w:lang w:val="en-US"/>
    </w:rPr>
  </w:style>
  <w:style w:type="paragraph" w:styleId="TOC1">
    <w:name w:val="toc 1"/>
    <w:basedOn w:val="Normal"/>
    <w:next w:val="Normal"/>
    <w:uiPriority w:val="39"/>
    <w:rsid w:val="0064117D"/>
    <w:pPr>
      <w:tabs>
        <w:tab w:val="left" w:pos="1080"/>
        <w:tab w:val="right" w:leader="dot" w:pos="9360"/>
      </w:tabs>
      <w:spacing w:before="240" w:after="240"/>
      <w:ind w:left="1080" w:hanging="1080"/>
    </w:pPr>
    <w:rPr>
      <w:rFonts w:ascii="Times New Roman" w:hAnsi="Times New Roman"/>
      <w:b/>
      <w:caps/>
      <w:sz w:val="24"/>
      <w:szCs w:val="24"/>
      <w:lang w:val="en-CA"/>
    </w:rPr>
  </w:style>
  <w:style w:type="paragraph" w:styleId="TOC2">
    <w:name w:val="toc 2"/>
    <w:basedOn w:val="Normal"/>
    <w:next w:val="Normal"/>
    <w:uiPriority w:val="39"/>
    <w:rsid w:val="0064117D"/>
    <w:pPr>
      <w:tabs>
        <w:tab w:val="left" w:pos="1080"/>
        <w:tab w:val="right" w:leader="dot" w:pos="9360"/>
      </w:tabs>
      <w:ind w:left="1080" w:hanging="1080"/>
    </w:pPr>
    <w:rPr>
      <w:rFonts w:ascii="Times New Roman" w:hAnsi="Times New Roman"/>
      <w:caps/>
      <w:szCs w:val="24"/>
      <w:lang w:val="en-CA"/>
    </w:rPr>
  </w:style>
  <w:style w:type="paragraph" w:styleId="TOC3">
    <w:name w:val="toc 3"/>
    <w:basedOn w:val="Normal"/>
    <w:next w:val="Normal"/>
    <w:autoRedefine/>
    <w:semiHidden/>
    <w:rsid w:val="0064117D"/>
    <w:pPr>
      <w:spacing w:after="220"/>
      <w:ind w:left="1440" w:hanging="720"/>
    </w:pPr>
    <w:rPr>
      <w:rFonts w:ascii="Arial" w:hAnsi="Arial"/>
      <w:szCs w:val="24"/>
      <w:lang w:val="en-CA"/>
    </w:rPr>
  </w:style>
  <w:style w:type="paragraph" w:styleId="TOC4">
    <w:name w:val="toc 4"/>
    <w:basedOn w:val="TOC3"/>
    <w:next w:val="TOC5"/>
    <w:autoRedefine/>
    <w:semiHidden/>
    <w:rsid w:val="00447566"/>
    <w:pPr>
      <w:tabs>
        <w:tab w:val="left" w:pos="2880"/>
      </w:tabs>
      <w:ind w:left="2160"/>
    </w:pPr>
  </w:style>
  <w:style w:type="paragraph" w:styleId="TOC5">
    <w:name w:val="toc 5"/>
    <w:basedOn w:val="Normal"/>
    <w:next w:val="Normal"/>
    <w:autoRedefine/>
    <w:semiHidden/>
    <w:rsid w:val="00447566"/>
    <w:pPr>
      <w:ind w:left="880"/>
    </w:pPr>
  </w:style>
  <w:style w:type="paragraph" w:styleId="ListParagraph">
    <w:name w:val="List Paragraph"/>
    <w:basedOn w:val="Normal"/>
    <w:uiPriority w:val="34"/>
    <w:qFormat/>
    <w:rsid w:val="0064117D"/>
    <w:pPr>
      <w:spacing w:after="220"/>
      <w:ind w:left="720"/>
    </w:pPr>
    <w:rPr>
      <w:rFonts w:ascii="Calibri" w:eastAsia="Calibri" w:hAnsi="Calibri"/>
      <w:szCs w:val="22"/>
    </w:rPr>
  </w:style>
  <w:style w:type="paragraph" w:customStyle="1" w:styleId="ApendixHeading3-B">
    <w:name w:val="Apendix Heading 3 - B"/>
    <w:basedOn w:val="Normal"/>
    <w:next w:val="Normal"/>
    <w:autoRedefine/>
    <w:rsid w:val="0064117D"/>
    <w:pPr>
      <w:numPr>
        <w:numId w:val="15"/>
      </w:numPr>
    </w:pPr>
    <w:rPr>
      <w:rFonts w:ascii="Times New (W1)" w:hAnsi="Times New (W1)"/>
      <w:snapToGrid w:val="0"/>
      <w:sz w:val="20"/>
      <w:szCs w:val="24"/>
      <w:lang w:val="en-CA"/>
    </w:rPr>
  </w:style>
  <w:style w:type="paragraph" w:customStyle="1" w:styleId="AppA-Heading2">
    <w:name w:val="AppA - Heading 2"/>
    <w:basedOn w:val="Heading2"/>
    <w:next w:val="Normal"/>
    <w:autoRedefine/>
    <w:rsid w:val="0064117D"/>
    <w:pPr>
      <w:numPr>
        <w:ilvl w:val="0"/>
        <w:numId w:val="0"/>
      </w:numPr>
      <w:tabs>
        <w:tab w:val="num" w:pos="720"/>
      </w:tabs>
      <w:spacing w:after="180"/>
      <w:ind w:left="720" w:hanging="720"/>
      <w:jc w:val="both"/>
    </w:pPr>
    <w:rPr>
      <w:rFonts w:cs="Arial"/>
      <w:bCs/>
      <w:iCs/>
      <w:szCs w:val="28"/>
      <w:lang w:val="en-CA" w:eastAsia="en-CA"/>
    </w:rPr>
  </w:style>
  <w:style w:type="paragraph" w:customStyle="1" w:styleId="AppA-Heading3">
    <w:name w:val="AppA - Heading 3"/>
    <w:basedOn w:val="Heading3"/>
    <w:next w:val="Normal"/>
    <w:autoRedefine/>
    <w:rsid w:val="0064117D"/>
    <w:pPr>
      <w:widowControl w:val="0"/>
      <w:numPr>
        <w:numId w:val="13"/>
      </w:numPr>
      <w:tabs>
        <w:tab w:val="clear" w:pos="1440"/>
      </w:tabs>
      <w:spacing w:after="180"/>
      <w:jc w:val="both"/>
    </w:pPr>
    <w:rPr>
      <w:rFonts w:cs="Arial"/>
      <w:szCs w:val="22"/>
      <w:lang w:val="en-CA" w:eastAsia="en-CA"/>
    </w:rPr>
  </w:style>
  <w:style w:type="paragraph" w:customStyle="1" w:styleId="AppB-Heading2">
    <w:name w:val="AppB - Heading 2"/>
    <w:basedOn w:val="Heading2"/>
    <w:next w:val="Normal"/>
    <w:autoRedefine/>
    <w:rsid w:val="0064117D"/>
    <w:pPr>
      <w:numPr>
        <w:numId w:val="14"/>
      </w:numPr>
      <w:spacing w:after="180"/>
    </w:pPr>
    <w:rPr>
      <w:rFonts w:cs="Arial"/>
      <w:bCs/>
      <w:iCs/>
      <w:snapToGrid w:val="0"/>
      <w:szCs w:val="28"/>
      <w:lang w:val="en-CA"/>
    </w:rPr>
  </w:style>
  <w:style w:type="paragraph" w:customStyle="1" w:styleId="AppC-Heading2">
    <w:name w:val="AppC - Heading 2"/>
    <w:basedOn w:val="AppB-Heading2"/>
    <w:next w:val="Normal"/>
    <w:autoRedefine/>
    <w:rsid w:val="0064117D"/>
    <w:pPr>
      <w:numPr>
        <w:ilvl w:val="0"/>
        <w:numId w:val="0"/>
      </w:numPr>
    </w:pPr>
  </w:style>
  <w:style w:type="paragraph" w:customStyle="1" w:styleId="Appendix">
    <w:name w:val="Appendix"/>
    <w:basedOn w:val="Normal"/>
    <w:rsid w:val="0064117D"/>
    <w:pPr>
      <w:jc w:val="right"/>
    </w:pPr>
    <w:rPr>
      <w:rFonts w:ascii="Times New (W1)" w:hAnsi="Times New (W1)"/>
      <w:sz w:val="52"/>
      <w:szCs w:val="24"/>
      <w:lang w:val="en-CA" w:eastAsia="en-CA"/>
    </w:rPr>
  </w:style>
  <w:style w:type="paragraph" w:customStyle="1" w:styleId="AppendixHeading2">
    <w:name w:val="Appendix Heading 2"/>
    <w:basedOn w:val="Normal"/>
    <w:next w:val="Normal"/>
    <w:autoRedefine/>
    <w:rsid w:val="0064117D"/>
    <w:rPr>
      <w:rFonts w:ascii="Arial" w:hAnsi="Arial"/>
      <w:b/>
      <w:i/>
      <w:snapToGrid w:val="0"/>
      <w:sz w:val="20"/>
      <w:szCs w:val="24"/>
      <w:lang w:val="en-CA"/>
    </w:rPr>
  </w:style>
  <w:style w:type="paragraph" w:customStyle="1" w:styleId="AppendixHeading3-C">
    <w:name w:val="Appendix Heading 3 - C"/>
    <w:basedOn w:val="Normal"/>
    <w:next w:val="Normal"/>
    <w:autoRedefine/>
    <w:rsid w:val="0064117D"/>
    <w:pPr>
      <w:keepNext/>
      <w:outlineLvl w:val="1"/>
    </w:pPr>
    <w:rPr>
      <w:rFonts w:ascii="Arial" w:hAnsi="Arial"/>
      <w:b/>
      <w:i/>
      <w:snapToGrid w:val="0"/>
      <w:sz w:val="20"/>
      <w:szCs w:val="24"/>
      <w:lang w:val="en-CA"/>
    </w:rPr>
  </w:style>
  <w:style w:type="paragraph" w:customStyle="1" w:styleId="AppendixHeading2-D">
    <w:name w:val="Appendix Heading 2 - D"/>
    <w:basedOn w:val="AppendixHeading3-C"/>
    <w:next w:val="Normal"/>
    <w:autoRedefine/>
    <w:rsid w:val="0064117D"/>
    <w:pPr>
      <w:numPr>
        <w:ilvl w:val="1"/>
        <w:numId w:val="15"/>
      </w:numPr>
    </w:pPr>
  </w:style>
  <w:style w:type="paragraph" w:customStyle="1" w:styleId="AppF-HeadingF">
    <w:name w:val="AppF - Heading F"/>
    <w:basedOn w:val="AppA-Heading2"/>
    <w:next w:val="Normal"/>
    <w:autoRedefine/>
    <w:rsid w:val="0064117D"/>
    <w:pPr>
      <w:numPr>
        <w:ilvl w:val="1"/>
        <w:numId w:val="16"/>
      </w:numPr>
    </w:pPr>
  </w:style>
  <w:style w:type="paragraph" w:customStyle="1" w:styleId="AppG-Heading2">
    <w:name w:val="AppG - Heading 2"/>
    <w:basedOn w:val="Heading2"/>
    <w:next w:val="Normal"/>
    <w:autoRedefine/>
    <w:rsid w:val="0064117D"/>
    <w:pPr>
      <w:numPr>
        <w:numId w:val="17"/>
      </w:numPr>
      <w:spacing w:after="180"/>
      <w:jc w:val="both"/>
    </w:pPr>
    <w:rPr>
      <w:rFonts w:cs="Arial"/>
      <w:bCs/>
      <w:iCs/>
      <w:snapToGrid w:val="0"/>
      <w:szCs w:val="28"/>
      <w:lang w:val="en-CA"/>
    </w:rPr>
  </w:style>
  <w:style w:type="paragraph" w:customStyle="1" w:styleId="AppH-Heading2">
    <w:name w:val="AppH - Heading 2"/>
    <w:basedOn w:val="Heading2"/>
    <w:next w:val="Normal"/>
    <w:autoRedefine/>
    <w:rsid w:val="0064117D"/>
    <w:pPr>
      <w:numPr>
        <w:numId w:val="18"/>
      </w:numPr>
      <w:spacing w:after="180"/>
      <w:jc w:val="both"/>
    </w:pPr>
    <w:rPr>
      <w:rFonts w:cs="Arial"/>
      <w:bCs/>
      <w:iCs/>
      <w:snapToGrid w:val="0"/>
      <w:szCs w:val="28"/>
      <w:lang w:val="en-CA"/>
    </w:rPr>
  </w:style>
  <w:style w:type="paragraph" w:customStyle="1" w:styleId="AppI-Heading2">
    <w:name w:val="AppI - Heading 2"/>
    <w:basedOn w:val="Heading2"/>
    <w:next w:val="Normal"/>
    <w:autoRedefine/>
    <w:rsid w:val="0064117D"/>
    <w:pPr>
      <w:numPr>
        <w:numId w:val="19"/>
      </w:numPr>
      <w:spacing w:after="180"/>
      <w:jc w:val="both"/>
    </w:pPr>
    <w:rPr>
      <w:rFonts w:cs="Arial"/>
      <w:bCs/>
      <w:iCs/>
      <w:snapToGrid w:val="0"/>
      <w:szCs w:val="28"/>
      <w:lang w:val="en-CA"/>
    </w:rPr>
  </w:style>
  <w:style w:type="paragraph" w:customStyle="1" w:styleId="AppJ-Heading2">
    <w:name w:val="AppJ - Heading 2"/>
    <w:basedOn w:val="Heading2"/>
    <w:next w:val="Normal"/>
    <w:autoRedefine/>
    <w:rsid w:val="0064117D"/>
    <w:pPr>
      <w:numPr>
        <w:numId w:val="20"/>
      </w:numPr>
      <w:spacing w:after="180"/>
      <w:jc w:val="both"/>
    </w:pPr>
    <w:rPr>
      <w:rFonts w:cs="Arial"/>
      <w:bCs/>
      <w:iCs/>
      <w:snapToGrid w:val="0"/>
      <w:szCs w:val="28"/>
      <w:lang w:val="en-CA"/>
    </w:rPr>
  </w:style>
  <w:style w:type="paragraph" w:styleId="BodyTextIndent">
    <w:name w:val="Body Text Indent"/>
    <w:basedOn w:val="Normal"/>
    <w:link w:val="BodyTextIndentChar"/>
    <w:rsid w:val="0064117D"/>
    <w:pPr>
      <w:spacing w:after="120"/>
      <w:ind w:left="360"/>
    </w:pPr>
    <w:rPr>
      <w:rFonts w:ascii="Times New Roman" w:hAnsi="Times New Roman"/>
      <w:sz w:val="24"/>
      <w:szCs w:val="24"/>
    </w:rPr>
  </w:style>
  <w:style w:type="character" w:customStyle="1" w:styleId="BodyTextIndentChar">
    <w:name w:val="Body Text Indent Char"/>
    <w:link w:val="BodyTextIndent"/>
    <w:rsid w:val="0064117D"/>
    <w:rPr>
      <w:rFonts w:ascii="Times New Roman" w:eastAsia="Times New Roman" w:hAnsi="Times New Roman" w:cs="Times New Roman"/>
      <w:sz w:val="24"/>
      <w:szCs w:val="24"/>
      <w:lang w:val="en-US"/>
    </w:rPr>
  </w:style>
  <w:style w:type="paragraph" w:styleId="BodyTextIndent3">
    <w:name w:val="Body Text Indent 3"/>
    <w:basedOn w:val="Normal"/>
    <w:link w:val="BodyTextIndent3Char"/>
    <w:semiHidden/>
    <w:rsid w:val="0064117D"/>
    <w:pPr>
      <w:tabs>
        <w:tab w:val="left" w:pos="720"/>
        <w:tab w:val="left" w:pos="1440"/>
      </w:tabs>
      <w:suppressAutoHyphens/>
      <w:ind w:left="1440" w:hanging="720"/>
    </w:pPr>
    <w:rPr>
      <w:rFonts w:ascii="Times New (W1)" w:hAnsi="Times New (W1)"/>
      <w:color w:val="000000"/>
      <w:sz w:val="20"/>
      <w:szCs w:val="24"/>
      <w:lang w:val="en-CA" w:eastAsia="en-CA"/>
    </w:rPr>
  </w:style>
  <w:style w:type="character" w:customStyle="1" w:styleId="BodyTextIndent3Char">
    <w:name w:val="Body Text Indent 3 Char"/>
    <w:link w:val="BodyTextIndent3"/>
    <w:semiHidden/>
    <w:rsid w:val="0064117D"/>
    <w:rPr>
      <w:rFonts w:ascii="Times New (W1)" w:eastAsia="Times New Roman" w:hAnsi="Times New (W1)" w:cs="Times New Roman"/>
      <w:color w:val="000000"/>
      <w:sz w:val="20"/>
      <w:szCs w:val="24"/>
      <w:lang w:eastAsia="en-CA"/>
    </w:rPr>
  </w:style>
  <w:style w:type="paragraph" w:customStyle="1" w:styleId="Clause1">
    <w:name w:val="Clause 1"/>
    <w:basedOn w:val="Normal"/>
    <w:link w:val="Clause1Char"/>
    <w:rsid w:val="0064117D"/>
    <w:pPr>
      <w:numPr>
        <w:ilvl w:val="2"/>
        <w:numId w:val="21"/>
      </w:numPr>
      <w:tabs>
        <w:tab w:val="left" w:pos="720"/>
      </w:tabs>
      <w:spacing w:after="240"/>
    </w:pPr>
    <w:rPr>
      <w:rFonts w:ascii="Arial" w:hAnsi="Arial"/>
      <w:sz w:val="20"/>
      <w:lang w:val="en-CA"/>
    </w:rPr>
  </w:style>
  <w:style w:type="character" w:customStyle="1" w:styleId="Clause1Char">
    <w:name w:val="Clause 1 Char"/>
    <w:link w:val="Clause1"/>
    <w:rsid w:val="0064117D"/>
    <w:rPr>
      <w:rFonts w:ascii="Arial" w:eastAsia="Times New Roman" w:hAnsi="Arial" w:cs="Times New Roman"/>
      <w:sz w:val="20"/>
      <w:szCs w:val="20"/>
    </w:rPr>
  </w:style>
  <w:style w:type="paragraph" w:customStyle="1" w:styleId="Clause2">
    <w:name w:val="Clause 2"/>
    <w:basedOn w:val="Clause1"/>
    <w:rsid w:val="0064117D"/>
    <w:pPr>
      <w:numPr>
        <w:ilvl w:val="3"/>
      </w:numPr>
      <w:tabs>
        <w:tab w:val="num" w:pos="2880"/>
      </w:tabs>
    </w:pPr>
  </w:style>
  <w:style w:type="paragraph" w:customStyle="1" w:styleId="Clause3">
    <w:name w:val="Clause 3"/>
    <w:basedOn w:val="Clause2"/>
    <w:rsid w:val="0064117D"/>
    <w:pPr>
      <w:numPr>
        <w:ilvl w:val="4"/>
      </w:numPr>
      <w:tabs>
        <w:tab w:val="clear" w:pos="2880"/>
        <w:tab w:val="num" w:pos="360"/>
        <w:tab w:val="num" w:pos="3240"/>
        <w:tab w:val="num" w:pos="3600"/>
      </w:tabs>
    </w:pPr>
  </w:style>
  <w:style w:type="paragraph" w:customStyle="1" w:styleId="CSIOUTLINE">
    <w:name w:val="CSI OUTLINE"/>
    <w:basedOn w:val="Normal"/>
    <w:rsid w:val="0064117D"/>
    <w:pPr>
      <w:numPr>
        <w:numId w:val="22"/>
      </w:numPr>
      <w:spacing w:after="220"/>
    </w:pPr>
    <w:rPr>
      <w:rFonts w:ascii="Times" w:hAnsi="Times"/>
      <w:szCs w:val="24"/>
    </w:rPr>
  </w:style>
  <w:style w:type="paragraph" w:styleId="DocumentMap">
    <w:name w:val="Document Map"/>
    <w:basedOn w:val="Normal"/>
    <w:link w:val="DocumentMapChar"/>
    <w:uiPriority w:val="99"/>
    <w:semiHidden/>
    <w:unhideWhenUsed/>
    <w:rsid w:val="0064117D"/>
    <w:pPr>
      <w:spacing w:after="220"/>
    </w:pPr>
    <w:rPr>
      <w:rFonts w:ascii="Tahoma" w:hAnsi="Tahoma"/>
      <w:sz w:val="16"/>
      <w:szCs w:val="16"/>
      <w:lang w:val="en-CA"/>
    </w:rPr>
  </w:style>
  <w:style w:type="character" w:customStyle="1" w:styleId="DocumentMapChar">
    <w:name w:val="Document Map Char"/>
    <w:link w:val="DocumentMap"/>
    <w:uiPriority w:val="99"/>
    <w:semiHidden/>
    <w:rsid w:val="0064117D"/>
    <w:rPr>
      <w:rFonts w:ascii="Tahoma" w:eastAsia="Times New Roman" w:hAnsi="Tahoma" w:cs="Times New Roman"/>
      <w:sz w:val="16"/>
      <w:szCs w:val="16"/>
    </w:rPr>
  </w:style>
  <w:style w:type="paragraph" w:customStyle="1" w:styleId="EndofSec">
    <w:name w:val="EndofSec"/>
    <w:basedOn w:val="Normal"/>
    <w:autoRedefine/>
    <w:rsid w:val="0064117D"/>
    <w:pPr>
      <w:spacing w:after="220"/>
      <w:jc w:val="center"/>
    </w:pPr>
    <w:rPr>
      <w:rFonts w:ascii="Arial" w:hAnsi="Arial"/>
      <w:b/>
      <w:caps/>
      <w:szCs w:val="24"/>
      <w:lang w:val="en-CA"/>
    </w:rPr>
  </w:style>
  <w:style w:type="paragraph" w:customStyle="1" w:styleId="Figure">
    <w:name w:val="Figure"/>
    <w:basedOn w:val="Normal"/>
    <w:rsid w:val="0064117D"/>
    <w:pPr>
      <w:widowControl w:val="0"/>
      <w:tabs>
        <w:tab w:val="left" w:pos="720"/>
        <w:tab w:val="left" w:pos="1440"/>
      </w:tabs>
      <w:suppressAutoHyphens/>
      <w:ind w:left="1440" w:hanging="720"/>
    </w:pPr>
    <w:rPr>
      <w:rFonts w:ascii="Times New (W1)" w:hAnsi="Times New (W1)"/>
      <w:snapToGrid w:val="0"/>
      <w:color w:val="000000"/>
      <w:sz w:val="20"/>
      <w:szCs w:val="24"/>
      <w:lang w:val="en-CA"/>
    </w:rPr>
  </w:style>
  <w:style w:type="table" w:customStyle="1" w:styleId="GridTable1Light1">
    <w:name w:val="Grid Table 1 Light1"/>
    <w:basedOn w:val="TableNormal"/>
    <w:uiPriority w:val="46"/>
    <w:rsid w:val="0064117D"/>
    <w:rPr>
      <w:rFonts w:ascii="Times New Roman" w:eastAsia="Times New Roman" w:hAnsi="Times New Roman"/>
      <w:lang w:eastAsia="en-CA"/>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Header2">
    <w:name w:val="Header2"/>
    <w:basedOn w:val="Heading9"/>
    <w:link w:val="Header2Char"/>
    <w:qFormat/>
    <w:rsid w:val="0064117D"/>
    <w:pPr>
      <w:numPr>
        <w:ilvl w:val="0"/>
        <w:numId w:val="0"/>
      </w:numPr>
      <w:tabs>
        <w:tab w:val="center" w:pos="4320"/>
        <w:tab w:val="right" w:pos="8640"/>
      </w:tabs>
      <w:spacing w:after="0"/>
      <w:jc w:val="center"/>
    </w:pPr>
    <w:rPr>
      <w:rFonts w:ascii="Arial" w:hAnsi="Arial"/>
      <w:b/>
      <w:sz w:val="22"/>
      <w:lang w:val="en-CA"/>
    </w:rPr>
  </w:style>
  <w:style w:type="character" w:customStyle="1" w:styleId="Header2Char">
    <w:name w:val="Header2 Char"/>
    <w:link w:val="Header2"/>
    <w:rsid w:val="0064117D"/>
    <w:rPr>
      <w:rFonts w:ascii="Arial" w:eastAsia="Times New Roman" w:hAnsi="Arial" w:cs="Times New Roman"/>
      <w:b/>
      <w:szCs w:val="24"/>
    </w:rPr>
  </w:style>
  <w:style w:type="paragraph" w:customStyle="1" w:styleId="Header1">
    <w:name w:val="Header1"/>
    <w:basedOn w:val="Header2"/>
    <w:link w:val="Header1Char"/>
    <w:qFormat/>
    <w:rsid w:val="0064117D"/>
    <w:pPr>
      <w:jc w:val="left"/>
    </w:pPr>
  </w:style>
  <w:style w:type="character" w:customStyle="1" w:styleId="Header1Char">
    <w:name w:val="Header1 Char"/>
    <w:link w:val="Header1"/>
    <w:rsid w:val="0064117D"/>
    <w:rPr>
      <w:rFonts w:ascii="Arial" w:eastAsia="Times New Roman" w:hAnsi="Arial" w:cs="Times New Roman"/>
      <w:b/>
      <w:szCs w:val="24"/>
    </w:rPr>
  </w:style>
  <w:style w:type="paragraph" w:customStyle="1" w:styleId="Header3">
    <w:name w:val="Header3"/>
    <w:basedOn w:val="Heading9"/>
    <w:link w:val="Header3Char"/>
    <w:qFormat/>
    <w:rsid w:val="0064117D"/>
    <w:pPr>
      <w:numPr>
        <w:ilvl w:val="0"/>
        <w:numId w:val="0"/>
      </w:numPr>
      <w:tabs>
        <w:tab w:val="center" w:pos="4320"/>
        <w:tab w:val="right" w:pos="8640"/>
      </w:tabs>
      <w:spacing w:after="0"/>
      <w:jc w:val="center"/>
    </w:pPr>
    <w:rPr>
      <w:rFonts w:ascii="Arial" w:hAnsi="Arial"/>
      <w:b/>
      <w:caps/>
      <w:sz w:val="22"/>
      <w:lang w:val="en-CA"/>
    </w:rPr>
  </w:style>
  <w:style w:type="character" w:customStyle="1" w:styleId="Header3Char">
    <w:name w:val="Header3 Char"/>
    <w:link w:val="Header3"/>
    <w:rsid w:val="0064117D"/>
    <w:rPr>
      <w:rFonts w:ascii="Arial" w:eastAsia="Times New Roman" w:hAnsi="Arial" w:cs="Times New Roman"/>
      <w:b/>
      <w:caps/>
      <w:szCs w:val="24"/>
    </w:rPr>
  </w:style>
  <w:style w:type="paragraph" w:customStyle="1" w:styleId="Header4">
    <w:name w:val="Header4"/>
    <w:basedOn w:val="Heading9"/>
    <w:link w:val="Header4Char"/>
    <w:qFormat/>
    <w:rsid w:val="0064117D"/>
    <w:pPr>
      <w:numPr>
        <w:ilvl w:val="0"/>
        <w:numId w:val="0"/>
      </w:numPr>
      <w:tabs>
        <w:tab w:val="center" w:pos="4320"/>
        <w:tab w:val="right" w:pos="8640"/>
      </w:tabs>
      <w:spacing w:after="0"/>
      <w:jc w:val="right"/>
    </w:pPr>
    <w:rPr>
      <w:rFonts w:ascii="Arial" w:hAnsi="Arial"/>
      <w:b/>
      <w:sz w:val="22"/>
      <w:lang w:val="en-CA"/>
    </w:rPr>
  </w:style>
  <w:style w:type="character" w:customStyle="1" w:styleId="Header4Char">
    <w:name w:val="Header4 Char"/>
    <w:link w:val="Header4"/>
    <w:rsid w:val="0064117D"/>
    <w:rPr>
      <w:rFonts w:ascii="Arial" w:eastAsia="Times New Roman" w:hAnsi="Arial" w:cs="Times New Roman"/>
      <w:b/>
      <w:szCs w:val="24"/>
    </w:rPr>
  </w:style>
  <w:style w:type="paragraph" w:customStyle="1" w:styleId="Heading31">
    <w:name w:val="Heading 3.1"/>
    <w:basedOn w:val="Heading3"/>
    <w:rsid w:val="0064117D"/>
    <w:pPr>
      <w:widowControl w:val="0"/>
      <w:numPr>
        <w:ilvl w:val="0"/>
        <w:numId w:val="0"/>
      </w:numPr>
      <w:tabs>
        <w:tab w:val="num" w:pos="720"/>
        <w:tab w:val="left" w:pos="2160"/>
      </w:tabs>
      <w:spacing w:after="220"/>
      <w:ind w:left="1247"/>
      <w:jc w:val="both"/>
    </w:pPr>
    <w:rPr>
      <w:rFonts w:ascii="Arial" w:hAnsi="Arial" w:cs="Arial"/>
      <w:szCs w:val="22"/>
      <w:lang w:val="en-CA"/>
    </w:rPr>
  </w:style>
  <w:style w:type="paragraph" w:customStyle="1" w:styleId="heading2a">
    <w:name w:val="heading2a"/>
    <w:basedOn w:val="Heading1"/>
    <w:rsid w:val="0064117D"/>
    <w:pPr>
      <w:keepLines/>
      <w:numPr>
        <w:numId w:val="0"/>
      </w:numPr>
      <w:tabs>
        <w:tab w:val="left" w:pos="1440"/>
      </w:tabs>
      <w:suppressAutoHyphens/>
      <w:spacing w:before="0" w:after="180"/>
      <w:ind w:left="1440" w:hanging="1440"/>
      <w:jc w:val="both"/>
    </w:pPr>
    <w:rPr>
      <w:rFonts w:cs="Arial"/>
      <w:b/>
      <w:bCs/>
      <w:caps w:val="0"/>
      <w:color w:val="000000"/>
      <w:kern w:val="32"/>
      <w:szCs w:val="32"/>
      <w:lang w:val="en-CA" w:eastAsia="en-CA"/>
    </w:rPr>
  </w:style>
  <w:style w:type="paragraph" w:customStyle="1" w:styleId="heading3a">
    <w:name w:val="heading3a"/>
    <w:basedOn w:val="Heading2"/>
    <w:rsid w:val="0064117D"/>
    <w:pPr>
      <w:numPr>
        <w:ilvl w:val="0"/>
        <w:numId w:val="0"/>
      </w:numPr>
      <w:tabs>
        <w:tab w:val="left" w:pos="720"/>
        <w:tab w:val="left" w:pos="1440"/>
      </w:tabs>
      <w:suppressAutoHyphens/>
      <w:spacing w:before="120" w:after="180"/>
      <w:ind w:left="720" w:hanging="720"/>
      <w:jc w:val="both"/>
    </w:pPr>
    <w:rPr>
      <w:rFonts w:cs="Arial"/>
      <w:b/>
      <w:bCs/>
      <w:i/>
      <w:iCs/>
      <w:caps/>
      <w:color w:val="000000"/>
      <w:szCs w:val="28"/>
      <w:lang w:val="en-CA" w:eastAsia="en-CA"/>
    </w:rPr>
  </w:style>
  <w:style w:type="character" w:styleId="Hyperlink">
    <w:name w:val="Hyperlink"/>
    <w:rsid w:val="0064117D"/>
    <w:rPr>
      <w:color w:val="0000FF"/>
      <w:u w:val="single"/>
    </w:rPr>
  </w:style>
  <w:style w:type="paragraph" w:customStyle="1" w:styleId="Level1">
    <w:name w:val="Level 1"/>
    <w:basedOn w:val="Normal"/>
    <w:qFormat/>
    <w:rsid w:val="0064117D"/>
    <w:pPr>
      <w:tabs>
        <w:tab w:val="left" w:pos="1440"/>
      </w:tabs>
      <w:spacing w:after="220"/>
    </w:pPr>
    <w:rPr>
      <w:rFonts w:ascii="Arial" w:hAnsi="Arial" w:cs="Arial"/>
      <w:b/>
      <w:lang w:val="en-CA"/>
    </w:rPr>
  </w:style>
  <w:style w:type="paragraph" w:customStyle="1" w:styleId="Level2">
    <w:name w:val="Level 2"/>
    <w:basedOn w:val="Level1"/>
    <w:qFormat/>
    <w:rsid w:val="0064117D"/>
    <w:rPr>
      <w:b w:val="0"/>
      <w:sz w:val="20"/>
    </w:rPr>
  </w:style>
  <w:style w:type="paragraph" w:customStyle="1" w:styleId="Level3">
    <w:name w:val="Level 3"/>
    <w:basedOn w:val="Level2"/>
    <w:qFormat/>
    <w:rsid w:val="0064117D"/>
    <w:pPr>
      <w:tabs>
        <w:tab w:val="left" w:pos="720"/>
      </w:tabs>
      <w:ind w:left="1440" w:hanging="720"/>
    </w:pPr>
  </w:style>
  <w:style w:type="paragraph" w:customStyle="1" w:styleId="Level4">
    <w:name w:val="Level 4"/>
    <w:basedOn w:val="Level3"/>
    <w:qFormat/>
    <w:rsid w:val="0064117D"/>
    <w:pPr>
      <w:ind w:left="2160"/>
    </w:pPr>
  </w:style>
  <w:style w:type="paragraph" w:customStyle="1" w:styleId="P1">
    <w:name w:val="P1"/>
    <w:basedOn w:val="Normal"/>
    <w:rsid w:val="0064117D"/>
    <w:pPr>
      <w:widowControl w:val="0"/>
      <w:tabs>
        <w:tab w:val="left" w:pos="720"/>
      </w:tabs>
      <w:autoSpaceDE w:val="0"/>
      <w:autoSpaceDN w:val="0"/>
      <w:adjustRightInd w:val="0"/>
      <w:ind w:left="720" w:hanging="684"/>
    </w:pPr>
    <w:rPr>
      <w:rFonts w:ascii="Courier New" w:hAnsi="Courier New" w:cs="Courier New"/>
      <w:sz w:val="24"/>
      <w:szCs w:val="24"/>
    </w:rPr>
  </w:style>
  <w:style w:type="paragraph" w:customStyle="1" w:styleId="SectionTitle">
    <w:name w:val="Section Title"/>
    <w:basedOn w:val="Normal"/>
    <w:rsid w:val="0064117D"/>
    <w:pPr>
      <w:tabs>
        <w:tab w:val="left" w:pos="0"/>
      </w:tabs>
      <w:spacing w:after="240"/>
      <w:jc w:val="center"/>
    </w:pPr>
    <w:rPr>
      <w:rFonts w:ascii="Times New Roman" w:hAnsi="Times New Roman"/>
      <w:b/>
      <w:caps/>
      <w:sz w:val="24"/>
      <w:szCs w:val="24"/>
    </w:rPr>
  </w:style>
  <w:style w:type="character" w:customStyle="1" w:styleId="SectName">
    <w:name w:val="SectName"/>
    <w:rsid w:val="0064117D"/>
    <w:rPr>
      <w:rFonts w:ascii="Times New (W1)" w:hAnsi="Times New (W1)"/>
      <w:color w:val="auto"/>
      <w:sz w:val="20"/>
    </w:rPr>
  </w:style>
  <w:style w:type="paragraph" w:customStyle="1" w:styleId="SectName2">
    <w:name w:val="SectName2"/>
    <w:basedOn w:val="Normal"/>
    <w:rsid w:val="0064117D"/>
    <w:pPr>
      <w:spacing w:after="220"/>
    </w:pPr>
    <w:rPr>
      <w:rFonts w:ascii="Arial" w:hAnsi="Arial"/>
      <w:b/>
      <w:szCs w:val="24"/>
      <w:lang w:val="en-CA"/>
    </w:rPr>
  </w:style>
  <w:style w:type="character" w:customStyle="1" w:styleId="SectNo">
    <w:name w:val="SectNo"/>
    <w:rsid w:val="0064117D"/>
    <w:rPr>
      <w:rFonts w:ascii="Times New (W1)" w:hAnsi="Times New (W1)"/>
      <w:color w:val="auto"/>
      <w:sz w:val="20"/>
      <w:u w:val="none"/>
    </w:rPr>
  </w:style>
  <w:style w:type="paragraph" w:customStyle="1" w:styleId="SpecNote">
    <w:name w:val="Spec Note"/>
    <w:basedOn w:val="Normal"/>
    <w:rsid w:val="0064117D"/>
    <w:pPr>
      <w:tabs>
        <w:tab w:val="left" w:pos="1440"/>
      </w:tabs>
      <w:spacing w:line="280" w:lineRule="exact"/>
      <w:ind w:left="1440" w:hanging="1440"/>
    </w:pPr>
    <w:rPr>
      <w:rFonts w:ascii="Times New Roman" w:hAnsi="Times New Roman"/>
      <w:vanish/>
      <w:color w:val="0000FF"/>
      <w:szCs w:val="24"/>
    </w:rPr>
  </w:style>
  <w:style w:type="paragraph" w:customStyle="1" w:styleId="SPECNOTE0">
    <w:name w:val="SPECNOTE"/>
    <w:basedOn w:val="Normal"/>
    <w:rsid w:val="0064117D"/>
    <w:pPr>
      <w:tabs>
        <w:tab w:val="right" w:pos="792"/>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uppressAutoHyphens/>
      <w:spacing w:after="220"/>
      <w:ind w:left="1080" w:hanging="1080"/>
      <w:jc w:val="both"/>
    </w:pPr>
    <w:rPr>
      <w:rFonts w:ascii="Arial" w:hAnsi="Arial"/>
      <w:color w:val="00FF00"/>
      <w:spacing w:val="-2"/>
      <w:szCs w:val="24"/>
      <w:lang w:val="en-CA"/>
    </w:rPr>
  </w:style>
  <w:style w:type="character" w:styleId="Strong">
    <w:name w:val="Strong"/>
    <w:aliases w:val="END OF SECTION"/>
    <w:qFormat/>
    <w:rsid w:val="0064117D"/>
    <w:rPr>
      <w:rFonts w:ascii="Arial" w:hAnsi="Arial" w:cs="Arial"/>
      <w:bCs/>
      <w:caps/>
      <w:sz w:val="20"/>
    </w:rPr>
  </w:style>
  <w:style w:type="paragraph" w:customStyle="1" w:styleId="Subtitle-1">
    <w:name w:val="Subtitle-1"/>
    <w:basedOn w:val="Normal"/>
    <w:next w:val="Normal"/>
    <w:rsid w:val="0064117D"/>
    <w:pPr>
      <w:jc w:val="right"/>
    </w:pPr>
    <w:rPr>
      <w:rFonts w:ascii="Times New (W1)" w:hAnsi="Times New (W1)"/>
      <w:sz w:val="28"/>
      <w:szCs w:val="24"/>
      <w:lang w:val="en-CA" w:eastAsia="en-CA"/>
    </w:rPr>
  </w:style>
  <w:style w:type="table" w:styleId="TableGrid">
    <w:name w:val="Table Grid"/>
    <w:basedOn w:val="TableNormal"/>
    <w:rsid w:val="0064117D"/>
    <w:rPr>
      <w:rFonts w:ascii="Times New Roman" w:eastAsia="Times New Roman" w:hAnsi="Times New Roman"/>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4117D"/>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ascii="Times" w:hAnsi="Times"/>
      <w:sz w:val="24"/>
    </w:rPr>
  </w:style>
  <w:style w:type="paragraph" w:customStyle="1" w:styleId="Title-1">
    <w:name w:val="Title-1"/>
    <w:basedOn w:val="Normal"/>
    <w:next w:val="Normal"/>
    <w:rsid w:val="0064117D"/>
    <w:pPr>
      <w:jc w:val="right"/>
    </w:pPr>
    <w:rPr>
      <w:rFonts w:ascii="Times New (W1)" w:hAnsi="Times New (W1)"/>
      <w:sz w:val="40"/>
      <w:szCs w:val="24"/>
      <w:lang w:val="en-CA" w:eastAsia="en-CA"/>
    </w:rPr>
  </w:style>
  <w:style w:type="paragraph" w:customStyle="1" w:styleId="White">
    <w:name w:val="White"/>
    <w:basedOn w:val="Normal"/>
    <w:link w:val="WhiteChar"/>
    <w:qFormat/>
    <w:rsid w:val="0064117D"/>
    <w:pPr>
      <w:spacing w:after="220"/>
    </w:pPr>
    <w:rPr>
      <w:rFonts w:ascii="Arial" w:hAnsi="Arial"/>
      <w:b/>
      <w:color w:val="FFFFFF"/>
      <w:sz w:val="16"/>
      <w:szCs w:val="16"/>
      <w:lang w:val="en-CA"/>
    </w:rPr>
  </w:style>
  <w:style w:type="character" w:customStyle="1" w:styleId="WhiteChar">
    <w:name w:val="White Char"/>
    <w:link w:val="White"/>
    <w:rsid w:val="0064117D"/>
    <w:rPr>
      <w:rFonts w:ascii="Arial" w:eastAsia="Times New Roman" w:hAnsi="Arial" w:cs="Times New Roman"/>
      <w:b/>
      <w:color w:val="FFFFFF"/>
      <w:sz w:val="16"/>
      <w:szCs w:val="16"/>
    </w:rPr>
  </w:style>
  <w:style w:type="paragraph" w:styleId="Revision">
    <w:name w:val="Revision"/>
    <w:hidden/>
    <w:uiPriority w:val="99"/>
    <w:semiHidden/>
    <w:rsid w:val="001214C2"/>
    <w:rPr>
      <w:rFonts w:ascii="Book Antiqua" w:eastAsia="Times New Roman"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Specifications Update and Control Schematics Development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7363234A-BFAD-4213-896A-4E03778AAD54}"/>
</file>

<file path=customXml/itemProps2.xml><?xml version="1.0" encoding="utf-8"?>
<ds:datastoreItem xmlns:ds="http://schemas.openxmlformats.org/officeDocument/2006/customXml" ds:itemID="{0EF598E2-1BE8-4E99-97DC-F10ABAA5D968}">
  <ds:schemaRefs>
    <ds:schemaRef ds:uri="http://schemas.microsoft.com/sharepoint/v3/contenttype/forms"/>
  </ds:schemaRefs>
</ds:datastoreItem>
</file>

<file path=customXml/itemProps3.xml><?xml version="1.0" encoding="utf-8"?>
<ds:datastoreItem xmlns:ds="http://schemas.openxmlformats.org/officeDocument/2006/customXml" ds:itemID="{5FF33CFF-B947-401A-B5A2-EAD93AB00665}">
  <ds:schemaRefs>
    <ds:schemaRef ds:uri="http://schemas.openxmlformats.org/officeDocument/2006/bibliography"/>
  </ds:schemaRefs>
</ds:datastoreItem>
</file>

<file path=customXml/itemProps4.xml><?xml version="1.0" encoding="utf-8"?>
<ds:datastoreItem xmlns:ds="http://schemas.openxmlformats.org/officeDocument/2006/customXml" ds:itemID="{81046619-C82D-4369-B568-939E117FEB3F}">
  <ds:schemaRefs>
    <ds:schemaRef ds:uri="http://schemas.microsoft.com/office/2006/metadata/properties"/>
    <ds:schemaRef ds:uri="http://schemas.microsoft.com/office/infopath/2007/PartnerControls"/>
    <ds:schemaRef ds:uri="842cd523-47d6-43d6-8211-471f8d7272d8"/>
    <ds:schemaRef ds:uri="d6d05743-d6d0-46ac-98bc-99f29ab3bcad"/>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5.xml><?xml version="1.0" encoding="utf-8"?>
<ds:datastoreItem xmlns:ds="http://schemas.openxmlformats.org/officeDocument/2006/customXml" ds:itemID="{B9CD456E-11F6-4078-85CC-E4CBA83D9C4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3274</Words>
  <Characters>18666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16223 Motor Starters Up To 600V</vt:lpstr>
    </vt:vector>
  </TitlesOfParts>
  <Company>EEI</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16223 Motor Starters Up To 600V</dc:title>
  <dc:subject/>
  <dc:creator>Amanda Hetherington</dc:creator>
  <cp:keywords/>
  <cp:lastModifiedBy>Radulovic, Nicole</cp:lastModifiedBy>
  <cp:revision>2</cp:revision>
  <dcterms:created xsi:type="dcterms:W3CDTF">2022-11-04T20:38:00Z</dcterms:created>
  <dcterms:modified xsi:type="dcterms:W3CDTF">2022-11-04T20:38:00Z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0x010100BF8E50B80A32C040A85FB450FB26C9E5</vt:lpwstr>
  </property>
  <property fmtid="{D5CDD505-2E9C-101B-9397-08002B2CF9AE}" pid="3" name="File Code">
    <vt:lpwstr>P01 - Policies, Procedures and Guidelines</vt:lpwstr>
  </property>
  <property fmtid="{D5CDD505-2E9C-101B-9397-08002B2CF9AE}" pid="4" name="Project Number">
    <vt:lpwstr/>
  </property>
  <property fmtid="{D5CDD505-2E9C-101B-9397-08002B2CF9AE}" pid="5" name="Project Name">
    <vt:lpwstr>Specifications Update and Control Schematics Development</vt:lpwstr>
  </property>
  <property fmtid="{D5CDD505-2E9C-101B-9397-08002B2CF9AE}" pid="6" name="Organizational Unit">
    <vt:lpwstr>ENV/CPD</vt:lpwstr>
  </property>
  <property fmtid="{D5CDD505-2E9C-101B-9397-08002B2CF9AE}" pid="7" name="Key Document">
    <vt:lpwstr>0</vt:lpwstr>
  </property>
  <property fmtid="{D5CDD505-2E9C-101B-9397-08002B2CF9AE}" pid="8" name="_DCDateCreated">
    <vt:lpwstr>2018-05-18T09:01:23Z</vt:lpwstr>
  </property>
  <property fmtid="{D5CDD505-2E9C-101B-9397-08002B2CF9AE}" pid="9" name="Project Completion Date">
    <vt:lpwstr/>
  </property>
  <property fmtid="{D5CDD505-2E9C-101B-9397-08002B2CF9AE}" pid="10" name="TemplateUrl">
    <vt:lpwstr/>
  </property>
  <property fmtid="{D5CDD505-2E9C-101B-9397-08002B2CF9AE}" pid="11" name="xd_ProgID">
    <vt:lpwstr/>
  </property>
  <property fmtid="{D5CDD505-2E9C-101B-9397-08002B2CF9AE}" pid="12" name="_CopySource">
    <vt:lpwstr>https://mycloud.york.ca/projects/EnvServProgramDeliveryOffice/Design/Shared Documents/Technical Design Specification Templates/Division 16 - Electrical/16223 Motor Starters Up To 600V.docx</vt:lpwstr>
  </property>
  <property fmtid="{D5CDD505-2E9C-101B-9397-08002B2CF9AE}" pid="13" name="Order">
    <vt:r8>231200</vt:r8>
  </property>
  <property fmtid="{D5CDD505-2E9C-101B-9397-08002B2CF9AE}" pid="14" name="display_urn:schemas-microsoft-com:office:office#Editor">
    <vt:lpwstr>Mutton, Benjamin</vt:lpwstr>
  </property>
  <property fmtid="{D5CDD505-2E9C-101B-9397-08002B2CF9AE}" pid="15" name="URL">
    <vt:lpwstr/>
  </property>
  <property fmtid="{D5CDD505-2E9C-101B-9397-08002B2CF9AE}" pid="16" name="_dlc_DocIdItemGuid">
    <vt:lpwstr>354a1fff-2466-4992-ba12-0e52896912b3</vt:lpwstr>
  </property>
  <property fmtid="{D5CDD505-2E9C-101B-9397-08002B2CF9AE}" pid="17" name="Office">
    <vt:lpwstr/>
  </property>
  <property fmtid="{D5CDD505-2E9C-101B-9397-08002B2CF9AE}" pid="18" name="Information Type">
    <vt:lpwstr/>
  </property>
  <property fmtid="{D5CDD505-2E9C-101B-9397-08002B2CF9AE}" pid="19" name="AERIS Pools">
    <vt:lpwstr/>
  </property>
  <property fmtid="{D5CDD505-2E9C-101B-9397-08002B2CF9AE}" pid="20" name="Data Classification">
    <vt:lpwstr>1;#Confidential|dbb6cc64-9915-4cf6-857e-3e641b410f5c</vt:lpwstr>
  </property>
  <property fmtid="{D5CDD505-2E9C-101B-9397-08002B2CF9AE}" pid="21" name="Internal Organization">
    <vt:lpwstr/>
  </property>
  <property fmtid="{D5CDD505-2E9C-101B-9397-08002B2CF9AE}" pid="22" name="Communications">
    <vt:lpwstr/>
  </property>
</Properties>
</file>