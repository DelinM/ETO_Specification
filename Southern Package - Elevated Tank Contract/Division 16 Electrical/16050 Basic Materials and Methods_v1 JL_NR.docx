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184"/>
        <w:gridCol w:w="1929"/>
        <w:gridCol w:w="5914"/>
      </w:tblGrid>
      <w:tr w:rsidR="00F45251" w:rsidRPr="00B21D7B" w14:paraId="0D301EF1" w14:textId="77777777" w:rsidTr="009A4C32">
        <w:trPr>
          <w:cantSplit/>
          <w:jc w:val="center"/>
        </w:trPr>
        <w:tc>
          <w:tcPr>
            <w:tcW w:w="1184" w:type="dxa"/>
            <w:tcBorders>
              <w:top w:val="double" w:sz="6" w:space="0" w:color="auto"/>
              <w:left w:val="double" w:sz="6" w:space="0" w:color="auto"/>
              <w:bottom w:val="single" w:sz="6" w:space="0" w:color="auto"/>
              <w:right w:val="single" w:sz="6" w:space="0" w:color="auto"/>
            </w:tcBorders>
          </w:tcPr>
          <w:p w14:paraId="6645C2FB" w14:textId="77777777" w:rsidR="00F45251" w:rsidRPr="00F95EAA" w:rsidRDefault="00F45251">
            <w:pPr>
              <w:pStyle w:val="TableHeading"/>
              <w:rPr>
                <w:rFonts w:ascii="Calibri" w:hAnsi="Calibri"/>
                <w:sz w:val="22"/>
              </w:rPr>
            </w:pPr>
            <w:bookmarkStart w:id="1" w:name="OLE_LINK1"/>
            <w:bookmarkStart w:id="2" w:name="OLE_LINK2"/>
            <w:r w:rsidRPr="00F95EAA">
              <w:rPr>
                <w:rFonts w:ascii="Calibri" w:hAnsi="Calibri"/>
                <w:sz w:val="22"/>
              </w:rPr>
              <w:t>Version</w:t>
            </w:r>
          </w:p>
        </w:tc>
        <w:tc>
          <w:tcPr>
            <w:tcW w:w="1929" w:type="dxa"/>
            <w:tcBorders>
              <w:top w:val="double" w:sz="6" w:space="0" w:color="auto"/>
              <w:left w:val="single" w:sz="6" w:space="0" w:color="auto"/>
              <w:bottom w:val="single" w:sz="6" w:space="0" w:color="auto"/>
              <w:right w:val="single" w:sz="6" w:space="0" w:color="auto"/>
            </w:tcBorders>
          </w:tcPr>
          <w:p w14:paraId="1D55FFDC" w14:textId="77777777" w:rsidR="00F45251" w:rsidRPr="00F95EAA" w:rsidRDefault="00F45251">
            <w:pPr>
              <w:pStyle w:val="TableHeading"/>
              <w:rPr>
                <w:rFonts w:ascii="Calibri" w:hAnsi="Calibri"/>
                <w:sz w:val="22"/>
              </w:rPr>
            </w:pPr>
            <w:r w:rsidRPr="00F95EAA">
              <w:rPr>
                <w:rFonts w:ascii="Calibri" w:hAnsi="Calibri"/>
                <w:sz w:val="22"/>
              </w:rPr>
              <w:t>Date</w:t>
            </w:r>
          </w:p>
        </w:tc>
        <w:tc>
          <w:tcPr>
            <w:tcW w:w="5914" w:type="dxa"/>
            <w:tcBorders>
              <w:top w:val="double" w:sz="6" w:space="0" w:color="auto"/>
              <w:left w:val="single" w:sz="6" w:space="0" w:color="auto"/>
              <w:bottom w:val="single" w:sz="6" w:space="0" w:color="auto"/>
              <w:right w:val="double" w:sz="6" w:space="0" w:color="auto"/>
            </w:tcBorders>
          </w:tcPr>
          <w:p w14:paraId="07456B40" w14:textId="77777777" w:rsidR="00F45251" w:rsidRPr="00F95EAA" w:rsidRDefault="00F45251">
            <w:pPr>
              <w:pStyle w:val="TableHeading"/>
              <w:rPr>
                <w:rFonts w:ascii="Calibri" w:hAnsi="Calibri"/>
                <w:sz w:val="22"/>
              </w:rPr>
            </w:pPr>
            <w:r w:rsidRPr="00F95EAA">
              <w:rPr>
                <w:rFonts w:ascii="Calibri" w:hAnsi="Calibri"/>
                <w:sz w:val="22"/>
              </w:rPr>
              <w:t>Description of Revisions</w:t>
            </w:r>
          </w:p>
        </w:tc>
      </w:tr>
      <w:tr w:rsidR="00F45251" w:rsidRPr="00B21D7B" w14:paraId="0F37106B" w14:textId="77777777" w:rsidTr="009A4C32">
        <w:trPr>
          <w:cantSplit/>
          <w:jc w:val="center"/>
        </w:trPr>
        <w:tc>
          <w:tcPr>
            <w:tcW w:w="1184" w:type="dxa"/>
            <w:tcBorders>
              <w:top w:val="single" w:sz="6" w:space="0" w:color="auto"/>
              <w:left w:val="double" w:sz="6" w:space="0" w:color="auto"/>
              <w:bottom w:val="single" w:sz="6" w:space="0" w:color="auto"/>
              <w:right w:val="single" w:sz="6" w:space="0" w:color="auto"/>
            </w:tcBorders>
          </w:tcPr>
          <w:p w14:paraId="0A1FA8DE" w14:textId="77777777" w:rsidR="00F45251" w:rsidRPr="000622C8" w:rsidRDefault="00F45251">
            <w:pPr>
              <w:pStyle w:val="NormalTableText"/>
              <w:rPr>
                <w:rFonts w:ascii="Calibri" w:hAnsi="Calibri"/>
                <w:sz w:val="22"/>
              </w:rPr>
            </w:pPr>
            <w:r w:rsidRPr="000622C8">
              <w:rPr>
                <w:rFonts w:ascii="Calibri" w:hAnsi="Calibri"/>
                <w:sz w:val="22"/>
              </w:rPr>
              <w:t>1</w:t>
            </w:r>
          </w:p>
        </w:tc>
        <w:tc>
          <w:tcPr>
            <w:tcW w:w="1929" w:type="dxa"/>
            <w:tcBorders>
              <w:top w:val="single" w:sz="6" w:space="0" w:color="auto"/>
              <w:left w:val="single" w:sz="6" w:space="0" w:color="auto"/>
              <w:bottom w:val="single" w:sz="6" w:space="0" w:color="auto"/>
              <w:right w:val="single" w:sz="6" w:space="0" w:color="auto"/>
            </w:tcBorders>
          </w:tcPr>
          <w:p w14:paraId="7B9E11A7" w14:textId="77777777" w:rsidR="00F45251" w:rsidRPr="000622C8" w:rsidRDefault="00F45251">
            <w:pPr>
              <w:pStyle w:val="NormalTableText"/>
              <w:rPr>
                <w:rFonts w:ascii="Calibri" w:hAnsi="Calibri"/>
                <w:sz w:val="22"/>
              </w:rPr>
            </w:pPr>
            <w:r w:rsidRPr="000622C8">
              <w:rPr>
                <w:rFonts w:ascii="Calibri" w:hAnsi="Calibri"/>
                <w:sz w:val="22"/>
              </w:rPr>
              <w:t>August 30, 2006</w:t>
            </w:r>
          </w:p>
        </w:tc>
        <w:tc>
          <w:tcPr>
            <w:tcW w:w="5914" w:type="dxa"/>
            <w:tcBorders>
              <w:top w:val="single" w:sz="6" w:space="0" w:color="auto"/>
              <w:left w:val="single" w:sz="6" w:space="0" w:color="auto"/>
              <w:bottom w:val="single" w:sz="6" w:space="0" w:color="auto"/>
              <w:right w:val="double" w:sz="6" w:space="0" w:color="auto"/>
            </w:tcBorders>
          </w:tcPr>
          <w:p w14:paraId="7A183F08" w14:textId="77777777" w:rsidR="00F45251" w:rsidRPr="000622C8" w:rsidRDefault="00F45251">
            <w:pPr>
              <w:pStyle w:val="NormalTableText"/>
              <w:rPr>
                <w:rFonts w:ascii="Calibri" w:hAnsi="Calibri"/>
                <w:sz w:val="22"/>
              </w:rPr>
            </w:pPr>
            <w:r w:rsidRPr="000622C8">
              <w:rPr>
                <w:rFonts w:ascii="Calibri" w:hAnsi="Calibri"/>
                <w:sz w:val="22"/>
              </w:rPr>
              <w:t>Approved final document.</w:t>
            </w:r>
          </w:p>
        </w:tc>
      </w:tr>
      <w:tr w:rsidR="00F45251" w:rsidRPr="00B21D7B" w14:paraId="333EFFB8" w14:textId="77777777" w:rsidTr="009A4C32">
        <w:trPr>
          <w:cantSplit/>
          <w:jc w:val="center"/>
        </w:trPr>
        <w:tc>
          <w:tcPr>
            <w:tcW w:w="1184" w:type="dxa"/>
            <w:tcBorders>
              <w:top w:val="single" w:sz="6" w:space="0" w:color="auto"/>
              <w:left w:val="double" w:sz="6" w:space="0" w:color="auto"/>
              <w:bottom w:val="single" w:sz="6" w:space="0" w:color="auto"/>
              <w:right w:val="single" w:sz="6" w:space="0" w:color="auto"/>
            </w:tcBorders>
          </w:tcPr>
          <w:p w14:paraId="4E7D8BBF" w14:textId="77777777" w:rsidR="00F45251" w:rsidRPr="000622C8" w:rsidRDefault="0065456B">
            <w:pPr>
              <w:pStyle w:val="NormalTableText"/>
              <w:rPr>
                <w:rFonts w:ascii="Calibri" w:hAnsi="Calibri"/>
                <w:sz w:val="22"/>
              </w:rPr>
            </w:pPr>
            <w:r w:rsidRPr="000622C8">
              <w:rPr>
                <w:rFonts w:ascii="Calibri" w:hAnsi="Calibri"/>
                <w:sz w:val="22"/>
              </w:rPr>
              <w:t>2</w:t>
            </w:r>
          </w:p>
        </w:tc>
        <w:tc>
          <w:tcPr>
            <w:tcW w:w="1929" w:type="dxa"/>
            <w:tcBorders>
              <w:top w:val="single" w:sz="6" w:space="0" w:color="auto"/>
              <w:left w:val="single" w:sz="6" w:space="0" w:color="auto"/>
              <w:bottom w:val="single" w:sz="6" w:space="0" w:color="auto"/>
              <w:right w:val="single" w:sz="6" w:space="0" w:color="auto"/>
            </w:tcBorders>
          </w:tcPr>
          <w:p w14:paraId="4167050A" w14:textId="77777777" w:rsidR="00F45251" w:rsidRPr="000622C8" w:rsidRDefault="00B03F1A">
            <w:pPr>
              <w:pStyle w:val="NormalTableText"/>
              <w:rPr>
                <w:rFonts w:ascii="Calibri" w:hAnsi="Calibri"/>
                <w:sz w:val="22"/>
              </w:rPr>
            </w:pPr>
            <w:r w:rsidRPr="000622C8">
              <w:rPr>
                <w:rFonts w:ascii="Calibri" w:hAnsi="Calibri"/>
                <w:sz w:val="22"/>
              </w:rPr>
              <w:t>February 19, 2010</w:t>
            </w:r>
          </w:p>
        </w:tc>
        <w:tc>
          <w:tcPr>
            <w:tcW w:w="5914" w:type="dxa"/>
            <w:tcBorders>
              <w:top w:val="single" w:sz="6" w:space="0" w:color="auto"/>
              <w:left w:val="single" w:sz="6" w:space="0" w:color="auto"/>
              <w:bottom w:val="single" w:sz="6" w:space="0" w:color="auto"/>
              <w:right w:val="double" w:sz="6" w:space="0" w:color="auto"/>
            </w:tcBorders>
          </w:tcPr>
          <w:p w14:paraId="283924A1" w14:textId="77777777" w:rsidR="00F45251" w:rsidRPr="000622C8" w:rsidRDefault="0065456B">
            <w:pPr>
              <w:pStyle w:val="NormalTableText"/>
              <w:rPr>
                <w:rFonts w:ascii="Calibri" w:hAnsi="Calibri"/>
                <w:sz w:val="22"/>
              </w:rPr>
            </w:pPr>
            <w:r w:rsidRPr="000622C8">
              <w:rPr>
                <w:rFonts w:ascii="Calibri" w:hAnsi="Calibri"/>
                <w:sz w:val="22"/>
              </w:rPr>
              <w:t>Modified ‘Related Sections’ and approved suppliers</w:t>
            </w:r>
          </w:p>
        </w:tc>
      </w:tr>
      <w:tr w:rsidR="00F45251" w:rsidRPr="00B21D7B" w14:paraId="1D8EC066" w14:textId="77777777" w:rsidTr="009A4C32">
        <w:trPr>
          <w:cantSplit/>
          <w:trHeight w:val="65"/>
          <w:jc w:val="center"/>
        </w:trPr>
        <w:tc>
          <w:tcPr>
            <w:tcW w:w="1184" w:type="dxa"/>
            <w:tcBorders>
              <w:top w:val="single" w:sz="6" w:space="0" w:color="auto"/>
              <w:left w:val="double" w:sz="6" w:space="0" w:color="auto"/>
              <w:bottom w:val="single" w:sz="6" w:space="0" w:color="auto"/>
              <w:right w:val="single" w:sz="6" w:space="0" w:color="auto"/>
            </w:tcBorders>
          </w:tcPr>
          <w:p w14:paraId="12E4F769" w14:textId="77777777" w:rsidR="00F45251" w:rsidRPr="000622C8" w:rsidRDefault="009B2CCC">
            <w:pPr>
              <w:pStyle w:val="NormalTableText"/>
              <w:rPr>
                <w:rFonts w:ascii="Calibri" w:hAnsi="Calibri"/>
                <w:sz w:val="22"/>
              </w:rPr>
            </w:pPr>
            <w:r w:rsidRPr="000622C8">
              <w:rPr>
                <w:rFonts w:ascii="Calibri" w:hAnsi="Calibri"/>
                <w:sz w:val="22"/>
              </w:rPr>
              <w:t>3</w:t>
            </w:r>
          </w:p>
        </w:tc>
        <w:tc>
          <w:tcPr>
            <w:tcW w:w="1929" w:type="dxa"/>
            <w:tcBorders>
              <w:top w:val="single" w:sz="6" w:space="0" w:color="auto"/>
              <w:left w:val="single" w:sz="6" w:space="0" w:color="auto"/>
              <w:bottom w:val="single" w:sz="6" w:space="0" w:color="auto"/>
              <w:right w:val="single" w:sz="6" w:space="0" w:color="auto"/>
            </w:tcBorders>
          </w:tcPr>
          <w:p w14:paraId="74F42825" w14:textId="77777777" w:rsidR="00F45251" w:rsidRPr="000622C8" w:rsidRDefault="009B2CCC">
            <w:pPr>
              <w:pStyle w:val="NormalTableText"/>
              <w:rPr>
                <w:rFonts w:ascii="Calibri" w:hAnsi="Calibri"/>
                <w:sz w:val="22"/>
              </w:rPr>
            </w:pPr>
            <w:r w:rsidRPr="000622C8">
              <w:rPr>
                <w:rFonts w:ascii="Calibri" w:hAnsi="Calibri"/>
                <w:sz w:val="22"/>
              </w:rPr>
              <w:t>March, 2011</w:t>
            </w:r>
          </w:p>
        </w:tc>
        <w:tc>
          <w:tcPr>
            <w:tcW w:w="5914" w:type="dxa"/>
            <w:tcBorders>
              <w:top w:val="single" w:sz="6" w:space="0" w:color="auto"/>
              <w:left w:val="single" w:sz="6" w:space="0" w:color="auto"/>
              <w:bottom w:val="single" w:sz="6" w:space="0" w:color="auto"/>
              <w:right w:val="double" w:sz="6" w:space="0" w:color="auto"/>
            </w:tcBorders>
          </w:tcPr>
          <w:p w14:paraId="55B50BB3" w14:textId="77777777" w:rsidR="00F45251" w:rsidRPr="000622C8" w:rsidRDefault="009B2CCC">
            <w:pPr>
              <w:pStyle w:val="NormalTableText"/>
              <w:rPr>
                <w:rFonts w:ascii="Calibri" w:hAnsi="Calibri"/>
                <w:sz w:val="22"/>
              </w:rPr>
            </w:pPr>
            <w:r w:rsidRPr="000622C8">
              <w:rPr>
                <w:rFonts w:ascii="Calibri" w:hAnsi="Calibri"/>
                <w:sz w:val="22"/>
              </w:rPr>
              <w:t>Minor edits</w:t>
            </w:r>
          </w:p>
        </w:tc>
      </w:tr>
      <w:tr w:rsidR="00F45251" w:rsidRPr="00B21D7B" w14:paraId="7BDB7431" w14:textId="77777777" w:rsidTr="009A4C32">
        <w:trPr>
          <w:cantSplit/>
          <w:jc w:val="center"/>
        </w:trPr>
        <w:tc>
          <w:tcPr>
            <w:tcW w:w="1184" w:type="dxa"/>
            <w:tcBorders>
              <w:top w:val="single" w:sz="6" w:space="0" w:color="auto"/>
              <w:left w:val="double" w:sz="6" w:space="0" w:color="auto"/>
              <w:bottom w:val="single" w:sz="6" w:space="0" w:color="auto"/>
              <w:right w:val="single" w:sz="6" w:space="0" w:color="auto"/>
            </w:tcBorders>
          </w:tcPr>
          <w:p w14:paraId="0877D1E4" w14:textId="77777777" w:rsidR="00F45251" w:rsidRPr="000622C8" w:rsidRDefault="00CC4510">
            <w:pPr>
              <w:pStyle w:val="NormalTableText"/>
              <w:rPr>
                <w:rFonts w:ascii="Calibri" w:hAnsi="Calibri"/>
                <w:sz w:val="22"/>
              </w:rPr>
            </w:pPr>
            <w:r w:rsidRPr="000622C8">
              <w:rPr>
                <w:rFonts w:ascii="Calibri" w:hAnsi="Calibri"/>
                <w:sz w:val="22"/>
              </w:rPr>
              <w:t>4</w:t>
            </w:r>
          </w:p>
        </w:tc>
        <w:tc>
          <w:tcPr>
            <w:tcW w:w="1929" w:type="dxa"/>
            <w:tcBorders>
              <w:top w:val="single" w:sz="6" w:space="0" w:color="auto"/>
              <w:left w:val="single" w:sz="6" w:space="0" w:color="auto"/>
              <w:bottom w:val="single" w:sz="6" w:space="0" w:color="auto"/>
              <w:right w:val="single" w:sz="6" w:space="0" w:color="auto"/>
            </w:tcBorders>
          </w:tcPr>
          <w:p w14:paraId="77BBBA38" w14:textId="77777777" w:rsidR="00F45251" w:rsidRPr="000622C8" w:rsidRDefault="00A03477">
            <w:pPr>
              <w:pStyle w:val="NormalTableText"/>
              <w:rPr>
                <w:rFonts w:ascii="Calibri" w:hAnsi="Calibri"/>
                <w:sz w:val="22"/>
              </w:rPr>
            </w:pPr>
            <w:r w:rsidRPr="000622C8">
              <w:rPr>
                <w:rFonts w:ascii="Calibri" w:hAnsi="Calibri"/>
                <w:sz w:val="22"/>
              </w:rPr>
              <w:t>June 3, 2013</w:t>
            </w:r>
          </w:p>
        </w:tc>
        <w:tc>
          <w:tcPr>
            <w:tcW w:w="5914" w:type="dxa"/>
            <w:tcBorders>
              <w:top w:val="single" w:sz="6" w:space="0" w:color="auto"/>
              <w:left w:val="single" w:sz="6" w:space="0" w:color="auto"/>
              <w:bottom w:val="single" w:sz="6" w:space="0" w:color="auto"/>
              <w:right w:val="double" w:sz="6" w:space="0" w:color="auto"/>
            </w:tcBorders>
          </w:tcPr>
          <w:p w14:paraId="77E3DE7E" w14:textId="77777777" w:rsidR="00F45251" w:rsidRPr="000622C8" w:rsidRDefault="00A03477">
            <w:pPr>
              <w:pStyle w:val="NormalTableText"/>
              <w:rPr>
                <w:rFonts w:ascii="Calibri" w:hAnsi="Calibri"/>
                <w:sz w:val="22"/>
              </w:rPr>
            </w:pPr>
            <w:r w:rsidRPr="000622C8">
              <w:rPr>
                <w:rFonts w:ascii="Calibri" w:hAnsi="Calibri"/>
                <w:sz w:val="22"/>
              </w:rPr>
              <w:t>Final Draft – Consolidated Comments Spec Update Project</w:t>
            </w:r>
          </w:p>
        </w:tc>
      </w:tr>
      <w:tr w:rsidR="00A03477" w:rsidRPr="00B21D7B" w14:paraId="1A38887B" w14:textId="77777777" w:rsidTr="009A4C32">
        <w:trPr>
          <w:cantSplit/>
          <w:jc w:val="center"/>
        </w:trPr>
        <w:tc>
          <w:tcPr>
            <w:tcW w:w="1184" w:type="dxa"/>
            <w:tcBorders>
              <w:top w:val="single" w:sz="6" w:space="0" w:color="auto"/>
              <w:left w:val="double" w:sz="6" w:space="0" w:color="auto"/>
              <w:bottom w:val="single" w:sz="6" w:space="0" w:color="auto"/>
              <w:right w:val="single" w:sz="6" w:space="0" w:color="auto"/>
            </w:tcBorders>
          </w:tcPr>
          <w:p w14:paraId="2D0575B6" w14:textId="77777777" w:rsidR="00A03477" w:rsidRPr="000622C8" w:rsidRDefault="00CC4510">
            <w:pPr>
              <w:pStyle w:val="NormalTableText"/>
              <w:rPr>
                <w:rFonts w:ascii="Calibri" w:hAnsi="Calibri"/>
                <w:sz w:val="22"/>
              </w:rPr>
            </w:pPr>
            <w:r w:rsidRPr="000622C8">
              <w:rPr>
                <w:rFonts w:ascii="Calibri" w:hAnsi="Calibri"/>
                <w:sz w:val="22"/>
              </w:rPr>
              <w:t>5</w:t>
            </w:r>
          </w:p>
        </w:tc>
        <w:tc>
          <w:tcPr>
            <w:tcW w:w="1929" w:type="dxa"/>
            <w:tcBorders>
              <w:top w:val="single" w:sz="6" w:space="0" w:color="auto"/>
              <w:left w:val="single" w:sz="6" w:space="0" w:color="auto"/>
              <w:bottom w:val="single" w:sz="6" w:space="0" w:color="auto"/>
              <w:right w:val="single" w:sz="6" w:space="0" w:color="auto"/>
            </w:tcBorders>
          </w:tcPr>
          <w:p w14:paraId="45818EF9" w14:textId="77777777" w:rsidR="00A03477" w:rsidRPr="000622C8" w:rsidRDefault="0017515B">
            <w:pPr>
              <w:pStyle w:val="NormalTableText"/>
              <w:rPr>
                <w:rFonts w:ascii="Calibri" w:hAnsi="Calibri"/>
                <w:sz w:val="22"/>
              </w:rPr>
            </w:pPr>
            <w:r w:rsidRPr="000622C8">
              <w:rPr>
                <w:rFonts w:ascii="Calibri" w:hAnsi="Calibri"/>
                <w:sz w:val="22"/>
              </w:rPr>
              <w:t>June 18, 2013</w:t>
            </w:r>
          </w:p>
        </w:tc>
        <w:tc>
          <w:tcPr>
            <w:tcW w:w="5914" w:type="dxa"/>
            <w:tcBorders>
              <w:top w:val="single" w:sz="6" w:space="0" w:color="auto"/>
              <w:left w:val="single" w:sz="6" w:space="0" w:color="auto"/>
              <w:bottom w:val="single" w:sz="6" w:space="0" w:color="auto"/>
              <w:right w:val="double" w:sz="6" w:space="0" w:color="auto"/>
            </w:tcBorders>
          </w:tcPr>
          <w:p w14:paraId="1656C7B8" w14:textId="77777777" w:rsidR="00A03477" w:rsidRPr="000622C8" w:rsidRDefault="0017515B">
            <w:pPr>
              <w:pStyle w:val="NormalTableText"/>
              <w:rPr>
                <w:rFonts w:ascii="Calibri" w:hAnsi="Calibri"/>
                <w:sz w:val="22"/>
              </w:rPr>
            </w:pPr>
            <w:r w:rsidRPr="000622C8">
              <w:rPr>
                <w:rFonts w:ascii="Calibri" w:hAnsi="Calibri"/>
                <w:sz w:val="22"/>
              </w:rPr>
              <w:t>Incorporation of new Commissioning and Computerized Maintenance Management System Data Requirements Specification cross references.</w:t>
            </w:r>
          </w:p>
        </w:tc>
      </w:tr>
      <w:tr w:rsidR="00534838" w:rsidRPr="00B21D7B" w14:paraId="4017AB1A" w14:textId="77777777" w:rsidTr="009A4C32">
        <w:trPr>
          <w:cantSplit/>
          <w:jc w:val="center"/>
        </w:trPr>
        <w:tc>
          <w:tcPr>
            <w:tcW w:w="1184" w:type="dxa"/>
            <w:tcBorders>
              <w:top w:val="single" w:sz="6" w:space="0" w:color="auto"/>
              <w:left w:val="double" w:sz="6" w:space="0" w:color="auto"/>
              <w:bottom w:val="single" w:sz="6" w:space="0" w:color="auto"/>
              <w:right w:val="single" w:sz="6" w:space="0" w:color="auto"/>
            </w:tcBorders>
          </w:tcPr>
          <w:p w14:paraId="05D897BA" w14:textId="77777777" w:rsidR="00534838" w:rsidRPr="000622C8" w:rsidRDefault="00CC4510">
            <w:pPr>
              <w:pStyle w:val="NormalTableText"/>
              <w:rPr>
                <w:rFonts w:ascii="Calibri" w:hAnsi="Calibri"/>
                <w:sz w:val="22"/>
              </w:rPr>
            </w:pPr>
            <w:r w:rsidRPr="000622C8">
              <w:rPr>
                <w:rFonts w:ascii="Calibri" w:hAnsi="Calibri"/>
                <w:sz w:val="22"/>
              </w:rPr>
              <w:t>6</w:t>
            </w:r>
          </w:p>
        </w:tc>
        <w:tc>
          <w:tcPr>
            <w:tcW w:w="1929" w:type="dxa"/>
            <w:tcBorders>
              <w:top w:val="single" w:sz="6" w:space="0" w:color="auto"/>
              <w:left w:val="single" w:sz="6" w:space="0" w:color="auto"/>
              <w:bottom w:val="single" w:sz="6" w:space="0" w:color="auto"/>
              <w:right w:val="single" w:sz="6" w:space="0" w:color="auto"/>
            </w:tcBorders>
          </w:tcPr>
          <w:p w14:paraId="61416128" w14:textId="77777777" w:rsidR="00534838" w:rsidRPr="000622C8" w:rsidRDefault="00534838">
            <w:pPr>
              <w:pStyle w:val="NormalTableText"/>
              <w:rPr>
                <w:rFonts w:ascii="Calibri" w:hAnsi="Calibri"/>
                <w:sz w:val="22"/>
              </w:rPr>
            </w:pPr>
            <w:r w:rsidRPr="000622C8">
              <w:rPr>
                <w:rFonts w:ascii="Calibri" w:hAnsi="Calibri"/>
                <w:sz w:val="22"/>
              </w:rPr>
              <w:t>July 28, 2014</w:t>
            </w:r>
          </w:p>
        </w:tc>
        <w:tc>
          <w:tcPr>
            <w:tcW w:w="5914" w:type="dxa"/>
            <w:tcBorders>
              <w:top w:val="single" w:sz="6" w:space="0" w:color="auto"/>
              <w:left w:val="single" w:sz="6" w:space="0" w:color="auto"/>
              <w:bottom w:val="single" w:sz="6" w:space="0" w:color="auto"/>
              <w:right w:val="double" w:sz="6" w:space="0" w:color="auto"/>
            </w:tcBorders>
          </w:tcPr>
          <w:p w14:paraId="24392A47" w14:textId="77777777" w:rsidR="00534838" w:rsidRPr="000622C8" w:rsidRDefault="00534838">
            <w:pPr>
              <w:pStyle w:val="NormalTableText"/>
              <w:rPr>
                <w:rFonts w:ascii="Calibri" w:hAnsi="Calibri"/>
                <w:sz w:val="22"/>
              </w:rPr>
            </w:pPr>
            <w:r w:rsidRPr="000622C8">
              <w:rPr>
                <w:rFonts w:ascii="Calibri" w:hAnsi="Calibri"/>
                <w:sz w:val="22"/>
              </w:rPr>
              <w:t>Changes to reflect renaming of commissioning specification and final review (AV)</w:t>
            </w:r>
          </w:p>
        </w:tc>
      </w:tr>
      <w:tr w:rsidR="00BA18D5" w:rsidRPr="00B21D7B" w14:paraId="5EEB6CD9" w14:textId="77777777" w:rsidTr="009A4C32">
        <w:trPr>
          <w:cantSplit/>
          <w:jc w:val="center"/>
        </w:trPr>
        <w:tc>
          <w:tcPr>
            <w:tcW w:w="1184" w:type="dxa"/>
            <w:tcBorders>
              <w:top w:val="single" w:sz="6" w:space="0" w:color="auto"/>
              <w:left w:val="double" w:sz="6" w:space="0" w:color="auto"/>
              <w:bottom w:val="single" w:sz="6" w:space="0" w:color="auto"/>
              <w:right w:val="single" w:sz="6" w:space="0" w:color="auto"/>
            </w:tcBorders>
          </w:tcPr>
          <w:p w14:paraId="670BDEF5" w14:textId="77777777" w:rsidR="00BA18D5" w:rsidRPr="000622C8" w:rsidRDefault="00BA18D5" w:rsidP="00BA18D5">
            <w:pPr>
              <w:pStyle w:val="NormalTableText"/>
              <w:rPr>
                <w:rFonts w:ascii="Calibri" w:hAnsi="Calibri"/>
                <w:b/>
                <w:sz w:val="22"/>
              </w:rPr>
            </w:pPr>
            <w:r w:rsidRPr="000622C8">
              <w:rPr>
                <w:rFonts w:ascii="Calibri" w:hAnsi="Calibri"/>
                <w:b/>
                <w:sz w:val="22"/>
              </w:rPr>
              <w:t>7</w:t>
            </w:r>
          </w:p>
        </w:tc>
        <w:tc>
          <w:tcPr>
            <w:tcW w:w="1929" w:type="dxa"/>
            <w:tcBorders>
              <w:top w:val="single" w:sz="6" w:space="0" w:color="auto"/>
              <w:left w:val="single" w:sz="6" w:space="0" w:color="auto"/>
              <w:bottom w:val="single" w:sz="6" w:space="0" w:color="auto"/>
              <w:right w:val="single" w:sz="6" w:space="0" w:color="auto"/>
            </w:tcBorders>
          </w:tcPr>
          <w:p w14:paraId="4D754707" w14:textId="77777777" w:rsidR="00BA18D5" w:rsidRPr="000622C8" w:rsidRDefault="00A95DA5" w:rsidP="00A95DA5">
            <w:pPr>
              <w:pStyle w:val="NormalTableText"/>
              <w:rPr>
                <w:rFonts w:ascii="Calibri" w:hAnsi="Calibri"/>
                <w:b/>
                <w:sz w:val="22"/>
              </w:rPr>
            </w:pPr>
            <w:r w:rsidRPr="000622C8">
              <w:rPr>
                <w:rFonts w:ascii="Calibri" w:hAnsi="Calibri"/>
                <w:b/>
                <w:sz w:val="22"/>
              </w:rPr>
              <w:t>March 2</w:t>
            </w:r>
            <w:r w:rsidR="00BA18D5" w:rsidRPr="000622C8">
              <w:rPr>
                <w:rFonts w:ascii="Calibri" w:hAnsi="Calibri"/>
                <w:b/>
                <w:sz w:val="22"/>
              </w:rPr>
              <w:t>, 2015</w:t>
            </w:r>
          </w:p>
        </w:tc>
        <w:tc>
          <w:tcPr>
            <w:tcW w:w="5914" w:type="dxa"/>
            <w:tcBorders>
              <w:top w:val="single" w:sz="6" w:space="0" w:color="auto"/>
              <w:left w:val="single" w:sz="6" w:space="0" w:color="auto"/>
              <w:bottom w:val="single" w:sz="6" w:space="0" w:color="auto"/>
              <w:right w:val="double" w:sz="6" w:space="0" w:color="auto"/>
            </w:tcBorders>
          </w:tcPr>
          <w:p w14:paraId="2732B235" w14:textId="77777777" w:rsidR="00BA18D5" w:rsidRPr="000622C8" w:rsidRDefault="00BA18D5" w:rsidP="00BA18D5">
            <w:pPr>
              <w:pStyle w:val="NormalTableText"/>
              <w:rPr>
                <w:rFonts w:ascii="Calibri" w:hAnsi="Calibri"/>
                <w:b/>
                <w:sz w:val="22"/>
              </w:rPr>
            </w:pPr>
            <w:r w:rsidRPr="000622C8">
              <w:rPr>
                <w:rFonts w:ascii="Calibri" w:hAnsi="Calibri"/>
                <w:b/>
                <w:sz w:val="22"/>
              </w:rPr>
              <w:t>Updated, Finalized Specification – Reference eDOCS #</w:t>
            </w:r>
            <w:proofErr w:type="gramStart"/>
            <w:r w:rsidRPr="000622C8">
              <w:rPr>
                <w:rFonts w:ascii="Calibri" w:hAnsi="Calibri"/>
                <w:b/>
                <w:sz w:val="22"/>
              </w:rPr>
              <w:t>5630521  v</w:t>
            </w:r>
            <w:proofErr w:type="gramEnd"/>
            <w:r w:rsidRPr="000622C8">
              <w:rPr>
                <w:rFonts w:ascii="Calibri" w:hAnsi="Calibri"/>
                <w:b/>
                <w:sz w:val="22"/>
              </w:rPr>
              <w:t>8 (AV)</w:t>
            </w:r>
            <w:r w:rsidR="007E7BEC" w:rsidRPr="000622C8">
              <w:rPr>
                <w:rFonts w:ascii="Calibri" w:hAnsi="Calibri"/>
                <w:b/>
                <w:sz w:val="22"/>
              </w:rPr>
              <w:t xml:space="preserve"> and amended a corporate name for cited products.</w:t>
            </w:r>
          </w:p>
        </w:tc>
      </w:tr>
      <w:tr w:rsidR="00927D19" w:rsidRPr="00B21D7B" w14:paraId="39B43C84" w14:textId="77777777" w:rsidTr="009A4C32">
        <w:trPr>
          <w:cantSplit/>
          <w:jc w:val="center"/>
        </w:trPr>
        <w:tc>
          <w:tcPr>
            <w:tcW w:w="1184" w:type="dxa"/>
            <w:tcBorders>
              <w:top w:val="single" w:sz="6" w:space="0" w:color="auto"/>
              <w:left w:val="double" w:sz="6" w:space="0" w:color="auto"/>
              <w:bottom w:val="double" w:sz="6" w:space="0" w:color="auto"/>
              <w:right w:val="single" w:sz="6" w:space="0" w:color="auto"/>
            </w:tcBorders>
          </w:tcPr>
          <w:p w14:paraId="08BBB99F" w14:textId="77777777" w:rsidR="00927D19" w:rsidRPr="006D2CDC" w:rsidRDefault="006D2CDC" w:rsidP="00BA18D5">
            <w:pPr>
              <w:pStyle w:val="NormalTableText"/>
              <w:rPr>
                <w:rFonts w:ascii="Calibri" w:hAnsi="Calibri"/>
                <w:sz w:val="22"/>
              </w:rPr>
            </w:pPr>
            <w:r>
              <w:rPr>
                <w:rFonts w:ascii="Calibri" w:hAnsi="Calibri"/>
                <w:sz w:val="22"/>
              </w:rPr>
              <w:t>8</w:t>
            </w:r>
          </w:p>
        </w:tc>
        <w:tc>
          <w:tcPr>
            <w:tcW w:w="1929" w:type="dxa"/>
            <w:tcBorders>
              <w:top w:val="single" w:sz="6" w:space="0" w:color="auto"/>
              <w:left w:val="single" w:sz="6" w:space="0" w:color="auto"/>
              <w:bottom w:val="double" w:sz="6" w:space="0" w:color="auto"/>
              <w:right w:val="single" w:sz="6" w:space="0" w:color="auto"/>
            </w:tcBorders>
          </w:tcPr>
          <w:p w14:paraId="24CCB4BF" w14:textId="77777777" w:rsidR="00927D19" w:rsidRPr="006D2CDC" w:rsidRDefault="00D555D5" w:rsidP="00D555D5">
            <w:pPr>
              <w:pStyle w:val="NormalTableText"/>
              <w:rPr>
                <w:rFonts w:ascii="Calibri" w:hAnsi="Calibri"/>
              </w:rPr>
            </w:pPr>
            <w:proofErr w:type="gramStart"/>
            <w:r>
              <w:rPr>
                <w:rFonts w:ascii="Calibri" w:hAnsi="Calibri"/>
                <w:sz w:val="22"/>
              </w:rPr>
              <w:t xml:space="preserve">February </w:t>
            </w:r>
            <w:r w:rsidR="006D2CDC" w:rsidRPr="006D2CDC">
              <w:rPr>
                <w:rFonts w:ascii="Calibri" w:hAnsi="Calibri"/>
                <w:sz w:val="22"/>
              </w:rPr>
              <w:t xml:space="preserve"> 1</w:t>
            </w:r>
            <w:r>
              <w:rPr>
                <w:rFonts w:ascii="Calibri" w:hAnsi="Calibri"/>
                <w:sz w:val="22"/>
              </w:rPr>
              <w:t>0</w:t>
            </w:r>
            <w:proofErr w:type="gramEnd"/>
            <w:r w:rsidR="006D2CDC" w:rsidRPr="006D2CDC">
              <w:rPr>
                <w:rFonts w:ascii="Calibri" w:hAnsi="Calibri"/>
                <w:sz w:val="22"/>
              </w:rPr>
              <w:t>, 2017</w:t>
            </w:r>
          </w:p>
        </w:tc>
        <w:tc>
          <w:tcPr>
            <w:tcW w:w="5914" w:type="dxa"/>
            <w:tcBorders>
              <w:top w:val="single" w:sz="6" w:space="0" w:color="auto"/>
              <w:left w:val="single" w:sz="6" w:space="0" w:color="auto"/>
              <w:bottom w:val="double" w:sz="6" w:space="0" w:color="auto"/>
              <w:right w:val="double" w:sz="6" w:space="0" w:color="auto"/>
            </w:tcBorders>
          </w:tcPr>
          <w:p w14:paraId="5C3ECEC3" w14:textId="77777777" w:rsidR="009A4C32" w:rsidRPr="00746EA8" w:rsidRDefault="006D2CDC" w:rsidP="009A4C32">
            <w:pPr>
              <w:pStyle w:val="NormalTableText"/>
              <w:spacing w:line="240" w:lineRule="auto"/>
              <w:rPr>
                <w:rFonts w:ascii="Calibri" w:hAnsi="Calibri"/>
                <w:sz w:val="22"/>
              </w:rPr>
            </w:pPr>
            <w:r>
              <w:rPr>
                <w:rFonts w:ascii="Calibri" w:hAnsi="Calibri"/>
                <w:sz w:val="22"/>
              </w:rPr>
              <w:t xml:space="preserve">Review of all products with a specified manufacturer. Some of these were removed, others were converted to </w:t>
            </w:r>
            <w:proofErr w:type="gramStart"/>
            <w:r>
              <w:rPr>
                <w:rFonts w:ascii="Calibri" w:hAnsi="Calibri"/>
                <w:sz w:val="22"/>
              </w:rPr>
              <w:t>performance based</w:t>
            </w:r>
            <w:proofErr w:type="gramEnd"/>
            <w:r>
              <w:rPr>
                <w:rFonts w:ascii="Calibri" w:hAnsi="Calibri"/>
                <w:sz w:val="22"/>
              </w:rPr>
              <w:t xml:space="preserve"> specifications, and the rest had the list of acceptable </w:t>
            </w:r>
            <w:r w:rsidRPr="00746EA8">
              <w:rPr>
                <w:rFonts w:ascii="Calibri" w:hAnsi="Calibri"/>
                <w:sz w:val="22"/>
              </w:rPr>
              <w:t xml:space="preserve">manufacturers updated. (CPD PMO, </w:t>
            </w:r>
            <w:proofErr w:type="gramStart"/>
            <w:r w:rsidRPr="00746EA8">
              <w:rPr>
                <w:rFonts w:ascii="Calibri" w:hAnsi="Calibri"/>
                <w:sz w:val="22"/>
              </w:rPr>
              <w:t>OMM)</w:t>
            </w:r>
            <w:r w:rsidR="009E286D" w:rsidRPr="00746EA8">
              <w:rPr>
                <w:rFonts w:ascii="Calibri" w:hAnsi="Calibri"/>
                <w:sz w:val="22"/>
              </w:rPr>
              <w:t xml:space="preserve">  </w:t>
            </w:r>
            <w:r w:rsidR="009A4C32" w:rsidRPr="00746EA8">
              <w:rPr>
                <w:rFonts w:ascii="Calibri" w:hAnsi="Calibri"/>
                <w:sz w:val="22"/>
              </w:rPr>
              <w:t>(</w:t>
            </w:r>
            <w:proofErr w:type="gramEnd"/>
            <w:r w:rsidR="009A4C32" w:rsidRPr="00746EA8">
              <w:rPr>
                <w:rFonts w:ascii="Calibri" w:hAnsi="Calibri"/>
                <w:sz w:val="22"/>
              </w:rPr>
              <w:t>AV)</w:t>
            </w:r>
          </w:p>
          <w:p w14:paraId="708F04B3" w14:textId="77777777" w:rsidR="00927D19" w:rsidRPr="006D2CDC" w:rsidRDefault="009A4C32" w:rsidP="009A4C32">
            <w:pPr>
              <w:pStyle w:val="NormalTableText"/>
              <w:spacing w:line="240" w:lineRule="auto"/>
              <w:rPr>
                <w:rFonts w:ascii="Calibri" w:hAnsi="Calibri"/>
                <w:sz w:val="22"/>
              </w:rPr>
            </w:pPr>
            <w:r w:rsidRPr="00746EA8">
              <w:rPr>
                <w:rFonts w:ascii="Calibri" w:hAnsi="Calibri"/>
                <w:sz w:val="22"/>
              </w:rPr>
              <w:t>Updated references to standards (</w:t>
            </w:r>
            <w:r w:rsidRPr="00746EA8">
              <w:rPr>
                <w:rFonts w:ascii="Calibri" w:hAnsi="Calibri"/>
                <w:sz w:val="18"/>
                <w:szCs w:val="18"/>
              </w:rPr>
              <w:t xml:space="preserve">ANSI/IEEE C62.45-2002 (R2008), Ontario Electrical Safety Code, 26th edition 2015, </w:t>
            </w:r>
            <w:r w:rsidRPr="00746EA8">
              <w:rPr>
                <w:rFonts w:ascii="Calibri" w:hAnsi="Calibri"/>
                <w:sz w:val="18"/>
                <w:szCs w:val="18"/>
                <w:lang w:val="en-CA"/>
              </w:rPr>
              <w:t>CSA-C22.2 No.42-10 (R 2015), CSA-C22.2 No. 144-M91 (R2015), C22.2 NO. 182.3-16, CSA-C22.2 No.55-15, CSA-C22.2 No.111-10 (R2015), CSA-C22.2 N0. 144-M91 (R2015</w:t>
            </w:r>
            <w:proofErr w:type="gramStart"/>
            <w:r w:rsidRPr="00746EA8">
              <w:rPr>
                <w:rFonts w:ascii="Calibri" w:hAnsi="Calibri"/>
                <w:sz w:val="18"/>
                <w:szCs w:val="18"/>
                <w:lang w:val="en-CA"/>
              </w:rPr>
              <w:t>)</w:t>
            </w:r>
            <w:r w:rsidRPr="00746EA8">
              <w:rPr>
                <w:rFonts w:ascii="Calibri" w:hAnsi="Calibri"/>
                <w:sz w:val="22"/>
                <w:lang w:val="en-CA"/>
              </w:rPr>
              <w:t xml:space="preserve">) </w:t>
            </w:r>
            <w:r w:rsidRPr="00746EA8">
              <w:rPr>
                <w:rFonts w:ascii="Calibri" w:hAnsi="Calibri"/>
                <w:sz w:val="22"/>
              </w:rPr>
              <w:t xml:space="preserve"> </w:t>
            </w:r>
            <w:r w:rsidR="009E286D" w:rsidRPr="00746EA8">
              <w:rPr>
                <w:rFonts w:ascii="Calibri" w:hAnsi="Calibri"/>
                <w:sz w:val="22"/>
              </w:rPr>
              <w:t>(</w:t>
            </w:r>
            <w:proofErr w:type="gramEnd"/>
            <w:r w:rsidRPr="00746EA8">
              <w:rPr>
                <w:rFonts w:ascii="Calibri" w:hAnsi="Calibri"/>
                <w:sz w:val="22"/>
              </w:rPr>
              <w:t>AAM</w:t>
            </w:r>
            <w:r w:rsidR="009E286D" w:rsidRPr="00746EA8">
              <w:rPr>
                <w:rFonts w:ascii="Calibri" w:hAnsi="Calibri"/>
                <w:sz w:val="22"/>
              </w:rPr>
              <w:t>)</w:t>
            </w:r>
          </w:p>
        </w:tc>
      </w:tr>
    </w:tbl>
    <w:p w14:paraId="52826699" w14:textId="77777777" w:rsidR="00F45251" w:rsidRPr="00F95EAA" w:rsidRDefault="00F45251">
      <w:pPr>
        <w:pStyle w:val="BodyText"/>
      </w:pPr>
    </w:p>
    <w:p w14:paraId="6FA6E2D5" w14:textId="77777777" w:rsidR="00F45251" w:rsidRPr="00F95EAA" w:rsidRDefault="00F45251">
      <w:pPr>
        <w:pStyle w:val="BodyText"/>
        <w:pBdr>
          <w:top w:val="single" w:sz="4" w:space="1" w:color="auto"/>
          <w:left w:val="single" w:sz="4" w:space="0" w:color="auto"/>
          <w:bottom w:val="single" w:sz="4" w:space="1" w:color="auto"/>
          <w:right w:val="single" w:sz="4" w:space="4" w:color="auto"/>
        </w:pBdr>
      </w:pPr>
      <w:r w:rsidRPr="00F95EAA">
        <w:t>NOTE:</w:t>
      </w:r>
    </w:p>
    <w:p w14:paraId="7058EAC1" w14:textId="77777777" w:rsidR="00F45251" w:rsidRPr="00F95EAA" w:rsidRDefault="00F45251">
      <w:pPr>
        <w:pStyle w:val="BodyText"/>
        <w:pBdr>
          <w:top w:val="single" w:sz="4" w:space="1" w:color="auto"/>
          <w:left w:val="single" w:sz="4" w:space="0" w:color="auto"/>
          <w:bottom w:val="single" w:sz="4" w:space="1" w:color="auto"/>
          <w:right w:val="single" w:sz="4" w:space="4" w:color="auto"/>
        </w:pBdr>
      </w:pPr>
      <w:r w:rsidRPr="00F95EAA">
        <w:t>This is a CONTROLLED Document. Any documents appearing in paper form are not controlled and should be checked against the on-line file version prior to use.</w:t>
      </w:r>
    </w:p>
    <w:p w14:paraId="1E32E52D" w14:textId="77777777" w:rsidR="00F45251" w:rsidRPr="00F95EAA" w:rsidRDefault="00F45251">
      <w:pPr>
        <w:pStyle w:val="BodyText"/>
        <w:pBdr>
          <w:top w:val="single" w:sz="4" w:space="1" w:color="auto"/>
          <w:left w:val="single" w:sz="4" w:space="0" w:color="auto"/>
          <w:bottom w:val="single" w:sz="4" w:space="1" w:color="auto"/>
          <w:right w:val="single" w:sz="4" w:space="4" w:color="auto"/>
        </w:pBdr>
      </w:pPr>
      <w:r w:rsidRPr="00F95EAA">
        <w:rPr>
          <w:b/>
          <w:bCs/>
        </w:rPr>
        <w:t xml:space="preserve">Notice: </w:t>
      </w:r>
      <w:r w:rsidRPr="00F95EAA">
        <w:t>This Document hardcopy must be used for reference purpose only.</w:t>
      </w:r>
    </w:p>
    <w:p w14:paraId="218EBAF4" w14:textId="77777777" w:rsidR="00F45251" w:rsidRPr="00F95EAA" w:rsidRDefault="00F45251">
      <w:pPr>
        <w:pStyle w:val="BodyText"/>
        <w:pBdr>
          <w:top w:val="single" w:sz="4" w:space="1" w:color="auto"/>
          <w:left w:val="single" w:sz="4" w:space="0" w:color="auto"/>
          <w:bottom w:val="single" w:sz="4" w:space="1" w:color="auto"/>
          <w:right w:val="single" w:sz="4" w:space="4" w:color="auto"/>
        </w:pBdr>
        <w:rPr>
          <w:b/>
          <w:bCs/>
        </w:rPr>
      </w:pPr>
      <w:r w:rsidRPr="00F95EAA">
        <w:rPr>
          <w:b/>
        </w:rPr>
        <w:t>The on-line copy is the current version of the document.</w:t>
      </w:r>
    </w:p>
    <w:bookmarkEnd w:id="1"/>
    <w:bookmarkEnd w:id="2"/>
    <w:p w14:paraId="7BA6E0AE" w14:textId="77777777" w:rsidR="00F45251" w:rsidRPr="003357AA" w:rsidRDefault="00F45251" w:rsidP="003357AA">
      <w:pPr>
        <w:pStyle w:val="Heading1"/>
      </w:pPr>
      <w:r w:rsidRPr="00B21D7B">
        <w:br w:type="page"/>
      </w:r>
      <w:r w:rsidRPr="003357AA">
        <w:lastRenderedPageBreak/>
        <w:t>GEneral</w:t>
      </w:r>
    </w:p>
    <w:p w14:paraId="4C065C56" w14:textId="77777777" w:rsidR="00F45251" w:rsidRPr="00882029" w:rsidRDefault="00F45251" w:rsidP="00882029">
      <w:pPr>
        <w:pStyle w:val="Heading2"/>
      </w:pPr>
      <w:r w:rsidRPr="00882029">
        <w:t>Summary</w:t>
      </w:r>
    </w:p>
    <w:p w14:paraId="2B112317" w14:textId="77777777" w:rsidR="00F45251" w:rsidRPr="00A817EE" w:rsidRDefault="00F45251" w:rsidP="003A2F40">
      <w:pPr>
        <w:pStyle w:val="Heading3"/>
      </w:pPr>
      <w:r w:rsidRPr="00882029">
        <w:t>Comply with</w:t>
      </w:r>
      <w:r w:rsidR="0065413A" w:rsidRPr="00882029">
        <w:t xml:space="preserve"> the requirements of</w:t>
      </w:r>
      <w:r w:rsidRPr="00882029">
        <w:t xml:space="preserve"> </w:t>
      </w:r>
      <w:r w:rsidRPr="00A817EE">
        <w:t xml:space="preserve">Division 1 - General Requirements and Section 16010 </w:t>
      </w:r>
      <w:r w:rsidRPr="00A817EE">
        <w:noBreakHyphen/>
        <w:t xml:space="preserve"> Electrical General Requirements.</w:t>
      </w:r>
    </w:p>
    <w:p w14:paraId="4B7BE6A5" w14:textId="77777777" w:rsidR="00D80A16" w:rsidRPr="001F527C" w:rsidRDefault="00D80A16" w:rsidP="003A2F40">
      <w:pPr>
        <w:pStyle w:val="Heading3"/>
      </w:pPr>
      <w:r w:rsidRPr="001F527C">
        <w:t>For component and system commissioning activities</w:t>
      </w:r>
      <w:r w:rsidR="00AF0F4D">
        <w:t>,</w:t>
      </w:r>
      <w:r w:rsidRPr="001F527C">
        <w:t xml:space="preserve"> refer to </w:t>
      </w:r>
      <w:r w:rsidRPr="00AF0F4D">
        <w:rPr>
          <w:highlight w:val="yellow"/>
        </w:rPr>
        <w:t>Section 0181</w:t>
      </w:r>
      <w:r w:rsidR="00534838" w:rsidRPr="00AF0F4D">
        <w:rPr>
          <w:highlight w:val="yellow"/>
        </w:rPr>
        <w:t>0</w:t>
      </w:r>
      <w:r w:rsidRPr="00AF0F4D">
        <w:rPr>
          <w:highlight w:val="yellow"/>
        </w:rPr>
        <w:t xml:space="preserve"> </w:t>
      </w:r>
      <w:r w:rsidR="009652E9" w:rsidRPr="00AF0F4D">
        <w:rPr>
          <w:highlight w:val="yellow"/>
        </w:rPr>
        <w:t>–</w:t>
      </w:r>
      <w:r w:rsidRPr="00AF0F4D">
        <w:rPr>
          <w:highlight w:val="yellow"/>
        </w:rPr>
        <w:t xml:space="preserve"> </w:t>
      </w:r>
      <w:r w:rsidR="00534838" w:rsidRPr="00AF0F4D">
        <w:rPr>
          <w:highlight w:val="yellow"/>
        </w:rPr>
        <w:t>Equipment Testing and Facility Commissioning</w:t>
      </w:r>
      <w:ins w:id="3" w:author="John Liu" w:date="2022-04-25T15:20:00Z">
        <w:r w:rsidR="00A817EE">
          <w:t xml:space="preserve"> and Section </w:t>
        </w:r>
      </w:ins>
      <w:ins w:id="4" w:author="John Liu" w:date="2022-04-25T15:21:00Z">
        <w:r w:rsidR="00A817EE">
          <w:t>16031 – Inspection and Testing</w:t>
        </w:r>
      </w:ins>
      <w:r w:rsidR="00534838" w:rsidRPr="001F527C">
        <w:t xml:space="preserve">. </w:t>
      </w:r>
      <w:r w:rsidR="009652E9" w:rsidRPr="001F527C">
        <w:t xml:space="preserve">It is recognized that overall system commissioning activities highly depend on properly functioning and fully documented components as detailed in this Specification. </w:t>
      </w:r>
    </w:p>
    <w:p w14:paraId="6B4C381B" w14:textId="77777777" w:rsidR="00F45251" w:rsidRPr="001F527C" w:rsidDel="00A817EE" w:rsidRDefault="009B2CCC" w:rsidP="003A2F40">
      <w:pPr>
        <w:pStyle w:val="Heading3"/>
        <w:rPr>
          <w:del w:id="5" w:author="John Liu" w:date="2022-04-25T15:21:00Z"/>
        </w:rPr>
      </w:pPr>
      <w:del w:id="6" w:author="John Liu" w:date="2022-04-25T15:21:00Z">
        <w:r w:rsidRPr="001F527C" w:rsidDel="00A817EE">
          <w:delText>[</w:delText>
        </w:r>
        <w:r w:rsidR="00F45251" w:rsidRPr="001F527C" w:rsidDel="00A817EE">
          <w:rPr>
            <w:highlight w:val="yellow"/>
          </w:rPr>
          <w:delText xml:space="preserve">Products supplied, but not installed under </w:delText>
        </w:r>
        <w:r w:rsidR="0065413A" w:rsidRPr="001F527C" w:rsidDel="00A817EE">
          <w:rPr>
            <w:highlight w:val="yellow"/>
          </w:rPr>
          <w:delText>W</w:delText>
        </w:r>
        <w:r w:rsidR="00F45251" w:rsidRPr="001F527C" w:rsidDel="00A817EE">
          <w:rPr>
            <w:highlight w:val="yellow"/>
          </w:rPr>
          <w:delText>ork of this Section:</w:delText>
        </w:r>
        <w:r w:rsidRPr="001F527C" w:rsidDel="00A817EE">
          <w:rPr>
            <w:highlight w:val="yellow"/>
          </w:rPr>
          <w:delText>…]</w:delText>
        </w:r>
      </w:del>
    </w:p>
    <w:p w14:paraId="661160C9" w14:textId="77777777" w:rsidR="00F45251" w:rsidRPr="001F527C" w:rsidDel="00A817EE" w:rsidRDefault="009B2CCC" w:rsidP="003A2F40">
      <w:pPr>
        <w:pStyle w:val="Heading3"/>
        <w:rPr>
          <w:del w:id="7" w:author="John Liu" w:date="2022-04-25T15:21:00Z"/>
        </w:rPr>
      </w:pPr>
      <w:del w:id="8" w:author="John Liu" w:date="2022-04-25T15:21:00Z">
        <w:r w:rsidRPr="001F527C" w:rsidDel="00A817EE">
          <w:delText>[</w:delText>
        </w:r>
        <w:r w:rsidR="00F45251" w:rsidRPr="001F527C" w:rsidDel="00A817EE">
          <w:rPr>
            <w:highlight w:val="yellow"/>
          </w:rPr>
          <w:delText xml:space="preserve">Products installed, but not supplied under </w:delText>
        </w:r>
        <w:r w:rsidR="0065413A" w:rsidRPr="001F527C" w:rsidDel="00A817EE">
          <w:rPr>
            <w:highlight w:val="yellow"/>
          </w:rPr>
          <w:delText>W</w:delText>
        </w:r>
        <w:r w:rsidR="00F45251" w:rsidRPr="001F527C" w:rsidDel="00A817EE">
          <w:rPr>
            <w:highlight w:val="yellow"/>
          </w:rPr>
          <w:delText>ork of this Section:</w:delText>
        </w:r>
        <w:r w:rsidRPr="001F527C" w:rsidDel="00A817EE">
          <w:rPr>
            <w:highlight w:val="yellow"/>
          </w:rPr>
          <w:delText xml:space="preserve"> …</w:delText>
        </w:r>
        <w:r w:rsidRPr="001F527C" w:rsidDel="00A817EE">
          <w:delText>]</w:delText>
        </w:r>
      </w:del>
    </w:p>
    <w:p w14:paraId="43BAFE53" w14:textId="77777777" w:rsidR="00604447" w:rsidRPr="001F527C" w:rsidRDefault="00604447" w:rsidP="00882029">
      <w:pPr>
        <w:pStyle w:val="Heading2"/>
      </w:pPr>
      <w:r w:rsidRPr="001F527C">
        <w:t xml:space="preserve"> Measurement and Payment</w:t>
      </w:r>
    </w:p>
    <w:p w14:paraId="77BB80ED" w14:textId="77777777" w:rsidR="00AF0F4D" w:rsidRPr="00452C67" w:rsidDel="003A2F40" w:rsidRDefault="00AF0F4D" w:rsidP="00AF0F4D">
      <w:pPr>
        <w:pStyle w:val="PlainText"/>
        <w:tabs>
          <w:tab w:val="left" w:pos="720"/>
          <w:tab w:val="left" w:pos="2880"/>
        </w:tabs>
        <w:spacing w:before="80"/>
        <w:ind w:left="720"/>
        <w:jc w:val="both"/>
        <w:rPr>
          <w:del w:id="9" w:author="David Holyer" w:date="2022-04-05T07:50:00Z"/>
          <w:rFonts w:ascii="Calibri" w:hAnsi="Calibri"/>
          <w:i/>
          <w:sz w:val="22"/>
          <w:highlight w:val="yellow"/>
        </w:rPr>
      </w:pPr>
      <w:del w:id="10" w:author="David Holyer" w:date="2022-04-05T07:50:00Z">
        <w:r w:rsidRPr="00452C67" w:rsidDel="003A2F40">
          <w:rPr>
            <w:rFonts w:ascii="Calibri" w:hAnsi="Calibri"/>
            <w:i/>
            <w:sz w:val="22"/>
            <w:highlight w:val="yellow"/>
          </w:rPr>
          <w:delText>[Choose one of the following payment language provisions that best suits the individual project.</w:delText>
        </w:r>
      </w:del>
    </w:p>
    <w:p w14:paraId="6F4E0EF0" w14:textId="77777777" w:rsidR="00AF0F4D" w:rsidRPr="00452C67" w:rsidDel="003A2F40" w:rsidRDefault="00AF0F4D" w:rsidP="00AF0F4D">
      <w:pPr>
        <w:pStyle w:val="PlainText"/>
        <w:tabs>
          <w:tab w:val="left" w:pos="720"/>
          <w:tab w:val="left" w:pos="2880"/>
        </w:tabs>
        <w:spacing w:before="80"/>
        <w:ind w:left="720"/>
        <w:jc w:val="both"/>
        <w:rPr>
          <w:del w:id="11" w:author="David Holyer" w:date="2022-04-05T07:50:00Z"/>
          <w:rFonts w:ascii="Calibri" w:hAnsi="Calibri"/>
          <w:i/>
          <w:sz w:val="22"/>
          <w:highlight w:val="yellow"/>
        </w:rPr>
      </w:pPr>
      <w:del w:id="12" w:author="David Holyer" w:date="2022-04-05T07:50:00Z">
        <w:r w:rsidRPr="00452C67" w:rsidDel="003A2F40">
          <w:rPr>
            <w:rFonts w:ascii="Calibri" w:hAnsi="Calibri"/>
            <w:i/>
            <w:sz w:val="22"/>
            <w:highlight w:val="yellow"/>
          </w:rPr>
          <w:delText>If this Section is not specifically referenced by an item in the Bid Form, please use the following language:</w:delText>
        </w:r>
      </w:del>
    </w:p>
    <w:p w14:paraId="209FFD5B" w14:textId="77777777" w:rsidR="00AF0F4D" w:rsidRPr="00452C67" w:rsidDel="003A2F40" w:rsidRDefault="00AF0F4D" w:rsidP="003A2F40">
      <w:pPr>
        <w:pStyle w:val="Heading3"/>
        <w:rPr>
          <w:del w:id="13" w:author="David Holyer" w:date="2022-04-05T07:50:00Z"/>
          <w:highlight w:val="yellow"/>
        </w:rPr>
      </w:pPr>
      <w:del w:id="14" w:author="David Holyer" w:date="2022-04-05T07:50:00Z">
        <w:r w:rsidRPr="00452C67" w:rsidDel="003A2F40">
          <w:rPr>
            <w:highlight w:val="yellow"/>
          </w:rPr>
          <w:delText>The work of this Section will not be measured separately for payment.  All costs associated with the work of this Section shall be included in the Contract Price.</w:delText>
        </w:r>
      </w:del>
    </w:p>
    <w:p w14:paraId="34C762C0" w14:textId="77777777" w:rsidR="00AF0F4D" w:rsidRPr="00452C67" w:rsidDel="003A2F40" w:rsidRDefault="00AF0F4D" w:rsidP="00AF0F4D">
      <w:pPr>
        <w:pStyle w:val="PlainText"/>
        <w:tabs>
          <w:tab w:val="left" w:pos="720"/>
          <w:tab w:val="left" w:pos="2880"/>
        </w:tabs>
        <w:spacing w:before="80"/>
        <w:ind w:left="720"/>
        <w:jc w:val="both"/>
        <w:rPr>
          <w:del w:id="15" w:author="David Holyer" w:date="2022-04-05T07:50:00Z"/>
          <w:rFonts w:ascii="Calibri" w:hAnsi="Calibri"/>
          <w:i/>
          <w:sz w:val="22"/>
          <w:highlight w:val="yellow"/>
        </w:rPr>
      </w:pPr>
      <w:del w:id="16" w:author="David Holyer" w:date="2022-04-05T07:50:00Z">
        <w:r w:rsidRPr="00452C67" w:rsidDel="003A2F40">
          <w:rPr>
            <w:rFonts w:ascii="Calibri" w:hAnsi="Calibri"/>
            <w:i/>
            <w:sz w:val="22"/>
            <w:highlight w:val="yellow"/>
          </w:rPr>
          <w:delText>OR If this Section is specifically referenced in the Bid Form, use the following language and identify the relevant item in the Bid Form:</w:delText>
        </w:r>
      </w:del>
    </w:p>
    <w:p w14:paraId="60243FA8" w14:textId="77777777" w:rsidR="00AF0F4D" w:rsidRPr="00452C67" w:rsidRDefault="00AF0F4D" w:rsidP="003A2F40">
      <w:pPr>
        <w:pStyle w:val="Heading3"/>
        <w:rPr>
          <w:highlight w:val="yellow"/>
        </w:rPr>
      </w:pPr>
      <w:r w:rsidRPr="00452C67">
        <w:rPr>
          <w:highlight w:val="yellow"/>
        </w:rPr>
        <w:t xml:space="preserve">All costs associated with the work of this Section shall be included in the price(s) for Item </w:t>
      </w:r>
      <w:commentRangeStart w:id="17"/>
      <w:r w:rsidRPr="00452C67">
        <w:rPr>
          <w:highlight w:val="yellow"/>
        </w:rPr>
        <w:t xml:space="preserve">No(s). ___ </w:t>
      </w:r>
      <w:commentRangeEnd w:id="17"/>
      <w:r w:rsidR="007758AA">
        <w:rPr>
          <w:rStyle w:val="CommentReference"/>
          <w:rFonts w:cs="Times New Roman"/>
        </w:rPr>
        <w:commentReference w:id="17"/>
      </w:r>
      <w:r w:rsidRPr="00452C67">
        <w:rPr>
          <w:highlight w:val="yellow"/>
        </w:rPr>
        <w:t>in the Bid Form.</w:t>
      </w:r>
    </w:p>
    <w:p w14:paraId="69AAFD0D" w14:textId="77777777" w:rsidR="00AF0F4D" w:rsidRPr="00452C67" w:rsidDel="003A2F40" w:rsidRDefault="00AF0F4D" w:rsidP="00AF0F4D">
      <w:pPr>
        <w:pStyle w:val="PlainText"/>
        <w:tabs>
          <w:tab w:val="left" w:pos="720"/>
          <w:tab w:val="left" w:pos="1440"/>
          <w:tab w:val="left" w:pos="2880"/>
        </w:tabs>
        <w:spacing w:before="80"/>
        <w:ind w:left="720"/>
        <w:jc w:val="both"/>
        <w:rPr>
          <w:del w:id="18" w:author="David Holyer" w:date="2022-04-05T07:50:00Z"/>
          <w:rFonts w:ascii="Calibri" w:hAnsi="Calibri"/>
          <w:sz w:val="22"/>
        </w:rPr>
      </w:pPr>
      <w:del w:id="19" w:author="David Holyer" w:date="2022-04-05T07:50:00Z">
        <w:r w:rsidRPr="00452C67" w:rsidDel="003A2F40">
          <w:rPr>
            <w:rFonts w:ascii="Calibri" w:hAnsi="Calibri"/>
            <w:i/>
            <w:sz w:val="22"/>
            <w:highlight w:val="yellow"/>
          </w:rPr>
          <w:delText>If the work of this Section is to be measured and paid for by several different methods, please amend the standard wording given above to reflect the different methods of measurement and payment.</w:delText>
        </w:r>
        <w:r w:rsidRPr="00452C67" w:rsidDel="003A2F40">
          <w:rPr>
            <w:rFonts w:ascii="Calibri" w:hAnsi="Calibri"/>
            <w:sz w:val="22"/>
            <w:highlight w:val="yellow"/>
          </w:rPr>
          <w:delText>]</w:delText>
        </w:r>
      </w:del>
    </w:p>
    <w:p w14:paraId="5FBAC093" w14:textId="77777777" w:rsidR="00A55111" w:rsidRPr="00B21D7B" w:rsidRDefault="00A55111" w:rsidP="00882029">
      <w:pPr>
        <w:pStyle w:val="Heading2"/>
      </w:pPr>
      <w:r w:rsidRPr="00B21D7B">
        <w:t>Related Sections</w:t>
      </w:r>
    </w:p>
    <w:p w14:paraId="1A7AB3FA" w14:textId="77777777" w:rsidR="00382FA3" w:rsidRPr="00B21D7B" w:rsidDel="00A817EE" w:rsidRDefault="00382FA3" w:rsidP="003A2F40">
      <w:pPr>
        <w:pStyle w:val="Heading3"/>
        <w:numPr>
          <w:ilvl w:val="0"/>
          <w:numId w:val="0"/>
        </w:numPr>
        <w:ind w:left="720"/>
        <w:rPr>
          <w:del w:id="20" w:author="John Liu" w:date="2022-04-25T15:22:00Z"/>
          <w:highlight w:val="yellow"/>
        </w:rPr>
      </w:pPr>
      <w:bookmarkStart w:id="21" w:name="_Toc98812144"/>
      <w:del w:id="22" w:author="John Liu" w:date="2022-04-25T15:22:00Z">
        <w:r w:rsidRPr="00B21D7B" w:rsidDel="00A817EE">
          <w:rPr>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705738DC" w14:textId="77777777" w:rsidR="00382FA3" w:rsidRPr="00F95EAA" w:rsidDel="00A817EE" w:rsidRDefault="00382FA3" w:rsidP="003A2F40">
      <w:pPr>
        <w:pStyle w:val="Heading3"/>
        <w:numPr>
          <w:ilvl w:val="0"/>
          <w:numId w:val="0"/>
        </w:numPr>
        <w:ind w:left="720"/>
        <w:rPr>
          <w:del w:id="23" w:author="John Liu" w:date="2022-04-25T15:22:00Z"/>
          <w:highlight w:val="lightGray"/>
        </w:rPr>
      </w:pPr>
    </w:p>
    <w:p w14:paraId="5D2D5538" w14:textId="77777777" w:rsidR="00382FA3" w:rsidRPr="00B21D7B" w:rsidDel="00A817EE" w:rsidRDefault="00382FA3" w:rsidP="003A2F40">
      <w:pPr>
        <w:pStyle w:val="Heading3"/>
        <w:numPr>
          <w:ilvl w:val="0"/>
          <w:numId w:val="0"/>
        </w:numPr>
        <w:ind w:left="720"/>
        <w:rPr>
          <w:del w:id="24" w:author="John Liu" w:date="2022-04-25T15:22:00Z"/>
          <w:highlight w:val="yellow"/>
        </w:rPr>
      </w:pPr>
      <w:del w:id="25" w:author="John Liu" w:date="2022-04-25T15:22:00Z">
        <w:r w:rsidRPr="00B21D7B" w:rsidDel="00A817EE">
          <w:rPr>
            <w:highlight w:val="yellow"/>
          </w:rPr>
          <w:delText>Cross-referencing here may also be used to coordinate assemblies or systems whose components may span multiple Sections and which must meet certain performance requirements as an assembly or system.</w:delText>
        </w:r>
      </w:del>
    </w:p>
    <w:p w14:paraId="2F2B2494" w14:textId="77777777" w:rsidR="00382FA3" w:rsidRPr="00F95EAA" w:rsidDel="00A817EE" w:rsidRDefault="00382FA3" w:rsidP="003A2F40">
      <w:pPr>
        <w:pStyle w:val="Heading3"/>
        <w:numPr>
          <w:ilvl w:val="0"/>
          <w:numId w:val="0"/>
        </w:numPr>
        <w:ind w:left="720"/>
        <w:rPr>
          <w:del w:id="26" w:author="John Liu" w:date="2022-04-25T15:22:00Z"/>
          <w:highlight w:val="lightGray"/>
        </w:rPr>
      </w:pPr>
    </w:p>
    <w:p w14:paraId="25271670" w14:textId="77777777" w:rsidR="00382FA3" w:rsidRPr="00F95EAA" w:rsidDel="00A817EE" w:rsidRDefault="00382FA3" w:rsidP="003A2F40">
      <w:pPr>
        <w:pStyle w:val="Heading3"/>
        <w:numPr>
          <w:ilvl w:val="0"/>
          <w:numId w:val="0"/>
        </w:numPr>
        <w:ind w:left="720"/>
        <w:rPr>
          <w:del w:id="27" w:author="John Liu" w:date="2022-04-25T15:22:00Z"/>
          <w:highlight w:val="lightGray"/>
        </w:rPr>
      </w:pPr>
      <w:del w:id="28" w:author="John Liu" w:date="2022-04-25T15:22:00Z">
        <w:r w:rsidRPr="00B21D7B" w:rsidDel="00A817EE">
          <w:rPr>
            <w:highlight w:val="yellow"/>
          </w:rPr>
          <w:delText>Contractor is responsible for coordination of the Work</w:delText>
        </w:r>
        <w:r w:rsidRPr="00AF0F4D" w:rsidDel="00A817EE">
          <w:rPr>
            <w:highlight w:val="yellow"/>
          </w:rPr>
          <w:delText>.</w:delText>
        </w:r>
        <w:r w:rsidR="00F576C3" w:rsidRPr="00AF0F4D" w:rsidDel="00A817EE">
          <w:rPr>
            <w:highlight w:val="yellow"/>
          </w:rPr>
          <w:delText xml:space="preserve"> Contractor is responsible for being familiar with and incorporating all required elements of cross-referenced Specifications cited.</w:delText>
        </w:r>
      </w:del>
    </w:p>
    <w:p w14:paraId="679483E7" w14:textId="77777777" w:rsidR="00382FA3" w:rsidRPr="00F95EAA" w:rsidDel="00A817EE" w:rsidRDefault="00382FA3" w:rsidP="003A2F40">
      <w:pPr>
        <w:pStyle w:val="Heading3"/>
        <w:numPr>
          <w:ilvl w:val="0"/>
          <w:numId w:val="0"/>
        </w:numPr>
        <w:ind w:left="720"/>
        <w:rPr>
          <w:del w:id="29" w:author="John Liu" w:date="2022-04-25T15:22:00Z"/>
          <w:highlight w:val="lightGray"/>
        </w:rPr>
      </w:pPr>
    </w:p>
    <w:p w14:paraId="47951E1E" w14:textId="77777777" w:rsidR="00382FA3" w:rsidRPr="00B21D7B" w:rsidDel="00A817EE" w:rsidRDefault="00382FA3" w:rsidP="003A2F40">
      <w:pPr>
        <w:pStyle w:val="Heading3"/>
        <w:numPr>
          <w:ilvl w:val="0"/>
          <w:numId w:val="0"/>
        </w:numPr>
        <w:ind w:left="720"/>
        <w:rPr>
          <w:del w:id="30" w:author="John Liu" w:date="2022-04-25T15:22:00Z"/>
          <w:highlight w:val="yellow"/>
        </w:rPr>
      </w:pPr>
      <w:del w:id="31" w:author="John Liu" w:date="2022-04-25T15:22:00Z">
        <w:r w:rsidRPr="00B21D7B" w:rsidDel="00A817EE">
          <w:rPr>
            <w:highlight w:val="yellow"/>
          </w:rPr>
          <w:delText>This Section is to be completed/updated during the design development by the Consultant. If it is not applicable to the section for the specific project it may be deleted.]</w:delText>
        </w:r>
      </w:del>
    </w:p>
    <w:p w14:paraId="3EB13FA3" w14:textId="77777777" w:rsidR="00382FA3" w:rsidRPr="00F95EAA" w:rsidDel="00A817EE" w:rsidRDefault="00382FA3" w:rsidP="003A2F40">
      <w:pPr>
        <w:pStyle w:val="Heading3"/>
        <w:numPr>
          <w:ilvl w:val="0"/>
          <w:numId w:val="0"/>
        </w:numPr>
        <w:ind w:left="720"/>
        <w:rPr>
          <w:del w:id="32" w:author="John Liu" w:date="2022-04-25T15:22:00Z"/>
          <w:highlight w:val="lightGray"/>
        </w:rPr>
      </w:pPr>
    </w:p>
    <w:p w14:paraId="30E328C8" w14:textId="77777777" w:rsidR="00382FA3" w:rsidRPr="00853B66" w:rsidDel="00A817EE" w:rsidRDefault="00382FA3" w:rsidP="003A2F40">
      <w:pPr>
        <w:pStyle w:val="Heading3"/>
        <w:numPr>
          <w:ilvl w:val="0"/>
          <w:numId w:val="0"/>
        </w:numPr>
        <w:ind w:left="720"/>
        <w:rPr>
          <w:del w:id="33" w:author="John Liu" w:date="2022-04-25T15:22:00Z"/>
        </w:rPr>
      </w:pPr>
      <w:del w:id="34" w:author="John Liu" w:date="2022-04-25T15:22:00Z">
        <w:r w:rsidRPr="00853B66" w:rsidDel="00A817EE">
          <w:rPr>
            <w:highlight w:val="yellow"/>
          </w:rPr>
          <w:delText>[List Sections specifying installation of products supplied but not installed under this Section and indicate specific items.]</w:delText>
        </w:r>
      </w:del>
    </w:p>
    <w:p w14:paraId="15A04EF6" w14:textId="77777777" w:rsidR="00853B66" w:rsidRPr="00853B66" w:rsidDel="00A817EE" w:rsidRDefault="00853B66" w:rsidP="00853B66">
      <w:pPr>
        <w:pStyle w:val="Heading4"/>
        <w:numPr>
          <w:ilvl w:val="0"/>
          <w:numId w:val="0"/>
        </w:numPr>
        <w:ind w:left="2160"/>
        <w:rPr>
          <w:del w:id="35" w:author="John Liu" w:date="2022-04-25T15:22:00Z"/>
        </w:rPr>
      </w:pPr>
    </w:p>
    <w:p w14:paraId="4201DFBA" w14:textId="77777777" w:rsidR="00853B66" w:rsidDel="00A817EE" w:rsidRDefault="00853B66" w:rsidP="003A2F40">
      <w:pPr>
        <w:pStyle w:val="Heading3"/>
        <w:rPr>
          <w:del w:id="36" w:author="John Liu" w:date="2022-04-25T15:22:00Z"/>
        </w:rPr>
      </w:pPr>
      <w:del w:id="37" w:author="John Liu" w:date="2022-04-25T15:22:00Z">
        <w:r w:rsidRPr="00B21D7B" w:rsidDel="00A817EE">
          <w:delText xml:space="preserve">Section </w:delText>
        </w:r>
        <w:r w:rsidRPr="00B21D7B" w:rsidDel="00A817EE">
          <w:rPr>
            <w:highlight w:val="yellow"/>
          </w:rPr>
          <w:delText>[______ – ____________]</w:delText>
        </w:r>
        <w:r w:rsidRPr="00B21D7B" w:rsidDel="00A817EE">
          <w:delText xml:space="preserve">:  Execution requirements for </w:delText>
        </w:r>
        <w:r w:rsidRPr="00B21D7B" w:rsidDel="00A817EE">
          <w:rPr>
            <w:highlight w:val="yellow"/>
          </w:rPr>
          <w:delText>...[item]...</w:delText>
        </w:r>
        <w:r w:rsidRPr="00B21D7B" w:rsidDel="00A817EE">
          <w:delText xml:space="preserve">  specified under this Section.</w:delText>
        </w:r>
      </w:del>
    </w:p>
    <w:p w14:paraId="5CF0AA6D" w14:textId="77777777" w:rsidR="00853B66" w:rsidDel="00A817EE" w:rsidRDefault="00853B66" w:rsidP="003A2F40">
      <w:pPr>
        <w:pStyle w:val="Heading3"/>
        <w:numPr>
          <w:ilvl w:val="0"/>
          <w:numId w:val="0"/>
        </w:numPr>
        <w:ind w:left="720"/>
        <w:rPr>
          <w:del w:id="38" w:author="John Liu" w:date="2022-04-25T15:22:00Z"/>
          <w:highlight w:val="yellow"/>
        </w:rPr>
      </w:pPr>
    </w:p>
    <w:p w14:paraId="17C6F8DB" w14:textId="77777777" w:rsidR="00853B66" w:rsidRPr="00853B66" w:rsidDel="00A817EE" w:rsidRDefault="00853B66" w:rsidP="003A2F40">
      <w:pPr>
        <w:pStyle w:val="Heading3"/>
        <w:numPr>
          <w:ilvl w:val="0"/>
          <w:numId w:val="0"/>
        </w:numPr>
        <w:ind w:left="720"/>
        <w:rPr>
          <w:del w:id="39" w:author="John Liu" w:date="2022-04-25T15:22:00Z"/>
        </w:rPr>
      </w:pPr>
      <w:del w:id="40" w:author="John Liu" w:date="2022-04-25T15:22:00Z">
        <w:r w:rsidRPr="00853B66" w:rsidDel="00A817EE">
          <w:rPr>
            <w:highlight w:val="yellow"/>
          </w:rPr>
          <w:delText>[List Sections specifying products installed but not supplied under this Section and indicate specific items.]</w:delText>
        </w:r>
      </w:del>
    </w:p>
    <w:p w14:paraId="4745BA8E" w14:textId="77777777" w:rsidR="00853B66" w:rsidRPr="00853B66" w:rsidDel="00A817EE" w:rsidRDefault="00853B66" w:rsidP="00853B66">
      <w:pPr>
        <w:pStyle w:val="Heading4"/>
        <w:numPr>
          <w:ilvl w:val="0"/>
          <w:numId w:val="0"/>
        </w:numPr>
        <w:rPr>
          <w:del w:id="41" w:author="John Liu" w:date="2022-04-25T15:22:00Z"/>
        </w:rPr>
      </w:pPr>
    </w:p>
    <w:p w14:paraId="5912C0FC" w14:textId="77777777" w:rsidR="00853B66" w:rsidRPr="00853B66" w:rsidDel="00A817EE" w:rsidRDefault="00382FA3" w:rsidP="00242417">
      <w:pPr>
        <w:pStyle w:val="Heading3"/>
        <w:rPr>
          <w:del w:id="42" w:author="John Liu" w:date="2022-04-25T15:22:00Z"/>
          <w:highlight w:val="yellow"/>
        </w:rPr>
      </w:pPr>
      <w:del w:id="43" w:author="John Liu" w:date="2022-04-25T15:22:00Z">
        <w:r w:rsidRPr="00A817EE" w:rsidDel="00A817EE">
          <w:rPr>
            <w:highlight w:val="yellow"/>
          </w:rPr>
          <w:delText>Section [______ – ____________]:  Product requirements for ...[item]...  for installation under this Section.</w:delText>
        </w:r>
      </w:del>
    </w:p>
    <w:p w14:paraId="3F8276DD" w14:textId="77777777" w:rsidR="00853B66" w:rsidRPr="00A817EE" w:rsidDel="00A817EE" w:rsidRDefault="00B21D7B" w:rsidP="00242417">
      <w:pPr>
        <w:pStyle w:val="Heading3"/>
        <w:rPr>
          <w:del w:id="44" w:author="John Liu" w:date="2022-04-25T15:23:00Z"/>
          <w:highlight w:val="yellow"/>
        </w:rPr>
      </w:pPr>
      <w:del w:id="45" w:author="John Liu" w:date="2022-04-25T15:23:00Z">
        <w:r w:rsidRPr="00A817EE" w:rsidDel="00A817EE">
          <w:rPr>
            <w:highlight w:val="yellow"/>
          </w:rPr>
          <w:delText xml:space="preserve">Section 01250 – Substitutions </w:delText>
        </w:r>
      </w:del>
    </w:p>
    <w:p w14:paraId="0B16C4AB" w14:textId="77777777" w:rsidR="00853B66" w:rsidRPr="00853B66" w:rsidDel="00A817EE" w:rsidRDefault="00B21D7B" w:rsidP="003A2F40">
      <w:pPr>
        <w:pStyle w:val="Heading3"/>
        <w:rPr>
          <w:del w:id="46" w:author="John Liu" w:date="2022-04-25T15:23:00Z"/>
          <w:highlight w:val="yellow"/>
        </w:rPr>
      </w:pPr>
      <w:del w:id="47" w:author="John Liu" w:date="2022-04-25T15:23:00Z">
        <w:r w:rsidRPr="00853B66" w:rsidDel="00A817EE">
          <w:rPr>
            <w:highlight w:val="yellow"/>
          </w:rPr>
          <w:delText xml:space="preserve">Section 01425 </w:delText>
        </w:r>
        <w:r w:rsidR="00882029" w:rsidRPr="00853B66" w:rsidDel="00A817EE">
          <w:rPr>
            <w:highlight w:val="yellow"/>
          </w:rPr>
          <w:delText>–</w:delText>
        </w:r>
        <w:r w:rsidRPr="00853B66" w:rsidDel="00A817EE">
          <w:rPr>
            <w:highlight w:val="yellow"/>
          </w:rPr>
          <w:delText xml:space="preserve"> Computerized Maintenance Management System Data Requirements</w:delText>
        </w:r>
      </w:del>
    </w:p>
    <w:p w14:paraId="0383996F" w14:textId="77777777" w:rsidR="00853B66" w:rsidRPr="00853B66" w:rsidRDefault="00B21D7B" w:rsidP="003A2F40">
      <w:pPr>
        <w:pStyle w:val="Heading3"/>
        <w:rPr>
          <w:highlight w:val="yellow"/>
        </w:rPr>
      </w:pPr>
      <w:r w:rsidRPr="00853B66">
        <w:rPr>
          <w:highlight w:val="yellow"/>
        </w:rPr>
        <w:t xml:space="preserve">Section </w:t>
      </w:r>
      <w:r w:rsidR="0022520F" w:rsidRPr="00853B66">
        <w:rPr>
          <w:highlight w:val="yellow"/>
        </w:rPr>
        <w:t>01810 – Equipment Testing and Facility Commissioning</w:t>
      </w:r>
    </w:p>
    <w:p w14:paraId="6AA1EB79" w14:textId="77777777" w:rsidR="00853B66" w:rsidRPr="00853B66" w:rsidRDefault="00B21D7B" w:rsidP="003A2F40">
      <w:pPr>
        <w:pStyle w:val="Heading3"/>
        <w:rPr>
          <w:highlight w:val="yellow"/>
        </w:rPr>
      </w:pPr>
      <w:r w:rsidRPr="00853B66">
        <w:rPr>
          <w:highlight w:val="yellow"/>
        </w:rPr>
        <w:t>Section 16010 – Electrical General Requirements</w:t>
      </w:r>
    </w:p>
    <w:p w14:paraId="60D36AFB" w14:textId="77777777" w:rsidR="00853B66" w:rsidRPr="00853B66" w:rsidRDefault="00B21D7B" w:rsidP="003A2F40">
      <w:pPr>
        <w:pStyle w:val="Heading3"/>
        <w:rPr>
          <w:highlight w:val="yellow"/>
        </w:rPr>
      </w:pPr>
      <w:r w:rsidRPr="00853B66">
        <w:rPr>
          <w:highlight w:val="yellow"/>
        </w:rPr>
        <w:t>Section 16031 – Inspection and Testing</w:t>
      </w:r>
    </w:p>
    <w:p w14:paraId="29BBF9D9" w14:textId="77777777" w:rsidR="00853B66" w:rsidRPr="00853B66" w:rsidDel="00A817EE" w:rsidRDefault="000854CE" w:rsidP="00242417">
      <w:pPr>
        <w:pStyle w:val="Heading3"/>
        <w:rPr>
          <w:del w:id="48" w:author="John Liu" w:date="2022-04-25T15:23:00Z"/>
          <w:highlight w:val="yellow"/>
        </w:rPr>
      </w:pPr>
      <w:del w:id="49" w:author="John Liu" w:date="2022-04-25T15:23:00Z">
        <w:r w:rsidRPr="00A817EE" w:rsidDel="00A817EE">
          <w:rPr>
            <w:highlight w:val="yellow"/>
          </w:rPr>
          <w:delText>[</w:delText>
        </w:r>
      </w:del>
      <w:r w:rsidR="002B3B92" w:rsidRPr="00A817EE">
        <w:rPr>
          <w:highlight w:val="yellow"/>
        </w:rPr>
        <w:t xml:space="preserve">Division 13 – </w:t>
      </w:r>
      <w:r w:rsidR="00EB2211" w:rsidRPr="00A817EE">
        <w:rPr>
          <w:highlight w:val="yellow"/>
        </w:rPr>
        <w:t>SCADA and Instrumentation</w:t>
      </w:r>
      <w:del w:id="50" w:author="John Liu" w:date="2022-04-25T15:23:00Z">
        <w:r w:rsidR="00EB2211" w:rsidRPr="00A817EE" w:rsidDel="00A817EE">
          <w:rPr>
            <w:highlight w:val="yellow"/>
          </w:rPr>
          <w:delText xml:space="preserve"> </w:delText>
        </w:r>
        <w:r w:rsidRPr="00A817EE" w:rsidDel="00A817EE">
          <w:rPr>
            <w:highlight w:val="yellow"/>
          </w:rPr>
          <w:delText>-</w:delText>
        </w:r>
        <w:r w:rsidR="00EB2211" w:rsidRPr="00A817EE" w:rsidDel="00A817EE">
          <w:rPr>
            <w:highlight w:val="yellow"/>
          </w:rPr>
          <w:delText xml:space="preserve">insert </w:delText>
        </w:r>
        <w:r w:rsidR="002B3B92" w:rsidRPr="00A817EE" w:rsidDel="00A817EE">
          <w:rPr>
            <w:highlight w:val="yellow"/>
          </w:rPr>
          <w:delText>applicable specifications</w:delText>
        </w:r>
        <w:r w:rsidRPr="00A817EE" w:rsidDel="00A817EE">
          <w:rPr>
            <w:highlight w:val="yellow"/>
          </w:rPr>
          <w:delText>]</w:delText>
        </w:r>
      </w:del>
    </w:p>
    <w:p w14:paraId="2B6CCB6E" w14:textId="77777777" w:rsidR="002B3B92" w:rsidRPr="00A817EE" w:rsidRDefault="002B3B92" w:rsidP="00242417">
      <w:pPr>
        <w:pStyle w:val="Heading3"/>
        <w:rPr>
          <w:highlight w:val="yellow"/>
        </w:rPr>
      </w:pPr>
      <w:del w:id="51" w:author="John Liu" w:date="2022-04-25T15:23:00Z">
        <w:r w:rsidRPr="00A817EE" w:rsidDel="00A817EE">
          <w:rPr>
            <w:highlight w:val="yellow"/>
          </w:rPr>
          <w:delText>Product requirements for [item]...  for installation under this Section.</w:delText>
        </w:r>
      </w:del>
    </w:p>
    <w:p w14:paraId="07C50D63" w14:textId="77777777" w:rsidR="00DA68E9" w:rsidRPr="002B56B0" w:rsidRDefault="00DA68E9" w:rsidP="00882029">
      <w:pPr>
        <w:pStyle w:val="Heading2"/>
      </w:pPr>
      <w:r w:rsidRPr="002B56B0">
        <w:t>References</w:t>
      </w:r>
    </w:p>
    <w:p w14:paraId="2D9F3AF3" w14:textId="77777777" w:rsidR="00DA68E9" w:rsidRPr="002B56B0" w:rsidRDefault="007500AD" w:rsidP="003A2F40">
      <w:pPr>
        <w:pStyle w:val="Heading3"/>
      </w:pPr>
      <w:r w:rsidRPr="002B56B0">
        <w:t>American National Standards Institute (</w:t>
      </w:r>
      <w:r w:rsidR="00DA68E9" w:rsidRPr="002B56B0">
        <w:t>ANSI</w:t>
      </w:r>
      <w:r w:rsidRPr="002B56B0">
        <w:t>)</w:t>
      </w:r>
    </w:p>
    <w:p w14:paraId="50A547A8" w14:textId="77777777" w:rsidR="00DA68E9" w:rsidRPr="002B56B0" w:rsidRDefault="00DA68E9" w:rsidP="00882029">
      <w:pPr>
        <w:pStyle w:val="Heading4"/>
      </w:pPr>
      <w:r w:rsidRPr="002B56B0">
        <w:t>ANSI/IEEE C62.41</w:t>
      </w:r>
      <w:r w:rsidR="004B3918" w:rsidRPr="002B56B0">
        <w:t>.1-2002 (R2008), IEEE Guide on the Surge Environment in Low-Voltage (1000 V and less) AC Power Circuits (Category B where applicable)</w:t>
      </w:r>
    </w:p>
    <w:p w14:paraId="6FBAC787" w14:textId="77777777" w:rsidR="004B3918" w:rsidRPr="002B56B0" w:rsidRDefault="004B3918" w:rsidP="00882029">
      <w:pPr>
        <w:pStyle w:val="Heading4"/>
      </w:pPr>
      <w:r w:rsidRPr="002B56B0">
        <w:t>ANSI/IEEE C62.41.2-2002/Cor 1-2012, IEEE Recommended Practice on Characterization of Surges in Low-Voltage (1000 V and Less) AC Power Circuits Corrigendum 1: Deletion of Table A.2 and Associated Text (Category B where applicable)</w:t>
      </w:r>
    </w:p>
    <w:p w14:paraId="6B857B87" w14:textId="77777777" w:rsidR="004B3918" w:rsidRPr="002B56B0" w:rsidRDefault="004B3918" w:rsidP="00882029">
      <w:pPr>
        <w:pStyle w:val="Heading4"/>
      </w:pPr>
      <w:r w:rsidRPr="002B56B0">
        <w:t>ANSI/IEEE C62.41.2-2002, IEEE Recommended Practice on Characterization of Surges in Low-Voltage (1000V and Less) AC Power Circuits (Category B where applicable)</w:t>
      </w:r>
    </w:p>
    <w:p w14:paraId="7AE0E30D" w14:textId="77777777" w:rsidR="00DA68E9" w:rsidRDefault="00DA68E9" w:rsidP="00882029">
      <w:pPr>
        <w:pStyle w:val="Heading4"/>
      </w:pPr>
      <w:r w:rsidRPr="002B56B0">
        <w:t>ANSI/IEEE C62.45-2002</w:t>
      </w:r>
      <w:r w:rsidR="009F344B">
        <w:t xml:space="preserve"> (R2008)</w:t>
      </w:r>
      <w:r w:rsidR="004B3918" w:rsidRPr="002B56B0">
        <w:t>, IEEE Recommended Practice on Surge Testing for Equipment Connected to Low-Voltage (1000V and Less) AC Power Circuits</w:t>
      </w:r>
    </w:p>
    <w:p w14:paraId="2073510D" w14:textId="77777777" w:rsidR="009262E2" w:rsidRPr="00FD3DC2" w:rsidRDefault="009262E2" w:rsidP="003A2F40">
      <w:pPr>
        <w:pStyle w:val="Heading3"/>
      </w:pPr>
      <w:r w:rsidRPr="00FD3DC2">
        <w:t>Canadian Standards Association (CSA)</w:t>
      </w:r>
    </w:p>
    <w:p w14:paraId="02F925C9" w14:textId="77777777" w:rsidR="009F344B" w:rsidRPr="00CE1C0F" w:rsidRDefault="009F344B" w:rsidP="009F344B">
      <w:pPr>
        <w:pStyle w:val="Heading4"/>
      </w:pPr>
      <w:r w:rsidRPr="00AE0927">
        <w:t>Ontario Electrical Safety Code, 2</w:t>
      </w:r>
      <w:del w:id="52" w:author="John Liu" w:date="2022-04-25T15:23:00Z">
        <w:r w:rsidDel="00A817EE">
          <w:delText>6</w:delText>
        </w:r>
      </w:del>
      <w:ins w:id="53" w:author="John Liu" w:date="2022-04-25T15:23:00Z">
        <w:r w:rsidR="00A817EE">
          <w:t>8</w:t>
        </w:r>
      </w:ins>
      <w:r w:rsidRPr="00AE0927">
        <w:rPr>
          <w:vertAlign w:val="superscript"/>
        </w:rPr>
        <w:t>th</w:t>
      </w:r>
      <w:r w:rsidRPr="00AE0927">
        <w:t xml:space="preserve"> edition, 20</w:t>
      </w:r>
      <w:del w:id="54" w:author="John Liu" w:date="2022-04-25T15:23:00Z">
        <w:r w:rsidRPr="00AE0927" w:rsidDel="00A817EE">
          <w:delText>1</w:delText>
        </w:r>
        <w:r w:rsidDel="00A817EE">
          <w:delText>5</w:delText>
        </w:r>
      </w:del>
      <w:ins w:id="55" w:author="John Liu" w:date="2022-04-25T15:23:00Z">
        <w:r w:rsidR="00A817EE">
          <w:t>21</w:t>
        </w:r>
      </w:ins>
    </w:p>
    <w:p w14:paraId="2B2B3D21" w14:textId="77777777" w:rsidR="009262E2" w:rsidRDefault="009262E2" w:rsidP="009262E2">
      <w:pPr>
        <w:pStyle w:val="Heading4"/>
        <w:tabs>
          <w:tab w:val="clear" w:pos="774"/>
          <w:tab w:val="num" w:pos="594"/>
        </w:tabs>
        <w:rPr>
          <w:lang w:val="en-CA"/>
        </w:rPr>
      </w:pPr>
      <w:r w:rsidRPr="00FD3DC2">
        <w:rPr>
          <w:lang w:val="en-CA"/>
        </w:rPr>
        <w:t>CSA-C22.2 No.42</w:t>
      </w:r>
      <w:r>
        <w:rPr>
          <w:lang w:val="en-CA"/>
        </w:rPr>
        <w:t>-10</w:t>
      </w:r>
      <w:r w:rsidRPr="00FD3DC2">
        <w:rPr>
          <w:lang w:val="en-CA"/>
        </w:rPr>
        <w:t xml:space="preserve"> </w:t>
      </w:r>
      <w:r w:rsidR="009F344B">
        <w:rPr>
          <w:lang w:val="en-CA"/>
        </w:rPr>
        <w:t xml:space="preserve">(R 2015) </w:t>
      </w:r>
      <w:r w:rsidRPr="00FD3DC2">
        <w:rPr>
          <w:lang w:val="en-CA"/>
        </w:rPr>
        <w:t xml:space="preserve">General Use Receptacles, Attachment Plugs and Similar </w:t>
      </w:r>
      <w:r>
        <w:rPr>
          <w:lang w:val="en-CA"/>
        </w:rPr>
        <w:t xml:space="preserve">Wiring </w:t>
      </w:r>
      <w:r w:rsidRPr="00FD3DC2">
        <w:rPr>
          <w:lang w:val="en-CA"/>
        </w:rPr>
        <w:t>Devices.</w:t>
      </w:r>
    </w:p>
    <w:p w14:paraId="34D4DBCE" w14:textId="77777777" w:rsidR="009262E2" w:rsidRDefault="009262E2" w:rsidP="009262E2">
      <w:pPr>
        <w:pStyle w:val="Heading4"/>
        <w:tabs>
          <w:tab w:val="clear" w:pos="774"/>
          <w:tab w:val="num" w:pos="594"/>
        </w:tabs>
        <w:rPr>
          <w:lang w:val="en-CA"/>
        </w:rPr>
      </w:pPr>
      <w:r w:rsidRPr="00C506C9">
        <w:rPr>
          <w:lang w:val="en-CA"/>
        </w:rPr>
        <w:t>CSA-C22.2 N</w:t>
      </w:r>
      <w:r w:rsidR="009F344B">
        <w:rPr>
          <w:lang w:val="en-CA"/>
        </w:rPr>
        <w:t>o</w:t>
      </w:r>
      <w:r w:rsidRPr="00C506C9">
        <w:rPr>
          <w:lang w:val="en-CA"/>
        </w:rPr>
        <w:t>. 144-M91 (R201</w:t>
      </w:r>
      <w:r w:rsidR="009F344B">
        <w:rPr>
          <w:lang w:val="en-CA"/>
        </w:rPr>
        <w:t>5</w:t>
      </w:r>
      <w:r w:rsidRPr="00C506C9">
        <w:rPr>
          <w:lang w:val="en-CA"/>
        </w:rPr>
        <w:t>)</w:t>
      </w:r>
      <w:r>
        <w:rPr>
          <w:lang w:val="en-CA"/>
        </w:rPr>
        <w:t xml:space="preserve">, </w:t>
      </w:r>
      <w:r w:rsidRPr="00C506C9">
        <w:rPr>
          <w:lang w:val="en-CA"/>
        </w:rPr>
        <w:t>Ground Fault Circuit Interrupters</w:t>
      </w:r>
      <w:r>
        <w:rPr>
          <w:lang w:val="en-CA"/>
        </w:rPr>
        <w:t>.</w:t>
      </w:r>
    </w:p>
    <w:p w14:paraId="65013CE2" w14:textId="77777777" w:rsidR="009262E2" w:rsidRPr="00FD3DC2" w:rsidRDefault="009262E2" w:rsidP="009262E2">
      <w:pPr>
        <w:pStyle w:val="Heading4"/>
        <w:tabs>
          <w:tab w:val="clear" w:pos="774"/>
          <w:tab w:val="num" w:pos="594"/>
        </w:tabs>
        <w:rPr>
          <w:lang w:val="en-CA"/>
        </w:rPr>
      </w:pPr>
      <w:r w:rsidRPr="00C506C9">
        <w:rPr>
          <w:lang w:val="en-CA"/>
        </w:rPr>
        <w:t>C22.2 NO. 182.3-</w:t>
      </w:r>
      <w:r w:rsidR="009F344B">
        <w:rPr>
          <w:lang w:val="en-CA"/>
        </w:rPr>
        <w:t>16,</w:t>
      </w:r>
      <w:r>
        <w:rPr>
          <w:lang w:val="en-CA"/>
        </w:rPr>
        <w:t xml:space="preserve"> </w:t>
      </w:r>
      <w:r w:rsidRPr="00C506C9">
        <w:rPr>
          <w:lang w:val="en-CA"/>
        </w:rPr>
        <w:t>Special Use Attachment Plugs, Receptacles and Connectors</w:t>
      </w:r>
      <w:r>
        <w:rPr>
          <w:lang w:val="en-CA"/>
        </w:rPr>
        <w:t>.</w:t>
      </w:r>
    </w:p>
    <w:p w14:paraId="7B899C24" w14:textId="77777777" w:rsidR="009262E2" w:rsidRPr="00FD3DC2" w:rsidRDefault="009262E2" w:rsidP="009262E2">
      <w:pPr>
        <w:pStyle w:val="Heading4"/>
        <w:tabs>
          <w:tab w:val="clear" w:pos="774"/>
          <w:tab w:val="num" w:pos="594"/>
        </w:tabs>
        <w:rPr>
          <w:lang w:val="en-CA"/>
        </w:rPr>
      </w:pPr>
      <w:r w:rsidRPr="00FD3DC2">
        <w:rPr>
          <w:lang w:val="en-CA"/>
        </w:rPr>
        <w:t>CSA-C22.2 No.42.1</w:t>
      </w:r>
      <w:r>
        <w:rPr>
          <w:lang w:val="en-CA"/>
        </w:rPr>
        <w:t>-13</w:t>
      </w:r>
      <w:r w:rsidRPr="00FD3DC2">
        <w:rPr>
          <w:lang w:val="en-CA"/>
        </w:rPr>
        <w:t>, Cover Plates for Flush-Mounted Wiring Devices (Bi-national standard, with UL 514D).</w:t>
      </w:r>
    </w:p>
    <w:p w14:paraId="6937FC73" w14:textId="77777777" w:rsidR="009262E2" w:rsidRPr="00FD3DC2" w:rsidRDefault="009262E2" w:rsidP="009262E2">
      <w:pPr>
        <w:pStyle w:val="Heading4"/>
        <w:tabs>
          <w:tab w:val="clear" w:pos="774"/>
          <w:tab w:val="num" w:pos="594"/>
        </w:tabs>
        <w:rPr>
          <w:lang w:val="en-CA"/>
        </w:rPr>
      </w:pPr>
      <w:r w:rsidRPr="00FD3DC2">
        <w:rPr>
          <w:lang w:val="en-CA"/>
        </w:rPr>
        <w:t>CSA-C22.2 No.55</w:t>
      </w:r>
      <w:r>
        <w:rPr>
          <w:lang w:val="en-CA"/>
        </w:rPr>
        <w:t>-</w:t>
      </w:r>
      <w:r w:rsidR="009F344B">
        <w:rPr>
          <w:lang w:val="en-CA"/>
        </w:rPr>
        <w:t>15</w:t>
      </w:r>
      <w:r w:rsidRPr="00FD3DC2">
        <w:rPr>
          <w:lang w:val="en-CA"/>
        </w:rPr>
        <w:t xml:space="preserve"> Special Use Switches.</w:t>
      </w:r>
    </w:p>
    <w:p w14:paraId="23DCACDC" w14:textId="77777777" w:rsidR="009262E2" w:rsidRDefault="009262E2" w:rsidP="009262E2">
      <w:pPr>
        <w:pStyle w:val="Heading4"/>
        <w:tabs>
          <w:tab w:val="clear" w:pos="774"/>
          <w:tab w:val="num" w:pos="594"/>
        </w:tabs>
        <w:rPr>
          <w:lang w:val="en-CA"/>
        </w:rPr>
      </w:pPr>
      <w:r w:rsidRPr="00FD3DC2">
        <w:rPr>
          <w:lang w:val="en-CA"/>
        </w:rPr>
        <w:t>CSA-C22.2 No.111</w:t>
      </w:r>
      <w:r>
        <w:rPr>
          <w:lang w:val="en-CA"/>
        </w:rPr>
        <w:t>-10</w:t>
      </w:r>
      <w:r w:rsidR="009F344B">
        <w:rPr>
          <w:lang w:val="en-CA"/>
        </w:rPr>
        <w:t xml:space="preserve"> (R2015)</w:t>
      </w:r>
      <w:r>
        <w:rPr>
          <w:lang w:val="en-CA"/>
        </w:rPr>
        <w:t>,</w:t>
      </w:r>
      <w:r w:rsidRPr="00FD3DC2">
        <w:rPr>
          <w:lang w:val="en-CA"/>
        </w:rPr>
        <w:t xml:space="preserve"> General-Use Snap Switches (Bi-national standard, with UL 20).</w:t>
      </w:r>
    </w:p>
    <w:p w14:paraId="63E028AB" w14:textId="77777777" w:rsidR="00195851" w:rsidRPr="009A4C32" w:rsidRDefault="00771823" w:rsidP="009262E2">
      <w:pPr>
        <w:pStyle w:val="Heading4"/>
        <w:tabs>
          <w:tab w:val="clear" w:pos="774"/>
          <w:tab w:val="num" w:pos="594"/>
        </w:tabs>
        <w:rPr>
          <w:lang w:val="en-CA"/>
        </w:rPr>
      </w:pPr>
      <w:r w:rsidRPr="009A4C32">
        <w:rPr>
          <w:lang w:val="en-CA"/>
        </w:rPr>
        <w:t>CSA-C22.2 N0</w:t>
      </w:r>
      <w:r w:rsidR="00195851" w:rsidRPr="009A4C32">
        <w:rPr>
          <w:lang w:val="en-CA"/>
        </w:rPr>
        <w:t>. 144-M91 (R2015) - Ground Fault Circuit Interrupters</w:t>
      </w:r>
    </w:p>
    <w:p w14:paraId="29852388" w14:textId="77777777" w:rsidR="00F45251" w:rsidRPr="00510DB6" w:rsidRDefault="00F45251" w:rsidP="003357AA">
      <w:pPr>
        <w:pStyle w:val="Heading1"/>
      </w:pPr>
      <w:r w:rsidRPr="00510DB6">
        <w:lastRenderedPageBreak/>
        <w:t>PRODUCTS</w:t>
      </w:r>
      <w:bookmarkEnd w:id="21"/>
    </w:p>
    <w:p w14:paraId="73B0D219" w14:textId="77777777" w:rsidR="00F45251" w:rsidRPr="001B0BCB" w:rsidRDefault="00F45251" w:rsidP="00882029">
      <w:pPr>
        <w:pStyle w:val="Heading2"/>
      </w:pPr>
      <w:r w:rsidRPr="001B0BCB">
        <w:t>General</w:t>
      </w:r>
    </w:p>
    <w:p w14:paraId="6179040A" w14:textId="77777777" w:rsidR="00F45251" w:rsidRPr="006D4C55" w:rsidRDefault="00F45251" w:rsidP="003A2F40">
      <w:pPr>
        <w:pStyle w:val="Heading3"/>
        <w:rPr>
          <w:highlight w:val="yellow"/>
        </w:rPr>
      </w:pPr>
      <w:r w:rsidRPr="00B21D7B">
        <w:t>Equipment Enclosures: Compatible with</w:t>
      </w:r>
      <w:r w:rsidR="0065413A" w:rsidRPr="00B21D7B">
        <w:t xml:space="preserve"> the</w:t>
      </w:r>
      <w:r w:rsidRPr="00B21D7B">
        <w:t xml:space="preserve"> room or area environment</w:t>
      </w:r>
      <w:r w:rsidR="0065413A" w:rsidRPr="00B21D7B">
        <w:t xml:space="preserve"> where the equipment is located</w:t>
      </w:r>
      <w:r w:rsidRPr="00B21D7B">
        <w:t xml:space="preserve"> and unless otherwise indicated</w:t>
      </w:r>
      <w:r w:rsidR="0065413A" w:rsidRPr="00B21D7B">
        <w:t xml:space="preserve"> in the Contract Documents, shall be </w:t>
      </w:r>
      <w:r w:rsidRPr="00B21D7B">
        <w:t xml:space="preserve">in accordance with </w:t>
      </w:r>
      <w:r w:rsidRPr="006D4C55">
        <w:rPr>
          <w:highlight w:val="yellow"/>
        </w:rPr>
        <w:t>Section 16010 – Electrical General Requirements</w:t>
      </w:r>
      <w:r w:rsidR="00973450">
        <w:rPr>
          <w:highlight w:val="yellow"/>
        </w:rPr>
        <w:t>.</w:t>
      </w:r>
      <w:r w:rsidRPr="006D4C55">
        <w:rPr>
          <w:highlight w:val="yellow"/>
        </w:rPr>
        <w:t xml:space="preserve"> </w:t>
      </w:r>
    </w:p>
    <w:p w14:paraId="7A9CD051" w14:textId="77777777" w:rsidR="00A03477" w:rsidRPr="00B21D7B" w:rsidRDefault="00A03477" w:rsidP="003A2F40">
      <w:pPr>
        <w:pStyle w:val="Heading3"/>
      </w:pPr>
      <w:r w:rsidRPr="00B21D7B">
        <w:t>Substitutions for any equipment cited in these Specification</w:t>
      </w:r>
      <w:r w:rsidR="00973450">
        <w:t xml:space="preserve"> Sections</w:t>
      </w:r>
      <w:r w:rsidRPr="00B21D7B">
        <w:t xml:space="preserve"> are permitted providing they conform to </w:t>
      </w:r>
      <w:r w:rsidRPr="006D4C55">
        <w:rPr>
          <w:highlight w:val="yellow"/>
        </w:rPr>
        <w:t>Section 01250 – Substitutions</w:t>
      </w:r>
      <w:r w:rsidRPr="00B21D7B">
        <w:t>. The Region promotes</w:t>
      </w:r>
      <w:r w:rsidR="00973450">
        <w:t xml:space="preserve"> the</w:t>
      </w:r>
      <w:r w:rsidR="00973450" w:rsidRPr="00B21D7B">
        <w:t xml:space="preserve"> </w:t>
      </w:r>
      <w:r w:rsidRPr="00B21D7B">
        <w:t xml:space="preserve">consideration of innovative new </w:t>
      </w:r>
      <w:r w:rsidR="00973450" w:rsidRPr="00B21D7B">
        <w:t>Products</w:t>
      </w:r>
      <w:r w:rsidR="0072365F">
        <w:t xml:space="preserve"> </w:t>
      </w:r>
      <w:r w:rsidRPr="00B21D7B">
        <w:t xml:space="preserve">and </w:t>
      </w:r>
      <w:proofErr w:type="gramStart"/>
      <w:r w:rsidRPr="00B21D7B">
        <w:t>cost effective</w:t>
      </w:r>
      <w:proofErr w:type="gramEnd"/>
      <w:r w:rsidR="0072365F">
        <w:t xml:space="preserve"> </w:t>
      </w:r>
      <w:r w:rsidR="00973450" w:rsidRPr="00B21D7B">
        <w:t xml:space="preserve">Products </w:t>
      </w:r>
      <w:r w:rsidRPr="00B21D7B">
        <w:t>meeting the requirements of these Specification</w:t>
      </w:r>
      <w:r w:rsidR="00973450">
        <w:t xml:space="preserve"> Section</w:t>
      </w:r>
      <w:r w:rsidRPr="00B21D7B">
        <w:t>s.</w:t>
      </w:r>
      <w:r w:rsidR="00FC4C81" w:rsidRPr="00B21D7B">
        <w:t xml:space="preserve"> </w:t>
      </w:r>
      <w:r w:rsidR="0072365F">
        <w:t xml:space="preserve"> </w:t>
      </w:r>
    </w:p>
    <w:p w14:paraId="6CF0A7B6" w14:textId="77777777" w:rsidR="00F45251" w:rsidRPr="00B21D7B" w:rsidRDefault="00F45251" w:rsidP="003A2F40">
      <w:pPr>
        <w:pStyle w:val="Heading3"/>
      </w:pPr>
      <w:r w:rsidRPr="00B21D7B">
        <w:t>Finishes: Unless otherwise indicated</w:t>
      </w:r>
      <w:r w:rsidR="0065413A" w:rsidRPr="00B21D7B">
        <w:t xml:space="preserve"> in the Contract Documents</w:t>
      </w:r>
      <w:r w:rsidRPr="00B21D7B">
        <w:t>, factory</w:t>
      </w:r>
      <w:r w:rsidR="007B5539">
        <w:t xml:space="preserve"> </w:t>
      </w:r>
      <w:r w:rsidRPr="00B21D7B">
        <w:t>finish</w:t>
      </w:r>
      <w:r w:rsidR="0065413A" w:rsidRPr="00B21D7B">
        <w:t xml:space="preserve"> all</w:t>
      </w:r>
      <w:r w:rsidRPr="00B21D7B">
        <w:t xml:space="preserve"> equipment inside and outside with ANSI/ASA #61 grey paint.</w:t>
      </w:r>
    </w:p>
    <w:p w14:paraId="675EEDB9" w14:textId="77777777" w:rsidR="00F45251" w:rsidRPr="00B21D7B" w:rsidRDefault="00F45251" w:rsidP="00882029">
      <w:pPr>
        <w:pStyle w:val="Heading2"/>
      </w:pPr>
      <w:r w:rsidRPr="00B21D7B">
        <w:t>Manual</w:t>
      </w:r>
      <w:r w:rsidR="001B0BCB">
        <w:t xml:space="preserve"> </w:t>
      </w:r>
      <w:r w:rsidRPr="00B21D7B">
        <w:t>Motor Starters</w:t>
      </w:r>
      <w:r w:rsidR="00D77D0E" w:rsidRPr="00B21D7B">
        <w:t xml:space="preserve">. </w:t>
      </w:r>
    </w:p>
    <w:p w14:paraId="3FD2AEBE" w14:textId="77777777" w:rsidR="00F45251" w:rsidRPr="00B21D7B" w:rsidRDefault="00D77D0E" w:rsidP="003A2F40">
      <w:pPr>
        <w:pStyle w:val="Heading3"/>
      </w:pPr>
      <w:r w:rsidRPr="00B21D7B">
        <w:t xml:space="preserve"> </w:t>
      </w:r>
      <w:r w:rsidR="00F45251" w:rsidRPr="00B21D7B">
        <w:t xml:space="preserve">Manual motor starters: Single </w:t>
      </w:r>
      <w:r w:rsidR="00F45251" w:rsidRPr="00437052">
        <w:t>o</w:t>
      </w:r>
      <w:r w:rsidR="00F45251" w:rsidRPr="00C77971">
        <w:t xml:space="preserve">r multi-pole </w:t>
      </w:r>
      <w:r w:rsidR="00F45251" w:rsidRPr="006D4C55">
        <w:t>as indicated</w:t>
      </w:r>
      <w:r w:rsidR="00437052" w:rsidRPr="006D4C55">
        <w:t xml:space="preserve"> in the Contract Documents</w:t>
      </w:r>
      <w:r w:rsidR="00F45251" w:rsidRPr="006D4C55">
        <w:t>,</w:t>
      </w:r>
      <w:r w:rsidR="00F45251" w:rsidRPr="00437052">
        <w:t xml:space="preserve"> q</w:t>
      </w:r>
      <w:r w:rsidR="00F45251" w:rsidRPr="00B21D7B">
        <w:t>uick-make, quick-break, manual reset, trip indicating handle, with one overload device in each ungrounded phase conductor, toggle operated</w:t>
      </w:r>
      <w:r w:rsidR="00F45251" w:rsidRPr="003A2F40">
        <w:t>,</w:t>
      </w:r>
      <w:r w:rsidR="003A2F40">
        <w:t xml:space="preserve"> </w:t>
      </w:r>
      <w:r w:rsidR="00F45251" w:rsidRPr="003A2F40">
        <w:t>with red pilot light indicating</w:t>
      </w:r>
      <w:r w:rsidR="002F0B7B" w:rsidRPr="003A2F40">
        <w:t xml:space="preserve"> that the</w:t>
      </w:r>
      <w:r w:rsidR="00F45251" w:rsidRPr="003A2F40">
        <w:t xml:space="preserve"> starter</w:t>
      </w:r>
      <w:r w:rsidR="002F0B7B" w:rsidRPr="003A2F40">
        <w:t xml:space="preserve"> is</w:t>
      </w:r>
      <w:r w:rsidR="00F45251" w:rsidRPr="003A2F40">
        <w:t xml:space="preserve"> ON.</w:t>
      </w:r>
    </w:p>
    <w:p w14:paraId="10869561" w14:textId="77777777" w:rsidR="00CC62D8" w:rsidRPr="00780F5B" w:rsidDel="003A2F40" w:rsidRDefault="00F45251" w:rsidP="003A2F40">
      <w:pPr>
        <w:pStyle w:val="Heading3"/>
        <w:rPr>
          <w:del w:id="56" w:author="David Holyer" w:date="2022-04-05T07:52:00Z"/>
          <w:highlight w:val="yellow"/>
        </w:rPr>
      </w:pPr>
      <w:r w:rsidRPr="00B21D7B">
        <w:t xml:space="preserve">Integral </w:t>
      </w:r>
      <w:r w:rsidR="00A5231B" w:rsidRPr="00B21D7B">
        <w:t>kW (</w:t>
      </w:r>
      <w:r w:rsidRPr="00B21D7B">
        <w:t>horsepower</w:t>
      </w:r>
      <w:r w:rsidR="00A5231B" w:rsidRPr="00B21D7B">
        <w:t>)</w:t>
      </w:r>
      <w:r w:rsidRPr="00B21D7B">
        <w:t xml:space="preserve"> manual motor starter: </w:t>
      </w:r>
      <w:r w:rsidR="00D80A16" w:rsidRPr="00B21D7B">
        <w:t xml:space="preserve">NEMA </w:t>
      </w:r>
      <w:r w:rsidRPr="00B21D7B">
        <w:t>size M-1 minimum</w:t>
      </w:r>
      <w:r w:rsidRPr="00853B66">
        <w:t>.</w:t>
      </w:r>
      <w:r w:rsidR="00323010" w:rsidRPr="003A2F40">
        <w:rPr>
          <w:highlight w:val="yellow"/>
        </w:rPr>
        <w:t xml:space="preserve"> </w:t>
      </w:r>
      <w:del w:id="57" w:author="David Holyer" w:date="2022-04-05T07:52:00Z">
        <w:r w:rsidR="00780F5B" w:rsidRPr="00853B66" w:rsidDel="003A2F40">
          <w:rPr>
            <w:highlight w:val="yellow"/>
          </w:rPr>
          <w:delText>[Consultant to confirm if</w:delText>
        </w:r>
        <w:r w:rsidR="00CC62D8" w:rsidRPr="00853B66" w:rsidDel="003A2F40">
          <w:rPr>
            <w:highlight w:val="yellow"/>
          </w:rPr>
          <w:delText xml:space="preserve"> EEMAC standards are to be applied</w:delText>
        </w:r>
        <w:r w:rsidR="006D4C55" w:rsidRPr="00853B66" w:rsidDel="003A2F40">
          <w:rPr>
            <w:highlight w:val="yellow"/>
          </w:rPr>
          <w:delText xml:space="preserve"> and revise the subsection as required. T</w:delText>
        </w:r>
        <w:r w:rsidR="00CC62D8" w:rsidRPr="00853B66" w:rsidDel="003A2F40">
          <w:rPr>
            <w:highlight w:val="yellow"/>
          </w:rPr>
          <w:delText xml:space="preserve">he Consultant will review the standards and approve any references to EEMAC standards in order to meet the Region’s energy efficiency objectives.] </w:delText>
        </w:r>
      </w:del>
    </w:p>
    <w:p w14:paraId="161D625D" w14:textId="77777777" w:rsidR="00F45251" w:rsidRDefault="00F45251" w:rsidP="003A2F40">
      <w:pPr>
        <w:pStyle w:val="Heading3"/>
      </w:pPr>
      <w:r w:rsidRPr="00B21D7B">
        <w:t>Individual</w:t>
      </w:r>
      <w:r w:rsidR="001B0BCB">
        <w:t xml:space="preserve"> </w:t>
      </w:r>
      <w:r w:rsidRPr="00B21D7B">
        <w:t>Magnetic Motor</w:t>
      </w:r>
      <w:r w:rsidR="001B0BCB">
        <w:t xml:space="preserve"> </w:t>
      </w:r>
      <w:r w:rsidRPr="00B21D7B">
        <w:t>Starters and</w:t>
      </w:r>
      <w:r w:rsidR="001B0BCB">
        <w:t xml:space="preserve"> </w:t>
      </w:r>
      <w:r w:rsidRPr="00B21D7B">
        <w:t>Contactors</w:t>
      </w:r>
    </w:p>
    <w:p w14:paraId="00533F23" w14:textId="77777777" w:rsidR="00780F5B" w:rsidRPr="00B21D7B" w:rsidDel="003A2F40" w:rsidRDefault="00780F5B" w:rsidP="003A2F40">
      <w:pPr>
        <w:pStyle w:val="Heading3"/>
        <w:rPr>
          <w:del w:id="58" w:author="David Holyer" w:date="2022-04-05T07:53:00Z"/>
        </w:rPr>
      </w:pPr>
      <w:del w:id="59" w:author="David Holyer" w:date="2022-04-05T07:53:00Z">
        <w:r w:rsidDel="003A2F40">
          <w:delText xml:space="preserve">Motors </w:delText>
        </w:r>
        <w:r w:rsidR="006D4C55" w:rsidDel="003A2F40">
          <w:delText>shall</w:delText>
        </w:r>
        <w:r w:rsidDel="003A2F40">
          <w:delText xml:space="preserve"> be classified as </w:delText>
        </w:r>
        <w:r w:rsidR="006D4C55" w:rsidDel="003A2F40">
          <w:delText xml:space="preserve">premium motors </w:delText>
        </w:r>
        <w:r w:rsidDel="003A2F40">
          <w:delText xml:space="preserve">(efficient class of </w:delText>
        </w:r>
        <w:commentRangeStart w:id="60"/>
        <w:r w:rsidDel="003A2F40">
          <w:delText>motors</w:delText>
        </w:r>
      </w:del>
      <w:commentRangeEnd w:id="60"/>
      <w:r w:rsidR="003A2F40">
        <w:rPr>
          <w:rStyle w:val="CommentReference"/>
          <w:rFonts w:cs="Times New Roman"/>
        </w:rPr>
        <w:commentReference w:id="60"/>
      </w:r>
      <w:del w:id="61" w:author="David Holyer" w:date="2022-04-05T07:53:00Z">
        <w:r w:rsidDel="003A2F40">
          <w:delText>).</w:delText>
        </w:r>
      </w:del>
    </w:p>
    <w:p w14:paraId="14A9E1C8" w14:textId="77777777" w:rsidR="00F45251" w:rsidRPr="00B21D7B" w:rsidRDefault="00D77D0E" w:rsidP="003A2F40">
      <w:pPr>
        <w:pStyle w:val="Heading3"/>
      </w:pPr>
      <w:del w:id="62" w:author="David Holyer" w:date="2022-04-05T07:53:00Z">
        <w:r w:rsidRPr="00B21D7B" w:rsidDel="003A2F40">
          <w:delText xml:space="preserve"> </w:delText>
        </w:r>
      </w:del>
      <w:r w:rsidR="00F45251" w:rsidRPr="003A2F40">
        <w:t xml:space="preserve">Magnetic motor starters: </w:t>
      </w:r>
      <w:del w:id="63" w:author="David Holyer" w:date="2022-04-05T07:56:00Z">
        <w:r w:rsidR="00F45251" w:rsidRPr="003A2F40" w:rsidDel="003A2F40">
          <w:delText>[</w:delText>
        </w:r>
      </w:del>
      <w:r w:rsidR="00F45251" w:rsidRPr="003A2F40">
        <w:t>Combination type</w:t>
      </w:r>
      <w:del w:id="64" w:author="David Holyer" w:date="2022-04-05T07:56:00Z">
        <w:r w:rsidR="00F45251" w:rsidRPr="003A2F40" w:rsidDel="003A2F40">
          <w:delText>]</w:delText>
        </w:r>
      </w:del>
      <w:r w:rsidR="00F45251" w:rsidRPr="003A2F40">
        <w:t>,</w:t>
      </w:r>
      <w:del w:id="65" w:author="David Holyer" w:date="2022-04-05T07:55:00Z">
        <w:r w:rsidR="00F45251" w:rsidRPr="003A2F40" w:rsidDel="003A2F40">
          <w:delText xml:space="preserve"> [</w:delText>
        </w:r>
      </w:del>
      <w:r w:rsidR="00F45251" w:rsidRPr="003A2F40">
        <w:t>full voltage</w:t>
      </w:r>
      <w:del w:id="66" w:author="David Holyer" w:date="2022-04-05T07:55:00Z">
        <w:r w:rsidR="00F45251" w:rsidRPr="003A2F40" w:rsidDel="003A2F40">
          <w:delText>], [reduced voltage]</w:delText>
        </w:r>
      </w:del>
      <w:r w:rsidR="00F45251" w:rsidRPr="003A2F40">
        <w:t xml:space="preserve"> or </w:t>
      </w:r>
      <w:del w:id="67" w:author="David Holyer" w:date="2022-04-05T07:56:00Z">
        <w:r w:rsidR="00F45251" w:rsidRPr="003A2F40" w:rsidDel="003A2F40">
          <w:delText>[</w:delText>
        </w:r>
      </w:del>
      <w:r w:rsidR="00F45251" w:rsidRPr="003A2F40">
        <w:t>multi</w:t>
      </w:r>
      <w:r w:rsidR="00F45251" w:rsidRPr="003A2F40">
        <w:noBreakHyphen/>
        <w:t>speed type</w:t>
      </w:r>
      <w:del w:id="68" w:author="David Holyer" w:date="2022-04-05T07:56:00Z">
        <w:r w:rsidR="00F45251" w:rsidRPr="003A2F40" w:rsidDel="003A2F40">
          <w:delText>],</w:delText>
        </w:r>
      </w:del>
      <w:r w:rsidR="00F45251" w:rsidRPr="003A2F40">
        <w:t xml:space="preserve"> reversing or non-reversing, </w:t>
      </w:r>
      <w:r w:rsidR="00323010" w:rsidRPr="003A2F40">
        <w:t>NEMA</w:t>
      </w:r>
      <w:r w:rsidR="00F45251" w:rsidRPr="003A2F40">
        <w:t xml:space="preserve"> Size 1 minimum, rated for system fault capacity </w:t>
      </w:r>
      <w:del w:id="69" w:author="David Holyer" w:date="2022-04-05T07:56:00Z">
        <w:r w:rsidR="00F45251" w:rsidRPr="003A2F40" w:rsidDel="003A2F40">
          <w:delText>[</w:delText>
        </w:r>
      </w:del>
      <w:r w:rsidR="00F45251" w:rsidRPr="003A2F40">
        <w:t>as indicated</w:t>
      </w:r>
      <w:del w:id="70" w:author="David Holyer" w:date="2022-04-05T07:56:00Z">
        <w:r w:rsidR="00F45251" w:rsidRPr="003A2F40" w:rsidDel="003A2F40">
          <w:delText>]</w:delText>
        </w:r>
      </w:del>
      <w:r w:rsidR="00F45251" w:rsidRPr="003A2F40">
        <w:t xml:space="preserve">. Intermediate </w:t>
      </w:r>
      <w:r w:rsidR="00B75C51" w:rsidRPr="003A2F40">
        <w:t xml:space="preserve">NEMA </w:t>
      </w:r>
      <w:r w:rsidR="00F45251" w:rsidRPr="003A2F40">
        <w:t>sizes</w:t>
      </w:r>
      <w:r w:rsidR="00B8452F" w:rsidRPr="003A2F40">
        <w:t xml:space="preserve"> are</w:t>
      </w:r>
      <w:r w:rsidR="00F45251" w:rsidRPr="003A2F40">
        <w:t xml:space="preserve"> not acceptable.</w:t>
      </w:r>
    </w:p>
    <w:p w14:paraId="544774BF" w14:textId="77777777" w:rsidR="00F45251" w:rsidRPr="00B21D7B" w:rsidRDefault="00F45251" w:rsidP="003A2F40">
      <w:pPr>
        <w:pStyle w:val="Heading3"/>
      </w:pPr>
      <w:r w:rsidRPr="00B21D7B">
        <w:t xml:space="preserve">Overload relays: Adjustable, ambient </w:t>
      </w:r>
      <w:r w:rsidR="0091666D" w:rsidRPr="00B21D7B">
        <w:t xml:space="preserve">temperature </w:t>
      </w:r>
      <w:r w:rsidRPr="00B21D7B">
        <w:t>compensated, manually resettable from enclosure door, one element for each ungrounded phase</w:t>
      </w:r>
      <w:ins w:id="71" w:author="David Holyer" w:date="2022-04-05T07:58:00Z">
        <w:r w:rsidR="003A2F40">
          <w:t xml:space="preserve"> selected to match installed motor nameplate data</w:t>
        </w:r>
      </w:ins>
      <w:r w:rsidRPr="00B21D7B">
        <w:t>.</w:t>
      </w:r>
    </w:p>
    <w:p w14:paraId="5456A958" w14:textId="77777777" w:rsidR="00F45251" w:rsidRPr="00B21D7B" w:rsidDel="003A2F40" w:rsidRDefault="00F45251" w:rsidP="003A2F40">
      <w:pPr>
        <w:pStyle w:val="Heading3"/>
        <w:rPr>
          <w:del w:id="72" w:author="David Holyer" w:date="2022-04-05T07:58:00Z"/>
        </w:rPr>
      </w:pPr>
      <w:del w:id="73" w:author="David Holyer" w:date="2022-04-05T07:58:00Z">
        <w:r w:rsidRPr="00B21D7B" w:rsidDel="003A2F40">
          <w:delText>Overload relay heaters: Field installed, selected to match installed motor nameplate data.</w:delText>
        </w:r>
      </w:del>
    </w:p>
    <w:p w14:paraId="1BAB7ED8" w14:textId="77777777" w:rsidR="00F45251" w:rsidRPr="00B21D7B" w:rsidRDefault="00F45251" w:rsidP="003A2F40">
      <w:pPr>
        <w:pStyle w:val="Heading3"/>
      </w:pPr>
      <w:proofErr w:type="spellStart"/>
      <w:r w:rsidRPr="00B21D7B">
        <w:t>Contactor</w:t>
      </w:r>
      <w:proofErr w:type="spellEnd"/>
      <w:r w:rsidRPr="00B21D7B">
        <w:t>: Electrically drawn in and held.</w:t>
      </w:r>
    </w:p>
    <w:p w14:paraId="1D2DF133" w14:textId="77777777" w:rsidR="00F45251" w:rsidRPr="00B21D7B" w:rsidRDefault="00F45251" w:rsidP="003A2F40">
      <w:pPr>
        <w:pStyle w:val="Heading3"/>
      </w:pPr>
      <w:r w:rsidRPr="00B21D7B">
        <w:t>Reversing starters: Contactors mechanically and electrically interlocked.</w:t>
      </w:r>
    </w:p>
    <w:p w14:paraId="068AE502" w14:textId="77777777" w:rsidR="00F45251" w:rsidRPr="00EC5C14" w:rsidRDefault="00F45251" w:rsidP="003A2F40">
      <w:pPr>
        <w:pStyle w:val="Heading3"/>
      </w:pPr>
      <w:r w:rsidRPr="00B21D7B">
        <w:t>Circuit disconnecting means: Circuit breaker</w:t>
      </w:r>
      <w:ins w:id="74" w:author="David Holyer" w:date="2022-04-05T08:00:00Z">
        <w:r w:rsidR="0063341D" w:rsidRPr="0063341D">
          <w:t>,</w:t>
        </w:r>
      </w:ins>
      <w:r w:rsidRPr="0063341D">
        <w:t xml:space="preserve"> </w:t>
      </w:r>
      <w:del w:id="75" w:author="David Holyer" w:date="2022-04-05T08:00:00Z">
        <w:r w:rsidRPr="0063341D" w:rsidDel="0063341D">
          <w:delText>[</w:delText>
        </w:r>
      </w:del>
      <w:r w:rsidRPr="0063341D">
        <w:t>fusible</w:t>
      </w:r>
      <w:del w:id="76" w:author="David Holyer" w:date="2022-04-05T08:00:00Z">
        <w:r w:rsidRPr="0063341D" w:rsidDel="0063341D">
          <w:delText>]</w:delText>
        </w:r>
      </w:del>
      <w:r w:rsidRPr="0063341D">
        <w:t xml:space="preserve"> </w:t>
      </w:r>
      <w:del w:id="77" w:author="David Holyer" w:date="2022-04-05T08:00:00Z">
        <w:r w:rsidRPr="0063341D" w:rsidDel="0063341D">
          <w:delText>[</w:delText>
        </w:r>
      </w:del>
      <w:r w:rsidRPr="0063341D">
        <w:t>or</w:t>
      </w:r>
      <w:del w:id="78" w:author="David Holyer" w:date="2022-04-05T08:00:00Z">
        <w:r w:rsidRPr="0063341D" w:rsidDel="0063341D">
          <w:delText>]</w:delText>
        </w:r>
      </w:del>
      <w:r w:rsidRPr="0063341D">
        <w:t xml:space="preserve"> </w:t>
      </w:r>
      <w:del w:id="79" w:author="David Holyer" w:date="2022-04-05T08:00:00Z">
        <w:r w:rsidRPr="0063341D" w:rsidDel="0063341D">
          <w:delText>[</w:delText>
        </w:r>
      </w:del>
      <w:r w:rsidRPr="0063341D">
        <w:t>non-fusible</w:t>
      </w:r>
      <w:del w:id="80" w:author="David Holyer" w:date="2022-04-05T08:00:00Z">
        <w:r w:rsidRPr="0063341D" w:rsidDel="0063341D">
          <w:delText>] [</w:delText>
        </w:r>
      </w:del>
      <w:r w:rsidRPr="0063341D">
        <w:t>disconnect switch</w:t>
      </w:r>
      <w:del w:id="81" w:author="David Holyer" w:date="2022-04-05T08:00:00Z">
        <w:r w:rsidRPr="0063341D" w:rsidDel="0063341D">
          <w:delText>]</w:delText>
        </w:r>
      </w:del>
      <w:r w:rsidRPr="0063341D">
        <w:t xml:space="preserve"> as indicated</w:t>
      </w:r>
      <w:r w:rsidR="00E94C3B" w:rsidRPr="0063341D">
        <w:t xml:space="preserve"> in the Contract </w:t>
      </w:r>
      <w:r w:rsidR="00E94C3B" w:rsidRPr="00EC5C14">
        <w:t>Documents</w:t>
      </w:r>
      <w:r w:rsidRPr="00EC5C14">
        <w:t>.</w:t>
      </w:r>
    </w:p>
    <w:p w14:paraId="1980290A" w14:textId="77777777" w:rsidR="00F45251" w:rsidRPr="00B21D7B" w:rsidRDefault="00F45251" w:rsidP="003A2F40">
      <w:pPr>
        <w:pStyle w:val="Heading3"/>
      </w:pPr>
      <w:r w:rsidRPr="00EC5C14">
        <w:t xml:space="preserve">Fusible switch fuse holders: Suitable for </w:t>
      </w:r>
      <w:del w:id="82" w:author="John Liu" w:date="2022-04-25T18:09:00Z">
        <w:r w:rsidRPr="00EC5C14" w:rsidDel="00EC5C14">
          <w:delText>[</w:delText>
        </w:r>
      </w:del>
      <w:r w:rsidRPr="00EC5C14">
        <w:t>HRC1-J</w:t>
      </w:r>
      <w:del w:id="83" w:author="John Liu" w:date="2022-04-25T18:09:00Z">
        <w:r w:rsidRPr="00EC5C14" w:rsidDel="00EC5C14">
          <w:delText>]</w:delText>
        </w:r>
      </w:del>
      <w:r w:rsidRPr="00EC5C14">
        <w:t xml:space="preserve"> fuses</w:t>
      </w:r>
      <w:r w:rsidRPr="00B21D7B">
        <w:t>.</w:t>
      </w:r>
    </w:p>
    <w:p w14:paraId="64B317A8" w14:textId="77777777" w:rsidR="00F45251" w:rsidRPr="00B21D7B" w:rsidRDefault="00F45251" w:rsidP="003A2F40">
      <w:pPr>
        <w:pStyle w:val="Heading3"/>
      </w:pPr>
      <w:r w:rsidRPr="00B21D7B">
        <w:t>Motor starter circuit breaker: Molded case, with adjustable magnetic only trips. Coordinate with thermal overload device.</w:t>
      </w:r>
    </w:p>
    <w:p w14:paraId="459F7C9F" w14:textId="77777777" w:rsidR="00F45251" w:rsidRPr="00B21D7B" w:rsidRDefault="00F45251" w:rsidP="003A2F40">
      <w:pPr>
        <w:pStyle w:val="Heading3"/>
      </w:pPr>
      <w:r w:rsidRPr="00B21D7B">
        <w:t>Mechanical interlock: Prevent opening of</w:t>
      </w:r>
      <w:r w:rsidR="00E94C3B" w:rsidRPr="00B21D7B">
        <w:t xml:space="preserve"> the</w:t>
      </w:r>
      <w:r w:rsidRPr="00B21D7B">
        <w:t xml:space="preserve"> door when disconnecting device</w:t>
      </w:r>
      <w:r w:rsidR="00E94C3B" w:rsidRPr="00B21D7B">
        <w:t xml:space="preserve"> is</w:t>
      </w:r>
      <w:r w:rsidRPr="00B21D7B">
        <w:t xml:space="preserve"> in</w:t>
      </w:r>
      <w:r w:rsidR="00E94C3B" w:rsidRPr="00B21D7B">
        <w:t xml:space="preserve"> the</w:t>
      </w:r>
      <w:r w:rsidRPr="00B21D7B">
        <w:t xml:space="preserve"> ON position.</w:t>
      </w:r>
    </w:p>
    <w:p w14:paraId="127CAB84" w14:textId="77777777" w:rsidR="00F45251" w:rsidRPr="00B21D7B" w:rsidRDefault="00F45251" w:rsidP="003A2F40">
      <w:pPr>
        <w:pStyle w:val="Heading3"/>
      </w:pPr>
      <w:r w:rsidRPr="00B21D7B">
        <w:t>Control transformer: Fused 120 V secondary winding, un</w:t>
      </w:r>
      <w:r w:rsidR="00E50442" w:rsidRPr="00B21D7B">
        <w:t>-</w:t>
      </w:r>
      <w:r w:rsidRPr="00B21D7B">
        <w:t>fused leg grounded.</w:t>
      </w:r>
    </w:p>
    <w:p w14:paraId="53CCB2EE" w14:textId="77777777" w:rsidR="00F45251" w:rsidRPr="00B21D7B" w:rsidRDefault="00F45251" w:rsidP="003A2F40">
      <w:pPr>
        <w:pStyle w:val="Heading3"/>
      </w:pPr>
      <w:r w:rsidRPr="00B21D7B">
        <w:t>Auxiliary contacts: In addition to contacts indicated</w:t>
      </w:r>
      <w:r w:rsidR="00E94C3B" w:rsidRPr="00B21D7B">
        <w:t xml:space="preserve"> in the Contract Documents</w:t>
      </w:r>
      <w:r w:rsidRPr="00B21D7B">
        <w:t>,</w:t>
      </w:r>
      <w:r w:rsidR="00E94C3B" w:rsidRPr="00B21D7B">
        <w:t xml:space="preserve"> a</w:t>
      </w:r>
      <w:r w:rsidRPr="00B21D7B">
        <w:t xml:space="preserve"> minimum</w:t>
      </w:r>
      <w:r w:rsidR="00E94C3B" w:rsidRPr="00B21D7B">
        <w:t xml:space="preserve"> of</w:t>
      </w:r>
      <w:r w:rsidRPr="00B21D7B">
        <w:t xml:space="preserve"> one normally open and one normally closed spare contact</w:t>
      </w:r>
      <w:r w:rsidR="00700284" w:rsidRPr="00B21D7B">
        <w:t xml:space="preserve"> </w:t>
      </w:r>
      <w:r w:rsidR="00E94C3B" w:rsidRPr="00B21D7B">
        <w:t>with</w:t>
      </w:r>
      <w:r w:rsidRPr="00B21D7B">
        <w:t xml:space="preserve"> separate poles.</w:t>
      </w:r>
    </w:p>
    <w:p w14:paraId="6EF93557" w14:textId="77777777" w:rsidR="00F45251" w:rsidRPr="00B21D7B" w:rsidRDefault="00F45251" w:rsidP="003A2F40">
      <w:pPr>
        <w:pStyle w:val="Heading3"/>
      </w:pPr>
      <w:r w:rsidRPr="00B21D7B">
        <w:t>Operator devices: Heavy duty, industrial, oil tight, functions as indicated</w:t>
      </w:r>
      <w:r w:rsidR="00700284" w:rsidRPr="00B21D7B">
        <w:t xml:space="preserve"> in the Contract Documents</w:t>
      </w:r>
      <w:r w:rsidRPr="00B21D7B">
        <w:t xml:space="preserve"> (pushbuttons, selector switches and indicating lights), rated 120 V AC, wired to terminal blocks.</w:t>
      </w:r>
    </w:p>
    <w:p w14:paraId="6980457C" w14:textId="77777777" w:rsidR="00F45251" w:rsidRPr="00B21D7B" w:rsidRDefault="00F45251" w:rsidP="003A2F40">
      <w:pPr>
        <w:pStyle w:val="Heading3"/>
      </w:pPr>
      <w:r w:rsidRPr="00B21D7B">
        <w:t xml:space="preserve">Indicating lights:  push-to-test </w:t>
      </w:r>
      <w:r w:rsidRPr="00EC5C14">
        <w:t xml:space="preserve">clustered </w:t>
      </w:r>
      <w:del w:id="84" w:author="David Holyer" w:date="2022-04-05T08:02:00Z">
        <w:r w:rsidR="00C77971" w:rsidRPr="00EC5C14" w:rsidDel="0063341D">
          <w:delText>[</w:delText>
        </w:r>
      </w:del>
      <w:r w:rsidR="00A5231B" w:rsidRPr="00EC5C14">
        <w:t xml:space="preserve">120 V </w:t>
      </w:r>
      <w:r w:rsidRPr="00EC5C14">
        <w:t>LED lamps</w:t>
      </w:r>
      <w:del w:id="85" w:author="David Holyer" w:date="2022-04-05T08:02:00Z">
        <w:r w:rsidRPr="00EC5C14" w:rsidDel="0063341D">
          <w:delText>]</w:delText>
        </w:r>
      </w:del>
      <w:r w:rsidRPr="00EC5C14">
        <w:t xml:space="preserve"> replaceable</w:t>
      </w:r>
      <w:r w:rsidRPr="00B21D7B">
        <w:t xml:space="preserve"> from</w:t>
      </w:r>
      <w:r w:rsidR="00700284" w:rsidRPr="00B21D7B">
        <w:t xml:space="preserve"> the</w:t>
      </w:r>
      <w:r w:rsidRPr="00B21D7B">
        <w:t xml:space="preserve"> front without disconnecting power.</w:t>
      </w:r>
    </w:p>
    <w:p w14:paraId="78F6A20D" w14:textId="77777777" w:rsidR="00F45251" w:rsidRPr="00B21D7B" w:rsidRDefault="00F45251" w:rsidP="003A2F40">
      <w:pPr>
        <w:pStyle w:val="Heading3"/>
      </w:pPr>
      <w:r w:rsidRPr="00B21D7B">
        <w:t xml:space="preserve">Heater and lighting contactors: </w:t>
      </w:r>
      <w:proofErr w:type="gramStart"/>
      <w:r w:rsidRPr="00B21D7B">
        <w:t>Similar to</w:t>
      </w:r>
      <w:proofErr w:type="gramEnd"/>
      <w:r w:rsidRPr="00B21D7B">
        <w:t xml:space="preserve"> magnetic motor starters, but without thermal overload devices.</w:t>
      </w:r>
    </w:p>
    <w:p w14:paraId="28B3BE2A" w14:textId="77777777" w:rsidR="00F45251" w:rsidRPr="00EC5C14" w:rsidRDefault="00F45251" w:rsidP="003A2F40">
      <w:pPr>
        <w:pStyle w:val="Heading3"/>
      </w:pPr>
      <w:r w:rsidRPr="00B21D7B">
        <w:t xml:space="preserve">Heater and lighting circuit breakers: Molded case, with integral thermal magnetic trips, interrupting </w:t>
      </w:r>
      <w:r w:rsidRPr="00EC5C14">
        <w:t xml:space="preserve">rating </w:t>
      </w:r>
      <w:del w:id="86" w:author="John Liu" w:date="2022-04-25T18:09:00Z">
        <w:r w:rsidRPr="00EC5C14" w:rsidDel="00EC5C14">
          <w:delText>[</w:delText>
        </w:r>
      </w:del>
      <w:r w:rsidRPr="00EC5C14">
        <w:t>18,000 A</w:t>
      </w:r>
      <w:del w:id="87" w:author="John Liu" w:date="2022-04-25T18:09:00Z">
        <w:r w:rsidRPr="00EC5C14" w:rsidDel="00EC5C14">
          <w:delText>]</w:delText>
        </w:r>
      </w:del>
      <w:r w:rsidRPr="00EC5C14">
        <w:t xml:space="preserve"> RMS symmetrical minimum at </w:t>
      </w:r>
      <w:del w:id="88" w:author="John Liu" w:date="2022-04-25T18:09:00Z">
        <w:r w:rsidRPr="00EC5C14" w:rsidDel="00EC5C14">
          <w:delText>[</w:delText>
        </w:r>
      </w:del>
      <w:r w:rsidRPr="00EC5C14">
        <w:t>600</w:t>
      </w:r>
      <w:del w:id="89" w:author="John Liu" w:date="2022-04-25T18:09:00Z">
        <w:r w:rsidRPr="00EC5C14" w:rsidDel="00EC5C14">
          <w:delText>]</w:delText>
        </w:r>
      </w:del>
      <w:r w:rsidRPr="00EC5C14">
        <w:t> V.</w:t>
      </w:r>
    </w:p>
    <w:p w14:paraId="12932B66" w14:textId="77777777" w:rsidR="00F45251" w:rsidRPr="00B21D7B" w:rsidRDefault="00F45251" w:rsidP="003A2F40">
      <w:pPr>
        <w:pStyle w:val="Heading3"/>
      </w:pPr>
      <w:r w:rsidRPr="00B21D7B">
        <w:lastRenderedPageBreak/>
        <w:t>Internal power wiring: Stranded copper, minimum #12 AWG, rated 600 V, sized to accommodate</w:t>
      </w:r>
      <w:r w:rsidR="00700284" w:rsidRPr="00B21D7B">
        <w:t xml:space="preserve"> the</w:t>
      </w:r>
      <w:r w:rsidRPr="00B21D7B">
        <w:t xml:space="preserve"> largest load</w:t>
      </w:r>
      <w:r w:rsidR="00700284" w:rsidRPr="00B21D7B">
        <w:t xml:space="preserve"> that the</w:t>
      </w:r>
      <w:r w:rsidRPr="00B21D7B">
        <w:t xml:space="preserve"> starter is capable of switching.</w:t>
      </w:r>
    </w:p>
    <w:p w14:paraId="32F4AF3D" w14:textId="77777777" w:rsidR="00F45251" w:rsidRPr="00B21D7B" w:rsidRDefault="00F45251" w:rsidP="003A2F40">
      <w:pPr>
        <w:pStyle w:val="Heading3"/>
      </w:pPr>
      <w:r w:rsidRPr="00B21D7B">
        <w:t>Control wiring: Stranded copper, minimum #14 AWG, 600 V rated. Utilize extra flexible conductors for wiring to panel doors.</w:t>
      </w:r>
      <w:r w:rsidR="004312FE" w:rsidRPr="00B21D7B">
        <w:t xml:space="preserve"> </w:t>
      </w:r>
      <w:r w:rsidR="00C77971">
        <w:t xml:space="preserve"> The </w:t>
      </w:r>
      <w:r w:rsidR="004312FE" w:rsidRPr="00B21D7B">
        <w:t xml:space="preserve">Consultant </w:t>
      </w:r>
      <w:r w:rsidR="00C77971">
        <w:t>will</w:t>
      </w:r>
      <w:r w:rsidR="00C77971" w:rsidRPr="00B21D7B">
        <w:t xml:space="preserve"> </w:t>
      </w:r>
      <w:r w:rsidR="004312FE" w:rsidRPr="00B21D7B">
        <w:t xml:space="preserve">ensure proper distinction between control wiring and power wiring </w:t>
      </w:r>
      <w:proofErr w:type="gramStart"/>
      <w:r w:rsidR="004312FE" w:rsidRPr="00B21D7B">
        <w:t>in order to</w:t>
      </w:r>
      <w:proofErr w:type="gramEnd"/>
      <w:r w:rsidR="004312FE" w:rsidRPr="00B21D7B">
        <w:t xml:space="preserve"> ensure the proper wiring is specified for the appropriate application.</w:t>
      </w:r>
    </w:p>
    <w:p w14:paraId="6FF38010" w14:textId="77777777" w:rsidR="007B5539" w:rsidRDefault="00F45251" w:rsidP="003A2F40">
      <w:pPr>
        <w:pStyle w:val="Heading3"/>
      </w:pPr>
      <w:r w:rsidRPr="00B21D7B">
        <w:t xml:space="preserve">Wire identification: Oil-resistant, Type Z markers </w:t>
      </w:r>
      <w:r w:rsidR="007B5539">
        <w:t>at conductor ends</w:t>
      </w:r>
      <w:r w:rsidR="00CF24AB">
        <w:t>.</w:t>
      </w:r>
    </w:p>
    <w:p w14:paraId="6B84DBE6" w14:textId="77777777" w:rsidR="00F45251" w:rsidRPr="007B5539" w:rsidRDefault="00F45251" w:rsidP="003A2F40">
      <w:pPr>
        <w:pStyle w:val="Heading3"/>
      </w:pPr>
      <w:r w:rsidRPr="007B5539">
        <w:t>Adhesive cloth or Mylar types will not be accepted.</w:t>
      </w:r>
    </w:p>
    <w:p w14:paraId="62F4EA95" w14:textId="77777777" w:rsidR="00F45251" w:rsidRPr="00B21D7B" w:rsidRDefault="00F45251" w:rsidP="003A2F40">
      <w:pPr>
        <w:pStyle w:val="Heading3"/>
      </w:pPr>
      <w:r w:rsidRPr="00B21D7B">
        <w:t>Terminal blocks: Compression type, modular, 25 A, 600 V minimum, identified with numbers identical to wire numbers. Supply</w:t>
      </w:r>
      <w:r w:rsidR="00700284" w:rsidRPr="00B21D7B">
        <w:t xml:space="preserve"> a minimum of</w:t>
      </w:r>
      <w:r w:rsidRPr="00B21D7B">
        <w:t xml:space="preserve"> six spare terminal blocks.</w:t>
      </w:r>
    </w:p>
    <w:p w14:paraId="68D842D9" w14:textId="77777777" w:rsidR="00F45251" w:rsidRPr="00B21D7B" w:rsidRDefault="00F45251" w:rsidP="003A2F40">
      <w:pPr>
        <w:pStyle w:val="Heading3"/>
      </w:pPr>
      <w:r w:rsidRPr="00B21D7B">
        <w:t>Maximum number of wires under each terminal screw: Two.</w:t>
      </w:r>
    </w:p>
    <w:p w14:paraId="4B896E2D" w14:textId="77777777" w:rsidR="00F45251" w:rsidRPr="00B21D7B" w:rsidRDefault="00F45251" w:rsidP="003A2F40">
      <w:pPr>
        <w:pStyle w:val="Heading3"/>
      </w:pPr>
      <w:r w:rsidRPr="00B21D7B">
        <w:t>Wiring and schematic diagram: Permanently mounted inside enclosure.</w:t>
      </w:r>
    </w:p>
    <w:p w14:paraId="72548B09" w14:textId="77777777" w:rsidR="00F45251" w:rsidRPr="00154AA9" w:rsidRDefault="00F45251" w:rsidP="00882029">
      <w:pPr>
        <w:pStyle w:val="Heading2"/>
        <w:rPr>
          <w:highlight w:val="yellow"/>
        </w:rPr>
      </w:pPr>
      <w:r w:rsidRPr="00B21D7B">
        <w:t>Control Relays</w:t>
      </w:r>
      <w:r w:rsidR="00154AA9">
        <w:t xml:space="preserve"> </w:t>
      </w:r>
    </w:p>
    <w:p w14:paraId="3066DE8B" w14:textId="77777777" w:rsidR="00682889" w:rsidRDefault="00F45251" w:rsidP="003A2F40">
      <w:pPr>
        <w:pStyle w:val="Heading3"/>
      </w:pPr>
      <w:r w:rsidRPr="00B21D7B">
        <w:t xml:space="preserve">General purpose relays: Heavy duty, industrial, </w:t>
      </w:r>
      <w:r w:rsidR="00D80A16" w:rsidRPr="00B21D7B">
        <w:t xml:space="preserve">NEMA </w:t>
      </w:r>
      <w:r w:rsidRPr="00B21D7B">
        <w:t>rated, electrically held, 120 V AC coil, minimum 10 A, 120 V AC convertible contacts,</w:t>
      </w:r>
      <w:r w:rsidR="006A4EE6">
        <w:t xml:space="preserve"> a minimum of 1 spare contact.</w:t>
      </w:r>
    </w:p>
    <w:p w14:paraId="75744127" w14:textId="77777777" w:rsidR="006A4EE6" w:rsidRDefault="006A4EE6" w:rsidP="006A4EE6">
      <w:pPr>
        <w:pStyle w:val="Heading4"/>
      </w:pPr>
      <w:r>
        <w:t>Acceptable Manufacturers</w:t>
      </w:r>
      <w:r w:rsidR="00F0540D">
        <w:t>:</w:t>
      </w:r>
    </w:p>
    <w:p w14:paraId="07F45A06" w14:textId="77777777" w:rsidR="00082D6A" w:rsidRPr="00082D6A" w:rsidRDefault="00082D6A" w:rsidP="00082D6A">
      <w:pPr>
        <w:pStyle w:val="Heading5"/>
      </w:pPr>
      <w:r w:rsidRPr="00D0417A">
        <w:rPr>
          <w:sz w:val="22"/>
        </w:rPr>
        <w:t>Rockwell Automation Canada Ltd (Allen-Bradley Canada Ltd)</w:t>
      </w:r>
    </w:p>
    <w:p w14:paraId="442E5E8A" w14:textId="77777777" w:rsidR="00082D6A" w:rsidRPr="00082D6A" w:rsidRDefault="00082D6A" w:rsidP="00082D6A">
      <w:pPr>
        <w:pStyle w:val="Heading5"/>
      </w:pPr>
      <w:r w:rsidRPr="00D0417A">
        <w:rPr>
          <w:sz w:val="22"/>
        </w:rPr>
        <w:t>Square D Canada</w:t>
      </w:r>
    </w:p>
    <w:p w14:paraId="41ED9D1D" w14:textId="77777777" w:rsidR="00082D6A" w:rsidRPr="00082D6A" w:rsidRDefault="00082D6A" w:rsidP="00082D6A">
      <w:pPr>
        <w:pStyle w:val="Heading5"/>
      </w:pPr>
      <w:r w:rsidRPr="00D0417A">
        <w:rPr>
          <w:sz w:val="22"/>
        </w:rPr>
        <w:t>Eaton Industries (Canada) Company</w:t>
      </w:r>
    </w:p>
    <w:p w14:paraId="53B1383A" w14:textId="77777777" w:rsidR="00082D6A" w:rsidRPr="00082D6A" w:rsidRDefault="00082D6A" w:rsidP="00082D6A">
      <w:pPr>
        <w:pStyle w:val="Heading5"/>
      </w:pPr>
      <w:r w:rsidRPr="00D0417A">
        <w:rPr>
          <w:sz w:val="22"/>
        </w:rPr>
        <w:t>Omron Canada Inc.</w:t>
      </w:r>
    </w:p>
    <w:p w14:paraId="50C6E8FA" w14:textId="77777777" w:rsidR="00082D6A" w:rsidRPr="00082D6A" w:rsidRDefault="00082D6A" w:rsidP="00082D6A">
      <w:pPr>
        <w:pStyle w:val="Heading5"/>
      </w:pPr>
      <w:r w:rsidRPr="00D0417A">
        <w:rPr>
          <w:sz w:val="22"/>
        </w:rPr>
        <w:t>ABB Inc.</w:t>
      </w:r>
    </w:p>
    <w:p w14:paraId="79E4ABD6" w14:textId="77777777" w:rsidR="00082D6A" w:rsidRPr="00082D6A" w:rsidRDefault="00082D6A" w:rsidP="00082D6A">
      <w:pPr>
        <w:pStyle w:val="Heading5"/>
      </w:pPr>
      <w:r w:rsidRPr="00D0417A">
        <w:rPr>
          <w:sz w:val="22"/>
        </w:rPr>
        <w:t>Carlo Gavazzi (Canada) Inc.</w:t>
      </w:r>
    </w:p>
    <w:p w14:paraId="54A13BF5" w14:textId="77777777" w:rsidR="00F45251" w:rsidRPr="00682889" w:rsidRDefault="00082D6A" w:rsidP="00097156">
      <w:pPr>
        <w:pStyle w:val="Heading5"/>
      </w:pPr>
      <w:del w:id="90" w:author="Radulovic, Nicole" w:date="2022-11-04T16:02:00Z">
        <w:r w:rsidRPr="009E747C" w:rsidDel="007758AA">
          <w:rPr>
            <w:sz w:val="22"/>
          </w:rPr>
          <w:delText xml:space="preserve">Approved </w:delText>
        </w:r>
      </w:del>
      <w:ins w:id="91" w:author="Radulovic, Nicole" w:date="2022-11-04T16:02:00Z">
        <w:r w:rsidR="007758AA">
          <w:rPr>
            <w:sz w:val="22"/>
          </w:rPr>
          <w:t>Or</w:t>
        </w:r>
        <w:r w:rsidR="007758AA" w:rsidRPr="009E747C">
          <w:rPr>
            <w:sz w:val="22"/>
          </w:rPr>
          <w:t xml:space="preserve"> </w:t>
        </w:r>
      </w:ins>
      <w:r w:rsidRPr="009E747C">
        <w:rPr>
          <w:sz w:val="22"/>
        </w:rPr>
        <w:t>Equivalent.</w:t>
      </w:r>
    </w:p>
    <w:p w14:paraId="488612BA" w14:textId="77777777" w:rsidR="00682889" w:rsidRDefault="00F45251" w:rsidP="003A2F40">
      <w:pPr>
        <w:pStyle w:val="Heading3"/>
      </w:pPr>
      <w:r w:rsidRPr="00682889">
        <w:t xml:space="preserve">Timing relays: ON delay, OFF </w:t>
      </w:r>
      <w:proofErr w:type="gramStart"/>
      <w:r w:rsidRPr="00682889">
        <w:t>delay</w:t>
      </w:r>
      <w:proofErr w:type="gramEnd"/>
      <w:r w:rsidRPr="00682889">
        <w:t xml:space="preserve"> or Interval </w:t>
      </w:r>
      <w:r w:rsidRPr="00EC5C14">
        <w:t xml:space="preserve">type </w:t>
      </w:r>
      <w:del w:id="92" w:author="John Liu" w:date="2022-04-25T15:25:00Z">
        <w:r w:rsidRPr="00EC5C14" w:rsidDel="00EC52AE">
          <w:delText>[</w:delText>
        </w:r>
      </w:del>
      <w:r w:rsidRPr="00EC5C14">
        <w:t>as indicated</w:t>
      </w:r>
      <w:del w:id="93" w:author="John Liu" w:date="2022-04-25T15:25:00Z">
        <w:r w:rsidRPr="00EC5C14" w:rsidDel="00EC52AE">
          <w:delText>]</w:delText>
        </w:r>
      </w:del>
      <w:r w:rsidRPr="00EC5C14">
        <w:t xml:space="preserve">, </w:t>
      </w:r>
      <w:del w:id="94" w:author="John Liu" w:date="2022-04-25T15:25:00Z">
        <w:r w:rsidRPr="00EC5C14" w:rsidDel="00EC52AE">
          <w:delText>[</w:delText>
        </w:r>
      </w:del>
      <w:r w:rsidRPr="00EC5C14">
        <w:t>120 V AC</w:t>
      </w:r>
      <w:del w:id="95" w:author="John Liu" w:date="2022-04-25T15:25:00Z">
        <w:r w:rsidRPr="00EC5C14" w:rsidDel="00EC52AE">
          <w:delText>]</w:delText>
        </w:r>
      </w:del>
      <w:r w:rsidRPr="00EC5C14">
        <w:t xml:space="preserve"> coil, minimum 10A, 120 V AC convertible contacts, knob adjustable timing, timing range as indicated</w:t>
      </w:r>
      <w:r w:rsidR="00700284" w:rsidRPr="00B21D7B">
        <w:t xml:space="preserve"> in the Contract Documents</w:t>
      </w:r>
      <w:r w:rsidR="00CD70C1">
        <w:t>.</w:t>
      </w:r>
    </w:p>
    <w:p w14:paraId="5A89328D" w14:textId="77777777" w:rsidR="00CD70C1" w:rsidRDefault="00CD70C1" w:rsidP="00CD70C1">
      <w:pPr>
        <w:pStyle w:val="Heading4"/>
      </w:pPr>
      <w:r>
        <w:t>Acceptable Manufacturers</w:t>
      </w:r>
      <w:r w:rsidR="00F0540D">
        <w:t>:</w:t>
      </w:r>
    </w:p>
    <w:p w14:paraId="5C6521EA" w14:textId="77777777" w:rsidR="00082D6A" w:rsidRPr="00082D6A" w:rsidRDefault="00082D6A" w:rsidP="00082D6A">
      <w:pPr>
        <w:pStyle w:val="Heading5"/>
      </w:pPr>
      <w:r w:rsidRPr="00D0417A">
        <w:rPr>
          <w:sz w:val="22"/>
        </w:rPr>
        <w:t>Rockwell Automation Canada Ltd (Allen-Bradley Canada Ltd)</w:t>
      </w:r>
    </w:p>
    <w:p w14:paraId="2ED2EDEB" w14:textId="77777777" w:rsidR="00082D6A" w:rsidRPr="00082D6A" w:rsidRDefault="00EC52AE" w:rsidP="00082D6A">
      <w:pPr>
        <w:pStyle w:val="Heading5"/>
      </w:pPr>
      <w:ins w:id="96" w:author="John Liu" w:date="2022-04-25T15:25:00Z">
        <w:r>
          <w:rPr>
            <w:sz w:val="22"/>
          </w:rPr>
          <w:t>Schneider (</w:t>
        </w:r>
      </w:ins>
      <w:r w:rsidR="00082D6A" w:rsidRPr="00D0417A">
        <w:rPr>
          <w:sz w:val="22"/>
        </w:rPr>
        <w:t>Square D</w:t>
      </w:r>
      <w:ins w:id="97" w:author="John Liu" w:date="2022-04-25T15:26:00Z">
        <w:r>
          <w:rPr>
            <w:sz w:val="22"/>
          </w:rPr>
          <w:t>)</w:t>
        </w:r>
      </w:ins>
      <w:r w:rsidR="00082D6A" w:rsidRPr="00D0417A">
        <w:rPr>
          <w:sz w:val="22"/>
        </w:rPr>
        <w:t xml:space="preserve"> Canada</w:t>
      </w:r>
    </w:p>
    <w:p w14:paraId="6CFE1707" w14:textId="77777777" w:rsidR="00082D6A" w:rsidRPr="00082D6A" w:rsidRDefault="00082D6A" w:rsidP="00082D6A">
      <w:pPr>
        <w:pStyle w:val="Heading5"/>
      </w:pPr>
      <w:r w:rsidRPr="00D0417A">
        <w:rPr>
          <w:sz w:val="22"/>
        </w:rPr>
        <w:t>Eaton Industries (Canada) Company</w:t>
      </w:r>
    </w:p>
    <w:p w14:paraId="6AC64C65" w14:textId="77777777" w:rsidR="00082D6A" w:rsidRPr="00082D6A" w:rsidRDefault="00082D6A" w:rsidP="00082D6A">
      <w:pPr>
        <w:pStyle w:val="Heading5"/>
      </w:pPr>
      <w:r w:rsidRPr="00D0417A">
        <w:rPr>
          <w:sz w:val="22"/>
        </w:rPr>
        <w:t>Omron Canada Inc.</w:t>
      </w:r>
    </w:p>
    <w:p w14:paraId="546DAB69" w14:textId="77777777" w:rsidR="00082D6A" w:rsidRPr="00082D6A" w:rsidRDefault="00082D6A" w:rsidP="00082D6A">
      <w:pPr>
        <w:pStyle w:val="Heading5"/>
      </w:pPr>
      <w:r w:rsidRPr="00D0417A">
        <w:rPr>
          <w:sz w:val="22"/>
        </w:rPr>
        <w:t>ABB Inc.</w:t>
      </w:r>
    </w:p>
    <w:p w14:paraId="0E55CA91" w14:textId="77777777" w:rsidR="00082D6A" w:rsidRPr="00EC52AE" w:rsidRDefault="00082D6A" w:rsidP="00082D6A">
      <w:pPr>
        <w:pStyle w:val="Heading5"/>
        <w:rPr>
          <w:ins w:id="98" w:author="John Liu" w:date="2022-04-25T15:26:00Z"/>
        </w:rPr>
      </w:pPr>
      <w:r w:rsidRPr="00D0417A">
        <w:rPr>
          <w:sz w:val="22"/>
        </w:rPr>
        <w:t>Carlo Gavazzi (Canada) Inc.</w:t>
      </w:r>
    </w:p>
    <w:p w14:paraId="0C48D3FA" w14:textId="77777777" w:rsidR="00EC52AE" w:rsidRPr="00082D6A" w:rsidRDefault="00EC52AE" w:rsidP="00082D6A">
      <w:pPr>
        <w:pStyle w:val="Heading5"/>
      </w:pPr>
      <w:ins w:id="99" w:author="John Liu" w:date="2022-04-25T15:26:00Z">
        <w:r>
          <w:rPr>
            <w:sz w:val="22"/>
          </w:rPr>
          <w:t xml:space="preserve">Or </w:t>
        </w:r>
      </w:ins>
      <w:ins w:id="100" w:author="Radulovic, Nicole" w:date="2022-11-04T16:02:00Z">
        <w:r w:rsidR="007758AA">
          <w:rPr>
            <w:sz w:val="22"/>
          </w:rPr>
          <w:t>E</w:t>
        </w:r>
      </w:ins>
      <w:ins w:id="101" w:author="John Liu" w:date="2022-04-25T15:26:00Z">
        <w:del w:id="102" w:author="Radulovic, Nicole" w:date="2022-11-04T16:02:00Z">
          <w:r w:rsidDel="007758AA">
            <w:rPr>
              <w:sz w:val="22"/>
            </w:rPr>
            <w:delText>e</w:delText>
          </w:r>
        </w:del>
        <w:r>
          <w:rPr>
            <w:sz w:val="22"/>
          </w:rPr>
          <w:t>quivalent</w:t>
        </w:r>
      </w:ins>
    </w:p>
    <w:p w14:paraId="60F8D33E" w14:textId="77777777" w:rsidR="00F45251" w:rsidRPr="00B21D7B" w:rsidDel="00EC52AE" w:rsidRDefault="00082D6A" w:rsidP="00242417">
      <w:pPr>
        <w:pStyle w:val="Heading3"/>
        <w:rPr>
          <w:del w:id="103" w:author="John Liu" w:date="2022-04-25T15:26:00Z"/>
        </w:rPr>
      </w:pPr>
      <w:del w:id="104" w:author="John Liu" w:date="2022-04-25T15:26:00Z">
        <w:r w:rsidRPr="00082D6A" w:rsidDel="00EC52AE">
          <w:delText>Approved Equivalent.</w:delText>
        </w:r>
        <w:r w:rsidR="00F45251" w:rsidRPr="00682889" w:rsidDel="00EC52AE">
          <w:delText>Double</w:delText>
        </w:r>
        <w:r w:rsidR="00F45251" w:rsidRPr="00B21D7B" w:rsidDel="00EC52AE">
          <w:delText xml:space="preserve"> voltage relays: Convertible contacts, </w:delText>
        </w:r>
        <w:r w:rsidR="00F45251" w:rsidRPr="00EC52AE" w:rsidDel="00EC52AE">
          <w:rPr>
            <w:highlight w:val="yellow"/>
          </w:rPr>
          <w:delText xml:space="preserve">[number and type </w:delText>
        </w:r>
        <w:r w:rsidR="005E2BD8" w:rsidRPr="00EC52AE" w:rsidDel="00EC52AE">
          <w:rPr>
            <w:highlight w:val="yellow"/>
          </w:rPr>
          <w:delText xml:space="preserve">of contacts </w:delText>
        </w:r>
        <w:r w:rsidR="00F45251" w:rsidRPr="00EC52AE" w:rsidDel="00EC52AE">
          <w:rPr>
            <w:highlight w:val="yellow"/>
          </w:rPr>
          <w:delText xml:space="preserve">as </w:delText>
        </w:r>
        <w:r w:rsidR="005E2BD8" w:rsidRPr="00EC52AE" w:rsidDel="00EC52AE">
          <w:rPr>
            <w:highlight w:val="yellow"/>
          </w:rPr>
          <w:delText xml:space="preserve">determined by </w:delText>
        </w:r>
        <w:r w:rsidR="00E55609" w:rsidRPr="00EC52AE" w:rsidDel="00EC52AE">
          <w:rPr>
            <w:highlight w:val="yellow"/>
          </w:rPr>
          <w:delText>Consultant</w:delText>
        </w:r>
        <w:r w:rsidR="00F45251" w:rsidRPr="00EC52AE" w:rsidDel="00EC52AE">
          <w:rPr>
            <w:highlight w:val="yellow"/>
          </w:rPr>
          <w:delText>]</w:delText>
        </w:r>
        <w:r w:rsidR="00F45251" w:rsidRPr="00B21D7B" w:rsidDel="00EC52AE">
          <w:delText>, metal barrier between coil and contact terminations</w:delText>
        </w:r>
        <w:r w:rsidR="00C77971" w:rsidDel="00EC52AE">
          <w:delText>.</w:delText>
        </w:r>
      </w:del>
    </w:p>
    <w:p w14:paraId="44CCDEEB" w14:textId="77777777" w:rsidR="00E55609" w:rsidRPr="00E55609" w:rsidRDefault="00F45251" w:rsidP="00242417">
      <w:pPr>
        <w:pStyle w:val="Heading3"/>
      </w:pPr>
      <w:r w:rsidRPr="00B21D7B">
        <w:t>Thermistor relays</w:t>
      </w:r>
      <w:r w:rsidR="00E55609" w:rsidRPr="00E55609">
        <w:t xml:space="preserve"> compatible with the respective motor winding temperature sensors (thermistors)</w:t>
      </w:r>
      <w:r w:rsidR="00CF24AB">
        <w:t>.</w:t>
      </w:r>
    </w:p>
    <w:p w14:paraId="0290BEB5" w14:textId="77777777" w:rsidR="00F45251" w:rsidRPr="00B21D7B" w:rsidRDefault="00F45251" w:rsidP="00882029">
      <w:pPr>
        <w:pStyle w:val="Heading2"/>
      </w:pPr>
      <w:r w:rsidRPr="00B21D7B">
        <w:t>Panel</w:t>
      </w:r>
      <w:r w:rsidR="005D780A" w:rsidRPr="00B21D7B">
        <w:t xml:space="preserve"> </w:t>
      </w:r>
      <w:r w:rsidRPr="00B21D7B">
        <w:t>boards</w:t>
      </w:r>
    </w:p>
    <w:p w14:paraId="05F0D75C" w14:textId="77777777" w:rsidR="00F45251" w:rsidRPr="00DB1769" w:rsidRDefault="00F45251" w:rsidP="003A2F40">
      <w:pPr>
        <w:pStyle w:val="Heading3"/>
      </w:pPr>
      <w:r w:rsidRPr="00DB1769">
        <w:t>Supply 600 V and 208/120 V panel</w:t>
      </w:r>
      <w:r w:rsidR="00C05C56" w:rsidRPr="00DB1769">
        <w:t xml:space="preserve"> </w:t>
      </w:r>
      <w:r w:rsidRPr="00DB1769">
        <w:t>boards from</w:t>
      </w:r>
      <w:r w:rsidR="005C40A8" w:rsidRPr="00DB1769">
        <w:t xml:space="preserve"> the</w:t>
      </w:r>
      <w:r w:rsidRPr="00DB1769">
        <w:t xml:space="preserve"> same manufacturer.</w:t>
      </w:r>
    </w:p>
    <w:p w14:paraId="0382A158" w14:textId="77777777" w:rsidR="00F45251" w:rsidRPr="00DB1769" w:rsidRDefault="00F45251" w:rsidP="003A2F40">
      <w:pPr>
        <w:pStyle w:val="Heading3"/>
      </w:pPr>
      <w:r w:rsidRPr="00DB1769">
        <w:t>Circuit breaker type panel</w:t>
      </w:r>
      <w:r w:rsidR="00C05C56" w:rsidRPr="00DB1769">
        <w:t xml:space="preserve"> </w:t>
      </w:r>
      <w:r w:rsidRPr="00DB1769">
        <w:t>boards: Dead</w:t>
      </w:r>
      <w:r w:rsidR="00C05C56" w:rsidRPr="00DB1769">
        <w:t>-</w:t>
      </w:r>
      <w:r w:rsidRPr="00DB1769">
        <w:t>front design, equipped with double or single row, bolt-on, thermal magnetic, non</w:t>
      </w:r>
      <w:r w:rsidRPr="00DB1769">
        <w:noBreakHyphen/>
        <w:t xml:space="preserve">interchangeable, molded case branch circuit </w:t>
      </w:r>
      <w:r w:rsidRPr="00C77971">
        <w:t xml:space="preserve">breakers </w:t>
      </w:r>
      <w:r w:rsidRPr="001D180A">
        <w:t xml:space="preserve">of </w:t>
      </w:r>
      <w:r w:rsidR="0045344D" w:rsidRPr="001D180A">
        <w:t xml:space="preserve">the </w:t>
      </w:r>
      <w:r w:rsidRPr="001D180A">
        <w:t>sizes and types indicated</w:t>
      </w:r>
      <w:r w:rsidR="0045344D" w:rsidRPr="00C77971">
        <w:t xml:space="preserve"> i</w:t>
      </w:r>
      <w:r w:rsidR="0045344D" w:rsidRPr="00DB1769">
        <w:t>n the Contract Documents</w:t>
      </w:r>
      <w:r w:rsidR="00C77971">
        <w:t>.</w:t>
      </w:r>
    </w:p>
    <w:p w14:paraId="45746AED" w14:textId="77777777" w:rsidR="00F45251" w:rsidRPr="00DB1769" w:rsidRDefault="00F45251" w:rsidP="003A2F40">
      <w:pPr>
        <w:pStyle w:val="Heading3"/>
      </w:pPr>
      <w:r w:rsidRPr="00DB1769">
        <w:t xml:space="preserve">Ratings: </w:t>
      </w:r>
      <w:r w:rsidR="00C77971" w:rsidRPr="00C77971">
        <w:t xml:space="preserve">Unless </w:t>
      </w:r>
      <w:r w:rsidRPr="001D180A">
        <w:t>otherwise indicated</w:t>
      </w:r>
      <w:r w:rsidR="0045344D" w:rsidRPr="00C77971">
        <w:t xml:space="preserve"> in</w:t>
      </w:r>
      <w:r w:rsidR="0045344D" w:rsidRPr="00DB1769">
        <w:t xml:space="preserve"> the Contract Documents</w:t>
      </w:r>
      <w:r w:rsidR="00C77971">
        <w:t>,</w:t>
      </w:r>
      <w:r w:rsidRPr="00DB1769">
        <w:t xml:space="preserve"> circuit breaker panel</w:t>
      </w:r>
      <w:r w:rsidR="002F6A4B" w:rsidRPr="00DB1769">
        <w:t xml:space="preserve"> </w:t>
      </w:r>
      <w:r w:rsidRPr="00DB1769">
        <w:t xml:space="preserve">boards and components </w:t>
      </w:r>
      <w:r w:rsidR="00C77971">
        <w:t xml:space="preserve">shall have </w:t>
      </w:r>
      <w:r w:rsidRPr="00DB1769">
        <w:t>the following minimum (symmetrical) short circuit ratings:</w:t>
      </w:r>
    </w:p>
    <w:p w14:paraId="1E36D900" w14:textId="77777777" w:rsidR="00F45251" w:rsidRPr="00EC52AE" w:rsidRDefault="00F45251" w:rsidP="00882029">
      <w:pPr>
        <w:pStyle w:val="Heading4"/>
      </w:pPr>
      <w:r w:rsidRPr="00DB1769">
        <w:t>600 V Power Panel</w:t>
      </w:r>
      <w:r w:rsidR="002F6A4B" w:rsidRPr="00DB1769">
        <w:t xml:space="preserve"> </w:t>
      </w:r>
      <w:r w:rsidRPr="00DB1769">
        <w:t>boards</w:t>
      </w:r>
      <w:r w:rsidRPr="00DB1769">
        <w:tab/>
      </w:r>
      <w:r w:rsidRPr="00DB1769">
        <w:tab/>
      </w:r>
      <w:del w:id="105" w:author="John Liu" w:date="2022-04-25T15:26:00Z">
        <w:r w:rsidRPr="00EC52AE" w:rsidDel="00EC52AE">
          <w:delText>[</w:delText>
        </w:r>
      </w:del>
      <w:r w:rsidRPr="00EC52AE">
        <w:t>18,000A</w:t>
      </w:r>
      <w:del w:id="106" w:author="John Liu" w:date="2022-04-25T15:26:00Z">
        <w:r w:rsidRPr="00EC52AE" w:rsidDel="00EC52AE">
          <w:delText>]</w:delText>
        </w:r>
      </w:del>
    </w:p>
    <w:p w14:paraId="392F8BD9" w14:textId="77777777" w:rsidR="00F45251" w:rsidRPr="00EC52AE" w:rsidRDefault="00F45251" w:rsidP="00882029">
      <w:pPr>
        <w:pStyle w:val="Heading4"/>
      </w:pPr>
      <w:r w:rsidRPr="00EC52AE">
        <w:t>600/347 V Lighting Panel</w:t>
      </w:r>
      <w:r w:rsidR="002F6A4B" w:rsidRPr="00EC52AE">
        <w:t xml:space="preserve"> </w:t>
      </w:r>
      <w:r w:rsidRPr="00EC52AE">
        <w:t>boards</w:t>
      </w:r>
      <w:r w:rsidRPr="00EC52AE">
        <w:tab/>
      </w:r>
      <w:del w:id="107" w:author="John Liu" w:date="2022-04-25T15:26:00Z">
        <w:r w:rsidRPr="00EC52AE" w:rsidDel="00EC52AE">
          <w:delText>[</w:delText>
        </w:r>
      </w:del>
      <w:r w:rsidRPr="00EC52AE">
        <w:t>14,000A</w:t>
      </w:r>
      <w:del w:id="108" w:author="John Liu" w:date="2022-04-25T15:26:00Z">
        <w:r w:rsidRPr="00EC52AE" w:rsidDel="00EC52AE">
          <w:delText>]</w:delText>
        </w:r>
      </w:del>
    </w:p>
    <w:p w14:paraId="7014DC2B" w14:textId="77777777" w:rsidR="00F45251" w:rsidRPr="00EC52AE" w:rsidRDefault="00F45251" w:rsidP="00882029">
      <w:pPr>
        <w:pStyle w:val="Heading4"/>
      </w:pPr>
      <w:r w:rsidRPr="00EC52AE">
        <w:lastRenderedPageBreak/>
        <w:t>208/120 V Panel</w:t>
      </w:r>
      <w:r w:rsidR="002F6A4B" w:rsidRPr="00EC52AE">
        <w:t xml:space="preserve"> </w:t>
      </w:r>
      <w:r w:rsidRPr="00EC52AE">
        <w:t>boards</w:t>
      </w:r>
      <w:r w:rsidRPr="00EC52AE">
        <w:tab/>
      </w:r>
      <w:r w:rsidRPr="00EC52AE">
        <w:tab/>
      </w:r>
      <w:r w:rsidR="00C77971" w:rsidRPr="00EC52AE">
        <w:tab/>
      </w:r>
      <w:del w:id="109" w:author="John Liu" w:date="2022-04-25T15:26:00Z">
        <w:r w:rsidRPr="00EC52AE" w:rsidDel="00EC52AE">
          <w:delText>[</w:delText>
        </w:r>
      </w:del>
      <w:r w:rsidRPr="00EC52AE">
        <w:t>10,000A</w:t>
      </w:r>
      <w:del w:id="110" w:author="John Liu" w:date="2022-04-25T15:26:00Z">
        <w:r w:rsidRPr="00EC52AE" w:rsidDel="00EC52AE">
          <w:delText>]</w:delText>
        </w:r>
      </w:del>
    </w:p>
    <w:p w14:paraId="6B4F63BE" w14:textId="77777777" w:rsidR="00F45251" w:rsidRPr="00DB1769" w:rsidRDefault="00F45251" w:rsidP="003A2F40">
      <w:pPr>
        <w:pStyle w:val="Heading3"/>
      </w:pPr>
      <w:r w:rsidRPr="00DB1769">
        <w:t>Fusible type panel</w:t>
      </w:r>
      <w:r w:rsidR="00D77D0E" w:rsidRPr="00DB1769">
        <w:t xml:space="preserve"> </w:t>
      </w:r>
      <w:r w:rsidRPr="00DB1769">
        <w:t>boards: Dead</w:t>
      </w:r>
      <w:r w:rsidRPr="00DB1769">
        <w:noBreakHyphen/>
        <w:t>front, safety switch type, double row of fusible switches. Minimum assembly rating, 100,000 A symmetrical.</w:t>
      </w:r>
    </w:p>
    <w:p w14:paraId="5FB24F41" w14:textId="77777777" w:rsidR="00F45251" w:rsidRPr="00EC52AE" w:rsidRDefault="00F45251" w:rsidP="003A2F40">
      <w:pPr>
        <w:pStyle w:val="Heading3"/>
      </w:pPr>
      <w:r w:rsidRPr="00DB1769">
        <w:t xml:space="preserve">Fusible switches: Quick-make, quick-break, heavy duty, industrial type with provision for </w:t>
      </w:r>
      <w:r w:rsidRPr="00EC52AE">
        <w:t>padlocking in</w:t>
      </w:r>
      <w:r w:rsidR="0045344D" w:rsidRPr="00EC52AE">
        <w:t xml:space="preserve"> the</w:t>
      </w:r>
      <w:r w:rsidRPr="00EC52AE">
        <w:t xml:space="preserve"> OFF position and fuse holders suitable for </w:t>
      </w:r>
      <w:r w:rsidR="005E2BD8" w:rsidRPr="00EC52AE">
        <w:t xml:space="preserve">High Rupture Capacity fuses type </w:t>
      </w:r>
      <w:del w:id="111" w:author="John Liu" w:date="2022-04-25T15:27:00Z">
        <w:r w:rsidRPr="00EC52AE" w:rsidDel="00EC52AE">
          <w:delText>[</w:delText>
        </w:r>
      </w:del>
      <w:r w:rsidRPr="00EC52AE">
        <w:t>HRC1-J</w:t>
      </w:r>
      <w:del w:id="112" w:author="John Liu" w:date="2022-04-25T15:27:00Z">
        <w:r w:rsidRPr="00EC52AE" w:rsidDel="00EC52AE">
          <w:delText>]</w:delText>
        </w:r>
      </w:del>
      <w:r w:rsidRPr="00EC52AE">
        <w:t>.</w:t>
      </w:r>
    </w:p>
    <w:p w14:paraId="56976BB8" w14:textId="77777777" w:rsidR="00F45251" w:rsidRPr="00EC52AE" w:rsidRDefault="00F45251" w:rsidP="003A2F40">
      <w:pPr>
        <w:pStyle w:val="Heading3"/>
      </w:pPr>
      <w:r w:rsidRPr="00EC52AE">
        <w:t>Bus</w:t>
      </w:r>
      <w:r w:rsidR="00D77D0E" w:rsidRPr="00EC52AE">
        <w:t xml:space="preserve"> </w:t>
      </w:r>
      <w:r w:rsidRPr="00EC52AE">
        <w:t xml:space="preserve">bars: Tin-plated copper </w:t>
      </w:r>
      <w:del w:id="113" w:author="John Liu" w:date="2022-04-25T15:27:00Z">
        <w:r w:rsidRPr="00EC52AE" w:rsidDel="00EC52AE">
          <w:delText>[</w:delText>
        </w:r>
      </w:del>
      <w:r w:rsidRPr="00EC52AE">
        <w:t>equipped with solderless lugs for incoming cables where main circuit disconnecting device is not indicated.</w:t>
      </w:r>
      <w:del w:id="114" w:author="John Liu" w:date="2022-04-25T15:27:00Z">
        <w:r w:rsidRPr="00EC52AE" w:rsidDel="00EC52AE">
          <w:delText>]</w:delText>
        </w:r>
      </w:del>
    </w:p>
    <w:p w14:paraId="0A0C5C65" w14:textId="77777777" w:rsidR="00F45251" w:rsidRPr="00B21D7B" w:rsidRDefault="00F45251" w:rsidP="003A2F40">
      <w:pPr>
        <w:pStyle w:val="Heading3"/>
      </w:pPr>
      <w:r w:rsidRPr="00B21D7B">
        <w:t>Doors: With spring latches and cylinder locks keyed alike, two keys per panel</w:t>
      </w:r>
      <w:r w:rsidR="002F6A4B" w:rsidRPr="00B21D7B">
        <w:t xml:space="preserve"> </w:t>
      </w:r>
      <w:r w:rsidRPr="00B21D7B">
        <w:t>board.</w:t>
      </w:r>
    </w:p>
    <w:p w14:paraId="17414D69" w14:textId="77777777" w:rsidR="00F45251" w:rsidRPr="00B21D7B" w:rsidRDefault="00F45251" w:rsidP="003A2F40">
      <w:pPr>
        <w:pStyle w:val="Heading3"/>
      </w:pPr>
      <w:r w:rsidRPr="00B21D7B">
        <w:t>Circuit directory: Framed Plexiglas enclosed legend, located on inside of door.</w:t>
      </w:r>
    </w:p>
    <w:p w14:paraId="3F4369E5" w14:textId="77777777" w:rsidR="00F45251" w:rsidRPr="00B21D7B" w:rsidRDefault="00F45251" w:rsidP="003A2F40">
      <w:pPr>
        <w:pStyle w:val="Heading3"/>
      </w:pPr>
      <w:r w:rsidRPr="00B21D7B">
        <w:t>600 V power panel</w:t>
      </w:r>
      <w:r w:rsidR="002F6A4B" w:rsidRPr="00B21D7B">
        <w:t xml:space="preserve"> </w:t>
      </w:r>
      <w:r w:rsidRPr="00B21D7B">
        <w:t xml:space="preserve">board enclosure size: </w:t>
      </w:r>
      <w:r w:rsidR="0045344D" w:rsidRPr="00B21D7B">
        <w:t>To a</w:t>
      </w:r>
      <w:r w:rsidRPr="00B21D7B">
        <w:t xml:space="preserve">ccommodate </w:t>
      </w:r>
      <w:r w:rsidR="0045344D" w:rsidRPr="00B21D7B">
        <w:t xml:space="preserve">the </w:t>
      </w:r>
      <w:r w:rsidRPr="00B21D7B">
        <w:t>equivalent of 42 single pole circuit devices minimum.</w:t>
      </w:r>
    </w:p>
    <w:p w14:paraId="18424B3D" w14:textId="77777777" w:rsidR="00F45251" w:rsidRPr="00B21D7B" w:rsidRDefault="00F45251" w:rsidP="003A2F40">
      <w:pPr>
        <w:pStyle w:val="Heading3"/>
      </w:pPr>
      <w:r w:rsidRPr="00B21D7B">
        <w:t>Lock-on/lock</w:t>
      </w:r>
      <w:r w:rsidRPr="00B21D7B">
        <w:noBreakHyphen/>
        <w:t xml:space="preserve">out devices: Minimum 10% of 15 </w:t>
      </w:r>
      <w:r w:rsidR="00780F5B">
        <w:t xml:space="preserve">A </w:t>
      </w:r>
      <w:r w:rsidRPr="00B21D7B">
        <w:t>to 30</w:t>
      </w:r>
      <w:r w:rsidR="00780F5B">
        <w:t xml:space="preserve"> </w:t>
      </w:r>
      <w:r w:rsidRPr="00B21D7B">
        <w:t xml:space="preserve">A circuits provided. Turn over unused devices to </w:t>
      </w:r>
      <w:proofErr w:type="gramStart"/>
      <w:r w:rsidRPr="00B21D7B">
        <w:t>Region</w:t>
      </w:r>
      <w:proofErr w:type="gramEnd"/>
      <w:r w:rsidRPr="00B21D7B">
        <w:t>.</w:t>
      </w:r>
    </w:p>
    <w:p w14:paraId="424D1CDB" w14:textId="77777777" w:rsidR="00F45251" w:rsidRPr="00126772" w:rsidRDefault="00F45251" w:rsidP="003A2F40">
      <w:pPr>
        <w:pStyle w:val="Heading3"/>
      </w:pPr>
      <w:r w:rsidRPr="00B21D7B">
        <w:t xml:space="preserve">Isolated ground bus: In designated </w:t>
      </w:r>
      <w:r w:rsidRPr="00DE0588">
        <w:t>panels as indicated</w:t>
      </w:r>
      <w:r w:rsidR="0045344D" w:rsidRPr="00DE0588">
        <w:t xml:space="preserve"> in</w:t>
      </w:r>
      <w:r w:rsidR="0045344D" w:rsidRPr="00B21D7B">
        <w:t xml:space="preserve"> the Contract Documents</w:t>
      </w:r>
      <w:r w:rsidRPr="00126772">
        <w:t>.</w:t>
      </w:r>
    </w:p>
    <w:p w14:paraId="2358D228" w14:textId="77777777" w:rsidR="00F45251" w:rsidRPr="00B21D7B" w:rsidRDefault="00F45251" w:rsidP="003A2F40">
      <w:pPr>
        <w:pStyle w:val="Heading3"/>
      </w:pPr>
      <w:r w:rsidRPr="00B21D7B">
        <w:t xml:space="preserve">Ground fault protection circuit breakers: Class A type, 120 V, automatic shunt trip, </w:t>
      </w:r>
      <w:r w:rsidR="0045344D" w:rsidRPr="00B21D7B">
        <w:t xml:space="preserve">with </w:t>
      </w:r>
      <w:r w:rsidRPr="00B21D7B">
        <w:t>facilities for testing and reset</w:t>
      </w:r>
      <w:r w:rsidR="0045344D" w:rsidRPr="00B21D7B">
        <w:t>ting as indicated in the Contract Documents</w:t>
      </w:r>
      <w:r w:rsidRPr="00B21D7B">
        <w:t>.</w:t>
      </w:r>
    </w:p>
    <w:p w14:paraId="2182FEC8" w14:textId="77777777" w:rsidR="00F45251" w:rsidRPr="00B21D7B" w:rsidRDefault="00F45251" w:rsidP="00882029">
      <w:pPr>
        <w:pStyle w:val="Heading2"/>
      </w:pPr>
      <w:r w:rsidRPr="00B21D7B">
        <w:t>Fuses</w:t>
      </w:r>
    </w:p>
    <w:p w14:paraId="3975059D" w14:textId="77777777" w:rsidR="00F45251" w:rsidRPr="00EC52AE" w:rsidRDefault="00F45251" w:rsidP="003A2F40">
      <w:pPr>
        <w:pStyle w:val="Heading3"/>
      </w:pPr>
      <w:r w:rsidRPr="00B21D7B">
        <w:t xml:space="preserve">Type: </w:t>
      </w:r>
      <w:r w:rsidRPr="00DE0588">
        <w:t>Unless otherwise indicated</w:t>
      </w:r>
      <w:r w:rsidR="004A30BF" w:rsidRPr="00DE0588">
        <w:t xml:space="preserve"> in the Contrac</w:t>
      </w:r>
      <w:r w:rsidR="004A30BF" w:rsidRPr="00B21D7B">
        <w:t>t Documents</w:t>
      </w:r>
      <w:r w:rsidRPr="00323010">
        <w:t>,</w:t>
      </w:r>
      <w:r w:rsidR="0045344D" w:rsidRPr="00B21D7B">
        <w:t xml:space="preserve"> </w:t>
      </w:r>
      <w:r w:rsidRPr="00B21D7B">
        <w:t xml:space="preserve">HRC (high rupturing capacity) with </w:t>
      </w:r>
      <w:r w:rsidRPr="00EC52AE">
        <w:t>fault interrupting capability of 200,000A symmetrical.</w:t>
      </w:r>
    </w:p>
    <w:p w14:paraId="59653266" w14:textId="77777777" w:rsidR="00F45251" w:rsidRPr="00B21D7B" w:rsidRDefault="00F45251" w:rsidP="003A2F40">
      <w:pPr>
        <w:pStyle w:val="Heading3"/>
      </w:pPr>
      <w:r w:rsidRPr="00EC52AE">
        <w:t xml:space="preserve">Rating: </w:t>
      </w:r>
      <w:del w:id="115" w:author="John Liu" w:date="2022-04-25T15:27:00Z">
        <w:r w:rsidRPr="00EC52AE" w:rsidDel="00EC52AE">
          <w:delText>[</w:delText>
        </w:r>
      </w:del>
      <w:r w:rsidRPr="00EC52AE">
        <w:t>HRC1-J</w:t>
      </w:r>
      <w:del w:id="116" w:author="John Liu" w:date="2022-04-25T15:27:00Z">
        <w:r w:rsidRPr="00EC52AE" w:rsidDel="00EC52AE">
          <w:delText>]</w:delText>
        </w:r>
      </w:del>
      <w:r w:rsidRPr="00EC52AE">
        <w:t xml:space="preserve"> </w:t>
      </w:r>
      <w:del w:id="117" w:author="John Liu" w:date="2022-04-25T15:27:00Z">
        <w:r w:rsidRPr="00EC52AE" w:rsidDel="00EC52AE">
          <w:delText>[fast acting]</w:delText>
        </w:r>
      </w:del>
      <w:r w:rsidRPr="00EC52AE">
        <w:t xml:space="preserve"> </w:t>
      </w:r>
      <w:del w:id="118" w:author="John Liu" w:date="2022-04-25T15:27:00Z">
        <w:r w:rsidRPr="00EC52AE" w:rsidDel="00EC52AE">
          <w:delText>[</w:delText>
        </w:r>
      </w:del>
      <w:r w:rsidRPr="00EC52AE">
        <w:t>time delay</w:t>
      </w:r>
      <w:del w:id="119" w:author="John Liu" w:date="2022-04-25T15:27:00Z">
        <w:r w:rsidRPr="00EC52AE" w:rsidDel="00EC52AE">
          <w:delText>]</w:delText>
        </w:r>
      </w:del>
      <w:r w:rsidRPr="00EC52AE">
        <w:t xml:space="preserve"> 600A maximum rating and </w:t>
      </w:r>
      <w:del w:id="120" w:author="John Liu" w:date="2022-04-25T15:28:00Z">
        <w:r w:rsidRPr="00EC52AE" w:rsidDel="00EC52AE">
          <w:delText>[</w:delText>
        </w:r>
      </w:del>
      <w:r w:rsidRPr="00EC52AE">
        <w:t>HRC1-L</w:t>
      </w:r>
      <w:del w:id="121" w:author="John Liu" w:date="2022-04-25T15:28:00Z">
        <w:r w:rsidRPr="00EC52AE" w:rsidDel="00EC52AE">
          <w:delText>]</w:delText>
        </w:r>
      </w:del>
      <w:r w:rsidRPr="00EC52AE">
        <w:t xml:space="preserve">, </w:t>
      </w:r>
      <w:del w:id="122" w:author="John Liu" w:date="2022-04-25T15:28:00Z">
        <w:r w:rsidRPr="00EC52AE" w:rsidDel="00EC52AE">
          <w:delText>[</w:delText>
        </w:r>
      </w:del>
      <w:r w:rsidRPr="00EC52AE">
        <w:t>fast acting</w:t>
      </w:r>
      <w:del w:id="123" w:author="John Liu" w:date="2022-04-25T15:28:00Z">
        <w:r w:rsidRPr="00EC52AE" w:rsidDel="00EC52AE">
          <w:delText>]</w:delText>
        </w:r>
      </w:del>
      <w:r w:rsidRPr="00B21D7B">
        <w:t xml:space="preserve"> for circuits exceeding 600A.</w:t>
      </w:r>
    </w:p>
    <w:p w14:paraId="1A4B4F25" w14:textId="77777777" w:rsidR="00F45251" w:rsidRPr="00B21D7B" w:rsidRDefault="00F45251" w:rsidP="00882029">
      <w:pPr>
        <w:pStyle w:val="Heading2"/>
      </w:pPr>
      <w:r w:rsidRPr="00B21D7B">
        <w:t>Distribution</w:t>
      </w:r>
      <w:r w:rsidR="001B0BCB">
        <w:t xml:space="preserve"> </w:t>
      </w:r>
      <w:r w:rsidRPr="00B21D7B">
        <w:t>Transformers</w:t>
      </w:r>
    </w:p>
    <w:p w14:paraId="5627FAFC" w14:textId="77777777" w:rsidR="00F45251" w:rsidRPr="00B21D7B" w:rsidRDefault="00F45251" w:rsidP="003A2F40">
      <w:pPr>
        <w:pStyle w:val="Heading3"/>
      </w:pPr>
      <w:r w:rsidRPr="00B21D7B">
        <w:t xml:space="preserve">Supply distribution transformers </w:t>
      </w:r>
      <w:r w:rsidR="00FA7C6E">
        <w:t>from the same</w:t>
      </w:r>
      <w:r w:rsidRPr="00B21D7B">
        <w:t xml:space="preserve"> manufacture</w:t>
      </w:r>
      <w:r w:rsidR="004A30BF" w:rsidRPr="00B21D7B">
        <w:t>r</w:t>
      </w:r>
      <w:r w:rsidRPr="00B21D7B">
        <w:t xml:space="preserve"> </w:t>
      </w:r>
      <w:proofErr w:type="gramStart"/>
      <w:r w:rsidR="004A30BF" w:rsidRPr="00B21D7B">
        <w:t>where</w:t>
      </w:r>
      <w:proofErr w:type="gramEnd"/>
      <w:r w:rsidR="004A30BF" w:rsidRPr="00B21D7B">
        <w:t xml:space="preserve"> indicated in the Contract Documents</w:t>
      </w:r>
      <w:r w:rsidRPr="00B21D7B">
        <w:t>.</w:t>
      </w:r>
    </w:p>
    <w:p w14:paraId="56D46665" w14:textId="77777777" w:rsidR="00F45251" w:rsidRPr="00EC5C14" w:rsidRDefault="00F45251" w:rsidP="003A2F40">
      <w:pPr>
        <w:pStyle w:val="Heading3"/>
      </w:pPr>
      <w:r w:rsidRPr="00B21D7B">
        <w:t xml:space="preserve">Design: General purpose, dry </w:t>
      </w:r>
      <w:r w:rsidRPr="00EC5C14">
        <w:t>type, ANN, 60 Hz, low sound level with vibration isolators, rating and voltages as indicated</w:t>
      </w:r>
      <w:r w:rsidR="004A30BF" w:rsidRPr="00EC5C14">
        <w:t xml:space="preserve"> in the Contract Documents</w:t>
      </w:r>
      <w:r w:rsidRPr="00EC5C14">
        <w:t xml:space="preserve">. </w:t>
      </w:r>
      <w:del w:id="124" w:author="John Liu" w:date="2022-04-25T18:10:00Z">
        <w:r w:rsidRPr="00EC5C14" w:rsidDel="00EC5C14">
          <w:delText>[Two] [</w:delText>
        </w:r>
      </w:del>
      <w:r w:rsidRPr="00EC5C14">
        <w:t>Four</w:t>
      </w:r>
      <w:del w:id="125" w:author="John Liu" w:date="2022-04-25T18:10:00Z">
        <w:r w:rsidRPr="00EC5C14" w:rsidDel="00EC5C14">
          <w:delText>]</w:delText>
        </w:r>
      </w:del>
      <w:r w:rsidRPr="00EC5C14">
        <w:t xml:space="preserve"> </w:t>
      </w:r>
      <w:del w:id="126" w:author="John Liu" w:date="2022-04-25T18:10:00Z">
        <w:r w:rsidRPr="00EC5C14" w:rsidDel="00EC5C14">
          <w:delText>[</w:delText>
        </w:r>
      </w:del>
      <w:r w:rsidRPr="00EC5C14">
        <w:t>2½%</w:t>
      </w:r>
      <w:del w:id="127" w:author="John Liu" w:date="2022-04-25T18:10:00Z">
        <w:r w:rsidRPr="00EC5C14" w:rsidDel="00EC5C14">
          <w:delText>] [5%]</w:delText>
        </w:r>
      </w:del>
      <w:r w:rsidRPr="00EC5C14">
        <w:t xml:space="preserve"> primary taps (</w:t>
      </w:r>
      <w:del w:id="128" w:author="John Liu" w:date="2022-04-25T18:10:00Z">
        <w:r w:rsidRPr="00EC5C14" w:rsidDel="00EC5C14">
          <w:delText>[</w:delText>
        </w:r>
      </w:del>
      <w:r w:rsidRPr="00EC5C14">
        <w:t>2</w:t>
      </w:r>
      <w:del w:id="129" w:author="John Liu" w:date="2022-04-25T18:10:00Z">
        <w:r w:rsidRPr="00EC5C14" w:rsidDel="00EC5C14">
          <w:delText>]</w:delText>
        </w:r>
      </w:del>
      <w:r w:rsidRPr="00EC5C14">
        <w:t xml:space="preserve">-FCAN, </w:t>
      </w:r>
      <w:del w:id="130" w:author="John Liu" w:date="2022-04-25T18:10:00Z">
        <w:r w:rsidRPr="00EC5C14" w:rsidDel="00EC5C14">
          <w:delText>[</w:delText>
        </w:r>
      </w:del>
      <w:r w:rsidRPr="00EC5C14">
        <w:t>2</w:t>
      </w:r>
      <w:del w:id="131" w:author="John Liu" w:date="2022-04-25T18:10:00Z">
        <w:r w:rsidRPr="00EC5C14" w:rsidDel="00EC5C14">
          <w:delText>]</w:delText>
        </w:r>
      </w:del>
      <w:r w:rsidRPr="00EC5C14">
        <w:t>-FCBN).</w:t>
      </w:r>
    </w:p>
    <w:p w14:paraId="2D690A28" w14:textId="77777777" w:rsidR="00F45251" w:rsidRPr="00B21D7B" w:rsidRDefault="00F45251" w:rsidP="003A2F40">
      <w:pPr>
        <w:pStyle w:val="Heading3"/>
      </w:pPr>
      <w:r w:rsidRPr="00B21D7B">
        <w:t>Insulation: Class 185</w:t>
      </w:r>
      <w:r w:rsidR="00FA7C6E">
        <w:rPr>
          <w:rFonts w:ascii="Arial" w:hAnsi="Arial" w:cs="Arial"/>
          <w:sz w:val="26"/>
          <w:szCs w:val="26"/>
        </w:rPr>
        <w:t>°</w:t>
      </w:r>
      <w:r w:rsidRPr="00B21D7B">
        <w:t>C minimum with</w:t>
      </w:r>
      <w:r w:rsidR="00A2169E" w:rsidRPr="00B21D7B">
        <w:t xml:space="preserve"> a</w:t>
      </w:r>
      <w:r w:rsidRPr="00B21D7B">
        <w:t xml:space="preserve"> maximum 80</w:t>
      </w:r>
      <w:r w:rsidR="00FA7C6E">
        <w:rPr>
          <w:rFonts w:ascii="Arial" w:hAnsi="Arial" w:cs="Arial"/>
          <w:sz w:val="26"/>
          <w:szCs w:val="26"/>
        </w:rPr>
        <w:t>°</w:t>
      </w:r>
      <w:r w:rsidRPr="00B21D7B">
        <w:t>C temperature rise in 40</w:t>
      </w:r>
      <w:r w:rsidR="00FA7C6E">
        <w:rPr>
          <w:rFonts w:ascii="Arial" w:hAnsi="Arial" w:cs="Arial"/>
          <w:sz w:val="26"/>
          <w:szCs w:val="26"/>
        </w:rPr>
        <w:t>°</w:t>
      </w:r>
      <w:r w:rsidRPr="00B21D7B">
        <w:t xml:space="preserve">C ambient, </w:t>
      </w:r>
      <w:del w:id="132" w:author="John Liu" w:date="2022-04-25T18:11:00Z">
        <w:r w:rsidRPr="00B21D7B" w:rsidDel="00EC5C14">
          <w:rPr>
            <w:highlight w:val="yellow"/>
          </w:rPr>
          <w:delText>[epoxy encapsulated in damp, hazardous or outdoor areas.]</w:delText>
        </w:r>
      </w:del>
    </w:p>
    <w:p w14:paraId="31B775BA" w14:textId="77777777" w:rsidR="00F45251" w:rsidRPr="00B21D7B" w:rsidRDefault="00F45251" w:rsidP="003A2F40">
      <w:pPr>
        <w:pStyle w:val="Heading3"/>
      </w:pPr>
      <w:r w:rsidRPr="00B21D7B">
        <w:t>Windings: Copper, delta connected primary, wye connected secondary with neutral grounding provision.</w:t>
      </w:r>
    </w:p>
    <w:p w14:paraId="662C2833" w14:textId="77777777" w:rsidR="00F45251" w:rsidRPr="00B21D7B" w:rsidRDefault="00F45251" w:rsidP="003A2F40">
      <w:pPr>
        <w:pStyle w:val="Heading3"/>
      </w:pPr>
      <w:r w:rsidRPr="00B21D7B">
        <w:t>Mounting accessories: Mounting brackets for wall or ceiling suspension as required.</w:t>
      </w:r>
    </w:p>
    <w:p w14:paraId="470F1F3E" w14:textId="77777777" w:rsidR="00F45251" w:rsidRPr="00B21D7B" w:rsidRDefault="00F45251" w:rsidP="003A2F40">
      <w:pPr>
        <w:pStyle w:val="Heading3"/>
      </w:pPr>
      <w:r w:rsidRPr="00B21D7B">
        <w:t>Enclosures: Ventilated,</w:t>
      </w:r>
      <w:del w:id="133" w:author="John Liu" w:date="2022-04-25T18:11:00Z">
        <w:r w:rsidRPr="00B21D7B" w:rsidDel="00EC5C14">
          <w:delText xml:space="preserve"> sprinkler proof </w:delText>
        </w:r>
        <w:r w:rsidRPr="00B21D7B" w:rsidDel="00EC5C14">
          <w:rPr>
            <w:highlight w:val="yellow"/>
          </w:rPr>
          <w:delText>[in office areas and electrical rooms;]</w:delText>
        </w:r>
        <w:r w:rsidR="00A2169E" w:rsidRPr="00B21D7B" w:rsidDel="00EC5C14">
          <w:delText xml:space="preserve"> and</w:delText>
        </w:r>
        <w:r w:rsidRPr="00B21D7B" w:rsidDel="00EC5C14">
          <w:delText xml:space="preserve"> non</w:delText>
        </w:r>
        <w:r w:rsidRPr="00B21D7B" w:rsidDel="00EC5C14">
          <w:noBreakHyphen/>
          <w:delText xml:space="preserve">ventilated </w:delText>
        </w:r>
        <w:r w:rsidRPr="00B21D7B" w:rsidDel="00EC5C14">
          <w:rPr>
            <w:highlight w:val="yellow"/>
          </w:rPr>
          <w:delText>[in plant areas.]</w:delText>
        </w:r>
      </w:del>
    </w:p>
    <w:p w14:paraId="2A2E6AE3" w14:textId="77777777" w:rsidR="005F0877" w:rsidRPr="003A60EB" w:rsidRDefault="00F45251" w:rsidP="00882029">
      <w:pPr>
        <w:pStyle w:val="Heading2"/>
      </w:pPr>
      <w:r w:rsidRPr="003A60EB">
        <w:t>Convenience and</w:t>
      </w:r>
      <w:r w:rsidR="001B0BCB" w:rsidRPr="003A60EB">
        <w:t xml:space="preserve"> </w:t>
      </w:r>
      <w:r w:rsidRPr="003A60EB">
        <w:t>Power Receptacles</w:t>
      </w:r>
      <w:r w:rsidR="00323010" w:rsidRPr="003A60EB">
        <w:t xml:space="preserve"> </w:t>
      </w:r>
    </w:p>
    <w:p w14:paraId="51C74661" w14:textId="77777777" w:rsidR="009D2B99" w:rsidRDefault="009D2B99" w:rsidP="003A2F40">
      <w:pPr>
        <w:pStyle w:val="Heading3"/>
      </w:pPr>
      <w:r>
        <w:t>Heavy duty, specification grade, 15A or as indicated in the Contract Documents,</w:t>
      </w:r>
      <w:del w:id="134" w:author="John Liu" w:date="2022-04-25T18:11:00Z">
        <w:r w:rsidDel="00EC5C14">
          <w:delText xml:space="preserve"> </w:delText>
        </w:r>
        <w:r w:rsidRPr="009D2B99" w:rsidDel="00EC5C14">
          <w:rPr>
            <w:highlight w:val="yellow"/>
          </w:rPr>
          <w:delText>[125V][250V]</w:delText>
        </w:r>
        <w:r w:rsidR="0090301D" w:rsidDel="00EC5C14">
          <w:rPr>
            <w:highlight w:val="yellow"/>
          </w:rPr>
          <w:delText>[</w:delText>
        </w:r>
      </w:del>
      <w:r w:rsidR="0090301D">
        <w:rPr>
          <w:highlight w:val="yellow"/>
        </w:rPr>
        <w:t>120V</w:t>
      </w:r>
      <w:del w:id="135" w:author="John Liu" w:date="2022-04-25T18:11:00Z">
        <w:r w:rsidR="0090301D" w:rsidDel="00EC5C14">
          <w:rPr>
            <w:highlight w:val="yellow"/>
          </w:rPr>
          <w:delText>]</w:delText>
        </w:r>
      </w:del>
      <w:r w:rsidR="00AF0892">
        <w:rPr>
          <w:highlight w:val="yellow"/>
        </w:rPr>
        <w:t xml:space="preserve"> </w:t>
      </w:r>
      <w:r w:rsidR="00AF0892" w:rsidRPr="00AF0892">
        <w:t>AC</w:t>
      </w:r>
      <w:r w:rsidRPr="00AF0892">
        <w:t>,</w:t>
      </w:r>
      <w:r>
        <w:t xml:space="preserve"> white</w:t>
      </w:r>
      <w:r w:rsidR="0090301D">
        <w:t>,</w:t>
      </w:r>
      <w:ins w:id="136" w:author="Radulovic, Nicole" w:date="2022-11-04T16:04:00Z">
        <w:r w:rsidR="007758AA">
          <w:t xml:space="preserve"> </w:t>
        </w:r>
      </w:ins>
      <w:del w:id="137" w:author="John Liu" w:date="2022-04-25T18:11:00Z">
        <w:r w:rsidR="0090301D" w:rsidDel="00EC5C14">
          <w:delText xml:space="preserve"> </w:delText>
        </w:r>
        <w:r w:rsidR="0090301D" w:rsidRPr="0090301D" w:rsidDel="00EC5C14">
          <w:rPr>
            <w:highlight w:val="yellow"/>
          </w:rPr>
          <w:delText>[single outlet][</w:delText>
        </w:r>
      </w:del>
      <w:r w:rsidR="0090301D" w:rsidRPr="0090301D">
        <w:rPr>
          <w:highlight w:val="yellow"/>
        </w:rPr>
        <w:t>duplex</w:t>
      </w:r>
      <w:del w:id="138" w:author="John Liu" w:date="2022-04-25T18:11:00Z">
        <w:r w:rsidR="0090301D" w:rsidRPr="0090301D" w:rsidDel="00EC5C14">
          <w:rPr>
            <w:highlight w:val="yellow"/>
          </w:rPr>
          <w:delText>]</w:delText>
        </w:r>
      </w:del>
      <w:r w:rsidR="0090301D" w:rsidRPr="0090301D">
        <w:rPr>
          <w:highlight w:val="yellow"/>
        </w:rPr>
        <w:t xml:space="preserve">, </w:t>
      </w:r>
      <w:del w:id="139" w:author="John Liu" w:date="2022-04-25T18:12:00Z">
        <w:r w:rsidR="0090301D" w:rsidRPr="0090301D" w:rsidDel="00EC5C14">
          <w:rPr>
            <w:highlight w:val="yellow"/>
          </w:rPr>
          <w:delText>[</w:delText>
        </w:r>
      </w:del>
      <w:r w:rsidR="0090301D" w:rsidRPr="0090301D">
        <w:rPr>
          <w:highlight w:val="yellow"/>
        </w:rPr>
        <w:t>polarized</w:t>
      </w:r>
      <w:del w:id="140" w:author="John Liu" w:date="2022-04-25T18:12:00Z">
        <w:r w:rsidR="0090301D" w:rsidRPr="0090301D" w:rsidDel="00EC5C14">
          <w:rPr>
            <w:highlight w:val="yellow"/>
          </w:rPr>
          <w:delText>]</w:delText>
        </w:r>
      </w:del>
      <w:r w:rsidRPr="0090301D">
        <w:rPr>
          <w:highlight w:val="yellow"/>
        </w:rPr>
        <w:t>,</w:t>
      </w:r>
      <w:r w:rsidR="0090301D">
        <w:rPr>
          <w:highlight w:val="yellow"/>
        </w:rPr>
        <w:t xml:space="preserve"> </w:t>
      </w:r>
      <w:del w:id="141" w:author="John Liu" w:date="2022-04-25T18:12:00Z">
        <w:r w:rsidR="0090301D" w:rsidRPr="0090301D" w:rsidDel="00EC5C14">
          <w:rPr>
            <w:highlight w:val="yellow"/>
          </w:rPr>
          <w:delText xml:space="preserve">[integral solid state ground sensing], </w:delText>
        </w:r>
        <w:r w:rsidRPr="0090301D" w:rsidDel="00EC5C14">
          <w:rPr>
            <w:highlight w:val="yellow"/>
          </w:rPr>
          <w:delText xml:space="preserve"> [three</w:delText>
        </w:r>
        <w:r w:rsidRPr="009D2B99" w:rsidDel="00EC5C14">
          <w:rPr>
            <w:highlight w:val="yellow"/>
          </w:rPr>
          <w:delText>][</w:delText>
        </w:r>
      </w:del>
      <w:r w:rsidRPr="009D2B99">
        <w:rPr>
          <w:highlight w:val="yellow"/>
        </w:rPr>
        <w:t>four</w:t>
      </w:r>
      <w:del w:id="142" w:author="John Liu" w:date="2022-04-25T18:12:00Z">
        <w:r w:rsidRPr="009D2B99" w:rsidDel="00EC5C14">
          <w:rPr>
            <w:highlight w:val="yellow"/>
          </w:rPr>
          <w:delText>][five]</w:delText>
        </w:r>
      </w:del>
      <w:r>
        <w:t xml:space="preserve"> wire grounding</w:t>
      </w:r>
      <w:r w:rsidR="0090301D">
        <w:t>.</w:t>
      </w:r>
    </w:p>
    <w:p w14:paraId="64E3CEC1" w14:textId="77777777" w:rsidR="00006E5F" w:rsidRPr="00006E5F" w:rsidRDefault="00006E5F" w:rsidP="003A2F40">
      <w:pPr>
        <w:pStyle w:val="Heading3"/>
      </w:pPr>
      <w:del w:id="143" w:author="John Liu" w:date="2022-04-25T18:12:00Z">
        <w:r w:rsidRPr="00006E5F" w:rsidDel="00EC5C14">
          <w:delText xml:space="preserve">Welder receptacles: </w:delText>
        </w:r>
        <w:r w:rsidRPr="00006E5F" w:rsidDel="00EC5C14">
          <w:rPr>
            <w:highlight w:val="yellow"/>
          </w:rPr>
          <w:delText>[Consultant to provide specifications if required, otherwise remove]</w:delText>
        </w:r>
      </w:del>
    </w:p>
    <w:p w14:paraId="127FA1F3" w14:textId="77777777" w:rsidR="00F45251" w:rsidRPr="00B21D7B" w:rsidRDefault="00F45251" w:rsidP="00882029">
      <w:pPr>
        <w:pStyle w:val="Heading2"/>
      </w:pPr>
      <w:r w:rsidRPr="00B21D7B">
        <w:t>Switch and</w:t>
      </w:r>
      <w:r w:rsidR="001B0BCB">
        <w:t xml:space="preserve"> </w:t>
      </w:r>
      <w:r w:rsidRPr="00B21D7B">
        <w:t>Receptacle</w:t>
      </w:r>
      <w:r w:rsidR="001B0BCB">
        <w:t xml:space="preserve"> </w:t>
      </w:r>
      <w:r w:rsidRPr="00B21D7B">
        <w:t>Cover Plates</w:t>
      </w:r>
    </w:p>
    <w:p w14:paraId="4574A6F7" w14:textId="77777777" w:rsidR="00F45251" w:rsidRPr="00B21D7B" w:rsidRDefault="00F45251" w:rsidP="003A2F40">
      <w:pPr>
        <w:pStyle w:val="Heading3"/>
      </w:pPr>
      <w:r w:rsidRPr="00B21D7B">
        <w:t xml:space="preserve">Flush mounted switches and receptacles in dry locations: Type 302 </w:t>
      </w:r>
      <w:del w:id="144" w:author="John Liu" w:date="2022-04-25T18:12:00Z">
        <w:r w:rsidRPr="00B21D7B" w:rsidDel="00EC5C14">
          <w:rPr>
            <w:highlight w:val="yellow"/>
          </w:rPr>
          <w:delText>[430]</w:delText>
        </w:r>
      </w:del>
      <w:r w:rsidRPr="00B21D7B">
        <w:t xml:space="preserve"> stainless steel, 0.8 mm thick, with a brushed finish.</w:t>
      </w:r>
    </w:p>
    <w:p w14:paraId="27363AB5" w14:textId="77777777" w:rsidR="00F45251" w:rsidRPr="005E18FF" w:rsidRDefault="00F45251" w:rsidP="003A2F40">
      <w:pPr>
        <w:pStyle w:val="Heading3"/>
      </w:pPr>
      <w:r w:rsidRPr="00B21D7B">
        <w:t xml:space="preserve">Surface mounted, dry location switch cover plates: Cast ferrous alloy type, guarded, </w:t>
      </w:r>
      <w:proofErr w:type="spellStart"/>
      <w:r w:rsidRPr="005E18FF">
        <w:t>gasketted</w:t>
      </w:r>
      <w:proofErr w:type="spellEnd"/>
      <w:r w:rsidRPr="005E18FF">
        <w:t>, DS32G</w:t>
      </w:r>
      <w:r w:rsidR="00727E74">
        <w:t>.</w:t>
      </w:r>
    </w:p>
    <w:p w14:paraId="6676F796" w14:textId="77777777" w:rsidR="00F45251" w:rsidRPr="0001309B" w:rsidRDefault="00F45251" w:rsidP="003A2F40">
      <w:pPr>
        <w:pStyle w:val="Heading3"/>
      </w:pPr>
      <w:r w:rsidRPr="00B21D7B">
        <w:t xml:space="preserve">Wet, damp and corrosive area switch cover plates: Cast ferrous alloy, </w:t>
      </w:r>
      <w:del w:id="145" w:author="John Liu" w:date="2022-04-25T18:13:00Z">
        <w:r w:rsidRPr="00B21D7B" w:rsidDel="00EC5C14">
          <w:rPr>
            <w:highlight w:val="yellow"/>
          </w:rPr>
          <w:delText>[epoxy coated,]</w:delText>
        </w:r>
      </w:del>
      <w:r w:rsidRPr="00B21D7B">
        <w:t xml:space="preserve"> </w:t>
      </w:r>
      <w:proofErr w:type="spellStart"/>
      <w:r w:rsidRPr="00B21D7B">
        <w:t>gasketted</w:t>
      </w:r>
      <w:proofErr w:type="spellEnd"/>
      <w:r w:rsidRPr="00B21D7B">
        <w:t>, toggle type, DS185</w:t>
      </w:r>
      <w:r w:rsidR="00727E74">
        <w:t>.</w:t>
      </w:r>
    </w:p>
    <w:p w14:paraId="7D051A6B" w14:textId="77777777" w:rsidR="00F45251" w:rsidRPr="0001309B" w:rsidRDefault="00F45251" w:rsidP="003A2F40">
      <w:pPr>
        <w:pStyle w:val="Heading3"/>
      </w:pPr>
      <w:r w:rsidRPr="00B21D7B">
        <w:lastRenderedPageBreak/>
        <w:t xml:space="preserve">PVC conduit system switch cover plates: Gasketted, PVC, toggle type, VSC 15/10 </w:t>
      </w:r>
      <w:r w:rsidR="0088226D" w:rsidRPr="00B21D7B">
        <w:t>manufactured by</w:t>
      </w:r>
      <w:r w:rsidRPr="00B21D7B">
        <w:t xml:space="preserve"> IPEX Inc.</w:t>
      </w:r>
      <w:r w:rsidR="00C96C62" w:rsidRPr="00B21D7B">
        <w:t>, or</w:t>
      </w:r>
      <w:r w:rsidRPr="00B21D7B">
        <w:t xml:space="preserve"> E98TSC</w:t>
      </w:r>
      <w:r w:rsidR="00727E74">
        <w:t>.</w:t>
      </w:r>
    </w:p>
    <w:p w14:paraId="47D36E69" w14:textId="77777777" w:rsidR="00F45251" w:rsidRPr="0001309B" w:rsidRDefault="00F45251" w:rsidP="003A2F40">
      <w:pPr>
        <w:pStyle w:val="Heading3"/>
      </w:pPr>
      <w:r w:rsidRPr="00B21D7B">
        <w:t>Receptacle outlet cover plates: Weatherproof, gasketted, cast ferrous or aluminum, with self</w:t>
      </w:r>
      <w:r w:rsidR="000E3AD4">
        <w:t>-</w:t>
      </w:r>
      <w:r w:rsidRPr="00B21D7B">
        <w:t xml:space="preserve"> closing, spring loaded covers, WLR Series</w:t>
      </w:r>
      <w:r w:rsidR="00727E74">
        <w:t>.</w:t>
      </w:r>
    </w:p>
    <w:p w14:paraId="153F8F95" w14:textId="77777777" w:rsidR="00F45251" w:rsidRPr="0001309B" w:rsidRDefault="00F45251" w:rsidP="003A2F40">
      <w:pPr>
        <w:pStyle w:val="Heading3"/>
      </w:pPr>
      <w:r w:rsidRPr="00B21D7B">
        <w:t>PVC conduit system receptacle cover plates: Gasketted, PVC, with self</w:t>
      </w:r>
      <w:r w:rsidR="0001309B">
        <w:t>-</w:t>
      </w:r>
      <w:r w:rsidRPr="00B21D7B">
        <w:t>closing, spring loaded covers, W Series</w:t>
      </w:r>
      <w:r w:rsidR="00727E74">
        <w:t>.</w:t>
      </w:r>
    </w:p>
    <w:p w14:paraId="42740E03" w14:textId="77777777" w:rsidR="00F45251" w:rsidRPr="00B21D7B" w:rsidRDefault="00F45251" w:rsidP="003A2F40">
      <w:pPr>
        <w:pStyle w:val="Heading3"/>
      </w:pPr>
      <w:r w:rsidRPr="00B21D7B">
        <w:t xml:space="preserve">Multi-gang outlets: </w:t>
      </w:r>
      <w:del w:id="146" w:author="John Liu" w:date="2022-04-25T18:13:00Z">
        <w:r w:rsidRPr="00B21D7B" w:rsidDel="00EC5C14">
          <w:rPr>
            <w:highlight w:val="yellow"/>
          </w:rPr>
          <w:delText>[Except in office and finished areas,]</w:delText>
        </w:r>
      </w:del>
      <w:r w:rsidRPr="00B21D7B">
        <w:t xml:space="preserve"> multiple single</w:t>
      </w:r>
      <w:r w:rsidR="0001309B">
        <w:t>-</w:t>
      </w:r>
      <w:r w:rsidRPr="00B21D7B">
        <w:t>gang covers only. Multi-gang covers are not acceptable.</w:t>
      </w:r>
    </w:p>
    <w:p w14:paraId="794A5C7B" w14:textId="77777777" w:rsidR="00F45251" w:rsidRPr="00B21D7B" w:rsidRDefault="00F45251" w:rsidP="00882029">
      <w:pPr>
        <w:pStyle w:val="Heading2"/>
      </w:pPr>
      <w:r w:rsidRPr="00B21D7B">
        <w:t>Uninterruptible</w:t>
      </w:r>
      <w:r w:rsidR="001B0BCB">
        <w:t xml:space="preserve"> </w:t>
      </w:r>
      <w:r w:rsidRPr="00B21D7B">
        <w:t>Power Supplies (UPS)</w:t>
      </w:r>
    </w:p>
    <w:p w14:paraId="34CAE141" w14:textId="77777777" w:rsidR="00F45251" w:rsidRPr="00B21D7B" w:rsidRDefault="00F45251" w:rsidP="003A2F40">
      <w:pPr>
        <w:pStyle w:val="Heading3"/>
      </w:pPr>
      <w:r w:rsidRPr="00B21D7B">
        <w:t>Type: On-line, no-break, batteries continuously in circuit, with static bypass, suitable for powering</w:t>
      </w:r>
      <w:r w:rsidR="00EC2A7E" w:rsidRPr="00B21D7B">
        <w:t xml:space="preserve"> the</w:t>
      </w:r>
      <w:r w:rsidRPr="00B21D7B">
        <w:t xml:space="preserve"> loads</w:t>
      </w:r>
      <w:r w:rsidR="00EC2A7E" w:rsidRPr="00B21D7B">
        <w:t xml:space="preserve"> as</w:t>
      </w:r>
      <w:r w:rsidRPr="00B21D7B">
        <w:t xml:space="preserve"> indicated</w:t>
      </w:r>
      <w:r w:rsidR="00EC2A7E" w:rsidRPr="00B21D7B">
        <w:t xml:space="preserve"> in the Contract Documents</w:t>
      </w:r>
      <w:r w:rsidRPr="00B21D7B">
        <w:t>.</w:t>
      </w:r>
    </w:p>
    <w:p w14:paraId="66305D24" w14:textId="77777777" w:rsidR="00F45251" w:rsidRPr="00B21D7B" w:rsidRDefault="00F45251" w:rsidP="003A2F40">
      <w:pPr>
        <w:pStyle w:val="Heading3"/>
      </w:pPr>
      <w:r w:rsidRPr="00B21D7B">
        <w:t>Rating: Minimum kVA rating as indicated</w:t>
      </w:r>
      <w:r w:rsidR="00EC2A7E" w:rsidRPr="00B21D7B">
        <w:t xml:space="preserve"> in the Contract Documents</w:t>
      </w:r>
      <w:r w:rsidRPr="00B21D7B">
        <w:t xml:space="preserve">, </w:t>
      </w:r>
      <w:del w:id="147" w:author="John Liu" w:date="2022-04-25T18:13:00Z">
        <w:r w:rsidR="00FA7C6E" w:rsidRPr="00B27895" w:rsidDel="00EC5C14">
          <w:rPr>
            <w:highlight w:val="yellow"/>
          </w:rPr>
          <w:delText>[</w:delText>
        </w:r>
      </w:del>
      <w:r w:rsidRPr="00B27895">
        <w:rPr>
          <w:highlight w:val="yellow"/>
        </w:rPr>
        <w:t>120</w:t>
      </w:r>
      <w:del w:id="148" w:author="John Liu" w:date="2022-04-25T18:13:00Z">
        <w:r w:rsidR="00FA7C6E" w:rsidRPr="00B27895" w:rsidDel="00EC5C14">
          <w:rPr>
            <w:highlight w:val="yellow"/>
          </w:rPr>
          <w:delText>]</w:delText>
        </w:r>
        <w:r w:rsidRPr="00B21D7B" w:rsidDel="00EC5C14">
          <w:rPr>
            <w:highlight w:val="yellow"/>
          </w:rPr>
          <w:delText>[208]</w:delText>
        </w:r>
      </w:del>
      <w:r w:rsidRPr="00B21D7B">
        <w:t xml:space="preserve"> V AC, single phase, 60 Hz input, 120 V AC, single phase, 60 Hz output.</w:t>
      </w:r>
    </w:p>
    <w:p w14:paraId="687228CF" w14:textId="77777777" w:rsidR="00F45251" w:rsidRPr="00B21D7B" w:rsidRDefault="00F45251" w:rsidP="003A2F40">
      <w:pPr>
        <w:pStyle w:val="Heading3"/>
      </w:pPr>
      <w:r w:rsidRPr="00B21D7B">
        <w:t>Voltage regulation: ±5% maximum for line or load changes from 0 to 100% under any battery condition.</w:t>
      </w:r>
    </w:p>
    <w:p w14:paraId="7E947B44" w14:textId="77777777" w:rsidR="00F45251" w:rsidRPr="00B21D7B" w:rsidRDefault="00F45251" w:rsidP="003A2F40">
      <w:pPr>
        <w:pStyle w:val="Heading3"/>
      </w:pPr>
      <w:r w:rsidRPr="00B21D7B">
        <w:t>Surge protection: Comply with</w:t>
      </w:r>
      <w:r w:rsidR="00FA7C6E">
        <w:t xml:space="preserve"> the requirements of</w:t>
      </w:r>
      <w:r w:rsidRPr="00B21D7B">
        <w:t xml:space="preserve"> category B, ANSI/IEEE C62.41</w:t>
      </w:r>
      <w:r w:rsidR="004B3918">
        <w:t>.1-2002, C62.41.2-2002/Cor 1-2012, C62.41.2-2002</w:t>
      </w:r>
      <w:r w:rsidRPr="00B21D7B">
        <w:t xml:space="preserve"> and ANSI/IEEE C62.45</w:t>
      </w:r>
      <w:r w:rsidR="004B3918">
        <w:t>-2002</w:t>
      </w:r>
      <w:r w:rsidRPr="00B21D7B">
        <w:t>.</w:t>
      </w:r>
    </w:p>
    <w:p w14:paraId="2149D964" w14:textId="77777777" w:rsidR="00F45251" w:rsidRPr="00B21D7B" w:rsidRDefault="00F45251" w:rsidP="003A2F40">
      <w:pPr>
        <w:pStyle w:val="Heading3"/>
      </w:pPr>
      <w:r w:rsidRPr="00B21D7B">
        <w:t>Frequency: Input synchronized with supply, output 60 Hz ±0.5%.</w:t>
      </w:r>
    </w:p>
    <w:p w14:paraId="29258435" w14:textId="77777777" w:rsidR="00F45251" w:rsidRPr="00B21D7B" w:rsidRDefault="00F45251" w:rsidP="003A2F40">
      <w:pPr>
        <w:pStyle w:val="Heading3"/>
      </w:pPr>
      <w:r w:rsidRPr="00B21D7B">
        <w:t>Total harmonic distortion: 5% maximum.</w:t>
      </w:r>
    </w:p>
    <w:p w14:paraId="1F4DA58B" w14:textId="77777777" w:rsidR="00F45251" w:rsidRPr="00B21D7B" w:rsidRDefault="00F45251" w:rsidP="003A2F40">
      <w:pPr>
        <w:pStyle w:val="Heading3"/>
      </w:pPr>
      <w:r w:rsidRPr="00B21D7B">
        <w:t xml:space="preserve">Battery: Sealed, maintenance free, </w:t>
      </w:r>
      <w:r w:rsidR="00EC2A7E" w:rsidRPr="00B21D7B">
        <w:t xml:space="preserve">with a </w:t>
      </w:r>
      <w:r w:rsidRPr="00B21D7B">
        <w:t xml:space="preserve">minimum </w:t>
      </w:r>
      <w:r w:rsidR="00C02569" w:rsidRPr="00B21D7B">
        <w:t>5</w:t>
      </w:r>
      <w:r w:rsidRPr="00B21D7B">
        <w:noBreakHyphen/>
        <w:t>year life, rated to supply full load output at</w:t>
      </w:r>
      <w:r w:rsidR="00EC2A7E" w:rsidRPr="00B21D7B">
        <w:t xml:space="preserve"> the</w:t>
      </w:r>
      <w:r w:rsidRPr="00B21D7B">
        <w:t xml:space="preserve"> rated voltage for</w:t>
      </w:r>
      <w:r w:rsidR="00EC2A7E" w:rsidRPr="00B21D7B">
        <w:t xml:space="preserve"> a minimum of</w:t>
      </w:r>
      <w:r w:rsidRPr="00B21D7B">
        <w:t xml:space="preserve"> </w:t>
      </w:r>
      <w:del w:id="149" w:author="John Liu" w:date="2022-04-25T18:14:00Z">
        <w:r w:rsidRPr="00B21D7B" w:rsidDel="001B77A4">
          <w:rPr>
            <w:highlight w:val="yellow"/>
          </w:rPr>
          <w:delText>[</w:delText>
        </w:r>
      </w:del>
      <w:r w:rsidRPr="00B21D7B">
        <w:rPr>
          <w:highlight w:val="yellow"/>
        </w:rPr>
        <w:t>10</w:t>
      </w:r>
      <w:del w:id="150" w:author="John Liu" w:date="2022-04-25T18:14:00Z">
        <w:r w:rsidRPr="00B21D7B" w:rsidDel="001B77A4">
          <w:rPr>
            <w:highlight w:val="yellow"/>
          </w:rPr>
          <w:delText>]</w:delText>
        </w:r>
      </w:del>
      <w:r w:rsidRPr="00B21D7B">
        <w:t xml:space="preserve"> minutes.</w:t>
      </w:r>
    </w:p>
    <w:p w14:paraId="00D4997F" w14:textId="77777777" w:rsidR="00F45251" w:rsidRPr="00B21D7B" w:rsidRDefault="00F45251" w:rsidP="003A2F40">
      <w:pPr>
        <w:pStyle w:val="Heading3"/>
      </w:pPr>
      <w:r w:rsidRPr="00B21D7B">
        <w:t>Metering: Indicate the following:</w:t>
      </w:r>
    </w:p>
    <w:p w14:paraId="77114200" w14:textId="77777777" w:rsidR="00F45251" w:rsidRPr="00DA68E9" w:rsidRDefault="00F45251" w:rsidP="00882029">
      <w:pPr>
        <w:pStyle w:val="Heading4"/>
      </w:pPr>
      <w:r w:rsidRPr="00DA68E9">
        <w:t>AC Input Current</w:t>
      </w:r>
    </w:p>
    <w:p w14:paraId="6C1DE1ED" w14:textId="77777777" w:rsidR="00F45251" w:rsidRPr="00DA68E9" w:rsidRDefault="00F45251" w:rsidP="00882029">
      <w:pPr>
        <w:pStyle w:val="Heading4"/>
      </w:pPr>
      <w:r w:rsidRPr="00DA68E9">
        <w:t>AC Output Current</w:t>
      </w:r>
    </w:p>
    <w:p w14:paraId="51712414" w14:textId="77777777" w:rsidR="00F45251" w:rsidRPr="00DA68E9" w:rsidRDefault="00F45251" w:rsidP="00882029">
      <w:pPr>
        <w:pStyle w:val="Heading4"/>
      </w:pPr>
      <w:r w:rsidRPr="00DA68E9">
        <w:t>AC Output Voltage</w:t>
      </w:r>
    </w:p>
    <w:p w14:paraId="7C81EB27" w14:textId="77777777" w:rsidR="00F45251" w:rsidRPr="00DA68E9" w:rsidRDefault="00F45251" w:rsidP="00882029">
      <w:pPr>
        <w:pStyle w:val="Heading4"/>
      </w:pPr>
      <w:r w:rsidRPr="00DA68E9">
        <w:t>Output Frequency</w:t>
      </w:r>
    </w:p>
    <w:p w14:paraId="1F2739D8" w14:textId="77777777" w:rsidR="00F45251" w:rsidRPr="00DA68E9" w:rsidRDefault="00F45251" w:rsidP="00882029">
      <w:pPr>
        <w:pStyle w:val="Heading4"/>
      </w:pPr>
      <w:r w:rsidRPr="00DA68E9">
        <w:t>DC Voltage</w:t>
      </w:r>
    </w:p>
    <w:p w14:paraId="3EE2E4EB" w14:textId="77777777" w:rsidR="00F45251" w:rsidRPr="00B21D7B" w:rsidRDefault="00F45251" w:rsidP="003A2F40">
      <w:pPr>
        <w:pStyle w:val="Heading3"/>
      </w:pPr>
      <w:r w:rsidRPr="00B21D7B">
        <w:t>Fault indication: One normally open and one normally closed, voltage free, common fault contact, 2 A, 120 VAC, for remote indication. Indicate individual faults locally.</w:t>
      </w:r>
    </w:p>
    <w:p w14:paraId="2174CFDC" w14:textId="77777777" w:rsidR="00F45251" w:rsidRPr="00B21D7B" w:rsidRDefault="00F45251" w:rsidP="003A2F40">
      <w:pPr>
        <w:pStyle w:val="Heading3"/>
      </w:pPr>
      <w:r w:rsidRPr="00B21D7B">
        <w:t xml:space="preserve">Input and output connections: </w:t>
      </w:r>
      <w:r w:rsidR="00C02569" w:rsidRPr="00B21D7B">
        <w:t>Alternatives to h</w:t>
      </w:r>
      <w:r w:rsidRPr="00B21D7B">
        <w:t>ard wired</w:t>
      </w:r>
      <w:r w:rsidR="00C02569" w:rsidRPr="00B21D7B">
        <w:t xml:space="preserve"> connections to be considered for ease in replacement</w:t>
      </w:r>
      <w:r w:rsidRPr="00B21D7B">
        <w:t>. Output from receptacles</w:t>
      </w:r>
      <w:r w:rsidR="00EC2A7E" w:rsidRPr="00B21D7B">
        <w:t xml:space="preserve"> is</w:t>
      </w:r>
      <w:r w:rsidRPr="00B21D7B">
        <w:t xml:space="preserve"> not acceptable.</w:t>
      </w:r>
    </w:p>
    <w:p w14:paraId="1956DF26" w14:textId="77777777" w:rsidR="00F45251" w:rsidRPr="00B21D7B" w:rsidRDefault="00F45251" w:rsidP="00882029">
      <w:pPr>
        <w:pStyle w:val="Heading2"/>
      </w:pPr>
      <w:r w:rsidRPr="00B21D7B">
        <w:t>Occupancy</w:t>
      </w:r>
      <w:r w:rsidR="001B0BCB">
        <w:t xml:space="preserve"> </w:t>
      </w:r>
      <w:r w:rsidRPr="00B21D7B">
        <w:t>Sensors</w:t>
      </w:r>
    </w:p>
    <w:p w14:paraId="34BB7F6F" w14:textId="77777777" w:rsidR="00F45251" w:rsidRPr="004B3918" w:rsidRDefault="00F45251" w:rsidP="003A2F40">
      <w:pPr>
        <w:pStyle w:val="Heading3"/>
      </w:pPr>
      <w:r w:rsidRPr="00B21D7B">
        <w:t xml:space="preserve">Occupancy sensors: Dual or quad element, passive infrared detectors, 3 wire, 120 V AC, rated to switch </w:t>
      </w:r>
      <w:del w:id="151" w:author="John Liu" w:date="2022-04-25T18:16:00Z">
        <w:r w:rsidRPr="00B21D7B" w:rsidDel="001B77A4">
          <w:delText xml:space="preserve">1200 W </w:delText>
        </w:r>
        <w:r w:rsidRPr="00B21D7B" w:rsidDel="001B77A4">
          <w:rPr>
            <w:highlight w:val="yellow"/>
          </w:rPr>
          <w:delText>[</w:delText>
        </w:r>
      </w:del>
      <w:r w:rsidRPr="00B21D7B">
        <w:rPr>
          <w:highlight w:val="yellow"/>
        </w:rPr>
        <w:t>600 W</w:t>
      </w:r>
      <w:del w:id="152" w:author="John Liu" w:date="2022-04-25T18:16:00Z">
        <w:r w:rsidRPr="00B21D7B" w:rsidDel="001B77A4">
          <w:rPr>
            <w:highlight w:val="yellow"/>
          </w:rPr>
          <w:delText>] [electronic ballasted]</w:delText>
        </w:r>
        <w:r w:rsidRPr="00B21D7B" w:rsidDel="001B77A4">
          <w:delText xml:space="preserve"> fluorescent or incandescent </w:delText>
        </w:r>
      </w:del>
      <w:ins w:id="153" w:author="John Liu" w:date="2022-04-25T18:16:00Z">
        <w:r w:rsidR="001B77A4">
          <w:t xml:space="preserve">LED lighting </w:t>
        </w:r>
      </w:ins>
      <w:r w:rsidRPr="00B21D7B">
        <w:t xml:space="preserve">loads, 30 second to 20 minutes field adjustable ON-time, field adjustable ambient light sensing, built-in OFF-AUTO-ON override switch. </w:t>
      </w:r>
    </w:p>
    <w:p w14:paraId="18149BDF" w14:textId="77777777" w:rsidR="00F45251" w:rsidRPr="004B3918" w:rsidDel="001B77A4" w:rsidRDefault="00F45251" w:rsidP="00882029">
      <w:pPr>
        <w:pStyle w:val="Heading2"/>
        <w:rPr>
          <w:del w:id="154" w:author="John Liu" w:date="2022-04-25T18:17:00Z"/>
        </w:rPr>
      </w:pPr>
      <w:del w:id="155" w:author="John Liu" w:date="2022-04-25T18:17:00Z">
        <w:r w:rsidRPr="004B3918" w:rsidDel="001B77A4">
          <w:delText>Flashing Lights</w:delText>
        </w:r>
      </w:del>
    </w:p>
    <w:p w14:paraId="69AC659E" w14:textId="77777777" w:rsidR="00F45251" w:rsidRPr="00D30CF7" w:rsidDel="001B77A4" w:rsidRDefault="00F45251" w:rsidP="003A2F40">
      <w:pPr>
        <w:pStyle w:val="Heading3"/>
        <w:rPr>
          <w:del w:id="156" w:author="John Liu" w:date="2022-04-25T18:17:00Z"/>
        </w:rPr>
      </w:pPr>
      <w:del w:id="157" w:author="John Liu" w:date="2022-04-25T18:17:00Z">
        <w:r w:rsidRPr="00D30CF7" w:rsidDel="001B77A4">
          <w:delText>Non-hazardous areas: 120 V AC, heavy duty, weatherproof, red lens</w:delText>
        </w:r>
        <w:r w:rsidR="00727E74" w:rsidDel="001B77A4">
          <w:delText>, LED.</w:delText>
        </w:r>
      </w:del>
    </w:p>
    <w:p w14:paraId="15C353AA" w14:textId="77777777" w:rsidR="00F45251" w:rsidRPr="00D30CF7" w:rsidDel="001B77A4" w:rsidRDefault="00F45251" w:rsidP="003A2F40">
      <w:pPr>
        <w:pStyle w:val="Heading3"/>
        <w:rPr>
          <w:del w:id="158" w:author="John Liu" w:date="2022-04-25T18:17:00Z"/>
        </w:rPr>
      </w:pPr>
      <w:del w:id="159" w:author="John Liu" w:date="2022-04-25T18:17:00Z">
        <w:r w:rsidRPr="00B21D7B" w:rsidDel="001B77A4">
          <w:delText>Explosion proof areas: 120 V AC, approved for use in specific area, red lens</w:delText>
        </w:r>
        <w:r w:rsidR="00727E74" w:rsidDel="001B77A4">
          <w:delText>, LED.</w:delText>
        </w:r>
      </w:del>
    </w:p>
    <w:p w14:paraId="016D5E81" w14:textId="77777777" w:rsidR="00F45251" w:rsidRPr="00B21D7B" w:rsidDel="001B77A4" w:rsidRDefault="00F45251" w:rsidP="00882029">
      <w:pPr>
        <w:pStyle w:val="Heading2"/>
        <w:rPr>
          <w:del w:id="160" w:author="John Liu" w:date="2022-04-25T18:17:00Z"/>
        </w:rPr>
      </w:pPr>
      <w:del w:id="161" w:author="John Liu" w:date="2022-04-25T18:17:00Z">
        <w:r w:rsidRPr="00B21D7B" w:rsidDel="001B77A4">
          <w:delText>Horn</w:delText>
        </w:r>
      </w:del>
    </w:p>
    <w:p w14:paraId="5BCF21C0" w14:textId="77777777" w:rsidR="00F45251" w:rsidRPr="00D30CF7" w:rsidDel="001B77A4" w:rsidRDefault="00F45251" w:rsidP="003A2F40">
      <w:pPr>
        <w:pStyle w:val="Heading3"/>
        <w:rPr>
          <w:del w:id="162" w:author="John Liu" w:date="2022-04-25T18:17:00Z"/>
        </w:rPr>
      </w:pPr>
      <w:del w:id="163" w:author="John Liu" w:date="2022-04-25T18:17:00Z">
        <w:r w:rsidRPr="00B21D7B" w:rsidDel="001B77A4">
          <w:delText>Non-hazardous area: 120 V AC, low current, high decibel, vibrating, heavy duty, weatherproof, field adjustable output range, 78-103 dB at 3040 mm</w:delText>
        </w:r>
        <w:r w:rsidR="00727E74" w:rsidDel="001B77A4">
          <w:delText>.</w:delText>
        </w:r>
        <w:r w:rsidR="00C02569" w:rsidRPr="00D30CF7" w:rsidDel="001B77A4">
          <w:delText xml:space="preserve"> </w:delText>
        </w:r>
      </w:del>
    </w:p>
    <w:p w14:paraId="344EA702" w14:textId="77777777" w:rsidR="00F45251" w:rsidRPr="00E51526" w:rsidDel="001B77A4" w:rsidRDefault="00F45251" w:rsidP="003A2F40">
      <w:pPr>
        <w:pStyle w:val="Heading3"/>
        <w:rPr>
          <w:del w:id="164" w:author="John Liu" w:date="2022-04-25T18:17:00Z"/>
        </w:rPr>
      </w:pPr>
      <w:del w:id="165" w:author="John Liu" w:date="2022-04-25T18:17:00Z">
        <w:r w:rsidRPr="00D30CF7" w:rsidDel="001B77A4">
          <w:delText>Hazardous area: 120 V AC, low current, high decibel, vibrating, 100 dB at 3040 mm</w:delText>
        </w:r>
        <w:r w:rsidR="00727E74" w:rsidDel="001B77A4">
          <w:delText>.</w:delText>
        </w:r>
        <w:r w:rsidR="00C02569" w:rsidRPr="00E51526" w:rsidDel="001B77A4">
          <w:delText xml:space="preserve"> </w:delText>
        </w:r>
      </w:del>
    </w:p>
    <w:p w14:paraId="4869B804" w14:textId="77777777" w:rsidR="00F45251" w:rsidRPr="00B21D7B" w:rsidRDefault="00F45251" w:rsidP="00882029">
      <w:pPr>
        <w:pStyle w:val="Heading2"/>
      </w:pPr>
      <w:r w:rsidRPr="00B21D7B">
        <w:t xml:space="preserve">Smoke </w:t>
      </w:r>
      <w:r w:rsidR="00727E74">
        <w:t>Detectors</w:t>
      </w:r>
    </w:p>
    <w:p w14:paraId="1AC54573" w14:textId="77777777" w:rsidR="00302BFE" w:rsidRPr="00D30CF7" w:rsidRDefault="00F45251" w:rsidP="003A2F40">
      <w:pPr>
        <w:pStyle w:val="Heading3"/>
      </w:pPr>
      <w:r w:rsidRPr="00D30CF7">
        <w:t>Design: Dual ionization chambers, 85 dB at 300 mm piezo electric alarm, visual power on and alarm indicator</w:t>
      </w:r>
      <w:r w:rsidR="00727E74">
        <w:t>.</w:t>
      </w:r>
    </w:p>
    <w:p w14:paraId="1D061802" w14:textId="77777777" w:rsidR="00F45251" w:rsidRPr="00B21D7B" w:rsidRDefault="00F45251" w:rsidP="003A2F40">
      <w:pPr>
        <w:pStyle w:val="Heading3"/>
      </w:pPr>
      <w:r w:rsidRPr="00B21D7B">
        <w:t>Supply: 120 V, single phase, 60 Hz.</w:t>
      </w:r>
    </w:p>
    <w:p w14:paraId="0DD3C64B" w14:textId="77777777" w:rsidR="00F45251" w:rsidRPr="00B21D7B" w:rsidRDefault="00F45251" w:rsidP="003A2F40">
      <w:pPr>
        <w:pStyle w:val="Heading3"/>
      </w:pPr>
      <w:r w:rsidRPr="00B21D7B">
        <w:t>Auxiliary contacts: Form C, rated 120 V AC, 2A minimum.</w:t>
      </w:r>
    </w:p>
    <w:p w14:paraId="106ADC41" w14:textId="77777777" w:rsidR="00F45251" w:rsidDel="0063341D" w:rsidRDefault="00F45251" w:rsidP="00882029">
      <w:pPr>
        <w:pStyle w:val="Heading2"/>
        <w:rPr>
          <w:del w:id="166" w:author="David Holyer" w:date="2022-04-05T08:04:00Z"/>
        </w:rPr>
      </w:pPr>
      <w:bookmarkStart w:id="167" w:name="_Toc98812161"/>
      <w:del w:id="168" w:author="David Holyer" w:date="2022-04-05T08:04:00Z">
        <w:r w:rsidRPr="00D30CF7" w:rsidDel="0063341D">
          <w:delText xml:space="preserve">Main Power Failure Relay (Three </w:delText>
        </w:r>
        <w:commentRangeStart w:id="169"/>
        <w:r w:rsidRPr="00D30CF7" w:rsidDel="0063341D">
          <w:delText>Phase</w:delText>
        </w:r>
      </w:del>
      <w:commentRangeEnd w:id="169"/>
      <w:r w:rsidR="0063341D">
        <w:rPr>
          <w:rStyle w:val="CommentReference"/>
          <w:rFonts w:cs="Times New Roman"/>
          <w:u w:val="none"/>
        </w:rPr>
        <w:commentReference w:id="169"/>
      </w:r>
      <w:del w:id="170" w:author="David Holyer" w:date="2022-04-05T08:04:00Z">
        <w:r w:rsidRPr="00D30CF7" w:rsidDel="0063341D">
          <w:delText>)</w:delText>
        </w:r>
      </w:del>
    </w:p>
    <w:p w14:paraId="6E905525" w14:textId="77777777" w:rsidR="00D555D5" w:rsidRPr="00D555D5" w:rsidDel="0063341D" w:rsidRDefault="00D555D5" w:rsidP="00D555D5">
      <w:pPr>
        <w:pStyle w:val="BodyText"/>
        <w:ind w:left="720"/>
        <w:rPr>
          <w:del w:id="171" w:author="David Holyer" w:date="2022-04-05T08:04:00Z"/>
        </w:rPr>
      </w:pPr>
      <w:del w:id="172" w:author="David Holyer" w:date="2022-04-05T08:04:00Z">
        <w:r w:rsidRPr="00D555D5" w:rsidDel="0063341D">
          <w:rPr>
            <w:highlight w:val="yellow"/>
          </w:rPr>
          <w:delText>[Consultant to provide details]</w:delText>
        </w:r>
      </w:del>
    </w:p>
    <w:p w14:paraId="321F5ABD" w14:textId="77777777" w:rsidR="009262E2" w:rsidRPr="009262E2" w:rsidRDefault="009262E2" w:rsidP="009262E2">
      <w:pPr>
        <w:pStyle w:val="Heading2"/>
      </w:pPr>
      <w:r w:rsidRPr="009262E2">
        <w:t>Switches</w:t>
      </w:r>
    </w:p>
    <w:p w14:paraId="77E8C685" w14:textId="77777777" w:rsidR="009262E2" w:rsidRPr="00FD3DC2" w:rsidRDefault="009262E2" w:rsidP="003A2F40">
      <w:pPr>
        <w:pStyle w:val="Heading3"/>
      </w:pPr>
      <w:r w:rsidRPr="00687BB2">
        <w:t>15 A, 120 V, single pole</w:t>
      </w:r>
      <w:r w:rsidRPr="00FD3DC2">
        <w:t xml:space="preserve">, double pole, three-way, four-way switches as indicated </w:t>
      </w:r>
      <w:r>
        <w:t>in the Contract Documents in accordance with</w:t>
      </w:r>
      <w:r w:rsidRPr="00FD3DC2">
        <w:t xml:space="preserve"> CSA-C22.2 No.55</w:t>
      </w:r>
      <w:r>
        <w:t>-</w:t>
      </w:r>
      <w:r w:rsidR="00195851">
        <w:t xml:space="preserve">15 </w:t>
      </w:r>
      <w:r w:rsidRPr="00FD3DC2">
        <w:t>and CSA-C22.2 No.111</w:t>
      </w:r>
      <w:r>
        <w:t>-10</w:t>
      </w:r>
      <w:r w:rsidR="00195851">
        <w:t xml:space="preserve"> (R2015)</w:t>
      </w:r>
      <w:r w:rsidRPr="00FD3DC2">
        <w:t>.</w:t>
      </w:r>
    </w:p>
    <w:p w14:paraId="3814CF8F" w14:textId="77777777" w:rsidR="009262E2" w:rsidRPr="00FD3DC2" w:rsidRDefault="009262E2" w:rsidP="003A2F40">
      <w:pPr>
        <w:pStyle w:val="Heading3"/>
      </w:pPr>
      <w:r w:rsidRPr="00FD3DC2">
        <w:t>Manually-operated general purpose a</w:t>
      </w:r>
      <w:r>
        <w:t xml:space="preserve">lternating </w:t>
      </w:r>
      <w:r w:rsidRPr="00FD3DC2">
        <w:t>c</w:t>
      </w:r>
      <w:r>
        <w:t>urrent</w:t>
      </w:r>
      <w:r w:rsidRPr="00FD3DC2">
        <w:t xml:space="preserve"> switches with the following features: </w:t>
      </w:r>
    </w:p>
    <w:p w14:paraId="116B6284" w14:textId="77777777" w:rsidR="009262E2" w:rsidRPr="00FD3DC2" w:rsidRDefault="009262E2" w:rsidP="009262E2">
      <w:pPr>
        <w:pStyle w:val="Heading4"/>
        <w:tabs>
          <w:tab w:val="clear" w:pos="774"/>
          <w:tab w:val="num" w:pos="594"/>
        </w:tabs>
      </w:pPr>
      <w:r w:rsidRPr="00FD3DC2">
        <w:lastRenderedPageBreak/>
        <w:t xml:space="preserve">Terminal holes approved for No. 14 AWG wire. </w:t>
      </w:r>
    </w:p>
    <w:p w14:paraId="5FAF12F4" w14:textId="77777777" w:rsidR="009262E2" w:rsidRPr="00FD3DC2" w:rsidRDefault="009262E2" w:rsidP="009262E2">
      <w:pPr>
        <w:pStyle w:val="Heading4"/>
        <w:tabs>
          <w:tab w:val="clear" w:pos="774"/>
          <w:tab w:val="num" w:pos="594"/>
        </w:tabs>
      </w:pPr>
      <w:r w:rsidRPr="00FD3DC2">
        <w:t xml:space="preserve">Silver alloy contacts. </w:t>
      </w:r>
    </w:p>
    <w:p w14:paraId="5A7712E6" w14:textId="77777777" w:rsidR="009262E2" w:rsidRPr="00FD3DC2" w:rsidRDefault="009262E2" w:rsidP="009262E2">
      <w:pPr>
        <w:pStyle w:val="Heading4"/>
        <w:tabs>
          <w:tab w:val="clear" w:pos="774"/>
          <w:tab w:val="num" w:pos="594"/>
        </w:tabs>
      </w:pPr>
      <w:r w:rsidRPr="00FD3DC2">
        <w:t xml:space="preserve">Urea or melamine molding for parts which are subject to carbon tracking. </w:t>
      </w:r>
    </w:p>
    <w:p w14:paraId="251CEFDA" w14:textId="77777777" w:rsidR="009262E2" w:rsidRPr="00FD3DC2" w:rsidRDefault="009262E2" w:rsidP="009262E2">
      <w:pPr>
        <w:pStyle w:val="Heading4"/>
        <w:tabs>
          <w:tab w:val="clear" w:pos="774"/>
          <w:tab w:val="num" w:pos="594"/>
        </w:tabs>
      </w:pPr>
      <w:r w:rsidRPr="00FD3DC2">
        <w:t xml:space="preserve">Suitable for back and side wiring. </w:t>
      </w:r>
    </w:p>
    <w:p w14:paraId="622A400E" w14:textId="77777777" w:rsidR="009262E2" w:rsidRPr="00FD3DC2" w:rsidRDefault="009262E2" w:rsidP="009262E2">
      <w:pPr>
        <w:pStyle w:val="Heading4"/>
        <w:tabs>
          <w:tab w:val="clear" w:pos="774"/>
          <w:tab w:val="num" w:pos="594"/>
        </w:tabs>
      </w:pPr>
      <w:r w:rsidRPr="00FD3DC2">
        <w:t xml:space="preserve">Ivory toggle – office areas. </w:t>
      </w:r>
    </w:p>
    <w:p w14:paraId="09E84C54" w14:textId="77777777" w:rsidR="009262E2" w:rsidRPr="00FD3DC2" w:rsidRDefault="009262E2" w:rsidP="009262E2">
      <w:pPr>
        <w:pStyle w:val="Heading4"/>
        <w:tabs>
          <w:tab w:val="clear" w:pos="774"/>
          <w:tab w:val="num" w:pos="594"/>
        </w:tabs>
      </w:pPr>
      <w:r w:rsidRPr="00FD3DC2">
        <w:t>Brown toggle – non office areas</w:t>
      </w:r>
      <w:r>
        <w:t>.</w:t>
      </w:r>
    </w:p>
    <w:p w14:paraId="2FC4F3EE" w14:textId="77777777" w:rsidR="009262E2" w:rsidRPr="00FD3DC2" w:rsidRDefault="009262E2" w:rsidP="003A2F40">
      <w:pPr>
        <w:pStyle w:val="Heading3"/>
      </w:pPr>
      <w:r w:rsidRPr="00FD3DC2">
        <w:t xml:space="preserve">Use switches </w:t>
      </w:r>
      <w:r>
        <w:t>from the same</w:t>
      </w:r>
      <w:r w:rsidRPr="00FD3DC2">
        <w:t xml:space="preserve"> manufacturer throughout the </w:t>
      </w:r>
      <w:r>
        <w:t>Work</w:t>
      </w:r>
      <w:r w:rsidRPr="00FD3DC2">
        <w:t xml:space="preserve">. </w:t>
      </w:r>
    </w:p>
    <w:p w14:paraId="31CEBAE4" w14:textId="77777777" w:rsidR="009262E2" w:rsidRPr="00FD3DC2" w:rsidRDefault="009262E2" w:rsidP="009262E2">
      <w:pPr>
        <w:pStyle w:val="Heading2"/>
      </w:pPr>
      <w:r w:rsidRPr="00FD3DC2">
        <w:t>Receptacles</w:t>
      </w:r>
    </w:p>
    <w:p w14:paraId="62E496F7" w14:textId="77777777" w:rsidR="009262E2" w:rsidRPr="00FD3DC2" w:rsidRDefault="009262E2" w:rsidP="003A2F40">
      <w:pPr>
        <w:pStyle w:val="Heading3"/>
      </w:pPr>
      <w:r w:rsidRPr="00FD3DC2">
        <w:t xml:space="preserve">Duplex receptacles, CSA type 5-15 R, 125 V, 15 A, U ground, </w:t>
      </w:r>
      <w:r>
        <w:t>in accordance with</w:t>
      </w:r>
      <w:r w:rsidRPr="00FD3DC2">
        <w:t xml:space="preserve"> CSA-C22.2 No.42</w:t>
      </w:r>
      <w:r>
        <w:t>-10</w:t>
      </w:r>
      <w:r w:rsidRPr="00FD3DC2">
        <w:t xml:space="preserve"> </w:t>
      </w:r>
      <w:r w:rsidR="00195851">
        <w:t>(R2015)</w:t>
      </w:r>
      <w:r w:rsidRPr="00FD3DC2">
        <w:t xml:space="preserve">with </w:t>
      </w:r>
      <w:r>
        <w:t xml:space="preserve">the </w:t>
      </w:r>
      <w:r w:rsidRPr="00FD3DC2">
        <w:t>following features:</w:t>
      </w:r>
    </w:p>
    <w:p w14:paraId="76806F46" w14:textId="77777777" w:rsidR="009262E2" w:rsidRPr="00FD3DC2" w:rsidRDefault="009262E2" w:rsidP="009262E2">
      <w:pPr>
        <w:pStyle w:val="Heading4"/>
        <w:tabs>
          <w:tab w:val="clear" w:pos="774"/>
          <w:tab w:val="num" w:pos="594"/>
        </w:tabs>
      </w:pPr>
      <w:r w:rsidRPr="00FD3DC2">
        <w:t xml:space="preserve">Ivory, brown urea molded housing. </w:t>
      </w:r>
    </w:p>
    <w:p w14:paraId="3839BFB3" w14:textId="77777777" w:rsidR="009262E2" w:rsidRPr="00A60110" w:rsidRDefault="009262E2" w:rsidP="009262E2">
      <w:pPr>
        <w:pStyle w:val="Heading4"/>
        <w:tabs>
          <w:tab w:val="clear" w:pos="774"/>
          <w:tab w:val="num" w:pos="594"/>
        </w:tabs>
      </w:pPr>
      <w:r w:rsidRPr="00A60110">
        <w:t xml:space="preserve">Suitable for No. 14 AWG for back and side wiring. </w:t>
      </w:r>
    </w:p>
    <w:p w14:paraId="1A7C05D4" w14:textId="77777777" w:rsidR="009262E2" w:rsidRPr="00A60110" w:rsidRDefault="009262E2" w:rsidP="009262E2">
      <w:pPr>
        <w:pStyle w:val="Heading4"/>
        <w:tabs>
          <w:tab w:val="clear" w:pos="774"/>
          <w:tab w:val="num" w:pos="594"/>
        </w:tabs>
      </w:pPr>
      <w:r w:rsidRPr="00A60110">
        <w:t xml:space="preserve">Break-off links for use as split receptacles. </w:t>
      </w:r>
    </w:p>
    <w:p w14:paraId="22F85AA7" w14:textId="77777777" w:rsidR="009262E2" w:rsidRPr="00A60110" w:rsidRDefault="009262E2" w:rsidP="009262E2">
      <w:pPr>
        <w:pStyle w:val="Heading4"/>
        <w:tabs>
          <w:tab w:val="clear" w:pos="774"/>
          <w:tab w:val="num" w:pos="594"/>
        </w:tabs>
      </w:pPr>
      <w:r w:rsidRPr="00A60110">
        <w:t xml:space="preserve">Eight back wired entrances, four side wiring screws. </w:t>
      </w:r>
    </w:p>
    <w:p w14:paraId="2CBA7AD5" w14:textId="77777777" w:rsidR="009262E2" w:rsidRPr="00A60110" w:rsidRDefault="009262E2" w:rsidP="009262E2">
      <w:pPr>
        <w:pStyle w:val="Heading4"/>
        <w:tabs>
          <w:tab w:val="clear" w:pos="774"/>
          <w:tab w:val="num" w:pos="594"/>
        </w:tabs>
      </w:pPr>
      <w:r w:rsidRPr="00A60110">
        <w:t xml:space="preserve">Triple wipe contacts and riveted grounding contacts. </w:t>
      </w:r>
    </w:p>
    <w:p w14:paraId="0906FFC5" w14:textId="77777777" w:rsidR="009262E2" w:rsidRPr="00A60110" w:rsidRDefault="009262E2" w:rsidP="009262E2">
      <w:pPr>
        <w:pStyle w:val="Heading4"/>
        <w:tabs>
          <w:tab w:val="clear" w:pos="774"/>
          <w:tab w:val="num" w:pos="594"/>
        </w:tabs>
      </w:pPr>
      <w:r w:rsidRPr="00A60110">
        <w:t>Manufacturer’s specification grade.</w:t>
      </w:r>
    </w:p>
    <w:p w14:paraId="6C8ED97E" w14:textId="77777777" w:rsidR="009262E2" w:rsidRPr="00A60110" w:rsidRDefault="009262E2" w:rsidP="003A2F40">
      <w:pPr>
        <w:pStyle w:val="Heading3"/>
      </w:pPr>
      <w:r w:rsidRPr="00A60110">
        <w:t xml:space="preserve">Single receptacles CSA type 5-15 R, 125 V, 15 A, U ground with the following features: </w:t>
      </w:r>
    </w:p>
    <w:p w14:paraId="3F3AA811" w14:textId="77777777" w:rsidR="009262E2" w:rsidRPr="00A60110" w:rsidRDefault="009262E2" w:rsidP="009262E2">
      <w:pPr>
        <w:pStyle w:val="Heading4"/>
        <w:tabs>
          <w:tab w:val="clear" w:pos="774"/>
          <w:tab w:val="num" w:pos="594"/>
        </w:tabs>
      </w:pPr>
      <w:r w:rsidRPr="00A60110">
        <w:t xml:space="preserve">Ivory, brown urea molded housing. </w:t>
      </w:r>
    </w:p>
    <w:p w14:paraId="484E603A" w14:textId="77777777" w:rsidR="009262E2" w:rsidRPr="00A60110" w:rsidRDefault="009262E2" w:rsidP="009262E2">
      <w:pPr>
        <w:pStyle w:val="Heading4"/>
        <w:tabs>
          <w:tab w:val="clear" w:pos="774"/>
          <w:tab w:val="num" w:pos="594"/>
        </w:tabs>
      </w:pPr>
      <w:r w:rsidRPr="00A60110">
        <w:t xml:space="preserve">Suitable for No. 14 AWG for back and side wiring. </w:t>
      </w:r>
    </w:p>
    <w:p w14:paraId="01CE78ED" w14:textId="77777777" w:rsidR="009262E2" w:rsidRPr="00A60110" w:rsidRDefault="009262E2" w:rsidP="009262E2">
      <w:pPr>
        <w:pStyle w:val="Heading4"/>
        <w:tabs>
          <w:tab w:val="clear" w:pos="774"/>
          <w:tab w:val="num" w:pos="594"/>
        </w:tabs>
      </w:pPr>
      <w:r w:rsidRPr="00A60110">
        <w:t>Four back wired entrances, 2 side wiring screws.</w:t>
      </w:r>
    </w:p>
    <w:p w14:paraId="6901C621" w14:textId="77777777" w:rsidR="009262E2" w:rsidRPr="00A60110" w:rsidRDefault="009262E2" w:rsidP="009262E2">
      <w:pPr>
        <w:pStyle w:val="Heading4"/>
        <w:tabs>
          <w:tab w:val="clear" w:pos="774"/>
          <w:tab w:val="num" w:pos="594"/>
        </w:tabs>
      </w:pPr>
      <w:r w:rsidRPr="00A60110">
        <w:t xml:space="preserve">Manufacturer’s specification grade. </w:t>
      </w:r>
    </w:p>
    <w:p w14:paraId="041ADC60" w14:textId="77777777" w:rsidR="009262E2" w:rsidRPr="00FD3DC2" w:rsidRDefault="009262E2" w:rsidP="003A2F40">
      <w:pPr>
        <w:pStyle w:val="Heading3"/>
      </w:pPr>
      <w:r w:rsidRPr="00FD3DC2">
        <w:t>Other receptacles with the amperage and voltage as indicated</w:t>
      </w:r>
      <w:r>
        <w:t xml:space="preserve"> in the Contract Documents</w:t>
      </w:r>
      <w:r w:rsidRPr="00FD3DC2">
        <w:t xml:space="preserve">. </w:t>
      </w:r>
    </w:p>
    <w:p w14:paraId="15850713" w14:textId="77777777" w:rsidR="009262E2" w:rsidRPr="00FD3DC2" w:rsidRDefault="009262E2" w:rsidP="003A2F40">
      <w:pPr>
        <w:pStyle w:val="Heading3"/>
      </w:pPr>
      <w:r w:rsidRPr="00FD3DC2">
        <w:t xml:space="preserve">Use receptacles </w:t>
      </w:r>
      <w:r>
        <w:t>from the same</w:t>
      </w:r>
      <w:r w:rsidRPr="00FD3DC2">
        <w:t xml:space="preserve"> manufacturer throughout the </w:t>
      </w:r>
      <w:r>
        <w:t>Work</w:t>
      </w:r>
      <w:r w:rsidRPr="00FD3DC2">
        <w:t xml:space="preserve">. </w:t>
      </w:r>
    </w:p>
    <w:p w14:paraId="2B6D2039" w14:textId="77777777" w:rsidR="009262E2" w:rsidRPr="00FD3DC2" w:rsidRDefault="009262E2" w:rsidP="003A2F40">
      <w:pPr>
        <w:pStyle w:val="Heading3"/>
      </w:pPr>
      <w:r w:rsidRPr="00FD3DC2">
        <w:t xml:space="preserve">Receptacles </w:t>
      </w:r>
      <w:r>
        <w:t>shall</w:t>
      </w:r>
      <w:r w:rsidRPr="00FD3DC2">
        <w:t xml:space="preserve"> be sized according to the related lighting panel branch circuit breaker.</w:t>
      </w:r>
    </w:p>
    <w:p w14:paraId="1479E6A7" w14:textId="77777777" w:rsidR="009262E2" w:rsidRDefault="009262E2" w:rsidP="00452C37">
      <w:pPr>
        <w:pStyle w:val="Heading2"/>
        <w:spacing w:before="0"/>
      </w:pPr>
      <w:r w:rsidRPr="00FD3DC2">
        <w:t>Selector Switch</w:t>
      </w:r>
    </w:p>
    <w:p w14:paraId="23925422" w14:textId="77777777" w:rsidR="00452C37" w:rsidRPr="0021726E" w:rsidRDefault="00452C37" w:rsidP="00452C37">
      <w:pPr>
        <w:pStyle w:val="NormalWeb"/>
        <w:spacing w:before="0" w:beforeAutospacing="0" w:after="0" w:afterAutospacing="0"/>
        <w:ind w:left="1440" w:hanging="720"/>
        <w:rPr>
          <w:rFonts w:ascii="Calibri" w:hAnsi="Calibri"/>
          <w:sz w:val="22"/>
          <w:szCs w:val="22"/>
        </w:rPr>
      </w:pPr>
      <w:r w:rsidRPr="0021726E">
        <w:rPr>
          <w:rFonts w:ascii="Calibri" w:hAnsi="Calibri"/>
          <w:sz w:val="22"/>
          <w:szCs w:val="22"/>
        </w:rPr>
        <w:t>.1</w:t>
      </w:r>
      <w:r w:rsidRPr="0021726E">
        <w:rPr>
          <w:rFonts w:ascii="Calibri" w:hAnsi="Calibri"/>
          <w:sz w:val="22"/>
          <w:szCs w:val="22"/>
        </w:rPr>
        <w:tab/>
        <w:t xml:space="preserve">Maintained unless otherwise indicated, labeled as indicated, heavy duty, 30mm diameter oil-tight standard operators, contact arrangement as indicated. </w:t>
      </w:r>
    </w:p>
    <w:p w14:paraId="3FB2706C" w14:textId="77777777" w:rsidR="00452C37" w:rsidRPr="0021726E" w:rsidRDefault="00452C37" w:rsidP="00452C37">
      <w:pPr>
        <w:pStyle w:val="NormalWeb"/>
        <w:spacing w:before="0" w:beforeAutospacing="0" w:after="0" w:afterAutospacing="0"/>
        <w:ind w:left="1440" w:hanging="720"/>
        <w:rPr>
          <w:rFonts w:ascii="Calibri" w:hAnsi="Calibri"/>
          <w:sz w:val="22"/>
          <w:szCs w:val="22"/>
        </w:rPr>
      </w:pPr>
      <w:r w:rsidRPr="0021726E">
        <w:rPr>
          <w:rFonts w:ascii="Calibri" w:hAnsi="Calibri"/>
          <w:sz w:val="22"/>
          <w:szCs w:val="22"/>
        </w:rPr>
        <w:t>.2</w:t>
      </w:r>
      <w:r w:rsidRPr="0021726E">
        <w:rPr>
          <w:rFonts w:ascii="Calibri" w:hAnsi="Calibri"/>
          <w:sz w:val="22"/>
          <w:szCs w:val="22"/>
        </w:rPr>
        <w:tab/>
        <w:t xml:space="preserve">Provide number of positions and contact arrangement as shown on the drawings. </w:t>
      </w:r>
    </w:p>
    <w:p w14:paraId="3B8FB16E" w14:textId="77777777" w:rsidR="00452C37" w:rsidRPr="0021726E" w:rsidRDefault="00452C37" w:rsidP="00452C37">
      <w:pPr>
        <w:pStyle w:val="NormalWeb"/>
        <w:spacing w:before="0" w:beforeAutospacing="0" w:after="0" w:afterAutospacing="0"/>
        <w:ind w:left="1440" w:hanging="720"/>
        <w:rPr>
          <w:rFonts w:ascii="Calibri" w:hAnsi="Calibri"/>
          <w:sz w:val="22"/>
          <w:szCs w:val="22"/>
        </w:rPr>
      </w:pPr>
      <w:r w:rsidRPr="0021726E">
        <w:rPr>
          <w:rFonts w:ascii="Calibri" w:hAnsi="Calibri"/>
          <w:sz w:val="22"/>
          <w:szCs w:val="22"/>
        </w:rPr>
        <w:t xml:space="preserve">.3 </w:t>
      </w:r>
      <w:r w:rsidRPr="0021726E">
        <w:rPr>
          <w:rFonts w:ascii="Calibri" w:hAnsi="Calibri"/>
          <w:sz w:val="22"/>
          <w:szCs w:val="22"/>
        </w:rPr>
        <w:tab/>
        <w:t xml:space="preserve">Contact blocks: Heavy duty silver to silver butting type contacts, and on low voltage (24 VDC or less) circuits: gold plated contacts rated 0.5 A at 115 VAC.  Make before break where required. </w:t>
      </w:r>
    </w:p>
    <w:p w14:paraId="1296ACC5" w14:textId="77777777" w:rsidR="00452C37" w:rsidRPr="0021726E" w:rsidRDefault="00452C37" w:rsidP="00452C37">
      <w:pPr>
        <w:pStyle w:val="NormalWeb"/>
        <w:spacing w:before="0" w:beforeAutospacing="0" w:after="0" w:afterAutospacing="0"/>
        <w:ind w:left="1440" w:hanging="720"/>
        <w:rPr>
          <w:rFonts w:ascii="Calibri" w:hAnsi="Calibri"/>
          <w:sz w:val="22"/>
          <w:szCs w:val="22"/>
        </w:rPr>
      </w:pPr>
      <w:r w:rsidRPr="0021726E">
        <w:rPr>
          <w:rFonts w:ascii="Calibri" w:hAnsi="Calibri"/>
          <w:sz w:val="22"/>
          <w:szCs w:val="22"/>
        </w:rPr>
        <w:t xml:space="preserve">.4 </w:t>
      </w:r>
      <w:r w:rsidRPr="0021726E">
        <w:rPr>
          <w:rFonts w:ascii="Calibri" w:hAnsi="Calibri"/>
          <w:sz w:val="22"/>
          <w:szCs w:val="22"/>
        </w:rPr>
        <w:tab/>
        <w:t xml:space="preserve">LOCAL-REMOTE switches shall be make-before-break. </w:t>
      </w:r>
    </w:p>
    <w:p w14:paraId="396EB2F2" w14:textId="77777777" w:rsidR="00452C37" w:rsidRPr="0021726E" w:rsidRDefault="00452C37" w:rsidP="00452C37">
      <w:pPr>
        <w:pStyle w:val="NormalWeb"/>
        <w:spacing w:before="0" w:beforeAutospacing="0" w:after="0" w:afterAutospacing="0"/>
        <w:ind w:left="1440" w:hanging="720"/>
        <w:rPr>
          <w:rFonts w:ascii="Calibri" w:hAnsi="Calibri"/>
          <w:sz w:val="22"/>
          <w:szCs w:val="22"/>
        </w:rPr>
      </w:pPr>
      <w:r w:rsidRPr="0021726E">
        <w:rPr>
          <w:rFonts w:ascii="Calibri" w:hAnsi="Calibri"/>
          <w:sz w:val="22"/>
          <w:szCs w:val="22"/>
        </w:rPr>
        <w:t xml:space="preserve">.5 </w:t>
      </w:r>
      <w:r w:rsidRPr="0021726E">
        <w:rPr>
          <w:rFonts w:ascii="Calibri" w:hAnsi="Calibri"/>
          <w:sz w:val="22"/>
          <w:szCs w:val="22"/>
        </w:rPr>
        <w:tab/>
        <w:t xml:space="preserve">Electrical rating: Equal class, division and group rating of the area. </w:t>
      </w:r>
    </w:p>
    <w:p w14:paraId="66D3BC49" w14:textId="77777777" w:rsidR="00452C37" w:rsidRPr="0021726E" w:rsidRDefault="00452C37" w:rsidP="00452C37">
      <w:pPr>
        <w:pStyle w:val="NormalWeb"/>
        <w:spacing w:before="0" w:beforeAutospacing="0" w:after="0" w:afterAutospacing="0"/>
        <w:ind w:left="1440" w:hanging="720"/>
        <w:rPr>
          <w:rFonts w:ascii="Calibri" w:hAnsi="Calibri"/>
          <w:sz w:val="22"/>
          <w:szCs w:val="22"/>
        </w:rPr>
      </w:pPr>
      <w:r w:rsidRPr="0021726E">
        <w:rPr>
          <w:rFonts w:ascii="Calibri" w:hAnsi="Calibri"/>
          <w:sz w:val="22"/>
          <w:szCs w:val="22"/>
        </w:rPr>
        <w:t xml:space="preserve">.6 </w:t>
      </w:r>
      <w:r w:rsidRPr="0021726E">
        <w:rPr>
          <w:rFonts w:ascii="Calibri" w:hAnsi="Calibri"/>
          <w:sz w:val="22"/>
          <w:szCs w:val="22"/>
        </w:rPr>
        <w:tab/>
        <w:t xml:space="preserve">Where the contact blocks switch analog (4-20 mA) and 24 VDC or less, provide contact material of gold or gold flashing over silver. </w:t>
      </w:r>
    </w:p>
    <w:p w14:paraId="63EB3C92" w14:textId="77777777" w:rsidR="00452C37" w:rsidRPr="0021726E" w:rsidRDefault="00452C37" w:rsidP="00452C37">
      <w:pPr>
        <w:pStyle w:val="NormalWeb"/>
        <w:spacing w:before="0" w:beforeAutospacing="0" w:after="0" w:afterAutospacing="0"/>
        <w:ind w:left="1440" w:hanging="720"/>
        <w:rPr>
          <w:rFonts w:ascii="Calibri" w:hAnsi="Calibri"/>
          <w:sz w:val="22"/>
          <w:szCs w:val="22"/>
        </w:rPr>
      </w:pPr>
      <w:r w:rsidRPr="0021726E">
        <w:rPr>
          <w:rFonts w:ascii="Calibri" w:hAnsi="Calibri"/>
          <w:sz w:val="22"/>
          <w:szCs w:val="22"/>
        </w:rPr>
        <w:t xml:space="preserve">.7 </w:t>
      </w:r>
      <w:r w:rsidRPr="0021726E">
        <w:rPr>
          <w:rFonts w:ascii="Calibri" w:hAnsi="Calibri"/>
          <w:sz w:val="22"/>
          <w:szCs w:val="22"/>
        </w:rPr>
        <w:tab/>
      </w:r>
      <w:del w:id="173" w:author="John Liu" w:date="2022-04-25T18:17:00Z">
        <w:r w:rsidR="009E286D" w:rsidRPr="009E286D" w:rsidDel="001B77A4">
          <w:rPr>
            <w:rFonts w:ascii="Calibri" w:hAnsi="Calibri"/>
            <w:sz w:val="22"/>
            <w:szCs w:val="22"/>
            <w:highlight w:val="yellow"/>
          </w:rPr>
          <w:delText>[</w:delText>
        </w:r>
      </w:del>
      <w:r w:rsidRPr="009E286D">
        <w:rPr>
          <w:rFonts w:ascii="Calibri" w:hAnsi="Calibri"/>
          <w:sz w:val="22"/>
          <w:szCs w:val="22"/>
          <w:highlight w:val="yellow"/>
        </w:rPr>
        <w:t>Manufacturer: Refer to the Bill of Materials on the panel drawings.</w:t>
      </w:r>
      <w:del w:id="174" w:author="John Liu" w:date="2022-04-25T18:18:00Z">
        <w:r w:rsidR="009E286D" w:rsidRPr="009E286D" w:rsidDel="001B77A4">
          <w:rPr>
            <w:rFonts w:ascii="Calibri" w:hAnsi="Calibri"/>
            <w:sz w:val="22"/>
            <w:szCs w:val="22"/>
            <w:highlight w:val="yellow"/>
          </w:rPr>
          <w:delText xml:space="preserve"> Consultant to confirm</w:delText>
        </w:r>
        <w:r w:rsidR="009E286D" w:rsidDel="001B77A4">
          <w:rPr>
            <w:rFonts w:ascii="Calibri" w:hAnsi="Calibri"/>
            <w:sz w:val="22"/>
            <w:szCs w:val="22"/>
            <w:highlight w:val="yellow"/>
          </w:rPr>
          <w:delText xml:space="preserve"> and amend as required</w:delText>
        </w:r>
        <w:r w:rsidR="009E286D" w:rsidRPr="009E286D" w:rsidDel="001B77A4">
          <w:rPr>
            <w:rFonts w:ascii="Calibri" w:hAnsi="Calibri"/>
            <w:sz w:val="22"/>
            <w:szCs w:val="22"/>
            <w:highlight w:val="yellow"/>
          </w:rPr>
          <w:delText>]</w:delText>
        </w:r>
      </w:del>
    </w:p>
    <w:p w14:paraId="527F9723" w14:textId="77777777" w:rsidR="009262E2" w:rsidRPr="00FD3DC2" w:rsidRDefault="009262E2" w:rsidP="009262E2">
      <w:pPr>
        <w:pStyle w:val="Heading2"/>
      </w:pPr>
      <w:r w:rsidRPr="00FD3DC2">
        <w:t>Special Wiring Devices</w:t>
      </w:r>
    </w:p>
    <w:p w14:paraId="03D5FB5A" w14:textId="77777777" w:rsidR="009262E2" w:rsidRDefault="009262E2" w:rsidP="003A2F40">
      <w:pPr>
        <w:pStyle w:val="Heading3"/>
      </w:pPr>
      <w:r w:rsidRPr="00FD3DC2">
        <w:t xml:space="preserve">Ground fault receptacles </w:t>
      </w:r>
      <w:r>
        <w:t xml:space="preserve">shall </w:t>
      </w:r>
      <w:r w:rsidRPr="00FD3DC2">
        <w:t xml:space="preserve">be supplied and installed as shown on the Contract Drawings and </w:t>
      </w:r>
      <w:r>
        <w:t>in accordance with the</w:t>
      </w:r>
      <w:r w:rsidRPr="00FD3DC2">
        <w:t xml:space="preserve"> </w:t>
      </w:r>
      <w:r>
        <w:t>Ontario Electrical C</w:t>
      </w:r>
      <w:r w:rsidRPr="00FD3DC2">
        <w:t>ode for wet areas.</w:t>
      </w:r>
    </w:p>
    <w:p w14:paraId="431852CF" w14:textId="77777777" w:rsidR="009262E2" w:rsidRPr="00770653" w:rsidRDefault="009262E2" w:rsidP="003A2F40">
      <w:pPr>
        <w:pStyle w:val="Heading3"/>
      </w:pPr>
      <w:r>
        <w:t xml:space="preserve">Ground fault receptacles shall in accordance with </w:t>
      </w:r>
      <w:r w:rsidRPr="00770653">
        <w:t>CAN/CSA-C22.2 NO. 144-M91 (</w:t>
      </w:r>
      <w:r w:rsidR="00771823" w:rsidRPr="00770653">
        <w:t>R201</w:t>
      </w:r>
      <w:r w:rsidR="00771823">
        <w:t>5</w:t>
      </w:r>
      <w:r w:rsidRPr="00770653">
        <w:t>), Ground Fault Circuit Interrupters.</w:t>
      </w:r>
    </w:p>
    <w:p w14:paraId="172DA1FF" w14:textId="77777777" w:rsidR="009262E2" w:rsidRDefault="009262E2" w:rsidP="003A2F40">
      <w:pPr>
        <w:pStyle w:val="Heading3"/>
      </w:pPr>
      <w:r w:rsidRPr="00FD3DC2">
        <w:t>Supply and install 240/208V receptacles where shown on the</w:t>
      </w:r>
      <w:r>
        <w:t xml:space="preserve"> </w:t>
      </w:r>
      <w:r w:rsidRPr="00FD3DC2">
        <w:t>Drawings. Breaker style GCCI or short cord with GFCI incorporated.</w:t>
      </w:r>
    </w:p>
    <w:p w14:paraId="4CAC8276" w14:textId="77777777" w:rsidR="009262E2" w:rsidRPr="00FD3DC2" w:rsidRDefault="009262E2" w:rsidP="003A2F40">
      <w:pPr>
        <w:pStyle w:val="Heading3"/>
      </w:pPr>
      <w:r>
        <w:t xml:space="preserve">Special use switches shall be in accordance with </w:t>
      </w:r>
      <w:r w:rsidRPr="00770653">
        <w:t>CSA-C22.2 No.55-</w:t>
      </w:r>
      <w:r w:rsidR="00771823">
        <w:t>15,</w:t>
      </w:r>
      <w:r w:rsidRPr="00770653">
        <w:t xml:space="preserve"> Special Use Switches.</w:t>
      </w:r>
    </w:p>
    <w:p w14:paraId="1115C602" w14:textId="77777777" w:rsidR="009262E2" w:rsidRPr="00FD3DC2" w:rsidRDefault="009262E2" w:rsidP="009262E2">
      <w:pPr>
        <w:pStyle w:val="Heading2"/>
      </w:pPr>
      <w:r w:rsidRPr="00FD3DC2">
        <w:lastRenderedPageBreak/>
        <w:t>Cover Plates</w:t>
      </w:r>
    </w:p>
    <w:p w14:paraId="0B59E5BD" w14:textId="77777777" w:rsidR="009262E2" w:rsidRPr="00FD3DC2" w:rsidRDefault="009262E2" w:rsidP="003A2F40">
      <w:pPr>
        <w:pStyle w:val="Heading3"/>
      </w:pPr>
      <w:r w:rsidRPr="00FD3DC2">
        <w:t xml:space="preserve">Cover plates for wiring devices </w:t>
      </w:r>
      <w:r>
        <w:t xml:space="preserve">shall be in accordance with </w:t>
      </w:r>
      <w:r w:rsidRPr="00770653">
        <w:rPr>
          <w:lang w:val="en-CA"/>
        </w:rPr>
        <w:t>CSA-C22.2 No.42.1-13, Cover Plates for Flush-Mounted Wiring Devices (Bi-national standard, with UL 514D).</w:t>
      </w:r>
    </w:p>
    <w:p w14:paraId="12CF412E" w14:textId="77777777" w:rsidR="009262E2" w:rsidRDefault="009262E2" w:rsidP="003A2F40">
      <w:pPr>
        <w:pStyle w:val="Heading3"/>
      </w:pPr>
      <w:r w:rsidRPr="00FD3DC2">
        <w:t xml:space="preserve">Use cover plates from </w:t>
      </w:r>
      <w:r>
        <w:t xml:space="preserve">the same </w:t>
      </w:r>
      <w:r w:rsidRPr="00FD3DC2">
        <w:t xml:space="preserve">manufacturer throughout the </w:t>
      </w:r>
      <w:r>
        <w:t>Work</w:t>
      </w:r>
      <w:r w:rsidRPr="00FD3DC2">
        <w:t xml:space="preserve">. </w:t>
      </w:r>
    </w:p>
    <w:p w14:paraId="34043A0F" w14:textId="77777777" w:rsidR="009262E2" w:rsidRPr="00FD3DC2" w:rsidRDefault="009262E2" w:rsidP="003A2F40">
      <w:pPr>
        <w:pStyle w:val="Heading3"/>
      </w:pPr>
      <w:r w:rsidRPr="00FD3DC2">
        <w:t xml:space="preserve">Sheet steel utility box cover for wiring devices installed in surface-mounted utility boxes. </w:t>
      </w:r>
    </w:p>
    <w:p w14:paraId="21341BB5" w14:textId="77777777" w:rsidR="009262E2" w:rsidRPr="00FD3DC2" w:rsidRDefault="009262E2" w:rsidP="003A2F40">
      <w:pPr>
        <w:pStyle w:val="Heading3"/>
      </w:pPr>
      <w:r w:rsidRPr="00FD3DC2">
        <w:t xml:space="preserve">Stainless steel, 1 mm thick cover plates, with a thickness of 2.5 mm for wiring devices mounted in flush-mounted outlet boxes. </w:t>
      </w:r>
    </w:p>
    <w:p w14:paraId="6717A274" w14:textId="77777777" w:rsidR="009262E2" w:rsidRPr="00FD3DC2" w:rsidRDefault="009262E2" w:rsidP="003A2F40">
      <w:pPr>
        <w:pStyle w:val="Heading3"/>
      </w:pPr>
      <w:r w:rsidRPr="00FD3DC2">
        <w:t xml:space="preserve">PVC cover plates for wiring devices mounted in surface-mounted FS (Fitting Shallow) or FD (Fitting Deep) type conduit boxes. </w:t>
      </w:r>
    </w:p>
    <w:p w14:paraId="10C022B8" w14:textId="77777777" w:rsidR="009262E2" w:rsidRPr="00FD3DC2" w:rsidRDefault="009262E2" w:rsidP="003A2F40">
      <w:pPr>
        <w:pStyle w:val="Heading3"/>
      </w:pPr>
      <w:r w:rsidRPr="00FD3DC2">
        <w:t>Receptacles and switches in unfinished areas shall be complete with cover plates to match related boxes.</w:t>
      </w:r>
    </w:p>
    <w:p w14:paraId="3600B9DF" w14:textId="77777777" w:rsidR="009262E2" w:rsidRPr="00FD3DC2" w:rsidRDefault="009262E2" w:rsidP="003A2F40">
      <w:pPr>
        <w:pStyle w:val="Heading3"/>
      </w:pPr>
      <w:r w:rsidRPr="00FD3DC2">
        <w:t>Cover plates shall be provided for all blanked off outlets.</w:t>
      </w:r>
    </w:p>
    <w:p w14:paraId="54E76F5C" w14:textId="77777777" w:rsidR="009262E2" w:rsidRPr="00FD3DC2" w:rsidRDefault="009262E2" w:rsidP="003A2F40">
      <w:pPr>
        <w:pStyle w:val="Heading3"/>
      </w:pPr>
      <w:r w:rsidRPr="00FD3DC2">
        <w:t>One piece gang plates shall be used at locations where more than one device is to be mounted adjacent to each other.</w:t>
      </w:r>
    </w:p>
    <w:p w14:paraId="4DA803F9" w14:textId="77777777" w:rsidR="009262E2" w:rsidRPr="00FD3DC2" w:rsidRDefault="009262E2" w:rsidP="003A2F40">
      <w:pPr>
        <w:pStyle w:val="Heading3"/>
      </w:pPr>
      <w:r w:rsidRPr="00FD3DC2">
        <w:t>Weatherproof, double lift, spring-loaded cast aluminum cover plates, complete with gaskets for duplex receptacles as indicated</w:t>
      </w:r>
      <w:r>
        <w:t xml:space="preserve"> in the Contract Documents</w:t>
      </w:r>
      <w:r w:rsidRPr="00FD3DC2">
        <w:t xml:space="preserve">. </w:t>
      </w:r>
    </w:p>
    <w:p w14:paraId="41AD4258" w14:textId="77777777" w:rsidR="00727E74" w:rsidRPr="00727E74" w:rsidRDefault="009262E2" w:rsidP="003A2F40">
      <w:pPr>
        <w:pStyle w:val="Heading3"/>
      </w:pPr>
      <w:r w:rsidRPr="00FD3DC2">
        <w:t xml:space="preserve">Weatherproof cover plates complete with gaskets for single receptacles or switches. </w:t>
      </w:r>
    </w:p>
    <w:p w14:paraId="2ED71079" w14:textId="77777777" w:rsidR="00F45251" w:rsidRPr="00B27895" w:rsidRDefault="00F45251" w:rsidP="003357AA">
      <w:pPr>
        <w:pStyle w:val="Heading1"/>
      </w:pPr>
      <w:r w:rsidRPr="00B27895">
        <w:t>EXECUTION</w:t>
      </w:r>
      <w:bookmarkEnd w:id="167"/>
      <w:r w:rsidR="00660128">
        <w:t xml:space="preserve"> </w:t>
      </w:r>
    </w:p>
    <w:p w14:paraId="0B9FB805" w14:textId="77777777" w:rsidR="00F45251" w:rsidRPr="00853B66" w:rsidRDefault="00F45251" w:rsidP="00882029">
      <w:pPr>
        <w:pStyle w:val="Heading2"/>
      </w:pPr>
      <w:r w:rsidRPr="00853B66">
        <w:t>Manual Motor</w:t>
      </w:r>
      <w:r w:rsidR="001B0BCB" w:rsidRPr="00853B66">
        <w:t xml:space="preserve"> </w:t>
      </w:r>
      <w:r w:rsidRPr="00853B66">
        <w:t>Starter</w:t>
      </w:r>
      <w:r w:rsidR="001B0BCB" w:rsidRPr="00853B66">
        <w:t xml:space="preserve"> </w:t>
      </w:r>
      <w:r w:rsidRPr="00853B66">
        <w:t>Installation</w:t>
      </w:r>
    </w:p>
    <w:p w14:paraId="096344ED" w14:textId="77777777" w:rsidR="00F45251" w:rsidRPr="00853B66" w:rsidRDefault="00F45251" w:rsidP="003A2F40">
      <w:pPr>
        <w:pStyle w:val="Heading3"/>
      </w:pPr>
      <w:r w:rsidRPr="00853B66">
        <w:t>Provide manual starters as indicated</w:t>
      </w:r>
      <w:r w:rsidR="00EB5C75" w:rsidRPr="00853B66">
        <w:t xml:space="preserve"> in the Contract Documents</w:t>
      </w:r>
      <w:r w:rsidRPr="00853B66">
        <w:t>.</w:t>
      </w:r>
    </w:p>
    <w:p w14:paraId="4057F8E9" w14:textId="77777777" w:rsidR="00F45251" w:rsidRPr="00853B66" w:rsidRDefault="00F45251" w:rsidP="003A2F40">
      <w:pPr>
        <w:pStyle w:val="Heading3"/>
      </w:pPr>
      <w:r w:rsidRPr="00853B66">
        <w:t>Flush-mount manual starters in concealed conduit areas.</w:t>
      </w:r>
    </w:p>
    <w:p w14:paraId="09F4E10F" w14:textId="77777777" w:rsidR="00F45251" w:rsidRPr="00853B66" w:rsidRDefault="00F45251" w:rsidP="00882029">
      <w:pPr>
        <w:pStyle w:val="Heading2"/>
      </w:pPr>
      <w:r w:rsidRPr="00853B66">
        <w:t>Individual</w:t>
      </w:r>
      <w:r w:rsidR="001B0BCB" w:rsidRPr="00853B66">
        <w:t xml:space="preserve"> </w:t>
      </w:r>
      <w:r w:rsidRPr="00853B66">
        <w:t>Magnetic</w:t>
      </w:r>
      <w:r w:rsidR="001B0BCB" w:rsidRPr="00853B66">
        <w:t xml:space="preserve"> </w:t>
      </w:r>
      <w:r w:rsidRPr="00853B66">
        <w:t>Motor Starter</w:t>
      </w:r>
      <w:r w:rsidR="001B0BCB" w:rsidRPr="00853B66">
        <w:t xml:space="preserve"> </w:t>
      </w:r>
      <w:r w:rsidRPr="00853B66">
        <w:t>and Contactor</w:t>
      </w:r>
      <w:r w:rsidR="001B0BCB" w:rsidRPr="00853B66">
        <w:t xml:space="preserve"> </w:t>
      </w:r>
      <w:r w:rsidRPr="00853B66">
        <w:t>Installation</w:t>
      </w:r>
    </w:p>
    <w:p w14:paraId="126AAAD5" w14:textId="77777777" w:rsidR="00F45251" w:rsidRPr="00853B66" w:rsidRDefault="00F45251" w:rsidP="003A2F40">
      <w:pPr>
        <w:pStyle w:val="Heading3"/>
      </w:pPr>
      <w:r w:rsidRPr="00853B66">
        <w:t>Provide starters and contactors as indicated</w:t>
      </w:r>
      <w:r w:rsidR="00EB5C75" w:rsidRPr="00853B66">
        <w:t xml:space="preserve"> in the Contract Documents</w:t>
      </w:r>
      <w:r w:rsidRPr="00853B66">
        <w:t>.</w:t>
      </w:r>
    </w:p>
    <w:p w14:paraId="21287191" w14:textId="77777777" w:rsidR="00F45251" w:rsidRPr="00853B66" w:rsidRDefault="00F45251" w:rsidP="003A2F40">
      <w:pPr>
        <w:pStyle w:val="Heading3"/>
      </w:pPr>
      <w:r w:rsidRPr="00853B66">
        <w:t>Connect auxiliary control devices.</w:t>
      </w:r>
    </w:p>
    <w:p w14:paraId="27998665" w14:textId="77777777" w:rsidR="00F45251" w:rsidRPr="00853B66" w:rsidRDefault="00F45251" w:rsidP="00882029">
      <w:pPr>
        <w:pStyle w:val="Heading2"/>
      </w:pPr>
      <w:r w:rsidRPr="00853B66">
        <w:t>Panel</w:t>
      </w:r>
      <w:r w:rsidR="00724082" w:rsidRPr="00853B66">
        <w:t xml:space="preserve"> </w:t>
      </w:r>
      <w:r w:rsidRPr="00853B66">
        <w:t>board</w:t>
      </w:r>
      <w:r w:rsidR="001B0BCB" w:rsidRPr="00853B66">
        <w:t xml:space="preserve"> </w:t>
      </w:r>
      <w:r w:rsidRPr="00853B66">
        <w:t>Installation</w:t>
      </w:r>
    </w:p>
    <w:p w14:paraId="47C58571" w14:textId="77777777" w:rsidR="00F45251" w:rsidRPr="00853B66" w:rsidRDefault="00F45251" w:rsidP="003A2F40">
      <w:pPr>
        <w:pStyle w:val="Heading3"/>
      </w:pPr>
      <w:r w:rsidRPr="00853B66">
        <w:t>Provide panel</w:t>
      </w:r>
      <w:r w:rsidR="007810D1" w:rsidRPr="00853B66">
        <w:t xml:space="preserve"> </w:t>
      </w:r>
      <w:r w:rsidRPr="00853B66">
        <w:t>boards of type and size indicated</w:t>
      </w:r>
      <w:r w:rsidR="00EB5C75" w:rsidRPr="00853B66">
        <w:t xml:space="preserve"> in the Contract Documents</w:t>
      </w:r>
      <w:r w:rsidRPr="00853B66">
        <w:t>.</w:t>
      </w:r>
    </w:p>
    <w:p w14:paraId="7F9D1517" w14:textId="77777777" w:rsidR="00F45251" w:rsidRPr="00853B66" w:rsidRDefault="00F45251" w:rsidP="003A2F40">
      <w:pPr>
        <w:pStyle w:val="Heading3"/>
      </w:pPr>
      <w:r w:rsidRPr="00853B66">
        <w:t>Terminate and connect field wiring.</w:t>
      </w:r>
    </w:p>
    <w:p w14:paraId="483F19C7" w14:textId="77777777" w:rsidR="00F45251" w:rsidRPr="00853B66" w:rsidRDefault="00F45251" w:rsidP="003A2F40">
      <w:pPr>
        <w:pStyle w:val="Heading3"/>
      </w:pPr>
      <w:r w:rsidRPr="00853B66">
        <w:t>Provide fusible panel</w:t>
      </w:r>
      <w:r w:rsidR="007810D1" w:rsidRPr="00853B66">
        <w:t xml:space="preserve"> </w:t>
      </w:r>
      <w:r w:rsidRPr="00853B66">
        <w:t>boards complete with fuses.</w:t>
      </w:r>
    </w:p>
    <w:p w14:paraId="37CCBC0A" w14:textId="77777777" w:rsidR="00F45251" w:rsidRPr="00853B66" w:rsidRDefault="00F45251" w:rsidP="003A2F40">
      <w:pPr>
        <w:pStyle w:val="Heading3"/>
      </w:pPr>
      <w:r w:rsidRPr="00853B66">
        <w:t>For ground fault protected circuits, wire in accordance with</w:t>
      </w:r>
      <w:r w:rsidR="005D780A" w:rsidRPr="00853B66">
        <w:t xml:space="preserve"> the</w:t>
      </w:r>
      <w:r w:rsidRPr="00853B66">
        <w:t xml:space="preserve"> manufacturer's recommendation</w:t>
      </w:r>
      <w:r w:rsidR="005D780A" w:rsidRPr="00853B66">
        <w:t>s</w:t>
      </w:r>
      <w:r w:rsidRPr="00853B66">
        <w:t>.</w:t>
      </w:r>
    </w:p>
    <w:p w14:paraId="44568FD1" w14:textId="77777777" w:rsidR="00F45251" w:rsidRPr="00853B66" w:rsidRDefault="00F45251" w:rsidP="00882029">
      <w:pPr>
        <w:pStyle w:val="Heading2"/>
      </w:pPr>
      <w:r w:rsidRPr="00853B66">
        <w:t>Fuses</w:t>
      </w:r>
    </w:p>
    <w:p w14:paraId="47D82A01" w14:textId="77777777" w:rsidR="00F45251" w:rsidRPr="00853B66" w:rsidRDefault="00F45251" w:rsidP="003A2F40">
      <w:pPr>
        <w:pStyle w:val="Heading3"/>
      </w:pPr>
      <w:r w:rsidRPr="00853B66">
        <w:t>Install fuses in mounting assembly before energizing circuit.</w:t>
      </w:r>
    </w:p>
    <w:p w14:paraId="4AD0437A" w14:textId="77777777" w:rsidR="00F45251" w:rsidRPr="00853B66" w:rsidRDefault="00F45251" w:rsidP="003A2F40">
      <w:pPr>
        <w:pStyle w:val="Heading3"/>
      </w:pPr>
      <w:r w:rsidRPr="00853B66">
        <w:t xml:space="preserve">Verify </w:t>
      </w:r>
      <w:r w:rsidR="00724082" w:rsidRPr="00853B66">
        <w:t xml:space="preserve">that the </w:t>
      </w:r>
      <w:r w:rsidRPr="00853B66">
        <w:t>fuses physically match mounting devices. Where fuses and holders do not match, replace</w:t>
      </w:r>
      <w:r w:rsidR="00724082" w:rsidRPr="00853B66">
        <w:t xml:space="preserve"> the</w:t>
      </w:r>
      <w:r w:rsidRPr="00853B66">
        <w:t xml:space="preserve"> holder.</w:t>
      </w:r>
    </w:p>
    <w:p w14:paraId="32B9745D" w14:textId="77777777" w:rsidR="00F45251" w:rsidRPr="00853B66" w:rsidRDefault="00F45251" w:rsidP="003A2F40">
      <w:pPr>
        <w:pStyle w:val="Heading3"/>
      </w:pPr>
      <w:r w:rsidRPr="00853B66">
        <w:t>Provide size</w:t>
      </w:r>
      <w:r w:rsidR="00724082" w:rsidRPr="00853B66">
        <w:t>s</w:t>
      </w:r>
      <w:r w:rsidRPr="00853B66">
        <w:t xml:space="preserve"> and type</w:t>
      </w:r>
      <w:r w:rsidR="00724082" w:rsidRPr="00853B66">
        <w:t>s</w:t>
      </w:r>
      <w:r w:rsidRPr="00853B66">
        <w:t xml:space="preserve"> of fuses in accordance with </w:t>
      </w:r>
      <w:r w:rsidR="006B7235" w:rsidRPr="00853B66">
        <w:t xml:space="preserve">ESA </w:t>
      </w:r>
      <w:r w:rsidRPr="00853B66">
        <w:t>requirements.</w:t>
      </w:r>
    </w:p>
    <w:p w14:paraId="0FB1F3D9" w14:textId="77777777" w:rsidR="00F45251" w:rsidRPr="00853B66" w:rsidRDefault="00F45251" w:rsidP="00882029">
      <w:pPr>
        <w:pStyle w:val="Heading2"/>
      </w:pPr>
      <w:r w:rsidRPr="00853B66">
        <w:t>Distribution</w:t>
      </w:r>
      <w:r w:rsidR="001B0BCB" w:rsidRPr="00853B66">
        <w:t xml:space="preserve"> </w:t>
      </w:r>
      <w:r w:rsidRPr="00853B66">
        <w:t>Transformer</w:t>
      </w:r>
      <w:r w:rsidR="001B0BCB" w:rsidRPr="00853B66">
        <w:t xml:space="preserve"> </w:t>
      </w:r>
      <w:r w:rsidRPr="00853B66">
        <w:t>Installation</w:t>
      </w:r>
    </w:p>
    <w:p w14:paraId="38E47A10" w14:textId="77777777" w:rsidR="00F45251" w:rsidRPr="00853B66" w:rsidRDefault="00F45251" w:rsidP="003A2F40">
      <w:pPr>
        <w:pStyle w:val="Heading3"/>
      </w:pPr>
      <w:r w:rsidRPr="00853B66">
        <w:t>Provide distribution transformers, mounted in</w:t>
      </w:r>
      <w:r w:rsidR="00724082" w:rsidRPr="00853B66">
        <w:t xml:space="preserve"> the</w:t>
      </w:r>
      <w:r w:rsidRPr="00853B66">
        <w:t xml:space="preserve"> upright position, as indicated</w:t>
      </w:r>
      <w:r w:rsidR="00EB5C75" w:rsidRPr="00853B66">
        <w:t xml:space="preserve"> in the Contract Documents</w:t>
      </w:r>
      <w:r w:rsidRPr="00853B66">
        <w:t>. Verify</w:t>
      </w:r>
      <w:r w:rsidR="00724082" w:rsidRPr="00853B66">
        <w:t xml:space="preserve"> that</w:t>
      </w:r>
      <w:r w:rsidRPr="00853B66">
        <w:t xml:space="preserve"> wall or ceiling is adequate to support transformer. </w:t>
      </w:r>
      <w:r w:rsidR="007810D1" w:rsidRPr="00853B66">
        <w:t xml:space="preserve">For mounting on block or hollow walls, provide through-bolts with washers or plates. </w:t>
      </w:r>
      <w:r w:rsidRPr="00853B66">
        <w:t>Provide additional bracing as required.</w:t>
      </w:r>
    </w:p>
    <w:p w14:paraId="302B946D" w14:textId="77777777" w:rsidR="00F45251" w:rsidRPr="00853B66" w:rsidRDefault="00F45251" w:rsidP="003A2F40">
      <w:pPr>
        <w:pStyle w:val="Heading3"/>
      </w:pPr>
      <w:r w:rsidRPr="00853B66">
        <w:t>Install transformer to permit full accessibility to wiring and tap connections. For floor mounted units, allow 150 mm clearance from walls or other equipment to permit adequate ventilation through and around the housing.</w:t>
      </w:r>
    </w:p>
    <w:p w14:paraId="12E9E08F" w14:textId="77777777" w:rsidR="00F45251" w:rsidRPr="00853B66" w:rsidRDefault="00F45251" w:rsidP="003A2F40">
      <w:pPr>
        <w:pStyle w:val="Heading3"/>
      </w:pPr>
      <w:r w:rsidRPr="00853B66">
        <w:lastRenderedPageBreak/>
        <w:t>Adjust vibration isolators for optimum noise suppression.</w:t>
      </w:r>
    </w:p>
    <w:p w14:paraId="315881F3" w14:textId="77777777" w:rsidR="00F45251" w:rsidRPr="00853B66" w:rsidRDefault="00F45251" w:rsidP="00882029">
      <w:pPr>
        <w:pStyle w:val="Heading2"/>
      </w:pPr>
      <w:r w:rsidRPr="00853B66">
        <w:t>Convenience</w:t>
      </w:r>
      <w:r w:rsidR="001B0BCB" w:rsidRPr="00853B66">
        <w:t xml:space="preserve"> </w:t>
      </w:r>
      <w:r w:rsidRPr="00853B66">
        <w:t>and Power</w:t>
      </w:r>
      <w:r w:rsidR="001B0BCB" w:rsidRPr="00853B66">
        <w:t xml:space="preserve"> </w:t>
      </w:r>
      <w:r w:rsidRPr="00853B66">
        <w:t>Receptacle and</w:t>
      </w:r>
      <w:r w:rsidR="001B0BCB" w:rsidRPr="00853B66">
        <w:t xml:space="preserve"> </w:t>
      </w:r>
      <w:r w:rsidRPr="00853B66">
        <w:t>Light Switch</w:t>
      </w:r>
      <w:r w:rsidR="001B0BCB" w:rsidRPr="00853B66">
        <w:t xml:space="preserve"> </w:t>
      </w:r>
      <w:r w:rsidRPr="00853B66">
        <w:t>Installation</w:t>
      </w:r>
    </w:p>
    <w:p w14:paraId="2B7E235E" w14:textId="77777777" w:rsidR="00F45251" w:rsidRPr="00853B66" w:rsidRDefault="00F45251" w:rsidP="003A2F40">
      <w:pPr>
        <w:pStyle w:val="Heading3"/>
      </w:pPr>
      <w:r w:rsidRPr="00853B66">
        <w:t>Provide receptacles and light switches as indicated</w:t>
      </w:r>
      <w:r w:rsidR="00EB5C75" w:rsidRPr="00853B66">
        <w:t xml:space="preserve"> in the Contract Documents</w:t>
      </w:r>
      <w:r w:rsidRPr="00853B66">
        <w:t>. The location</w:t>
      </w:r>
      <w:r w:rsidR="00724082" w:rsidRPr="00853B66">
        <w:t>s</w:t>
      </w:r>
      <w:r w:rsidRPr="00853B66">
        <w:t xml:space="preserve"> of outlets shown on</w:t>
      </w:r>
      <w:r w:rsidR="00724082" w:rsidRPr="00853B66">
        <w:t xml:space="preserve"> the</w:t>
      </w:r>
      <w:r w:rsidRPr="00853B66">
        <w:t xml:space="preserve"> electrical </w:t>
      </w:r>
      <w:r w:rsidR="00EB5C75" w:rsidRPr="00853B66">
        <w:t xml:space="preserve">drawings </w:t>
      </w:r>
      <w:r w:rsidRPr="00853B66">
        <w:t xml:space="preserve">are approximate. Measure </w:t>
      </w:r>
      <w:r w:rsidR="00EB5C75" w:rsidRPr="00853B66">
        <w:t>the w</w:t>
      </w:r>
      <w:r w:rsidRPr="00853B66">
        <w:t xml:space="preserve">ork </w:t>
      </w:r>
      <w:r w:rsidR="00EB5C75" w:rsidRPr="00853B66">
        <w:t>on the Site</w:t>
      </w:r>
      <w:del w:id="175" w:author="John Liu" w:date="2022-04-25T18:18:00Z">
        <w:r w:rsidR="00EB5C75" w:rsidRPr="00853B66" w:rsidDel="001B77A4">
          <w:delText xml:space="preserve"> </w:delText>
        </w:r>
        <w:r w:rsidR="00EB5C75" w:rsidRPr="00853B66" w:rsidDel="001B77A4">
          <w:rPr>
            <w:highlight w:val="yellow"/>
          </w:rPr>
          <w:delText>[or from architectural and structural drawings</w:delText>
        </w:r>
        <w:r w:rsidR="00EB5C75" w:rsidRPr="00853B66" w:rsidDel="001B77A4">
          <w:delText>]</w:delText>
        </w:r>
      </w:del>
      <w:r w:rsidR="00EB5C75" w:rsidRPr="00853B66">
        <w:t xml:space="preserve"> when </w:t>
      </w:r>
      <w:r w:rsidRPr="00853B66">
        <w:t xml:space="preserve">accurate dimensions </w:t>
      </w:r>
      <w:r w:rsidR="00EB5C75" w:rsidRPr="00853B66">
        <w:t>are required.</w:t>
      </w:r>
    </w:p>
    <w:p w14:paraId="211F89B1" w14:textId="77777777" w:rsidR="00F45251" w:rsidRPr="00853B66" w:rsidRDefault="00F45251" w:rsidP="003A2F40">
      <w:pPr>
        <w:pStyle w:val="Heading3"/>
      </w:pPr>
      <w:r w:rsidRPr="00853B66">
        <w:t>Do not install outlets back</w:t>
      </w:r>
      <w:r w:rsidRPr="00853B66">
        <w:noBreakHyphen/>
        <w:t>to</w:t>
      </w:r>
      <w:r w:rsidRPr="00853B66">
        <w:noBreakHyphen/>
        <w:t>back in wall</w:t>
      </w:r>
      <w:r w:rsidR="00C17223" w:rsidRPr="00853B66">
        <w:t>s</w:t>
      </w:r>
      <w:r w:rsidRPr="00853B66">
        <w:t>. Offset boxes</w:t>
      </w:r>
      <w:r w:rsidR="00C17223" w:rsidRPr="00853B66">
        <w:t xml:space="preserve"> by a minimum of</w:t>
      </w:r>
      <w:r w:rsidRPr="00853B66">
        <w:t xml:space="preserve"> 150 mm.</w:t>
      </w:r>
    </w:p>
    <w:p w14:paraId="51F21C26" w14:textId="77777777" w:rsidR="00F45251" w:rsidRPr="00853B66" w:rsidRDefault="00F45251" w:rsidP="003A2F40">
      <w:pPr>
        <w:pStyle w:val="Heading3"/>
      </w:pPr>
      <w:r w:rsidRPr="00853B66">
        <w:t>Wire ground fault circuit interrupters in accordance with</w:t>
      </w:r>
      <w:r w:rsidR="005D780A" w:rsidRPr="00853B66">
        <w:t xml:space="preserve"> the</w:t>
      </w:r>
      <w:r w:rsidRPr="00853B66">
        <w:t xml:space="preserve"> manufacturer's recommendations.</w:t>
      </w:r>
    </w:p>
    <w:p w14:paraId="502EB745" w14:textId="77777777" w:rsidR="00F45251" w:rsidRPr="00853B66" w:rsidRDefault="00F45251" w:rsidP="003A2F40">
      <w:pPr>
        <w:pStyle w:val="Heading3"/>
      </w:pPr>
      <w:r w:rsidRPr="00853B66">
        <w:t>After interior finish is erected, make necessary adjustments without additional charge.</w:t>
      </w:r>
    </w:p>
    <w:p w14:paraId="2B39A743" w14:textId="77777777" w:rsidR="00F45251" w:rsidRPr="00853B66" w:rsidRDefault="00F45251" w:rsidP="00882029">
      <w:pPr>
        <w:pStyle w:val="Heading2"/>
      </w:pPr>
      <w:r w:rsidRPr="00853B66">
        <w:t>Switch and</w:t>
      </w:r>
      <w:r w:rsidR="001B0BCB" w:rsidRPr="00853B66">
        <w:t xml:space="preserve"> </w:t>
      </w:r>
      <w:r w:rsidRPr="00853B66">
        <w:t>Receptacle</w:t>
      </w:r>
      <w:r w:rsidR="001B0BCB" w:rsidRPr="00853B66">
        <w:t xml:space="preserve"> </w:t>
      </w:r>
      <w:r w:rsidRPr="00853B66">
        <w:t>Cover Plate</w:t>
      </w:r>
      <w:r w:rsidR="001B0BCB" w:rsidRPr="00853B66">
        <w:t xml:space="preserve"> </w:t>
      </w:r>
      <w:r w:rsidRPr="00853B66">
        <w:t>Installation</w:t>
      </w:r>
    </w:p>
    <w:p w14:paraId="5DD27CF8" w14:textId="77777777" w:rsidR="00F45251" w:rsidRPr="00853B66" w:rsidRDefault="00F45251" w:rsidP="003A2F40">
      <w:pPr>
        <w:pStyle w:val="Heading3"/>
      </w:pPr>
      <w:r w:rsidRPr="00853B66">
        <w:t>Install cover plates after painting of room surfaces.</w:t>
      </w:r>
    </w:p>
    <w:p w14:paraId="6F1128CE" w14:textId="77777777" w:rsidR="00F45251" w:rsidRPr="00853B66" w:rsidRDefault="00F45251" w:rsidP="00882029">
      <w:pPr>
        <w:pStyle w:val="Heading2"/>
      </w:pPr>
      <w:r w:rsidRPr="00853B66">
        <w:t>Uninterruptible</w:t>
      </w:r>
      <w:r w:rsidR="001B0BCB" w:rsidRPr="00853B66">
        <w:t xml:space="preserve"> </w:t>
      </w:r>
      <w:r w:rsidRPr="00853B66">
        <w:t>Power Supply</w:t>
      </w:r>
    </w:p>
    <w:p w14:paraId="00576A90" w14:textId="77777777" w:rsidR="00F45251" w:rsidRPr="00853B66" w:rsidRDefault="00F45251" w:rsidP="003A2F40">
      <w:pPr>
        <w:pStyle w:val="Heading3"/>
      </w:pPr>
      <w:r w:rsidRPr="00853B66">
        <w:t>Provide UPS as indicated</w:t>
      </w:r>
      <w:r w:rsidR="00EB5C75" w:rsidRPr="00853B66">
        <w:t xml:space="preserve"> in the Contract Documents</w:t>
      </w:r>
      <w:r w:rsidRPr="00853B66">
        <w:t>.</w:t>
      </w:r>
    </w:p>
    <w:p w14:paraId="349FD661" w14:textId="77777777" w:rsidR="00F45251" w:rsidRPr="00853B66" w:rsidRDefault="00F45251" w:rsidP="003A2F40">
      <w:pPr>
        <w:pStyle w:val="Heading3"/>
      </w:pPr>
      <w:r w:rsidRPr="00853B66">
        <w:t xml:space="preserve">Carry out tests and start-up procedures as recommended by </w:t>
      </w:r>
      <w:r w:rsidR="00C17223" w:rsidRPr="00853B66">
        <w:t xml:space="preserve">the </w:t>
      </w:r>
      <w:r w:rsidRPr="00853B66">
        <w:t>manufacturer.</w:t>
      </w:r>
      <w:r w:rsidR="007810D1" w:rsidRPr="00853B66">
        <w:t xml:space="preserve"> Refer to </w:t>
      </w:r>
      <w:r w:rsidR="007810D1" w:rsidRPr="00853B66">
        <w:rPr>
          <w:highlight w:val="yellow"/>
        </w:rPr>
        <w:t>Section 16031 – Inspection and Testing</w:t>
      </w:r>
      <w:r w:rsidR="007810D1" w:rsidRPr="00853B66">
        <w:t>.</w:t>
      </w:r>
    </w:p>
    <w:p w14:paraId="72F00654" w14:textId="77777777" w:rsidR="00F45251" w:rsidRPr="00853B66" w:rsidRDefault="00F45251" w:rsidP="003A2F40">
      <w:pPr>
        <w:pStyle w:val="Heading3"/>
      </w:pPr>
      <w:r w:rsidRPr="00853B66">
        <w:t xml:space="preserve">Train </w:t>
      </w:r>
      <w:r w:rsidR="00C17223" w:rsidRPr="00853B66">
        <w:t xml:space="preserve">the </w:t>
      </w:r>
      <w:r w:rsidRPr="00853B66">
        <w:t>Re</w:t>
      </w:r>
      <w:r w:rsidR="00C63969" w:rsidRPr="00853B66">
        <w:t>g</w:t>
      </w:r>
      <w:r w:rsidRPr="00853B66">
        <w:t>ion’s staff in</w:t>
      </w:r>
      <w:r w:rsidR="00C17223" w:rsidRPr="00853B66">
        <w:t xml:space="preserve"> all</w:t>
      </w:r>
      <w:r w:rsidRPr="00853B66">
        <w:t xml:space="preserve"> aspects of operation and maintenance of </w:t>
      </w:r>
      <w:r w:rsidR="00C17223" w:rsidRPr="00853B66">
        <w:t xml:space="preserve">the </w:t>
      </w:r>
      <w:r w:rsidRPr="00853B66">
        <w:t>UPS system.</w:t>
      </w:r>
    </w:p>
    <w:p w14:paraId="7D2FAA7D" w14:textId="77777777" w:rsidR="007810D1" w:rsidRPr="00853B66" w:rsidRDefault="006369C9" w:rsidP="003A2F40">
      <w:pPr>
        <w:pStyle w:val="Heading3"/>
      </w:pPr>
      <w:r w:rsidRPr="00853B66">
        <w:t xml:space="preserve">Refer to </w:t>
      </w:r>
      <w:r w:rsidR="007810D1" w:rsidRPr="00853B66">
        <w:rPr>
          <w:highlight w:val="yellow"/>
        </w:rPr>
        <w:t>Section 01820 – Demonstration and Training</w:t>
      </w:r>
      <w:r w:rsidR="00973450" w:rsidRPr="00853B66">
        <w:t>.</w:t>
      </w:r>
    </w:p>
    <w:p w14:paraId="28AC85DB" w14:textId="77777777" w:rsidR="00F45251" w:rsidRPr="00853B66" w:rsidRDefault="00F45251" w:rsidP="00882029">
      <w:pPr>
        <w:pStyle w:val="Heading2"/>
      </w:pPr>
      <w:r w:rsidRPr="00853B66">
        <w:t>Occupancy</w:t>
      </w:r>
      <w:r w:rsidR="001B0BCB" w:rsidRPr="00853B66">
        <w:t xml:space="preserve"> </w:t>
      </w:r>
      <w:r w:rsidRPr="00853B66">
        <w:t>Sensors</w:t>
      </w:r>
    </w:p>
    <w:p w14:paraId="7D97F38D" w14:textId="77777777" w:rsidR="00F45251" w:rsidRPr="00853B66" w:rsidRDefault="00F45251" w:rsidP="003A2F40">
      <w:pPr>
        <w:pStyle w:val="Heading3"/>
      </w:pPr>
      <w:r w:rsidRPr="00853B66">
        <w:t>Provide occupancy sensors as indicated</w:t>
      </w:r>
      <w:r w:rsidR="00EB5C75" w:rsidRPr="00853B66">
        <w:t xml:space="preserve"> in the Contract Documents</w:t>
      </w:r>
      <w:r w:rsidRPr="00853B66">
        <w:t>.</w:t>
      </w:r>
    </w:p>
    <w:p w14:paraId="496775FD" w14:textId="77777777" w:rsidR="00F45251" w:rsidRPr="00853B66" w:rsidRDefault="00F45251" w:rsidP="003A2F40">
      <w:pPr>
        <w:pStyle w:val="Heading3"/>
      </w:pPr>
      <w:r w:rsidRPr="00853B66">
        <w:t xml:space="preserve">Adjust and calibrate </w:t>
      </w:r>
      <w:r w:rsidR="00EB5C75" w:rsidRPr="00853B66">
        <w:t>in accordance with</w:t>
      </w:r>
      <w:r w:rsidRPr="00853B66">
        <w:t xml:space="preserve"> manufacturer's recommendation</w:t>
      </w:r>
      <w:r w:rsidR="005C0582" w:rsidRPr="00853B66">
        <w:t>s</w:t>
      </w:r>
      <w:r w:rsidRPr="00853B66">
        <w:t>.</w:t>
      </w:r>
    </w:p>
    <w:p w14:paraId="212637DD" w14:textId="77777777" w:rsidR="00F45251" w:rsidRPr="00853B66" w:rsidRDefault="00F45251" w:rsidP="00882029">
      <w:pPr>
        <w:pStyle w:val="Heading2"/>
      </w:pPr>
      <w:r w:rsidRPr="00853B66">
        <w:t>Flashing Lights</w:t>
      </w:r>
      <w:r w:rsidR="001B0BCB" w:rsidRPr="00853B66">
        <w:t xml:space="preserve"> </w:t>
      </w:r>
      <w:r w:rsidRPr="00853B66">
        <w:t>and Horns</w:t>
      </w:r>
    </w:p>
    <w:p w14:paraId="5239E1AA" w14:textId="77777777" w:rsidR="00F45251" w:rsidRPr="00853B66" w:rsidRDefault="00F45251" w:rsidP="003A2F40">
      <w:pPr>
        <w:pStyle w:val="Heading3"/>
      </w:pPr>
      <w:r w:rsidRPr="00853B66">
        <w:t>Provide flashing lights and horns as indicated</w:t>
      </w:r>
      <w:r w:rsidR="00EB5C75" w:rsidRPr="00853B66">
        <w:t xml:space="preserve"> in the Contract Documents</w:t>
      </w:r>
      <w:r w:rsidRPr="00853B66">
        <w:t>.</w:t>
      </w:r>
    </w:p>
    <w:p w14:paraId="1193226F" w14:textId="77777777" w:rsidR="00F45251" w:rsidRPr="00853B66" w:rsidRDefault="00F45251" w:rsidP="003A2F40">
      <w:pPr>
        <w:pStyle w:val="Heading3"/>
      </w:pPr>
      <w:r w:rsidRPr="00853B66">
        <w:t xml:space="preserve">Adjust </w:t>
      </w:r>
      <w:r w:rsidR="00973450" w:rsidRPr="00853B66">
        <w:t>in accordance with the</w:t>
      </w:r>
      <w:r w:rsidRPr="00853B66">
        <w:t xml:space="preserve"> manufacturer's recommendations.</w:t>
      </w:r>
    </w:p>
    <w:p w14:paraId="549CB079" w14:textId="77777777" w:rsidR="00F45251" w:rsidRPr="00853B66" w:rsidRDefault="00F45251" w:rsidP="00882029">
      <w:pPr>
        <w:pStyle w:val="Heading2"/>
      </w:pPr>
      <w:r w:rsidRPr="00853B66">
        <w:t>Smoke Detectors</w:t>
      </w:r>
    </w:p>
    <w:p w14:paraId="1A2AFBFC" w14:textId="77777777" w:rsidR="00F45251" w:rsidRPr="00853B66" w:rsidRDefault="00F45251" w:rsidP="003A2F40">
      <w:pPr>
        <w:pStyle w:val="Heading3"/>
      </w:pPr>
      <w:r w:rsidRPr="00853B66">
        <w:t>Install smoke detectors as indicated</w:t>
      </w:r>
      <w:r w:rsidR="00EB5C75" w:rsidRPr="00853B66">
        <w:t xml:space="preserve"> in the Contract Documents</w:t>
      </w:r>
      <w:r w:rsidRPr="00853B66">
        <w:t>.</w:t>
      </w:r>
    </w:p>
    <w:p w14:paraId="7E11A6D8" w14:textId="77777777" w:rsidR="00F45251" w:rsidRDefault="00F45251" w:rsidP="003A2F40">
      <w:pPr>
        <w:pStyle w:val="Heading3"/>
      </w:pPr>
      <w:r w:rsidRPr="00853B66">
        <w:t>Interconnect</w:t>
      </w:r>
      <w:r w:rsidR="00EB5C75" w:rsidRPr="00853B66">
        <w:t xml:space="preserve"> the</w:t>
      </w:r>
      <w:r w:rsidRPr="00853B66">
        <w:t xml:space="preserve"> smoke detectors as recommended by</w:t>
      </w:r>
      <w:r w:rsidR="005C0582" w:rsidRPr="00853B66">
        <w:t xml:space="preserve"> the</w:t>
      </w:r>
      <w:r w:rsidRPr="00853B66">
        <w:t xml:space="preserve"> manufacturer.</w:t>
      </w:r>
    </w:p>
    <w:p w14:paraId="063AA46F" w14:textId="77777777" w:rsidR="009262E2" w:rsidRPr="00FD3DC2" w:rsidRDefault="009262E2" w:rsidP="009262E2">
      <w:pPr>
        <w:pStyle w:val="Heading2"/>
      </w:pPr>
      <w:r w:rsidRPr="00FD3DC2">
        <w:t>Installation</w:t>
      </w:r>
    </w:p>
    <w:p w14:paraId="12C2E276" w14:textId="77777777" w:rsidR="009262E2" w:rsidRPr="00FD3DC2" w:rsidRDefault="009262E2" w:rsidP="003A2F40">
      <w:pPr>
        <w:pStyle w:val="Heading3"/>
      </w:pPr>
      <w:r w:rsidRPr="00FD3DC2">
        <w:t xml:space="preserve">Switches: </w:t>
      </w:r>
    </w:p>
    <w:p w14:paraId="59767BD1" w14:textId="77777777" w:rsidR="009262E2" w:rsidRPr="00FD3DC2" w:rsidRDefault="009262E2" w:rsidP="009262E2">
      <w:pPr>
        <w:pStyle w:val="Heading4"/>
        <w:tabs>
          <w:tab w:val="clear" w:pos="774"/>
          <w:tab w:val="num" w:pos="594"/>
        </w:tabs>
      </w:pPr>
      <w:r w:rsidRPr="00FD3DC2">
        <w:t xml:space="preserve">Install single throw switches with handle in the "UP" position when the switch is closed. </w:t>
      </w:r>
    </w:p>
    <w:p w14:paraId="3178EE8C" w14:textId="77777777" w:rsidR="009262E2" w:rsidRPr="00FD3DC2" w:rsidRDefault="009262E2" w:rsidP="009262E2">
      <w:pPr>
        <w:pStyle w:val="Heading4"/>
        <w:tabs>
          <w:tab w:val="clear" w:pos="774"/>
          <w:tab w:val="num" w:pos="594"/>
        </w:tabs>
      </w:pPr>
      <w:r w:rsidRPr="00FD3DC2">
        <w:t xml:space="preserve">Install switches in gang type outlet box when more than one switch is required in one location. </w:t>
      </w:r>
    </w:p>
    <w:p w14:paraId="076440BD" w14:textId="77777777" w:rsidR="009262E2" w:rsidRPr="00FD3DC2" w:rsidRDefault="009262E2" w:rsidP="003A2F40">
      <w:pPr>
        <w:pStyle w:val="Heading3"/>
      </w:pPr>
      <w:r w:rsidRPr="00FD3DC2">
        <w:t xml:space="preserve">Mount toggle switches at the height specified in </w:t>
      </w:r>
      <w:r w:rsidRPr="004A2B7C">
        <w:rPr>
          <w:highlight w:val="yellow"/>
        </w:rPr>
        <w:t>Section 16010 - Electrical General Requirements</w:t>
      </w:r>
      <w:r w:rsidRPr="00FD3DC2">
        <w:t xml:space="preserve"> or as</w:t>
      </w:r>
      <w:r>
        <w:t xml:space="preserve"> otherwise</w:t>
      </w:r>
      <w:r w:rsidRPr="00FD3DC2">
        <w:t xml:space="preserve"> indicated</w:t>
      </w:r>
      <w:r>
        <w:t xml:space="preserve"> on the Drawings</w:t>
      </w:r>
      <w:r w:rsidRPr="00FD3DC2">
        <w:t xml:space="preserve">. </w:t>
      </w:r>
    </w:p>
    <w:p w14:paraId="2C1437E7" w14:textId="77777777" w:rsidR="009262E2" w:rsidRPr="00FD3DC2" w:rsidRDefault="009262E2" w:rsidP="003A2F40">
      <w:pPr>
        <w:pStyle w:val="Heading3"/>
      </w:pPr>
      <w:r w:rsidRPr="00FD3DC2">
        <w:t xml:space="preserve">Receptacles: </w:t>
      </w:r>
    </w:p>
    <w:p w14:paraId="1EB156F6" w14:textId="77777777" w:rsidR="009262E2" w:rsidRPr="00FD3DC2" w:rsidRDefault="009262E2" w:rsidP="009262E2">
      <w:pPr>
        <w:pStyle w:val="Heading4"/>
        <w:tabs>
          <w:tab w:val="clear" w:pos="774"/>
          <w:tab w:val="num" w:pos="594"/>
        </w:tabs>
      </w:pPr>
      <w:r w:rsidRPr="00FD3DC2">
        <w:t xml:space="preserve">Install receptacles in </w:t>
      </w:r>
      <w:r>
        <w:t xml:space="preserve">a </w:t>
      </w:r>
      <w:r w:rsidRPr="00FD3DC2">
        <w:t xml:space="preserve">gang type outlet box when more than one receptacle is required in one location. </w:t>
      </w:r>
    </w:p>
    <w:p w14:paraId="1461DE22" w14:textId="77777777" w:rsidR="009262E2" w:rsidRPr="00FD3DC2" w:rsidRDefault="009262E2" w:rsidP="009262E2">
      <w:pPr>
        <w:pStyle w:val="Heading4"/>
        <w:tabs>
          <w:tab w:val="clear" w:pos="774"/>
          <w:tab w:val="num" w:pos="594"/>
        </w:tabs>
      </w:pPr>
      <w:r w:rsidRPr="00FD3DC2">
        <w:t xml:space="preserve">Mount receptacles at the height specified in </w:t>
      </w:r>
      <w:r w:rsidRPr="004A2B7C">
        <w:rPr>
          <w:highlight w:val="yellow"/>
        </w:rPr>
        <w:t>Section 16010 - Electrical General Requirements</w:t>
      </w:r>
      <w:r w:rsidRPr="00FD3DC2">
        <w:t xml:space="preserve"> or as </w:t>
      </w:r>
      <w:r>
        <w:t xml:space="preserve">otherwise </w:t>
      </w:r>
      <w:r w:rsidRPr="00FD3DC2">
        <w:t>indicated</w:t>
      </w:r>
      <w:r>
        <w:t xml:space="preserve"> on the Drawings</w:t>
      </w:r>
      <w:r w:rsidRPr="00FD3DC2">
        <w:t xml:space="preserve">. </w:t>
      </w:r>
    </w:p>
    <w:p w14:paraId="09936BC3" w14:textId="77777777" w:rsidR="009262E2" w:rsidRPr="00FD3DC2" w:rsidRDefault="009262E2" w:rsidP="009262E2">
      <w:pPr>
        <w:pStyle w:val="Heading4"/>
        <w:tabs>
          <w:tab w:val="clear" w:pos="774"/>
          <w:tab w:val="num" w:pos="594"/>
        </w:tabs>
      </w:pPr>
      <w:r w:rsidRPr="00FD3DC2">
        <w:t xml:space="preserve">Where </w:t>
      </w:r>
      <w:r>
        <w:t xml:space="preserve">the </w:t>
      </w:r>
      <w:r w:rsidRPr="00FD3DC2">
        <w:t xml:space="preserve">split receptacle has one portion switched, mount vertically and switch the upper portion. </w:t>
      </w:r>
    </w:p>
    <w:p w14:paraId="7799CE29" w14:textId="77777777" w:rsidR="009262E2" w:rsidRPr="00FD3DC2" w:rsidRDefault="009262E2" w:rsidP="009262E2">
      <w:pPr>
        <w:pStyle w:val="Heading2"/>
      </w:pPr>
      <w:r w:rsidRPr="00FD3DC2">
        <w:lastRenderedPageBreak/>
        <w:t>Cover plates:</w:t>
      </w:r>
    </w:p>
    <w:p w14:paraId="6286EF2E" w14:textId="77777777" w:rsidR="009262E2" w:rsidRPr="00FD3DC2" w:rsidRDefault="009262E2" w:rsidP="003A2F40">
      <w:pPr>
        <w:pStyle w:val="Heading3"/>
      </w:pPr>
      <w:r w:rsidRPr="00FD3DC2">
        <w:t xml:space="preserve">Protect </w:t>
      </w:r>
      <w:r>
        <w:t xml:space="preserve">the </w:t>
      </w:r>
      <w:r w:rsidRPr="00FD3DC2">
        <w:t xml:space="preserve">stainless steel cover plate finish with paper or plastic film until painting and all other </w:t>
      </w:r>
      <w:r>
        <w:t>w</w:t>
      </w:r>
      <w:r w:rsidRPr="00FD3DC2">
        <w:t xml:space="preserve">ork </w:t>
      </w:r>
      <w:r>
        <w:t>has been completed</w:t>
      </w:r>
      <w:r w:rsidRPr="00FD3DC2">
        <w:t xml:space="preserve">. </w:t>
      </w:r>
    </w:p>
    <w:p w14:paraId="6D92B450" w14:textId="77777777" w:rsidR="009262E2" w:rsidRPr="00FD3DC2" w:rsidRDefault="009262E2" w:rsidP="003A2F40">
      <w:pPr>
        <w:pStyle w:val="Heading3"/>
      </w:pPr>
      <w:r w:rsidRPr="00FD3DC2">
        <w:t xml:space="preserve">Install suitable common cover plates where wiring devices are grouped. </w:t>
      </w:r>
    </w:p>
    <w:p w14:paraId="301C63E3" w14:textId="77777777" w:rsidR="009262E2" w:rsidRPr="00FD3DC2" w:rsidRDefault="009262E2" w:rsidP="003A2F40">
      <w:pPr>
        <w:pStyle w:val="Heading3"/>
      </w:pPr>
      <w:r w:rsidRPr="00FD3DC2">
        <w:t xml:space="preserve">Do not use cover plates meant for flush outlet boxes on surface-mounted boxes. </w:t>
      </w:r>
    </w:p>
    <w:p w14:paraId="4C30DAFF" w14:textId="77777777" w:rsidR="0093134C" w:rsidRPr="00853B66" w:rsidRDefault="0093134C" w:rsidP="00882029">
      <w:pPr>
        <w:pStyle w:val="Heading2"/>
      </w:pPr>
      <w:r w:rsidRPr="00853B66">
        <w:t>Commissioning</w:t>
      </w:r>
    </w:p>
    <w:p w14:paraId="094E592F" w14:textId="77777777" w:rsidR="0093134C" w:rsidRPr="00853B66" w:rsidRDefault="0093134C" w:rsidP="003A2F40">
      <w:pPr>
        <w:pStyle w:val="Heading3"/>
      </w:pPr>
      <w:r w:rsidRPr="00853B66">
        <w:t xml:space="preserve">For all commissioning activities on systems where components of this </w:t>
      </w:r>
      <w:r w:rsidR="00EB5C75" w:rsidRPr="00853B66">
        <w:t>Section</w:t>
      </w:r>
      <w:r w:rsidRPr="00853B66">
        <w:t xml:space="preserve"> are integral to functionality, refer to </w:t>
      </w:r>
      <w:r w:rsidRPr="00853B66">
        <w:rPr>
          <w:highlight w:val="yellow"/>
        </w:rPr>
        <w:t>Section 01810 – Equipment Testing and Facility Commissioning</w:t>
      </w:r>
      <w:r w:rsidRPr="00853B66">
        <w:t xml:space="preserve">. All inspection and testing activities </w:t>
      </w:r>
      <w:r w:rsidR="00EB5C75" w:rsidRPr="00853B66">
        <w:t>shall</w:t>
      </w:r>
      <w:r w:rsidRPr="00853B66">
        <w:t xml:space="preserve"> be completed </w:t>
      </w:r>
      <w:r w:rsidR="00EB5C75" w:rsidRPr="00853B66">
        <w:t xml:space="preserve">in accordance </w:t>
      </w:r>
      <w:r w:rsidRPr="00853B66">
        <w:t xml:space="preserve">with </w:t>
      </w:r>
      <w:r w:rsidR="00EB5C75" w:rsidRPr="00853B66">
        <w:t xml:space="preserve">the </w:t>
      </w:r>
      <w:r w:rsidR="002E31EC" w:rsidRPr="00853B66">
        <w:t>Contract Documents</w:t>
      </w:r>
      <w:r w:rsidR="005F2147" w:rsidRPr="00853B66">
        <w:t xml:space="preserve"> and </w:t>
      </w:r>
      <w:r w:rsidR="005F2147" w:rsidRPr="00853B66">
        <w:rPr>
          <w:highlight w:val="yellow"/>
        </w:rPr>
        <w:t>Section 16031 – Inspection and Testing</w:t>
      </w:r>
      <w:r w:rsidR="005F2147" w:rsidRPr="00853B66">
        <w:t xml:space="preserve"> </w:t>
      </w:r>
      <w:r w:rsidR="002E31EC" w:rsidRPr="00853B66">
        <w:t>and provided</w:t>
      </w:r>
      <w:r w:rsidRPr="00853B66">
        <w:t xml:space="preserve"> to the Consultant prior to </w:t>
      </w:r>
      <w:r w:rsidR="00EB5C75" w:rsidRPr="00853B66">
        <w:t xml:space="preserve">the </w:t>
      </w:r>
      <w:r w:rsidRPr="00853B66">
        <w:t>start of commissioning activities.</w:t>
      </w:r>
    </w:p>
    <w:p w14:paraId="1DC00CCF" w14:textId="77777777" w:rsidR="00133538" w:rsidRPr="00F95EAA" w:rsidRDefault="00F45251" w:rsidP="00D80A16">
      <w:pPr>
        <w:pStyle w:val="Other"/>
        <w:spacing w:before="240"/>
        <w:jc w:val="center"/>
        <w:rPr>
          <w:rFonts w:ascii="Calibri" w:hAnsi="Calibri"/>
          <w:b/>
          <w:sz w:val="22"/>
          <w:szCs w:val="22"/>
        </w:rPr>
      </w:pPr>
      <w:r w:rsidRPr="00F95EAA">
        <w:rPr>
          <w:rFonts w:ascii="Calibri" w:hAnsi="Calibri"/>
          <w:b/>
          <w:sz w:val="22"/>
          <w:szCs w:val="22"/>
        </w:rPr>
        <w:t>END OF SECTION</w:t>
      </w:r>
    </w:p>
    <w:sectPr w:rsidR="00133538" w:rsidRPr="00F95EAA" w:rsidSect="0001612A">
      <w:headerReference w:type="even" r:id="rId15"/>
      <w:headerReference w:type="default" r:id="rId16"/>
      <w:headerReference w:type="first" r:id="rId17"/>
      <w:pgSz w:w="12240" w:h="15840" w:code="1"/>
      <w:pgMar w:top="1210" w:right="720" w:bottom="1440" w:left="720" w:header="720" w:footer="720" w:gutter="979"/>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Radulovic, Nicole" w:date="2022-11-04T15:57:00Z" w:initials="RN">
    <w:p w14:paraId="7D3FEA47" w14:textId="77777777" w:rsidR="007758AA" w:rsidRDefault="007758AA">
      <w:pPr>
        <w:pStyle w:val="CommentText"/>
      </w:pPr>
      <w:r>
        <w:rPr>
          <w:rStyle w:val="CommentReference"/>
        </w:rPr>
        <w:annotationRef/>
      </w:r>
      <w:r>
        <w:t>TBC</w:t>
      </w:r>
    </w:p>
  </w:comment>
  <w:comment w:id="60" w:author="David Holyer" w:date="2022-04-05T07:53:00Z" w:initials="DH">
    <w:p w14:paraId="180BA28D" w14:textId="77777777" w:rsidR="003A2F40" w:rsidRDefault="003A2F40">
      <w:pPr>
        <w:pStyle w:val="CommentText"/>
      </w:pPr>
      <w:r>
        <w:rPr>
          <w:rStyle w:val="CommentReference"/>
        </w:rPr>
        <w:annotationRef/>
      </w:r>
      <w:r>
        <w:t>Detailed in motor specification</w:t>
      </w:r>
    </w:p>
  </w:comment>
  <w:comment w:id="169" w:author="David Holyer" w:date="2022-04-05T08:05:00Z" w:initials="DH">
    <w:p w14:paraId="1167BF56" w14:textId="77777777" w:rsidR="0063341D" w:rsidRDefault="0063341D">
      <w:pPr>
        <w:pStyle w:val="CommentText"/>
      </w:pPr>
      <w:r>
        <w:rPr>
          <w:rStyle w:val="CommentReference"/>
        </w:rPr>
        <w:annotationRef/>
      </w:r>
      <w:r>
        <w:t>Covered in MCC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3FEA47" w15:done="0"/>
  <w15:commentEx w15:paraId="180BA28D" w15:done="0"/>
  <w15:commentEx w15:paraId="1167BF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3FEA47" w16cid:durableId="270FB503"/>
  <w16cid:commentId w16cid:paraId="180BA28D" w16cid:durableId="25F673F4"/>
  <w16cid:commentId w16cid:paraId="1167BF56" w16cid:durableId="25F676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509E3" w14:textId="77777777" w:rsidR="00164916" w:rsidRDefault="00164916">
      <w:r>
        <w:separator/>
      </w:r>
    </w:p>
  </w:endnote>
  <w:endnote w:type="continuationSeparator" w:id="0">
    <w:p w14:paraId="68BD4251" w14:textId="77777777" w:rsidR="00164916" w:rsidRDefault="00164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3B226" w14:textId="77777777" w:rsidR="00164916" w:rsidRDefault="00164916">
      <w:r>
        <w:separator/>
      </w:r>
    </w:p>
  </w:footnote>
  <w:footnote w:type="continuationSeparator" w:id="0">
    <w:p w14:paraId="449EB7C0" w14:textId="77777777" w:rsidR="00164916" w:rsidRDefault="00164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34D86" w14:textId="77777777" w:rsidR="00DE0588" w:rsidRPr="009C61CC" w:rsidRDefault="00DE0588" w:rsidP="00882029">
    <w:pPr>
      <w:pBdr>
        <w:top w:val="single" w:sz="4" w:space="1" w:color="auto"/>
      </w:pBdr>
      <w:tabs>
        <w:tab w:val="right" w:pos="10350"/>
      </w:tabs>
      <w:spacing w:after="0"/>
      <w:rPr>
        <w:rFonts w:cs="Arial"/>
      </w:rPr>
    </w:pPr>
    <w:r w:rsidRPr="009C61CC">
      <w:rPr>
        <w:rFonts w:cs="Arial"/>
      </w:rPr>
      <w:t>Section 16050</w:t>
    </w:r>
    <w:r>
      <w:rPr>
        <w:rFonts w:cs="Arial"/>
      </w:rPr>
      <w:t xml:space="preserve">                                                                                                 </w:t>
    </w:r>
    <w:r w:rsidRPr="009C61CC">
      <w:rPr>
        <w:rFonts w:cs="Arial"/>
      </w:rPr>
      <w:t>CONTRACT NO</w:t>
    </w:r>
    <w:r w:rsidRPr="009C61CC">
      <w:rPr>
        <w:rFonts w:cs="Arial"/>
        <w:highlight w:val="yellow"/>
      </w:rPr>
      <w:t xml:space="preserve">. [Insert </w:t>
    </w:r>
    <w:r>
      <w:rPr>
        <w:rFonts w:cs="Arial"/>
        <w:highlight w:val="yellow"/>
      </w:rPr>
      <w:t xml:space="preserve">Contract </w:t>
    </w:r>
    <w:r w:rsidRPr="009C61CC">
      <w:rPr>
        <w:rFonts w:cs="Arial"/>
        <w:highlight w:val="yellow"/>
      </w:rPr>
      <w:t>Number]</w:t>
    </w:r>
    <w:r w:rsidRPr="009C61CC">
      <w:rPr>
        <w:rFonts w:cs="Arial"/>
      </w:rPr>
      <w:tab/>
    </w:r>
  </w:p>
  <w:p w14:paraId="0831F0D0" w14:textId="77777777" w:rsidR="00DE0588" w:rsidRPr="009C61CC" w:rsidRDefault="00BA18D5" w:rsidP="00882029">
    <w:pPr>
      <w:pBdr>
        <w:top w:val="single" w:sz="4" w:space="1" w:color="auto"/>
      </w:pBdr>
      <w:tabs>
        <w:tab w:val="left" w:pos="-1440"/>
        <w:tab w:val="left" w:pos="-720"/>
        <w:tab w:val="left" w:pos="0"/>
        <w:tab w:val="center" w:pos="5220"/>
        <w:tab w:val="right" w:pos="10350"/>
      </w:tabs>
      <w:spacing w:after="0"/>
      <w:rPr>
        <w:rFonts w:cs="Arial"/>
      </w:rPr>
    </w:pPr>
    <w:r w:rsidRPr="009C61CC">
      <w:rPr>
        <w:rFonts w:cs="Arial"/>
      </w:rPr>
      <w:t>201</w:t>
    </w:r>
    <w:r w:rsidR="009E286D">
      <w:rPr>
        <w:rFonts w:cs="Arial"/>
      </w:rPr>
      <w:t>7</w:t>
    </w:r>
    <w:r w:rsidR="00DE0588" w:rsidRPr="009C61CC">
      <w:rPr>
        <w:rFonts w:cs="Arial"/>
      </w:rPr>
      <w:t>-</w:t>
    </w:r>
    <w:r w:rsidRPr="009C61CC">
      <w:rPr>
        <w:rFonts w:cs="Arial"/>
      </w:rPr>
      <w:t>0</w:t>
    </w:r>
    <w:r w:rsidR="009E286D">
      <w:rPr>
        <w:rFonts w:cs="Arial"/>
      </w:rPr>
      <w:t>2</w:t>
    </w:r>
    <w:r w:rsidR="00DE0588" w:rsidRPr="009C61CC">
      <w:rPr>
        <w:rFonts w:cs="Arial"/>
      </w:rPr>
      <w:t>-</w:t>
    </w:r>
    <w:r w:rsidR="009E286D">
      <w:rPr>
        <w:rFonts w:cs="Arial"/>
      </w:rPr>
      <w:t>1</w:t>
    </w:r>
    <w:r>
      <w:rPr>
        <w:rFonts w:cs="Arial"/>
      </w:rPr>
      <w:t>0</w:t>
    </w:r>
    <w:r w:rsidR="00DE0588" w:rsidRPr="009C61CC">
      <w:rPr>
        <w:rFonts w:cs="Arial"/>
        <w:b/>
      </w:rPr>
      <w:tab/>
      <w:t>BASIC MATERIALS &amp; METHODS</w:t>
    </w:r>
    <w:r w:rsidR="00DE0588" w:rsidRPr="009C61CC">
      <w:rPr>
        <w:rFonts w:cs="Arial"/>
      </w:rPr>
      <w:tab/>
    </w:r>
  </w:p>
  <w:p w14:paraId="7EF01AF3" w14:textId="77777777" w:rsidR="00DE0588" w:rsidRPr="009C61CC" w:rsidRDefault="00DE0588" w:rsidP="00882029">
    <w:pPr>
      <w:pBdr>
        <w:top w:val="single" w:sz="4" w:space="1" w:color="auto"/>
      </w:pBdr>
      <w:tabs>
        <w:tab w:val="center" w:pos="5175"/>
        <w:tab w:val="right" w:pos="10350"/>
      </w:tabs>
      <w:spacing w:after="0"/>
      <w:rPr>
        <w:rFonts w:cs="Arial"/>
      </w:rPr>
    </w:pPr>
    <w:r w:rsidRPr="009C61CC">
      <w:rPr>
        <w:rFonts w:cs="Arial"/>
      </w:rPr>
      <w:t xml:space="preserve">Page </w:t>
    </w:r>
    <w:r w:rsidRPr="009C61CC">
      <w:rPr>
        <w:rFonts w:cs="Arial"/>
      </w:rPr>
      <w:fldChar w:fldCharType="begin"/>
    </w:r>
    <w:r w:rsidRPr="009C61CC">
      <w:rPr>
        <w:rFonts w:cs="Arial"/>
      </w:rPr>
      <w:instrText xml:space="preserve">PAGE </w:instrText>
    </w:r>
    <w:r w:rsidRPr="009C61CC">
      <w:rPr>
        <w:rFonts w:cs="Arial"/>
      </w:rPr>
      <w:fldChar w:fldCharType="separate"/>
    </w:r>
    <w:r w:rsidR="00E52B25">
      <w:rPr>
        <w:rFonts w:cs="Arial"/>
        <w:noProof/>
      </w:rPr>
      <w:t>4</w:t>
    </w:r>
    <w:r w:rsidRPr="009C61CC">
      <w:rPr>
        <w:rFonts w:cs="Arial"/>
      </w:rPr>
      <w:fldChar w:fldCharType="end"/>
    </w:r>
    <w:r w:rsidRPr="009C61CC">
      <w:rPr>
        <w:rStyle w:val="PageNumber"/>
        <w:rFonts w:cs="Arial"/>
        <w:caps/>
        <w:sz w:val="22"/>
      </w:rPr>
      <w:tab/>
    </w:r>
    <w:r>
      <w:rPr>
        <w:rStyle w:val="PageNumber"/>
        <w:rFonts w:cs="Arial"/>
        <w:caps/>
        <w:sz w:val="22"/>
      </w:rPr>
      <w:t xml:space="preserve">                                                                                                        </w:t>
    </w:r>
    <w:r w:rsidR="008D65B6">
      <w:rPr>
        <w:rStyle w:val="PageNumber"/>
        <w:rFonts w:cs="Arial"/>
        <w:caps/>
        <w:sz w:val="22"/>
      </w:rPr>
      <w:t xml:space="preserve"> </w:t>
    </w:r>
    <w:r>
      <w:rPr>
        <w:rStyle w:val="PageNumber"/>
        <w:rFonts w:cs="Arial"/>
        <w:caps/>
        <w:sz w:val="22"/>
      </w:rPr>
      <w:t xml:space="preserve">            </w:t>
    </w:r>
    <w:r w:rsidRPr="009C61CC">
      <w:rPr>
        <w:rFonts w:cs="Arial"/>
      </w:rPr>
      <w:t xml:space="preserve">DATE:  </w:t>
    </w:r>
    <w:r w:rsidRPr="009C61CC">
      <w:rPr>
        <w:rFonts w:cs="Arial"/>
        <w:highlight w:val="yellow"/>
      </w:rPr>
      <w:t>[Insert Date, (e.g. Jan., 2000)]</w:t>
    </w:r>
    <w:r w:rsidRPr="009C61CC">
      <w:rPr>
        <w:rFonts w:cs="Arial"/>
      </w:rPr>
      <w:tab/>
    </w:r>
  </w:p>
  <w:p w14:paraId="5C46CFBE" w14:textId="77777777" w:rsidR="00DE0588" w:rsidRPr="009C61CC" w:rsidRDefault="00DE0588" w:rsidP="005B6936">
    <w:pPr>
      <w:pStyle w:val="Header"/>
      <w:pBdr>
        <w:bottom w:val="single" w:sz="6" w:space="0" w:color="auto"/>
      </w:pBdr>
      <w:rPr>
        <w:rFonts w:ascii="Calibri" w:hAnsi="Calibr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406E8" w14:textId="77777777" w:rsidR="00DE0588" w:rsidRPr="009C61CC" w:rsidRDefault="00DE0588" w:rsidP="00656FF4">
    <w:pPr>
      <w:pBdr>
        <w:top w:val="single" w:sz="4" w:space="1" w:color="auto"/>
      </w:pBdr>
      <w:tabs>
        <w:tab w:val="right" w:pos="9810"/>
      </w:tabs>
      <w:spacing w:after="0"/>
      <w:rPr>
        <w:rFonts w:cs="Arial"/>
      </w:rPr>
    </w:pPr>
    <w:r w:rsidRPr="009C61CC">
      <w:rPr>
        <w:rFonts w:cs="Arial"/>
      </w:rPr>
      <w:t>CONTRACT NO</w:t>
    </w:r>
    <w:r w:rsidRPr="005D2899">
      <w:rPr>
        <w:rFonts w:cs="Arial"/>
      </w:rPr>
      <w:t xml:space="preserve">. </w:t>
    </w:r>
    <w:r w:rsidRPr="009C61CC">
      <w:rPr>
        <w:rFonts w:cs="Arial"/>
        <w:highlight w:val="yellow"/>
      </w:rPr>
      <w:t xml:space="preserve">[Insert </w:t>
    </w:r>
    <w:r>
      <w:rPr>
        <w:rFonts w:cs="Arial"/>
        <w:highlight w:val="yellow"/>
      </w:rPr>
      <w:t>Contract</w:t>
    </w:r>
    <w:r w:rsidRPr="009C61CC">
      <w:rPr>
        <w:rFonts w:cs="Arial"/>
        <w:highlight w:val="yellow"/>
      </w:rPr>
      <w:t xml:space="preserve"> Number]</w:t>
    </w:r>
    <w:r w:rsidRPr="009C61CC">
      <w:rPr>
        <w:rFonts w:cs="Arial"/>
      </w:rPr>
      <w:tab/>
      <w:t>Section 16050</w:t>
    </w:r>
  </w:p>
  <w:p w14:paraId="3AC9C96C" w14:textId="77777777" w:rsidR="00DE0588" w:rsidRPr="009C61CC" w:rsidRDefault="00DE0588" w:rsidP="00882029">
    <w:pPr>
      <w:pBdr>
        <w:top w:val="single" w:sz="4" w:space="1" w:color="auto"/>
      </w:pBdr>
      <w:tabs>
        <w:tab w:val="left" w:pos="-1440"/>
        <w:tab w:val="left" w:pos="-720"/>
        <w:tab w:val="left" w:pos="0"/>
        <w:tab w:val="center" w:pos="5220"/>
      </w:tabs>
      <w:spacing w:after="0"/>
      <w:rPr>
        <w:rFonts w:cs="Arial"/>
      </w:rPr>
    </w:pPr>
    <w:r w:rsidRPr="009C61CC">
      <w:rPr>
        <w:rFonts w:cs="Arial"/>
        <w:b/>
      </w:rPr>
      <w:tab/>
      <w:t>BASIC MATERIALS</w:t>
    </w:r>
    <w:r w:rsidR="005D2899">
      <w:rPr>
        <w:rFonts w:cs="Arial"/>
        <w:b/>
      </w:rPr>
      <w:t xml:space="preserve"> AND</w:t>
    </w:r>
    <w:r w:rsidRPr="009C61CC">
      <w:rPr>
        <w:rFonts w:cs="Arial"/>
        <w:b/>
      </w:rPr>
      <w:t xml:space="preserve"> METHODS</w:t>
    </w:r>
    <w:r w:rsidRPr="009C61CC">
      <w:rPr>
        <w:rFonts w:cs="Arial"/>
      </w:rPr>
      <w:tab/>
    </w:r>
    <w:r w:rsidRPr="009C61CC">
      <w:rPr>
        <w:rFonts w:cs="Arial"/>
      </w:rPr>
      <w:tab/>
    </w:r>
    <w:r w:rsidRPr="009C61CC">
      <w:rPr>
        <w:rFonts w:cs="Arial"/>
      </w:rPr>
      <w:tab/>
    </w:r>
    <w:r>
      <w:rPr>
        <w:rFonts w:cs="Arial"/>
      </w:rPr>
      <w:t xml:space="preserve">   </w:t>
    </w:r>
    <w:r w:rsidR="00BA18D5" w:rsidRPr="009C61CC">
      <w:rPr>
        <w:rFonts w:cs="Arial"/>
      </w:rPr>
      <w:t>201</w:t>
    </w:r>
    <w:r w:rsidR="00D555D5">
      <w:rPr>
        <w:rFonts w:cs="Arial"/>
      </w:rPr>
      <w:t>7</w:t>
    </w:r>
    <w:r w:rsidRPr="009C61CC">
      <w:rPr>
        <w:rFonts w:cs="Arial"/>
      </w:rPr>
      <w:t>-</w:t>
    </w:r>
    <w:r w:rsidR="00BA18D5" w:rsidRPr="009C61CC">
      <w:rPr>
        <w:rFonts w:cs="Arial"/>
      </w:rPr>
      <w:t>0</w:t>
    </w:r>
    <w:r w:rsidR="00D555D5">
      <w:rPr>
        <w:rFonts w:cs="Arial"/>
      </w:rPr>
      <w:t>2</w:t>
    </w:r>
    <w:r w:rsidRPr="009C61CC">
      <w:rPr>
        <w:rFonts w:cs="Arial"/>
      </w:rPr>
      <w:t>-</w:t>
    </w:r>
    <w:r w:rsidR="00D555D5">
      <w:rPr>
        <w:rFonts w:cs="Arial"/>
      </w:rPr>
      <w:t>1</w:t>
    </w:r>
    <w:r w:rsidR="00BA18D5">
      <w:rPr>
        <w:rFonts w:cs="Arial"/>
      </w:rPr>
      <w:t>0</w:t>
    </w:r>
  </w:p>
  <w:p w14:paraId="6A411796" w14:textId="77777777" w:rsidR="00DE0588" w:rsidRPr="009C61CC" w:rsidRDefault="00DE0588" w:rsidP="00882029">
    <w:pPr>
      <w:pBdr>
        <w:top w:val="single" w:sz="4" w:space="1" w:color="auto"/>
      </w:pBdr>
      <w:tabs>
        <w:tab w:val="center" w:pos="5175"/>
      </w:tabs>
      <w:spacing w:after="0"/>
      <w:rPr>
        <w:rFonts w:cs="Arial"/>
      </w:rPr>
    </w:pPr>
    <w:r w:rsidRPr="009C61CC">
      <w:rPr>
        <w:rFonts w:cs="Arial"/>
      </w:rPr>
      <w:t xml:space="preserve">DATE:  </w:t>
    </w:r>
    <w:r w:rsidRPr="009C61CC">
      <w:rPr>
        <w:rFonts w:cs="Arial"/>
        <w:highlight w:val="yellow"/>
      </w:rPr>
      <w:t>[Insert Date (e.g. Jan., 2000)]</w:t>
    </w:r>
    <w:r w:rsidRPr="009C61CC">
      <w:rPr>
        <w:rFonts w:cs="Arial"/>
      </w:rPr>
      <w:tab/>
    </w:r>
    <w:r w:rsidRPr="009C61CC">
      <w:rPr>
        <w:rFonts w:cs="Arial"/>
      </w:rPr>
      <w:tab/>
    </w:r>
    <w:r w:rsidRPr="009C61CC">
      <w:rPr>
        <w:rFonts w:cs="Arial"/>
      </w:rPr>
      <w:tab/>
    </w:r>
    <w:r w:rsidRPr="009C61CC">
      <w:rPr>
        <w:rFonts w:cs="Arial"/>
      </w:rPr>
      <w:tab/>
    </w:r>
    <w:r w:rsidRPr="009C61CC">
      <w:rPr>
        <w:rFonts w:cs="Arial"/>
      </w:rPr>
      <w:tab/>
      <w:t xml:space="preserve">     </w:t>
    </w:r>
    <w:r>
      <w:rPr>
        <w:rFonts w:cs="Arial"/>
      </w:rPr>
      <w:t xml:space="preserve">      </w:t>
    </w:r>
    <w:r w:rsidRPr="009C61CC">
      <w:rPr>
        <w:rFonts w:cs="Arial"/>
      </w:rPr>
      <w:t xml:space="preserve">    </w:t>
    </w:r>
    <w:r>
      <w:rPr>
        <w:rFonts w:cs="Arial"/>
      </w:rPr>
      <w:t xml:space="preserve">        </w:t>
    </w:r>
    <w:r w:rsidRPr="009C61CC">
      <w:rPr>
        <w:rFonts w:cs="Arial"/>
      </w:rPr>
      <w:t xml:space="preserve"> Page </w:t>
    </w:r>
    <w:r w:rsidRPr="009C61CC">
      <w:rPr>
        <w:rFonts w:cs="Arial"/>
      </w:rPr>
      <w:fldChar w:fldCharType="begin"/>
    </w:r>
    <w:r w:rsidRPr="009C61CC">
      <w:rPr>
        <w:rFonts w:cs="Arial"/>
      </w:rPr>
      <w:instrText xml:space="preserve">PAGE </w:instrText>
    </w:r>
    <w:r w:rsidRPr="009C61CC">
      <w:rPr>
        <w:rFonts w:cs="Arial"/>
      </w:rPr>
      <w:fldChar w:fldCharType="separate"/>
    </w:r>
    <w:r w:rsidR="00E52B25">
      <w:rPr>
        <w:rFonts w:cs="Arial"/>
        <w:noProof/>
      </w:rPr>
      <w:t>5</w:t>
    </w:r>
    <w:r w:rsidRPr="009C61CC">
      <w:rPr>
        <w:rFonts w:cs="Arial"/>
      </w:rPr>
      <w:fldChar w:fldCharType="end"/>
    </w:r>
    <w:r w:rsidRPr="009C61CC">
      <w:rPr>
        <w:rFonts w:cs="Arial"/>
      </w:rPr>
      <w:t xml:space="preserve"> </w:t>
    </w:r>
  </w:p>
  <w:p w14:paraId="5E32D026" w14:textId="77777777" w:rsidR="00DE0588" w:rsidRPr="009C61CC" w:rsidRDefault="00DE0588">
    <w:pPr>
      <w:pStyle w:val="Header"/>
      <w:spacing w:after="240"/>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623B9" w14:textId="77777777" w:rsidR="00DE0588" w:rsidRDefault="00DE0588">
    <w:pPr>
      <w:pBdr>
        <w:top w:val="single" w:sz="4" w:space="1" w:color="auto"/>
      </w:pBdr>
      <w:tabs>
        <w:tab w:val="right" w:pos="10350"/>
      </w:tabs>
      <w:rPr>
        <w:rFonts w:ascii="Arial" w:hAnsi="Arial" w:cs="Arial"/>
      </w:rPr>
    </w:pPr>
    <w:r>
      <w:rPr>
        <w:rFonts w:ascii="Arial" w:hAnsi="Arial" w:cs="Arial"/>
      </w:rPr>
      <w:t>CONTRACT NO</w:t>
    </w:r>
    <w:r w:rsidRPr="00F95EAA">
      <w:rPr>
        <w:rFonts w:ascii="Arial" w:hAnsi="Arial" w:cs="Arial"/>
        <w:highlight w:val="lightGray"/>
      </w:rPr>
      <w:t>.... [Insert Region Number]</w:t>
    </w:r>
    <w:r>
      <w:rPr>
        <w:rFonts w:ascii="Arial" w:hAnsi="Arial" w:cs="Arial"/>
      </w:rPr>
      <w:tab/>
      <w:t>Section 16050</w:t>
    </w:r>
  </w:p>
  <w:p w14:paraId="69C54912" w14:textId="77777777" w:rsidR="00DE0588" w:rsidRDefault="00DE0588">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BASIC MATERIALS &amp; METHODS</w:t>
    </w:r>
    <w:r>
      <w:rPr>
        <w:rFonts w:ascii="Arial" w:hAnsi="Arial" w:cs="Arial"/>
      </w:rPr>
      <w:tab/>
      <w:t>2013-06-18</w:t>
    </w:r>
  </w:p>
  <w:p w14:paraId="509121B6" w14:textId="77777777" w:rsidR="00DE0588" w:rsidRDefault="00DE0588">
    <w:pPr>
      <w:pBdr>
        <w:top w:val="single" w:sz="4" w:space="1" w:color="auto"/>
      </w:pBdr>
      <w:tabs>
        <w:tab w:val="center" w:pos="5175"/>
        <w:tab w:val="right" w:pos="10350"/>
      </w:tabs>
      <w:rPr>
        <w:rFonts w:ascii="Arial" w:hAnsi="Arial" w:cs="Arial"/>
      </w:rPr>
    </w:pPr>
    <w:r>
      <w:rPr>
        <w:rFonts w:ascii="Arial" w:hAnsi="Arial" w:cs="Arial"/>
      </w:rPr>
      <w:t xml:space="preserve">DATE:  </w:t>
    </w:r>
    <w:r w:rsidRPr="00F95EAA">
      <w:rPr>
        <w:rFonts w:ascii="Arial" w:hAnsi="Arial" w:cs="Arial"/>
        <w:highlight w:val="lightGray"/>
      </w:rPr>
      <w:t>[Insert Date, (e.g. Jan., 2000)]</w:t>
    </w:r>
    <w:r>
      <w:rPr>
        <w:rFonts w:ascii="Arial" w:hAnsi="Arial" w:cs="Arial"/>
      </w:rPr>
      <w:tab/>
    </w:r>
    <w:r>
      <w:rPr>
        <w:rFonts w:ascii="Arial" w:hAnsi="Arial" w:cs="Arial"/>
      </w:rPr>
      <w:tab/>
      <w:t xml:space="preserve">Page </w:t>
    </w:r>
    <w:r>
      <w:rPr>
        <w:rFonts w:ascii="Arial" w:hAnsi="Arial" w:cs="Arial"/>
      </w:rPr>
      <w:fldChar w:fldCharType="begin"/>
    </w:r>
    <w:r>
      <w:rPr>
        <w:rFonts w:ascii="Arial" w:hAnsi="Arial" w:cs="Arial"/>
      </w:rPr>
      <w:instrText xml:space="preserve">PAGE </w:instrText>
    </w:r>
    <w:r>
      <w:rPr>
        <w:rFonts w:ascii="Arial" w:hAnsi="Arial" w:cs="Arial"/>
      </w:rPr>
      <w:fldChar w:fldCharType="separate"/>
    </w:r>
    <w:r>
      <w:rPr>
        <w:rFonts w:ascii="Arial" w:hAnsi="Arial" w:cs="Arial"/>
        <w:noProof/>
      </w:rPr>
      <w:t>1</w:t>
    </w:r>
    <w:r>
      <w:rPr>
        <w:rFonts w:ascii="Arial" w:hAnsi="Arial" w:cs="Arial"/>
      </w:rPr>
      <w:fldChar w:fldCharType="end"/>
    </w:r>
    <w:r>
      <w:rPr>
        <w:rFonts w:ascii="Arial" w:hAnsi="Arial" w:cs="Arial"/>
      </w:rPr>
      <w:t xml:space="preserve"> of </w:t>
    </w:r>
    <w:r>
      <w:rPr>
        <w:rStyle w:val="PageNumber"/>
        <w:rFonts w:ascii="Arial" w:hAnsi="Arial" w:cs="Arial"/>
        <w:caps/>
        <w:sz w:val="22"/>
      </w:rPr>
      <w:fldChar w:fldCharType="begin"/>
    </w:r>
    <w:r>
      <w:rPr>
        <w:rStyle w:val="PageNumber"/>
        <w:rFonts w:ascii="Arial" w:hAnsi="Arial" w:cs="Arial"/>
        <w:caps/>
        <w:sz w:val="22"/>
      </w:rPr>
      <w:instrText xml:space="preserve"> NUMPAGES </w:instrText>
    </w:r>
    <w:r>
      <w:rPr>
        <w:rStyle w:val="PageNumber"/>
        <w:rFonts w:ascii="Arial" w:hAnsi="Arial" w:cs="Arial"/>
        <w:caps/>
        <w:sz w:val="22"/>
      </w:rPr>
      <w:fldChar w:fldCharType="separate"/>
    </w:r>
    <w:r w:rsidR="00195851">
      <w:rPr>
        <w:rStyle w:val="PageNumber"/>
        <w:rFonts w:ascii="Arial" w:hAnsi="Arial" w:cs="Arial"/>
        <w:caps/>
        <w:noProof/>
        <w:sz w:val="22"/>
      </w:rPr>
      <w:t>11</w:t>
    </w:r>
    <w:r>
      <w:rPr>
        <w:rStyle w:val="PageNumber"/>
        <w:rFonts w:ascii="Arial" w:hAnsi="Arial" w:cs="Arial"/>
        <w:caps/>
        <w:sz w:val="22"/>
      </w:rPr>
      <w:fldChar w:fldCharType="end"/>
    </w:r>
  </w:p>
  <w:p w14:paraId="6AC72BB7" w14:textId="77777777" w:rsidR="00DE0588" w:rsidRDefault="00DE0588">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027C4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D034CBD"/>
    <w:multiLevelType w:val="multilevel"/>
    <w:tmpl w:val="C25E3F06"/>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720"/>
        </w:tabs>
        <w:ind w:left="720" w:firstLine="504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D974DD3"/>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4493CC0"/>
    <w:multiLevelType w:val="multilevel"/>
    <w:tmpl w:val="B5F042B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0407D28"/>
    <w:multiLevelType w:val="multilevel"/>
    <w:tmpl w:val="E3E0C660"/>
    <w:lvl w:ilvl="0">
      <w:start w:val="1"/>
      <w:numFmt w:val="decimal"/>
      <w:pStyle w:val="Heading1"/>
      <w:lvlText w:val="PART %1."/>
      <w:lvlJc w:val="left"/>
      <w:pPr>
        <w:tabs>
          <w:tab w:val="num" w:pos="432"/>
        </w:tabs>
        <w:ind w:left="432" w:hanging="432"/>
      </w:pPr>
      <w:rPr>
        <w:rFonts w:ascii="Calibri" w:hAnsi="Calibri" w:hint="default"/>
        <w:b w:val="0"/>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2160"/>
        </w:tabs>
        <w:ind w:left="-2160" w:firstLine="2880"/>
      </w:pPr>
      <w:rPr>
        <w:rFonts w:ascii="Calibri" w:hAnsi="Calibri" w:hint="default"/>
        <w:color w:val="000000"/>
        <w:sz w:val="22"/>
      </w:rPr>
    </w:lvl>
    <w:lvl w:ilvl="3">
      <w:start w:val="1"/>
      <w:numFmt w:val="decimal"/>
      <w:pStyle w:val="Heading4"/>
      <w:lvlText w:val=".%4"/>
      <w:lvlJc w:val="left"/>
      <w:pPr>
        <w:tabs>
          <w:tab w:val="num" w:pos="774"/>
        </w:tabs>
        <w:ind w:left="774" w:firstLine="3456"/>
      </w:pPr>
      <w:rPr>
        <w:rFonts w:hint="default"/>
      </w:rPr>
    </w:lvl>
    <w:lvl w:ilvl="4">
      <w:start w:val="1"/>
      <w:numFmt w:val="decimal"/>
      <w:pStyle w:val="Heading5"/>
      <w:lvlText w:val=".%5"/>
      <w:lvlJc w:val="left"/>
      <w:pPr>
        <w:tabs>
          <w:tab w:val="num" w:pos="1080"/>
        </w:tabs>
        <w:ind w:left="108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6202E69"/>
    <w:multiLevelType w:val="multilevel"/>
    <w:tmpl w:val="EFA055F6"/>
    <w:lvl w:ilvl="0">
      <w:start w:val="1"/>
      <w:numFmt w:val="none"/>
      <w:lvlText w:val="2.2"/>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645044925">
    <w:abstractNumId w:val="0"/>
  </w:num>
  <w:num w:numId="2" w16cid:durableId="2058044533">
    <w:abstractNumId w:val="0"/>
  </w:num>
  <w:num w:numId="3" w16cid:durableId="2120640414">
    <w:abstractNumId w:val="9"/>
  </w:num>
  <w:num w:numId="4" w16cid:durableId="2020154062">
    <w:abstractNumId w:val="6"/>
  </w:num>
  <w:num w:numId="5" w16cid:durableId="260723729">
    <w:abstractNumId w:val="10"/>
  </w:num>
  <w:num w:numId="6" w16cid:durableId="1290866070">
    <w:abstractNumId w:val="4"/>
  </w:num>
  <w:num w:numId="7" w16cid:durableId="1467969208">
    <w:abstractNumId w:val="8"/>
  </w:num>
  <w:num w:numId="8" w16cid:durableId="1534072848">
    <w:abstractNumId w:val="2"/>
  </w:num>
  <w:num w:numId="9" w16cid:durableId="1440828818">
    <w:abstractNumId w:val="12"/>
  </w:num>
  <w:num w:numId="10" w16cid:durableId="225385153">
    <w:abstractNumId w:val="7"/>
  </w:num>
  <w:num w:numId="11" w16cid:durableId="656423908">
    <w:abstractNumId w:val="3"/>
  </w:num>
  <w:num w:numId="12" w16cid:durableId="1548451364">
    <w:abstractNumId w:val="1"/>
  </w:num>
  <w:num w:numId="13" w16cid:durableId="21489300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38259380">
    <w:abstractNumId w:val="9"/>
  </w:num>
  <w:num w:numId="15" w16cid:durableId="254940771">
    <w:abstractNumId w:val="9"/>
  </w:num>
  <w:num w:numId="16" w16cid:durableId="2033218279">
    <w:abstractNumId w:val="9"/>
  </w:num>
  <w:num w:numId="17" w16cid:durableId="1647083272">
    <w:abstractNumId w:val="9"/>
  </w:num>
  <w:num w:numId="18" w16cid:durableId="558202732">
    <w:abstractNumId w:val="9"/>
  </w:num>
  <w:num w:numId="19" w16cid:durableId="583607159">
    <w:abstractNumId w:val="9"/>
  </w:num>
  <w:num w:numId="20" w16cid:durableId="1182818364">
    <w:abstractNumId w:val="5"/>
  </w:num>
  <w:num w:numId="21" w16cid:durableId="6862535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975225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oNotTrackFormatting/>
  <w:defaultTabStop w:val="720"/>
  <w:evenAndOddHeader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C90640"/>
    <w:rsid w:val="000017CD"/>
    <w:rsid w:val="00006E5F"/>
    <w:rsid w:val="0001309B"/>
    <w:rsid w:val="0001612A"/>
    <w:rsid w:val="000161EA"/>
    <w:rsid w:val="000271F4"/>
    <w:rsid w:val="000309A8"/>
    <w:rsid w:val="00051AAD"/>
    <w:rsid w:val="00057D84"/>
    <w:rsid w:val="000622C8"/>
    <w:rsid w:val="00076EB4"/>
    <w:rsid w:val="0008207D"/>
    <w:rsid w:val="00082D6A"/>
    <w:rsid w:val="000854CE"/>
    <w:rsid w:val="000868D9"/>
    <w:rsid w:val="00091610"/>
    <w:rsid w:val="00095A85"/>
    <w:rsid w:val="00097156"/>
    <w:rsid w:val="000A0014"/>
    <w:rsid w:val="000E337B"/>
    <w:rsid w:val="000E3AD4"/>
    <w:rsid w:val="000F23CE"/>
    <w:rsid w:val="0012635D"/>
    <w:rsid w:val="00126772"/>
    <w:rsid w:val="00133538"/>
    <w:rsid w:val="00154AA9"/>
    <w:rsid w:val="00162DE3"/>
    <w:rsid w:val="00163DFA"/>
    <w:rsid w:val="00164916"/>
    <w:rsid w:val="001702F9"/>
    <w:rsid w:val="00172AD6"/>
    <w:rsid w:val="0017515B"/>
    <w:rsid w:val="00185293"/>
    <w:rsid w:val="00195851"/>
    <w:rsid w:val="001A1710"/>
    <w:rsid w:val="001B0BCB"/>
    <w:rsid w:val="001B77A4"/>
    <w:rsid w:val="001C5756"/>
    <w:rsid w:val="001D180A"/>
    <w:rsid w:val="001D5CF1"/>
    <w:rsid w:val="001D5DEC"/>
    <w:rsid w:val="001F527C"/>
    <w:rsid w:val="00204163"/>
    <w:rsid w:val="0021591D"/>
    <w:rsid w:val="0021726E"/>
    <w:rsid w:val="0022520F"/>
    <w:rsid w:val="00234DE6"/>
    <w:rsid w:val="00242417"/>
    <w:rsid w:val="00286209"/>
    <w:rsid w:val="00293BDA"/>
    <w:rsid w:val="00295B4D"/>
    <w:rsid w:val="002B3B92"/>
    <w:rsid w:val="002B56B0"/>
    <w:rsid w:val="002C3D00"/>
    <w:rsid w:val="002C69E7"/>
    <w:rsid w:val="002E31EC"/>
    <w:rsid w:val="002F0B7B"/>
    <w:rsid w:val="002F6A4B"/>
    <w:rsid w:val="002F6FCB"/>
    <w:rsid w:val="003025CE"/>
    <w:rsid w:val="00302BFE"/>
    <w:rsid w:val="0030636F"/>
    <w:rsid w:val="00323010"/>
    <w:rsid w:val="00331FFD"/>
    <w:rsid w:val="003357AA"/>
    <w:rsid w:val="00347603"/>
    <w:rsid w:val="003773E0"/>
    <w:rsid w:val="00381CCB"/>
    <w:rsid w:val="00382FA3"/>
    <w:rsid w:val="00386547"/>
    <w:rsid w:val="00390626"/>
    <w:rsid w:val="00393CB7"/>
    <w:rsid w:val="003A2F40"/>
    <w:rsid w:val="003A60EB"/>
    <w:rsid w:val="003B01A5"/>
    <w:rsid w:val="003B1BA5"/>
    <w:rsid w:val="003C3604"/>
    <w:rsid w:val="003D2FB9"/>
    <w:rsid w:val="003E180C"/>
    <w:rsid w:val="003E714C"/>
    <w:rsid w:val="00403581"/>
    <w:rsid w:val="004051F9"/>
    <w:rsid w:val="00405993"/>
    <w:rsid w:val="00407B72"/>
    <w:rsid w:val="004221BA"/>
    <w:rsid w:val="004246A8"/>
    <w:rsid w:val="004312FE"/>
    <w:rsid w:val="00433AB8"/>
    <w:rsid w:val="00437052"/>
    <w:rsid w:val="00444906"/>
    <w:rsid w:val="004475FA"/>
    <w:rsid w:val="00447725"/>
    <w:rsid w:val="00452C37"/>
    <w:rsid w:val="0045344D"/>
    <w:rsid w:val="004564CA"/>
    <w:rsid w:val="00464173"/>
    <w:rsid w:val="00465AE8"/>
    <w:rsid w:val="00476125"/>
    <w:rsid w:val="004816AB"/>
    <w:rsid w:val="004A031F"/>
    <w:rsid w:val="004A30BF"/>
    <w:rsid w:val="004B2F2D"/>
    <w:rsid w:val="004B3918"/>
    <w:rsid w:val="004D2455"/>
    <w:rsid w:val="004E12C5"/>
    <w:rsid w:val="004E20A5"/>
    <w:rsid w:val="00510DB6"/>
    <w:rsid w:val="005308D5"/>
    <w:rsid w:val="00534838"/>
    <w:rsid w:val="005371D0"/>
    <w:rsid w:val="00537A38"/>
    <w:rsid w:val="00541BA2"/>
    <w:rsid w:val="00560816"/>
    <w:rsid w:val="00560A1B"/>
    <w:rsid w:val="005650FD"/>
    <w:rsid w:val="00572AAF"/>
    <w:rsid w:val="005748B0"/>
    <w:rsid w:val="005821F7"/>
    <w:rsid w:val="0059502A"/>
    <w:rsid w:val="005A1CD1"/>
    <w:rsid w:val="005B2C37"/>
    <w:rsid w:val="005B6936"/>
    <w:rsid w:val="005C0582"/>
    <w:rsid w:val="005C40A8"/>
    <w:rsid w:val="005C711D"/>
    <w:rsid w:val="005D0F2F"/>
    <w:rsid w:val="005D2899"/>
    <w:rsid w:val="005D4820"/>
    <w:rsid w:val="005D780A"/>
    <w:rsid w:val="005E18FF"/>
    <w:rsid w:val="005E2BD8"/>
    <w:rsid w:val="005F0877"/>
    <w:rsid w:val="005F2147"/>
    <w:rsid w:val="005F6B4F"/>
    <w:rsid w:val="0060175C"/>
    <w:rsid w:val="00604447"/>
    <w:rsid w:val="00616B06"/>
    <w:rsid w:val="00626449"/>
    <w:rsid w:val="0063341D"/>
    <w:rsid w:val="006369C9"/>
    <w:rsid w:val="00637A7F"/>
    <w:rsid w:val="0065413A"/>
    <w:rsid w:val="0065456B"/>
    <w:rsid w:val="00654F9A"/>
    <w:rsid w:val="00656FF4"/>
    <w:rsid w:val="00660128"/>
    <w:rsid w:val="006755EA"/>
    <w:rsid w:val="00682889"/>
    <w:rsid w:val="00693871"/>
    <w:rsid w:val="006A4EE6"/>
    <w:rsid w:val="006B1FE7"/>
    <w:rsid w:val="006B7235"/>
    <w:rsid w:val="006D2CDC"/>
    <w:rsid w:val="006D4C55"/>
    <w:rsid w:val="006D7230"/>
    <w:rsid w:val="006E482D"/>
    <w:rsid w:val="00700284"/>
    <w:rsid w:val="0072365F"/>
    <w:rsid w:val="00724082"/>
    <w:rsid w:val="007257D1"/>
    <w:rsid w:val="00727E74"/>
    <w:rsid w:val="0073003F"/>
    <w:rsid w:val="00733DF6"/>
    <w:rsid w:val="007453C2"/>
    <w:rsid w:val="00746EA8"/>
    <w:rsid w:val="007500AD"/>
    <w:rsid w:val="0075325F"/>
    <w:rsid w:val="00760637"/>
    <w:rsid w:val="00771823"/>
    <w:rsid w:val="007758AA"/>
    <w:rsid w:val="00780F5B"/>
    <w:rsid w:val="007810D1"/>
    <w:rsid w:val="007B2B91"/>
    <w:rsid w:val="007B5539"/>
    <w:rsid w:val="007B5E30"/>
    <w:rsid w:val="007C0AD7"/>
    <w:rsid w:val="007C706C"/>
    <w:rsid w:val="007E1BEA"/>
    <w:rsid w:val="007E7BEC"/>
    <w:rsid w:val="00810ECD"/>
    <w:rsid w:val="00811A68"/>
    <w:rsid w:val="00853B66"/>
    <w:rsid w:val="0086421D"/>
    <w:rsid w:val="008721F6"/>
    <w:rsid w:val="00882029"/>
    <w:rsid w:val="0088226D"/>
    <w:rsid w:val="008B066B"/>
    <w:rsid w:val="008B2F42"/>
    <w:rsid w:val="008C1A72"/>
    <w:rsid w:val="008D65B6"/>
    <w:rsid w:val="008E2339"/>
    <w:rsid w:val="009019C9"/>
    <w:rsid w:val="0090301D"/>
    <w:rsid w:val="00904C74"/>
    <w:rsid w:val="0091666D"/>
    <w:rsid w:val="009239A5"/>
    <w:rsid w:val="009262E2"/>
    <w:rsid w:val="00927D19"/>
    <w:rsid w:val="0093134C"/>
    <w:rsid w:val="009424C9"/>
    <w:rsid w:val="009652E9"/>
    <w:rsid w:val="00973450"/>
    <w:rsid w:val="0098657C"/>
    <w:rsid w:val="009A4C32"/>
    <w:rsid w:val="009B2CCC"/>
    <w:rsid w:val="009C61CC"/>
    <w:rsid w:val="009D2B99"/>
    <w:rsid w:val="009E286D"/>
    <w:rsid w:val="009E747C"/>
    <w:rsid w:val="009F344B"/>
    <w:rsid w:val="009F4EC6"/>
    <w:rsid w:val="00A03477"/>
    <w:rsid w:val="00A0610C"/>
    <w:rsid w:val="00A12B7C"/>
    <w:rsid w:val="00A147FE"/>
    <w:rsid w:val="00A2169E"/>
    <w:rsid w:val="00A27E59"/>
    <w:rsid w:val="00A36D81"/>
    <w:rsid w:val="00A42B83"/>
    <w:rsid w:val="00A5231B"/>
    <w:rsid w:val="00A55111"/>
    <w:rsid w:val="00A55515"/>
    <w:rsid w:val="00A757FA"/>
    <w:rsid w:val="00A817EE"/>
    <w:rsid w:val="00A81D1E"/>
    <w:rsid w:val="00A85307"/>
    <w:rsid w:val="00A95DA5"/>
    <w:rsid w:val="00AB1E12"/>
    <w:rsid w:val="00AC6B69"/>
    <w:rsid w:val="00AD306B"/>
    <w:rsid w:val="00AE0927"/>
    <w:rsid w:val="00AF0892"/>
    <w:rsid w:val="00AF0F4D"/>
    <w:rsid w:val="00AF3FA7"/>
    <w:rsid w:val="00B0182A"/>
    <w:rsid w:val="00B03F1A"/>
    <w:rsid w:val="00B127C4"/>
    <w:rsid w:val="00B169A4"/>
    <w:rsid w:val="00B21D7B"/>
    <w:rsid w:val="00B27895"/>
    <w:rsid w:val="00B334F4"/>
    <w:rsid w:val="00B3444E"/>
    <w:rsid w:val="00B75C51"/>
    <w:rsid w:val="00B8452F"/>
    <w:rsid w:val="00B863DF"/>
    <w:rsid w:val="00B97E5A"/>
    <w:rsid w:val="00BA18D5"/>
    <w:rsid w:val="00BA53A2"/>
    <w:rsid w:val="00BB24C6"/>
    <w:rsid w:val="00BC0355"/>
    <w:rsid w:val="00BD5A39"/>
    <w:rsid w:val="00BF5BEC"/>
    <w:rsid w:val="00C00F63"/>
    <w:rsid w:val="00C02569"/>
    <w:rsid w:val="00C04102"/>
    <w:rsid w:val="00C05C56"/>
    <w:rsid w:val="00C17223"/>
    <w:rsid w:val="00C21082"/>
    <w:rsid w:val="00C2655F"/>
    <w:rsid w:val="00C311EA"/>
    <w:rsid w:val="00C44336"/>
    <w:rsid w:val="00C4436B"/>
    <w:rsid w:val="00C50043"/>
    <w:rsid w:val="00C628E8"/>
    <w:rsid w:val="00C63969"/>
    <w:rsid w:val="00C64151"/>
    <w:rsid w:val="00C76172"/>
    <w:rsid w:val="00C77971"/>
    <w:rsid w:val="00C77DDA"/>
    <w:rsid w:val="00C90640"/>
    <w:rsid w:val="00C96C62"/>
    <w:rsid w:val="00CC4510"/>
    <w:rsid w:val="00CC62D8"/>
    <w:rsid w:val="00CD70C1"/>
    <w:rsid w:val="00CE1C0F"/>
    <w:rsid w:val="00CF24AB"/>
    <w:rsid w:val="00CF712D"/>
    <w:rsid w:val="00D0417A"/>
    <w:rsid w:val="00D30CF7"/>
    <w:rsid w:val="00D4555E"/>
    <w:rsid w:val="00D555D5"/>
    <w:rsid w:val="00D56AEE"/>
    <w:rsid w:val="00D77D0E"/>
    <w:rsid w:val="00D80A16"/>
    <w:rsid w:val="00D97B23"/>
    <w:rsid w:val="00DA14F3"/>
    <w:rsid w:val="00DA68E9"/>
    <w:rsid w:val="00DA7EC6"/>
    <w:rsid w:val="00DB1769"/>
    <w:rsid w:val="00DC1DA1"/>
    <w:rsid w:val="00DD3B5A"/>
    <w:rsid w:val="00DE0588"/>
    <w:rsid w:val="00E017E1"/>
    <w:rsid w:val="00E274AD"/>
    <w:rsid w:val="00E405E2"/>
    <w:rsid w:val="00E50442"/>
    <w:rsid w:val="00E51526"/>
    <w:rsid w:val="00E52B25"/>
    <w:rsid w:val="00E52B78"/>
    <w:rsid w:val="00E53468"/>
    <w:rsid w:val="00E55609"/>
    <w:rsid w:val="00E82876"/>
    <w:rsid w:val="00E91D71"/>
    <w:rsid w:val="00E94C3B"/>
    <w:rsid w:val="00EA0AA9"/>
    <w:rsid w:val="00EB2211"/>
    <w:rsid w:val="00EB5C75"/>
    <w:rsid w:val="00EC2A7E"/>
    <w:rsid w:val="00EC52AE"/>
    <w:rsid w:val="00EC5C14"/>
    <w:rsid w:val="00EE78A6"/>
    <w:rsid w:val="00EF4ABA"/>
    <w:rsid w:val="00F0540D"/>
    <w:rsid w:val="00F45251"/>
    <w:rsid w:val="00F54A5D"/>
    <w:rsid w:val="00F576C3"/>
    <w:rsid w:val="00F6551F"/>
    <w:rsid w:val="00F763E3"/>
    <w:rsid w:val="00F95EAA"/>
    <w:rsid w:val="00FA2A11"/>
    <w:rsid w:val="00FA4584"/>
    <w:rsid w:val="00FA7C6E"/>
    <w:rsid w:val="00FC3A7A"/>
    <w:rsid w:val="00FC4C81"/>
    <w:rsid w:val="00FE47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02B88B40"/>
  <w15:chartTrackingRefBased/>
  <w15:docId w15:val="{01A1B3B3-0D0B-463C-9A13-0347423B2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9" w:uiPriority="9" w:qFormat="1"/>
    <w:lsdException w:name="caption" w:uiPriority="35" w:qFormat="1"/>
    <w:lsdException w:name="Hyperlink" w:uiPriority="99"/>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0DB6"/>
    <w:pPr>
      <w:spacing w:after="200" w:line="276" w:lineRule="auto"/>
    </w:pPr>
    <w:rPr>
      <w:sz w:val="22"/>
      <w:szCs w:val="22"/>
      <w:lang w:val="en-US" w:eastAsia="en-US"/>
    </w:rPr>
  </w:style>
  <w:style w:type="paragraph" w:styleId="Heading1">
    <w:name w:val="heading 1"/>
    <w:aliases w:val="Heading 1S,Contents - level1 Char"/>
    <w:basedOn w:val="Normal"/>
    <w:next w:val="BodyText"/>
    <w:link w:val="Heading1Char"/>
    <w:qFormat/>
    <w:rsid w:val="003357AA"/>
    <w:pPr>
      <w:keepNext/>
      <w:numPr>
        <w:numId w:val="19"/>
      </w:numPr>
      <w:tabs>
        <w:tab w:val="left" w:pos="720"/>
      </w:tabs>
      <w:spacing w:before="160" w:after="0" w:line="240" w:lineRule="auto"/>
      <w:outlineLvl w:val="0"/>
    </w:pPr>
    <w:rPr>
      <w:caps/>
      <w:u w:val="single"/>
    </w:rPr>
  </w:style>
  <w:style w:type="paragraph" w:styleId="Heading2">
    <w:name w:val="heading 2"/>
    <w:aliases w:val="Heading 2S"/>
    <w:basedOn w:val="Normal"/>
    <w:next w:val="BodyText"/>
    <w:link w:val="Heading2Char"/>
    <w:qFormat/>
    <w:rsid w:val="00882029"/>
    <w:pPr>
      <w:keepNext/>
      <w:keepLines/>
      <w:numPr>
        <w:ilvl w:val="1"/>
        <w:numId w:val="19"/>
      </w:numPr>
      <w:tabs>
        <w:tab w:val="clear" w:pos="576"/>
        <w:tab w:val="num" w:pos="720"/>
      </w:tabs>
      <w:spacing w:before="80" w:after="0" w:line="240" w:lineRule="auto"/>
      <w:ind w:left="720" w:hanging="720"/>
      <w:outlineLvl w:val="1"/>
    </w:pPr>
    <w:rPr>
      <w:rFonts w:cs="Calibri"/>
      <w:u w:val="single"/>
    </w:rPr>
  </w:style>
  <w:style w:type="paragraph" w:styleId="Heading3">
    <w:name w:val="heading 3"/>
    <w:aliases w:val="Heading 3S"/>
    <w:basedOn w:val="Normal"/>
    <w:next w:val="Heading4"/>
    <w:link w:val="Heading3Char"/>
    <w:autoRedefine/>
    <w:qFormat/>
    <w:rsid w:val="003A2F40"/>
    <w:pPr>
      <w:numPr>
        <w:ilvl w:val="2"/>
        <w:numId w:val="19"/>
      </w:numPr>
      <w:tabs>
        <w:tab w:val="left" w:pos="1440"/>
        <w:tab w:val="num" w:pos="1530"/>
      </w:tabs>
      <w:spacing w:after="0" w:line="240" w:lineRule="auto"/>
      <w:ind w:left="1440" w:hanging="720"/>
      <w:outlineLvl w:val="2"/>
      <w:pPrChange w:id="0" w:author="David Holyer" w:date="2022-04-05T07:59:00Z">
        <w:pPr>
          <w:numPr>
            <w:ilvl w:val="2"/>
            <w:numId w:val="19"/>
          </w:numPr>
          <w:tabs>
            <w:tab w:val="num" w:pos="-2160"/>
            <w:tab w:val="left" w:pos="1440"/>
            <w:tab w:val="num" w:pos="1530"/>
          </w:tabs>
          <w:ind w:left="1440" w:hanging="720"/>
          <w:outlineLvl w:val="2"/>
        </w:pPr>
      </w:pPrChange>
    </w:pPr>
    <w:rPr>
      <w:rFonts w:cs="Calibri"/>
      <w:rPrChange w:id="0" w:author="David Holyer" w:date="2022-04-05T07:59:00Z">
        <w:rPr>
          <w:rFonts w:ascii="Calibri" w:eastAsia="Calibri" w:hAnsi="Calibri" w:cs="Calibri"/>
          <w:sz w:val="22"/>
          <w:szCs w:val="22"/>
          <w:lang w:val="en-US" w:eastAsia="en-US" w:bidi="ar-SA"/>
        </w:rPr>
      </w:rPrChange>
    </w:rPr>
  </w:style>
  <w:style w:type="paragraph" w:styleId="Heading4">
    <w:name w:val="heading 4"/>
    <w:aliases w:val="Heading 4S"/>
    <w:basedOn w:val="Normal"/>
    <w:link w:val="Heading4Char"/>
    <w:qFormat/>
    <w:rsid w:val="00882029"/>
    <w:pPr>
      <w:numPr>
        <w:ilvl w:val="3"/>
        <w:numId w:val="19"/>
      </w:numPr>
      <w:tabs>
        <w:tab w:val="left" w:pos="2160"/>
      </w:tabs>
      <w:spacing w:after="0" w:line="240" w:lineRule="auto"/>
      <w:ind w:left="2160" w:hanging="720"/>
      <w:outlineLvl w:val="3"/>
    </w:pPr>
    <w:rPr>
      <w:rFonts w:cs="Calibri"/>
    </w:rPr>
  </w:style>
  <w:style w:type="paragraph" w:styleId="Heading5">
    <w:name w:val="heading 5"/>
    <w:aliases w:val="Heading 5S"/>
    <w:basedOn w:val="Normal"/>
    <w:link w:val="Heading5Char"/>
    <w:qFormat/>
    <w:rsid w:val="00510DB6"/>
    <w:pPr>
      <w:numPr>
        <w:ilvl w:val="4"/>
        <w:numId w:val="18"/>
      </w:numPr>
      <w:tabs>
        <w:tab w:val="left" w:pos="2880"/>
      </w:tabs>
      <w:spacing w:after="0" w:line="240" w:lineRule="auto"/>
      <w:ind w:left="2880" w:hanging="720"/>
      <w:outlineLvl w:val="4"/>
    </w:pPr>
    <w:rPr>
      <w:rFonts w:cs="Calibri"/>
      <w:sz w:val="20"/>
      <w:szCs w:val="20"/>
    </w:rPr>
  </w:style>
  <w:style w:type="paragraph" w:styleId="Heading6">
    <w:name w:val="heading 6"/>
    <w:aliases w:val="Heading 6S"/>
    <w:basedOn w:val="Normal"/>
    <w:next w:val="BodyText"/>
    <w:link w:val="Heading6Char"/>
    <w:qFormat/>
    <w:rsid w:val="00510DB6"/>
    <w:pPr>
      <w:numPr>
        <w:ilvl w:val="5"/>
        <w:numId w:val="21"/>
      </w:numPr>
      <w:spacing w:after="0" w:line="240" w:lineRule="auto"/>
      <w:outlineLvl w:val="5"/>
    </w:pPr>
    <w:rPr>
      <w:sz w:val="20"/>
      <w:szCs w:val="20"/>
    </w:rPr>
  </w:style>
  <w:style w:type="paragraph" w:styleId="Heading7">
    <w:name w:val="heading 7"/>
    <w:basedOn w:val="Heading6"/>
    <w:next w:val="Normal"/>
    <w:link w:val="Heading7Char"/>
    <w:uiPriority w:val="9"/>
    <w:unhideWhenUsed/>
    <w:qFormat/>
    <w:rsid w:val="00510DB6"/>
    <w:pPr>
      <w:numPr>
        <w:ilvl w:val="0"/>
        <w:numId w:val="0"/>
      </w:numPr>
      <w:tabs>
        <w:tab w:val="num" w:pos="4320"/>
        <w:tab w:val="num" w:pos="5040"/>
      </w:tabs>
      <w:ind w:left="4320" w:hanging="720"/>
      <w:outlineLvl w:val="6"/>
    </w:pPr>
  </w:style>
  <w:style w:type="paragraph" w:styleId="Heading8">
    <w:name w:val="heading 8"/>
    <w:basedOn w:val="Normal"/>
    <w:next w:val="Normal"/>
    <w:pPr>
      <w:spacing w:before="240" w:after="60"/>
      <w:outlineLvl w:val="7"/>
    </w:pPr>
    <w:rPr>
      <w:rFonts w:ascii="Times New Roman" w:hAnsi="Times New Roman"/>
      <w:i/>
      <w:iCs/>
      <w:sz w:val="24"/>
      <w:szCs w:val="24"/>
    </w:rPr>
  </w:style>
  <w:style w:type="paragraph" w:styleId="Heading9">
    <w:name w:val="heading 9"/>
    <w:basedOn w:val="Normal"/>
    <w:next w:val="Normal"/>
    <w:uiPriority w:val="9"/>
    <w:unhideWhenUsed/>
    <w:qFormat/>
    <w:rsid w:val="00510DB6"/>
    <w:pPr>
      <w:keepNext/>
      <w:keepLines/>
      <w:spacing w:before="200" w:after="0"/>
      <w:outlineLvl w:val="8"/>
    </w:pPr>
    <w:rPr>
      <w:rFonts w:ascii="Cambria" w:hAnsi="Cambria" w:cs="Arial"/>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rPr>
      <w:rFonts w:ascii="Arial Narrow" w:hAnsi="Arial Narrow"/>
      <w:b/>
    </w:rPr>
  </w:style>
  <w:style w:type="paragraph" w:styleId="Caption">
    <w:name w:val="caption"/>
    <w:basedOn w:val="Main-Head"/>
    <w:next w:val="Normal"/>
    <w:uiPriority w:val="35"/>
    <w:unhideWhenUsed/>
    <w:qFormat/>
    <w:rsid w:val="00510DB6"/>
    <w:pPr>
      <w:spacing w:line="240" w:lineRule="auto"/>
    </w:pPr>
    <w:rPr>
      <w:rFonts w:ascii="Calibri" w:hAnsi="Calibri"/>
      <w:bCs/>
      <w:color w:val="4F81BD"/>
      <w:sz w:val="18"/>
      <w:szCs w:val="18"/>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1"/>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aliases w:val="Heading 3S Char"/>
    <w:link w:val="Heading3"/>
    <w:rsid w:val="003A2F40"/>
    <w:rPr>
      <w:rFonts w:cs="Calibri"/>
      <w:sz w:val="22"/>
      <w:szCs w:val="22"/>
    </w:rPr>
  </w:style>
  <w:style w:type="paragraph" w:customStyle="1" w:styleId="Other">
    <w:name w:val="Other"/>
    <w:basedOn w:val="Normal"/>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pPr>
      <w:widowControl w:val="0"/>
      <w:spacing w:before="60" w:after="60"/>
    </w:pPr>
    <w:rPr>
      <w:rFonts w:ascii="Arial" w:hAnsi="Arial"/>
      <w:sz w:val="20"/>
      <w:lang w:val="en-GB"/>
    </w:rPr>
  </w:style>
  <w:style w:type="paragraph" w:customStyle="1" w:styleId="TableHeading">
    <w:name w:val="Table Heading"/>
    <w:basedOn w:val="Normal"/>
    <w:pPr>
      <w:widowControl w:val="0"/>
      <w:spacing w:before="60" w:after="60"/>
    </w:pPr>
    <w:rPr>
      <w:rFonts w:ascii="Arial" w:hAnsi="Arial"/>
      <w:b/>
      <w:sz w:val="20"/>
      <w:lang w:val="en-GB"/>
    </w:rPr>
  </w:style>
  <w:style w:type="paragraph" w:styleId="BalloonText">
    <w:name w:val="Balloon Text"/>
    <w:basedOn w:val="Normal"/>
    <w:semiHidden/>
    <w:rsid w:val="00C90640"/>
    <w:rPr>
      <w:rFonts w:ascii="Tahoma" w:hAnsi="Tahoma" w:cs="Tahoma"/>
      <w:sz w:val="16"/>
      <w:szCs w:val="16"/>
    </w:rPr>
  </w:style>
  <w:style w:type="paragraph" w:styleId="CommentSubject">
    <w:name w:val="annotation subject"/>
    <w:basedOn w:val="CommentText"/>
    <w:next w:val="CommentText"/>
    <w:semiHidden/>
    <w:rsid w:val="0065413A"/>
    <w:pPr>
      <w:spacing w:before="0"/>
    </w:pPr>
    <w:rPr>
      <w:rFonts w:ascii="Book Antiqua" w:hAnsi="Book Antiqua"/>
      <w:b/>
      <w:bCs/>
      <w:sz w:val="20"/>
    </w:rPr>
  </w:style>
  <w:style w:type="character" w:customStyle="1" w:styleId="Heading3Char1">
    <w:name w:val="Heading 3 Char1"/>
    <w:rsid w:val="001B0BCB"/>
    <w:rPr>
      <w:rFonts w:ascii="Calibri" w:hAnsi="Calibri"/>
      <w:sz w:val="22"/>
      <w:szCs w:val="22"/>
    </w:rPr>
  </w:style>
  <w:style w:type="character" w:styleId="Hyperlink">
    <w:name w:val="Hyperlink"/>
    <w:uiPriority w:val="99"/>
    <w:unhideWhenUsed/>
    <w:rsid w:val="00133538"/>
    <w:rPr>
      <w:color w:val="0000FF"/>
      <w:u w:val="single"/>
    </w:rPr>
  </w:style>
  <w:style w:type="character" w:customStyle="1" w:styleId="Heading1Char">
    <w:name w:val="Heading 1 Char"/>
    <w:aliases w:val="Heading 1S Char,Contents - level1 Char Char"/>
    <w:link w:val="Heading1"/>
    <w:rsid w:val="003357AA"/>
    <w:rPr>
      <w:caps/>
      <w:sz w:val="22"/>
      <w:szCs w:val="22"/>
      <w:u w:val="single"/>
    </w:rPr>
  </w:style>
  <w:style w:type="paragraph" w:styleId="PlainText">
    <w:name w:val="Plain Text"/>
    <w:basedOn w:val="Normal"/>
    <w:link w:val="PlainTextChar"/>
    <w:rsid w:val="00AF0F4D"/>
    <w:rPr>
      <w:rFonts w:ascii="Courier New" w:hAnsi="Courier New"/>
      <w:sz w:val="20"/>
    </w:rPr>
  </w:style>
  <w:style w:type="character" w:customStyle="1" w:styleId="PlainTextChar">
    <w:name w:val="Plain Text Char"/>
    <w:link w:val="PlainText"/>
    <w:rsid w:val="00AF0F4D"/>
    <w:rPr>
      <w:rFonts w:ascii="Courier New" w:hAnsi="Courier New"/>
    </w:rPr>
  </w:style>
  <w:style w:type="character" w:customStyle="1" w:styleId="CommentTextChar">
    <w:name w:val="Comment Text Char"/>
    <w:link w:val="CommentText"/>
    <w:semiHidden/>
    <w:rsid w:val="00973450"/>
    <w:rPr>
      <w:rFonts w:ascii="Arial" w:hAnsi="Arial"/>
      <w:sz w:val="22"/>
    </w:rPr>
  </w:style>
  <w:style w:type="paragraph" w:styleId="Revision">
    <w:name w:val="Revision"/>
    <w:hidden/>
    <w:uiPriority w:val="99"/>
    <w:semiHidden/>
    <w:rsid w:val="003E180C"/>
    <w:rPr>
      <w:rFonts w:ascii="Book Antiqua" w:hAnsi="Book Antiqua"/>
      <w:sz w:val="22"/>
      <w:lang w:val="en-US" w:eastAsia="en-US"/>
    </w:rPr>
  </w:style>
  <w:style w:type="character" w:customStyle="1" w:styleId="Heading2Char">
    <w:name w:val="Heading 2 Char"/>
    <w:aliases w:val="Heading 2S Char"/>
    <w:link w:val="Heading2"/>
    <w:rsid w:val="00882029"/>
    <w:rPr>
      <w:rFonts w:cs="Calibri"/>
      <w:sz w:val="22"/>
      <w:szCs w:val="22"/>
      <w:u w:val="single"/>
    </w:rPr>
  </w:style>
  <w:style w:type="character" w:customStyle="1" w:styleId="Heading4Char">
    <w:name w:val="Heading 4 Char"/>
    <w:aliases w:val="Heading 4S Char"/>
    <w:link w:val="Heading4"/>
    <w:rsid w:val="00882029"/>
    <w:rPr>
      <w:rFonts w:ascii="Calibri" w:hAnsi="Calibri" w:cs="Calibri"/>
      <w:sz w:val="22"/>
      <w:szCs w:val="22"/>
    </w:rPr>
  </w:style>
  <w:style w:type="character" w:customStyle="1" w:styleId="Heading5Char">
    <w:name w:val="Heading 5 Char"/>
    <w:aliases w:val="Heading 5S Char"/>
    <w:link w:val="Heading5"/>
    <w:rsid w:val="00510DB6"/>
    <w:rPr>
      <w:rFonts w:cs="Calibri"/>
    </w:rPr>
  </w:style>
  <w:style w:type="character" w:customStyle="1" w:styleId="Heading6Char">
    <w:name w:val="Heading 6 Char"/>
    <w:aliases w:val="Heading 6S Char"/>
    <w:link w:val="Heading6"/>
    <w:rsid w:val="00510DB6"/>
  </w:style>
  <w:style w:type="character" w:customStyle="1" w:styleId="Heading7Char">
    <w:name w:val="Heading 7 Char"/>
    <w:link w:val="Heading7"/>
    <w:uiPriority w:val="9"/>
    <w:rsid w:val="00510DB6"/>
  </w:style>
  <w:style w:type="table" w:styleId="TableGrid">
    <w:name w:val="Table Grid"/>
    <w:basedOn w:val="TableNormal"/>
    <w:rsid w:val="000971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52C37"/>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rsid w:val="0039062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67222">
      <w:bodyDiv w:val="1"/>
      <w:marLeft w:val="0"/>
      <w:marRight w:val="0"/>
      <w:marTop w:val="0"/>
      <w:marBottom w:val="0"/>
      <w:divBdr>
        <w:top w:val="none" w:sz="0" w:space="0" w:color="auto"/>
        <w:left w:val="none" w:sz="0" w:space="0" w:color="auto"/>
        <w:bottom w:val="none" w:sz="0" w:space="0" w:color="auto"/>
        <w:right w:val="none" w:sz="0" w:space="0" w:color="auto"/>
      </w:divBdr>
    </w:div>
    <w:div w:id="337076615">
      <w:bodyDiv w:val="1"/>
      <w:marLeft w:val="0"/>
      <w:marRight w:val="0"/>
      <w:marTop w:val="0"/>
      <w:marBottom w:val="0"/>
      <w:divBdr>
        <w:top w:val="none" w:sz="0" w:space="0" w:color="auto"/>
        <w:left w:val="none" w:sz="0" w:space="0" w:color="auto"/>
        <w:bottom w:val="none" w:sz="0" w:space="0" w:color="auto"/>
        <w:right w:val="none" w:sz="0" w:space="0" w:color="auto"/>
      </w:divBdr>
    </w:div>
    <w:div w:id="722557857">
      <w:bodyDiv w:val="1"/>
      <w:marLeft w:val="0"/>
      <w:marRight w:val="0"/>
      <w:marTop w:val="0"/>
      <w:marBottom w:val="0"/>
      <w:divBdr>
        <w:top w:val="none" w:sz="0" w:space="0" w:color="auto"/>
        <w:left w:val="none" w:sz="0" w:space="0" w:color="auto"/>
        <w:bottom w:val="none" w:sz="0" w:space="0" w:color="auto"/>
        <w:right w:val="none" w:sz="0" w:space="0" w:color="auto"/>
      </w:divBdr>
    </w:div>
    <w:div w:id="758646379">
      <w:bodyDiv w:val="1"/>
      <w:marLeft w:val="0"/>
      <w:marRight w:val="0"/>
      <w:marTop w:val="0"/>
      <w:marBottom w:val="0"/>
      <w:divBdr>
        <w:top w:val="none" w:sz="0" w:space="0" w:color="auto"/>
        <w:left w:val="none" w:sz="0" w:space="0" w:color="auto"/>
        <w:bottom w:val="none" w:sz="0" w:space="0" w:color="auto"/>
        <w:right w:val="none" w:sz="0" w:space="0" w:color="auto"/>
      </w:divBdr>
    </w:div>
    <w:div w:id="870995996">
      <w:bodyDiv w:val="1"/>
      <w:marLeft w:val="0"/>
      <w:marRight w:val="0"/>
      <w:marTop w:val="0"/>
      <w:marBottom w:val="0"/>
      <w:divBdr>
        <w:top w:val="none" w:sz="0" w:space="0" w:color="auto"/>
        <w:left w:val="none" w:sz="0" w:space="0" w:color="auto"/>
        <w:bottom w:val="none" w:sz="0" w:space="0" w:color="auto"/>
        <w:right w:val="none" w:sz="0" w:space="0" w:color="auto"/>
      </w:divBdr>
    </w:div>
    <w:div w:id="1090077348">
      <w:bodyDiv w:val="1"/>
      <w:marLeft w:val="0"/>
      <w:marRight w:val="0"/>
      <w:marTop w:val="0"/>
      <w:marBottom w:val="0"/>
      <w:divBdr>
        <w:top w:val="none" w:sz="0" w:space="0" w:color="auto"/>
        <w:left w:val="none" w:sz="0" w:space="0" w:color="auto"/>
        <w:bottom w:val="none" w:sz="0" w:space="0" w:color="auto"/>
        <w:right w:val="none" w:sz="0" w:space="0" w:color="auto"/>
      </w:divBdr>
    </w:div>
    <w:div w:id="145898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69E198B8-3547-4758-8E01-764717072CEA}"/>
</file>

<file path=customXml/itemProps2.xml><?xml version="1.0" encoding="utf-8"?>
<ds:datastoreItem xmlns:ds="http://schemas.openxmlformats.org/officeDocument/2006/customXml" ds:itemID="{41306EB0-5D48-40A5-BF7E-9032AA232BE5}">
  <ds:schemaRefs>
    <ds:schemaRef ds:uri="http://schemas.openxmlformats.org/officeDocument/2006/bibliography"/>
  </ds:schemaRefs>
</ds:datastoreItem>
</file>

<file path=customXml/itemProps3.xml><?xml version="1.0" encoding="utf-8"?>
<ds:datastoreItem xmlns:ds="http://schemas.openxmlformats.org/officeDocument/2006/customXml" ds:itemID="{C71A62C7-CA9C-4B8C-A39F-B48CAE6D8307}">
  <ds:schemaRefs>
    <ds:schemaRef ds:uri="http://schemas.microsoft.com/office/2006/metadata/longProperties"/>
  </ds:schemaRefs>
</ds:datastoreItem>
</file>

<file path=customXml/itemProps4.xml><?xml version="1.0" encoding="utf-8"?>
<ds:datastoreItem xmlns:ds="http://schemas.openxmlformats.org/officeDocument/2006/customXml" ds:itemID="{461190DE-1F7F-4131-956A-67D63D3CD5A3}">
  <ds:schemaRefs>
    <ds:schemaRef ds:uri="http://schemas.microsoft.com/sharepoint/v3/contenttype/forms"/>
  </ds:schemaRefs>
</ds:datastoreItem>
</file>

<file path=customXml/itemProps5.xml><?xml version="1.0" encoding="utf-8"?>
<ds:datastoreItem xmlns:ds="http://schemas.openxmlformats.org/officeDocument/2006/customXml" ds:itemID="{82747C6B-C8B1-4D74-A070-E17247B577B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0</TotalTime>
  <Pages>10</Pages>
  <Words>3931</Words>
  <Characters>22410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16050_Basic_Materials_and_Methods (Mar 2, 2015)</vt:lpstr>
    </vt:vector>
  </TitlesOfParts>
  <Company>Regional Municipality of York</Company>
  <LinksUpToDate>false</LinksUpToDate>
  <CharactersWithSpaces>26289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16050_Basic_Materials_and_Methods (Mar 2, 2015)</dc:title>
  <dc:subject/>
  <dc:creator>Adley-McGinnis, Andrea</dc:creator>
  <cp:keywords/>
  <cp:lastModifiedBy>Axel Ouillet</cp:lastModifiedBy>
  <cp:revision>2</cp:revision>
  <cp:lastPrinted>2017-02-13T14:52:00Z</cp:lastPrinted>
  <dcterms:created xsi:type="dcterms:W3CDTF">2022-11-17T18:51:00Z</dcterms:created>
  <dcterms:modified xsi:type="dcterms:W3CDTF">2022-11-17T18:51:00Z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2017-02-10T00:00:00Z</vt:lpwstr>
  </property>
  <property fmtid="{D5CDD505-2E9C-101B-9397-08002B2CF9AE}" pid="4" name="_dlc_DocId">
    <vt:lpwstr>77777-20-2566</vt:lpwstr>
  </property>
  <property fmtid="{D5CDD505-2E9C-101B-9397-08002B2CF9AE}" pid="5" name="_dlc_DocIdItemGuid">
    <vt:lpwstr>65dea108-bf4e-4f71-aa5e-b8d4f408a9e6</vt:lpwstr>
  </property>
  <property fmtid="{D5CDD505-2E9C-101B-9397-08002B2CF9AE}" pid="6" name="_dlc_DocIdUrl">
    <vt:lpwstr>https://mycloud.york.ca/collab/CPDToolKit/_layouts/DocIdRedir.aspx?ID=77777-20-2566, 77777-20-2566</vt:lpwstr>
  </property>
  <property fmtid="{D5CDD505-2E9C-101B-9397-08002B2CF9AE}" pid="7" name="ContentTypeId">
    <vt:lpwstr>0x010100BF8E50B80A32C040A85FB450FB26C9E5</vt:lpwstr>
  </property>
  <property fmtid="{D5CDD505-2E9C-101B-9397-08002B2CF9AE}" pid="8" name="Document Type">
    <vt:lpwstr>Technical Design Specification Templates</vt:lpwstr>
  </property>
  <property fmtid="{D5CDD505-2E9C-101B-9397-08002B2CF9AE}" pid="9" name="Data Classification">
    <vt:lpwstr>1;#Confidential|dbb6cc64-9915-4cf6-857e-3e641b410f5c</vt:lpwstr>
  </property>
  <property fmtid="{D5CDD505-2E9C-101B-9397-08002B2CF9AE}" pid="10" name="AERIS Pools">
    <vt:lpwstr/>
  </property>
  <property fmtid="{D5CDD505-2E9C-101B-9397-08002B2CF9AE}" pid="11" name="Office">
    <vt:lpwstr/>
  </property>
  <property fmtid="{D5CDD505-2E9C-101B-9397-08002B2CF9AE}" pid="12" name="Internal Organization">
    <vt:lpwstr/>
  </property>
  <property fmtid="{D5CDD505-2E9C-101B-9397-08002B2CF9AE}" pid="13" name="Communications">
    <vt:lpwstr/>
  </property>
  <property fmtid="{D5CDD505-2E9C-101B-9397-08002B2CF9AE}" pid="14" name="Information Type">
    <vt:lpwstr/>
  </property>
  <property fmtid="{D5CDD505-2E9C-101B-9397-08002B2CF9AE}" pid="15" name="Project Completion Date">
    <vt:lpwstr/>
  </property>
  <property fmtid="{D5CDD505-2E9C-101B-9397-08002B2CF9AE}" pid="16" name="Historical Project Number">
    <vt:lpwstr/>
  </property>
  <property fmtid="{D5CDD505-2E9C-101B-9397-08002B2CF9AE}" pid="17" name="End of Warranty Date">
    <vt:lpwstr/>
  </property>
  <property fmtid="{D5CDD505-2E9C-101B-9397-08002B2CF9AE}" pid="18" name="RelatedItems">
    <vt:lpwstr/>
  </property>
  <property fmtid="{D5CDD505-2E9C-101B-9397-08002B2CF9AE}" pid="19" name="_dlc_DocIdPersistId">
    <vt:lpwstr/>
  </property>
  <property fmtid="{D5CDD505-2E9C-101B-9397-08002B2CF9AE}" pid="20" name="File Code">
    <vt:lpwstr/>
  </property>
  <property fmtid="{D5CDD505-2E9C-101B-9397-08002B2CF9AE}" pid="21" name="Project Number">
    <vt:lpwstr>75530-ECA1011</vt:lpwstr>
  </property>
  <property fmtid="{D5CDD505-2E9C-101B-9397-08002B2CF9AE}" pid="22" name="Owner">
    <vt:lpwstr/>
  </property>
  <property fmtid="{D5CDD505-2E9C-101B-9397-08002B2CF9AE}" pid="23" name="Organizational Unit">
    <vt:lpwstr>ENV/CPD</vt:lpwstr>
  </property>
  <property fmtid="{D5CDD505-2E9C-101B-9397-08002B2CF9AE}" pid="24" name="Key Document">
    <vt:lpwstr>0</vt:lpwstr>
  </property>
  <property fmtid="{D5CDD505-2E9C-101B-9397-08002B2CF9AE}" pid="25" name="_DCDateCreated">
    <vt:lpwstr>2022-11-04T15:57:11Z</vt:lpwstr>
  </property>
</Properties>
</file>