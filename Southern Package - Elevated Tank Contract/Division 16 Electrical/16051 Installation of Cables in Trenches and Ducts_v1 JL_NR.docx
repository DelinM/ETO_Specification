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1980"/>
        <w:gridCol w:w="5863"/>
      </w:tblGrid>
      <w:tr w:rsidR="005B6D37" w:rsidRPr="0099385B" w14:paraId="64DA7643" w14:textId="77777777">
        <w:trPr>
          <w:cantSplit/>
          <w:jc w:val="center"/>
        </w:trPr>
        <w:tc>
          <w:tcPr>
            <w:tcW w:w="1184" w:type="dxa"/>
            <w:tcBorders>
              <w:top w:val="double" w:sz="6" w:space="0" w:color="auto"/>
              <w:left w:val="double" w:sz="6" w:space="0" w:color="auto"/>
              <w:bottom w:val="single" w:sz="6" w:space="0" w:color="auto"/>
              <w:right w:val="single" w:sz="6" w:space="0" w:color="auto"/>
            </w:tcBorders>
          </w:tcPr>
          <w:p w14:paraId="74456B17" w14:textId="77777777" w:rsidR="005B6D37" w:rsidRPr="00480113" w:rsidRDefault="005B6D37" w:rsidP="00486350">
            <w:pPr>
              <w:pStyle w:val="TableHeading"/>
              <w:rPr>
                <w:rFonts w:ascii="Calibri" w:hAnsi="Calibri"/>
                <w:sz w:val="22"/>
                <w:szCs w:val="22"/>
              </w:rPr>
            </w:pPr>
            <w:bookmarkStart w:id="0" w:name="OLE_LINK1"/>
            <w:bookmarkStart w:id="1" w:name="OLE_LINK2"/>
            <w:r w:rsidRPr="00480113">
              <w:rPr>
                <w:rFonts w:ascii="Calibri" w:hAnsi="Calibri"/>
                <w:sz w:val="22"/>
                <w:szCs w:val="22"/>
              </w:rPr>
              <w:t>Version</w:t>
            </w:r>
          </w:p>
        </w:tc>
        <w:tc>
          <w:tcPr>
            <w:tcW w:w="1980" w:type="dxa"/>
            <w:tcBorders>
              <w:top w:val="double" w:sz="6" w:space="0" w:color="auto"/>
              <w:left w:val="single" w:sz="6" w:space="0" w:color="auto"/>
              <w:bottom w:val="single" w:sz="6" w:space="0" w:color="auto"/>
              <w:right w:val="single" w:sz="6" w:space="0" w:color="auto"/>
            </w:tcBorders>
          </w:tcPr>
          <w:p w14:paraId="262A5382" w14:textId="77777777" w:rsidR="005B6D37" w:rsidRPr="00480113" w:rsidRDefault="005B6D37" w:rsidP="00486350">
            <w:pPr>
              <w:pStyle w:val="TableHeading"/>
              <w:rPr>
                <w:rFonts w:ascii="Calibri" w:hAnsi="Calibri"/>
                <w:sz w:val="22"/>
                <w:szCs w:val="22"/>
              </w:rPr>
            </w:pPr>
            <w:r w:rsidRPr="00480113">
              <w:rPr>
                <w:rFonts w:ascii="Calibri" w:hAnsi="Calibri"/>
                <w:sz w:val="22"/>
                <w:szCs w:val="22"/>
              </w:rPr>
              <w:t>Date</w:t>
            </w:r>
          </w:p>
        </w:tc>
        <w:tc>
          <w:tcPr>
            <w:tcW w:w="5863" w:type="dxa"/>
            <w:tcBorders>
              <w:top w:val="double" w:sz="6" w:space="0" w:color="auto"/>
              <w:left w:val="single" w:sz="6" w:space="0" w:color="auto"/>
              <w:bottom w:val="single" w:sz="6" w:space="0" w:color="auto"/>
              <w:right w:val="double" w:sz="6" w:space="0" w:color="auto"/>
            </w:tcBorders>
          </w:tcPr>
          <w:p w14:paraId="40D274DF" w14:textId="77777777" w:rsidR="005B6D37" w:rsidRPr="00480113" w:rsidRDefault="005B6D37" w:rsidP="00486350">
            <w:pPr>
              <w:pStyle w:val="TableHeading"/>
              <w:rPr>
                <w:rFonts w:ascii="Calibri" w:hAnsi="Calibri"/>
                <w:sz w:val="22"/>
                <w:szCs w:val="22"/>
              </w:rPr>
            </w:pPr>
            <w:r w:rsidRPr="00480113">
              <w:rPr>
                <w:rFonts w:ascii="Calibri" w:hAnsi="Calibri"/>
                <w:sz w:val="22"/>
                <w:szCs w:val="22"/>
              </w:rPr>
              <w:t>Description of Revisions</w:t>
            </w:r>
          </w:p>
        </w:tc>
      </w:tr>
      <w:tr w:rsidR="005B6D37" w:rsidRPr="0099385B" w14:paraId="718A35B9"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2BF7CDB8" w14:textId="77777777" w:rsidR="005B6D37" w:rsidRPr="00480113" w:rsidRDefault="005B6D37" w:rsidP="00486350">
            <w:pPr>
              <w:pStyle w:val="NormalTableText"/>
              <w:rPr>
                <w:rFonts w:ascii="Calibri" w:hAnsi="Calibri"/>
                <w:sz w:val="22"/>
                <w:szCs w:val="22"/>
              </w:rPr>
            </w:pPr>
            <w:r w:rsidRPr="00480113">
              <w:rPr>
                <w:rFonts w:ascii="Calibri" w:hAnsi="Calibri"/>
                <w:sz w:val="22"/>
                <w:szCs w:val="22"/>
              </w:rPr>
              <w:t>1</w:t>
            </w:r>
          </w:p>
        </w:tc>
        <w:tc>
          <w:tcPr>
            <w:tcW w:w="1980" w:type="dxa"/>
            <w:tcBorders>
              <w:top w:val="single" w:sz="6" w:space="0" w:color="auto"/>
              <w:left w:val="single" w:sz="6" w:space="0" w:color="auto"/>
              <w:bottom w:val="single" w:sz="6" w:space="0" w:color="auto"/>
              <w:right w:val="single" w:sz="6" w:space="0" w:color="auto"/>
            </w:tcBorders>
          </w:tcPr>
          <w:p w14:paraId="5C9BDC77" w14:textId="77777777" w:rsidR="005B6D37" w:rsidRPr="00480113" w:rsidRDefault="005B6D37" w:rsidP="00486350">
            <w:pPr>
              <w:pStyle w:val="NormalTableText"/>
              <w:rPr>
                <w:rFonts w:ascii="Calibri" w:hAnsi="Calibri"/>
                <w:sz w:val="22"/>
                <w:szCs w:val="22"/>
              </w:rPr>
            </w:pPr>
            <w:r w:rsidRPr="00480113">
              <w:rPr>
                <w:rFonts w:ascii="Calibri" w:hAnsi="Calibri"/>
                <w:sz w:val="22"/>
                <w:szCs w:val="22"/>
              </w:rPr>
              <w:t>August 3</w:t>
            </w:r>
            <w:r w:rsidR="00FE70B3" w:rsidRPr="00480113">
              <w:rPr>
                <w:rFonts w:ascii="Calibri" w:hAnsi="Calibri"/>
                <w:sz w:val="22"/>
                <w:szCs w:val="22"/>
              </w:rPr>
              <w:t>0</w:t>
            </w:r>
            <w:r w:rsidRPr="00480113">
              <w:rPr>
                <w:rFonts w:ascii="Calibri" w:hAnsi="Calibri"/>
                <w:sz w:val="22"/>
                <w:szCs w:val="22"/>
              </w:rPr>
              <w:t>, 2006</w:t>
            </w:r>
          </w:p>
        </w:tc>
        <w:tc>
          <w:tcPr>
            <w:tcW w:w="5863" w:type="dxa"/>
            <w:tcBorders>
              <w:top w:val="single" w:sz="6" w:space="0" w:color="auto"/>
              <w:left w:val="single" w:sz="6" w:space="0" w:color="auto"/>
              <w:bottom w:val="single" w:sz="6" w:space="0" w:color="auto"/>
              <w:right w:val="double" w:sz="6" w:space="0" w:color="auto"/>
            </w:tcBorders>
          </w:tcPr>
          <w:p w14:paraId="6265AC27" w14:textId="77777777" w:rsidR="005B6D37" w:rsidRPr="00480113" w:rsidRDefault="005B6D37" w:rsidP="00486350">
            <w:pPr>
              <w:pStyle w:val="NormalTableText"/>
              <w:rPr>
                <w:rFonts w:ascii="Calibri" w:hAnsi="Calibri"/>
                <w:sz w:val="22"/>
                <w:szCs w:val="22"/>
              </w:rPr>
            </w:pPr>
            <w:r w:rsidRPr="00480113">
              <w:rPr>
                <w:rFonts w:ascii="Calibri" w:hAnsi="Calibri"/>
                <w:sz w:val="22"/>
                <w:szCs w:val="22"/>
              </w:rPr>
              <w:t>Approved final document.</w:t>
            </w:r>
          </w:p>
        </w:tc>
      </w:tr>
      <w:tr w:rsidR="005B6D37" w:rsidRPr="0099385B" w14:paraId="74E3BD3A"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5E3BE714" w14:textId="77777777" w:rsidR="005B6D37" w:rsidRPr="00480113" w:rsidRDefault="00F636EC" w:rsidP="00486350">
            <w:pPr>
              <w:pStyle w:val="NormalTableText"/>
              <w:rPr>
                <w:rFonts w:ascii="Calibri" w:hAnsi="Calibri"/>
                <w:sz w:val="22"/>
                <w:szCs w:val="22"/>
              </w:rPr>
            </w:pPr>
            <w:r w:rsidRPr="00480113">
              <w:rPr>
                <w:rFonts w:ascii="Calibri" w:hAnsi="Calibri"/>
                <w:sz w:val="22"/>
                <w:szCs w:val="22"/>
              </w:rPr>
              <w:t>2</w:t>
            </w:r>
          </w:p>
        </w:tc>
        <w:tc>
          <w:tcPr>
            <w:tcW w:w="1980" w:type="dxa"/>
            <w:tcBorders>
              <w:top w:val="single" w:sz="6" w:space="0" w:color="auto"/>
              <w:left w:val="single" w:sz="6" w:space="0" w:color="auto"/>
              <w:bottom w:val="single" w:sz="6" w:space="0" w:color="auto"/>
              <w:right w:val="single" w:sz="6" w:space="0" w:color="auto"/>
            </w:tcBorders>
          </w:tcPr>
          <w:p w14:paraId="3B1CC142" w14:textId="77777777" w:rsidR="005B6D37" w:rsidRPr="00480113" w:rsidRDefault="00C92B8B" w:rsidP="00486350">
            <w:pPr>
              <w:pStyle w:val="NormalTableText"/>
              <w:rPr>
                <w:rFonts w:ascii="Calibri" w:hAnsi="Calibri"/>
                <w:sz w:val="22"/>
                <w:szCs w:val="22"/>
              </w:rPr>
            </w:pPr>
            <w:r w:rsidRPr="00480113">
              <w:rPr>
                <w:rFonts w:ascii="Calibri" w:hAnsi="Calibri"/>
                <w:sz w:val="22"/>
                <w:szCs w:val="22"/>
              </w:rPr>
              <w:t>February 19, 2010</w:t>
            </w:r>
          </w:p>
        </w:tc>
        <w:tc>
          <w:tcPr>
            <w:tcW w:w="5863" w:type="dxa"/>
            <w:tcBorders>
              <w:top w:val="single" w:sz="6" w:space="0" w:color="auto"/>
              <w:left w:val="single" w:sz="6" w:space="0" w:color="auto"/>
              <w:bottom w:val="single" w:sz="6" w:space="0" w:color="auto"/>
              <w:right w:val="double" w:sz="6" w:space="0" w:color="auto"/>
            </w:tcBorders>
          </w:tcPr>
          <w:p w14:paraId="592ED665" w14:textId="77777777" w:rsidR="005B6D37" w:rsidRPr="00480113" w:rsidRDefault="00F636EC" w:rsidP="00486350">
            <w:pPr>
              <w:pStyle w:val="NormalTableText"/>
              <w:rPr>
                <w:rFonts w:ascii="Calibri" w:hAnsi="Calibri"/>
                <w:sz w:val="22"/>
                <w:szCs w:val="22"/>
              </w:rPr>
            </w:pPr>
            <w:r w:rsidRPr="00480113">
              <w:rPr>
                <w:rFonts w:ascii="Calibri" w:hAnsi="Calibri"/>
                <w:sz w:val="22"/>
                <w:szCs w:val="22"/>
              </w:rPr>
              <w:t>Modified ‘Related Sections’</w:t>
            </w:r>
          </w:p>
        </w:tc>
      </w:tr>
      <w:tr w:rsidR="005B6D37" w:rsidRPr="0099385B" w14:paraId="4E776CCB" w14:textId="77777777">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5FDF406C" w14:textId="77777777" w:rsidR="005B6D37" w:rsidRPr="00480113" w:rsidRDefault="000614F0" w:rsidP="00486350">
            <w:pPr>
              <w:pStyle w:val="NormalTableText"/>
              <w:rPr>
                <w:rFonts w:ascii="Calibri" w:hAnsi="Calibri"/>
                <w:sz w:val="22"/>
                <w:szCs w:val="22"/>
              </w:rPr>
            </w:pPr>
            <w:r w:rsidRPr="00480113">
              <w:rPr>
                <w:rFonts w:ascii="Calibri" w:hAnsi="Calibri"/>
                <w:sz w:val="22"/>
                <w:szCs w:val="22"/>
              </w:rPr>
              <w:t>3</w:t>
            </w:r>
          </w:p>
        </w:tc>
        <w:tc>
          <w:tcPr>
            <w:tcW w:w="1980" w:type="dxa"/>
            <w:tcBorders>
              <w:top w:val="single" w:sz="6" w:space="0" w:color="auto"/>
              <w:left w:val="single" w:sz="6" w:space="0" w:color="auto"/>
              <w:bottom w:val="single" w:sz="6" w:space="0" w:color="auto"/>
              <w:right w:val="single" w:sz="6" w:space="0" w:color="auto"/>
            </w:tcBorders>
          </w:tcPr>
          <w:p w14:paraId="12B74DDF" w14:textId="77777777" w:rsidR="005B6D37" w:rsidRPr="00480113" w:rsidRDefault="000614F0" w:rsidP="00486350">
            <w:pPr>
              <w:pStyle w:val="NormalTableText"/>
              <w:rPr>
                <w:rFonts w:ascii="Calibri" w:hAnsi="Calibri"/>
                <w:sz w:val="22"/>
                <w:szCs w:val="22"/>
              </w:rPr>
            </w:pPr>
            <w:r w:rsidRPr="00480113">
              <w:rPr>
                <w:rFonts w:ascii="Calibri" w:hAnsi="Calibri"/>
                <w:sz w:val="22"/>
                <w:szCs w:val="22"/>
              </w:rPr>
              <w:t>March 21, 2011</w:t>
            </w:r>
          </w:p>
        </w:tc>
        <w:tc>
          <w:tcPr>
            <w:tcW w:w="5863" w:type="dxa"/>
            <w:tcBorders>
              <w:top w:val="single" w:sz="6" w:space="0" w:color="auto"/>
              <w:left w:val="single" w:sz="6" w:space="0" w:color="auto"/>
              <w:bottom w:val="single" w:sz="6" w:space="0" w:color="auto"/>
              <w:right w:val="double" w:sz="6" w:space="0" w:color="auto"/>
            </w:tcBorders>
          </w:tcPr>
          <w:p w14:paraId="1D33274D" w14:textId="77777777" w:rsidR="005B6D37" w:rsidRPr="00480113" w:rsidRDefault="000614F0" w:rsidP="00486350">
            <w:pPr>
              <w:pStyle w:val="NormalTableText"/>
              <w:rPr>
                <w:rFonts w:ascii="Calibri" w:hAnsi="Calibri"/>
                <w:sz w:val="22"/>
                <w:szCs w:val="22"/>
              </w:rPr>
            </w:pPr>
            <w:r w:rsidRPr="00480113">
              <w:rPr>
                <w:rFonts w:ascii="Calibri" w:hAnsi="Calibri"/>
                <w:sz w:val="22"/>
                <w:szCs w:val="22"/>
              </w:rPr>
              <w:t>Minor edits</w:t>
            </w:r>
          </w:p>
        </w:tc>
      </w:tr>
      <w:tr w:rsidR="005B6D37" w:rsidRPr="0099385B" w14:paraId="4B27A4FC" w14:textId="77777777" w:rsidTr="007A1B49">
        <w:trPr>
          <w:cantSplit/>
          <w:jc w:val="center"/>
        </w:trPr>
        <w:tc>
          <w:tcPr>
            <w:tcW w:w="1184" w:type="dxa"/>
            <w:tcBorders>
              <w:top w:val="single" w:sz="6" w:space="0" w:color="auto"/>
              <w:left w:val="double" w:sz="6" w:space="0" w:color="auto"/>
              <w:bottom w:val="single" w:sz="6" w:space="0" w:color="auto"/>
              <w:right w:val="single" w:sz="6" w:space="0" w:color="auto"/>
            </w:tcBorders>
          </w:tcPr>
          <w:p w14:paraId="56958DF2" w14:textId="77777777" w:rsidR="005B6D37" w:rsidRPr="00480113" w:rsidRDefault="00145751" w:rsidP="00486350">
            <w:pPr>
              <w:pStyle w:val="NormalTableText"/>
              <w:rPr>
                <w:rFonts w:ascii="Calibri" w:hAnsi="Calibri"/>
                <w:sz w:val="22"/>
                <w:szCs w:val="22"/>
              </w:rPr>
            </w:pPr>
            <w:r w:rsidRPr="00480113">
              <w:rPr>
                <w:rFonts w:ascii="Calibri" w:hAnsi="Calibri"/>
                <w:sz w:val="22"/>
                <w:szCs w:val="22"/>
              </w:rPr>
              <w:t>4</w:t>
            </w:r>
          </w:p>
        </w:tc>
        <w:tc>
          <w:tcPr>
            <w:tcW w:w="1980" w:type="dxa"/>
            <w:tcBorders>
              <w:top w:val="single" w:sz="6" w:space="0" w:color="auto"/>
              <w:left w:val="single" w:sz="6" w:space="0" w:color="auto"/>
              <w:bottom w:val="single" w:sz="6" w:space="0" w:color="auto"/>
              <w:right w:val="single" w:sz="6" w:space="0" w:color="auto"/>
            </w:tcBorders>
          </w:tcPr>
          <w:p w14:paraId="427373D3" w14:textId="77777777" w:rsidR="005B6D37" w:rsidRPr="00480113" w:rsidRDefault="007A1B49" w:rsidP="00486350">
            <w:pPr>
              <w:pStyle w:val="NormalTableText"/>
              <w:rPr>
                <w:rFonts w:ascii="Calibri" w:hAnsi="Calibri"/>
                <w:sz w:val="22"/>
                <w:szCs w:val="22"/>
              </w:rPr>
            </w:pPr>
            <w:r w:rsidRPr="00480113">
              <w:rPr>
                <w:rFonts w:ascii="Calibri" w:hAnsi="Calibri"/>
                <w:sz w:val="22"/>
                <w:szCs w:val="22"/>
              </w:rPr>
              <w:t>June 3, 2013</w:t>
            </w:r>
          </w:p>
        </w:tc>
        <w:tc>
          <w:tcPr>
            <w:tcW w:w="5863" w:type="dxa"/>
            <w:tcBorders>
              <w:top w:val="single" w:sz="6" w:space="0" w:color="auto"/>
              <w:left w:val="single" w:sz="6" w:space="0" w:color="auto"/>
              <w:bottom w:val="single" w:sz="6" w:space="0" w:color="auto"/>
              <w:right w:val="double" w:sz="6" w:space="0" w:color="auto"/>
            </w:tcBorders>
          </w:tcPr>
          <w:p w14:paraId="622F499B" w14:textId="77777777" w:rsidR="005B6D37" w:rsidRPr="00480113" w:rsidRDefault="007A1B49" w:rsidP="00486350">
            <w:pPr>
              <w:pStyle w:val="NormalTableText"/>
              <w:rPr>
                <w:rFonts w:ascii="Calibri" w:hAnsi="Calibri"/>
                <w:sz w:val="22"/>
                <w:szCs w:val="22"/>
              </w:rPr>
            </w:pPr>
            <w:r w:rsidRPr="00480113">
              <w:rPr>
                <w:rFonts w:ascii="Calibri" w:hAnsi="Calibri"/>
                <w:sz w:val="22"/>
                <w:szCs w:val="22"/>
              </w:rPr>
              <w:t>Final Draft – Consolidated Comments Spec Update Project</w:t>
            </w:r>
          </w:p>
        </w:tc>
      </w:tr>
      <w:tr w:rsidR="007A1B49" w:rsidRPr="0099385B" w14:paraId="494B8D06" w14:textId="77777777" w:rsidTr="002763E3">
        <w:trPr>
          <w:cantSplit/>
          <w:jc w:val="center"/>
        </w:trPr>
        <w:tc>
          <w:tcPr>
            <w:tcW w:w="1184" w:type="dxa"/>
            <w:tcBorders>
              <w:top w:val="single" w:sz="6" w:space="0" w:color="auto"/>
              <w:left w:val="double" w:sz="6" w:space="0" w:color="auto"/>
              <w:bottom w:val="single" w:sz="6" w:space="0" w:color="auto"/>
              <w:right w:val="single" w:sz="6" w:space="0" w:color="auto"/>
            </w:tcBorders>
          </w:tcPr>
          <w:p w14:paraId="4AF1440B" w14:textId="77777777" w:rsidR="007A1B49" w:rsidRPr="00480113" w:rsidRDefault="00145751" w:rsidP="00486350">
            <w:pPr>
              <w:pStyle w:val="NormalTableText"/>
              <w:rPr>
                <w:rFonts w:ascii="Calibri" w:hAnsi="Calibri"/>
                <w:sz w:val="22"/>
                <w:szCs w:val="22"/>
              </w:rPr>
            </w:pPr>
            <w:r w:rsidRPr="00480113">
              <w:rPr>
                <w:rFonts w:ascii="Calibri" w:hAnsi="Calibri"/>
                <w:sz w:val="22"/>
                <w:szCs w:val="22"/>
              </w:rPr>
              <w:t>5</w:t>
            </w:r>
          </w:p>
        </w:tc>
        <w:tc>
          <w:tcPr>
            <w:tcW w:w="1980" w:type="dxa"/>
            <w:tcBorders>
              <w:top w:val="single" w:sz="6" w:space="0" w:color="auto"/>
              <w:left w:val="single" w:sz="6" w:space="0" w:color="auto"/>
              <w:bottom w:val="single" w:sz="6" w:space="0" w:color="auto"/>
              <w:right w:val="single" w:sz="6" w:space="0" w:color="auto"/>
            </w:tcBorders>
          </w:tcPr>
          <w:p w14:paraId="24CC3470" w14:textId="77777777" w:rsidR="007A1B49" w:rsidRPr="00480113" w:rsidRDefault="002763E3" w:rsidP="00486350">
            <w:pPr>
              <w:pStyle w:val="NormalTableText"/>
              <w:rPr>
                <w:rFonts w:ascii="Calibri" w:hAnsi="Calibri"/>
                <w:sz w:val="22"/>
                <w:szCs w:val="22"/>
              </w:rPr>
            </w:pPr>
            <w:r w:rsidRPr="00480113">
              <w:rPr>
                <w:rFonts w:ascii="Calibri" w:hAnsi="Calibri"/>
                <w:sz w:val="22"/>
                <w:szCs w:val="22"/>
              </w:rPr>
              <w:t>June 18, 2013</w:t>
            </w:r>
          </w:p>
        </w:tc>
        <w:tc>
          <w:tcPr>
            <w:tcW w:w="5863" w:type="dxa"/>
            <w:tcBorders>
              <w:top w:val="single" w:sz="6" w:space="0" w:color="auto"/>
              <w:left w:val="single" w:sz="6" w:space="0" w:color="auto"/>
              <w:bottom w:val="single" w:sz="6" w:space="0" w:color="auto"/>
              <w:right w:val="double" w:sz="6" w:space="0" w:color="auto"/>
            </w:tcBorders>
          </w:tcPr>
          <w:p w14:paraId="49046961" w14:textId="77777777" w:rsidR="007A1B49" w:rsidRPr="00480113" w:rsidRDefault="002763E3" w:rsidP="00486350">
            <w:pPr>
              <w:pStyle w:val="NormalTableText"/>
              <w:rPr>
                <w:rFonts w:ascii="Calibri" w:hAnsi="Calibri"/>
                <w:sz w:val="22"/>
                <w:szCs w:val="22"/>
              </w:rPr>
            </w:pPr>
            <w:r w:rsidRPr="00480113">
              <w:rPr>
                <w:rFonts w:ascii="Calibri" w:hAnsi="Calibri"/>
                <w:sz w:val="22"/>
                <w:szCs w:val="22"/>
              </w:rPr>
              <w:t>Incorporation of new Commissioning and Computerized Maintenance Management System Data Requirements Specification cross references.</w:t>
            </w:r>
          </w:p>
        </w:tc>
      </w:tr>
      <w:tr w:rsidR="002763E3" w:rsidRPr="0099385B" w14:paraId="7CB8D952" w14:textId="77777777" w:rsidTr="00145751">
        <w:trPr>
          <w:cantSplit/>
          <w:jc w:val="center"/>
        </w:trPr>
        <w:tc>
          <w:tcPr>
            <w:tcW w:w="1184" w:type="dxa"/>
            <w:tcBorders>
              <w:top w:val="single" w:sz="6" w:space="0" w:color="auto"/>
              <w:left w:val="double" w:sz="6" w:space="0" w:color="auto"/>
              <w:bottom w:val="single" w:sz="6" w:space="0" w:color="auto"/>
              <w:right w:val="single" w:sz="6" w:space="0" w:color="auto"/>
            </w:tcBorders>
          </w:tcPr>
          <w:p w14:paraId="726DF066" w14:textId="77777777" w:rsidR="002763E3" w:rsidRPr="00480113" w:rsidRDefault="00145751" w:rsidP="00486350">
            <w:pPr>
              <w:pStyle w:val="NormalTableText"/>
              <w:rPr>
                <w:rFonts w:ascii="Calibri" w:hAnsi="Calibri"/>
                <w:sz w:val="22"/>
                <w:szCs w:val="22"/>
              </w:rPr>
            </w:pPr>
            <w:r w:rsidRPr="00480113">
              <w:rPr>
                <w:rFonts w:ascii="Calibri" w:hAnsi="Calibri"/>
                <w:sz w:val="22"/>
                <w:szCs w:val="22"/>
              </w:rPr>
              <w:t>6</w:t>
            </w:r>
          </w:p>
        </w:tc>
        <w:tc>
          <w:tcPr>
            <w:tcW w:w="1980" w:type="dxa"/>
            <w:tcBorders>
              <w:top w:val="single" w:sz="6" w:space="0" w:color="auto"/>
              <w:left w:val="single" w:sz="6" w:space="0" w:color="auto"/>
              <w:bottom w:val="single" w:sz="6" w:space="0" w:color="auto"/>
              <w:right w:val="single" w:sz="6" w:space="0" w:color="auto"/>
            </w:tcBorders>
          </w:tcPr>
          <w:p w14:paraId="7EAC755B" w14:textId="77777777" w:rsidR="002763E3" w:rsidRPr="00480113" w:rsidRDefault="00CD1269" w:rsidP="00486350">
            <w:pPr>
              <w:pStyle w:val="NormalTableText"/>
              <w:rPr>
                <w:rFonts w:ascii="Calibri" w:hAnsi="Calibri"/>
                <w:sz w:val="22"/>
                <w:szCs w:val="22"/>
              </w:rPr>
            </w:pPr>
            <w:r w:rsidRPr="00480113">
              <w:rPr>
                <w:rFonts w:ascii="Calibri" w:hAnsi="Calibri"/>
                <w:sz w:val="22"/>
                <w:szCs w:val="22"/>
              </w:rPr>
              <w:t>July 29, 2014</w:t>
            </w:r>
          </w:p>
        </w:tc>
        <w:tc>
          <w:tcPr>
            <w:tcW w:w="5863" w:type="dxa"/>
            <w:tcBorders>
              <w:top w:val="single" w:sz="6" w:space="0" w:color="auto"/>
              <w:left w:val="single" w:sz="6" w:space="0" w:color="auto"/>
              <w:bottom w:val="single" w:sz="6" w:space="0" w:color="auto"/>
              <w:right w:val="double" w:sz="6" w:space="0" w:color="auto"/>
            </w:tcBorders>
          </w:tcPr>
          <w:p w14:paraId="391F3173" w14:textId="77777777" w:rsidR="002763E3" w:rsidRPr="00480113" w:rsidRDefault="00CD1269" w:rsidP="00486350">
            <w:pPr>
              <w:pStyle w:val="NormalTableText"/>
              <w:rPr>
                <w:rFonts w:ascii="Calibri" w:hAnsi="Calibri"/>
                <w:sz w:val="22"/>
                <w:szCs w:val="22"/>
              </w:rPr>
            </w:pPr>
            <w:r w:rsidRPr="00480113">
              <w:rPr>
                <w:rFonts w:ascii="Calibri" w:hAnsi="Calibri"/>
                <w:sz w:val="22"/>
                <w:szCs w:val="22"/>
              </w:rPr>
              <w:t>Changes to reflect renaming of commissioning specification and final review (AV)</w:t>
            </w:r>
          </w:p>
        </w:tc>
      </w:tr>
      <w:tr w:rsidR="00AA0FE1" w:rsidRPr="0099385B" w14:paraId="6FD765B7" w14:textId="77777777" w:rsidTr="00AA0FE1">
        <w:trPr>
          <w:cantSplit/>
          <w:jc w:val="center"/>
        </w:trPr>
        <w:tc>
          <w:tcPr>
            <w:tcW w:w="1184" w:type="dxa"/>
            <w:tcBorders>
              <w:top w:val="single" w:sz="6" w:space="0" w:color="auto"/>
              <w:left w:val="double" w:sz="6" w:space="0" w:color="auto"/>
              <w:bottom w:val="single" w:sz="6" w:space="0" w:color="auto"/>
              <w:right w:val="single" w:sz="6" w:space="0" w:color="auto"/>
            </w:tcBorders>
          </w:tcPr>
          <w:p w14:paraId="5A76291B" w14:textId="77777777" w:rsidR="00AA0FE1" w:rsidRPr="00480113" w:rsidDel="00145751" w:rsidRDefault="00AA0FE1" w:rsidP="00486350">
            <w:pPr>
              <w:pStyle w:val="NormalTableText"/>
              <w:rPr>
                <w:rFonts w:ascii="Calibri" w:hAnsi="Calibri"/>
                <w:b/>
                <w:sz w:val="22"/>
                <w:szCs w:val="22"/>
              </w:rPr>
            </w:pPr>
            <w:r w:rsidRPr="00480113">
              <w:rPr>
                <w:rFonts w:ascii="Calibri" w:hAnsi="Calibri"/>
                <w:b/>
              </w:rPr>
              <w:t>7</w:t>
            </w:r>
          </w:p>
        </w:tc>
        <w:tc>
          <w:tcPr>
            <w:tcW w:w="1980" w:type="dxa"/>
            <w:tcBorders>
              <w:top w:val="single" w:sz="6" w:space="0" w:color="auto"/>
              <w:left w:val="single" w:sz="6" w:space="0" w:color="auto"/>
              <w:bottom w:val="single" w:sz="6" w:space="0" w:color="auto"/>
              <w:right w:val="single" w:sz="6" w:space="0" w:color="auto"/>
            </w:tcBorders>
          </w:tcPr>
          <w:p w14:paraId="0213D6A4" w14:textId="77777777" w:rsidR="00AA0FE1" w:rsidRPr="00480113" w:rsidRDefault="00AA0FE1" w:rsidP="00AA0FE1">
            <w:pPr>
              <w:pStyle w:val="NormalTableText"/>
              <w:rPr>
                <w:rFonts w:ascii="Calibri" w:hAnsi="Calibri"/>
                <w:b/>
                <w:sz w:val="22"/>
                <w:szCs w:val="22"/>
              </w:rPr>
            </w:pPr>
            <w:r w:rsidRPr="00480113">
              <w:rPr>
                <w:rFonts w:ascii="Calibri" w:hAnsi="Calibri"/>
                <w:b/>
              </w:rPr>
              <w:t>February 9, 2015</w:t>
            </w:r>
          </w:p>
        </w:tc>
        <w:tc>
          <w:tcPr>
            <w:tcW w:w="5863" w:type="dxa"/>
            <w:tcBorders>
              <w:top w:val="single" w:sz="6" w:space="0" w:color="auto"/>
              <w:left w:val="single" w:sz="6" w:space="0" w:color="auto"/>
              <w:bottom w:val="single" w:sz="6" w:space="0" w:color="auto"/>
              <w:right w:val="double" w:sz="6" w:space="0" w:color="auto"/>
            </w:tcBorders>
          </w:tcPr>
          <w:p w14:paraId="4E1DFF49" w14:textId="77777777" w:rsidR="00AA0FE1" w:rsidRPr="00480113" w:rsidRDefault="00AA0FE1" w:rsidP="00AA0FE1">
            <w:pPr>
              <w:pStyle w:val="NormalTableText"/>
              <w:rPr>
                <w:rFonts w:ascii="Calibri" w:hAnsi="Calibri"/>
                <w:b/>
                <w:sz w:val="22"/>
                <w:szCs w:val="22"/>
              </w:rPr>
            </w:pPr>
            <w:r w:rsidRPr="00480113">
              <w:rPr>
                <w:rFonts w:ascii="Calibri" w:hAnsi="Calibri"/>
                <w:b/>
              </w:rPr>
              <w:t xml:space="preserve">Updated, Finalized Specification – Reference eDOCS #5630522 v7 (AV) </w:t>
            </w:r>
          </w:p>
        </w:tc>
      </w:tr>
      <w:tr w:rsidR="00AA0FE1" w:rsidRPr="0099385B" w14:paraId="5469634F" w14:textId="77777777">
        <w:trPr>
          <w:cantSplit/>
          <w:jc w:val="center"/>
        </w:trPr>
        <w:tc>
          <w:tcPr>
            <w:tcW w:w="1184" w:type="dxa"/>
            <w:tcBorders>
              <w:top w:val="single" w:sz="6" w:space="0" w:color="auto"/>
              <w:left w:val="double" w:sz="6" w:space="0" w:color="auto"/>
              <w:bottom w:val="double" w:sz="6" w:space="0" w:color="auto"/>
              <w:right w:val="single" w:sz="6" w:space="0" w:color="auto"/>
            </w:tcBorders>
          </w:tcPr>
          <w:p w14:paraId="3566184A" w14:textId="77777777" w:rsidR="00AA0FE1" w:rsidRPr="00480113" w:rsidDel="00145751" w:rsidRDefault="00AA0FE1" w:rsidP="00486350">
            <w:pPr>
              <w:pStyle w:val="NormalTableText"/>
              <w:rPr>
                <w:rFonts w:ascii="Calibri" w:hAnsi="Calibri"/>
                <w:sz w:val="22"/>
                <w:szCs w:val="22"/>
              </w:rPr>
            </w:pPr>
          </w:p>
        </w:tc>
        <w:tc>
          <w:tcPr>
            <w:tcW w:w="1980" w:type="dxa"/>
            <w:tcBorders>
              <w:top w:val="single" w:sz="6" w:space="0" w:color="auto"/>
              <w:left w:val="single" w:sz="6" w:space="0" w:color="auto"/>
              <w:bottom w:val="double" w:sz="6" w:space="0" w:color="auto"/>
              <w:right w:val="single" w:sz="6" w:space="0" w:color="auto"/>
            </w:tcBorders>
          </w:tcPr>
          <w:p w14:paraId="28BE9DA2" w14:textId="77777777" w:rsidR="00AA0FE1" w:rsidRPr="00480113" w:rsidRDefault="00AA0FE1" w:rsidP="00486350">
            <w:pPr>
              <w:pStyle w:val="NormalTableText"/>
              <w:rPr>
                <w:rFonts w:ascii="Calibri" w:hAnsi="Calibri"/>
                <w:sz w:val="22"/>
                <w:szCs w:val="22"/>
              </w:rPr>
            </w:pPr>
          </w:p>
        </w:tc>
        <w:tc>
          <w:tcPr>
            <w:tcW w:w="5863" w:type="dxa"/>
            <w:tcBorders>
              <w:top w:val="single" w:sz="6" w:space="0" w:color="auto"/>
              <w:left w:val="single" w:sz="6" w:space="0" w:color="auto"/>
              <w:bottom w:val="double" w:sz="6" w:space="0" w:color="auto"/>
              <w:right w:val="double" w:sz="6" w:space="0" w:color="auto"/>
            </w:tcBorders>
          </w:tcPr>
          <w:p w14:paraId="33B22605" w14:textId="77777777" w:rsidR="00AA0FE1" w:rsidRPr="00480113" w:rsidRDefault="00AA0FE1" w:rsidP="00486350">
            <w:pPr>
              <w:pStyle w:val="NormalTableText"/>
              <w:rPr>
                <w:rFonts w:ascii="Calibri" w:hAnsi="Calibri"/>
                <w:sz w:val="22"/>
                <w:szCs w:val="22"/>
              </w:rPr>
            </w:pPr>
          </w:p>
        </w:tc>
      </w:tr>
    </w:tbl>
    <w:p w14:paraId="6A13B134" w14:textId="77777777" w:rsidR="005B6D37" w:rsidRPr="0099385B" w:rsidRDefault="005B6D37" w:rsidP="0099385B">
      <w:pPr>
        <w:pStyle w:val="Heading1"/>
        <w:numPr>
          <w:ilvl w:val="0"/>
          <w:numId w:val="0"/>
        </w:numPr>
      </w:pPr>
    </w:p>
    <w:p w14:paraId="1081FA20" w14:textId="77777777" w:rsidR="005B6D37" w:rsidRPr="00480113" w:rsidRDefault="005B6D37" w:rsidP="005B6D37">
      <w:pPr>
        <w:pStyle w:val="BodyText"/>
        <w:rPr>
          <w:rFonts w:ascii="Calibri" w:hAnsi="Calibri"/>
          <w:szCs w:val="22"/>
        </w:rPr>
      </w:pPr>
    </w:p>
    <w:p w14:paraId="6565561E" w14:textId="77777777" w:rsidR="005B6D37" w:rsidRPr="00480113" w:rsidRDefault="005B6D37" w:rsidP="005B6D37">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480113">
        <w:rPr>
          <w:rFonts w:ascii="Calibri" w:hAnsi="Calibri"/>
          <w:szCs w:val="22"/>
        </w:rPr>
        <w:t>NOTE:</w:t>
      </w:r>
    </w:p>
    <w:p w14:paraId="7BA5BB73" w14:textId="77777777" w:rsidR="005B6D37" w:rsidRPr="00480113" w:rsidRDefault="005B6D37" w:rsidP="005B6D37">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480113">
        <w:rPr>
          <w:rFonts w:ascii="Calibri" w:hAnsi="Calibri"/>
          <w:szCs w:val="22"/>
        </w:rPr>
        <w:t>This is a CONTROLLED Document. Any documents appearing in paper form are not controlled and should be checked against the on-line file version prior to use.</w:t>
      </w:r>
    </w:p>
    <w:p w14:paraId="201522F7" w14:textId="77777777" w:rsidR="005B6D37" w:rsidRPr="00480113" w:rsidRDefault="005B6D37" w:rsidP="005B6D37">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480113">
        <w:rPr>
          <w:rFonts w:ascii="Calibri" w:hAnsi="Calibri"/>
          <w:b/>
          <w:bCs/>
          <w:szCs w:val="22"/>
        </w:rPr>
        <w:t xml:space="preserve">Notice: </w:t>
      </w:r>
      <w:r w:rsidRPr="00480113">
        <w:rPr>
          <w:rFonts w:ascii="Calibri" w:hAnsi="Calibri"/>
          <w:szCs w:val="22"/>
        </w:rPr>
        <w:t>This Document hardcopy must be used for reference purpose only.</w:t>
      </w:r>
    </w:p>
    <w:p w14:paraId="65EB1EB1" w14:textId="77777777" w:rsidR="005B6D37" w:rsidRPr="00480113" w:rsidRDefault="005B6D37" w:rsidP="005B6D37">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480113">
        <w:rPr>
          <w:rFonts w:ascii="Calibri" w:hAnsi="Calibri"/>
          <w:b/>
          <w:szCs w:val="22"/>
        </w:rPr>
        <w:t>The on-line copy is the current version of the document.</w:t>
      </w:r>
    </w:p>
    <w:p w14:paraId="080558A7" w14:textId="77777777" w:rsidR="005B6D37" w:rsidRPr="0099385B" w:rsidRDefault="005B6D37" w:rsidP="0099385B">
      <w:pPr>
        <w:pStyle w:val="Heading1"/>
        <w:numPr>
          <w:ilvl w:val="0"/>
          <w:numId w:val="0"/>
        </w:numPr>
      </w:pPr>
    </w:p>
    <w:bookmarkEnd w:id="0"/>
    <w:bookmarkEnd w:id="1"/>
    <w:p w14:paraId="5026A4CE" w14:textId="77777777" w:rsidR="00F6204E" w:rsidRPr="0099385B" w:rsidRDefault="005B6D37" w:rsidP="0099385B">
      <w:pPr>
        <w:pStyle w:val="Heading1"/>
      </w:pPr>
      <w:r w:rsidRPr="0099385B">
        <w:br w:type="page"/>
      </w:r>
      <w:r w:rsidR="00960901" w:rsidRPr="0099385B">
        <w:lastRenderedPageBreak/>
        <w:t>GEneral</w:t>
      </w:r>
    </w:p>
    <w:p w14:paraId="758D5E21" w14:textId="77777777" w:rsidR="005A4461" w:rsidRPr="006A282F" w:rsidRDefault="00343E8E" w:rsidP="006A282F">
      <w:pPr>
        <w:pStyle w:val="Heading2"/>
      </w:pPr>
      <w:r w:rsidRPr="006A282F">
        <w:t>Related Sections</w:t>
      </w:r>
    </w:p>
    <w:p w14:paraId="4B611C63" w14:textId="77777777" w:rsidR="00CA72FE" w:rsidRPr="00EF0D34" w:rsidDel="001B1C35" w:rsidRDefault="00CA72FE" w:rsidP="006A282F">
      <w:pPr>
        <w:pStyle w:val="Heading3"/>
        <w:numPr>
          <w:ilvl w:val="0"/>
          <w:numId w:val="0"/>
        </w:numPr>
        <w:ind w:left="720"/>
        <w:rPr>
          <w:del w:id="2" w:author="John Liu" w:date="2022-04-25T18:59:00Z"/>
          <w:highlight w:val="yellow"/>
        </w:rPr>
      </w:pPr>
      <w:del w:id="3" w:author="John Liu" w:date="2022-04-25T18:59:00Z">
        <w:r w:rsidRPr="0099385B" w:rsidDel="001B1C35">
          <w:rPr>
            <w:highlight w:val="yellow"/>
          </w:rPr>
          <w:delText>[</w:delText>
        </w:r>
        <w:r w:rsidRPr="00EF0D34" w:rsidDel="001B1C35">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678ADA4E" w14:textId="77777777" w:rsidR="00CA72FE" w:rsidRPr="00480113" w:rsidDel="001B1C35" w:rsidRDefault="00CA72FE" w:rsidP="006A282F">
      <w:pPr>
        <w:pStyle w:val="Heading3"/>
        <w:numPr>
          <w:ilvl w:val="0"/>
          <w:numId w:val="0"/>
        </w:numPr>
        <w:ind w:left="720"/>
        <w:rPr>
          <w:del w:id="4" w:author="John Liu" w:date="2022-04-25T18:59:00Z"/>
          <w:highlight w:val="lightGray"/>
        </w:rPr>
      </w:pPr>
    </w:p>
    <w:p w14:paraId="54E5C218" w14:textId="77777777" w:rsidR="00CA72FE" w:rsidRPr="00EF0D34" w:rsidDel="001B1C35" w:rsidRDefault="00CA72FE" w:rsidP="006A282F">
      <w:pPr>
        <w:pStyle w:val="Heading3"/>
        <w:numPr>
          <w:ilvl w:val="0"/>
          <w:numId w:val="0"/>
        </w:numPr>
        <w:ind w:left="720"/>
        <w:rPr>
          <w:del w:id="5" w:author="John Liu" w:date="2022-04-25T18:59:00Z"/>
          <w:highlight w:val="yellow"/>
        </w:rPr>
      </w:pPr>
      <w:del w:id="6" w:author="John Liu" w:date="2022-04-25T18:59:00Z">
        <w:r w:rsidRPr="00EF0D34" w:rsidDel="001B1C35">
          <w:rPr>
            <w:highlight w:val="yellow"/>
          </w:rPr>
          <w:delText>Cross-referencing here may also be used to coordinate assemblies or systems whose components may span multiple Sections and which must meet certain performance requirements as an assembly or system.</w:delText>
        </w:r>
      </w:del>
    </w:p>
    <w:p w14:paraId="0D53F1CE" w14:textId="77777777" w:rsidR="00CA72FE" w:rsidRPr="00480113" w:rsidDel="001B1C35" w:rsidRDefault="00CA72FE" w:rsidP="006A282F">
      <w:pPr>
        <w:pStyle w:val="Heading3"/>
        <w:numPr>
          <w:ilvl w:val="0"/>
          <w:numId w:val="0"/>
        </w:numPr>
        <w:ind w:left="720"/>
        <w:rPr>
          <w:del w:id="7" w:author="John Liu" w:date="2022-04-25T18:59:00Z"/>
          <w:highlight w:val="lightGray"/>
        </w:rPr>
      </w:pPr>
    </w:p>
    <w:p w14:paraId="68703291" w14:textId="77777777" w:rsidR="00CA72FE" w:rsidRPr="00480113" w:rsidDel="001B1C35" w:rsidRDefault="00CA72FE" w:rsidP="006A282F">
      <w:pPr>
        <w:pStyle w:val="Heading3"/>
        <w:numPr>
          <w:ilvl w:val="0"/>
          <w:numId w:val="0"/>
        </w:numPr>
        <w:ind w:left="720"/>
        <w:rPr>
          <w:del w:id="8" w:author="John Liu" w:date="2022-04-25T18:59:00Z"/>
          <w:highlight w:val="lightGray"/>
        </w:rPr>
      </w:pPr>
      <w:del w:id="9" w:author="John Liu" w:date="2022-04-25T18:59:00Z">
        <w:r w:rsidRPr="00EF0D34" w:rsidDel="001B1C35">
          <w:rPr>
            <w:highlight w:val="yellow"/>
          </w:rPr>
          <w:delText>Contractor is responsible for coordination of the Work.</w:delText>
        </w:r>
        <w:r w:rsidR="007A1B49" w:rsidRPr="00EF0D34" w:rsidDel="001B1C35">
          <w:rPr>
            <w:highlight w:val="yellow"/>
          </w:rPr>
          <w:delText xml:space="preserve"> Contractor is responsible for being familiar with and incorporating all required elements of cross-referenced Specifications cited.</w:delText>
        </w:r>
      </w:del>
    </w:p>
    <w:p w14:paraId="3350D080" w14:textId="77777777" w:rsidR="00CA72FE" w:rsidRPr="00480113" w:rsidDel="001B1C35" w:rsidRDefault="00CA72FE" w:rsidP="006A282F">
      <w:pPr>
        <w:pStyle w:val="Heading3"/>
        <w:numPr>
          <w:ilvl w:val="0"/>
          <w:numId w:val="0"/>
        </w:numPr>
        <w:ind w:left="720"/>
        <w:rPr>
          <w:del w:id="10" w:author="John Liu" w:date="2022-04-25T18:59:00Z"/>
          <w:highlight w:val="lightGray"/>
        </w:rPr>
      </w:pPr>
      <w:del w:id="11" w:author="John Liu" w:date="2022-04-25T18:59:00Z">
        <w:r w:rsidRPr="00EF0D34" w:rsidDel="001B1C35">
          <w:rPr>
            <w:highlight w:val="yellow"/>
          </w:rPr>
          <w:delText>This Section is to be completed/updated during the design development by the Consultant. If it is not applicable to the section for the specific project it may be deleted</w:delText>
        </w:r>
        <w:r w:rsidRPr="0099385B" w:rsidDel="001B1C35">
          <w:rPr>
            <w:highlight w:val="yellow"/>
          </w:rPr>
          <w:delText>.]</w:delText>
        </w:r>
      </w:del>
    </w:p>
    <w:p w14:paraId="3E5B8096" w14:textId="77777777" w:rsidR="00CA72FE" w:rsidRPr="00480113" w:rsidDel="001B1C35" w:rsidRDefault="00CA72FE" w:rsidP="006A282F">
      <w:pPr>
        <w:pStyle w:val="Heading3"/>
        <w:numPr>
          <w:ilvl w:val="0"/>
          <w:numId w:val="0"/>
        </w:numPr>
        <w:ind w:left="720"/>
        <w:rPr>
          <w:del w:id="12" w:author="John Liu" w:date="2022-04-25T18:59:00Z"/>
          <w:highlight w:val="lightGray"/>
        </w:rPr>
      </w:pPr>
    </w:p>
    <w:p w14:paraId="5760DC46" w14:textId="77777777" w:rsidR="00CA72FE" w:rsidRPr="0099385B" w:rsidDel="001B1C35" w:rsidRDefault="00CA72FE" w:rsidP="006A282F">
      <w:pPr>
        <w:pStyle w:val="Heading3"/>
        <w:numPr>
          <w:ilvl w:val="0"/>
          <w:numId w:val="0"/>
        </w:numPr>
        <w:ind w:left="720"/>
        <w:rPr>
          <w:del w:id="13" w:author="John Liu" w:date="2022-04-25T18:59:00Z"/>
        </w:rPr>
      </w:pPr>
      <w:del w:id="14" w:author="John Liu" w:date="2022-04-25T18:59:00Z">
        <w:r w:rsidRPr="0099385B" w:rsidDel="001B1C35">
          <w:rPr>
            <w:highlight w:val="yellow"/>
          </w:rPr>
          <w:delText>[</w:delText>
        </w:r>
        <w:r w:rsidRPr="00EF0D34" w:rsidDel="001B1C35">
          <w:rPr>
            <w:highlight w:val="yellow"/>
          </w:rPr>
          <w:delText>List Sections specifying installation of products supplied but not installed under this Section and indicate specific items</w:delText>
        </w:r>
        <w:r w:rsidRPr="0099385B" w:rsidDel="001B1C35">
          <w:rPr>
            <w:highlight w:val="yellow"/>
          </w:rPr>
          <w:delText>.]</w:delText>
        </w:r>
      </w:del>
    </w:p>
    <w:p w14:paraId="39EF44D8" w14:textId="77777777" w:rsidR="00CA72FE" w:rsidRPr="0099385B" w:rsidDel="001B1C35" w:rsidRDefault="00CA72FE" w:rsidP="006A282F">
      <w:pPr>
        <w:pStyle w:val="Heading3"/>
        <w:numPr>
          <w:ilvl w:val="0"/>
          <w:numId w:val="0"/>
        </w:numPr>
        <w:ind w:left="720"/>
        <w:rPr>
          <w:del w:id="15" w:author="John Liu" w:date="2022-04-25T18:59:00Z"/>
        </w:rPr>
      </w:pPr>
      <w:del w:id="16" w:author="John Liu" w:date="2022-04-25T18:59:00Z">
        <w:r w:rsidRPr="0099385B" w:rsidDel="001B1C35">
          <w:delText xml:space="preserve">Section </w:delText>
        </w:r>
        <w:r w:rsidRPr="0099385B" w:rsidDel="001B1C35">
          <w:rPr>
            <w:highlight w:val="yellow"/>
          </w:rPr>
          <w:delText>[______ – ____________]</w:delText>
        </w:r>
        <w:r w:rsidRPr="0099385B" w:rsidDel="001B1C35">
          <w:delText xml:space="preserve">:  Execution requirements for </w:delText>
        </w:r>
        <w:r w:rsidRPr="004176D7" w:rsidDel="001B1C35">
          <w:rPr>
            <w:highlight w:val="yellow"/>
          </w:rPr>
          <w:delText>...[item]...</w:delText>
        </w:r>
        <w:r w:rsidRPr="0099385B" w:rsidDel="001B1C35">
          <w:delText xml:space="preserve">  specified under this Section.</w:delText>
        </w:r>
      </w:del>
    </w:p>
    <w:p w14:paraId="2B30DD06" w14:textId="77777777" w:rsidR="00CA72FE" w:rsidRPr="009A1412" w:rsidDel="001B1C35" w:rsidRDefault="00CA72FE" w:rsidP="006A282F">
      <w:pPr>
        <w:pStyle w:val="Heading3"/>
        <w:numPr>
          <w:ilvl w:val="0"/>
          <w:numId w:val="0"/>
        </w:numPr>
        <w:ind w:left="720"/>
        <w:rPr>
          <w:del w:id="17" w:author="John Liu" w:date="2022-04-25T18:59:00Z"/>
        </w:rPr>
      </w:pPr>
      <w:del w:id="18" w:author="John Liu" w:date="2022-04-25T18:59:00Z">
        <w:r w:rsidRPr="009A1412" w:rsidDel="001B1C35">
          <w:rPr>
            <w:highlight w:val="yellow"/>
          </w:rPr>
          <w:delText>[List Sections specifying products installed but not supplied under this Section and indicate specific items.]</w:delText>
        </w:r>
      </w:del>
    </w:p>
    <w:p w14:paraId="0C9BFEC2" w14:textId="77777777" w:rsidR="00CA72FE" w:rsidRPr="0099385B" w:rsidDel="001B1C35" w:rsidRDefault="00CA72FE" w:rsidP="006A282F">
      <w:pPr>
        <w:pStyle w:val="Heading3"/>
        <w:numPr>
          <w:ilvl w:val="0"/>
          <w:numId w:val="0"/>
        </w:numPr>
        <w:ind w:left="720"/>
        <w:rPr>
          <w:del w:id="19" w:author="John Liu" w:date="2022-04-25T18:59:00Z"/>
        </w:rPr>
      </w:pPr>
      <w:del w:id="20" w:author="John Liu" w:date="2022-04-25T18:59:00Z">
        <w:r w:rsidRPr="0099385B" w:rsidDel="001B1C35">
          <w:delText xml:space="preserve">Section </w:delText>
        </w:r>
        <w:r w:rsidRPr="0099385B" w:rsidDel="001B1C35">
          <w:rPr>
            <w:highlight w:val="yellow"/>
          </w:rPr>
          <w:delText>[______ – ____________]</w:delText>
        </w:r>
        <w:r w:rsidRPr="0099385B" w:rsidDel="001B1C35">
          <w:delText xml:space="preserve">:  Product requirements for </w:delText>
        </w:r>
        <w:r w:rsidRPr="004176D7" w:rsidDel="001B1C35">
          <w:rPr>
            <w:highlight w:val="yellow"/>
          </w:rPr>
          <w:delText>...[item]...</w:delText>
        </w:r>
        <w:r w:rsidRPr="0099385B" w:rsidDel="001B1C35">
          <w:delText xml:space="preserve">  for installation under this Section.</w:delText>
        </w:r>
      </w:del>
    </w:p>
    <w:p w14:paraId="57890834" w14:textId="77777777" w:rsidR="00CA72FE" w:rsidRPr="009A1412" w:rsidRDefault="00CA72FE" w:rsidP="006A282F">
      <w:pPr>
        <w:pStyle w:val="Heading3"/>
        <w:numPr>
          <w:ilvl w:val="0"/>
          <w:numId w:val="0"/>
        </w:numPr>
        <w:ind w:left="720"/>
      </w:pPr>
      <w:del w:id="21" w:author="John Liu" w:date="2022-04-25T18:59:00Z">
        <w:r w:rsidRPr="009A1412" w:rsidDel="001B1C35">
          <w:rPr>
            <w:highlight w:val="yellow"/>
          </w:rPr>
          <w:delText>[List Sections specifying related requirements.]</w:delText>
        </w:r>
      </w:del>
    </w:p>
    <w:p w14:paraId="3F0CA7C7" w14:textId="77777777" w:rsidR="00675E86" w:rsidRPr="0099385B" w:rsidRDefault="00675E86" w:rsidP="006A282F">
      <w:pPr>
        <w:pStyle w:val="Heading3"/>
      </w:pPr>
      <w:r w:rsidRPr="006A282F">
        <w:t xml:space="preserve">Section </w:t>
      </w:r>
      <w:r w:rsidR="00CD1269" w:rsidRPr="006A282F">
        <w:t>01810</w:t>
      </w:r>
      <w:r w:rsidR="00CD1269" w:rsidRPr="00CD1269">
        <w:t xml:space="preserve"> – Equipment Testing and Facility Commissioning</w:t>
      </w:r>
    </w:p>
    <w:p w14:paraId="638D64EB" w14:textId="77777777" w:rsidR="00675E86" w:rsidRPr="0099385B" w:rsidRDefault="00675E86" w:rsidP="006A282F">
      <w:pPr>
        <w:pStyle w:val="Heading3"/>
      </w:pPr>
      <w:r w:rsidRPr="0099385B">
        <w:t xml:space="preserve">Section 02315 - Excavating, Trenching and Backfilling </w:t>
      </w:r>
    </w:p>
    <w:p w14:paraId="42656D3A" w14:textId="77777777" w:rsidR="00675E86" w:rsidRPr="0099385B" w:rsidRDefault="00675E86" w:rsidP="006A282F">
      <w:pPr>
        <w:pStyle w:val="Heading3"/>
      </w:pPr>
      <w:r w:rsidRPr="0099385B">
        <w:t>Section 16010 - Equipment General Requirements</w:t>
      </w:r>
    </w:p>
    <w:p w14:paraId="481C2C73" w14:textId="77777777" w:rsidR="00675E86" w:rsidRPr="0099385B" w:rsidRDefault="00675E86" w:rsidP="006A282F">
      <w:pPr>
        <w:pStyle w:val="Heading3"/>
      </w:pPr>
      <w:r w:rsidRPr="0099385B">
        <w:t>Section 16031 – Inspection and Testing</w:t>
      </w:r>
    </w:p>
    <w:p w14:paraId="7BE22492" w14:textId="77777777" w:rsidR="00675E86" w:rsidRPr="00673658" w:rsidDel="001B1C35" w:rsidRDefault="00215390" w:rsidP="006A282F">
      <w:pPr>
        <w:pStyle w:val="Heading3"/>
        <w:rPr>
          <w:del w:id="22" w:author="John Liu" w:date="2022-04-25T19:00:00Z"/>
          <w:highlight w:val="yellow"/>
        </w:rPr>
      </w:pPr>
      <w:del w:id="23" w:author="John Liu" w:date="2022-04-25T19:00:00Z">
        <w:r w:rsidRPr="00673658" w:rsidDel="001B1C35">
          <w:rPr>
            <w:highlight w:val="yellow"/>
          </w:rPr>
          <w:delText>[</w:delText>
        </w:r>
        <w:r w:rsidR="0015370B" w:rsidRPr="00673658" w:rsidDel="001B1C35">
          <w:rPr>
            <w:highlight w:val="yellow"/>
          </w:rPr>
          <w:delText xml:space="preserve">Division 13 – </w:delText>
        </w:r>
        <w:r w:rsidR="00CD1269" w:rsidRPr="00673658" w:rsidDel="001B1C35">
          <w:rPr>
            <w:highlight w:val="yellow"/>
          </w:rPr>
          <w:delText xml:space="preserve">SCADA and Instrumentation </w:delText>
        </w:r>
        <w:r w:rsidRPr="00673658" w:rsidDel="001B1C35">
          <w:rPr>
            <w:highlight w:val="yellow"/>
          </w:rPr>
          <w:delText xml:space="preserve">- </w:delText>
        </w:r>
        <w:r w:rsidR="00CD1269" w:rsidRPr="00673658" w:rsidDel="001B1C35">
          <w:rPr>
            <w:highlight w:val="yellow"/>
          </w:rPr>
          <w:delText xml:space="preserve">insert </w:delText>
        </w:r>
        <w:r w:rsidR="0015370B" w:rsidRPr="00673658" w:rsidDel="001B1C35">
          <w:rPr>
            <w:highlight w:val="yellow"/>
          </w:rPr>
          <w:delText>applicable specifications</w:delText>
        </w:r>
        <w:r w:rsidRPr="00673658" w:rsidDel="001B1C35">
          <w:rPr>
            <w:highlight w:val="yellow"/>
          </w:rPr>
          <w:delText>]</w:delText>
        </w:r>
      </w:del>
    </w:p>
    <w:p w14:paraId="2DA1EB5A" w14:textId="77777777" w:rsidR="0015370B" w:rsidRPr="0099385B" w:rsidRDefault="0015370B" w:rsidP="006A282F">
      <w:pPr>
        <w:pStyle w:val="Heading3"/>
      </w:pPr>
      <w:del w:id="24" w:author="John Liu" w:date="2022-04-25T19:00:00Z">
        <w:r w:rsidRPr="0099385B" w:rsidDel="001B1C35">
          <w:delText xml:space="preserve">Product requirements for </w:delText>
        </w:r>
        <w:r w:rsidRPr="00EF0D34" w:rsidDel="001B1C35">
          <w:rPr>
            <w:highlight w:val="yellow"/>
          </w:rPr>
          <w:delText>[item]...</w:delText>
        </w:r>
        <w:r w:rsidRPr="0099385B" w:rsidDel="001B1C35">
          <w:delText xml:space="preserve">  for installation under this Section.</w:delText>
        </w:r>
      </w:del>
    </w:p>
    <w:p w14:paraId="37CEAE58" w14:textId="77777777" w:rsidR="00EB405F" w:rsidRDefault="00215390" w:rsidP="006A282F">
      <w:pPr>
        <w:pStyle w:val="Heading2"/>
      </w:pPr>
      <w:r>
        <w:t>Measurement and Payment</w:t>
      </w:r>
    </w:p>
    <w:p w14:paraId="0F0326DC" w14:textId="77777777" w:rsidR="00215390" w:rsidRPr="00452C67" w:rsidDel="001B1C35" w:rsidRDefault="00215390" w:rsidP="00215390">
      <w:pPr>
        <w:pStyle w:val="PlainText"/>
        <w:tabs>
          <w:tab w:val="left" w:pos="720"/>
          <w:tab w:val="left" w:pos="2880"/>
        </w:tabs>
        <w:spacing w:before="80"/>
        <w:ind w:left="720"/>
        <w:jc w:val="both"/>
        <w:rPr>
          <w:del w:id="25" w:author="John Liu" w:date="2022-04-25T19:00:00Z"/>
          <w:rFonts w:ascii="Calibri" w:hAnsi="Calibri"/>
          <w:i/>
          <w:sz w:val="22"/>
          <w:highlight w:val="yellow"/>
        </w:rPr>
      </w:pPr>
      <w:del w:id="26" w:author="John Liu" w:date="2022-04-25T19:00:00Z">
        <w:r w:rsidRPr="00452C67" w:rsidDel="001B1C35">
          <w:rPr>
            <w:rFonts w:ascii="Calibri" w:hAnsi="Calibri"/>
            <w:i/>
            <w:sz w:val="22"/>
            <w:highlight w:val="yellow"/>
          </w:rPr>
          <w:delText>[Choose one of the following payment language provisions that best suits the individual project.</w:delText>
        </w:r>
      </w:del>
    </w:p>
    <w:p w14:paraId="06F684F1" w14:textId="77777777" w:rsidR="00215390" w:rsidRPr="00452C67" w:rsidDel="001B1C35" w:rsidRDefault="00215390" w:rsidP="00215390">
      <w:pPr>
        <w:pStyle w:val="PlainText"/>
        <w:tabs>
          <w:tab w:val="left" w:pos="720"/>
          <w:tab w:val="left" w:pos="2880"/>
        </w:tabs>
        <w:spacing w:before="80"/>
        <w:ind w:left="720"/>
        <w:jc w:val="both"/>
        <w:rPr>
          <w:del w:id="27" w:author="John Liu" w:date="2022-04-25T19:00:00Z"/>
          <w:rFonts w:ascii="Calibri" w:hAnsi="Calibri"/>
          <w:i/>
          <w:sz w:val="22"/>
          <w:highlight w:val="yellow"/>
        </w:rPr>
      </w:pPr>
      <w:del w:id="28" w:author="John Liu" w:date="2022-04-25T19:00:00Z">
        <w:r w:rsidRPr="00452C67" w:rsidDel="001B1C35">
          <w:rPr>
            <w:rFonts w:ascii="Calibri" w:hAnsi="Calibri"/>
            <w:i/>
            <w:sz w:val="22"/>
            <w:highlight w:val="yellow"/>
          </w:rPr>
          <w:delText>If this Section is not specifically referenced by an item in the Bid Form, please use the following language:</w:delText>
        </w:r>
      </w:del>
    </w:p>
    <w:p w14:paraId="3A56BBD0" w14:textId="77777777" w:rsidR="00215390" w:rsidRPr="00452C67" w:rsidDel="001B1C35" w:rsidRDefault="00215390" w:rsidP="006A282F">
      <w:pPr>
        <w:pStyle w:val="Heading3"/>
        <w:rPr>
          <w:del w:id="29" w:author="John Liu" w:date="2022-04-25T19:00:00Z"/>
          <w:highlight w:val="yellow"/>
        </w:rPr>
      </w:pPr>
      <w:del w:id="30" w:author="John Liu" w:date="2022-04-25T19:00:00Z">
        <w:r w:rsidRPr="00452C67" w:rsidDel="001B1C35">
          <w:rPr>
            <w:highlight w:val="yellow"/>
          </w:rPr>
          <w:delText>The work of this Section will not be measured separately for payment.  All costs associated with the work of this Section shall be included in the Contract Price.</w:delText>
        </w:r>
      </w:del>
    </w:p>
    <w:p w14:paraId="2C6FDF20" w14:textId="77777777" w:rsidR="00215390" w:rsidRPr="00452C67" w:rsidDel="001B1C35" w:rsidRDefault="00215390" w:rsidP="00215390">
      <w:pPr>
        <w:pStyle w:val="PlainText"/>
        <w:tabs>
          <w:tab w:val="left" w:pos="720"/>
          <w:tab w:val="left" w:pos="2880"/>
        </w:tabs>
        <w:spacing w:before="80"/>
        <w:ind w:left="720"/>
        <w:jc w:val="both"/>
        <w:rPr>
          <w:del w:id="31" w:author="John Liu" w:date="2022-04-25T19:00:00Z"/>
          <w:rFonts w:ascii="Calibri" w:hAnsi="Calibri"/>
          <w:i/>
          <w:sz w:val="22"/>
          <w:highlight w:val="yellow"/>
        </w:rPr>
      </w:pPr>
      <w:del w:id="32" w:author="John Liu" w:date="2022-04-25T19:00:00Z">
        <w:r w:rsidRPr="00452C67" w:rsidDel="001B1C35">
          <w:rPr>
            <w:rFonts w:ascii="Calibri" w:hAnsi="Calibri"/>
            <w:i/>
            <w:sz w:val="22"/>
            <w:highlight w:val="yellow"/>
          </w:rPr>
          <w:delText>OR If this Section is specifically referenced in the Bid Form, use the following language and identify the relevant item in the Bid Form:</w:delText>
        </w:r>
      </w:del>
    </w:p>
    <w:p w14:paraId="5ACF89D1" w14:textId="77777777" w:rsidR="00215390" w:rsidRPr="00452C67" w:rsidRDefault="00215390" w:rsidP="006A282F">
      <w:pPr>
        <w:pStyle w:val="Heading3"/>
        <w:rPr>
          <w:highlight w:val="yellow"/>
        </w:rPr>
      </w:pPr>
      <w:r w:rsidRPr="00452C67">
        <w:rPr>
          <w:highlight w:val="yellow"/>
        </w:rPr>
        <w:t xml:space="preserve">All costs associated with the work of this Section shall be included in the price(s) for </w:t>
      </w:r>
      <w:commentRangeStart w:id="33"/>
      <w:r w:rsidRPr="00452C67">
        <w:rPr>
          <w:highlight w:val="yellow"/>
        </w:rPr>
        <w:t xml:space="preserve">Item No(s). ___ </w:t>
      </w:r>
      <w:commentRangeEnd w:id="33"/>
      <w:r w:rsidR="00582F5B">
        <w:rPr>
          <w:rStyle w:val="CommentReference"/>
          <w:szCs w:val="20"/>
        </w:rPr>
        <w:commentReference w:id="33"/>
      </w:r>
      <w:r w:rsidRPr="00452C67">
        <w:rPr>
          <w:highlight w:val="yellow"/>
        </w:rPr>
        <w:t>in the Bid Form.</w:t>
      </w:r>
    </w:p>
    <w:p w14:paraId="66E703CB" w14:textId="77777777" w:rsidR="00215390" w:rsidRPr="00452C67" w:rsidRDefault="00215390" w:rsidP="00215390">
      <w:pPr>
        <w:pStyle w:val="PlainText"/>
        <w:tabs>
          <w:tab w:val="left" w:pos="720"/>
          <w:tab w:val="left" w:pos="1440"/>
          <w:tab w:val="left" w:pos="2880"/>
        </w:tabs>
        <w:spacing w:before="80"/>
        <w:ind w:left="720"/>
        <w:jc w:val="both"/>
        <w:rPr>
          <w:rFonts w:ascii="Calibri" w:hAnsi="Calibri"/>
          <w:sz w:val="22"/>
        </w:rPr>
      </w:pPr>
      <w:del w:id="34" w:author="John Liu" w:date="2022-04-25T19:01:00Z">
        <w:r w:rsidRPr="00452C67" w:rsidDel="001B1C35">
          <w:rPr>
            <w:rFonts w:ascii="Calibri" w:hAnsi="Calibri"/>
            <w:i/>
            <w:sz w:val="22"/>
            <w:highlight w:val="yellow"/>
          </w:rPr>
          <w:delText>If the work of this Section is to be measured and paid for by several different methods, please amend the standard wording given above to reflect the different methods of measurement and payment.</w:delText>
        </w:r>
        <w:r w:rsidRPr="00452C67" w:rsidDel="001B1C35">
          <w:rPr>
            <w:rFonts w:ascii="Calibri" w:hAnsi="Calibri"/>
            <w:sz w:val="22"/>
            <w:highlight w:val="yellow"/>
          </w:rPr>
          <w:delText>]</w:delText>
        </w:r>
      </w:del>
    </w:p>
    <w:p w14:paraId="47898007" w14:textId="77777777" w:rsidR="005A4461" w:rsidRPr="0099385B" w:rsidRDefault="005A4461" w:rsidP="0099385B">
      <w:pPr>
        <w:pStyle w:val="Heading1"/>
      </w:pPr>
      <w:r w:rsidRPr="0099385B">
        <w:t xml:space="preserve">PRODUCTS </w:t>
      </w:r>
    </w:p>
    <w:p w14:paraId="01015AFF" w14:textId="77777777" w:rsidR="005A4461" w:rsidRPr="0099385B" w:rsidRDefault="005A4461" w:rsidP="006A282F">
      <w:pPr>
        <w:pStyle w:val="Heading2"/>
      </w:pPr>
      <w:r w:rsidRPr="0099385B">
        <w:t>Cable Protection</w:t>
      </w:r>
      <w:r w:rsidR="00675E86" w:rsidRPr="0099385B">
        <w:t xml:space="preserve"> </w:t>
      </w:r>
      <w:r w:rsidR="00343E8E" w:rsidRPr="0099385B">
        <w:t>For 600 Volts</w:t>
      </w:r>
    </w:p>
    <w:p w14:paraId="2C0CA2EF" w14:textId="77777777" w:rsidR="005A4461" w:rsidRPr="0099385B" w:rsidRDefault="005A4461" w:rsidP="006A282F">
      <w:pPr>
        <w:pStyle w:val="Heading3"/>
      </w:pPr>
      <w:r w:rsidRPr="0099385B">
        <w:t>Use 38</w:t>
      </w:r>
      <w:r w:rsidR="00215390">
        <w:t xml:space="preserve"> mm</w:t>
      </w:r>
      <w:r w:rsidRPr="0099385B">
        <w:t xml:space="preserve"> x 140 mm planks pressured treated</w:t>
      </w:r>
      <w:ins w:id="35" w:author="John Liu" w:date="2022-04-25T19:02:00Z">
        <w:r w:rsidR="001B1C35">
          <w:t xml:space="preserve"> where unde</w:t>
        </w:r>
      </w:ins>
      <w:ins w:id="36" w:author="John Liu" w:date="2022-04-25T19:03:00Z">
        <w:r w:rsidR="001B1C35">
          <w:t>rground conduits are buried less than 760mm deep</w:t>
        </w:r>
      </w:ins>
      <w:r w:rsidRPr="0099385B">
        <w:t>.</w:t>
      </w:r>
    </w:p>
    <w:p w14:paraId="7BD36A70" w14:textId="77777777" w:rsidR="00FC616F" w:rsidRPr="0099385B" w:rsidRDefault="00FC616F" w:rsidP="006A282F">
      <w:pPr>
        <w:pStyle w:val="Heading2"/>
      </w:pPr>
      <w:r w:rsidRPr="0099385B">
        <w:t>Markers</w:t>
      </w:r>
    </w:p>
    <w:p w14:paraId="78A73831" w14:textId="77777777" w:rsidR="005A4461" w:rsidRPr="0099385B" w:rsidRDefault="005A4461" w:rsidP="006A282F">
      <w:pPr>
        <w:pStyle w:val="Heading3"/>
      </w:pPr>
      <w:r w:rsidRPr="0099385B">
        <w:t>Concrete type cable markers: 600</w:t>
      </w:r>
      <w:r w:rsidR="00A74019" w:rsidRPr="0099385B">
        <w:t xml:space="preserve"> </w:t>
      </w:r>
      <w:r w:rsidR="005B1DDC" w:rsidRPr="0099385B">
        <w:t>mm</w:t>
      </w:r>
      <w:r w:rsidRPr="0099385B">
        <w:t xml:space="preserve"> x 600</w:t>
      </w:r>
      <w:r w:rsidR="00A74019" w:rsidRPr="0099385B">
        <w:t xml:space="preserve"> </w:t>
      </w:r>
      <w:r w:rsidR="005B1DDC" w:rsidRPr="0099385B">
        <w:t>mm</w:t>
      </w:r>
      <w:r w:rsidRPr="0099385B">
        <w:t xml:space="preserve"> x 100 mm with </w:t>
      </w:r>
      <w:r w:rsidR="005B1DDC" w:rsidRPr="0099385B">
        <w:t xml:space="preserve">the </w:t>
      </w:r>
      <w:r w:rsidRPr="0099385B">
        <w:t xml:space="preserve">words: cable, joint or conduit impressed in </w:t>
      </w:r>
      <w:r w:rsidR="005B1DDC" w:rsidRPr="0099385B">
        <w:t xml:space="preserve">the </w:t>
      </w:r>
      <w:r w:rsidRPr="0099385B">
        <w:t xml:space="preserve">top surface, with arrows to indicate change in direction of cable and duct runs. </w:t>
      </w:r>
    </w:p>
    <w:p w14:paraId="4223AECE" w14:textId="77777777" w:rsidR="005A4461" w:rsidRPr="0099385B" w:rsidRDefault="005A4461" w:rsidP="0099385B">
      <w:pPr>
        <w:pStyle w:val="Heading1"/>
      </w:pPr>
      <w:r w:rsidRPr="0099385B">
        <w:t xml:space="preserve">EXECUTION </w:t>
      </w:r>
    </w:p>
    <w:p w14:paraId="6DF5EA2D" w14:textId="77777777" w:rsidR="005A4461" w:rsidRPr="0099385B" w:rsidRDefault="005A4461" w:rsidP="006A282F">
      <w:pPr>
        <w:pStyle w:val="Heading2"/>
      </w:pPr>
      <w:r w:rsidRPr="0099385B">
        <w:t xml:space="preserve">Direct Burial of Cables  </w:t>
      </w:r>
    </w:p>
    <w:p w14:paraId="0E25BC48" w14:textId="77777777" w:rsidR="005A4461" w:rsidRPr="0099385B" w:rsidRDefault="005A4461" w:rsidP="00BA715E">
      <w:pPr>
        <w:pStyle w:val="Heading3"/>
        <w:tabs>
          <w:tab w:val="clear" w:pos="3600"/>
          <w:tab w:val="left" w:pos="1418"/>
        </w:tabs>
      </w:pPr>
      <w:r w:rsidRPr="0099385B">
        <w:t xml:space="preserve">After </w:t>
      </w:r>
      <w:r w:rsidR="002178C0" w:rsidRPr="0099385B">
        <w:t xml:space="preserve">the </w:t>
      </w:r>
      <w:r w:rsidRPr="0099385B">
        <w:t xml:space="preserve">sand bed specified in </w:t>
      </w:r>
      <w:r w:rsidRPr="00E257E6">
        <w:rPr>
          <w:highlight w:val="yellow"/>
        </w:rPr>
        <w:t>Section 02315 - Excavating, Trenching and Backfilling</w:t>
      </w:r>
      <w:r w:rsidRPr="0099385B">
        <w:t xml:space="preserve">, is in place, lay cables maintaining </w:t>
      </w:r>
      <w:r w:rsidR="00215390">
        <w:t>a</w:t>
      </w:r>
      <w:r w:rsidR="005B1DDC" w:rsidRPr="0099385B">
        <w:t xml:space="preserve"> </w:t>
      </w:r>
      <w:r w:rsidRPr="0099385B">
        <w:t>clearance</w:t>
      </w:r>
      <w:r w:rsidR="00215390">
        <w:t xml:space="preserve"> of </w:t>
      </w:r>
      <w:del w:id="37" w:author="John Liu" w:date="2022-04-25T19:04:00Z">
        <w:r w:rsidR="00215390" w:rsidRPr="0099385B" w:rsidDel="00BA715E">
          <w:rPr>
            <w:highlight w:val="yellow"/>
          </w:rPr>
          <w:delText>[</w:delText>
        </w:r>
      </w:del>
      <w:r w:rsidR="00215390" w:rsidRPr="0099385B">
        <w:rPr>
          <w:highlight w:val="yellow"/>
        </w:rPr>
        <w:t>75</w:t>
      </w:r>
      <w:del w:id="38" w:author="John Liu" w:date="2022-04-25T19:04:00Z">
        <w:r w:rsidR="00215390" w:rsidRPr="0099385B" w:rsidDel="00BA715E">
          <w:rPr>
            <w:highlight w:val="yellow"/>
          </w:rPr>
          <w:delText>]</w:delText>
        </w:r>
      </w:del>
      <w:r w:rsidR="00215390" w:rsidRPr="0099385B">
        <w:t xml:space="preserve"> mm</w:t>
      </w:r>
      <w:r w:rsidRPr="0099385B">
        <w:t xml:space="preserve"> from each side of</w:t>
      </w:r>
      <w:r w:rsidR="005B1DDC" w:rsidRPr="0099385B">
        <w:t xml:space="preserve"> the</w:t>
      </w:r>
      <w:r w:rsidRPr="0099385B">
        <w:t xml:space="preserve"> trench to</w:t>
      </w:r>
      <w:r w:rsidR="005B1DDC" w:rsidRPr="0099385B">
        <w:t xml:space="preserve"> the</w:t>
      </w:r>
      <w:r w:rsidRPr="0099385B">
        <w:t xml:space="preserve"> nearest cable. Do not pull cable into</w:t>
      </w:r>
      <w:r w:rsidR="00221894">
        <w:t xml:space="preserve"> the</w:t>
      </w:r>
      <w:r w:rsidRPr="0099385B">
        <w:t xml:space="preserve"> trench. </w:t>
      </w:r>
    </w:p>
    <w:p w14:paraId="58B4DA6A" w14:textId="77777777" w:rsidR="00DA1999" w:rsidRPr="0099385B" w:rsidRDefault="00DA1999" w:rsidP="00192691">
      <w:pPr>
        <w:pStyle w:val="Heading3"/>
        <w:tabs>
          <w:tab w:val="clear" w:pos="3600"/>
          <w:tab w:val="left" w:pos="1418"/>
        </w:tabs>
      </w:pPr>
      <w:r w:rsidRPr="0099385B">
        <w:t xml:space="preserve">Buried cable </w:t>
      </w:r>
      <w:r w:rsidR="00221894">
        <w:t>shall</w:t>
      </w:r>
      <w:r w:rsidR="00221894" w:rsidRPr="0099385B">
        <w:t xml:space="preserve"> </w:t>
      </w:r>
      <w:r w:rsidRPr="0099385B">
        <w:t>comply with RWU90 specifications with confirmation of voltage limitations.</w:t>
      </w:r>
    </w:p>
    <w:p w14:paraId="2D2C008E" w14:textId="77777777" w:rsidR="005A4461" w:rsidRPr="0099385B" w:rsidRDefault="005A4461" w:rsidP="00192691">
      <w:pPr>
        <w:pStyle w:val="Heading3"/>
        <w:tabs>
          <w:tab w:val="clear" w:pos="3600"/>
          <w:tab w:val="left" w:pos="1418"/>
        </w:tabs>
      </w:pPr>
      <w:r w:rsidRPr="0099385B">
        <w:t xml:space="preserve">Provide offsets for thermal action and minor earth movements. Offset cables </w:t>
      </w:r>
      <w:del w:id="39" w:author="John Liu" w:date="2022-04-25T19:05:00Z">
        <w:r w:rsidRPr="0099385B" w:rsidDel="00BA715E">
          <w:rPr>
            <w:highlight w:val="yellow"/>
          </w:rPr>
          <w:delText>[</w:delText>
        </w:r>
      </w:del>
      <w:r w:rsidRPr="0099385B">
        <w:rPr>
          <w:highlight w:val="yellow"/>
        </w:rPr>
        <w:t>150</w:t>
      </w:r>
      <w:del w:id="40" w:author="John Liu" w:date="2022-04-25T19:05:00Z">
        <w:r w:rsidRPr="0099385B" w:rsidDel="00BA715E">
          <w:rPr>
            <w:highlight w:val="yellow"/>
          </w:rPr>
          <w:delText>]</w:delText>
        </w:r>
      </w:del>
      <w:r w:rsidRPr="0099385B">
        <w:t xml:space="preserve"> mm for each </w:t>
      </w:r>
      <w:del w:id="41" w:author="John Liu" w:date="2022-04-25T19:05:00Z">
        <w:r w:rsidRPr="0099385B" w:rsidDel="00BA715E">
          <w:rPr>
            <w:highlight w:val="yellow"/>
          </w:rPr>
          <w:delText>[</w:delText>
        </w:r>
      </w:del>
      <w:r w:rsidRPr="0099385B">
        <w:rPr>
          <w:highlight w:val="yellow"/>
        </w:rPr>
        <w:t>60</w:t>
      </w:r>
      <w:del w:id="42" w:author="John Liu" w:date="2022-04-25T19:05:00Z">
        <w:r w:rsidRPr="0099385B" w:rsidDel="00BA715E">
          <w:rPr>
            <w:highlight w:val="yellow"/>
          </w:rPr>
          <w:delText>]</w:delText>
        </w:r>
      </w:del>
      <w:r w:rsidRPr="0099385B">
        <w:t xml:space="preserve"> m run, maintaining minimum cable separation and bending radius requirements. </w:t>
      </w:r>
    </w:p>
    <w:p w14:paraId="0C1E1E95" w14:textId="77777777" w:rsidR="005A4461" w:rsidRPr="0099385B" w:rsidDel="00BA715E" w:rsidRDefault="005A4461" w:rsidP="00513271">
      <w:pPr>
        <w:pStyle w:val="Heading3"/>
        <w:tabs>
          <w:tab w:val="clear" w:pos="3600"/>
          <w:tab w:val="left" w:pos="1418"/>
        </w:tabs>
        <w:rPr>
          <w:del w:id="43" w:author="John Liu" w:date="2022-04-25T19:05:00Z"/>
        </w:rPr>
        <w:pPrChange w:id="44" w:author="John Liu" w:date="2022-04-25T19:04:00Z">
          <w:pPr>
            <w:pStyle w:val="Heading3"/>
          </w:pPr>
        </w:pPrChange>
      </w:pPr>
      <w:del w:id="45" w:author="John Liu" w:date="2022-04-25T19:05:00Z">
        <w:r w:rsidRPr="0099385B" w:rsidDel="00BA715E">
          <w:delText xml:space="preserve">Make termination and splice only as indicated </w:delText>
        </w:r>
        <w:r w:rsidR="00145751" w:rsidRPr="00582F5B" w:rsidDel="00BA715E">
          <w:rPr>
            <w:highlight w:val="yellow"/>
          </w:rPr>
          <w:delText>[</w:delText>
        </w:r>
        <w:r w:rsidR="00145751" w:rsidRPr="00582F5B" w:rsidDel="00BA715E">
          <w:rPr>
            <w:i/>
            <w:highlight w:val="yellow"/>
          </w:rPr>
          <w:delText xml:space="preserve">Consultant to provide additional details </w:delText>
        </w:r>
        <w:r w:rsidR="00E257E6" w:rsidRPr="00582F5B" w:rsidDel="00BA715E">
          <w:rPr>
            <w:i/>
            <w:highlight w:val="yellow"/>
          </w:rPr>
          <w:delText>regarding termination and splicing</w:delText>
        </w:r>
        <w:r w:rsidR="00145751" w:rsidRPr="00582F5B" w:rsidDel="00BA715E">
          <w:rPr>
            <w:highlight w:val="yellow"/>
          </w:rPr>
          <w:delText>]</w:delText>
        </w:r>
        <w:r w:rsidR="00145751" w:rsidDel="00BA715E">
          <w:delText xml:space="preserve"> </w:delText>
        </w:r>
        <w:r w:rsidRPr="0099385B" w:rsidDel="00BA715E">
          <w:delText xml:space="preserve">leaving </w:delText>
        </w:r>
        <w:r w:rsidRPr="00582F5B" w:rsidDel="00BA715E">
          <w:rPr>
            <w:highlight w:val="yellow"/>
          </w:rPr>
          <w:delText>[0.6]</w:delText>
        </w:r>
        <w:r w:rsidRPr="0099385B" w:rsidDel="00BA715E">
          <w:delText xml:space="preserve"> m of surplus cable in each direction. </w:delText>
        </w:r>
      </w:del>
    </w:p>
    <w:p w14:paraId="7A87E92E" w14:textId="77777777" w:rsidR="005A4461" w:rsidRPr="0099385B" w:rsidRDefault="005A4461" w:rsidP="00513271">
      <w:pPr>
        <w:pStyle w:val="Heading3"/>
        <w:tabs>
          <w:tab w:val="clear" w:pos="3600"/>
          <w:tab w:val="left" w:pos="1418"/>
        </w:tabs>
        <w:pPrChange w:id="46" w:author="John Liu" w:date="2022-04-25T19:04:00Z">
          <w:pPr>
            <w:pStyle w:val="Heading3"/>
          </w:pPr>
        </w:pPrChange>
      </w:pPr>
      <w:r w:rsidRPr="0099385B">
        <w:t>Underground cable splices</w:t>
      </w:r>
      <w:r w:rsidR="002178C0" w:rsidRPr="0099385B">
        <w:t xml:space="preserve"> are</w:t>
      </w:r>
      <w:r w:rsidRPr="0099385B">
        <w:t xml:space="preserve"> not acceptable. </w:t>
      </w:r>
      <w:r w:rsidR="0015370B" w:rsidRPr="0099385B">
        <w:t xml:space="preserve">Splices of any kind </w:t>
      </w:r>
      <w:r w:rsidR="00145751">
        <w:t xml:space="preserve">related to cables in trenches and/or ducts, </w:t>
      </w:r>
      <w:r w:rsidR="0015370B" w:rsidRPr="0099385B">
        <w:t>in any location are not acceptable.</w:t>
      </w:r>
    </w:p>
    <w:p w14:paraId="4B098C9C" w14:textId="77777777" w:rsidR="005A4461" w:rsidRPr="0099385B" w:rsidRDefault="002178C0" w:rsidP="00BA715E">
      <w:pPr>
        <w:pStyle w:val="Heading3"/>
        <w:tabs>
          <w:tab w:val="clear" w:pos="3600"/>
          <w:tab w:val="left" w:pos="1418"/>
        </w:tabs>
        <w:pPrChange w:id="47" w:author="John Liu" w:date="2022-04-25T19:04:00Z">
          <w:pPr>
            <w:pStyle w:val="Heading3"/>
          </w:pPr>
        </w:pPrChange>
      </w:pPr>
      <w:r w:rsidRPr="0099385B">
        <w:t>The m</w:t>
      </w:r>
      <w:r w:rsidR="005A4461" w:rsidRPr="0099385B">
        <w:t>inimum permitted radius at cable bends for rubber</w:t>
      </w:r>
      <w:r w:rsidR="00DA1999" w:rsidRPr="0099385B">
        <w:t xml:space="preserve"> or</w:t>
      </w:r>
      <w:r w:rsidR="005A4461" w:rsidRPr="0099385B">
        <w:t xml:space="preserve"> plastic covered cables</w:t>
      </w:r>
      <w:r w:rsidRPr="0099385B">
        <w:t xml:space="preserve"> is</w:t>
      </w:r>
      <w:r w:rsidR="005A4461" w:rsidRPr="0099385B">
        <w:t xml:space="preserve"> 8 times </w:t>
      </w:r>
      <w:r w:rsidRPr="0099385B">
        <w:t xml:space="preserve">the </w:t>
      </w:r>
      <w:r w:rsidR="005A4461" w:rsidRPr="0099385B">
        <w:t>diameter of</w:t>
      </w:r>
      <w:r w:rsidRPr="0099385B">
        <w:t xml:space="preserve"> the</w:t>
      </w:r>
      <w:r w:rsidR="005A4461" w:rsidRPr="0099385B">
        <w:t xml:space="preserve"> cable;</w:t>
      </w:r>
      <w:r w:rsidRPr="0099385B">
        <w:t xml:space="preserve"> and</w:t>
      </w:r>
      <w:r w:rsidR="005A4461" w:rsidRPr="0099385B">
        <w:t xml:space="preserve"> for metallic armoured cables</w:t>
      </w:r>
      <w:r w:rsidRPr="0099385B">
        <w:t xml:space="preserve"> is</w:t>
      </w:r>
      <w:r w:rsidR="005A4461" w:rsidRPr="0099385B">
        <w:t xml:space="preserve"> 12 times</w:t>
      </w:r>
      <w:r w:rsidRPr="0099385B">
        <w:t xml:space="preserve"> the</w:t>
      </w:r>
      <w:r w:rsidR="005A4461" w:rsidRPr="0099385B">
        <w:t xml:space="preserve"> diameter of</w:t>
      </w:r>
      <w:r w:rsidRPr="0099385B">
        <w:t xml:space="preserve"> the</w:t>
      </w:r>
      <w:r w:rsidR="005A4461" w:rsidRPr="0099385B">
        <w:t xml:space="preserve"> cable</w:t>
      </w:r>
      <w:r w:rsidRPr="0099385B">
        <w:t xml:space="preserve"> </w:t>
      </w:r>
      <w:r w:rsidR="005A4461" w:rsidRPr="0099385B">
        <w:t xml:space="preserve">or in accordance with </w:t>
      </w:r>
      <w:r w:rsidRPr="0099385B">
        <w:t xml:space="preserve">the </w:t>
      </w:r>
      <w:r w:rsidR="005A4461" w:rsidRPr="0099385B">
        <w:t xml:space="preserve">manufacturer's instructions. </w:t>
      </w:r>
    </w:p>
    <w:p w14:paraId="48642319" w14:textId="77777777" w:rsidR="005A4461" w:rsidRPr="0099385B" w:rsidRDefault="005A4461" w:rsidP="00BA715E">
      <w:pPr>
        <w:pStyle w:val="Heading3"/>
        <w:tabs>
          <w:tab w:val="clear" w:pos="3600"/>
          <w:tab w:val="left" w:pos="1418"/>
        </w:tabs>
        <w:pPrChange w:id="48" w:author="John Liu" w:date="2022-04-25T19:04:00Z">
          <w:pPr>
            <w:pStyle w:val="Heading3"/>
          </w:pPr>
        </w:pPrChange>
      </w:pPr>
      <w:r w:rsidRPr="0099385B">
        <w:t xml:space="preserve">Cable separation: </w:t>
      </w:r>
    </w:p>
    <w:p w14:paraId="44A35B89" w14:textId="77777777" w:rsidR="005A4461" w:rsidRPr="0099385B" w:rsidRDefault="005A4461" w:rsidP="00675E86">
      <w:pPr>
        <w:pStyle w:val="Heading4"/>
      </w:pPr>
      <w:r w:rsidRPr="0099385B">
        <w:t>Maintain</w:t>
      </w:r>
      <w:r w:rsidR="002178C0" w:rsidRPr="0099385B">
        <w:t xml:space="preserve"> a minimum </w:t>
      </w:r>
      <w:r w:rsidRPr="0099385B">
        <w:t xml:space="preserve">separation </w:t>
      </w:r>
      <w:r w:rsidR="00221894" w:rsidRPr="0099385B">
        <w:t xml:space="preserve">of </w:t>
      </w:r>
      <w:del w:id="49" w:author="John Liu" w:date="2022-04-25T19:05:00Z">
        <w:r w:rsidR="00221894" w:rsidRPr="0099385B" w:rsidDel="00BA715E">
          <w:rPr>
            <w:highlight w:val="yellow"/>
          </w:rPr>
          <w:delText>[</w:delText>
        </w:r>
      </w:del>
      <w:r w:rsidR="00221894" w:rsidRPr="0099385B">
        <w:rPr>
          <w:highlight w:val="yellow"/>
        </w:rPr>
        <w:t>75</w:t>
      </w:r>
      <w:del w:id="50" w:author="John Liu" w:date="2022-04-25T19:05:00Z">
        <w:r w:rsidR="00221894" w:rsidRPr="0099385B" w:rsidDel="00BA715E">
          <w:rPr>
            <w:highlight w:val="yellow"/>
          </w:rPr>
          <w:delText>]</w:delText>
        </w:r>
      </w:del>
      <w:r w:rsidR="00221894" w:rsidRPr="0099385B">
        <w:t xml:space="preserve"> mm </w:t>
      </w:r>
      <w:r w:rsidRPr="0099385B">
        <w:t xml:space="preserve">between cables of different circuits. </w:t>
      </w:r>
    </w:p>
    <w:p w14:paraId="49FB6E5C" w14:textId="77777777" w:rsidR="005A4461" w:rsidRPr="0099385B" w:rsidRDefault="005A4461" w:rsidP="00675E86">
      <w:pPr>
        <w:pStyle w:val="Heading4"/>
      </w:pPr>
      <w:r w:rsidRPr="0099385B">
        <w:t xml:space="preserve">Maintain </w:t>
      </w:r>
      <w:r w:rsidR="00221894">
        <w:t xml:space="preserve">a </w:t>
      </w:r>
      <w:r w:rsidRPr="0099385B">
        <w:t xml:space="preserve">horizontal separation </w:t>
      </w:r>
      <w:r w:rsidR="00221894">
        <w:t xml:space="preserve">of </w:t>
      </w:r>
      <w:del w:id="51" w:author="John Liu" w:date="2022-04-25T19:06:00Z">
        <w:r w:rsidR="00221894" w:rsidRPr="0099385B" w:rsidDel="00BA715E">
          <w:rPr>
            <w:highlight w:val="yellow"/>
          </w:rPr>
          <w:delText>[</w:delText>
        </w:r>
      </w:del>
      <w:r w:rsidR="00221894" w:rsidRPr="0099385B">
        <w:rPr>
          <w:highlight w:val="yellow"/>
        </w:rPr>
        <w:t>300</w:t>
      </w:r>
      <w:del w:id="52" w:author="John Liu" w:date="2022-04-25T19:06:00Z">
        <w:r w:rsidR="00221894" w:rsidRPr="0099385B" w:rsidDel="00BA715E">
          <w:rPr>
            <w:highlight w:val="yellow"/>
          </w:rPr>
          <w:delText>]</w:delText>
        </w:r>
      </w:del>
      <w:r w:rsidR="00221894" w:rsidRPr="0099385B">
        <w:t xml:space="preserve"> mm </w:t>
      </w:r>
      <w:r w:rsidRPr="0099385B">
        <w:t xml:space="preserve">between low and high voltage cables. </w:t>
      </w:r>
    </w:p>
    <w:p w14:paraId="4DC5A639" w14:textId="77777777" w:rsidR="005A4461" w:rsidRPr="0099385B" w:rsidRDefault="005A4461" w:rsidP="00675E86">
      <w:pPr>
        <w:pStyle w:val="Heading4"/>
      </w:pPr>
      <w:r w:rsidRPr="0099385B">
        <w:t>When low voltage cables cross high voltage cables</w:t>
      </w:r>
      <w:r w:rsidR="00221894">
        <w:t>,</w:t>
      </w:r>
      <w:r w:rsidRPr="0099385B">
        <w:t xml:space="preserve"> maintain vertical separation </w:t>
      </w:r>
      <w:r w:rsidR="00221894">
        <w:t xml:space="preserve">of </w:t>
      </w:r>
      <w:del w:id="53" w:author="John Liu" w:date="2022-04-25T19:06:00Z">
        <w:r w:rsidR="00221894" w:rsidRPr="008C5FD8" w:rsidDel="00BA715E">
          <w:rPr>
            <w:highlight w:val="yellow"/>
          </w:rPr>
          <w:delText>[</w:delText>
        </w:r>
      </w:del>
      <w:ins w:id="54" w:author="John Liu" w:date="2022-04-25T19:06:00Z">
        <w:r w:rsidR="00BA715E">
          <w:rPr>
            <w:highlight w:val="yellow"/>
          </w:rPr>
          <w:t>300</w:t>
        </w:r>
      </w:ins>
      <w:del w:id="55" w:author="John Liu" w:date="2022-04-25T19:06:00Z">
        <w:r w:rsidR="00221894" w:rsidDel="00BA715E">
          <w:rPr>
            <w:highlight w:val="yellow"/>
          </w:rPr>
          <w:delText>x</w:delText>
        </w:r>
        <w:r w:rsidR="00221894" w:rsidRPr="008C5FD8" w:rsidDel="00BA715E">
          <w:rPr>
            <w:highlight w:val="yellow"/>
          </w:rPr>
          <w:delText>]</w:delText>
        </w:r>
      </w:del>
      <w:r w:rsidR="00221894" w:rsidRPr="0099385B">
        <w:t xml:space="preserve"> mm of </w:t>
      </w:r>
      <w:r w:rsidRPr="0099385B">
        <w:t>with low voltage cables in</w:t>
      </w:r>
      <w:r w:rsidR="00364091" w:rsidRPr="0099385B">
        <w:t xml:space="preserve"> the</w:t>
      </w:r>
      <w:r w:rsidRPr="0099385B">
        <w:t xml:space="preserve"> upper position. </w:t>
      </w:r>
    </w:p>
    <w:p w14:paraId="3286BAA4" w14:textId="77777777" w:rsidR="005A4461" w:rsidRPr="0099385B" w:rsidRDefault="005A4461" w:rsidP="00675E86">
      <w:pPr>
        <w:pStyle w:val="Heading4"/>
      </w:pPr>
      <w:r w:rsidRPr="0099385B">
        <w:t>At crossover</w:t>
      </w:r>
      <w:r w:rsidR="00D92B79" w:rsidRPr="0099385B">
        <w:t>s</w:t>
      </w:r>
      <w:r w:rsidRPr="0099385B">
        <w:t>, maintain</w:t>
      </w:r>
      <w:r w:rsidR="00D92B79" w:rsidRPr="0099385B">
        <w:t xml:space="preserve"> a minimum </w:t>
      </w:r>
      <w:r w:rsidRPr="0099385B">
        <w:t>vertical separation</w:t>
      </w:r>
      <w:r w:rsidR="00221894">
        <w:t xml:space="preserve"> </w:t>
      </w:r>
      <w:r w:rsidR="00221894" w:rsidRPr="0099385B">
        <w:t xml:space="preserve">of </w:t>
      </w:r>
      <w:del w:id="56" w:author="John Liu" w:date="2022-04-25T19:06:00Z">
        <w:r w:rsidR="00221894" w:rsidRPr="0099385B" w:rsidDel="00BA715E">
          <w:rPr>
            <w:highlight w:val="yellow"/>
          </w:rPr>
          <w:delText>[</w:delText>
        </w:r>
      </w:del>
      <w:r w:rsidR="00221894" w:rsidRPr="0099385B">
        <w:rPr>
          <w:highlight w:val="yellow"/>
        </w:rPr>
        <w:t>75</w:t>
      </w:r>
      <w:del w:id="57" w:author="John Liu" w:date="2022-04-25T19:06:00Z">
        <w:r w:rsidR="00221894" w:rsidRPr="0099385B" w:rsidDel="00BA715E">
          <w:rPr>
            <w:highlight w:val="yellow"/>
          </w:rPr>
          <w:delText>]</w:delText>
        </w:r>
      </w:del>
      <w:r w:rsidR="00221894" w:rsidRPr="0099385B">
        <w:t xml:space="preserve"> mm </w:t>
      </w:r>
      <w:r w:rsidRPr="0099385B">
        <w:t xml:space="preserve">between low voltage cables and </w:t>
      </w:r>
      <w:del w:id="58" w:author="John Liu" w:date="2022-04-25T19:07:00Z">
        <w:r w:rsidRPr="0099385B" w:rsidDel="00BA715E">
          <w:rPr>
            <w:highlight w:val="yellow"/>
          </w:rPr>
          <w:delText>[150]</w:delText>
        </w:r>
      </w:del>
      <w:ins w:id="59" w:author="John Liu" w:date="2022-04-25T19:07:00Z">
        <w:r w:rsidR="00BA715E">
          <w:t>300</w:t>
        </w:r>
      </w:ins>
      <w:r w:rsidRPr="0099385B">
        <w:t xml:space="preserve"> mm between high voltage cables. </w:t>
      </w:r>
    </w:p>
    <w:p w14:paraId="75B2E890" w14:textId="77777777" w:rsidR="005A4461" w:rsidRPr="0099385B" w:rsidRDefault="005A4461" w:rsidP="00675E86">
      <w:pPr>
        <w:pStyle w:val="Heading4"/>
      </w:pPr>
      <w:r w:rsidRPr="0099385B">
        <w:lastRenderedPageBreak/>
        <w:t>Maintain</w:t>
      </w:r>
      <w:r w:rsidR="00D92B79" w:rsidRPr="0099385B">
        <w:t xml:space="preserve"> a minimum </w:t>
      </w:r>
      <w:r w:rsidRPr="0099385B">
        <w:t xml:space="preserve">lateral and vertical separation </w:t>
      </w:r>
      <w:r w:rsidR="00221894" w:rsidRPr="0099385B">
        <w:t xml:space="preserve">of </w:t>
      </w:r>
      <w:del w:id="60" w:author="John Liu" w:date="2022-04-25T19:07:00Z">
        <w:r w:rsidR="00221894" w:rsidRPr="0099385B" w:rsidDel="00BA715E">
          <w:rPr>
            <w:highlight w:val="yellow"/>
          </w:rPr>
          <w:delText>[</w:delText>
        </w:r>
      </w:del>
      <w:r w:rsidR="00221894" w:rsidRPr="0099385B">
        <w:rPr>
          <w:highlight w:val="yellow"/>
        </w:rPr>
        <w:t>300</w:t>
      </w:r>
      <w:del w:id="61" w:author="John Liu" w:date="2022-04-25T19:07:00Z">
        <w:r w:rsidR="00221894" w:rsidRPr="0099385B" w:rsidDel="00BA715E">
          <w:rPr>
            <w:highlight w:val="yellow"/>
          </w:rPr>
          <w:delText>]</w:delText>
        </w:r>
      </w:del>
      <w:r w:rsidR="00221894" w:rsidRPr="0099385B">
        <w:t xml:space="preserve"> mm </w:t>
      </w:r>
      <w:r w:rsidRPr="0099385B">
        <w:t>for fire alarm and control cables when crossing other cables, with fire alarm and control cables in</w:t>
      </w:r>
      <w:r w:rsidR="00D92B79" w:rsidRPr="0099385B">
        <w:t xml:space="preserve"> the</w:t>
      </w:r>
      <w:r w:rsidRPr="0099385B">
        <w:t xml:space="preserve"> upper position. </w:t>
      </w:r>
    </w:p>
    <w:p w14:paraId="6B90C4FC" w14:textId="77777777" w:rsidR="005A4461" w:rsidRPr="0099385B" w:rsidRDefault="005A4461" w:rsidP="00675E86">
      <w:pPr>
        <w:pStyle w:val="Heading4"/>
      </w:pPr>
      <w:r w:rsidRPr="0099385B">
        <w:t xml:space="preserve">Install treated planks on lower cables </w:t>
      </w:r>
      <w:del w:id="62" w:author="John Liu" w:date="2022-04-25T19:07:00Z">
        <w:r w:rsidRPr="0099385B" w:rsidDel="00BA715E">
          <w:rPr>
            <w:highlight w:val="yellow"/>
          </w:rPr>
          <w:delText>[</w:delText>
        </w:r>
      </w:del>
      <w:r w:rsidRPr="0099385B">
        <w:rPr>
          <w:highlight w:val="yellow"/>
        </w:rPr>
        <w:t>0.6</w:t>
      </w:r>
      <w:del w:id="63" w:author="John Liu" w:date="2022-04-25T19:07:00Z">
        <w:r w:rsidRPr="0099385B" w:rsidDel="00BA715E">
          <w:rPr>
            <w:highlight w:val="yellow"/>
          </w:rPr>
          <w:delText>]</w:delText>
        </w:r>
      </w:del>
      <w:r w:rsidRPr="0099385B">
        <w:t xml:space="preserve"> m in each direction at crossings. </w:t>
      </w:r>
    </w:p>
    <w:p w14:paraId="2BE1EE4F" w14:textId="77777777" w:rsidR="005A4461" w:rsidRPr="0099385B" w:rsidRDefault="005A4461" w:rsidP="00BA715E">
      <w:pPr>
        <w:pStyle w:val="Heading3"/>
        <w:tabs>
          <w:tab w:val="clear" w:pos="3600"/>
          <w:tab w:val="left" w:pos="2127"/>
        </w:tabs>
        <w:pPrChange w:id="64" w:author="John Liu" w:date="2022-04-25T19:07:00Z">
          <w:pPr>
            <w:pStyle w:val="Heading3"/>
          </w:pPr>
        </w:pPrChange>
      </w:pPr>
      <w:del w:id="65" w:author="John Liu" w:date="2022-04-25T19:08:00Z">
        <w:r w:rsidRPr="0099385B" w:rsidDel="00BA715E">
          <w:delText xml:space="preserve">After </w:delText>
        </w:r>
        <w:r w:rsidR="00D92B79" w:rsidRPr="0099385B" w:rsidDel="00BA715E">
          <w:delText xml:space="preserve">the </w:delText>
        </w:r>
        <w:r w:rsidRPr="0099385B" w:rsidDel="00BA715E">
          <w:delText xml:space="preserve">sand protective cover specified in </w:delText>
        </w:r>
        <w:r w:rsidRPr="00E257E6" w:rsidDel="00BA715E">
          <w:rPr>
            <w:highlight w:val="yellow"/>
          </w:rPr>
          <w:delText>Section 02315 - Excavating, Trenching and Backfilling</w:delText>
        </w:r>
        <w:r w:rsidRPr="0099385B" w:rsidDel="00BA715E">
          <w:delText xml:space="preserve"> is in place, install </w:delText>
        </w:r>
        <w:r w:rsidR="00D92B79" w:rsidRPr="0099385B" w:rsidDel="00BA715E">
          <w:delText xml:space="preserve">a </w:delText>
        </w:r>
        <w:r w:rsidRPr="0099385B" w:rsidDel="00BA715E">
          <w:delText>continuous row of overlapping 38</w:delText>
        </w:r>
        <w:r w:rsidR="00D92B79" w:rsidRPr="0099385B" w:rsidDel="00BA715E">
          <w:delText xml:space="preserve"> mm</w:delText>
        </w:r>
        <w:r w:rsidRPr="0099385B" w:rsidDel="00BA715E">
          <w:delText xml:space="preserve"> x 140 mm pressure treated planks</w:delText>
        </w:r>
        <w:r w:rsidR="00D92B79" w:rsidRPr="0099385B" w:rsidDel="00BA715E">
          <w:delText xml:space="preserve"> and</w:delText>
        </w:r>
        <w:r w:rsidRPr="0099385B" w:rsidDel="00BA715E">
          <w:delText xml:space="preserve"> interlocking cable blocks as in</w:delText>
        </w:r>
        <w:r w:rsidR="00343E8E" w:rsidRPr="0099385B" w:rsidDel="00BA715E">
          <w:delText>dicated</w:delText>
        </w:r>
        <w:r w:rsidR="00221894" w:rsidDel="00BA715E">
          <w:delText xml:space="preserve"> in the Contract Documents</w:delText>
        </w:r>
        <w:r w:rsidR="00343E8E" w:rsidRPr="0099385B" w:rsidDel="00BA715E">
          <w:delText xml:space="preserve"> to cover</w:delText>
        </w:r>
        <w:r w:rsidR="00D92B79" w:rsidRPr="0099385B" w:rsidDel="00BA715E">
          <w:delText xml:space="preserve"> the</w:delText>
        </w:r>
        <w:r w:rsidR="00343E8E" w:rsidRPr="0099385B" w:rsidDel="00BA715E">
          <w:delText xml:space="preserve"> length of</w:delText>
        </w:r>
        <w:r w:rsidR="00D92B79" w:rsidRPr="0099385B" w:rsidDel="00BA715E">
          <w:delText xml:space="preserve"> the</w:delText>
        </w:r>
        <w:r w:rsidR="00343E8E" w:rsidRPr="0099385B" w:rsidDel="00BA715E">
          <w:delText xml:space="preserve"> run.</w:delText>
        </w:r>
      </w:del>
    </w:p>
    <w:p w14:paraId="158022CB" w14:textId="77777777" w:rsidR="005A4461" w:rsidRPr="0099385B" w:rsidRDefault="005A4461" w:rsidP="006A282F">
      <w:pPr>
        <w:pStyle w:val="Heading2"/>
      </w:pPr>
      <w:r w:rsidRPr="0099385B">
        <w:t xml:space="preserve">Cable Installation </w:t>
      </w:r>
      <w:proofErr w:type="gramStart"/>
      <w:r w:rsidR="00343E8E" w:rsidRPr="0099385B">
        <w:t>In</w:t>
      </w:r>
      <w:proofErr w:type="gramEnd"/>
      <w:r w:rsidR="00343E8E" w:rsidRPr="0099385B">
        <w:t xml:space="preserve"> Ducts</w:t>
      </w:r>
    </w:p>
    <w:p w14:paraId="6FC39445" w14:textId="77777777" w:rsidR="005A4461" w:rsidRPr="0099385B" w:rsidRDefault="005A4461" w:rsidP="00192691">
      <w:pPr>
        <w:pStyle w:val="Heading3"/>
        <w:tabs>
          <w:tab w:val="clear" w:pos="3600"/>
          <w:tab w:val="left" w:pos="1418"/>
        </w:tabs>
      </w:pPr>
      <w:r w:rsidRPr="0099385B">
        <w:t>Install cables</w:t>
      </w:r>
      <w:r w:rsidR="0038300C" w:rsidRPr="0099385B">
        <w:t xml:space="preserve"> in ducts</w:t>
      </w:r>
      <w:r w:rsidRPr="0099385B">
        <w:t xml:space="preserve"> as indicated</w:t>
      </w:r>
      <w:r w:rsidR="00221894">
        <w:t xml:space="preserve"> in the Contract Documents</w:t>
      </w:r>
      <w:r w:rsidRPr="0099385B">
        <w:t xml:space="preserve">. </w:t>
      </w:r>
      <w:r w:rsidR="002160BC" w:rsidRPr="0099385B">
        <w:t>No lead covered cables are permitted.</w:t>
      </w:r>
    </w:p>
    <w:p w14:paraId="3D1C02B1" w14:textId="77777777" w:rsidR="005A4461" w:rsidRPr="0099385B" w:rsidRDefault="005A4461" w:rsidP="00192691">
      <w:pPr>
        <w:pStyle w:val="Heading3"/>
        <w:tabs>
          <w:tab w:val="clear" w:pos="3600"/>
          <w:tab w:val="left" w:pos="1418"/>
        </w:tabs>
      </w:pPr>
      <w:r w:rsidRPr="0099385B">
        <w:t xml:space="preserve">Do not pull spliced </w:t>
      </w:r>
      <w:del w:id="66" w:author="John Liu" w:date="2022-04-25T19:09:00Z">
        <w:r w:rsidR="002160BC" w:rsidRPr="0099385B" w:rsidDel="00BA715E">
          <w:delText xml:space="preserve">(if applicable) </w:delText>
        </w:r>
      </w:del>
      <w:r w:rsidRPr="0099385B">
        <w:t>cables inside ducts.</w:t>
      </w:r>
      <w:del w:id="67" w:author="John Liu" w:date="2022-04-25T19:09:00Z">
        <w:r w:rsidRPr="0099385B" w:rsidDel="00BA715E">
          <w:delText xml:space="preserve"> </w:delText>
        </w:r>
        <w:r w:rsidR="002160BC" w:rsidRPr="0099385B" w:rsidDel="00BA715E">
          <w:delText xml:space="preserve">Note </w:delText>
        </w:r>
        <w:r w:rsidR="0028378A" w:rsidRPr="00EF0D34" w:rsidDel="00BA715E">
          <w:rPr>
            <w:highlight w:val="yellow"/>
          </w:rPr>
          <w:delText>[</w:delText>
        </w:r>
        <w:r w:rsidR="00221894" w:rsidRPr="00EF0D34" w:rsidDel="00BA715E">
          <w:rPr>
            <w:highlight w:val="yellow"/>
          </w:rPr>
          <w:delText>subs</w:delText>
        </w:r>
        <w:r w:rsidR="00DA1999" w:rsidRPr="00EF0D34" w:rsidDel="00BA715E">
          <w:rPr>
            <w:highlight w:val="yellow"/>
          </w:rPr>
          <w:delText xml:space="preserve">ection </w:delText>
        </w:r>
        <w:r w:rsidR="002160BC" w:rsidRPr="00EF0D34" w:rsidDel="00BA715E">
          <w:rPr>
            <w:highlight w:val="yellow"/>
          </w:rPr>
          <w:delText>3.1.</w:delText>
        </w:r>
        <w:r w:rsidR="00145751" w:rsidRPr="00EF0D34" w:rsidDel="00BA715E">
          <w:rPr>
            <w:highlight w:val="yellow"/>
          </w:rPr>
          <w:delText>5</w:delText>
        </w:r>
        <w:r w:rsidR="0028378A" w:rsidRPr="00EF0D34" w:rsidDel="00BA715E">
          <w:rPr>
            <w:highlight w:val="yellow"/>
          </w:rPr>
          <w:delText>]</w:delText>
        </w:r>
        <w:r w:rsidR="00221894" w:rsidDel="00BA715E">
          <w:delText xml:space="preserve"> above</w:delText>
        </w:r>
        <w:r w:rsidR="002160BC" w:rsidRPr="0099385B" w:rsidDel="00BA715E">
          <w:delText>.</w:delText>
        </w:r>
      </w:del>
    </w:p>
    <w:p w14:paraId="76A0223B" w14:textId="77777777" w:rsidR="005A4461" w:rsidRPr="0099385B" w:rsidRDefault="005A4461" w:rsidP="00BA715E">
      <w:pPr>
        <w:pStyle w:val="Heading3"/>
        <w:tabs>
          <w:tab w:val="clear" w:pos="3600"/>
          <w:tab w:val="left" w:pos="1418"/>
        </w:tabs>
        <w:pPrChange w:id="68" w:author="John Liu" w:date="2022-04-25T19:08:00Z">
          <w:pPr>
            <w:pStyle w:val="Heading3"/>
          </w:pPr>
        </w:pPrChange>
      </w:pPr>
      <w:r w:rsidRPr="0099385B">
        <w:t xml:space="preserve">Install multiple cables in duct simultaneously. </w:t>
      </w:r>
    </w:p>
    <w:p w14:paraId="784E1AC8" w14:textId="77777777" w:rsidR="005A4461" w:rsidRPr="0099385B" w:rsidRDefault="005A4461" w:rsidP="00BA715E">
      <w:pPr>
        <w:pStyle w:val="Heading3"/>
        <w:tabs>
          <w:tab w:val="clear" w:pos="3600"/>
          <w:tab w:val="left" w:pos="1418"/>
        </w:tabs>
        <w:pPrChange w:id="69" w:author="John Liu" w:date="2022-04-25T19:08:00Z">
          <w:pPr>
            <w:pStyle w:val="Heading3"/>
          </w:pPr>
        </w:pPrChange>
      </w:pPr>
      <w:r w:rsidRPr="0099385B">
        <w:t xml:space="preserve">Use CSA approved lubricants of </w:t>
      </w:r>
      <w:r w:rsidR="00221894">
        <w:t xml:space="preserve">a </w:t>
      </w:r>
      <w:r w:rsidRPr="0099385B">
        <w:t>type compatible with</w:t>
      </w:r>
      <w:r w:rsidR="00221894">
        <w:t xml:space="preserve"> the</w:t>
      </w:r>
      <w:r w:rsidRPr="0099385B">
        <w:t xml:space="preserve"> cable jacket to reduce pulling tension. </w:t>
      </w:r>
    </w:p>
    <w:p w14:paraId="6766537B" w14:textId="77777777" w:rsidR="005A4461" w:rsidRPr="0099385B" w:rsidRDefault="005A4461" w:rsidP="00BA715E">
      <w:pPr>
        <w:pStyle w:val="Heading3"/>
        <w:tabs>
          <w:tab w:val="clear" w:pos="3600"/>
          <w:tab w:val="left" w:pos="1418"/>
        </w:tabs>
        <w:pPrChange w:id="70" w:author="John Liu" w:date="2022-04-25T19:08:00Z">
          <w:pPr>
            <w:pStyle w:val="Heading3"/>
          </w:pPr>
        </w:pPrChange>
      </w:pPr>
      <w:r w:rsidRPr="0099385B">
        <w:t>To facilitate</w:t>
      </w:r>
      <w:r w:rsidR="00221894">
        <w:t xml:space="preserve"> the</w:t>
      </w:r>
      <w:r w:rsidRPr="0099385B">
        <w:t xml:space="preserve"> matching of colour coded multi</w:t>
      </w:r>
      <w:r w:rsidR="00E34165" w:rsidRPr="0099385B">
        <w:t>-</w:t>
      </w:r>
      <w:r w:rsidRPr="0099385B">
        <w:t>conductor control cables reel off in</w:t>
      </w:r>
      <w:r w:rsidR="0038300C" w:rsidRPr="0099385B">
        <w:t xml:space="preserve"> the</w:t>
      </w:r>
      <w:r w:rsidRPr="0099385B">
        <w:t xml:space="preserve"> same direction during installation. </w:t>
      </w:r>
    </w:p>
    <w:p w14:paraId="5B9D7404" w14:textId="77777777" w:rsidR="00DA1999" w:rsidRPr="0099385B" w:rsidRDefault="005A4461" w:rsidP="00BA715E">
      <w:pPr>
        <w:pStyle w:val="Heading3"/>
        <w:tabs>
          <w:tab w:val="clear" w:pos="3600"/>
          <w:tab w:val="left" w:pos="1418"/>
        </w:tabs>
        <w:pPrChange w:id="71" w:author="John Liu" w:date="2022-04-25T19:08:00Z">
          <w:pPr>
            <w:pStyle w:val="Heading3"/>
          </w:pPr>
        </w:pPrChange>
      </w:pPr>
      <w:r w:rsidRPr="0099385B">
        <w:t xml:space="preserve">Before pulling cable into ducts and until cables are properly terminated, seal ends of non-leaded cables with moisture seal tape. </w:t>
      </w:r>
      <w:r w:rsidR="00DA1999" w:rsidRPr="0099385B">
        <w:t xml:space="preserve">No lead covered cables </w:t>
      </w:r>
      <w:r w:rsidR="00221894">
        <w:t>shall be</w:t>
      </w:r>
      <w:r w:rsidR="00221894" w:rsidRPr="0099385B">
        <w:t xml:space="preserve"> </w:t>
      </w:r>
      <w:r w:rsidR="00DA1999" w:rsidRPr="0099385B">
        <w:t>permitted.</w:t>
      </w:r>
    </w:p>
    <w:p w14:paraId="4278B198" w14:textId="77777777" w:rsidR="005A4461" w:rsidRPr="0099385B" w:rsidRDefault="005A4461" w:rsidP="00BA715E">
      <w:pPr>
        <w:pStyle w:val="Heading3"/>
        <w:tabs>
          <w:tab w:val="clear" w:pos="3600"/>
          <w:tab w:val="left" w:pos="1418"/>
        </w:tabs>
        <w:pPrChange w:id="72" w:author="John Liu" w:date="2022-04-25T19:08:00Z">
          <w:pPr>
            <w:pStyle w:val="Heading3"/>
          </w:pPr>
        </w:pPrChange>
      </w:pPr>
      <w:r w:rsidRPr="0099385B">
        <w:t>After</w:t>
      </w:r>
      <w:r w:rsidR="00221894">
        <w:t xml:space="preserve"> the</w:t>
      </w:r>
      <w:r w:rsidRPr="0099385B">
        <w:t xml:space="preserve"> installation of cables, seal duct ends with</w:t>
      </w:r>
      <w:r w:rsidR="0038300C" w:rsidRPr="0099385B">
        <w:t xml:space="preserve"> a</w:t>
      </w:r>
      <w:r w:rsidRPr="0099385B">
        <w:t xml:space="preserve"> duct sealing compound. </w:t>
      </w:r>
    </w:p>
    <w:p w14:paraId="2B41DC87" w14:textId="77777777" w:rsidR="005A4461" w:rsidRPr="0099385B" w:rsidRDefault="005A4461" w:rsidP="006A282F">
      <w:pPr>
        <w:pStyle w:val="Heading2"/>
      </w:pPr>
      <w:r w:rsidRPr="0099385B">
        <w:t xml:space="preserve">Markers </w:t>
      </w:r>
    </w:p>
    <w:p w14:paraId="18B5E563" w14:textId="77777777" w:rsidR="005A4461" w:rsidRPr="0099385B" w:rsidRDefault="005A4461" w:rsidP="00192691">
      <w:pPr>
        <w:pStyle w:val="Heading3"/>
        <w:tabs>
          <w:tab w:val="clear" w:pos="3600"/>
          <w:tab w:val="left" w:pos="1418"/>
        </w:tabs>
        <w:pPrChange w:id="73" w:author="John Liu" w:date="2022-04-25T19:09:00Z">
          <w:pPr>
            <w:pStyle w:val="Heading3"/>
          </w:pPr>
        </w:pPrChange>
      </w:pPr>
      <w:r w:rsidRPr="0099385B">
        <w:t>Mark cable</w:t>
      </w:r>
      <w:r w:rsidR="00221894">
        <w:t>s</w:t>
      </w:r>
      <w:r w:rsidRPr="0099385B">
        <w:t xml:space="preserve"> every </w:t>
      </w:r>
      <w:del w:id="74" w:author="John Liu" w:date="2022-04-25T19:09:00Z">
        <w:r w:rsidRPr="0099385B" w:rsidDel="00192691">
          <w:rPr>
            <w:highlight w:val="yellow"/>
          </w:rPr>
          <w:delText>[</w:delText>
        </w:r>
      </w:del>
      <w:r w:rsidRPr="0099385B">
        <w:rPr>
          <w:highlight w:val="yellow"/>
        </w:rPr>
        <w:t>150</w:t>
      </w:r>
      <w:del w:id="75" w:author="John Liu" w:date="2022-04-25T19:09:00Z">
        <w:r w:rsidRPr="0099385B" w:rsidDel="00192691">
          <w:rPr>
            <w:highlight w:val="yellow"/>
          </w:rPr>
          <w:delText>]</w:delText>
        </w:r>
      </w:del>
      <w:r w:rsidRPr="0099385B">
        <w:t xml:space="preserve"> m along cable runs and</w:t>
      </w:r>
      <w:r w:rsidR="0038300C" w:rsidRPr="0099385B">
        <w:t xml:space="preserve"> at</w:t>
      </w:r>
      <w:r w:rsidRPr="0099385B">
        <w:t xml:space="preserve"> changes in direction. </w:t>
      </w:r>
    </w:p>
    <w:p w14:paraId="152DBF3D" w14:textId="77777777" w:rsidR="005A4461" w:rsidRPr="0099385B" w:rsidRDefault="005A4461" w:rsidP="00192691">
      <w:pPr>
        <w:pStyle w:val="Heading3"/>
        <w:tabs>
          <w:tab w:val="clear" w:pos="3600"/>
          <w:tab w:val="left" w:pos="1418"/>
        </w:tabs>
        <w:pPrChange w:id="76" w:author="John Liu" w:date="2022-04-25T19:09:00Z">
          <w:pPr>
            <w:pStyle w:val="Heading3"/>
          </w:pPr>
        </w:pPrChange>
      </w:pPr>
      <w:r w:rsidRPr="0099385B">
        <w:t>Where markers are removed to permit</w:t>
      </w:r>
      <w:r w:rsidR="0038300C" w:rsidRPr="0099385B">
        <w:t xml:space="preserve"> the</w:t>
      </w:r>
      <w:r w:rsidRPr="0099385B">
        <w:t xml:space="preserve"> installation of additional cables, reinstall existing markers. </w:t>
      </w:r>
    </w:p>
    <w:p w14:paraId="170E4A73" w14:textId="77777777" w:rsidR="005A4461" w:rsidRPr="0099385B" w:rsidRDefault="005A4461" w:rsidP="00192691">
      <w:pPr>
        <w:pStyle w:val="Heading3"/>
        <w:tabs>
          <w:tab w:val="clear" w:pos="3600"/>
          <w:tab w:val="left" w:pos="1418"/>
        </w:tabs>
        <w:pPrChange w:id="77" w:author="John Liu" w:date="2022-04-25T19:09:00Z">
          <w:pPr>
            <w:pStyle w:val="Heading3"/>
          </w:pPr>
        </w:pPrChange>
      </w:pPr>
      <w:r w:rsidRPr="0099385B">
        <w:t xml:space="preserve">Use concrete type markers. </w:t>
      </w:r>
    </w:p>
    <w:p w14:paraId="1A4AD59A" w14:textId="77777777" w:rsidR="005A4461" w:rsidRPr="0099385B" w:rsidRDefault="005A4461" w:rsidP="00192691">
      <w:pPr>
        <w:pStyle w:val="Heading3"/>
        <w:tabs>
          <w:tab w:val="clear" w:pos="3600"/>
          <w:tab w:val="left" w:pos="1418"/>
        </w:tabs>
        <w:pPrChange w:id="78" w:author="John Liu" w:date="2022-04-25T19:09:00Z">
          <w:pPr>
            <w:pStyle w:val="Heading3"/>
          </w:pPr>
        </w:pPrChange>
      </w:pPr>
      <w:r w:rsidRPr="0099385B">
        <w:t>Lay concrete markers flat and centered over cable with</w:t>
      </w:r>
      <w:r w:rsidR="0038300C" w:rsidRPr="0099385B">
        <w:t xml:space="preserve"> the</w:t>
      </w:r>
      <w:r w:rsidRPr="0099385B">
        <w:t xml:space="preserve"> top flush with</w:t>
      </w:r>
      <w:r w:rsidR="0038300C" w:rsidRPr="0099385B">
        <w:t xml:space="preserve"> the</w:t>
      </w:r>
      <w:r w:rsidRPr="0099385B">
        <w:t xml:space="preserve"> finish grade. </w:t>
      </w:r>
    </w:p>
    <w:p w14:paraId="43F134C9" w14:textId="77777777" w:rsidR="005A4461" w:rsidRPr="0099385B" w:rsidRDefault="00FC616F" w:rsidP="006A282F">
      <w:pPr>
        <w:pStyle w:val="Heading2"/>
      </w:pPr>
      <w:r w:rsidRPr="0099385B">
        <w:t>Field Quality Control</w:t>
      </w:r>
    </w:p>
    <w:p w14:paraId="1782D392" w14:textId="77777777" w:rsidR="005A4461" w:rsidRPr="0099385B" w:rsidRDefault="005A4461" w:rsidP="00192691">
      <w:pPr>
        <w:pStyle w:val="Heading3"/>
        <w:tabs>
          <w:tab w:val="clear" w:pos="3600"/>
          <w:tab w:val="left" w:pos="1418"/>
        </w:tabs>
        <w:pPrChange w:id="79" w:author="John Liu" w:date="2022-04-25T19:09:00Z">
          <w:pPr>
            <w:pStyle w:val="Heading3"/>
          </w:pPr>
        </w:pPrChange>
      </w:pPr>
      <w:r w:rsidRPr="0099385B">
        <w:t xml:space="preserve">Perform tests in accordance with </w:t>
      </w:r>
      <w:r w:rsidRPr="00E257E6">
        <w:rPr>
          <w:highlight w:val="yellow"/>
        </w:rPr>
        <w:t>Section 16010 - Electrical General Requirements</w:t>
      </w:r>
      <w:r w:rsidRPr="0099385B">
        <w:t xml:space="preserve">. </w:t>
      </w:r>
    </w:p>
    <w:p w14:paraId="10FB45A2" w14:textId="77777777" w:rsidR="005A4461" w:rsidRPr="0099385B" w:rsidRDefault="005A4461" w:rsidP="00192691">
      <w:pPr>
        <w:pStyle w:val="Heading3"/>
        <w:tabs>
          <w:tab w:val="clear" w:pos="3600"/>
          <w:tab w:val="left" w:pos="1418"/>
        </w:tabs>
        <w:pPrChange w:id="80" w:author="John Liu" w:date="2022-04-25T19:09:00Z">
          <w:pPr>
            <w:pStyle w:val="Heading3"/>
          </w:pPr>
        </w:pPrChange>
      </w:pPr>
      <w:r w:rsidRPr="0099385B">
        <w:t xml:space="preserve">Perform tests using qualified personnel. Provide necessary instruments and equipment. </w:t>
      </w:r>
      <w:r w:rsidR="00F37688" w:rsidRPr="0099385B">
        <w:t xml:space="preserve">Refer to </w:t>
      </w:r>
      <w:r w:rsidR="00F37688" w:rsidRPr="00E257E6">
        <w:rPr>
          <w:highlight w:val="yellow"/>
        </w:rPr>
        <w:t>Section 16031 – Inspection and Testing</w:t>
      </w:r>
      <w:r w:rsidR="00221894">
        <w:t>.</w:t>
      </w:r>
    </w:p>
    <w:p w14:paraId="12AB172B" w14:textId="77777777" w:rsidR="005A4461" w:rsidRPr="0099385B" w:rsidRDefault="005A4461" w:rsidP="00192691">
      <w:pPr>
        <w:pStyle w:val="Heading3"/>
        <w:tabs>
          <w:tab w:val="clear" w:pos="3600"/>
          <w:tab w:val="left" w:pos="1418"/>
        </w:tabs>
        <w:pPrChange w:id="81" w:author="John Liu" w:date="2022-04-25T19:09:00Z">
          <w:pPr>
            <w:pStyle w:val="Heading3"/>
          </w:pPr>
        </w:pPrChange>
      </w:pPr>
      <w:r w:rsidRPr="0099385B">
        <w:t xml:space="preserve">Check phase rotation and identify each phase conductor of each feeder. </w:t>
      </w:r>
    </w:p>
    <w:p w14:paraId="48A492C1" w14:textId="77777777" w:rsidR="005A4461" w:rsidRPr="0099385B" w:rsidRDefault="005A4461" w:rsidP="00192691">
      <w:pPr>
        <w:pStyle w:val="Heading3"/>
        <w:tabs>
          <w:tab w:val="clear" w:pos="3600"/>
          <w:tab w:val="left" w:pos="1418"/>
        </w:tabs>
        <w:pPrChange w:id="82" w:author="John Liu" w:date="2022-04-25T19:09:00Z">
          <w:pPr>
            <w:pStyle w:val="Heading3"/>
          </w:pPr>
        </w:pPrChange>
      </w:pPr>
      <w:r w:rsidRPr="0099385B">
        <w:t xml:space="preserve">Check each feeder for continuity, short </w:t>
      </w:r>
      <w:proofErr w:type="gramStart"/>
      <w:r w:rsidRPr="0099385B">
        <w:t>circuits</w:t>
      </w:r>
      <w:proofErr w:type="gramEnd"/>
      <w:r w:rsidRPr="0099385B">
        <w:t xml:space="preserve"> and grounds. Ensure resistance to ground of circuits is not less than </w:t>
      </w:r>
      <w:del w:id="83" w:author="John Liu" w:date="2022-04-25T19:09:00Z">
        <w:r w:rsidRPr="0099385B" w:rsidDel="00192691">
          <w:rPr>
            <w:highlight w:val="yellow"/>
          </w:rPr>
          <w:delText>[</w:delText>
        </w:r>
      </w:del>
      <w:r w:rsidRPr="0099385B">
        <w:rPr>
          <w:highlight w:val="yellow"/>
        </w:rPr>
        <w:t>50</w:t>
      </w:r>
      <w:del w:id="84" w:author="John Liu" w:date="2022-04-25T19:09:00Z">
        <w:r w:rsidRPr="0099385B" w:rsidDel="00192691">
          <w:rPr>
            <w:highlight w:val="yellow"/>
          </w:rPr>
          <w:delText>]</w:delText>
        </w:r>
      </w:del>
      <w:r w:rsidRPr="0099385B">
        <w:t xml:space="preserve"> meg</w:t>
      </w:r>
      <w:r w:rsidR="00BD35F3">
        <w:t>a-</w:t>
      </w:r>
      <w:r w:rsidRPr="0099385B">
        <w:t xml:space="preserve">ohms. </w:t>
      </w:r>
    </w:p>
    <w:p w14:paraId="6C9ED08D" w14:textId="77777777" w:rsidR="005A4461" w:rsidRPr="0099385B" w:rsidRDefault="005A4461" w:rsidP="006A282F">
      <w:pPr>
        <w:pStyle w:val="Heading3"/>
      </w:pPr>
      <w:r w:rsidRPr="0099385B">
        <w:t xml:space="preserve">Pre-acceptance tests </w:t>
      </w:r>
    </w:p>
    <w:p w14:paraId="23B39448" w14:textId="77777777" w:rsidR="005A4461" w:rsidRPr="0099385B" w:rsidRDefault="005A4461" w:rsidP="00675E86">
      <w:pPr>
        <w:pStyle w:val="Heading4"/>
      </w:pPr>
      <w:r w:rsidRPr="0099385B">
        <w:t xml:space="preserve">After installing cable and terminating, perform </w:t>
      </w:r>
      <w:r w:rsidR="0038300C" w:rsidRPr="0099385B">
        <w:t xml:space="preserve">the </w:t>
      </w:r>
      <w:r w:rsidRPr="0099385B">
        <w:t xml:space="preserve">insulation resistance test with </w:t>
      </w:r>
      <w:del w:id="85" w:author="John Liu" w:date="2022-04-25T19:09:00Z">
        <w:r w:rsidRPr="0099385B" w:rsidDel="00192691">
          <w:rPr>
            <w:highlight w:val="yellow"/>
          </w:rPr>
          <w:delText>[</w:delText>
        </w:r>
      </w:del>
      <w:r w:rsidRPr="0099385B">
        <w:rPr>
          <w:highlight w:val="yellow"/>
        </w:rPr>
        <w:t>1000</w:t>
      </w:r>
      <w:del w:id="86" w:author="John Liu" w:date="2022-04-25T19:09:00Z">
        <w:r w:rsidRPr="0099385B" w:rsidDel="00192691">
          <w:rPr>
            <w:highlight w:val="yellow"/>
          </w:rPr>
          <w:delText>]</w:delText>
        </w:r>
      </w:del>
      <w:r w:rsidRPr="0099385B">
        <w:t xml:space="preserve"> V megger on each phase conductor. </w:t>
      </w:r>
    </w:p>
    <w:p w14:paraId="3B4C46BA" w14:textId="77777777" w:rsidR="005A4461" w:rsidRPr="0099385B" w:rsidRDefault="005A4461" w:rsidP="00675E86">
      <w:pPr>
        <w:pStyle w:val="Heading4"/>
      </w:pPr>
      <w:r w:rsidRPr="0099385B">
        <w:t>Check insulation resistance after each termination to ensure that</w:t>
      </w:r>
      <w:r w:rsidR="0038300C" w:rsidRPr="0099385B">
        <w:t xml:space="preserve"> the</w:t>
      </w:r>
      <w:r w:rsidRPr="0099385B">
        <w:t xml:space="preserve"> cable system is ready for acceptance testing. </w:t>
      </w:r>
    </w:p>
    <w:p w14:paraId="78422CBA" w14:textId="77777777" w:rsidR="005A4461" w:rsidRPr="0099385B" w:rsidRDefault="005A4461" w:rsidP="00192691">
      <w:pPr>
        <w:pStyle w:val="Heading3"/>
        <w:tabs>
          <w:tab w:val="clear" w:pos="3600"/>
          <w:tab w:val="left" w:pos="1418"/>
        </w:tabs>
        <w:pPrChange w:id="87" w:author="John Liu" w:date="2022-04-25T19:10:00Z">
          <w:pPr>
            <w:pStyle w:val="Heading3"/>
          </w:pPr>
        </w:pPrChange>
      </w:pPr>
      <w:r w:rsidRPr="0099385B">
        <w:t xml:space="preserve">Acceptance Tests </w:t>
      </w:r>
    </w:p>
    <w:p w14:paraId="1DBACFA3" w14:textId="77777777" w:rsidR="005A4461" w:rsidRPr="0099385B" w:rsidRDefault="005A4461" w:rsidP="00675E86">
      <w:pPr>
        <w:pStyle w:val="Heading4"/>
      </w:pPr>
      <w:r w:rsidRPr="0099385B">
        <w:t>Ensure that</w:t>
      </w:r>
      <w:r w:rsidR="0038300C" w:rsidRPr="0099385B">
        <w:t xml:space="preserve"> all</w:t>
      </w:r>
      <w:r w:rsidRPr="0099385B">
        <w:t xml:space="preserve"> terminations and accessory equipment are disconnected. </w:t>
      </w:r>
    </w:p>
    <w:p w14:paraId="22BC61A1" w14:textId="77777777" w:rsidR="005A4461" w:rsidRPr="0099385B" w:rsidRDefault="005A4461" w:rsidP="00675E86">
      <w:pPr>
        <w:pStyle w:val="Heading4"/>
      </w:pPr>
      <w:r w:rsidRPr="0099385B">
        <w:t xml:space="preserve">Ground </w:t>
      </w:r>
      <w:r w:rsidR="00221894">
        <w:t xml:space="preserve">all </w:t>
      </w:r>
      <w:r w:rsidRPr="0099385B">
        <w:t xml:space="preserve">shields, wires, metallic </w:t>
      </w:r>
      <w:proofErr w:type="gramStart"/>
      <w:r w:rsidRPr="0099385B">
        <w:t>armour</w:t>
      </w:r>
      <w:proofErr w:type="gramEnd"/>
      <w:r w:rsidRPr="0099385B">
        <w:t xml:space="preserve"> and conductors</w:t>
      </w:r>
      <w:r w:rsidR="0038300C" w:rsidRPr="0099385B">
        <w:t xml:space="preserve"> which are</w:t>
      </w:r>
      <w:r w:rsidRPr="0099385B">
        <w:t xml:space="preserve"> not</w:t>
      </w:r>
      <w:r w:rsidR="00221894">
        <w:t xml:space="preserve"> being tested</w:t>
      </w:r>
      <w:r w:rsidRPr="0099385B">
        <w:t xml:space="preserve">. </w:t>
      </w:r>
    </w:p>
    <w:p w14:paraId="2FFA26EB" w14:textId="77777777" w:rsidR="005A4461" w:rsidRPr="0099385B" w:rsidRDefault="005A4461" w:rsidP="00675E86">
      <w:pPr>
        <w:pStyle w:val="Heading4"/>
      </w:pPr>
      <w:r w:rsidRPr="0099385B">
        <w:t>Megger Testing:</w:t>
      </w:r>
    </w:p>
    <w:p w14:paraId="2AB3DF83" w14:textId="77777777" w:rsidR="005A4461" w:rsidRPr="0099385B" w:rsidRDefault="005A4461" w:rsidP="00CF05A8">
      <w:pPr>
        <w:pStyle w:val="Heading5"/>
      </w:pPr>
      <w:r w:rsidRPr="0099385B">
        <w:t>Megger test all 600 V power cables in accordance with</w:t>
      </w:r>
      <w:r w:rsidR="0038300C" w:rsidRPr="0099385B">
        <w:t xml:space="preserve"> the</w:t>
      </w:r>
      <w:r w:rsidRPr="0099385B">
        <w:t xml:space="preserve"> manufacturer’s specifications.</w:t>
      </w:r>
    </w:p>
    <w:p w14:paraId="51926BC5" w14:textId="77777777" w:rsidR="005A4461" w:rsidRPr="00E257E6" w:rsidRDefault="005A4461" w:rsidP="00192691">
      <w:pPr>
        <w:pStyle w:val="Heading3"/>
        <w:tabs>
          <w:tab w:val="clear" w:pos="3600"/>
          <w:tab w:val="left" w:pos="1418"/>
        </w:tabs>
        <w:rPr>
          <w:highlight w:val="yellow"/>
        </w:rPr>
        <w:pPrChange w:id="88" w:author="John Liu" w:date="2022-04-25T19:10:00Z">
          <w:pPr>
            <w:pStyle w:val="Heading3"/>
          </w:pPr>
        </w:pPrChange>
      </w:pPr>
      <w:r w:rsidRPr="0099385B">
        <w:t xml:space="preserve">Provide the </w:t>
      </w:r>
      <w:r w:rsidR="00F37688" w:rsidRPr="0099385B">
        <w:t xml:space="preserve">Consultant </w:t>
      </w:r>
      <w:r w:rsidRPr="0099385B">
        <w:t>with</w:t>
      </w:r>
      <w:r w:rsidR="0038300C" w:rsidRPr="0099385B">
        <w:t xml:space="preserve"> a</w:t>
      </w:r>
      <w:r w:rsidRPr="0099385B">
        <w:t xml:space="preserve"> list of </w:t>
      </w:r>
      <w:r w:rsidR="00221894">
        <w:t xml:space="preserve">all </w:t>
      </w:r>
      <w:r w:rsidRPr="0099385B">
        <w:t>test results showing</w:t>
      </w:r>
      <w:r w:rsidR="0038300C" w:rsidRPr="0099385B">
        <w:t xml:space="preserve"> the</w:t>
      </w:r>
      <w:r w:rsidRPr="0099385B">
        <w:t xml:space="preserve"> location at which each test was </w:t>
      </w:r>
      <w:r w:rsidR="00221894">
        <w:t>performed</w:t>
      </w:r>
      <w:r w:rsidRPr="0099385B">
        <w:t xml:space="preserve">, </w:t>
      </w:r>
      <w:r w:rsidR="00364091" w:rsidRPr="0099385B">
        <w:t xml:space="preserve">the </w:t>
      </w:r>
      <w:r w:rsidRPr="0099385B">
        <w:t xml:space="preserve">circuit tested and </w:t>
      </w:r>
      <w:r w:rsidR="00364091" w:rsidRPr="0099385B">
        <w:t xml:space="preserve">the </w:t>
      </w:r>
      <w:r w:rsidRPr="0099385B">
        <w:t xml:space="preserve">result of each test. </w:t>
      </w:r>
      <w:r w:rsidR="00F37688" w:rsidRPr="0099385B">
        <w:t xml:space="preserve">Refer to </w:t>
      </w:r>
      <w:r w:rsidR="00F37688" w:rsidRPr="00E257E6">
        <w:rPr>
          <w:highlight w:val="yellow"/>
        </w:rPr>
        <w:t>Section 16031 – Inspection and Testing</w:t>
      </w:r>
      <w:r w:rsidR="00221894">
        <w:rPr>
          <w:highlight w:val="yellow"/>
        </w:rPr>
        <w:t>.</w:t>
      </w:r>
    </w:p>
    <w:p w14:paraId="793D53D5" w14:textId="77777777" w:rsidR="005A4461" w:rsidRPr="0099385B" w:rsidRDefault="005A4461" w:rsidP="00192691">
      <w:pPr>
        <w:pStyle w:val="Heading3"/>
        <w:tabs>
          <w:tab w:val="clear" w:pos="3600"/>
          <w:tab w:val="left" w:pos="1418"/>
        </w:tabs>
        <w:pPrChange w:id="89" w:author="John Liu" w:date="2022-04-25T19:10:00Z">
          <w:pPr>
            <w:pStyle w:val="Heading3"/>
          </w:pPr>
        </w:pPrChange>
      </w:pPr>
      <w:r w:rsidRPr="0099385B">
        <w:lastRenderedPageBreak/>
        <w:t>Remove and replace</w:t>
      </w:r>
      <w:r w:rsidR="00364091" w:rsidRPr="0099385B">
        <w:t xml:space="preserve"> the</w:t>
      </w:r>
      <w:r w:rsidRPr="0099385B">
        <w:t xml:space="preserve"> entire length of cable if </w:t>
      </w:r>
      <w:r w:rsidR="00221894">
        <w:t xml:space="preserve">the </w:t>
      </w:r>
      <w:r w:rsidRPr="0099385B">
        <w:t>cable fails to meet any of</w:t>
      </w:r>
      <w:r w:rsidR="00221894">
        <w:t xml:space="preserve"> the</w:t>
      </w:r>
      <w:r w:rsidRPr="0099385B">
        <w:t xml:space="preserve"> test criteria</w:t>
      </w:r>
      <w:r w:rsidR="00364091" w:rsidRPr="0099385B">
        <w:t xml:space="preserve"> at no additional cost to the Region</w:t>
      </w:r>
      <w:r w:rsidRPr="0099385B">
        <w:t xml:space="preserve">. </w:t>
      </w:r>
    </w:p>
    <w:p w14:paraId="40C60877" w14:textId="77777777" w:rsidR="00BC6D94" w:rsidRPr="00EF0D34" w:rsidRDefault="00BC6D94" w:rsidP="00192691">
      <w:pPr>
        <w:pStyle w:val="Heading3"/>
        <w:tabs>
          <w:tab w:val="clear" w:pos="3600"/>
          <w:tab w:val="left" w:pos="1418"/>
        </w:tabs>
        <w:rPr>
          <w:highlight w:val="yellow"/>
        </w:rPr>
        <w:pPrChange w:id="90" w:author="John Liu" w:date="2022-04-25T19:10:00Z">
          <w:pPr>
            <w:pStyle w:val="Heading3"/>
          </w:pPr>
        </w:pPrChange>
      </w:pPr>
      <w:r w:rsidRPr="0099385B">
        <w:t xml:space="preserve">For </w:t>
      </w:r>
      <w:r w:rsidR="00F23C4A">
        <w:t>system commissioning requiring the use of all cables in trenches and/or ducts, installation and testing of all cables must be completed prior to</w:t>
      </w:r>
      <w:r w:rsidR="00E257E6">
        <w:t xml:space="preserve"> the commencement of</w:t>
      </w:r>
      <w:r w:rsidR="00F23C4A">
        <w:t xml:space="preserve"> commissioning. R</w:t>
      </w:r>
      <w:r w:rsidRPr="0099385B">
        <w:t xml:space="preserve">efer to </w:t>
      </w:r>
      <w:r w:rsidR="00BD35F3" w:rsidRPr="00EF0D34">
        <w:rPr>
          <w:highlight w:val="yellow"/>
        </w:rPr>
        <w:t>Section 01810 – Equipment Testing and Facility Commissioning.</w:t>
      </w:r>
    </w:p>
    <w:p w14:paraId="083FA143" w14:textId="77777777" w:rsidR="00872311" w:rsidRPr="00480113" w:rsidRDefault="00A07794" w:rsidP="00F02258">
      <w:pPr>
        <w:pStyle w:val="Other"/>
        <w:spacing w:before="160"/>
        <w:jc w:val="center"/>
        <w:rPr>
          <w:rFonts w:ascii="Calibri" w:hAnsi="Calibri"/>
          <w:b/>
          <w:sz w:val="22"/>
          <w:szCs w:val="22"/>
        </w:rPr>
      </w:pPr>
      <w:r w:rsidRPr="00480113">
        <w:rPr>
          <w:rFonts w:ascii="Calibri" w:hAnsi="Calibri"/>
          <w:b/>
          <w:sz w:val="22"/>
          <w:szCs w:val="22"/>
        </w:rPr>
        <w:t>END OF SECTION</w:t>
      </w:r>
    </w:p>
    <w:sectPr w:rsidR="00872311" w:rsidRPr="00480113" w:rsidSect="0099385B">
      <w:headerReference w:type="even" r:id="rId15"/>
      <w:headerReference w:type="default" r:id="rId16"/>
      <w:headerReference w:type="first" r:id="rId17"/>
      <w:pgSz w:w="12240" w:h="15840" w:code="1"/>
      <w:pgMar w:top="1440" w:right="720" w:bottom="1440" w:left="810" w:header="720" w:footer="720" w:gutter="979"/>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Radulovic, Nicole" w:date="2022-11-04T16:06:00Z" w:initials="RN">
    <w:p w14:paraId="3453F4E8" w14:textId="77777777" w:rsidR="00582F5B" w:rsidRDefault="00582F5B">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53F4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53F4E8" w16cid:durableId="270FB6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E48C" w14:textId="77777777" w:rsidR="0024029C" w:rsidRDefault="0024029C">
      <w:r>
        <w:separator/>
      </w:r>
    </w:p>
  </w:endnote>
  <w:endnote w:type="continuationSeparator" w:id="0">
    <w:p w14:paraId="18D05489" w14:textId="77777777" w:rsidR="0024029C" w:rsidRDefault="00240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B0837" w14:textId="77777777" w:rsidR="0024029C" w:rsidRDefault="0024029C">
      <w:r>
        <w:separator/>
      </w:r>
    </w:p>
  </w:footnote>
  <w:footnote w:type="continuationSeparator" w:id="0">
    <w:p w14:paraId="073E59B6" w14:textId="77777777" w:rsidR="0024029C" w:rsidRDefault="00240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E0A5" w14:textId="77777777" w:rsidR="0031012B" w:rsidRPr="00580CF2" w:rsidRDefault="0031012B" w:rsidP="006A282F">
    <w:pPr>
      <w:pBdr>
        <w:top w:val="single" w:sz="4" w:space="0" w:color="auto"/>
      </w:pBdr>
      <w:tabs>
        <w:tab w:val="right" w:pos="9720"/>
        <w:tab w:val="right" w:pos="9810"/>
      </w:tabs>
      <w:ind w:right="-79"/>
      <w:rPr>
        <w:rFonts w:ascii="Calibri" w:hAnsi="Calibri" w:cs="Arial"/>
      </w:rPr>
    </w:pPr>
    <w:r w:rsidRPr="00580CF2">
      <w:rPr>
        <w:rFonts w:ascii="Calibri" w:hAnsi="Calibri" w:cs="Arial"/>
      </w:rPr>
      <w:t>Section 16051</w:t>
    </w:r>
    <w:r w:rsidRPr="00580CF2">
      <w:rPr>
        <w:rFonts w:ascii="Calibri" w:hAnsi="Calibri" w:cs="Arial"/>
      </w:rPr>
      <w:tab/>
      <w:t>CONTRACT NO</w:t>
    </w:r>
    <w:r w:rsidR="008D0FF7" w:rsidRPr="00580CF2">
      <w:rPr>
        <w:rFonts w:ascii="Calibri" w:hAnsi="Calibri" w:cs="Arial"/>
        <w:highlight w:val="yellow"/>
      </w:rPr>
      <w:t xml:space="preserve">. [Insert </w:t>
    </w:r>
    <w:r w:rsidR="00221894">
      <w:rPr>
        <w:rFonts w:ascii="Calibri" w:hAnsi="Calibri" w:cs="Arial"/>
        <w:highlight w:val="yellow"/>
      </w:rPr>
      <w:t>Contract</w:t>
    </w:r>
    <w:r w:rsidR="00221894" w:rsidRPr="00580CF2">
      <w:rPr>
        <w:rFonts w:ascii="Calibri" w:hAnsi="Calibri" w:cs="Arial"/>
        <w:highlight w:val="yellow"/>
      </w:rPr>
      <w:t xml:space="preserve"> </w:t>
    </w:r>
    <w:r w:rsidR="008D0FF7" w:rsidRPr="00580CF2">
      <w:rPr>
        <w:rFonts w:ascii="Calibri" w:hAnsi="Calibri" w:cs="Arial"/>
        <w:highlight w:val="yellow"/>
      </w:rPr>
      <w:t>Number</w:t>
    </w:r>
    <w:r w:rsidR="008D0FF7" w:rsidRPr="00580CF2">
      <w:rPr>
        <w:rFonts w:ascii="Calibri" w:hAnsi="Calibri" w:cs="Arial"/>
      </w:rPr>
      <w:t>]</w:t>
    </w:r>
  </w:p>
  <w:p w14:paraId="72CFF02E" w14:textId="77777777" w:rsidR="0031012B" w:rsidRPr="00580CF2" w:rsidRDefault="006A282F" w:rsidP="006A282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9720"/>
      </w:tabs>
      <w:ind w:right="-79"/>
      <w:rPr>
        <w:rFonts w:ascii="Calibri" w:hAnsi="Calibri" w:cs="Arial"/>
      </w:rPr>
    </w:pPr>
    <w:r>
      <w:rPr>
        <w:rFonts w:ascii="Calibri" w:hAnsi="Calibri" w:cs="Arial"/>
      </w:rPr>
      <w:t>2015-02-09</w:t>
    </w:r>
    <w:r w:rsidR="0031012B" w:rsidRPr="00580CF2">
      <w:rPr>
        <w:rFonts w:ascii="Calibri" w:hAnsi="Calibri" w:cs="Arial"/>
      </w:rPr>
      <w:tab/>
    </w:r>
    <w:r w:rsidR="0031012B" w:rsidRPr="00580CF2">
      <w:rPr>
        <w:rFonts w:ascii="Calibri" w:hAnsi="Calibri" w:cs="Arial"/>
      </w:rPr>
      <w:tab/>
    </w:r>
    <w:r w:rsidR="008D0FF7" w:rsidRPr="00580CF2">
      <w:rPr>
        <w:rFonts w:ascii="Calibri" w:hAnsi="Calibri" w:cs="Arial"/>
      </w:rPr>
      <w:tab/>
    </w:r>
    <w:r w:rsidR="0031012B" w:rsidRPr="00580CF2">
      <w:rPr>
        <w:rFonts w:ascii="Calibri" w:hAnsi="Calibri" w:cs="Arial"/>
        <w:b/>
      </w:rPr>
      <w:t>INSTALLATION OF CABLES IN</w:t>
    </w:r>
    <w:r w:rsidR="00EF0D34">
      <w:rPr>
        <w:rFonts w:ascii="Calibri" w:hAnsi="Calibri" w:cs="Arial"/>
        <w:b/>
      </w:rPr>
      <w:t xml:space="preserve"> TRENCHES AND DUCTS</w:t>
    </w:r>
  </w:p>
  <w:p w14:paraId="2E3E178A" w14:textId="77777777" w:rsidR="0031012B" w:rsidRPr="00580CF2" w:rsidRDefault="008D0FF7" w:rsidP="006A282F">
    <w:pPr>
      <w:tabs>
        <w:tab w:val="righ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9720"/>
        <w:tab w:val="right" w:pos="9810"/>
      </w:tabs>
      <w:ind w:right="-79"/>
      <w:rPr>
        <w:rFonts w:ascii="Calibri" w:hAnsi="Calibri" w:cs="Arial"/>
      </w:rPr>
    </w:pPr>
    <w:r w:rsidRPr="008D0FF7">
      <w:rPr>
        <w:rFonts w:ascii="Calibri" w:hAnsi="Calibri" w:cs="Arial"/>
      </w:rPr>
      <w:t xml:space="preserve">Page </w:t>
    </w:r>
    <w:r w:rsidRPr="008D0FF7">
      <w:rPr>
        <w:rFonts w:ascii="Calibri" w:hAnsi="Calibri" w:cs="Arial"/>
      </w:rPr>
      <w:fldChar w:fldCharType="begin"/>
    </w:r>
    <w:r w:rsidRPr="008D0FF7">
      <w:rPr>
        <w:rFonts w:ascii="Calibri" w:hAnsi="Calibri" w:cs="Arial"/>
      </w:rPr>
      <w:instrText xml:space="preserve">PAGE </w:instrText>
    </w:r>
    <w:r w:rsidRPr="008D0FF7">
      <w:rPr>
        <w:rFonts w:ascii="Calibri" w:hAnsi="Calibri" w:cs="Arial"/>
      </w:rPr>
      <w:fldChar w:fldCharType="separate"/>
    </w:r>
    <w:r w:rsidR="00480113">
      <w:rPr>
        <w:rFonts w:ascii="Calibri" w:hAnsi="Calibri" w:cs="Arial"/>
        <w:noProof/>
      </w:rPr>
      <w:t>4</w:t>
    </w:r>
    <w:r w:rsidRPr="008D0FF7">
      <w:rPr>
        <w:rFonts w:ascii="Calibri" w:hAnsi="Calibri" w:cs="Arial"/>
      </w:rPr>
      <w:fldChar w:fldCharType="end"/>
    </w:r>
    <w:r w:rsidR="0031012B" w:rsidRPr="00580CF2">
      <w:rPr>
        <w:rFonts w:ascii="Calibri" w:hAnsi="Calibri" w:cs="Arial"/>
        <w:b/>
      </w:rPr>
      <w:tab/>
    </w:r>
    <w:r w:rsidR="0031012B" w:rsidRPr="00580CF2">
      <w:rPr>
        <w:rFonts w:ascii="Calibri" w:hAnsi="Calibri" w:cs="Arial"/>
        <w:b/>
      </w:rPr>
      <w:tab/>
    </w:r>
    <w:r w:rsidRPr="00580CF2">
      <w:rPr>
        <w:rFonts w:ascii="Calibri" w:hAnsi="Calibri" w:cs="Arial"/>
        <w:b/>
      </w:rPr>
      <w:tab/>
    </w:r>
    <w:r w:rsidR="00EF0D34">
      <w:rPr>
        <w:rFonts w:ascii="Calibri" w:hAnsi="Calibri" w:cs="Arial"/>
        <w:b/>
      </w:rPr>
      <w:tab/>
    </w:r>
    <w:r w:rsidR="00EF0D34">
      <w:rPr>
        <w:rFonts w:ascii="Calibri" w:hAnsi="Calibri" w:cs="Arial"/>
        <w:b/>
      </w:rPr>
      <w:tab/>
    </w:r>
    <w:r w:rsidRPr="00580CF2">
      <w:rPr>
        <w:rFonts w:ascii="Calibri" w:hAnsi="Calibri" w:cs="Arial"/>
        <w:b/>
      </w:rPr>
      <w:tab/>
    </w:r>
    <w:r w:rsidR="00EF0D34">
      <w:rPr>
        <w:rFonts w:ascii="Calibri" w:hAnsi="Calibri" w:cs="Arial"/>
        <w:b/>
      </w:rPr>
      <w:tab/>
      <w:t xml:space="preserve">             </w:t>
    </w:r>
    <w:r w:rsidR="006A282F">
      <w:rPr>
        <w:rFonts w:ascii="Calibri" w:hAnsi="Calibri" w:cs="Arial"/>
        <w:b/>
      </w:rPr>
      <w:tab/>
    </w:r>
    <w:r w:rsidR="006A282F">
      <w:rPr>
        <w:rFonts w:ascii="Calibri" w:hAnsi="Calibri" w:cs="Arial"/>
        <w:b/>
      </w:rPr>
      <w:tab/>
    </w:r>
    <w:r w:rsidR="006A282F">
      <w:rPr>
        <w:rFonts w:ascii="Calibri" w:hAnsi="Calibri" w:cs="Arial"/>
        <w:b/>
      </w:rPr>
      <w:tab/>
    </w:r>
    <w:proofErr w:type="spellStart"/>
    <w:r w:rsidRPr="008D0FF7">
      <w:rPr>
        <w:rFonts w:ascii="Calibri" w:hAnsi="Calibri" w:cs="Arial"/>
        <w:highlight w:val="yellow"/>
      </w:rPr>
      <w:t>nsert</w:t>
    </w:r>
    <w:proofErr w:type="spellEnd"/>
    <w:r w:rsidRPr="008D0FF7">
      <w:rPr>
        <w:rFonts w:ascii="Calibri" w:hAnsi="Calibri" w:cs="Arial"/>
        <w:highlight w:val="yellow"/>
      </w:rPr>
      <w:t xml:space="preserve"> Date, (</w:t>
    </w:r>
    <w:proofErr w:type="gramStart"/>
    <w:r w:rsidRPr="008D0FF7">
      <w:rPr>
        <w:rFonts w:ascii="Calibri" w:hAnsi="Calibri" w:cs="Arial"/>
        <w:highlight w:val="yellow"/>
      </w:rPr>
      <w:t>e.g.</w:t>
    </w:r>
    <w:proofErr w:type="gramEnd"/>
    <w:r w:rsidRPr="008D0FF7">
      <w:rPr>
        <w:rFonts w:ascii="Calibri" w:hAnsi="Calibri" w:cs="Arial"/>
        <w:highlight w:val="yellow"/>
      </w:rPr>
      <w:t xml:space="preserve"> Jan., 2000)]</w:t>
    </w:r>
  </w:p>
  <w:p w14:paraId="1F19C24E" w14:textId="77777777" w:rsidR="0031012B" w:rsidRPr="00580CF2" w:rsidRDefault="0031012B">
    <w:pPr>
      <w:pStyle w:val="Header"/>
      <w:rPr>
        <w:rFonts w:ascii="Calibri" w:hAnsi="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43F0C" w14:textId="77777777" w:rsidR="00CF5312" w:rsidRPr="00580CF2" w:rsidRDefault="00CF5312" w:rsidP="006A282F">
    <w:pPr>
      <w:pBdr>
        <w:top w:val="single" w:sz="4" w:space="0" w:color="auto"/>
      </w:pBdr>
      <w:tabs>
        <w:tab w:val="right" w:pos="9720"/>
        <w:tab w:val="right" w:pos="9810"/>
      </w:tabs>
      <w:ind w:right="-79"/>
      <w:rPr>
        <w:rFonts w:ascii="Calibri" w:hAnsi="Calibri" w:cs="Arial"/>
      </w:rPr>
    </w:pPr>
    <w:r w:rsidRPr="00580CF2">
      <w:rPr>
        <w:rFonts w:ascii="Calibri" w:hAnsi="Calibri" w:cs="Arial"/>
      </w:rPr>
      <w:t>CONTRACT NO</w:t>
    </w:r>
    <w:r w:rsidRPr="00580CF2">
      <w:rPr>
        <w:rFonts w:ascii="Calibri" w:hAnsi="Calibri" w:cs="Arial"/>
        <w:highlight w:val="yellow"/>
      </w:rPr>
      <w:t xml:space="preserve">. [Insert </w:t>
    </w:r>
    <w:r w:rsidR="00221894">
      <w:rPr>
        <w:rFonts w:ascii="Calibri" w:hAnsi="Calibri" w:cs="Arial"/>
        <w:highlight w:val="yellow"/>
      </w:rPr>
      <w:t>Contract</w:t>
    </w:r>
    <w:r w:rsidRPr="00580CF2">
      <w:rPr>
        <w:rFonts w:ascii="Calibri" w:hAnsi="Calibri" w:cs="Arial"/>
        <w:highlight w:val="yellow"/>
      </w:rPr>
      <w:t xml:space="preserve"> Number]</w:t>
    </w:r>
    <w:r w:rsidR="00773E85" w:rsidRPr="00580CF2">
      <w:rPr>
        <w:rFonts w:ascii="Calibri" w:hAnsi="Calibri" w:cs="Arial"/>
      </w:rPr>
      <w:tab/>
    </w:r>
    <w:r w:rsidR="008D0FF7" w:rsidRPr="008D0FF7">
      <w:rPr>
        <w:rFonts w:ascii="Calibri" w:hAnsi="Calibri" w:cs="Arial"/>
      </w:rPr>
      <w:t xml:space="preserve">        Section 16051</w:t>
    </w:r>
  </w:p>
  <w:p w14:paraId="4C439A0F" w14:textId="77777777" w:rsidR="00CF5312" w:rsidRPr="00580CF2" w:rsidRDefault="006A282F" w:rsidP="006A282F">
    <w:pPr>
      <w:tabs>
        <w:tab w:val="right" w:pos="0"/>
        <w:tab w:val="decimal" w:pos="5040"/>
        <w:tab w:val="right" w:pos="9720"/>
      </w:tabs>
      <w:ind w:right="-79"/>
      <w:jc w:val="center"/>
      <w:rPr>
        <w:rFonts w:ascii="Calibri" w:hAnsi="Calibri" w:cs="Arial"/>
      </w:rPr>
    </w:pPr>
    <w:r>
      <w:rPr>
        <w:rFonts w:ascii="Calibri" w:hAnsi="Calibri" w:cs="Arial"/>
        <w:b/>
      </w:rPr>
      <w:t xml:space="preserve">                                                    </w:t>
    </w:r>
    <w:r w:rsidR="00CF5312" w:rsidRPr="00580CF2">
      <w:rPr>
        <w:rFonts w:ascii="Calibri" w:hAnsi="Calibri" w:cs="Arial"/>
        <w:b/>
      </w:rPr>
      <w:t xml:space="preserve">INSTALLATION OF CABLES </w:t>
    </w:r>
    <w:r w:rsidR="00CF5312" w:rsidRPr="006A282F">
      <w:rPr>
        <w:rFonts w:ascii="Calibri" w:hAnsi="Calibri" w:cs="Arial"/>
        <w:b/>
      </w:rPr>
      <w:t>IN</w:t>
    </w:r>
    <w:r w:rsidR="0099385B" w:rsidRPr="006A282F">
      <w:rPr>
        <w:rFonts w:ascii="Calibri" w:hAnsi="Calibri" w:cs="Arial"/>
        <w:b/>
      </w:rPr>
      <w:t xml:space="preserve"> </w:t>
    </w:r>
    <w:r w:rsidR="0028378A" w:rsidRPr="006A282F">
      <w:rPr>
        <w:rFonts w:ascii="Calibri" w:hAnsi="Calibri" w:cs="Arial"/>
        <w:b/>
      </w:rPr>
      <w:t>TRENCHES AND DUCTS</w:t>
    </w:r>
    <w:r>
      <w:rPr>
        <w:rFonts w:ascii="Calibri" w:hAnsi="Calibri" w:cs="Arial"/>
      </w:rPr>
      <w:t xml:space="preserve">                           2015-02-09</w:t>
    </w:r>
  </w:p>
  <w:p w14:paraId="5879FE1A" w14:textId="77777777" w:rsidR="00CF5312" w:rsidRPr="00580CF2" w:rsidRDefault="008D0FF7" w:rsidP="006A282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9720"/>
        <w:tab w:val="right" w:pos="9810"/>
      </w:tabs>
      <w:ind w:right="-79"/>
      <w:rPr>
        <w:rFonts w:ascii="Calibri" w:hAnsi="Calibri" w:cs="Arial"/>
        <w:b/>
      </w:rPr>
    </w:pPr>
    <w:r w:rsidRPr="008D0FF7">
      <w:rPr>
        <w:rFonts w:ascii="Calibri" w:hAnsi="Calibri" w:cs="Arial"/>
      </w:rPr>
      <w:t>DATE</w:t>
    </w:r>
    <w:proofErr w:type="gramStart"/>
    <w:r w:rsidRPr="008D0FF7">
      <w:rPr>
        <w:rFonts w:ascii="Calibri" w:hAnsi="Calibri" w:cs="Arial"/>
      </w:rPr>
      <w:t xml:space="preserve">:  </w:t>
    </w:r>
    <w:r w:rsidRPr="008D0FF7">
      <w:rPr>
        <w:rFonts w:ascii="Calibri" w:hAnsi="Calibri" w:cs="Arial"/>
        <w:highlight w:val="yellow"/>
      </w:rPr>
      <w:t>[</w:t>
    </w:r>
    <w:proofErr w:type="gramEnd"/>
    <w:r w:rsidRPr="008D0FF7">
      <w:rPr>
        <w:rFonts w:ascii="Calibri" w:hAnsi="Calibri" w:cs="Arial"/>
        <w:highlight w:val="yellow"/>
      </w:rPr>
      <w:t>Insert Date, (e.g. Jan., 2000)]</w:t>
    </w:r>
    <w:r w:rsidR="00CF5312" w:rsidRPr="00580CF2">
      <w:rPr>
        <w:rFonts w:ascii="Calibri" w:hAnsi="Calibri" w:cs="Arial"/>
        <w:b/>
      </w:rPr>
      <w:t xml:space="preserve">      </w:t>
    </w:r>
    <w:r w:rsidRPr="00580CF2">
      <w:rPr>
        <w:rFonts w:ascii="Calibri" w:hAnsi="Calibri" w:cs="Arial"/>
        <w:b/>
      </w:rPr>
      <w:tab/>
    </w:r>
    <w:r w:rsidRPr="00580CF2">
      <w:rPr>
        <w:rFonts w:ascii="Calibri" w:hAnsi="Calibri" w:cs="Arial"/>
        <w:b/>
      </w:rPr>
      <w:tab/>
    </w:r>
    <w:r w:rsidRPr="00580CF2">
      <w:rPr>
        <w:rFonts w:ascii="Calibri" w:hAnsi="Calibri" w:cs="Arial"/>
      </w:rPr>
      <w:tab/>
    </w:r>
    <w:r w:rsidRPr="00580CF2">
      <w:rPr>
        <w:rFonts w:ascii="Calibri" w:hAnsi="Calibri" w:cs="Arial"/>
      </w:rPr>
      <w:tab/>
    </w:r>
    <w:r w:rsidR="0028378A">
      <w:rPr>
        <w:rFonts w:ascii="Calibri" w:hAnsi="Calibri" w:cs="Arial"/>
      </w:rPr>
      <w:tab/>
    </w:r>
    <w:r w:rsidR="0028378A">
      <w:rPr>
        <w:rFonts w:ascii="Calibri" w:hAnsi="Calibri" w:cs="Arial"/>
      </w:rPr>
      <w:tab/>
    </w:r>
    <w:r w:rsidR="0028378A">
      <w:rPr>
        <w:rFonts w:ascii="Calibri" w:hAnsi="Calibri" w:cs="Arial"/>
      </w:rPr>
      <w:tab/>
    </w:r>
    <w:r w:rsidRPr="008D0FF7">
      <w:rPr>
        <w:rFonts w:ascii="Calibri" w:hAnsi="Calibri" w:cs="Arial"/>
      </w:rPr>
      <w:t xml:space="preserve">Page </w:t>
    </w:r>
    <w:r w:rsidRPr="008D0FF7">
      <w:rPr>
        <w:rFonts w:ascii="Calibri" w:hAnsi="Calibri" w:cs="Arial"/>
      </w:rPr>
      <w:fldChar w:fldCharType="begin"/>
    </w:r>
    <w:r w:rsidRPr="008D0FF7">
      <w:rPr>
        <w:rFonts w:ascii="Calibri" w:hAnsi="Calibri" w:cs="Arial"/>
      </w:rPr>
      <w:instrText xml:space="preserve">PAGE </w:instrText>
    </w:r>
    <w:r w:rsidRPr="008D0FF7">
      <w:rPr>
        <w:rFonts w:ascii="Calibri" w:hAnsi="Calibri" w:cs="Arial"/>
      </w:rPr>
      <w:fldChar w:fldCharType="separate"/>
    </w:r>
    <w:r w:rsidR="00480113">
      <w:rPr>
        <w:rFonts w:ascii="Calibri" w:hAnsi="Calibri" w:cs="Arial"/>
        <w:noProof/>
      </w:rPr>
      <w:t>1</w:t>
    </w:r>
    <w:r w:rsidRPr="008D0FF7">
      <w:rPr>
        <w:rFonts w:ascii="Calibri" w:hAnsi="Calibri" w:cs="Arial"/>
      </w:rPr>
      <w:fldChar w:fldCharType="end"/>
    </w:r>
    <w:r w:rsidRPr="008D0FF7">
      <w:rPr>
        <w:rFonts w:ascii="Calibri" w:hAnsi="Calibri" w:cs="Arial"/>
      </w:rPr>
      <w:t xml:space="preserve"> </w:t>
    </w:r>
  </w:p>
  <w:p w14:paraId="5B15FE51" w14:textId="77777777" w:rsidR="00CF5312" w:rsidRPr="00580CF2" w:rsidRDefault="00CF5312" w:rsidP="00A1497A">
    <w:pPr>
      <w:pStyle w:val="Header"/>
      <w:spacing w:after="240"/>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8205B" w14:textId="77777777" w:rsidR="00CF5312" w:rsidRPr="0082209E" w:rsidRDefault="00CF5312" w:rsidP="00F44535">
    <w:pPr>
      <w:pBdr>
        <w:top w:val="single" w:sz="4" w:space="0" w:color="auto"/>
      </w:pBdr>
      <w:tabs>
        <w:tab w:val="right" w:pos="10350"/>
      </w:tabs>
      <w:rPr>
        <w:rFonts w:ascii="Arial" w:hAnsi="Arial" w:cs="Arial"/>
      </w:rPr>
    </w:pPr>
    <w:r w:rsidRPr="0082209E">
      <w:rPr>
        <w:rFonts w:ascii="Arial" w:hAnsi="Arial" w:cs="Arial"/>
      </w:rPr>
      <w:t>CONTRACT NO</w:t>
    </w:r>
    <w:r w:rsidRPr="00480113">
      <w:rPr>
        <w:rFonts w:ascii="Arial" w:hAnsi="Arial" w:cs="Arial"/>
        <w:highlight w:val="lightGray"/>
      </w:rPr>
      <w:t>.... [Insert Region Number]</w:t>
    </w:r>
    <w:r w:rsidRPr="0082209E">
      <w:rPr>
        <w:rFonts w:ascii="Arial" w:hAnsi="Arial" w:cs="Arial"/>
      </w:rPr>
      <w:tab/>
      <w:t xml:space="preserve">Section </w:t>
    </w:r>
    <w:r>
      <w:rPr>
        <w:rFonts w:ascii="Arial" w:hAnsi="Arial" w:cs="Arial"/>
      </w:rPr>
      <w:t>16051</w:t>
    </w:r>
  </w:p>
  <w:p w14:paraId="662E3B2B" w14:textId="77777777" w:rsidR="00CF5312" w:rsidRDefault="00CF5312" w:rsidP="00844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10350"/>
      </w:tabs>
      <w:ind w:firstLine="4320"/>
      <w:rPr>
        <w:rFonts w:ascii="Arial" w:hAnsi="Arial" w:cs="Arial"/>
      </w:rPr>
    </w:pPr>
    <w:r>
      <w:rPr>
        <w:rFonts w:ascii="Arial" w:hAnsi="Arial" w:cs="Arial"/>
        <w:b/>
      </w:rPr>
      <w:t>INSTALLATION OF CABLES IN</w:t>
    </w:r>
    <w:r w:rsidRPr="0082209E">
      <w:rPr>
        <w:rFonts w:ascii="Arial" w:hAnsi="Arial" w:cs="Arial"/>
      </w:rPr>
      <w:tab/>
    </w:r>
    <w:r w:rsidR="007A1B49">
      <w:rPr>
        <w:rFonts w:ascii="Arial" w:hAnsi="Arial" w:cs="Arial"/>
      </w:rPr>
      <w:t>2013</w:t>
    </w:r>
    <w:r>
      <w:rPr>
        <w:rFonts w:ascii="Arial" w:hAnsi="Arial" w:cs="Arial"/>
      </w:rPr>
      <w:t>-</w:t>
    </w:r>
    <w:r w:rsidR="007A1B49">
      <w:rPr>
        <w:rFonts w:ascii="Arial" w:hAnsi="Arial" w:cs="Arial"/>
      </w:rPr>
      <w:t>06</w:t>
    </w:r>
    <w:r>
      <w:rPr>
        <w:rFonts w:ascii="Arial" w:hAnsi="Arial" w:cs="Arial"/>
      </w:rPr>
      <w:t>-</w:t>
    </w:r>
    <w:r w:rsidR="002763E3">
      <w:rPr>
        <w:rFonts w:ascii="Arial" w:hAnsi="Arial" w:cs="Arial"/>
      </w:rPr>
      <w:t>18</w:t>
    </w:r>
  </w:p>
  <w:p w14:paraId="16A0C10F" w14:textId="77777777" w:rsidR="00CF5312" w:rsidRPr="00F44535" w:rsidRDefault="00CF5312" w:rsidP="00844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10350"/>
      </w:tabs>
      <w:ind w:firstLine="4320"/>
      <w:rPr>
        <w:rFonts w:ascii="Arial" w:hAnsi="Arial" w:cs="Arial"/>
        <w:b/>
      </w:rPr>
    </w:pPr>
    <w:r>
      <w:rPr>
        <w:rFonts w:ascii="Arial" w:hAnsi="Arial" w:cs="Arial"/>
        <w:b/>
      </w:rPr>
      <w:t xml:space="preserve">      </w:t>
    </w:r>
    <w:r w:rsidRPr="00F44535">
      <w:rPr>
        <w:rFonts w:ascii="Arial" w:hAnsi="Arial" w:cs="Arial"/>
        <w:b/>
      </w:rPr>
      <w:t>TRENC</w:t>
    </w:r>
    <w:r w:rsidR="00B83D3C">
      <w:rPr>
        <w:rFonts w:ascii="Arial" w:hAnsi="Arial" w:cs="Arial"/>
        <w:b/>
      </w:rPr>
      <w:t>H</w:t>
    </w:r>
    <w:r w:rsidRPr="00F44535">
      <w:rPr>
        <w:rFonts w:ascii="Arial" w:hAnsi="Arial" w:cs="Arial"/>
        <w:b/>
      </w:rPr>
      <w:t>ES AND DUCTS</w:t>
    </w:r>
  </w:p>
  <w:p w14:paraId="301B0729" w14:textId="77777777" w:rsidR="00CF5312" w:rsidRPr="0082209E" w:rsidRDefault="00CF5312" w:rsidP="00F44535">
    <w:pP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480113">
      <w:rPr>
        <w:rFonts w:ascii="Arial" w:hAnsi="Arial" w:cs="Arial"/>
        <w:highlight w:val="lightGray"/>
      </w:rPr>
      <w:t>[</w:t>
    </w:r>
    <w:proofErr w:type="gramEnd"/>
    <w:r w:rsidRPr="00480113">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31012B">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E10911">
      <w:rPr>
        <w:rStyle w:val="PageNumber"/>
        <w:rFonts w:ascii="Arial Narrow" w:hAnsi="Arial Narrow"/>
        <w:caps/>
        <w:sz w:val="22"/>
        <w:szCs w:val="22"/>
      </w:rPr>
      <w:fldChar w:fldCharType="begin"/>
    </w:r>
    <w:r w:rsidRPr="00E10911">
      <w:rPr>
        <w:rStyle w:val="PageNumber"/>
        <w:rFonts w:ascii="Arial Narrow" w:hAnsi="Arial Narrow"/>
        <w:caps/>
        <w:sz w:val="22"/>
        <w:szCs w:val="22"/>
      </w:rPr>
      <w:instrText xml:space="preserve"> NUMPAGES </w:instrText>
    </w:r>
    <w:r w:rsidRPr="00E10911">
      <w:rPr>
        <w:rStyle w:val="PageNumber"/>
        <w:rFonts w:ascii="Arial Narrow" w:hAnsi="Arial Narrow"/>
        <w:caps/>
        <w:sz w:val="22"/>
        <w:szCs w:val="22"/>
      </w:rPr>
      <w:fldChar w:fldCharType="separate"/>
    </w:r>
    <w:r w:rsidR="0031012B">
      <w:rPr>
        <w:rStyle w:val="PageNumber"/>
        <w:rFonts w:ascii="Arial Narrow" w:hAnsi="Arial Narrow"/>
        <w:caps/>
        <w:noProof/>
        <w:sz w:val="22"/>
        <w:szCs w:val="22"/>
      </w:rPr>
      <w:t>5</w:t>
    </w:r>
    <w:r w:rsidRPr="00E10911">
      <w:rPr>
        <w:rStyle w:val="PageNumber"/>
        <w:rFonts w:ascii="Arial Narrow" w:hAnsi="Arial Narrow"/>
        <w:caps/>
        <w:sz w:val="22"/>
        <w:szCs w:val="22"/>
      </w:rPr>
      <w:fldChar w:fldCharType="end"/>
    </w:r>
  </w:p>
  <w:p w14:paraId="17EE77E7" w14:textId="77777777" w:rsidR="00CF5312" w:rsidRDefault="00CF5312" w:rsidP="00A1497A">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7B80029"/>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7D218C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0407D28"/>
    <w:multiLevelType w:val="multilevel"/>
    <w:tmpl w:val="1CA89FA0"/>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lvlText w:val=".%4"/>
      <w:lvlJc w:val="left"/>
      <w:pPr>
        <w:tabs>
          <w:tab w:val="num" w:pos="594"/>
        </w:tabs>
        <w:ind w:left="59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C2D1D3A"/>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333027154">
    <w:abstractNumId w:val="0"/>
  </w:num>
  <w:num w:numId="2" w16cid:durableId="1454788538">
    <w:abstractNumId w:val="0"/>
  </w:num>
  <w:num w:numId="3" w16cid:durableId="1461343729">
    <w:abstractNumId w:val="7"/>
  </w:num>
  <w:num w:numId="4" w16cid:durableId="1323391153">
    <w:abstractNumId w:val="3"/>
  </w:num>
  <w:num w:numId="5" w16cid:durableId="1138033080">
    <w:abstractNumId w:val="8"/>
  </w:num>
  <w:num w:numId="6" w16cid:durableId="202794754">
    <w:abstractNumId w:val="2"/>
  </w:num>
  <w:num w:numId="7" w16cid:durableId="249195277">
    <w:abstractNumId w:val="5"/>
  </w:num>
  <w:num w:numId="8" w16cid:durableId="243954969">
    <w:abstractNumId w:val="1"/>
  </w:num>
  <w:num w:numId="9" w16cid:durableId="507015014">
    <w:abstractNumId w:val="10"/>
  </w:num>
  <w:num w:numId="10" w16cid:durableId="1596790609">
    <w:abstractNumId w:val="6"/>
  </w:num>
  <w:num w:numId="11" w16cid:durableId="638337847">
    <w:abstractNumId w:val="7"/>
  </w:num>
  <w:num w:numId="12" w16cid:durableId="1361735254">
    <w:abstractNumId w:val="7"/>
  </w:num>
  <w:num w:numId="13" w16cid:durableId="691346014">
    <w:abstractNumId w:val="7"/>
  </w:num>
  <w:num w:numId="14" w16cid:durableId="1271661588">
    <w:abstractNumId w:val="7"/>
  </w:num>
  <w:num w:numId="15" w16cid:durableId="492723544">
    <w:abstractNumId w:val="7"/>
  </w:num>
  <w:num w:numId="16" w16cid:durableId="1395543241">
    <w:abstractNumId w:val="7"/>
  </w:num>
  <w:num w:numId="17" w16cid:durableId="2028864047">
    <w:abstractNumId w:val="7"/>
  </w:num>
  <w:num w:numId="18" w16cid:durableId="1970282154">
    <w:abstractNumId w:val="7"/>
  </w:num>
  <w:num w:numId="19" w16cid:durableId="541137306">
    <w:abstractNumId w:val="7"/>
  </w:num>
  <w:num w:numId="20" w16cid:durableId="1777748725">
    <w:abstractNumId w:val="7"/>
  </w:num>
  <w:num w:numId="21" w16cid:durableId="1269393366">
    <w:abstractNumId w:val="7"/>
  </w:num>
  <w:num w:numId="22" w16cid:durableId="1394083473">
    <w:abstractNumId w:val="7"/>
  </w:num>
  <w:num w:numId="23" w16cid:durableId="582179500">
    <w:abstractNumId w:val="7"/>
  </w:num>
  <w:num w:numId="24" w16cid:durableId="1363435025">
    <w:abstractNumId w:val="4"/>
  </w:num>
  <w:num w:numId="25" w16cid:durableId="1958489751">
    <w:abstractNumId w:val="9"/>
  </w:num>
  <w:num w:numId="26" w16cid:durableId="163131785">
    <w:abstractNumId w:val="7"/>
  </w:num>
  <w:num w:numId="27" w16cid:durableId="132140604">
    <w:abstractNumId w:val="7"/>
  </w:num>
  <w:num w:numId="28" w16cid:durableId="457140843">
    <w:abstractNumId w:val="7"/>
  </w:num>
  <w:num w:numId="29" w16cid:durableId="1442915341">
    <w:abstractNumId w:val="7"/>
  </w:num>
  <w:num w:numId="30" w16cid:durableId="848567767">
    <w:abstractNumId w:val="7"/>
  </w:num>
  <w:num w:numId="31" w16cid:durableId="6955953">
    <w:abstractNumId w:val="7"/>
  </w:num>
  <w:num w:numId="32" w16cid:durableId="17774080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5327F"/>
    <w:rsid w:val="000614F0"/>
    <w:rsid w:val="00087326"/>
    <w:rsid w:val="00096B47"/>
    <w:rsid w:val="000A438A"/>
    <w:rsid w:val="000A7BB7"/>
    <w:rsid w:val="00104742"/>
    <w:rsid w:val="00107DBA"/>
    <w:rsid w:val="00145751"/>
    <w:rsid w:val="0015370B"/>
    <w:rsid w:val="00185B8A"/>
    <w:rsid w:val="00192691"/>
    <w:rsid w:val="001B1C35"/>
    <w:rsid w:val="001D16DE"/>
    <w:rsid w:val="001F168D"/>
    <w:rsid w:val="00215390"/>
    <w:rsid w:val="002160BC"/>
    <w:rsid w:val="002178C0"/>
    <w:rsid w:val="00221894"/>
    <w:rsid w:val="0024029C"/>
    <w:rsid w:val="002763E3"/>
    <w:rsid w:val="0028378A"/>
    <w:rsid w:val="002B58CF"/>
    <w:rsid w:val="002E10B8"/>
    <w:rsid w:val="0031012B"/>
    <w:rsid w:val="003130DA"/>
    <w:rsid w:val="00325A62"/>
    <w:rsid w:val="00327A69"/>
    <w:rsid w:val="0033540B"/>
    <w:rsid w:val="00343E8E"/>
    <w:rsid w:val="00364091"/>
    <w:rsid w:val="00366110"/>
    <w:rsid w:val="00372157"/>
    <w:rsid w:val="0038300C"/>
    <w:rsid w:val="003B3818"/>
    <w:rsid w:val="00414AEF"/>
    <w:rsid w:val="004176D7"/>
    <w:rsid w:val="004432CB"/>
    <w:rsid w:val="004438EF"/>
    <w:rsid w:val="00452745"/>
    <w:rsid w:val="00480113"/>
    <w:rsid w:val="00486350"/>
    <w:rsid w:val="00493316"/>
    <w:rsid w:val="004B4B1E"/>
    <w:rsid w:val="004D2666"/>
    <w:rsid w:val="00513271"/>
    <w:rsid w:val="005329C8"/>
    <w:rsid w:val="00536907"/>
    <w:rsid w:val="00580CF2"/>
    <w:rsid w:val="00582F5B"/>
    <w:rsid w:val="005A4461"/>
    <w:rsid w:val="005B1DDC"/>
    <w:rsid w:val="005B6D37"/>
    <w:rsid w:val="005C4C26"/>
    <w:rsid w:val="006161E0"/>
    <w:rsid w:val="006667A5"/>
    <w:rsid w:val="00673658"/>
    <w:rsid w:val="00675E86"/>
    <w:rsid w:val="00680A7B"/>
    <w:rsid w:val="00685BC3"/>
    <w:rsid w:val="006A282F"/>
    <w:rsid w:val="006A3006"/>
    <w:rsid w:val="006C5DBE"/>
    <w:rsid w:val="006F3179"/>
    <w:rsid w:val="0070514B"/>
    <w:rsid w:val="007054C6"/>
    <w:rsid w:val="00742038"/>
    <w:rsid w:val="00773E85"/>
    <w:rsid w:val="00781BC0"/>
    <w:rsid w:val="00783C19"/>
    <w:rsid w:val="007877BC"/>
    <w:rsid w:val="00790212"/>
    <w:rsid w:val="007A1B49"/>
    <w:rsid w:val="007B0112"/>
    <w:rsid w:val="007C0890"/>
    <w:rsid w:val="007C5BD2"/>
    <w:rsid w:val="007C7099"/>
    <w:rsid w:val="007D282F"/>
    <w:rsid w:val="007D39E3"/>
    <w:rsid w:val="007E4441"/>
    <w:rsid w:val="007F63C8"/>
    <w:rsid w:val="008001A5"/>
    <w:rsid w:val="00844C63"/>
    <w:rsid w:val="008522DC"/>
    <w:rsid w:val="00872311"/>
    <w:rsid w:val="008D0FF7"/>
    <w:rsid w:val="00941E14"/>
    <w:rsid w:val="00960901"/>
    <w:rsid w:val="0099385B"/>
    <w:rsid w:val="009A1412"/>
    <w:rsid w:val="009B437C"/>
    <w:rsid w:val="009B703D"/>
    <w:rsid w:val="009E5F77"/>
    <w:rsid w:val="00A001C0"/>
    <w:rsid w:val="00A039D6"/>
    <w:rsid w:val="00A07794"/>
    <w:rsid w:val="00A1497A"/>
    <w:rsid w:val="00A2064B"/>
    <w:rsid w:val="00A32D04"/>
    <w:rsid w:val="00A40EE0"/>
    <w:rsid w:val="00A42AB6"/>
    <w:rsid w:val="00A467C7"/>
    <w:rsid w:val="00A56236"/>
    <w:rsid w:val="00A664FB"/>
    <w:rsid w:val="00A74019"/>
    <w:rsid w:val="00A767E0"/>
    <w:rsid w:val="00AA040C"/>
    <w:rsid w:val="00AA0FE1"/>
    <w:rsid w:val="00B23A52"/>
    <w:rsid w:val="00B26D7E"/>
    <w:rsid w:val="00B83D3C"/>
    <w:rsid w:val="00BA715E"/>
    <w:rsid w:val="00BC1646"/>
    <w:rsid w:val="00BC6D94"/>
    <w:rsid w:val="00BD35F3"/>
    <w:rsid w:val="00BE5B1B"/>
    <w:rsid w:val="00C164DB"/>
    <w:rsid w:val="00C63C36"/>
    <w:rsid w:val="00C73272"/>
    <w:rsid w:val="00C80C03"/>
    <w:rsid w:val="00C81675"/>
    <w:rsid w:val="00C92B8B"/>
    <w:rsid w:val="00C95CD7"/>
    <w:rsid w:val="00CA72FE"/>
    <w:rsid w:val="00CD0E1C"/>
    <w:rsid w:val="00CD1269"/>
    <w:rsid w:val="00CF05A8"/>
    <w:rsid w:val="00CF5312"/>
    <w:rsid w:val="00D07E70"/>
    <w:rsid w:val="00D109FD"/>
    <w:rsid w:val="00D3626B"/>
    <w:rsid w:val="00D45EDC"/>
    <w:rsid w:val="00D705EE"/>
    <w:rsid w:val="00D92B79"/>
    <w:rsid w:val="00D979FB"/>
    <w:rsid w:val="00DA097A"/>
    <w:rsid w:val="00DA1999"/>
    <w:rsid w:val="00E10911"/>
    <w:rsid w:val="00E257E6"/>
    <w:rsid w:val="00E34165"/>
    <w:rsid w:val="00E62AA3"/>
    <w:rsid w:val="00E96584"/>
    <w:rsid w:val="00EB405F"/>
    <w:rsid w:val="00EB6F42"/>
    <w:rsid w:val="00EB7DDB"/>
    <w:rsid w:val="00EF0D34"/>
    <w:rsid w:val="00F02258"/>
    <w:rsid w:val="00F02FA1"/>
    <w:rsid w:val="00F03813"/>
    <w:rsid w:val="00F23C4A"/>
    <w:rsid w:val="00F37688"/>
    <w:rsid w:val="00F44535"/>
    <w:rsid w:val="00F61166"/>
    <w:rsid w:val="00F619C6"/>
    <w:rsid w:val="00F6204E"/>
    <w:rsid w:val="00F623FB"/>
    <w:rsid w:val="00F636EC"/>
    <w:rsid w:val="00F95D25"/>
    <w:rsid w:val="00FC616F"/>
    <w:rsid w:val="00FC6E8F"/>
    <w:rsid w:val="00FD12E8"/>
    <w:rsid w:val="00FE1F3B"/>
    <w:rsid w:val="00FE70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2F752B5D"/>
  <w15:chartTrackingRefBased/>
  <w15:docId w15:val="{BB038E48-8FC1-4198-BDCF-1F6EC94C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6D37"/>
    <w:rPr>
      <w:rFonts w:ascii="Book Antiqua" w:hAnsi="Book Antiqua"/>
      <w:sz w:val="22"/>
      <w:lang w:val="en-US" w:eastAsia="en-US"/>
    </w:rPr>
  </w:style>
  <w:style w:type="paragraph" w:styleId="Heading1">
    <w:name w:val="heading 1"/>
    <w:basedOn w:val="Main-Head"/>
    <w:next w:val="BodyText"/>
    <w:qFormat/>
    <w:rsid w:val="0099385B"/>
    <w:pPr>
      <w:keepNext/>
      <w:numPr>
        <w:numId w:val="26"/>
      </w:numPr>
      <w:tabs>
        <w:tab w:val="clear" w:pos="432"/>
        <w:tab w:val="num" w:pos="720"/>
      </w:tabs>
      <w:spacing w:before="160"/>
      <w:ind w:left="720" w:hanging="720"/>
      <w:outlineLvl w:val="0"/>
    </w:pPr>
    <w:rPr>
      <w:rFonts w:ascii="Calibri" w:hAnsi="Calibri"/>
      <w:b w:val="0"/>
      <w:caps/>
      <w:szCs w:val="22"/>
      <w:u w:val="single"/>
    </w:rPr>
  </w:style>
  <w:style w:type="paragraph" w:styleId="Heading2">
    <w:name w:val="heading 2"/>
    <w:basedOn w:val="Main-Head"/>
    <w:next w:val="BodyText"/>
    <w:qFormat/>
    <w:rsid w:val="006A282F"/>
    <w:pPr>
      <w:keepNext/>
      <w:keepLines/>
      <w:numPr>
        <w:ilvl w:val="1"/>
        <w:numId w:val="26"/>
      </w:numPr>
      <w:spacing w:before="80"/>
      <w:outlineLvl w:val="1"/>
    </w:pPr>
    <w:rPr>
      <w:rFonts w:ascii="Calibri" w:hAnsi="Calibri"/>
      <w:b w:val="0"/>
      <w:szCs w:val="22"/>
      <w:u w:val="single"/>
    </w:rPr>
  </w:style>
  <w:style w:type="paragraph" w:styleId="Heading3">
    <w:name w:val="heading 3"/>
    <w:basedOn w:val="Main-Head"/>
    <w:link w:val="Heading3Char"/>
    <w:qFormat/>
    <w:rsid w:val="006A282F"/>
    <w:pPr>
      <w:numPr>
        <w:ilvl w:val="2"/>
        <w:numId w:val="3"/>
      </w:numPr>
      <w:tabs>
        <w:tab w:val="clear" w:pos="720"/>
        <w:tab w:val="left" w:pos="3600"/>
      </w:tabs>
      <w:ind w:left="1440" w:hanging="720"/>
      <w:outlineLvl w:val="2"/>
    </w:pPr>
    <w:rPr>
      <w:rFonts w:ascii="Calibri" w:hAnsi="Calibri"/>
      <w:b w:val="0"/>
      <w:szCs w:val="22"/>
    </w:rPr>
  </w:style>
  <w:style w:type="paragraph" w:styleId="Heading4">
    <w:name w:val="heading 4"/>
    <w:basedOn w:val="Main-Head"/>
    <w:qFormat/>
    <w:rsid w:val="00675E86"/>
    <w:pPr>
      <w:numPr>
        <w:ilvl w:val="3"/>
        <w:numId w:val="3"/>
      </w:numPr>
      <w:tabs>
        <w:tab w:val="clear" w:pos="594"/>
        <w:tab w:val="num" w:pos="2160"/>
      </w:tabs>
      <w:ind w:left="2160" w:hanging="720"/>
      <w:outlineLvl w:val="3"/>
    </w:pPr>
    <w:rPr>
      <w:rFonts w:ascii="Calibri" w:hAnsi="Calibri"/>
      <w:b w:val="0"/>
      <w:szCs w:val="22"/>
    </w:rPr>
  </w:style>
  <w:style w:type="paragraph" w:styleId="Heading5">
    <w:name w:val="heading 5"/>
    <w:basedOn w:val="Main-Head"/>
    <w:next w:val="BodyText"/>
    <w:qFormat/>
    <w:rsid w:val="00CF05A8"/>
    <w:pPr>
      <w:numPr>
        <w:ilvl w:val="4"/>
        <w:numId w:val="26"/>
      </w:numPr>
      <w:tabs>
        <w:tab w:val="clear" w:pos="720"/>
        <w:tab w:val="left" w:pos="2880"/>
      </w:tabs>
      <w:ind w:left="2880" w:hanging="720"/>
      <w:outlineLvl w:val="4"/>
    </w:pPr>
    <w:rPr>
      <w:rFonts w:ascii="Calibri" w:hAnsi="Calibri"/>
      <w:b w:val="0"/>
      <w:szCs w:val="22"/>
    </w:rPr>
  </w:style>
  <w:style w:type="paragraph" w:styleId="Heading6">
    <w:name w:val="heading 6"/>
    <w:basedOn w:val="Main-Head"/>
    <w:next w:val="BodyText"/>
    <w:qFormat/>
    <w:rsid w:val="0033540B"/>
    <w:pPr>
      <w:numPr>
        <w:ilvl w:val="5"/>
        <w:numId w:val="26"/>
      </w:numPr>
      <w:outlineLvl w:val="5"/>
    </w:pPr>
    <w:rPr>
      <w:i/>
      <w:sz w:val="24"/>
    </w:rPr>
  </w:style>
  <w:style w:type="paragraph" w:styleId="Heading7">
    <w:name w:val="heading 7"/>
    <w:basedOn w:val="Normal"/>
    <w:next w:val="Normal"/>
    <w:qFormat/>
    <w:rsid w:val="0033540B"/>
    <w:pPr>
      <w:numPr>
        <w:ilvl w:val="6"/>
        <w:numId w:val="26"/>
      </w:numPr>
      <w:spacing w:before="240" w:after="60"/>
      <w:outlineLvl w:val="6"/>
    </w:pPr>
    <w:rPr>
      <w:rFonts w:ascii="Times New Roman" w:hAnsi="Times New Roman"/>
      <w:sz w:val="24"/>
      <w:szCs w:val="24"/>
    </w:rPr>
  </w:style>
  <w:style w:type="paragraph" w:styleId="Heading8">
    <w:name w:val="heading 8"/>
    <w:basedOn w:val="Normal"/>
    <w:next w:val="Normal"/>
    <w:qFormat/>
    <w:rsid w:val="0033540B"/>
    <w:pPr>
      <w:numPr>
        <w:ilvl w:val="7"/>
        <w:numId w:val="26"/>
      </w:numPr>
      <w:spacing w:before="240" w:after="60"/>
      <w:outlineLvl w:val="7"/>
    </w:pPr>
    <w:rPr>
      <w:rFonts w:ascii="Times New Roman" w:hAnsi="Times New Roman"/>
      <w:i/>
      <w:iCs/>
      <w:sz w:val="24"/>
      <w:szCs w:val="24"/>
    </w:rPr>
  </w:style>
  <w:style w:type="paragraph" w:styleId="Heading9">
    <w:name w:val="heading 9"/>
    <w:basedOn w:val="Normal"/>
    <w:next w:val="Normal"/>
    <w:qFormat/>
    <w:rsid w:val="0033540B"/>
    <w:pPr>
      <w:numPr>
        <w:ilvl w:val="8"/>
        <w:numId w:val="2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6A282F"/>
    <w:rPr>
      <w:rFonts w:ascii="Calibri" w:hAnsi="Calibri"/>
      <w:sz w:val="22"/>
      <w:szCs w:val="22"/>
    </w:rPr>
  </w:style>
  <w:style w:type="paragraph" w:customStyle="1" w:styleId="Other">
    <w:name w:val="Other"/>
    <w:basedOn w:val="Normal"/>
    <w:rsid w:val="00A07794"/>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680A7B"/>
    <w:pPr>
      <w:widowControl w:val="0"/>
      <w:spacing w:before="60" w:after="60"/>
    </w:pPr>
    <w:rPr>
      <w:rFonts w:ascii="Arial" w:hAnsi="Arial"/>
      <w:sz w:val="20"/>
      <w:lang w:val="en-GB"/>
    </w:rPr>
  </w:style>
  <w:style w:type="paragraph" w:customStyle="1" w:styleId="TableHeading">
    <w:name w:val="Table Heading"/>
    <w:basedOn w:val="Normal"/>
    <w:rsid w:val="00680A7B"/>
    <w:pPr>
      <w:widowControl w:val="0"/>
      <w:spacing w:before="60" w:after="60"/>
    </w:pPr>
    <w:rPr>
      <w:rFonts w:ascii="Arial" w:hAnsi="Arial"/>
      <w:b/>
      <w:sz w:val="20"/>
      <w:lang w:val="en-GB"/>
    </w:rPr>
  </w:style>
  <w:style w:type="paragraph" w:styleId="BalloonText">
    <w:name w:val="Balloon Text"/>
    <w:basedOn w:val="Normal"/>
    <w:semiHidden/>
    <w:rsid w:val="00104742"/>
    <w:rPr>
      <w:rFonts w:ascii="Tahoma" w:hAnsi="Tahoma" w:cs="Tahoma"/>
      <w:sz w:val="16"/>
      <w:szCs w:val="16"/>
    </w:rPr>
  </w:style>
  <w:style w:type="paragraph" w:styleId="CommentSubject">
    <w:name w:val="annotation subject"/>
    <w:basedOn w:val="CommentText"/>
    <w:next w:val="CommentText"/>
    <w:semiHidden/>
    <w:rsid w:val="002178C0"/>
    <w:pPr>
      <w:spacing w:before="0"/>
    </w:pPr>
    <w:rPr>
      <w:rFonts w:ascii="Book Antiqua" w:hAnsi="Book Antiqua"/>
      <w:b/>
      <w:bCs/>
      <w:sz w:val="20"/>
    </w:rPr>
  </w:style>
  <w:style w:type="paragraph" w:styleId="PlainText">
    <w:name w:val="Plain Text"/>
    <w:basedOn w:val="Normal"/>
    <w:link w:val="PlainTextChar"/>
    <w:rsid w:val="00215390"/>
    <w:rPr>
      <w:rFonts w:ascii="Courier New" w:hAnsi="Courier New"/>
      <w:sz w:val="20"/>
    </w:rPr>
  </w:style>
  <w:style w:type="character" w:customStyle="1" w:styleId="PlainTextChar">
    <w:name w:val="Plain Text Char"/>
    <w:link w:val="PlainText"/>
    <w:rsid w:val="00215390"/>
    <w:rPr>
      <w:rFonts w:ascii="Courier New" w:hAnsi="Courier New"/>
    </w:rPr>
  </w:style>
  <w:style w:type="paragraph" w:styleId="Revision">
    <w:name w:val="Revision"/>
    <w:hidden/>
    <w:uiPriority w:val="99"/>
    <w:semiHidden/>
    <w:rsid w:val="00582F5B"/>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43537">
      <w:bodyDiv w:val="1"/>
      <w:marLeft w:val="0"/>
      <w:marRight w:val="0"/>
      <w:marTop w:val="0"/>
      <w:marBottom w:val="0"/>
      <w:divBdr>
        <w:top w:val="none" w:sz="0" w:space="0" w:color="auto"/>
        <w:left w:val="none" w:sz="0" w:space="0" w:color="auto"/>
        <w:bottom w:val="none" w:sz="0" w:space="0" w:color="auto"/>
        <w:right w:val="none" w:sz="0" w:space="0" w:color="auto"/>
      </w:divBdr>
    </w:div>
    <w:div w:id="1744839771">
      <w:bodyDiv w:val="1"/>
      <w:marLeft w:val="0"/>
      <w:marRight w:val="0"/>
      <w:marTop w:val="0"/>
      <w:marBottom w:val="0"/>
      <w:divBdr>
        <w:top w:val="none" w:sz="0" w:space="0" w:color="auto"/>
        <w:left w:val="none" w:sz="0" w:space="0" w:color="auto"/>
        <w:bottom w:val="none" w:sz="0" w:space="0" w:color="auto"/>
        <w:right w:val="none" w:sz="0" w:space="0" w:color="auto"/>
      </w:divBdr>
    </w:div>
    <w:div w:id="211215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6EA4FF08-9CA1-42E7-9738-A0A87D3E57B1}">
  <ds:schemaRefs>
    <ds:schemaRef ds:uri="http://schemas.microsoft.com/sharepoint/v3/contenttype/forms"/>
  </ds:schemaRefs>
</ds:datastoreItem>
</file>

<file path=customXml/itemProps2.xml><?xml version="1.0" encoding="utf-8"?>
<ds:datastoreItem xmlns:ds="http://schemas.openxmlformats.org/officeDocument/2006/customXml" ds:itemID="{5F01B230-92EE-46DD-8FA2-2FD47F201629}">
  <ds:schemaRefs>
    <ds:schemaRef ds:uri="http://schemas.openxmlformats.org/officeDocument/2006/bibliography"/>
  </ds:schemaRefs>
</ds:datastoreItem>
</file>

<file path=customXml/itemProps3.xml><?xml version="1.0" encoding="utf-8"?>
<ds:datastoreItem xmlns:ds="http://schemas.openxmlformats.org/officeDocument/2006/customXml" ds:itemID="{ACFCB865-C9C8-4D5C-A4DB-7B036D10B4C8}">
  <ds:schemaRefs>
    <ds:schemaRef ds:uri="http://schemas.microsoft.com/office/2006/metadata/longProperties"/>
  </ds:schemaRefs>
</ds:datastoreItem>
</file>

<file path=customXml/itemProps4.xml><?xml version="1.0" encoding="utf-8"?>
<ds:datastoreItem xmlns:ds="http://schemas.openxmlformats.org/officeDocument/2006/customXml" ds:itemID="{AB0FCEE8-7406-4D58-9E2E-29CFB2D6EDAD}"/>
</file>

<file path=customXml/itemProps5.xml><?xml version="1.0" encoding="utf-8"?>
<ds:datastoreItem xmlns:ds="http://schemas.openxmlformats.org/officeDocument/2006/customXml" ds:itemID="{5D917B66-8A8E-4A41-861D-662C5D289F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1</TotalTime>
  <Pages>4</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16051_Installation_of_Cables_in_Trenches_and_Ducts (Feb 9, 2015)</vt:lpstr>
    </vt:vector>
  </TitlesOfParts>
  <Company>Regional Municipality of York</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16051_Installation_of_Cables_in_Trenches_and_Ducts (Feb 9, 2015)</dc:title>
  <dc:subject/>
  <dc:creator>Adley-McGinnis, Andrea</dc:creator>
  <cp:keywords/>
  <cp:lastModifiedBy>Axel Ouillet</cp:lastModifiedBy>
  <cp:revision>2</cp:revision>
  <cp:lastPrinted>2006-08-30T10:43:00Z</cp:lastPrinted>
  <dcterms:created xsi:type="dcterms:W3CDTF">2022-11-17T18:52:00Z</dcterms:created>
  <dcterms:modified xsi:type="dcterms:W3CDTF">2022-11-17T18:52:00Z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2015-02-09T00:00:00Z</vt:lpwstr>
  </property>
  <property fmtid="{D5CDD505-2E9C-101B-9397-08002B2CF9AE}" pid="4" name="Document Type">
    <vt:lpwstr>Technical Design Specification Templates</vt:lpwstr>
  </property>
  <property fmtid="{D5CDD505-2E9C-101B-9397-08002B2CF9AE}" pid="5" name="Office">
    <vt:lpwstr/>
  </property>
  <property fmtid="{D5CDD505-2E9C-101B-9397-08002B2CF9AE}" pid="6" name="AERIS Pools">
    <vt:lpwstr/>
  </property>
  <property fmtid="{D5CDD505-2E9C-101B-9397-08002B2CF9AE}" pid="7" name="Data Classification">
    <vt:lpwstr>1;#Confidential|dbb6cc64-9915-4cf6-857e-3e641b410f5c</vt:lpwstr>
  </property>
  <property fmtid="{D5CDD505-2E9C-101B-9397-08002B2CF9AE}" pid="8" name="Communications">
    <vt:lpwstr/>
  </property>
  <property fmtid="{D5CDD505-2E9C-101B-9397-08002B2CF9AE}" pid="9" name="Internal Organization">
    <vt:lpwstr/>
  </property>
  <property fmtid="{D5CDD505-2E9C-101B-9397-08002B2CF9AE}" pid="10" name="Information Type">
    <vt:lpwstr/>
  </property>
  <property fmtid="{D5CDD505-2E9C-101B-9397-08002B2CF9AE}" pid="11" name="Project Completion Date">
    <vt:lpwstr/>
  </property>
  <property fmtid="{D5CDD505-2E9C-101B-9397-08002B2CF9AE}" pid="12" name="Historical Project Number">
    <vt:lpwstr/>
  </property>
  <property fmtid="{D5CDD505-2E9C-101B-9397-08002B2CF9AE}" pid="13" name="_dlc_DocId">
    <vt:lpwstr/>
  </property>
  <property fmtid="{D5CDD505-2E9C-101B-9397-08002B2CF9AE}" pid="14" name="End of Warranty Date">
    <vt:lpwstr/>
  </property>
  <property fmtid="{D5CDD505-2E9C-101B-9397-08002B2CF9AE}" pid="15" name="RelatedItems">
    <vt:lpwstr/>
  </property>
  <property fmtid="{D5CDD505-2E9C-101B-9397-08002B2CF9AE}" pid="16" name="_dlc_DocIdPersistId">
    <vt:lpwstr/>
  </property>
  <property fmtid="{D5CDD505-2E9C-101B-9397-08002B2CF9AE}" pid="17" name="File Code">
    <vt:lpwstr/>
  </property>
  <property fmtid="{D5CDD505-2E9C-101B-9397-08002B2CF9AE}" pid="18" name="Project Number">
    <vt:lpwstr>75530-ECA1011</vt:lpwstr>
  </property>
  <property fmtid="{D5CDD505-2E9C-101B-9397-08002B2CF9AE}" pid="19" name="_dlc_DocIdUrl">
    <vt:lpwstr>, </vt:lpwstr>
  </property>
  <property fmtid="{D5CDD505-2E9C-101B-9397-08002B2CF9AE}" pid="20" name="Owner">
    <vt:lpwstr/>
  </property>
  <property fmtid="{D5CDD505-2E9C-101B-9397-08002B2CF9AE}" pid="21" name="Organizational Unit">
    <vt:lpwstr>ENV/CPD</vt:lpwstr>
  </property>
  <property fmtid="{D5CDD505-2E9C-101B-9397-08002B2CF9AE}" pid="22" name="Key Document">
    <vt:lpwstr>0</vt:lpwstr>
  </property>
  <property fmtid="{D5CDD505-2E9C-101B-9397-08002B2CF9AE}" pid="23" name="_DCDateCreated">
    <vt:lpwstr>2022-11-04T16:05:35Z</vt:lpwstr>
  </property>
  <property fmtid="{D5CDD505-2E9C-101B-9397-08002B2CF9AE}" pid="24" name="ContentTypeId">
    <vt:lpwstr>0x010100BF8E50B80A32C040A85FB450FB26C9E5</vt:lpwstr>
  </property>
</Properties>
</file>