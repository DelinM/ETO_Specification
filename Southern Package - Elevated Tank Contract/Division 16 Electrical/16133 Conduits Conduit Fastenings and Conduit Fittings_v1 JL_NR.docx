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130"/>
        <w:gridCol w:w="5863"/>
      </w:tblGrid>
      <w:tr w:rsidR="00FE6407" w:rsidRPr="004B1304" w14:paraId="3C735C17" w14:textId="77777777" w:rsidTr="00D7776A">
        <w:trPr>
          <w:cantSplit/>
          <w:jc w:val="center"/>
        </w:trPr>
        <w:tc>
          <w:tcPr>
            <w:tcW w:w="1184" w:type="dxa"/>
            <w:tcBorders>
              <w:top w:val="double" w:sz="6" w:space="0" w:color="auto"/>
              <w:left w:val="double" w:sz="6" w:space="0" w:color="auto"/>
              <w:bottom w:val="single" w:sz="6" w:space="0" w:color="auto"/>
              <w:right w:val="single" w:sz="6" w:space="0" w:color="auto"/>
            </w:tcBorders>
          </w:tcPr>
          <w:p w14:paraId="0C3254A7" w14:textId="77777777" w:rsidR="00FE6407" w:rsidRPr="004B1304" w:rsidRDefault="00FE6407" w:rsidP="0022666D">
            <w:pPr>
              <w:pStyle w:val="TableHeading"/>
              <w:rPr>
                <w:rFonts w:ascii="Calibri" w:hAnsi="Calibri"/>
                <w:sz w:val="22"/>
                <w:szCs w:val="22"/>
              </w:rPr>
            </w:pPr>
            <w:bookmarkStart w:id="0" w:name="OLE_LINK1"/>
            <w:bookmarkStart w:id="1" w:name="OLE_LINK2"/>
            <w:bookmarkStart w:id="2" w:name="OLE_LINK3"/>
            <w:r w:rsidRPr="004B1304">
              <w:rPr>
                <w:rFonts w:ascii="Calibri" w:hAnsi="Calibri"/>
                <w:sz w:val="22"/>
                <w:szCs w:val="22"/>
              </w:rPr>
              <w:t>Version</w:t>
            </w:r>
          </w:p>
        </w:tc>
        <w:tc>
          <w:tcPr>
            <w:tcW w:w="2130" w:type="dxa"/>
            <w:tcBorders>
              <w:top w:val="double" w:sz="6" w:space="0" w:color="auto"/>
              <w:left w:val="single" w:sz="6" w:space="0" w:color="auto"/>
              <w:bottom w:val="single" w:sz="6" w:space="0" w:color="auto"/>
              <w:right w:val="single" w:sz="6" w:space="0" w:color="auto"/>
            </w:tcBorders>
          </w:tcPr>
          <w:p w14:paraId="01E649B0" w14:textId="77777777" w:rsidR="00FE6407" w:rsidRPr="004B1304" w:rsidRDefault="00FE6407" w:rsidP="0022666D">
            <w:pPr>
              <w:pStyle w:val="TableHeading"/>
              <w:rPr>
                <w:rFonts w:ascii="Calibri" w:hAnsi="Calibri"/>
                <w:sz w:val="22"/>
                <w:szCs w:val="22"/>
              </w:rPr>
            </w:pPr>
            <w:r w:rsidRPr="004B1304">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7AA58F32" w14:textId="77777777" w:rsidR="00FE6407" w:rsidRPr="004B1304" w:rsidRDefault="00FE6407" w:rsidP="0022666D">
            <w:pPr>
              <w:pStyle w:val="TableHeading"/>
              <w:rPr>
                <w:rFonts w:ascii="Calibri" w:hAnsi="Calibri"/>
                <w:sz w:val="22"/>
                <w:szCs w:val="22"/>
              </w:rPr>
            </w:pPr>
            <w:r w:rsidRPr="004B1304">
              <w:rPr>
                <w:rFonts w:ascii="Calibri" w:hAnsi="Calibri"/>
                <w:sz w:val="22"/>
                <w:szCs w:val="22"/>
              </w:rPr>
              <w:t>Description of Revisions</w:t>
            </w:r>
          </w:p>
        </w:tc>
      </w:tr>
      <w:tr w:rsidR="00FE6407" w:rsidRPr="004B1304" w14:paraId="3205EFE5" w14:textId="77777777" w:rsidTr="00D7776A">
        <w:trPr>
          <w:cantSplit/>
          <w:jc w:val="center"/>
        </w:trPr>
        <w:tc>
          <w:tcPr>
            <w:tcW w:w="1184" w:type="dxa"/>
            <w:tcBorders>
              <w:top w:val="single" w:sz="6" w:space="0" w:color="auto"/>
              <w:left w:val="double" w:sz="6" w:space="0" w:color="auto"/>
              <w:bottom w:val="single" w:sz="6" w:space="0" w:color="auto"/>
              <w:right w:val="single" w:sz="6" w:space="0" w:color="auto"/>
            </w:tcBorders>
          </w:tcPr>
          <w:p w14:paraId="30A0B08E" w14:textId="77777777" w:rsidR="00FE6407" w:rsidRPr="004B1304" w:rsidRDefault="00FE6407" w:rsidP="0022666D">
            <w:pPr>
              <w:pStyle w:val="NormalTableText"/>
              <w:rPr>
                <w:rFonts w:ascii="Calibri" w:hAnsi="Calibri"/>
                <w:sz w:val="22"/>
                <w:szCs w:val="22"/>
              </w:rPr>
            </w:pPr>
            <w:r w:rsidRPr="004B1304">
              <w:rPr>
                <w:rFonts w:ascii="Calibri" w:hAnsi="Calibri"/>
                <w:sz w:val="22"/>
                <w:szCs w:val="22"/>
              </w:rPr>
              <w:t>1</w:t>
            </w:r>
          </w:p>
        </w:tc>
        <w:tc>
          <w:tcPr>
            <w:tcW w:w="2130" w:type="dxa"/>
            <w:tcBorders>
              <w:top w:val="single" w:sz="6" w:space="0" w:color="auto"/>
              <w:left w:val="single" w:sz="6" w:space="0" w:color="auto"/>
              <w:bottom w:val="single" w:sz="6" w:space="0" w:color="auto"/>
              <w:right w:val="single" w:sz="6" w:space="0" w:color="auto"/>
            </w:tcBorders>
          </w:tcPr>
          <w:p w14:paraId="1FA1F508" w14:textId="77777777" w:rsidR="00FE6407" w:rsidRPr="004B1304" w:rsidRDefault="001A470C" w:rsidP="0022666D">
            <w:pPr>
              <w:pStyle w:val="NormalTableText"/>
              <w:rPr>
                <w:rFonts w:ascii="Calibri" w:hAnsi="Calibri"/>
                <w:sz w:val="22"/>
                <w:szCs w:val="22"/>
              </w:rPr>
            </w:pPr>
            <w:r w:rsidRPr="004B1304">
              <w:rPr>
                <w:rFonts w:ascii="Calibri" w:hAnsi="Calibri"/>
                <w:sz w:val="22"/>
                <w:szCs w:val="22"/>
              </w:rPr>
              <w:t>August 30</w:t>
            </w:r>
            <w:r w:rsidR="00FE6407" w:rsidRPr="004B1304">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2341E549" w14:textId="77777777" w:rsidR="00FE6407" w:rsidRPr="004B1304" w:rsidRDefault="00FE6407" w:rsidP="0022666D">
            <w:pPr>
              <w:pStyle w:val="NormalTableText"/>
              <w:rPr>
                <w:rFonts w:ascii="Calibri" w:hAnsi="Calibri"/>
                <w:sz w:val="22"/>
                <w:szCs w:val="22"/>
              </w:rPr>
            </w:pPr>
            <w:r w:rsidRPr="004B1304">
              <w:rPr>
                <w:rFonts w:ascii="Calibri" w:hAnsi="Calibri"/>
                <w:sz w:val="22"/>
                <w:szCs w:val="22"/>
              </w:rPr>
              <w:t>Approved final document.</w:t>
            </w:r>
          </w:p>
        </w:tc>
      </w:tr>
      <w:tr w:rsidR="00FE6407" w:rsidRPr="004B1304" w14:paraId="22B7D16E" w14:textId="77777777" w:rsidTr="00D7776A">
        <w:trPr>
          <w:cantSplit/>
          <w:jc w:val="center"/>
        </w:trPr>
        <w:tc>
          <w:tcPr>
            <w:tcW w:w="1184" w:type="dxa"/>
            <w:tcBorders>
              <w:top w:val="single" w:sz="6" w:space="0" w:color="auto"/>
              <w:left w:val="double" w:sz="6" w:space="0" w:color="auto"/>
              <w:bottom w:val="single" w:sz="6" w:space="0" w:color="auto"/>
              <w:right w:val="single" w:sz="6" w:space="0" w:color="auto"/>
            </w:tcBorders>
          </w:tcPr>
          <w:p w14:paraId="28D0FDE2" w14:textId="77777777" w:rsidR="00FE6407" w:rsidRPr="004B1304" w:rsidRDefault="009D3E30" w:rsidP="0022666D">
            <w:pPr>
              <w:pStyle w:val="NormalTableText"/>
              <w:rPr>
                <w:rFonts w:ascii="Calibri" w:hAnsi="Calibri"/>
                <w:sz w:val="22"/>
                <w:szCs w:val="22"/>
              </w:rPr>
            </w:pPr>
            <w:r w:rsidRPr="004B1304">
              <w:rPr>
                <w:rFonts w:ascii="Calibri" w:hAnsi="Calibri"/>
                <w:sz w:val="22"/>
                <w:szCs w:val="22"/>
              </w:rPr>
              <w:t>2</w:t>
            </w:r>
          </w:p>
        </w:tc>
        <w:tc>
          <w:tcPr>
            <w:tcW w:w="2130" w:type="dxa"/>
            <w:tcBorders>
              <w:top w:val="single" w:sz="6" w:space="0" w:color="auto"/>
              <w:left w:val="single" w:sz="6" w:space="0" w:color="auto"/>
              <w:bottom w:val="single" w:sz="6" w:space="0" w:color="auto"/>
              <w:right w:val="single" w:sz="6" w:space="0" w:color="auto"/>
            </w:tcBorders>
          </w:tcPr>
          <w:p w14:paraId="74A88AD5" w14:textId="77777777" w:rsidR="00FE6407" w:rsidRPr="004B1304" w:rsidRDefault="00FA4006" w:rsidP="0022666D">
            <w:pPr>
              <w:pStyle w:val="NormalTableText"/>
              <w:rPr>
                <w:rFonts w:ascii="Calibri" w:hAnsi="Calibri"/>
                <w:sz w:val="22"/>
                <w:szCs w:val="22"/>
              </w:rPr>
            </w:pPr>
            <w:r w:rsidRPr="004B1304">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00E31561" w14:textId="77777777" w:rsidR="00FE6407" w:rsidRPr="004B1304" w:rsidRDefault="009D3E30" w:rsidP="0022666D">
            <w:pPr>
              <w:pStyle w:val="NormalTableText"/>
              <w:rPr>
                <w:rFonts w:ascii="Calibri" w:hAnsi="Calibri"/>
                <w:sz w:val="22"/>
                <w:szCs w:val="22"/>
              </w:rPr>
            </w:pPr>
            <w:r w:rsidRPr="004B1304">
              <w:rPr>
                <w:rFonts w:ascii="Calibri" w:hAnsi="Calibri"/>
                <w:sz w:val="22"/>
                <w:szCs w:val="22"/>
              </w:rPr>
              <w:t xml:space="preserve">Modified ‘Related Sections’ </w:t>
            </w:r>
          </w:p>
        </w:tc>
      </w:tr>
      <w:tr w:rsidR="00FE6407" w:rsidRPr="004B1304" w14:paraId="0D33834E" w14:textId="77777777" w:rsidTr="00D7776A">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00EA1C5E" w14:textId="77777777" w:rsidR="00FE6407" w:rsidRPr="004B1304" w:rsidRDefault="00D7776A" w:rsidP="0022666D">
            <w:pPr>
              <w:pStyle w:val="NormalTableText"/>
              <w:rPr>
                <w:rFonts w:ascii="Calibri" w:hAnsi="Calibri"/>
                <w:sz w:val="22"/>
                <w:szCs w:val="22"/>
              </w:rPr>
            </w:pPr>
            <w:r w:rsidRPr="004B1304">
              <w:rPr>
                <w:rFonts w:ascii="Calibri" w:hAnsi="Calibri"/>
                <w:sz w:val="22"/>
                <w:szCs w:val="22"/>
              </w:rPr>
              <w:t>3</w:t>
            </w:r>
          </w:p>
        </w:tc>
        <w:tc>
          <w:tcPr>
            <w:tcW w:w="2130" w:type="dxa"/>
            <w:tcBorders>
              <w:top w:val="single" w:sz="6" w:space="0" w:color="auto"/>
              <w:left w:val="single" w:sz="6" w:space="0" w:color="auto"/>
              <w:bottom w:val="single" w:sz="6" w:space="0" w:color="auto"/>
              <w:right w:val="single" w:sz="6" w:space="0" w:color="auto"/>
            </w:tcBorders>
          </w:tcPr>
          <w:p w14:paraId="304EF1FE" w14:textId="77777777" w:rsidR="00FE6407" w:rsidRPr="004B1304" w:rsidRDefault="00D7776A" w:rsidP="0022666D">
            <w:pPr>
              <w:pStyle w:val="NormalTableText"/>
              <w:rPr>
                <w:rFonts w:ascii="Calibri" w:hAnsi="Calibri"/>
                <w:sz w:val="22"/>
                <w:szCs w:val="22"/>
              </w:rPr>
            </w:pPr>
            <w:r w:rsidRPr="004B1304">
              <w:rPr>
                <w:rFonts w:ascii="Calibri" w:hAnsi="Calibri"/>
                <w:sz w:val="22"/>
                <w:szCs w:val="22"/>
              </w:rPr>
              <w:t>September 28, 2010</w:t>
            </w:r>
          </w:p>
        </w:tc>
        <w:tc>
          <w:tcPr>
            <w:tcW w:w="5863" w:type="dxa"/>
            <w:tcBorders>
              <w:top w:val="single" w:sz="6" w:space="0" w:color="auto"/>
              <w:left w:val="single" w:sz="6" w:space="0" w:color="auto"/>
              <w:bottom w:val="single" w:sz="6" w:space="0" w:color="auto"/>
              <w:right w:val="double" w:sz="6" w:space="0" w:color="auto"/>
            </w:tcBorders>
          </w:tcPr>
          <w:p w14:paraId="5FA66312" w14:textId="77777777" w:rsidR="00FE6407" w:rsidRPr="004B1304" w:rsidRDefault="00D7776A" w:rsidP="0022666D">
            <w:pPr>
              <w:pStyle w:val="NormalTableText"/>
              <w:rPr>
                <w:rFonts w:ascii="Calibri" w:hAnsi="Calibri"/>
                <w:sz w:val="22"/>
                <w:szCs w:val="22"/>
              </w:rPr>
            </w:pPr>
            <w:r w:rsidRPr="004B1304">
              <w:rPr>
                <w:rFonts w:ascii="Calibri" w:hAnsi="Calibri"/>
                <w:sz w:val="22"/>
                <w:szCs w:val="22"/>
              </w:rPr>
              <w:t>Minor revisions and added section 1.3 – Measurement and Payment</w:t>
            </w:r>
          </w:p>
        </w:tc>
      </w:tr>
      <w:tr w:rsidR="00FE6407" w:rsidRPr="004B1304" w14:paraId="4F3DC085" w14:textId="77777777" w:rsidTr="005176B3">
        <w:trPr>
          <w:cantSplit/>
          <w:jc w:val="center"/>
        </w:trPr>
        <w:tc>
          <w:tcPr>
            <w:tcW w:w="1184" w:type="dxa"/>
            <w:tcBorders>
              <w:top w:val="single" w:sz="6" w:space="0" w:color="auto"/>
              <w:left w:val="double" w:sz="6" w:space="0" w:color="auto"/>
              <w:bottom w:val="single" w:sz="6" w:space="0" w:color="auto"/>
              <w:right w:val="single" w:sz="6" w:space="0" w:color="auto"/>
            </w:tcBorders>
          </w:tcPr>
          <w:p w14:paraId="0C41120B" w14:textId="77777777" w:rsidR="00FE6407" w:rsidRPr="004B1304" w:rsidRDefault="002E0A56" w:rsidP="0022666D">
            <w:pPr>
              <w:pStyle w:val="NormalTableText"/>
              <w:rPr>
                <w:rFonts w:ascii="Calibri" w:hAnsi="Calibri"/>
                <w:sz w:val="22"/>
                <w:szCs w:val="22"/>
              </w:rPr>
            </w:pPr>
            <w:r>
              <w:rPr>
                <w:rFonts w:ascii="Calibri" w:hAnsi="Calibri"/>
                <w:sz w:val="22"/>
                <w:szCs w:val="22"/>
              </w:rPr>
              <w:t>4</w:t>
            </w:r>
          </w:p>
        </w:tc>
        <w:tc>
          <w:tcPr>
            <w:tcW w:w="2130" w:type="dxa"/>
            <w:tcBorders>
              <w:top w:val="single" w:sz="6" w:space="0" w:color="auto"/>
              <w:left w:val="single" w:sz="6" w:space="0" w:color="auto"/>
              <w:bottom w:val="single" w:sz="6" w:space="0" w:color="auto"/>
              <w:right w:val="single" w:sz="6" w:space="0" w:color="auto"/>
            </w:tcBorders>
          </w:tcPr>
          <w:p w14:paraId="375DE725" w14:textId="77777777" w:rsidR="00FE6407" w:rsidRPr="004B1304" w:rsidRDefault="0077723D" w:rsidP="0022666D">
            <w:pPr>
              <w:pStyle w:val="NormalTableText"/>
              <w:rPr>
                <w:rFonts w:ascii="Calibri" w:hAnsi="Calibri"/>
                <w:sz w:val="22"/>
                <w:szCs w:val="22"/>
              </w:rPr>
            </w:pPr>
            <w:r w:rsidRPr="004B1304">
              <w:rPr>
                <w:rFonts w:ascii="Calibri" w:hAnsi="Calibri"/>
                <w:sz w:val="22"/>
                <w:szCs w:val="22"/>
              </w:rPr>
              <w:t>June 3, 2013</w:t>
            </w:r>
          </w:p>
        </w:tc>
        <w:tc>
          <w:tcPr>
            <w:tcW w:w="5863" w:type="dxa"/>
            <w:tcBorders>
              <w:top w:val="single" w:sz="6" w:space="0" w:color="auto"/>
              <w:left w:val="single" w:sz="6" w:space="0" w:color="auto"/>
              <w:bottom w:val="single" w:sz="6" w:space="0" w:color="auto"/>
              <w:right w:val="double" w:sz="6" w:space="0" w:color="auto"/>
            </w:tcBorders>
          </w:tcPr>
          <w:p w14:paraId="2879444B" w14:textId="77777777" w:rsidR="00FE6407" w:rsidRPr="004B1304" w:rsidRDefault="0077723D" w:rsidP="0022666D">
            <w:pPr>
              <w:pStyle w:val="NormalTableText"/>
              <w:rPr>
                <w:rFonts w:ascii="Calibri" w:hAnsi="Calibri"/>
                <w:sz w:val="22"/>
                <w:szCs w:val="22"/>
              </w:rPr>
            </w:pPr>
            <w:r w:rsidRPr="004B1304">
              <w:rPr>
                <w:rFonts w:ascii="Calibri" w:hAnsi="Calibri"/>
                <w:sz w:val="22"/>
                <w:szCs w:val="22"/>
              </w:rPr>
              <w:t>Final Draft – Consolidated Comments Spec Update Project</w:t>
            </w:r>
          </w:p>
        </w:tc>
      </w:tr>
      <w:tr w:rsidR="0077723D" w:rsidRPr="004B1304" w14:paraId="05A656A2" w14:textId="77777777" w:rsidTr="005176B3">
        <w:trPr>
          <w:cantSplit/>
          <w:jc w:val="center"/>
        </w:trPr>
        <w:tc>
          <w:tcPr>
            <w:tcW w:w="1184" w:type="dxa"/>
            <w:tcBorders>
              <w:top w:val="single" w:sz="6" w:space="0" w:color="auto"/>
              <w:left w:val="double" w:sz="6" w:space="0" w:color="auto"/>
              <w:bottom w:val="single" w:sz="6" w:space="0" w:color="auto"/>
              <w:right w:val="single" w:sz="6" w:space="0" w:color="auto"/>
            </w:tcBorders>
          </w:tcPr>
          <w:p w14:paraId="0F0F8EE7" w14:textId="77777777" w:rsidR="0077723D" w:rsidRPr="004B1304" w:rsidRDefault="002E0A56" w:rsidP="0022666D">
            <w:pPr>
              <w:pStyle w:val="NormalTableText"/>
              <w:rPr>
                <w:rFonts w:ascii="Calibri" w:hAnsi="Calibri"/>
                <w:sz w:val="22"/>
                <w:szCs w:val="22"/>
              </w:rPr>
            </w:pPr>
            <w:r>
              <w:rPr>
                <w:rFonts w:ascii="Calibri" w:hAnsi="Calibri"/>
                <w:sz w:val="22"/>
                <w:szCs w:val="22"/>
              </w:rPr>
              <w:t>5</w:t>
            </w:r>
          </w:p>
        </w:tc>
        <w:tc>
          <w:tcPr>
            <w:tcW w:w="2130" w:type="dxa"/>
            <w:tcBorders>
              <w:top w:val="single" w:sz="6" w:space="0" w:color="auto"/>
              <w:left w:val="single" w:sz="6" w:space="0" w:color="auto"/>
              <w:bottom w:val="single" w:sz="6" w:space="0" w:color="auto"/>
              <w:right w:val="single" w:sz="6" w:space="0" w:color="auto"/>
            </w:tcBorders>
          </w:tcPr>
          <w:p w14:paraId="62E9EC90" w14:textId="77777777" w:rsidR="0077723D" w:rsidRPr="004B1304" w:rsidRDefault="00840964" w:rsidP="0022666D">
            <w:pPr>
              <w:pStyle w:val="NormalTableText"/>
              <w:rPr>
                <w:rFonts w:ascii="Calibri" w:hAnsi="Calibri"/>
                <w:sz w:val="22"/>
                <w:szCs w:val="22"/>
              </w:rPr>
            </w:pPr>
            <w:r w:rsidRPr="004B1304">
              <w:rPr>
                <w:rFonts w:ascii="Calibri" w:hAnsi="Calibri"/>
                <w:sz w:val="22"/>
                <w:szCs w:val="22"/>
              </w:rPr>
              <w:t>June 18, 2013</w:t>
            </w:r>
          </w:p>
        </w:tc>
        <w:tc>
          <w:tcPr>
            <w:tcW w:w="5863" w:type="dxa"/>
            <w:tcBorders>
              <w:top w:val="single" w:sz="6" w:space="0" w:color="auto"/>
              <w:left w:val="single" w:sz="6" w:space="0" w:color="auto"/>
              <w:bottom w:val="single" w:sz="6" w:space="0" w:color="auto"/>
              <w:right w:val="double" w:sz="6" w:space="0" w:color="auto"/>
            </w:tcBorders>
          </w:tcPr>
          <w:p w14:paraId="43253671" w14:textId="77777777" w:rsidR="0077723D" w:rsidRPr="004B1304" w:rsidRDefault="00840964" w:rsidP="0022666D">
            <w:pPr>
              <w:pStyle w:val="NormalTableText"/>
              <w:rPr>
                <w:rFonts w:ascii="Calibri" w:hAnsi="Calibri"/>
                <w:sz w:val="22"/>
                <w:szCs w:val="22"/>
              </w:rPr>
            </w:pPr>
            <w:r w:rsidRPr="004B1304">
              <w:rPr>
                <w:rFonts w:ascii="Calibri" w:hAnsi="Calibri"/>
                <w:sz w:val="22"/>
                <w:szCs w:val="22"/>
              </w:rPr>
              <w:t>Incorporation of new Commissioning Specification cross references. Incorporated several aspects of the NL building specifications.</w:t>
            </w:r>
          </w:p>
        </w:tc>
      </w:tr>
      <w:tr w:rsidR="00CD4FEF" w:rsidRPr="004B1304" w14:paraId="40BD7BC4" w14:textId="77777777" w:rsidTr="005176B3">
        <w:trPr>
          <w:cantSplit/>
          <w:jc w:val="center"/>
        </w:trPr>
        <w:tc>
          <w:tcPr>
            <w:tcW w:w="1184" w:type="dxa"/>
            <w:tcBorders>
              <w:top w:val="single" w:sz="6" w:space="0" w:color="auto"/>
              <w:left w:val="double" w:sz="6" w:space="0" w:color="auto"/>
              <w:bottom w:val="single" w:sz="6" w:space="0" w:color="auto"/>
              <w:right w:val="single" w:sz="6" w:space="0" w:color="auto"/>
            </w:tcBorders>
          </w:tcPr>
          <w:p w14:paraId="59564690" w14:textId="77777777" w:rsidR="00CD4FEF" w:rsidRPr="004E56E4" w:rsidRDefault="002E0A56" w:rsidP="0022666D">
            <w:pPr>
              <w:pStyle w:val="NormalTableText"/>
              <w:rPr>
                <w:rFonts w:ascii="Calibri" w:hAnsi="Calibri"/>
                <w:sz w:val="22"/>
                <w:szCs w:val="22"/>
              </w:rPr>
            </w:pPr>
            <w:r>
              <w:rPr>
                <w:rFonts w:ascii="Calibri" w:hAnsi="Calibri"/>
                <w:sz w:val="22"/>
                <w:szCs w:val="22"/>
              </w:rPr>
              <w:t>6</w:t>
            </w:r>
          </w:p>
        </w:tc>
        <w:tc>
          <w:tcPr>
            <w:tcW w:w="2130" w:type="dxa"/>
            <w:tcBorders>
              <w:top w:val="single" w:sz="6" w:space="0" w:color="auto"/>
              <w:left w:val="single" w:sz="6" w:space="0" w:color="auto"/>
              <w:bottom w:val="single" w:sz="6" w:space="0" w:color="auto"/>
              <w:right w:val="single" w:sz="6" w:space="0" w:color="auto"/>
            </w:tcBorders>
          </w:tcPr>
          <w:p w14:paraId="5DDDE79D" w14:textId="77777777" w:rsidR="00CD4FEF" w:rsidRPr="004E56E4" w:rsidRDefault="00CD4FEF" w:rsidP="004E56E4">
            <w:pPr>
              <w:rPr>
                <w:rFonts w:ascii="Calibri" w:hAnsi="Calibri"/>
              </w:rPr>
            </w:pPr>
            <w:r w:rsidRPr="004E56E4">
              <w:rPr>
                <w:rFonts w:ascii="Calibri" w:hAnsi="Calibri"/>
              </w:rPr>
              <w:t>July 29, 2014</w:t>
            </w:r>
          </w:p>
        </w:tc>
        <w:tc>
          <w:tcPr>
            <w:tcW w:w="5863" w:type="dxa"/>
            <w:tcBorders>
              <w:top w:val="single" w:sz="6" w:space="0" w:color="auto"/>
              <w:left w:val="single" w:sz="6" w:space="0" w:color="auto"/>
              <w:bottom w:val="single" w:sz="6" w:space="0" w:color="auto"/>
              <w:right w:val="double" w:sz="6" w:space="0" w:color="auto"/>
            </w:tcBorders>
          </w:tcPr>
          <w:p w14:paraId="250B620E" w14:textId="77777777" w:rsidR="00CD4FEF" w:rsidRPr="004E56E4" w:rsidRDefault="00CD4FEF" w:rsidP="004E56E4">
            <w:pPr>
              <w:rPr>
                <w:rFonts w:ascii="Calibri" w:hAnsi="Calibri"/>
              </w:rPr>
            </w:pPr>
            <w:r w:rsidRPr="004E56E4">
              <w:rPr>
                <w:rFonts w:ascii="Calibri" w:hAnsi="Calibri"/>
              </w:rPr>
              <w:t>Changes to reflect renaming of commissioning specification and final review (AV)</w:t>
            </w:r>
          </w:p>
        </w:tc>
      </w:tr>
      <w:tr w:rsidR="005461A6" w:rsidRPr="004B1304" w14:paraId="1D070FB0" w14:textId="77777777" w:rsidTr="005461A6">
        <w:trPr>
          <w:cantSplit/>
          <w:jc w:val="center"/>
        </w:trPr>
        <w:tc>
          <w:tcPr>
            <w:tcW w:w="1184" w:type="dxa"/>
            <w:tcBorders>
              <w:top w:val="single" w:sz="6" w:space="0" w:color="auto"/>
              <w:left w:val="double" w:sz="6" w:space="0" w:color="auto"/>
              <w:bottom w:val="single" w:sz="6" w:space="0" w:color="auto"/>
              <w:right w:val="single" w:sz="6" w:space="0" w:color="auto"/>
            </w:tcBorders>
          </w:tcPr>
          <w:p w14:paraId="4041EF63" w14:textId="77777777" w:rsidR="005461A6" w:rsidRPr="00691C8A" w:rsidRDefault="005461A6" w:rsidP="00EC6A7C">
            <w:pPr>
              <w:rPr>
                <w:rFonts w:ascii="Calibri" w:hAnsi="Calibri"/>
                <w:b/>
              </w:rPr>
            </w:pPr>
            <w:r w:rsidRPr="00691C8A">
              <w:rPr>
                <w:rFonts w:ascii="Calibri" w:hAnsi="Calibri"/>
                <w:b/>
              </w:rPr>
              <w:t>7</w:t>
            </w:r>
          </w:p>
        </w:tc>
        <w:tc>
          <w:tcPr>
            <w:tcW w:w="2130" w:type="dxa"/>
            <w:tcBorders>
              <w:top w:val="single" w:sz="6" w:space="0" w:color="auto"/>
              <w:left w:val="single" w:sz="6" w:space="0" w:color="auto"/>
              <w:bottom w:val="single" w:sz="6" w:space="0" w:color="auto"/>
              <w:right w:val="single" w:sz="6" w:space="0" w:color="auto"/>
            </w:tcBorders>
          </w:tcPr>
          <w:p w14:paraId="3C8972FF" w14:textId="77777777" w:rsidR="005461A6" w:rsidRPr="00691C8A" w:rsidRDefault="005461A6" w:rsidP="00EC6A7C">
            <w:pPr>
              <w:rPr>
                <w:rFonts w:ascii="Calibri" w:hAnsi="Calibri"/>
                <w:b/>
              </w:rPr>
            </w:pPr>
            <w:r w:rsidRPr="00691C8A">
              <w:rPr>
                <w:rFonts w:ascii="Calibri" w:hAnsi="Calibri"/>
                <w:b/>
              </w:rPr>
              <w:t>November 17, 2014</w:t>
            </w:r>
          </w:p>
        </w:tc>
        <w:tc>
          <w:tcPr>
            <w:tcW w:w="5863" w:type="dxa"/>
            <w:tcBorders>
              <w:top w:val="single" w:sz="6" w:space="0" w:color="auto"/>
              <w:left w:val="single" w:sz="6" w:space="0" w:color="auto"/>
              <w:bottom w:val="single" w:sz="6" w:space="0" w:color="auto"/>
              <w:right w:val="double" w:sz="6" w:space="0" w:color="auto"/>
            </w:tcBorders>
          </w:tcPr>
          <w:p w14:paraId="000D65CD" w14:textId="77777777" w:rsidR="005461A6" w:rsidRPr="00691C8A" w:rsidRDefault="005461A6" w:rsidP="005461A6">
            <w:pPr>
              <w:rPr>
                <w:rFonts w:ascii="Calibri" w:hAnsi="Calibri"/>
                <w:b/>
              </w:rPr>
            </w:pPr>
            <w:r w:rsidRPr="00691C8A">
              <w:rPr>
                <w:rFonts w:ascii="Calibri" w:hAnsi="Calibri"/>
                <w:b/>
              </w:rPr>
              <w:t>Updated, Finalized Specification – Reference eDOCS #</w:t>
            </w:r>
            <w:proofErr w:type="gramStart"/>
            <w:r w:rsidRPr="00691C8A">
              <w:rPr>
                <w:rFonts w:ascii="Calibri" w:hAnsi="Calibri"/>
                <w:b/>
              </w:rPr>
              <w:t>5630489  v</w:t>
            </w:r>
            <w:proofErr w:type="gramEnd"/>
            <w:r w:rsidRPr="00691C8A">
              <w:rPr>
                <w:rFonts w:ascii="Calibri" w:hAnsi="Calibri"/>
                <w:b/>
              </w:rPr>
              <w:t>5 (AV)</w:t>
            </w:r>
          </w:p>
        </w:tc>
      </w:tr>
      <w:tr w:rsidR="00341630" w:rsidRPr="004B1304" w14:paraId="608315F2" w14:textId="77777777" w:rsidTr="00341630">
        <w:trPr>
          <w:cantSplit/>
          <w:jc w:val="center"/>
        </w:trPr>
        <w:tc>
          <w:tcPr>
            <w:tcW w:w="1184" w:type="dxa"/>
            <w:tcBorders>
              <w:top w:val="single" w:sz="6" w:space="0" w:color="auto"/>
              <w:left w:val="double" w:sz="6" w:space="0" w:color="auto"/>
              <w:bottom w:val="single" w:sz="6" w:space="0" w:color="auto"/>
              <w:right w:val="single" w:sz="6" w:space="0" w:color="auto"/>
            </w:tcBorders>
          </w:tcPr>
          <w:p w14:paraId="32F19ED8" w14:textId="77777777" w:rsidR="00341630" w:rsidRPr="00715D59" w:rsidRDefault="00341630" w:rsidP="00EC6A7C">
            <w:pPr>
              <w:rPr>
                <w:rFonts w:ascii="Calibri" w:hAnsi="Calibri"/>
                <w:b/>
              </w:rPr>
            </w:pPr>
            <w:r w:rsidRPr="00715D59">
              <w:rPr>
                <w:rFonts w:ascii="Calibri" w:hAnsi="Calibri"/>
              </w:rPr>
              <w:t>8</w:t>
            </w:r>
          </w:p>
        </w:tc>
        <w:tc>
          <w:tcPr>
            <w:tcW w:w="2130" w:type="dxa"/>
            <w:tcBorders>
              <w:top w:val="single" w:sz="6" w:space="0" w:color="auto"/>
              <w:left w:val="single" w:sz="6" w:space="0" w:color="auto"/>
              <w:bottom w:val="single" w:sz="6" w:space="0" w:color="auto"/>
              <w:right w:val="single" w:sz="6" w:space="0" w:color="auto"/>
            </w:tcBorders>
          </w:tcPr>
          <w:p w14:paraId="7A6785A7" w14:textId="77777777" w:rsidR="00341630" w:rsidRPr="00715D59" w:rsidRDefault="00341630" w:rsidP="00EC6A7C">
            <w:pPr>
              <w:rPr>
                <w:rFonts w:ascii="Calibri" w:hAnsi="Calibri"/>
                <w:b/>
              </w:rPr>
            </w:pPr>
            <w:r w:rsidRPr="00715D59">
              <w:rPr>
                <w:rFonts w:ascii="Calibri" w:hAnsi="Calibri"/>
              </w:rPr>
              <w:t>February 2, 2015</w:t>
            </w:r>
          </w:p>
        </w:tc>
        <w:tc>
          <w:tcPr>
            <w:tcW w:w="5863" w:type="dxa"/>
            <w:tcBorders>
              <w:top w:val="single" w:sz="6" w:space="0" w:color="auto"/>
              <w:left w:val="single" w:sz="6" w:space="0" w:color="auto"/>
              <w:bottom w:val="single" w:sz="6" w:space="0" w:color="auto"/>
              <w:right w:val="double" w:sz="6" w:space="0" w:color="auto"/>
            </w:tcBorders>
          </w:tcPr>
          <w:p w14:paraId="707F58EB" w14:textId="77777777" w:rsidR="00341630" w:rsidRPr="00715D59" w:rsidRDefault="00341630" w:rsidP="00341630">
            <w:pPr>
              <w:rPr>
                <w:rFonts w:ascii="Calibri" w:hAnsi="Calibri"/>
                <w:b/>
              </w:rPr>
            </w:pPr>
            <w:r w:rsidRPr="00715D59">
              <w:rPr>
                <w:rFonts w:ascii="Calibri" w:hAnsi="Calibri"/>
              </w:rPr>
              <w:t>Updated standards (CSA C22.2 No. 227.3-15)</w:t>
            </w:r>
          </w:p>
        </w:tc>
      </w:tr>
      <w:tr w:rsidR="00341630" w:rsidRPr="004B1304" w14:paraId="5FDEE2B7" w14:textId="77777777" w:rsidTr="005176B3">
        <w:trPr>
          <w:cantSplit/>
          <w:jc w:val="center"/>
        </w:trPr>
        <w:tc>
          <w:tcPr>
            <w:tcW w:w="1184" w:type="dxa"/>
            <w:tcBorders>
              <w:top w:val="single" w:sz="6" w:space="0" w:color="auto"/>
              <w:left w:val="double" w:sz="6" w:space="0" w:color="auto"/>
              <w:bottom w:val="double" w:sz="6" w:space="0" w:color="auto"/>
              <w:right w:val="single" w:sz="6" w:space="0" w:color="auto"/>
            </w:tcBorders>
          </w:tcPr>
          <w:p w14:paraId="1FEDD861" w14:textId="77777777" w:rsidR="00341630" w:rsidRPr="00ED72A2" w:rsidRDefault="00341630" w:rsidP="00EC6A7C">
            <w:pPr>
              <w:rPr>
                <w:rFonts w:ascii="Calibri" w:hAnsi="Calibri"/>
                <w:b/>
              </w:rPr>
            </w:pPr>
          </w:p>
        </w:tc>
        <w:tc>
          <w:tcPr>
            <w:tcW w:w="2130" w:type="dxa"/>
            <w:tcBorders>
              <w:top w:val="single" w:sz="6" w:space="0" w:color="auto"/>
              <w:left w:val="single" w:sz="6" w:space="0" w:color="auto"/>
              <w:bottom w:val="double" w:sz="6" w:space="0" w:color="auto"/>
              <w:right w:val="single" w:sz="6" w:space="0" w:color="auto"/>
            </w:tcBorders>
          </w:tcPr>
          <w:p w14:paraId="0292D78F" w14:textId="77777777" w:rsidR="00341630" w:rsidRPr="00ED72A2" w:rsidRDefault="00341630" w:rsidP="00EC6A7C">
            <w:pPr>
              <w:rPr>
                <w:rFonts w:ascii="Calibri" w:hAnsi="Calibri"/>
                <w:b/>
              </w:rPr>
            </w:pPr>
          </w:p>
        </w:tc>
        <w:tc>
          <w:tcPr>
            <w:tcW w:w="5863" w:type="dxa"/>
            <w:tcBorders>
              <w:top w:val="single" w:sz="6" w:space="0" w:color="auto"/>
              <w:left w:val="single" w:sz="6" w:space="0" w:color="auto"/>
              <w:bottom w:val="double" w:sz="6" w:space="0" w:color="auto"/>
              <w:right w:val="double" w:sz="6" w:space="0" w:color="auto"/>
            </w:tcBorders>
          </w:tcPr>
          <w:p w14:paraId="56644604" w14:textId="77777777" w:rsidR="00341630" w:rsidRPr="00ED72A2" w:rsidRDefault="00341630" w:rsidP="00EC6A7C">
            <w:pPr>
              <w:rPr>
                <w:rFonts w:ascii="Calibri" w:hAnsi="Calibri"/>
                <w:b/>
              </w:rPr>
            </w:pPr>
          </w:p>
        </w:tc>
      </w:tr>
    </w:tbl>
    <w:p w14:paraId="04AC8078" w14:textId="77777777" w:rsidR="00FE6407" w:rsidRPr="004B1304" w:rsidRDefault="00FE6407" w:rsidP="005176B3">
      <w:pPr>
        <w:pStyle w:val="BodyText"/>
        <w:ind w:left="720"/>
        <w:rPr>
          <w:rFonts w:ascii="Calibri" w:hAnsi="Calibri"/>
          <w:szCs w:val="22"/>
        </w:rPr>
      </w:pPr>
    </w:p>
    <w:p w14:paraId="68C923FA" w14:textId="77777777" w:rsidR="00FE6407" w:rsidRPr="004B1304" w:rsidRDefault="00FE6407" w:rsidP="005176B3">
      <w:pPr>
        <w:pStyle w:val="BodyText"/>
        <w:pBdr>
          <w:top w:val="single" w:sz="4" w:space="1" w:color="auto"/>
          <w:left w:val="single" w:sz="4" w:space="0" w:color="auto"/>
          <w:bottom w:val="single" w:sz="4" w:space="1" w:color="auto"/>
          <w:right w:val="single" w:sz="4" w:space="4" w:color="auto"/>
        </w:pBdr>
        <w:ind w:left="720"/>
        <w:rPr>
          <w:rFonts w:ascii="Calibri" w:hAnsi="Calibri"/>
          <w:szCs w:val="22"/>
        </w:rPr>
      </w:pPr>
      <w:r w:rsidRPr="004B1304">
        <w:rPr>
          <w:rFonts w:ascii="Calibri" w:hAnsi="Calibri"/>
          <w:szCs w:val="22"/>
        </w:rPr>
        <w:t>NOTE:</w:t>
      </w:r>
    </w:p>
    <w:p w14:paraId="07762A5B" w14:textId="77777777" w:rsidR="00FE6407" w:rsidRPr="004B1304" w:rsidRDefault="00FE6407" w:rsidP="005176B3">
      <w:pPr>
        <w:pStyle w:val="BodyText"/>
        <w:pBdr>
          <w:top w:val="single" w:sz="4" w:space="1" w:color="auto"/>
          <w:left w:val="single" w:sz="4" w:space="0" w:color="auto"/>
          <w:bottom w:val="single" w:sz="4" w:space="1" w:color="auto"/>
          <w:right w:val="single" w:sz="4" w:space="4" w:color="auto"/>
        </w:pBdr>
        <w:ind w:left="720"/>
        <w:rPr>
          <w:rFonts w:ascii="Calibri" w:hAnsi="Calibri"/>
          <w:szCs w:val="22"/>
        </w:rPr>
      </w:pPr>
      <w:r w:rsidRPr="004B1304">
        <w:rPr>
          <w:rFonts w:ascii="Calibri" w:hAnsi="Calibri"/>
          <w:szCs w:val="22"/>
        </w:rPr>
        <w:t>This is a CONTROLLED Document. Any documents appearing in paper form are not controlled and should be checked against the on-line file version prior to use.</w:t>
      </w:r>
    </w:p>
    <w:p w14:paraId="5B439430" w14:textId="77777777" w:rsidR="00FE6407" w:rsidRPr="004B1304" w:rsidRDefault="00FE6407" w:rsidP="005176B3">
      <w:pPr>
        <w:pStyle w:val="BodyText"/>
        <w:pBdr>
          <w:top w:val="single" w:sz="4" w:space="1" w:color="auto"/>
          <w:left w:val="single" w:sz="4" w:space="0" w:color="auto"/>
          <w:bottom w:val="single" w:sz="4" w:space="1" w:color="auto"/>
          <w:right w:val="single" w:sz="4" w:space="4" w:color="auto"/>
        </w:pBdr>
        <w:ind w:left="720"/>
        <w:rPr>
          <w:rFonts w:ascii="Calibri" w:hAnsi="Calibri"/>
          <w:szCs w:val="22"/>
        </w:rPr>
      </w:pPr>
      <w:r w:rsidRPr="004B1304">
        <w:rPr>
          <w:rFonts w:ascii="Calibri" w:hAnsi="Calibri"/>
          <w:b/>
          <w:bCs/>
          <w:szCs w:val="22"/>
        </w:rPr>
        <w:t xml:space="preserve">Notice: </w:t>
      </w:r>
      <w:r w:rsidRPr="004B1304">
        <w:rPr>
          <w:rFonts w:ascii="Calibri" w:hAnsi="Calibri"/>
          <w:szCs w:val="22"/>
        </w:rPr>
        <w:t>This Document hardcopy must be used for reference purpose only.</w:t>
      </w:r>
    </w:p>
    <w:p w14:paraId="4A98D8F1" w14:textId="77777777" w:rsidR="00FE6407" w:rsidRPr="004B1304" w:rsidRDefault="00FE6407" w:rsidP="005176B3">
      <w:pPr>
        <w:pStyle w:val="BodyText"/>
        <w:pBdr>
          <w:top w:val="single" w:sz="4" w:space="1" w:color="auto"/>
          <w:left w:val="single" w:sz="4" w:space="0" w:color="auto"/>
          <w:bottom w:val="single" w:sz="4" w:space="1" w:color="auto"/>
          <w:right w:val="single" w:sz="4" w:space="4" w:color="auto"/>
        </w:pBdr>
        <w:ind w:left="720"/>
        <w:rPr>
          <w:rFonts w:ascii="Calibri" w:hAnsi="Calibri"/>
          <w:b/>
          <w:bCs/>
          <w:szCs w:val="22"/>
        </w:rPr>
      </w:pPr>
      <w:r w:rsidRPr="004B1304">
        <w:rPr>
          <w:rFonts w:ascii="Calibri" w:hAnsi="Calibri"/>
          <w:b/>
          <w:szCs w:val="22"/>
        </w:rPr>
        <w:t>The on-line copy is the current version of the document.</w:t>
      </w:r>
    </w:p>
    <w:bookmarkEnd w:id="0"/>
    <w:bookmarkEnd w:id="1"/>
    <w:bookmarkEnd w:id="2"/>
    <w:p w14:paraId="64C777C8" w14:textId="77777777" w:rsidR="00F6204E" w:rsidRPr="0016306F" w:rsidRDefault="00FE6407" w:rsidP="0016306F">
      <w:pPr>
        <w:pStyle w:val="Heading1"/>
      </w:pPr>
      <w:r w:rsidRPr="00683CDF">
        <w:br w:type="page"/>
      </w:r>
      <w:r w:rsidR="00960901" w:rsidRPr="0016306F">
        <w:lastRenderedPageBreak/>
        <w:t>GEneral</w:t>
      </w:r>
    </w:p>
    <w:p w14:paraId="534B1284" w14:textId="77777777" w:rsidR="006F0274" w:rsidRPr="0016306F" w:rsidRDefault="006F0274" w:rsidP="0016306F">
      <w:pPr>
        <w:pStyle w:val="Heading2"/>
      </w:pPr>
      <w:r w:rsidRPr="0016306F">
        <w:t>Related Sections</w:t>
      </w:r>
    </w:p>
    <w:p w14:paraId="02122A26" w14:textId="77777777" w:rsidR="00443236" w:rsidRPr="005176B3" w:rsidDel="002D08AE" w:rsidRDefault="00443236" w:rsidP="0016306F">
      <w:pPr>
        <w:pStyle w:val="Heading3"/>
        <w:numPr>
          <w:ilvl w:val="0"/>
          <w:numId w:val="0"/>
        </w:numPr>
        <w:ind w:left="720"/>
        <w:rPr>
          <w:del w:id="3" w:author="John Liu" w:date="2022-04-25T19:36:00Z"/>
          <w:highlight w:val="yellow"/>
        </w:rPr>
      </w:pPr>
      <w:del w:id="4" w:author="John Liu" w:date="2022-04-25T19:36:00Z">
        <w:r w:rsidRPr="005176B3" w:rsidDel="002D08AE">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DE79F44" w14:textId="77777777" w:rsidR="00443236" w:rsidRPr="005176B3" w:rsidDel="002D08AE" w:rsidRDefault="00443236" w:rsidP="0016306F">
      <w:pPr>
        <w:pStyle w:val="Heading3"/>
        <w:numPr>
          <w:ilvl w:val="0"/>
          <w:numId w:val="0"/>
        </w:numPr>
        <w:ind w:left="720"/>
        <w:rPr>
          <w:del w:id="5" w:author="John Liu" w:date="2022-04-25T19:36:00Z"/>
          <w:highlight w:val="lightGray"/>
        </w:rPr>
      </w:pPr>
    </w:p>
    <w:p w14:paraId="09D5B4AC" w14:textId="77777777" w:rsidR="00443236" w:rsidRPr="005176B3" w:rsidDel="002D08AE" w:rsidRDefault="00443236" w:rsidP="0016306F">
      <w:pPr>
        <w:pStyle w:val="Heading3"/>
        <w:numPr>
          <w:ilvl w:val="0"/>
          <w:numId w:val="0"/>
        </w:numPr>
        <w:ind w:left="720"/>
        <w:rPr>
          <w:del w:id="6" w:author="John Liu" w:date="2022-04-25T19:36:00Z"/>
          <w:highlight w:val="yellow"/>
        </w:rPr>
      </w:pPr>
      <w:del w:id="7" w:author="John Liu" w:date="2022-04-25T19:36:00Z">
        <w:r w:rsidRPr="005176B3" w:rsidDel="002D08AE">
          <w:rPr>
            <w:highlight w:val="yellow"/>
          </w:rPr>
          <w:delText>Cross-referencing here may also be used to coordinate assemblies or systems whose components may span multiple Sections and which must meet certain performance requirements as an assembly or system.</w:delText>
        </w:r>
      </w:del>
    </w:p>
    <w:p w14:paraId="6680E11B" w14:textId="77777777" w:rsidR="00443236" w:rsidRPr="005176B3" w:rsidDel="002D08AE" w:rsidRDefault="00443236" w:rsidP="0016306F">
      <w:pPr>
        <w:pStyle w:val="Heading3"/>
        <w:numPr>
          <w:ilvl w:val="0"/>
          <w:numId w:val="0"/>
        </w:numPr>
        <w:ind w:left="720"/>
        <w:rPr>
          <w:del w:id="8" w:author="John Liu" w:date="2022-04-25T19:36:00Z"/>
          <w:highlight w:val="lightGray"/>
        </w:rPr>
      </w:pPr>
    </w:p>
    <w:p w14:paraId="7948B29B" w14:textId="77777777" w:rsidR="00443236" w:rsidRPr="005176B3" w:rsidDel="002D08AE" w:rsidRDefault="00443236" w:rsidP="0016306F">
      <w:pPr>
        <w:pStyle w:val="Heading3"/>
        <w:numPr>
          <w:ilvl w:val="0"/>
          <w:numId w:val="0"/>
        </w:numPr>
        <w:ind w:left="720"/>
        <w:rPr>
          <w:del w:id="9" w:author="John Liu" w:date="2022-04-25T19:36:00Z"/>
          <w:highlight w:val="yellow"/>
        </w:rPr>
      </w:pPr>
      <w:del w:id="10" w:author="John Liu" w:date="2022-04-25T19:36:00Z">
        <w:r w:rsidRPr="005176B3" w:rsidDel="002D08AE">
          <w:rPr>
            <w:highlight w:val="yellow"/>
          </w:rPr>
          <w:delText>Contractor is responsible for coordination of the Work.</w:delText>
        </w:r>
        <w:r w:rsidR="005B163F" w:rsidRPr="005176B3" w:rsidDel="002D08AE">
          <w:rPr>
            <w:highlight w:val="yellow"/>
          </w:rPr>
          <w:delText xml:space="preserve"> Contractor is responsible for being familiar with and incorporating all required elements of cross-referenced Specifications cited.</w:delText>
        </w:r>
      </w:del>
    </w:p>
    <w:p w14:paraId="74F8D06D" w14:textId="77777777" w:rsidR="00443236" w:rsidRPr="005176B3" w:rsidDel="002D08AE" w:rsidRDefault="00443236" w:rsidP="0016306F">
      <w:pPr>
        <w:pStyle w:val="Heading3"/>
        <w:numPr>
          <w:ilvl w:val="0"/>
          <w:numId w:val="0"/>
        </w:numPr>
        <w:ind w:left="720"/>
        <w:rPr>
          <w:del w:id="11" w:author="John Liu" w:date="2022-04-25T19:36:00Z"/>
          <w:highlight w:val="lightGray"/>
        </w:rPr>
      </w:pPr>
    </w:p>
    <w:p w14:paraId="0860EA00" w14:textId="77777777" w:rsidR="00443236" w:rsidRPr="005176B3" w:rsidDel="002D08AE" w:rsidRDefault="00443236" w:rsidP="0016306F">
      <w:pPr>
        <w:pStyle w:val="Heading3"/>
        <w:numPr>
          <w:ilvl w:val="0"/>
          <w:numId w:val="0"/>
        </w:numPr>
        <w:ind w:left="720"/>
        <w:rPr>
          <w:del w:id="12" w:author="John Liu" w:date="2022-04-25T19:36:00Z"/>
          <w:highlight w:val="yellow"/>
        </w:rPr>
      </w:pPr>
      <w:del w:id="13" w:author="John Liu" w:date="2022-04-25T19:36:00Z">
        <w:r w:rsidRPr="005176B3" w:rsidDel="002D08AE">
          <w:rPr>
            <w:highlight w:val="yellow"/>
          </w:rPr>
          <w:delText>This Section is to be completed/updated during the design development by the Consultant. If it is not applicable to the section for the specific project it may be deleted.]</w:delText>
        </w:r>
      </w:del>
    </w:p>
    <w:p w14:paraId="08FDB3FB" w14:textId="77777777" w:rsidR="00443236" w:rsidRPr="005176B3" w:rsidDel="002D08AE" w:rsidRDefault="00443236" w:rsidP="0016306F">
      <w:pPr>
        <w:pStyle w:val="Heading3"/>
        <w:numPr>
          <w:ilvl w:val="0"/>
          <w:numId w:val="0"/>
        </w:numPr>
        <w:ind w:left="720"/>
        <w:rPr>
          <w:del w:id="14" w:author="John Liu" w:date="2022-04-25T19:36:00Z"/>
          <w:highlight w:val="lightGray"/>
        </w:rPr>
      </w:pPr>
    </w:p>
    <w:p w14:paraId="07EE5D95" w14:textId="77777777" w:rsidR="00443236" w:rsidRPr="005176B3" w:rsidDel="002D08AE" w:rsidRDefault="00443236" w:rsidP="0016306F">
      <w:pPr>
        <w:pStyle w:val="Heading3"/>
        <w:numPr>
          <w:ilvl w:val="0"/>
          <w:numId w:val="0"/>
        </w:numPr>
        <w:ind w:left="720"/>
        <w:rPr>
          <w:del w:id="15" w:author="John Liu" w:date="2022-04-25T19:36:00Z"/>
        </w:rPr>
      </w:pPr>
      <w:del w:id="16" w:author="John Liu" w:date="2022-04-25T19:36:00Z">
        <w:r w:rsidRPr="005176B3" w:rsidDel="002D08AE">
          <w:rPr>
            <w:highlight w:val="yellow"/>
          </w:rPr>
          <w:delText>[List Sections specifying installation of products supplied but not installed under this Section and indicate specific items.]</w:delText>
        </w:r>
      </w:del>
    </w:p>
    <w:p w14:paraId="5E88D5D9" w14:textId="77777777" w:rsidR="00443236" w:rsidRPr="00683CDF" w:rsidDel="002D08AE" w:rsidRDefault="00443236" w:rsidP="0016306F">
      <w:pPr>
        <w:pStyle w:val="Heading3"/>
        <w:numPr>
          <w:ilvl w:val="0"/>
          <w:numId w:val="0"/>
        </w:numPr>
        <w:ind w:left="720"/>
        <w:rPr>
          <w:del w:id="17" w:author="John Liu" w:date="2022-04-25T19:36:00Z"/>
        </w:rPr>
      </w:pPr>
      <w:del w:id="18" w:author="John Liu" w:date="2022-04-25T19:36:00Z">
        <w:r w:rsidRPr="0016306F" w:rsidDel="002D08AE">
          <w:delText xml:space="preserve">Section </w:delText>
        </w:r>
        <w:r w:rsidRPr="0016306F" w:rsidDel="002D08AE">
          <w:rPr>
            <w:highlight w:val="yellow"/>
          </w:rPr>
          <w:delText>[______ – ____________]</w:delText>
        </w:r>
        <w:r w:rsidRPr="0016306F" w:rsidDel="002D08AE">
          <w:delText xml:space="preserve">:  Execution requirements for </w:delText>
        </w:r>
        <w:r w:rsidRPr="0016306F" w:rsidDel="002D08AE">
          <w:rPr>
            <w:highlight w:val="yellow"/>
          </w:rPr>
          <w:delText>...[item]...</w:delText>
        </w:r>
        <w:r w:rsidRPr="0016306F" w:rsidDel="002D08AE">
          <w:delText xml:space="preserve">  specified under this</w:delText>
        </w:r>
        <w:r w:rsidRPr="00683CDF" w:rsidDel="002D08AE">
          <w:delText xml:space="preserve"> Section.</w:delText>
        </w:r>
      </w:del>
    </w:p>
    <w:p w14:paraId="4280D2EE" w14:textId="77777777" w:rsidR="00443236" w:rsidRPr="00683CDF" w:rsidDel="002D08AE" w:rsidRDefault="00443236" w:rsidP="0016306F">
      <w:pPr>
        <w:pStyle w:val="Heading3"/>
        <w:numPr>
          <w:ilvl w:val="0"/>
          <w:numId w:val="0"/>
        </w:numPr>
        <w:ind w:left="720"/>
        <w:rPr>
          <w:del w:id="19" w:author="John Liu" w:date="2022-04-25T19:36:00Z"/>
        </w:rPr>
      </w:pPr>
    </w:p>
    <w:p w14:paraId="6328B9EB" w14:textId="77777777" w:rsidR="00443236" w:rsidRPr="005176B3" w:rsidDel="002D08AE" w:rsidRDefault="00443236" w:rsidP="0016306F">
      <w:pPr>
        <w:pStyle w:val="Heading3"/>
        <w:numPr>
          <w:ilvl w:val="0"/>
          <w:numId w:val="0"/>
        </w:numPr>
        <w:ind w:left="720"/>
        <w:rPr>
          <w:del w:id="20" w:author="John Liu" w:date="2022-04-25T19:36:00Z"/>
        </w:rPr>
      </w:pPr>
      <w:del w:id="21" w:author="John Liu" w:date="2022-04-25T19:36:00Z">
        <w:r w:rsidRPr="005176B3" w:rsidDel="002D08AE">
          <w:rPr>
            <w:highlight w:val="yellow"/>
          </w:rPr>
          <w:delText>[List Sections specifying products installed but not supplied under this Section and indicate specific items.]</w:delText>
        </w:r>
      </w:del>
    </w:p>
    <w:p w14:paraId="2C7154D3" w14:textId="77777777" w:rsidR="00443236" w:rsidRPr="00683CDF" w:rsidDel="002D08AE" w:rsidRDefault="00443236" w:rsidP="0016306F">
      <w:pPr>
        <w:pStyle w:val="Heading3"/>
        <w:numPr>
          <w:ilvl w:val="0"/>
          <w:numId w:val="0"/>
        </w:numPr>
        <w:ind w:left="720"/>
        <w:rPr>
          <w:del w:id="22" w:author="John Liu" w:date="2022-04-25T19:36:00Z"/>
        </w:rPr>
      </w:pPr>
      <w:del w:id="23" w:author="John Liu" w:date="2022-04-25T19:36:00Z">
        <w:r w:rsidRPr="00683CDF" w:rsidDel="002D08AE">
          <w:delText xml:space="preserve">Section </w:delText>
        </w:r>
        <w:r w:rsidRPr="00683CDF" w:rsidDel="002D08AE">
          <w:rPr>
            <w:highlight w:val="yellow"/>
          </w:rPr>
          <w:delText>[______ – ____________]</w:delText>
        </w:r>
        <w:r w:rsidRPr="00683CDF" w:rsidDel="002D08AE">
          <w:delText xml:space="preserve">:  Product requirements for </w:delText>
        </w:r>
        <w:r w:rsidRPr="00683CDF" w:rsidDel="002D08AE">
          <w:rPr>
            <w:highlight w:val="yellow"/>
          </w:rPr>
          <w:delText>...[item]...</w:delText>
        </w:r>
        <w:r w:rsidRPr="00683CDF" w:rsidDel="002D08AE">
          <w:delText xml:space="preserve">  for installation under this Section.</w:delText>
        </w:r>
      </w:del>
    </w:p>
    <w:p w14:paraId="12CFDE13" w14:textId="77777777" w:rsidR="00443236" w:rsidRPr="00683CDF" w:rsidDel="002D08AE" w:rsidRDefault="00443236" w:rsidP="0016306F">
      <w:pPr>
        <w:pStyle w:val="Heading3"/>
        <w:numPr>
          <w:ilvl w:val="0"/>
          <w:numId w:val="0"/>
        </w:numPr>
        <w:ind w:left="720"/>
        <w:rPr>
          <w:del w:id="24" w:author="John Liu" w:date="2022-04-25T19:36:00Z"/>
        </w:rPr>
      </w:pPr>
    </w:p>
    <w:p w14:paraId="4B8733F4" w14:textId="77777777" w:rsidR="00443236" w:rsidRPr="005176B3" w:rsidDel="002D08AE" w:rsidRDefault="00443236" w:rsidP="0016306F">
      <w:pPr>
        <w:pStyle w:val="Heading3"/>
        <w:numPr>
          <w:ilvl w:val="0"/>
          <w:numId w:val="0"/>
        </w:numPr>
        <w:ind w:left="720"/>
        <w:rPr>
          <w:del w:id="25" w:author="John Liu" w:date="2022-04-25T19:36:00Z"/>
        </w:rPr>
      </w:pPr>
      <w:del w:id="26" w:author="John Liu" w:date="2022-04-25T19:36:00Z">
        <w:r w:rsidRPr="005176B3" w:rsidDel="002D08AE">
          <w:rPr>
            <w:highlight w:val="yellow"/>
          </w:rPr>
          <w:delText>[List Sections specifying related requirements.]</w:delText>
        </w:r>
      </w:del>
    </w:p>
    <w:p w14:paraId="1CE0E232" w14:textId="77777777" w:rsidR="00443236" w:rsidRPr="00683CDF" w:rsidDel="002D08AE" w:rsidRDefault="00443236" w:rsidP="0016306F">
      <w:pPr>
        <w:pStyle w:val="Heading3"/>
        <w:numPr>
          <w:ilvl w:val="0"/>
          <w:numId w:val="0"/>
        </w:numPr>
        <w:ind w:left="720"/>
        <w:rPr>
          <w:del w:id="27" w:author="John Liu" w:date="2022-04-25T19:36:00Z"/>
        </w:rPr>
      </w:pPr>
      <w:del w:id="28" w:author="John Liu" w:date="2022-04-25T19:36:00Z">
        <w:r w:rsidRPr="00683CDF" w:rsidDel="002D08AE">
          <w:delText xml:space="preserve">Section </w:delText>
        </w:r>
        <w:r w:rsidRPr="00683CDF" w:rsidDel="002D08AE">
          <w:rPr>
            <w:highlight w:val="yellow"/>
          </w:rPr>
          <w:delText>[______ – ____________]</w:delText>
        </w:r>
        <w:r w:rsidRPr="00683CDF" w:rsidDel="002D08AE">
          <w:delText xml:space="preserve">:  </w:delText>
        </w:r>
        <w:r w:rsidRPr="00683CDF" w:rsidDel="002D08AE">
          <w:rPr>
            <w:highlight w:val="yellow"/>
          </w:rPr>
          <w:delText>[Optional short phrase indicating relationship]</w:delText>
        </w:r>
        <w:r w:rsidRPr="00683CDF" w:rsidDel="002D08AE">
          <w:delText>.</w:delText>
        </w:r>
      </w:del>
    </w:p>
    <w:p w14:paraId="7A5267BC" w14:textId="77777777" w:rsidR="00566C80" w:rsidRPr="00683CDF" w:rsidDel="002D08AE" w:rsidRDefault="00566C80" w:rsidP="0016306F">
      <w:pPr>
        <w:pStyle w:val="Heading3"/>
        <w:rPr>
          <w:del w:id="29" w:author="John Liu" w:date="2022-04-25T19:36:00Z"/>
        </w:rPr>
      </w:pPr>
      <w:del w:id="30" w:author="John Liu" w:date="2022-04-25T19:36:00Z">
        <w:r w:rsidRPr="00683CDF" w:rsidDel="002D08AE">
          <w:delText>Sections:</w:delText>
        </w:r>
      </w:del>
    </w:p>
    <w:p w14:paraId="466293C1" w14:textId="77777777" w:rsidR="00566C80" w:rsidRPr="0016306F" w:rsidRDefault="00566C80" w:rsidP="0016306F">
      <w:pPr>
        <w:pStyle w:val="Heading4"/>
      </w:pPr>
      <w:r w:rsidRPr="0016306F">
        <w:t>Section 01300 – Submittals</w:t>
      </w:r>
    </w:p>
    <w:p w14:paraId="4ECB21B6" w14:textId="77777777" w:rsidR="00615F16" w:rsidRPr="0016306F" w:rsidRDefault="00615F16" w:rsidP="0016306F">
      <w:pPr>
        <w:pStyle w:val="Heading4"/>
      </w:pPr>
      <w:r w:rsidRPr="0016306F">
        <w:t>Section 01740 – Cleaning</w:t>
      </w:r>
    </w:p>
    <w:p w14:paraId="61D931B6" w14:textId="77777777" w:rsidR="00CD4FEF" w:rsidRDefault="00CD4FEF" w:rsidP="0016306F">
      <w:pPr>
        <w:pStyle w:val="Heading4"/>
      </w:pPr>
      <w:r w:rsidRPr="0016306F">
        <w:t>Section 01810 – Equipment</w:t>
      </w:r>
      <w:r w:rsidRPr="00CD4FEF">
        <w:t xml:space="preserve"> Testing and Facility Commissioning</w:t>
      </w:r>
    </w:p>
    <w:p w14:paraId="6454F0DA" w14:textId="77777777" w:rsidR="00566C80" w:rsidRPr="00683CDF" w:rsidDel="002D08AE" w:rsidRDefault="00566C80" w:rsidP="0016306F">
      <w:pPr>
        <w:pStyle w:val="Heading4"/>
        <w:rPr>
          <w:del w:id="31" w:author="John Liu" w:date="2022-04-25T19:36:00Z"/>
        </w:rPr>
      </w:pPr>
      <w:del w:id="32" w:author="John Liu" w:date="2022-04-25T19:36:00Z">
        <w:r w:rsidRPr="00683CDF" w:rsidDel="002D08AE">
          <w:delText>Section 01250 - Substitutions</w:delText>
        </w:r>
      </w:del>
    </w:p>
    <w:p w14:paraId="29A8BDF4" w14:textId="77777777" w:rsidR="00566C80" w:rsidRPr="0016306F" w:rsidRDefault="00D743FF" w:rsidP="0016306F">
      <w:pPr>
        <w:pStyle w:val="Heading4"/>
      </w:pPr>
      <w:del w:id="33" w:author="John Liu" w:date="2022-04-25T19:37:00Z">
        <w:r w:rsidRPr="0016306F" w:rsidDel="002D08AE">
          <w:rPr>
            <w:highlight w:val="yellow"/>
          </w:rPr>
          <w:delText>[</w:delText>
        </w:r>
      </w:del>
      <w:r w:rsidR="00566C80" w:rsidRPr="0016306F">
        <w:rPr>
          <w:highlight w:val="yellow"/>
        </w:rPr>
        <w:t xml:space="preserve">Division 13 – </w:t>
      </w:r>
      <w:r w:rsidR="00CD4FEF" w:rsidRPr="0016306F">
        <w:rPr>
          <w:highlight w:val="yellow"/>
        </w:rPr>
        <w:t>SCADA and Instrumentation</w:t>
      </w:r>
      <w:del w:id="34" w:author="John Liu" w:date="2022-04-25T19:37:00Z">
        <w:r w:rsidRPr="0016306F" w:rsidDel="002D08AE">
          <w:rPr>
            <w:highlight w:val="yellow"/>
          </w:rPr>
          <w:delText xml:space="preserve"> -</w:delText>
        </w:r>
        <w:r w:rsidR="00CD4FEF" w:rsidRPr="0016306F" w:rsidDel="002D08AE">
          <w:rPr>
            <w:highlight w:val="yellow"/>
          </w:rPr>
          <w:delText xml:space="preserve">insert </w:delText>
        </w:r>
        <w:r w:rsidR="00566C80" w:rsidRPr="0016306F" w:rsidDel="002D08AE">
          <w:rPr>
            <w:highlight w:val="yellow"/>
          </w:rPr>
          <w:delText>applicable specifications</w:delText>
        </w:r>
        <w:r w:rsidRPr="0016306F" w:rsidDel="002D08AE">
          <w:delText>]</w:delText>
        </w:r>
      </w:del>
    </w:p>
    <w:p w14:paraId="498BFC8D" w14:textId="77777777" w:rsidR="0065570D" w:rsidRPr="00683CDF" w:rsidRDefault="0065570D" w:rsidP="0016306F">
      <w:pPr>
        <w:pStyle w:val="Heading4"/>
      </w:pPr>
      <w:r w:rsidRPr="0016306F">
        <w:t>Section 16010 – Electrical</w:t>
      </w:r>
      <w:r>
        <w:t xml:space="preserve"> General Requirements</w:t>
      </w:r>
    </w:p>
    <w:p w14:paraId="1A648EEF" w14:textId="77777777" w:rsidR="00566C80" w:rsidRPr="00683CDF" w:rsidDel="002D08AE" w:rsidRDefault="00566C80" w:rsidP="0016306F">
      <w:pPr>
        <w:pStyle w:val="Heading4"/>
        <w:rPr>
          <w:del w:id="35" w:author="John Liu" w:date="2022-04-25T19:37:00Z"/>
        </w:rPr>
      </w:pPr>
      <w:del w:id="36" w:author="John Liu" w:date="2022-04-25T19:37:00Z">
        <w:r w:rsidRPr="00E2533C" w:rsidDel="002D08AE">
          <w:delText>Product requirements</w:delText>
        </w:r>
        <w:r w:rsidRPr="00683CDF" w:rsidDel="002D08AE">
          <w:delText xml:space="preserve"> for </w:delText>
        </w:r>
        <w:r w:rsidRPr="0016306F" w:rsidDel="002D08AE">
          <w:rPr>
            <w:highlight w:val="yellow"/>
          </w:rPr>
          <w:delText>[item]...</w:delText>
        </w:r>
        <w:r w:rsidRPr="00683CDF" w:rsidDel="002D08AE">
          <w:delText xml:space="preserve">  for installation under this Section.</w:delText>
        </w:r>
      </w:del>
    </w:p>
    <w:p w14:paraId="1ECC14E8" w14:textId="77777777" w:rsidR="00FF249B" w:rsidRPr="00894C1E" w:rsidRDefault="007738EC" w:rsidP="0016306F">
      <w:pPr>
        <w:pStyle w:val="Heading2"/>
      </w:pPr>
      <w:r w:rsidRPr="00894C1E">
        <w:t>References</w:t>
      </w:r>
    </w:p>
    <w:p w14:paraId="164AD6F5" w14:textId="77777777" w:rsidR="00FE6407" w:rsidRPr="005176B3" w:rsidRDefault="00FE6407" w:rsidP="005D50E9">
      <w:pPr>
        <w:pStyle w:val="BodyText"/>
        <w:ind w:left="1440"/>
        <w:rPr>
          <w:rFonts w:ascii="Calibri" w:hAnsi="Calibri" w:cs="Arial"/>
          <w:i/>
          <w:szCs w:val="22"/>
        </w:rPr>
      </w:pPr>
      <w:del w:id="37" w:author="John Liu" w:date="2022-04-25T19:38:00Z">
        <w:r w:rsidRPr="005176B3" w:rsidDel="002D08AE">
          <w:rPr>
            <w:rFonts w:ascii="Calibri" w:hAnsi="Calibri" w:cs="Arial"/>
            <w:i/>
            <w:szCs w:val="22"/>
            <w:highlight w:val="yellow"/>
          </w:rPr>
          <w:delText>[Delete .1 if Section 01060 – Regulatory Requirements is included in Contract Documents.]</w:delText>
        </w:r>
      </w:del>
    </w:p>
    <w:p w14:paraId="50254434" w14:textId="77777777" w:rsidR="00FE6407" w:rsidRPr="005D50E9" w:rsidRDefault="00FE6407" w:rsidP="0016306F">
      <w:pPr>
        <w:pStyle w:val="Heading3"/>
      </w:pPr>
      <w:r w:rsidRPr="005D50E9">
        <w:t>Comply with the latest edition of the following statutes</w:t>
      </w:r>
      <w:r w:rsidR="00D743FF" w:rsidRPr="005D50E9">
        <w:t>,</w:t>
      </w:r>
      <w:r w:rsidRPr="005D50E9">
        <w:t xml:space="preserve"> </w:t>
      </w:r>
      <w:proofErr w:type="gramStart"/>
      <w:r w:rsidRPr="005D50E9">
        <w:t>codes</w:t>
      </w:r>
      <w:r w:rsidR="00D743FF" w:rsidRPr="005D50E9">
        <w:t>,</w:t>
      </w:r>
      <w:r w:rsidRPr="005D50E9">
        <w:t xml:space="preserve">  standards</w:t>
      </w:r>
      <w:proofErr w:type="gramEnd"/>
      <w:r w:rsidR="00D743FF" w:rsidRPr="005D50E9">
        <w:t>,</w:t>
      </w:r>
      <w:r w:rsidRPr="005D50E9">
        <w:t xml:space="preserve"> and all amendments thereto</w:t>
      </w:r>
      <w:r w:rsidR="00D743FF" w:rsidRPr="005D50E9">
        <w:t>:</w:t>
      </w:r>
    </w:p>
    <w:p w14:paraId="40B65881" w14:textId="77777777" w:rsidR="00FF249B" w:rsidRPr="005D50E9" w:rsidRDefault="00FF249B" w:rsidP="0016306F">
      <w:pPr>
        <w:pStyle w:val="Heading4"/>
      </w:pPr>
      <w:r w:rsidRPr="005D50E9">
        <w:t>Canadian Standards Association (CSA)</w:t>
      </w:r>
      <w:r w:rsidR="00973649" w:rsidRPr="005D50E9">
        <w:t>:</w:t>
      </w:r>
      <w:r w:rsidRPr="005D50E9">
        <w:t xml:space="preserve"> </w:t>
      </w:r>
    </w:p>
    <w:p w14:paraId="2E6E2FFF" w14:textId="77777777" w:rsidR="00FF249B" w:rsidRPr="00222EB7" w:rsidRDefault="00FF249B" w:rsidP="00222EB7">
      <w:pPr>
        <w:pStyle w:val="Heading5"/>
      </w:pPr>
      <w:r w:rsidRPr="00222EB7">
        <w:t>CAN/CSA C22.2 No.18, Outlet Boxes, Conduit Boxes, and Fittings</w:t>
      </w:r>
      <w:r w:rsidR="004A6B64" w:rsidRPr="00222EB7">
        <w:t xml:space="preserve"> and Associated Hardware, a National Standard of Canada.</w:t>
      </w:r>
    </w:p>
    <w:p w14:paraId="54340906" w14:textId="77777777" w:rsidR="00973649" w:rsidRPr="00222EB7" w:rsidRDefault="00973649" w:rsidP="00222EB7">
      <w:pPr>
        <w:pStyle w:val="Heading5"/>
      </w:pPr>
      <w:r w:rsidRPr="00222EB7">
        <w:t>C22.2 NO. 18.2-06 (R2011), Nonmetallic Outlet Boxes.</w:t>
      </w:r>
    </w:p>
    <w:p w14:paraId="6B4B1EA4" w14:textId="77777777" w:rsidR="00973649" w:rsidRPr="005176B3" w:rsidRDefault="00973649" w:rsidP="00222EB7">
      <w:pPr>
        <w:pStyle w:val="Heading5"/>
      </w:pPr>
      <w:r w:rsidRPr="005176B3">
        <w:t>C22.2 NO. 18.3-12, Conduit, tubing, and cable fittings (Tri-national standard, with ANCE NMX-J-017 and UL 514B).</w:t>
      </w:r>
    </w:p>
    <w:p w14:paraId="3BE37642" w14:textId="77777777" w:rsidR="00973649" w:rsidRPr="005176B3" w:rsidRDefault="005461A6" w:rsidP="00222EB7">
      <w:pPr>
        <w:pStyle w:val="Heading5"/>
      </w:pPr>
      <w:r>
        <w:t xml:space="preserve">CAN/CSA-C22.2 </w:t>
      </w:r>
      <w:r w:rsidR="00973649" w:rsidRPr="005176B3">
        <w:t>NO. 18.4-04 (R2013), Hardware for the Support of Conduit, Tubing, and Cable (Bi-National standard, with UL 2239).</w:t>
      </w:r>
    </w:p>
    <w:p w14:paraId="203CA569" w14:textId="77777777" w:rsidR="00FF249B" w:rsidRPr="005176B3" w:rsidRDefault="00FF249B" w:rsidP="00222EB7">
      <w:pPr>
        <w:pStyle w:val="Heading5"/>
        <w:rPr>
          <w:lang/>
        </w:rPr>
      </w:pPr>
      <w:r w:rsidRPr="005176B3">
        <w:rPr>
          <w:lang/>
        </w:rPr>
        <w:t>CSA C22.2 No.45</w:t>
      </w:r>
      <w:r w:rsidR="00A71501" w:rsidRPr="005176B3">
        <w:rPr>
          <w:lang/>
        </w:rPr>
        <w:t>.1-07 (R2012)</w:t>
      </w:r>
      <w:r w:rsidRPr="005176B3">
        <w:rPr>
          <w:lang/>
        </w:rPr>
        <w:t xml:space="preserve">, </w:t>
      </w:r>
      <w:r w:rsidR="00A71501" w:rsidRPr="005176B3">
        <w:rPr>
          <w:lang/>
        </w:rPr>
        <w:t xml:space="preserve">Electrical </w:t>
      </w:r>
      <w:r w:rsidRPr="005176B3">
        <w:rPr>
          <w:lang/>
        </w:rPr>
        <w:t>Rigid Metal Conduit</w:t>
      </w:r>
      <w:r w:rsidR="00A71501" w:rsidRPr="005176B3">
        <w:rPr>
          <w:lang/>
        </w:rPr>
        <w:t xml:space="preserve"> – Steel (Tri-National standard with UL 6 and NMX-J-534-ANCE-2007)</w:t>
      </w:r>
      <w:r w:rsidRPr="005176B3">
        <w:rPr>
          <w:lang/>
        </w:rPr>
        <w:t xml:space="preserve">. </w:t>
      </w:r>
    </w:p>
    <w:p w14:paraId="51A2620B" w14:textId="77777777" w:rsidR="00A71501" w:rsidRPr="005176B3" w:rsidRDefault="00A71501" w:rsidP="00222EB7">
      <w:pPr>
        <w:pStyle w:val="Heading5"/>
        <w:rPr>
          <w:lang/>
        </w:rPr>
      </w:pPr>
      <w:r w:rsidRPr="005176B3">
        <w:rPr>
          <w:lang/>
        </w:rPr>
        <w:t>C22.2 NO. 45.2-08 (R2013), Electrical rigid metal conduit - Aluminum, red brass, and stainless steel (Tri-national standard, with NMX-J-576-ANCE and UL 6A).</w:t>
      </w:r>
    </w:p>
    <w:p w14:paraId="5D9822FA" w14:textId="77777777" w:rsidR="00FF249B" w:rsidRPr="005176B3" w:rsidRDefault="00FE6407" w:rsidP="00222EB7">
      <w:pPr>
        <w:pStyle w:val="Heading5"/>
      </w:pPr>
      <w:r w:rsidRPr="005176B3">
        <w:t>CSA C22.2 No.56</w:t>
      </w:r>
      <w:r w:rsidR="00A71501" w:rsidRPr="005176B3">
        <w:t>-13</w:t>
      </w:r>
      <w:r w:rsidR="00FF249B" w:rsidRPr="005176B3">
        <w:t xml:space="preserve">, Flexible Metal Conduit and Liquid-Tight Flexible Metal Conduit. </w:t>
      </w:r>
    </w:p>
    <w:p w14:paraId="3082A8A3" w14:textId="77777777" w:rsidR="00FF249B" w:rsidRPr="005176B3" w:rsidRDefault="00FF249B" w:rsidP="00222EB7">
      <w:pPr>
        <w:pStyle w:val="Heading5"/>
      </w:pPr>
      <w:r w:rsidRPr="005176B3">
        <w:t>CSA C22.2 No.83</w:t>
      </w:r>
      <w:r w:rsidR="00973649" w:rsidRPr="005176B3">
        <w:t>-M1985 (R2013)</w:t>
      </w:r>
      <w:r w:rsidRPr="005176B3">
        <w:t xml:space="preserve">, Electrical Metallic Tubing. </w:t>
      </w:r>
    </w:p>
    <w:p w14:paraId="1F8C4A8F" w14:textId="77777777" w:rsidR="00973649" w:rsidRPr="005176B3" w:rsidRDefault="00973649" w:rsidP="00222EB7">
      <w:pPr>
        <w:pStyle w:val="Heading5"/>
      </w:pPr>
      <w:r w:rsidRPr="005176B3">
        <w:t>C22.2 NO. 83.1-07 (R2012), Electrical Metallic Tubing - Steel (Tri-National Standard, with UL 797 and NMX-J-536-ANCE-2007).</w:t>
      </w:r>
    </w:p>
    <w:p w14:paraId="64152584" w14:textId="77777777" w:rsidR="00FF249B" w:rsidRPr="005176B3" w:rsidRDefault="00FF249B" w:rsidP="00222EB7">
      <w:pPr>
        <w:pStyle w:val="Heading5"/>
      </w:pPr>
      <w:r w:rsidRPr="005176B3">
        <w:t>CSA C22.2 No.211.2</w:t>
      </w:r>
      <w:r w:rsidR="00973649" w:rsidRPr="005176B3">
        <w:t>-06 (R2011)</w:t>
      </w:r>
      <w:r w:rsidRPr="005176B3">
        <w:t xml:space="preserve">, Rigid PVC (Unplasticized) Conduit. </w:t>
      </w:r>
    </w:p>
    <w:p w14:paraId="1A4D236E" w14:textId="77777777" w:rsidR="004A6B64" w:rsidRDefault="004A6B64" w:rsidP="00222EB7">
      <w:pPr>
        <w:pStyle w:val="Heading5"/>
        <w:rPr>
          <w:ins w:id="38" w:author="John Liu" w:date="2022-04-25T19:38:00Z"/>
        </w:rPr>
      </w:pPr>
      <w:r w:rsidRPr="005176B3">
        <w:t>CAN/CSA-C22.2 NO. 227.3-</w:t>
      </w:r>
      <w:r w:rsidR="00341630">
        <w:t>15</w:t>
      </w:r>
      <w:r w:rsidR="00341630" w:rsidRPr="005176B3">
        <w:t xml:space="preserve"> </w:t>
      </w:r>
      <w:r w:rsidRPr="005176B3">
        <w:t>- Nonmetallic Mechanical Protection Tubing (NMPT) (Bi-National standard, with UL 1696)</w:t>
      </w:r>
      <w:r w:rsidR="00973649" w:rsidRPr="005176B3">
        <w:t>.</w:t>
      </w:r>
    </w:p>
    <w:p w14:paraId="1C54EAB6" w14:textId="77777777" w:rsidR="002D08AE" w:rsidRPr="005176B3" w:rsidRDefault="002D08AE" w:rsidP="002D08AE">
      <w:pPr>
        <w:pStyle w:val="Heading4"/>
        <w:pPrChange w:id="39" w:author="John Liu" w:date="2022-04-25T19:39:00Z">
          <w:pPr>
            <w:pStyle w:val="Heading5"/>
          </w:pPr>
        </w:pPrChange>
      </w:pPr>
      <w:ins w:id="40" w:author="John Liu" w:date="2022-04-25T19:39:00Z">
        <w:r>
          <w:t>Ontario Electrical Safety Code (OESC), 28</w:t>
        </w:r>
        <w:r w:rsidRPr="002D08AE">
          <w:rPr>
            <w:vertAlign w:val="superscript"/>
            <w:rPrChange w:id="41" w:author="John Liu" w:date="2022-04-25T19:39:00Z">
              <w:rPr/>
            </w:rPrChange>
          </w:rPr>
          <w:t>th</w:t>
        </w:r>
        <w:r>
          <w:t xml:space="preserve"> Edition, 2021</w:t>
        </w:r>
        <w:r w:rsidRPr="00435894">
          <w:t>.</w:t>
        </w:r>
      </w:ins>
    </w:p>
    <w:p w14:paraId="00BD00FE" w14:textId="77777777" w:rsidR="00566C80" w:rsidRPr="0016306F" w:rsidRDefault="00566C80" w:rsidP="0016306F">
      <w:pPr>
        <w:pStyle w:val="Heading2"/>
        <w:numPr>
          <w:ilvl w:val="1"/>
          <w:numId w:val="12"/>
        </w:numPr>
        <w:rPr>
          <w:lang w:val="en-CA"/>
        </w:rPr>
      </w:pPr>
      <w:r w:rsidRPr="0016306F">
        <w:rPr>
          <w:lang w:val="en-CA"/>
        </w:rPr>
        <w:t>Submittals</w:t>
      </w:r>
    </w:p>
    <w:p w14:paraId="6DDBBE94" w14:textId="77777777" w:rsidR="00566C80" w:rsidRPr="005D50E9" w:rsidRDefault="00566C80" w:rsidP="0016306F">
      <w:pPr>
        <w:pStyle w:val="Heading3"/>
      </w:pPr>
      <w:r w:rsidRPr="005D50E9">
        <w:t xml:space="preserve">Product data: </w:t>
      </w:r>
      <w:r w:rsidR="00D743FF" w:rsidRPr="005D50E9">
        <w:t xml:space="preserve">Submit the </w:t>
      </w:r>
      <w:r w:rsidRPr="005D50E9">
        <w:t xml:space="preserve">manufacturer's printed product literature, </w:t>
      </w:r>
      <w:proofErr w:type="gramStart"/>
      <w:r w:rsidRPr="005D50E9">
        <w:t>specifications</w:t>
      </w:r>
      <w:proofErr w:type="gramEnd"/>
      <w:r w:rsidRPr="005D50E9">
        <w:t xml:space="preserve"> and datasheets.</w:t>
      </w:r>
    </w:p>
    <w:p w14:paraId="222B1759" w14:textId="77777777" w:rsidR="00566C80" w:rsidRPr="005D50E9" w:rsidRDefault="00566C80" w:rsidP="0016306F">
      <w:pPr>
        <w:pStyle w:val="Heading4"/>
      </w:pPr>
      <w:r w:rsidRPr="005D50E9">
        <w:t>Submit cable manufacturing data.</w:t>
      </w:r>
    </w:p>
    <w:p w14:paraId="6A2B7FC8" w14:textId="77777777" w:rsidR="00566C80" w:rsidRPr="005D50E9" w:rsidRDefault="00566C80" w:rsidP="0016306F">
      <w:pPr>
        <w:pStyle w:val="Heading3"/>
      </w:pPr>
      <w:r w:rsidRPr="005D50E9">
        <w:t>Quality assurance submittals:</w:t>
      </w:r>
    </w:p>
    <w:p w14:paraId="21D1FC51" w14:textId="77777777" w:rsidR="00566C80" w:rsidRPr="005D50E9" w:rsidRDefault="00566C80" w:rsidP="0016306F">
      <w:pPr>
        <w:pStyle w:val="Heading4"/>
      </w:pPr>
      <w:r w:rsidRPr="005D50E9">
        <w:t>Test reports: submit certified test reports.</w:t>
      </w:r>
    </w:p>
    <w:p w14:paraId="0FC96F0B" w14:textId="77777777" w:rsidR="00566C80" w:rsidRPr="005D50E9" w:rsidRDefault="00566C80" w:rsidP="0016306F">
      <w:pPr>
        <w:pStyle w:val="Heading4"/>
      </w:pPr>
      <w:r w:rsidRPr="005D50E9">
        <w:t xml:space="preserve">Certificates: submit certificates signed by </w:t>
      </w:r>
      <w:r w:rsidR="00505199" w:rsidRPr="005D50E9">
        <w:t xml:space="preserve">the </w:t>
      </w:r>
      <w:r w:rsidRPr="005D50E9">
        <w:t>manufacturer certifying that materials comply with specified performance characteristics and physical properties.</w:t>
      </w:r>
    </w:p>
    <w:p w14:paraId="3DB5B4A4" w14:textId="77777777" w:rsidR="00566C80" w:rsidRPr="005D50E9" w:rsidRDefault="00566C80" w:rsidP="0016306F">
      <w:pPr>
        <w:pStyle w:val="Heading4"/>
        <w:rPr>
          <w:lang w:val="en-CA"/>
        </w:rPr>
      </w:pPr>
      <w:r w:rsidRPr="005D50E9">
        <w:t xml:space="preserve">Instructions: submit </w:t>
      </w:r>
      <w:r w:rsidR="00505199" w:rsidRPr="005D50E9">
        <w:t xml:space="preserve">the </w:t>
      </w:r>
      <w:r w:rsidRPr="005D50E9">
        <w:t>manufacturer's installation instructions.</w:t>
      </w:r>
    </w:p>
    <w:p w14:paraId="7EDFC187" w14:textId="77777777" w:rsidR="00BC0238" w:rsidRPr="005D50E9" w:rsidRDefault="00BC0238" w:rsidP="0016306F">
      <w:pPr>
        <w:pStyle w:val="Heading2"/>
      </w:pPr>
      <w:r w:rsidRPr="005D50E9">
        <w:lastRenderedPageBreak/>
        <w:t>Measurement and Payment</w:t>
      </w:r>
    </w:p>
    <w:p w14:paraId="691062F5" w14:textId="77777777" w:rsidR="00505199" w:rsidRPr="005D50E9" w:rsidDel="002D08AE" w:rsidRDefault="00505199" w:rsidP="00505199">
      <w:pPr>
        <w:pStyle w:val="PlainText"/>
        <w:tabs>
          <w:tab w:val="left" w:pos="720"/>
          <w:tab w:val="left" w:pos="2880"/>
        </w:tabs>
        <w:spacing w:before="80"/>
        <w:ind w:left="720"/>
        <w:jc w:val="both"/>
        <w:rPr>
          <w:del w:id="42" w:author="John Liu" w:date="2022-04-25T19:39:00Z"/>
          <w:rFonts w:ascii="Calibri" w:hAnsi="Calibri"/>
          <w:i/>
          <w:sz w:val="22"/>
          <w:szCs w:val="22"/>
          <w:highlight w:val="yellow"/>
        </w:rPr>
      </w:pPr>
      <w:del w:id="43" w:author="John Liu" w:date="2022-04-25T19:39:00Z">
        <w:r w:rsidRPr="005D50E9" w:rsidDel="002D08AE">
          <w:rPr>
            <w:rFonts w:ascii="Calibri" w:hAnsi="Calibri"/>
            <w:i/>
            <w:sz w:val="22"/>
            <w:szCs w:val="22"/>
            <w:highlight w:val="yellow"/>
          </w:rPr>
          <w:delText>[Choose one of the following payment language provisions that best suits the individual project.</w:delText>
        </w:r>
      </w:del>
    </w:p>
    <w:p w14:paraId="34B14837" w14:textId="77777777" w:rsidR="00505199" w:rsidRPr="005D50E9" w:rsidDel="002D08AE" w:rsidRDefault="00505199" w:rsidP="00505199">
      <w:pPr>
        <w:pStyle w:val="PlainText"/>
        <w:tabs>
          <w:tab w:val="left" w:pos="720"/>
          <w:tab w:val="left" w:pos="2880"/>
        </w:tabs>
        <w:spacing w:before="80"/>
        <w:ind w:left="720"/>
        <w:jc w:val="both"/>
        <w:rPr>
          <w:del w:id="44" w:author="John Liu" w:date="2022-04-25T19:39:00Z"/>
          <w:rFonts w:ascii="Calibri" w:hAnsi="Calibri"/>
          <w:i/>
          <w:sz w:val="22"/>
          <w:szCs w:val="22"/>
          <w:highlight w:val="yellow"/>
        </w:rPr>
      </w:pPr>
      <w:del w:id="45" w:author="John Liu" w:date="2022-04-25T19:39:00Z">
        <w:r w:rsidRPr="005D50E9" w:rsidDel="002D08AE">
          <w:rPr>
            <w:rFonts w:ascii="Calibri" w:hAnsi="Calibri"/>
            <w:i/>
            <w:sz w:val="22"/>
            <w:szCs w:val="22"/>
            <w:highlight w:val="yellow"/>
          </w:rPr>
          <w:delText>If this Section is not specifically referenced by an item in the Bid Form, please use the following language:</w:delText>
        </w:r>
      </w:del>
    </w:p>
    <w:p w14:paraId="102C3F73" w14:textId="77777777" w:rsidR="00505199" w:rsidRPr="005D50E9" w:rsidDel="002D08AE" w:rsidRDefault="00505199" w:rsidP="0016306F">
      <w:pPr>
        <w:pStyle w:val="Heading3"/>
        <w:rPr>
          <w:del w:id="46" w:author="John Liu" w:date="2022-04-25T19:39:00Z"/>
          <w:highlight w:val="yellow"/>
        </w:rPr>
      </w:pPr>
      <w:del w:id="47" w:author="John Liu" w:date="2022-04-25T19:39:00Z">
        <w:r w:rsidRPr="005D50E9" w:rsidDel="002D08AE">
          <w:rPr>
            <w:highlight w:val="yellow"/>
          </w:rPr>
          <w:delText>The work of this Section will not be measured separately for payment.  All costs associated with the work of this Section shall be included in the Contract Price.</w:delText>
        </w:r>
      </w:del>
    </w:p>
    <w:p w14:paraId="0C8ACD9C" w14:textId="77777777" w:rsidR="00505199" w:rsidRPr="005D50E9" w:rsidDel="002D08AE" w:rsidRDefault="00505199" w:rsidP="00505199">
      <w:pPr>
        <w:pStyle w:val="PlainText"/>
        <w:tabs>
          <w:tab w:val="left" w:pos="720"/>
          <w:tab w:val="left" w:pos="2880"/>
        </w:tabs>
        <w:spacing w:before="80"/>
        <w:ind w:left="720"/>
        <w:jc w:val="both"/>
        <w:rPr>
          <w:del w:id="48" w:author="John Liu" w:date="2022-04-25T19:39:00Z"/>
          <w:rFonts w:ascii="Calibri" w:hAnsi="Calibri"/>
          <w:i/>
          <w:sz w:val="22"/>
          <w:szCs w:val="22"/>
          <w:highlight w:val="yellow"/>
        </w:rPr>
      </w:pPr>
      <w:del w:id="49" w:author="John Liu" w:date="2022-04-25T19:39:00Z">
        <w:r w:rsidRPr="005D50E9" w:rsidDel="002D08AE">
          <w:rPr>
            <w:rFonts w:ascii="Calibri" w:hAnsi="Calibri"/>
            <w:i/>
            <w:sz w:val="22"/>
            <w:szCs w:val="22"/>
            <w:highlight w:val="yellow"/>
          </w:rPr>
          <w:delText>OR If this Section is specifically referenced in the Bid Form, use the following language and identify the relevant item in the Bid Form:</w:delText>
        </w:r>
      </w:del>
    </w:p>
    <w:p w14:paraId="43FEA14E" w14:textId="77777777" w:rsidR="00505199" w:rsidRPr="005D50E9" w:rsidRDefault="00505199" w:rsidP="0016306F">
      <w:pPr>
        <w:pStyle w:val="Heading3"/>
        <w:rPr>
          <w:highlight w:val="yellow"/>
        </w:rPr>
      </w:pPr>
      <w:r w:rsidRPr="005D50E9">
        <w:rPr>
          <w:highlight w:val="yellow"/>
        </w:rPr>
        <w:t xml:space="preserve">All costs associated with the work of this Section shall be included in the price(s) for </w:t>
      </w:r>
      <w:commentRangeStart w:id="50"/>
      <w:r w:rsidRPr="005D50E9">
        <w:rPr>
          <w:highlight w:val="yellow"/>
        </w:rPr>
        <w:t xml:space="preserve">Item No(s). ___ in </w:t>
      </w:r>
      <w:commentRangeEnd w:id="50"/>
      <w:r w:rsidR="004B6E28">
        <w:rPr>
          <w:rStyle w:val="CommentReference"/>
          <w:szCs w:val="20"/>
        </w:rPr>
        <w:commentReference w:id="50"/>
      </w:r>
      <w:r w:rsidRPr="005D50E9">
        <w:rPr>
          <w:highlight w:val="yellow"/>
        </w:rPr>
        <w:t>the Bid Form.</w:t>
      </w:r>
    </w:p>
    <w:p w14:paraId="1A7EF9B1" w14:textId="77777777" w:rsidR="00505199" w:rsidRPr="005D50E9" w:rsidRDefault="00505199" w:rsidP="00505199">
      <w:pPr>
        <w:pStyle w:val="PlainText"/>
        <w:tabs>
          <w:tab w:val="left" w:pos="720"/>
          <w:tab w:val="left" w:pos="1440"/>
          <w:tab w:val="left" w:pos="2880"/>
        </w:tabs>
        <w:spacing w:before="80"/>
        <w:ind w:left="720"/>
        <w:jc w:val="both"/>
        <w:rPr>
          <w:rFonts w:ascii="Calibri" w:hAnsi="Calibri"/>
          <w:sz w:val="22"/>
          <w:szCs w:val="22"/>
        </w:rPr>
      </w:pPr>
      <w:del w:id="51" w:author="John Liu" w:date="2022-04-25T19:40:00Z">
        <w:r w:rsidRPr="005D50E9" w:rsidDel="002D08AE">
          <w:rPr>
            <w:rFonts w:ascii="Calibri" w:hAnsi="Calibri"/>
            <w:i/>
            <w:sz w:val="22"/>
            <w:szCs w:val="22"/>
            <w:highlight w:val="yellow"/>
          </w:rPr>
          <w:delText>If the work of this Section is to be measured and paid for by several different methods, please amend the standard wording given above to reflect the different methods of measurement and payment.</w:delText>
        </w:r>
        <w:r w:rsidRPr="005D50E9" w:rsidDel="002D08AE">
          <w:rPr>
            <w:rFonts w:ascii="Calibri" w:hAnsi="Calibri"/>
            <w:sz w:val="22"/>
            <w:szCs w:val="22"/>
            <w:highlight w:val="yellow"/>
          </w:rPr>
          <w:delText>]</w:delText>
        </w:r>
      </w:del>
    </w:p>
    <w:p w14:paraId="143DB24D" w14:textId="77777777" w:rsidR="00FF249B" w:rsidRPr="005D50E9" w:rsidRDefault="00FF249B" w:rsidP="0016306F">
      <w:pPr>
        <w:pStyle w:val="Heading1"/>
      </w:pPr>
      <w:r w:rsidRPr="005D50E9">
        <w:t xml:space="preserve">PRODUCTS </w:t>
      </w:r>
    </w:p>
    <w:p w14:paraId="1DEDF3E4" w14:textId="77777777" w:rsidR="00FF249B" w:rsidRPr="005D50E9" w:rsidRDefault="007738EC" w:rsidP="0016306F">
      <w:pPr>
        <w:pStyle w:val="Heading2"/>
      </w:pPr>
      <w:r w:rsidRPr="005D50E9">
        <w:t>Conduits</w:t>
      </w:r>
    </w:p>
    <w:p w14:paraId="4CB222FB" w14:textId="77777777" w:rsidR="00FF249B" w:rsidRPr="005D50E9" w:rsidRDefault="00FF249B" w:rsidP="0016306F">
      <w:pPr>
        <w:pStyle w:val="Heading3"/>
      </w:pPr>
      <w:r w:rsidRPr="005D50E9">
        <w:t xml:space="preserve">Electrical </w:t>
      </w:r>
      <w:r w:rsidR="00BC0238" w:rsidRPr="005D50E9">
        <w:t>M</w:t>
      </w:r>
      <w:r w:rsidRPr="005D50E9">
        <w:t xml:space="preserve">etal </w:t>
      </w:r>
      <w:r w:rsidR="00BC0238" w:rsidRPr="005D50E9">
        <w:t>T</w:t>
      </w:r>
      <w:r w:rsidRPr="005D50E9">
        <w:t>ubing (EMT):</w:t>
      </w:r>
      <w:r w:rsidR="008B757E" w:rsidRPr="005D50E9">
        <w:t xml:space="preserve"> </w:t>
      </w:r>
      <w:r w:rsidR="005D50E9" w:rsidRPr="005D50E9">
        <w:t xml:space="preserve">Shall </w:t>
      </w:r>
      <w:r w:rsidR="00505199" w:rsidRPr="005D50E9">
        <w:t xml:space="preserve">be in accordance with </w:t>
      </w:r>
      <w:r w:rsidR="003B6140" w:rsidRPr="005D50E9">
        <w:t>CSA C22.2 No.83-M1985 (R2013), Electrical Metallic Tubing</w:t>
      </w:r>
      <w:r w:rsidRPr="005D50E9">
        <w:t>, with couplings / with expanded ends.</w:t>
      </w:r>
    </w:p>
    <w:p w14:paraId="68F4D704" w14:textId="77777777" w:rsidR="003B6140" w:rsidRPr="005D50E9" w:rsidDel="00C174C9" w:rsidRDefault="003B6140" w:rsidP="0016306F">
      <w:pPr>
        <w:pStyle w:val="Heading3"/>
        <w:rPr>
          <w:del w:id="52" w:author="John Liu" w:date="2022-04-25T19:42:00Z"/>
        </w:rPr>
      </w:pPr>
      <w:del w:id="53" w:author="John Liu" w:date="2022-04-25T19:42:00Z">
        <w:r w:rsidRPr="005D50E9" w:rsidDel="00C174C9">
          <w:delText xml:space="preserve">Electrical Metal Tubing (EMT): </w:delText>
        </w:r>
        <w:r w:rsidR="00505199" w:rsidRPr="005D50E9" w:rsidDel="00C174C9">
          <w:delText xml:space="preserve">Shall be in accordance with </w:delText>
        </w:r>
        <w:r w:rsidRPr="005D50E9" w:rsidDel="00C174C9">
          <w:delText>C22.2 NO. 83.1-07 (R2012), Electrical Metallic Tubing - Steel (Tri-National Standard, with UL 797 and NMX-J-536-ANCE-2007).</w:delText>
        </w:r>
      </w:del>
    </w:p>
    <w:p w14:paraId="13E99A82" w14:textId="77777777" w:rsidR="003B6140" w:rsidRPr="005D50E9" w:rsidDel="00C174C9" w:rsidRDefault="0077723D" w:rsidP="0016306F">
      <w:pPr>
        <w:pStyle w:val="Heading3"/>
        <w:rPr>
          <w:del w:id="54" w:author="John Liu" w:date="2022-04-25T19:42:00Z"/>
        </w:rPr>
      </w:pPr>
      <w:del w:id="55" w:author="John Liu" w:date="2022-04-25T19:42:00Z">
        <w:r w:rsidRPr="005D50E9" w:rsidDel="00C174C9">
          <w:delText xml:space="preserve">Rigid </w:delText>
        </w:r>
        <w:r w:rsidR="00505199" w:rsidRPr="005D50E9" w:rsidDel="00C174C9">
          <w:delText xml:space="preserve">metallic conduit shall be in accordance with </w:delText>
        </w:r>
        <w:r w:rsidR="003B6140" w:rsidRPr="005D50E9" w:rsidDel="00C174C9">
          <w:delText>CSA C22.2 No.45.1-07 (R2012), Electrical Rigid Metal Conduit – Steel (Tri-National standard with UL 6 and NMX-J-534-ANCE-2007)</w:delText>
        </w:r>
        <w:r w:rsidR="00A13FDE" w:rsidRPr="005D50E9" w:rsidDel="00C174C9">
          <w:delText>, hot dipped galvanized steel threaded.</w:delText>
        </w:r>
        <w:r w:rsidR="003B6140" w:rsidRPr="005D50E9" w:rsidDel="00C174C9">
          <w:delText xml:space="preserve"> </w:delText>
        </w:r>
        <w:r w:rsidR="00505199" w:rsidRPr="005D50E9" w:rsidDel="00C174C9">
          <w:rPr>
            <w:highlight w:val="yellow"/>
          </w:rPr>
          <w:delText>[Delete this provision if not applicable]</w:delText>
        </w:r>
      </w:del>
    </w:p>
    <w:p w14:paraId="03D92FD8" w14:textId="77777777" w:rsidR="00505199" w:rsidRPr="005D50E9" w:rsidRDefault="003B6140" w:rsidP="0016306F">
      <w:pPr>
        <w:pStyle w:val="Heading3"/>
        <w:rPr>
          <w:highlight w:val="yellow"/>
        </w:rPr>
      </w:pPr>
      <w:r w:rsidRPr="005D50E9">
        <w:t xml:space="preserve">Rigid </w:t>
      </w:r>
      <w:r w:rsidR="00505199" w:rsidRPr="005D50E9">
        <w:t xml:space="preserve">metallic conduit shall be in accordance with </w:t>
      </w:r>
      <w:r w:rsidRPr="005D50E9">
        <w:t>C22.2 NO. 45.2-08 (R2013), Electrical rigid metal conduit - Aluminum, red brass, and stainless steel (Tri-national standard, with NMX-J-576-ANCE and UL 6A).</w:t>
      </w:r>
      <w:del w:id="56" w:author="John Liu" w:date="2022-04-25T19:42:00Z">
        <w:r w:rsidRPr="005D50E9" w:rsidDel="00C174C9">
          <w:delText xml:space="preserve"> </w:delText>
        </w:r>
        <w:r w:rsidR="00505199" w:rsidRPr="005D50E9" w:rsidDel="00C174C9">
          <w:rPr>
            <w:highlight w:val="yellow"/>
          </w:rPr>
          <w:delText>[Delete this provision if not applicable]</w:delText>
        </w:r>
      </w:del>
    </w:p>
    <w:p w14:paraId="3E0D10F0" w14:textId="77777777" w:rsidR="00BB24F7" w:rsidRPr="005D50E9" w:rsidRDefault="00FF249B" w:rsidP="0016306F">
      <w:pPr>
        <w:pStyle w:val="Heading3"/>
      </w:pPr>
      <w:r w:rsidRPr="005D50E9">
        <w:t xml:space="preserve">Rigid </w:t>
      </w:r>
      <w:r w:rsidR="00FE6407" w:rsidRPr="005D50E9">
        <w:t>PVC</w:t>
      </w:r>
      <w:r w:rsidRPr="005D50E9">
        <w:t xml:space="preserve"> conduit: </w:t>
      </w:r>
      <w:r w:rsidR="00505199" w:rsidRPr="005D50E9">
        <w:t xml:space="preserve">Shall be in accordance with </w:t>
      </w:r>
      <w:r w:rsidR="00BB24F7" w:rsidRPr="005D50E9">
        <w:t xml:space="preserve">CSA C22.2 No.211.2-06 (R2011), Rigid PVC (Un-plasticized) Conduit. </w:t>
      </w:r>
    </w:p>
    <w:p w14:paraId="164FAC1E" w14:textId="77777777" w:rsidR="00FF249B" w:rsidRPr="005D50E9" w:rsidRDefault="00FF249B" w:rsidP="0016306F">
      <w:pPr>
        <w:pStyle w:val="Heading3"/>
      </w:pPr>
      <w:r w:rsidRPr="005D50E9">
        <w:t xml:space="preserve">Flexible metal conduit: </w:t>
      </w:r>
      <w:r w:rsidR="00505199" w:rsidRPr="005D50E9">
        <w:t>Shall be in accordance with</w:t>
      </w:r>
      <w:r w:rsidRPr="005D50E9">
        <w:t xml:space="preserve"> CSA C22.2 No.5</w:t>
      </w:r>
      <w:r w:rsidR="007738EC" w:rsidRPr="005D50E9">
        <w:t>6, liquid-tight flexible metal.</w:t>
      </w:r>
    </w:p>
    <w:p w14:paraId="098AC814" w14:textId="77777777" w:rsidR="00FF249B" w:rsidRPr="005D50E9" w:rsidRDefault="00FF249B" w:rsidP="0016306F">
      <w:pPr>
        <w:pStyle w:val="Heading2"/>
      </w:pPr>
      <w:r w:rsidRPr="005D50E9">
        <w:t xml:space="preserve">Conduit </w:t>
      </w:r>
      <w:r w:rsidR="007738EC" w:rsidRPr="005D50E9">
        <w:t>Fastenings</w:t>
      </w:r>
    </w:p>
    <w:p w14:paraId="2C2A5E31" w14:textId="77777777" w:rsidR="00FF249B" w:rsidRPr="005D50E9" w:rsidRDefault="00D76D6C" w:rsidP="0016306F">
      <w:pPr>
        <w:pStyle w:val="Heading3"/>
      </w:pPr>
      <w:r w:rsidRPr="005D50E9">
        <w:t>One-</w:t>
      </w:r>
      <w:r w:rsidR="00FF249B" w:rsidRPr="005D50E9">
        <w:t>hole steel straps to secure surface condui</w:t>
      </w:r>
      <w:r w:rsidRPr="005D50E9">
        <w:t>ts N</w:t>
      </w:r>
      <w:r w:rsidR="00A71501" w:rsidRPr="005D50E9">
        <w:t xml:space="preserve">ominal </w:t>
      </w:r>
      <w:r w:rsidRPr="005D50E9">
        <w:t>P</w:t>
      </w:r>
      <w:r w:rsidR="00A71501" w:rsidRPr="005D50E9">
        <w:t xml:space="preserve">ipe </w:t>
      </w:r>
      <w:r w:rsidRPr="005D50E9">
        <w:t>S</w:t>
      </w:r>
      <w:r w:rsidR="00A71501" w:rsidRPr="005D50E9">
        <w:t>ize</w:t>
      </w:r>
      <w:r w:rsidRPr="005D50E9">
        <w:t xml:space="preserve"> 2 </w:t>
      </w:r>
      <w:r w:rsidR="00A71501" w:rsidRPr="005D50E9">
        <w:t xml:space="preserve">- </w:t>
      </w:r>
      <w:r w:rsidRPr="005D50E9">
        <w:t>50 mm and smaller. Two-</w:t>
      </w:r>
      <w:r w:rsidR="00FF249B" w:rsidRPr="005D50E9">
        <w:t>hole steel straps for conduits larger than N</w:t>
      </w:r>
      <w:r w:rsidR="00A71501" w:rsidRPr="005D50E9">
        <w:t xml:space="preserve">ominal </w:t>
      </w:r>
      <w:r w:rsidR="00FF249B" w:rsidRPr="005D50E9">
        <w:t>P</w:t>
      </w:r>
      <w:r w:rsidR="00A71501" w:rsidRPr="005D50E9">
        <w:t xml:space="preserve">ipe </w:t>
      </w:r>
      <w:r w:rsidR="00FF249B" w:rsidRPr="005D50E9">
        <w:t>S</w:t>
      </w:r>
      <w:r w:rsidR="00A71501" w:rsidRPr="005D50E9">
        <w:t xml:space="preserve">ize </w:t>
      </w:r>
      <w:r w:rsidR="00FF249B" w:rsidRPr="005D50E9">
        <w:t xml:space="preserve">2 </w:t>
      </w:r>
      <w:r w:rsidR="00A71501" w:rsidRPr="005D50E9">
        <w:t xml:space="preserve">- </w:t>
      </w:r>
      <w:r w:rsidR="007738EC" w:rsidRPr="005D50E9">
        <w:t>50 mm.</w:t>
      </w:r>
    </w:p>
    <w:p w14:paraId="706C36BE" w14:textId="77777777" w:rsidR="00FF249B" w:rsidRPr="005D50E9" w:rsidRDefault="00FF249B" w:rsidP="0016306F">
      <w:pPr>
        <w:pStyle w:val="Heading3"/>
      </w:pPr>
      <w:r w:rsidRPr="005D50E9">
        <w:t xml:space="preserve">Beam clamps to secure </w:t>
      </w:r>
      <w:r w:rsidR="007738EC" w:rsidRPr="005D50E9">
        <w:t>conduits to exposed steel work.</w:t>
      </w:r>
    </w:p>
    <w:p w14:paraId="027D1907" w14:textId="77777777" w:rsidR="00FF249B" w:rsidRPr="005D50E9" w:rsidRDefault="00FF249B" w:rsidP="0016306F">
      <w:pPr>
        <w:pStyle w:val="Heading3"/>
      </w:pPr>
      <w:r w:rsidRPr="005D50E9">
        <w:t>Channel type supports for t</w:t>
      </w:r>
      <w:r w:rsidR="007738EC" w:rsidRPr="005D50E9">
        <w:t>wo or more conduits at 1</w:t>
      </w:r>
      <w:r w:rsidR="00D76D6C" w:rsidRPr="005D50E9">
        <w:t>.</w:t>
      </w:r>
      <w:r w:rsidR="007738EC" w:rsidRPr="005D50E9">
        <w:t>5 m oc.</w:t>
      </w:r>
    </w:p>
    <w:p w14:paraId="1435DAB7" w14:textId="77777777" w:rsidR="00FF249B" w:rsidRPr="005D50E9" w:rsidRDefault="00505199" w:rsidP="0016306F">
      <w:pPr>
        <w:pStyle w:val="Heading3"/>
      </w:pPr>
      <w:r w:rsidRPr="005D50E9">
        <w:t>Use t</w:t>
      </w:r>
      <w:r w:rsidR="00FF249B" w:rsidRPr="005D50E9">
        <w:t>hreaded rods,</w:t>
      </w:r>
      <w:r w:rsidR="0077723D" w:rsidRPr="005D50E9">
        <w:t xml:space="preserve"> minimum 10</w:t>
      </w:r>
      <w:r w:rsidR="00566C80" w:rsidRPr="005D50E9">
        <w:t>mm</w:t>
      </w:r>
      <w:r w:rsidRPr="005D50E9">
        <w:t xml:space="preserve"> in</w:t>
      </w:r>
      <w:r w:rsidR="00615F16" w:rsidRPr="005D50E9">
        <w:t xml:space="preserve"> </w:t>
      </w:r>
      <w:r w:rsidR="00566C80" w:rsidRPr="005D50E9">
        <w:t>diameter</w:t>
      </w:r>
      <w:r w:rsidR="00FF249B" w:rsidRPr="005D50E9">
        <w:t>,</w:t>
      </w:r>
      <w:r w:rsidR="007738EC" w:rsidRPr="005D50E9">
        <w:t xml:space="preserve"> to support suspended channels.</w:t>
      </w:r>
    </w:p>
    <w:p w14:paraId="711468A9" w14:textId="77777777" w:rsidR="00FF249B" w:rsidRPr="005D50E9" w:rsidRDefault="007738EC" w:rsidP="0016306F">
      <w:pPr>
        <w:pStyle w:val="Heading2"/>
      </w:pPr>
      <w:r w:rsidRPr="005D50E9">
        <w:t>Conduit Fittings</w:t>
      </w:r>
    </w:p>
    <w:p w14:paraId="3700057E" w14:textId="77777777" w:rsidR="00505199" w:rsidRPr="005D50E9" w:rsidRDefault="00FF249B" w:rsidP="0016306F">
      <w:pPr>
        <w:pStyle w:val="Heading3"/>
      </w:pPr>
      <w:r w:rsidRPr="005D50E9">
        <w:t xml:space="preserve">Fittings: manufactured for use with </w:t>
      </w:r>
      <w:r w:rsidR="00505199" w:rsidRPr="005D50E9">
        <w:t xml:space="preserve">the </w:t>
      </w:r>
      <w:r w:rsidRPr="005D50E9">
        <w:t>conduit specified</w:t>
      </w:r>
      <w:r w:rsidR="00505199" w:rsidRPr="005D50E9">
        <w:t xml:space="preserve"> in the Contract Documents</w:t>
      </w:r>
      <w:r w:rsidRPr="005D50E9">
        <w:t xml:space="preserve">. </w:t>
      </w:r>
    </w:p>
    <w:p w14:paraId="16DF9468" w14:textId="77777777" w:rsidR="00FF249B" w:rsidRPr="005D50E9" w:rsidRDefault="00FF249B" w:rsidP="0016306F">
      <w:pPr>
        <w:pStyle w:val="Heading3"/>
      </w:pPr>
      <w:r w:rsidRPr="005D50E9">
        <w:t xml:space="preserve">Coating: same as conduit. </w:t>
      </w:r>
    </w:p>
    <w:p w14:paraId="1A4D2742" w14:textId="77777777" w:rsidR="003F0D5B" w:rsidRPr="005D50E9" w:rsidRDefault="003F0D5B" w:rsidP="0016306F">
      <w:pPr>
        <w:pStyle w:val="Heading3"/>
      </w:pPr>
      <w:r w:rsidRPr="005D50E9">
        <w:t xml:space="preserve">Factory "ells" where </w:t>
      </w:r>
      <w:proofErr w:type="gramStart"/>
      <w:r w:rsidRPr="005D50E9">
        <w:t>90 degree</w:t>
      </w:r>
      <w:proofErr w:type="gramEnd"/>
      <w:r w:rsidRPr="005D50E9">
        <w:t>, 45 degree or 22.5 degree bends are required for 25 mm and larger conduits.</w:t>
      </w:r>
    </w:p>
    <w:p w14:paraId="1CE7E1C6" w14:textId="77777777" w:rsidR="00FF249B" w:rsidRPr="005D50E9" w:rsidRDefault="00FF249B" w:rsidP="0016306F">
      <w:pPr>
        <w:pStyle w:val="Heading3"/>
      </w:pPr>
      <w:r w:rsidRPr="005D50E9">
        <w:t xml:space="preserve">Watertight connectors and couplings for EMT. </w:t>
      </w:r>
      <w:proofErr w:type="gramStart"/>
      <w:r w:rsidRPr="005D50E9">
        <w:t>Set-screws</w:t>
      </w:r>
      <w:proofErr w:type="gramEnd"/>
      <w:r w:rsidRPr="005D50E9">
        <w:t xml:space="preserve"> are </w:t>
      </w:r>
      <w:r w:rsidR="0077723D" w:rsidRPr="005D50E9">
        <w:t xml:space="preserve">acceptable in dry locations and </w:t>
      </w:r>
      <w:r w:rsidRPr="005D50E9">
        <w:t>not acceptable</w:t>
      </w:r>
      <w:r w:rsidR="0077723D" w:rsidRPr="005D50E9">
        <w:t xml:space="preserve"> in humid</w:t>
      </w:r>
      <w:ins w:id="57" w:author="John Liu" w:date="2022-04-25T19:42:00Z">
        <w:r w:rsidR="00C174C9">
          <w:t xml:space="preserve"> (humidity &gt;70%)</w:t>
        </w:r>
      </w:ins>
      <w:r w:rsidR="0077723D" w:rsidRPr="005D50E9">
        <w:t xml:space="preserve"> or wet locations</w:t>
      </w:r>
      <w:r w:rsidRPr="005D50E9">
        <w:t xml:space="preserve">. </w:t>
      </w:r>
    </w:p>
    <w:p w14:paraId="06CD37C2" w14:textId="77777777" w:rsidR="003F0D5B" w:rsidRPr="005D50E9" w:rsidRDefault="003F0D5B" w:rsidP="0016306F">
      <w:pPr>
        <w:pStyle w:val="Heading3"/>
        <w:rPr>
          <w:lang w:val="en-CA"/>
        </w:rPr>
      </w:pPr>
      <w:r w:rsidRPr="005D50E9">
        <w:rPr>
          <w:lang w:val="en-CA"/>
        </w:rPr>
        <w:t xml:space="preserve">Ensure conduit bends other than factory “ells” are made with </w:t>
      </w:r>
      <w:r w:rsidR="00505199" w:rsidRPr="005D50E9">
        <w:rPr>
          <w:lang w:val="en-CA"/>
        </w:rPr>
        <w:t>a</w:t>
      </w:r>
      <w:r w:rsidRPr="005D50E9">
        <w:rPr>
          <w:lang w:val="en-CA"/>
        </w:rPr>
        <w:t xml:space="preserve"> bender</w:t>
      </w:r>
      <w:r w:rsidR="00505199" w:rsidRPr="005D50E9">
        <w:rPr>
          <w:lang w:val="en-CA"/>
        </w:rPr>
        <w:t xml:space="preserve"> approved by the Consultant</w:t>
      </w:r>
      <w:r w:rsidRPr="005D50E9">
        <w:rPr>
          <w:lang w:val="en-CA"/>
        </w:rPr>
        <w:t xml:space="preserve">.  Making offsets and other bends by cutting and rejoining </w:t>
      </w:r>
      <w:proofErr w:type="gramStart"/>
      <w:r w:rsidRPr="005D50E9">
        <w:rPr>
          <w:lang w:val="en-CA"/>
        </w:rPr>
        <w:t>90 degree</w:t>
      </w:r>
      <w:proofErr w:type="gramEnd"/>
      <w:r w:rsidRPr="005D50E9">
        <w:rPr>
          <w:lang w:val="en-CA"/>
        </w:rPr>
        <w:t xml:space="preserve"> bends </w:t>
      </w:r>
      <w:r w:rsidR="00505199" w:rsidRPr="005D50E9">
        <w:rPr>
          <w:lang w:val="en-CA"/>
        </w:rPr>
        <w:t>shall not be</w:t>
      </w:r>
      <w:r w:rsidRPr="005D50E9">
        <w:rPr>
          <w:lang w:val="en-CA"/>
        </w:rPr>
        <w:t xml:space="preserve"> permitted.</w:t>
      </w:r>
    </w:p>
    <w:p w14:paraId="09E0C441" w14:textId="77777777" w:rsidR="003F0D5B" w:rsidRPr="005D50E9" w:rsidRDefault="003F0D5B" w:rsidP="0016306F">
      <w:pPr>
        <w:pStyle w:val="Heading3"/>
        <w:rPr>
          <w:lang w:val="en-CA"/>
        </w:rPr>
      </w:pPr>
      <w:r w:rsidRPr="005D50E9">
        <w:rPr>
          <w:lang w:val="en-CA"/>
        </w:rPr>
        <w:t>Connectors and couplings for EMT</w:t>
      </w:r>
      <w:r w:rsidR="00505199" w:rsidRPr="005D50E9">
        <w:rPr>
          <w:lang w:val="en-CA"/>
        </w:rPr>
        <w:t>:</w:t>
      </w:r>
      <w:r w:rsidRPr="005D50E9">
        <w:rPr>
          <w:lang w:val="en-CA"/>
        </w:rPr>
        <w:t xml:space="preserve"> Steel set-screw type, size as required. </w:t>
      </w:r>
    </w:p>
    <w:p w14:paraId="0ED59CA0" w14:textId="77777777" w:rsidR="00FF249B" w:rsidRPr="005D50E9" w:rsidRDefault="00FF249B" w:rsidP="0016306F">
      <w:pPr>
        <w:pStyle w:val="Heading2"/>
      </w:pPr>
      <w:r w:rsidRPr="005D50E9">
        <w:t xml:space="preserve">Expansion </w:t>
      </w:r>
      <w:r w:rsidR="007738EC" w:rsidRPr="005D50E9">
        <w:t xml:space="preserve">Fittings </w:t>
      </w:r>
      <w:r w:rsidRPr="005D50E9">
        <w:t>for Rigid</w:t>
      </w:r>
      <w:r w:rsidR="007738EC" w:rsidRPr="005D50E9">
        <w:t xml:space="preserve"> </w:t>
      </w:r>
      <w:r w:rsidRPr="005D50E9">
        <w:t xml:space="preserve">Conduit </w:t>
      </w:r>
    </w:p>
    <w:p w14:paraId="33E663A4" w14:textId="77777777" w:rsidR="00FF249B" w:rsidRPr="005D50E9" w:rsidRDefault="00FF249B" w:rsidP="0016306F">
      <w:pPr>
        <w:pStyle w:val="Heading3"/>
      </w:pPr>
      <w:r w:rsidRPr="005D50E9">
        <w:t xml:space="preserve">Weatherproof expansion fittings with internal bonding assembly suitable for 200 mm linear expansion. </w:t>
      </w:r>
    </w:p>
    <w:p w14:paraId="2889694A" w14:textId="77777777" w:rsidR="00FF249B" w:rsidRPr="005D50E9" w:rsidRDefault="00FF249B" w:rsidP="0016306F">
      <w:pPr>
        <w:pStyle w:val="Heading3"/>
      </w:pPr>
      <w:r w:rsidRPr="005D50E9">
        <w:t xml:space="preserve">Watertight expansion fittings with integral bonding jumper suitable for linear expansion and 21 mm deflection in all directions. </w:t>
      </w:r>
    </w:p>
    <w:p w14:paraId="3A990623" w14:textId="77777777" w:rsidR="00FF249B" w:rsidRPr="005D50E9" w:rsidRDefault="007738EC" w:rsidP="0016306F">
      <w:pPr>
        <w:pStyle w:val="Heading3"/>
      </w:pPr>
      <w:r w:rsidRPr="005D50E9">
        <w:t>W</w:t>
      </w:r>
      <w:r w:rsidR="00FF249B" w:rsidRPr="005D50E9">
        <w:t xml:space="preserve">eatherproof expansion fittings for linear expansion at entry to panel. </w:t>
      </w:r>
    </w:p>
    <w:p w14:paraId="1B8D46C8" w14:textId="77777777" w:rsidR="00FF249B" w:rsidRPr="005D50E9" w:rsidRDefault="00FF249B" w:rsidP="0016306F">
      <w:pPr>
        <w:pStyle w:val="Heading2"/>
      </w:pPr>
      <w:r w:rsidRPr="005D50E9">
        <w:lastRenderedPageBreak/>
        <w:t>Fish Cord</w:t>
      </w:r>
    </w:p>
    <w:p w14:paraId="15E126DF" w14:textId="77777777" w:rsidR="00FF249B" w:rsidRPr="005D50E9" w:rsidRDefault="00FF249B" w:rsidP="0016306F">
      <w:pPr>
        <w:pStyle w:val="Heading3"/>
      </w:pPr>
      <w:r w:rsidRPr="005D50E9">
        <w:t xml:space="preserve">Polypropylene 6 mm in all empty conduits. </w:t>
      </w:r>
    </w:p>
    <w:p w14:paraId="799D0609" w14:textId="77777777" w:rsidR="00FF249B" w:rsidRPr="005D50E9" w:rsidRDefault="00FF249B" w:rsidP="0016306F">
      <w:pPr>
        <w:pStyle w:val="Heading1"/>
      </w:pPr>
      <w:r w:rsidRPr="005D50E9">
        <w:t xml:space="preserve">EXECUTION </w:t>
      </w:r>
    </w:p>
    <w:p w14:paraId="17FD7CFC" w14:textId="77777777" w:rsidR="00FF249B" w:rsidRPr="005D50E9" w:rsidRDefault="007738EC" w:rsidP="0016306F">
      <w:pPr>
        <w:pStyle w:val="Heading2"/>
      </w:pPr>
      <w:r w:rsidRPr="005D50E9">
        <w:t>Installation</w:t>
      </w:r>
    </w:p>
    <w:p w14:paraId="72B090CF" w14:textId="77777777" w:rsidR="006C6067" w:rsidRPr="005D50E9" w:rsidRDefault="006C6067" w:rsidP="0016306F">
      <w:pPr>
        <w:pStyle w:val="Heading3"/>
      </w:pPr>
      <w:r w:rsidRPr="005D50E9">
        <w:t xml:space="preserve">Comply with </w:t>
      </w:r>
      <w:r w:rsidR="00505199" w:rsidRPr="005D50E9">
        <w:t xml:space="preserve">the </w:t>
      </w:r>
      <w:r w:rsidRPr="005D50E9">
        <w:t>manufacturer's written recommendations or specifications, including product technical bulletins, handling, storage and installation instructions, and datasheets.</w:t>
      </w:r>
    </w:p>
    <w:p w14:paraId="7AB0370D" w14:textId="77777777" w:rsidR="006C6067" w:rsidRPr="005D50E9" w:rsidRDefault="006C6067" w:rsidP="0016306F">
      <w:pPr>
        <w:pStyle w:val="Heading3"/>
      </w:pPr>
      <w:r w:rsidRPr="005D50E9">
        <w:t xml:space="preserve">Install all conduit, conduit fittings and accessories in accordance with the latest edition of the Canadian Electrical Code in a manner that does not alter, </w:t>
      </w:r>
      <w:proofErr w:type="gramStart"/>
      <w:r w:rsidRPr="005D50E9">
        <w:t>change</w:t>
      </w:r>
      <w:proofErr w:type="gramEnd"/>
      <w:r w:rsidRPr="005D50E9">
        <w:t xml:space="preserve"> or violate any part of the installed system components or the CSA/UL certification of these components.</w:t>
      </w:r>
    </w:p>
    <w:p w14:paraId="553CF69E" w14:textId="77777777" w:rsidR="0077723D" w:rsidRPr="005D50E9" w:rsidRDefault="00FF249B" w:rsidP="0016306F">
      <w:pPr>
        <w:pStyle w:val="Heading3"/>
      </w:pPr>
      <w:r w:rsidRPr="005D50E9">
        <w:t>Install conduits</w:t>
      </w:r>
      <w:r w:rsidR="003103A7" w:rsidRPr="005D50E9">
        <w:t xml:space="preserve"> </w:t>
      </w:r>
      <w:proofErr w:type="gramStart"/>
      <w:r w:rsidR="003103A7" w:rsidRPr="005D50E9">
        <w:t>in order</w:t>
      </w:r>
      <w:r w:rsidRPr="005D50E9">
        <w:t xml:space="preserve"> to</w:t>
      </w:r>
      <w:proofErr w:type="gramEnd"/>
      <w:r w:rsidRPr="005D50E9">
        <w:t xml:space="preserve"> conserve headroom in exposed locations and </w:t>
      </w:r>
      <w:r w:rsidR="003103A7" w:rsidRPr="005D50E9">
        <w:t xml:space="preserve">to </w:t>
      </w:r>
      <w:r w:rsidRPr="005D50E9">
        <w:t>minim</w:t>
      </w:r>
      <w:r w:rsidR="003103A7" w:rsidRPr="005D50E9">
        <w:t>ize</w:t>
      </w:r>
      <w:r w:rsidRPr="005D50E9">
        <w:t xml:space="preserve"> interference in spaces through which they pass.</w:t>
      </w:r>
    </w:p>
    <w:p w14:paraId="1ECDDFD8" w14:textId="77777777" w:rsidR="00FF249B" w:rsidRPr="005D50E9" w:rsidRDefault="0077723D" w:rsidP="0016306F">
      <w:pPr>
        <w:pStyle w:val="Heading3"/>
      </w:pPr>
      <w:r w:rsidRPr="005D50E9">
        <w:t xml:space="preserve">Install fire stops where required by fire rating of penetrated structure, </w:t>
      </w:r>
      <w:proofErr w:type="gramStart"/>
      <w:r w:rsidRPr="005D50E9">
        <w:t>code</w:t>
      </w:r>
      <w:proofErr w:type="gramEnd"/>
      <w:r w:rsidRPr="005D50E9">
        <w:t xml:space="preserve"> and drawings.</w:t>
      </w:r>
      <w:r w:rsidR="00FF249B" w:rsidRPr="005D50E9">
        <w:t xml:space="preserve"> </w:t>
      </w:r>
    </w:p>
    <w:p w14:paraId="5B113024" w14:textId="77777777" w:rsidR="00FF249B" w:rsidRPr="005D50E9" w:rsidRDefault="00FF249B" w:rsidP="0016306F">
      <w:pPr>
        <w:pStyle w:val="Heading3"/>
      </w:pPr>
      <w:r w:rsidRPr="005D50E9">
        <w:t xml:space="preserve">Conceal conduits in </w:t>
      </w:r>
      <w:r w:rsidR="00EB4EBB" w:rsidRPr="005D50E9">
        <w:t xml:space="preserve">the </w:t>
      </w:r>
      <w:r w:rsidRPr="005D50E9">
        <w:t xml:space="preserve">office, </w:t>
      </w:r>
      <w:proofErr w:type="gramStart"/>
      <w:r w:rsidRPr="005D50E9">
        <w:t>washrooms</w:t>
      </w:r>
      <w:proofErr w:type="gramEnd"/>
      <w:r w:rsidRPr="005D50E9">
        <w:t xml:space="preserve"> and stairwells. </w:t>
      </w:r>
    </w:p>
    <w:p w14:paraId="3D70CAA4" w14:textId="77777777" w:rsidR="00FF249B" w:rsidRPr="005D50E9" w:rsidRDefault="00FF249B" w:rsidP="0016306F">
      <w:pPr>
        <w:pStyle w:val="Heading3"/>
      </w:pPr>
      <w:r w:rsidRPr="005D50E9">
        <w:t xml:space="preserve">Surface mount conduits unless noted otherwise </w:t>
      </w:r>
      <w:r w:rsidR="00EB4EBB" w:rsidRPr="005D50E9">
        <w:t>in the Contract Documents.</w:t>
      </w:r>
    </w:p>
    <w:p w14:paraId="2B1ACF32" w14:textId="77777777" w:rsidR="00FF249B" w:rsidRPr="005D50E9" w:rsidRDefault="00FF249B" w:rsidP="0016306F">
      <w:pPr>
        <w:pStyle w:val="Heading3"/>
      </w:pPr>
      <w:r w:rsidRPr="005D50E9">
        <w:t>Use EMT for wiring of life safe system and concealed wiring.</w:t>
      </w:r>
    </w:p>
    <w:p w14:paraId="3E8B6DEE" w14:textId="77777777" w:rsidR="00FF249B" w:rsidRPr="005D50E9" w:rsidRDefault="00FF249B" w:rsidP="0016306F">
      <w:pPr>
        <w:pStyle w:val="Heading3"/>
      </w:pPr>
      <w:r w:rsidRPr="005D50E9">
        <w:t xml:space="preserve">Use rigid </w:t>
      </w:r>
      <w:r w:rsidR="00FE6407" w:rsidRPr="005D50E9">
        <w:t>PVC</w:t>
      </w:r>
      <w:r w:rsidRPr="005D50E9">
        <w:t xml:space="preserve"> conduit in corrosive areas.</w:t>
      </w:r>
    </w:p>
    <w:p w14:paraId="06052938" w14:textId="77777777" w:rsidR="00FF249B" w:rsidRPr="005D50E9" w:rsidRDefault="00FF249B" w:rsidP="0016306F">
      <w:pPr>
        <w:pStyle w:val="Heading3"/>
      </w:pPr>
      <w:r w:rsidRPr="005D50E9">
        <w:t xml:space="preserve">Use liquid tight flexible metal conduit for connection to motors or vibrating equipment. </w:t>
      </w:r>
    </w:p>
    <w:p w14:paraId="0F0AF016" w14:textId="77777777" w:rsidR="00FF249B" w:rsidRPr="005D50E9" w:rsidRDefault="00FF249B" w:rsidP="0016306F">
      <w:pPr>
        <w:pStyle w:val="Heading3"/>
      </w:pPr>
      <w:r w:rsidRPr="005D50E9">
        <w:t xml:space="preserve">Use explosion proof flexible connection for connection to explosion proof motors. </w:t>
      </w:r>
    </w:p>
    <w:p w14:paraId="31A92BF3" w14:textId="77777777" w:rsidR="00FF249B" w:rsidRPr="005D50E9" w:rsidRDefault="00FF249B" w:rsidP="0016306F">
      <w:pPr>
        <w:pStyle w:val="Heading3"/>
      </w:pPr>
      <w:r w:rsidRPr="005D50E9">
        <w:t xml:space="preserve">Install conduit sealing fittings in hazardous areas. Fill with compound. </w:t>
      </w:r>
    </w:p>
    <w:p w14:paraId="4207C658" w14:textId="77777777" w:rsidR="00FF249B" w:rsidRPr="005D50E9" w:rsidRDefault="00FF249B" w:rsidP="0016306F">
      <w:pPr>
        <w:pStyle w:val="Heading3"/>
      </w:pPr>
      <w:r w:rsidRPr="005D50E9">
        <w:t xml:space="preserve">Minimum conduit size for lighting and power circuits: 19 mm. </w:t>
      </w:r>
    </w:p>
    <w:p w14:paraId="3F50F93B" w14:textId="77777777" w:rsidR="00FF249B" w:rsidRPr="005D50E9" w:rsidRDefault="00FF249B" w:rsidP="0016306F">
      <w:pPr>
        <w:pStyle w:val="Heading3"/>
      </w:pPr>
      <w:r w:rsidRPr="005D50E9">
        <w:t xml:space="preserve">Bend </w:t>
      </w:r>
      <w:r w:rsidR="00EB4EBB" w:rsidRPr="005D50E9">
        <w:t xml:space="preserve">the </w:t>
      </w:r>
      <w:r w:rsidRPr="005D50E9">
        <w:t xml:space="preserve">conduit cold. Replace </w:t>
      </w:r>
      <w:r w:rsidR="00EB4EBB" w:rsidRPr="005D50E9">
        <w:t xml:space="preserve">the </w:t>
      </w:r>
      <w:r w:rsidRPr="005D50E9">
        <w:t xml:space="preserve">conduit if kinked or flattened more than 1/10th of its original diameter. </w:t>
      </w:r>
    </w:p>
    <w:p w14:paraId="20762F6B" w14:textId="77777777" w:rsidR="00FF249B" w:rsidRPr="005D50E9" w:rsidRDefault="00FF249B" w:rsidP="0016306F">
      <w:pPr>
        <w:pStyle w:val="Heading3"/>
      </w:pPr>
      <w:r w:rsidRPr="005D50E9">
        <w:t>Mechanically bend steel conduit over 19 mm dia</w:t>
      </w:r>
      <w:r w:rsidR="00505199" w:rsidRPr="005D50E9">
        <w:t>meter</w:t>
      </w:r>
      <w:r w:rsidRPr="005D50E9">
        <w:t xml:space="preserve">. </w:t>
      </w:r>
    </w:p>
    <w:p w14:paraId="7105CD52" w14:textId="77777777" w:rsidR="00FF249B" w:rsidRPr="005D50E9" w:rsidRDefault="00FF249B" w:rsidP="0016306F">
      <w:pPr>
        <w:pStyle w:val="Heading3"/>
      </w:pPr>
      <w:r w:rsidRPr="005D50E9">
        <w:t xml:space="preserve">Field threads on rigid conduit must be of sufficient length </w:t>
      </w:r>
      <w:proofErr w:type="gramStart"/>
      <w:r w:rsidR="00EB4EBB" w:rsidRPr="005D50E9">
        <w:t xml:space="preserve">in order </w:t>
      </w:r>
      <w:r w:rsidRPr="005D50E9">
        <w:t>to</w:t>
      </w:r>
      <w:proofErr w:type="gramEnd"/>
      <w:r w:rsidRPr="005D50E9">
        <w:t xml:space="preserve"> draw conduits up tight. </w:t>
      </w:r>
    </w:p>
    <w:p w14:paraId="06A2BE80" w14:textId="77777777" w:rsidR="00FF249B" w:rsidRPr="005D50E9" w:rsidRDefault="00FF249B" w:rsidP="0016306F">
      <w:pPr>
        <w:pStyle w:val="Heading3"/>
      </w:pPr>
      <w:r w:rsidRPr="005D50E9">
        <w:t xml:space="preserve">Install fish cord in empty conduits. </w:t>
      </w:r>
    </w:p>
    <w:p w14:paraId="2C72E3C8" w14:textId="77777777" w:rsidR="00FF249B" w:rsidRPr="005D50E9" w:rsidRDefault="00FF249B" w:rsidP="0016306F">
      <w:pPr>
        <w:pStyle w:val="Heading3"/>
      </w:pPr>
      <w:r w:rsidRPr="005D50E9">
        <w:t>Run</w:t>
      </w:r>
      <w:r w:rsidR="00EB4EBB" w:rsidRPr="005D50E9">
        <w:t xml:space="preserve"> two </w:t>
      </w:r>
      <w:r w:rsidRPr="005D50E9">
        <w:t xml:space="preserve">27 mm spare conduits up to ceiling space and </w:t>
      </w:r>
      <w:r w:rsidR="00236C11" w:rsidRPr="005D50E9">
        <w:t xml:space="preserve">two </w:t>
      </w:r>
      <w:r w:rsidRPr="005D50E9">
        <w:t>25 mm spare conduits down to ceiling space from each flush panel. Terminate these conduits in 152</w:t>
      </w:r>
      <w:r w:rsidR="00236C11" w:rsidRPr="005D50E9">
        <w:t xml:space="preserve"> mm</w:t>
      </w:r>
      <w:r w:rsidRPr="005D50E9">
        <w:t xml:space="preserve"> x 152 </w:t>
      </w:r>
      <w:r w:rsidR="00236C11" w:rsidRPr="005D50E9">
        <w:t>mm</w:t>
      </w:r>
      <w:r w:rsidR="0077723D" w:rsidRPr="005D50E9">
        <w:t xml:space="preserve"> </w:t>
      </w:r>
      <w:r w:rsidRPr="005D50E9">
        <w:t xml:space="preserve">x 102 mm junction boxes in ceiling space or in case of an exposed concrete slab, terminate each conduit in surface type box. </w:t>
      </w:r>
    </w:p>
    <w:p w14:paraId="4E993ABC" w14:textId="77777777" w:rsidR="00FF249B" w:rsidRPr="005D50E9" w:rsidRDefault="00FF249B" w:rsidP="0016306F">
      <w:pPr>
        <w:pStyle w:val="Heading3"/>
      </w:pPr>
      <w:r w:rsidRPr="005D50E9">
        <w:t xml:space="preserve">Remove and replace blocked conduit sections. Do not use liquids to clean out conduits. </w:t>
      </w:r>
    </w:p>
    <w:p w14:paraId="676F1849" w14:textId="77777777" w:rsidR="00FF249B" w:rsidRPr="005D50E9" w:rsidRDefault="00FF249B" w:rsidP="0016306F">
      <w:pPr>
        <w:pStyle w:val="Heading3"/>
      </w:pPr>
      <w:r w:rsidRPr="005D50E9">
        <w:t>Dry</w:t>
      </w:r>
      <w:r w:rsidR="0077723D" w:rsidRPr="005D50E9">
        <w:t>-</w:t>
      </w:r>
      <w:r w:rsidR="00EB4EBB" w:rsidRPr="005D50E9">
        <w:t xml:space="preserve">out the </w:t>
      </w:r>
      <w:r w:rsidRPr="005D50E9">
        <w:t xml:space="preserve">conduits before installing wire. </w:t>
      </w:r>
    </w:p>
    <w:p w14:paraId="2C038821" w14:textId="77777777" w:rsidR="00FF249B" w:rsidRPr="005D50E9" w:rsidRDefault="00FF249B" w:rsidP="0016306F">
      <w:pPr>
        <w:pStyle w:val="Heading2"/>
      </w:pPr>
      <w:r w:rsidRPr="005D50E9">
        <w:t xml:space="preserve">Surface </w:t>
      </w:r>
      <w:r w:rsidR="00E95BED" w:rsidRPr="005D50E9">
        <w:tab/>
        <w:t>Conduits</w:t>
      </w:r>
    </w:p>
    <w:p w14:paraId="1E8A2B23" w14:textId="77777777" w:rsidR="00FF249B" w:rsidRPr="005D50E9" w:rsidRDefault="00FF249B" w:rsidP="0016306F">
      <w:pPr>
        <w:pStyle w:val="Heading3"/>
      </w:pPr>
      <w:r w:rsidRPr="005D50E9">
        <w:t xml:space="preserve">Run parallel or perpendicular to building lines. </w:t>
      </w:r>
    </w:p>
    <w:p w14:paraId="35A5ACB1" w14:textId="77777777" w:rsidR="00FF249B" w:rsidRPr="005D50E9" w:rsidRDefault="00FF249B" w:rsidP="0016306F">
      <w:pPr>
        <w:pStyle w:val="Heading3"/>
      </w:pPr>
      <w:r w:rsidRPr="005D50E9">
        <w:t xml:space="preserve">Locate conduits behind infrared or gas fired heaters with 1.5 m clearance. </w:t>
      </w:r>
    </w:p>
    <w:p w14:paraId="2FDEC703" w14:textId="77777777" w:rsidR="00FF249B" w:rsidRPr="005D50E9" w:rsidRDefault="00FF249B" w:rsidP="0016306F">
      <w:pPr>
        <w:pStyle w:val="Heading3"/>
      </w:pPr>
      <w:r w:rsidRPr="005D50E9">
        <w:t xml:space="preserve">Run conduits in flanged portion of structural steel. </w:t>
      </w:r>
    </w:p>
    <w:p w14:paraId="10858739" w14:textId="77777777" w:rsidR="00FF249B" w:rsidRPr="00C174C9" w:rsidRDefault="00FF249B" w:rsidP="0016306F">
      <w:pPr>
        <w:pStyle w:val="Heading3"/>
      </w:pPr>
      <w:r w:rsidRPr="005D50E9">
        <w:t xml:space="preserve">Group conduits wherever possible </w:t>
      </w:r>
      <w:r w:rsidRPr="00C174C9">
        <w:t xml:space="preserve">on </w:t>
      </w:r>
      <w:del w:id="58" w:author="John Liu" w:date="2022-04-25T19:43:00Z">
        <w:r w:rsidRPr="00C174C9" w:rsidDel="00C174C9">
          <w:rPr>
            <w:rPrChange w:id="59" w:author="John Liu" w:date="2022-04-25T19:43:00Z">
              <w:rPr>
                <w:highlight w:val="yellow"/>
              </w:rPr>
            </w:rPrChange>
          </w:rPr>
          <w:delText>[</w:delText>
        </w:r>
      </w:del>
      <w:r w:rsidRPr="00C174C9">
        <w:rPr>
          <w:rPrChange w:id="60" w:author="John Liu" w:date="2022-04-25T19:43:00Z">
            <w:rPr>
              <w:highlight w:val="yellow"/>
            </w:rPr>
          </w:rPrChange>
        </w:rPr>
        <w:t>suspended</w:t>
      </w:r>
      <w:del w:id="61" w:author="John Liu" w:date="2022-04-25T19:43:00Z">
        <w:r w:rsidRPr="00C174C9" w:rsidDel="00C174C9">
          <w:rPr>
            <w:rPrChange w:id="62" w:author="John Liu" w:date="2022-04-25T19:43:00Z">
              <w:rPr>
                <w:highlight w:val="yellow"/>
              </w:rPr>
            </w:rPrChange>
          </w:rPr>
          <w:delText>]</w:delText>
        </w:r>
      </w:del>
      <w:r w:rsidRPr="00C174C9">
        <w:rPr>
          <w:rPrChange w:id="63" w:author="John Liu" w:date="2022-04-25T19:43:00Z">
            <w:rPr>
              <w:highlight w:val="yellow"/>
            </w:rPr>
          </w:rPrChange>
        </w:rPr>
        <w:t xml:space="preserve"> </w:t>
      </w:r>
      <w:ins w:id="64" w:author="John Liu" w:date="2022-04-25T19:43:00Z">
        <w:r w:rsidR="00C174C9" w:rsidRPr="00C174C9">
          <w:rPr>
            <w:rPrChange w:id="65" w:author="John Liu" w:date="2022-04-25T19:43:00Z">
              <w:rPr>
                <w:highlight w:val="yellow"/>
              </w:rPr>
            </w:rPrChange>
          </w:rPr>
          <w:t>or</w:t>
        </w:r>
      </w:ins>
      <w:del w:id="66" w:author="John Liu" w:date="2022-04-25T19:43:00Z">
        <w:r w:rsidRPr="00C174C9" w:rsidDel="00C174C9">
          <w:rPr>
            <w:rPrChange w:id="67" w:author="John Liu" w:date="2022-04-25T19:43:00Z">
              <w:rPr>
                <w:highlight w:val="yellow"/>
              </w:rPr>
            </w:rPrChange>
          </w:rPr>
          <w:delText>[</w:delText>
        </w:r>
      </w:del>
      <w:ins w:id="68" w:author="John Liu" w:date="2022-04-25T19:43:00Z">
        <w:r w:rsidR="00C174C9" w:rsidRPr="00C174C9">
          <w:rPr>
            <w:rPrChange w:id="69" w:author="John Liu" w:date="2022-04-25T19:43:00Z">
              <w:rPr>
                <w:highlight w:val="yellow"/>
              </w:rPr>
            </w:rPrChange>
          </w:rPr>
          <w:t xml:space="preserve"> </w:t>
        </w:r>
      </w:ins>
      <w:r w:rsidRPr="00C174C9">
        <w:rPr>
          <w:rPrChange w:id="70" w:author="John Liu" w:date="2022-04-25T19:43:00Z">
            <w:rPr>
              <w:highlight w:val="yellow"/>
            </w:rPr>
          </w:rPrChange>
        </w:rPr>
        <w:t>surface</w:t>
      </w:r>
      <w:del w:id="71" w:author="John Liu" w:date="2022-04-25T19:43:00Z">
        <w:r w:rsidRPr="00C174C9" w:rsidDel="00C174C9">
          <w:rPr>
            <w:rPrChange w:id="72" w:author="John Liu" w:date="2022-04-25T19:43:00Z">
              <w:rPr>
                <w:highlight w:val="yellow"/>
              </w:rPr>
            </w:rPrChange>
          </w:rPr>
          <w:delText>]</w:delText>
        </w:r>
      </w:del>
      <w:r w:rsidRPr="00C174C9">
        <w:t xml:space="preserve"> channels. </w:t>
      </w:r>
    </w:p>
    <w:p w14:paraId="6DA153F8" w14:textId="77777777" w:rsidR="00FF249B" w:rsidRPr="005D50E9" w:rsidRDefault="00FF249B" w:rsidP="0016306F">
      <w:pPr>
        <w:pStyle w:val="Heading3"/>
      </w:pPr>
      <w:r w:rsidRPr="005D50E9">
        <w:t>Do not pass conduits through structural members except as indicated</w:t>
      </w:r>
      <w:r w:rsidR="00EB4EBB" w:rsidRPr="005D50E9">
        <w:t xml:space="preserve"> on the Drawings</w:t>
      </w:r>
      <w:r w:rsidRPr="005D50E9">
        <w:t xml:space="preserve">. </w:t>
      </w:r>
    </w:p>
    <w:p w14:paraId="611F4F1F" w14:textId="77777777" w:rsidR="00FF249B" w:rsidRPr="005D50E9" w:rsidRDefault="00FF249B" w:rsidP="0016306F">
      <w:pPr>
        <w:pStyle w:val="Heading3"/>
      </w:pPr>
      <w:r w:rsidRPr="005D50E9">
        <w:lastRenderedPageBreak/>
        <w:t xml:space="preserve">Do not locate conduits less than 75 mm parallel to steam or hot water lines with minimum of 25 mm at crossovers. </w:t>
      </w:r>
    </w:p>
    <w:p w14:paraId="092B462F" w14:textId="77777777" w:rsidR="00FF249B" w:rsidRPr="005D50E9" w:rsidRDefault="00FF249B" w:rsidP="0016306F">
      <w:pPr>
        <w:pStyle w:val="Heading2"/>
      </w:pPr>
      <w:r w:rsidRPr="005D50E9">
        <w:t xml:space="preserve">Concealed </w:t>
      </w:r>
      <w:r w:rsidR="00E95BED" w:rsidRPr="005D50E9">
        <w:t>Conduits</w:t>
      </w:r>
    </w:p>
    <w:p w14:paraId="5C303E75" w14:textId="77777777" w:rsidR="00FF249B" w:rsidRPr="005D50E9" w:rsidRDefault="00FF249B" w:rsidP="0016306F">
      <w:pPr>
        <w:pStyle w:val="Heading3"/>
      </w:pPr>
      <w:r w:rsidRPr="005D50E9">
        <w:t xml:space="preserve">Run parallel or perpendicular to building lines. </w:t>
      </w:r>
    </w:p>
    <w:p w14:paraId="41D8EFFC" w14:textId="77777777" w:rsidR="00FF249B" w:rsidRPr="005D50E9" w:rsidRDefault="00FF249B" w:rsidP="0016306F">
      <w:pPr>
        <w:pStyle w:val="Heading3"/>
      </w:pPr>
      <w:r w:rsidRPr="005D50E9">
        <w:t xml:space="preserve">Do not install horizontal runs in masonry walls. </w:t>
      </w:r>
    </w:p>
    <w:p w14:paraId="3A7B7C73" w14:textId="77777777" w:rsidR="00FF249B" w:rsidRPr="005D50E9" w:rsidRDefault="00FF249B" w:rsidP="0016306F">
      <w:pPr>
        <w:pStyle w:val="Heading3"/>
      </w:pPr>
      <w:r w:rsidRPr="005D50E9">
        <w:t xml:space="preserve">Do not install conduits in terrazzo or concrete toppings. </w:t>
      </w:r>
    </w:p>
    <w:p w14:paraId="2E6222D1" w14:textId="77777777" w:rsidR="00FF249B" w:rsidRPr="005D50E9" w:rsidRDefault="00FF249B" w:rsidP="0016306F">
      <w:pPr>
        <w:pStyle w:val="Heading2"/>
      </w:pPr>
      <w:r w:rsidRPr="005D50E9">
        <w:t>Conduits in</w:t>
      </w:r>
      <w:r w:rsidR="00B833A3" w:rsidRPr="005D50E9">
        <w:t xml:space="preserve"> </w:t>
      </w:r>
      <w:r w:rsidRPr="005D50E9">
        <w:t>Cast-in-</w:t>
      </w:r>
      <w:r w:rsidR="00EB4EBB" w:rsidRPr="005D50E9">
        <w:t xml:space="preserve">Place </w:t>
      </w:r>
      <w:r w:rsidR="00B833A3" w:rsidRPr="005D50E9">
        <w:t>Concrete</w:t>
      </w:r>
    </w:p>
    <w:p w14:paraId="05DE7A01" w14:textId="77777777" w:rsidR="00FF249B" w:rsidRPr="005D50E9" w:rsidRDefault="00FF249B" w:rsidP="0016306F">
      <w:pPr>
        <w:pStyle w:val="Heading3"/>
      </w:pPr>
      <w:r w:rsidRPr="005D50E9">
        <w:t xml:space="preserve">Locate to suit reinforcing steel. Install in centre one third of slab. </w:t>
      </w:r>
      <w:r w:rsidR="007A6BDE" w:rsidRPr="005D50E9">
        <w:rPr>
          <w:lang w:val="en-CA"/>
        </w:rPr>
        <w:t>Use rigid PVC conduit</w:t>
      </w:r>
    </w:p>
    <w:p w14:paraId="42FB362E" w14:textId="77777777" w:rsidR="00FF249B" w:rsidRPr="005D50E9" w:rsidRDefault="00FF249B" w:rsidP="0016306F">
      <w:pPr>
        <w:pStyle w:val="Heading3"/>
      </w:pPr>
      <w:r w:rsidRPr="005D50E9">
        <w:t xml:space="preserve">Protect conduits from damage where they stub out of concrete. </w:t>
      </w:r>
      <w:r w:rsidR="006C6067" w:rsidRPr="005D50E9">
        <w:t>Use rigid steel conduit for stub-up and adapt to in</w:t>
      </w:r>
      <w:r w:rsidR="00EB4EBB" w:rsidRPr="005D50E9">
        <w:t>-</w:t>
      </w:r>
      <w:r w:rsidR="006C6067" w:rsidRPr="005D50E9">
        <w:t>floor rigid PVC conduit.</w:t>
      </w:r>
    </w:p>
    <w:p w14:paraId="3A5A56EE" w14:textId="77777777" w:rsidR="00FF249B" w:rsidRPr="005D50E9" w:rsidRDefault="00FF249B" w:rsidP="0016306F">
      <w:pPr>
        <w:pStyle w:val="Heading3"/>
      </w:pPr>
      <w:r w:rsidRPr="005D50E9">
        <w:t xml:space="preserve">Install sleeves where conduits pass through slab or wall. </w:t>
      </w:r>
    </w:p>
    <w:p w14:paraId="36C5C898" w14:textId="77777777" w:rsidR="00FF249B" w:rsidRPr="005D50E9" w:rsidRDefault="00FF249B" w:rsidP="0016306F">
      <w:pPr>
        <w:pStyle w:val="Heading3"/>
      </w:pPr>
      <w:r w:rsidRPr="005D50E9">
        <w:t xml:space="preserve">Provide oversized sleeve for conduits passing through waterproof </w:t>
      </w:r>
      <w:proofErr w:type="gramStart"/>
      <w:r w:rsidRPr="005D50E9">
        <w:t>membrane, before</w:t>
      </w:r>
      <w:proofErr w:type="gramEnd"/>
      <w:r w:rsidRPr="005D50E9">
        <w:t xml:space="preserve"> membrane is installed. Use cold mastic between sleeve and conduit. </w:t>
      </w:r>
    </w:p>
    <w:p w14:paraId="5CAD4AC8" w14:textId="77777777" w:rsidR="00FF249B" w:rsidRPr="005D50E9" w:rsidRDefault="00FF249B" w:rsidP="0016306F">
      <w:pPr>
        <w:pStyle w:val="Heading3"/>
      </w:pPr>
      <w:r w:rsidRPr="005D50E9">
        <w:t xml:space="preserve">Do not place conduits is slabs in which slab thickness is less than </w:t>
      </w:r>
      <w:r w:rsidR="00EB4EBB" w:rsidRPr="005D50E9">
        <w:t xml:space="preserve">four </w:t>
      </w:r>
      <w:r w:rsidRPr="005D50E9">
        <w:t>times</w:t>
      </w:r>
      <w:r w:rsidR="00EB4EBB" w:rsidRPr="005D50E9">
        <w:t xml:space="preserve"> the</w:t>
      </w:r>
      <w:r w:rsidRPr="005D50E9">
        <w:t xml:space="preserve"> conduit diameter. </w:t>
      </w:r>
    </w:p>
    <w:p w14:paraId="7F1AB325" w14:textId="77777777" w:rsidR="00FF249B" w:rsidRPr="005D50E9" w:rsidRDefault="00FF249B" w:rsidP="0016306F">
      <w:pPr>
        <w:pStyle w:val="Heading3"/>
      </w:pPr>
      <w:r w:rsidRPr="005D50E9">
        <w:t xml:space="preserve">Encase conduits completely in concrete with minimum 25 mm concrete cover. </w:t>
      </w:r>
    </w:p>
    <w:p w14:paraId="3E578023" w14:textId="77777777" w:rsidR="00FF249B" w:rsidRPr="005D50E9" w:rsidRDefault="00FF249B" w:rsidP="0016306F">
      <w:pPr>
        <w:pStyle w:val="Heading3"/>
      </w:pPr>
      <w:r w:rsidRPr="005D50E9">
        <w:t xml:space="preserve">Organize conduits in slab to minimize </w:t>
      </w:r>
      <w:proofErr w:type="gramStart"/>
      <w:r w:rsidRPr="005D50E9">
        <w:t>cross-overs</w:t>
      </w:r>
      <w:proofErr w:type="gramEnd"/>
      <w:r w:rsidRPr="005D50E9">
        <w:t xml:space="preserve">. </w:t>
      </w:r>
    </w:p>
    <w:p w14:paraId="3DDB958F" w14:textId="77777777" w:rsidR="00FF249B" w:rsidRPr="005D50E9" w:rsidRDefault="00FF249B" w:rsidP="0016306F">
      <w:pPr>
        <w:pStyle w:val="Heading2"/>
      </w:pPr>
      <w:r w:rsidRPr="005D50E9">
        <w:t xml:space="preserve">Conduits in Cast-in-place Slabs </w:t>
      </w:r>
      <w:proofErr w:type="gramStart"/>
      <w:r w:rsidRPr="005D50E9">
        <w:t>On</w:t>
      </w:r>
      <w:proofErr w:type="gramEnd"/>
      <w:r w:rsidR="00B833A3" w:rsidRPr="005D50E9">
        <w:t xml:space="preserve"> </w:t>
      </w:r>
      <w:r w:rsidRPr="005D50E9">
        <w:t xml:space="preserve">Grade </w:t>
      </w:r>
    </w:p>
    <w:p w14:paraId="2C05566F" w14:textId="77777777" w:rsidR="00FF249B" w:rsidRPr="005D50E9" w:rsidRDefault="00FF249B" w:rsidP="0016306F">
      <w:pPr>
        <w:pStyle w:val="Heading3"/>
      </w:pPr>
      <w:r w:rsidRPr="005D50E9">
        <w:t>Embedded conduits: Ensure</w:t>
      </w:r>
      <w:r w:rsidR="00EB4EBB" w:rsidRPr="005D50E9">
        <w:t xml:space="preserve"> that the</w:t>
      </w:r>
      <w:r w:rsidRPr="005D50E9">
        <w:t xml:space="preserve"> maximum outside diameter of concrete embedded conduit is 1/3</w:t>
      </w:r>
      <w:r w:rsidR="00EB4EBB" w:rsidRPr="005D50E9">
        <w:t xml:space="preserve"> the</w:t>
      </w:r>
      <w:r w:rsidRPr="005D50E9">
        <w:t xml:space="preserve"> structural slab thickness measured at thinnest point. Ensure </w:t>
      </w:r>
      <w:r w:rsidR="00236C11" w:rsidRPr="005D50E9">
        <w:t xml:space="preserve">that the </w:t>
      </w:r>
      <w:r w:rsidRPr="005D50E9">
        <w:t>minimum space between each conduit running parallel is 3 times</w:t>
      </w:r>
      <w:r w:rsidR="00236C11" w:rsidRPr="005D50E9">
        <w:t xml:space="preserve"> the outside diameter</w:t>
      </w:r>
      <w:r w:rsidRPr="005D50E9">
        <w:t xml:space="preserve"> of largest conduit. Do not run conduits running parallel to beam axes, directly above beams.  Offset conduits running parallel to beams by</w:t>
      </w:r>
      <w:r w:rsidR="00EB4EBB" w:rsidRPr="005D50E9">
        <w:t xml:space="preserve"> a minimum of</w:t>
      </w:r>
      <w:r w:rsidRPr="005D50E9">
        <w:t xml:space="preserve"> 300 mm from</w:t>
      </w:r>
      <w:r w:rsidR="00EB4EBB" w:rsidRPr="005D50E9">
        <w:t xml:space="preserve"> the</w:t>
      </w:r>
      <w:r w:rsidRPr="005D50E9">
        <w:t xml:space="preserve"> face of </w:t>
      </w:r>
      <w:r w:rsidR="00EB4EBB" w:rsidRPr="005D50E9">
        <w:t xml:space="preserve">the </w:t>
      </w:r>
      <w:r w:rsidRPr="005D50E9">
        <w:t>beam to</w:t>
      </w:r>
      <w:r w:rsidR="00EB4EBB" w:rsidRPr="005D50E9">
        <w:t xml:space="preserve"> the</w:t>
      </w:r>
      <w:r w:rsidRPr="005D50E9">
        <w:t xml:space="preserve"> outside wall of</w:t>
      </w:r>
      <w:r w:rsidR="00EB4EBB" w:rsidRPr="005D50E9">
        <w:t xml:space="preserve"> the</w:t>
      </w:r>
      <w:r w:rsidRPr="005D50E9">
        <w:t xml:space="preserve"> conduit.  Cross conduits at right angles, wherever possible. Run conduits in </w:t>
      </w:r>
      <w:r w:rsidR="00EB4EBB" w:rsidRPr="005D50E9">
        <w:t xml:space="preserve">the </w:t>
      </w:r>
      <w:r w:rsidRPr="005D50E9">
        <w:t>space between layers of reinforcing steel without deforming reinforcing steel pattern.</w:t>
      </w:r>
    </w:p>
    <w:p w14:paraId="63D19EBD" w14:textId="77777777" w:rsidR="00FF249B" w:rsidRPr="005D50E9" w:rsidRDefault="00B833A3" w:rsidP="0016306F">
      <w:pPr>
        <w:pStyle w:val="Heading2"/>
      </w:pPr>
      <w:r w:rsidRPr="005D50E9">
        <w:t>Conduits Underground</w:t>
      </w:r>
    </w:p>
    <w:p w14:paraId="7BC39E42" w14:textId="77777777" w:rsidR="00FF249B" w:rsidRPr="005D50E9" w:rsidRDefault="00FF249B" w:rsidP="0016306F">
      <w:pPr>
        <w:pStyle w:val="Heading3"/>
      </w:pPr>
      <w:r w:rsidRPr="005D50E9">
        <w:t xml:space="preserve">Slope conduits to provide drainage. </w:t>
      </w:r>
    </w:p>
    <w:p w14:paraId="1A9B55DF" w14:textId="77777777" w:rsidR="00FF249B" w:rsidRPr="005D50E9" w:rsidRDefault="00FF249B" w:rsidP="0016306F">
      <w:pPr>
        <w:pStyle w:val="Heading3"/>
      </w:pPr>
      <w:r w:rsidRPr="005D50E9">
        <w:t>Waterproof joints (</w:t>
      </w:r>
      <w:r w:rsidR="00FE6407" w:rsidRPr="005D50E9">
        <w:t>PVC</w:t>
      </w:r>
      <w:r w:rsidRPr="005D50E9">
        <w:t xml:space="preserve"> excepted) with heavy coat of bituminous paint. </w:t>
      </w:r>
    </w:p>
    <w:p w14:paraId="543A0448" w14:textId="77777777" w:rsidR="003812A4" w:rsidRPr="005D50E9" w:rsidRDefault="003812A4" w:rsidP="0016306F">
      <w:pPr>
        <w:pStyle w:val="Heading2"/>
        <w:rPr>
          <w:lang w:val="en-CA"/>
        </w:rPr>
      </w:pPr>
      <w:r w:rsidRPr="005D50E9">
        <w:rPr>
          <w:lang w:val="en-CA"/>
        </w:rPr>
        <w:t>C</w:t>
      </w:r>
      <w:r w:rsidR="00615F16" w:rsidRPr="005D50E9">
        <w:rPr>
          <w:lang w:val="en-CA"/>
        </w:rPr>
        <w:t>leaning</w:t>
      </w:r>
    </w:p>
    <w:p w14:paraId="50C327CE" w14:textId="77777777" w:rsidR="003812A4" w:rsidRPr="00894C1E" w:rsidRDefault="003812A4" w:rsidP="0016306F">
      <w:pPr>
        <w:pStyle w:val="Heading3"/>
        <w:rPr>
          <w:lang w:val="en-CA"/>
        </w:rPr>
      </w:pPr>
      <w:r w:rsidRPr="005D50E9">
        <w:rPr>
          <w:lang w:val="en-CA"/>
        </w:rPr>
        <w:t xml:space="preserve">Proceed in accordance with </w:t>
      </w:r>
      <w:r w:rsidRPr="005D50E9">
        <w:rPr>
          <w:highlight w:val="yellow"/>
          <w:lang w:val="en-CA"/>
        </w:rPr>
        <w:t>Section 0174</w:t>
      </w:r>
      <w:r w:rsidR="00DB1B8D" w:rsidRPr="005D50E9">
        <w:rPr>
          <w:highlight w:val="yellow"/>
          <w:lang w:val="en-CA"/>
        </w:rPr>
        <w:t>0</w:t>
      </w:r>
      <w:r w:rsidRPr="005D50E9">
        <w:rPr>
          <w:highlight w:val="yellow"/>
          <w:lang w:val="en-CA"/>
        </w:rPr>
        <w:t xml:space="preserve"> – Cleaning</w:t>
      </w:r>
      <w:r w:rsidRPr="00894C1E">
        <w:rPr>
          <w:lang w:val="en-CA"/>
        </w:rPr>
        <w:t>.</w:t>
      </w:r>
    </w:p>
    <w:p w14:paraId="69DAE805" w14:textId="77777777" w:rsidR="003812A4" w:rsidRPr="005D50E9" w:rsidRDefault="003812A4" w:rsidP="0016306F">
      <w:pPr>
        <w:pStyle w:val="Heading3"/>
        <w:rPr>
          <w:lang w:val="en-CA"/>
        </w:rPr>
      </w:pPr>
      <w:r w:rsidRPr="005D50E9">
        <w:rPr>
          <w:lang w:val="en-CA"/>
        </w:rPr>
        <w:t xml:space="preserve">On </w:t>
      </w:r>
      <w:r w:rsidR="00EB4EBB" w:rsidRPr="005D50E9">
        <w:rPr>
          <w:lang w:val="en-CA"/>
        </w:rPr>
        <w:t xml:space="preserve">completion </w:t>
      </w:r>
      <w:r w:rsidRPr="005D50E9">
        <w:rPr>
          <w:lang w:val="en-CA"/>
        </w:rPr>
        <w:t>and verification of performance of installation</w:t>
      </w:r>
      <w:r w:rsidR="00410EF0" w:rsidRPr="005D50E9">
        <w:rPr>
          <w:lang w:val="en-CA"/>
        </w:rPr>
        <w:t xml:space="preserve"> and commissioning</w:t>
      </w:r>
      <w:r w:rsidRPr="005D50E9">
        <w:rPr>
          <w:lang w:val="en-CA"/>
        </w:rPr>
        <w:t xml:space="preserve">, remove surplus materials, excess materials rubbish, </w:t>
      </w:r>
      <w:proofErr w:type="gramStart"/>
      <w:r w:rsidRPr="005D50E9">
        <w:rPr>
          <w:lang w:val="en-CA"/>
        </w:rPr>
        <w:t>tools</w:t>
      </w:r>
      <w:proofErr w:type="gramEnd"/>
      <w:r w:rsidRPr="005D50E9">
        <w:rPr>
          <w:lang w:val="en-CA"/>
        </w:rPr>
        <w:t xml:space="preserve"> and equipment</w:t>
      </w:r>
      <w:r w:rsidR="00EB4EBB" w:rsidRPr="005D50E9">
        <w:rPr>
          <w:lang w:val="en-CA"/>
        </w:rPr>
        <w:t xml:space="preserve"> from </w:t>
      </w:r>
      <w:r w:rsidR="005D50E9">
        <w:rPr>
          <w:lang w:val="en-CA"/>
        </w:rPr>
        <w:t xml:space="preserve">the </w:t>
      </w:r>
      <w:r w:rsidR="00EB4EBB" w:rsidRPr="005D50E9">
        <w:rPr>
          <w:lang w:val="en-CA"/>
        </w:rPr>
        <w:t>Site</w:t>
      </w:r>
      <w:r w:rsidRPr="005D50E9">
        <w:rPr>
          <w:lang w:val="en-CA"/>
        </w:rPr>
        <w:t>.</w:t>
      </w:r>
    </w:p>
    <w:p w14:paraId="0E03EE06" w14:textId="77777777" w:rsidR="00C476D8" w:rsidRPr="005D50E9" w:rsidRDefault="00C476D8" w:rsidP="0016306F">
      <w:pPr>
        <w:pStyle w:val="Heading2"/>
        <w:rPr>
          <w:u w:val="none"/>
          <w:lang w:val="en-CA"/>
        </w:rPr>
      </w:pPr>
      <w:r w:rsidRPr="005D50E9">
        <w:rPr>
          <w:lang w:val="en-CA"/>
        </w:rPr>
        <w:t>Commissioning</w:t>
      </w:r>
      <w:r w:rsidRPr="005D50E9">
        <w:rPr>
          <w:u w:val="none"/>
          <w:lang w:val="en-CA"/>
        </w:rPr>
        <w:tab/>
      </w:r>
      <w:r w:rsidRPr="005D50E9">
        <w:rPr>
          <w:u w:val="none"/>
          <w:lang w:val="en-CA"/>
        </w:rPr>
        <w:tab/>
      </w:r>
      <w:r w:rsidRPr="005D50E9">
        <w:rPr>
          <w:u w:val="none"/>
          <w:lang w:val="en-CA"/>
        </w:rPr>
        <w:tab/>
      </w:r>
    </w:p>
    <w:p w14:paraId="47CF065D" w14:textId="77777777" w:rsidR="00C476D8" w:rsidRPr="005D50E9" w:rsidRDefault="00C476D8" w:rsidP="0016306F">
      <w:pPr>
        <w:pStyle w:val="Heading3"/>
        <w:rPr>
          <w:lang w:val="en-CA"/>
        </w:rPr>
      </w:pPr>
      <w:r w:rsidRPr="005D50E9">
        <w:rPr>
          <w:lang w:val="en-CA"/>
        </w:rPr>
        <w:t xml:space="preserve">For all commissioning activities on systems where components of this </w:t>
      </w:r>
      <w:r w:rsidR="0021302F" w:rsidRPr="005D50E9">
        <w:rPr>
          <w:lang w:val="en-CA"/>
        </w:rPr>
        <w:t xml:space="preserve">Section </w:t>
      </w:r>
      <w:r w:rsidRPr="005D50E9">
        <w:rPr>
          <w:lang w:val="en-CA"/>
        </w:rPr>
        <w:t xml:space="preserve">are integral to functionality, refer to </w:t>
      </w:r>
      <w:r w:rsidRPr="005D50E9">
        <w:rPr>
          <w:highlight w:val="yellow"/>
          <w:lang w:val="en-CA"/>
        </w:rPr>
        <w:t>Section 01810 – Equipment Testing and Facility Commissioning</w:t>
      </w:r>
      <w:r w:rsidRPr="00894C1E">
        <w:rPr>
          <w:lang w:val="en-CA"/>
        </w:rPr>
        <w:t>. All in</w:t>
      </w:r>
      <w:r w:rsidRPr="005D50E9">
        <w:rPr>
          <w:lang w:val="en-CA"/>
        </w:rPr>
        <w:t xml:space="preserve">spection and testing activities </w:t>
      </w:r>
      <w:r w:rsidR="0021302F" w:rsidRPr="005D50E9">
        <w:rPr>
          <w:lang w:val="en-CA"/>
        </w:rPr>
        <w:t>shall</w:t>
      </w:r>
      <w:r w:rsidRPr="005D50E9">
        <w:rPr>
          <w:lang w:val="en-CA"/>
        </w:rPr>
        <w:t xml:space="preserve"> be completed</w:t>
      </w:r>
      <w:r w:rsidR="0021302F" w:rsidRPr="005D50E9">
        <w:rPr>
          <w:lang w:val="en-CA"/>
        </w:rPr>
        <w:t xml:space="preserve"> in accordance</w:t>
      </w:r>
      <w:r w:rsidRPr="005D50E9">
        <w:rPr>
          <w:lang w:val="en-CA"/>
        </w:rPr>
        <w:t xml:space="preserve"> with </w:t>
      </w:r>
      <w:r w:rsidR="0021302F" w:rsidRPr="005D50E9">
        <w:rPr>
          <w:lang w:val="en-CA"/>
        </w:rPr>
        <w:t xml:space="preserve">the </w:t>
      </w:r>
      <w:r w:rsidRPr="005D50E9">
        <w:rPr>
          <w:lang w:val="en-CA"/>
        </w:rPr>
        <w:t>documentation</w:t>
      </w:r>
      <w:r w:rsidR="005D50E9">
        <w:rPr>
          <w:lang w:val="en-CA"/>
        </w:rPr>
        <w:t xml:space="preserve"> </w:t>
      </w:r>
      <w:r w:rsidR="006D1372" w:rsidRPr="00935CF9">
        <w:rPr>
          <w:lang w:val="en-CA"/>
        </w:rPr>
        <w:t>required as part of the commissioning plan that shall be</w:t>
      </w:r>
      <w:r w:rsidRPr="00894C1E">
        <w:rPr>
          <w:lang w:val="en-CA"/>
        </w:rPr>
        <w:t xml:space="preserve"> </w:t>
      </w:r>
      <w:r w:rsidRPr="005D50E9">
        <w:rPr>
          <w:lang w:val="en-CA"/>
        </w:rPr>
        <w:t xml:space="preserve">provided to the Consultant </w:t>
      </w:r>
      <w:ins w:id="73" w:author="John Liu" w:date="2022-04-25T19:43:00Z">
        <w:r w:rsidR="00C174C9">
          <w:rPr>
            <w:lang w:val="en-CA"/>
          </w:rPr>
          <w:t xml:space="preserve">and get approved </w:t>
        </w:r>
      </w:ins>
      <w:r w:rsidRPr="005D50E9">
        <w:rPr>
          <w:lang w:val="en-CA"/>
        </w:rPr>
        <w:t xml:space="preserve">prior to </w:t>
      </w:r>
      <w:r w:rsidR="0021302F" w:rsidRPr="005D50E9">
        <w:rPr>
          <w:lang w:val="en-CA"/>
        </w:rPr>
        <w:t xml:space="preserve">the </w:t>
      </w:r>
      <w:r w:rsidR="005D50E9">
        <w:rPr>
          <w:lang w:val="en-CA"/>
        </w:rPr>
        <w:t>commencement</w:t>
      </w:r>
      <w:r w:rsidRPr="005D50E9">
        <w:rPr>
          <w:lang w:val="en-CA"/>
        </w:rPr>
        <w:t xml:space="preserve"> of commissioning activities.</w:t>
      </w:r>
    </w:p>
    <w:p w14:paraId="6C3401BD" w14:textId="77777777" w:rsidR="003812A4" w:rsidRPr="005D50E9" w:rsidRDefault="00410EF0" w:rsidP="00006F71">
      <w:pPr>
        <w:pStyle w:val="Other"/>
        <w:spacing w:before="240"/>
        <w:jc w:val="center"/>
        <w:rPr>
          <w:rFonts w:ascii="Calibri" w:hAnsi="Calibri"/>
          <w:b/>
          <w:sz w:val="22"/>
          <w:szCs w:val="22"/>
        </w:rPr>
      </w:pPr>
      <w:r w:rsidRPr="005D50E9">
        <w:rPr>
          <w:rFonts w:ascii="Calibri" w:hAnsi="Calibri"/>
          <w:b/>
          <w:sz w:val="22"/>
          <w:szCs w:val="22"/>
        </w:rPr>
        <w:lastRenderedPageBreak/>
        <w:t>END OF SECTION</w:t>
      </w:r>
    </w:p>
    <w:sectPr w:rsidR="003812A4" w:rsidRPr="005D50E9" w:rsidSect="00B14705">
      <w:headerReference w:type="even" r:id="rId14"/>
      <w:headerReference w:type="default" r:id="rId15"/>
      <w:headerReference w:type="first" r:id="rId16"/>
      <w:pgSz w:w="12240" w:h="15840" w:code="1"/>
      <w:pgMar w:top="1440" w:right="720" w:bottom="1440" w:left="720" w:header="720" w:footer="720" w:gutter="97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Radulovic, Nicole" w:date="2022-11-04T16:14:00Z" w:initials="RN">
    <w:p w14:paraId="196F440E" w14:textId="77777777" w:rsidR="004B6E28" w:rsidRDefault="004B6E28">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6F44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6F440E" w16cid:durableId="270FB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0E3B" w14:textId="77777777" w:rsidR="00A56D25" w:rsidRDefault="00A56D25">
      <w:r>
        <w:separator/>
      </w:r>
    </w:p>
  </w:endnote>
  <w:endnote w:type="continuationSeparator" w:id="0">
    <w:p w14:paraId="47B91CA2" w14:textId="77777777" w:rsidR="00A56D25" w:rsidRDefault="00A5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F3817" w14:textId="77777777" w:rsidR="00A56D25" w:rsidRDefault="00A56D25">
      <w:r>
        <w:separator/>
      </w:r>
    </w:p>
  </w:footnote>
  <w:footnote w:type="continuationSeparator" w:id="0">
    <w:p w14:paraId="10492449" w14:textId="77777777" w:rsidR="00A56D25" w:rsidRDefault="00A56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29D4" w14:textId="77777777" w:rsidR="00B14705" w:rsidRPr="0033421E" w:rsidRDefault="00006F71" w:rsidP="00006F71">
    <w:pPr>
      <w:pBdr>
        <w:top w:val="single" w:sz="4" w:space="1" w:color="auto"/>
      </w:pBdr>
      <w:tabs>
        <w:tab w:val="right" w:pos="9810"/>
      </w:tabs>
      <w:rPr>
        <w:rFonts w:ascii="Calibri" w:hAnsi="Calibri" w:cs="Arial"/>
      </w:rPr>
    </w:pPr>
    <w:r w:rsidRPr="0033421E">
      <w:rPr>
        <w:rFonts w:ascii="Calibri" w:hAnsi="Calibri" w:cs="Arial"/>
      </w:rPr>
      <w:t>Section 16133</w:t>
    </w:r>
    <w:r w:rsidRPr="0033421E">
      <w:rPr>
        <w:rFonts w:ascii="Calibri" w:hAnsi="Calibri" w:cs="Arial"/>
      </w:rPr>
      <w:tab/>
    </w:r>
    <w:r w:rsidR="00B14705" w:rsidRPr="0033421E">
      <w:rPr>
        <w:rFonts w:ascii="Calibri" w:hAnsi="Calibri" w:cs="Arial"/>
      </w:rPr>
      <w:t>CONTRACT NO</w:t>
    </w:r>
    <w:r w:rsidR="00B14705" w:rsidRPr="0033421E">
      <w:rPr>
        <w:rFonts w:ascii="Calibri" w:hAnsi="Calibri" w:cs="Arial"/>
        <w:highlight w:val="yellow"/>
      </w:rPr>
      <w:t xml:space="preserve">. [Insert </w:t>
    </w:r>
    <w:r w:rsidR="002E1411">
      <w:rPr>
        <w:rFonts w:ascii="Calibri" w:hAnsi="Calibri" w:cs="Arial"/>
        <w:highlight w:val="yellow"/>
      </w:rPr>
      <w:t>Contract</w:t>
    </w:r>
    <w:r w:rsidR="002E1411" w:rsidRPr="0033421E">
      <w:rPr>
        <w:rFonts w:ascii="Calibri" w:hAnsi="Calibri" w:cs="Arial"/>
        <w:highlight w:val="yellow"/>
      </w:rPr>
      <w:t xml:space="preserve"> </w:t>
    </w:r>
    <w:r w:rsidR="00B14705" w:rsidRPr="0033421E">
      <w:rPr>
        <w:rFonts w:ascii="Calibri" w:hAnsi="Calibri" w:cs="Arial"/>
        <w:highlight w:val="yellow"/>
      </w:rPr>
      <w:t>Number]</w:t>
    </w:r>
  </w:p>
  <w:p w14:paraId="342E8953" w14:textId="77777777" w:rsidR="00B14705" w:rsidRPr="0033421E" w:rsidRDefault="00B14705" w:rsidP="00006F71">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810"/>
      </w:tabs>
      <w:rPr>
        <w:rFonts w:ascii="Calibri" w:hAnsi="Calibri" w:cs="Arial"/>
      </w:rPr>
    </w:pPr>
    <w:r w:rsidRPr="0033421E">
      <w:rPr>
        <w:rFonts w:ascii="Calibri" w:hAnsi="Calibri" w:cs="Arial"/>
      </w:rPr>
      <w:t>201</w:t>
    </w:r>
    <w:r w:rsidR="00CD4FEF">
      <w:rPr>
        <w:rFonts w:ascii="Calibri" w:hAnsi="Calibri" w:cs="Arial"/>
      </w:rPr>
      <w:t>4</w:t>
    </w:r>
    <w:r w:rsidRPr="0033421E">
      <w:rPr>
        <w:rFonts w:ascii="Calibri" w:hAnsi="Calibri" w:cs="Arial"/>
      </w:rPr>
      <w:t>-</w:t>
    </w:r>
    <w:r w:rsidR="005461A6">
      <w:rPr>
        <w:rFonts w:ascii="Calibri" w:hAnsi="Calibri" w:cs="Arial"/>
      </w:rPr>
      <w:t>11</w:t>
    </w:r>
    <w:r w:rsidRPr="0033421E">
      <w:rPr>
        <w:rFonts w:ascii="Calibri" w:hAnsi="Calibri" w:cs="Arial"/>
      </w:rPr>
      <w:t>-</w:t>
    </w:r>
    <w:r w:rsidR="005461A6">
      <w:rPr>
        <w:rFonts w:ascii="Calibri" w:hAnsi="Calibri" w:cs="Arial"/>
      </w:rPr>
      <w:t>17</w:t>
    </w:r>
    <w:r w:rsidR="00006F71" w:rsidRPr="0033421E">
      <w:rPr>
        <w:rFonts w:ascii="Calibri" w:hAnsi="Calibri" w:cs="Arial"/>
      </w:rPr>
      <w:tab/>
    </w:r>
    <w:r w:rsidR="00006F71" w:rsidRPr="0033421E">
      <w:rPr>
        <w:rFonts w:ascii="Calibri" w:hAnsi="Calibri" w:cs="Arial"/>
      </w:rPr>
      <w:tab/>
    </w:r>
    <w:r w:rsidR="003D1F89">
      <w:rPr>
        <w:rFonts w:ascii="Calibri" w:hAnsi="Calibri" w:cs="Arial"/>
      </w:rPr>
      <w:tab/>
    </w:r>
    <w:r w:rsidRPr="0033421E">
      <w:rPr>
        <w:rFonts w:ascii="Calibri" w:hAnsi="Calibri" w:cs="Arial"/>
        <w:b/>
      </w:rPr>
      <w:t>CONDUITS, CONDUIT FASTENINGS</w:t>
    </w:r>
    <w:r w:rsidR="003D1F89" w:rsidRPr="003D1F89">
      <w:rPr>
        <w:rFonts w:ascii="Calibri" w:hAnsi="Calibri" w:cs="Arial"/>
        <w:b/>
      </w:rPr>
      <w:t xml:space="preserve"> </w:t>
    </w:r>
    <w:r w:rsidR="003D1F89" w:rsidRPr="0033421E">
      <w:rPr>
        <w:rFonts w:ascii="Calibri" w:hAnsi="Calibri" w:cs="Arial"/>
        <w:b/>
      </w:rPr>
      <w:t>AND CONDUIT FITTINGS</w:t>
    </w:r>
    <w:r w:rsidRPr="0033421E">
      <w:rPr>
        <w:rFonts w:ascii="Calibri" w:hAnsi="Calibri" w:cs="Arial"/>
      </w:rPr>
      <w:tab/>
    </w:r>
  </w:p>
  <w:p w14:paraId="785710C9" w14:textId="77777777" w:rsidR="00B14705" w:rsidRPr="0033421E" w:rsidRDefault="00B14705" w:rsidP="00006F71">
    <w:pPr>
      <w:pBdr>
        <w:top w:val="single" w:sz="4" w:space="1" w:color="auto"/>
      </w:pBdr>
      <w:tabs>
        <w:tab w:val="right" w:pos="9810"/>
      </w:tabs>
      <w:rPr>
        <w:rFonts w:ascii="Calibri" w:hAnsi="Calibri" w:cs="Arial"/>
      </w:rPr>
    </w:pPr>
    <w:r w:rsidRPr="0033421E">
      <w:rPr>
        <w:rFonts w:ascii="Calibri" w:hAnsi="Calibri" w:cs="Arial"/>
      </w:rPr>
      <w:t xml:space="preserve">Page </w:t>
    </w:r>
    <w:r w:rsidRPr="0033421E">
      <w:rPr>
        <w:rFonts w:ascii="Calibri" w:hAnsi="Calibri" w:cs="Arial"/>
      </w:rPr>
      <w:fldChar w:fldCharType="begin"/>
    </w:r>
    <w:r w:rsidRPr="0033421E">
      <w:rPr>
        <w:rFonts w:ascii="Calibri" w:hAnsi="Calibri" w:cs="Arial"/>
      </w:rPr>
      <w:instrText xml:space="preserve">PAGE </w:instrText>
    </w:r>
    <w:r w:rsidRPr="0033421E">
      <w:rPr>
        <w:rFonts w:ascii="Calibri" w:hAnsi="Calibri" w:cs="Arial"/>
      </w:rPr>
      <w:fldChar w:fldCharType="separate"/>
    </w:r>
    <w:r w:rsidR="00691C8A">
      <w:rPr>
        <w:rFonts w:ascii="Calibri" w:hAnsi="Calibri" w:cs="Arial"/>
        <w:noProof/>
      </w:rPr>
      <w:t>2</w:t>
    </w:r>
    <w:r w:rsidRPr="0033421E">
      <w:rPr>
        <w:rFonts w:ascii="Calibri" w:hAnsi="Calibri" w:cs="Arial"/>
      </w:rPr>
      <w:fldChar w:fldCharType="end"/>
    </w:r>
    <w:r w:rsidRPr="0033421E">
      <w:rPr>
        <w:rFonts w:ascii="Calibri" w:hAnsi="Calibri" w:cs="Arial"/>
      </w:rPr>
      <w:t xml:space="preserve"> </w:t>
    </w:r>
    <w:r w:rsidR="00683CDF">
      <w:rPr>
        <w:rFonts w:ascii="Calibri" w:hAnsi="Calibri" w:cs="Arial"/>
      </w:rPr>
      <w:t xml:space="preserve">          </w:t>
    </w:r>
    <w:r w:rsidR="00006F71" w:rsidRPr="0033421E">
      <w:rPr>
        <w:rStyle w:val="PageNumber"/>
        <w:rFonts w:ascii="Calibri" w:hAnsi="Calibri"/>
        <w:caps/>
        <w:sz w:val="22"/>
        <w:szCs w:val="22"/>
      </w:rPr>
      <w:t xml:space="preserve">                                          </w:t>
    </w:r>
    <w:r w:rsidRPr="0033421E">
      <w:rPr>
        <w:rFonts w:ascii="Calibri" w:hAnsi="Calibri" w:cs="Arial"/>
      </w:rPr>
      <w:tab/>
    </w:r>
    <w:r w:rsidR="00006F71" w:rsidRPr="0033421E">
      <w:rPr>
        <w:rFonts w:ascii="Calibri" w:hAnsi="Calibri" w:cs="Arial"/>
      </w:rPr>
      <w:t xml:space="preserve"> </w:t>
    </w:r>
    <w:r w:rsidRPr="0033421E">
      <w:rPr>
        <w:rFonts w:ascii="Calibri" w:hAnsi="Calibri" w:cs="Arial"/>
      </w:rPr>
      <w:t>DATE</w:t>
    </w:r>
    <w:proofErr w:type="gramStart"/>
    <w:r w:rsidRPr="0033421E">
      <w:rPr>
        <w:rFonts w:ascii="Calibri" w:hAnsi="Calibri" w:cs="Arial"/>
      </w:rPr>
      <w:t xml:space="preserve">:  </w:t>
    </w:r>
    <w:r w:rsidRPr="0033421E">
      <w:rPr>
        <w:rFonts w:ascii="Calibri" w:hAnsi="Calibri" w:cs="Arial"/>
        <w:highlight w:val="yellow"/>
      </w:rPr>
      <w:t>[</w:t>
    </w:r>
    <w:proofErr w:type="gramEnd"/>
    <w:r w:rsidRPr="0033421E">
      <w:rPr>
        <w:rFonts w:ascii="Calibri" w:hAnsi="Calibri" w:cs="Arial"/>
        <w:highlight w:val="yellow"/>
      </w:rPr>
      <w:t>Insert Date, (e.g. Jan., 2000)]</w:t>
    </w:r>
    <w:r w:rsidRPr="0033421E">
      <w:rPr>
        <w:rFonts w:ascii="Calibri" w:hAnsi="Calibri" w:cs="Arial"/>
      </w:rPr>
      <w:t xml:space="preserve"> </w:t>
    </w:r>
  </w:p>
  <w:p w14:paraId="3F2BF4D8" w14:textId="77777777" w:rsidR="00B14705" w:rsidRDefault="00B14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3B2B" w14:textId="77777777" w:rsidR="00B975DC" w:rsidRPr="0033421E" w:rsidRDefault="00B975DC" w:rsidP="00006F71">
    <w:pPr>
      <w:pBdr>
        <w:top w:val="single" w:sz="4" w:space="1" w:color="auto"/>
      </w:pBdr>
      <w:tabs>
        <w:tab w:val="right" w:pos="9900"/>
      </w:tabs>
      <w:rPr>
        <w:rFonts w:ascii="Calibri" w:hAnsi="Calibri" w:cs="Arial"/>
      </w:rPr>
    </w:pPr>
    <w:r w:rsidRPr="0033421E">
      <w:rPr>
        <w:rFonts w:ascii="Calibri" w:hAnsi="Calibri" w:cs="Arial"/>
      </w:rPr>
      <w:t>CONTRACT NO</w:t>
    </w:r>
    <w:r w:rsidRPr="0033421E">
      <w:rPr>
        <w:rFonts w:ascii="Calibri" w:hAnsi="Calibri" w:cs="Arial"/>
        <w:highlight w:val="yellow"/>
      </w:rPr>
      <w:t xml:space="preserve">. [Insert </w:t>
    </w:r>
    <w:r w:rsidR="002E1411">
      <w:rPr>
        <w:rFonts w:ascii="Calibri" w:hAnsi="Calibri" w:cs="Arial"/>
        <w:highlight w:val="yellow"/>
      </w:rPr>
      <w:t>Contract</w:t>
    </w:r>
    <w:r w:rsidRPr="0033421E">
      <w:rPr>
        <w:rFonts w:ascii="Calibri" w:hAnsi="Calibri" w:cs="Arial"/>
        <w:highlight w:val="yellow"/>
      </w:rPr>
      <w:t xml:space="preserve"> Number]</w:t>
    </w:r>
    <w:r w:rsidRPr="0033421E">
      <w:rPr>
        <w:rFonts w:ascii="Calibri" w:hAnsi="Calibri" w:cs="Arial"/>
      </w:rPr>
      <w:tab/>
      <w:t>Section 16133</w:t>
    </w:r>
  </w:p>
  <w:p w14:paraId="10D0C2B5" w14:textId="77777777" w:rsidR="00B975DC" w:rsidRPr="0033421E" w:rsidRDefault="00006F71" w:rsidP="00006F71">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900"/>
      </w:tabs>
      <w:rPr>
        <w:rFonts w:ascii="Calibri" w:hAnsi="Calibri" w:cs="Arial"/>
      </w:rPr>
    </w:pPr>
    <w:r w:rsidRPr="0033421E">
      <w:rPr>
        <w:rFonts w:ascii="Calibri" w:hAnsi="Calibri" w:cs="Arial"/>
        <w:b/>
      </w:rPr>
      <w:tab/>
    </w:r>
    <w:r w:rsidRPr="0033421E">
      <w:rPr>
        <w:rFonts w:ascii="Calibri" w:hAnsi="Calibri" w:cs="Arial"/>
        <w:b/>
      </w:rPr>
      <w:tab/>
    </w:r>
    <w:r w:rsidRPr="0033421E">
      <w:rPr>
        <w:rFonts w:ascii="Calibri" w:hAnsi="Calibri" w:cs="Arial"/>
        <w:b/>
      </w:rPr>
      <w:tab/>
      <w:t xml:space="preserve">  CONDUITS, CONDUIT FASTENINGS</w:t>
    </w:r>
    <w:r w:rsidR="003D1F89">
      <w:rPr>
        <w:rFonts w:ascii="Calibri" w:hAnsi="Calibri" w:cs="Arial"/>
      </w:rPr>
      <w:t xml:space="preserve"> </w:t>
    </w:r>
    <w:r w:rsidR="003D1F89" w:rsidRPr="0033421E">
      <w:rPr>
        <w:rFonts w:ascii="Calibri" w:hAnsi="Calibri" w:cs="Arial"/>
        <w:b/>
      </w:rPr>
      <w:t>AND CONDUIT FITTINGS</w:t>
    </w:r>
    <w:r w:rsidR="00130404" w:rsidRPr="0033421E">
      <w:rPr>
        <w:rFonts w:ascii="Calibri" w:hAnsi="Calibri" w:cs="Arial"/>
      </w:rPr>
      <w:tab/>
    </w:r>
    <w:r w:rsidR="0016306F">
      <w:rPr>
        <w:rFonts w:ascii="Calibri" w:hAnsi="Calibri" w:cs="Arial"/>
      </w:rPr>
      <w:t>2015-02-02</w:t>
    </w:r>
  </w:p>
  <w:p w14:paraId="33CA4450" w14:textId="77777777" w:rsidR="00B975DC" w:rsidRPr="0033421E" w:rsidRDefault="00B975DC" w:rsidP="00006F71">
    <w:pPr>
      <w:pBdr>
        <w:top w:val="single" w:sz="4" w:space="1" w:color="auto"/>
      </w:pBdr>
      <w:tabs>
        <w:tab w:val="center" w:pos="5175"/>
        <w:tab w:val="right" w:pos="9900"/>
      </w:tabs>
      <w:rPr>
        <w:rFonts w:ascii="Calibri" w:hAnsi="Calibri" w:cs="Arial"/>
      </w:rPr>
    </w:pPr>
    <w:r w:rsidRPr="0033421E">
      <w:rPr>
        <w:rFonts w:ascii="Calibri" w:hAnsi="Calibri" w:cs="Arial"/>
      </w:rPr>
      <w:t>DATE</w:t>
    </w:r>
    <w:proofErr w:type="gramStart"/>
    <w:r w:rsidRPr="0033421E">
      <w:rPr>
        <w:rFonts w:ascii="Calibri" w:hAnsi="Calibri" w:cs="Arial"/>
      </w:rPr>
      <w:t xml:space="preserve">:  </w:t>
    </w:r>
    <w:r w:rsidRPr="0033421E">
      <w:rPr>
        <w:rFonts w:ascii="Calibri" w:hAnsi="Calibri" w:cs="Arial"/>
        <w:highlight w:val="yellow"/>
      </w:rPr>
      <w:t>[</w:t>
    </w:r>
    <w:proofErr w:type="gramEnd"/>
    <w:r w:rsidRPr="0033421E">
      <w:rPr>
        <w:rFonts w:ascii="Calibri" w:hAnsi="Calibri" w:cs="Arial"/>
        <w:highlight w:val="yellow"/>
      </w:rPr>
      <w:t>Insert Date, (e.g. Jan., 2000)]</w:t>
    </w:r>
    <w:r w:rsidR="00006F71" w:rsidRPr="0033421E">
      <w:rPr>
        <w:rFonts w:ascii="Calibri" w:hAnsi="Calibri" w:cs="Arial"/>
        <w:b/>
      </w:rPr>
      <w:t xml:space="preserve">      </w:t>
    </w:r>
    <w:r w:rsidR="00006F71" w:rsidRPr="0033421E">
      <w:rPr>
        <w:rFonts w:ascii="Calibri" w:hAnsi="Calibri" w:cs="Arial"/>
      </w:rPr>
      <w:tab/>
    </w:r>
    <w:r w:rsidR="003D1F89">
      <w:rPr>
        <w:rFonts w:ascii="Calibri" w:hAnsi="Calibri" w:cs="Arial"/>
      </w:rPr>
      <w:tab/>
    </w:r>
    <w:r w:rsidRPr="0033421E">
      <w:rPr>
        <w:rFonts w:ascii="Calibri" w:hAnsi="Calibri" w:cs="Arial"/>
      </w:rPr>
      <w:t xml:space="preserve">Page </w:t>
    </w:r>
    <w:r w:rsidRPr="0033421E">
      <w:rPr>
        <w:rFonts w:ascii="Calibri" w:hAnsi="Calibri" w:cs="Arial"/>
      </w:rPr>
      <w:fldChar w:fldCharType="begin"/>
    </w:r>
    <w:r w:rsidRPr="0033421E">
      <w:rPr>
        <w:rFonts w:ascii="Calibri" w:hAnsi="Calibri" w:cs="Arial"/>
      </w:rPr>
      <w:instrText xml:space="preserve">PAGE </w:instrText>
    </w:r>
    <w:r w:rsidRPr="0033421E">
      <w:rPr>
        <w:rFonts w:ascii="Calibri" w:hAnsi="Calibri" w:cs="Arial"/>
      </w:rPr>
      <w:fldChar w:fldCharType="separate"/>
    </w:r>
    <w:r w:rsidR="00691C8A">
      <w:rPr>
        <w:rFonts w:ascii="Calibri" w:hAnsi="Calibri" w:cs="Arial"/>
        <w:noProof/>
      </w:rPr>
      <w:t>1</w:t>
    </w:r>
    <w:r w:rsidRPr="0033421E">
      <w:rPr>
        <w:rFonts w:ascii="Calibri" w:hAnsi="Calibri" w:cs="Arial"/>
      </w:rPr>
      <w:fldChar w:fldCharType="end"/>
    </w:r>
    <w:r w:rsidRPr="0033421E">
      <w:rPr>
        <w:rFonts w:ascii="Calibri" w:hAnsi="Calibri" w:cs="Arial"/>
      </w:rPr>
      <w:t xml:space="preserve"> </w:t>
    </w:r>
  </w:p>
  <w:p w14:paraId="71AB917E" w14:textId="77777777" w:rsidR="00B975DC" w:rsidRPr="00672C12" w:rsidRDefault="00B975DC" w:rsidP="00FE6407">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E8DC6" w14:textId="77777777" w:rsidR="00B975DC" w:rsidRPr="0082209E" w:rsidRDefault="00B975DC" w:rsidP="00B1470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16133</w:t>
    </w:r>
  </w:p>
  <w:p w14:paraId="05B1BBB3" w14:textId="77777777" w:rsidR="00B975DC" w:rsidRPr="0082209E" w:rsidRDefault="00B975DC" w:rsidP="00B14705">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810"/>
      </w:tabs>
      <w:ind w:firstLine="4320"/>
      <w:rPr>
        <w:rFonts w:ascii="Arial" w:hAnsi="Arial" w:cs="Arial"/>
      </w:rPr>
    </w:pPr>
    <w:r>
      <w:rPr>
        <w:rFonts w:ascii="Arial" w:hAnsi="Arial" w:cs="Arial"/>
        <w:b/>
      </w:rPr>
      <w:t>CONDUITS, CONDUIT FASTENINGS</w:t>
    </w:r>
    <w:r w:rsidRPr="0082209E">
      <w:rPr>
        <w:rFonts w:ascii="Arial" w:hAnsi="Arial" w:cs="Arial"/>
      </w:rPr>
      <w:tab/>
    </w:r>
    <w:r w:rsidR="0077723D">
      <w:rPr>
        <w:rFonts w:ascii="Arial" w:hAnsi="Arial" w:cs="Arial"/>
      </w:rPr>
      <w:t>2013</w:t>
    </w:r>
    <w:r>
      <w:rPr>
        <w:rFonts w:ascii="Arial" w:hAnsi="Arial" w:cs="Arial"/>
      </w:rPr>
      <w:t>-</w:t>
    </w:r>
    <w:r w:rsidR="0077723D">
      <w:rPr>
        <w:rFonts w:ascii="Arial" w:hAnsi="Arial" w:cs="Arial"/>
      </w:rPr>
      <w:t>06</w:t>
    </w:r>
    <w:r>
      <w:rPr>
        <w:rFonts w:ascii="Arial" w:hAnsi="Arial" w:cs="Arial"/>
      </w:rPr>
      <w:t>-</w:t>
    </w:r>
    <w:r w:rsidR="00840964">
      <w:rPr>
        <w:rFonts w:ascii="Arial" w:hAnsi="Arial" w:cs="Arial"/>
      </w:rPr>
      <w:t>18</w:t>
    </w:r>
  </w:p>
  <w:p w14:paraId="0E7A828B" w14:textId="77777777" w:rsidR="00B975DC" w:rsidRPr="0082209E" w:rsidRDefault="00B975DC" w:rsidP="00B14705">
    <w:pPr>
      <w:pBdr>
        <w:top w:val="single" w:sz="4" w:space="1" w:color="auto"/>
      </w:pBdr>
      <w:tabs>
        <w:tab w:val="center" w:pos="5175"/>
        <w:tab w:val="right" w:pos="981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Pr>
        <w:rFonts w:ascii="Arial" w:hAnsi="Arial" w:cs="Arial"/>
      </w:rPr>
      <w:t xml:space="preserve">                     </w:t>
    </w:r>
    <w:r w:rsidRPr="007738EC">
      <w:rPr>
        <w:rFonts w:ascii="Arial" w:hAnsi="Arial" w:cs="Arial"/>
        <w:b/>
      </w:rPr>
      <w:t>AND CONDUIT FITTINGS</w:t>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B14705">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7738EC">
      <w:rPr>
        <w:rStyle w:val="PageNumber"/>
        <w:rFonts w:ascii="Arial Narrow" w:hAnsi="Arial Narrow"/>
        <w:caps/>
        <w:sz w:val="22"/>
        <w:szCs w:val="22"/>
      </w:rPr>
      <w:fldChar w:fldCharType="begin"/>
    </w:r>
    <w:r w:rsidRPr="007738EC">
      <w:rPr>
        <w:rStyle w:val="PageNumber"/>
        <w:rFonts w:ascii="Arial Narrow" w:hAnsi="Arial Narrow"/>
        <w:caps/>
        <w:sz w:val="22"/>
        <w:szCs w:val="22"/>
      </w:rPr>
      <w:instrText xml:space="preserve"> NUMPAGES </w:instrText>
    </w:r>
    <w:r w:rsidRPr="007738EC">
      <w:rPr>
        <w:rStyle w:val="PageNumber"/>
        <w:rFonts w:ascii="Arial Narrow" w:hAnsi="Arial Narrow"/>
        <w:caps/>
        <w:sz w:val="22"/>
        <w:szCs w:val="22"/>
      </w:rPr>
      <w:fldChar w:fldCharType="separate"/>
    </w:r>
    <w:r w:rsidR="00B14705">
      <w:rPr>
        <w:rStyle w:val="PageNumber"/>
        <w:rFonts w:ascii="Arial Narrow" w:hAnsi="Arial Narrow"/>
        <w:caps/>
        <w:noProof/>
        <w:sz w:val="22"/>
        <w:szCs w:val="22"/>
      </w:rPr>
      <w:t>8</w:t>
    </w:r>
    <w:r w:rsidRPr="007738EC">
      <w:rPr>
        <w:rStyle w:val="PageNumber"/>
        <w:rFonts w:ascii="Arial Narrow" w:hAnsi="Arial Narrow"/>
        <w:caps/>
        <w:sz w:val="22"/>
        <w:szCs w:val="22"/>
      </w:rPr>
      <w:fldChar w:fldCharType="end"/>
    </w:r>
  </w:p>
  <w:p w14:paraId="0CEED109" w14:textId="77777777" w:rsidR="00B975DC" w:rsidRDefault="00B975DC"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407D28"/>
    <w:multiLevelType w:val="multilevel"/>
    <w:tmpl w:val="02F601FA"/>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810"/>
        </w:tabs>
        <w:ind w:left="81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58D0055"/>
    <w:multiLevelType w:val="hybridMultilevel"/>
    <w:tmpl w:val="8BB4ED36"/>
    <w:lvl w:ilvl="0" w:tplc="D2E090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65544092">
    <w:abstractNumId w:val="0"/>
  </w:num>
  <w:num w:numId="2" w16cid:durableId="207841690">
    <w:abstractNumId w:val="0"/>
  </w:num>
  <w:num w:numId="3" w16cid:durableId="2032950289">
    <w:abstractNumId w:val="6"/>
  </w:num>
  <w:num w:numId="4" w16cid:durableId="869222751">
    <w:abstractNumId w:val="3"/>
  </w:num>
  <w:num w:numId="5" w16cid:durableId="81682772">
    <w:abstractNumId w:val="7"/>
  </w:num>
  <w:num w:numId="6" w16cid:durableId="627709383">
    <w:abstractNumId w:val="2"/>
  </w:num>
  <w:num w:numId="7" w16cid:durableId="979461826">
    <w:abstractNumId w:val="5"/>
  </w:num>
  <w:num w:numId="8" w16cid:durableId="1666008125">
    <w:abstractNumId w:val="1"/>
  </w:num>
  <w:num w:numId="9" w16cid:durableId="570040963">
    <w:abstractNumId w:val="9"/>
  </w:num>
  <w:num w:numId="10" w16cid:durableId="613632972">
    <w:abstractNumId w:val="4"/>
  </w:num>
  <w:num w:numId="11" w16cid:durableId="328216166">
    <w:abstractNumId w:val="8"/>
  </w:num>
  <w:num w:numId="12" w16cid:durableId="11887897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32270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29711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28267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0321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1414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20909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79810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51823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16960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113296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6993192">
    <w:abstractNumId w:val="6"/>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ascii="Calibri" w:hAnsi="Calibri" w:hint="default"/>
          <w:b w:val="0"/>
          <w:i w:val="0"/>
          <w:sz w:val="22"/>
        </w:rPr>
      </w:lvl>
    </w:lvlOverride>
    <w:lvlOverride w:ilvl="2">
      <w:lvl w:ilvl="2">
        <w:start w:val="1"/>
        <w:numFmt w:val="decimal"/>
        <w:pStyle w:val="Heading3"/>
        <w:lvlText w:val=".%3"/>
        <w:lvlJc w:val="left"/>
        <w:pPr>
          <w:tabs>
            <w:tab w:val="num" w:pos="810"/>
          </w:tabs>
          <w:ind w:left="810" w:firstLine="2880"/>
        </w:pPr>
        <w:rPr>
          <w:rFonts w:ascii="Calibri" w:hAnsi="Calibri" w:hint="default"/>
          <w:b w:val="0"/>
          <w:i w:val="0"/>
          <w:color w:val="000000"/>
          <w:sz w:val="22"/>
        </w:rPr>
      </w:lvl>
    </w:lvlOverride>
    <w:lvlOverride w:ilvl="3">
      <w:lvl w:ilvl="3">
        <w:start w:val="1"/>
        <w:numFmt w:val="decimal"/>
        <w:pStyle w:val="Heading4"/>
        <w:lvlText w:val=".%4"/>
        <w:lvlJc w:val="left"/>
        <w:pPr>
          <w:tabs>
            <w:tab w:val="num" w:pos="864"/>
          </w:tabs>
          <w:ind w:left="864" w:firstLine="3456"/>
        </w:pPr>
        <w:rPr>
          <w:rFonts w:ascii="Calibri" w:hAnsi="Calibri" w:hint="default"/>
          <w:b w:val="0"/>
          <w:i w:val="0"/>
          <w:sz w:val="22"/>
        </w:rPr>
      </w:lvl>
    </w:lvlOverride>
    <w:lvlOverride w:ilvl="4">
      <w:lvl w:ilvl="4">
        <w:start w:val="1"/>
        <w:numFmt w:val="decimal"/>
        <w:pStyle w:val="Heading5"/>
        <w:lvlText w:val=".%5"/>
        <w:lvlJc w:val="left"/>
        <w:pPr>
          <w:tabs>
            <w:tab w:val="num" w:pos="720"/>
          </w:tabs>
          <w:ind w:left="720" w:firstLine="4320"/>
        </w:pPr>
        <w:rPr>
          <w:rFonts w:ascii="Calibri" w:hAnsi="Calibri" w:hint="default"/>
          <w:b w:val="0"/>
          <w:i w:val="0"/>
          <w:sz w:val="22"/>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6F71"/>
    <w:rsid w:val="00041951"/>
    <w:rsid w:val="00074A46"/>
    <w:rsid w:val="0009471F"/>
    <w:rsid w:val="000A7BB7"/>
    <w:rsid w:val="000C6EBC"/>
    <w:rsid w:val="000D0A25"/>
    <w:rsid w:val="00107DBA"/>
    <w:rsid w:val="00122EB7"/>
    <w:rsid w:val="0012471E"/>
    <w:rsid w:val="00130404"/>
    <w:rsid w:val="0016306F"/>
    <w:rsid w:val="001840FD"/>
    <w:rsid w:val="001A470C"/>
    <w:rsid w:val="001B3E2D"/>
    <w:rsid w:val="001C039E"/>
    <w:rsid w:val="001E4AD2"/>
    <w:rsid w:val="001F1E9F"/>
    <w:rsid w:val="002124B4"/>
    <w:rsid w:val="0021302F"/>
    <w:rsid w:val="00222EB7"/>
    <w:rsid w:val="0022666D"/>
    <w:rsid w:val="00236C11"/>
    <w:rsid w:val="002468E4"/>
    <w:rsid w:val="0026154F"/>
    <w:rsid w:val="00277100"/>
    <w:rsid w:val="002A2545"/>
    <w:rsid w:val="002C6AEC"/>
    <w:rsid w:val="002D08AE"/>
    <w:rsid w:val="002D4787"/>
    <w:rsid w:val="002D6153"/>
    <w:rsid w:val="002E0A56"/>
    <w:rsid w:val="002E1411"/>
    <w:rsid w:val="003103A7"/>
    <w:rsid w:val="003130DA"/>
    <w:rsid w:val="0033421E"/>
    <w:rsid w:val="0033540B"/>
    <w:rsid w:val="00341630"/>
    <w:rsid w:val="00366110"/>
    <w:rsid w:val="00372157"/>
    <w:rsid w:val="003812A4"/>
    <w:rsid w:val="003A61D8"/>
    <w:rsid w:val="003B2F7F"/>
    <w:rsid w:val="003B3465"/>
    <w:rsid w:val="003B6140"/>
    <w:rsid w:val="003D1F89"/>
    <w:rsid w:val="003F0D5B"/>
    <w:rsid w:val="00402990"/>
    <w:rsid w:val="0040417E"/>
    <w:rsid w:val="00410EF0"/>
    <w:rsid w:val="00414AEF"/>
    <w:rsid w:val="00443236"/>
    <w:rsid w:val="00473359"/>
    <w:rsid w:val="00494A8C"/>
    <w:rsid w:val="004A6B64"/>
    <w:rsid w:val="004B1304"/>
    <w:rsid w:val="004B6E28"/>
    <w:rsid w:val="004C2911"/>
    <w:rsid w:val="004E56E4"/>
    <w:rsid w:val="00505199"/>
    <w:rsid w:val="0051178F"/>
    <w:rsid w:val="005176B3"/>
    <w:rsid w:val="005461A6"/>
    <w:rsid w:val="00566C80"/>
    <w:rsid w:val="00571EE6"/>
    <w:rsid w:val="00582705"/>
    <w:rsid w:val="005947BD"/>
    <w:rsid w:val="005B163F"/>
    <w:rsid w:val="005D50E9"/>
    <w:rsid w:val="005F7185"/>
    <w:rsid w:val="00615F16"/>
    <w:rsid w:val="00635F62"/>
    <w:rsid w:val="0065570D"/>
    <w:rsid w:val="00672C12"/>
    <w:rsid w:val="00683CDF"/>
    <w:rsid w:val="00691C8A"/>
    <w:rsid w:val="00695DBD"/>
    <w:rsid w:val="006C0FAF"/>
    <w:rsid w:val="006C6067"/>
    <w:rsid w:val="006D1372"/>
    <w:rsid w:val="006D71FE"/>
    <w:rsid w:val="006F0274"/>
    <w:rsid w:val="0070514B"/>
    <w:rsid w:val="00715D59"/>
    <w:rsid w:val="007738EC"/>
    <w:rsid w:val="0077723D"/>
    <w:rsid w:val="007A6BDE"/>
    <w:rsid w:val="007C37AF"/>
    <w:rsid w:val="007E4441"/>
    <w:rsid w:val="008001A5"/>
    <w:rsid w:val="00812A85"/>
    <w:rsid w:val="00840964"/>
    <w:rsid w:val="00852161"/>
    <w:rsid w:val="00894C1E"/>
    <w:rsid w:val="008A387E"/>
    <w:rsid w:val="008B757E"/>
    <w:rsid w:val="008C774F"/>
    <w:rsid w:val="008C7B47"/>
    <w:rsid w:val="008E6329"/>
    <w:rsid w:val="008F7F84"/>
    <w:rsid w:val="00903A1A"/>
    <w:rsid w:val="00935CF9"/>
    <w:rsid w:val="009369FF"/>
    <w:rsid w:val="00960901"/>
    <w:rsid w:val="00973649"/>
    <w:rsid w:val="009D3E30"/>
    <w:rsid w:val="009F203B"/>
    <w:rsid w:val="00A13FDE"/>
    <w:rsid w:val="00A56D25"/>
    <w:rsid w:val="00A71501"/>
    <w:rsid w:val="00A767E0"/>
    <w:rsid w:val="00AA040C"/>
    <w:rsid w:val="00AA592F"/>
    <w:rsid w:val="00B14705"/>
    <w:rsid w:val="00B34FAC"/>
    <w:rsid w:val="00B77FDB"/>
    <w:rsid w:val="00B833A3"/>
    <w:rsid w:val="00B975DC"/>
    <w:rsid w:val="00BB24F7"/>
    <w:rsid w:val="00BC0238"/>
    <w:rsid w:val="00BD698D"/>
    <w:rsid w:val="00C174C9"/>
    <w:rsid w:val="00C33CB6"/>
    <w:rsid w:val="00C476D8"/>
    <w:rsid w:val="00C73272"/>
    <w:rsid w:val="00C80C03"/>
    <w:rsid w:val="00C81675"/>
    <w:rsid w:val="00CD4FEF"/>
    <w:rsid w:val="00D109FD"/>
    <w:rsid w:val="00D3626B"/>
    <w:rsid w:val="00D52BF1"/>
    <w:rsid w:val="00D64504"/>
    <w:rsid w:val="00D705EE"/>
    <w:rsid w:val="00D743FF"/>
    <w:rsid w:val="00D76D6C"/>
    <w:rsid w:val="00D7776A"/>
    <w:rsid w:val="00DA097A"/>
    <w:rsid w:val="00DA10EE"/>
    <w:rsid w:val="00DA4A05"/>
    <w:rsid w:val="00DB06A2"/>
    <w:rsid w:val="00DB1B8D"/>
    <w:rsid w:val="00DC1A20"/>
    <w:rsid w:val="00DD6E23"/>
    <w:rsid w:val="00E2533C"/>
    <w:rsid w:val="00E53C46"/>
    <w:rsid w:val="00E53F84"/>
    <w:rsid w:val="00E62AA3"/>
    <w:rsid w:val="00E74BBB"/>
    <w:rsid w:val="00E95BED"/>
    <w:rsid w:val="00EB4EBB"/>
    <w:rsid w:val="00EC6A7C"/>
    <w:rsid w:val="00EE5AE9"/>
    <w:rsid w:val="00EF79B8"/>
    <w:rsid w:val="00F00AD9"/>
    <w:rsid w:val="00F13982"/>
    <w:rsid w:val="00F5273F"/>
    <w:rsid w:val="00F6204E"/>
    <w:rsid w:val="00FA4006"/>
    <w:rsid w:val="00FA584F"/>
    <w:rsid w:val="00FD3582"/>
    <w:rsid w:val="00FE28A1"/>
    <w:rsid w:val="00FE6407"/>
    <w:rsid w:val="00FF24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734F33B"/>
  <w15:chartTrackingRefBased/>
  <w15:docId w15:val="{9F7254B3-C317-4745-803B-892FB224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16306F"/>
    <w:pPr>
      <w:keepNext/>
      <w:numPr>
        <w:numId w:val="3"/>
      </w:numPr>
      <w:tabs>
        <w:tab w:val="clear" w:pos="432"/>
      </w:tabs>
      <w:spacing w:before="160"/>
      <w:ind w:left="720" w:hanging="720"/>
      <w:outlineLvl w:val="0"/>
    </w:pPr>
    <w:rPr>
      <w:rFonts w:ascii="Calibri" w:hAnsi="Calibri"/>
      <w:b w:val="0"/>
      <w:caps/>
      <w:szCs w:val="22"/>
      <w:u w:val="single"/>
    </w:rPr>
  </w:style>
  <w:style w:type="paragraph" w:styleId="Heading2">
    <w:name w:val="heading 2"/>
    <w:basedOn w:val="Main-Head"/>
    <w:next w:val="BodyText"/>
    <w:link w:val="Heading2Char"/>
    <w:qFormat/>
    <w:rsid w:val="0016306F"/>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16306F"/>
    <w:pPr>
      <w:numPr>
        <w:ilvl w:val="2"/>
        <w:numId w:val="3"/>
      </w:numPr>
      <w:tabs>
        <w:tab w:val="clear" w:pos="810"/>
      </w:tabs>
      <w:spacing w:before="80"/>
      <w:ind w:left="1440" w:hanging="720"/>
      <w:outlineLvl w:val="2"/>
    </w:pPr>
    <w:rPr>
      <w:rFonts w:ascii="Calibri" w:hAnsi="Calibri"/>
      <w:b w:val="0"/>
      <w:szCs w:val="22"/>
    </w:rPr>
  </w:style>
  <w:style w:type="paragraph" w:styleId="Heading4">
    <w:name w:val="heading 4"/>
    <w:basedOn w:val="Main-Head"/>
    <w:link w:val="Heading4Char"/>
    <w:qFormat/>
    <w:rsid w:val="0016306F"/>
    <w:pPr>
      <w:numPr>
        <w:ilvl w:val="3"/>
        <w:numId w:val="3"/>
      </w:numPr>
      <w:tabs>
        <w:tab w:val="clear" w:pos="864"/>
        <w:tab w:val="num" w:pos="2160"/>
      </w:tabs>
      <w:ind w:left="2160" w:hanging="720"/>
      <w:outlineLvl w:val="3"/>
    </w:pPr>
    <w:rPr>
      <w:rFonts w:ascii="Calibri" w:hAnsi="Calibri" w:cs="Arial"/>
      <w:b w:val="0"/>
      <w:szCs w:val="22"/>
    </w:rPr>
  </w:style>
  <w:style w:type="paragraph" w:styleId="Heading5">
    <w:name w:val="heading 5"/>
    <w:basedOn w:val="Main-Head"/>
    <w:qFormat/>
    <w:rsid w:val="00222EB7"/>
    <w:pPr>
      <w:numPr>
        <w:ilvl w:val="4"/>
        <w:numId w:val="23"/>
      </w:numPr>
      <w:tabs>
        <w:tab w:val="clear" w:pos="720"/>
        <w:tab w:val="num" w:pos="2880"/>
        <w:tab w:val="left" w:pos="360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6306F"/>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1E4AD2"/>
    <w:pPr>
      <w:widowControl w:val="0"/>
      <w:spacing w:before="60" w:after="60"/>
    </w:pPr>
    <w:rPr>
      <w:rFonts w:ascii="Arial" w:hAnsi="Arial"/>
      <w:sz w:val="20"/>
      <w:lang w:val="en-GB"/>
    </w:rPr>
  </w:style>
  <w:style w:type="paragraph" w:customStyle="1" w:styleId="TableHeading">
    <w:name w:val="Table Heading"/>
    <w:basedOn w:val="Normal"/>
    <w:rsid w:val="001E4AD2"/>
    <w:pPr>
      <w:widowControl w:val="0"/>
      <w:spacing w:before="60" w:after="60"/>
    </w:pPr>
    <w:rPr>
      <w:rFonts w:ascii="Arial" w:hAnsi="Arial"/>
      <w:b/>
      <w:sz w:val="20"/>
      <w:lang w:val="en-GB"/>
    </w:rPr>
  </w:style>
  <w:style w:type="paragraph" w:styleId="BalloonText">
    <w:name w:val="Balloon Text"/>
    <w:basedOn w:val="Normal"/>
    <w:semiHidden/>
    <w:rsid w:val="006F0274"/>
    <w:rPr>
      <w:rFonts w:ascii="Tahoma" w:hAnsi="Tahoma" w:cs="Tahoma"/>
      <w:sz w:val="16"/>
      <w:szCs w:val="16"/>
    </w:rPr>
  </w:style>
  <w:style w:type="paragraph" w:styleId="CommentSubject">
    <w:name w:val="annotation subject"/>
    <w:basedOn w:val="CommentText"/>
    <w:next w:val="CommentText"/>
    <w:semiHidden/>
    <w:rsid w:val="003103A7"/>
    <w:pPr>
      <w:spacing w:before="0"/>
    </w:pPr>
    <w:rPr>
      <w:rFonts w:ascii="Book Antiqua" w:hAnsi="Book Antiqua"/>
      <w:b/>
      <w:bCs/>
      <w:sz w:val="20"/>
    </w:rPr>
  </w:style>
  <w:style w:type="paragraph" w:customStyle="1" w:styleId="EndOfSection">
    <w:name w:val="EndOfSection"/>
    <w:basedOn w:val="Normal"/>
    <w:autoRedefine/>
    <w:rsid w:val="003812A4"/>
    <w:pPr>
      <w:spacing w:before="600"/>
    </w:pPr>
    <w:rPr>
      <w:rFonts w:ascii="Times New Roman" w:hAnsi="Times New Roman"/>
      <w:b/>
    </w:rPr>
  </w:style>
  <w:style w:type="character" w:customStyle="1" w:styleId="Heading2Char">
    <w:name w:val="Heading 2 Char"/>
    <w:link w:val="Heading2"/>
    <w:rsid w:val="0016306F"/>
    <w:rPr>
      <w:rFonts w:ascii="Calibri" w:hAnsi="Calibri"/>
      <w:sz w:val="22"/>
      <w:szCs w:val="22"/>
      <w:u w:val="single"/>
      <w:lang w:val="en-US" w:eastAsia="en-US"/>
    </w:rPr>
  </w:style>
  <w:style w:type="character" w:customStyle="1" w:styleId="Heading4Char">
    <w:name w:val="Heading 4 Char"/>
    <w:link w:val="Heading4"/>
    <w:rsid w:val="0016306F"/>
    <w:rPr>
      <w:rFonts w:ascii="Calibri" w:hAnsi="Calibri" w:cs="Arial"/>
      <w:sz w:val="22"/>
      <w:szCs w:val="22"/>
      <w:lang w:val="en-US" w:eastAsia="en-US"/>
    </w:rPr>
  </w:style>
  <w:style w:type="character" w:styleId="Strong">
    <w:name w:val="Strong"/>
    <w:uiPriority w:val="22"/>
    <w:qFormat/>
    <w:rsid w:val="00EF79B8"/>
    <w:rPr>
      <w:b/>
      <w:bCs/>
    </w:rPr>
  </w:style>
  <w:style w:type="paragraph" w:styleId="PlainText">
    <w:name w:val="Plain Text"/>
    <w:basedOn w:val="Normal"/>
    <w:link w:val="PlainTextChar"/>
    <w:rsid w:val="00505199"/>
    <w:rPr>
      <w:rFonts w:ascii="Courier New" w:hAnsi="Courier New"/>
      <w:sz w:val="20"/>
    </w:rPr>
  </w:style>
  <w:style w:type="character" w:customStyle="1" w:styleId="PlainTextChar">
    <w:name w:val="Plain Text Char"/>
    <w:link w:val="PlainText"/>
    <w:rsid w:val="00505199"/>
    <w:rPr>
      <w:rFonts w:ascii="Courier New" w:hAnsi="Courier New"/>
    </w:rPr>
  </w:style>
  <w:style w:type="paragraph" w:styleId="Revision">
    <w:name w:val="Revision"/>
    <w:hidden/>
    <w:uiPriority w:val="99"/>
    <w:semiHidden/>
    <w:rsid w:val="004B6E28"/>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379325">
      <w:bodyDiv w:val="1"/>
      <w:marLeft w:val="0"/>
      <w:marRight w:val="0"/>
      <w:marTop w:val="0"/>
      <w:marBottom w:val="0"/>
      <w:divBdr>
        <w:top w:val="none" w:sz="0" w:space="0" w:color="auto"/>
        <w:left w:val="none" w:sz="0" w:space="0" w:color="auto"/>
        <w:bottom w:val="none" w:sz="0" w:space="0" w:color="auto"/>
        <w:right w:val="none" w:sz="0" w:space="0" w:color="auto"/>
      </w:divBdr>
    </w:div>
    <w:div w:id="1529754486">
      <w:bodyDiv w:val="1"/>
      <w:marLeft w:val="0"/>
      <w:marRight w:val="0"/>
      <w:marTop w:val="0"/>
      <w:marBottom w:val="0"/>
      <w:divBdr>
        <w:top w:val="none" w:sz="0" w:space="0" w:color="auto"/>
        <w:left w:val="none" w:sz="0" w:space="0" w:color="auto"/>
        <w:bottom w:val="none" w:sz="0" w:space="0" w:color="auto"/>
        <w:right w:val="none" w:sz="0" w:space="0" w:color="auto"/>
      </w:divBdr>
    </w:div>
    <w:div w:id="197691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760B1F04-E6A7-469B-A493-CA02495E5C00}">
  <ds:schemaRefs>
    <ds:schemaRef ds:uri="http://schemas.microsoft.com/office/2006/metadata/longProperties"/>
  </ds:schemaRefs>
</ds:datastoreItem>
</file>

<file path=customXml/itemProps2.xml><?xml version="1.0" encoding="utf-8"?>
<ds:datastoreItem xmlns:ds="http://schemas.openxmlformats.org/officeDocument/2006/customXml" ds:itemID="{F3A8A539-A9B0-4B3C-9A1B-496315F1FA44}">
  <ds:schemaRefs>
    <ds:schemaRef ds:uri="http://schemas.microsoft.com/sharepoint/v3/contenttype/forms"/>
  </ds:schemaRefs>
</ds:datastoreItem>
</file>

<file path=customXml/itemProps3.xml><?xml version="1.0" encoding="utf-8"?>
<ds:datastoreItem xmlns:ds="http://schemas.openxmlformats.org/officeDocument/2006/customXml" ds:itemID="{3814A790-72DC-4CE9-97E5-7AE3FE44B1DC}"/>
</file>

<file path=customXml/itemProps4.xml><?xml version="1.0" encoding="utf-8"?>
<ds:datastoreItem xmlns:ds="http://schemas.openxmlformats.org/officeDocument/2006/customXml" ds:itemID="{3320D7BB-483E-4DFC-BC10-B9BCEE9854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6</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16133_Conduits_Conduit_Fastenings_and_Conduit_Fittings (Feb 2, 2015)</vt:lpstr>
    </vt:vector>
  </TitlesOfParts>
  <Company>Regional Municipality of York</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16133_Conduits_Conduit_Fastenings_and_Conduit_Fittings (Feb 2, 2015)</dc:title>
  <dc:subject/>
  <dc:creator>Adley-McGinnis, Andrea</dc:creator>
  <cp:keywords/>
  <cp:lastModifiedBy>Axel Ouillet</cp:lastModifiedBy>
  <cp:revision>2</cp:revision>
  <cp:lastPrinted>2006-08-30T11:49:00Z</cp:lastPrinted>
  <dcterms:created xsi:type="dcterms:W3CDTF">2022-11-17T18:53:00Z</dcterms:created>
  <dcterms:modified xsi:type="dcterms:W3CDTF">2022-11-17T18:53:00Z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2022-11-04T16:14:09Z</vt:lpwstr>
  </property>
  <property fmtid="{D5CDD505-2E9C-101B-9397-08002B2CF9AE}" pid="24" name="ContentTypeId">
    <vt:lpwstr>0x010100BF8E50B80A32C040A85FB450FB26C9E5</vt:lpwstr>
  </property>
</Properties>
</file>