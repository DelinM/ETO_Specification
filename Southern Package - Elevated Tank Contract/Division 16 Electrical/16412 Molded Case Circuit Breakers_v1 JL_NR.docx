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80"/>
        <w:gridCol w:w="5863"/>
      </w:tblGrid>
      <w:tr w:rsidR="00760D48" w:rsidRPr="00FB7FA3" w14:paraId="1CEA6443" w14:textId="77777777">
        <w:trPr>
          <w:cantSplit/>
          <w:jc w:val="center"/>
        </w:trPr>
        <w:tc>
          <w:tcPr>
            <w:tcW w:w="1184" w:type="dxa"/>
            <w:tcBorders>
              <w:top w:val="double" w:sz="6" w:space="0" w:color="auto"/>
              <w:left w:val="double" w:sz="6" w:space="0" w:color="auto"/>
              <w:bottom w:val="single" w:sz="6" w:space="0" w:color="auto"/>
              <w:right w:val="single" w:sz="6" w:space="0" w:color="auto"/>
            </w:tcBorders>
          </w:tcPr>
          <w:p w14:paraId="0065E308" w14:textId="77777777" w:rsidR="00760D48" w:rsidRPr="00FB7FA3" w:rsidRDefault="00760D48" w:rsidP="009A5C50">
            <w:pPr>
              <w:pStyle w:val="TableHeading"/>
              <w:rPr>
                <w:rFonts w:ascii="Calibri" w:hAnsi="Calibri"/>
                <w:sz w:val="22"/>
              </w:rPr>
            </w:pPr>
            <w:bookmarkStart w:id="0" w:name="OLE_LINK1"/>
            <w:bookmarkStart w:id="1" w:name="OLE_LINK2"/>
            <w:bookmarkStart w:id="2" w:name="OLE_LINK3"/>
            <w:r w:rsidRPr="00FB7FA3">
              <w:rPr>
                <w:rFonts w:ascii="Calibri" w:hAnsi="Calibri"/>
                <w:sz w:val="22"/>
              </w:rPr>
              <w:t>Version</w:t>
            </w:r>
          </w:p>
        </w:tc>
        <w:tc>
          <w:tcPr>
            <w:tcW w:w="1980" w:type="dxa"/>
            <w:tcBorders>
              <w:top w:val="double" w:sz="6" w:space="0" w:color="auto"/>
              <w:left w:val="single" w:sz="6" w:space="0" w:color="auto"/>
              <w:bottom w:val="single" w:sz="6" w:space="0" w:color="auto"/>
              <w:right w:val="single" w:sz="6" w:space="0" w:color="auto"/>
            </w:tcBorders>
          </w:tcPr>
          <w:p w14:paraId="5FC368FF" w14:textId="77777777" w:rsidR="00760D48" w:rsidRPr="00FB7FA3" w:rsidRDefault="00760D48" w:rsidP="009A5C50">
            <w:pPr>
              <w:pStyle w:val="TableHeading"/>
              <w:rPr>
                <w:rFonts w:ascii="Calibri" w:hAnsi="Calibri"/>
                <w:sz w:val="22"/>
              </w:rPr>
            </w:pPr>
            <w:r w:rsidRPr="00FB7FA3">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14:paraId="669FD63A" w14:textId="77777777" w:rsidR="00760D48" w:rsidRPr="00FB7FA3" w:rsidRDefault="00760D48" w:rsidP="009A5C50">
            <w:pPr>
              <w:pStyle w:val="TableHeading"/>
              <w:rPr>
                <w:rFonts w:ascii="Calibri" w:hAnsi="Calibri"/>
                <w:sz w:val="22"/>
              </w:rPr>
            </w:pPr>
            <w:r w:rsidRPr="00FB7FA3">
              <w:rPr>
                <w:rFonts w:ascii="Calibri" w:hAnsi="Calibri"/>
                <w:sz w:val="22"/>
              </w:rPr>
              <w:t>Description of Revisions</w:t>
            </w:r>
          </w:p>
        </w:tc>
      </w:tr>
      <w:tr w:rsidR="00760D48" w:rsidRPr="00FB7FA3" w14:paraId="5BE2A59A"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6715151C" w14:textId="77777777" w:rsidR="00760D48" w:rsidRPr="00FB7FA3" w:rsidRDefault="00760D48" w:rsidP="009A5C50">
            <w:pPr>
              <w:pStyle w:val="NormalTableText"/>
              <w:rPr>
                <w:rFonts w:ascii="Calibri" w:hAnsi="Calibri"/>
                <w:sz w:val="22"/>
              </w:rPr>
            </w:pPr>
            <w:r w:rsidRPr="00FB7FA3">
              <w:rPr>
                <w:rFonts w:ascii="Calibri" w:hAnsi="Calibri"/>
                <w:sz w:val="22"/>
              </w:rPr>
              <w:t>1</w:t>
            </w:r>
          </w:p>
        </w:tc>
        <w:tc>
          <w:tcPr>
            <w:tcW w:w="1980" w:type="dxa"/>
            <w:tcBorders>
              <w:top w:val="single" w:sz="6" w:space="0" w:color="auto"/>
              <w:left w:val="single" w:sz="6" w:space="0" w:color="auto"/>
              <w:bottom w:val="single" w:sz="6" w:space="0" w:color="auto"/>
              <w:right w:val="single" w:sz="6" w:space="0" w:color="auto"/>
            </w:tcBorders>
          </w:tcPr>
          <w:p w14:paraId="2ED7CAE9" w14:textId="77777777" w:rsidR="00760D48" w:rsidRPr="00FB7FA3" w:rsidRDefault="00760D48" w:rsidP="009A5C50">
            <w:pPr>
              <w:pStyle w:val="NormalTableText"/>
              <w:rPr>
                <w:rFonts w:ascii="Calibri" w:hAnsi="Calibri"/>
                <w:sz w:val="22"/>
              </w:rPr>
            </w:pPr>
            <w:r w:rsidRPr="00FB7FA3">
              <w:rPr>
                <w:rFonts w:ascii="Calibri" w:hAnsi="Calibri"/>
                <w:sz w:val="22"/>
              </w:rPr>
              <w:t>August 3</w:t>
            </w:r>
            <w:r w:rsidR="002542C9" w:rsidRPr="00FB7FA3">
              <w:rPr>
                <w:rFonts w:ascii="Calibri" w:hAnsi="Calibri"/>
                <w:sz w:val="22"/>
              </w:rPr>
              <w:t>0</w:t>
            </w:r>
            <w:r w:rsidRPr="00FB7FA3">
              <w:rPr>
                <w:rFonts w:ascii="Calibri" w:hAnsi="Calibri"/>
                <w:sz w:val="22"/>
              </w:rPr>
              <w:t>, 2006</w:t>
            </w:r>
          </w:p>
        </w:tc>
        <w:tc>
          <w:tcPr>
            <w:tcW w:w="5863" w:type="dxa"/>
            <w:tcBorders>
              <w:top w:val="single" w:sz="6" w:space="0" w:color="auto"/>
              <w:left w:val="single" w:sz="6" w:space="0" w:color="auto"/>
              <w:bottom w:val="single" w:sz="6" w:space="0" w:color="auto"/>
              <w:right w:val="double" w:sz="6" w:space="0" w:color="auto"/>
            </w:tcBorders>
          </w:tcPr>
          <w:p w14:paraId="27900A2A" w14:textId="77777777" w:rsidR="00760D48" w:rsidRPr="00FB7FA3" w:rsidRDefault="00760D48" w:rsidP="009A5C50">
            <w:pPr>
              <w:pStyle w:val="NormalTableText"/>
              <w:rPr>
                <w:rFonts w:ascii="Calibri" w:hAnsi="Calibri"/>
                <w:sz w:val="22"/>
              </w:rPr>
            </w:pPr>
            <w:r w:rsidRPr="00FB7FA3">
              <w:rPr>
                <w:rFonts w:ascii="Calibri" w:hAnsi="Calibri"/>
                <w:sz w:val="22"/>
              </w:rPr>
              <w:t>Approved final document.</w:t>
            </w:r>
          </w:p>
        </w:tc>
      </w:tr>
      <w:tr w:rsidR="00760D48" w:rsidRPr="00FB7FA3" w14:paraId="175BDB2B"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20F7F591" w14:textId="77777777" w:rsidR="00760D48" w:rsidRPr="00FB7FA3" w:rsidRDefault="000D0332" w:rsidP="009A5C50">
            <w:pPr>
              <w:pStyle w:val="NormalTableText"/>
              <w:rPr>
                <w:rFonts w:ascii="Calibri" w:hAnsi="Calibri"/>
                <w:sz w:val="22"/>
              </w:rPr>
            </w:pPr>
            <w:r w:rsidRPr="00FB7FA3">
              <w:rPr>
                <w:rFonts w:ascii="Calibri" w:hAnsi="Calibri"/>
                <w:sz w:val="22"/>
              </w:rPr>
              <w:t>2</w:t>
            </w:r>
          </w:p>
        </w:tc>
        <w:tc>
          <w:tcPr>
            <w:tcW w:w="1980" w:type="dxa"/>
            <w:tcBorders>
              <w:top w:val="single" w:sz="6" w:space="0" w:color="auto"/>
              <w:left w:val="single" w:sz="6" w:space="0" w:color="auto"/>
              <w:bottom w:val="single" w:sz="6" w:space="0" w:color="auto"/>
              <w:right w:val="single" w:sz="6" w:space="0" w:color="auto"/>
            </w:tcBorders>
          </w:tcPr>
          <w:p w14:paraId="63946F60" w14:textId="77777777" w:rsidR="00760D48" w:rsidRPr="00FB7FA3" w:rsidRDefault="009B1A4E" w:rsidP="009A5C50">
            <w:pPr>
              <w:pStyle w:val="NormalTableText"/>
              <w:rPr>
                <w:rFonts w:ascii="Calibri" w:hAnsi="Calibri"/>
                <w:sz w:val="22"/>
              </w:rPr>
            </w:pPr>
            <w:r w:rsidRPr="00FB7FA3">
              <w:rPr>
                <w:rFonts w:ascii="Calibri" w:hAnsi="Calibri"/>
                <w:sz w:val="22"/>
              </w:rPr>
              <w:t>February 19, 2010</w:t>
            </w:r>
          </w:p>
        </w:tc>
        <w:tc>
          <w:tcPr>
            <w:tcW w:w="5863" w:type="dxa"/>
            <w:tcBorders>
              <w:top w:val="single" w:sz="6" w:space="0" w:color="auto"/>
              <w:left w:val="single" w:sz="6" w:space="0" w:color="auto"/>
              <w:bottom w:val="single" w:sz="6" w:space="0" w:color="auto"/>
              <w:right w:val="double" w:sz="6" w:space="0" w:color="auto"/>
            </w:tcBorders>
          </w:tcPr>
          <w:p w14:paraId="50819C73" w14:textId="77777777" w:rsidR="00760D48" w:rsidRPr="00FB7FA3" w:rsidRDefault="000D0332" w:rsidP="009A5C50">
            <w:pPr>
              <w:pStyle w:val="NormalTableText"/>
              <w:rPr>
                <w:rFonts w:ascii="Calibri" w:hAnsi="Calibri"/>
                <w:sz w:val="22"/>
              </w:rPr>
            </w:pPr>
            <w:r w:rsidRPr="00FB7FA3">
              <w:rPr>
                <w:rFonts w:ascii="Calibri" w:hAnsi="Calibri"/>
                <w:sz w:val="22"/>
              </w:rPr>
              <w:t xml:space="preserve">Modified ‘Related Sections’ </w:t>
            </w:r>
          </w:p>
        </w:tc>
      </w:tr>
      <w:tr w:rsidR="00760D48" w:rsidRPr="00FB7FA3" w14:paraId="4422D385" w14:textId="77777777">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39F3CFF9" w14:textId="77777777" w:rsidR="00760D48" w:rsidRPr="00FB7FA3" w:rsidRDefault="00E268B9" w:rsidP="009A5C50">
            <w:pPr>
              <w:pStyle w:val="NormalTableText"/>
              <w:rPr>
                <w:rFonts w:ascii="Calibri" w:hAnsi="Calibri"/>
                <w:sz w:val="22"/>
              </w:rPr>
            </w:pPr>
            <w:r w:rsidRPr="00FB7FA3">
              <w:rPr>
                <w:rFonts w:ascii="Calibri" w:hAnsi="Calibri"/>
                <w:sz w:val="22"/>
              </w:rPr>
              <w:t>3</w:t>
            </w:r>
          </w:p>
        </w:tc>
        <w:tc>
          <w:tcPr>
            <w:tcW w:w="1980" w:type="dxa"/>
            <w:tcBorders>
              <w:top w:val="single" w:sz="6" w:space="0" w:color="auto"/>
              <w:left w:val="single" w:sz="6" w:space="0" w:color="auto"/>
              <w:bottom w:val="single" w:sz="6" w:space="0" w:color="auto"/>
              <w:right w:val="single" w:sz="6" w:space="0" w:color="auto"/>
            </w:tcBorders>
          </w:tcPr>
          <w:p w14:paraId="597E44A5" w14:textId="77777777" w:rsidR="00760D48" w:rsidRPr="00FB7FA3" w:rsidRDefault="00E268B9" w:rsidP="009A5C50">
            <w:pPr>
              <w:pStyle w:val="NormalTableText"/>
              <w:rPr>
                <w:rFonts w:ascii="Calibri" w:hAnsi="Calibri"/>
                <w:sz w:val="22"/>
              </w:rPr>
            </w:pPr>
            <w:r w:rsidRPr="00FB7FA3">
              <w:rPr>
                <w:rFonts w:ascii="Calibri" w:hAnsi="Calibri"/>
                <w:sz w:val="22"/>
              </w:rPr>
              <w:t>March 15, 2011</w:t>
            </w:r>
          </w:p>
        </w:tc>
        <w:tc>
          <w:tcPr>
            <w:tcW w:w="5863" w:type="dxa"/>
            <w:tcBorders>
              <w:top w:val="single" w:sz="6" w:space="0" w:color="auto"/>
              <w:left w:val="single" w:sz="6" w:space="0" w:color="auto"/>
              <w:bottom w:val="single" w:sz="6" w:space="0" w:color="auto"/>
              <w:right w:val="double" w:sz="6" w:space="0" w:color="auto"/>
            </w:tcBorders>
          </w:tcPr>
          <w:p w14:paraId="5C1C48D4" w14:textId="77777777" w:rsidR="00760D48" w:rsidRPr="00FB7FA3" w:rsidRDefault="00E268B9" w:rsidP="009A5C50">
            <w:pPr>
              <w:pStyle w:val="NormalTableText"/>
              <w:rPr>
                <w:rFonts w:ascii="Calibri" w:hAnsi="Calibri"/>
                <w:sz w:val="22"/>
              </w:rPr>
            </w:pPr>
            <w:r w:rsidRPr="00FB7FA3">
              <w:rPr>
                <w:rFonts w:ascii="Calibri" w:hAnsi="Calibri"/>
                <w:sz w:val="22"/>
              </w:rPr>
              <w:t>Minor changes from Legal reviews</w:t>
            </w:r>
          </w:p>
        </w:tc>
      </w:tr>
      <w:tr w:rsidR="00760D48" w:rsidRPr="00FB7FA3" w14:paraId="6FC8F1EC" w14:textId="77777777" w:rsidTr="002E2457">
        <w:trPr>
          <w:cantSplit/>
          <w:jc w:val="center"/>
        </w:trPr>
        <w:tc>
          <w:tcPr>
            <w:tcW w:w="1184" w:type="dxa"/>
            <w:tcBorders>
              <w:top w:val="single" w:sz="6" w:space="0" w:color="auto"/>
              <w:left w:val="double" w:sz="6" w:space="0" w:color="auto"/>
              <w:bottom w:val="single" w:sz="6" w:space="0" w:color="auto"/>
              <w:right w:val="single" w:sz="6" w:space="0" w:color="auto"/>
            </w:tcBorders>
          </w:tcPr>
          <w:p w14:paraId="07195B61" w14:textId="77777777" w:rsidR="00760D48" w:rsidRPr="00FB7FA3" w:rsidRDefault="002E2457" w:rsidP="009A5C50">
            <w:pPr>
              <w:pStyle w:val="NormalTableText"/>
              <w:rPr>
                <w:rFonts w:ascii="Calibri" w:hAnsi="Calibri"/>
                <w:sz w:val="22"/>
              </w:rPr>
            </w:pPr>
            <w:r w:rsidRPr="00FB7FA3">
              <w:rPr>
                <w:rFonts w:ascii="Calibri" w:hAnsi="Calibri"/>
                <w:sz w:val="22"/>
              </w:rPr>
              <w:t>4</w:t>
            </w:r>
          </w:p>
        </w:tc>
        <w:tc>
          <w:tcPr>
            <w:tcW w:w="1980" w:type="dxa"/>
            <w:tcBorders>
              <w:top w:val="single" w:sz="6" w:space="0" w:color="auto"/>
              <w:left w:val="single" w:sz="6" w:space="0" w:color="auto"/>
              <w:bottom w:val="single" w:sz="6" w:space="0" w:color="auto"/>
              <w:right w:val="single" w:sz="6" w:space="0" w:color="auto"/>
            </w:tcBorders>
          </w:tcPr>
          <w:p w14:paraId="72D34558" w14:textId="77777777" w:rsidR="00760D48" w:rsidRPr="00FB7FA3" w:rsidRDefault="002E2457" w:rsidP="009A5C50">
            <w:pPr>
              <w:pStyle w:val="NormalTableText"/>
              <w:rPr>
                <w:rFonts w:ascii="Calibri" w:hAnsi="Calibri"/>
                <w:sz w:val="22"/>
              </w:rPr>
            </w:pPr>
            <w:r w:rsidRPr="00FB7FA3">
              <w:rPr>
                <w:rFonts w:ascii="Calibri" w:hAnsi="Calibri"/>
                <w:sz w:val="22"/>
              </w:rPr>
              <w:t>June 25, 2013</w:t>
            </w:r>
          </w:p>
        </w:tc>
        <w:tc>
          <w:tcPr>
            <w:tcW w:w="5863" w:type="dxa"/>
            <w:tcBorders>
              <w:top w:val="single" w:sz="6" w:space="0" w:color="auto"/>
              <w:left w:val="single" w:sz="6" w:space="0" w:color="auto"/>
              <w:bottom w:val="single" w:sz="6" w:space="0" w:color="auto"/>
              <w:right w:val="double" w:sz="6" w:space="0" w:color="auto"/>
            </w:tcBorders>
          </w:tcPr>
          <w:p w14:paraId="2E182825" w14:textId="77777777" w:rsidR="00760D48" w:rsidRPr="00FB7FA3" w:rsidRDefault="002E2457" w:rsidP="009A5C50">
            <w:pPr>
              <w:pStyle w:val="NormalTableText"/>
              <w:rPr>
                <w:rFonts w:ascii="Calibri" w:hAnsi="Calibri"/>
                <w:sz w:val="22"/>
              </w:rPr>
            </w:pPr>
            <w:r w:rsidRPr="00FB7FA3">
              <w:rPr>
                <w:rFonts w:ascii="Calibri" w:hAnsi="Calibri"/>
                <w:sz w:val="22"/>
              </w:rPr>
              <w:t>Final Draft – Consolidated Comments Spec Update Project</w:t>
            </w:r>
          </w:p>
        </w:tc>
      </w:tr>
      <w:tr w:rsidR="002E2457" w:rsidRPr="00FB7FA3" w14:paraId="62CA275B" w14:textId="77777777" w:rsidTr="005B56BC">
        <w:trPr>
          <w:cantSplit/>
          <w:jc w:val="center"/>
        </w:trPr>
        <w:tc>
          <w:tcPr>
            <w:tcW w:w="1184" w:type="dxa"/>
            <w:tcBorders>
              <w:top w:val="single" w:sz="6" w:space="0" w:color="auto"/>
              <w:left w:val="double" w:sz="6" w:space="0" w:color="auto"/>
              <w:bottom w:val="single" w:sz="6" w:space="0" w:color="auto"/>
              <w:right w:val="single" w:sz="6" w:space="0" w:color="auto"/>
            </w:tcBorders>
          </w:tcPr>
          <w:p w14:paraId="0AF5ECD0" w14:textId="77777777" w:rsidR="002E2457" w:rsidRPr="00FB7FA3" w:rsidRDefault="002B07E7" w:rsidP="009A5C50">
            <w:pPr>
              <w:pStyle w:val="NormalTableText"/>
              <w:rPr>
                <w:rFonts w:ascii="Calibri" w:hAnsi="Calibri"/>
                <w:sz w:val="22"/>
              </w:rPr>
            </w:pPr>
            <w:r>
              <w:rPr>
                <w:rFonts w:ascii="Calibri" w:hAnsi="Calibri"/>
                <w:sz w:val="22"/>
              </w:rPr>
              <w:t>5</w:t>
            </w:r>
          </w:p>
        </w:tc>
        <w:tc>
          <w:tcPr>
            <w:tcW w:w="1980" w:type="dxa"/>
            <w:tcBorders>
              <w:top w:val="single" w:sz="6" w:space="0" w:color="auto"/>
              <w:left w:val="single" w:sz="6" w:space="0" w:color="auto"/>
              <w:bottom w:val="single" w:sz="6" w:space="0" w:color="auto"/>
              <w:right w:val="single" w:sz="6" w:space="0" w:color="auto"/>
            </w:tcBorders>
          </w:tcPr>
          <w:p w14:paraId="178AA7A1" w14:textId="77777777" w:rsidR="002E2457" w:rsidRPr="00FB7FA3" w:rsidRDefault="002E2457" w:rsidP="002E2457">
            <w:pPr>
              <w:pStyle w:val="NormalTableText"/>
              <w:rPr>
                <w:rFonts w:ascii="Calibri" w:hAnsi="Calibri"/>
                <w:sz w:val="22"/>
              </w:rPr>
            </w:pPr>
            <w:r w:rsidRPr="00FB7FA3">
              <w:rPr>
                <w:rFonts w:ascii="Calibri" w:hAnsi="Calibri"/>
                <w:sz w:val="22"/>
              </w:rPr>
              <w:t>June 25, 2013</w:t>
            </w:r>
          </w:p>
        </w:tc>
        <w:tc>
          <w:tcPr>
            <w:tcW w:w="5863" w:type="dxa"/>
            <w:tcBorders>
              <w:top w:val="single" w:sz="6" w:space="0" w:color="auto"/>
              <w:left w:val="single" w:sz="6" w:space="0" w:color="auto"/>
              <w:bottom w:val="single" w:sz="6" w:space="0" w:color="auto"/>
              <w:right w:val="double" w:sz="6" w:space="0" w:color="auto"/>
            </w:tcBorders>
          </w:tcPr>
          <w:p w14:paraId="3D4D8A94" w14:textId="77777777" w:rsidR="002E2457" w:rsidRPr="00FB7FA3" w:rsidRDefault="002E2457" w:rsidP="009A5C50">
            <w:pPr>
              <w:pStyle w:val="NormalTableText"/>
              <w:rPr>
                <w:rFonts w:ascii="Calibri" w:hAnsi="Calibri"/>
                <w:sz w:val="22"/>
              </w:rPr>
            </w:pPr>
            <w:r w:rsidRPr="00FB7FA3">
              <w:rPr>
                <w:rFonts w:ascii="Calibri" w:hAnsi="Calibri"/>
                <w:sz w:val="22"/>
              </w:rPr>
              <w:t>Incorporation of new Commissioning and Computerized Maintenance Management System Data Requirements Specification cross references.</w:t>
            </w:r>
          </w:p>
        </w:tc>
      </w:tr>
      <w:tr w:rsidR="005B56BC" w:rsidRPr="00FB7FA3" w14:paraId="6024748E" w14:textId="77777777" w:rsidTr="002B07E7">
        <w:trPr>
          <w:cantSplit/>
          <w:jc w:val="center"/>
        </w:trPr>
        <w:tc>
          <w:tcPr>
            <w:tcW w:w="1184" w:type="dxa"/>
            <w:tcBorders>
              <w:top w:val="single" w:sz="6" w:space="0" w:color="auto"/>
              <w:left w:val="double" w:sz="6" w:space="0" w:color="auto"/>
              <w:bottom w:val="single" w:sz="6" w:space="0" w:color="auto"/>
              <w:right w:val="single" w:sz="6" w:space="0" w:color="auto"/>
            </w:tcBorders>
          </w:tcPr>
          <w:p w14:paraId="0054B4DD" w14:textId="77777777" w:rsidR="005B56BC" w:rsidRPr="00FB7FA3" w:rsidRDefault="002B07E7" w:rsidP="009A5C50">
            <w:pPr>
              <w:pStyle w:val="NormalTableText"/>
              <w:rPr>
                <w:rFonts w:ascii="Calibri" w:hAnsi="Calibri"/>
                <w:sz w:val="22"/>
              </w:rPr>
            </w:pPr>
            <w:r>
              <w:rPr>
                <w:rFonts w:ascii="Calibri" w:hAnsi="Calibri"/>
                <w:sz w:val="22"/>
              </w:rPr>
              <w:t>6</w:t>
            </w:r>
          </w:p>
        </w:tc>
        <w:tc>
          <w:tcPr>
            <w:tcW w:w="1980" w:type="dxa"/>
            <w:tcBorders>
              <w:top w:val="single" w:sz="6" w:space="0" w:color="auto"/>
              <w:left w:val="single" w:sz="6" w:space="0" w:color="auto"/>
              <w:bottom w:val="single" w:sz="6" w:space="0" w:color="auto"/>
              <w:right w:val="single" w:sz="6" w:space="0" w:color="auto"/>
            </w:tcBorders>
          </w:tcPr>
          <w:p w14:paraId="4CAB3DDA" w14:textId="77777777" w:rsidR="005B56BC" w:rsidRPr="00FB7FA3" w:rsidRDefault="002B07E7" w:rsidP="002E2457">
            <w:pPr>
              <w:pStyle w:val="NormalTableText"/>
              <w:rPr>
                <w:rFonts w:ascii="Calibri" w:hAnsi="Calibri"/>
                <w:sz w:val="22"/>
              </w:rPr>
            </w:pPr>
            <w:r>
              <w:rPr>
                <w:rFonts w:ascii="Calibri" w:hAnsi="Calibri"/>
                <w:sz w:val="22"/>
              </w:rPr>
              <w:t>August 5, 2014</w:t>
            </w:r>
          </w:p>
        </w:tc>
        <w:tc>
          <w:tcPr>
            <w:tcW w:w="5863" w:type="dxa"/>
            <w:tcBorders>
              <w:top w:val="single" w:sz="6" w:space="0" w:color="auto"/>
              <w:left w:val="single" w:sz="6" w:space="0" w:color="auto"/>
              <w:bottom w:val="single" w:sz="6" w:space="0" w:color="auto"/>
              <w:right w:val="double" w:sz="6" w:space="0" w:color="auto"/>
            </w:tcBorders>
          </w:tcPr>
          <w:p w14:paraId="6070BD8B" w14:textId="77777777" w:rsidR="005B56BC" w:rsidRPr="00FB7FA3" w:rsidRDefault="002B07E7" w:rsidP="009A5C50">
            <w:pPr>
              <w:pStyle w:val="NormalTableText"/>
              <w:rPr>
                <w:rFonts w:ascii="Calibri" w:hAnsi="Calibri"/>
                <w:sz w:val="22"/>
              </w:rPr>
            </w:pPr>
            <w:r w:rsidRPr="002B07E7">
              <w:rPr>
                <w:rFonts w:ascii="Calibri" w:hAnsi="Calibri"/>
                <w:sz w:val="22"/>
              </w:rPr>
              <w:t>Changes to reflect renaming of commissioning specification and final review (AV)</w:t>
            </w:r>
          </w:p>
        </w:tc>
      </w:tr>
      <w:tr w:rsidR="00DD30E4" w:rsidRPr="00FB7FA3" w14:paraId="7BEE2FC2" w14:textId="77777777" w:rsidTr="00DD30E4">
        <w:trPr>
          <w:cantSplit/>
          <w:jc w:val="center"/>
        </w:trPr>
        <w:tc>
          <w:tcPr>
            <w:tcW w:w="1184" w:type="dxa"/>
            <w:tcBorders>
              <w:top w:val="single" w:sz="6" w:space="0" w:color="auto"/>
              <w:left w:val="double" w:sz="6" w:space="0" w:color="auto"/>
              <w:bottom w:val="single" w:sz="6" w:space="0" w:color="auto"/>
              <w:right w:val="single" w:sz="6" w:space="0" w:color="auto"/>
            </w:tcBorders>
          </w:tcPr>
          <w:p w14:paraId="71985D79" w14:textId="77777777" w:rsidR="00DD30E4" w:rsidRPr="0045138C" w:rsidRDefault="00DD30E4" w:rsidP="009A5C50">
            <w:pPr>
              <w:pStyle w:val="NormalTableText"/>
              <w:rPr>
                <w:rFonts w:ascii="Calibri" w:hAnsi="Calibri"/>
                <w:b/>
                <w:sz w:val="22"/>
              </w:rPr>
            </w:pPr>
            <w:r w:rsidRPr="0045138C">
              <w:rPr>
                <w:rFonts w:ascii="Calibri" w:hAnsi="Calibri"/>
                <w:b/>
              </w:rPr>
              <w:t>7</w:t>
            </w:r>
          </w:p>
        </w:tc>
        <w:tc>
          <w:tcPr>
            <w:tcW w:w="1980" w:type="dxa"/>
            <w:tcBorders>
              <w:top w:val="single" w:sz="6" w:space="0" w:color="auto"/>
              <w:left w:val="single" w:sz="6" w:space="0" w:color="auto"/>
              <w:bottom w:val="single" w:sz="6" w:space="0" w:color="auto"/>
              <w:right w:val="single" w:sz="6" w:space="0" w:color="auto"/>
            </w:tcBorders>
          </w:tcPr>
          <w:p w14:paraId="7D46EEC1" w14:textId="77777777" w:rsidR="00DD30E4" w:rsidRPr="0045138C" w:rsidRDefault="00DD30E4" w:rsidP="002E2457">
            <w:pPr>
              <w:pStyle w:val="NormalTableText"/>
              <w:rPr>
                <w:rFonts w:ascii="Calibri" w:hAnsi="Calibri"/>
                <w:b/>
                <w:sz w:val="22"/>
              </w:rPr>
            </w:pPr>
            <w:r w:rsidRPr="0045138C">
              <w:rPr>
                <w:rFonts w:ascii="Calibri" w:hAnsi="Calibri"/>
                <w:b/>
                <w:sz w:val="22"/>
              </w:rPr>
              <w:t>February 4, 2015</w:t>
            </w:r>
          </w:p>
        </w:tc>
        <w:tc>
          <w:tcPr>
            <w:tcW w:w="5863" w:type="dxa"/>
            <w:tcBorders>
              <w:top w:val="single" w:sz="6" w:space="0" w:color="auto"/>
              <w:left w:val="single" w:sz="6" w:space="0" w:color="auto"/>
              <w:bottom w:val="single" w:sz="6" w:space="0" w:color="auto"/>
              <w:right w:val="double" w:sz="6" w:space="0" w:color="auto"/>
            </w:tcBorders>
          </w:tcPr>
          <w:p w14:paraId="25424F70" w14:textId="77777777" w:rsidR="00DD30E4" w:rsidRPr="0045138C" w:rsidRDefault="00DD30E4" w:rsidP="00DD30E4">
            <w:pPr>
              <w:pStyle w:val="NormalTableText"/>
              <w:rPr>
                <w:rFonts w:ascii="Calibri" w:hAnsi="Calibri"/>
                <w:b/>
                <w:sz w:val="22"/>
              </w:rPr>
            </w:pPr>
            <w:r w:rsidRPr="0045138C">
              <w:rPr>
                <w:rFonts w:ascii="Calibri" w:hAnsi="Calibri"/>
                <w:b/>
                <w:sz w:val="22"/>
              </w:rPr>
              <w:t>Updated, Finalized Specification – Reference eDOCS #5630509  v9 (AV)</w:t>
            </w:r>
          </w:p>
        </w:tc>
      </w:tr>
      <w:tr w:rsidR="00DD30E4" w:rsidRPr="00FB7FA3" w14:paraId="1E9924AB" w14:textId="77777777">
        <w:trPr>
          <w:cantSplit/>
          <w:jc w:val="center"/>
        </w:trPr>
        <w:tc>
          <w:tcPr>
            <w:tcW w:w="1184" w:type="dxa"/>
            <w:tcBorders>
              <w:top w:val="single" w:sz="6" w:space="0" w:color="auto"/>
              <w:left w:val="double" w:sz="6" w:space="0" w:color="auto"/>
              <w:bottom w:val="double" w:sz="6" w:space="0" w:color="auto"/>
              <w:right w:val="single" w:sz="6" w:space="0" w:color="auto"/>
            </w:tcBorders>
          </w:tcPr>
          <w:p w14:paraId="7BAB2EE4" w14:textId="77777777" w:rsidR="00DD30E4" w:rsidRDefault="00DD30E4" w:rsidP="009A5C50">
            <w:pPr>
              <w:pStyle w:val="NormalTableText"/>
              <w:rPr>
                <w:rFonts w:ascii="Calibri" w:hAnsi="Calibri"/>
                <w:sz w:val="22"/>
              </w:rPr>
            </w:pPr>
          </w:p>
        </w:tc>
        <w:tc>
          <w:tcPr>
            <w:tcW w:w="1980" w:type="dxa"/>
            <w:tcBorders>
              <w:top w:val="single" w:sz="6" w:space="0" w:color="auto"/>
              <w:left w:val="single" w:sz="6" w:space="0" w:color="auto"/>
              <w:bottom w:val="double" w:sz="6" w:space="0" w:color="auto"/>
              <w:right w:val="single" w:sz="6" w:space="0" w:color="auto"/>
            </w:tcBorders>
          </w:tcPr>
          <w:p w14:paraId="7132E61F" w14:textId="77777777" w:rsidR="00DD30E4" w:rsidRPr="00FB7FA3" w:rsidRDefault="00DD30E4" w:rsidP="002E2457">
            <w:pPr>
              <w:pStyle w:val="NormalTableText"/>
              <w:rPr>
                <w:rFonts w:ascii="Calibri" w:hAnsi="Calibri"/>
                <w:sz w:val="22"/>
              </w:rPr>
            </w:pPr>
          </w:p>
        </w:tc>
        <w:tc>
          <w:tcPr>
            <w:tcW w:w="5863" w:type="dxa"/>
            <w:tcBorders>
              <w:top w:val="single" w:sz="6" w:space="0" w:color="auto"/>
              <w:left w:val="single" w:sz="6" w:space="0" w:color="auto"/>
              <w:bottom w:val="double" w:sz="6" w:space="0" w:color="auto"/>
              <w:right w:val="double" w:sz="6" w:space="0" w:color="auto"/>
            </w:tcBorders>
          </w:tcPr>
          <w:p w14:paraId="48B338DC" w14:textId="77777777" w:rsidR="00DD30E4" w:rsidRPr="00FB7FA3" w:rsidRDefault="00DD30E4" w:rsidP="009A5C50">
            <w:pPr>
              <w:pStyle w:val="NormalTableText"/>
              <w:rPr>
                <w:rFonts w:ascii="Calibri" w:hAnsi="Calibri"/>
                <w:sz w:val="22"/>
              </w:rPr>
            </w:pPr>
          </w:p>
        </w:tc>
      </w:tr>
    </w:tbl>
    <w:p w14:paraId="7420784E" w14:textId="77777777" w:rsidR="00760D48" w:rsidRPr="00AF6B18" w:rsidRDefault="00760D48" w:rsidP="00AF6B18">
      <w:pPr>
        <w:pStyle w:val="Heading1"/>
        <w:numPr>
          <w:ilvl w:val="0"/>
          <w:numId w:val="0"/>
        </w:numPr>
      </w:pPr>
    </w:p>
    <w:p w14:paraId="1CB42D6B" w14:textId="77777777" w:rsidR="00760D48" w:rsidRPr="00FB7FA3" w:rsidRDefault="00760D48" w:rsidP="00760D48">
      <w:pPr>
        <w:pStyle w:val="BodyText"/>
        <w:rPr>
          <w:rFonts w:ascii="Calibri" w:hAnsi="Calibri"/>
        </w:rPr>
      </w:pPr>
    </w:p>
    <w:p w14:paraId="473F16B2" w14:textId="77777777" w:rsidR="00760D48" w:rsidRPr="00FB7FA3" w:rsidRDefault="00760D48" w:rsidP="00760D48">
      <w:pPr>
        <w:pStyle w:val="BodyText"/>
        <w:pBdr>
          <w:top w:val="single" w:sz="4" w:space="1" w:color="auto"/>
          <w:left w:val="single" w:sz="4" w:space="0" w:color="auto"/>
          <w:bottom w:val="single" w:sz="4" w:space="1" w:color="auto"/>
          <w:right w:val="single" w:sz="4" w:space="4" w:color="auto"/>
        </w:pBdr>
        <w:rPr>
          <w:rFonts w:ascii="Calibri" w:hAnsi="Calibri"/>
        </w:rPr>
      </w:pPr>
      <w:r w:rsidRPr="00FB7FA3">
        <w:rPr>
          <w:rFonts w:ascii="Calibri" w:hAnsi="Calibri"/>
        </w:rPr>
        <w:t>NOTE:</w:t>
      </w:r>
    </w:p>
    <w:p w14:paraId="5A5686AD" w14:textId="77777777" w:rsidR="00760D48" w:rsidRPr="00FB7FA3" w:rsidRDefault="00760D48" w:rsidP="00760D48">
      <w:pPr>
        <w:pStyle w:val="BodyText"/>
        <w:pBdr>
          <w:top w:val="single" w:sz="4" w:space="1" w:color="auto"/>
          <w:left w:val="single" w:sz="4" w:space="0" w:color="auto"/>
          <w:bottom w:val="single" w:sz="4" w:space="1" w:color="auto"/>
          <w:right w:val="single" w:sz="4" w:space="4" w:color="auto"/>
        </w:pBdr>
        <w:rPr>
          <w:rFonts w:ascii="Calibri" w:hAnsi="Calibri"/>
        </w:rPr>
      </w:pPr>
      <w:r w:rsidRPr="00FB7FA3">
        <w:rPr>
          <w:rFonts w:ascii="Calibri" w:hAnsi="Calibri"/>
        </w:rPr>
        <w:t>This is a CONTROLLED Document. Any documents appearing in paper form are not controlled and should be checked against the on-line file version prior to use.</w:t>
      </w:r>
    </w:p>
    <w:p w14:paraId="447976C9" w14:textId="77777777" w:rsidR="00760D48" w:rsidRPr="00FB7FA3" w:rsidRDefault="00760D48" w:rsidP="00760D48">
      <w:pPr>
        <w:pStyle w:val="BodyText"/>
        <w:pBdr>
          <w:top w:val="single" w:sz="4" w:space="1" w:color="auto"/>
          <w:left w:val="single" w:sz="4" w:space="0" w:color="auto"/>
          <w:bottom w:val="single" w:sz="4" w:space="1" w:color="auto"/>
          <w:right w:val="single" w:sz="4" w:space="4" w:color="auto"/>
        </w:pBdr>
        <w:rPr>
          <w:rFonts w:ascii="Calibri" w:hAnsi="Calibri"/>
        </w:rPr>
      </w:pPr>
      <w:r w:rsidRPr="00FB7FA3">
        <w:rPr>
          <w:rFonts w:ascii="Calibri" w:hAnsi="Calibri"/>
          <w:b/>
          <w:bCs/>
        </w:rPr>
        <w:t xml:space="preserve">Notice: </w:t>
      </w:r>
      <w:r w:rsidRPr="00FB7FA3">
        <w:rPr>
          <w:rFonts w:ascii="Calibri" w:hAnsi="Calibri"/>
        </w:rPr>
        <w:t>This Document hardcopy must be used for reference purpose only.</w:t>
      </w:r>
    </w:p>
    <w:p w14:paraId="02CED1FE" w14:textId="77777777" w:rsidR="00760D48" w:rsidRPr="00FB7FA3" w:rsidRDefault="00760D48" w:rsidP="00760D48">
      <w:pPr>
        <w:pStyle w:val="BodyText"/>
        <w:pBdr>
          <w:top w:val="single" w:sz="4" w:space="1" w:color="auto"/>
          <w:left w:val="single" w:sz="4" w:space="0" w:color="auto"/>
          <w:bottom w:val="single" w:sz="4" w:space="1" w:color="auto"/>
          <w:right w:val="single" w:sz="4" w:space="4" w:color="auto"/>
        </w:pBdr>
        <w:rPr>
          <w:rFonts w:ascii="Calibri" w:hAnsi="Calibri"/>
          <w:b/>
          <w:bCs/>
        </w:rPr>
      </w:pPr>
      <w:r w:rsidRPr="00FB7FA3">
        <w:rPr>
          <w:rFonts w:ascii="Calibri" w:hAnsi="Calibri"/>
          <w:b/>
        </w:rPr>
        <w:t>The on-line copy is the current version of the document.</w:t>
      </w:r>
    </w:p>
    <w:p w14:paraId="535AB000" w14:textId="77777777" w:rsidR="00760D48" w:rsidRPr="00AF6B18" w:rsidRDefault="00760D48" w:rsidP="00AF6B18">
      <w:pPr>
        <w:pStyle w:val="Heading1"/>
        <w:numPr>
          <w:ilvl w:val="0"/>
          <w:numId w:val="0"/>
        </w:numPr>
      </w:pPr>
    </w:p>
    <w:bookmarkEnd w:id="0"/>
    <w:bookmarkEnd w:id="1"/>
    <w:bookmarkEnd w:id="2"/>
    <w:p w14:paraId="591EC8B7" w14:textId="77777777" w:rsidR="00F6204E" w:rsidRPr="00AF6B18" w:rsidRDefault="00760D48" w:rsidP="00AF6B18">
      <w:pPr>
        <w:pStyle w:val="Heading1"/>
      </w:pPr>
      <w:r w:rsidRPr="00AF6B18">
        <w:br w:type="page"/>
      </w:r>
      <w:r w:rsidR="00960901" w:rsidRPr="00AF6B18">
        <w:lastRenderedPageBreak/>
        <w:t>GEneral</w:t>
      </w:r>
    </w:p>
    <w:p w14:paraId="0D0707B9" w14:textId="77777777" w:rsidR="00E24100" w:rsidRPr="00915025" w:rsidRDefault="00E24100" w:rsidP="00915025">
      <w:pPr>
        <w:pStyle w:val="Heading2"/>
      </w:pPr>
      <w:r w:rsidRPr="00915025">
        <w:t>Related Sections</w:t>
      </w:r>
    </w:p>
    <w:p w14:paraId="61C0059E" w14:textId="77777777" w:rsidR="00C86F18" w:rsidRPr="00074065" w:rsidDel="008910F2" w:rsidRDefault="00C86F18" w:rsidP="00A67203">
      <w:pPr>
        <w:pStyle w:val="Heading3"/>
        <w:numPr>
          <w:ilvl w:val="0"/>
          <w:numId w:val="0"/>
        </w:numPr>
        <w:ind w:left="720"/>
        <w:rPr>
          <w:del w:id="3" w:author="John Liu" w:date="2022-04-27T13:23:00Z"/>
          <w:highlight w:val="lightGray"/>
        </w:rPr>
      </w:pPr>
      <w:del w:id="4" w:author="John Liu" w:date="2022-04-27T13:23:00Z">
        <w:r w:rsidRPr="00074065" w:rsidDel="008910F2">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1EA46E32" w14:textId="77777777" w:rsidR="00C86F18" w:rsidRPr="00074065" w:rsidDel="008910F2" w:rsidRDefault="00C86F18" w:rsidP="00A67203">
      <w:pPr>
        <w:pStyle w:val="Heading3"/>
        <w:numPr>
          <w:ilvl w:val="0"/>
          <w:numId w:val="0"/>
        </w:numPr>
        <w:ind w:left="720"/>
        <w:rPr>
          <w:del w:id="5" w:author="John Liu" w:date="2022-04-27T13:23:00Z"/>
          <w:highlight w:val="lightGray"/>
        </w:rPr>
      </w:pPr>
    </w:p>
    <w:p w14:paraId="252427F1" w14:textId="77777777" w:rsidR="00C86F18" w:rsidRPr="00074065" w:rsidDel="008910F2" w:rsidRDefault="00C86F18" w:rsidP="00A67203">
      <w:pPr>
        <w:pStyle w:val="Heading3"/>
        <w:numPr>
          <w:ilvl w:val="0"/>
          <w:numId w:val="0"/>
        </w:numPr>
        <w:ind w:left="720"/>
        <w:rPr>
          <w:del w:id="6" w:author="John Liu" w:date="2022-04-27T13:23:00Z"/>
          <w:highlight w:val="yellow"/>
        </w:rPr>
      </w:pPr>
      <w:del w:id="7" w:author="John Liu" w:date="2022-04-27T13:23:00Z">
        <w:r w:rsidRPr="00074065" w:rsidDel="008910F2">
          <w:rPr>
            <w:highlight w:val="yellow"/>
          </w:rPr>
          <w:delText>Cross-referencing here may also be used to coordinate assemblies or systems whose components may span multiple Sections and which must meet certain performance requirements as an assembly or system.</w:delText>
        </w:r>
      </w:del>
    </w:p>
    <w:p w14:paraId="771D0FBB" w14:textId="77777777" w:rsidR="00C86F18" w:rsidRPr="00074065" w:rsidDel="008910F2" w:rsidRDefault="00C86F18" w:rsidP="00A67203">
      <w:pPr>
        <w:pStyle w:val="Heading3"/>
        <w:numPr>
          <w:ilvl w:val="0"/>
          <w:numId w:val="0"/>
        </w:numPr>
        <w:ind w:left="720"/>
        <w:rPr>
          <w:del w:id="8" w:author="John Liu" w:date="2022-04-27T13:23:00Z"/>
          <w:highlight w:val="yellow"/>
        </w:rPr>
      </w:pPr>
    </w:p>
    <w:p w14:paraId="30F16834" w14:textId="77777777" w:rsidR="00C86F18" w:rsidRPr="00074065" w:rsidDel="008910F2" w:rsidRDefault="00C86F18" w:rsidP="00A67203">
      <w:pPr>
        <w:pStyle w:val="Heading3"/>
        <w:numPr>
          <w:ilvl w:val="0"/>
          <w:numId w:val="0"/>
        </w:numPr>
        <w:ind w:left="720"/>
        <w:rPr>
          <w:del w:id="9" w:author="John Liu" w:date="2022-04-27T13:23:00Z"/>
          <w:highlight w:val="yellow"/>
        </w:rPr>
      </w:pPr>
      <w:del w:id="10" w:author="John Liu" w:date="2022-04-27T13:23:00Z">
        <w:r w:rsidRPr="00074065" w:rsidDel="008910F2">
          <w:rPr>
            <w:highlight w:val="yellow"/>
          </w:rPr>
          <w:delText>Contractor is responsible for coordination of the Work.</w:delText>
        </w:r>
        <w:r w:rsidR="002E2457" w:rsidRPr="00074065" w:rsidDel="008910F2">
          <w:rPr>
            <w:highlight w:val="yellow"/>
          </w:rPr>
          <w:delText xml:space="preserve"> Contractor is responsible for being familiar with and incorporating all required elements of cross-referenced Specifications cited.</w:delText>
        </w:r>
      </w:del>
    </w:p>
    <w:p w14:paraId="383762B1" w14:textId="77777777" w:rsidR="00C86F18" w:rsidRPr="00074065" w:rsidDel="008910F2" w:rsidRDefault="00C86F18" w:rsidP="00A67203">
      <w:pPr>
        <w:pStyle w:val="Heading3"/>
        <w:numPr>
          <w:ilvl w:val="0"/>
          <w:numId w:val="0"/>
        </w:numPr>
        <w:ind w:left="720"/>
        <w:rPr>
          <w:del w:id="11" w:author="John Liu" w:date="2022-04-27T13:23:00Z"/>
          <w:highlight w:val="yellow"/>
        </w:rPr>
      </w:pPr>
    </w:p>
    <w:p w14:paraId="3FD1E4EF" w14:textId="77777777" w:rsidR="00C86F18" w:rsidRPr="00074065" w:rsidDel="008910F2" w:rsidRDefault="00C86F18" w:rsidP="00A67203">
      <w:pPr>
        <w:pStyle w:val="Heading3"/>
        <w:numPr>
          <w:ilvl w:val="0"/>
          <w:numId w:val="0"/>
        </w:numPr>
        <w:ind w:left="720"/>
        <w:rPr>
          <w:del w:id="12" w:author="John Liu" w:date="2022-04-27T13:23:00Z"/>
          <w:highlight w:val="lightGray"/>
        </w:rPr>
      </w:pPr>
      <w:del w:id="13" w:author="John Liu" w:date="2022-04-27T13:23:00Z">
        <w:r w:rsidRPr="00074065" w:rsidDel="008910F2">
          <w:rPr>
            <w:highlight w:val="yellow"/>
          </w:rPr>
          <w:delText>This Section is to be completed/updated during the design development by the Consultant. If it is not applicable to the section for the specific project it may be deleted.]</w:delText>
        </w:r>
      </w:del>
    </w:p>
    <w:p w14:paraId="72488D59" w14:textId="77777777" w:rsidR="00C86F18" w:rsidRPr="00074065" w:rsidDel="008910F2" w:rsidRDefault="00C86F18" w:rsidP="00A67203">
      <w:pPr>
        <w:pStyle w:val="Heading3"/>
        <w:numPr>
          <w:ilvl w:val="0"/>
          <w:numId w:val="0"/>
        </w:numPr>
        <w:ind w:left="720"/>
        <w:rPr>
          <w:del w:id="14" w:author="John Liu" w:date="2022-04-27T13:23:00Z"/>
          <w:highlight w:val="lightGray"/>
        </w:rPr>
      </w:pPr>
    </w:p>
    <w:p w14:paraId="64637814" w14:textId="77777777" w:rsidR="00C86F18" w:rsidRPr="00074065" w:rsidDel="008910F2" w:rsidRDefault="00C86F18" w:rsidP="00A67203">
      <w:pPr>
        <w:pStyle w:val="Heading3"/>
        <w:numPr>
          <w:ilvl w:val="0"/>
          <w:numId w:val="0"/>
        </w:numPr>
        <w:ind w:left="720"/>
        <w:rPr>
          <w:del w:id="15" w:author="John Liu" w:date="2022-04-27T13:23:00Z"/>
        </w:rPr>
      </w:pPr>
      <w:del w:id="16" w:author="John Liu" w:date="2022-04-27T13:23:00Z">
        <w:r w:rsidRPr="00074065" w:rsidDel="008910F2">
          <w:rPr>
            <w:highlight w:val="yellow"/>
          </w:rPr>
          <w:delText>[List Sections specifying installation of products supplied but not installed under this Section and indicate specific items.]</w:delText>
        </w:r>
      </w:del>
    </w:p>
    <w:p w14:paraId="57029512" w14:textId="77777777" w:rsidR="00C86F18" w:rsidRPr="00AF6B18" w:rsidDel="008910F2" w:rsidRDefault="00C86F18" w:rsidP="00A67203">
      <w:pPr>
        <w:pStyle w:val="Heading3"/>
        <w:numPr>
          <w:ilvl w:val="0"/>
          <w:numId w:val="0"/>
        </w:numPr>
        <w:ind w:left="720"/>
        <w:rPr>
          <w:del w:id="17" w:author="John Liu" w:date="2022-04-27T13:23:00Z"/>
        </w:rPr>
      </w:pPr>
      <w:del w:id="18" w:author="John Liu" w:date="2022-04-27T13:23:00Z">
        <w:r w:rsidRPr="00AF6B18" w:rsidDel="008910F2">
          <w:delText xml:space="preserve">Section </w:delText>
        </w:r>
        <w:r w:rsidRPr="00AF6B18" w:rsidDel="008910F2">
          <w:rPr>
            <w:highlight w:val="yellow"/>
          </w:rPr>
          <w:delText>[______ – ____________]</w:delText>
        </w:r>
        <w:r w:rsidRPr="00AF6B18" w:rsidDel="008910F2">
          <w:delText xml:space="preserve">:  Execution requirements for </w:delText>
        </w:r>
        <w:r w:rsidRPr="00AF6B18" w:rsidDel="008910F2">
          <w:rPr>
            <w:highlight w:val="yellow"/>
          </w:rPr>
          <w:delText>...[item]...</w:delText>
        </w:r>
        <w:r w:rsidRPr="00AF6B18" w:rsidDel="008910F2">
          <w:delText xml:space="preserve">  specified under this Section.</w:delText>
        </w:r>
      </w:del>
    </w:p>
    <w:p w14:paraId="191DAC68" w14:textId="77777777" w:rsidR="00C86F18" w:rsidRPr="00AF6B18" w:rsidDel="008910F2" w:rsidRDefault="00C86F18" w:rsidP="00A67203">
      <w:pPr>
        <w:pStyle w:val="Heading3"/>
        <w:numPr>
          <w:ilvl w:val="0"/>
          <w:numId w:val="0"/>
        </w:numPr>
        <w:ind w:left="720"/>
        <w:rPr>
          <w:del w:id="19" w:author="John Liu" w:date="2022-04-27T13:23:00Z"/>
        </w:rPr>
      </w:pPr>
      <w:del w:id="20" w:author="John Liu" w:date="2022-04-27T13:23:00Z">
        <w:r w:rsidRPr="00AF6B18" w:rsidDel="008910F2">
          <w:rPr>
            <w:highlight w:val="yellow"/>
          </w:rPr>
          <w:delText>[List Sections specifying products installed but not supplied under this Section and indicate specific items.]</w:delText>
        </w:r>
      </w:del>
    </w:p>
    <w:p w14:paraId="226BD598" w14:textId="77777777" w:rsidR="00C86F18" w:rsidRPr="00AF6B18" w:rsidDel="008910F2" w:rsidRDefault="00C86F18" w:rsidP="00A67203">
      <w:pPr>
        <w:pStyle w:val="Heading3"/>
        <w:numPr>
          <w:ilvl w:val="0"/>
          <w:numId w:val="0"/>
        </w:numPr>
        <w:ind w:left="720"/>
        <w:rPr>
          <w:del w:id="21" w:author="John Liu" w:date="2022-04-27T13:23:00Z"/>
        </w:rPr>
      </w:pPr>
      <w:del w:id="22" w:author="John Liu" w:date="2022-04-27T13:23:00Z">
        <w:r w:rsidRPr="00AF6B18" w:rsidDel="008910F2">
          <w:delText xml:space="preserve">Section </w:delText>
        </w:r>
        <w:r w:rsidRPr="00AF6B18" w:rsidDel="008910F2">
          <w:rPr>
            <w:highlight w:val="yellow"/>
          </w:rPr>
          <w:delText>[______ – ____________]</w:delText>
        </w:r>
        <w:r w:rsidRPr="00AF6B18" w:rsidDel="008910F2">
          <w:delText xml:space="preserve">:  Product requirements for </w:delText>
        </w:r>
        <w:r w:rsidRPr="00AF6B18" w:rsidDel="008910F2">
          <w:rPr>
            <w:highlight w:val="yellow"/>
          </w:rPr>
          <w:delText>...[item]...</w:delText>
        </w:r>
        <w:r w:rsidRPr="00AF6B18" w:rsidDel="008910F2">
          <w:delText xml:space="preserve">  for installation under this Section.</w:delText>
        </w:r>
      </w:del>
    </w:p>
    <w:p w14:paraId="1DEDEA75" w14:textId="77777777" w:rsidR="00C86F18" w:rsidRPr="00AF6B18" w:rsidDel="008910F2" w:rsidRDefault="00C86F18" w:rsidP="00A67203">
      <w:pPr>
        <w:pStyle w:val="Heading3"/>
        <w:numPr>
          <w:ilvl w:val="0"/>
          <w:numId w:val="0"/>
        </w:numPr>
        <w:ind w:left="720"/>
        <w:rPr>
          <w:del w:id="23" w:author="John Liu" w:date="2022-04-27T13:23:00Z"/>
        </w:rPr>
      </w:pPr>
      <w:del w:id="24" w:author="John Liu" w:date="2022-04-27T13:23:00Z">
        <w:r w:rsidRPr="00AF6B18" w:rsidDel="008910F2">
          <w:rPr>
            <w:highlight w:val="yellow"/>
          </w:rPr>
          <w:delText>[List Sections specifying related requirements.]</w:delText>
        </w:r>
      </w:del>
    </w:p>
    <w:p w14:paraId="4B4853DC" w14:textId="77777777" w:rsidR="00C86F18" w:rsidRPr="00AF6B18" w:rsidRDefault="00C86F18" w:rsidP="00A67203">
      <w:pPr>
        <w:pStyle w:val="Heading3"/>
      </w:pPr>
      <w:del w:id="25" w:author="John Liu" w:date="2022-04-27T13:23:00Z">
        <w:r w:rsidRPr="00AF6B18" w:rsidDel="008910F2">
          <w:delText xml:space="preserve">Section </w:delText>
        </w:r>
        <w:r w:rsidRPr="00AF6B18" w:rsidDel="008910F2">
          <w:rPr>
            <w:highlight w:val="yellow"/>
          </w:rPr>
          <w:delText>[______ – ____________]</w:delText>
        </w:r>
        <w:r w:rsidRPr="00AF6B18" w:rsidDel="008910F2">
          <w:delText xml:space="preserve">:  </w:delText>
        </w:r>
        <w:r w:rsidRPr="00AF6B18" w:rsidDel="008910F2">
          <w:rPr>
            <w:highlight w:val="yellow"/>
          </w:rPr>
          <w:delText>[Optional short phrase indicating relationship]</w:delText>
        </w:r>
        <w:r w:rsidRPr="00AF6B18" w:rsidDel="008910F2">
          <w:delText>.</w:delText>
        </w:r>
      </w:del>
    </w:p>
    <w:p w14:paraId="30C5F218" w14:textId="77777777" w:rsidR="00AF6B18" w:rsidRPr="00AF6B18" w:rsidRDefault="00AF6B18" w:rsidP="00915025">
      <w:pPr>
        <w:pStyle w:val="Heading4"/>
      </w:pPr>
      <w:r w:rsidRPr="00AF6B18">
        <w:t>Section 01250 – Substitutions</w:t>
      </w:r>
    </w:p>
    <w:p w14:paraId="34E54E06" w14:textId="77777777" w:rsidR="00AF6B18" w:rsidRPr="00915025" w:rsidRDefault="00AF6B18" w:rsidP="00915025">
      <w:pPr>
        <w:pStyle w:val="Heading4"/>
      </w:pPr>
      <w:r w:rsidRPr="00915025">
        <w:t>Section 01425 – Computerized Maintenance Management System Data Requirements</w:t>
      </w:r>
    </w:p>
    <w:p w14:paraId="5BEF04B5" w14:textId="77777777" w:rsidR="002B07E7" w:rsidRPr="00915025" w:rsidDel="008910F2" w:rsidRDefault="002B07E7" w:rsidP="00915025">
      <w:pPr>
        <w:pStyle w:val="Heading4"/>
        <w:rPr>
          <w:del w:id="26" w:author="John Liu" w:date="2022-04-27T13:25:00Z"/>
        </w:rPr>
      </w:pPr>
      <w:del w:id="27" w:author="John Liu" w:date="2022-04-27T13:25:00Z">
        <w:r w:rsidRPr="00915025" w:rsidDel="008910F2">
          <w:delText>Section 01810 – Equipment Testing and Facility Commissioning</w:delText>
        </w:r>
      </w:del>
    </w:p>
    <w:p w14:paraId="7B948D5C" w14:textId="77777777" w:rsidR="008910F2" w:rsidRDefault="00AF6B18" w:rsidP="00915025">
      <w:pPr>
        <w:pStyle w:val="Heading4"/>
        <w:rPr>
          <w:ins w:id="28" w:author="John Liu" w:date="2022-04-27T13:23:00Z"/>
        </w:rPr>
      </w:pPr>
      <w:r w:rsidRPr="00915025">
        <w:t>Section 16010 – Electrical General Requirements</w:t>
      </w:r>
    </w:p>
    <w:p w14:paraId="0CFFFB0F" w14:textId="77777777" w:rsidR="00AF6B18" w:rsidRPr="00915025" w:rsidRDefault="008910F2" w:rsidP="00915025">
      <w:pPr>
        <w:pStyle w:val="Heading4"/>
      </w:pPr>
      <w:ins w:id="29" w:author="John Liu" w:date="2022-04-27T13:23:00Z">
        <w:r>
          <w:t>Section 16441</w:t>
        </w:r>
      </w:ins>
      <w:ins w:id="30" w:author="John Liu" w:date="2022-04-27T13:24:00Z">
        <w:r>
          <w:t xml:space="preserve"> – </w:t>
        </w:r>
        <w:proofErr w:type="spellStart"/>
        <w:r>
          <w:t>Panelboard</w:t>
        </w:r>
        <w:proofErr w:type="spellEnd"/>
        <w:r>
          <w:t xml:space="preserve"> Breaker Type</w:t>
        </w:r>
      </w:ins>
      <w:r w:rsidR="00AF6B18" w:rsidRPr="00915025">
        <w:t xml:space="preserve"> </w:t>
      </w:r>
    </w:p>
    <w:p w14:paraId="534F3302" w14:textId="77777777" w:rsidR="0030363F" w:rsidRPr="00915025" w:rsidDel="008910F2" w:rsidRDefault="00413184" w:rsidP="00915025">
      <w:pPr>
        <w:pStyle w:val="Heading4"/>
        <w:rPr>
          <w:del w:id="31" w:author="John Liu" w:date="2022-04-27T13:24:00Z"/>
          <w:highlight w:val="yellow"/>
        </w:rPr>
      </w:pPr>
      <w:del w:id="32" w:author="John Liu" w:date="2022-04-27T13:24:00Z">
        <w:r w:rsidRPr="00915025" w:rsidDel="008910F2">
          <w:rPr>
            <w:highlight w:val="yellow"/>
          </w:rPr>
          <w:delText>[</w:delText>
        </w:r>
        <w:r w:rsidR="0030363F" w:rsidRPr="00915025" w:rsidDel="008910F2">
          <w:rPr>
            <w:highlight w:val="yellow"/>
          </w:rPr>
          <w:delText xml:space="preserve">Division 13 – </w:delText>
        </w:r>
        <w:r w:rsidRPr="00915025" w:rsidDel="008910F2">
          <w:rPr>
            <w:highlight w:val="yellow"/>
          </w:rPr>
          <w:delText xml:space="preserve">SCADA and Instrumentation – insert </w:delText>
        </w:r>
        <w:r w:rsidR="0030363F" w:rsidRPr="00915025" w:rsidDel="008910F2">
          <w:rPr>
            <w:highlight w:val="yellow"/>
          </w:rPr>
          <w:delText>applicable specifications</w:delText>
        </w:r>
        <w:r w:rsidRPr="00915025" w:rsidDel="008910F2">
          <w:rPr>
            <w:highlight w:val="yellow"/>
          </w:rPr>
          <w:delText>]</w:delText>
        </w:r>
      </w:del>
    </w:p>
    <w:p w14:paraId="2064B549" w14:textId="77777777" w:rsidR="0030363F" w:rsidRPr="00915025" w:rsidDel="008910F2" w:rsidRDefault="0030363F" w:rsidP="00915025">
      <w:pPr>
        <w:pStyle w:val="Heading4"/>
        <w:rPr>
          <w:del w:id="33" w:author="John Liu" w:date="2022-04-27T13:24:00Z"/>
        </w:rPr>
      </w:pPr>
      <w:del w:id="34" w:author="John Liu" w:date="2022-04-27T13:24:00Z">
        <w:r w:rsidRPr="00915025" w:rsidDel="008910F2">
          <w:delText xml:space="preserve">Product requirements for </w:delText>
        </w:r>
        <w:r w:rsidRPr="00915025" w:rsidDel="008910F2">
          <w:rPr>
            <w:highlight w:val="yellow"/>
          </w:rPr>
          <w:delText>[item]...</w:delText>
        </w:r>
        <w:r w:rsidRPr="00915025" w:rsidDel="008910F2">
          <w:delText xml:space="preserve">  for installation under this Section</w:delText>
        </w:r>
      </w:del>
    </w:p>
    <w:p w14:paraId="528B7807" w14:textId="77777777" w:rsidR="007F6590" w:rsidRPr="002D4399" w:rsidRDefault="007F6590" w:rsidP="00915025">
      <w:pPr>
        <w:pStyle w:val="Heading2"/>
      </w:pPr>
      <w:r w:rsidRPr="002D4399">
        <w:t>References</w:t>
      </w:r>
    </w:p>
    <w:p w14:paraId="4B887B76" w14:textId="77777777" w:rsidR="007F6590" w:rsidRPr="002D4399" w:rsidRDefault="007F6590" w:rsidP="00A67203">
      <w:pPr>
        <w:pStyle w:val="Heading3"/>
      </w:pPr>
      <w:r w:rsidRPr="002D4399">
        <w:t>American National Standards Institute (ANSI) / Institute of Electrical and Electronics Engineers (IEEE)</w:t>
      </w:r>
    </w:p>
    <w:p w14:paraId="4DF52C51" w14:textId="77777777" w:rsidR="002B07E7" w:rsidRPr="002B07E7" w:rsidRDefault="002B07E7" w:rsidP="002B07E7">
      <w:pPr>
        <w:pStyle w:val="Heading4"/>
      </w:pPr>
      <w:r w:rsidRPr="002B07E7">
        <w:t>Air circuit breaker in accordance with ANSI/IEEE C37.13-2008, IEEE Standard for Low-Voltage AC Power Circuit Breakers Used in Enclosures</w:t>
      </w:r>
      <w:r w:rsidR="00A65DC0">
        <w:t xml:space="preserve">, </w:t>
      </w:r>
      <w:r w:rsidRPr="002B07E7">
        <w:t>as amended by IEEE C37.13a-2012</w:t>
      </w:r>
      <w:r w:rsidR="00A65DC0">
        <w:t>, IEEE Standard for Low-Voltage AC Power Circuit Breakers Used in Enclosures Amendment 1: Increase of Voltages to 1000 V AC and Below</w:t>
      </w:r>
      <w:r w:rsidRPr="002B07E7">
        <w:t>.</w:t>
      </w:r>
    </w:p>
    <w:p w14:paraId="51B20015" w14:textId="77777777" w:rsidR="002B07E7" w:rsidRPr="002B07E7" w:rsidRDefault="002B07E7" w:rsidP="002B07E7">
      <w:pPr>
        <w:pStyle w:val="Heading4"/>
      </w:pPr>
      <w:r w:rsidRPr="002B07E7">
        <w:t xml:space="preserve">IEEE Standard 1015-2006, IEEE Recommended Practice for Applying Low-Voltage Circuit Breakers Used in Industrial and Commercial Power Systems. </w:t>
      </w:r>
    </w:p>
    <w:p w14:paraId="34BA0B9B" w14:textId="77777777" w:rsidR="007F6590" w:rsidRPr="002D4399" w:rsidRDefault="007F6590" w:rsidP="00A67203">
      <w:pPr>
        <w:pStyle w:val="Heading3"/>
      </w:pPr>
      <w:r w:rsidRPr="002D4399">
        <w:t>Canadian Standards Association (CSA)</w:t>
      </w:r>
    </w:p>
    <w:p w14:paraId="605C1B50" w14:textId="77777777" w:rsidR="007F6590" w:rsidRPr="002D4399" w:rsidRDefault="007F6590" w:rsidP="007F6590">
      <w:pPr>
        <w:pStyle w:val="Heading4"/>
        <w:tabs>
          <w:tab w:val="clear" w:pos="2160"/>
          <w:tab w:val="left" w:pos="2610"/>
        </w:tabs>
        <w:ind w:left="2610"/>
      </w:pPr>
      <w:r w:rsidRPr="00E02F69">
        <w:t>C22.2 NO. 5-13</w:t>
      </w:r>
      <w:r w:rsidR="00A65DC0">
        <w:t xml:space="preserve">, </w:t>
      </w:r>
      <w:r w:rsidRPr="00E02F69">
        <w:t>Molded-case circuit breakers, molded-case switches and circuit-breaker enclosures (Tri-national standard, with UL 489 and NMX-J-266-ANCE-2013</w:t>
      </w:r>
      <w:r>
        <w:t>)</w:t>
      </w:r>
      <w:r w:rsidR="00EA3C5F">
        <w:t>.</w:t>
      </w:r>
    </w:p>
    <w:p w14:paraId="4890BC61" w14:textId="77777777" w:rsidR="00413184" w:rsidRPr="00413184" w:rsidRDefault="00413184" w:rsidP="00915025">
      <w:pPr>
        <w:pStyle w:val="Heading2"/>
      </w:pPr>
      <w:r w:rsidRPr="00413184">
        <w:t>Measurement and Payment</w:t>
      </w:r>
    </w:p>
    <w:p w14:paraId="7397B9CA" w14:textId="77777777" w:rsidR="00413184" w:rsidRPr="00452C67" w:rsidDel="008910F2" w:rsidRDefault="00413184" w:rsidP="00413184">
      <w:pPr>
        <w:pStyle w:val="PlainText"/>
        <w:tabs>
          <w:tab w:val="left" w:pos="720"/>
          <w:tab w:val="left" w:pos="2880"/>
        </w:tabs>
        <w:spacing w:before="80"/>
        <w:ind w:left="720"/>
        <w:jc w:val="both"/>
        <w:rPr>
          <w:del w:id="35" w:author="John Liu" w:date="2022-04-27T13:24:00Z"/>
          <w:rFonts w:ascii="Calibri" w:hAnsi="Calibri"/>
          <w:i/>
          <w:sz w:val="22"/>
          <w:highlight w:val="yellow"/>
        </w:rPr>
      </w:pPr>
      <w:del w:id="36" w:author="John Liu" w:date="2022-04-27T13:24:00Z">
        <w:r w:rsidRPr="00452C67" w:rsidDel="008910F2">
          <w:rPr>
            <w:rFonts w:ascii="Calibri" w:hAnsi="Calibri"/>
            <w:i/>
            <w:sz w:val="22"/>
            <w:highlight w:val="yellow"/>
          </w:rPr>
          <w:delText>[Choose one of the following payment language provisions that best suits the individual project.</w:delText>
        </w:r>
      </w:del>
    </w:p>
    <w:p w14:paraId="1EBF7172" w14:textId="77777777" w:rsidR="00413184" w:rsidRPr="00452C67" w:rsidDel="008910F2" w:rsidRDefault="00413184" w:rsidP="00413184">
      <w:pPr>
        <w:pStyle w:val="PlainText"/>
        <w:tabs>
          <w:tab w:val="left" w:pos="720"/>
          <w:tab w:val="left" w:pos="2880"/>
        </w:tabs>
        <w:spacing w:before="80"/>
        <w:ind w:left="720"/>
        <w:jc w:val="both"/>
        <w:rPr>
          <w:del w:id="37" w:author="John Liu" w:date="2022-04-27T13:24:00Z"/>
          <w:rFonts w:ascii="Calibri" w:hAnsi="Calibri"/>
          <w:i/>
          <w:sz w:val="22"/>
          <w:highlight w:val="yellow"/>
        </w:rPr>
      </w:pPr>
      <w:del w:id="38" w:author="John Liu" w:date="2022-04-27T13:24:00Z">
        <w:r w:rsidRPr="00452C67" w:rsidDel="008910F2">
          <w:rPr>
            <w:rFonts w:ascii="Calibri" w:hAnsi="Calibri"/>
            <w:i/>
            <w:sz w:val="22"/>
            <w:highlight w:val="yellow"/>
          </w:rPr>
          <w:delText>If this Section is not specifically referenced by an item in the Bid Form, please use the following language:</w:delText>
        </w:r>
      </w:del>
    </w:p>
    <w:p w14:paraId="316FEE05" w14:textId="77777777" w:rsidR="00413184" w:rsidRPr="00452C67" w:rsidRDefault="00413184" w:rsidP="00A67203">
      <w:pPr>
        <w:pStyle w:val="Heading3"/>
        <w:rPr>
          <w:highlight w:val="yellow"/>
        </w:rPr>
      </w:pPr>
      <w:r w:rsidRPr="00452C67">
        <w:rPr>
          <w:highlight w:val="yellow"/>
        </w:rPr>
        <w:t>The work of this Section will not be measured separately for payment.  All costs associated with the work of this Section shall be included in the Contract Price.</w:t>
      </w:r>
    </w:p>
    <w:p w14:paraId="2E0AF3DC" w14:textId="77777777" w:rsidR="00413184" w:rsidRPr="00452C67" w:rsidDel="008910F2" w:rsidRDefault="00413184" w:rsidP="00413184">
      <w:pPr>
        <w:pStyle w:val="PlainText"/>
        <w:tabs>
          <w:tab w:val="left" w:pos="720"/>
          <w:tab w:val="left" w:pos="2880"/>
        </w:tabs>
        <w:spacing w:before="80"/>
        <w:ind w:left="720"/>
        <w:jc w:val="both"/>
        <w:rPr>
          <w:del w:id="39" w:author="John Liu" w:date="2022-04-27T13:24:00Z"/>
          <w:rFonts w:ascii="Calibri" w:hAnsi="Calibri"/>
          <w:i/>
          <w:sz w:val="22"/>
          <w:highlight w:val="yellow"/>
        </w:rPr>
      </w:pPr>
      <w:del w:id="40" w:author="John Liu" w:date="2022-04-27T13:24:00Z">
        <w:r w:rsidRPr="00452C67" w:rsidDel="008910F2">
          <w:rPr>
            <w:rFonts w:ascii="Calibri" w:hAnsi="Calibri"/>
            <w:i/>
            <w:sz w:val="22"/>
            <w:highlight w:val="yellow"/>
          </w:rPr>
          <w:delText>OR If this Section is specifically referenced in the Bid Form, use the following language and identify the relevant item in the Bid Form:</w:delText>
        </w:r>
      </w:del>
    </w:p>
    <w:p w14:paraId="753A01AE" w14:textId="77777777" w:rsidR="00413184" w:rsidRPr="00452C67" w:rsidDel="008910F2" w:rsidRDefault="00413184" w:rsidP="00A67203">
      <w:pPr>
        <w:pStyle w:val="Heading3"/>
        <w:rPr>
          <w:del w:id="41" w:author="John Liu" w:date="2022-04-27T13:24:00Z"/>
          <w:highlight w:val="yellow"/>
        </w:rPr>
      </w:pPr>
      <w:del w:id="42" w:author="John Liu" w:date="2022-04-27T13:24:00Z">
        <w:r w:rsidRPr="00452C67" w:rsidDel="008910F2">
          <w:rPr>
            <w:highlight w:val="yellow"/>
          </w:rPr>
          <w:delText>All costs associated with the work of this Section shall be included in the price(s) for Item No(s). ___ in the Bid Form.</w:delText>
        </w:r>
      </w:del>
    </w:p>
    <w:p w14:paraId="4D5F6A58" w14:textId="77777777" w:rsidR="00413184" w:rsidRDefault="00413184" w:rsidP="00413184">
      <w:pPr>
        <w:pStyle w:val="PlainText"/>
        <w:tabs>
          <w:tab w:val="left" w:pos="720"/>
          <w:tab w:val="left" w:pos="1440"/>
          <w:tab w:val="left" w:pos="2880"/>
        </w:tabs>
        <w:spacing w:before="80"/>
        <w:ind w:left="720"/>
        <w:jc w:val="both"/>
        <w:rPr>
          <w:rFonts w:ascii="Calibri" w:hAnsi="Calibri"/>
          <w:sz w:val="22"/>
        </w:rPr>
      </w:pPr>
      <w:del w:id="43" w:author="John Liu" w:date="2022-04-27T13:24:00Z">
        <w:r w:rsidRPr="00452C67" w:rsidDel="008910F2">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452C67" w:rsidDel="008910F2">
          <w:rPr>
            <w:rFonts w:ascii="Calibri" w:hAnsi="Calibri"/>
            <w:sz w:val="22"/>
            <w:highlight w:val="yellow"/>
          </w:rPr>
          <w:delText>]</w:delText>
        </w:r>
      </w:del>
    </w:p>
    <w:p w14:paraId="607F8ECE" w14:textId="77777777" w:rsidR="00960901" w:rsidRPr="00AF6B18" w:rsidRDefault="00280747" w:rsidP="00915025">
      <w:pPr>
        <w:pStyle w:val="Heading2"/>
      </w:pPr>
      <w:r w:rsidRPr="00991C4C">
        <w:t>Product</w:t>
      </w:r>
      <w:r w:rsidRPr="00AF6B18">
        <w:t xml:space="preserve"> Data</w:t>
      </w:r>
    </w:p>
    <w:p w14:paraId="189650B3" w14:textId="77777777" w:rsidR="00280747" w:rsidRPr="008910F2" w:rsidRDefault="00280747" w:rsidP="00A67203">
      <w:pPr>
        <w:pStyle w:val="Heading3"/>
      </w:pPr>
      <w:r w:rsidRPr="008910F2">
        <w:t xml:space="preserve">Submit </w:t>
      </w:r>
      <w:r w:rsidR="00413184" w:rsidRPr="008910F2">
        <w:t xml:space="preserve">Product </w:t>
      </w:r>
      <w:r w:rsidRPr="008910F2">
        <w:t>data in accordance with Section 013</w:t>
      </w:r>
      <w:r w:rsidR="00760D48" w:rsidRPr="008910F2">
        <w:t>0</w:t>
      </w:r>
      <w:r w:rsidRPr="008910F2">
        <w:t xml:space="preserve">0 – Submittals. </w:t>
      </w:r>
    </w:p>
    <w:p w14:paraId="59A2B107" w14:textId="77777777" w:rsidR="00CD7F6A" w:rsidRPr="008910F2" w:rsidRDefault="00CD7F6A" w:rsidP="00A67203">
      <w:pPr>
        <w:pStyle w:val="Heading3"/>
      </w:pPr>
      <w:r w:rsidRPr="008910F2">
        <w:t xml:space="preserve">Equipment </w:t>
      </w:r>
      <w:r w:rsidR="00413184" w:rsidRPr="008910F2">
        <w:t xml:space="preserve">shall </w:t>
      </w:r>
      <w:r w:rsidRPr="008910F2">
        <w:t xml:space="preserve">be in accordance with Section 16010 – Electrical General Requirements. </w:t>
      </w:r>
    </w:p>
    <w:p w14:paraId="516E36C1" w14:textId="77777777" w:rsidR="00AA040C" w:rsidRPr="008910F2" w:rsidRDefault="00280747" w:rsidP="00A67203">
      <w:pPr>
        <w:pStyle w:val="Heading3"/>
      </w:pPr>
      <w:r w:rsidRPr="008910F2">
        <w:t>Include time-current characteristic curves for breakers with interrupting capacity of 22,000 A symmetrical (rms) and over at system voltage.</w:t>
      </w:r>
    </w:p>
    <w:p w14:paraId="0C376275" w14:textId="77777777" w:rsidR="00CD7F6A" w:rsidRPr="008910F2" w:rsidRDefault="00413184" w:rsidP="00A67203">
      <w:pPr>
        <w:pStyle w:val="Heading3"/>
      </w:pPr>
      <w:r w:rsidRPr="008910F2">
        <w:t>Submit a</w:t>
      </w:r>
      <w:r w:rsidR="00CD7F6A" w:rsidRPr="008910F2">
        <w:t xml:space="preserve">ll other required information as detailed in the equipment information template </w:t>
      </w:r>
      <w:r w:rsidRPr="008910F2">
        <w:t>in an electronic format suitable for upload to the Region’s</w:t>
      </w:r>
      <w:r w:rsidR="00CD7F6A" w:rsidRPr="008910F2">
        <w:t xml:space="preserve"> CMMS (Maximo) </w:t>
      </w:r>
      <w:r w:rsidR="00D26368" w:rsidRPr="008910F2">
        <w:t>and in accordance with</w:t>
      </w:r>
      <w:r w:rsidR="00CD7F6A" w:rsidRPr="008910F2">
        <w:t xml:space="preserve"> Section 01430 – Operation and Maintenance Data and Section 01425 - Computerized Maintenance Management System Data Requirements</w:t>
      </w:r>
      <w:r w:rsidRPr="008910F2">
        <w:t>.</w:t>
      </w:r>
    </w:p>
    <w:p w14:paraId="43C8DBE6" w14:textId="77777777" w:rsidR="002B07E7" w:rsidRPr="008910F2" w:rsidRDefault="002B07E7" w:rsidP="00915025">
      <w:pPr>
        <w:pStyle w:val="Heading2"/>
      </w:pPr>
      <w:r w:rsidRPr="008910F2">
        <w:t>Field Quality Control</w:t>
      </w:r>
    </w:p>
    <w:p w14:paraId="0BA8E5A4" w14:textId="77777777" w:rsidR="002B07E7" w:rsidRPr="008910F2" w:rsidRDefault="002B07E7" w:rsidP="00A67203">
      <w:pPr>
        <w:pStyle w:val="Heading3"/>
      </w:pPr>
      <w:r w:rsidRPr="008910F2">
        <w:t>Perform tests in accordance</w:t>
      </w:r>
      <w:r w:rsidR="00413184" w:rsidRPr="008910F2">
        <w:t xml:space="preserve"> with</w:t>
      </w:r>
      <w:r w:rsidRPr="008910F2">
        <w:t xml:space="preserve"> Section 16031 – Inspection and Testing, Section 16010 – Electrical General Requirements</w:t>
      </w:r>
      <w:del w:id="44" w:author="John Liu" w:date="2022-04-27T13:26:00Z">
        <w:r w:rsidRPr="008910F2" w:rsidDel="008910F2">
          <w:delText xml:space="preserve"> and Section 01810 – Equipment Testing and Facility Commissioning</w:delText>
        </w:r>
      </w:del>
      <w:r w:rsidRPr="008910F2">
        <w:t>.</w:t>
      </w:r>
    </w:p>
    <w:p w14:paraId="697E8B4F" w14:textId="77777777" w:rsidR="002B07E7" w:rsidRPr="008910F2" w:rsidRDefault="002B07E7" w:rsidP="00A67203">
      <w:pPr>
        <w:pStyle w:val="Heading3"/>
      </w:pPr>
      <w:r w:rsidRPr="008910F2">
        <w:t>Check factory made connections for mechanical security and electrical continuity.</w:t>
      </w:r>
    </w:p>
    <w:p w14:paraId="36B34186" w14:textId="77777777" w:rsidR="002B07E7" w:rsidRDefault="002B07E7" w:rsidP="00A67203">
      <w:pPr>
        <w:pStyle w:val="Heading3"/>
      </w:pPr>
      <w:r>
        <w:t xml:space="preserve">Check trip unit settings and to ensure proper working operation and protection of </w:t>
      </w:r>
      <w:r w:rsidR="00413184">
        <w:t xml:space="preserve">the </w:t>
      </w:r>
      <w:r>
        <w:t>components.</w:t>
      </w:r>
    </w:p>
    <w:p w14:paraId="15E573C5" w14:textId="77777777" w:rsidR="00280747" w:rsidRPr="00AF6B18" w:rsidRDefault="00280747" w:rsidP="00AF6B18">
      <w:pPr>
        <w:pStyle w:val="Heading1"/>
      </w:pPr>
      <w:r w:rsidRPr="00AF6B18">
        <w:t>PRODUCTS</w:t>
      </w:r>
    </w:p>
    <w:p w14:paraId="1E9707FD" w14:textId="77777777" w:rsidR="00280747" w:rsidRPr="00AF6B18" w:rsidRDefault="00280747" w:rsidP="00915025">
      <w:pPr>
        <w:pStyle w:val="Heading2"/>
      </w:pPr>
      <w:r w:rsidRPr="00AF6B18">
        <w:t>Breakers General</w:t>
      </w:r>
    </w:p>
    <w:p w14:paraId="231A29F6" w14:textId="77777777" w:rsidR="00280747" w:rsidRPr="00AF6B18" w:rsidRDefault="00280747" w:rsidP="00A67203">
      <w:pPr>
        <w:pStyle w:val="Heading3"/>
      </w:pPr>
      <w:r w:rsidRPr="00AF6B18">
        <w:t xml:space="preserve">Bolt-on </w:t>
      </w:r>
      <w:r w:rsidR="00DD0D9F" w:rsidRPr="00AF6B18">
        <w:t>M</w:t>
      </w:r>
      <w:r w:rsidRPr="00AF6B18">
        <w:t xml:space="preserve">oulded </w:t>
      </w:r>
      <w:r w:rsidR="00DD0D9F" w:rsidRPr="00AF6B18">
        <w:t>C</w:t>
      </w:r>
      <w:r w:rsidRPr="00AF6B18">
        <w:t xml:space="preserve">ase </w:t>
      </w:r>
      <w:r w:rsidR="00DD0D9F" w:rsidRPr="00AF6B18">
        <w:t>C</w:t>
      </w:r>
      <w:r w:rsidRPr="00AF6B18">
        <w:t xml:space="preserve">ircuit </w:t>
      </w:r>
      <w:r w:rsidR="00DD0D9F" w:rsidRPr="00AF6B18">
        <w:t>B</w:t>
      </w:r>
      <w:r w:rsidRPr="00AF6B18">
        <w:t xml:space="preserve">reaker: </w:t>
      </w:r>
      <w:r w:rsidR="00DD0D9F" w:rsidRPr="00AF6B18">
        <w:t>Q</w:t>
      </w:r>
      <w:r w:rsidRPr="00AF6B18">
        <w:t>uick- make, quick-break type, for manual and automatic operation with temperature compensation for 40</w:t>
      </w:r>
      <w:r w:rsidR="00BB6273" w:rsidRPr="00445B81">
        <w:rPr>
          <w:rFonts w:cs="Arial"/>
        </w:rPr>
        <w:t>°C</w:t>
      </w:r>
      <w:r w:rsidRPr="00AF6B18">
        <w:t xml:space="preserve"> ambient. </w:t>
      </w:r>
    </w:p>
    <w:p w14:paraId="3DC88CEC" w14:textId="77777777" w:rsidR="00280747" w:rsidRPr="00AF6B18" w:rsidRDefault="00280747" w:rsidP="00A67203">
      <w:pPr>
        <w:pStyle w:val="Heading3"/>
      </w:pPr>
      <w:r w:rsidRPr="00AF6B18">
        <w:lastRenderedPageBreak/>
        <w:t xml:space="preserve">Plug-in </w:t>
      </w:r>
      <w:r w:rsidR="00DD0D9F" w:rsidRPr="00AF6B18">
        <w:t>M</w:t>
      </w:r>
      <w:r w:rsidRPr="00AF6B18">
        <w:t xml:space="preserve">oulded </w:t>
      </w:r>
      <w:r w:rsidR="00DD0D9F" w:rsidRPr="00AF6B18">
        <w:t>C</w:t>
      </w:r>
      <w:r w:rsidRPr="00AF6B18">
        <w:t xml:space="preserve">ase </w:t>
      </w:r>
      <w:r w:rsidR="00DD0D9F" w:rsidRPr="00AF6B18">
        <w:t>C</w:t>
      </w:r>
      <w:r w:rsidRPr="00AF6B18">
        <w:t xml:space="preserve">ircuit </w:t>
      </w:r>
      <w:r w:rsidR="00DD0D9F" w:rsidRPr="00AF6B18">
        <w:t>B</w:t>
      </w:r>
      <w:r w:rsidRPr="00AF6B18">
        <w:t xml:space="preserve">reakers: </w:t>
      </w:r>
      <w:r w:rsidR="00DD0D9F" w:rsidRPr="00AF6B18">
        <w:t>Q</w:t>
      </w:r>
      <w:r w:rsidRPr="00AF6B18">
        <w:t>uick- make, quick-break type, for manual and automatic operation with temperature compensation for 40</w:t>
      </w:r>
      <w:r w:rsidR="00BB6273" w:rsidRPr="00BB6273">
        <w:rPr>
          <w:rFonts w:cs="Arial"/>
        </w:rPr>
        <w:t>°C</w:t>
      </w:r>
      <w:r w:rsidRPr="00AF6B18">
        <w:t xml:space="preserve"> ambient. </w:t>
      </w:r>
    </w:p>
    <w:p w14:paraId="51D3094F" w14:textId="77777777" w:rsidR="00280747" w:rsidRPr="00AF6B18" w:rsidRDefault="00280747" w:rsidP="00A67203">
      <w:pPr>
        <w:pStyle w:val="Heading3"/>
      </w:pPr>
      <w:r w:rsidRPr="00AF6B18">
        <w:t xml:space="preserve">Common-trip </w:t>
      </w:r>
      <w:r w:rsidR="00DD0D9F" w:rsidRPr="00AF6B18">
        <w:t>B</w:t>
      </w:r>
      <w:r w:rsidRPr="00AF6B18">
        <w:t xml:space="preserve">reakers: </w:t>
      </w:r>
      <w:r w:rsidR="00DD0D9F" w:rsidRPr="00AF6B18">
        <w:t>W</w:t>
      </w:r>
      <w:r w:rsidRPr="00AF6B18">
        <w:t xml:space="preserve">ith single handle for multi-pole applications. </w:t>
      </w:r>
    </w:p>
    <w:p w14:paraId="2818F1CB" w14:textId="77777777" w:rsidR="00280747" w:rsidRPr="00AF6B18" w:rsidRDefault="00280747" w:rsidP="00A67203">
      <w:pPr>
        <w:pStyle w:val="Heading3"/>
      </w:pPr>
      <w:r w:rsidRPr="00AF6B18">
        <w:t xml:space="preserve">Magnetic instantaneous trip elements in circuit breakers </w:t>
      </w:r>
      <w:r w:rsidR="00BB6273">
        <w:t>shall</w:t>
      </w:r>
      <w:r w:rsidR="00BB6273" w:rsidRPr="00AF6B18">
        <w:t xml:space="preserve"> </w:t>
      </w:r>
      <w:r w:rsidRPr="00AF6B18">
        <w:t xml:space="preserve">operate only when </w:t>
      </w:r>
      <w:r w:rsidR="00BB6273">
        <w:t xml:space="preserve">the </w:t>
      </w:r>
      <w:r w:rsidRPr="00AF6B18">
        <w:t xml:space="preserve">value of current reaches setting.  Trip settings on breakers with adjustable trips </w:t>
      </w:r>
      <w:r w:rsidR="00BB6273">
        <w:t>shall</w:t>
      </w:r>
      <w:r w:rsidR="00BB6273" w:rsidRPr="00AF6B18">
        <w:t xml:space="preserve"> </w:t>
      </w:r>
      <w:r w:rsidRPr="00AF6B18">
        <w:t xml:space="preserve">range from </w:t>
      </w:r>
      <w:del w:id="45" w:author="John Liu" w:date="2022-04-27T13:26:00Z">
        <w:r w:rsidRPr="00AF6B18" w:rsidDel="008910F2">
          <w:rPr>
            <w:highlight w:val="yellow"/>
          </w:rPr>
          <w:delText>[</w:delText>
        </w:r>
      </w:del>
      <w:r w:rsidRPr="00AF6B18">
        <w:rPr>
          <w:highlight w:val="yellow"/>
        </w:rPr>
        <w:t>3</w:t>
      </w:r>
      <w:r w:rsidR="00BB6273">
        <w:rPr>
          <w:highlight w:val="yellow"/>
        </w:rPr>
        <w:t xml:space="preserve"> to </w:t>
      </w:r>
      <w:r w:rsidRPr="00AF6B18">
        <w:rPr>
          <w:highlight w:val="yellow"/>
        </w:rPr>
        <w:t>8</w:t>
      </w:r>
      <w:del w:id="46" w:author="John Liu" w:date="2022-04-27T13:26:00Z">
        <w:r w:rsidRPr="00AF6B18" w:rsidDel="008910F2">
          <w:rPr>
            <w:highlight w:val="yellow"/>
          </w:rPr>
          <w:delText>]</w:delText>
        </w:r>
      </w:del>
      <w:r w:rsidRPr="00AF6B18">
        <w:t xml:space="preserve"> times </w:t>
      </w:r>
      <w:r w:rsidR="00BB6273">
        <w:t xml:space="preserve">the </w:t>
      </w:r>
      <w:r w:rsidRPr="00AF6B18">
        <w:t xml:space="preserve">current rating. </w:t>
      </w:r>
    </w:p>
    <w:p w14:paraId="6000C745" w14:textId="77777777" w:rsidR="00280747" w:rsidRPr="00AF6B18" w:rsidRDefault="00280747" w:rsidP="00A67203">
      <w:pPr>
        <w:pStyle w:val="Heading3"/>
      </w:pPr>
      <w:r w:rsidRPr="00AF6B18">
        <w:t>Circuit breakers with interchangeable trips as indicated</w:t>
      </w:r>
      <w:r w:rsidR="00BB6273">
        <w:t xml:space="preserve"> in the Contract Documents</w:t>
      </w:r>
      <w:r w:rsidRPr="00AF6B18">
        <w:t>.</w:t>
      </w:r>
    </w:p>
    <w:p w14:paraId="18E989B2" w14:textId="77777777" w:rsidR="00280747" w:rsidRPr="00AF6B18" w:rsidRDefault="00280747" w:rsidP="00A67203">
      <w:pPr>
        <w:pStyle w:val="Heading3"/>
      </w:pPr>
      <w:r w:rsidRPr="00AF6B18">
        <w:t xml:space="preserve">NEMA </w:t>
      </w:r>
      <w:r w:rsidR="00D96833">
        <w:t xml:space="preserve">rated </w:t>
      </w:r>
      <w:r w:rsidRPr="00AF6B18">
        <w:t>equipment only</w:t>
      </w:r>
      <w:r w:rsidRPr="00D96833">
        <w:rPr>
          <w:highlight w:val="yellow"/>
        </w:rPr>
        <w:t>.</w:t>
      </w:r>
      <w:r w:rsidR="00D96833" w:rsidRPr="00D96833">
        <w:rPr>
          <w:highlight w:val="yellow"/>
        </w:rPr>
        <w:t xml:space="preserve"> </w:t>
      </w:r>
      <w:del w:id="47" w:author="John Liu" w:date="2022-04-27T13:27:00Z">
        <w:r w:rsidR="00D96833" w:rsidRPr="00D96833" w:rsidDel="008910F2">
          <w:rPr>
            <w:highlight w:val="yellow"/>
          </w:rPr>
          <w:delText>[</w:delText>
        </w:r>
        <w:r w:rsidR="0030363F" w:rsidRPr="00D96833" w:rsidDel="008910F2">
          <w:rPr>
            <w:highlight w:val="yellow"/>
          </w:rPr>
          <w:delText xml:space="preserve">EEMAC standards are outdated but may be considered if there are no current equivalent applicable standards available. </w:delText>
        </w:r>
        <w:r w:rsidR="00BB6273" w:rsidRPr="00D96833" w:rsidDel="008910F2">
          <w:rPr>
            <w:highlight w:val="yellow"/>
          </w:rPr>
          <w:delText xml:space="preserve">If </w:delText>
        </w:r>
        <w:r w:rsidR="00BB6273" w:rsidRPr="00BB6273" w:rsidDel="008910F2">
          <w:rPr>
            <w:highlight w:val="yellow"/>
          </w:rPr>
          <w:delText xml:space="preserve">EEMAC standards are to be applied, the Consultant will review the standards and </w:delText>
        </w:r>
        <w:r w:rsidR="00D96833" w:rsidDel="008910F2">
          <w:rPr>
            <w:highlight w:val="yellow"/>
          </w:rPr>
          <w:delText xml:space="preserve">replace with an equivalent NEMA </w:delText>
        </w:r>
        <w:r w:rsidR="00BB6273" w:rsidRPr="00BB6273" w:rsidDel="008910F2">
          <w:rPr>
            <w:highlight w:val="yellow"/>
          </w:rPr>
          <w:delText xml:space="preserve"> standard] </w:delText>
        </w:r>
      </w:del>
    </w:p>
    <w:p w14:paraId="52542D28" w14:textId="77777777" w:rsidR="00280747" w:rsidRPr="00AF6B18" w:rsidRDefault="00280747" w:rsidP="00915025">
      <w:pPr>
        <w:pStyle w:val="Heading2"/>
      </w:pPr>
      <w:r w:rsidRPr="00AF6B18">
        <w:t>Thermal Magnetic</w:t>
      </w:r>
      <w:r w:rsidR="00DD0D9F" w:rsidRPr="00AF6B18">
        <w:t xml:space="preserve"> </w:t>
      </w:r>
      <w:r w:rsidRPr="00AF6B18">
        <w:t xml:space="preserve">Breakers </w:t>
      </w:r>
      <w:del w:id="48" w:author="John Liu" w:date="2022-04-27T13:27:00Z">
        <w:r w:rsidRPr="00AF6B18" w:rsidDel="008910F2">
          <w:rPr>
            <w:highlight w:val="yellow"/>
          </w:rPr>
          <w:delText>[Design A]</w:delText>
        </w:r>
      </w:del>
    </w:p>
    <w:p w14:paraId="025539EB" w14:textId="77777777" w:rsidR="00280747" w:rsidRPr="00AF6B18" w:rsidRDefault="00280747" w:rsidP="00A67203">
      <w:pPr>
        <w:pStyle w:val="Heading3"/>
      </w:pPr>
      <w:r w:rsidRPr="00AF6B18">
        <w:t xml:space="preserve">Moulded case circuit breaker </w:t>
      </w:r>
      <w:r w:rsidR="00BB6273">
        <w:t>shall</w:t>
      </w:r>
      <w:r w:rsidR="00BB6273" w:rsidRPr="00AF6B18">
        <w:t xml:space="preserve"> </w:t>
      </w:r>
      <w:r w:rsidRPr="00AF6B18">
        <w:t xml:space="preserve">operate automatically by means of thermal and magnetic tripping devices to provide inverse time current tripping and instantaneous tripping for short circuit protection. </w:t>
      </w:r>
    </w:p>
    <w:p w14:paraId="1A9B8C71" w14:textId="77777777" w:rsidR="00280747" w:rsidRPr="00AF6B18" w:rsidDel="008910F2" w:rsidRDefault="00280747" w:rsidP="00915025">
      <w:pPr>
        <w:pStyle w:val="Heading2"/>
        <w:rPr>
          <w:del w:id="49" w:author="John Liu" w:date="2022-04-27T13:27:00Z"/>
        </w:rPr>
      </w:pPr>
      <w:del w:id="50" w:author="John Liu" w:date="2022-04-27T13:27:00Z">
        <w:r w:rsidRPr="00AF6B18" w:rsidDel="008910F2">
          <w:delText>Magnetic Breaker</w:delText>
        </w:r>
        <w:r w:rsidR="00DD0D9F" w:rsidRPr="00AF6B18" w:rsidDel="008910F2">
          <w:delText xml:space="preserve"> </w:delText>
        </w:r>
        <w:r w:rsidRPr="00AF6B18" w:rsidDel="008910F2">
          <w:rPr>
            <w:highlight w:val="yellow"/>
          </w:rPr>
          <w:delText>[Design B]</w:delText>
        </w:r>
      </w:del>
    </w:p>
    <w:p w14:paraId="5C679B00" w14:textId="77777777" w:rsidR="00280747" w:rsidRPr="00AF6B18" w:rsidDel="008910F2" w:rsidRDefault="00280747" w:rsidP="00A67203">
      <w:pPr>
        <w:pStyle w:val="Heading3"/>
        <w:rPr>
          <w:del w:id="51" w:author="John Liu" w:date="2022-04-27T13:27:00Z"/>
        </w:rPr>
      </w:pPr>
      <w:del w:id="52" w:author="John Liu" w:date="2022-04-27T13:27:00Z">
        <w:r w:rsidRPr="00AF6B18" w:rsidDel="008910F2">
          <w:delText xml:space="preserve">Moulded case circuit breaker </w:delText>
        </w:r>
        <w:r w:rsidR="00BB6273" w:rsidDel="008910F2">
          <w:delText>shall</w:delText>
        </w:r>
        <w:r w:rsidR="00BB6273" w:rsidRPr="00AF6B18" w:rsidDel="008910F2">
          <w:delText xml:space="preserve"> </w:delText>
        </w:r>
        <w:r w:rsidRPr="00AF6B18" w:rsidDel="008910F2">
          <w:delText xml:space="preserve">operate automatically by means of magnetic tripping devices to provide instantaneous tripping for short circuit protection. </w:delText>
        </w:r>
      </w:del>
    </w:p>
    <w:p w14:paraId="0DB23894" w14:textId="77777777" w:rsidR="00280747" w:rsidRPr="00AF6B18" w:rsidDel="008910F2" w:rsidRDefault="00280747" w:rsidP="00915025">
      <w:pPr>
        <w:pStyle w:val="Heading2"/>
        <w:rPr>
          <w:del w:id="53" w:author="John Liu" w:date="2022-04-27T13:27:00Z"/>
        </w:rPr>
      </w:pPr>
      <w:del w:id="54" w:author="John Liu" w:date="2022-04-27T13:27:00Z">
        <w:r w:rsidRPr="00AF6B18" w:rsidDel="008910F2">
          <w:delText>Fused Thermal</w:delText>
        </w:r>
        <w:r w:rsidR="00DD0D9F" w:rsidRPr="00AF6B18" w:rsidDel="008910F2">
          <w:delText xml:space="preserve"> </w:delText>
        </w:r>
        <w:r w:rsidRPr="00AF6B18" w:rsidDel="008910F2">
          <w:delText>Magnetic Breakers</w:delText>
        </w:r>
        <w:r w:rsidR="00DD0D9F" w:rsidRPr="00AF6B18" w:rsidDel="008910F2">
          <w:delText xml:space="preserve"> </w:delText>
        </w:r>
        <w:r w:rsidRPr="00AF6B18" w:rsidDel="008910F2">
          <w:rPr>
            <w:highlight w:val="yellow"/>
          </w:rPr>
          <w:delText>[Design C]</w:delText>
        </w:r>
      </w:del>
    </w:p>
    <w:p w14:paraId="0931369F" w14:textId="77777777" w:rsidR="00280747" w:rsidRPr="00AF6B18" w:rsidDel="008910F2" w:rsidRDefault="00280747" w:rsidP="00A67203">
      <w:pPr>
        <w:pStyle w:val="Heading3"/>
        <w:rPr>
          <w:del w:id="55" w:author="John Liu" w:date="2022-04-27T13:27:00Z"/>
        </w:rPr>
      </w:pPr>
      <w:del w:id="56" w:author="John Liu" w:date="2022-04-27T13:27:00Z">
        <w:r w:rsidRPr="00AF6B18" w:rsidDel="008910F2">
          <w:rPr>
            <w:highlight w:val="yellow"/>
          </w:rPr>
          <w:delText>[Where</w:delText>
        </w:r>
        <w:r w:rsidR="00D26368" w:rsidDel="008910F2">
          <w:rPr>
            <w:highlight w:val="yellow"/>
          </w:rPr>
          <w:delText xml:space="preserve"> the</w:delText>
        </w:r>
        <w:r w:rsidRPr="00AF6B18" w:rsidDel="008910F2">
          <w:rPr>
            <w:highlight w:val="yellow"/>
          </w:rPr>
          <w:delText xml:space="preserve"> available short circuit currents</w:delText>
        </w:r>
        <w:r w:rsidR="005960C2" w:rsidDel="008910F2">
          <w:rPr>
            <w:highlight w:val="yellow"/>
          </w:rPr>
          <w:delText xml:space="preserve"> </w:delText>
        </w:r>
        <w:r w:rsidRPr="00AF6B18" w:rsidDel="008910F2">
          <w:rPr>
            <w:highlight w:val="yellow"/>
          </w:rPr>
          <w:delText xml:space="preserve">exceed </w:delText>
        </w:r>
        <w:r w:rsidR="00D26368" w:rsidDel="008910F2">
          <w:rPr>
            <w:highlight w:val="yellow"/>
          </w:rPr>
          <w:delText xml:space="preserve">the </w:delText>
        </w:r>
        <w:r w:rsidRPr="00AF6B18" w:rsidDel="008910F2">
          <w:rPr>
            <w:highlight w:val="yellow"/>
          </w:rPr>
          <w:delText xml:space="preserve">rating of standard thermal magnetic breakers range, </w:delText>
        </w:r>
        <w:r w:rsidR="00D26368" w:rsidDel="008910F2">
          <w:rPr>
            <w:highlight w:val="yellow"/>
          </w:rPr>
          <w:delText xml:space="preserve">the Contractor shall </w:delText>
        </w:r>
        <w:r w:rsidR="00283E82" w:rsidDel="008910F2">
          <w:rPr>
            <w:highlight w:val="yellow"/>
          </w:rPr>
          <w:delText xml:space="preserve">propose suitably rated (and approved by the Consultant) </w:delText>
        </w:r>
        <w:r w:rsidRPr="00AF6B18" w:rsidDel="008910F2">
          <w:rPr>
            <w:highlight w:val="yellow"/>
          </w:rPr>
          <w:delText>fused breakers</w:delText>
        </w:r>
        <w:r w:rsidR="0060217A" w:rsidDel="008910F2">
          <w:rPr>
            <w:highlight w:val="yellow"/>
          </w:rPr>
          <w:delText xml:space="preserve"> suitable for </w:delText>
        </w:r>
        <w:r w:rsidR="00283E82" w:rsidDel="008910F2">
          <w:rPr>
            <w:highlight w:val="yellow"/>
          </w:rPr>
          <w:delText xml:space="preserve">the </w:delText>
        </w:r>
        <w:r w:rsidR="0060217A" w:rsidDel="008910F2">
          <w:rPr>
            <w:highlight w:val="yellow"/>
          </w:rPr>
          <w:delText xml:space="preserve">short circuit </w:delText>
        </w:r>
        <w:r w:rsidR="00283E82" w:rsidDel="008910F2">
          <w:rPr>
            <w:highlight w:val="yellow"/>
          </w:rPr>
          <w:delText>currents found</w:delText>
        </w:r>
        <w:r w:rsidRPr="00AF6B18" w:rsidDel="008910F2">
          <w:rPr>
            <w:highlight w:val="yellow"/>
          </w:rPr>
          <w:delText xml:space="preserve">. </w:delText>
        </w:r>
        <w:r w:rsidR="00083A66" w:rsidDel="008910F2">
          <w:rPr>
            <w:highlight w:val="yellow"/>
          </w:rPr>
          <w:delText>Adhere to the r</w:delText>
        </w:r>
        <w:r w:rsidRPr="00AF6B18" w:rsidDel="008910F2">
          <w:rPr>
            <w:highlight w:val="yellow"/>
          </w:rPr>
          <w:delText xml:space="preserve">ecommendations of </w:delText>
        </w:r>
        <w:r w:rsidR="005960C2" w:rsidDel="008910F2">
          <w:rPr>
            <w:highlight w:val="yellow"/>
          </w:rPr>
          <w:delText xml:space="preserve">the </w:delText>
        </w:r>
        <w:r w:rsidRPr="00AF6B18" w:rsidDel="008910F2">
          <w:rPr>
            <w:highlight w:val="yellow"/>
          </w:rPr>
          <w:delText xml:space="preserve">fuse and breaker manufacturers </w:delText>
        </w:r>
        <w:r w:rsidR="00083A66" w:rsidDel="008910F2">
          <w:rPr>
            <w:highlight w:val="yellow"/>
          </w:rPr>
          <w:delText>applicable to</w:delText>
        </w:r>
        <w:r w:rsidR="00D26368" w:rsidDel="008910F2">
          <w:rPr>
            <w:highlight w:val="yellow"/>
          </w:rPr>
          <w:delText xml:space="preserve"> the conditions</w:delText>
        </w:r>
        <w:r w:rsidRPr="00AF6B18" w:rsidDel="008910F2">
          <w:rPr>
            <w:highlight w:val="yellow"/>
          </w:rPr>
          <w:delText xml:space="preserve">. Use magnetic breakers </w:delText>
        </w:r>
        <w:r w:rsidR="00D26368" w:rsidDel="008910F2">
          <w:rPr>
            <w:highlight w:val="yellow"/>
          </w:rPr>
          <w:delText xml:space="preserve">only </w:delText>
        </w:r>
        <w:r w:rsidRPr="00AF6B18" w:rsidDel="008910F2">
          <w:rPr>
            <w:highlight w:val="yellow"/>
          </w:rPr>
          <w:delText>when short circuit protection only is required.</w:delText>
        </w:r>
        <w:r w:rsidR="00283E82" w:rsidDel="008910F2">
          <w:rPr>
            <w:highlight w:val="yellow"/>
          </w:rPr>
          <w:delText xml:space="preserve"> Consultant to approve Contractor proposed fused breakers for any deviations from the Contract Documents</w:delText>
        </w:r>
        <w:r w:rsidRPr="00AF6B18" w:rsidDel="008910F2">
          <w:rPr>
            <w:highlight w:val="yellow"/>
          </w:rPr>
          <w:delText>]</w:delText>
        </w:r>
        <w:r w:rsidRPr="00AF6B18" w:rsidDel="008910F2">
          <w:delText xml:space="preserve"> </w:delText>
        </w:r>
      </w:del>
    </w:p>
    <w:p w14:paraId="400935B9" w14:textId="77777777" w:rsidR="00280747" w:rsidRPr="00AF6B18" w:rsidDel="008910F2" w:rsidRDefault="00280747" w:rsidP="00A67203">
      <w:pPr>
        <w:pStyle w:val="Heading3"/>
        <w:rPr>
          <w:del w:id="57" w:author="John Liu" w:date="2022-04-27T13:27:00Z"/>
        </w:rPr>
      </w:pPr>
      <w:del w:id="58" w:author="John Liu" w:date="2022-04-27T13:27:00Z">
        <w:r w:rsidRPr="00AF6B18" w:rsidDel="008910F2">
          <w:delText xml:space="preserve">Fused thermal magnetic breakers with current limiting fuses internally mounted.  Time current limiting characteristics of fuses coordinated with time current tripping characteristics of circuit breaker. Coordination </w:delText>
        </w:r>
        <w:r w:rsidR="005960C2" w:rsidDel="008910F2">
          <w:delText>shall</w:delText>
        </w:r>
        <w:r w:rsidR="005960C2" w:rsidRPr="00AF6B18" w:rsidDel="008910F2">
          <w:delText xml:space="preserve"> </w:delText>
        </w:r>
        <w:r w:rsidRPr="00AF6B18" w:rsidDel="008910F2">
          <w:delText xml:space="preserve">result in interruption by breaker of fault-level currents up to interrupting capacity of breaker.  Fuses individually removable and interlocked with breaker.  The removal of </w:delText>
        </w:r>
        <w:r w:rsidR="00282E72" w:rsidDel="008910F2">
          <w:delText xml:space="preserve">a </w:delText>
        </w:r>
        <w:r w:rsidRPr="00AF6B18" w:rsidDel="008910F2">
          <w:delText>fuse cover, blowing of a fuse or removal of a fuse,</w:delText>
        </w:r>
        <w:r w:rsidR="00282E72" w:rsidDel="008910F2">
          <w:delText xml:space="preserve"> shall</w:delText>
        </w:r>
        <w:r w:rsidRPr="00AF6B18" w:rsidDel="008910F2">
          <w:delText xml:space="preserve"> trip </w:delText>
        </w:r>
        <w:r w:rsidR="00282E72" w:rsidDel="008910F2">
          <w:delText xml:space="preserve">the </w:delText>
        </w:r>
        <w:r w:rsidRPr="00AF6B18" w:rsidDel="008910F2">
          <w:delText xml:space="preserve">breaker. </w:delText>
        </w:r>
      </w:del>
    </w:p>
    <w:p w14:paraId="3C5ECA61" w14:textId="77777777" w:rsidR="00280747" w:rsidRPr="00AF6B18" w:rsidRDefault="00280747" w:rsidP="00915025">
      <w:pPr>
        <w:pStyle w:val="Heading2"/>
      </w:pPr>
      <w:r w:rsidRPr="00AF6B18">
        <w:t>Solid State T</w:t>
      </w:r>
      <w:r w:rsidR="00AB0681">
        <w:t>r</w:t>
      </w:r>
      <w:r w:rsidRPr="00AF6B18">
        <w:t>ip</w:t>
      </w:r>
      <w:r w:rsidR="00DD0D9F" w:rsidRPr="00AF6B18">
        <w:t xml:space="preserve"> </w:t>
      </w:r>
      <w:r w:rsidRPr="00AF6B18">
        <w:t xml:space="preserve">Breakers </w:t>
      </w:r>
      <w:del w:id="59" w:author="John Liu" w:date="2022-04-27T13:28:00Z">
        <w:r w:rsidRPr="00D96833" w:rsidDel="008910F2">
          <w:rPr>
            <w:highlight w:val="yellow"/>
          </w:rPr>
          <w:delText>[Design D]</w:delText>
        </w:r>
      </w:del>
    </w:p>
    <w:p w14:paraId="1B86D2B8" w14:textId="77777777" w:rsidR="00280747" w:rsidRPr="00AF6B18" w:rsidRDefault="00280747" w:rsidP="00A67203">
      <w:pPr>
        <w:pStyle w:val="Heading3"/>
      </w:pPr>
      <w:r w:rsidRPr="00AF6B18">
        <w:t xml:space="preserve">Moulded case circuit breaker </w:t>
      </w:r>
      <w:r w:rsidR="00282E72">
        <w:t>shall</w:t>
      </w:r>
      <w:r w:rsidR="00282E72" w:rsidRPr="00AF6B18">
        <w:t xml:space="preserve"> </w:t>
      </w:r>
      <w:r w:rsidRPr="00AF6B18">
        <w:t xml:space="preserve">operate by means of a solid-state trip unit with associated current monitors and self-powered shunt trip to provide inverse time current trip under overload condition, and long time, short time, instantaneous tripping for phase, </w:t>
      </w:r>
      <w:ins w:id="60" w:author="John Liu" w:date="2022-04-27T13:28:00Z">
        <w:r w:rsidR="00D87CB5">
          <w:t xml:space="preserve">and/or </w:t>
        </w:r>
      </w:ins>
      <w:r w:rsidRPr="00AF6B18">
        <w:t>ground fault short circuit protection</w:t>
      </w:r>
      <w:ins w:id="61" w:author="John Liu" w:date="2022-04-27T13:28:00Z">
        <w:r w:rsidR="00D87CB5">
          <w:t xml:space="preserve"> </w:t>
        </w:r>
      </w:ins>
      <w:ins w:id="62" w:author="John Liu" w:date="2022-04-27T13:29:00Z">
        <w:r w:rsidR="00D87CB5">
          <w:t>per the application</w:t>
        </w:r>
      </w:ins>
      <w:r w:rsidRPr="00AF6B18">
        <w:t xml:space="preserve">. </w:t>
      </w:r>
    </w:p>
    <w:p w14:paraId="1E4E8A67" w14:textId="77777777" w:rsidR="00280747" w:rsidRPr="00AF6B18" w:rsidRDefault="00280747" w:rsidP="00915025">
      <w:pPr>
        <w:pStyle w:val="Heading2"/>
      </w:pPr>
      <w:r w:rsidRPr="00AF6B18">
        <w:t>Enclosure</w:t>
      </w:r>
    </w:p>
    <w:p w14:paraId="462055AD" w14:textId="77777777" w:rsidR="00280747" w:rsidRPr="00D3292D" w:rsidRDefault="004C34AA" w:rsidP="00A67203">
      <w:pPr>
        <w:pStyle w:val="Heading3"/>
        <w:rPr>
          <w:iCs/>
        </w:rPr>
      </w:pPr>
      <w:r w:rsidRPr="00083A66">
        <w:t>Mounted in</w:t>
      </w:r>
      <w:del w:id="63" w:author="John Liu" w:date="2022-04-27T13:30:00Z">
        <w:r w:rsidRPr="00083A66" w:rsidDel="00D87CB5">
          <w:delText xml:space="preserve"> NEMA 1 type enclosure, </w:delText>
        </w:r>
        <w:r w:rsidR="00AB0681" w:rsidRPr="00083A66" w:rsidDel="00D87CB5">
          <w:delText>sprinkler proof as indicated</w:delText>
        </w:r>
        <w:r w:rsidR="00282E72" w:rsidRPr="00083A66" w:rsidDel="00D87CB5">
          <w:delText xml:space="preserve"> in the Contract Documents o</w:delText>
        </w:r>
        <w:r w:rsidR="00AB0681" w:rsidRPr="00083A66" w:rsidDel="00D87CB5">
          <w:delText>r</w:delText>
        </w:r>
        <w:r w:rsidRPr="00D96833" w:rsidDel="00D87CB5">
          <w:delText xml:space="preserve"> </w:delText>
        </w:r>
        <w:r w:rsidR="00280747" w:rsidRPr="00083A66" w:rsidDel="00D87CB5">
          <w:rPr>
            <w:i/>
            <w:highlight w:val="yellow"/>
          </w:rPr>
          <w:delText>[</w:delText>
        </w:r>
        <w:r w:rsidR="00282E72" w:rsidRPr="00083A66" w:rsidDel="00D87CB5">
          <w:rPr>
            <w:i/>
            <w:highlight w:val="yellow"/>
          </w:rPr>
          <w:delText>Consultant to s</w:delText>
        </w:r>
        <w:r w:rsidR="00280747" w:rsidRPr="00083A66" w:rsidDel="00D87CB5">
          <w:rPr>
            <w:i/>
            <w:highlight w:val="yellow"/>
          </w:rPr>
          <w:delText>pecify enclosure for individually mounted breakers.</w:delText>
        </w:r>
      </w:del>
      <w:ins w:id="64" w:author="John Liu" w:date="2022-04-27T13:30:00Z">
        <w:r w:rsidR="00D87CB5">
          <w:rPr>
            <w:i/>
            <w:highlight w:val="yellow"/>
          </w:rPr>
          <w:t xml:space="preserve"> </w:t>
        </w:r>
      </w:ins>
      <w:del w:id="65" w:author="John Liu" w:date="2022-04-27T13:30:00Z">
        <w:r w:rsidR="00280747" w:rsidRPr="00915025" w:rsidDel="00D87CB5">
          <w:rPr>
            <w:i/>
            <w:highlight w:val="yellow"/>
          </w:rPr>
          <w:delText>]</w:delText>
        </w:r>
      </w:del>
      <w:ins w:id="66" w:author="John Liu" w:date="2022-04-27T13:30:00Z">
        <w:r w:rsidR="00D87CB5" w:rsidRPr="00D3292D">
          <w:rPr>
            <w:iCs/>
          </w:rPr>
          <w:t>breaker panel as indicated on the Contract Drawings.</w:t>
        </w:r>
      </w:ins>
    </w:p>
    <w:p w14:paraId="6183B9E4" w14:textId="77777777" w:rsidR="00280747" w:rsidRPr="00D3292D" w:rsidRDefault="00280747" w:rsidP="00AF6B18">
      <w:pPr>
        <w:pStyle w:val="Heading1"/>
        <w:rPr>
          <w:iCs/>
        </w:rPr>
      </w:pPr>
      <w:r w:rsidRPr="00D3292D">
        <w:rPr>
          <w:iCs/>
        </w:rPr>
        <w:t>EXECUTION</w:t>
      </w:r>
    </w:p>
    <w:p w14:paraId="157F5D30" w14:textId="77777777" w:rsidR="00280747" w:rsidRPr="00AF6B18" w:rsidRDefault="00280747" w:rsidP="00915025">
      <w:pPr>
        <w:pStyle w:val="Heading2"/>
      </w:pPr>
      <w:r w:rsidRPr="00AF6B18">
        <w:t>Installation</w:t>
      </w:r>
    </w:p>
    <w:p w14:paraId="5226A97E" w14:textId="77777777" w:rsidR="00280747" w:rsidRPr="00AF6B18" w:rsidRDefault="00280747" w:rsidP="00A67203">
      <w:pPr>
        <w:pStyle w:val="Heading3"/>
      </w:pPr>
      <w:r w:rsidRPr="00AF6B18">
        <w:t>Install circuit breakers as indicated</w:t>
      </w:r>
      <w:r w:rsidR="00413184">
        <w:t xml:space="preserve"> on the</w:t>
      </w:r>
      <w:r w:rsidR="00282E72">
        <w:t xml:space="preserve"> Contract </w:t>
      </w:r>
      <w:r w:rsidR="00413184">
        <w:t>Drawings</w:t>
      </w:r>
      <w:r w:rsidRPr="00AF6B18">
        <w:t>.</w:t>
      </w:r>
    </w:p>
    <w:p w14:paraId="30412350" w14:textId="77777777" w:rsidR="00CD7F6A" w:rsidRDefault="00CD7F6A" w:rsidP="00A67203">
      <w:pPr>
        <w:pStyle w:val="Heading3"/>
      </w:pPr>
      <w:r w:rsidRPr="00AF6B18">
        <w:t xml:space="preserve">For component and system commissioning activities refer to </w:t>
      </w:r>
      <w:r w:rsidR="002B07E7" w:rsidRPr="00445B81">
        <w:rPr>
          <w:highlight w:val="yellow"/>
        </w:rPr>
        <w:t>Section 01810 – Equipment Testing and Facility Commissioning.</w:t>
      </w:r>
      <w:r w:rsidR="002B07E7">
        <w:t xml:space="preserve"> </w:t>
      </w:r>
      <w:r w:rsidRPr="00AF6B18">
        <w:t xml:space="preserve">It is recognized that overall system commissioning activities highly depend on properly functioning and fully documented components as detailed in this </w:t>
      </w:r>
      <w:r w:rsidR="00413184" w:rsidRPr="00AF6B18">
        <w:t>S</w:t>
      </w:r>
      <w:r w:rsidR="00413184">
        <w:t>ection</w:t>
      </w:r>
      <w:r w:rsidRPr="00AF6B18">
        <w:t>.</w:t>
      </w:r>
    </w:p>
    <w:p w14:paraId="4DF4740D" w14:textId="77777777" w:rsidR="002B07E7" w:rsidRDefault="002B07E7" w:rsidP="00915025">
      <w:pPr>
        <w:pStyle w:val="Heading2"/>
      </w:pPr>
      <w:r>
        <w:t>Commissioning</w:t>
      </w:r>
    </w:p>
    <w:p w14:paraId="3614F535" w14:textId="77777777" w:rsidR="002B07E7" w:rsidRPr="00EA1808" w:rsidRDefault="002B07E7" w:rsidP="00A67203">
      <w:pPr>
        <w:pStyle w:val="Heading3"/>
      </w:pPr>
      <w:r w:rsidRPr="00EA1808">
        <w:t xml:space="preserve">For all commissioning activities on systems where components of this </w:t>
      </w:r>
      <w:r w:rsidR="00413184" w:rsidRPr="00EA1808">
        <w:t>S</w:t>
      </w:r>
      <w:r w:rsidR="00413184">
        <w:t>ection</w:t>
      </w:r>
      <w:r w:rsidR="00413184" w:rsidRPr="00EA1808">
        <w:t xml:space="preserve"> </w:t>
      </w:r>
      <w:r w:rsidRPr="00EA1808">
        <w:t xml:space="preserve">are integral to functionality, refer to </w:t>
      </w:r>
      <w:r w:rsidRPr="00445B81">
        <w:rPr>
          <w:highlight w:val="yellow"/>
        </w:rPr>
        <w:t>Section 01810 – Equipment Testing and Facility Commissionin</w:t>
      </w:r>
      <w:r w:rsidRPr="00EA1808">
        <w:t xml:space="preserve">g. All inspection and testing activities </w:t>
      </w:r>
      <w:r w:rsidR="00413184">
        <w:t>shall</w:t>
      </w:r>
      <w:r w:rsidRPr="00EA1808">
        <w:t xml:space="preserve"> be completed </w:t>
      </w:r>
      <w:r w:rsidR="00413184">
        <w:t xml:space="preserve">in accordance </w:t>
      </w:r>
      <w:r w:rsidRPr="00EA1808">
        <w:t>with</w:t>
      </w:r>
      <w:r w:rsidR="00413184">
        <w:t xml:space="preserve"> the</w:t>
      </w:r>
      <w:r w:rsidRPr="00EA1808">
        <w:t xml:space="preserve"> </w:t>
      </w:r>
      <w:r w:rsidR="00E90857">
        <w:t xml:space="preserve">commissioning plan that shall be </w:t>
      </w:r>
      <w:r w:rsidRPr="00EA1808">
        <w:t>provided to the Consultant</w:t>
      </w:r>
      <w:ins w:id="67" w:author="John Liu" w:date="2022-04-27T13:31:00Z">
        <w:r w:rsidR="00D87CB5">
          <w:t xml:space="preserve"> and get approved</w:t>
        </w:r>
      </w:ins>
      <w:r w:rsidRPr="00EA1808">
        <w:t xml:space="preserve"> prior to </w:t>
      </w:r>
      <w:r w:rsidR="00413184">
        <w:t xml:space="preserve">the </w:t>
      </w:r>
      <w:r w:rsidR="00445B81">
        <w:t>commencement</w:t>
      </w:r>
      <w:r w:rsidR="00445B81" w:rsidRPr="00EA1808">
        <w:t xml:space="preserve"> </w:t>
      </w:r>
      <w:r w:rsidRPr="00EA1808">
        <w:t>of commissioning activities.</w:t>
      </w:r>
    </w:p>
    <w:p w14:paraId="5D0FCDF7" w14:textId="77777777" w:rsidR="009E547E" w:rsidRPr="00FB7FA3" w:rsidRDefault="00F13982" w:rsidP="00AA5CF0">
      <w:pPr>
        <w:pStyle w:val="Other"/>
        <w:spacing w:before="240"/>
        <w:jc w:val="center"/>
        <w:rPr>
          <w:rFonts w:ascii="Calibri" w:hAnsi="Calibri"/>
          <w:b/>
          <w:sz w:val="22"/>
          <w:szCs w:val="22"/>
        </w:rPr>
      </w:pPr>
      <w:r w:rsidRPr="00FB7FA3">
        <w:rPr>
          <w:rFonts w:ascii="Calibri" w:hAnsi="Calibri"/>
          <w:b/>
          <w:sz w:val="22"/>
          <w:szCs w:val="22"/>
        </w:rPr>
        <w:t>END OF SECTION</w:t>
      </w:r>
    </w:p>
    <w:p w14:paraId="425D6328" w14:textId="77777777" w:rsidR="00BE011E" w:rsidRPr="00AF6B18" w:rsidRDefault="00BE011E" w:rsidP="0034269F">
      <w:pPr>
        <w:pStyle w:val="Heading2"/>
        <w:numPr>
          <w:ilvl w:val="0"/>
          <w:numId w:val="0"/>
        </w:numPr>
        <w:ind w:left="720"/>
      </w:pPr>
    </w:p>
    <w:sectPr w:rsidR="00BE011E" w:rsidRPr="00AF6B18" w:rsidSect="007F5B23">
      <w:headerReference w:type="even" r:id="rId12"/>
      <w:headerReference w:type="default" r:id="rId13"/>
      <w:headerReference w:type="first" r:id="rId14"/>
      <w:pgSz w:w="12240" w:h="15840" w:code="1"/>
      <w:pgMar w:top="1440" w:right="720" w:bottom="1440" w:left="720" w:header="720" w:footer="720" w:gutter="99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D170D" w14:textId="77777777" w:rsidR="00033876" w:rsidRDefault="00033876">
      <w:r>
        <w:separator/>
      </w:r>
    </w:p>
  </w:endnote>
  <w:endnote w:type="continuationSeparator" w:id="0">
    <w:p w14:paraId="3C11BF8B" w14:textId="77777777" w:rsidR="00033876" w:rsidRDefault="00033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4A383" w14:textId="77777777" w:rsidR="00033876" w:rsidRDefault="00033876">
      <w:r>
        <w:separator/>
      </w:r>
    </w:p>
  </w:footnote>
  <w:footnote w:type="continuationSeparator" w:id="0">
    <w:p w14:paraId="14048397" w14:textId="77777777" w:rsidR="00033876" w:rsidRDefault="00033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F49A" w14:textId="77777777" w:rsidR="00344823" w:rsidRPr="00344823" w:rsidRDefault="00344823" w:rsidP="00344823">
    <w:pPr>
      <w:pBdr>
        <w:top w:val="single" w:sz="4" w:space="1" w:color="auto"/>
      </w:pBdr>
      <w:tabs>
        <w:tab w:val="right" w:pos="9810"/>
      </w:tabs>
      <w:rPr>
        <w:rFonts w:cs="Arial"/>
      </w:rPr>
    </w:pPr>
    <w:r w:rsidRPr="00344823">
      <w:rPr>
        <w:rFonts w:cs="Arial"/>
      </w:rPr>
      <w:t>Section 16412</w:t>
    </w:r>
    <w:r w:rsidRPr="00344823">
      <w:rPr>
        <w:rFonts w:cs="Arial"/>
      </w:rPr>
      <w:tab/>
      <w:t>CONTRACT NO</w:t>
    </w:r>
    <w:r w:rsidRPr="00344823">
      <w:rPr>
        <w:rFonts w:cs="Arial"/>
        <w:highlight w:val="yellow"/>
      </w:rPr>
      <w:t xml:space="preserve">. [Insert </w:t>
    </w:r>
    <w:r w:rsidR="00413184">
      <w:rPr>
        <w:rFonts w:cs="Arial"/>
        <w:highlight w:val="yellow"/>
      </w:rPr>
      <w:t>Contract</w:t>
    </w:r>
    <w:r w:rsidRPr="00344823">
      <w:rPr>
        <w:rFonts w:cs="Arial"/>
        <w:highlight w:val="yellow"/>
      </w:rPr>
      <w:t xml:space="preserve"> Number]</w:t>
    </w:r>
    <w:r w:rsidRPr="00344823">
      <w:rPr>
        <w:rFonts w:cs="Arial"/>
      </w:rPr>
      <w:tab/>
    </w:r>
  </w:p>
  <w:p w14:paraId="63149C92" w14:textId="77777777" w:rsidR="00344823" w:rsidRPr="00344823" w:rsidRDefault="00DD30E4" w:rsidP="00344823">
    <w:pPr>
      <w:pBdr>
        <w:top w:val="single" w:sz="4" w:space="1" w:color="auto"/>
      </w:pBdr>
      <w:tabs>
        <w:tab w:val="left" w:pos="-1440"/>
        <w:tab w:val="left" w:pos="-720"/>
        <w:tab w:val="left" w:pos="0"/>
        <w:tab w:val="center" w:pos="5220"/>
        <w:tab w:val="right" w:pos="9810"/>
      </w:tabs>
      <w:rPr>
        <w:rFonts w:cs="Arial"/>
      </w:rPr>
    </w:pPr>
    <w:r w:rsidRPr="00344823">
      <w:rPr>
        <w:rFonts w:cs="Arial"/>
      </w:rPr>
      <w:t>201</w:t>
    </w:r>
    <w:r>
      <w:rPr>
        <w:rFonts w:cs="Arial"/>
      </w:rPr>
      <w:t>5</w:t>
    </w:r>
    <w:r w:rsidR="00344823" w:rsidRPr="00344823">
      <w:rPr>
        <w:rFonts w:cs="Arial"/>
      </w:rPr>
      <w:t>-</w:t>
    </w:r>
    <w:r w:rsidRPr="00344823">
      <w:rPr>
        <w:rFonts w:cs="Arial"/>
      </w:rPr>
      <w:t>0</w:t>
    </w:r>
    <w:r>
      <w:rPr>
        <w:rFonts w:cs="Arial"/>
      </w:rPr>
      <w:t>2</w:t>
    </w:r>
    <w:r w:rsidR="00344823" w:rsidRPr="00344823">
      <w:rPr>
        <w:rFonts w:cs="Arial"/>
      </w:rPr>
      <w:t>-</w:t>
    </w:r>
    <w:r>
      <w:rPr>
        <w:rFonts w:cs="Arial"/>
      </w:rPr>
      <w:t>04</w:t>
    </w:r>
    <w:r w:rsidR="00344823" w:rsidRPr="00344823">
      <w:rPr>
        <w:rFonts w:cs="Arial"/>
        <w:b/>
      </w:rPr>
      <w:tab/>
      <w:t>MOULDED CASE CIRCUIT BREAKERS</w:t>
    </w:r>
    <w:r w:rsidR="00344823" w:rsidRPr="00344823">
      <w:rPr>
        <w:rFonts w:cs="Arial"/>
      </w:rPr>
      <w:tab/>
    </w:r>
  </w:p>
  <w:p w14:paraId="28C78B12" w14:textId="77777777" w:rsidR="00344823" w:rsidRDefault="008948D5" w:rsidP="00344823">
    <w:pPr>
      <w:pStyle w:val="Header"/>
      <w:tabs>
        <w:tab w:val="right" w:pos="9810"/>
      </w:tabs>
      <w:spacing w:line="360" w:lineRule="auto"/>
      <w:jc w:val="left"/>
    </w:pPr>
    <w:r>
      <w:rPr>
        <w:rStyle w:val="PageNumber"/>
        <w:rFonts w:ascii="Calibri" w:hAnsi="Calibri" w:cs="Arial"/>
        <w:caps w:val="0"/>
        <w:sz w:val="22"/>
      </w:rPr>
      <w:t xml:space="preserve">Page </w:t>
    </w:r>
    <w:r w:rsidRPr="008948D5">
      <w:rPr>
        <w:rStyle w:val="PageNumber"/>
        <w:rFonts w:ascii="Calibri" w:hAnsi="Calibri" w:cs="Arial"/>
        <w:caps w:val="0"/>
        <w:sz w:val="22"/>
      </w:rPr>
      <w:fldChar w:fldCharType="begin"/>
    </w:r>
    <w:r w:rsidRPr="008948D5">
      <w:rPr>
        <w:rStyle w:val="PageNumber"/>
        <w:rFonts w:ascii="Calibri" w:hAnsi="Calibri" w:cs="Arial"/>
        <w:caps w:val="0"/>
        <w:sz w:val="22"/>
      </w:rPr>
      <w:instrText xml:space="preserve"> PAGE   \* MERGEFORMAT </w:instrText>
    </w:r>
    <w:r w:rsidRPr="008948D5">
      <w:rPr>
        <w:rStyle w:val="PageNumber"/>
        <w:rFonts w:ascii="Calibri" w:hAnsi="Calibri" w:cs="Arial"/>
        <w:caps w:val="0"/>
        <w:sz w:val="22"/>
      </w:rPr>
      <w:fldChar w:fldCharType="separate"/>
    </w:r>
    <w:r w:rsidR="0045138C">
      <w:rPr>
        <w:rStyle w:val="PageNumber"/>
        <w:rFonts w:ascii="Calibri" w:hAnsi="Calibri" w:cs="Arial"/>
        <w:caps w:val="0"/>
        <w:noProof/>
        <w:sz w:val="22"/>
      </w:rPr>
      <w:t>2</w:t>
    </w:r>
    <w:r w:rsidRPr="008948D5">
      <w:rPr>
        <w:rStyle w:val="PageNumber"/>
        <w:rFonts w:ascii="Calibri" w:hAnsi="Calibri" w:cs="Arial"/>
        <w:caps w:val="0"/>
        <w:noProof/>
        <w:sz w:val="22"/>
      </w:rPr>
      <w:fldChar w:fldCharType="end"/>
    </w:r>
    <w:r w:rsidR="00344823" w:rsidRPr="00344823">
      <w:rPr>
        <w:rStyle w:val="PageNumber"/>
        <w:rFonts w:ascii="Calibri" w:hAnsi="Calibri" w:cs="Arial"/>
        <w:caps w:val="0"/>
        <w:sz w:val="22"/>
      </w:rPr>
      <w:tab/>
    </w:r>
    <w:r w:rsidR="00344823" w:rsidRPr="00344823">
      <w:rPr>
        <w:rFonts w:ascii="Calibri" w:hAnsi="Calibri" w:cs="Arial"/>
        <w:sz w:val="22"/>
      </w:rPr>
      <w:t xml:space="preserve">DATE:  </w:t>
    </w:r>
    <w:r w:rsidR="00344823" w:rsidRPr="00344823">
      <w:rPr>
        <w:rFonts w:ascii="Calibri" w:hAnsi="Calibri" w:cs="Arial"/>
        <w:sz w:val="22"/>
        <w:highlight w:val="yellow"/>
      </w:rPr>
      <w:t>[Insert Date (e.g. Jan., 2000)]</w:t>
    </w:r>
    <w:r w:rsidR="00344823">
      <w:rPr>
        <w:rStyle w:val="PageNumber"/>
        <w:rFonts w:ascii="Calibri" w:hAnsi="Calibri" w:cs="Arial"/>
        <w:caps w:val="0"/>
        <w:sz w:val="22"/>
      </w:rPr>
      <w:tab/>
    </w:r>
    <w:r w:rsidR="00344823" w:rsidRPr="00344823">
      <w:rPr>
        <w:rFonts w:ascii="Calibri" w:hAnsi="Calibri" w:cs="Aria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39B9" w14:textId="77777777" w:rsidR="00463F7A" w:rsidRPr="00FE3AA5" w:rsidRDefault="00463F7A" w:rsidP="00AA5CF0">
    <w:pPr>
      <w:pBdr>
        <w:top w:val="single" w:sz="4" w:space="1" w:color="auto"/>
      </w:pBdr>
      <w:tabs>
        <w:tab w:val="right" w:pos="9810"/>
      </w:tabs>
      <w:rPr>
        <w:rFonts w:cs="Arial"/>
      </w:rPr>
    </w:pPr>
    <w:r w:rsidRPr="00FE3AA5">
      <w:rPr>
        <w:rFonts w:cs="Arial"/>
      </w:rPr>
      <w:t>CONTRACT NO</w:t>
    </w:r>
    <w:r w:rsidRPr="00525896">
      <w:rPr>
        <w:rFonts w:cs="Arial"/>
      </w:rPr>
      <w:t xml:space="preserve">. </w:t>
    </w:r>
    <w:r w:rsidRPr="00FE3AA5">
      <w:rPr>
        <w:rFonts w:cs="Arial"/>
        <w:highlight w:val="yellow"/>
      </w:rPr>
      <w:t xml:space="preserve">[Insert </w:t>
    </w:r>
    <w:r w:rsidR="00413184">
      <w:rPr>
        <w:rFonts w:cs="Arial"/>
        <w:highlight w:val="yellow"/>
      </w:rPr>
      <w:t>Contract</w:t>
    </w:r>
    <w:r w:rsidR="00413184" w:rsidRPr="00FE3AA5">
      <w:rPr>
        <w:rFonts w:cs="Arial"/>
        <w:highlight w:val="yellow"/>
      </w:rPr>
      <w:t xml:space="preserve"> </w:t>
    </w:r>
    <w:r w:rsidRPr="00FE3AA5">
      <w:rPr>
        <w:rFonts w:cs="Arial"/>
        <w:highlight w:val="yellow"/>
      </w:rPr>
      <w:t>Number]</w:t>
    </w:r>
    <w:r w:rsidR="005A75D5" w:rsidRPr="005A75D5">
      <w:rPr>
        <w:rFonts w:cs="Arial"/>
      </w:rPr>
      <w:t xml:space="preserve"> </w:t>
    </w:r>
    <w:r w:rsidR="005A75D5">
      <w:rPr>
        <w:rFonts w:cs="Arial"/>
      </w:rPr>
      <w:tab/>
    </w:r>
    <w:r w:rsidR="005A75D5" w:rsidRPr="00FE3AA5">
      <w:rPr>
        <w:rFonts w:cs="Arial"/>
      </w:rPr>
      <w:t>Section 16412</w:t>
    </w:r>
    <w:r w:rsidRPr="00FE3AA5">
      <w:rPr>
        <w:rFonts w:cs="Arial"/>
      </w:rPr>
      <w:tab/>
    </w:r>
  </w:p>
  <w:p w14:paraId="7AE057ED" w14:textId="77777777" w:rsidR="00463F7A" w:rsidRPr="00FE3AA5" w:rsidRDefault="00463F7A" w:rsidP="00AA5CF0">
    <w:pPr>
      <w:pBdr>
        <w:top w:val="single" w:sz="4" w:space="1" w:color="auto"/>
      </w:pBdr>
      <w:tabs>
        <w:tab w:val="left" w:pos="-1440"/>
        <w:tab w:val="left" w:pos="-720"/>
        <w:tab w:val="left" w:pos="0"/>
        <w:tab w:val="center" w:pos="5220"/>
        <w:tab w:val="right" w:pos="9810"/>
      </w:tabs>
      <w:rPr>
        <w:rFonts w:cs="Arial"/>
      </w:rPr>
    </w:pPr>
    <w:r w:rsidRPr="00FE3AA5">
      <w:rPr>
        <w:rFonts w:cs="Arial"/>
        <w:b/>
      </w:rPr>
      <w:tab/>
      <w:t>MO</w:t>
    </w:r>
    <w:r w:rsidR="0030363F" w:rsidRPr="00FE3AA5">
      <w:rPr>
        <w:rFonts w:cs="Arial"/>
        <w:b/>
      </w:rPr>
      <w:t>U</w:t>
    </w:r>
    <w:r w:rsidRPr="00FE3AA5">
      <w:rPr>
        <w:rFonts w:cs="Arial"/>
        <w:b/>
      </w:rPr>
      <w:t>LDED CASE CIRCUIT BREAKERS</w:t>
    </w:r>
    <w:r w:rsidR="005A75D5">
      <w:rPr>
        <w:rFonts w:cs="Arial"/>
        <w:b/>
      </w:rPr>
      <w:t xml:space="preserve"> </w:t>
    </w:r>
    <w:r w:rsidR="005A75D5">
      <w:rPr>
        <w:rFonts w:cs="Arial"/>
        <w:b/>
      </w:rPr>
      <w:tab/>
    </w:r>
    <w:r w:rsidR="00DD30E4" w:rsidRPr="00FE3AA5">
      <w:rPr>
        <w:rFonts w:cs="Arial"/>
      </w:rPr>
      <w:t>201</w:t>
    </w:r>
    <w:r w:rsidR="00DD30E4">
      <w:rPr>
        <w:rFonts w:cs="Arial"/>
      </w:rPr>
      <w:t>5</w:t>
    </w:r>
    <w:r w:rsidR="005A75D5" w:rsidRPr="00FE3AA5">
      <w:rPr>
        <w:rFonts w:cs="Arial"/>
      </w:rPr>
      <w:t>-</w:t>
    </w:r>
    <w:r w:rsidR="00DD30E4" w:rsidRPr="00FE3AA5">
      <w:rPr>
        <w:rFonts w:cs="Arial"/>
      </w:rPr>
      <w:t>0</w:t>
    </w:r>
    <w:r w:rsidR="00DD30E4">
      <w:rPr>
        <w:rFonts w:cs="Arial"/>
      </w:rPr>
      <w:t>2</w:t>
    </w:r>
    <w:r w:rsidR="005A75D5" w:rsidRPr="00FE3AA5">
      <w:rPr>
        <w:rFonts w:cs="Arial"/>
      </w:rPr>
      <w:t>-</w:t>
    </w:r>
    <w:r w:rsidR="00DD30E4">
      <w:rPr>
        <w:rFonts w:cs="Arial"/>
      </w:rPr>
      <w:t>04</w:t>
    </w:r>
    <w:r w:rsidRPr="00FE3AA5">
      <w:rPr>
        <w:rFonts w:cs="Arial"/>
      </w:rPr>
      <w:tab/>
    </w:r>
  </w:p>
  <w:p w14:paraId="0B9A2A9E" w14:textId="77777777" w:rsidR="00463F7A" w:rsidRPr="00FE3AA5" w:rsidRDefault="00463F7A" w:rsidP="00AA5CF0">
    <w:pPr>
      <w:pBdr>
        <w:top w:val="single" w:sz="4" w:space="1" w:color="auto"/>
      </w:pBdr>
      <w:tabs>
        <w:tab w:val="center" w:pos="5175"/>
        <w:tab w:val="right" w:pos="9810"/>
      </w:tabs>
      <w:rPr>
        <w:rFonts w:cs="Arial"/>
      </w:rPr>
    </w:pPr>
    <w:r w:rsidRPr="00FE3AA5">
      <w:rPr>
        <w:rFonts w:cs="Arial"/>
      </w:rPr>
      <w:t xml:space="preserve">DATE:  </w:t>
    </w:r>
    <w:r w:rsidRPr="00FE3AA5">
      <w:rPr>
        <w:rFonts w:cs="Arial"/>
        <w:highlight w:val="yellow"/>
      </w:rPr>
      <w:t>[Insert Date (e.g. Jan., 2000)]</w:t>
    </w:r>
    <w:r w:rsidR="005A75D5">
      <w:rPr>
        <w:rFonts w:cs="Arial"/>
      </w:rPr>
      <w:t xml:space="preserve"> </w:t>
    </w:r>
    <w:r w:rsidR="005A75D5">
      <w:rPr>
        <w:rFonts w:cs="Arial"/>
      </w:rPr>
      <w:tab/>
    </w:r>
    <w:r w:rsidR="005A75D5">
      <w:rPr>
        <w:rFonts w:cs="Arial"/>
      </w:rPr>
      <w:tab/>
    </w:r>
    <w:r w:rsidR="005A75D5" w:rsidRPr="00FE3AA5">
      <w:rPr>
        <w:rFonts w:cs="Arial"/>
      </w:rPr>
      <w:t xml:space="preserve">Page </w:t>
    </w:r>
    <w:r w:rsidR="005A75D5" w:rsidRPr="00FE3AA5">
      <w:rPr>
        <w:rFonts w:cs="Arial"/>
      </w:rPr>
      <w:fldChar w:fldCharType="begin"/>
    </w:r>
    <w:r w:rsidR="005A75D5" w:rsidRPr="00FE3AA5">
      <w:rPr>
        <w:rFonts w:cs="Arial"/>
      </w:rPr>
      <w:instrText xml:space="preserve">PAGE </w:instrText>
    </w:r>
    <w:r w:rsidR="005A75D5" w:rsidRPr="00FE3AA5">
      <w:rPr>
        <w:rFonts w:cs="Arial"/>
      </w:rPr>
      <w:fldChar w:fldCharType="separate"/>
    </w:r>
    <w:r w:rsidR="0045138C">
      <w:rPr>
        <w:rFonts w:cs="Arial"/>
        <w:noProof/>
      </w:rPr>
      <w:t>1</w:t>
    </w:r>
    <w:r w:rsidR="005A75D5" w:rsidRPr="00FE3AA5">
      <w:rPr>
        <w:rFonts w:cs="Arial"/>
      </w:rPr>
      <w:fldChar w:fldCharType="end"/>
    </w:r>
    <w:r w:rsidRPr="00FE3AA5">
      <w:rPr>
        <w:rFonts w:cs="Arial"/>
      </w:rPr>
      <w:tab/>
    </w:r>
    <w:r w:rsidRPr="00FE3AA5">
      <w:rPr>
        <w:rFonts w:cs="Arial"/>
      </w:rPr>
      <w:tab/>
    </w:r>
  </w:p>
  <w:p w14:paraId="3461AB44" w14:textId="77777777" w:rsidR="00463F7A" w:rsidRPr="00672C12" w:rsidRDefault="00463F7A"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B2281" w14:textId="77777777" w:rsidR="00463F7A" w:rsidRPr="00FE3AA5" w:rsidRDefault="00463F7A" w:rsidP="00AA5CF0">
    <w:pPr>
      <w:pBdr>
        <w:top w:val="single" w:sz="4" w:space="1" w:color="auto"/>
      </w:pBdr>
      <w:tabs>
        <w:tab w:val="right" w:pos="9810"/>
      </w:tabs>
      <w:rPr>
        <w:rFonts w:cs="Arial"/>
      </w:rPr>
    </w:pPr>
    <w:r w:rsidRPr="00FE3AA5">
      <w:rPr>
        <w:rFonts w:cs="Arial"/>
      </w:rPr>
      <w:t>CONTRACT NO</w:t>
    </w:r>
    <w:r w:rsidRPr="00FE3AA5">
      <w:rPr>
        <w:rFonts w:cs="Arial"/>
        <w:highlight w:val="yellow"/>
      </w:rPr>
      <w:t>.... [Insert Region Number]</w:t>
    </w:r>
    <w:r w:rsidRPr="00FE3AA5">
      <w:rPr>
        <w:rFonts w:cs="Arial"/>
      </w:rPr>
      <w:tab/>
      <w:t>Section 16412</w:t>
    </w:r>
  </w:p>
  <w:p w14:paraId="535780AF" w14:textId="77777777" w:rsidR="00463F7A" w:rsidRPr="00FE3AA5" w:rsidRDefault="00463F7A" w:rsidP="00AA5CF0">
    <w:pPr>
      <w:pBdr>
        <w:top w:val="single" w:sz="4" w:space="1" w:color="auto"/>
      </w:pBdr>
      <w:tabs>
        <w:tab w:val="left" w:pos="-1440"/>
        <w:tab w:val="left" w:pos="-720"/>
        <w:tab w:val="left" w:pos="0"/>
        <w:tab w:val="center" w:pos="5220"/>
        <w:tab w:val="right" w:pos="9810"/>
      </w:tabs>
      <w:rPr>
        <w:rFonts w:cs="Arial"/>
      </w:rPr>
    </w:pPr>
    <w:r w:rsidRPr="00FE3AA5">
      <w:rPr>
        <w:rFonts w:cs="Arial"/>
        <w:b/>
      </w:rPr>
      <w:tab/>
      <w:t>MO</w:t>
    </w:r>
    <w:r w:rsidR="0030363F" w:rsidRPr="00FE3AA5">
      <w:rPr>
        <w:rFonts w:cs="Arial"/>
        <w:b/>
      </w:rPr>
      <w:t>U</w:t>
    </w:r>
    <w:r w:rsidRPr="00FE3AA5">
      <w:rPr>
        <w:rFonts w:cs="Arial"/>
        <w:b/>
      </w:rPr>
      <w:t>LDED CASE CIRCUIT BREAKERS</w:t>
    </w:r>
    <w:r w:rsidRPr="00FE3AA5">
      <w:rPr>
        <w:rFonts w:cs="Arial"/>
      </w:rPr>
      <w:tab/>
    </w:r>
    <w:r w:rsidR="002E2457" w:rsidRPr="00FE3AA5">
      <w:rPr>
        <w:rFonts w:cs="Arial"/>
      </w:rPr>
      <w:t>2013</w:t>
    </w:r>
    <w:r w:rsidRPr="00FE3AA5">
      <w:rPr>
        <w:rFonts w:cs="Arial"/>
      </w:rPr>
      <w:t>-</w:t>
    </w:r>
    <w:r w:rsidR="002E2457" w:rsidRPr="00FE3AA5">
      <w:rPr>
        <w:rFonts w:cs="Arial"/>
      </w:rPr>
      <w:t>06</w:t>
    </w:r>
    <w:r w:rsidRPr="00FE3AA5">
      <w:rPr>
        <w:rFonts w:cs="Arial"/>
      </w:rPr>
      <w:t>-</w:t>
    </w:r>
    <w:r w:rsidR="002E2457" w:rsidRPr="00FE3AA5">
      <w:rPr>
        <w:rFonts w:cs="Arial"/>
      </w:rPr>
      <w:t>25</w:t>
    </w:r>
  </w:p>
  <w:p w14:paraId="5EF0A0E6" w14:textId="77777777" w:rsidR="00463F7A" w:rsidRPr="00FE3AA5" w:rsidRDefault="00463F7A" w:rsidP="00AA5CF0">
    <w:pPr>
      <w:pBdr>
        <w:top w:val="single" w:sz="4" w:space="1" w:color="auto"/>
      </w:pBdr>
      <w:tabs>
        <w:tab w:val="center" w:pos="5175"/>
        <w:tab w:val="right" w:pos="9810"/>
      </w:tabs>
      <w:rPr>
        <w:rFonts w:cs="Arial"/>
      </w:rPr>
    </w:pPr>
    <w:r w:rsidRPr="00FE3AA5">
      <w:rPr>
        <w:rFonts w:cs="Arial"/>
      </w:rPr>
      <w:t xml:space="preserve">DATE:  </w:t>
    </w:r>
    <w:r w:rsidRPr="00FE3AA5">
      <w:rPr>
        <w:rFonts w:cs="Arial"/>
        <w:highlight w:val="yellow"/>
      </w:rPr>
      <w:t>[Insert Date, (e.g. Jan., 2000)]</w:t>
    </w:r>
    <w:r w:rsidRPr="00FE3AA5">
      <w:rPr>
        <w:rFonts w:cs="Arial"/>
      </w:rPr>
      <w:tab/>
    </w:r>
    <w:r w:rsidRPr="00FE3AA5">
      <w:rPr>
        <w:rFonts w:cs="Arial"/>
      </w:rPr>
      <w:tab/>
      <w:t xml:space="preserve">Page </w:t>
    </w:r>
    <w:r w:rsidRPr="00FE3AA5">
      <w:rPr>
        <w:rFonts w:cs="Arial"/>
      </w:rPr>
      <w:fldChar w:fldCharType="begin"/>
    </w:r>
    <w:r w:rsidRPr="00FE3AA5">
      <w:rPr>
        <w:rFonts w:cs="Arial"/>
      </w:rPr>
      <w:instrText xml:space="preserve">PAGE </w:instrText>
    </w:r>
    <w:r w:rsidRPr="00FE3AA5">
      <w:rPr>
        <w:rFonts w:cs="Arial"/>
      </w:rPr>
      <w:fldChar w:fldCharType="separate"/>
    </w:r>
    <w:r w:rsidR="00344823" w:rsidRPr="00FE3AA5">
      <w:rPr>
        <w:rFonts w:cs="Arial"/>
        <w:noProof/>
      </w:rPr>
      <w:t>1</w:t>
    </w:r>
    <w:r w:rsidRPr="00FE3AA5">
      <w:rPr>
        <w:rFonts w:cs="Arial"/>
      </w:rPr>
      <w:fldChar w:fldCharType="end"/>
    </w:r>
    <w:r w:rsidRPr="00FE3AA5">
      <w:rPr>
        <w:rFonts w:cs="Arial"/>
      </w:rPr>
      <w:t xml:space="preserve"> of </w:t>
    </w:r>
    <w:r w:rsidRPr="00FE3AA5">
      <w:rPr>
        <w:rStyle w:val="PageNumber"/>
        <w:rFonts w:cs="Arial"/>
        <w:caps/>
        <w:sz w:val="22"/>
      </w:rPr>
      <w:fldChar w:fldCharType="begin"/>
    </w:r>
    <w:r w:rsidRPr="00FE3AA5">
      <w:rPr>
        <w:rStyle w:val="PageNumber"/>
        <w:rFonts w:cs="Arial"/>
        <w:caps/>
        <w:sz w:val="22"/>
      </w:rPr>
      <w:instrText xml:space="preserve"> NUMPAGES </w:instrText>
    </w:r>
    <w:r w:rsidRPr="00FE3AA5">
      <w:rPr>
        <w:rStyle w:val="PageNumber"/>
        <w:rFonts w:cs="Arial"/>
        <w:caps/>
        <w:sz w:val="22"/>
      </w:rPr>
      <w:fldChar w:fldCharType="separate"/>
    </w:r>
    <w:r w:rsidR="00344823" w:rsidRPr="00FE3AA5">
      <w:rPr>
        <w:rStyle w:val="PageNumber"/>
        <w:rFonts w:cs="Arial"/>
        <w:caps/>
        <w:noProof/>
        <w:sz w:val="22"/>
      </w:rPr>
      <w:t>5</w:t>
    </w:r>
    <w:r w:rsidRPr="00FE3AA5">
      <w:rPr>
        <w:rStyle w:val="PageNumber"/>
        <w:rFonts w:cs="Arial"/>
        <w:caps/>
        <w:sz w:val="22"/>
      </w:rPr>
      <w:fldChar w:fldCharType="end"/>
    </w:r>
  </w:p>
  <w:p w14:paraId="505983E6" w14:textId="77777777" w:rsidR="00463F7A" w:rsidRDefault="00463F7A"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14C1D16"/>
    <w:multiLevelType w:val="hybridMultilevel"/>
    <w:tmpl w:val="3D2C51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01950F2"/>
    <w:multiLevelType w:val="multilevel"/>
    <w:tmpl w:val="E57089AA"/>
    <w:lvl w:ilvl="0">
      <w:start w:val="1"/>
      <w:numFmt w:val="decimal"/>
      <w:lvlText w:val="%1"/>
      <w:legacy w:legacy="1" w:legacySpace="0" w:legacyIndent="0"/>
      <w:lvlJc w:val="left"/>
    </w:lvl>
    <w:lvl w:ilvl="1">
      <w:start w:val="1"/>
      <w:numFmt w:val="decimal"/>
      <w:lvlText w:val=".%2"/>
      <w:legacy w:legacy="1" w:legacySpace="0" w:legacyIndent="0"/>
      <w:lvlJc w:val="left"/>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none"/>
      <w:lvlText w:val=""/>
      <w:legacy w:legacy="1" w:legacySpace="0" w:legacyIndent="0"/>
      <w:lvlJc w:val="left"/>
    </w:lvl>
  </w:abstractNum>
  <w:abstractNum w:abstractNumId="8" w15:restartNumberingAfterBreak="0">
    <w:nsid w:val="465575FD"/>
    <w:multiLevelType w:val="multilevel"/>
    <w:tmpl w:val="28E2D360"/>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9" w15:restartNumberingAfterBreak="0">
    <w:nsid w:val="50407D28"/>
    <w:multiLevelType w:val="multilevel"/>
    <w:tmpl w:val="1C1CB304"/>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18504E4"/>
    <w:multiLevelType w:val="hybridMultilevel"/>
    <w:tmpl w:val="A52AD9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28472564">
    <w:abstractNumId w:val="0"/>
  </w:num>
  <w:num w:numId="2" w16cid:durableId="821429546">
    <w:abstractNumId w:val="0"/>
  </w:num>
  <w:num w:numId="3" w16cid:durableId="1541167941">
    <w:abstractNumId w:val="9"/>
  </w:num>
  <w:num w:numId="4" w16cid:durableId="756750140">
    <w:abstractNumId w:val="4"/>
  </w:num>
  <w:num w:numId="5" w16cid:durableId="521942042">
    <w:abstractNumId w:val="10"/>
  </w:num>
  <w:num w:numId="6" w16cid:durableId="407651745">
    <w:abstractNumId w:val="2"/>
  </w:num>
  <w:num w:numId="7" w16cid:durableId="1937588920">
    <w:abstractNumId w:val="6"/>
  </w:num>
  <w:num w:numId="8" w16cid:durableId="1497719514">
    <w:abstractNumId w:val="1"/>
  </w:num>
  <w:num w:numId="9" w16cid:durableId="2119369664">
    <w:abstractNumId w:val="12"/>
  </w:num>
  <w:num w:numId="10" w16cid:durableId="457533429">
    <w:abstractNumId w:val="5"/>
  </w:num>
  <w:num w:numId="11" w16cid:durableId="18788171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48678">
    <w:abstractNumId w:val="7"/>
  </w:num>
  <w:num w:numId="13" w16cid:durableId="153186151">
    <w:abstractNumId w:val="3"/>
  </w:num>
  <w:num w:numId="14" w16cid:durableId="245505299">
    <w:abstractNumId w:val="11"/>
  </w:num>
  <w:num w:numId="15" w16cid:durableId="311640643">
    <w:abstractNumId w:val="8"/>
  </w:num>
  <w:num w:numId="16" w16cid:durableId="1409886398">
    <w:abstractNumId w:val="8"/>
  </w:num>
  <w:num w:numId="17" w16cid:durableId="1159811320">
    <w:abstractNumId w:val="8"/>
  </w:num>
  <w:num w:numId="18" w16cid:durableId="1901866383">
    <w:abstractNumId w:val="8"/>
  </w:num>
  <w:num w:numId="19" w16cid:durableId="1914656146">
    <w:abstractNumId w:val="8"/>
  </w:num>
  <w:num w:numId="20" w16cid:durableId="369232984">
    <w:abstractNumId w:val="8"/>
  </w:num>
  <w:num w:numId="21" w16cid:durableId="1233739466">
    <w:abstractNumId w:val="8"/>
  </w:num>
  <w:num w:numId="22" w16cid:durableId="1070076318">
    <w:abstractNumId w:val="8"/>
  </w:num>
  <w:num w:numId="23" w16cid:durableId="5082576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2543F"/>
    <w:rsid w:val="00033876"/>
    <w:rsid w:val="00044770"/>
    <w:rsid w:val="00074065"/>
    <w:rsid w:val="00083A66"/>
    <w:rsid w:val="000A7BB7"/>
    <w:rsid w:val="000C6EBC"/>
    <w:rsid w:val="000D0332"/>
    <w:rsid w:val="00107DBA"/>
    <w:rsid w:val="00130E3F"/>
    <w:rsid w:val="0014684E"/>
    <w:rsid w:val="00161C5E"/>
    <w:rsid w:val="00190E9E"/>
    <w:rsid w:val="001B3E2D"/>
    <w:rsid w:val="001E5A80"/>
    <w:rsid w:val="00216F16"/>
    <w:rsid w:val="00231BF5"/>
    <w:rsid w:val="00231DF7"/>
    <w:rsid w:val="002430B1"/>
    <w:rsid w:val="002542C9"/>
    <w:rsid w:val="00280747"/>
    <w:rsid w:val="00282E72"/>
    <w:rsid w:val="00283E82"/>
    <w:rsid w:val="002B07E7"/>
    <w:rsid w:val="002C02F1"/>
    <w:rsid w:val="002D4787"/>
    <w:rsid w:val="002E2457"/>
    <w:rsid w:val="0030363F"/>
    <w:rsid w:val="003130DA"/>
    <w:rsid w:val="0032451C"/>
    <w:rsid w:val="0033540B"/>
    <w:rsid w:val="0034269F"/>
    <w:rsid w:val="00344823"/>
    <w:rsid w:val="00366110"/>
    <w:rsid w:val="00372157"/>
    <w:rsid w:val="0040417E"/>
    <w:rsid w:val="00413184"/>
    <w:rsid w:val="00414AEF"/>
    <w:rsid w:val="004275BB"/>
    <w:rsid w:val="00445B81"/>
    <w:rsid w:val="0045138C"/>
    <w:rsid w:val="00463F7A"/>
    <w:rsid w:val="004710B2"/>
    <w:rsid w:val="0048127D"/>
    <w:rsid w:val="004C34AA"/>
    <w:rsid w:val="004D2807"/>
    <w:rsid w:val="004D5BDA"/>
    <w:rsid w:val="004E74B7"/>
    <w:rsid w:val="00525896"/>
    <w:rsid w:val="00554758"/>
    <w:rsid w:val="00586929"/>
    <w:rsid w:val="005947BD"/>
    <w:rsid w:val="005960C2"/>
    <w:rsid w:val="005A75D5"/>
    <w:rsid w:val="005B56BC"/>
    <w:rsid w:val="005E5B71"/>
    <w:rsid w:val="0060217A"/>
    <w:rsid w:val="00602185"/>
    <w:rsid w:val="0060706A"/>
    <w:rsid w:val="00672C12"/>
    <w:rsid w:val="006921C5"/>
    <w:rsid w:val="006A0577"/>
    <w:rsid w:val="006C0FAF"/>
    <w:rsid w:val="006C5E3D"/>
    <w:rsid w:val="0070514B"/>
    <w:rsid w:val="00712B66"/>
    <w:rsid w:val="007415AE"/>
    <w:rsid w:val="00760D48"/>
    <w:rsid w:val="007650F9"/>
    <w:rsid w:val="007D455B"/>
    <w:rsid w:val="007E4441"/>
    <w:rsid w:val="007F5B23"/>
    <w:rsid w:val="007F6590"/>
    <w:rsid w:val="008001A5"/>
    <w:rsid w:val="00812A85"/>
    <w:rsid w:val="0085700A"/>
    <w:rsid w:val="008910F2"/>
    <w:rsid w:val="008948D5"/>
    <w:rsid w:val="008A26A6"/>
    <w:rsid w:val="008B298F"/>
    <w:rsid w:val="009011FE"/>
    <w:rsid w:val="009136F0"/>
    <w:rsid w:val="00914FA6"/>
    <w:rsid w:val="00915025"/>
    <w:rsid w:val="009369FF"/>
    <w:rsid w:val="0095206F"/>
    <w:rsid w:val="00960901"/>
    <w:rsid w:val="00962D6B"/>
    <w:rsid w:val="0096772B"/>
    <w:rsid w:val="0098716F"/>
    <w:rsid w:val="00991C4C"/>
    <w:rsid w:val="009A5C50"/>
    <w:rsid w:val="009B1A4E"/>
    <w:rsid w:val="009E547E"/>
    <w:rsid w:val="009E6B63"/>
    <w:rsid w:val="00A65DC0"/>
    <w:rsid w:val="00A67203"/>
    <w:rsid w:val="00A7274A"/>
    <w:rsid w:val="00A767E0"/>
    <w:rsid w:val="00AA040C"/>
    <w:rsid w:val="00AA5CF0"/>
    <w:rsid w:val="00AB0681"/>
    <w:rsid w:val="00AC5976"/>
    <w:rsid w:val="00AD2924"/>
    <w:rsid w:val="00AF6B18"/>
    <w:rsid w:val="00AF71CA"/>
    <w:rsid w:val="00B100C9"/>
    <w:rsid w:val="00B56E0B"/>
    <w:rsid w:val="00B57157"/>
    <w:rsid w:val="00B571B8"/>
    <w:rsid w:val="00B77FCC"/>
    <w:rsid w:val="00B84A18"/>
    <w:rsid w:val="00BA239D"/>
    <w:rsid w:val="00BA7C58"/>
    <w:rsid w:val="00BB35E7"/>
    <w:rsid w:val="00BB6273"/>
    <w:rsid w:val="00BE011E"/>
    <w:rsid w:val="00BE2C0D"/>
    <w:rsid w:val="00C013EE"/>
    <w:rsid w:val="00C03103"/>
    <w:rsid w:val="00C05F99"/>
    <w:rsid w:val="00C57969"/>
    <w:rsid w:val="00C73272"/>
    <w:rsid w:val="00C7684E"/>
    <w:rsid w:val="00C80C03"/>
    <w:rsid w:val="00C81675"/>
    <w:rsid w:val="00C86F18"/>
    <w:rsid w:val="00CD7F6A"/>
    <w:rsid w:val="00D109FD"/>
    <w:rsid w:val="00D26368"/>
    <w:rsid w:val="00D26372"/>
    <w:rsid w:val="00D3292D"/>
    <w:rsid w:val="00D3402A"/>
    <w:rsid w:val="00D3626B"/>
    <w:rsid w:val="00D54FF7"/>
    <w:rsid w:val="00D705EE"/>
    <w:rsid w:val="00D83E62"/>
    <w:rsid w:val="00D87CB5"/>
    <w:rsid w:val="00D96833"/>
    <w:rsid w:val="00DA097A"/>
    <w:rsid w:val="00DB06A2"/>
    <w:rsid w:val="00DC17A5"/>
    <w:rsid w:val="00DD0D9F"/>
    <w:rsid w:val="00DD30E4"/>
    <w:rsid w:val="00DD67EC"/>
    <w:rsid w:val="00E24100"/>
    <w:rsid w:val="00E268B9"/>
    <w:rsid w:val="00E62AA3"/>
    <w:rsid w:val="00E90857"/>
    <w:rsid w:val="00EA1808"/>
    <w:rsid w:val="00EA3C5F"/>
    <w:rsid w:val="00F00AD9"/>
    <w:rsid w:val="00F13982"/>
    <w:rsid w:val="00F27716"/>
    <w:rsid w:val="00F42CC4"/>
    <w:rsid w:val="00F5273F"/>
    <w:rsid w:val="00F6204E"/>
    <w:rsid w:val="00FA4144"/>
    <w:rsid w:val="00FB6CEE"/>
    <w:rsid w:val="00FB7FA3"/>
    <w:rsid w:val="00FE3AA5"/>
    <w:rsid w:val="00FE7A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7249515E"/>
  <w15:chartTrackingRefBased/>
  <w15:docId w15:val="{2965BF3E-B649-4FA4-9C0B-BA45784E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1DF7"/>
    <w:rPr>
      <w:sz w:val="22"/>
      <w:szCs w:val="22"/>
    </w:rPr>
  </w:style>
  <w:style w:type="paragraph" w:styleId="Heading1">
    <w:name w:val="heading 1"/>
    <w:aliases w:val="Contents - level1 Char"/>
    <w:basedOn w:val="ListParagraph"/>
    <w:link w:val="Heading1Char"/>
    <w:qFormat/>
    <w:rsid w:val="00231DF7"/>
    <w:pPr>
      <w:numPr>
        <w:numId w:val="23"/>
      </w:numPr>
      <w:spacing w:before="160"/>
      <w:outlineLvl w:val="0"/>
    </w:pPr>
    <w:rPr>
      <w:caps/>
    </w:rPr>
  </w:style>
  <w:style w:type="paragraph" w:styleId="Heading2">
    <w:name w:val="heading 2"/>
    <w:basedOn w:val="ListParagraph"/>
    <w:next w:val="Normal"/>
    <w:link w:val="Heading2Char"/>
    <w:qFormat/>
    <w:rsid w:val="00231DF7"/>
    <w:pPr>
      <w:numPr>
        <w:ilvl w:val="1"/>
        <w:numId w:val="23"/>
      </w:numPr>
      <w:spacing w:before="80"/>
      <w:outlineLvl w:val="1"/>
    </w:pPr>
    <w:rPr>
      <w:u w:val="single"/>
    </w:rPr>
  </w:style>
  <w:style w:type="paragraph" w:styleId="Heading3">
    <w:name w:val="heading 3"/>
    <w:basedOn w:val="ListParagraph"/>
    <w:link w:val="Heading3Char"/>
    <w:qFormat/>
    <w:rsid w:val="00231DF7"/>
    <w:pPr>
      <w:numPr>
        <w:ilvl w:val="2"/>
        <w:numId w:val="23"/>
      </w:numPr>
      <w:outlineLvl w:val="2"/>
    </w:pPr>
  </w:style>
  <w:style w:type="paragraph" w:styleId="Heading4">
    <w:name w:val="heading 4"/>
    <w:basedOn w:val="ListParagraph"/>
    <w:link w:val="Heading4Char"/>
    <w:qFormat/>
    <w:rsid w:val="00231DF7"/>
    <w:pPr>
      <w:numPr>
        <w:ilvl w:val="3"/>
        <w:numId w:val="23"/>
      </w:numPr>
      <w:outlineLvl w:val="3"/>
    </w:pPr>
    <w:rPr>
      <w:rFonts w:cs="Arial"/>
    </w:rPr>
  </w:style>
  <w:style w:type="paragraph" w:styleId="Heading5">
    <w:name w:val="heading 5"/>
    <w:basedOn w:val="Heading4"/>
    <w:link w:val="Heading5Char"/>
    <w:qFormat/>
    <w:rsid w:val="00231DF7"/>
    <w:pPr>
      <w:numPr>
        <w:ilvl w:val="4"/>
      </w:numPr>
      <w:outlineLvl w:val="4"/>
    </w:pPr>
    <w:rPr>
      <w:rFonts w:cs="Times New Roman"/>
    </w:rPr>
  </w:style>
  <w:style w:type="paragraph" w:styleId="Heading6">
    <w:name w:val="heading 6"/>
    <w:basedOn w:val="Heading5"/>
    <w:next w:val="Normal"/>
    <w:link w:val="Heading6Char"/>
    <w:qFormat/>
    <w:rsid w:val="00231DF7"/>
    <w:pPr>
      <w:numPr>
        <w:ilvl w:val="5"/>
      </w:numPr>
      <w:outlineLvl w:val="5"/>
    </w:pPr>
  </w:style>
  <w:style w:type="paragraph" w:styleId="Heading7">
    <w:name w:val="heading 7"/>
    <w:basedOn w:val="ListParagraph"/>
    <w:next w:val="Normal"/>
    <w:link w:val="Heading7Char"/>
    <w:qFormat/>
    <w:rsid w:val="00231DF7"/>
    <w:pPr>
      <w:numPr>
        <w:ilvl w:val="6"/>
        <w:numId w:val="23"/>
      </w:numPr>
      <w:outlineLvl w:val="6"/>
    </w:pPr>
  </w:style>
  <w:style w:type="paragraph" w:styleId="Heading8">
    <w:name w:val="heading 8"/>
    <w:basedOn w:val="Heading7"/>
    <w:next w:val="Normal"/>
    <w:link w:val="Heading8Char"/>
    <w:qFormat/>
    <w:rsid w:val="00231DF7"/>
    <w:pPr>
      <w:numPr>
        <w:ilvl w:val="7"/>
      </w:numPr>
      <w:outlineLvl w:val="7"/>
    </w:pPr>
  </w:style>
  <w:style w:type="paragraph" w:styleId="Heading9">
    <w:name w:val="heading 9"/>
    <w:basedOn w:val="Heading8"/>
    <w:next w:val="Normal"/>
    <w:link w:val="Heading9Char"/>
    <w:qFormat/>
    <w:rsid w:val="00231DF7"/>
    <w:pPr>
      <w:numPr>
        <w:ilvl w:val="8"/>
        <w:numId w:val="27"/>
      </w:numPr>
      <w:tabs>
        <w:tab w:val="clear" w:pos="360"/>
        <w:tab w:val="num" w:pos="5760"/>
      </w:tabs>
      <w:outlineLvl w:val="8"/>
    </w:pPr>
    <w:rPr>
      <w:rFonts w:cs="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231DF7"/>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231DF7"/>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9E6B63"/>
    <w:pPr>
      <w:widowControl w:val="0"/>
      <w:spacing w:before="60" w:after="60"/>
    </w:pPr>
    <w:rPr>
      <w:rFonts w:ascii="Arial" w:hAnsi="Arial"/>
      <w:sz w:val="20"/>
      <w:lang w:val="en-GB"/>
    </w:rPr>
  </w:style>
  <w:style w:type="paragraph" w:customStyle="1" w:styleId="TableHeading">
    <w:name w:val="Table Heading"/>
    <w:basedOn w:val="Normal"/>
    <w:rsid w:val="009E6B63"/>
    <w:pPr>
      <w:widowControl w:val="0"/>
      <w:spacing w:before="60" w:after="60"/>
    </w:pPr>
    <w:rPr>
      <w:rFonts w:ascii="Arial" w:hAnsi="Arial"/>
      <w:b/>
      <w:sz w:val="20"/>
      <w:lang w:val="en-GB"/>
    </w:rPr>
  </w:style>
  <w:style w:type="paragraph" w:styleId="BalloonText">
    <w:name w:val="Balloon Text"/>
    <w:basedOn w:val="Normal"/>
    <w:semiHidden/>
    <w:rsid w:val="002542C9"/>
    <w:rPr>
      <w:rFonts w:ascii="Tahoma" w:hAnsi="Tahoma" w:cs="Tahoma"/>
      <w:sz w:val="16"/>
      <w:szCs w:val="16"/>
    </w:rPr>
  </w:style>
  <w:style w:type="paragraph" w:styleId="CommentSubject">
    <w:name w:val="annotation subject"/>
    <w:basedOn w:val="CommentText"/>
    <w:next w:val="CommentText"/>
    <w:link w:val="CommentSubjectChar"/>
    <w:rsid w:val="009E547E"/>
    <w:pPr>
      <w:spacing w:before="0"/>
    </w:pPr>
    <w:rPr>
      <w:rFonts w:ascii="Book Antiqua" w:hAnsi="Book Antiqua"/>
      <w:b/>
      <w:bCs/>
      <w:sz w:val="20"/>
    </w:rPr>
  </w:style>
  <w:style w:type="character" w:customStyle="1" w:styleId="CommentTextChar">
    <w:name w:val="Comment Text Char"/>
    <w:link w:val="CommentText"/>
    <w:semiHidden/>
    <w:rsid w:val="009E547E"/>
    <w:rPr>
      <w:rFonts w:ascii="Arial" w:hAnsi="Arial"/>
      <w:sz w:val="22"/>
    </w:rPr>
  </w:style>
  <w:style w:type="character" w:customStyle="1" w:styleId="CommentSubjectChar">
    <w:name w:val="Comment Subject Char"/>
    <w:link w:val="CommentSubject"/>
    <w:rsid w:val="009E547E"/>
    <w:rPr>
      <w:rFonts w:ascii="Book Antiqua" w:hAnsi="Book Antiqua"/>
      <w:b/>
      <w:bCs/>
      <w:sz w:val="22"/>
    </w:rPr>
  </w:style>
  <w:style w:type="character" w:styleId="Hyperlink">
    <w:name w:val="Hyperlink"/>
    <w:rsid w:val="00F42CC4"/>
    <w:rPr>
      <w:color w:val="0000FF"/>
      <w:u w:val="single"/>
    </w:rPr>
  </w:style>
  <w:style w:type="paragraph" w:customStyle="1" w:styleId="EndOfSection">
    <w:name w:val="EndOfSection"/>
    <w:basedOn w:val="Normal"/>
    <w:rsid w:val="00BE011E"/>
    <w:pPr>
      <w:spacing w:before="600"/>
      <w:jc w:val="center"/>
    </w:pPr>
    <w:rPr>
      <w:rFonts w:ascii="Times New Roman" w:hAnsi="Times New Roman"/>
      <w:b/>
    </w:rPr>
  </w:style>
  <w:style w:type="paragraph" w:styleId="PlainText">
    <w:name w:val="Plain Text"/>
    <w:basedOn w:val="Normal"/>
    <w:link w:val="PlainTextChar"/>
    <w:rsid w:val="00413184"/>
    <w:rPr>
      <w:rFonts w:ascii="Courier New" w:hAnsi="Courier New"/>
      <w:sz w:val="20"/>
    </w:rPr>
  </w:style>
  <w:style w:type="character" w:customStyle="1" w:styleId="PlainTextChar">
    <w:name w:val="Plain Text Char"/>
    <w:link w:val="PlainText"/>
    <w:rsid w:val="00413184"/>
    <w:rPr>
      <w:rFonts w:ascii="Courier New" w:hAnsi="Courier New"/>
    </w:rPr>
  </w:style>
  <w:style w:type="character" w:customStyle="1" w:styleId="Heading1Char">
    <w:name w:val="Heading 1 Char"/>
    <w:link w:val="Heading1"/>
    <w:rsid w:val="00231DF7"/>
    <w:rPr>
      <w:rFonts w:ascii="Calibri" w:hAnsi="Calibri"/>
      <w:caps/>
    </w:rPr>
  </w:style>
  <w:style w:type="paragraph" w:styleId="ListParagraph">
    <w:name w:val="List Paragraph"/>
    <w:basedOn w:val="Normal"/>
    <w:uiPriority w:val="34"/>
    <w:qFormat/>
    <w:rsid w:val="00231DF7"/>
    <w:pPr>
      <w:ind w:left="720"/>
      <w:contextualSpacing/>
    </w:pPr>
  </w:style>
  <w:style w:type="character" w:customStyle="1" w:styleId="Heading2Char">
    <w:name w:val="Heading 2 Char"/>
    <w:link w:val="Heading2"/>
    <w:rsid w:val="00231DF7"/>
    <w:rPr>
      <w:rFonts w:ascii="Calibri" w:hAnsi="Calibri"/>
      <w:u w:val="single"/>
    </w:rPr>
  </w:style>
  <w:style w:type="character" w:customStyle="1" w:styleId="Heading4Char">
    <w:name w:val="Heading 4 Char"/>
    <w:link w:val="Heading4"/>
    <w:rsid w:val="00231DF7"/>
    <w:rPr>
      <w:rFonts w:cs="Arial"/>
    </w:rPr>
  </w:style>
  <w:style w:type="character" w:customStyle="1" w:styleId="Heading5Char">
    <w:name w:val="Heading 5 Char"/>
    <w:link w:val="Heading5"/>
    <w:rsid w:val="00231DF7"/>
  </w:style>
  <w:style w:type="character" w:customStyle="1" w:styleId="Heading6Char">
    <w:name w:val="Heading 6 Char"/>
    <w:link w:val="Heading6"/>
    <w:rsid w:val="00231DF7"/>
  </w:style>
  <w:style w:type="character" w:customStyle="1" w:styleId="Heading7Char">
    <w:name w:val="Heading 7 Char"/>
    <w:link w:val="Heading7"/>
    <w:rsid w:val="00231DF7"/>
  </w:style>
  <w:style w:type="character" w:customStyle="1" w:styleId="Heading8Char">
    <w:name w:val="Heading 8 Char"/>
    <w:link w:val="Heading8"/>
    <w:rsid w:val="00231DF7"/>
  </w:style>
  <w:style w:type="character" w:customStyle="1" w:styleId="Heading9Char">
    <w:name w:val="Heading 9 Char"/>
    <w:link w:val="Heading9"/>
    <w:rsid w:val="00231DF7"/>
    <w:rPr>
      <w:rFonts w:cs="Arial"/>
    </w:rPr>
  </w:style>
  <w:style w:type="character" w:customStyle="1" w:styleId="TitleChar">
    <w:name w:val="Title Char"/>
    <w:link w:val="Title"/>
    <w:rsid w:val="00231DF7"/>
    <w:rPr>
      <w:rFonts w:ascii="Arial Narrow" w:hAnsi="Arial Narrow"/>
      <w:b/>
    </w:rPr>
  </w:style>
  <w:style w:type="character" w:styleId="Strong">
    <w:name w:val="Strong"/>
    <w:qFormat/>
    <w:rsid w:val="00231DF7"/>
    <w:rPr>
      <w:b/>
    </w:rPr>
  </w:style>
  <w:style w:type="paragraph" w:styleId="Revision">
    <w:name w:val="Revision"/>
    <w:hidden/>
    <w:uiPriority w:val="99"/>
    <w:semiHidden/>
    <w:rsid w:val="00D3292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58601">
      <w:bodyDiv w:val="1"/>
      <w:marLeft w:val="0"/>
      <w:marRight w:val="0"/>
      <w:marTop w:val="0"/>
      <w:marBottom w:val="0"/>
      <w:divBdr>
        <w:top w:val="none" w:sz="0" w:space="0" w:color="auto"/>
        <w:left w:val="none" w:sz="0" w:space="0" w:color="auto"/>
        <w:bottom w:val="none" w:sz="0" w:space="0" w:color="auto"/>
        <w:right w:val="none" w:sz="0" w:space="0" w:color="auto"/>
      </w:divBdr>
    </w:div>
    <w:div w:id="203287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28465C4A-C5BB-4BC9-8C09-72AE6FA42101}"/>
</file>

<file path=customXml/itemProps2.xml><?xml version="1.0" encoding="utf-8"?>
<ds:datastoreItem xmlns:ds="http://schemas.openxmlformats.org/officeDocument/2006/customXml" ds:itemID="{81496B28-310C-412C-AF6F-EB08E45599A1}">
  <ds:schemaRefs>
    <ds:schemaRef ds:uri="http://schemas.microsoft.com/office/2006/metadata/longProperties"/>
  </ds:schemaRefs>
</ds:datastoreItem>
</file>

<file path=customXml/itemProps3.xml><?xml version="1.0" encoding="utf-8"?>
<ds:datastoreItem xmlns:ds="http://schemas.openxmlformats.org/officeDocument/2006/customXml" ds:itemID="{8D75189B-7C03-4143-A35F-049714EAB211}">
  <ds:schemaRefs>
    <ds:schemaRef ds:uri="http://schemas.openxmlformats.org/officeDocument/2006/bibliography"/>
  </ds:schemaRefs>
</ds:datastoreItem>
</file>

<file path=customXml/itemProps4.xml><?xml version="1.0" encoding="utf-8"?>
<ds:datastoreItem xmlns:ds="http://schemas.openxmlformats.org/officeDocument/2006/customXml" ds:itemID="{8E97A9A6-2EC2-4085-B5A7-5D7902E7E636}">
  <ds:schemaRefs>
    <ds:schemaRef ds:uri="http://schemas.microsoft.com/sharepoint/v3/contenttype/forms"/>
  </ds:schemaRefs>
</ds:datastoreItem>
</file>

<file path=customXml/itemProps5.xml><?xml version="1.0" encoding="utf-8"?>
<ds:datastoreItem xmlns:ds="http://schemas.openxmlformats.org/officeDocument/2006/customXml" ds:itemID="{2EE3D84D-E34F-4E62-AAA0-61A70D9B30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TotalTime>
  <Pages>3</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16412_Molded_Case_Circuit_Breakers (Feb 4, 2015)</vt:lpstr>
    </vt:vector>
  </TitlesOfParts>
  <Company>Regional Municipality of York</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16412_Molded_Case_Circuit_Breakers (Feb 4, 2015)</dc:title>
  <dc:subject/>
  <dc:creator>Adley-McGinnis, Andrea</dc:creator>
  <cp:keywords/>
  <cp:lastModifiedBy>Axel Ouillet</cp:lastModifiedBy>
  <cp:revision>2</cp:revision>
  <cp:lastPrinted>2006-08-30T13:38:00Z</cp:lastPrinted>
  <dcterms:created xsi:type="dcterms:W3CDTF">2022-11-17T18:55:00Z</dcterms:created>
  <dcterms:modified xsi:type="dcterms:W3CDTF">2022-11-17T18:55:00Z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y fmtid="{D5CDD505-2E9C-101B-9397-08002B2CF9AE}" pid="5" name="Office">
    <vt:lpwstr/>
  </property>
  <property fmtid="{D5CDD505-2E9C-101B-9397-08002B2CF9AE}" pid="6" name="AERIS Pools">
    <vt:lpwstr/>
  </property>
  <property fmtid="{D5CDD505-2E9C-101B-9397-08002B2CF9AE}" pid="7" name="Data Classification">
    <vt:lpwstr>1;#Confidential|dbb6cc64-9915-4cf6-857e-3e641b410f5c</vt:lpwstr>
  </property>
  <property fmtid="{D5CDD505-2E9C-101B-9397-08002B2CF9AE}" pid="8" name="Communications">
    <vt:lpwstr/>
  </property>
  <property fmtid="{D5CDD505-2E9C-101B-9397-08002B2CF9AE}" pid="9" name="Internal Organization">
    <vt:lpwstr/>
  </property>
  <property fmtid="{D5CDD505-2E9C-101B-9397-08002B2CF9AE}" pid="10" name="Information Type">
    <vt:lpwstr/>
  </property>
  <property fmtid="{D5CDD505-2E9C-101B-9397-08002B2CF9AE}" pid="11" name="Project Completion Date">
    <vt:lpwstr/>
  </property>
  <property fmtid="{D5CDD505-2E9C-101B-9397-08002B2CF9AE}" pid="12" name="Historical Project Number">
    <vt:lpwstr/>
  </property>
  <property fmtid="{D5CDD505-2E9C-101B-9397-08002B2CF9AE}" pid="13" name="_dlc_DocId">
    <vt:lpwstr/>
  </property>
  <property fmtid="{D5CDD505-2E9C-101B-9397-08002B2CF9AE}" pid="14" name="End of Warranty Date">
    <vt:lpwstr/>
  </property>
  <property fmtid="{D5CDD505-2E9C-101B-9397-08002B2CF9AE}" pid="15" name="RelatedItems">
    <vt:lpwstr/>
  </property>
  <property fmtid="{D5CDD505-2E9C-101B-9397-08002B2CF9AE}" pid="16" name="_dlc_DocIdPersistId">
    <vt:lpwstr/>
  </property>
  <property fmtid="{D5CDD505-2E9C-101B-9397-08002B2CF9AE}" pid="17" name="File Code">
    <vt:lpwstr/>
  </property>
  <property fmtid="{D5CDD505-2E9C-101B-9397-08002B2CF9AE}" pid="18" name="Project Number">
    <vt:lpwstr>75530-ECA1011</vt:lpwstr>
  </property>
  <property fmtid="{D5CDD505-2E9C-101B-9397-08002B2CF9AE}" pid="19" name="_dlc_DocIdUrl">
    <vt:lpwstr>, </vt:lpwstr>
  </property>
  <property fmtid="{D5CDD505-2E9C-101B-9397-08002B2CF9AE}" pid="20" name="Owner">
    <vt:lpwstr/>
  </property>
  <property fmtid="{D5CDD505-2E9C-101B-9397-08002B2CF9AE}" pid="21" name="Organizational Unit">
    <vt:lpwstr>ENV/CPD</vt:lpwstr>
  </property>
  <property fmtid="{D5CDD505-2E9C-101B-9397-08002B2CF9AE}" pid="22" name="Key Document">
    <vt:lpwstr>0</vt:lpwstr>
  </property>
  <property fmtid="{D5CDD505-2E9C-101B-9397-08002B2CF9AE}" pid="23" name="_DCDateCreated">
    <vt:lpwstr>2022-11-04T16:42:09Z</vt:lpwstr>
  </property>
  <property fmtid="{D5CDD505-2E9C-101B-9397-08002B2CF9AE}" pid="24" name="ContentTypeId">
    <vt:lpwstr>0x010100BF8E50B80A32C040A85FB450FB26C9E5</vt:lpwstr>
  </property>
</Properties>
</file>