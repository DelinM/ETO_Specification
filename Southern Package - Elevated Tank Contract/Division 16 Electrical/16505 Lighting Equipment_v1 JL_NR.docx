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607F44" w:rsidRPr="00DA5C73" w:rsidDel="00E968AC" w14:paraId="444BACE7" w14:textId="77777777">
        <w:trPr>
          <w:cantSplit/>
          <w:jc w:val="center"/>
          <w:del w:id="0" w:author="Shawn Xiong" w:date="2021-04-03T14:26:00Z"/>
        </w:trPr>
        <w:tc>
          <w:tcPr>
            <w:tcW w:w="1184" w:type="dxa"/>
            <w:tcBorders>
              <w:top w:val="double" w:sz="6" w:space="0" w:color="auto"/>
              <w:left w:val="double" w:sz="6" w:space="0" w:color="auto"/>
              <w:bottom w:val="single" w:sz="6" w:space="0" w:color="auto"/>
              <w:right w:val="single" w:sz="6" w:space="0" w:color="auto"/>
            </w:tcBorders>
          </w:tcPr>
          <w:p w14:paraId="085AA21A" w14:textId="77777777" w:rsidR="00607F44" w:rsidRPr="00DA5C73" w:rsidDel="00E968AC" w:rsidRDefault="00607F44" w:rsidP="009B263D">
            <w:pPr>
              <w:pStyle w:val="TableHeading"/>
              <w:rPr>
                <w:del w:id="1" w:author="Shawn Xiong" w:date="2021-04-03T14:26:00Z"/>
                <w:rFonts w:ascii="Calibri" w:hAnsi="Calibri"/>
                <w:sz w:val="22"/>
                <w:szCs w:val="22"/>
              </w:rPr>
            </w:pPr>
            <w:bookmarkStart w:id="2" w:name="OLE_LINK1"/>
            <w:bookmarkStart w:id="3" w:name="OLE_LINK2"/>
            <w:bookmarkStart w:id="4" w:name="OLE_LINK3"/>
            <w:del w:id="5" w:author="Shawn Xiong" w:date="2021-04-03T14:26:00Z">
              <w:r w:rsidRPr="00DA5C73" w:rsidDel="00E968AC">
                <w:rPr>
                  <w:rFonts w:ascii="Calibri" w:hAnsi="Calibri"/>
                  <w:sz w:val="22"/>
                  <w:szCs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1809710D" w14:textId="77777777" w:rsidR="00607F44" w:rsidRPr="00DA5C73" w:rsidDel="00E968AC" w:rsidRDefault="00607F44" w:rsidP="009B263D">
            <w:pPr>
              <w:pStyle w:val="TableHeading"/>
              <w:rPr>
                <w:del w:id="6" w:author="Shawn Xiong" w:date="2021-04-03T14:26:00Z"/>
                <w:rFonts w:ascii="Calibri" w:hAnsi="Calibri"/>
                <w:sz w:val="22"/>
                <w:szCs w:val="22"/>
              </w:rPr>
            </w:pPr>
            <w:del w:id="7" w:author="Shawn Xiong" w:date="2021-04-03T14:26:00Z">
              <w:r w:rsidRPr="00DA5C73" w:rsidDel="00E968AC">
                <w:rPr>
                  <w:rFonts w:ascii="Calibri" w:hAnsi="Calibri"/>
                  <w:sz w:val="22"/>
                  <w:szCs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3D42BCA4" w14:textId="77777777" w:rsidR="00607F44" w:rsidRPr="00DA5C73" w:rsidDel="00E968AC" w:rsidRDefault="00607F44" w:rsidP="009B263D">
            <w:pPr>
              <w:pStyle w:val="TableHeading"/>
              <w:rPr>
                <w:del w:id="8" w:author="Shawn Xiong" w:date="2021-04-03T14:26:00Z"/>
                <w:rFonts w:ascii="Calibri" w:hAnsi="Calibri"/>
                <w:sz w:val="22"/>
                <w:szCs w:val="22"/>
              </w:rPr>
            </w:pPr>
            <w:del w:id="9" w:author="Shawn Xiong" w:date="2021-04-03T14:26:00Z">
              <w:r w:rsidRPr="00DA5C73" w:rsidDel="00E968AC">
                <w:rPr>
                  <w:rFonts w:ascii="Calibri" w:hAnsi="Calibri"/>
                  <w:sz w:val="22"/>
                  <w:szCs w:val="22"/>
                </w:rPr>
                <w:delText>Description of Revisions</w:delText>
              </w:r>
            </w:del>
          </w:p>
        </w:tc>
      </w:tr>
      <w:tr w:rsidR="00607F44" w:rsidRPr="00DA5C73" w:rsidDel="00E968AC" w14:paraId="71B43D6E" w14:textId="77777777">
        <w:trPr>
          <w:cantSplit/>
          <w:jc w:val="center"/>
          <w:del w:id="10" w:author="Shawn Xiong" w:date="2021-04-03T14:26:00Z"/>
        </w:trPr>
        <w:tc>
          <w:tcPr>
            <w:tcW w:w="1184" w:type="dxa"/>
            <w:tcBorders>
              <w:top w:val="single" w:sz="6" w:space="0" w:color="auto"/>
              <w:left w:val="double" w:sz="6" w:space="0" w:color="auto"/>
              <w:bottom w:val="single" w:sz="6" w:space="0" w:color="auto"/>
              <w:right w:val="single" w:sz="6" w:space="0" w:color="auto"/>
            </w:tcBorders>
          </w:tcPr>
          <w:p w14:paraId="26350524" w14:textId="77777777" w:rsidR="00607F44" w:rsidRPr="00DA5C73" w:rsidDel="00E968AC" w:rsidRDefault="00607F44" w:rsidP="009B263D">
            <w:pPr>
              <w:pStyle w:val="NormalTableText"/>
              <w:rPr>
                <w:del w:id="11" w:author="Shawn Xiong" w:date="2021-04-03T14:26:00Z"/>
                <w:rFonts w:ascii="Calibri" w:hAnsi="Calibri"/>
                <w:sz w:val="22"/>
                <w:szCs w:val="22"/>
              </w:rPr>
            </w:pPr>
            <w:del w:id="12" w:author="Shawn Xiong" w:date="2021-04-03T14:26:00Z">
              <w:r w:rsidRPr="00DA5C73" w:rsidDel="00E968AC">
                <w:rPr>
                  <w:rFonts w:ascii="Calibri" w:hAnsi="Calibri"/>
                  <w:sz w:val="22"/>
                  <w:szCs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5B130D25" w14:textId="77777777" w:rsidR="00607F44" w:rsidRPr="00DA5C73" w:rsidDel="00E968AC" w:rsidRDefault="00607F44" w:rsidP="009B263D">
            <w:pPr>
              <w:pStyle w:val="NormalTableText"/>
              <w:rPr>
                <w:del w:id="13" w:author="Shawn Xiong" w:date="2021-04-03T14:26:00Z"/>
                <w:rFonts w:ascii="Calibri" w:hAnsi="Calibri"/>
                <w:sz w:val="22"/>
                <w:szCs w:val="22"/>
              </w:rPr>
            </w:pPr>
            <w:del w:id="14" w:author="Shawn Xiong" w:date="2021-04-03T14:26:00Z">
              <w:r w:rsidRPr="00DA5C73" w:rsidDel="00E968AC">
                <w:rPr>
                  <w:rFonts w:ascii="Calibri" w:hAnsi="Calibri"/>
                  <w:sz w:val="22"/>
                  <w:szCs w:val="22"/>
                </w:rPr>
                <w:delText>August 3</w:delText>
              </w:r>
              <w:r w:rsidR="00F76634" w:rsidRPr="00DA5C73" w:rsidDel="00E968AC">
                <w:rPr>
                  <w:rFonts w:ascii="Calibri" w:hAnsi="Calibri"/>
                  <w:sz w:val="22"/>
                  <w:szCs w:val="22"/>
                </w:rPr>
                <w:delText>0</w:delText>
              </w:r>
              <w:r w:rsidRPr="00DA5C73" w:rsidDel="00E968AC">
                <w:rPr>
                  <w:rFonts w:ascii="Calibri" w:hAnsi="Calibri"/>
                  <w:sz w:val="22"/>
                  <w:szCs w:val="22"/>
                </w:rPr>
                <w:delText>, 2006</w:delText>
              </w:r>
            </w:del>
          </w:p>
        </w:tc>
        <w:tc>
          <w:tcPr>
            <w:tcW w:w="5863" w:type="dxa"/>
            <w:tcBorders>
              <w:top w:val="single" w:sz="6" w:space="0" w:color="auto"/>
              <w:left w:val="single" w:sz="6" w:space="0" w:color="auto"/>
              <w:bottom w:val="single" w:sz="6" w:space="0" w:color="auto"/>
              <w:right w:val="double" w:sz="6" w:space="0" w:color="auto"/>
            </w:tcBorders>
          </w:tcPr>
          <w:p w14:paraId="04EC20D5" w14:textId="77777777" w:rsidR="00607F44" w:rsidRPr="00DA5C73" w:rsidDel="00E968AC" w:rsidRDefault="00607F44" w:rsidP="009B263D">
            <w:pPr>
              <w:pStyle w:val="NormalTableText"/>
              <w:rPr>
                <w:del w:id="15" w:author="Shawn Xiong" w:date="2021-04-03T14:26:00Z"/>
                <w:rFonts w:ascii="Calibri" w:hAnsi="Calibri"/>
                <w:sz w:val="22"/>
                <w:szCs w:val="22"/>
              </w:rPr>
            </w:pPr>
            <w:del w:id="16" w:author="Shawn Xiong" w:date="2021-04-03T14:26:00Z">
              <w:r w:rsidRPr="00DA5C73" w:rsidDel="00E968AC">
                <w:rPr>
                  <w:rFonts w:ascii="Calibri" w:hAnsi="Calibri"/>
                  <w:sz w:val="22"/>
                  <w:szCs w:val="22"/>
                </w:rPr>
                <w:delText>Approved final document.</w:delText>
              </w:r>
            </w:del>
          </w:p>
        </w:tc>
      </w:tr>
      <w:tr w:rsidR="00607F44" w:rsidRPr="00DA5C73" w:rsidDel="00E968AC" w14:paraId="3AFC2A5F" w14:textId="77777777">
        <w:trPr>
          <w:cantSplit/>
          <w:jc w:val="center"/>
          <w:del w:id="17" w:author="Shawn Xiong" w:date="2021-04-03T14:26:00Z"/>
        </w:trPr>
        <w:tc>
          <w:tcPr>
            <w:tcW w:w="1184" w:type="dxa"/>
            <w:tcBorders>
              <w:top w:val="single" w:sz="6" w:space="0" w:color="auto"/>
              <w:left w:val="double" w:sz="6" w:space="0" w:color="auto"/>
              <w:bottom w:val="single" w:sz="6" w:space="0" w:color="auto"/>
              <w:right w:val="single" w:sz="6" w:space="0" w:color="auto"/>
            </w:tcBorders>
          </w:tcPr>
          <w:p w14:paraId="2AA58BB0" w14:textId="77777777" w:rsidR="00607F44" w:rsidRPr="00DA5C73" w:rsidDel="00E968AC" w:rsidRDefault="00F23A06" w:rsidP="009B263D">
            <w:pPr>
              <w:pStyle w:val="NormalTableText"/>
              <w:rPr>
                <w:del w:id="18" w:author="Shawn Xiong" w:date="2021-04-03T14:26:00Z"/>
                <w:rFonts w:ascii="Calibri" w:hAnsi="Calibri"/>
                <w:sz w:val="22"/>
                <w:szCs w:val="22"/>
              </w:rPr>
            </w:pPr>
            <w:del w:id="19" w:author="Shawn Xiong" w:date="2021-04-03T14:26:00Z">
              <w:r w:rsidRPr="00DA5C73" w:rsidDel="00E968AC">
                <w:rPr>
                  <w:rFonts w:ascii="Calibri" w:hAnsi="Calibri"/>
                  <w:sz w:val="22"/>
                  <w:szCs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2BECB9FA" w14:textId="77777777" w:rsidR="00F23A06" w:rsidRPr="00DA5C73" w:rsidDel="00E968AC" w:rsidRDefault="001D2794" w:rsidP="009B263D">
            <w:pPr>
              <w:pStyle w:val="NormalTableText"/>
              <w:rPr>
                <w:del w:id="20" w:author="Shawn Xiong" w:date="2021-04-03T14:26:00Z"/>
                <w:rFonts w:ascii="Calibri" w:hAnsi="Calibri"/>
                <w:sz w:val="22"/>
                <w:szCs w:val="22"/>
              </w:rPr>
            </w:pPr>
            <w:del w:id="21" w:author="Shawn Xiong" w:date="2021-04-03T14:26:00Z">
              <w:r w:rsidRPr="00DA5C73" w:rsidDel="00E968AC">
                <w:rPr>
                  <w:rFonts w:ascii="Calibri" w:hAnsi="Calibri"/>
                  <w:sz w:val="22"/>
                  <w:szCs w:val="22"/>
                </w:rPr>
                <w:delText>February 19, 2010</w:delText>
              </w:r>
            </w:del>
          </w:p>
        </w:tc>
        <w:tc>
          <w:tcPr>
            <w:tcW w:w="5863" w:type="dxa"/>
            <w:tcBorders>
              <w:top w:val="single" w:sz="6" w:space="0" w:color="auto"/>
              <w:left w:val="single" w:sz="6" w:space="0" w:color="auto"/>
              <w:bottom w:val="single" w:sz="6" w:space="0" w:color="auto"/>
              <w:right w:val="double" w:sz="6" w:space="0" w:color="auto"/>
            </w:tcBorders>
          </w:tcPr>
          <w:p w14:paraId="33A779E6" w14:textId="77777777" w:rsidR="00607F44" w:rsidRPr="00DA5C73" w:rsidDel="00E968AC" w:rsidRDefault="00F23A06" w:rsidP="009B263D">
            <w:pPr>
              <w:pStyle w:val="NormalTableText"/>
              <w:rPr>
                <w:del w:id="22" w:author="Shawn Xiong" w:date="2021-04-03T14:26:00Z"/>
                <w:rFonts w:ascii="Calibri" w:hAnsi="Calibri"/>
                <w:sz w:val="22"/>
                <w:szCs w:val="22"/>
              </w:rPr>
            </w:pPr>
            <w:del w:id="23" w:author="Shawn Xiong" w:date="2021-04-03T14:26:00Z">
              <w:r w:rsidRPr="00DA5C73" w:rsidDel="00E968AC">
                <w:rPr>
                  <w:rFonts w:ascii="Calibri" w:hAnsi="Calibri"/>
                  <w:sz w:val="22"/>
                  <w:szCs w:val="22"/>
                </w:rPr>
                <w:delText>Modified ‘Related Sections’ and approved suppliers</w:delText>
              </w:r>
            </w:del>
          </w:p>
        </w:tc>
      </w:tr>
      <w:tr w:rsidR="00607F44" w:rsidRPr="00DA5C73" w:rsidDel="00E968AC" w14:paraId="10C4A606" w14:textId="77777777">
        <w:trPr>
          <w:cantSplit/>
          <w:trHeight w:val="65"/>
          <w:jc w:val="center"/>
          <w:del w:id="24" w:author="Shawn Xiong" w:date="2021-04-03T14:26:00Z"/>
        </w:trPr>
        <w:tc>
          <w:tcPr>
            <w:tcW w:w="1184" w:type="dxa"/>
            <w:tcBorders>
              <w:top w:val="single" w:sz="6" w:space="0" w:color="auto"/>
              <w:left w:val="double" w:sz="6" w:space="0" w:color="auto"/>
              <w:bottom w:val="single" w:sz="6" w:space="0" w:color="auto"/>
              <w:right w:val="single" w:sz="6" w:space="0" w:color="auto"/>
            </w:tcBorders>
          </w:tcPr>
          <w:p w14:paraId="76F252BA" w14:textId="77777777" w:rsidR="00607F44" w:rsidRPr="00DA5C73" w:rsidDel="00E968AC" w:rsidRDefault="009B2A02" w:rsidP="009B263D">
            <w:pPr>
              <w:pStyle w:val="NormalTableText"/>
              <w:rPr>
                <w:del w:id="25" w:author="Shawn Xiong" w:date="2021-04-03T14:26:00Z"/>
                <w:rFonts w:ascii="Calibri" w:hAnsi="Calibri"/>
                <w:sz w:val="22"/>
                <w:szCs w:val="22"/>
              </w:rPr>
            </w:pPr>
            <w:del w:id="26" w:author="Shawn Xiong" w:date="2021-04-03T14:26:00Z">
              <w:r w:rsidRPr="00DA5C73" w:rsidDel="00E968AC">
                <w:rPr>
                  <w:rFonts w:ascii="Calibri" w:hAnsi="Calibri"/>
                  <w:sz w:val="22"/>
                  <w:szCs w:val="22"/>
                </w:rPr>
                <w:delText>3</w:delText>
              </w:r>
            </w:del>
          </w:p>
        </w:tc>
        <w:tc>
          <w:tcPr>
            <w:tcW w:w="1980" w:type="dxa"/>
            <w:tcBorders>
              <w:top w:val="single" w:sz="6" w:space="0" w:color="auto"/>
              <w:left w:val="single" w:sz="6" w:space="0" w:color="auto"/>
              <w:bottom w:val="single" w:sz="6" w:space="0" w:color="auto"/>
              <w:right w:val="single" w:sz="6" w:space="0" w:color="auto"/>
            </w:tcBorders>
          </w:tcPr>
          <w:p w14:paraId="495CB011" w14:textId="77777777" w:rsidR="00607F44" w:rsidRPr="00DA5C73" w:rsidDel="00E968AC" w:rsidRDefault="009B2A02" w:rsidP="009B263D">
            <w:pPr>
              <w:pStyle w:val="NormalTableText"/>
              <w:rPr>
                <w:del w:id="27" w:author="Shawn Xiong" w:date="2021-04-03T14:26:00Z"/>
                <w:rFonts w:ascii="Calibri" w:hAnsi="Calibri"/>
                <w:sz w:val="22"/>
                <w:szCs w:val="22"/>
              </w:rPr>
            </w:pPr>
            <w:del w:id="28" w:author="Shawn Xiong" w:date="2021-04-03T14:26:00Z">
              <w:r w:rsidRPr="00DA5C73" w:rsidDel="00E968AC">
                <w:rPr>
                  <w:rFonts w:ascii="Calibri" w:hAnsi="Calibri"/>
                  <w:sz w:val="22"/>
                  <w:szCs w:val="22"/>
                </w:rPr>
                <w:delText>March 23, 2011</w:delText>
              </w:r>
            </w:del>
          </w:p>
        </w:tc>
        <w:tc>
          <w:tcPr>
            <w:tcW w:w="5863" w:type="dxa"/>
            <w:tcBorders>
              <w:top w:val="single" w:sz="6" w:space="0" w:color="auto"/>
              <w:left w:val="single" w:sz="6" w:space="0" w:color="auto"/>
              <w:bottom w:val="single" w:sz="6" w:space="0" w:color="auto"/>
              <w:right w:val="double" w:sz="6" w:space="0" w:color="auto"/>
            </w:tcBorders>
          </w:tcPr>
          <w:p w14:paraId="03DB57D1" w14:textId="77777777" w:rsidR="00607F44" w:rsidRPr="00DA5C73" w:rsidDel="00E968AC" w:rsidRDefault="009B2A02" w:rsidP="009B263D">
            <w:pPr>
              <w:pStyle w:val="NormalTableText"/>
              <w:rPr>
                <w:del w:id="29" w:author="Shawn Xiong" w:date="2021-04-03T14:26:00Z"/>
                <w:rFonts w:ascii="Calibri" w:hAnsi="Calibri"/>
                <w:sz w:val="22"/>
                <w:szCs w:val="22"/>
              </w:rPr>
            </w:pPr>
            <w:del w:id="30" w:author="Shawn Xiong" w:date="2021-04-03T14:26:00Z">
              <w:r w:rsidRPr="00DA5C73" w:rsidDel="00E968AC">
                <w:rPr>
                  <w:rFonts w:ascii="Calibri" w:hAnsi="Calibri"/>
                  <w:sz w:val="22"/>
                  <w:szCs w:val="22"/>
                </w:rPr>
                <w:delText>Minor edits</w:delText>
              </w:r>
            </w:del>
          </w:p>
        </w:tc>
      </w:tr>
      <w:tr w:rsidR="00607F44" w:rsidRPr="00DA5C73" w:rsidDel="00E968AC" w14:paraId="46E3CC76" w14:textId="77777777" w:rsidTr="00592149">
        <w:trPr>
          <w:cantSplit/>
          <w:jc w:val="center"/>
          <w:del w:id="31" w:author="Shawn Xiong" w:date="2021-04-03T14:26:00Z"/>
        </w:trPr>
        <w:tc>
          <w:tcPr>
            <w:tcW w:w="1184" w:type="dxa"/>
            <w:tcBorders>
              <w:top w:val="single" w:sz="6" w:space="0" w:color="auto"/>
              <w:left w:val="double" w:sz="6" w:space="0" w:color="auto"/>
              <w:bottom w:val="single" w:sz="6" w:space="0" w:color="auto"/>
              <w:right w:val="single" w:sz="6" w:space="0" w:color="auto"/>
            </w:tcBorders>
          </w:tcPr>
          <w:p w14:paraId="6321F763" w14:textId="77777777" w:rsidR="00607F44" w:rsidRPr="00DA5C73" w:rsidDel="00E968AC" w:rsidRDefault="00592149" w:rsidP="009B263D">
            <w:pPr>
              <w:pStyle w:val="NormalTableText"/>
              <w:rPr>
                <w:del w:id="32" w:author="Shawn Xiong" w:date="2021-04-03T14:26:00Z"/>
                <w:rFonts w:ascii="Calibri" w:hAnsi="Calibri"/>
                <w:sz w:val="22"/>
                <w:szCs w:val="22"/>
              </w:rPr>
            </w:pPr>
            <w:del w:id="33" w:author="Shawn Xiong" w:date="2021-04-03T14:26:00Z">
              <w:r w:rsidRPr="00DA5C73" w:rsidDel="00E968AC">
                <w:rPr>
                  <w:rFonts w:ascii="Calibri" w:hAnsi="Calibri"/>
                  <w:sz w:val="22"/>
                  <w:szCs w:val="22"/>
                </w:rPr>
                <w:delText>4</w:delText>
              </w:r>
            </w:del>
          </w:p>
        </w:tc>
        <w:tc>
          <w:tcPr>
            <w:tcW w:w="1980" w:type="dxa"/>
            <w:tcBorders>
              <w:top w:val="single" w:sz="6" w:space="0" w:color="auto"/>
              <w:left w:val="single" w:sz="6" w:space="0" w:color="auto"/>
              <w:bottom w:val="single" w:sz="6" w:space="0" w:color="auto"/>
              <w:right w:val="single" w:sz="6" w:space="0" w:color="auto"/>
            </w:tcBorders>
          </w:tcPr>
          <w:p w14:paraId="291C8E8C" w14:textId="77777777" w:rsidR="00607F44" w:rsidRPr="00DA5C73" w:rsidDel="00E968AC" w:rsidRDefault="00592149" w:rsidP="009B263D">
            <w:pPr>
              <w:pStyle w:val="NormalTableText"/>
              <w:rPr>
                <w:del w:id="34" w:author="Shawn Xiong" w:date="2021-04-03T14:26:00Z"/>
                <w:rFonts w:ascii="Calibri" w:hAnsi="Calibri"/>
                <w:sz w:val="22"/>
                <w:szCs w:val="22"/>
              </w:rPr>
            </w:pPr>
            <w:del w:id="35" w:author="Shawn Xiong" w:date="2021-04-03T14:26:00Z">
              <w:r w:rsidRPr="00DA5C73" w:rsidDel="00E968AC">
                <w:rPr>
                  <w:rFonts w:ascii="Calibri" w:hAnsi="Calibri"/>
                  <w:sz w:val="22"/>
                  <w:szCs w:val="22"/>
                </w:rPr>
                <w:delText>June 10, 2013</w:delText>
              </w:r>
            </w:del>
          </w:p>
        </w:tc>
        <w:tc>
          <w:tcPr>
            <w:tcW w:w="5863" w:type="dxa"/>
            <w:tcBorders>
              <w:top w:val="single" w:sz="6" w:space="0" w:color="auto"/>
              <w:left w:val="single" w:sz="6" w:space="0" w:color="auto"/>
              <w:bottom w:val="single" w:sz="6" w:space="0" w:color="auto"/>
              <w:right w:val="double" w:sz="6" w:space="0" w:color="auto"/>
            </w:tcBorders>
          </w:tcPr>
          <w:p w14:paraId="479554D2" w14:textId="77777777" w:rsidR="00607F44" w:rsidRPr="00DA5C73" w:rsidDel="00E968AC" w:rsidRDefault="00592149" w:rsidP="009B263D">
            <w:pPr>
              <w:pStyle w:val="NormalTableText"/>
              <w:rPr>
                <w:del w:id="36" w:author="Shawn Xiong" w:date="2021-04-03T14:26:00Z"/>
                <w:rFonts w:ascii="Calibri" w:hAnsi="Calibri"/>
                <w:sz w:val="22"/>
                <w:szCs w:val="22"/>
              </w:rPr>
            </w:pPr>
            <w:del w:id="37" w:author="Shawn Xiong" w:date="2021-04-03T14:26:00Z">
              <w:r w:rsidRPr="00DA5C73" w:rsidDel="00E968AC">
                <w:rPr>
                  <w:rFonts w:ascii="Calibri" w:hAnsi="Calibri"/>
                  <w:sz w:val="22"/>
                  <w:szCs w:val="22"/>
                </w:rPr>
                <w:delText>Final Draft – Consolidated Comments Spec Update Project</w:delText>
              </w:r>
            </w:del>
          </w:p>
        </w:tc>
      </w:tr>
      <w:tr w:rsidR="00592149" w:rsidRPr="00DA5C73" w:rsidDel="00E968AC" w14:paraId="4110E00A" w14:textId="77777777" w:rsidTr="00CF5EA9">
        <w:trPr>
          <w:cantSplit/>
          <w:jc w:val="center"/>
          <w:del w:id="38" w:author="Shawn Xiong" w:date="2021-04-03T14:26:00Z"/>
        </w:trPr>
        <w:tc>
          <w:tcPr>
            <w:tcW w:w="1184" w:type="dxa"/>
            <w:tcBorders>
              <w:top w:val="single" w:sz="6" w:space="0" w:color="auto"/>
              <w:left w:val="double" w:sz="6" w:space="0" w:color="auto"/>
              <w:bottom w:val="single" w:sz="6" w:space="0" w:color="auto"/>
              <w:right w:val="single" w:sz="6" w:space="0" w:color="auto"/>
            </w:tcBorders>
          </w:tcPr>
          <w:p w14:paraId="2C27B258" w14:textId="77777777" w:rsidR="00592149" w:rsidRPr="00DA5C73" w:rsidDel="00E968AC" w:rsidRDefault="00B4453F" w:rsidP="009B263D">
            <w:pPr>
              <w:pStyle w:val="NormalTableText"/>
              <w:rPr>
                <w:del w:id="39" w:author="Shawn Xiong" w:date="2021-04-03T14:26:00Z"/>
                <w:rFonts w:ascii="Calibri" w:hAnsi="Calibri"/>
                <w:sz w:val="22"/>
                <w:szCs w:val="22"/>
              </w:rPr>
            </w:pPr>
            <w:del w:id="40" w:author="Shawn Xiong" w:date="2021-04-03T14:26:00Z">
              <w:r w:rsidRPr="00DA5C73" w:rsidDel="00E968AC">
                <w:rPr>
                  <w:rFonts w:ascii="Calibri" w:hAnsi="Calibri"/>
                  <w:sz w:val="22"/>
                  <w:szCs w:val="22"/>
                </w:rPr>
                <w:delText>5</w:delText>
              </w:r>
            </w:del>
          </w:p>
        </w:tc>
        <w:tc>
          <w:tcPr>
            <w:tcW w:w="1980" w:type="dxa"/>
            <w:tcBorders>
              <w:top w:val="single" w:sz="6" w:space="0" w:color="auto"/>
              <w:left w:val="single" w:sz="6" w:space="0" w:color="auto"/>
              <w:bottom w:val="single" w:sz="6" w:space="0" w:color="auto"/>
              <w:right w:val="single" w:sz="6" w:space="0" w:color="auto"/>
            </w:tcBorders>
          </w:tcPr>
          <w:p w14:paraId="09F1ADE4" w14:textId="77777777" w:rsidR="00592149" w:rsidRPr="00DA5C73" w:rsidDel="00E968AC" w:rsidRDefault="00CF5EA9" w:rsidP="009B263D">
            <w:pPr>
              <w:pStyle w:val="NormalTableText"/>
              <w:rPr>
                <w:del w:id="41" w:author="Shawn Xiong" w:date="2021-04-03T14:26:00Z"/>
                <w:rFonts w:ascii="Calibri" w:hAnsi="Calibri"/>
                <w:sz w:val="22"/>
                <w:szCs w:val="22"/>
              </w:rPr>
            </w:pPr>
            <w:del w:id="42" w:author="Shawn Xiong" w:date="2021-04-03T14:26:00Z">
              <w:r w:rsidRPr="00DA5C73" w:rsidDel="00E968AC">
                <w:rPr>
                  <w:rFonts w:ascii="Calibri" w:hAnsi="Calibri"/>
                  <w:sz w:val="22"/>
                  <w:szCs w:val="22"/>
                </w:rPr>
                <w:delText>June 19, 2013</w:delText>
              </w:r>
            </w:del>
          </w:p>
        </w:tc>
        <w:tc>
          <w:tcPr>
            <w:tcW w:w="5863" w:type="dxa"/>
            <w:tcBorders>
              <w:top w:val="single" w:sz="6" w:space="0" w:color="auto"/>
              <w:left w:val="single" w:sz="6" w:space="0" w:color="auto"/>
              <w:bottom w:val="single" w:sz="6" w:space="0" w:color="auto"/>
              <w:right w:val="double" w:sz="6" w:space="0" w:color="auto"/>
            </w:tcBorders>
          </w:tcPr>
          <w:p w14:paraId="17A8C817" w14:textId="77777777" w:rsidR="00592149" w:rsidRPr="00DA5C73" w:rsidDel="00E968AC" w:rsidRDefault="00CF5EA9" w:rsidP="009B263D">
            <w:pPr>
              <w:pStyle w:val="NormalTableText"/>
              <w:rPr>
                <w:del w:id="43" w:author="Shawn Xiong" w:date="2021-04-03T14:26:00Z"/>
                <w:rFonts w:ascii="Calibri" w:hAnsi="Calibri"/>
                <w:sz w:val="22"/>
                <w:szCs w:val="22"/>
              </w:rPr>
            </w:pPr>
            <w:del w:id="44" w:author="Shawn Xiong" w:date="2021-04-03T14:26:00Z">
              <w:r w:rsidRPr="00DA5C73" w:rsidDel="00E968AC">
                <w:rPr>
                  <w:rFonts w:ascii="Calibri" w:hAnsi="Calibri"/>
                  <w:sz w:val="22"/>
                  <w:szCs w:val="22"/>
                </w:rPr>
                <w:delText>Incorporation of new Commissioning Specification cross reference. Incorporated several aspects of the NL building specifications.</w:delText>
              </w:r>
              <w:r w:rsidR="00F038F7" w:rsidRPr="00DA5C73" w:rsidDel="00E968AC">
                <w:rPr>
                  <w:rFonts w:ascii="Calibri" w:hAnsi="Calibri"/>
                  <w:sz w:val="22"/>
                  <w:szCs w:val="22"/>
                </w:rPr>
                <w:delText xml:space="preserve"> Addition of reference to IENSA manual.</w:delText>
              </w:r>
            </w:del>
          </w:p>
        </w:tc>
      </w:tr>
      <w:tr w:rsidR="00CF5EA9" w:rsidRPr="00DA5C73" w:rsidDel="00E968AC" w14:paraId="69A97B42" w14:textId="77777777" w:rsidTr="00B4453F">
        <w:trPr>
          <w:cantSplit/>
          <w:jc w:val="center"/>
          <w:del w:id="45" w:author="Shawn Xiong" w:date="2021-04-03T14:26:00Z"/>
        </w:trPr>
        <w:tc>
          <w:tcPr>
            <w:tcW w:w="1184" w:type="dxa"/>
            <w:tcBorders>
              <w:top w:val="single" w:sz="6" w:space="0" w:color="auto"/>
              <w:left w:val="double" w:sz="6" w:space="0" w:color="auto"/>
              <w:bottom w:val="single" w:sz="6" w:space="0" w:color="auto"/>
              <w:right w:val="single" w:sz="6" w:space="0" w:color="auto"/>
            </w:tcBorders>
          </w:tcPr>
          <w:p w14:paraId="3F6FB6A0" w14:textId="77777777" w:rsidR="00CF5EA9" w:rsidRPr="00DA5C73" w:rsidDel="00E968AC" w:rsidRDefault="00B4453F" w:rsidP="009B263D">
            <w:pPr>
              <w:pStyle w:val="NormalTableText"/>
              <w:rPr>
                <w:del w:id="46" w:author="Shawn Xiong" w:date="2021-04-03T14:26:00Z"/>
                <w:rFonts w:ascii="Calibri" w:hAnsi="Calibri"/>
                <w:sz w:val="22"/>
                <w:szCs w:val="22"/>
              </w:rPr>
            </w:pPr>
            <w:del w:id="47" w:author="Shawn Xiong" w:date="2021-04-03T14:26:00Z">
              <w:r w:rsidRPr="00DA5C73" w:rsidDel="00E968AC">
                <w:rPr>
                  <w:rFonts w:ascii="Calibri" w:hAnsi="Calibri"/>
                  <w:sz w:val="22"/>
                  <w:szCs w:val="22"/>
                </w:rPr>
                <w:delText>6</w:delText>
              </w:r>
            </w:del>
          </w:p>
        </w:tc>
        <w:tc>
          <w:tcPr>
            <w:tcW w:w="1980" w:type="dxa"/>
            <w:tcBorders>
              <w:top w:val="single" w:sz="6" w:space="0" w:color="auto"/>
              <w:left w:val="single" w:sz="6" w:space="0" w:color="auto"/>
              <w:bottom w:val="single" w:sz="6" w:space="0" w:color="auto"/>
              <w:right w:val="single" w:sz="6" w:space="0" w:color="auto"/>
            </w:tcBorders>
          </w:tcPr>
          <w:p w14:paraId="3BBDED8B" w14:textId="77777777" w:rsidR="00CF5EA9" w:rsidRPr="00DA5C73" w:rsidDel="00E968AC" w:rsidRDefault="00B4453F" w:rsidP="009B263D">
            <w:pPr>
              <w:pStyle w:val="NormalTableText"/>
              <w:rPr>
                <w:del w:id="48" w:author="Shawn Xiong" w:date="2021-04-03T14:26:00Z"/>
                <w:rFonts w:ascii="Calibri" w:hAnsi="Calibri"/>
                <w:sz w:val="22"/>
                <w:szCs w:val="22"/>
              </w:rPr>
            </w:pPr>
            <w:del w:id="49" w:author="Shawn Xiong" w:date="2021-04-03T14:26:00Z">
              <w:r w:rsidRPr="00DA5C73" w:rsidDel="00E968AC">
                <w:rPr>
                  <w:rFonts w:ascii="Calibri" w:hAnsi="Calibri"/>
                  <w:sz w:val="22"/>
                  <w:szCs w:val="22"/>
                </w:rPr>
                <w:delText>July 30, 2014</w:delText>
              </w:r>
            </w:del>
          </w:p>
        </w:tc>
        <w:tc>
          <w:tcPr>
            <w:tcW w:w="5863" w:type="dxa"/>
            <w:tcBorders>
              <w:top w:val="single" w:sz="6" w:space="0" w:color="auto"/>
              <w:left w:val="single" w:sz="6" w:space="0" w:color="auto"/>
              <w:bottom w:val="single" w:sz="6" w:space="0" w:color="auto"/>
              <w:right w:val="double" w:sz="6" w:space="0" w:color="auto"/>
            </w:tcBorders>
          </w:tcPr>
          <w:p w14:paraId="004ECA09" w14:textId="77777777" w:rsidR="00CF5EA9" w:rsidRPr="00DA5C73" w:rsidDel="00E968AC" w:rsidRDefault="00B4453F" w:rsidP="009B263D">
            <w:pPr>
              <w:pStyle w:val="NormalTableText"/>
              <w:rPr>
                <w:del w:id="50" w:author="Shawn Xiong" w:date="2021-04-03T14:26:00Z"/>
                <w:rFonts w:ascii="Calibri" w:hAnsi="Calibri"/>
                <w:sz w:val="22"/>
                <w:szCs w:val="22"/>
              </w:rPr>
            </w:pPr>
            <w:del w:id="51" w:author="Shawn Xiong" w:date="2021-04-03T14:26:00Z">
              <w:r w:rsidRPr="00DA5C73" w:rsidDel="00E968AC">
                <w:rPr>
                  <w:rFonts w:ascii="Calibri" w:hAnsi="Calibri"/>
                  <w:sz w:val="22"/>
                  <w:szCs w:val="22"/>
                </w:rPr>
                <w:delText>Changes to reflect renaming of commissioning specification and final review (AV)</w:delText>
              </w:r>
            </w:del>
          </w:p>
        </w:tc>
      </w:tr>
      <w:tr w:rsidR="00B4453F" w:rsidRPr="00DA5C73" w:rsidDel="00E968AC" w14:paraId="36527B43" w14:textId="77777777" w:rsidTr="004656AC">
        <w:trPr>
          <w:cantSplit/>
          <w:jc w:val="center"/>
          <w:del w:id="52" w:author="Shawn Xiong" w:date="2021-04-03T14:26:00Z"/>
        </w:trPr>
        <w:tc>
          <w:tcPr>
            <w:tcW w:w="1184" w:type="dxa"/>
            <w:tcBorders>
              <w:top w:val="single" w:sz="6" w:space="0" w:color="auto"/>
              <w:left w:val="double" w:sz="6" w:space="0" w:color="auto"/>
              <w:bottom w:val="single" w:sz="6" w:space="0" w:color="auto"/>
              <w:right w:val="single" w:sz="6" w:space="0" w:color="auto"/>
            </w:tcBorders>
          </w:tcPr>
          <w:p w14:paraId="25EA7177" w14:textId="77777777" w:rsidR="00B4453F" w:rsidRPr="00A50433" w:rsidDel="00E968AC" w:rsidRDefault="00E562E1" w:rsidP="009B263D">
            <w:pPr>
              <w:pStyle w:val="NormalTableText"/>
              <w:rPr>
                <w:del w:id="53" w:author="Shawn Xiong" w:date="2021-04-03T14:26:00Z"/>
                <w:rFonts w:ascii="Calibri" w:hAnsi="Calibri"/>
                <w:sz w:val="22"/>
                <w:szCs w:val="22"/>
              </w:rPr>
            </w:pPr>
            <w:del w:id="54" w:author="Shawn Xiong" w:date="2021-04-03T14:26:00Z">
              <w:r w:rsidRPr="00A50433" w:rsidDel="00E968AC">
                <w:rPr>
                  <w:rFonts w:ascii="Calibri" w:hAnsi="Calibri"/>
                  <w:sz w:val="22"/>
                  <w:szCs w:val="22"/>
                </w:rPr>
                <w:delText>7</w:delText>
              </w:r>
            </w:del>
          </w:p>
        </w:tc>
        <w:tc>
          <w:tcPr>
            <w:tcW w:w="1980" w:type="dxa"/>
            <w:tcBorders>
              <w:top w:val="single" w:sz="6" w:space="0" w:color="auto"/>
              <w:left w:val="single" w:sz="6" w:space="0" w:color="auto"/>
              <w:bottom w:val="single" w:sz="6" w:space="0" w:color="auto"/>
              <w:right w:val="single" w:sz="6" w:space="0" w:color="auto"/>
            </w:tcBorders>
          </w:tcPr>
          <w:p w14:paraId="2E0FA5F8" w14:textId="77777777" w:rsidR="00B4453F" w:rsidRPr="00A50433" w:rsidDel="00E968AC" w:rsidRDefault="00E562E1" w:rsidP="009B263D">
            <w:pPr>
              <w:pStyle w:val="NormalTableText"/>
              <w:rPr>
                <w:del w:id="55" w:author="Shawn Xiong" w:date="2021-04-03T14:26:00Z"/>
                <w:rFonts w:ascii="Calibri" w:hAnsi="Calibri"/>
                <w:sz w:val="22"/>
                <w:szCs w:val="22"/>
              </w:rPr>
            </w:pPr>
            <w:del w:id="56" w:author="Shawn Xiong" w:date="2021-04-03T14:26:00Z">
              <w:r w:rsidRPr="00A50433" w:rsidDel="00E968AC">
                <w:rPr>
                  <w:rFonts w:ascii="Calibri" w:hAnsi="Calibri"/>
                  <w:sz w:val="22"/>
                  <w:szCs w:val="22"/>
                </w:rPr>
                <w:delText>February 9, 2015</w:delText>
              </w:r>
            </w:del>
          </w:p>
        </w:tc>
        <w:tc>
          <w:tcPr>
            <w:tcW w:w="5863" w:type="dxa"/>
            <w:tcBorders>
              <w:top w:val="single" w:sz="6" w:space="0" w:color="auto"/>
              <w:left w:val="single" w:sz="6" w:space="0" w:color="auto"/>
              <w:bottom w:val="single" w:sz="6" w:space="0" w:color="auto"/>
              <w:right w:val="double" w:sz="6" w:space="0" w:color="auto"/>
            </w:tcBorders>
          </w:tcPr>
          <w:p w14:paraId="295ED65D" w14:textId="77777777" w:rsidR="00B4453F" w:rsidRPr="00A50433" w:rsidDel="00E968AC" w:rsidRDefault="00E562E1" w:rsidP="00E562E1">
            <w:pPr>
              <w:pStyle w:val="NormalTableText"/>
              <w:rPr>
                <w:del w:id="57" w:author="Shawn Xiong" w:date="2021-04-03T14:26:00Z"/>
                <w:rFonts w:ascii="Calibri" w:hAnsi="Calibri"/>
                <w:sz w:val="22"/>
                <w:szCs w:val="22"/>
              </w:rPr>
            </w:pPr>
            <w:del w:id="58" w:author="Shawn Xiong" w:date="2021-04-03T14:26:00Z">
              <w:r w:rsidRPr="00A50433" w:rsidDel="00E968AC">
                <w:rPr>
                  <w:rFonts w:ascii="Calibri" w:hAnsi="Calibri"/>
                  <w:sz w:val="22"/>
                  <w:szCs w:val="22"/>
                </w:rPr>
                <w:delText>Updated, Finalized Specification – Reference eDOCS #5630516  v7 (AV)</w:delText>
              </w:r>
            </w:del>
          </w:p>
        </w:tc>
      </w:tr>
      <w:tr w:rsidR="004656AC" w:rsidRPr="00DA5C73" w:rsidDel="00E968AC" w14:paraId="2C9B9871" w14:textId="77777777">
        <w:trPr>
          <w:cantSplit/>
          <w:jc w:val="center"/>
          <w:del w:id="59" w:author="Shawn Xiong" w:date="2021-04-03T14:26:00Z"/>
        </w:trPr>
        <w:tc>
          <w:tcPr>
            <w:tcW w:w="1184" w:type="dxa"/>
            <w:tcBorders>
              <w:top w:val="single" w:sz="6" w:space="0" w:color="auto"/>
              <w:left w:val="double" w:sz="6" w:space="0" w:color="auto"/>
              <w:bottom w:val="double" w:sz="6" w:space="0" w:color="auto"/>
              <w:right w:val="single" w:sz="6" w:space="0" w:color="auto"/>
            </w:tcBorders>
          </w:tcPr>
          <w:p w14:paraId="154F8C23" w14:textId="77777777" w:rsidR="004656AC" w:rsidRPr="00A50433" w:rsidDel="00E968AC" w:rsidRDefault="004B037F" w:rsidP="009B263D">
            <w:pPr>
              <w:pStyle w:val="NormalTableText"/>
              <w:rPr>
                <w:del w:id="60" w:author="Shawn Xiong" w:date="2021-04-03T14:26:00Z"/>
                <w:rFonts w:ascii="Calibri" w:hAnsi="Calibri"/>
                <w:b/>
                <w:sz w:val="22"/>
                <w:szCs w:val="22"/>
              </w:rPr>
            </w:pPr>
            <w:del w:id="61" w:author="Shawn Xiong" w:date="2021-04-03T14:26:00Z">
              <w:r w:rsidRPr="00A50433" w:rsidDel="00E968AC">
                <w:rPr>
                  <w:rFonts w:ascii="Calibri" w:hAnsi="Calibri"/>
                  <w:b/>
                  <w:sz w:val="22"/>
                  <w:szCs w:val="22"/>
                </w:rPr>
                <w:delText>8</w:delText>
              </w:r>
            </w:del>
          </w:p>
        </w:tc>
        <w:tc>
          <w:tcPr>
            <w:tcW w:w="1980" w:type="dxa"/>
            <w:tcBorders>
              <w:top w:val="single" w:sz="6" w:space="0" w:color="auto"/>
              <w:left w:val="single" w:sz="6" w:space="0" w:color="auto"/>
              <w:bottom w:val="double" w:sz="6" w:space="0" w:color="auto"/>
              <w:right w:val="single" w:sz="6" w:space="0" w:color="auto"/>
            </w:tcBorders>
          </w:tcPr>
          <w:p w14:paraId="27BFE98B" w14:textId="77777777" w:rsidR="004656AC" w:rsidRPr="00A50433" w:rsidDel="00E968AC" w:rsidRDefault="003A0FA2" w:rsidP="003A0FA2">
            <w:pPr>
              <w:pStyle w:val="NormalTableText"/>
              <w:rPr>
                <w:del w:id="62" w:author="Shawn Xiong" w:date="2021-04-03T14:26:00Z"/>
                <w:rFonts w:ascii="Calibri" w:hAnsi="Calibri"/>
                <w:b/>
                <w:sz w:val="22"/>
                <w:szCs w:val="22"/>
              </w:rPr>
            </w:pPr>
            <w:del w:id="63" w:author="Shawn Xiong" w:date="2021-04-03T14:26:00Z">
              <w:r w:rsidRPr="00A50433" w:rsidDel="00E968AC">
                <w:rPr>
                  <w:rFonts w:ascii="Calibri" w:hAnsi="Calibri"/>
                  <w:b/>
                  <w:sz w:val="22"/>
                  <w:szCs w:val="22"/>
                </w:rPr>
                <w:delText>September 19</w:delText>
              </w:r>
              <w:r w:rsidR="004B037F" w:rsidRPr="00A50433" w:rsidDel="00E968AC">
                <w:rPr>
                  <w:rFonts w:ascii="Calibri" w:hAnsi="Calibri"/>
                  <w:b/>
                  <w:sz w:val="22"/>
                  <w:szCs w:val="22"/>
                </w:rPr>
                <w:delText>, 2016</w:delText>
              </w:r>
            </w:del>
          </w:p>
        </w:tc>
        <w:tc>
          <w:tcPr>
            <w:tcW w:w="5863" w:type="dxa"/>
            <w:tcBorders>
              <w:top w:val="single" w:sz="6" w:space="0" w:color="auto"/>
              <w:left w:val="single" w:sz="6" w:space="0" w:color="auto"/>
              <w:bottom w:val="double" w:sz="6" w:space="0" w:color="auto"/>
              <w:right w:val="double" w:sz="6" w:space="0" w:color="auto"/>
            </w:tcBorders>
          </w:tcPr>
          <w:p w14:paraId="086F3046" w14:textId="77777777" w:rsidR="004656AC" w:rsidRPr="00A50433" w:rsidDel="00E968AC" w:rsidRDefault="004B037F" w:rsidP="009B263D">
            <w:pPr>
              <w:pStyle w:val="NormalTableText"/>
              <w:rPr>
                <w:del w:id="64" w:author="Shawn Xiong" w:date="2021-04-03T14:26:00Z"/>
                <w:rFonts w:ascii="Calibri" w:hAnsi="Calibri"/>
                <w:b/>
                <w:sz w:val="22"/>
                <w:szCs w:val="22"/>
              </w:rPr>
            </w:pPr>
            <w:del w:id="65" w:author="Shawn Xiong" w:date="2021-04-03T14:26:00Z">
              <w:r w:rsidRPr="00A50433" w:rsidDel="00E968AC">
                <w:rPr>
                  <w:rFonts w:ascii="Calibri" w:hAnsi="Calibri"/>
                  <w:b/>
                  <w:sz w:val="22"/>
                  <w:szCs w:val="22"/>
                </w:rPr>
                <w:delText xml:space="preserve">Draft Phase 2 update incorporating LED lighting systems. </w:delText>
              </w:r>
              <w:r w:rsidR="003A0FA2" w:rsidRPr="00A50433" w:rsidDel="00E968AC">
                <w:rPr>
                  <w:rFonts w:ascii="Calibri" w:hAnsi="Calibri"/>
                  <w:b/>
                  <w:sz w:val="22"/>
                  <w:szCs w:val="22"/>
                </w:rPr>
                <w:delText xml:space="preserve"> IAM comments reflected.  </w:delText>
              </w:r>
              <w:r w:rsidRPr="00A50433" w:rsidDel="00E968AC">
                <w:rPr>
                  <w:rFonts w:ascii="Calibri" w:hAnsi="Calibri"/>
                  <w:b/>
                  <w:sz w:val="22"/>
                  <w:szCs w:val="22"/>
                </w:rPr>
                <w:delText>(AV)</w:delText>
              </w:r>
            </w:del>
          </w:p>
        </w:tc>
      </w:tr>
    </w:tbl>
    <w:p w14:paraId="6833E491" w14:textId="77777777" w:rsidR="00607F44" w:rsidRPr="00DA5C73" w:rsidDel="00E968AC" w:rsidRDefault="00607F44" w:rsidP="00607F44">
      <w:pPr>
        <w:pStyle w:val="BodyText"/>
        <w:rPr>
          <w:del w:id="66" w:author="Shawn Xiong" w:date="2021-04-03T14:26:00Z"/>
          <w:rFonts w:ascii="Calibri" w:hAnsi="Calibri"/>
          <w:szCs w:val="22"/>
        </w:rPr>
      </w:pPr>
    </w:p>
    <w:p w14:paraId="29D46D63" w14:textId="77777777" w:rsidR="00607F44" w:rsidRPr="00DA5C73" w:rsidDel="00E968AC" w:rsidRDefault="00607F44" w:rsidP="00607F44">
      <w:pPr>
        <w:pStyle w:val="BodyText"/>
        <w:pBdr>
          <w:top w:val="single" w:sz="4" w:space="1" w:color="auto"/>
          <w:left w:val="single" w:sz="4" w:space="0" w:color="auto"/>
          <w:bottom w:val="single" w:sz="4" w:space="1" w:color="auto"/>
          <w:right w:val="single" w:sz="4" w:space="4" w:color="auto"/>
        </w:pBdr>
        <w:rPr>
          <w:del w:id="67" w:author="Shawn Xiong" w:date="2021-04-03T14:26:00Z"/>
          <w:rFonts w:ascii="Calibri" w:hAnsi="Calibri"/>
          <w:szCs w:val="22"/>
        </w:rPr>
      </w:pPr>
      <w:del w:id="68" w:author="Shawn Xiong" w:date="2021-04-03T14:26:00Z">
        <w:r w:rsidRPr="00DA5C73" w:rsidDel="00E968AC">
          <w:rPr>
            <w:rFonts w:ascii="Calibri" w:hAnsi="Calibri"/>
            <w:szCs w:val="22"/>
          </w:rPr>
          <w:delText>NOTE:</w:delText>
        </w:r>
      </w:del>
    </w:p>
    <w:p w14:paraId="55753938" w14:textId="77777777" w:rsidR="00607F44" w:rsidRPr="00DA5C73" w:rsidDel="00E968AC" w:rsidRDefault="00607F44" w:rsidP="00607F44">
      <w:pPr>
        <w:pStyle w:val="BodyText"/>
        <w:pBdr>
          <w:top w:val="single" w:sz="4" w:space="1" w:color="auto"/>
          <w:left w:val="single" w:sz="4" w:space="0" w:color="auto"/>
          <w:bottom w:val="single" w:sz="4" w:space="1" w:color="auto"/>
          <w:right w:val="single" w:sz="4" w:space="4" w:color="auto"/>
        </w:pBdr>
        <w:rPr>
          <w:del w:id="69" w:author="Shawn Xiong" w:date="2021-04-03T14:26:00Z"/>
          <w:rFonts w:ascii="Calibri" w:hAnsi="Calibri"/>
          <w:szCs w:val="22"/>
        </w:rPr>
      </w:pPr>
      <w:del w:id="70" w:author="Shawn Xiong" w:date="2021-04-03T14:26:00Z">
        <w:r w:rsidRPr="00DA5C73" w:rsidDel="00E968AC">
          <w:rPr>
            <w:rFonts w:ascii="Calibri" w:hAnsi="Calibri"/>
            <w:szCs w:val="22"/>
          </w:rPr>
          <w:delText>This is a CONTROLLED Document. Any documents appearing in paper form are not controlled and should be checked against the on-line file version prior to use.</w:delText>
        </w:r>
      </w:del>
    </w:p>
    <w:p w14:paraId="0D20F369" w14:textId="77777777" w:rsidR="00607F44" w:rsidRPr="00DA5C73" w:rsidDel="00E968AC" w:rsidRDefault="00607F44" w:rsidP="00607F44">
      <w:pPr>
        <w:pStyle w:val="BodyText"/>
        <w:pBdr>
          <w:top w:val="single" w:sz="4" w:space="1" w:color="auto"/>
          <w:left w:val="single" w:sz="4" w:space="0" w:color="auto"/>
          <w:bottom w:val="single" w:sz="4" w:space="1" w:color="auto"/>
          <w:right w:val="single" w:sz="4" w:space="4" w:color="auto"/>
        </w:pBdr>
        <w:rPr>
          <w:del w:id="71" w:author="Shawn Xiong" w:date="2021-04-03T14:26:00Z"/>
          <w:rFonts w:ascii="Calibri" w:hAnsi="Calibri"/>
          <w:szCs w:val="22"/>
        </w:rPr>
      </w:pPr>
      <w:del w:id="72" w:author="Shawn Xiong" w:date="2021-04-03T14:26:00Z">
        <w:r w:rsidRPr="00DA5C73" w:rsidDel="00E968AC">
          <w:rPr>
            <w:rFonts w:ascii="Calibri" w:hAnsi="Calibri"/>
            <w:b/>
            <w:bCs/>
            <w:szCs w:val="22"/>
          </w:rPr>
          <w:delText xml:space="preserve">Notice: </w:delText>
        </w:r>
        <w:r w:rsidRPr="00DA5C73" w:rsidDel="00E968AC">
          <w:rPr>
            <w:rFonts w:ascii="Calibri" w:hAnsi="Calibri"/>
            <w:szCs w:val="22"/>
          </w:rPr>
          <w:delText>This Document hardcopy must be used for reference purpose only.</w:delText>
        </w:r>
      </w:del>
    </w:p>
    <w:p w14:paraId="4426C35C" w14:textId="77777777" w:rsidR="00607F44" w:rsidRPr="00DA5C73" w:rsidDel="00E968AC" w:rsidRDefault="00607F44" w:rsidP="00607F44">
      <w:pPr>
        <w:pStyle w:val="BodyText"/>
        <w:pBdr>
          <w:top w:val="single" w:sz="4" w:space="1" w:color="auto"/>
          <w:left w:val="single" w:sz="4" w:space="0" w:color="auto"/>
          <w:bottom w:val="single" w:sz="4" w:space="1" w:color="auto"/>
          <w:right w:val="single" w:sz="4" w:space="4" w:color="auto"/>
        </w:pBdr>
        <w:rPr>
          <w:del w:id="73" w:author="Shawn Xiong" w:date="2021-04-03T14:26:00Z"/>
          <w:rFonts w:ascii="Calibri" w:hAnsi="Calibri"/>
          <w:b/>
          <w:bCs/>
          <w:szCs w:val="22"/>
        </w:rPr>
      </w:pPr>
      <w:del w:id="74" w:author="Shawn Xiong" w:date="2021-04-03T14:26:00Z">
        <w:r w:rsidRPr="00DA5C73" w:rsidDel="00E968AC">
          <w:rPr>
            <w:rFonts w:ascii="Calibri" w:hAnsi="Calibri"/>
            <w:b/>
            <w:szCs w:val="22"/>
          </w:rPr>
          <w:delText>The on-line copy is the current version of the document.</w:delText>
        </w:r>
      </w:del>
    </w:p>
    <w:bookmarkEnd w:id="2"/>
    <w:bookmarkEnd w:id="3"/>
    <w:bookmarkEnd w:id="4"/>
    <w:p w14:paraId="1E216D73" w14:textId="77777777" w:rsidR="000A7B9C" w:rsidDel="00E968AC" w:rsidRDefault="000A7B9C" w:rsidP="00DF647C">
      <w:pPr>
        <w:pStyle w:val="Heading1"/>
        <w:numPr>
          <w:ilvl w:val="0"/>
          <w:numId w:val="0"/>
        </w:numPr>
        <w:rPr>
          <w:del w:id="75" w:author="Shawn Xiong" w:date="2021-04-03T14:26:00Z"/>
        </w:rPr>
      </w:pPr>
    </w:p>
    <w:p w14:paraId="0370A421" w14:textId="77777777" w:rsidR="003A0FA2" w:rsidDel="00E968AC" w:rsidRDefault="003A0FA2" w:rsidP="00DF647C">
      <w:pPr>
        <w:pStyle w:val="Heading1"/>
        <w:numPr>
          <w:ilvl w:val="0"/>
          <w:numId w:val="0"/>
        </w:numPr>
        <w:rPr>
          <w:del w:id="76" w:author="Shawn Xiong" w:date="2021-04-03T14:26:00Z"/>
        </w:rPr>
      </w:pPr>
    </w:p>
    <w:p w14:paraId="1355472E" w14:textId="77777777" w:rsidR="003A0FA2" w:rsidRPr="003A0FA2" w:rsidDel="00E968AC" w:rsidRDefault="003A0FA2" w:rsidP="003A0FA2">
      <w:pPr>
        <w:rPr>
          <w:del w:id="77" w:author="Shawn Xiong" w:date="2021-04-03T14:26:00Z"/>
        </w:rPr>
      </w:pPr>
    </w:p>
    <w:p w14:paraId="4998643C" w14:textId="77777777" w:rsidR="003A0FA2" w:rsidRPr="003A0FA2" w:rsidDel="00E968AC" w:rsidRDefault="003A0FA2" w:rsidP="003A0FA2">
      <w:pPr>
        <w:rPr>
          <w:del w:id="78" w:author="Shawn Xiong" w:date="2021-04-03T14:26:00Z"/>
        </w:rPr>
      </w:pPr>
    </w:p>
    <w:p w14:paraId="764A384C" w14:textId="77777777" w:rsidR="003A0FA2" w:rsidRPr="003A0FA2" w:rsidDel="00E968AC" w:rsidRDefault="003A0FA2" w:rsidP="003A0FA2">
      <w:pPr>
        <w:rPr>
          <w:del w:id="79" w:author="Shawn Xiong" w:date="2021-04-03T14:26:00Z"/>
        </w:rPr>
      </w:pPr>
    </w:p>
    <w:p w14:paraId="185EA809" w14:textId="77777777" w:rsidR="003A0FA2" w:rsidRPr="003A0FA2" w:rsidDel="00E968AC" w:rsidRDefault="003A0FA2" w:rsidP="003A0FA2">
      <w:pPr>
        <w:rPr>
          <w:del w:id="80" w:author="Shawn Xiong" w:date="2021-04-03T14:26:00Z"/>
        </w:rPr>
      </w:pPr>
    </w:p>
    <w:p w14:paraId="02610E75" w14:textId="77777777" w:rsidR="003A0FA2" w:rsidRPr="003A0FA2" w:rsidDel="00E968AC" w:rsidRDefault="003A0FA2" w:rsidP="003A0FA2">
      <w:pPr>
        <w:rPr>
          <w:del w:id="81" w:author="Shawn Xiong" w:date="2021-04-03T14:26:00Z"/>
        </w:rPr>
      </w:pPr>
    </w:p>
    <w:p w14:paraId="60743FEC" w14:textId="77777777" w:rsidR="003A0FA2" w:rsidRPr="003A0FA2" w:rsidDel="00E968AC" w:rsidRDefault="003A0FA2" w:rsidP="003A0FA2">
      <w:pPr>
        <w:rPr>
          <w:del w:id="82" w:author="Shawn Xiong" w:date="2021-04-03T14:26:00Z"/>
        </w:rPr>
      </w:pPr>
    </w:p>
    <w:p w14:paraId="66C51B06" w14:textId="77777777" w:rsidR="003A0FA2" w:rsidRPr="003A0FA2" w:rsidDel="00E968AC" w:rsidRDefault="003A0FA2" w:rsidP="003A0FA2">
      <w:pPr>
        <w:rPr>
          <w:del w:id="83" w:author="Shawn Xiong" w:date="2021-04-03T14:26:00Z"/>
        </w:rPr>
      </w:pPr>
    </w:p>
    <w:p w14:paraId="32AAA14D" w14:textId="77777777" w:rsidR="003A0FA2" w:rsidRPr="003A0FA2" w:rsidDel="00E968AC" w:rsidRDefault="003A0FA2" w:rsidP="003A0FA2">
      <w:pPr>
        <w:rPr>
          <w:del w:id="84" w:author="Shawn Xiong" w:date="2021-04-03T14:26:00Z"/>
        </w:rPr>
      </w:pPr>
    </w:p>
    <w:p w14:paraId="56FAE4EF" w14:textId="77777777" w:rsidR="003A0FA2" w:rsidRPr="003A0FA2" w:rsidDel="00E968AC" w:rsidRDefault="003A0FA2" w:rsidP="003A0FA2">
      <w:pPr>
        <w:rPr>
          <w:del w:id="85" w:author="Shawn Xiong" w:date="2021-04-03T14:26:00Z"/>
        </w:rPr>
      </w:pPr>
    </w:p>
    <w:p w14:paraId="722D761E" w14:textId="77777777" w:rsidR="003A0FA2" w:rsidRPr="003A0FA2" w:rsidDel="00E968AC" w:rsidRDefault="003A0FA2" w:rsidP="003A0FA2">
      <w:pPr>
        <w:rPr>
          <w:del w:id="86" w:author="Shawn Xiong" w:date="2021-04-03T14:26:00Z"/>
        </w:rPr>
      </w:pPr>
    </w:p>
    <w:p w14:paraId="5519602C" w14:textId="77777777" w:rsidR="003A0FA2" w:rsidRPr="003A0FA2" w:rsidDel="00E968AC" w:rsidRDefault="003A0FA2" w:rsidP="003A0FA2">
      <w:pPr>
        <w:rPr>
          <w:del w:id="87" w:author="Shawn Xiong" w:date="2021-04-03T14:26:00Z"/>
        </w:rPr>
      </w:pPr>
    </w:p>
    <w:p w14:paraId="498B5AD1" w14:textId="77777777" w:rsidR="003A0FA2" w:rsidRPr="003A0FA2" w:rsidDel="00E968AC" w:rsidRDefault="003A0FA2" w:rsidP="003A0FA2">
      <w:pPr>
        <w:rPr>
          <w:del w:id="88" w:author="Shawn Xiong" w:date="2021-04-03T14:26:00Z"/>
        </w:rPr>
      </w:pPr>
    </w:p>
    <w:p w14:paraId="0227CDCF" w14:textId="77777777" w:rsidR="003A0FA2" w:rsidDel="00E968AC" w:rsidRDefault="003A0FA2" w:rsidP="00DF647C">
      <w:pPr>
        <w:pStyle w:val="Heading1"/>
        <w:numPr>
          <w:ilvl w:val="0"/>
          <w:numId w:val="0"/>
        </w:numPr>
        <w:rPr>
          <w:del w:id="89" w:author="Shawn Xiong" w:date="2021-04-03T14:26:00Z"/>
        </w:rPr>
      </w:pPr>
    </w:p>
    <w:p w14:paraId="4C0F356C" w14:textId="77777777" w:rsidR="00E968AC" w:rsidRPr="009C316C" w:rsidRDefault="00E968AC" w:rsidP="00E968AC">
      <w:pPr>
        <w:pStyle w:val="Heading1"/>
        <w:rPr>
          <w:ins w:id="90" w:author="Shawn Xiong" w:date="2021-04-03T14:26:00Z"/>
        </w:rPr>
      </w:pPr>
      <w:ins w:id="91" w:author="Shawn Xiong" w:date="2021-04-03T14:26:00Z">
        <w:r w:rsidRPr="009C316C">
          <w:t>GENERAL</w:t>
        </w:r>
      </w:ins>
    </w:p>
    <w:p w14:paraId="7E81450D" w14:textId="77777777" w:rsidR="00F6204E" w:rsidRPr="008C60AA" w:rsidDel="00E968AC" w:rsidRDefault="00607F44" w:rsidP="00DF647C">
      <w:pPr>
        <w:pStyle w:val="Heading1"/>
        <w:rPr>
          <w:del w:id="92" w:author="Shawn Xiong" w:date="2021-04-03T14:26:00Z"/>
        </w:rPr>
      </w:pPr>
      <w:del w:id="93" w:author="Shawn Xiong" w:date="2021-04-03T14:26:00Z">
        <w:r w:rsidRPr="003A0FA2" w:rsidDel="00E968AC">
          <w:br w:type="page"/>
        </w:r>
        <w:r w:rsidR="00960901" w:rsidRPr="008C60AA" w:rsidDel="00E968AC">
          <w:delText>GEneral</w:delText>
        </w:r>
      </w:del>
    </w:p>
    <w:p w14:paraId="40430C3E" w14:textId="77777777" w:rsidR="00C20E5B" w:rsidRPr="00DF647C" w:rsidRDefault="00C20E5B" w:rsidP="00DF647C">
      <w:pPr>
        <w:pStyle w:val="Heading2"/>
      </w:pPr>
      <w:r w:rsidRPr="00DF647C">
        <w:t>Related Sections</w:t>
      </w:r>
    </w:p>
    <w:p w14:paraId="67397E90" w14:textId="77777777" w:rsidR="00ED15AA" w:rsidRPr="008C60AA" w:rsidRDefault="00ED15AA" w:rsidP="00491B7F">
      <w:pPr>
        <w:pStyle w:val="Heading3"/>
      </w:pPr>
      <w:r w:rsidRPr="008C60AA">
        <w:t>Section 01250 – Substitutions</w:t>
      </w:r>
    </w:p>
    <w:p w14:paraId="23B94490" w14:textId="77777777" w:rsidR="006B7E48" w:rsidRPr="008C60AA" w:rsidRDefault="006B7E48" w:rsidP="00491B7F">
      <w:pPr>
        <w:pStyle w:val="Heading3"/>
      </w:pPr>
      <w:r w:rsidRPr="008C60AA">
        <w:t>Section 01300 – Submittals</w:t>
      </w:r>
    </w:p>
    <w:p w14:paraId="15881185" w14:textId="77777777" w:rsidR="00CF2E33" w:rsidRPr="008C60AA" w:rsidRDefault="00CF2E33" w:rsidP="00491B7F">
      <w:pPr>
        <w:pStyle w:val="Heading3"/>
      </w:pPr>
      <w:r w:rsidRPr="008C60AA">
        <w:t>Section 01425 – Computerized Maintenance Management System Data Requirements</w:t>
      </w:r>
    </w:p>
    <w:p w14:paraId="2014E08D" w14:textId="77777777" w:rsidR="002372E6" w:rsidRPr="008C60AA" w:rsidRDefault="006B7E48" w:rsidP="00491B7F">
      <w:pPr>
        <w:pStyle w:val="Heading3"/>
      </w:pPr>
      <w:r w:rsidRPr="008C60AA">
        <w:t>Section 01450 – Quality Control</w:t>
      </w:r>
    </w:p>
    <w:p w14:paraId="5BF754C4" w14:textId="77777777" w:rsidR="00CF2E33" w:rsidRPr="008C60AA" w:rsidRDefault="00CF2E33" w:rsidP="00491B7F">
      <w:pPr>
        <w:pStyle w:val="Heading3"/>
      </w:pPr>
      <w:r w:rsidRPr="008C60AA">
        <w:t>Section 01810 – Equipment Testing and Facility Commissioning</w:t>
      </w:r>
      <w:r w:rsidRPr="008C60AA">
        <w:rPr>
          <w:lang w:val="en-CA"/>
        </w:rPr>
        <w:t xml:space="preserve"> </w:t>
      </w:r>
    </w:p>
    <w:p w14:paraId="3A7BD159" w14:textId="77777777" w:rsidR="00CF2E33" w:rsidRPr="008C60AA" w:rsidRDefault="00CF2E33" w:rsidP="00491B7F">
      <w:pPr>
        <w:pStyle w:val="Heading3"/>
      </w:pPr>
      <w:r w:rsidRPr="008C60AA">
        <w:t>Section 16010 – Electrical General Requirements</w:t>
      </w:r>
    </w:p>
    <w:p w14:paraId="3B1B1D9F" w14:textId="77777777" w:rsidR="006B7E48" w:rsidRPr="008C60AA" w:rsidRDefault="002372E6" w:rsidP="00491B7F">
      <w:pPr>
        <w:pStyle w:val="Heading3"/>
      </w:pPr>
      <w:r w:rsidRPr="008C60AA">
        <w:t>Section 16031 – Inspection and Testing</w:t>
      </w:r>
    </w:p>
    <w:p w14:paraId="1A4C31E2" w14:textId="77777777" w:rsidR="00ED15AA" w:rsidRPr="00491B7F" w:rsidDel="00E968AC" w:rsidRDefault="00ED15AA" w:rsidP="00C56807">
      <w:pPr>
        <w:pStyle w:val="Heading3"/>
        <w:numPr>
          <w:ilvl w:val="0"/>
          <w:numId w:val="0"/>
        </w:numPr>
        <w:ind w:left="1440"/>
        <w:rPr>
          <w:del w:id="94" w:author="Shawn Xiong" w:date="2021-04-03T14:26:00Z"/>
          <w:rFonts w:cs="Arial"/>
        </w:rPr>
        <w:pPrChange w:id="95" w:author="John Liu" w:date="2021-03-11T14:31:00Z">
          <w:pPr>
            <w:pStyle w:val="Heading3"/>
          </w:pPr>
        </w:pPrChange>
      </w:pPr>
      <w:del w:id="96" w:author="Shawn Xiong" w:date="2021-04-03T14:26:00Z">
        <w:r w:rsidRPr="008D469A" w:rsidDel="00E968AC">
          <w:delText xml:space="preserve">Product requirements for </w:delText>
        </w:r>
        <w:r w:rsidRPr="00491B7F" w:rsidDel="00E968AC">
          <w:rPr>
            <w:highlight w:val="yellow"/>
          </w:rPr>
          <w:delText>[item]...</w:delText>
        </w:r>
        <w:r w:rsidRPr="008D469A" w:rsidDel="00E968AC">
          <w:delText xml:space="preserve">  for installation</w:delText>
        </w:r>
        <w:r w:rsidRPr="008C60AA" w:rsidDel="00E968AC">
          <w:rPr>
            <w:rFonts w:cs="Arial"/>
            <w:i/>
          </w:rPr>
          <w:delText xml:space="preserve"> </w:delText>
        </w:r>
        <w:r w:rsidRPr="00491B7F" w:rsidDel="00E968AC">
          <w:rPr>
            <w:rFonts w:cs="Arial"/>
          </w:rPr>
          <w:delText>under this Section.</w:delText>
        </w:r>
      </w:del>
    </w:p>
    <w:p w14:paraId="78226BC3" w14:textId="77777777" w:rsidR="00960901" w:rsidRPr="008C60AA" w:rsidRDefault="00EC7C07" w:rsidP="00DF647C">
      <w:pPr>
        <w:pStyle w:val="Heading2"/>
      </w:pPr>
      <w:r w:rsidRPr="008C60AA">
        <w:t>References</w:t>
      </w:r>
    </w:p>
    <w:p w14:paraId="5B8D0EAD" w14:textId="77777777" w:rsidR="00607F44" w:rsidRPr="00491B7F" w:rsidDel="00C56807" w:rsidRDefault="00607F44" w:rsidP="00712B6E">
      <w:pPr>
        <w:pStyle w:val="BodyText"/>
        <w:tabs>
          <w:tab w:val="left" w:pos="1890"/>
        </w:tabs>
        <w:ind w:left="1890" w:hanging="450"/>
        <w:rPr>
          <w:del w:id="97" w:author="John Liu" w:date="2021-03-11T14:31:00Z"/>
          <w:rFonts w:ascii="Calibri" w:hAnsi="Calibri" w:cs="Arial"/>
          <w:i/>
          <w:szCs w:val="22"/>
        </w:rPr>
      </w:pPr>
      <w:bookmarkStart w:id="98" w:name="OLE_LINK4"/>
      <w:bookmarkStart w:id="99" w:name="OLE_LINK5"/>
      <w:del w:id="100" w:author="John Liu" w:date="2021-03-11T14:31:00Z">
        <w:r w:rsidRPr="00491B7F" w:rsidDel="00C56807">
          <w:rPr>
            <w:rFonts w:ascii="Calibri" w:hAnsi="Calibri" w:cs="Arial"/>
            <w:i/>
            <w:szCs w:val="22"/>
            <w:highlight w:val="yellow"/>
          </w:rPr>
          <w:delText>[Delete .1 if Section 01060 – Regulatory Requirements is included in Contract Documents.]</w:delText>
        </w:r>
      </w:del>
    </w:p>
    <w:p w14:paraId="4D78DFFC" w14:textId="77777777" w:rsidR="00607F44" w:rsidRPr="007F737B" w:rsidRDefault="00607F44" w:rsidP="008D469A">
      <w:pPr>
        <w:pStyle w:val="Heading3"/>
      </w:pPr>
      <w:r w:rsidRPr="00491B7F">
        <w:t>Comply with the latest edition of the following statutes</w:t>
      </w:r>
      <w:r w:rsidR="007F737B" w:rsidRPr="00491B7F">
        <w:t>,</w:t>
      </w:r>
      <w:r w:rsidRPr="00491B7F">
        <w:t xml:space="preserve"> codes</w:t>
      </w:r>
      <w:r w:rsidR="007F737B" w:rsidRPr="00491B7F">
        <w:t>,</w:t>
      </w:r>
      <w:r w:rsidRPr="00491B7F">
        <w:t xml:space="preserve"> standards and all amendments thereto</w:t>
      </w:r>
      <w:r w:rsidR="007F737B" w:rsidRPr="00491B7F">
        <w:t>:</w:t>
      </w:r>
    </w:p>
    <w:bookmarkEnd w:id="98"/>
    <w:bookmarkEnd w:id="99"/>
    <w:p w14:paraId="313597EC" w14:textId="77777777" w:rsidR="00EC7C07" w:rsidRPr="008C60AA" w:rsidRDefault="00EC7C07" w:rsidP="008C60AA">
      <w:pPr>
        <w:pStyle w:val="Heading4"/>
      </w:pPr>
      <w:r w:rsidRPr="008C60AA">
        <w:t xml:space="preserve">American National Standards Institute (ANSI) </w:t>
      </w:r>
    </w:p>
    <w:p w14:paraId="7011F63F" w14:textId="77777777" w:rsidR="0036700D" w:rsidRPr="00CD0E26" w:rsidRDefault="0036700D" w:rsidP="008D469A">
      <w:pPr>
        <w:pStyle w:val="Heading5"/>
      </w:pPr>
      <w:r w:rsidRPr="00CD0E26">
        <w:t>ANSI/ASHRAE/IESNA Standard 90.1-2013</w:t>
      </w:r>
    </w:p>
    <w:p w14:paraId="7C20D3F5" w14:textId="77777777" w:rsidR="00EC7C07" w:rsidRPr="008D469A" w:rsidRDefault="006960FE" w:rsidP="008D469A">
      <w:pPr>
        <w:pStyle w:val="Heading5"/>
      </w:pPr>
      <w:r w:rsidRPr="008D469A">
        <w:t>NEMA/</w:t>
      </w:r>
      <w:r w:rsidR="00EC7C07" w:rsidRPr="008D469A">
        <w:t>ANSI C82.1</w:t>
      </w:r>
      <w:r w:rsidRPr="008D469A">
        <w:t>:2004</w:t>
      </w:r>
      <w:r w:rsidR="001A5E24" w:rsidRPr="008D469A">
        <w:t xml:space="preserve">, </w:t>
      </w:r>
      <w:r w:rsidR="00E701D8">
        <w:t>American National Standard f</w:t>
      </w:r>
      <w:r w:rsidR="00883123" w:rsidRPr="008D469A">
        <w:t xml:space="preserve">or </w:t>
      </w:r>
      <w:r w:rsidR="00E701D8">
        <w:t>L</w:t>
      </w:r>
      <w:r w:rsidR="00883123" w:rsidRPr="008D469A">
        <w:t xml:space="preserve">amp </w:t>
      </w:r>
      <w:r w:rsidR="00E701D8">
        <w:t>B</w:t>
      </w:r>
      <w:r w:rsidR="00EC7C07" w:rsidRPr="008D469A">
        <w:t>allast</w:t>
      </w:r>
      <w:r w:rsidR="00E701D8">
        <w:t>s</w:t>
      </w:r>
      <w:r w:rsidR="00883123" w:rsidRPr="008D469A">
        <w:t xml:space="preserve"> – </w:t>
      </w:r>
      <w:r w:rsidR="00E701D8">
        <w:t>L</w:t>
      </w:r>
      <w:r w:rsidR="00883123" w:rsidRPr="008D469A">
        <w:t xml:space="preserve">ine </w:t>
      </w:r>
      <w:r w:rsidR="00E701D8">
        <w:t>F</w:t>
      </w:r>
      <w:r w:rsidR="00883123" w:rsidRPr="008D469A">
        <w:t xml:space="preserve">requency </w:t>
      </w:r>
      <w:r w:rsidR="00E701D8">
        <w:t>F</w:t>
      </w:r>
      <w:r w:rsidR="00883123" w:rsidRPr="008D469A">
        <w:t xml:space="preserve">luorescent </w:t>
      </w:r>
      <w:r w:rsidR="00E701D8">
        <w:t>L</w:t>
      </w:r>
      <w:r w:rsidR="00883123" w:rsidRPr="008D469A">
        <w:t xml:space="preserve">amp </w:t>
      </w:r>
      <w:r w:rsidR="00E701D8">
        <w:t>B</w:t>
      </w:r>
      <w:r w:rsidR="00883123" w:rsidRPr="008D469A">
        <w:t>allast</w:t>
      </w:r>
      <w:r w:rsidR="00E701D8">
        <w:t>s</w:t>
      </w:r>
      <w:r w:rsidR="00EC7C07" w:rsidRPr="008D469A">
        <w:t xml:space="preserve">. </w:t>
      </w:r>
    </w:p>
    <w:p w14:paraId="12704EA0" w14:textId="77777777" w:rsidR="00EC7C07" w:rsidRPr="008D469A" w:rsidRDefault="006960FE" w:rsidP="008D469A">
      <w:pPr>
        <w:pStyle w:val="Heading5"/>
      </w:pPr>
      <w:r w:rsidRPr="008D469A">
        <w:t>NEMA/</w:t>
      </w:r>
      <w:r w:rsidR="00EC7C07" w:rsidRPr="008D469A">
        <w:t>ANSI C82.4</w:t>
      </w:r>
      <w:r w:rsidRPr="008D469A">
        <w:t>:2002</w:t>
      </w:r>
      <w:r w:rsidR="00EC7C07" w:rsidRPr="008D469A">
        <w:t>, Ballasts for High-Intensity-Discharge and Low-Pressure Sodium Lamps</w:t>
      </w:r>
      <w:r w:rsidRPr="008D469A">
        <w:t xml:space="preserve"> (multiple supply type)</w:t>
      </w:r>
      <w:r w:rsidR="00EC7C07" w:rsidRPr="008D469A">
        <w:t xml:space="preserve">. </w:t>
      </w:r>
    </w:p>
    <w:p w14:paraId="798503E6" w14:textId="77777777" w:rsidR="00ED15AA" w:rsidRPr="008D469A" w:rsidRDefault="00ED15AA" w:rsidP="008D469A">
      <w:pPr>
        <w:pStyle w:val="Heading5"/>
      </w:pPr>
      <w:r w:rsidRPr="008D469A">
        <w:t>Applicable ANSI standards for LED lighting systems</w:t>
      </w:r>
    </w:p>
    <w:p w14:paraId="7EF37C19" w14:textId="77777777" w:rsidR="00ED15AA" w:rsidRPr="008C60AA" w:rsidRDefault="00ED15AA" w:rsidP="008D469A">
      <w:pPr>
        <w:pStyle w:val="Heading5"/>
      </w:pPr>
      <w:r w:rsidRPr="008D469A">
        <w:t>Applicable ANSI standards</w:t>
      </w:r>
      <w:r w:rsidRPr="008C60AA">
        <w:t xml:space="preserve"> for magnetic induction lighting systems</w:t>
      </w:r>
    </w:p>
    <w:p w14:paraId="5DECBA80" w14:textId="77777777" w:rsidR="0005447F" w:rsidRDefault="0005447F" w:rsidP="008C60AA">
      <w:pPr>
        <w:pStyle w:val="Heading4"/>
      </w:pPr>
      <w:r>
        <w:t>CSA</w:t>
      </w:r>
    </w:p>
    <w:p w14:paraId="5DBB9E3C" w14:textId="77777777" w:rsidR="0005447F" w:rsidRDefault="0005447F" w:rsidP="0005447F">
      <w:pPr>
        <w:pStyle w:val="Heading5"/>
        <w:rPr>
          <w:ins w:id="101" w:author="John Liu" w:date="2021-03-11T14:33:00Z"/>
        </w:rPr>
      </w:pPr>
      <w:r>
        <w:t>CAN/</w:t>
      </w:r>
      <w:r w:rsidRPr="000800BB">
        <w:t xml:space="preserve">CSA 22.2 </w:t>
      </w:r>
      <w:r>
        <w:t>NO. 250.13-14 Light Emitting Diode (LED) Equipment for Lighting Applications</w:t>
      </w:r>
    </w:p>
    <w:p w14:paraId="01B2468E" w14:textId="77777777" w:rsidR="00C56807" w:rsidRDefault="00C56807" w:rsidP="0005447F">
      <w:pPr>
        <w:pStyle w:val="Heading5"/>
      </w:pPr>
      <w:ins w:id="102" w:author="John Liu" w:date="2021-03-11T14:33:00Z">
        <w:r w:rsidRPr="00C56807">
          <w:t>CSA C22.2 No.74 - Equipment for Use with Electric Discharge Lamps</w:t>
        </w:r>
      </w:ins>
    </w:p>
    <w:p w14:paraId="2F497880" w14:textId="77777777" w:rsidR="002372E6" w:rsidDel="00C56807" w:rsidRDefault="002372E6" w:rsidP="008C60AA">
      <w:pPr>
        <w:pStyle w:val="Heading4"/>
        <w:rPr>
          <w:del w:id="103" w:author="John Liu" w:date="2021-03-11T14:32:00Z"/>
        </w:rPr>
      </w:pPr>
      <w:del w:id="104" w:author="John Liu" w:date="2021-03-11T14:32:00Z">
        <w:r w:rsidRPr="008C60AA" w:rsidDel="00C56807">
          <w:delText>Certified Ballast Manufacturers' Association (CBMA)</w:delText>
        </w:r>
      </w:del>
    </w:p>
    <w:p w14:paraId="30A081D9" w14:textId="77777777" w:rsidR="00491B7F" w:rsidRPr="00712B6E" w:rsidDel="00E968AC" w:rsidRDefault="00491B7F" w:rsidP="00C75C21">
      <w:pPr>
        <w:pStyle w:val="Heading5"/>
        <w:numPr>
          <w:ilvl w:val="0"/>
          <w:numId w:val="0"/>
        </w:numPr>
        <w:ind w:left="2880"/>
        <w:rPr>
          <w:del w:id="105" w:author="Shawn Xiong" w:date="2021-04-03T14:27:00Z"/>
          <w:highlight w:val="yellow"/>
        </w:rPr>
        <w:pPrChange w:id="106" w:author="John Liu" w:date="2021-03-11T14:32:00Z">
          <w:pPr>
            <w:pStyle w:val="Heading5"/>
          </w:pPr>
        </w:pPrChange>
      </w:pPr>
      <w:del w:id="107" w:author="Shawn Xiong" w:date="2021-04-03T14:27:00Z">
        <w:r w:rsidRPr="00712B6E" w:rsidDel="00E968AC">
          <w:rPr>
            <w:highlight w:val="yellow"/>
          </w:rPr>
          <w:delText>[</w:delText>
        </w:r>
        <w:r w:rsidRPr="00712B6E" w:rsidDel="00E968AC">
          <w:rPr>
            <w:i/>
            <w:highlight w:val="yellow"/>
          </w:rPr>
          <w:delText>Consultant to specify applicable CBMA standards]</w:delText>
        </w:r>
      </w:del>
    </w:p>
    <w:p w14:paraId="18A226EB" w14:textId="77777777" w:rsidR="00BD3BF5" w:rsidRDefault="00BD3BF5" w:rsidP="008C60AA">
      <w:pPr>
        <w:pStyle w:val="Heading4"/>
      </w:pPr>
      <w:r w:rsidRPr="008C60AA">
        <w:t>Underwriters Laboratories Canada (ULC)</w:t>
      </w:r>
    </w:p>
    <w:p w14:paraId="1FBBCAFB" w14:textId="77777777" w:rsidR="00491B7F" w:rsidRPr="00712B6E" w:rsidDel="00E968AC" w:rsidRDefault="00491B7F" w:rsidP="00C56807">
      <w:pPr>
        <w:pStyle w:val="Heading5"/>
        <w:numPr>
          <w:ilvl w:val="0"/>
          <w:numId w:val="0"/>
        </w:numPr>
        <w:ind w:left="2880"/>
        <w:rPr>
          <w:del w:id="108" w:author="Shawn Xiong" w:date="2021-04-03T14:27:00Z"/>
          <w:highlight w:val="yellow"/>
        </w:rPr>
        <w:pPrChange w:id="109" w:author="John Liu" w:date="2021-03-11T14:33:00Z">
          <w:pPr>
            <w:pStyle w:val="Heading5"/>
          </w:pPr>
        </w:pPrChange>
      </w:pPr>
      <w:del w:id="110" w:author="Shawn Xiong" w:date="2021-04-03T14:27:00Z">
        <w:r w:rsidRPr="00712B6E" w:rsidDel="00E968AC">
          <w:rPr>
            <w:highlight w:val="yellow"/>
          </w:rPr>
          <w:delText>[</w:delText>
        </w:r>
        <w:r w:rsidRPr="00712B6E" w:rsidDel="00E968AC">
          <w:rPr>
            <w:i/>
            <w:highlight w:val="yellow"/>
          </w:rPr>
          <w:delText>Consultant to specify applicable ULC standards]</w:delText>
        </w:r>
      </w:del>
    </w:p>
    <w:p w14:paraId="0266CF36" w14:textId="77777777" w:rsidR="0036700D" w:rsidRPr="00CD0E26" w:rsidRDefault="0036700D" w:rsidP="008C60AA">
      <w:pPr>
        <w:pStyle w:val="Heading4"/>
      </w:pPr>
      <w:r w:rsidRPr="00CD0E26">
        <w:t>NEMA</w:t>
      </w:r>
    </w:p>
    <w:p w14:paraId="3D27FDCB" w14:textId="77777777" w:rsidR="0036700D" w:rsidRPr="00CD0E26" w:rsidRDefault="0036700D" w:rsidP="0036700D">
      <w:pPr>
        <w:pStyle w:val="Heading5"/>
      </w:pPr>
      <w:r w:rsidRPr="00CD0E26">
        <w:t>NEMA SSL 1-2010 Electronic Drivers for LED Devices, Arrays, or Systems</w:t>
      </w:r>
    </w:p>
    <w:p w14:paraId="424030E9" w14:textId="77777777" w:rsidR="0036700D" w:rsidRPr="00CD0E26" w:rsidRDefault="0036700D" w:rsidP="0036700D">
      <w:pPr>
        <w:pStyle w:val="Heading5"/>
      </w:pPr>
      <w:r w:rsidRPr="00CD0E26">
        <w:t>NEMA SSL 6-2010 Solid State Lighting for Incandescent Replacement – Dimming</w:t>
      </w:r>
    </w:p>
    <w:p w14:paraId="33A13529" w14:textId="77777777" w:rsidR="0036700D" w:rsidRPr="00CD0E26" w:rsidRDefault="0036700D" w:rsidP="0036700D">
      <w:pPr>
        <w:pStyle w:val="Heading5"/>
      </w:pPr>
      <w:r w:rsidRPr="00CD0E26">
        <w:t>NEMA SSL 3-2011 High-Power White LED Binning for General Illumination</w:t>
      </w:r>
    </w:p>
    <w:p w14:paraId="4A81298E" w14:textId="77777777" w:rsidR="00BD3BF5" w:rsidDel="00C56807" w:rsidRDefault="00BD3BF5" w:rsidP="008C60AA">
      <w:pPr>
        <w:pStyle w:val="Heading4"/>
        <w:rPr>
          <w:del w:id="111" w:author="John Liu" w:date="2021-03-11T14:33:00Z"/>
        </w:rPr>
      </w:pPr>
      <w:del w:id="112" w:author="John Liu" w:date="2021-03-11T14:33:00Z">
        <w:r w:rsidRPr="008C60AA" w:rsidDel="00C56807">
          <w:delText>Canadian Standards Association (CSA)</w:delText>
        </w:r>
      </w:del>
    </w:p>
    <w:p w14:paraId="5824073F" w14:textId="77777777" w:rsidR="00491B7F" w:rsidRPr="00712B6E" w:rsidDel="00E968AC" w:rsidRDefault="00491B7F" w:rsidP="00C56807">
      <w:pPr>
        <w:pStyle w:val="Heading5"/>
        <w:numPr>
          <w:ilvl w:val="0"/>
          <w:numId w:val="0"/>
        </w:numPr>
        <w:ind w:left="2880"/>
        <w:rPr>
          <w:del w:id="113" w:author="Shawn Xiong" w:date="2021-04-03T14:27:00Z"/>
          <w:highlight w:val="yellow"/>
        </w:rPr>
        <w:pPrChange w:id="114" w:author="John Liu" w:date="2021-03-11T14:33:00Z">
          <w:pPr>
            <w:pStyle w:val="Heading5"/>
          </w:pPr>
        </w:pPrChange>
      </w:pPr>
      <w:del w:id="115" w:author="Shawn Xiong" w:date="2021-04-03T14:27:00Z">
        <w:r w:rsidRPr="00712B6E" w:rsidDel="00E968AC">
          <w:rPr>
            <w:highlight w:val="yellow"/>
          </w:rPr>
          <w:delText>[</w:delText>
        </w:r>
        <w:r w:rsidRPr="00712B6E" w:rsidDel="00E968AC">
          <w:rPr>
            <w:i/>
            <w:highlight w:val="yellow"/>
          </w:rPr>
          <w:delText>Consultant to specify applicable CSA standards]</w:delText>
        </w:r>
      </w:del>
    </w:p>
    <w:p w14:paraId="7936F3D8" w14:textId="77777777" w:rsidR="00F038F7" w:rsidRPr="00CD0E26" w:rsidRDefault="00F038F7" w:rsidP="008C60AA">
      <w:pPr>
        <w:pStyle w:val="Heading4"/>
      </w:pPr>
      <w:r w:rsidRPr="008C60AA">
        <w:t>Illuminating Engineering Society</w:t>
      </w:r>
      <w:r w:rsidR="0036700D">
        <w:t xml:space="preserve"> </w:t>
      </w:r>
      <w:r w:rsidR="0036700D" w:rsidRPr="00CD0E26">
        <w:t>of North America (IESNA)</w:t>
      </w:r>
    </w:p>
    <w:p w14:paraId="4C359E41" w14:textId="77777777" w:rsidR="00F038F7" w:rsidRPr="008C60AA" w:rsidRDefault="00F038F7" w:rsidP="008D469A">
      <w:pPr>
        <w:pStyle w:val="Heading5"/>
      </w:pPr>
      <w:r w:rsidRPr="008C60AA">
        <w:t>Lighting Handbook, 10</w:t>
      </w:r>
      <w:r w:rsidRPr="008C60AA">
        <w:rPr>
          <w:vertAlign w:val="superscript"/>
        </w:rPr>
        <w:t>th</w:t>
      </w:r>
      <w:r w:rsidRPr="008C60AA">
        <w:t xml:space="preserve"> Edition</w:t>
      </w:r>
    </w:p>
    <w:p w14:paraId="4004F5F6" w14:textId="77777777" w:rsidR="00F038F7" w:rsidRPr="008C60AA" w:rsidRDefault="00F038F7" w:rsidP="008D469A">
      <w:pPr>
        <w:pStyle w:val="Heading5"/>
      </w:pPr>
      <w:r w:rsidRPr="008C60AA">
        <w:t>Lighting Controls for Energy Management</w:t>
      </w:r>
    </w:p>
    <w:p w14:paraId="195CA9BF" w14:textId="77777777" w:rsidR="00F038F7" w:rsidRDefault="00C61AA7" w:rsidP="00C61AA7">
      <w:pPr>
        <w:pStyle w:val="Heading5"/>
      </w:pPr>
      <w:r w:rsidRPr="00C61AA7">
        <w:t>ANSI/ASHRAE/USGBC/IES</w:t>
      </w:r>
      <w:ins w:id="116" w:author="John Liu" w:date="2021-03-11T14:34:00Z">
        <w:r w:rsidR="00C56807">
          <w:t>NA</w:t>
        </w:r>
      </w:ins>
      <w:r w:rsidRPr="00C61AA7">
        <w:t xml:space="preserve"> 189.1-201</w:t>
      </w:r>
      <w:r w:rsidR="00A84081">
        <w:t>4</w:t>
      </w:r>
      <w:r>
        <w:t xml:space="preserve"> </w:t>
      </w:r>
      <w:r w:rsidR="00F038F7" w:rsidRPr="008C60AA">
        <w:t>Standard for the Design of High-Performance Green Buildings</w:t>
      </w:r>
      <w:r w:rsidR="001F3B46">
        <w:t>-Except Low-Rise Residential Buildings</w:t>
      </w:r>
    </w:p>
    <w:p w14:paraId="12E8D3E4" w14:textId="77777777" w:rsidR="0036700D" w:rsidRPr="00CD0E26" w:rsidRDefault="0036700D" w:rsidP="00C61AA7">
      <w:pPr>
        <w:pStyle w:val="Heading5"/>
      </w:pPr>
      <w:r w:rsidRPr="00CD0E26">
        <w:t>LM-79-08,</w:t>
      </w:r>
      <w:r w:rsidR="008D5C70" w:rsidRPr="00CD0E26">
        <w:t xml:space="preserve"> Electrical and Photometric Measurements of Solid-State lighting Products.</w:t>
      </w:r>
    </w:p>
    <w:p w14:paraId="09157A98" w14:textId="77777777" w:rsidR="0036700D" w:rsidRPr="00CD0E26" w:rsidRDefault="0036700D" w:rsidP="00C61AA7">
      <w:pPr>
        <w:pStyle w:val="Heading5"/>
      </w:pPr>
      <w:r w:rsidRPr="00CD0E26">
        <w:t xml:space="preserve">LM-80-15, </w:t>
      </w:r>
      <w:r w:rsidR="008D5C70" w:rsidRPr="00CD0E26">
        <w:t>Projecting Long Term Lumen Maintenance of LED Light Sources _ Addendum B.</w:t>
      </w:r>
    </w:p>
    <w:p w14:paraId="180CC581" w14:textId="77777777" w:rsidR="00EC7C07" w:rsidRPr="008C60AA" w:rsidRDefault="00EC7C07" w:rsidP="008C60AA">
      <w:pPr>
        <w:pStyle w:val="Heading4"/>
      </w:pPr>
      <w:r w:rsidRPr="008C60AA">
        <w:t xml:space="preserve">American National Standards Institute/Institute of Electrical and Electronics Engineers (ANSI/IEEE) </w:t>
      </w:r>
    </w:p>
    <w:p w14:paraId="3D01A6C0" w14:textId="77777777" w:rsidR="00C50ECC" w:rsidRPr="008C60AA" w:rsidRDefault="00EC7C07" w:rsidP="008D469A">
      <w:pPr>
        <w:pStyle w:val="Heading5"/>
      </w:pPr>
      <w:r w:rsidRPr="008C60AA">
        <w:t xml:space="preserve">ANSI/IEEE </w:t>
      </w:r>
      <w:r w:rsidR="00FB61C0" w:rsidRPr="008C60AA">
        <w:t>C62.41.1-2002</w:t>
      </w:r>
      <w:r w:rsidR="00C50ECC" w:rsidRPr="008C60AA">
        <w:t>, IEEE Guide on the Surge Environment in Low</w:t>
      </w:r>
      <w:r w:rsidR="00A77CBF">
        <w:t>-</w:t>
      </w:r>
      <w:r w:rsidR="00C50ECC" w:rsidRPr="008C60AA">
        <w:t>Voltage (1000 V and less) AC Power Circuits</w:t>
      </w:r>
    </w:p>
    <w:p w14:paraId="0366F922" w14:textId="77777777" w:rsidR="00EC7C07" w:rsidRPr="008C60AA" w:rsidRDefault="00C50ECC" w:rsidP="008D469A">
      <w:pPr>
        <w:pStyle w:val="Heading5"/>
      </w:pPr>
      <w:r w:rsidRPr="008C60AA">
        <w:t xml:space="preserve">ANSI/IEEE </w:t>
      </w:r>
      <w:r w:rsidR="00FB61C0" w:rsidRPr="008C60AA">
        <w:t>C62.41.2-2002</w:t>
      </w:r>
      <w:r w:rsidR="002372E6" w:rsidRPr="008C60AA">
        <w:t xml:space="preserve">, </w:t>
      </w:r>
      <w:r w:rsidRPr="008C60AA">
        <w:t xml:space="preserve">IEEE </w:t>
      </w:r>
      <w:r w:rsidR="00EC7C07" w:rsidRPr="008C60AA">
        <w:t>Recommended Practice</w:t>
      </w:r>
      <w:r w:rsidRPr="008C60AA">
        <w:t xml:space="preserve"> on Characterization of</w:t>
      </w:r>
      <w:r w:rsidR="00EC7C07" w:rsidRPr="008C60AA">
        <w:t xml:space="preserve"> Surge</w:t>
      </w:r>
      <w:r w:rsidRPr="008C60AA">
        <w:t xml:space="preserve">s in </w:t>
      </w:r>
      <w:r w:rsidR="00EC7C07" w:rsidRPr="008C60AA">
        <w:t xml:space="preserve">Low-Voltage </w:t>
      </w:r>
      <w:r w:rsidRPr="008C60AA">
        <w:t xml:space="preserve">(1000 V and less) </w:t>
      </w:r>
      <w:r w:rsidR="00EC7C07" w:rsidRPr="008C60AA">
        <w:t xml:space="preserve">AC Power Circuits. </w:t>
      </w:r>
    </w:p>
    <w:p w14:paraId="2070379D" w14:textId="77777777" w:rsidR="005318D3" w:rsidRPr="00CD0E26" w:rsidRDefault="00AA5392" w:rsidP="008C60AA">
      <w:pPr>
        <w:pStyle w:val="Heading4"/>
      </w:pPr>
      <w:r>
        <w:t xml:space="preserve">United States of America, </w:t>
      </w:r>
      <w:r w:rsidR="005318D3" w:rsidRPr="00CD0E26">
        <w:t>Federal Comm</w:t>
      </w:r>
      <w:r>
        <w:t>unications Commission (FCC)</w:t>
      </w:r>
    </w:p>
    <w:p w14:paraId="0C124699" w14:textId="77777777" w:rsidR="005318D3" w:rsidRPr="00CD0E26" w:rsidRDefault="005318D3" w:rsidP="005318D3">
      <w:pPr>
        <w:pStyle w:val="Heading5"/>
      </w:pPr>
      <w:r w:rsidRPr="00CD0E26">
        <w:lastRenderedPageBreak/>
        <w:t xml:space="preserve">CFR 47 </w:t>
      </w:r>
      <w:r w:rsidR="00CD0E26">
        <w:t>EM and RF Interference Suppression</w:t>
      </w:r>
    </w:p>
    <w:p w14:paraId="342B16C7" w14:textId="77777777" w:rsidR="00EC7C07" w:rsidRPr="008C60AA" w:rsidRDefault="00EC7C07" w:rsidP="008C60AA">
      <w:pPr>
        <w:pStyle w:val="Heading4"/>
      </w:pPr>
      <w:r w:rsidRPr="008C60AA">
        <w:t xml:space="preserve">American Society for Testing and Materials (ASTM) </w:t>
      </w:r>
    </w:p>
    <w:p w14:paraId="741596CC" w14:textId="77777777" w:rsidR="00EC7C07" w:rsidRPr="008C60AA" w:rsidRDefault="00EC7C07" w:rsidP="008D469A">
      <w:pPr>
        <w:pStyle w:val="Heading5"/>
      </w:pPr>
      <w:r w:rsidRPr="008C60AA">
        <w:t>ASTM F1137</w:t>
      </w:r>
      <w:r w:rsidR="006960FE" w:rsidRPr="008C60AA">
        <w:t>-11e1</w:t>
      </w:r>
      <w:r w:rsidRPr="008C60AA">
        <w:t xml:space="preserve">, </w:t>
      </w:r>
      <w:r w:rsidR="006960FE" w:rsidRPr="008C60AA">
        <w:t xml:space="preserve">Standard </w:t>
      </w:r>
      <w:r w:rsidRPr="008C60AA">
        <w:t xml:space="preserve">Specification for Phosphate/Oil Corrosion Protective Coatings for Fasteners. </w:t>
      </w:r>
    </w:p>
    <w:p w14:paraId="7B470D63" w14:textId="77777777" w:rsidR="008842EF" w:rsidRDefault="008842EF" w:rsidP="008842EF">
      <w:pPr>
        <w:pStyle w:val="Heading2"/>
        <w:rPr>
          <w:ins w:id="117" w:author="Jason Giannis" w:date="2021-10-01T17:49:00Z"/>
        </w:rPr>
      </w:pPr>
      <w:ins w:id="118" w:author="Jason Giannis" w:date="2021-10-01T17:49:00Z">
        <w:r>
          <w:t>Measurement and Payment</w:t>
        </w:r>
      </w:ins>
    </w:p>
    <w:p w14:paraId="6FD983C7" w14:textId="77777777" w:rsidR="008842EF" w:rsidRDefault="008842EF" w:rsidP="008842EF">
      <w:pPr>
        <w:pStyle w:val="PlainText"/>
        <w:tabs>
          <w:tab w:val="left" w:pos="1440"/>
        </w:tabs>
        <w:ind w:left="1440" w:hanging="720"/>
        <w:jc w:val="both"/>
        <w:rPr>
          <w:ins w:id="119" w:author="Jason Giannis" w:date="2021-10-01T17:49:00Z"/>
          <w:rFonts w:ascii="Calibri" w:hAnsi="Calibri"/>
          <w:sz w:val="22"/>
        </w:rPr>
      </w:pPr>
      <w:ins w:id="120" w:author="Jason Giannis" w:date="2021-10-01T17:49:00Z">
        <w:r>
          <w:rPr>
            <w:rFonts w:ascii="Calibri" w:hAnsi="Calibri"/>
            <w:sz w:val="22"/>
          </w:rPr>
          <w:t>.1</w:t>
        </w:r>
        <w:r>
          <w:rPr>
            <w:rFonts w:ascii="Calibri" w:hAnsi="Calibri"/>
            <w:sz w:val="22"/>
          </w:rPr>
          <w:tab/>
          <w:t xml:space="preserve">All costs associated with the work of this Section shall be included in the price </w:t>
        </w:r>
        <w:commentRangeStart w:id="121"/>
        <w:r>
          <w:rPr>
            <w:rFonts w:ascii="Calibri" w:hAnsi="Calibri"/>
            <w:sz w:val="22"/>
          </w:rPr>
          <w:t xml:space="preserve">for Item No. </w:t>
        </w:r>
      </w:ins>
      <w:r>
        <w:rPr>
          <w:rFonts w:ascii="Calibri" w:hAnsi="Calibri"/>
          <w:sz w:val="22"/>
        </w:rPr>
        <w:t xml:space="preserve"> </w:t>
      </w:r>
      <w:commentRangeEnd w:id="121"/>
      <w:r w:rsidR="00EC3633">
        <w:rPr>
          <w:rStyle w:val="CommentReference"/>
        </w:rPr>
        <w:commentReference w:id="121"/>
      </w:r>
      <w:ins w:id="122" w:author="Jason Giannis" w:date="2021-10-01T17:49:00Z">
        <w:r>
          <w:rPr>
            <w:rFonts w:ascii="Calibri" w:hAnsi="Calibri"/>
            <w:sz w:val="22"/>
          </w:rPr>
          <w:t>in the Bid Form.</w:t>
        </w:r>
      </w:ins>
    </w:p>
    <w:p w14:paraId="06A14A07" w14:textId="77777777" w:rsidR="00E968AC" w:rsidRPr="00B53948" w:rsidDel="008842EF" w:rsidRDefault="00E968AC" w:rsidP="00E968AC">
      <w:pPr>
        <w:pStyle w:val="Heading2"/>
        <w:rPr>
          <w:ins w:id="123" w:author="Shawn Xiong" w:date="2021-04-03T14:27:00Z"/>
          <w:del w:id="124" w:author="Jason Giannis" w:date="2021-10-01T17:49:00Z"/>
          <w:rFonts w:cs="Calibri"/>
        </w:rPr>
      </w:pPr>
      <w:ins w:id="125" w:author="Shawn Xiong" w:date="2021-04-03T14:27:00Z">
        <w:del w:id="126" w:author="Jason Giannis" w:date="2021-10-01T17:49:00Z">
          <w:r w:rsidDel="008842EF">
            <w:rPr>
              <w:rFonts w:cs="Calibri"/>
            </w:rPr>
            <w:delText>Measurement and Payment</w:delText>
          </w:r>
        </w:del>
      </w:ins>
    </w:p>
    <w:p w14:paraId="74A1B533" w14:textId="77777777" w:rsidR="00E968AC" w:rsidRPr="00452C67" w:rsidDel="008842EF" w:rsidRDefault="00E968AC" w:rsidP="00E968AC">
      <w:pPr>
        <w:pStyle w:val="Heading3"/>
        <w:rPr>
          <w:ins w:id="127" w:author="Shawn Xiong" w:date="2021-04-03T14:27:00Z"/>
          <w:del w:id="128" w:author="Jason Giannis" w:date="2021-10-01T17:49:00Z"/>
        </w:rPr>
      </w:pPr>
      <w:ins w:id="129" w:author="Shawn Xiong" w:date="2021-04-03T14:27:00Z">
        <w:del w:id="130" w:author="Jason Giannis" w:date="2021-10-01T17:49:00Z">
          <w:r w:rsidRPr="008E1A93" w:rsidDel="008842EF">
            <w:delText>The work outlined in this section shall be included in the lump sum price as indicated in the Bid Form</w:delText>
          </w:r>
          <w:r w:rsidRPr="006F1671" w:rsidDel="008842EF">
            <w:delText>.</w:delText>
          </w:r>
        </w:del>
      </w:ins>
    </w:p>
    <w:p w14:paraId="7AB14A61" w14:textId="77777777" w:rsidR="0065493C" w:rsidRPr="008C60AA" w:rsidDel="00E968AC" w:rsidRDefault="0065493C" w:rsidP="00DF647C">
      <w:pPr>
        <w:pStyle w:val="Heading2"/>
        <w:rPr>
          <w:del w:id="131" w:author="Shawn Xiong" w:date="2021-04-03T14:27:00Z"/>
        </w:rPr>
      </w:pPr>
      <w:del w:id="132" w:author="Shawn Xiong" w:date="2021-04-03T14:27:00Z">
        <w:r w:rsidRPr="008C60AA" w:rsidDel="00E968AC">
          <w:delText>Measurement and Payment</w:delText>
        </w:r>
      </w:del>
    </w:p>
    <w:p w14:paraId="7E7F57F5" w14:textId="77777777" w:rsidR="007F737B" w:rsidRPr="00452C67" w:rsidDel="00E968AC" w:rsidRDefault="007F737B" w:rsidP="007F737B">
      <w:pPr>
        <w:pStyle w:val="PlainText"/>
        <w:tabs>
          <w:tab w:val="left" w:pos="720"/>
          <w:tab w:val="left" w:pos="2880"/>
        </w:tabs>
        <w:spacing w:before="80"/>
        <w:ind w:left="720"/>
        <w:jc w:val="both"/>
        <w:rPr>
          <w:del w:id="133" w:author="Shawn Xiong" w:date="2021-04-03T14:27:00Z"/>
          <w:rFonts w:ascii="Calibri" w:hAnsi="Calibri"/>
          <w:i/>
          <w:sz w:val="22"/>
          <w:highlight w:val="yellow"/>
        </w:rPr>
      </w:pPr>
      <w:del w:id="134" w:author="Shawn Xiong" w:date="2021-04-03T14:27:00Z">
        <w:r w:rsidRPr="00452C67" w:rsidDel="00E968AC">
          <w:rPr>
            <w:rFonts w:ascii="Calibri" w:hAnsi="Calibri"/>
            <w:i/>
            <w:sz w:val="22"/>
            <w:highlight w:val="yellow"/>
          </w:rPr>
          <w:delText>[Choose one of the following payment language provisions that best suits the individual project.</w:delText>
        </w:r>
      </w:del>
    </w:p>
    <w:p w14:paraId="765E416B" w14:textId="77777777" w:rsidR="007F737B" w:rsidRPr="00452C67" w:rsidDel="00E968AC" w:rsidRDefault="007F737B" w:rsidP="007F737B">
      <w:pPr>
        <w:pStyle w:val="PlainText"/>
        <w:tabs>
          <w:tab w:val="left" w:pos="720"/>
          <w:tab w:val="left" w:pos="2880"/>
        </w:tabs>
        <w:spacing w:before="80"/>
        <w:ind w:left="720"/>
        <w:jc w:val="both"/>
        <w:rPr>
          <w:del w:id="135" w:author="Shawn Xiong" w:date="2021-04-03T14:27:00Z"/>
          <w:rFonts w:ascii="Calibri" w:hAnsi="Calibri"/>
          <w:i/>
          <w:sz w:val="22"/>
          <w:highlight w:val="yellow"/>
        </w:rPr>
      </w:pPr>
      <w:del w:id="136" w:author="Shawn Xiong" w:date="2021-04-03T14:27:00Z">
        <w:r w:rsidRPr="00452C67" w:rsidDel="00E968AC">
          <w:rPr>
            <w:rFonts w:ascii="Calibri" w:hAnsi="Calibri"/>
            <w:i/>
            <w:sz w:val="22"/>
            <w:highlight w:val="yellow"/>
          </w:rPr>
          <w:delText>If this Section is not specifically referenced by an item in the Bid Form, please use the following language:</w:delText>
        </w:r>
      </w:del>
    </w:p>
    <w:p w14:paraId="1900A9F9" w14:textId="77777777" w:rsidR="007F737B" w:rsidRPr="00452C67" w:rsidDel="00E968AC" w:rsidRDefault="007F737B" w:rsidP="007F737B">
      <w:pPr>
        <w:pStyle w:val="Heading3"/>
        <w:tabs>
          <w:tab w:val="left" w:pos="1440"/>
        </w:tabs>
        <w:spacing w:before="80"/>
        <w:rPr>
          <w:del w:id="137" w:author="Shawn Xiong" w:date="2021-04-03T14:27:00Z"/>
          <w:highlight w:val="yellow"/>
        </w:rPr>
      </w:pPr>
      <w:del w:id="138" w:author="Shawn Xiong" w:date="2021-04-03T14:27:00Z">
        <w:r w:rsidRPr="00452C67" w:rsidDel="00E968AC">
          <w:rPr>
            <w:highlight w:val="yellow"/>
          </w:rPr>
          <w:delText>The work of this Section will not be measured separately for payment.  All costs associated with the work of this Section shall be included in the Contract Price.</w:delText>
        </w:r>
      </w:del>
    </w:p>
    <w:p w14:paraId="498571ED" w14:textId="77777777" w:rsidR="007F737B" w:rsidRPr="00452C67" w:rsidDel="00E968AC" w:rsidRDefault="007F737B" w:rsidP="007F737B">
      <w:pPr>
        <w:pStyle w:val="PlainText"/>
        <w:tabs>
          <w:tab w:val="left" w:pos="720"/>
          <w:tab w:val="left" w:pos="2880"/>
        </w:tabs>
        <w:spacing w:before="80"/>
        <w:ind w:left="720"/>
        <w:jc w:val="both"/>
        <w:rPr>
          <w:del w:id="139" w:author="Shawn Xiong" w:date="2021-04-03T14:27:00Z"/>
          <w:rFonts w:ascii="Calibri" w:hAnsi="Calibri"/>
          <w:i/>
          <w:sz w:val="22"/>
          <w:highlight w:val="yellow"/>
        </w:rPr>
      </w:pPr>
      <w:del w:id="140" w:author="Shawn Xiong" w:date="2021-04-03T14:27:00Z">
        <w:r w:rsidRPr="00452C67" w:rsidDel="00E968AC">
          <w:rPr>
            <w:rFonts w:ascii="Calibri" w:hAnsi="Calibri"/>
            <w:i/>
            <w:sz w:val="22"/>
            <w:highlight w:val="yellow"/>
          </w:rPr>
          <w:delText>OR If this Section is specifically referenced in the Bid Form, use the following language and identify the relevant item in the Bid Form:</w:delText>
        </w:r>
      </w:del>
    </w:p>
    <w:p w14:paraId="1F705AFB" w14:textId="77777777" w:rsidR="007F737B" w:rsidRPr="00452C67" w:rsidDel="00E968AC" w:rsidRDefault="007F737B" w:rsidP="007F737B">
      <w:pPr>
        <w:pStyle w:val="Heading3"/>
        <w:tabs>
          <w:tab w:val="left" w:pos="1440"/>
        </w:tabs>
        <w:spacing w:before="80"/>
        <w:rPr>
          <w:del w:id="141" w:author="Shawn Xiong" w:date="2021-04-03T14:27:00Z"/>
          <w:highlight w:val="yellow"/>
        </w:rPr>
      </w:pPr>
      <w:del w:id="142" w:author="Shawn Xiong" w:date="2021-04-03T14:27:00Z">
        <w:r w:rsidRPr="00452C67" w:rsidDel="00E968AC">
          <w:rPr>
            <w:highlight w:val="yellow"/>
          </w:rPr>
          <w:delText>All costs associated with the work of this Section shall be included in the price(s) for Item No(s). ___ in the Bid Form.</w:delText>
        </w:r>
      </w:del>
    </w:p>
    <w:p w14:paraId="345F0668" w14:textId="77777777" w:rsidR="007F737B" w:rsidDel="00E968AC" w:rsidRDefault="003E672E" w:rsidP="007F737B">
      <w:pPr>
        <w:pStyle w:val="PlainText"/>
        <w:tabs>
          <w:tab w:val="left" w:pos="720"/>
          <w:tab w:val="left" w:pos="1440"/>
          <w:tab w:val="left" w:pos="2880"/>
        </w:tabs>
        <w:spacing w:before="80"/>
        <w:ind w:left="720"/>
        <w:jc w:val="both"/>
        <w:rPr>
          <w:del w:id="143" w:author="Shawn Xiong" w:date="2021-04-03T14:27:00Z"/>
          <w:rFonts w:ascii="Calibri" w:hAnsi="Calibri"/>
          <w:sz w:val="22"/>
        </w:rPr>
      </w:pPr>
      <w:del w:id="144" w:author="Shawn Xiong" w:date="2021-04-03T14:27:00Z">
        <w:r w:rsidDel="00E968AC">
          <w:rPr>
            <w:rFonts w:ascii="Calibri" w:hAnsi="Calibri"/>
            <w:i/>
            <w:sz w:val="22"/>
            <w:highlight w:val="yellow"/>
          </w:rPr>
          <w:delText>[</w:delText>
        </w:r>
        <w:r w:rsidR="007F737B" w:rsidRPr="00452C67" w:rsidDel="00E968AC">
          <w:rPr>
            <w:rFonts w:ascii="Calibri" w:hAnsi="Calibri"/>
            <w:i/>
            <w:sz w:val="22"/>
            <w:highlight w:val="yellow"/>
          </w:rPr>
          <w:delText xml:space="preserve">If the work of this Section is to be measured and paid for by several different methods, </w:delText>
        </w:r>
        <w:r w:rsidDel="00E968AC">
          <w:rPr>
            <w:rFonts w:ascii="Calibri" w:hAnsi="Calibri"/>
            <w:i/>
            <w:sz w:val="22"/>
            <w:highlight w:val="yellow"/>
          </w:rPr>
          <w:delText>Consultant must</w:delText>
        </w:r>
        <w:r w:rsidR="007F737B" w:rsidRPr="00452C67" w:rsidDel="00E968AC">
          <w:rPr>
            <w:rFonts w:ascii="Calibri" w:hAnsi="Calibri"/>
            <w:i/>
            <w:sz w:val="22"/>
            <w:highlight w:val="yellow"/>
          </w:rPr>
          <w:delText xml:space="preserve"> amend the standard wording given above to reflect the different methods of measurement and payment.</w:delText>
        </w:r>
        <w:r w:rsidR="007F737B" w:rsidRPr="00452C67" w:rsidDel="00E968AC">
          <w:rPr>
            <w:rFonts w:ascii="Calibri" w:hAnsi="Calibri"/>
            <w:sz w:val="22"/>
            <w:highlight w:val="yellow"/>
          </w:rPr>
          <w:delText>]</w:delText>
        </w:r>
      </w:del>
    </w:p>
    <w:p w14:paraId="3C85989A" w14:textId="77777777" w:rsidR="00EC7C07" w:rsidRPr="008D469A" w:rsidRDefault="00EC7C07" w:rsidP="00DF647C">
      <w:pPr>
        <w:pStyle w:val="Heading2"/>
      </w:pPr>
      <w:r w:rsidRPr="008D469A">
        <w:t>Shop Drawings</w:t>
      </w:r>
      <w:r w:rsidR="008D469A" w:rsidRPr="008D469A">
        <w:t xml:space="preserve"> </w:t>
      </w:r>
      <w:r w:rsidRPr="008D469A">
        <w:t>and Product Data</w:t>
      </w:r>
    </w:p>
    <w:p w14:paraId="6C3C1719" w14:textId="77777777" w:rsidR="00EC7C07" w:rsidRPr="002615B6" w:rsidRDefault="00EC7C07" w:rsidP="008D469A">
      <w:pPr>
        <w:pStyle w:val="Heading3"/>
      </w:pPr>
      <w:r w:rsidRPr="002615B6">
        <w:t xml:space="preserve">Submit shop drawings in accordance with </w:t>
      </w:r>
      <w:r w:rsidRPr="00E968AC">
        <w:rPr>
          <w:rPrChange w:id="145" w:author="Shawn Xiong" w:date="2021-04-03T14:27:00Z">
            <w:rPr>
              <w:highlight w:val="yellow"/>
            </w:rPr>
          </w:rPrChange>
        </w:rPr>
        <w:t>Sect</w:t>
      </w:r>
      <w:r w:rsidR="006B7E48" w:rsidRPr="00E968AC">
        <w:rPr>
          <w:rPrChange w:id="146" w:author="Shawn Xiong" w:date="2021-04-03T14:27:00Z">
            <w:rPr>
              <w:highlight w:val="yellow"/>
            </w:rPr>
          </w:rPrChange>
        </w:rPr>
        <w:t>ion 0130</w:t>
      </w:r>
      <w:r w:rsidR="00AD6E68" w:rsidRPr="00E968AC">
        <w:rPr>
          <w:rPrChange w:id="147" w:author="Shawn Xiong" w:date="2021-04-03T14:27:00Z">
            <w:rPr>
              <w:highlight w:val="yellow"/>
            </w:rPr>
          </w:rPrChange>
        </w:rPr>
        <w:t>0 – Submittal</w:t>
      </w:r>
      <w:r w:rsidR="0065493C" w:rsidRPr="00E968AC">
        <w:rPr>
          <w:rPrChange w:id="148" w:author="Shawn Xiong" w:date="2021-04-03T14:27:00Z">
            <w:rPr>
              <w:highlight w:val="yellow"/>
            </w:rPr>
          </w:rPrChange>
        </w:rPr>
        <w:t>s</w:t>
      </w:r>
      <w:r w:rsidRPr="002615B6">
        <w:t>.</w:t>
      </w:r>
    </w:p>
    <w:p w14:paraId="584EFB0A" w14:textId="77777777" w:rsidR="00EC7C07" w:rsidRPr="003A2CBF" w:rsidRDefault="00EC7C07" w:rsidP="008D469A">
      <w:pPr>
        <w:pStyle w:val="Heading3"/>
      </w:pPr>
      <w:r w:rsidRPr="002615B6">
        <w:t xml:space="preserve">Submit complete photometric data </w:t>
      </w:r>
      <w:del w:id="149" w:author="John Liu" w:date="2021-03-11T14:35:00Z">
        <w:r w:rsidRPr="003A2CBF" w:rsidDel="00C56807">
          <w:delText xml:space="preserve">prepared by </w:delText>
        </w:r>
        <w:r w:rsidR="0065493C" w:rsidRPr="003A2CBF" w:rsidDel="00C56807">
          <w:delText xml:space="preserve">an </w:delText>
        </w:r>
        <w:r w:rsidRPr="003A2CBF" w:rsidDel="00C56807">
          <w:delText xml:space="preserve">independent testing laboratory </w:delText>
        </w:r>
        <w:r w:rsidR="001A676A" w:rsidRPr="00E968AC" w:rsidDel="00C56807">
          <w:rPr>
            <w:rPrChange w:id="150" w:author="Shawn Xiong" w:date="2021-04-03T14:27:00Z">
              <w:rPr>
                <w:highlight w:val="yellow"/>
              </w:rPr>
            </w:rPrChange>
          </w:rPr>
          <w:delText>[</w:delText>
        </w:r>
        <w:r w:rsidR="00A756EC" w:rsidRPr="00E968AC" w:rsidDel="00C56807">
          <w:rPr>
            <w:rPrChange w:id="151" w:author="Shawn Xiong" w:date="2021-04-03T14:27:00Z">
              <w:rPr>
                <w:highlight w:val="yellow"/>
              </w:rPr>
            </w:rPrChange>
          </w:rPr>
          <w:delText xml:space="preserve">approved by </w:delText>
        </w:r>
        <w:r w:rsidR="001A676A" w:rsidRPr="00E968AC" w:rsidDel="00C56807">
          <w:rPr>
            <w:rPrChange w:id="152" w:author="Shawn Xiong" w:date="2021-04-03T14:27:00Z">
              <w:rPr>
                <w:highlight w:val="yellow"/>
              </w:rPr>
            </w:rPrChange>
          </w:rPr>
          <w:delText xml:space="preserve">the </w:delText>
        </w:r>
        <w:r w:rsidR="00A756EC" w:rsidRPr="00E968AC" w:rsidDel="00C56807">
          <w:rPr>
            <w:rPrChange w:id="153" w:author="Shawn Xiong" w:date="2021-04-03T14:27:00Z">
              <w:rPr>
                <w:highlight w:val="yellow"/>
              </w:rPr>
            </w:rPrChange>
          </w:rPr>
          <w:delText>Consultant</w:delText>
        </w:r>
        <w:r w:rsidR="001A676A" w:rsidRPr="00E968AC" w:rsidDel="00C56807">
          <w:rPr>
            <w:rPrChange w:id="154" w:author="Shawn Xiong" w:date="2021-04-03T14:27:00Z">
              <w:rPr>
                <w:highlight w:val="yellow"/>
              </w:rPr>
            </w:rPrChange>
          </w:rPr>
          <w:delText>]</w:delText>
        </w:r>
        <w:r w:rsidR="00A756EC" w:rsidRPr="003A2CBF" w:rsidDel="00C56807">
          <w:delText xml:space="preserve"> </w:delText>
        </w:r>
      </w:del>
      <w:r w:rsidRPr="003A2CBF">
        <w:t>for luminaires where specified</w:t>
      </w:r>
      <w:r w:rsidR="007F737B" w:rsidRPr="003A2CBF">
        <w:t xml:space="preserve"> in the Contract Documents</w:t>
      </w:r>
      <w:r w:rsidR="00A756EC" w:rsidRPr="003A2CBF">
        <w:t xml:space="preserve">. Photometric data to be reviewed and </w:t>
      </w:r>
      <w:r w:rsidRPr="003A2CBF">
        <w:t>approv</w:t>
      </w:r>
      <w:r w:rsidR="00A756EC" w:rsidRPr="003A2CBF">
        <w:t>ed</w:t>
      </w:r>
      <w:r w:rsidRPr="003A2CBF">
        <w:t xml:space="preserve"> by the </w:t>
      </w:r>
      <w:r w:rsidR="0065493C" w:rsidRPr="003A2CBF">
        <w:t>Consultant</w:t>
      </w:r>
      <w:r w:rsidRPr="003A2CBF">
        <w:t>.</w:t>
      </w:r>
    </w:p>
    <w:p w14:paraId="69018A45" w14:textId="77777777" w:rsidR="00EC7C07" w:rsidRPr="003A2CBF" w:rsidDel="00C56807" w:rsidRDefault="00EC7C07" w:rsidP="008F0174">
      <w:pPr>
        <w:pStyle w:val="Heading3"/>
        <w:rPr>
          <w:del w:id="155" w:author="John Liu" w:date="2021-03-11T14:35:00Z"/>
        </w:rPr>
      </w:pPr>
      <w:del w:id="156" w:author="John Liu" w:date="2021-03-11T14:35:00Z">
        <w:r w:rsidRPr="003A2CBF" w:rsidDel="00C56807">
          <w:delText xml:space="preserve">Photometric data </w:delText>
        </w:r>
        <w:r w:rsidR="007F737B" w:rsidRPr="003A2CBF" w:rsidDel="00C56807">
          <w:delText>shall</w:delText>
        </w:r>
        <w:r w:rsidRPr="003A2CBF" w:rsidDel="00C56807">
          <w:delText xml:space="preserve"> include: </w:delText>
        </w:r>
        <w:r w:rsidRPr="00E968AC" w:rsidDel="00C56807">
          <w:rPr>
            <w:rPrChange w:id="157" w:author="Shawn Xiong" w:date="2021-04-03T14:27:00Z">
              <w:rPr>
                <w:highlight w:val="yellow"/>
              </w:rPr>
            </w:rPrChange>
          </w:rPr>
          <w:delText>[V</w:delText>
        </w:r>
        <w:r w:rsidR="000A0D02" w:rsidRPr="00E968AC" w:rsidDel="00C56807">
          <w:rPr>
            <w:rPrChange w:id="158" w:author="Shawn Xiong" w:date="2021-04-03T14:27:00Z">
              <w:rPr>
                <w:highlight w:val="yellow"/>
              </w:rPr>
            </w:rPrChange>
          </w:rPr>
          <w:delText xml:space="preserve">isual Comfort </w:delText>
        </w:r>
        <w:r w:rsidRPr="00E968AC" w:rsidDel="00C56807">
          <w:rPr>
            <w:rPrChange w:id="159" w:author="Shawn Xiong" w:date="2021-04-03T14:27:00Z">
              <w:rPr>
                <w:highlight w:val="yellow"/>
              </w:rPr>
            </w:rPrChange>
          </w:rPr>
          <w:delText>P</w:delText>
        </w:r>
        <w:r w:rsidR="000A0D02" w:rsidRPr="00E968AC" w:rsidDel="00C56807">
          <w:rPr>
            <w:rPrChange w:id="160" w:author="Shawn Xiong" w:date="2021-04-03T14:27:00Z">
              <w:rPr>
                <w:highlight w:val="yellow"/>
              </w:rPr>
            </w:rPrChange>
          </w:rPr>
          <w:delText>robability</w:delText>
        </w:r>
        <w:r w:rsidRPr="00E968AC" w:rsidDel="00C56807">
          <w:rPr>
            <w:rPrChange w:id="161" w:author="Shawn Xiong" w:date="2021-04-03T14:27:00Z">
              <w:rPr>
                <w:highlight w:val="yellow"/>
              </w:rPr>
            </w:rPrChange>
          </w:rPr>
          <w:delText xml:space="preserve"> Table] [spacing criterion].</w:delText>
        </w:r>
        <w:r w:rsidRPr="003A2CBF" w:rsidDel="00C56807">
          <w:delText xml:space="preserve"> </w:delText>
        </w:r>
      </w:del>
    </w:p>
    <w:p w14:paraId="7B225886" w14:textId="77777777" w:rsidR="00493767" w:rsidRPr="008C60AA" w:rsidRDefault="00493767" w:rsidP="008F0174">
      <w:pPr>
        <w:pStyle w:val="Heading3"/>
      </w:pPr>
      <w:r w:rsidRPr="003A2CBF">
        <w:t xml:space="preserve">Provide </w:t>
      </w:r>
      <w:r w:rsidR="007F737B" w:rsidRPr="003A2CBF">
        <w:t xml:space="preserve">the </w:t>
      </w:r>
      <w:r w:rsidRPr="003A2CBF">
        <w:t>manufacturer's printed product literature, specifications and datasheet and include product characteristics, performance criteria, physical</w:t>
      </w:r>
      <w:r w:rsidRPr="008C60AA">
        <w:t xml:space="preserve"> size, finish and limitations.</w:t>
      </w:r>
    </w:p>
    <w:p w14:paraId="6FAAF640" w14:textId="77777777" w:rsidR="00493767" w:rsidRPr="008C60AA" w:rsidRDefault="00493767" w:rsidP="008D469A">
      <w:pPr>
        <w:pStyle w:val="Heading3"/>
      </w:pPr>
      <w:r w:rsidRPr="008C60AA">
        <w:t xml:space="preserve">Quality assurance submittals: </w:t>
      </w:r>
      <w:r w:rsidR="00A50433">
        <w:t>P</w:t>
      </w:r>
      <w:r w:rsidRPr="008C60AA">
        <w:t>rovide the following:</w:t>
      </w:r>
    </w:p>
    <w:p w14:paraId="0CB5F2E9" w14:textId="77777777" w:rsidR="00493767" w:rsidRPr="008C60AA" w:rsidRDefault="00493767" w:rsidP="008C60AA">
      <w:pPr>
        <w:pStyle w:val="Heading4"/>
      </w:pPr>
      <w:r w:rsidRPr="008C60AA">
        <w:t xml:space="preserve">Manufacturer's instructions: provide </w:t>
      </w:r>
      <w:r w:rsidR="007F737B">
        <w:t xml:space="preserve">the </w:t>
      </w:r>
      <w:r w:rsidRPr="008C60AA">
        <w:t>manufacturer's written installation instructions and special handling criteria, installation sequence, cleaning procedures and re-lamping schedule.</w:t>
      </w:r>
    </w:p>
    <w:p w14:paraId="3B347949" w14:textId="77777777" w:rsidR="007F7EA3" w:rsidRPr="00C56807" w:rsidDel="00E968AC" w:rsidRDefault="00E104B2" w:rsidP="009D63EC">
      <w:pPr>
        <w:pStyle w:val="Heading4"/>
        <w:rPr>
          <w:del w:id="162" w:author="Shawn Xiong" w:date="2021-04-03T14:27:00Z"/>
          <w:rPrChange w:id="163" w:author="John Liu" w:date="2021-03-11T14:35:00Z">
            <w:rPr>
              <w:del w:id="164" w:author="Shawn Xiong" w:date="2021-04-03T14:27:00Z"/>
              <w:highlight w:val="yellow"/>
            </w:rPr>
          </w:rPrChange>
        </w:rPr>
      </w:pPr>
      <w:r w:rsidRPr="008C60AA">
        <w:t>Re</w:t>
      </w:r>
      <w:r w:rsidR="007F7EA3" w:rsidRPr="008C60AA">
        <w:t xml:space="preserve">levant </w:t>
      </w:r>
      <w:r w:rsidR="007F7EA3" w:rsidRPr="00C56807">
        <w:t xml:space="preserve">equipment information </w:t>
      </w:r>
      <w:r w:rsidR="007F737B" w:rsidRPr="00C56807">
        <w:t xml:space="preserve">in an electronic format suitable for upload to the </w:t>
      </w:r>
      <w:r w:rsidR="007F7EA3" w:rsidRPr="00C56807">
        <w:t>Region</w:t>
      </w:r>
      <w:r w:rsidR="007F737B" w:rsidRPr="00C56807">
        <w:t>’</w:t>
      </w:r>
      <w:r w:rsidR="007F7EA3" w:rsidRPr="00C56807">
        <w:t xml:space="preserve">s CMMS (Maximo) </w:t>
      </w:r>
      <w:r w:rsidR="001A676A" w:rsidRPr="00C56807">
        <w:t>in accordance with</w:t>
      </w:r>
      <w:r w:rsidR="007F7EA3" w:rsidRPr="00C56807">
        <w:t xml:space="preserve"> </w:t>
      </w:r>
      <w:r w:rsidR="007F7EA3" w:rsidRPr="00C56807">
        <w:rPr>
          <w:rPrChange w:id="165" w:author="John Liu" w:date="2021-03-11T14:35:00Z">
            <w:rPr>
              <w:highlight w:val="yellow"/>
            </w:rPr>
          </w:rPrChange>
        </w:rPr>
        <w:t>Section 01425 - Computerized Maintenance Management System Data Requirements</w:t>
      </w:r>
      <w:r w:rsidR="007F737B" w:rsidRPr="00C56807">
        <w:rPr>
          <w:rPrChange w:id="166" w:author="John Liu" w:date="2021-03-11T14:35:00Z">
            <w:rPr>
              <w:highlight w:val="yellow"/>
            </w:rPr>
          </w:rPrChange>
        </w:rPr>
        <w:t>.</w:t>
      </w:r>
    </w:p>
    <w:p w14:paraId="671DB88A" w14:textId="77777777" w:rsidR="00EC7C07" w:rsidRPr="008C60AA" w:rsidDel="00C56807" w:rsidRDefault="00EC7C07" w:rsidP="009D63EC">
      <w:pPr>
        <w:pStyle w:val="Heading4"/>
        <w:rPr>
          <w:del w:id="167" w:author="John Liu" w:date="2021-03-11T14:36:00Z"/>
        </w:rPr>
        <w:pPrChange w:id="168" w:author="Shawn Xiong" w:date="2021-04-03T14:27:00Z">
          <w:pPr>
            <w:pStyle w:val="Heading2"/>
          </w:pPr>
        </w:pPrChange>
      </w:pPr>
      <w:del w:id="169" w:author="John Liu" w:date="2021-03-11T14:36:00Z">
        <w:r w:rsidRPr="008C60AA" w:rsidDel="00C56807">
          <w:delText>Job Mock-up</w:delText>
        </w:r>
      </w:del>
    </w:p>
    <w:p w14:paraId="7A3D69DC" w14:textId="77777777" w:rsidR="00EC7C07" w:rsidRPr="008C60AA" w:rsidDel="00C56807" w:rsidRDefault="00EC7C07" w:rsidP="00E968AC">
      <w:pPr>
        <w:pStyle w:val="Heading4"/>
        <w:rPr>
          <w:del w:id="170" w:author="John Liu" w:date="2021-03-11T14:36:00Z"/>
        </w:rPr>
        <w:pPrChange w:id="171" w:author="Shawn Xiong" w:date="2021-04-03T14:27:00Z">
          <w:pPr>
            <w:pStyle w:val="Heading3"/>
          </w:pPr>
        </w:pPrChange>
      </w:pPr>
      <w:del w:id="172" w:author="John Liu" w:date="2021-03-11T14:36:00Z">
        <w:r w:rsidRPr="008C60AA" w:rsidDel="00C56807">
          <w:delText xml:space="preserve">Submit mock-ups in accordance with </w:delText>
        </w:r>
        <w:r w:rsidRPr="001A676A" w:rsidDel="00C56807">
          <w:rPr>
            <w:highlight w:val="yellow"/>
          </w:rPr>
          <w:delText>Section 01450 – Quality Control.</w:delText>
        </w:r>
      </w:del>
    </w:p>
    <w:p w14:paraId="2113140F" w14:textId="77777777" w:rsidR="00EC7C07" w:rsidRPr="008C60AA" w:rsidRDefault="00EC7C07" w:rsidP="00E968AC">
      <w:pPr>
        <w:pStyle w:val="Heading4"/>
        <w:pPrChange w:id="173" w:author="Shawn Xiong" w:date="2021-04-03T14:27:00Z">
          <w:pPr>
            <w:pStyle w:val="Heading3"/>
          </w:pPr>
        </w:pPrChange>
      </w:pPr>
      <w:del w:id="174" w:author="John Liu" w:date="2021-03-11T14:36:00Z">
        <w:r w:rsidRPr="008C60AA" w:rsidDel="00C56807">
          <w:delText xml:space="preserve">Install </w:delText>
        </w:r>
        <w:r w:rsidRPr="008C60AA" w:rsidDel="00C56807">
          <w:rPr>
            <w:highlight w:val="yellow"/>
          </w:rPr>
          <w:delText>[______]</w:delText>
        </w:r>
        <w:r w:rsidRPr="008C60AA" w:rsidDel="00C56807">
          <w:delText xml:space="preserve"> sample fixtures, design </w:delText>
        </w:r>
        <w:r w:rsidRPr="008C60AA" w:rsidDel="00C56807">
          <w:rPr>
            <w:highlight w:val="yellow"/>
          </w:rPr>
          <w:delText>[______]</w:delText>
        </w:r>
        <w:r w:rsidRPr="008C60AA" w:rsidDel="00C56807">
          <w:delText xml:space="preserve"> in mock-up ceiling.</w:delText>
        </w:r>
      </w:del>
      <w:r w:rsidRPr="008C60AA">
        <w:t xml:space="preserve"> </w:t>
      </w:r>
    </w:p>
    <w:p w14:paraId="73F55618" w14:textId="77777777" w:rsidR="00EC7C07" w:rsidRPr="008C60AA" w:rsidRDefault="00EC7C07" w:rsidP="00DF647C">
      <w:pPr>
        <w:pStyle w:val="Heading1"/>
      </w:pPr>
      <w:r w:rsidRPr="008C60AA">
        <w:t>PRODUCTS</w:t>
      </w:r>
    </w:p>
    <w:p w14:paraId="25F4BDF9" w14:textId="77777777" w:rsidR="00EC7C07" w:rsidRPr="008C60AA" w:rsidRDefault="00EC7C07" w:rsidP="00DF647C">
      <w:pPr>
        <w:pStyle w:val="Heading2"/>
      </w:pPr>
      <w:r w:rsidRPr="008C60AA">
        <w:t>General</w:t>
      </w:r>
    </w:p>
    <w:p w14:paraId="3928B89F" w14:textId="77777777" w:rsidR="00EC7C07" w:rsidRPr="00FF35ED" w:rsidRDefault="00EC7C07" w:rsidP="008D469A">
      <w:pPr>
        <w:pStyle w:val="Heading3"/>
      </w:pPr>
      <w:r w:rsidRPr="008C60AA">
        <w:t>Supply and install lighting fixtures of the type and number as shown on the lighting fixtures schedule</w:t>
      </w:r>
      <w:r w:rsidR="00A756EC">
        <w:t xml:space="preserve"> </w:t>
      </w:r>
      <w:del w:id="175" w:author="John Liu" w:date="2021-03-11T14:36:00Z">
        <w:r w:rsidR="00A756EC" w:rsidDel="00C56807">
          <w:delText>that is part of</w:delText>
        </w:r>
      </w:del>
      <w:ins w:id="176" w:author="John Liu" w:date="2021-03-11T14:36:00Z">
        <w:r w:rsidR="00C56807">
          <w:t>on</w:t>
        </w:r>
      </w:ins>
      <w:r w:rsidR="00A756EC">
        <w:t xml:space="preserve"> the Contract Documents</w:t>
      </w:r>
      <w:r w:rsidRPr="00FB77EB">
        <w:t>.</w:t>
      </w:r>
      <w:del w:id="177" w:author="John Liu" w:date="2021-03-11T14:36:00Z">
        <w:r w:rsidR="00C80C28" w:rsidRPr="000D16AD" w:rsidDel="00C56807">
          <w:delText xml:space="preserve"> </w:delText>
        </w:r>
        <w:r w:rsidR="00C80C28" w:rsidRPr="00573E67" w:rsidDel="00C56807">
          <w:rPr>
            <w:i/>
            <w:highlight w:val="yellow"/>
          </w:rPr>
          <w:delText>[Consultant to ensure the lighting fixture schedule is included in the Contract Documents]</w:delText>
        </w:r>
        <w:r w:rsidR="00C771B2" w:rsidRPr="008C60AA" w:rsidDel="00C56807">
          <w:delText xml:space="preserve"> Refer to </w:delText>
        </w:r>
        <w:r w:rsidR="00C771B2" w:rsidRPr="00FF35ED" w:rsidDel="00C56807">
          <w:delText>Section 16010 – Electrical General Requirements.</w:delText>
        </w:r>
      </w:del>
    </w:p>
    <w:p w14:paraId="6A3F8A52" w14:textId="77777777" w:rsidR="00EC4051" w:rsidRPr="008C60AA" w:rsidRDefault="009F3756" w:rsidP="00DF647C">
      <w:pPr>
        <w:pStyle w:val="Heading2"/>
      </w:pPr>
      <w:r>
        <w:t xml:space="preserve">LED </w:t>
      </w:r>
      <w:r w:rsidR="00EC4051" w:rsidRPr="008C60AA">
        <w:t>Emergency Lighting</w:t>
      </w:r>
    </w:p>
    <w:p w14:paraId="22AA4E79" w14:textId="77777777" w:rsidR="009F3756" w:rsidRPr="009F3756" w:rsidRDefault="009F3756" w:rsidP="009F3756">
      <w:pPr>
        <w:pStyle w:val="Heading3"/>
      </w:pPr>
      <w:r w:rsidRPr="009F3756">
        <w:t>All signs must be CSA-approved and conform to CSA standard C22.2-141-10, “Emergency Lighting Equipment”.</w:t>
      </w:r>
    </w:p>
    <w:p w14:paraId="7A9133E5" w14:textId="77777777" w:rsidR="00EC4051" w:rsidRPr="008C60AA" w:rsidRDefault="00EC4051" w:rsidP="008D469A">
      <w:pPr>
        <w:pStyle w:val="Heading3"/>
      </w:pPr>
      <w:r w:rsidRPr="008C60AA">
        <w:t>Approved Suppliers:</w:t>
      </w:r>
    </w:p>
    <w:p w14:paraId="2F80E462" w14:textId="77777777" w:rsidR="00EC4051" w:rsidRPr="008C60AA" w:rsidRDefault="00EC4051" w:rsidP="008C60AA">
      <w:pPr>
        <w:pStyle w:val="Heading4"/>
      </w:pPr>
      <w:proofErr w:type="spellStart"/>
      <w:r w:rsidRPr="008C60AA">
        <w:t>Lumacell</w:t>
      </w:r>
      <w:proofErr w:type="spellEnd"/>
      <w:r w:rsidR="007E1ADA" w:rsidRPr="008C60AA">
        <w:t xml:space="preserve"> Inc.</w:t>
      </w:r>
      <w:r w:rsidRPr="008C60AA">
        <w:t xml:space="preserve"> </w:t>
      </w:r>
      <w:r w:rsidR="007E1ADA" w:rsidRPr="008C60AA">
        <w:t xml:space="preserve">a Division of </w:t>
      </w:r>
      <w:r w:rsidRPr="008C60AA">
        <w:t>Thomas &amp; Betts L</w:t>
      </w:r>
      <w:r w:rsidR="007E1ADA" w:rsidRPr="008C60AA">
        <w:t>td</w:t>
      </w:r>
      <w:r w:rsidRPr="008C60AA">
        <w:t>.</w:t>
      </w:r>
    </w:p>
    <w:p w14:paraId="7EC657BE" w14:textId="77777777" w:rsidR="00EC4051" w:rsidRPr="008C60AA" w:rsidRDefault="00EC4051" w:rsidP="008C60AA">
      <w:pPr>
        <w:pStyle w:val="Heading4"/>
      </w:pPr>
      <w:proofErr w:type="spellStart"/>
      <w:r w:rsidRPr="008C60AA">
        <w:t>EmergiLite</w:t>
      </w:r>
      <w:proofErr w:type="spellEnd"/>
      <w:r w:rsidRPr="008C60AA">
        <w:t xml:space="preserve">, </w:t>
      </w:r>
      <w:r w:rsidR="00C312DE">
        <w:t xml:space="preserve">a Division of </w:t>
      </w:r>
      <w:r w:rsidRPr="008C60AA">
        <w:t>Thomas &amp; Betts L</w:t>
      </w:r>
      <w:r w:rsidR="007E1ADA" w:rsidRPr="008C60AA">
        <w:t>td</w:t>
      </w:r>
      <w:r w:rsidRPr="008C60AA">
        <w:t>.</w:t>
      </w:r>
    </w:p>
    <w:p w14:paraId="1A21138E" w14:textId="77777777" w:rsidR="00592149" w:rsidRDefault="00C56807" w:rsidP="008C60AA">
      <w:pPr>
        <w:pStyle w:val="Heading4"/>
      </w:pPr>
      <w:ins w:id="178" w:author="John Liu" w:date="2021-03-11T14:36:00Z">
        <w:r>
          <w:t xml:space="preserve">Or </w:t>
        </w:r>
      </w:ins>
      <w:del w:id="179" w:author="John Liu" w:date="2021-03-11T14:37:00Z">
        <w:r w:rsidR="00F630D9" w:rsidDel="00C56807">
          <w:delText>A</w:delText>
        </w:r>
        <w:r w:rsidR="00592149" w:rsidRPr="008C60AA" w:rsidDel="00C56807">
          <w:delText xml:space="preserve">pproved </w:delText>
        </w:r>
        <w:r w:rsidR="0061736F" w:rsidDel="00C56807">
          <w:delText>E</w:delText>
        </w:r>
      </w:del>
      <w:ins w:id="180" w:author="John Liu" w:date="2021-03-11T14:37:00Z">
        <w:r>
          <w:t>e</w:t>
        </w:r>
      </w:ins>
      <w:r w:rsidR="0061736F" w:rsidRPr="008C60AA">
        <w:t>quivalent</w:t>
      </w:r>
      <w:r w:rsidR="00592149" w:rsidRPr="008C60AA">
        <w:t>.</w:t>
      </w:r>
    </w:p>
    <w:p w14:paraId="01F7E80F" w14:textId="77777777" w:rsidR="00FD5DFE" w:rsidRPr="000800BB" w:rsidDel="00C56807" w:rsidRDefault="00FD5DFE" w:rsidP="00DF647C">
      <w:pPr>
        <w:pStyle w:val="Heading2"/>
        <w:rPr>
          <w:del w:id="181" w:author="John Liu" w:date="2021-03-11T14:37:00Z"/>
        </w:rPr>
      </w:pPr>
      <w:del w:id="182" w:author="John Liu" w:date="2021-03-11T14:37:00Z">
        <w:r w:rsidRPr="000800BB" w:rsidDel="00C56807">
          <w:delText>LED Lamps for Hardwired CFL Lamp Replacement</w:delText>
        </w:r>
      </w:del>
    </w:p>
    <w:p w14:paraId="1E8E4724" w14:textId="77777777" w:rsidR="00FD5DFE" w:rsidRPr="000800BB" w:rsidDel="00C56807" w:rsidRDefault="00FD5DFE" w:rsidP="007C5002">
      <w:pPr>
        <w:pStyle w:val="Heading3"/>
        <w:rPr>
          <w:del w:id="183" w:author="John Liu" w:date="2021-03-11T14:37:00Z"/>
        </w:rPr>
      </w:pPr>
      <w:del w:id="184" w:author="John Liu" w:date="2021-03-11T14:37:00Z">
        <w:r w:rsidRPr="000800BB" w:rsidDel="00C56807">
          <w:delText>Measure applies to LED lamps designed to replace compact fluorescent lamps with external ballast and plug-in bases.</w:delText>
        </w:r>
      </w:del>
    </w:p>
    <w:p w14:paraId="534BF2B1" w14:textId="77777777" w:rsidR="00FD5DFE" w:rsidRPr="000800BB" w:rsidDel="00C56807" w:rsidRDefault="00FD5DFE" w:rsidP="007C5002">
      <w:pPr>
        <w:pStyle w:val="Heading3"/>
        <w:rPr>
          <w:del w:id="185" w:author="John Liu" w:date="2021-03-11T14:37:00Z"/>
        </w:rPr>
      </w:pPr>
      <w:del w:id="186" w:author="John Liu" w:date="2021-03-11T14:37:00Z">
        <w:r w:rsidRPr="000800BB" w:rsidDel="00C56807">
          <w:delText xml:space="preserve">Lamps shall only be used in accordance with manufacturer instructions. </w:delText>
        </w:r>
      </w:del>
    </w:p>
    <w:p w14:paraId="23AA4D24" w14:textId="77777777" w:rsidR="00FD5DFE" w:rsidRPr="000800BB" w:rsidDel="00C56807" w:rsidRDefault="00FD5DFE" w:rsidP="007C5002">
      <w:pPr>
        <w:pStyle w:val="Heading3"/>
        <w:rPr>
          <w:del w:id="187" w:author="John Liu" w:date="2021-03-11T14:37:00Z"/>
        </w:rPr>
      </w:pPr>
      <w:del w:id="188" w:author="John Liu" w:date="2021-03-11T14:37:00Z">
        <w:r w:rsidRPr="000800BB" w:rsidDel="00C56807">
          <w:delText>Lamps must be CSA-approved or satisfy the inspectors and the approving authorities who have jurisdiction.</w:delText>
        </w:r>
      </w:del>
    </w:p>
    <w:p w14:paraId="575E1393" w14:textId="77777777" w:rsidR="00FD5DFE" w:rsidRPr="000800BB" w:rsidDel="00C56807" w:rsidRDefault="00FD5DFE" w:rsidP="007C5002">
      <w:pPr>
        <w:pStyle w:val="Heading3"/>
        <w:rPr>
          <w:del w:id="189" w:author="John Liu" w:date="2021-03-11T14:37:00Z"/>
        </w:rPr>
      </w:pPr>
      <w:del w:id="190" w:author="John Liu" w:date="2021-03-11T14:37:00Z">
        <w:r w:rsidRPr="000800BB" w:rsidDel="00C56807">
          <w:delText xml:space="preserve">Total luminous flux (lumens) must be measured as per IES LM-79-08. </w:delText>
        </w:r>
      </w:del>
    </w:p>
    <w:p w14:paraId="4F21E2C4" w14:textId="77777777" w:rsidR="00FD5DFE" w:rsidRPr="000800BB" w:rsidDel="00C56807" w:rsidRDefault="00FD5DFE" w:rsidP="007C5002">
      <w:pPr>
        <w:pStyle w:val="Heading3"/>
        <w:rPr>
          <w:del w:id="191" w:author="John Liu" w:date="2021-03-11T14:37:00Z"/>
        </w:rPr>
      </w:pPr>
      <w:del w:id="192" w:author="John Liu" w:date="2021-03-11T14:37:00Z">
        <w:r w:rsidRPr="000800BB" w:rsidDel="00C56807">
          <w:delText xml:space="preserve">Minimum initial efficacy of 70 lumens per watt. </w:delText>
        </w:r>
        <w:r w:rsidRPr="000800BB" w:rsidDel="00C56807">
          <w:rPr>
            <w:i/>
            <w:highlight w:val="yellow"/>
          </w:rPr>
          <w:delText>[Consultant to amend as required]</w:delText>
        </w:r>
      </w:del>
    </w:p>
    <w:p w14:paraId="6205566A" w14:textId="77777777" w:rsidR="00FD5DFE" w:rsidRPr="000800BB" w:rsidDel="00C56807" w:rsidRDefault="00FD5DFE" w:rsidP="007C5002">
      <w:pPr>
        <w:pStyle w:val="Heading3"/>
        <w:rPr>
          <w:del w:id="193" w:author="John Liu" w:date="2021-03-11T14:37:00Z"/>
        </w:rPr>
      </w:pPr>
      <w:del w:id="194" w:author="John Liu" w:date="2021-03-11T14:37:00Z">
        <w:r w:rsidRPr="000800BB" w:rsidDel="00C56807">
          <w:delText>Projected lifetime must be reported as per IES-TM-21-11 calculations and based on IES-LM-80-08 measurements. Lamp lifetime should be 25,000 hours at minimum.</w:delText>
        </w:r>
      </w:del>
    </w:p>
    <w:p w14:paraId="01D0F8DA" w14:textId="77777777" w:rsidR="00FD5DFE" w:rsidRPr="000800BB" w:rsidDel="00C56807" w:rsidRDefault="00FD5DFE" w:rsidP="00DF647C">
      <w:pPr>
        <w:pStyle w:val="Heading2"/>
        <w:rPr>
          <w:del w:id="195" w:author="John Liu" w:date="2021-03-11T14:37:00Z"/>
        </w:rPr>
      </w:pPr>
      <w:del w:id="196" w:author="John Liu" w:date="2021-03-11T14:37:00Z">
        <w:r w:rsidRPr="000800BB" w:rsidDel="00C56807">
          <w:delText>LED Lamps for Metal Halide (MH) Hig</w:delText>
        </w:r>
        <w:r w:rsidR="002B295E" w:rsidDel="00C56807">
          <w:delText>h</w:delText>
        </w:r>
        <w:r w:rsidRPr="000800BB" w:rsidDel="00C56807">
          <w:delText xml:space="preserve"> Intensity Discharge (HID) Lamp Replacement</w:delText>
        </w:r>
      </w:del>
    </w:p>
    <w:p w14:paraId="48E77C97" w14:textId="77777777" w:rsidR="00FD5DFE" w:rsidRPr="000800BB" w:rsidDel="00C56807" w:rsidRDefault="00FD5DFE" w:rsidP="007C5002">
      <w:pPr>
        <w:pStyle w:val="Heading3"/>
        <w:rPr>
          <w:del w:id="197" w:author="John Liu" w:date="2021-03-11T14:37:00Z"/>
        </w:rPr>
      </w:pPr>
      <w:del w:id="198" w:author="John Liu" w:date="2021-03-11T14:37:00Z">
        <w:r w:rsidRPr="000800BB" w:rsidDel="00C56807">
          <w:delText>General requirements</w:delText>
        </w:r>
      </w:del>
    </w:p>
    <w:p w14:paraId="73A38BF0" w14:textId="77777777" w:rsidR="00FD5DFE" w:rsidRPr="000800BB" w:rsidDel="00C56807" w:rsidRDefault="00FD5DFE" w:rsidP="007C5002">
      <w:pPr>
        <w:pStyle w:val="Heading4"/>
        <w:rPr>
          <w:del w:id="199" w:author="John Liu" w:date="2021-03-11T14:37:00Z"/>
        </w:rPr>
      </w:pPr>
      <w:del w:id="200" w:author="John Liu" w:date="2021-03-11T14:37:00Z">
        <w:r w:rsidRPr="000800BB" w:rsidDel="00C56807">
          <w:delText xml:space="preserve">Measure applies to LED lamps designed to replace HID probe and/or pulse start metal halide ANSI </w:delText>
        </w:r>
        <w:r w:rsidR="0005447F" w:rsidDel="00C56807">
          <w:delText xml:space="preserve">compliant </w:delText>
        </w:r>
        <w:r w:rsidRPr="000800BB" w:rsidDel="00C56807">
          <w:delText xml:space="preserve">lamps with magnetic ballast. </w:delText>
        </w:r>
      </w:del>
    </w:p>
    <w:p w14:paraId="643C7A49" w14:textId="77777777" w:rsidR="00FD5DFE" w:rsidRPr="000800BB" w:rsidDel="00C56807" w:rsidRDefault="00FD5DFE" w:rsidP="007C5002">
      <w:pPr>
        <w:pStyle w:val="Heading4"/>
        <w:rPr>
          <w:del w:id="201" w:author="John Liu" w:date="2021-03-11T14:37:00Z"/>
        </w:rPr>
      </w:pPr>
      <w:del w:id="202" w:author="John Liu" w:date="2021-03-11T14:37:00Z">
        <w:r w:rsidRPr="000800BB" w:rsidDel="00C56807">
          <w:delText xml:space="preserve">Lamps shall only be used and installed in accordance with manufacturer instructions. </w:delText>
        </w:r>
      </w:del>
    </w:p>
    <w:p w14:paraId="7F2C2559" w14:textId="77777777" w:rsidR="00FD5DFE" w:rsidRPr="000800BB" w:rsidDel="00C56807" w:rsidRDefault="00FD5DFE" w:rsidP="007C5002">
      <w:pPr>
        <w:pStyle w:val="Heading4"/>
        <w:rPr>
          <w:del w:id="203" w:author="John Liu" w:date="2021-03-11T14:37:00Z"/>
        </w:rPr>
      </w:pPr>
      <w:del w:id="204" w:author="John Liu" w:date="2021-03-11T14:37:00Z">
        <w:r w:rsidRPr="000800BB" w:rsidDel="00C56807">
          <w:delText xml:space="preserve">Lamps must be CSA-approved to </w:delText>
        </w:r>
        <w:r w:rsidR="0005447F" w:rsidDel="00C56807">
          <w:delText>CAN/</w:delText>
        </w:r>
        <w:r w:rsidRPr="000800BB" w:rsidDel="00C56807">
          <w:delText xml:space="preserve">CSA 22.2 </w:delText>
        </w:r>
        <w:r w:rsidR="0005447F" w:rsidDel="00C56807">
          <w:delText>NO. 250.13-14 Light Emitting Diode (LED) Equipment for Lighting Applications</w:delText>
        </w:r>
        <w:r w:rsidRPr="000800BB" w:rsidDel="00C56807">
          <w:delText xml:space="preserve"> or satisfy the inspectors and the approving authorities who have jurisdiction. </w:delText>
        </w:r>
      </w:del>
    </w:p>
    <w:p w14:paraId="5BA1B793" w14:textId="77777777" w:rsidR="00FD5DFE" w:rsidRPr="000800BB" w:rsidDel="00C56807" w:rsidRDefault="00FD5DFE" w:rsidP="007C5002">
      <w:pPr>
        <w:pStyle w:val="Heading4"/>
        <w:rPr>
          <w:del w:id="205" w:author="John Liu" w:date="2021-03-11T14:37:00Z"/>
        </w:rPr>
      </w:pPr>
      <w:del w:id="206" w:author="John Liu" w:date="2021-03-11T14:37:00Z">
        <w:r w:rsidRPr="000800BB" w:rsidDel="00C56807">
          <w:delText>Total luminous flux (lumens) must be measured as per IES LM-79-08.</w:delText>
        </w:r>
      </w:del>
    </w:p>
    <w:p w14:paraId="660C6023" w14:textId="77777777" w:rsidR="00FD5DFE" w:rsidRPr="000800BB" w:rsidDel="00C56807" w:rsidRDefault="00FD5DFE" w:rsidP="007C5002">
      <w:pPr>
        <w:pStyle w:val="Heading4"/>
        <w:rPr>
          <w:del w:id="207" w:author="John Liu" w:date="2021-03-11T14:37:00Z"/>
        </w:rPr>
      </w:pPr>
      <w:del w:id="208" w:author="John Liu" w:date="2021-03-11T14:37:00Z">
        <w:r w:rsidRPr="000800BB" w:rsidDel="00C56807">
          <w:delText xml:space="preserve">Minimum initial efficacy of 80 lumens per watt. </w:delText>
        </w:r>
      </w:del>
    </w:p>
    <w:p w14:paraId="03D10179" w14:textId="77777777" w:rsidR="00FD5DFE" w:rsidRPr="000800BB" w:rsidDel="00C56807" w:rsidRDefault="00FD5DFE" w:rsidP="007C5002">
      <w:pPr>
        <w:pStyle w:val="Heading4"/>
        <w:rPr>
          <w:del w:id="209" w:author="John Liu" w:date="2021-03-11T14:37:00Z"/>
        </w:rPr>
      </w:pPr>
      <w:del w:id="210" w:author="John Liu" w:date="2021-03-11T14:37:00Z">
        <w:r w:rsidRPr="000800BB" w:rsidDel="00C56807">
          <w:delText>Projected lifetime must be reported as per IES-TM-21-11 calculations and based on IES-LM-80-08 measurements. Lamp lifetime should be 45,000 hours at minimum.</w:delText>
        </w:r>
      </w:del>
    </w:p>
    <w:p w14:paraId="043241DF" w14:textId="77777777" w:rsidR="00FD5DFE" w:rsidRPr="000800BB" w:rsidDel="00C56807" w:rsidRDefault="00FD5DFE" w:rsidP="00DF647C">
      <w:pPr>
        <w:pStyle w:val="Heading2"/>
        <w:rPr>
          <w:del w:id="211" w:author="John Liu" w:date="2021-03-11T14:37:00Z"/>
        </w:rPr>
      </w:pPr>
      <w:del w:id="212" w:author="John Liu" w:date="2021-03-11T14:37:00Z">
        <w:r w:rsidRPr="000800BB" w:rsidDel="00C56807">
          <w:delText>LED Lamps for Fluorescent T8 Lamp Replacement</w:delText>
        </w:r>
      </w:del>
    </w:p>
    <w:p w14:paraId="1715C35C" w14:textId="77777777" w:rsidR="00FD5DFE" w:rsidRPr="000800BB" w:rsidDel="00C56807" w:rsidRDefault="00FD5DFE" w:rsidP="007C5002">
      <w:pPr>
        <w:pStyle w:val="Heading3"/>
        <w:rPr>
          <w:del w:id="213" w:author="John Liu" w:date="2021-03-11T14:37:00Z"/>
        </w:rPr>
      </w:pPr>
      <w:del w:id="214" w:author="John Liu" w:date="2021-03-11T14:37:00Z">
        <w:r w:rsidRPr="000800BB" w:rsidDel="00C56807">
          <w:delText>Measure applies to LED lamps designed to replace T8 fluorescent lamps. Lamps must work with T8 electronic ballasts as per ANSI C82.11-2011.</w:delText>
        </w:r>
      </w:del>
    </w:p>
    <w:p w14:paraId="38F44E81" w14:textId="77777777" w:rsidR="00FD5DFE" w:rsidRPr="000800BB" w:rsidDel="00C56807" w:rsidRDefault="00FD5DFE" w:rsidP="007C5002">
      <w:pPr>
        <w:pStyle w:val="Heading3"/>
        <w:rPr>
          <w:del w:id="215" w:author="John Liu" w:date="2021-03-11T14:37:00Z"/>
        </w:rPr>
      </w:pPr>
      <w:del w:id="216" w:author="John Liu" w:date="2021-03-11T14:37:00Z">
        <w:r w:rsidRPr="000800BB" w:rsidDel="00C56807">
          <w:delText xml:space="preserve">Self-ballasted line voltage lamps are excluded. </w:delText>
        </w:r>
      </w:del>
    </w:p>
    <w:p w14:paraId="0F74798B" w14:textId="77777777" w:rsidR="00FD5DFE" w:rsidRPr="000800BB" w:rsidDel="00C56807" w:rsidRDefault="00FD5DFE" w:rsidP="007C5002">
      <w:pPr>
        <w:pStyle w:val="Heading3"/>
        <w:rPr>
          <w:del w:id="217" w:author="John Liu" w:date="2021-03-11T14:37:00Z"/>
        </w:rPr>
      </w:pPr>
      <w:del w:id="218" w:author="John Liu" w:date="2021-03-11T14:37:00Z">
        <w:r w:rsidRPr="000800BB" w:rsidDel="00C56807">
          <w:delText xml:space="preserve">Lamps shall only be used with T8 electronic ballasts specified by manufacturer. </w:delText>
        </w:r>
      </w:del>
    </w:p>
    <w:p w14:paraId="02677256" w14:textId="77777777" w:rsidR="00FD5DFE" w:rsidRPr="000800BB" w:rsidDel="00C56807" w:rsidRDefault="00FD5DFE" w:rsidP="007C5002">
      <w:pPr>
        <w:pStyle w:val="Heading3"/>
        <w:rPr>
          <w:del w:id="219" w:author="John Liu" w:date="2021-03-11T14:37:00Z"/>
        </w:rPr>
      </w:pPr>
      <w:del w:id="220" w:author="John Liu" w:date="2021-03-11T14:37:00Z">
        <w:r w:rsidRPr="000800BB" w:rsidDel="00C56807">
          <w:delText>Lamps must be CSA-approved or satisfy the inspectors and the approving authorities who have jurisdiction.</w:delText>
        </w:r>
      </w:del>
    </w:p>
    <w:p w14:paraId="559A007E" w14:textId="77777777" w:rsidR="00FD5DFE" w:rsidRPr="000800BB" w:rsidDel="00C56807" w:rsidRDefault="00FD5DFE" w:rsidP="007C5002">
      <w:pPr>
        <w:pStyle w:val="Heading3"/>
        <w:rPr>
          <w:del w:id="221" w:author="John Liu" w:date="2021-03-11T14:37:00Z"/>
        </w:rPr>
      </w:pPr>
      <w:del w:id="222" w:author="John Liu" w:date="2021-03-11T14:37:00Z">
        <w:r w:rsidRPr="000800BB" w:rsidDel="00C56807">
          <w:delText xml:space="preserve">Total luminous flux (lumens) must be measured as per IES LM-79-08. </w:delText>
        </w:r>
      </w:del>
    </w:p>
    <w:p w14:paraId="1011C4E9" w14:textId="77777777" w:rsidR="00FD5DFE" w:rsidRPr="000800BB" w:rsidDel="00C56807" w:rsidRDefault="00FD5DFE" w:rsidP="007C5002">
      <w:pPr>
        <w:pStyle w:val="Heading3"/>
        <w:rPr>
          <w:del w:id="223" w:author="John Liu" w:date="2021-03-11T14:37:00Z"/>
        </w:rPr>
      </w:pPr>
      <w:del w:id="224" w:author="John Liu" w:date="2021-03-11T14:37:00Z">
        <w:r w:rsidRPr="000800BB" w:rsidDel="00C56807">
          <w:delText>Projected lifetime must be reported as per IES-TM-21-11 calculations and based on IES-LM-80-08 measurements. Lamp lifetime should be 45,000 hours at minimum.</w:delText>
        </w:r>
      </w:del>
    </w:p>
    <w:p w14:paraId="14BBCEAD" w14:textId="77777777" w:rsidR="00FD5DFE" w:rsidRPr="000800BB" w:rsidRDefault="00FD5DFE" w:rsidP="00DF647C">
      <w:pPr>
        <w:pStyle w:val="Heading2"/>
      </w:pPr>
      <w:r w:rsidRPr="000800BB">
        <w:t>Line Voltage LED Lamps</w:t>
      </w:r>
    </w:p>
    <w:p w14:paraId="03F486E3" w14:textId="77777777" w:rsidR="00FD5DFE" w:rsidRPr="000800BB" w:rsidRDefault="00FD5DFE" w:rsidP="007C5002">
      <w:pPr>
        <w:pStyle w:val="Heading3"/>
      </w:pPr>
      <w:r w:rsidRPr="000800BB">
        <w:t>Measure applies to new LED screw-in or plug-in replacement lamps, which are designed for 120-347 volts and have self-contained drivers.</w:t>
      </w:r>
    </w:p>
    <w:p w14:paraId="56E7633E" w14:textId="77777777" w:rsidR="00FD5DFE" w:rsidRPr="000800BB" w:rsidRDefault="00FD5DFE" w:rsidP="007C5002">
      <w:pPr>
        <w:pStyle w:val="Heading3"/>
      </w:pPr>
      <w:r w:rsidRPr="000800BB">
        <w:t>All new LED lamps must be CSA-approved</w:t>
      </w:r>
      <w:r w:rsidR="0005447F">
        <w:t>.</w:t>
      </w:r>
      <w:r w:rsidRPr="000800BB">
        <w:t xml:space="preserve"> </w:t>
      </w:r>
    </w:p>
    <w:p w14:paraId="05D724E2" w14:textId="77777777" w:rsidR="00FD5DFE" w:rsidRPr="000800BB" w:rsidRDefault="00FD5DFE" w:rsidP="007C5002">
      <w:pPr>
        <w:pStyle w:val="Heading3"/>
      </w:pPr>
      <w:r w:rsidRPr="000800BB">
        <w:t xml:space="preserve">Projected lifetime must be reported as per IES-TM-21-11 calculations and based on IES-LM-80-08 measurements. Lamp lifetime should be 25,000 hours at minimum. </w:t>
      </w:r>
    </w:p>
    <w:p w14:paraId="29AEA009" w14:textId="77777777" w:rsidR="00FD5DFE" w:rsidRPr="000800BB" w:rsidRDefault="00FD5DFE" w:rsidP="007C5002">
      <w:pPr>
        <w:pStyle w:val="Heading3"/>
      </w:pPr>
      <w:r w:rsidRPr="000800BB">
        <w:t>Total luminous flux (lumens) must be measured as per IES-79-08</w:t>
      </w:r>
    </w:p>
    <w:p w14:paraId="2B3E3A02" w14:textId="77777777" w:rsidR="00FD5DFE" w:rsidRPr="000800BB" w:rsidRDefault="00FD5DFE" w:rsidP="007C5002">
      <w:pPr>
        <w:pStyle w:val="Heading3"/>
      </w:pPr>
      <w:r w:rsidRPr="000800BB">
        <w:t xml:space="preserve">Lamps with screw-in or plug-in bases are eligible. </w:t>
      </w:r>
    </w:p>
    <w:p w14:paraId="0D44362C" w14:textId="77777777" w:rsidR="00FD5DFE" w:rsidRPr="000800BB" w:rsidRDefault="00FD5DFE" w:rsidP="007C5002">
      <w:pPr>
        <w:pStyle w:val="Heading3"/>
      </w:pPr>
      <w:r w:rsidRPr="000800BB">
        <w:t>Lamps must be permanently marked by molded imprint or ink with manufacturer name, model number, electrical rating, and approval agency (CSA, UL</w:t>
      </w:r>
      <w:r w:rsidR="00421EDF">
        <w:t>C</w:t>
      </w:r>
      <w:r w:rsidRPr="000800BB">
        <w:t>, etc.).</w:t>
      </w:r>
    </w:p>
    <w:p w14:paraId="0CDEE87D" w14:textId="77777777" w:rsidR="00FD5DFE" w:rsidRPr="000800BB" w:rsidRDefault="00FD5DFE" w:rsidP="00DF647C">
      <w:pPr>
        <w:pStyle w:val="Heading2"/>
      </w:pPr>
      <w:r w:rsidRPr="000800BB">
        <w:t>Low Voltage LED Lamps</w:t>
      </w:r>
    </w:p>
    <w:p w14:paraId="5E89C738" w14:textId="77777777" w:rsidR="00FD5DFE" w:rsidRPr="000800BB" w:rsidRDefault="00FD5DFE" w:rsidP="007C5002">
      <w:pPr>
        <w:pStyle w:val="Heading3"/>
      </w:pPr>
      <w:r w:rsidRPr="000800BB">
        <w:t xml:space="preserve">Measure applies to LED screw-in or plug-in replacement lamps, which are designed for 12-24 volts. </w:t>
      </w:r>
    </w:p>
    <w:p w14:paraId="66AC97F1" w14:textId="77777777" w:rsidR="00FD5DFE" w:rsidRPr="008842EF" w:rsidRDefault="00FD5DFE" w:rsidP="007C5002">
      <w:pPr>
        <w:pStyle w:val="Heading3"/>
      </w:pPr>
      <w:r w:rsidRPr="008842EF">
        <w:lastRenderedPageBreak/>
        <w:t xml:space="preserve">Projected lifetime must be reported as per IES-TM-21-11 calculations and based on IES-LM-80-08 measurements. Lamp lifetime should be 25,000 hours at minimum. </w:t>
      </w:r>
    </w:p>
    <w:p w14:paraId="064DE846" w14:textId="77777777" w:rsidR="00FD5DFE" w:rsidRPr="003A2CBF" w:rsidDel="00E968AC" w:rsidRDefault="00FD5DFE" w:rsidP="009D63EC">
      <w:pPr>
        <w:pStyle w:val="Heading3"/>
        <w:rPr>
          <w:del w:id="225" w:author="Shawn Xiong" w:date="2021-04-03T14:27:00Z"/>
        </w:rPr>
      </w:pPr>
      <w:r w:rsidRPr="008842EF">
        <w:t>Total luminous flux (lumens) must be measured as per IES-79-08.</w:t>
      </w:r>
    </w:p>
    <w:p w14:paraId="75D4723C" w14:textId="77777777" w:rsidR="00C312DE" w:rsidRPr="003A2CBF" w:rsidDel="00C56807" w:rsidRDefault="00C312DE" w:rsidP="009D63EC">
      <w:pPr>
        <w:pStyle w:val="Heading2"/>
        <w:rPr>
          <w:del w:id="226" w:author="John Liu" w:date="2021-03-11T14:38:00Z"/>
        </w:rPr>
      </w:pPr>
      <w:del w:id="227" w:author="John Liu" w:date="2021-03-11T14:38:00Z">
        <w:r w:rsidRPr="003A2CBF" w:rsidDel="00C56807">
          <w:delText>LED High Bay Lighting</w:delText>
        </w:r>
      </w:del>
    </w:p>
    <w:p w14:paraId="722F5976" w14:textId="77777777" w:rsidR="00C312DE" w:rsidRPr="003A2CBF" w:rsidDel="00C56807" w:rsidRDefault="00C312DE" w:rsidP="007C5002">
      <w:pPr>
        <w:pStyle w:val="Heading3"/>
        <w:rPr>
          <w:del w:id="228" w:author="John Liu" w:date="2021-03-11T14:38:00Z"/>
        </w:rPr>
      </w:pPr>
      <w:del w:id="229" w:author="John Liu" w:date="2021-03-11T14:38:00Z">
        <w:r w:rsidRPr="003A2CBF" w:rsidDel="00C56807">
          <w:delText>High quality LED within step binning ensuring colour consistency:</w:delText>
        </w:r>
      </w:del>
    </w:p>
    <w:p w14:paraId="1D87F2D7" w14:textId="77777777" w:rsidR="00C312DE" w:rsidRPr="003A2CBF" w:rsidDel="00C56807" w:rsidRDefault="00C312DE" w:rsidP="007C5002">
      <w:pPr>
        <w:pStyle w:val="Heading4"/>
        <w:rPr>
          <w:del w:id="230" w:author="John Liu" w:date="2021-03-11T14:38:00Z"/>
        </w:rPr>
      </w:pPr>
      <w:del w:id="231" w:author="John Liu" w:date="2021-03-11T14:38:00Z">
        <w:r w:rsidRPr="003A2CBF" w:rsidDel="00C56807">
          <w:delText>LED low maintenance cost lighting with 120,000 hours minimum of service life, 70% lumen maintenance and driven of 700 mA in 25</w:delText>
        </w:r>
        <w:r w:rsidRPr="003A2CBF" w:rsidDel="00C56807">
          <w:rPr>
            <w:vertAlign w:val="superscript"/>
          </w:rPr>
          <w:delText>o</w:delText>
        </w:r>
        <w:r w:rsidRPr="003A2CBF" w:rsidDel="00C56807">
          <w:delText>C ambient temperature.</w:delText>
        </w:r>
      </w:del>
    </w:p>
    <w:p w14:paraId="037BD609" w14:textId="77777777" w:rsidR="00F944C3" w:rsidRPr="003A2CBF" w:rsidDel="00C56807" w:rsidRDefault="00F944C3" w:rsidP="007C5002">
      <w:pPr>
        <w:pStyle w:val="Heading4"/>
        <w:rPr>
          <w:del w:id="232" w:author="John Liu" w:date="2021-03-11T14:38:00Z"/>
        </w:rPr>
      </w:pPr>
      <w:del w:id="233" w:author="John Liu" w:date="2021-03-11T14:38:00Z">
        <w:r w:rsidRPr="003A2CBF" w:rsidDel="00C56807">
          <w:delText>Replacement LED lighting for high bay fixtures lux (lumens per unit area) shall be equivalent to existing high bay lighting output (halogen).</w:delText>
        </w:r>
      </w:del>
    </w:p>
    <w:p w14:paraId="40CEC606" w14:textId="77777777" w:rsidR="00F944C3" w:rsidRPr="003A2CBF" w:rsidDel="00C56807" w:rsidRDefault="00F944C3" w:rsidP="007C5002">
      <w:pPr>
        <w:pStyle w:val="Heading4"/>
        <w:rPr>
          <w:del w:id="234" w:author="John Liu" w:date="2021-03-11T14:38:00Z"/>
        </w:rPr>
      </w:pPr>
      <w:del w:id="235" w:author="John Liu" w:date="2021-03-11T14:38:00Z">
        <w:r w:rsidRPr="003A2CBF" w:rsidDel="00C56807">
          <w:delText>Replacement LED lighting colour temperature shall be equivalent to existing high bay lighting colour temperature or 3,000 K whichever is higher.</w:delText>
        </w:r>
      </w:del>
    </w:p>
    <w:p w14:paraId="578FBB34" w14:textId="77777777" w:rsidR="00C312DE" w:rsidRPr="00E968AC" w:rsidDel="00C56807" w:rsidRDefault="00C312DE" w:rsidP="007C5002">
      <w:pPr>
        <w:pStyle w:val="Heading4"/>
        <w:rPr>
          <w:del w:id="236" w:author="John Liu" w:date="2021-03-11T14:38:00Z"/>
          <w:rPrChange w:id="237" w:author="Shawn Xiong" w:date="2021-04-03T14:27:00Z">
            <w:rPr>
              <w:del w:id="238" w:author="John Liu" w:date="2021-03-11T14:38:00Z"/>
              <w:highlight w:val="yellow"/>
            </w:rPr>
          </w:rPrChange>
        </w:rPr>
      </w:pPr>
      <w:del w:id="239" w:author="John Liu" w:date="2021-03-11T14:38:00Z">
        <w:r w:rsidRPr="00E968AC" w:rsidDel="00C56807">
          <w:rPr>
            <w:rPrChange w:id="240" w:author="Shawn Xiong" w:date="2021-04-03T14:27:00Z">
              <w:rPr>
                <w:highlight w:val="yellow"/>
              </w:rPr>
            </w:rPrChange>
          </w:rPr>
          <w:delText>[Nominal Lumen Output:  9,000 lm of 110W or 11,000 lm of 143W.]</w:delText>
        </w:r>
        <w:r w:rsidR="005A2375" w:rsidRPr="00E968AC" w:rsidDel="00C56807">
          <w:rPr>
            <w:rPrChange w:id="241" w:author="Shawn Xiong" w:date="2021-04-03T14:27:00Z">
              <w:rPr>
                <w:highlight w:val="yellow"/>
              </w:rPr>
            </w:rPrChange>
          </w:rPr>
          <w:delText xml:space="preserve"> </w:delText>
        </w:r>
        <w:r w:rsidRPr="00E968AC" w:rsidDel="00C56807">
          <w:rPr>
            <w:i/>
            <w:rPrChange w:id="242" w:author="Shawn Xiong" w:date="2021-04-03T14:27:00Z">
              <w:rPr>
                <w:i/>
                <w:highlight w:val="yellow"/>
              </w:rPr>
            </w:rPrChange>
          </w:rPr>
          <w:delText>[Consultant to amend as required]</w:delText>
        </w:r>
      </w:del>
    </w:p>
    <w:p w14:paraId="400DB0BA" w14:textId="77777777" w:rsidR="00C312DE" w:rsidRPr="00E968AC" w:rsidDel="00C56807" w:rsidRDefault="00C312DE" w:rsidP="007C5002">
      <w:pPr>
        <w:pStyle w:val="Heading3"/>
        <w:rPr>
          <w:del w:id="243" w:author="John Liu" w:date="2021-03-11T14:38:00Z"/>
          <w:rPrChange w:id="244" w:author="Shawn Xiong" w:date="2021-04-03T14:27:00Z">
            <w:rPr>
              <w:del w:id="245" w:author="John Liu" w:date="2021-03-11T14:38:00Z"/>
              <w:highlight w:val="yellow"/>
            </w:rPr>
          </w:rPrChange>
        </w:rPr>
      </w:pPr>
      <w:del w:id="246" w:author="John Liu" w:date="2021-03-11T14:38:00Z">
        <w:r w:rsidRPr="008842EF" w:rsidDel="00C56807">
          <w:delText xml:space="preserve">LED lighting systems shall not interfere with the facility’s instrumentation devices, instrumentation telemetry, PAC’s, VFD’s, </w:delText>
        </w:r>
        <w:r w:rsidRPr="003A2CBF" w:rsidDel="00C56807">
          <w:delText>Wide Area Radio Network (WARN) and others as applicable</w:delText>
        </w:r>
        <w:r w:rsidR="000800BB" w:rsidRPr="003A2CBF" w:rsidDel="00C56807">
          <w:delText xml:space="preserve"> and shall comply with FCC CFR47</w:delText>
        </w:r>
        <w:r w:rsidRPr="003A2CBF" w:rsidDel="00C56807">
          <w:delText>.</w:delText>
        </w:r>
        <w:r w:rsidRPr="003A2CBF" w:rsidDel="00C56807">
          <w:rPr>
            <w:i/>
          </w:rPr>
          <w:delText xml:space="preserve"> </w:delText>
        </w:r>
        <w:r w:rsidRPr="00E968AC" w:rsidDel="00C56807">
          <w:rPr>
            <w:i/>
            <w:rPrChange w:id="247" w:author="Shawn Xiong" w:date="2021-04-03T14:27:00Z">
              <w:rPr>
                <w:i/>
                <w:highlight w:val="yellow"/>
              </w:rPr>
            </w:rPrChange>
          </w:rPr>
          <w:delText>[Consultant to amend list as required]</w:delText>
        </w:r>
      </w:del>
    </w:p>
    <w:p w14:paraId="6841AC8E" w14:textId="77777777" w:rsidR="00C312DE" w:rsidRPr="00E968AC" w:rsidDel="00C56807" w:rsidRDefault="00C312DE" w:rsidP="007C5002">
      <w:pPr>
        <w:pStyle w:val="Heading3"/>
        <w:rPr>
          <w:del w:id="248" w:author="John Liu" w:date="2021-03-11T14:38:00Z"/>
          <w:i/>
          <w:rPrChange w:id="249" w:author="Shawn Xiong" w:date="2021-04-03T14:27:00Z">
            <w:rPr>
              <w:del w:id="250" w:author="John Liu" w:date="2021-03-11T14:38:00Z"/>
              <w:i/>
              <w:highlight w:val="yellow"/>
            </w:rPr>
          </w:rPrChange>
        </w:rPr>
      </w:pPr>
      <w:del w:id="251" w:author="John Liu" w:date="2021-03-11T14:38:00Z">
        <w:r w:rsidRPr="00E968AC" w:rsidDel="00C56807">
          <w:rPr>
            <w:i/>
            <w:rPrChange w:id="252" w:author="Shawn Xiong" w:date="2021-04-03T14:27:00Z">
              <w:rPr>
                <w:i/>
                <w:highlight w:val="yellow"/>
              </w:rPr>
            </w:rPrChange>
          </w:rPr>
          <w:delText>[Consultant to ensure specification is amended to properly reflect flicker issues, dimming, colour issues, longevity issues and other issues related to LED lighting in industrial facilities]</w:delText>
        </w:r>
      </w:del>
    </w:p>
    <w:p w14:paraId="3A85AD63" w14:textId="77777777" w:rsidR="00C312DE" w:rsidRPr="00E968AC" w:rsidRDefault="00C312DE" w:rsidP="007C5002">
      <w:pPr>
        <w:pStyle w:val="Heading3"/>
        <w:rPr>
          <w:rPrChange w:id="253" w:author="Shawn Xiong" w:date="2021-04-03T14:27:00Z">
            <w:rPr>
              <w:highlight w:val="yellow"/>
            </w:rPr>
          </w:rPrChange>
        </w:rPr>
      </w:pPr>
      <w:del w:id="254" w:author="John Liu" w:date="2021-03-11T14:38:00Z">
        <w:r w:rsidRPr="008842EF" w:rsidDel="00C56807">
          <w:delText>LED lightin</w:delText>
        </w:r>
        <w:r w:rsidRPr="003A2CBF" w:rsidDel="00C56807">
          <w:delText xml:space="preserve">g to be incorporated into a lighting control system which reflects lighting requirements for attended/unattended facilities and is designed for optimizing energy use related to lighting and described in the Process Narrative which is part of the Contract Documents. </w:delText>
        </w:r>
        <w:r w:rsidRPr="00E968AC" w:rsidDel="00C56807">
          <w:rPr>
            <w:i/>
            <w:rPrChange w:id="255" w:author="Shawn Xiong" w:date="2021-04-03T14:27:00Z">
              <w:rPr>
                <w:i/>
                <w:highlight w:val="yellow"/>
              </w:rPr>
            </w:rPrChange>
          </w:rPr>
          <w:delText>[Consultant to provide Process Narrative which details lighting levels and lighting control in the Contract Documents]</w:delText>
        </w:r>
        <w:r w:rsidR="005A2375" w:rsidRPr="00E968AC" w:rsidDel="00C56807">
          <w:rPr>
            <w:i/>
            <w:rPrChange w:id="256" w:author="Shawn Xiong" w:date="2021-04-03T14:27:00Z">
              <w:rPr>
                <w:i/>
                <w:highlight w:val="yellow"/>
              </w:rPr>
            </w:rPrChange>
          </w:rPr>
          <w:delText>.</w:delText>
        </w:r>
      </w:del>
    </w:p>
    <w:p w14:paraId="355974B9" w14:textId="77777777" w:rsidR="00493767" w:rsidRPr="008842EF" w:rsidRDefault="00493767" w:rsidP="00DF647C">
      <w:pPr>
        <w:pStyle w:val="Heading2"/>
      </w:pPr>
      <w:r w:rsidRPr="008842EF">
        <w:t>O</w:t>
      </w:r>
      <w:r w:rsidR="00AB0C4D" w:rsidRPr="008842EF">
        <w:t xml:space="preserve">ptical </w:t>
      </w:r>
      <w:r w:rsidRPr="008842EF">
        <w:t xml:space="preserve"> C</w:t>
      </w:r>
      <w:r w:rsidR="00AB0C4D" w:rsidRPr="008842EF">
        <w:t xml:space="preserve">ontrol </w:t>
      </w:r>
      <w:r w:rsidRPr="008842EF">
        <w:t>D</w:t>
      </w:r>
      <w:r w:rsidR="00AB0C4D" w:rsidRPr="008842EF">
        <w:t>evices</w:t>
      </w:r>
    </w:p>
    <w:p w14:paraId="43DFBB2B" w14:textId="77777777" w:rsidR="00493767" w:rsidRPr="003A0FA2" w:rsidDel="00E968AC" w:rsidRDefault="00493767" w:rsidP="009D63EC">
      <w:pPr>
        <w:pStyle w:val="Heading3"/>
        <w:numPr>
          <w:ilvl w:val="0"/>
          <w:numId w:val="0"/>
        </w:numPr>
        <w:ind w:left="1440"/>
        <w:rPr>
          <w:del w:id="257" w:author="Shawn Xiong" w:date="2021-04-03T14:27:00Z"/>
        </w:rPr>
        <w:pPrChange w:id="258" w:author="Shawn Xiong" w:date="2021-04-03T14:27:00Z">
          <w:pPr>
            <w:pStyle w:val="Heading3"/>
          </w:pPr>
        </w:pPrChange>
      </w:pPr>
      <w:r w:rsidRPr="008C60AA">
        <w:t xml:space="preserve">As indicated in </w:t>
      </w:r>
      <w:r w:rsidR="00F630D9">
        <w:t xml:space="preserve">the </w:t>
      </w:r>
      <w:r w:rsidRPr="008C60AA">
        <w:t>luminaire schedule on</w:t>
      </w:r>
      <w:r w:rsidR="00F630D9">
        <w:t xml:space="preserve"> the</w:t>
      </w:r>
      <w:r w:rsidRPr="008C60AA">
        <w:t xml:space="preserve"> </w:t>
      </w:r>
      <w:r w:rsidR="00CF2E33" w:rsidRPr="008C60AA">
        <w:t>Contract D</w:t>
      </w:r>
      <w:r w:rsidRPr="008C60AA">
        <w:t>rawings.</w:t>
      </w:r>
      <w:del w:id="259" w:author="John Liu" w:date="2021-03-11T14:39:00Z">
        <w:r w:rsidR="00F630D9" w:rsidDel="00C56807">
          <w:delText xml:space="preserve"> </w:delText>
        </w:r>
        <w:r w:rsidR="00F630D9" w:rsidRPr="003A2CBF" w:rsidDel="00C56807">
          <w:rPr>
            <w:i/>
            <w:highlight w:val="yellow"/>
          </w:rPr>
          <w:delText>[Consultant to ensure that the luminaire schedule exists in the Drawings]</w:delText>
        </w:r>
      </w:del>
    </w:p>
    <w:p w14:paraId="791C31EA" w14:textId="77777777" w:rsidR="00B64FAC" w:rsidRPr="003A0FA2" w:rsidRDefault="00B64FAC" w:rsidP="008842EF">
      <w:pPr>
        <w:pStyle w:val="Heading3"/>
        <w:numPr>
          <w:ilvl w:val="0"/>
          <w:numId w:val="0"/>
        </w:numPr>
        <w:ind w:left="1440"/>
      </w:pPr>
    </w:p>
    <w:p w14:paraId="49B3E148" w14:textId="77777777" w:rsidR="00B64FAC" w:rsidDel="00C56807" w:rsidRDefault="00B64FAC" w:rsidP="003A0FA2">
      <w:pPr>
        <w:pStyle w:val="Heading3"/>
        <w:numPr>
          <w:ilvl w:val="0"/>
          <w:numId w:val="0"/>
        </w:numPr>
        <w:ind w:left="720"/>
        <w:rPr>
          <w:del w:id="260" w:author="John Liu" w:date="2021-03-11T14:39:00Z"/>
          <w:i/>
        </w:rPr>
      </w:pPr>
      <w:del w:id="261" w:author="John Liu" w:date="2021-03-11T14:39:00Z">
        <w:r w:rsidRPr="005A2375" w:rsidDel="00C56807">
          <w:rPr>
            <w:i/>
            <w:highlight w:val="yellow"/>
          </w:rPr>
          <w:delText>[</w:delText>
        </w:r>
        <w:r w:rsidDel="00C56807">
          <w:rPr>
            <w:i/>
            <w:highlight w:val="yellow"/>
          </w:rPr>
          <w:delText>OR INSERT THE FOLLOWING</w:delText>
        </w:r>
        <w:r w:rsidRPr="005A2375" w:rsidDel="00C56807">
          <w:rPr>
            <w:i/>
            <w:highlight w:val="yellow"/>
          </w:rPr>
          <w:delText>]</w:delText>
        </w:r>
      </w:del>
    </w:p>
    <w:p w14:paraId="14D669FD" w14:textId="77777777" w:rsidR="00B64FAC" w:rsidDel="00C56807" w:rsidRDefault="00B64FAC" w:rsidP="003A0FA2">
      <w:pPr>
        <w:pStyle w:val="Heading3"/>
        <w:numPr>
          <w:ilvl w:val="0"/>
          <w:numId w:val="0"/>
        </w:numPr>
        <w:ind w:left="720"/>
        <w:rPr>
          <w:del w:id="262" w:author="John Liu" w:date="2021-03-11T14:39:00Z"/>
        </w:rPr>
      </w:pPr>
    </w:p>
    <w:p w14:paraId="00ACD8CB" w14:textId="77777777" w:rsidR="00B64FAC" w:rsidRPr="003A0FA2" w:rsidRDefault="00B64FAC" w:rsidP="00DF647C">
      <w:pPr>
        <w:pStyle w:val="Heading2"/>
      </w:pPr>
      <w:r w:rsidRPr="00F574A8">
        <w:t>Occupancy Sensors</w:t>
      </w:r>
    </w:p>
    <w:p w14:paraId="02059AF9" w14:textId="77777777" w:rsidR="00B64FAC" w:rsidRPr="003A0FA2" w:rsidRDefault="00B64FAC" w:rsidP="003A0FA2">
      <w:pPr>
        <w:pStyle w:val="Heading3"/>
      </w:pPr>
      <w:r w:rsidRPr="003A0FA2">
        <w:t xml:space="preserve">Principle of operation must be on the basis of passive IR energy, ultrasonic energy response, or a combination of both and be of commercial quality only. </w:t>
      </w:r>
    </w:p>
    <w:p w14:paraId="2C16F0EA" w14:textId="77777777" w:rsidR="00B64FAC" w:rsidRPr="003A0FA2" w:rsidRDefault="00B64FAC" w:rsidP="003A0FA2">
      <w:pPr>
        <w:pStyle w:val="Heading3"/>
      </w:pPr>
      <w:r w:rsidRPr="003A0FA2">
        <w:t xml:space="preserve">Occupancy sensor layout and arrangement must be in accordance with individual manufacturer’s recommendations. To avoid having to refer to an instruction manual, identify all necessary adjustments on the sensor. </w:t>
      </w:r>
    </w:p>
    <w:p w14:paraId="072517AA" w14:textId="77777777" w:rsidR="00B64FAC" w:rsidRPr="003A0FA2" w:rsidRDefault="00B64FAC" w:rsidP="003A0FA2">
      <w:pPr>
        <w:pStyle w:val="Heading3"/>
      </w:pPr>
      <w:r w:rsidRPr="003A0FA2">
        <w:t xml:space="preserve">For situations where an “off” option is required during room occupancy where ceiling-mounted sensors are used, a wall switch is suggested to electronically switch off the occupancy sensor. </w:t>
      </w:r>
    </w:p>
    <w:p w14:paraId="35098700" w14:textId="77777777" w:rsidR="00B64FAC" w:rsidRPr="003A0FA2" w:rsidRDefault="00B64FAC" w:rsidP="003A0FA2">
      <w:pPr>
        <w:pStyle w:val="Heading3"/>
      </w:pPr>
      <w:r w:rsidRPr="003A0FA2">
        <w:t>This measure accepts the use of two or more sensor switches, suitably interconnected as a system, for spaces such as highly irregular areas, partitioned work station areas, and very large areas, etc</w:t>
      </w:r>
      <w:r w:rsidR="003A0FA2">
        <w:t>.</w:t>
      </w:r>
    </w:p>
    <w:p w14:paraId="498CC99A" w14:textId="77777777" w:rsidR="00B64FAC" w:rsidRPr="003A0FA2" w:rsidRDefault="00B64FAC" w:rsidP="003A0FA2">
      <w:pPr>
        <w:pStyle w:val="Heading3"/>
      </w:pPr>
      <w:r w:rsidRPr="003A0FA2">
        <w:t xml:space="preserve">Sensors must have adequate inrush current capability for the subjected application, particularly for electronic ballasts. </w:t>
      </w:r>
    </w:p>
    <w:p w14:paraId="391EFCCA" w14:textId="77777777" w:rsidR="00B64FAC" w:rsidRPr="003A0FA2" w:rsidRDefault="00B64FAC" w:rsidP="003A0FA2">
      <w:pPr>
        <w:pStyle w:val="Heading3"/>
      </w:pPr>
      <w:r w:rsidRPr="003A0FA2">
        <w:t>Switch format must be either a wall-mounted type for the replacement of conventional wall switches or a ceiling-mounted version. Switch contacts must be suitable for fluorescent and HID lighting systems. Sensor switches used in conjunction with approved low voltage systems will also be permitted. Switch must have no minimum loading requirement to stay activated.</w:t>
      </w:r>
    </w:p>
    <w:p w14:paraId="74D49976" w14:textId="77777777" w:rsidR="00B64FAC" w:rsidRPr="003A0FA2" w:rsidRDefault="00B64FAC" w:rsidP="003A0FA2">
      <w:pPr>
        <w:pStyle w:val="Heading3"/>
      </w:pPr>
      <w:r w:rsidRPr="003A0FA2">
        <w:t xml:space="preserve">Sensor switches must have “off-automatic” selector modes with no “on” position and be conveniently located on the faceplate. </w:t>
      </w:r>
    </w:p>
    <w:p w14:paraId="1B103A08" w14:textId="77777777" w:rsidR="00B64FAC" w:rsidRPr="003A0FA2" w:rsidRDefault="00B64FAC" w:rsidP="003A0FA2">
      <w:pPr>
        <w:pStyle w:val="Heading3"/>
      </w:pPr>
      <w:r w:rsidRPr="003A0FA2">
        <w:t xml:space="preserve">Sensor switches can have an optional ambient light-sensing feature with an adjustable range that results in a lighting system not being turned “on” during occupancy with generous daylight contribution. This feature must have an adjustable time delay. </w:t>
      </w:r>
    </w:p>
    <w:p w14:paraId="588F099D" w14:textId="77777777" w:rsidR="00B64FAC" w:rsidRPr="003A0FA2" w:rsidRDefault="00B64FAC" w:rsidP="003A0FA2">
      <w:pPr>
        <w:pStyle w:val="Heading3"/>
      </w:pPr>
      <w:r w:rsidRPr="003A0FA2">
        <w:t xml:space="preserve">An adjustable “on” timer must be provided with a minimum continuous range of one to 15 minutes. Occupancy “scan” frequency must be at least once every two seconds, with automatic timing function reset. LED indicator must show activity detection. </w:t>
      </w:r>
    </w:p>
    <w:p w14:paraId="0270BB88" w14:textId="77777777" w:rsidR="00B64FAC" w:rsidRPr="003A0FA2" w:rsidRDefault="00B64FAC" w:rsidP="003A0FA2">
      <w:pPr>
        <w:pStyle w:val="Heading3"/>
      </w:pPr>
      <w:r w:rsidRPr="003A0FA2">
        <w:t xml:space="preserve">All sensors must have a sensitivity adjustment feature to “tune in” for proper operation for a variation of room or area geometrics. </w:t>
      </w:r>
    </w:p>
    <w:p w14:paraId="39D70EAC" w14:textId="77777777" w:rsidR="00B64FAC" w:rsidRPr="003A0FA2" w:rsidRDefault="00B64FAC" w:rsidP="00F574A8">
      <w:pPr>
        <w:pStyle w:val="Heading3"/>
      </w:pPr>
      <w:r w:rsidRPr="003A0FA2">
        <w:t>Switch to have humidity-resistant circuitry and components.</w:t>
      </w:r>
    </w:p>
    <w:p w14:paraId="0A5AB428" w14:textId="77777777" w:rsidR="00B64FAC" w:rsidDel="00E968AC" w:rsidRDefault="00B64FAC" w:rsidP="003A0FA2">
      <w:pPr>
        <w:pStyle w:val="Heading3"/>
        <w:numPr>
          <w:ilvl w:val="0"/>
          <w:numId w:val="0"/>
        </w:numPr>
        <w:ind w:left="720"/>
        <w:rPr>
          <w:del w:id="263" w:author="Shawn Xiong" w:date="2021-04-03T14:27:00Z"/>
        </w:rPr>
      </w:pPr>
    </w:p>
    <w:p w14:paraId="54BE1A94" w14:textId="77777777" w:rsidR="00493767" w:rsidRPr="008C60AA" w:rsidRDefault="00493767" w:rsidP="00DF647C">
      <w:pPr>
        <w:pStyle w:val="Heading2"/>
      </w:pPr>
      <w:r w:rsidRPr="008C60AA">
        <w:t>F</w:t>
      </w:r>
      <w:r w:rsidR="00AB0C4D" w:rsidRPr="008C60AA">
        <w:t>inishes</w:t>
      </w:r>
    </w:p>
    <w:p w14:paraId="1C0E7483" w14:textId="77777777" w:rsidR="00592149" w:rsidRPr="008C60AA" w:rsidRDefault="00493767" w:rsidP="008D469A">
      <w:pPr>
        <w:pStyle w:val="Heading3"/>
      </w:pPr>
      <w:r w:rsidRPr="008D469A">
        <w:t xml:space="preserve">Light fixture finish and construction </w:t>
      </w:r>
      <w:r w:rsidR="00F630D9">
        <w:t>shall</w:t>
      </w:r>
      <w:r w:rsidR="00F630D9" w:rsidRPr="008D469A">
        <w:t xml:space="preserve"> </w:t>
      </w:r>
      <w:r w:rsidRPr="008D469A">
        <w:t xml:space="preserve">meet ULC listings and CSA certifications related to </w:t>
      </w:r>
      <w:r w:rsidR="00F630D9">
        <w:t xml:space="preserve">the </w:t>
      </w:r>
      <w:r w:rsidRPr="008D469A">
        <w:t>intended installation</w:t>
      </w:r>
      <w:r w:rsidRPr="008C60AA">
        <w:t>.</w:t>
      </w:r>
    </w:p>
    <w:p w14:paraId="719889C6" w14:textId="77777777" w:rsidR="00EC7C07" w:rsidRPr="008C60AA" w:rsidRDefault="00EC7C07" w:rsidP="00DF647C">
      <w:pPr>
        <w:pStyle w:val="Heading1"/>
      </w:pPr>
      <w:r w:rsidRPr="008C60AA">
        <w:t>EXECUTION</w:t>
      </w:r>
    </w:p>
    <w:p w14:paraId="03EA5603" w14:textId="77777777" w:rsidR="00EC7C07" w:rsidRPr="008C60AA" w:rsidRDefault="00EC7C07" w:rsidP="00DF647C">
      <w:pPr>
        <w:pStyle w:val="Heading2"/>
      </w:pPr>
      <w:r w:rsidRPr="008C60AA">
        <w:t>Installation</w:t>
      </w:r>
    </w:p>
    <w:p w14:paraId="4FF265EA" w14:textId="77777777" w:rsidR="00EC7C07" w:rsidRPr="008C60AA" w:rsidRDefault="00EC7C07" w:rsidP="008D469A">
      <w:pPr>
        <w:pStyle w:val="Heading3"/>
      </w:pPr>
      <w:r w:rsidRPr="008C60AA">
        <w:t>Locate and install luminaires as indicated</w:t>
      </w:r>
      <w:r w:rsidR="00F630D9">
        <w:t xml:space="preserve"> </w:t>
      </w:r>
      <w:r w:rsidR="00FB77EB">
        <w:t>i</w:t>
      </w:r>
      <w:r w:rsidR="00F630D9">
        <w:t xml:space="preserve">n the </w:t>
      </w:r>
      <w:r w:rsidR="0061736F">
        <w:t>Contract Documents</w:t>
      </w:r>
      <w:r w:rsidRPr="008C60AA">
        <w:t xml:space="preserve">. </w:t>
      </w:r>
      <w:r w:rsidR="002A750E" w:rsidRPr="008C60AA">
        <w:t>Install lamps in all fixtures.</w:t>
      </w:r>
    </w:p>
    <w:p w14:paraId="213C9E06" w14:textId="77777777" w:rsidR="00EC7C07" w:rsidRPr="008C60AA" w:rsidRDefault="00EC7C07" w:rsidP="008D469A">
      <w:pPr>
        <w:pStyle w:val="Heading3"/>
      </w:pPr>
      <w:r w:rsidRPr="008C60AA">
        <w:t>Special installation:</w:t>
      </w:r>
      <w:r w:rsidR="006E7721" w:rsidRPr="008C60AA">
        <w:t xml:space="preserve"> </w:t>
      </w:r>
      <w:r w:rsidR="002A750E" w:rsidRPr="008C60AA">
        <w:t>as shown in</w:t>
      </w:r>
      <w:r w:rsidR="00F630D9">
        <w:t xml:space="preserve"> the</w:t>
      </w:r>
      <w:r w:rsidR="002A750E" w:rsidRPr="008C60AA">
        <w:t xml:space="preserve"> </w:t>
      </w:r>
      <w:r w:rsidR="003A0FA2">
        <w:t xml:space="preserve">Contract </w:t>
      </w:r>
      <w:r w:rsidR="00F630D9" w:rsidRPr="008C60AA">
        <w:t>Drawings</w:t>
      </w:r>
      <w:r w:rsidR="00F630D9">
        <w:t>.</w:t>
      </w:r>
    </w:p>
    <w:p w14:paraId="2D8701C1" w14:textId="77777777" w:rsidR="002A750E" w:rsidRPr="008C60AA" w:rsidRDefault="002A750E" w:rsidP="008D469A">
      <w:pPr>
        <w:pStyle w:val="Heading3"/>
      </w:pPr>
      <w:r w:rsidRPr="008C60AA">
        <w:t>Provide adequate support and safety components for the installation of luminaires in ceiling walls</w:t>
      </w:r>
      <w:r w:rsidR="00F630D9">
        <w:t>,</w:t>
      </w:r>
      <w:r w:rsidRPr="008C60AA">
        <w:t xml:space="preserve"> etc.</w:t>
      </w:r>
    </w:p>
    <w:p w14:paraId="2F5B1E15" w14:textId="77777777" w:rsidR="00EC7C07" w:rsidRPr="008C60AA" w:rsidRDefault="00EC7C07" w:rsidP="00DF647C">
      <w:pPr>
        <w:pStyle w:val="Heading2"/>
      </w:pPr>
      <w:r w:rsidRPr="008C60AA">
        <w:t>Wiring</w:t>
      </w:r>
    </w:p>
    <w:p w14:paraId="559DE4B8" w14:textId="77777777" w:rsidR="00EC7C07" w:rsidRPr="008C60AA" w:rsidRDefault="00EC7C07" w:rsidP="008D469A">
      <w:pPr>
        <w:pStyle w:val="Heading3"/>
      </w:pPr>
      <w:r w:rsidRPr="008C60AA">
        <w:t xml:space="preserve">Connect luminaires to lighting circuits: </w:t>
      </w:r>
    </w:p>
    <w:p w14:paraId="255C3F90" w14:textId="77777777" w:rsidR="00EC7C07" w:rsidRPr="008C60AA" w:rsidRDefault="00EC7C07" w:rsidP="008C60AA">
      <w:pPr>
        <w:pStyle w:val="Heading4"/>
      </w:pPr>
      <w:r w:rsidRPr="008C60AA">
        <w:lastRenderedPageBreak/>
        <w:t xml:space="preserve">Directly for luminaire designs </w:t>
      </w:r>
      <w:del w:id="264" w:author="John Liu" w:date="2021-03-11T14:39:00Z">
        <w:r w:rsidRPr="008C60AA" w:rsidDel="00C56807">
          <w:rPr>
            <w:highlight w:val="yellow"/>
          </w:rPr>
          <w:delText>[______]</w:delText>
        </w:r>
      </w:del>
      <w:r w:rsidR="00F630D9">
        <w:t>.</w:t>
      </w:r>
    </w:p>
    <w:p w14:paraId="5EFF2D2F" w14:textId="77777777" w:rsidR="00EC7C07" w:rsidRPr="008C60AA" w:rsidRDefault="00EC7C07" w:rsidP="008C60AA">
      <w:pPr>
        <w:pStyle w:val="Heading4"/>
      </w:pPr>
      <w:r w:rsidRPr="008C60AA">
        <w:t>Through flexible or rigid conduit for luminaire designs</w:t>
      </w:r>
      <w:del w:id="265" w:author="John Liu" w:date="2021-03-11T14:39:00Z">
        <w:r w:rsidRPr="008C60AA" w:rsidDel="00C56807">
          <w:delText xml:space="preserve"> </w:delText>
        </w:r>
        <w:r w:rsidRPr="008C60AA" w:rsidDel="00C56807">
          <w:rPr>
            <w:highlight w:val="yellow"/>
          </w:rPr>
          <w:delText>[</w:delText>
        </w:r>
      </w:del>
      <w:del w:id="266" w:author="John Liu" w:date="2021-03-11T14:40:00Z">
        <w:r w:rsidRPr="008C60AA" w:rsidDel="00C56807">
          <w:rPr>
            <w:highlight w:val="yellow"/>
          </w:rPr>
          <w:delText>______]</w:delText>
        </w:r>
      </w:del>
      <w:r w:rsidR="00F630D9">
        <w:t>.</w:t>
      </w:r>
      <w:r w:rsidRPr="008C60AA">
        <w:t xml:space="preserve"> </w:t>
      </w:r>
    </w:p>
    <w:p w14:paraId="7E7554EA" w14:textId="77777777" w:rsidR="00EC7C07" w:rsidRPr="008D469A" w:rsidRDefault="00EC7C07" w:rsidP="00DF647C">
      <w:pPr>
        <w:pStyle w:val="Heading2"/>
      </w:pPr>
      <w:r w:rsidRPr="008D469A">
        <w:t>Luminaire</w:t>
      </w:r>
      <w:r w:rsidR="008D469A" w:rsidRPr="008D469A">
        <w:t xml:space="preserve"> </w:t>
      </w:r>
      <w:r w:rsidRPr="008D469A">
        <w:t>Supports</w:t>
      </w:r>
    </w:p>
    <w:p w14:paraId="764783F9" w14:textId="77777777" w:rsidR="00EC7C07" w:rsidRPr="008C60AA" w:rsidRDefault="0056395E" w:rsidP="008D469A">
      <w:pPr>
        <w:pStyle w:val="Heading3"/>
      </w:pPr>
      <w:ins w:id="267" w:author="John Liu" w:date="2021-03-11T14:40:00Z">
        <w:r w:rsidRPr="0056395E">
          <w:t>.1</w:t>
        </w:r>
        <w:r w:rsidRPr="0056395E">
          <w:tab/>
          <w:t>Refer to the drawing in the Contract Documents</w:t>
        </w:r>
      </w:ins>
      <w:del w:id="268" w:author="John Liu" w:date="2021-03-11T14:40:00Z">
        <w:r w:rsidR="00EC7C07" w:rsidRPr="008C60AA" w:rsidDel="0056395E">
          <w:delText xml:space="preserve">For suspended ceiling installations </w:delText>
        </w:r>
        <w:r w:rsidR="00EC7C07" w:rsidRPr="008C60AA" w:rsidDel="00C56807">
          <w:rPr>
            <w:highlight w:val="yellow"/>
          </w:rPr>
          <w:delText>[</w:delText>
        </w:r>
        <w:r w:rsidR="00EC7C07" w:rsidRPr="008C60AA" w:rsidDel="0056395E">
          <w:rPr>
            <w:highlight w:val="yellow"/>
          </w:rPr>
          <w:delText>support luminaires independently of ceiling] [support luminaires from ceiling grid in accordance with local inspection requirements]</w:delText>
        </w:r>
      </w:del>
      <w:r w:rsidR="00EC7C07" w:rsidRPr="008C60AA">
        <w:t xml:space="preserve">. </w:t>
      </w:r>
    </w:p>
    <w:p w14:paraId="309EE81C" w14:textId="77777777" w:rsidR="00EC7C07" w:rsidRPr="008C60AA" w:rsidRDefault="00EC7C07" w:rsidP="00DF647C">
      <w:pPr>
        <w:pStyle w:val="Heading2"/>
      </w:pPr>
      <w:r w:rsidRPr="008C60AA">
        <w:t>Luminaire</w:t>
      </w:r>
      <w:r w:rsidR="008D469A">
        <w:t xml:space="preserve"> </w:t>
      </w:r>
      <w:r w:rsidRPr="008C60AA">
        <w:t>Alignment</w:t>
      </w:r>
    </w:p>
    <w:p w14:paraId="5B3B4F5D" w14:textId="77777777" w:rsidR="00EC7C07" w:rsidRPr="008C60AA" w:rsidRDefault="00EC7C07" w:rsidP="008D469A">
      <w:pPr>
        <w:pStyle w:val="Heading3"/>
      </w:pPr>
      <w:r w:rsidRPr="008C60AA">
        <w:t>Align luminaires mounted in continuous rows to form</w:t>
      </w:r>
      <w:r w:rsidR="00F630D9">
        <w:t xml:space="preserve"> a</w:t>
      </w:r>
      <w:r w:rsidRPr="008C60AA">
        <w:t xml:space="preserve"> straight uninterrupted line. </w:t>
      </w:r>
    </w:p>
    <w:p w14:paraId="0D6090C9" w14:textId="77777777" w:rsidR="00EC7C07" w:rsidRPr="008C60AA" w:rsidRDefault="00EC7C07" w:rsidP="008D469A">
      <w:pPr>
        <w:pStyle w:val="Heading3"/>
      </w:pPr>
      <w:r w:rsidRPr="008C60AA">
        <w:t xml:space="preserve">Align luminaires mounted individually parallel or perpendicular to building grid lines. </w:t>
      </w:r>
    </w:p>
    <w:p w14:paraId="4C9F1502" w14:textId="77777777" w:rsidR="002A750E" w:rsidRPr="008C60AA" w:rsidRDefault="002372E6" w:rsidP="008C60AA">
      <w:pPr>
        <w:pStyle w:val="Heading4"/>
        <w:rPr>
          <w:lang w:val="en-CA"/>
        </w:rPr>
      </w:pPr>
      <w:r w:rsidRPr="008C60AA">
        <w:t>C</w:t>
      </w:r>
      <w:r w:rsidR="002A750E" w:rsidRPr="008C60AA">
        <w:t xml:space="preserve">onduit </w:t>
      </w:r>
      <w:r w:rsidR="0061736F">
        <w:t xml:space="preserve">connecting luminaires </w:t>
      </w:r>
      <w:r w:rsidR="002A750E" w:rsidRPr="008C60AA">
        <w:t>is not permitted</w:t>
      </w:r>
      <w:r w:rsidR="0061736F">
        <w:t xml:space="preserve"> unless approved by </w:t>
      </w:r>
      <w:r w:rsidR="00FB77EB">
        <w:t xml:space="preserve">the </w:t>
      </w:r>
      <w:r w:rsidR="0061736F">
        <w:t>Consultant</w:t>
      </w:r>
      <w:r w:rsidR="002A750E" w:rsidRPr="008C60AA">
        <w:t>.</w:t>
      </w:r>
    </w:p>
    <w:p w14:paraId="0DF5CB17" w14:textId="77777777" w:rsidR="002A750E" w:rsidRPr="008C60AA" w:rsidRDefault="002A750E" w:rsidP="00DF647C">
      <w:pPr>
        <w:pStyle w:val="Heading2"/>
        <w:rPr>
          <w:lang w:val="en-CA"/>
        </w:rPr>
      </w:pPr>
      <w:r w:rsidRPr="008C60AA">
        <w:rPr>
          <w:lang w:val="en-CA"/>
        </w:rPr>
        <w:t>F</w:t>
      </w:r>
      <w:r w:rsidR="00CF2E33" w:rsidRPr="008C60AA">
        <w:rPr>
          <w:lang w:val="en-CA"/>
        </w:rPr>
        <w:t xml:space="preserve">ield </w:t>
      </w:r>
      <w:r w:rsidRPr="008C60AA">
        <w:rPr>
          <w:lang w:val="en-CA"/>
        </w:rPr>
        <w:t>Q</w:t>
      </w:r>
      <w:r w:rsidR="00CF2E33" w:rsidRPr="008C60AA">
        <w:rPr>
          <w:lang w:val="en-CA"/>
        </w:rPr>
        <w:t xml:space="preserve">uality </w:t>
      </w:r>
      <w:r w:rsidRPr="008C60AA">
        <w:rPr>
          <w:lang w:val="en-CA"/>
        </w:rPr>
        <w:t>C</w:t>
      </w:r>
      <w:r w:rsidR="00CF2E33" w:rsidRPr="008C60AA">
        <w:rPr>
          <w:lang w:val="en-CA"/>
        </w:rPr>
        <w:t>ontrol</w:t>
      </w:r>
    </w:p>
    <w:p w14:paraId="297CF145" w14:textId="77777777" w:rsidR="002372E6" w:rsidRPr="008842EF" w:rsidRDefault="002A750E" w:rsidP="008D469A">
      <w:pPr>
        <w:pStyle w:val="Heading3"/>
        <w:rPr>
          <w:lang w:val="en-CA"/>
        </w:rPr>
      </w:pPr>
      <w:r w:rsidRPr="008C60AA">
        <w:rPr>
          <w:lang w:val="en-CA"/>
        </w:rPr>
        <w:t xml:space="preserve">Perform tests in accordance with </w:t>
      </w:r>
      <w:r w:rsidRPr="0056395E">
        <w:rPr>
          <w:lang w:val="en-CA"/>
          <w:rPrChange w:id="269" w:author="John Liu" w:date="2021-03-11T14:41:00Z">
            <w:rPr>
              <w:highlight w:val="yellow"/>
              <w:lang w:val="en-CA"/>
            </w:rPr>
          </w:rPrChange>
        </w:rPr>
        <w:t>Section 16031 – Inspection and Testing</w:t>
      </w:r>
      <w:r w:rsidR="00F630D9" w:rsidRPr="0056395E">
        <w:rPr>
          <w:lang w:val="en-CA"/>
        </w:rPr>
        <w:t>.</w:t>
      </w:r>
      <w:r w:rsidRPr="0056395E">
        <w:rPr>
          <w:lang w:val="en-CA"/>
        </w:rPr>
        <w:t xml:space="preserve"> </w:t>
      </w:r>
    </w:p>
    <w:p w14:paraId="3940BB95" w14:textId="77777777" w:rsidR="002A750E" w:rsidRPr="00A50433" w:rsidRDefault="002372E6" w:rsidP="008D469A">
      <w:pPr>
        <w:pStyle w:val="Heading3"/>
        <w:rPr>
          <w:lang w:val="en-CA"/>
        </w:rPr>
      </w:pPr>
      <w:r w:rsidRPr="008842EF">
        <w:rPr>
          <w:lang w:val="en-CA"/>
        </w:rPr>
        <w:t xml:space="preserve">Perform tests in accordance with </w:t>
      </w:r>
      <w:r w:rsidRPr="0056395E">
        <w:rPr>
          <w:lang w:val="en-CA"/>
          <w:rPrChange w:id="270" w:author="John Liu" w:date="2021-03-11T14:41:00Z">
            <w:rPr>
              <w:highlight w:val="yellow"/>
              <w:lang w:val="en-CA"/>
            </w:rPr>
          </w:rPrChange>
        </w:rPr>
        <w:t>Section 0181</w:t>
      </w:r>
      <w:r w:rsidR="00CF2E33" w:rsidRPr="0056395E">
        <w:rPr>
          <w:lang w:val="en-CA"/>
          <w:rPrChange w:id="271" w:author="John Liu" w:date="2021-03-11T14:41:00Z">
            <w:rPr>
              <w:highlight w:val="yellow"/>
              <w:lang w:val="en-CA"/>
            </w:rPr>
          </w:rPrChange>
        </w:rPr>
        <w:t>0</w:t>
      </w:r>
      <w:r w:rsidRPr="0056395E">
        <w:rPr>
          <w:lang w:val="en-CA"/>
          <w:rPrChange w:id="272" w:author="John Liu" w:date="2021-03-11T14:41:00Z">
            <w:rPr>
              <w:highlight w:val="yellow"/>
              <w:lang w:val="en-CA"/>
            </w:rPr>
          </w:rPrChange>
        </w:rPr>
        <w:t xml:space="preserve"> - </w:t>
      </w:r>
      <w:r w:rsidR="00CF2E33" w:rsidRPr="0056395E">
        <w:rPr>
          <w:rPrChange w:id="273" w:author="John Liu" w:date="2021-03-11T14:41:00Z">
            <w:rPr>
              <w:highlight w:val="yellow"/>
            </w:rPr>
          </w:rPrChange>
        </w:rPr>
        <w:t xml:space="preserve">Equipment Testing and Facility </w:t>
      </w:r>
      <w:r w:rsidRPr="0056395E">
        <w:rPr>
          <w:lang w:val="en-CA"/>
          <w:rPrChange w:id="274" w:author="John Liu" w:date="2021-03-11T14:41:00Z">
            <w:rPr>
              <w:highlight w:val="yellow"/>
              <w:lang w:val="en-CA"/>
            </w:rPr>
          </w:rPrChange>
        </w:rPr>
        <w:t>Commissioning</w:t>
      </w:r>
      <w:r w:rsidR="002A750E" w:rsidRPr="00A50433">
        <w:rPr>
          <w:lang w:val="en-CA"/>
        </w:rPr>
        <w:t>.</w:t>
      </w:r>
    </w:p>
    <w:p w14:paraId="036922F7" w14:textId="77777777" w:rsidR="00CF2E33" w:rsidRPr="008C60AA" w:rsidRDefault="008D469A" w:rsidP="00DF647C">
      <w:pPr>
        <w:pStyle w:val="Heading2"/>
      </w:pPr>
      <w:r>
        <w:t>Commissioning</w:t>
      </w:r>
    </w:p>
    <w:p w14:paraId="736F1D6B" w14:textId="77777777" w:rsidR="00CF2E33" w:rsidRPr="008C60AA" w:rsidRDefault="00CF2E33" w:rsidP="008D469A">
      <w:pPr>
        <w:pStyle w:val="Heading3"/>
      </w:pPr>
      <w:r w:rsidRPr="008C60AA">
        <w:t xml:space="preserve">For all commissioning activities on systems where components of this </w:t>
      </w:r>
      <w:r w:rsidR="00F630D9">
        <w:t>Section</w:t>
      </w:r>
      <w:r w:rsidR="00F630D9" w:rsidRPr="008C60AA">
        <w:t xml:space="preserve"> </w:t>
      </w:r>
      <w:r w:rsidRPr="008C60AA">
        <w:t xml:space="preserve">are integral to functionality, refer </w:t>
      </w:r>
      <w:r w:rsidRPr="0056395E">
        <w:t xml:space="preserve">to </w:t>
      </w:r>
      <w:r w:rsidRPr="0056395E">
        <w:rPr>
          <w:rPrChange w:id="275" w:author="John Liu" w:date="2021-03-11T14:41:00Z">
            <w:rPr>
              <w:highlight w:val="yellow"/>
            </w:rPr>
          </w:rPrChange>
        </w:rPr>
        <w:t>Section 01810 – Equipment Testing and Facility Commissioning</w:t>
      </w:r>
      <w:r w:rsidRPr="0056395E">
        <w:t>. All inspec</w:t>
      </w:r>
      <w:r w:rsidRPr="008842EF">
        <w:t xml:space="preserve">tion and testing activities </w:t>
      </w:r>
      <w:r w:rsidR="00F630D9" w:rsidRPr="008842EF">
        <w:t>shall</w:t>
      </w:r>
      <w:r w:rsidRPr="008842EF">
        <w:t xml:space="preserve"> be completed </w:t>
      </w:r>
      <w:r w:rsidR="00F630D9" w:rsidRPr="008842EF">
        <w:t xml:space="preserve">in accordance </w:t>
      </w:r>
      <w:r w:rsidRPr="008842EF">
        <w:t>with</w:t>
      </w:r>
      <w:r w:rsidR="00F630D9" w:rsidRPr="008842EF">
        <w:t xml:space="preserve"> the</w:t>
      </w:r>
      <w:r w:rsidRPr="007E6A4C">
        <w:t xml:space="preserve"> </w:t>
      </w:r>
      <w:r w:rsidR="0061736F" w:rsidRPr="007E6A4C">
        <w:t>commissioning</w:t>
      </w:r>
      <w:r w:rsidR="0061736F">
        <w:t xml:space="preserve"> plan that shall be </w:t>
      </w:r>
      <w:r w:rsidRPr="008C60AA">
        <w:t xml:space="preserve">provided to the Consultant </w:t>
      </w:r>
      <w:ins w:id="276" w:author="John Liu" w:date="2021-11-06T14:55:00Z">
        <w:r w:rsidR="003A2CBF">
          <w:t xml:space="preserve">and get approved </w:t>
        </w:r>
      </w:ins>
      <w:r w:rsidRPr="008C60AA">
        <w:t>prior to</w:t>
      </w:r>
      <w:r w:rsidR="00F630D9">
        <w:t xml:space="preserve"> the</w:t>
      </w:r>
      <w:r w:rsidRPr="008C60AA">
        <w:t xml:space="preserve"> </w:t>
      </w:r>
      <w:r w:rsidR="00FB77EB">
        <w:t>commencement</w:t>
      </w:r>
      <w:r w:rsidR="00FB77EB" w:rsidRPr="008C60AA">
        <w:t xml:space="preserve"> </w:t>
      </w:r>
      <w:r w:rsidRPr="008C60AA">
        <w:t>of commissioning activities.</w:t>
      </w:r>
    </w:p>
    <w:p w14:paraId="08C87AD9" w14:textId="77777777" w:rsidR="00F13982" w:rsidRPr="00DA5C73" w:rsidRDefault="00F13982" w:rsidP="00EC7C07">
      <w:pPr>
        <w:pStyle w:val="Other"/>
        <w:keepNext/>
        <w:spacing w:before="240"/>
        <w:jc w:val="center"/>
        <w:rPr>
          <w:rFonts w:ascii="Calibri" w:hAnsi="Calibri"/>
          <w:b/>
          <w:sz w:val="22"/>
          <w:szCs w:val="22"/>
        </w:rPr>
      </w:pPr>
      <w:r w:rsidRPr="00DA5C73">
        <w:rPr>
          <w:rFonts w:ascii="Calibri" w:hAnsi="Calibri"/>
          <w:b/>
          <w:sz w:val="22"/>
          <w:szCs w:val="22"/>
        </w:rPr>
        <w:t>END OF SECTION</w:t>
      </w:r>
    </w:p>
    <w:sectPr w:rsidR="00F13982" w:rsidRPr="00DA5C73" w:rsidSect="00BF15CA">
      <w:headerReference w:type="even" r:id="rId15"/>
      <w:headerReference w:type="default" r:id="rId16"/>
      <w:footerReference w:type="even" r:id="rId17"/>
      <w:footerReference w:type="default" r:id="rId18"/>
      <w:headerReference w:type="first" r:id="rId19"/>
      <w:footerReference w:type="first" r:id="rId20"/>
      <w:pgSz w:w="12240" w:h="15840" w:code="1"/>
      <w:pgMar w:top="1440" w:right="720" w:bottom="1440" w:left="446"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1" w:author="Radulovic, Nicole" w:date="2022-11-04T16:47:00Z" w:initials="RN">
    <w:p w14:paraId="4C8C7372" w14:textId="77777777" w:rsidR="00EC3633" w:rsidRDefault="00EC3633">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8C73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8C7372" w16cid:durableId="270FC0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E2882" w14:textId="77777777" w:rsidR="006A0F26" w:rsidRDefault="006A0F26">
      <w:r>
        <w:separator/>
      </w:r>
    </w:p>
  </w:endnote>
  <w:endnote w:type="continuationSeparator" w:id="0">
    <w:p w14:paraId="61A31194" w14:textId="77777777" w:rsidR="006A0F26" w:rsidRDefault="006A0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DBD93" w14:textId="77777777" w:rsidR="007E6A4C" w:rsidRDefault="007E6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EE4E" w14:textId="77777777" w:rsidR="007E6A4C" w:rsidRDefault="007E6A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EC68" w14:textId="77777777" w:rsidR="007E6A4C" w:rsidRDefault="007E6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DD8CB" w14:textId="77777777" w:rsidR="006A0F26" w:rsidRDefault="006A0F26">
      <w:r>
        <w:separator/>
      </w:r>
    </w:p>
  </w:footnote>
  <w:footnote w:type="continuationSeparator" w:id="0">
    <w:p w14:paraId="3AA7B0D3" w14:textId="77777777" w:rsidR="006A0F26" w:rsidRDefault="006A0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D41A" w14:textId="77777777" w:rsidR="002B295E" w:rsidRPr="002533CB" w:rsidRDefault="002B295E" w:rsidP="00BF15CA">
    <w:pPr>
      <w:pBdr>
        <w:top w:val="single" w:sz="4" w:space="1" w:color="auto"/>
      </w:pBdr>
      <w:tabs>
        <w:tab w:val="right" w:pos="10080"/>
      </w:tabs>
      <w:rPr>
        <w:rFonts w:ascii="Calibri" w:hAnsi="Calibri" w:cs="Arial"/>
      </w:rPr>
    </w:pPr>
    <w:r w:rsidRPr="002533CB">
      <w:rPr>
        <w:rFonts w:ascii="Calibri" w:hAnsi="Calibri" w:cs="Arial"/>
      </w:rPr>
      <w:t>Section 16505</w:t>
    </w:r>
    <w:r>
      <w:rPr>
        <w:rFonts w:ascii="Calibri" w:hAnsi="Calibri" w:cs="Arial"/>
      </w:rPr>
      <w:tab/>
    </w:r>
    <w:r w:rsidRPr="002533CB">
      <w:rPr>
        <w:rFonts w:ascii="Calibri" w:hAnsi="Calibri" w:cs="Arial"/>
      </w:rPr>
      <w:t>CONTRACT NO</w:t>
    </w:r>
    <w:del w:id="277" w:author="Jason Giannis" w:date="2021-04-04T12:43:00Z">
      <w:r w:rsidRPr="002F7081" w:rsidDel="002615B6">
        <w:rPr>
          <w:rFonts w:ascii="Calibri" w:hAnsi="Calibri" w:cs="Arial"/>
          <w:highlight w:val="yellow"/>
        </w:rPr>
        <w:delText>. [Insert</w:delText>
      </w:r>
      <w:r w:rsidDel="002615B6">
        <w:rPr>
          <w:rFonts w:ascii="Calibri" w:hAnsi="Calibri" w:cs="Arial"/>
          <w:highlight w:val="yellow"/>
        </w:rPr>
        <w:delText xml:space="preserve"> Contract</w:delText>
      </w:r>
      <w:r w:rsidRPr="002F7081" w:rsidDel="002615B6">
        <w:rPr>
          <w:rFonts w:ascii="Calibri" w:hAnsi="Calibri" w:cs="Arial"/>
          <w:highlight w:val="yellow"/>
        </w:rPr>
        <w:delText xml:space="preserve"> Number]</w:delText>
      </w:r>
    </w:del>
    <w:ins w:id="278" w:author="Jason Giannis" w:date="2021-04-04T12:43:00Z">
      <w:r w:rsidR="002615B6">
        <w:rPr>
          <w:rFonts w:ascii="Calibri" w:hAnsi="Calibri" w:cs="Arial"/>
        </w:rPr>
        <w:t>. T-20-303</w:t>
      </w:r>
    </w:ins>
    <w:r w:rsidRPr="002533CB">
      <w:rPr>
        <w:rFonts w:ascii="Calibri" w:hAnsi="Calibri" w:cs="Arial"/>
      </w:rPr>
      <w:tab/>
    </w:r>
  </w:p>
  <w:p w14:paraId="7668CCF2" w14:textId="77777777" w:rsidR="002B295E" w:rsidRPr="002533CB" w:rsidRDefault="002B295E" w:rsidP="00BF15CA">
    <w:pPr>
      <w:pBdr>
        <w:top w:val="single" w:sz="4" w:space="1" w:color="auto"/>
      </w:pBdr>
      <w:tabs>
        <w:tab w:val="left" w:pos="-1440"/>
        <w:tab w:val="left" w:pos="-720"/>
        <w:tab w:val="left" w:pos="0"/>
        <w:tab w:val="center" w:pos="5040"/>
        <w:tab w:val="right" w:pos="8190"/>
        <w:tab w:val="right" w:pos="10080"/>
      </w:tabs>
      <w:rPr>
        <w:rFonts w:ascii="Calibri" w:hAnsi="Calibri" w:cs="Arial"/>
      </w:rPr>
    </w:pPr>
    <w:r>
      <w:rPr>
        <w:rFonts w:ascii="Calibri" w:hAnsi="Calibri" w:cs="Arial"/>
      </w:rPr>
      <w:t>2016-0</w:t>
    </w:r>
    <w:r w:rsidR="003A0FA2">
      <w:rPr>
        <w:rFonts w:ascii="Calibri" w:hAnsi="Calibri" w:cs="Arial"/>
      </w:rPr>
      <w:t>9-19</w:t>
    </w:r>
    <w:r w:rsidRPr="002533CB">
      <w:rPr>
        <w:rFonts w:ascii="Calibri" w:hAnsi="Calibri" w:cs="Arial"/>
        <w:b/>
      </w:rPr>
      <w:tab/>
      <w:t>LIGHTING EQUIPMENT</w:t>
    </w:r>
    <w:r w:rsidRPr="002533CB">
      <w:rPr>
        <w:rFonts w:ascii="Calibri" w:hAnsi="Calibri" w:cs="Arial"/>
      </w:rPr>
      <w:tab/>
    </w:r>
  </w:p>
  <w:p w14:paraId="2D8B6883" w14:textId="77777777" w:rsidR="002B295E" w:rsidRPr="002533CB" w:rsidRDefault="002B295E" w:rsidP="00BF15CA">
    <w:pPr>
      <w:pBdr>
        <w:top w:val="single" w:sz="4" w:space="1" w:color="auto"/>
      </w:pBdr>
      <w:tabs>
        <w:tab w:val="center" w:pos="5175"/>
        <w:tab w:val="right" w:pos="10080"/>
      </w:tabs>
      <w:rPr>
        <w:rFonts w:ascii="Calibri" w:hAnsi="Calibri" w:cs="Arial"/>
      </w:rPr>
    </w:pPr>
    <w:r w:rsidRPr="002533CB">
      <w:rPr>
        <w:rFonts w:ascii="Calibri" w:hAnsi="Calibri" w:cs="Arial"/>
      </w:rPr>
      <w:t xml:space="preserve">Page </w:t>
    </w:r>
    <w:r w:rsidRPr="002533CB">
      <w:rPr>
        <w:rFonts w:ascii="Calibri" w:hAnsi="Calibri" w:cs="Arial"/>
      </w:rPr>
      <w:fldChar w:fldCharType="begin"/>
    </w:r>
    <w:r w:rsidRPr="002533CB">
      <w:rPr>
        <w:rFonts w:ascii="Calibri" w:hAnsi="Calibri" w:cs="Arial"/>
      </w:rPr>
      <w:instrText xml:space="preserve">PAGE </w:instrText>
    </w:r>
    <w:r w:rsidRPr="002533CB">
      <w:rPr>
        <w:rFonts w:ascii="Calibri" w:hAnsi="Calibri" w:cs="Arial"/>
      </w:rPr>
      <w:fldChar w:fldCharType="separate"/>
    </w:r>
    <w:r w:rsidR="00DF647C">
      <w:rPr>
        <w:rFonts w:ascii="Calibri" w:hAnsi="Calibri" w:cs="Arial"/>
        <w:noProof/>
      </w:rPr>
      <w:t>2</w:t>
    </w:r>
    <w:r w:rsidRPr="002533CB">
      <w:rPr>
        <w:rFonts w:ascii="Calibri" w:hAnsi="Calibri" w:cs="Arial"/>
      </w:rPr>
      <w:fldChar w:fldCharType="end"/>
    </w:r>
    <w:r>
      <w:rPr>
        <w:rStyle w:val="PageNumber"/>
        <w:rFonts w:ascii="Calibri" w:hAnsi="Calibri" w:cs="Arial"/>
        <w:caps/>
        <w:sz w:val="22"/>
        <w:szCs w:val="22"/>
      </w:rPr>
      <w:tab/>
    </w:r>
    <w:r>
      <w:rPr>
        <w:rStyle w:val="PageNumber"/>
        <w:rFonts w:ascii="Calibri" w:hAnsi="Calibri" w:cs="Arial"/>
        <w:caps/>
        <w:sz w:val="22"/>
        <w:szCs w:val="22"/>
      </w:rPr>
      <w:tab/>
    </w:r>
    <w:r w:rsidRPr="002533CB">
      <w:rPr>
        <w:rFonts w:ascii="Calibri" w:hAnsi="Calibri" w:cs="Arial"/>
      </w:rPr>
      <w:t xml:space="preserve">DATE: </w:t>
    </w:r>
    <w:ins w:id="279" w:author="Jason Giannis" w:date="2021-10-01T17:49:00Z">
      <w:r w:rsidR="007E6A4C">
        <w:rPr>
          <w:rFonts w:ascii="Calibri" w:hAnsi="Calibri" w:cs="Arial"/>
        </w:rPr>
        <w:t>N</w:t>
      </w:r>
    </w:ins>
    <w:ins w:id="280" w:author="Jason Giannis" w:date="2021-10-01T17:50:00Z">
      <w:r w:rsidR="007E6A4C">
        <w:rPr>
          <w:rFonts w:ascii="Calibri" w:hAnsi="Calibri" w:cs="Arial"/>
        </w:rPr>
        <w:t>ovember</w:t>
      </w:r>
    </w:ins>
    <w:ins w:id="281" w:author="Jason Giannis" w:date="2021-04-04T12:43:00Z">
      <w:r w:rsidR="002615B6">
        <w:rPr>
          <w:rFonts w:ascii="Calibri" w:hAnsi="Calibri" w:cs="Arial"/>
        </w:rPr>
        <w:t xml:space="preserve"> 2021</w:t>
      </w:r>
    </w:ins>
    <w:del w:id="282" w:author="Jason Giannis" w:date="2021-04-04T12:43:00Z">
      <w:r w:rsidRPr="002533CB" w:rsidDel="002615B6">
        <w:rPr>
          <w:rFonts w:ascii="Calibri" w:hAnsi="Calibri" w:cs="Arial"/>
        </w:rPr>
        <w:delText xml:space="preserve"> </w:delText>
      </w:r>
      <w:r w:rsidRPr="002F7081" w:rsidDel="002615B6">
        <w:rPr>
          <w:rFonts w:ascii="Calibri" w:hAnsi="Calibri" w:cs="Arial"/>
          <w:highlight w:val="yellow"/>
        </w:rPr>
        <w:delText>[Insert Date (e.g. Jan., 2000)]</w:delText>
      </w:r>
    </w:del>
    <w:r w:rsidRPr="002533CB">
      <w:rPr>
        <w:rFonts w:ascii="Calibri" w:hAnsi="Calibri" w:cs="Arial"/>
      </w:rPr>
      <w:tab/>
    </w:r>
    <w:r w:rsidRPr="002533CB">
      <w:rPr>
        <w:rFonts w:ascii="Calibri" w:hAnsi="Calibri" w:cs="Arial"/>
      </w:rPr>
      <w:tab/>
    </w:r>
  </w:p>
  <w:p w14:paraId="58352229" w14:textId="77777777" w:rsidR="002B295E" w:rsidRDefault="002B29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0CCA" w14:textId="77777777" w:rsidR="002B295E" w:rsidRPr="007F737B" w:rsidRDefault="002B295E" w:rsidP="00BF15CA">
    <w:pPr>
      <w:pBdr>
        <w:top w:val="single" w:sz="4" w:space="1" w:color="auto"/>
      </w:pBdr>
      <w:tabs>
        <w:tab w:val="right" w:pos="10080"/>
      </w:tabs>
      <w:rPr>
        <w:rFonts w:ascii="Calibri" w:hAnsi="Calibri" w:cs="Arial"/>
      </w:rPr>
    </w:pPr>
    <w:r w:rsidRPr="007F737B">
      <w:rPr>
        <w:rFonts w:ascii="Calibri" w:hAnsi="Calibri" w:cs="Arial"/>
      </w:rPr>
      <w:t>CONTRACT NO</w:t>
    </w:r>
    <w:r>
      <w:rPr>
        <w:rFonts w:ascii="Calibri" w:hAnsi="Calibri" w:cs="Arial"/>
      </w:rPr>
      <w:t>.</w:t>
    </w:r>
    <w:r w:rsidRPr="007F737B">
      <w:rPr>
        <w:rFonts w:ascii="Calibri" w:hAnsi="Calibri" w:cs="Arial"/>
      </w:rPr>
      <w:t xml:space="preserve"> </w:t>
    </w:r>
    <w:ins w:id="283" w:author="Jason Giannis" w:date="2021-04-04T12:43:00Z">
      <w:r w:rsidR="002615B6">
        <w:rPr>
          <w:rFonts w:ascii="Calibri" w:hAnsi="Calibri" w:cs="Arial"/>
        </w:rPr>
        <w:t>T-20-303</w:t>
      </w:r>
    </w:ins>
    <w:del w:id="284" w:author="Jason Giannis" w:date="2021-04-04T12:43:00Z">
      <w:r w:rsidRPr="00FB77EB" w:rsidDel="002615B6">
        <w:rPr>
          <w:rFonts w:ascii="Calibri" w:hAnsi="Calibri" w:cs="Arial"/>
          <w:highlight w:val="yellow"/>
        </w:rPr>
        <w:delText>[Insert Contract Number]</w:delText>
      </w:r>
    </w:del>
    <w:r w:rsidRPr="007F737B">
      <w:rPr>
        <w:rFonts w:ascii="Calibri" w:hAnsi="Calibri" w:cs="Arial"/>
      </w:rPr>
      <w:tab/>
      <w:t>Section 16505</w:t>
    </w:r>
  </w:p>
  <w:p w14:paraId="2F3462B9" w14:textId="77777777" w:rsidR="002B295E" w:rsidRPr="007F737B" w:rsidRDefault="002B295E" w:rsidP="00BF15CA">
    <w:pPr>
      <w:pBdr>
        <w:top w:val="single" w:sz="4" w:space="1" w:color="auto"/>
      </w:pBdr>
      <w:tabs>
        <w:tab w:val="left" w:pos="-1440"/>
        <w:tab w:val="left" w:pos="-720"/>
        <w:tab w:val="left" w:pos="0"/>
        <w:tab w:val="center" w:pos="5040"/>
        <w:tab w:val="right" w:pos="10080"/>
      </w:tabs>
      <w:rPr>
        <w:rFonts w:ascii="Calibri" w:hAnsi="Calibri" w:cs="Arial"/>
      </w:rPr>
    </w:pPr>
    <w:r w:rsidRPr="007F737B">
      <w:rPr>
        <w:rFonts w:ascii="Calibri" w:hAnsi="Calibri" w:cs="Arial"/>
        <w:b/>
      </w:rPr>
      <w:tab/>
      <w:t>LIGHTING EQUIPMENT</w:t>
    </w:r>
    <w:r w:rsidRPr="007F737B">
      <w:rPr>
        <w:rFonts w:ascii="Calibri" w:hAnsi="Calibri" w:cs="Arial"/>
      </w:rPr>
      <w:tab/>
    </w:r>
    <w:r>
      <w:rPr>
        <w:rFonts w:ascii="Calibri" w:hAnsi="Calibri" w:cs="Arial"/>
      </w:rPr>
      <w:t>2016-0</w:t>
    </w:r>
    <w:r w:rsidR="003A0FA2">
      <w:rPr>
        <w:rFonts w:ascii="Calibri" w:hAnsi="Calibri" w:cs="Arial"/>
      </w:rPr>
      <w:t>9-19</w:t>
    </w:r>
  </w:p>
  <w:p w14:paraId="07BC15AC" w14:textId="77777777" w:rsidR="002B295E" w:rsidRPr="002533CB" w:rsidRDefault="002B295E" w:rsidP="00BF15CA">
    <w:pPr>
      <w:pBdr>
        <w:top w:val="single" w:sz="4" w:space="1" w:color="auto"/>
      </w:pBdr>
      <w:tabs>
        <w:tab w:val="center" w:pos="5175"/>
        <w:tab w:val="right" w:pos="10080"/>
      </w:tabs>
      <w:rPr>
        <w:rFonts w:ascii="Calibri" w:hAnsi="Calibri" w:cs="Arial"/>
      </w:rPr>
    </w:pPr>
    <w:r w:rsidRPr="007F737B">
      <w:rPr>
        <w:rFonts w:ascii="Calibri" w:hAnsi="Calibri" w:cs="Arial"/>
      </w:rPr>
      <w:t xml:space="preserve">DATE: </w:t>
    </w:r>
    <w:ins w:id="285" w:author="Jason Giannis" w:date="2021-10-01T17:50:00Z">
      <w:r w:rsidR="007E6A4C">
        <w:rPr>
          <w:rFonts w:ascii="Calibri" w:hAnsi="Calibri" w:cs="Arial"/>
        </w:rPr>
        <w:t>November</w:t>
      </w:r>
    </w:ins>
    <w:ins w:id="286" w:author="Jason Giannis" w:date="2021-04-04T12:43:00Z">
      <w:r w:rsidR="002615B6">
        <w:rPr>
          <w:rFonts w:ascii="Calibri" w:hAnsi="Calibri" w:cs="Arial"/>
        </w:rPr>
        <w:t xml:space="preserve"> 2021</w:t>
      </w:r>
    </w:ins>
    <w:del w:id="287" w:author="Jason Giannis" w:date="2021-04-04T12:43:00Z">
      <w:r w:rsidRPr="007F737B" w:rsidDel="002615B6">
        <w:rPr>
          <w:rFonts w:ascii="Calibri" w:hAnsi="Calibri" w:cs="Arial"/>
        </w:rPr>
        <w:delText xml:space="preserve"> </w:delText>
      </w:r>
      <w:r w:rsidRPr="00FB77EB" w:rsidDel="002615B6">
        <w:rPr>
          <w:rFonts w:ascii="Calibri" w:hAnsi="Calibri" w:cs="Arial"/>
          <w:highlight w:val="yellow"/>
        </w:rPr>
        <w:delText>[Insert Date (e.g. Jan., 2000)]</w:delText>
      </w:r>
    </w:del>
    <w:r w:rsidRPr="002533CB">
      <w:rPr>
        <w:rFonts w:ascii="Calibri" w:hAnsi="Calibri" w:cs="Arial"/>
      </w:rPr>
      <w:tab/>
    </w:r>
    <w:r w:rsidRPr="002533CB">
      <w:rPr>
        <w:rFonts w:ascii="Calibri" w:hAnsi="Calibri" w:cs="Arial"/>
      </w:rPr>
      <w:tab/>
      <w:t xml:space="preserve">Page </w:t>
    </w:r>
    <w:r w:rsidRPr="002533CB">
      <w:rPr>
        <w:rFonts w:ascii="Calibri" w:hAnsi="Calibri" w:cs="Arial"/>
      </w:rPr>
      <w:fldChar w:fldCharType="begin"/>
    </w:r>
    <w:r w:rsidRPr="002533CB">
      <w:rPr>
        <w:rFonts w:ascii="Calibri" w:hAnsi="Calibri" w:cs="Arial"/>
      </w:rPr>
      <w:instrText xml:space="preserve">PAGE </w:instrText>
    </w:r>
    <w:r w:rsidRPr="002533CB">
      <w:rPr>
        <w:rFonts w:ascii="Calibri" w:hAnsi="Calibri" w:cs="Arial"/>
      </w:rPr>
      <w:fldChar w:fldCharType="separate"/>
    </w:r>
    <w:r w:rsidR="00DF647C">
      <w:rPr>
        <w:rFonts w:ascii="Calibri" w:hAnsi="Calibri" w:cs="Arial"/>
        <w:noProof/>
      </w:rPr>
      <w:t>1</w:t>
    </w:r>
    <w:r w:rsidRPr="002533CB">
      <w:rPr>
        <w:rFonts w:ascii="Calibri" w:hAnsi="Calibri" w:cs="Arial"/>
      </w:rPr>
      <w:fldChar w:fldCharType="end"/>
    </w:r>
    <w:r w:rsidRPr="002533CB">
      <w:rPr>
        <w:rFonts w:ascii="Calibri" w:hAnsi="Calibri" w:cs="Arial"/>
      </w:rPr>
      <w:t xml:space="preserve"> </w:t>
    </w:r>
  </w:p>
  <w:p w14:paraId="55981F61" w14:textId="77777777" w:rsidR="002B295E" w:rsidRPr="00672C12" w:rsidRDefault="002B295E" w:rsidP="00BF15CA">
    <w:pPr>
      <w:pStyle w:val="Header"/>
      <w:tabs>
        <w:tab w:val="right" w:pos="10080"/>
      </w:tabs>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D363" w14:textId="77777777" w:rsidR="002B295E" w:rsidRPr="002533CB" w:rsidRDefault="002B295E" w:rsidP="00672C12">
    <w:pPr>
      <w:pBdr>
        <w:top w:val="single" w:sz="4" w:space="1" w:color="auto"/>
      </w:pBdr>
      <w:tabs>
        <w:tab w:val="right" w:pos="10350"/>
      </w:tabs>
      <w:rPr>
        <w:rFonts w:ascii="Calibri" w:hAnsi="Calibri" w:cs="Arial"/>
      </w:rPr>
    </w:pPr>
    <w:r w:rsidRPr="002533CB">
      <w:rPr>
        <w:rFonts w:ascii="Calibri" w:hAnsi="Calibri" w:cs="Arial"/>
      </w:rPr>
      <w:t>CONTRACT NO</w:t>
    </w:r>
    <w:r w:rsidRPr="00DF42CF">
      <w:rPr>
        <w:rFonts w:ascii="Calibri" w:hAnsi="Calibri" w:cs="Arial"/>
        <w:highlight w:val="lightGray"/>
      </w:rPr>
      <w:t>.... [Insert Region Number]</w:t>
    </w:r>
    <w:r w:rsidRPr="002533CB">
      <w:rPr>
        <w:rFonts w:ascii="Calibri" w:hAnsi="Calibri" w:cs="Arial"/>
      </w:rPr>
      <w:tab/>
      <w:t>Section 16505</w:t>
    </w:r>
  </w:p>
  <w:p w14:paraId="7D59280C" w14:textId="77777777" w:rsidR="002B295E" w:rsidRPr="002533CB" w:rsidRDefault="002B295E" w:rsidP="008A26A6">
    <w:pPr>
      <w:pBdr>
        <w:top w:val="single" w:sz="4" w:space="1" w:color="auto"/>
      </w:pBdr>
      <w:tabs>
        <w:tab w:val="left" w:pos="-1440"/>
        <w:tab w:val="left" w:pos="-720"/>
        <w:tab w:val="left" w:pos="0"/>
        <w:tab w:val="center" w:pos="5220"/>
        <w:tab w:val="right" w:pos="10350"/>
      </w:tabs>
      <w:rPr>
        <w:rFonts w:ascii="Calibri" w:hAnsi="Calibri" w:cs="Arial"/>
      </w:rPr>
    </w:pPr>
    <w:r w:rsidRPr="002533CB">
      <w:rPr>
        <w:rFonts w:ascii="Calibri" w:hAnsi="Calibri" w:cs="Arial"/>
        <w:b/>
      </w:rPr>
      <w:tab/>
      <w:t>LIGHTING EQUIPMENT</w:t>
    </w:r>
    <w:r w:rsidRPr="002533CB">
      <w:rPr>
        <w:rFonts w:ascii="Calibri" w:hAnsi="Calibri" w:cs="Arial"/>
      </w:rPr>
      <w:tab/>
      <w:t>2013-06-19</w:t>
    </w:r>
  </w:p>
  <w:p w14:paraId="60623F35" w14:textId="77777777" w:rsidR="002B295E" w:rsidRPr="002533CB" w:rsidRDefault="002B295E" w:rsidP="00672C12">
    <w:pPr>
      <w:pBdr>
        <w:top w:val="single" w:sz="4" w:space="1" w:color="auto"/>
      </w:pBdr>
      <w:tabs>
        <w:tab w:val="center" w:pos="5175"/>
        <w:tab w:val="right" w:pos="10350"/>
      </w:tabs>
      <w:rPr>
        <w:rFonts w:ascii="Calibri" w:hAnsi="Calibri" w:cs="Arial"/>
      </w:rPr>
    </w:pPr>
    <w:r w:rsidRPr="002533CB">
      <w:rPr>
        <w:rFonts w:ascii="Calibri" w:hAnsi="Calibri" w:cs="Arial"/>
      </w:rPr>
      <w:t xml:space="preserve">DATE:  </w:t>
    </w:r>
    <w:r w:rsidRPr="00DF42CF">
      <w:rPr>
        <w:rFonts w:ascii="Calibri" w:hAnsi="Calibri" w:cs="Arial"/>
        <w:highlight w:val="lightGray"/>
      </w:rPr>
      <w:t>[Insert Date, (e.g. Jan., 2000)]</w:t>
    </w:r>
    <w:r w:rsidRPr="002533CB">
      <w:rPr>
        <w:rFonts w:ascii="Calibri" w:hAnsi="Calibri" w:cs="Arial"/>
      </w:rPr>
      <w:tab/>
    </w:r>
    <w:r w:rsidRPr="002533CB">
      <w:rPr>
        <w:rFonts w:ascii="Calibri" w:hAnsi="Calibri" w:cs="Arial"/>
      </w:rPr>
      <w:tab/>
      <w:t xml:space="preserve">Page </w:t>
    </w:r>
    <w:r w:rsidRPr="002533CB">
      <w:rPr>
        <w:rFonts w:ascii="Calibri" w:hAnsi="Calibri" w:cs="Arial"/>
      </w:rPr>
      <w:fldChar w:fldCharType="begin"/>
    </w:r>
    <w:r w:rsidRPr="002533CB">
      <w:rPr>
        <w:rFonts w:ascii="Calibri" w:hAnsi="Calibri" w:cs="Arial"/>
      </w:rPr>
      <w:instrText xml:space="preserve">PAGE </w:instrText>
    </w:r>
    <w:r w:rsidRPr="002533CB">
      <w:rPr>
        <w:rFonts w:ascii="Calibri" w:hAnsi="Calibri" w:cs="Arial"/>
      </w:rPr>
      <w:fldChar w:fldCharType="separate"/>
    </w:r>
    <w:r>
      <w:rPr>
        <w:rFonts w:ascii="Calibri" w:hAnsi="Calibri" w:cs="Arial"/>
        <w:noProof/>
      </w:rPr>
      <w:t>1</w:t>
    </w:r>
    <w:r w:rsidRPr="002533CB">
      <w:rPr>
        <w:rFonts w:ascii="Calibri" w:hAnsi="Calibri" w:cs="Arial"/>
      </w:rPr>
      <w:fldChar w:fldCharType="end"/>
    </w:r>
    <w:r w:rsidRPr="002533CB">
      <w:rPr>
        <w:rFonts w:ascii="Calibri" w:hAnsi="Calibri" w:cs="Arial"/>
      </w:rPr>
      <w:t xml:space="preserve"> of </w:t>
    </w:r>
    <w:r w:rsidRPr="002533CB">
      <w:rPr>
        <w:rStyle w:val="PageNumber"/>
        <w:rFonts w:ascii="Calibri" w:hAnsi="Calibri" w:cs="Arial"/>
        <w:caps/>
        <w:sz w:val="22"/>
        <w:szCs w:val="22"/>
      </w:rPr>
      <w:fldChar w:fldCharType="begin"/>
    </w:r>
    <w:r w:rsidRPr="002533CB">
      <w:rPr>
        <w:rStyle w:val="PageNumber"/>
        <w:rFonts w:ascii="Calibri" w:hAnsi="Calibri" w:cs="Arial"/>
        <w:caps/>
        <w:sz w:val="22"/>
        <w:szCs w:val="22"/>
      </w:rPr>
      <w:instrText xml:space="preserve"> NUMPAGES </w:instrText>
    </w:r>
    <w:r w:rsidRPr="002533CB">
      <w:rPr>
        <w:rStyle w:val="PageNumber"/>
        <w:rFonts w:ascii="Calibri" w:hAnsi="Calibri" w:cs="Arial"/>
        <w:caps/>
        <w:sz w:val="22"/>
        <w:szCs w:val="22"/>
      </w:rPr>
      <w:fldChar w:fldCharType="separate"/>
    </w:r>
    <w:r>
      <w:rPr>
        <w:rStyle w:val="PageNumber"/>
        <w:rFonts w:ascii="Calibri" w:hAnsi="Calibri" w:cs="Arial"/>
        <w:caps/>
        <w:noProof/>
        <w:sz w:val="22"/>
        <w:szCs w:val="22"/>
      </w:rPr>
      <w:t>7</w:t>
    </w:r>
    <w:r w:rsidRPr="002533CB">
      <w:rPr>
        <w:rStyle w:val="PageNumber"/>
        <w:rFonts w:ascii="Calibri" w:hAnsi="Calibri" w:cs="Arial"/>
        <w:caps/>
        <w:sz w:val="22"/>
        <w:szCs w:val="22"/>
      </w:rPr>
      <w:fldChar w:fldCharType="end"/>
    </w:r>
  </w:p>
  <w:p w14:paraId="341FAEFE" w14:textId="77777777" w:rsidR="002B295E" w:rsidRDefault="002B295E"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1E49D3"/>
    <w:multiLevelType w:val="hybridMultilevel"/>
    <w:tmpl w:val="D1A2BE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5855A0"/>
    <w:multiLevelType w:val="hybridMultilevel"/>
    <w:tmpl w:val="2588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E38681C"/>
    <w:multiLevelType w:val="hybridMultilevel"/>
    <w:tmpl w:val="B216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7E96B99"/>
    <w:multiLevelType w:val="hybridMultilevel"/>
    <w:tmpl w:val="152E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95AA3"/>
    <w:multiLevelType w:val="hybridMultilevel"/>
    <w:tmpl w:val="239C8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407D28"/>
    <w:multiLevelType w:val="multilevel"/>
    <w:tmpl w:val="E2A8F2C6"/>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666"/>
        </w:tabs>
        <w:ind w:left="666" w:hanging="576"/>
      </w:pPr>
      <w:rPr>
        <w:u w:val="none"/>
      </w:rPr>
    </w:lvl>
    <w:lvl w:ilvl="2">
      <w:start w:val="1"/>
      <w:numFmt w:val="decimal"/>
      <w:pStyle w:val="Heading3"/>
      <w:lvlText w:val=".%3"/>
      <w:lvlJc w:val="left"/>
      <w:pPr>
        <w:tabs>
          <w:tab w:val="num" w:pos="540"/>
        </w:tabs>
        <w:ind w:left="540" w:firstLine="28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632247393">
    <w:abstractNumId w:val="0"/>
  </w:num>
  <w:num w:numId="2" w16cid:durableId="478499151">
    <w:abstractNumId w:val="0"/>
  </w:num>
  <w:num w:numId="3" w16cid:durableId="172956854">
    <w:abstractNumId w:val="11"/>
  </w:num>
  <w:num w:numId="4" w16cid:durableId="469251643">
    <w:abstractNumId w:val="5"/>
  </w:num>
  <w:num w:numId="5" w16cid:durableId="780422360">
    <w:abstractNumId w:val="12"/>
  </w:num>
  <w:num w:numId="6" w16cid:durableId="1055082926">
    <w:abstractNumId w:val="4"/>
  </w:num>
  <w:num w:numId="7" w16cid:durableId="1307509384">
    <w:abstractNumId w:val="8"/>
  </w:num>
  <w:num w:numId="8" w16cid:durableId="1513690619">
    <w:abstractNumId w:val="3"/>
  </w:num>
  <w:num w:numId="9" w16cid:durableId="57675729">
    <w:abstractNumId w:val="13"/>
  </w:num>
  <w:num w:numId="10" w16cid:durableId="32969547">
    <w:abstractNumId w:val="7"/>
  </w:num>
  <w:num w:numId="11" w16cid:durableId="12516215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10744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466365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61989151">
    <w:abstractNumId w:val="1"/>
  </w:num>
  <w:num w:numId="15" w16cid:durableId="79258187">
    <w:abstractNumId w:val="9"/>
  </w:num>
  <w:num w:numId="16" w16cid:durableId="385252930">
    <w:abstractNumId w:val="10"/>
  </w:num>
  <w:num w:numId="17" w16cid:durableId="100148295">
    <w:abstractNumId w:val="2"/>
  </w:num>
  <w:num w:numId="18" w16cid:durableId="1827356633">
    <w:abstractNumId w:val="6"/>
  </w:num>
  <w:num w:numId="19" w16cid:durableId="10106459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48CD"/>
    <w:rsid w:val="00020AE9"/>
    <w:rsid w:val="00022F98"/>
    <w:rsid w:val="00037B92"/>
    <w:rsid w:val="00051008"/>
    <w:rsid w:val="0005447F"/>
    <w:rsid w:val="0007171F"/>
    <w:rsid w:val="000800BB"/>
    <w:rsid w:val="000A0D02"/>
    <w:rsid w:val="000A7B9C"/>
    <w:rsid w:val="000A7BB7"/>
    <w:rsid w:val="000C6EBC"/>
    <w:rsid w:val="000D16AD"/>
    <w:rsid w:val="00107DBA"/>
    <w:rsid w:val="00110715"/>
    <w:rsid w:val="00141EC3"/>
    <w:rsid w:val="001478DF"/>
    <w:rsid w:val="00170036"/>
    <w:rsid w:val="00196F61"/>
    <w:rsid w:val="001A5E24"/>
    <w:rsid w:val="001A676A"/>
    <w:rsid w:val="001B3E2D"/>
    <w:rsid w:val="001B6C14"/>
    <w:rsid w:val="001C2EB6"/>
    <w:rsid w:val="001C4877"/>
    <w:rsid w:val="001D1FB8"/>
    <w:rsid w:val="001D2794"/>
    <w:rsid w:val="001E47C1"/>
    <w:rsid w:val="001F3B46"/>
    <w:rsid w:val="00203FB9"/>
    <w:rsid w:val="00206221"/>
    <w:rsid w:val="00221A5B"/>
    <w:rsid w:val="002372E6"/>
    <w:rsid w:val="00246B4F"/>
    <w:rsid w:val="002533CB"/>
    <w:rsid w:val="002615B6"/>
    <w:rsid w:val="00276BA8"/>
    <w:rsid w:val="00290173"/>
    <w:rsid w:val="002936A5"/>
    <w:rsid w:val="002A750E"/>
    <w:rsid w:val="002B295E"/>
    <w:rsid w:val="002D4787"/>
    <w:rsid w:val="002E1406"/>
    <w:rsid w:val="002F7081"/>
    <w:rsid w:val="003130DA"/>
    <w:rsid w:val="0033540B"/>
    <w:rsid w:val="00337531"/>
    <w:rsid w:val="0034074E"/>
    <w:rsid w:val="003554E3"/>
    <w:rsid w:val="00366110"/>
    <w:rsid w:val="0036700D"/>
    <w:rsid w:val="00372157"/>
    <w:rsid w:val="00377442"/>
    <w:rsid w:val="003A0FA2"/>
    <w:rsid w:val="003A2CBF"/>
    <w:rsid w:val="003E2FFD"/>
    <w:rsid w:val="003E672E"/>
    <w:rsid w:val="0040417E"/>
    <w:rsid w:val="00414AEF"/>
    <w:rsid w:val="00414FCF"/>
    <w:rsid w:val="00421EDF"/>
    <w:rsid w:val="00442B13"/>
    <w:rsid w:val="004656AC"/>
    <w:rsid w:val="004663B5"/>
    <w:rsid w:val="00491B7F"/>
    <w:rsid w:val="00493767"/>
    <w:rsid w:val="00496AED"/>
    <w:rsid w:val="004B037F"/>
    <w:rsid w:val="004C0F3B"/>
    <w:rsid w:val="005318D3"/>
    <w:rsid w:val="00551759"/>
    <w:rsid w:val="0056079F"/>
    <w:rsid w:val="0056395E"/>
    <w:rsid w:val="00573E67"/>
    <w:rsid w:val="00592149"/>
    <w:rsid w:val="005947BD"/>
    <w:rsid w:val="0059747D"/>
    <w:rsid w:val="005A2375"/>
    <w:rsid w:val="005D5B2D"/>
    <w:rsid w:val="005E666C"/>
    <w:rsid w:val="00607F44"/>
    <w:rsid w:val="0061736F"/>
    <w:rsid w:val="00627F4B"/>
    <w:rsid w:val="00632ED3"/>
    <w:rsid w:val="0064713A"/>
    <w:rsid w:val="0065493C"/>
    <w:rsid w:val="0066226C"/>
    <w:rsid w:val="00672C12"/>
    <w:rsid w:val="0067732A"/>
    <w:rsid w:val="006804C8"/>
    <w:rsid w:val="006960FE"/>
    <w:rsid w:val="006A0F26"/>
    <w:rsid w:val="006A1B6E"/>
    <w:rsid w:val="006B48BD"/>
    <w:rsid w:val="006B7E48"/>
    <w:rsid w:val="006C0FAF"/>
    <w:rsid w:val="006C1DBD"/>
    <w:rsid w:val="006E7721"/>
    <w:rsid w:val="0070514B"/>
    <w:rsid w:val="007052FE"/>
    <w:rsid w:val="00712B6E"/>
    <w:rsid w:val="0071608B"/>
    <w:rsid w:val="007240E1"/>
    <w:rsid w:val="00726660"/>
    <w:rsid w:val="00742260"/>
    <w:rsid w:val="00782918"/>
    <w:rsid w:val="007A1BF5"/>
    <w:rsid w:val="007B0A10"/>
    <w:rsid w:val="007B599A"/>
    <w:rsid w:val="007C5002"/>
    <w:rsid w:val="007E0978"/>
    <w:rsid w:val="007E1ADA"/>
    <w:rsid w:val="007E4441"/>
    <w:rsid w:val="007E52D1"/>
    <w:rsid w:val="007E6A4C"/>
    <w:rsid w:val="007E73C9"/>
    <w:rsid w:val="007F011E"/>
    <w:rsid w:val="007F737B"/>
    <w:rsid w:val="007F7EA3"/>
    <w:rsid w:val="008001A5"/>
    <w:rsid w:val="00812A85"/>
    <w:rsid w:val="008409A6"/>
    <w:rsid w:val="00870CC1"/>
    <w:rsid w:val="00875459"/>
    <w:rsid w:val="00883123"/>
    <w:rsid w:val="008842EF"/>
    <w:rsid w:val="008A0546"/>
    <w:rsid w:val="008A26A6"/>
    <w:rsid w:val="008C60AA"/>
    <w:rsid w:val="008D3796"/>
    <w:rsid w:val="008D469A"/>
    <w:rsid w:val="008D5C70"/>
    <w:rsid w:val="008E43EB"/>
    <w:rsid w:val="008E77C1"/>
    <w:rsid w:val="008F0174"/>
    <w:rsid w:val="0090077B"/>
    <w:rsid w:val="00901E78"/>
    <w:rsid w:val="00932985"/>
    <w:rsid w:val="009369FF"/>
    <w:rsid w:val="009545B6"/>
    <w:rsid w:val="00960901"/>
    <w:rsid w:val="00960B8E"/>
    <w:rsid w:val="009642D5"/>
    <w:rsid w:val="00981B2D"/>
    <w:rsid w:val="009B18B0"/>
    <w:rsid w:val="009B1D61"/>
    <w:rsid w:val="009B263D"/>
    <w:rsid w:val="009B2A02"/>
    <w:rsid w:val="009B2B02"/>
    <w:rsid w:val="009D63EC"/>
    <w:rsid w:val="009F3756"/>
    <w:rsid w:val="00A43238"/>
    <w:rsid w:val="00A50433"/>
    <w:rsid w:val="00A651C8"/>
    <w:rsid w:val="00A756EC"/>
    <w:rsid w:val="00A767E0"/>
    <w:rsid w:val="00A77CBF"/>
    <w:rsid w:val="00A84081"/>
    <w:rsid w:val="00A927D1"/>
    <w:rsid w:val="00AA040C"/>
    <w:rsid w:val="00AA1E84"/>
    <w:rsid w:val="00AA5392"/>
    <w:rsid w:val="00AB0C4D"/>
    <w:rsid w:val="00AC5BAF"/>
    <w:rsid w:val="00AD4C9F"/>
    <w:rsid w:val="00AD6E68"/>
    <w:rsid w:val="00B400E4"/>
    <w:rsid w:val="00B4453F"/>
    <w:rsid w:val="00B52360"/>
    <w:rsid w:val="00B615FF"/>
    <w:rsid w:val="00B64FAC"/>
    <w:rsid w:val="00B67E93"/>
    <w:rsid w:val="00B962DC"/>
    <w:rsid w:val="00BA1A40"/>
    <w:rsid w:val="00BA4B08"/>
    <w:rsid w:val="00BA6570"/>
    <w:rsid w:val="00BB6F20"/>
    <w:rsid w:val="00BD2F82"/>
    <w:rsid w:val="00BD3BF5"/>
    <w:rsid w:val="00BE7A3C"/>
    <w:rsid w:val="00BF15CA"/>
    <w:rsid w:val="00C0751B"/>
    <w:rsid w:val="00C20E5B"/>
    <w:rsid w:val="00C312DE"/>
    <w:rsid w:val="00C37B28"/>
    <w:rsid w:val="00C50ECC"/>
    <w:rsid w:val="00C51E05"/>
    <w:rsid w:val="00C56807"/>
    <w:rsid w:val="00C61AA7"/>
    <w:rsid w:val="00C73272"/>
    <w:rsid w:val="00C75C21"/>
    <w:rsid w:val="00C771B2"/>
    <w:rsid w:val="00C80C03"/>
    <w:rsid w:val="00C80C28"/>
    <w:rsid w:val="00C81675"/>
    <w:rsid w:val="00CD0E26"/>
    <w:rsid w:val="00CF2E33"/>
    <w:rsid w:val="00CF5EA9"/>
    <w:rsid w:val="00D109FD"/>
    <w:rsid w:val="00D14628"/>
    <w:rsid w:val="00D26372"/>
    <w:rsid w:val="00D2662A"/>
    <w:rsid w:val="00D35393"/>
    <w:rsid w:val="00D3626B"/>
    <w:rsid w:val="00D422E7"/>
    <w:rsid w:val="00D46C14"/>
    <w:rsid w:val="00D705EE"/>
    <w:rsid w:val="00D821A0"/>
    <w:rsid w:val="00D92512"/>
    <w:rsid w:val="00DA097A"/>
    <w:rsid w:val="00DA5C73"/>
    <w:rsid w:val="00DB06A2"/>
    <w:rsid w:val="00DE391A"/>
    <w:rsid w:val="00DF42CF"/>
    <w:rsid w:val="00DF647C"/>
    <w:rsid w:val="00E04D72"/>
    <w:rsid w:val="00E104B2"/>
    <w:rsid w:val="00E562E1"/>
    <w:rsid w:val="00E62AA3"/>
    <w:rsid w:val="00E633F1"/>
    <w:rsid w:val="00E701D8"/>
    <w:rsid w:val="00E7024E"/>
    <w:rsid w:val="00E94BA7"/>
    <w:rsid w:val="00E968AC"/>
    <w:rsid w:val="00EA0588"/>
    <w:rsid w:val="00EB5921"/>
    <w:rsid w:val="00EC3633"/>
    <w:rsid w:val="00EC4051"/>
    <w:rsid w:val="00EC7C07"/>
    <w:rsid w:val="00ED15AA"/>
    <w:rsid w:val="00EF5833"/>
    <w:rsid w:val="00F00AD9"/>
    <w:rsid w:val="00F038F7"/>
    <w:rsid w:val="00F13982"/>
    <w:rsid w:val="00F23A06"/>
    <w:rsid w:val="00F25DB5"/>
    <w:rsid w:val="00F5273F"/>
    <w:rsid w:val="00F574A8"/>
    <w:rsid w:val="00F6204E"/>
    <w:rsid w:val="00F630D9"/>
    <w:rsid w:val="00F76634"/>
    <w:rsid w:val="00F944C3"/>
    <w:rsid w:val="00F96DD8"/>
    <w:rsid w:val="00FB61C0"/>
    <w:rsid w:val="00FB77EB"/>
    <w:rsid w:val="00FD5DFE"/>
    <w:rsid w:val="00FD6290"/>
    <w:rsid w:val="00FE77C0"/>
    <w:rsid w:val="00FF35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7CF8A71"/>
  <w15:chartTrackingRefBased/>
  <w15:docId w15:val="{CDA4CB79-D1B9-46DA-BF7A-DED176A7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7F44"/>
    <w:rPr>
      <w:rFonts w:ascii="Book Antiqua" w:hAnsi="Book Antiqua"/>
      <w:sz w:val="22"/>
      <w:lang w:val="en-US" w:eastAsia="en-US"/>
    </w:rPr>
  </w:style>
  <w:style w:type="paragraph" w:styleId="Heading1">
    <w:name w:val="heading 1"/>
    <w:aliases w:val="Contents - level1 Char"/>
    <w:basedOn w:val="Main-Head"/>
    <w:next w:val="BodyText"/>
    <w:qFormat/>
    <w:rsid w:val="00DF647C"/>
    <w:pPr>
      <w:keepNext/>
      <w:numPr>
        <w:numId w:val="3"/>
      </w:numPr>
      <w:tabs>
        <w:tab w:val="clear" w:pos="432"/>
        <w:tab w:val="left"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DF647C"/>
    <w:pPr>
      <w:keepNext/>
      <w:keepLines/>
      <w:numPr>
        <w:ilvl w:val="1"/>
        <w:numId w:val="3"/>
      </w:numPr>
      <w:spacing w:before="80"/>
      <w:ind w:hanging="666"/>
      <w:outlineLvl w:val="1"/>
    </w:pPr>
    <w:rPr>
      <w:rFonts w:ascii="Calibri" w:hAnsi="Calibri"/>
      <w:b w:val="0"/>
      <w:szCs w:val="22"/>
      <w:u w:val="single"/>
    </w:rPr>
  </w:style>
  <w:style w:type="paragraph" w:styleId="Heading3">
    <w:name w:val="heading 3"/>
    <w:basedOn w:val="Main-Head"/>
    <w:link w:val="Heading3Char"/>
    <w:qFormat/>
    <w:rsid w:val="008D469A"/>
    <w:pPr>
      <w:numPr>
        <w:ilvl w:val="2"/>
        <w:numId w:val="3"/>
      </w:numPr>
      <w:tabs>
        <w:tab w:val="clear" w:pos="540"/>
      </w:tabs>
      <w:ind w:left="1440" w:hanging="720"/>
      <w:outlineLvl w:val="2"/>
    </w:pPr>
    <w:rPr>
      <w:rFonts w:ascii="Calibri" w:hAnsi="Calibri"/>
      <w:b w:val="0"/>
      <w:szCs w:val="22"/>
    </w:rPr>
  </w:style>
  <w:style w:type="paragraph" w:styleId="Heading4">
    <w:name w:val="heading 4"/>
    <w:basedOn w:val="Main-Head"/>
    <w:qFormat/>
    <w:rsid w:val="008C60AA"/>
    <w:pPr>
      <w:numPr>
        <w:ilvl w:val="3"/>
        <w:numId w:val="3"/>
      </w:numPr>
      <w:tabs>
        <w:tab w:val="clear" w:pos="864"/>
        <w:tab w:val="left" w:pos="2160"/>
      </w:tabs>
      <w:ind w:left="2160" w:hanging="720"/>
      <w:outlineLvl w:val="3"/>
    </w:pPr>
    <w:rPr>
      <w:rFonts w:ascii="Calibri" w:hAnsi="Calibri"/>
      <w:b w:val="0"/>
      <w:szCs w:val="22"/>
    </w:rPr>
  </w:style>
  <w:style w:type="paragraph" w:styleId="Heading5">
    <w:name w:val="heading 5"/>
    <w:basedOn w:val="Main-Head"/>
    <w:qFormat/>
    <w:rsid w:val="008D469A"/>
    <w:pPr>
      <w:numPr>
        <w:ilvl w:val="4"/>
        <w:numId w:val="3"/>
      </w:numPr>
      <w:tabs>
        <w:tab w:val="clear" w:pos="720"/>
        <w:tab w:val="left"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uiPriority w:val="99"/>
    <w:semiHidden/>
    <w:rPr>
      <w:rFonts w:ascii="Arial" w:hAnsi="Arial"/>
      <w:color w:val="FF0000"/>
      <w:position w:val="6"/>
      <w:sz w:val="20"/>
    </w:rPr>
  </w:style>
  <w:style w:type="paragraph" w:styleId="CommentText">
    <w:name w:val="annotation text"/>
    <w:basedOn w:val="Normal"/>
    <w:link w:val="CommentTextChar"/>
    <w:uiPriority w:val="99"/>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8D469A"/>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DE391A"/>
    <w:pPr>
      <w:widowControl w:val="0"/>
      <w:spacing w:before="60" w:after="60"/>
    </w:pPr>
    <w:rPr>
      <w:rFonts w:ascii="Arial" w:hAnsi="Arial"/>
      <w:sz w:val="20"/>
      <w:lang w:val="en-GB"/>
    </w:rPr>
  </w:style>
  <w:style w:type="paragraph" w:customStyle="1" w:styleId="TableHeading">
    <w:name w:val="Table Heading"/>
    <w:basedOn w:val="Normal"/>
    <w:rsid w:val="00DE391A"/>
    <w:pPr>
      <w:widowControl w:val="0"/>
      <w:spacing w:before="60" w:after="60"/>
    </w:pPr>
    <w:rPr>
      <w:rFonts w:ascii="Arial" w:hAnsi="Arial"/>
      <w:b/>
      <w:sz w:val="20"/>
      <w:lang w:val="en-GB"/>
    </w:rPr>
  </w:style>
  <w:style w:type="paragraph" w:styleId="BalloonText">
    <w:name w:val="Balloon Text"/>
    <w:basedOn w:val="Normal"/>
    <w:semiHidden/>
    <w:rsid w:val="00F76634"/>
    <w:rPr>
      <w:rFonts w:ascii="Tahoma" w:hAnsi="Tahoma" w:cs="Tahoma"/>
      <w:sz w:val="16"/>
      <w:szCs w:val="16"/>
    </w:rPr>
  </w:style>
  <w:style w:type="paragraph" w:styleId="CommentSubject">
    <w:name w:val="annotation subject"/>
    <w:basedOn w:val="CommentText"/>
    <w:next w:val="CommentText"/>
    <w:semiHidden/>
    <w:rsid w:val="00B67E93"/>
    <w:pPr>
      <w:spacing w:before="0"/>
    </w:pPr>
    <w:rPr>
      <w:rFonts w:ascii="Book Antiqua" w:hAnsi="Book Antiqua"/>
      <w:b/>
      <w:bCs/>
      <w:sz w:val="20"/>
    </w:rPr>
  </w:style>
  <w:style w:type="paragraph" w:customStyle="1" w:styleId="EndOfSection">
    <w:name w:val="EndOfSection"/>
    <w:basedOn w:val="Normal"/>
    <w:rsid w:val="0066226C"/>
    <w:pPr>
      <w:spacing w:before="600"/>
      <w:jc w:val="center"/>
    </w:pPr>
    <w:rPr>
      <w:rFonts w:ascii="Times New Roman" w:hAnsi="Times New Roman"/>
      <w:b/>
    </w:rPr>
  </w:style>
  <w:style w:type="paragraph" w:styleId="PlainText">
    <w:name w:val="Plain Text"/>
    <w:basedOn w:val="Normal"/>
    <w:link w:val="PlainTextChar"/>
    <w:rsid w:val="007F737B"/>
    <w:rPr>
      <w:rFonts w:ascii="Courier New" w:hAnsi="Courier New"/>
      <w:sz w:val="20"/>
    </w:rPr>
  </w:style>
  <w:style w:type="character" w:customStyle="1" w:styleId="PlainTextChar">
    <w:name w:val="Plain Text Char"/>
    <w:link w:val="PlainText"/>
    <w:rsid w:val="007F737B"/>
    <w:rPr>
      <w:rFonts w:ascii="Courier New" w:hAnsi="Courier New"/>
    </w:rPr>
  </w:style>
  <w:style w:type="character" w:customStyle="1" w:styleId="CommentTextChar">
    <w:name w:val="Comment Text Char"/>
    <w:link w:val="CommentText"/>
    <w:uiPriority w:val="99"/>
    <w:semiHidden/>
    <w:rsid w:val="0061736F"/>
    <w:rPr>
      <w:rFonts w:ascii="Arial" w:hAnsi="Arial"/>
      <w:sz w:val="22"/>
    </w:rPr>
  </w:style>
  <w:style w:type="paragraph" w:styleId="Revision">
    <w:name w:val="Revision"/>
    <w:hidden/>
    <w:uiPriority w:val="99"/>
    <w:semiHidden/>
    <w:rsid w:val="003A2CBF"/>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8300">
      <w:bodyDiv w:val="1"/>
      <w:marLeft w:val="0"/>
      <w:marRight w:val="0"/>
      <w:marTop w:val="0"/>
      <w:marBottom w:val="0"/>
      <w:divBdr>
        <w:top w:val="none" w:sz="0" w:space="0" w:color="auto"/>
        <w:left w:val="none" w:sz="0" w:space="0" w:color="auto"/>
        <w:bottom w:val="none" w:sz="0" w:space="0" w:color="auto"/>
        <w:right w:val="none" w:sz="0" w:space="0" w:color="auto"/>
      </w:divBdr>
    </w:div>
    <w:div w:id="328484434">
      <w:bodyDiv w:val="1"/>
      <w:marLeft w:val="0"/>
      <w:marRight w:val="0"/>
      <w:marTop w:val="0"/>
      <w:marBottom w:val="0"/>
      <w:divBdr>
        <w:top w:val="none" w:sz="0" w:space="0" w:color="auto"/>
        <w:left w:val="none" w:sz="0" w:space="0" w:color="auto"/>
        <w:bottom w:val="none" w:sz="0" w:space="0" w:color="auto"/>
        <w:right w:val="none" w:sz="0" w:space="0" w:color="auto"/>
      </w:divBdr>
    </w:div>
    <w:div w:id="485169373">
      <w:bodyDiv w:val="1"/>
      <w:marLeft w:val="0"/>
      <w:marRight w:val="0"/>
      <w:marTop w:val="0"/>
      <w:marBottom w:val="0"/>
      <w:divBdr>
        <w:top w:val="none" w:sz="0" w:space="0" w:color="auto"/>
        <w:left w:val="none" w:sz="0" w:space="0" w:color="auto"/>
        <w:bottom w:val="none" w:sz="0" w:space="0" w:color="auto"/>
        <w:right w:val="none" w:sz="0" w:space="0" w:color="auto"/>
      </w:divBdr>
    </w:div>
    <w:div w:id="529539266">
      <w:bodyDiv w:val="1"/>
      <w:marLeft w:val="0"/>
      <w:marRight w:val="0"/>
      <w:marTop w:val="0"/>
      <w:marBottom w:val="0"/>
      <w:divBdr>
        <w:top w:val="none" w:sz="0" w:space="0" w:color="auto"/>
        <w:left w:val="none" w:sz="0" w:space="0" w:color="auto"/>
        <w:bottom w:val="none" w:sz="0" w:space="0" w:color="auto"/>
        <w:right w:val="none" w:sz="0" w:space="0" w:color="auto"/>
      </w:divBdr>
    </w:div>
    <w:div w:id="1291352794">
      <w:bodyDiv w:val="1"/>
      <w:marLeft w:val="0"/>
      <w:marRight w:val="0"/>
      <w:marTop w:val="0"/>
      <w:marBottom w:val="0"/>
      <w:divBdr>
        <w:top w:val="none" w:sz="0" w:space="0" w:color="auto"/>
        <w:left w:val="none" w:sz="0" w:space="0" w:color="auto"/>
        <w:bottom w:val="none" w:sz="0" w:space="0" w:color="auto"/>
        <w:right w:val="none" w:sz="0" w:space="0" w:color="auto"/>
      </w:divBdr>
      <w:divsChild>
        <w:div w:id="947085617">
          <w:marLeft w:val="0"/>
          <w:marRight w:val="0"/>
          <w:marTop w:val="0"/>
          <w:marBottom w:val="0"/>
          <w:divBdr>
            <w:top w:val="none" w:sz="0" w:space="0" w:color="auto"/>
            <w:left w:val="none" w:sz="0" w:space="0" w:color="auto"/>
            <w:bottom w:val="none" w:sz="0" w:space="0" w:color="auto"/>
            <w:right w:val="none" w:sz="0" w:space="0" w:color="auto"/>
          </w:divBdr>
          <w:divsChild>
            <w:div w:id="1966429315">
              <w:marLeft w:val="0"/>
              <w:marRight w:val="0"/>
              <w:marTop w:val="0"/>
              <w:marBottom w:val="0"/>
              <w:divBdr>
                <w:top w:val="none" w:sz="0" w:space="0" w:color="auto"/>
                <w:left w:val="none" w:sz="0" w:space="0" w:color="auto"/>
                <w:bottom w:val="none" w:sz="0" w:space="0" w:color="auto"/>
                <w:right w:val="none" w:sz="0" w:space="0" w:color="auto"/>
              </w:divBdr>
              <w:divsChild>
                <w:div w:id="41709665">
                  <w:marLeft w:val="0"/>
                  <w:marRight w:val="0"/>
                  <w:marTop w:val="0"/>
                  <w:marBottom w:val="0"/>
                  <w:divBdr>
                    <w:top w:val="none" w:sz="0" w:space="0" w:color="auto"/>
                    <w:left w:val="none" w:sz="0" w:space="0" w:color="auto"/>
                    <w:bottom w:val="none" w:sz="0" w:space="0" w:color="auto"/>
                    <w:right w:val="none" w:sz="0" w:space="0" w:color="auto"/>
                  </w:divBdr>
                  <w:divsChild>
                    <w:div w:id="864364266">
                      <w:marLeft w:val="0"/>
                      <w:marRight w:val="0"/>
                      <w:marTop w:val="0"/>
                      <w:marBottom w:val="150"/>
                      <w:divBdr>
                        <w:top w:val="none" w:sz="0" w:space="0" w:color="auto"/>
                        <w:left w:val="none" w:sz="0" w:space="0" w:color="auto"/>
                        <w:bottom w:val="none" w:sz="0" w:space="0" w:color="auto"/>
                        <w:right w:val="none" w:sz="0" w:space="0" w:color="auto"/>
                      </w:divBdr>
                      <w:divsChild>
                        <w:div w:id="1309818695">
                          <w:marLeft w:val="0"/>
                          <w:marRight w:val="0"/>
                          <w:marTop w:val="0"/>
                          <w:marBottom w:val="0"/>
                          <w:divBdr>
                            <w:top w:val="none" w:sz="0" w:space="0" w:color="auto"/>
                            <w:left w:val="none" w:sz="0" w:space="0" w:color="auto"/>
                            <w:bottom w:val="none" w:sz="0" w:space="0" w:color="auto"/>
                            <w:right w:val="none" w:sz="0" w:space="0" w:color="auto"/>
                          </w:divBdr>
                          <w:divsChild>
                            <w:div w:id="1863854568">
                              <w:marLeft w:val="0"/>
                              <w:marRight w:val="0"/>
                              <w:marTop w:val="0"/>
                              <w:marBottom w:val="0"/>
                              <w:divBdr>
                                <w:top w:val="none" w:sz="0" w:space="0" w:color="auto"/>
                                <w:left w:val="none" w:sz="0" w:space="0" w:color="auto"/>
                                <w:bottom w:val="none" w:sz="0" w:space="0" w:color="auto"/>
                                <w:right w:val="none" w:sz="0" w:space="0" w:color="auto"/>
                              </w:divBdr>
                              <w:divsChild>
                                <w:div w:id="21150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263246">
      <w:bodyDiv w:val="1"/>
      <w:marLeft w:val="0"/>
      <w:marRight w:val="0"/>
      <w:marTop w:val="0"/>
      <w:marBottom w:val="0"/>
      <w:divBdr>
        <w:top w:val="none" w:sz="0" w:space="0" w:color="auto"/>
        <w:left w:val="none" w:sz="0" w:space="0" w:color="auto"/>
        <w:bottom w:val="none" w:sz="0" w:space="0" w:color="auto"/>
        <w:right w:val="none" w:sz="0" w:space="0" w:color="auto"/>
      </w:divBdr>
    </w:div>
    <w:div w:id="1467233584">
      <w:bodyDiv w:val="1"/>
      <w:marLeft w:val="0"/>
      <w:marRight w:val="0"/>
      <w:marTop w:val="0"/>
      <w:marBottom w:val="0"/>
      <w:divBdr>
        <w:top w:val="none" w:sz="0" w:space="0" w:color="auto"/>
        <w:left w:val="none" w:sz="0" w:space="0" w:color="auto"/>
        <w:bottom w:val="none" w:sz="0" w:space="0" w:color="auto"/>
        <w:right w:val="none" w:sz="0" w:space="0" w:color="auto"/>
      </w:divBdr>
    </w:div>
    <w:div w:id="194969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Musselman's Lake Elevated Tank Rehabiliation</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4C0FA60F-AA49-4903-BB97-D691133DFB86}">
  <ds:schemaRefs>
    <ds:schemaRef ds:uri="http://schemas.microsoft.com/sharepoint/v3/contenttype/forms"/>
  </ds:schemaRefs>
</ds:datastoreItem>
</file>

<file path=customXml/itemProps2.xml><?xml version="1.0" encoding="utf-8"?>
<ds:datastoreItem xmlns:ds="http://schemas.openxmlformats.org/officeDocument/2006/customXml" ds:itemID="{BCA09F80-9E36-4FA7-9AFA-1072FC90B8A2}">
  <ds:schemaRefs>
    <ds:schemaRef ds:uri="http://schemas.openxmlformats.org/officeDocument/2006/bibliography"/>
  </ds:schemaRefs>
</ds:datastoreItem>
</file>

<file path=customXml/itemProps3.xml><?xml version="1.0" encoding="utf-8"?>
<ds:datastoreItem xmlns:ds="http://schemas.openxmlformats.org/officeDocument/2006/customXml" ds:itemID="{91763A8F-94D6-4E30-A609-FDA1EC3F5806}">
  <ds:schemaRefs>
    <ds:schemaRef ds:uri="http://schemas.microsoft.com/office/2006/metadata/longProperties"/>
  </ds:schemaRefs>
</ds:datastoreItem>
</file>

<file path=customXml/itemProps4.xml><?xml version="1.0" encoding="utf-8"?>
<ds:datastoreItem xmlns:ds="http://schemas.openxmlformats.org/officeDocument/2006/customXml" ds:itemID="{57F97A83-001C-4486-B49F-AA0CE2AE341A}"/>
</file>

<file path=customXml/itemProps5.xml><?xml version="1.0" encoding="utf-8"?>
<ds:datastoreItem xmlns:ds="http://schemas.openxmlformats.org/officeDocument/2006/customXml" ds:itemID="{ABDE652A-2EC4-4B6A-B684-94A7119551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4</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16505_Lighting_Equipment_(Sep_19__2016)</vt:lpstr>
    </vt:vector>
  </TitlesOfParts>
  <Company>Regional Municipality of York</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16505_Lighting_Equipment_(Sep_19__2016)</dc:title>
  <dc:subject/>
  <dc:creator>Bill Chihata;Vukosavljevic, Alex</dc:creator>
  <cp:keywords/>
  <cp:lastModifiedBy>Axel Ouillet</cp:lastModifiedBy>
  <cp:revision>2</cp:revision>
  <cp:lastPrinted>2006-08-30T13:43:00Z</cp:lastPrinted>
  <dcterms:created xsi:type="dcterms:W3CDTF">2022-11-17T18:58:00Z</dcterms:created>
  <dcterms:modified xsi:type="dcterms:W3CDTF">2022-11-17T18:58:00Z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2016-09-19T00:00:00Z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IconOverlay">
    <vt:lpwstr/>
  </property>
  <property fmtid="{D5CDD505-2E9C-101B-9397-08002B2CF9AE}" pid="7" name="Project Completion Date">
    <vt:lpwstr/>
  </property>
  <property fmtid="{D5CDD505-2E9C-101B-9397-08002B2CF9AE}" pid="8" name="RoutingTargetPath">
    <vt:lpwstr/>
  </property>
  <property fmtid="{D5CDD505-2E9C-101B-9397-08002B2CF9AE}" pid="9" name="Historical Project Number">
    <vt:lpwstr/>
  </property>
  <property fmtid="{D5CDD505-2E9C-101B-9397-08002B2CF9AE}" pid="10" name="_dlc_DocId">
    <vt:lpwstr/>
  </property>
  <property fmtid="{D5CDD505-2E9C-101B-9397-08002B2CF9AE}" pid="11" name="End of Warranty Date">
    <vt:lpwstr/>
  </property>
  <property fmtid="{D5CDD505-2E9C-101B-9397-08002B2CF9AE}" pid="12" name="Owner">
    <vt:lpwstr/>
  </property>
  <property fmtid="{D5CDD505-2E9C-101B-9397-08002B2CF9AE}" pid="13" name="Set Name as Title">
    <vt:lpwstr>, </vt:lpwstr>
  </property>
  <property fmtid="{D5CDD505-2E9C-101B-9397-08002B2CF9AE}" pid="14" name="Document URL">
    <vt:lpwstr>, </vt:lpwstr>
  </property>
  <property fmtid="{D5CDD505-2E9C-101B-9397-08002B2CF9AE}" pid="15" name="_dlc_DocIdPersistId">
    <vt:lpwstr/>
  </property>
  <property fmtid="{D5CDD505-2E9C-101B-9397-08002B2CF9AE}" pid="16" name="Key Document">
    <vt:lpwstr>0</vt:lpwstr>
  </property>
  <property fmtid="{D5CDD505-2E9C-101B-9397-08002B2CF9AE}" pid="17" name="Project Number">
    <vt:lpwstr>78514-EI18023</vt:lpwstr>
  </property>
  <property fmtid="{D5CDD505-2E9C-101B-9397-08002B2CF9AE}" pid="18" name="Display Document URL">
    <vt:lpwstr>, </vt:lpwstr>
  </property>
  <property fmtid="{D5CDD505-2E9C-101B-9397-08002B2CF9AE}" pid="19" name="_dlc_DocIdUrl">
    <vt:lpwstr>, </vt:lpwstr>
  </property>
  <property fmtid="{D5CDD505-2E9C-101B-9397-08002B2CF9AE}" pid="20" name="Organizational Unit">
    <vt:lpwstr>ENV/CPD</vt:lpwstr>
  </property>
  <property fmtid="{D5CDD505-2E9C-101B-9397-08002B2CF9AE}" pid="21" name="_DCDateCreated">
    <vt:lpwstr>2021-10-14T22:15:25Z</vt:lpwstr>
  </property>
  <property fmtid="{D5CDD505-2E9C-101B-9397-08002B2CF9AE}" pid="22" name="RelatedItems">
    <vt:lpwstr/>
  </property>
  <property fmtid="{D5CDD505-2E9C-101B-9397-08002B2CF9AE}" pid="23" name="File Code">
    <vt:lpwstr/>
  </property>
  <property fmtid="{D5CDD505-2E9C-101B-9397-08002B2CF9AE}" pid="24" name="Data Classification">
    <vt:lpwstr>1;#Confidential|dbb6cc64-9915-4cf6-857e-3e641b410f5c</vt:lpwstr>
  </property>
  <property fmtid="{D5CDD505-2E9C-101B-9397-08002B2CF9AE}" pid="25" name="ContentTypeId">
    <vt:lpwstr>0x010100BF8E50B80A32C040A85FB450FB26C9E5</vt:lpwstr>
  </property>
  <property fmtid="{D5CDD505-2E9C-101B-9397-08002B2CF9AE}" pid="26" name="Office">
    <vt:lpwstr/>
  </property>
  <property fmtid="{D5CDD505-2E9C-101B-9397-08002B2CF9AE}" pid="27" name="Information Type">
    <vt:lpwstr/>
  </property>
  <property fmtid="{D5CDD505-2E9C-101B-9397-08002B2CF9AE}" pid="28" name="Internal Organization">
    <vt:lpwstr/>
  </property>
  <property fmtid="{D5CDD505-2E9C-101B-9397-08002B2CF9AE}" pid="29" name="Communications">
    <vt:lpwstr/>
  </property>
  <property fmtid="{D5CDD505-2E9C-101B-9397-08002B2CF9AE}" pid="30" name="AERIS Pools">
    <vt:lpwstr/>
  </property>
</Properties>
</file>