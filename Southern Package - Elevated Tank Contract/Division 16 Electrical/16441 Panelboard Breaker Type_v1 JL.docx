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CF4D10" w:rsidRPr="00156520" w14:paraId="1186F10B"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3E6A8079" w14:textId="77777777" w:rsidR="00CF4D10" w:rsidRPr="00156520" w:rsidRDefault="00CF4D10" w:rsidP="00344BFF">
            <w:pPr>
              <w:pStyle w:val="TableHeading"/>
              <w:rPr>
                <w:rFonts w:ascii="Calibri" w:hAnsi="Calibri"/>
                <w:sz w:val="22"/>
                <w:szCs w:val="22"/>
              </w:rPr>
            </w:pPr>
            <w:bookmarkStart w:id="0" w:name="OLE_LINK1"/>
            <w:bookmarkStart w:id="1" w:name="OLE_LINK2"/>
            <w:bookmarkStart w:id="2" w:name="OLE_LINK3"/>
            <w:r w:rsidRPr="00156520">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16CF6D6A" w14:textId="77777777" w:rsidR="00CF4D10" w:rsidRPr="00156520" w:rsidRDefault="00CF4D10" w:rsidP="00344BFF">
            <w:pPr>
              <w:pStyle w:val="TableHeading"/>
              <w:rPr>
                <w:rFonts w:ascii="Calibri" w:hAnsi="Calibri"/>
                <w:sz w:val="22"/>
                <w:szCs w:val="22"/>
              </w:rPr>
            </w:pPr>
            <w:r w:rsidRPr="00156520">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2EA52B9D" w14:textId="77777777" w:rsidR="00CF4D10" w:rsidRPr="00156520" w:rsidRDefault="00CF4D10" w:rsidP="00344BFF">
            <w:pPr>
              <w:pStyle w:val="TableHeading"/>
              <w:rPr>
                <w:rFonts w:ascii="Calibri" w:hAnsi="Calibri"/>
                <w:sz w:val="22"/>
                <w:szCs w:val="22"/>
              </w:rPr>
            </w:pPr>
            <w:r w:rsidRPr="00156520">
              <w:rPr>
                <w:rFonts w:ascii="Calibri" w:hAnsi="Calibri"/>
                <w:sz w:val="22"/>
                <w:szCs w:val="22"/>
              </w:rPr>
              <w:t>Description of Revisions</w:t>
            </w:r>
          </w:p>
        </w:tc>
      </w:tr>
      <w:tr w:rsidR="00CF4D10" w:rsidRPr="00156520" w14:paraId="0C17CCFB"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00D9DFA8" w14:textId="77777777" w:rsidR="00CF4D10" w:rsidRPr="00156520" w:rsidRDefault="00CF4D10" w:rsidP="00344BFF">
            <w:pPr>
              <w:pStyle w:val="NormalTableText"/>
              <w:rPr>
                <w:rFonts w:ascii="Calibri" w:hAnsi="Calibri"/>
                <w:sz w:val="22"/>
                <w:szCs w:val="22"/>
              </w:rPr>
            </w:pPr>
            <w:r w:rsidRPr="00156520">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4165ED66" w14:textId="77777777" w:rsidR="00CF4D10" w:rsidRPr="00156520" w:rsidRDefault="00CF4D10" w:rsidP="00344BFF">
            <w:pPr>
              <w:pStyle w:val="NormalTableText"/>
              <w:rPr>
                <w:rFonts w:ascii="Calibri" w:hAnsi="Calibri"/>
                <w:sz w:val="22"/>
                <w:szCs w:val="22"/>
              </w:rPr>
            </w:pPr>
            <w:r w:rsidRPr="00156520">
              <w:rPr>
                <w:rFonts w:ascii="Calibri" w:hAnsi="Calibri"/>
                <w:sz w:val="22"/>
                <w:szCs w:val="22"/>
              </w:rPr>
              <w:t>August 3</w:t>
            </w:r>
            <w:r w:rsidR="00464411" w:rsidRPr="00156520">
              <w:rPr>
                <w:rFonts w:ascii="Calibri" w:hAnsi="Calibri"/>
                <w:sz w:val="22"/>
                <w:szCs w:val="22"/>
              </w:rPr>
              <w:t>0</w:t>
            </w:r>
            <w:r w:rsidRPr="00156520">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7E5132D3" w14:textId="77777777" w:rsidR="00CF4D10" w:rsidRPr="00156520" w:rsidRDefault="00CF4D10" w:rsidP="00344BFF">
            <w:pPr>
              <w:pStyle w:val="NormalTableText"/>
              <w:rPr>
                <w:rFonts w:ascii="Calibri" w:hAnsi="Calibri"/>
                <w:sz w:val="22"/>
                <w:szCs w:val="22"/>
              </w:rPr>
            </w:pPr>
            <w:r w:rsidRPr="00156520">
              <w:rPr>
                <w:rFonts w:ascii="Calibri" w:hAnsi="Calibri"/>
                <w:sz w:val="22"/>
                <w:szCs w:val="22"/>
              </w:rPr>
              <w:t>Approved final document.</w:t>
            </w:r>
          </w:p>
        </w:tc>
      </w:tr>
      <w:tr w:rsidR="00CF4D10" w:rsidRPr="00156520" w14:paraId="15964C32"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081F6445" w14:textId="77777777" w:rsidR="00CF4D10" w:rsidRPr="00156520" w:rsidRDefault="00687B96" w:rsidP="00344BFF">
            <w:pPr>
              <w:pStyle w:val="NormalTableText"/>
              <w:rPr>
                <w:rFonts w:ascii="Calibri" w:hAnsi="Calibri"/>
                <w:sz w:val="22"/>
                <w:szCs w:val="22"/>
              </w:rPr>
            </w:pPr>
            <w:r w:rsidRPr="00156520">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37566F8D" w14:textId="77777777" w:rsidR="00CF4D10" w:rsidRPr="00156520" w:rsidRDefault="004000D8" w:rsidP="00344BFF">
            <w:pPr>
              <w:pStyle w:val="NormalTableText"/>
              <w:rPr>
                <w:rFonts w:ascii="Calibri" w:hAnsi="Calibri"/>
                <w:sz w:val="22"/>
                <w:szCs w:val="22"/>
              </w:rPr>
            </w:pPr>
            <w:r w:rsidRPr="00156520">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0A024ED1" w14:textId="77777777" w:rsidR="00CF4D10" w:rsidRPr="00156520" w:rsidRDefault="00687B96" w:rsidP="00344BFF">
            <w:pPr>
              <w:pStyle w:val="NormalTableText"/>
              <w:rPr>
                <w:rFonts w:ascii="Calibri" w:hAnsi="Calibri"/>
                <w:sz w:val="22"/>
                <w:szCs w:val="22"/>
              </w:rPr>
            </w:pPr>
            <w:r w:rsidRPr="00156520">
              <w:rPr>
                <w:rFonts w:ascii="Calibri" w:hAnsi="Calibri"/>
                <w:sz w:val="22"/>
                <w:szCs w:val="22"/>
              </w:rPr>
              <w:t xml:space="preserve">Modified ‘Related Sections’ </w:t>
            </w:r>
          </w:p>
        </w:tc>
      </w:tr>
      <w:tr w:rsidR="00A01A69" w:rsidRPr="00156520" w14:paraId="45B096E2"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41F5CA58" w14:textId="77777777" w:rsidR="00A01A69" w:rsidRPr="00156520" w:rsidRDefault="00A01A69" w:rsidP="00A01A69">
            <w:pPr>
              <w:pStyle w:val="NormalTableText"/>
              <w:rPr>
                <w:rFonts w:ascii="Calibri" w:hAnsi="Calibri"/>
                <w:sz w:val="22"/>
                <w:szCs w:val="22"/>
              </w:rPr>
            </w:pPr>
            <w:r w:rsidRPr="00156520">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0D6063F2" w14:textId="77777777" w:rsidR="00A01A69" w:rsidRPr="00156520" w:rsidRDefault="00A01A69" w:rsidP="00DA57FC">
            <w:pPr>
              <w:pStyle w:val="NormalTableText"/>
              <w:rPr>
                <w:rFonts w:ascii="Calibri" w:hAnsi="Calibri"/>
                <w:sz w:val="22"/>
                <w:szCs w:val="22"/>
              </w:rPr>
            </w:pPr>
            <w:r w:rsidRPr="00156520">
              <w:rPr>
                <w:rFonts w:ascii="Calibri" w:hAnsi="Calibri"/>
                <w:sz w:val="22"/>
                <w:szCs w:val="22"/>
              </w:rPr>
              <w:t xml:space="preserve">July </w:t>
            </w:r>
            <w:r w:rsidR="00DA57FC" w:rsidRPr="00156520">
              <w:rPr>
                <w:rFonts w:ascii="Calibri" w:hAnsi="Calibri"/>
                <w:sz w:val="22"/>
                <w:szCs w:val="22"/>
              </w:rPr>
              <w:t>2</w:t>
            </w:r>
            <w:r w:rsidRPr="00156520">
              <w:rPr>
                <w:rFonts w:ascii="Calibri" w:hAnsi="Calibri"/>
                <w:sz w:val="22"/>
                <w:szCs w:val="22"/>
              </w:rPr>
              <w:t>, 2013</w:t>
            </w:r>
          </w:p>
        </w:tc>
        <w:tc>
          <w:tcPr>
            <w:tcW w:w="5863" w:type="dxa"/>
            <w:tcBorders>
              <w:top w:val="single" w:sz="6" w:space="0" w:color="auto"/>
              <w:left w:val="single" w:sz="6" w:space="0" w:color="auto"/>
              <w:bottom w:val="single" w:sz="6" w:space="0" w:color="auto"/>
              <w:right w:val="double" w:sz="6" w:space="0" w:color="auto"/>
            </w:tcBorders>
          </w:tcPr>
          <w:p w14:paraId="45E6E373" w14:textId="77777777" w:rsidR="00A01A69" w:rsidRPr="00156520" w:rsidRDefault="00A01A69" w:rsidP="00344BFF">
            <w:pPr>
              <w:pStyle w:val="NormalTableText"/>
              <w:rPr>
                <w:rFonts w:ascii="Calibri" w:hAnsi="Calibri"/>
                <w:sz w:val="22"/>
                <w:szCs w:val="22"/>
              </w:rPr>
            </w:pPr>
            <w:r w:rsidRPr="00156520">
              <w:rPr>
                <w:rFonts w:ascii="Calibri" w:hAnsi="Calibri"/>
                <w:sz w:val="22"/>
                <w:szCs w:val="22"/>
              </w:rPr>
              <w:t>Incorporation of new Commissioning Specification cross references. Incorporated several aspects of the NL building specifications.</w:t>
            </w:r>
          </w:p>
        </w:tc>
      </w:tr>
      <w:tr w:rsidR="00E2216C" w:rsidRPr="00156520" w14:paraId="4CDDEF3E" w14:textId="77777777" w:rsidTr="00E2216C">
        <w:trPr>
          <w:cantSplit/>
          <w:jc w:val="center"/>
        </w:trPr>
        <w:tc>
          <w:tcPr>
            <w:tcW w:w="1184" w:type="dxa"/>
            <w:tcBorders>
              <w:top w:val="single" w:sz="6" w:space="0" w:color="auto"/>
              <w:left w:val="double" w:sz="6" w:space="0" w:color="auto"/>
              <w:bottom w:val="single" w:sz="6" w:space="0" w:color="auto"/>
              <w:right w:val="single" w:sz="6" w:space="0" w:color="auto"/>
            </w:tcBorders>
          </w:tcPr>
          <w:p w14:paraId="2299295B" w14:textId="77777777" w:rsidR="00E2216C" w:rsidRPr="00156520" w:rsidRDefault="00E2216C" w:rsidP="00344BFF">
            <w:pPr>
              <w:pStyle w:val="NormalTableText"/>
              <w:rPr>
                <w:rFonts w:ascii="Calibri" w:hAnsi="Calibri"/>
                <w:sz w:val="22"/>
                <w:szCs w:val="22"/>
              </w:rPr>
            </w:pPr>
            <w:r w:rsidRPr="00156520">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68D445F2" w14:textId="77777777" w:rsidR="00E2216C" w:rsidRPr="00156520" w:rsidRDefault="00E2216C" w:rsidP="00E2216C">
            <w:pPr>
              <w:rPr>
                <w:rFonts w:ascii="Calibri" w:hAnsi="Calibri"/>
                <w:szCs w:val="22"/>
              </w:rPr>
            </w:pPr>
            <w:r w:rsidRPr="00156520">
              <w:rPr>
                <w:rFonts w:ascii="Calibri" w:hAnsi="Calibri"/>
                <w:szCs w:val="22"/>
              </w:rPr>
              <w:t>July 30, 2014</w:t>
            </w:r>
          </w:p>
        </w:tc>
        <w:tc>
          <w:tcPr>
            <w:tcW w:w="5863" w:type="dxa"/>
            <w:tcBorders>
              <w:top w:val="single" w:sz="6" w:space="0" w:color="auto"/>
              <w:left w:val="single" w:sz="6" w:space="0" w:color="auto"/>
              <w:bottom w:val="single" w:sz="6" w:space="0" w:color="auto"/>
              <w:right w:val="double" w:sz="6" w:space="0" w:color="auto"/>
            </w:tcBorders>
          </w:tcPr>
          <w:p w14:paraId="328C5677" w14:textId="77777777" w:rsidR="00E2216C" w:rsidRPr="00156520" w:rsidRDefault="00E2216C" w:rsidP="003C1A0E">
            <w:pPr>
              <w:rPr>
                <w:rFonts w:ascii="Calibri" w:hAnsi="Calibri"/>
                <w:szCs w:val="22"/>
              </w:rPr>
            </w:pPr>
            <w:r w:rsidRPr="00156520">
              <w:rPr>
                <w:rFonts w:ascii="Calibri" w:hAnsi="Calibri"/>
                <w:szCs w:val="22"/>
              </w:rPr>
              <w:t>Changes to reflect renaming of commissioning specification and final review (AV)</w:t>
            </w:r>
          </w:p>
        </w:tc>
      </w:tr>
      <w:tr w:rsidR="00DC423C" w:rsidRPr="00156520" w14:paraId="47633DD6" w14:textId="77777777" w:rsidTr="00DC423C">
        <w:trPr>
          <w:cantSplit/>
          <w:jc w:val="center"/>
        </w:trPr>
        <w:tc>
          <w:tcPr>
            <w:tcW w:w="1184" w:type="dxa"/>
            <w:tcBorders>
              <w:top w:val="single" w:sz="6" w:space="0" w:color="auto"/>
              <w:left w:val="double" w:sz="6" w:space="0" w:color="auto"/>
              <w:bottom w:val="single" w:sz="6" w:space="0" w:color="auto"/>
              <w:right w:val="single" w:sz="6" w:space="0" w:color="auto"/>
            </w:tcBorders>
          </w:tcPr>
          <w:p w14:paraId="792FF975" w14:textId="77777777" w:rsidR="00DC423C" w:rsidRPr="00EB6FF2" w:rsidRDefault="00DC423C" w:rsidP="00FC057F">
            <w:pPr>
              <w:rPr>
                <w:rFonts w:ascii="Calibri" w:hAnsi="Calibri"/>
                <w:b/>
              </w:rPr>
            </w:pPr>
            <w:r w:rsidRPr="00EB6FF2">
              <w:rPr>
                <w:rFonts w:ascii="Calibri" w:hAnsi="Calibri"/>
                <w:b/>
              </w:rPr>
              <w:t>5</w:t>
            </w:r>
          </w:p>
        </w:tc>
        <w:tc>
          <w:tcPr>
            <w:tcW w:w="1980" w:type="dxa"/>
            <w:tcBorders>
              <w:top w:val="single" w:sz="6" w:space="0" w:color="auto"/>
              <w:left w:val="single" w:sz="6" w:space="0" w:color="auto"/>
              <w:bottom w:val="single" w:sz="6" w:space="0" w:color="auto"/>
              <w:right w:val="single" w:sz="6" w:space="0" w:color="auto"/>
            </w:tcBorders>
          </w:tcPr>
          <w:p w14:paraId="4081F8D6" w14:textId="77777777" w:rsidR="00DC423C" w:rsidRPr="00EB6FF2" w:rsidRDefault="00DC423C" w:rsidP="00FC057F">
            <w:pPr>
              <w:rPr>
                <w:rFonts w:ascii="Calibri" w:hAnsi="Calibri"/>
                <w:b/>
              </w:rPr>
            </w:pPr>
            <w:r w:rsidRPr="00EB6FF2">
              <w:rPr>
                <w:rFonts w:ascii="Calibri" w:hAnsi="Calibri"/>
                <w:b/>
              </w:rPr>
              <w:t>February 4, 2015</w:t>
            </w:r>
          </w:p>
        </w:tc>
        <w:tc>
          <w:tcPr>
            <w:tcW w:w="5863" w:type="dxa"/>
            <w:tcBorders>
              <w:top w:val="single" w:sz="6" w:space="0" w:color="auto"/>
              <w:left w:val="single" w:sz="6" w:space="0" w:color="auto"/>
              <w:bottom w:val="single" w:sz="6" w:space="0" w:color="auto"/>
              <w:right w:val="double" w:sz="6" w:space="0" w:color="auto"/>
            </w:tcBorders>
          </w:tcPr>
          <w:p w14:paraId="553402FB" w14:textId="77777777" w:rsidR="00DC423C" w:rsidRPr="00EB6FF2" w:rsidRDefault="00DC423C" w:rsidP="00DC423C">
            <w:pPr>
              <w:rPr>
                <w:rFonts w:ascii="Calibri" w:hAnsi="Calibri"/>
                <w:b/>
              </w:rPr>
            </w:pPr>
            <w:r w:rsidRPr="00EB6FF2">
              <w:rPr>
                <w:rFonts w:ascii="Calibri" w:hAnsi="Calibri"/>
                <w:b/>
              </w:rPr>
              <w:t>Finalized Specification – Reference eDOCS #</w:t>
            </w:r>
            <w:proofErr w:type="gramStart"/>
            <w:r w:rsidRPr="00EB6FF2">
              <w:rPr>
                <w:rFonts w:ascii="Calibri" w:hAnsi="Calibri"/>
                <w:b/>
              </w:rPr>
              <w:t>5630512  v</w:t>
            </w:r>
            <w:proofErr w:type="gramEnd"/>
            <w:r w:rsidRPr="00EB6FF2">
              <w:rPr>
                <w:rFonts w:ascii="Calibri" w:hAnsi="Calibri"/>
                <w:b/>
              </w:rPr>
              <w:t xml:space="preserve">7 (AV) </w:t>
            </w:r>
          </w:p>
        </w:tc>
      </w:tr>
      <w:tr w:rsidR="00DC423C" w:rsidRPr="00156520" w14:paraId="72389AC4"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45480EBD" w14:textId="77777777" w:rsidR="00DC423C" w:rsidRPr="00156520" w:rsidRDefault="00DC423C" w:rsidP="00344BFF">
            <w:pPr>
              <w:pStyle w:val="NormalTableText"/>
              <w:rPr>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786A33E3" w14:textId="77777777" w:rsidR="00DC423C" w:rsidRPr="00156520" w:rsidRDefault="00DC423C" w:rsidP="00E2216C">
            <w:pPr>
              <w:rPr>
                <w:rFonts w:ascii="Calibri" w:hAnsi="Calibri"/>
                <w:szCs w:val="22"/>
              </w:rPr>
            </w:pPr>
          </w:p>
        </w:tc>
        <w:tc>
          <w:tcPr>
            <w:tcW w:w="5863" w:type="dxa"/>
            <w:tcBorders>
              <w:top w:val="single" w:sz="6" w:space="0" w:color="auto"/>
              <w:left w:val="single" w:sz="6" w:space="0" w:color="auto"/>
              <w:bottom w:val="double" w:sz="6" w:space="0" w:color="auto"/>
              <w:right w:val="double" w:sz="6" w:space="0" w:color="auto"/>
            </w:tcBorders>
          </w:tcPr>
          <w:p w14:paraId="1D557365" w14:textId="77777777" w:rsidR="00DC423C" w:rsidRPr="00156520" w:rsidRDefault="00DC423C" w:rsidP="003C1A0E">
            <w:pPr>
              <w:rPr>
                <w:rFonts w:ascii="Calibri" w:hAnsi="Calibri"/>
                <w:szCs w:val="22"/>
              </w:rPr>
            </w:pPr>
          </w:p>
        </w:tc>
      </w:tr>
    </w:tbl>
    <w:p w14:paraId="00965070" w14:textId="77777777" w:rsidR="00CF4D10" w:rsidRPr="006E00AE" w:rsidRDefault="00CF4D10" w:rsidP="006E00AE">
      <w:pPr>
        <w:pStyle w:val="Heading1"/>
        <w:numPr>
          <w:ilvl w:val="0"/>
          <w:numId w:val="0"/>
        </w:numPr>
      </w:pPr>
    </w:p>
    <w:p w14:paraId="21987649" w14:textId="77777777" w:rsidR="00CF4D10" w:rsidRPr="00156520" w:rsidRDefault="00CF4D10" w:rsidP="00CF4D10">
      <w:pPr>
        <w:pStyle w:val="BodyText"/>
        <w:rPr>
          <w:rFonts w:ascii="Calibri" w:hAnsi="Calibri"/>
          <w:szCs w:val="22"/>
        </w:rPr>
      </w:pPr>
    </w:p>
    <w:p w14:paraId="70FE9EB1" w14:textId="77777777" w:rsidR="00CF4D10" w:rsidRPr="00156520" w:rsidRDefault="00CF4D10" w:rsidP="00CF4D10">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156520">
        <w:rPr>
          <w:rFonts w:ascii="Calibri" w:hAnsi="Calibri"/>
          <w:szCs w:val="22"/>
        </w:rPr>
        <w:t>NOTE:</w:t>
      </w:r>
    </w:p>
    <w:p w14:paraId="731ADF47" w14:textId="77777777" w:rsidR="00CF4D10" w:rsidRPr="00156520" w:rsidRDefault="00CF4D10" w:rsidP="00CF4D10">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156520">
        <w:rPr>
          <w:rFonts w:ascii="Calibri" w:hAnsi="Calibri"/>
          <w:szCs w:val="22"/>
        </w:rPr>
        <w:t>This is a CONTROLLED Document. Any documents appearing in paper form are not controlled and should be checked against the on-line file version prior to use.</w:t>
      </w:r>
    </w:p>
    <w:p w14:paraId="68F48979" w14:textId="77777777" w:rsidR="00CF4D10" w:rsidRPr="00156520" w:rsidRDefault="00CF4D10" w:rsidP="00CF4D10">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156520">
        <w:rPr>
          <w:rFonts w:ascii="Calibri" w:hAnsi="Calibri"/>
          <w:b/>
          <w:bCs/>
          <w:szCs w:val="22"/>
        </w:rPr>
        <w:t xml:space="preserve">Notice: </w:t>
      </w:r>
      <w:r w:rsidRPr="00156520">
        <w:rPr>
          <w:rFonts w:ascii="Calibri" w:hAnsi="Calibri"/>
          <w:szCs w:val="22"/>
        </w:rPr>
        <w:t>This Document hardcopy must be used for reference purpose only.</w:t>
      </w:r>
    </w:p>
    <w:bookmarkEnd w:id="0"/>
    <w:bookmarkEnd w:id="1"/>
    <w:bookmarkEnd w:id="2"/>
    <w:p w14:paraId="084AC957" w14:textId="77777777" w:rsidR="00F6204E" w:rsidRPr="006E00AE" w:rsidRDefault="00CF4D10" w:rsidP="006E00AE">
      <w:pPr>
        <w:pStyle w:val="Heading1"/>
      </w:pPr>
      <w:r w:rsidRPr="006E00AE">
        <w:br w:type="page"/>
      </w:r>
      <w:r w:rsidR="00960901" w:rsidRPr="006E00AE">
        <w:lastRenderedPageBreak/>
        <w:t>GEneral</w:t>
      </w:r>
    </w:p>
    <w:p w14:paraId="381AD50A" w14:textId="77777777" w:rsidR="005A5F6C" w:rsidRPr="006E00AE" w:rsidRDefault="005A5F6C" w:rsidP="006E00AE">
      <w:pPr>
        <w:pStyle w:val="Heading2"/>
      </w:pPr>
      <w:r w:rsidRPr="006E00AE">
        <w:t>Related Sections</w:t>
      </w:r>
    </w:p>
    <w:p w14:paraId="786BB094" w14:textId="77777777" w:rsidR="00CF3DDA" w:rsidRPr="00370EE4" w:rsidDel="0092701F" w:rsidRDefault="00CF3DDA" w:rsidP="008C52AB">
      <w:pPr>
        <w:pStyle w:val="Heading3"/>
        <w:numPr>
          <w:ilvl w:val="0"/>
          <w:numId w:val="0"/>
        </w:numPr>
        <w:ind w:left="720"/>
        <w:rPr>
          <w:del w:id="3" w:author="John Liu" w:date="2022-04-27T13:17:00Z"/>
          <w:highlight w:val="yellow"/>
        </w:rPr>
      </w:pPr>
      <w:del w:id="4" w:author="John Liu" w:date="2022-04-27T13:17:00Z">
        <w:r w:rsidRPr="00370EE4" w:rsidDel="0092701F">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66216B3" w14:textId="77777777" w:rsidR="00CF3DDA" w:rsidRPr="00370EE4" w:rsidDel="0092701F" w:rsidRDefault="00CF3DDA" w:rsidP="008C52AB">
      <w:pPr>
        <w:pStyle w:val="Heading3"/>
        <w:numPr>
          <w:ilvl w:val="0"/>
          <w:numId w:val="0"/>
        </w:numPr>
        <w:ind w:left="720"/>
        <w:rPr>
          <w:del w:id="5" w:author="John Liu" w:date="2022-04-27T13:17:00Z"/>
          <w:highlight w:val="lightGray"/>
        </w:rPr>
      </w:pPr>
    </w:p>
    <w:p w14:paraId="0C0DB177" w14:textId="77777777" w:rsidR="00CF3DDA" w:rsidRPr="00370EE4" w:rsidDel="0092701F" w:rsidRDefault="00CF3DDA" w:rsidP="008C52AB">
      <w:pPr>
        <w:pStyle w:val="Heading3"/>
        <w:numPr>
          <w:ilvl w:val="0"/>
          <w:numId w:val="0"/>
        </w:numPr>
        <w:ind w:left="720"/>
        <w:rPr>
          <w:del w:id="6" w:author="John Liu" w:date="2022-04-27T13:17:00Z"/>
          <w:highlight w:val="lightGray"/>
        </w:rPr>
      </w:pPr>
      <w:del w:id="7" w:author="John Liu" w:date="2022-04-27T13:17:00Z">
        <w:r w:rsidRPr="00370EE4" w:rsidDel="0092701F">
          <w:rPr>
            <w:highlight w:val="yellow"/>
          </w:rPr>
          <w:delText>Cross-referencing here may also be used to coordinate assemblies or systems whose components may span multiple Sections and which must meet certain performance requirements as an assembly or system.</w:delText>
        </w:r>
      </w:del>
    </w:p>
    <w:p w14:paraId="045DCCF2" w14:textId="77777777" w:rsidR="00CF3DDA" w:rsidRPr="00370EE4" w:rsidDel="0092701F" w:rsidRDefault="00CF3DDA" w:rsidP="008C52AB">
      <w:pPr>
        <w:pStyle w:val="Heading3"/>
        <w:numPr>
          <w:ilvl w:val="0"/>
          <w:numId w:val="0"/>
        </w:numPr>
        <w:ind w:left="720"/>
        <w:rPr>
          <w:del w:id="8" w:author="John Liu" w:date="2022-04-27T13:17:00Z"/>
          <w:highlight w:val="yellow"/>
        </w:rPr>
      </w:pPr>
    </w:p>
    <w:p w14:paraId="1D8C018F" w14:textId="77777777" w:rsidR="00CF3DDA" w:rsidRPr="00370EE4" w:rsidDel="0092701F" w:rsidRDefault="00CF3DDA" w:rsidP="008C52AB">
      <w:pPr>
        <w:pStyle w:val="Heading3"/>
        <w:numPr>
          <w:ilvl w:val="0"/>
          <w:numId w:val="0"/>
        </w:numPr>
        <w:ind w:left="720"/>
        <w:rPr>
          <w:del w:id="9" w:author="John Liu" w:date="2022-04-27T13:17:00Z"/>
          <w:highlight w:val="yellow"/>
        </w:rPr>
      </w:pPr>
      <w:del w:id="10" w:author="John Liu" w:date="2022-04-27T13:17:00Z">
        <w:r w:rsidRPr="00370EE4" w:rsidDel="0092701F">
          <w:rPr>
            <w:highlight w:val="yellow"/>
          </w:rPr>
          <w:delText>Contractor is responsible for coordination of the Work.</w:delText>
        </w:r>
        <w:r w:rsidR="00934B1B" w:rsidRPr="00370EE4" w:rsidDel="0092701F">
          <w:rPr>
            <w:highlight w:val="yellow"/>
          </w:rPr>
          <w:delText xml:space="preserve"> Contractor is responsible for being familiar with and incorporating all required elements of cross-referenced Specifications cited.</w:delText>
        </w:r>
      </w:del>
    </w:p>
    <w:p w14:paraId="1F2493C8" w14:textId="77777777" w:rsidR="00CF3DDA" w:rsidRPr="00370EE4" w:rsidDel="0092701F" w:rsidRDefault="00CF3DDA" w:rsidP="008C52AB">
      <w:pPr>
        <w:pStyle w:val="Heading3"/>
        <w:numPr>
          <w:ilvl w:val="0"/>
          <w:numId w:val="0"/>
        </w:numPr>
        <w:ind w:left="720"/>
        <w:rPr>
          <w:del w:id="11" w:author="John Liu" w:date="2022-04-27T13:17:00Z"/>
          <w:highlight w:val="yellow"/>
        </w:rPr>
      </w:pPr>
    </w:p>
    <w:p w14:paraId="59462869" w14:textId="77777777" w:rsidR="00CF3DDA" w:rsidRPr="00370EE4" w:rsidDel="0092701F" w:rsidRDefault="00CF3DDA" w:rsidP="008C52AB">
      <w:pPr>
        <w:pStyle w:val="Heading3"/>
        <w:numPr>
          <w:ilvl w:val="0"/>
          <w:numId w:val="0"/>
        </w:numPr>
        <w:ind w:left="720"/>
        <w:rPr>
          <w:del w:id="12" w:author="John Liu" w:date="2022-04-27T13:17:00Z"/>
          <w:highlight w:val="lightGray"/>
        </w:rPr>
      </w:pPr>
      <w:del w:id="13" w:author="John Liu" w:date="2022-04-27T13:17:00Z">
        <w:r w:rsidRPr="00370EE4" w:rsidDel="0092701F">
          <w:rPr>
            <w:highlight w:val="yellow"/>
          </w:rPr>
          <w:delText>This Section is to be completed/updated during the design development by the Consultant. If it is not applicable to the section for the specific project it may be deleted.]</w:delText>
        </w:r>
      </w:del>
    </w:p>
    <w:p w14:paraId="73892C4B" w14:textId="77777777" w:rsidR="00CF3DDA" w:rsidRPr="00370EE4" w:rsidDel="0092701F" w:rsidRDefault="00CF3DDA" w:rsidP="008C52AB">
      <w:pPr>
        <w:pStyle w:val="Heading3"/>
        <w:numPr>
          <w:ilvl w:val="0"/>
          <w:numId w:val="0"/>
        </w:numPr>
        <w:ind w:left="720"/>
        <w:rPr>
          <w:del w:id="14" w:author="John Liu" w:date="2022-04-27T13:17:00Z"/>
          <w:highlight w:val="lightGray"/>
        </w:rPr>
      </w:pPr>
    </w:p>
    <w:p w14:paraId="70752584" w14:textId="77777777" w:rsidR="00CF3DDA" w:rsidRPr="00370EE4" w:rsidDel="0092701F" w:rsidRDefault="00CF3DDA" w:rsidP="008C52AB">
      <w:pPr>
        <w:pStyle w:val="Heading3"/>
        <w:numPr>
          <w:ilvl w:val="0"/>
          <w:numId w:val="0"/>
        </w:numPr>
        <w:ind w:left="720"/>
        <w:rPr>
          <w:del w:id="15" w:author="John Liu" w:date="2022-04-27T13:17:00Z"/>
        </w:rPr>
      </w:pPr>
      <w:del w:id="16" w:author="John Liu" w:date="2022-04-27T13:17:00Z">
        <w:r w:rsidRPr="00370EE4" w:rsidDel="0092701F">
          <w:rPr>
            <w:highlight w:val="yellow"/>
          </w:rPr>
          <w:delText>[List Sections specifying installation of products supplied but not installed under this Section and indicate specific items.]</w:delText>
        </w:r>
      </w:del>
    </w:p>
    <w:p w14:paraId="592D24EC" w14:textId="77777777" w:rsidR="00CF3DDA" w:rsidRPr="006E00AE" w:rsidDel="0092701F" w:rsidRDefault="00CF3DDA" w:rsidP="008C52AB">
      <w:pPr>
        <w:pStyle w:val="Heading3"/>
        <w:numPr>
          <w:ilvl w:val="0"/>
          <w:numId w:val="0"/>
        </w:numPr>
        <w:ind w:left="720"/>
        <w:rPr>
          <w:del w:id="17" w:author="John Liu" w:date="2022-04-27T13:17:00Z"/>
        </w:rPr>
      </w:pPr>
      <w:del w:id="18" w:author="John Liu" w:date="2022-04-27T13:17:00Z">
        <w:r w:rsidRPr="006E00AE" w:rsidDel="0092701F">
          <w:delText xml:space="preserve">Section </w:delText>
        </w:r>
        <w:r w:rsidRPr="006E00AE" w:rsidDel="0092701F">
          <w:rPr>
            <w:highlight w:val="yellow"/>
          </w:rPr>
          <w:delText>[______ – ____________]</w:delText>
        </w:r>
        <w:r w:rsidRPr="006E00AE" w:rsidDel="0092701F">
          <w:delText xml:space="preserve">:  Execution requirements for </w:delText>
        </w:r>
        <w:r w:rsidRPr="006E00AE" w:rsidDel="0092701F">
          <w:rPr>
            <w:highlight w:val="yellow"/>
          </w:rPr>
          <w:delText>...[item]...</w:delText>
        </w:r>
        <w:r w:rsidRPr="006E00AE" w:rsidDel="0092701F">
          <w:delText xml:space="preserve">  specified under this Section.</w:delText>
        </w:r>
      </w:del>
    </w:p>
    <w:p w14:paraId="33EE6832" w14:textId="77777777" w:rsidR="00CF3DDA" w:rsidRPr="006E00AE" w:rsidDel="0092701F" w:rsidRDefault="00CF3DDA" w:rsidP="008C52AB">
      <w:pPr>
        <w:pStyle w:val="Heading3"/>
        <w:numPr>
          <w:ilvl w:val="0"/>
          <w:numId w:val="0"/>
        </w:numPr>
        <w:ind w:left="720"/>
        <w:rPr>
          <w:del w:id="19" w:author="John Liu" w:date="2022-04-27T13:17:00Z"/>
        </w:rPr>
      </w:pPr>
    </w:p>
    <w:p w14:paraId="5C2026AC" w14:textId="77777777" w:rsidR="00CF3DDA" w:rsidRPr="00370EE4" w:rsidDel="0092701F" w:rsidRDefault="00CF3DDA" w:rsidP="008C52AB">
      <w:pPr>
        <w:pStyle w:val="Heading3"/>
        <w:numPr>
          <w:ilvl w:val="0"/>
          <w:numId w:val="0"/>
        </w:numPr>
        <w:ind w:left="720"/>
        <w:rPr>
          <w:del w:id="20" w:author="John Liu" w:date="2022-04-27T13:17:00Z"/>
        </w:rPr>
      </w:pPr>
      <w:del w:id="21" w:author="John Liu" w:date="2022-04-27T13:17:00Z">
        <w:r w:rsidRPr="00370EE4" w:rsidDel="0092701F">
          <w:rPr>
            <w:highlight w:val="yellow"/>
          </w:rPr>
          <w:delText>[List Sections specifying products installed but not supplied under this Section and indicate specific items.]</w:delText>
        </w:r>
      </w:del>
    </w:p>
    <w:p w14:paraId="58786C86" w14:textId="77777777" w:rsidR="00CF3DDA" w:rsidRPr="006E00AE" w:rsidDel="0092701F" w:rsidRDefault="00CF3DDA" w:rsidP="008C52AB">
      <w:pPr>
        <w:pStyle w:val="Heading3"/>
        <w:numPr>
          <w:ilvl w:val="0"/>
          <w:numId w:val="0"/>
        </w:numPr>
        <w:ind w:left="720"/>
        <w:rPr>
          <w:del w:id="22" w:author="John Liu" w:date="2022-04-27T13:17:00Z"/>
        </w:rPr>
      </w:pPr>
      <w:del w:id="23" w:author="John Liu" w:date="2022-04-27T13:17:00Z">
        <w:r w:rsidRPr="006E00AE" w:rsidDel="0092701F">
          <w:delText xml:space="preserve">Section </w:delText>
        </w:r>
        <w:r w:rsidRPr="006E00AE" w:rsidDel="0092701F">
          <w:rPr>
            <w:highlight w:val="yellow"/>
          </w:rPr>
          <w:delText>[______ – ____________]</w:delText>
        </w:r>
        <w:r w:rsidRPr="006E00AE" w:rsidDel="0092701F">
          <w:delText xml:space="preserve">:  Product requirements for </w:delText>
        </w:r>
        <w:r w:rsidRPr="006E00AE" w:rsidDel="0092701F">
          <w:rPr>
            <w:highlight w:val="yellow"/>
          </w:rPr>
          <w:delText>...[item]...</w:delText>
        </w:r>
        <w:r w:rsidRPr="006E00AE" w:rsidDel="0092701F">
          <w:delText xml:space="preserve">  for installation under this Section.</w:delText>
        </w:r>
      </w:del>
    </w:p>
    <w:p w14:paraId="1EE83AEE" w14:textId="77777777" w:rsidR="00CF3DDA" w:rsidRPr="00370EE4" w:rsidDel="0092701F" w:rsidRDefault="00CF3DDA" w:rsidP="008C52AB">
      <w:pPr>
        <w:pStyle w:val="Heading3"/>
        <w:numPr>
          <w:ilvl w:val="0"/>
          <w:numId w:val="0"/>
        </w:numPr>
        <w:ind w:left="720"/>
        <w:rPr>
          <w:del w:id="24" w:author="John Liu" w:date="2022-04-27T13:17:00Z"/>
        </w:rPr>
      </w:pPr>
      <w:del w:id="25" w:author="John Liu" w:date="2022-04-27T13:17:00Z">
        <w:r w:rsidRPr="00370EE4" w:rsidDel="0092701F">
          <w:rPr>
            <w:highlight w:val="yellow"/>
          </w:rPr>
          <w:delText>[List Sections specifying related requirements.]</w:delText>
        </w:r>
      </w:del>
    </w:p>
    <w:p w14:paraId="4E2985AA" w14:textId="77777777" w:rsidR="00CF3DDA" w:rsidRPr="006E00AE" w:rsidRDefault="00CF3DDA" w:rsidP="008C52AB">
      <w:pPr>
        <w:pStyle w:val="Heading3"/>
      </w:pPr>
      <w:del w:id="26" w:author="John Liu" w:date="2022-04-27T13:17:00Z">
        <w:r w:rsidRPr="006E00AE" w:rsidDel="0092701F">
          <w:delText xml:space="preserve">Section </w:delText>
        </w:r>
        <w:r w:rsidRPr="006E00AE" w:rsidDel="0092701F">
          <w:rPr>
            <w:highlight w:val="yellow"/>
          </w:rPr>
          <w:delText xml:space="preserve">[______ – </w:delText>
        </w:r>
        <w:r w:rsidRPr="0052739C" w:rsidDel="0092701F">
          <w:rPr>
            <w:highlight w:val="yellow"/>
          </w:rPr>
          <w:delText>____________]</w:delText>
        </w:r>
        <w:r w:rsidRPr="00370EE4" w:rsidDel="0092701F">
          <w:rPr>
            <w:highlight w:val="yellow"/>
          </w:rPr>
          <w:delText>:  [Optional short phrase indicating relationship].</w:delText>
        </w:r>
      </w:del>
    </w:p>
    <w:p w14:paraId="29F9B65B" w14:textId="77777777" w:rsidR="008E2A88" w:rsidRPr="006E00AE" w:rsidRDefault="008E2A88" w:rsidP="008C52AB">
      <w:pPr>
        <w:pStyle w:val="Heading3"/>
      </w:pPr>
      <w:r w:rsidRPr="008C52AB">
        <w:t>Section 01300</w:t>
      </w:r>
      <w:r w:rsidRPr="006E00AE">
        <w:t xml:space="preserve"> – </w:t>
      </w:r>
      <w:r w:rsidRPr="006E00AE">
        <w:rPr>
          <w:color w:val="000000"/>
        </w:rPr>
        <w:t>Submittals</w:t>
      </w:r>
    </w:p>
    <w:p w14:paraId="6BD5949A" w14:textId="77777777" w:rsidR="008E2A88" w:rsidRPr="006E00AE" w:rsidRDefault="008E2A88" w:rsidP="008C52AB">
      <w:pPr>
        <w:pStyle w:val="Heading3"/>
      </w:pPr>
      <w:r w:rsidRPr="006E00AE">
        <w:t>Section 01425 - Computerized Maintenance Management System Data Requirements</w:t>
      </w:r>
    </w:p>
    <w:p w14:paraId="7BB2C616" w14:textId="77777777" w:rsidR="008E2A88" w:rsidRPr="006E00AE" w:rsidRDefault="008E2A88" w:rsidP="008C52AB">
      <w:pPr>
        <w:pStyle w:val="Heading3"/>
      </w:pPr>
      <w:r w:rsidRPr="006E00AE">
        <w:t>Section 0181</w:t>
      </w:r>
      <w:r w:rsidR="00E2216C" w:rsidRPr="006E00AE">
        <w:t>0</w:t>
      </w:r>
      <w:r w:rsidRPr="006E00AE">
        <w:t xml:space="preserve"> </w:t>
      </w:r>
      <w:r w:rsidR="00E2216C" w:rsidRPr="006E00AE">
        <w:t>–</w:t>
      </w:r>
      <w:r w:rsidRPr="006E00AE">
        <w:t xml:space="preserve"> </w:t>
      </w:r>
      <w:r w:rsidR="00E2216C" w:rsidRPr="006E00AE">
        <w:t xml:space="preserve">Equipment Testing and Facility </w:t>
      </w:r>
      <w:r w:rsidRPr="006E00AE">
        <w:t>Commissioning</w:t>
      </w:r>
    </w:p>
    <w:p w14:paraId="14663ACC" w14:textId="77777777" w:rsidR="00E2216C" w:rsidRPr="006E00AE" w:rsidRDefault="00E2216C" w:rsidP="008C52AB">
      <w:pPr>
        <w:pStyle w:val="Heading3"/>
      </w:pPr>
      <w:r w:rsidRPr="006E00AE">
        <w:t>Section 16010 – Electrical General Requirements</w:t>
      </w:r>
    </w:p>
    <w:p w14:paraId="30EA60E1" w14:textId="77777777" w:rsidR="00E2216C" w:rsidRPr="006E00AE" w:rsidRDefault="00E2216C" w:rsidP="008C52AB">
      <w:pPr>
        <w:pStyle w:val="Heading3"/>
      </w:pPr>
      <w:r w:rsidRPr="006E00AE">
        <w:t>Section 16412 – Moulded Case Circuit Breakers</w:t>
      </w:r>
    </w:p>
    <w:p w14:paraId="2A935721" w14:textId="77777777" w:rsidR="008E2A88" w:rsidRPr="00370EE4" w:rsidDel="0092701F" w:rsidRDefault="0052739C" w:rsidP="008C52AB">
      <w:pPr>
        <w:pStyle w:val="Heading3"/>
        <w:rPr>
          <w:del w:id="27" w:author="John Liu" w:date="2022-04-27T13:17:00Z"/>
          <w:highlight w:val="yellow"/>
        </w:rPr>
      </w:pPr>
      <w:del w:id="28" w:author="John Liu" w:date="2022-04-27T13:17:00Z">
        <w:r w:rsidRPr="00370EE4" w:rsidDel="0092701F">
          <w:rPr>
            <w:highlight w:val="yellow"/>
          </w:rPr>
          <w:delText>[</w:delText>
        </w:r>
        <w:r w:rsidR="008E2A88" w:rsidRPr="00370EE4" w:rsidDel="0092701F">
          <w:rPr>
            <w:highlight w:val="yellow"/>
          </w:rPr>
          <w:delText xml:space="preserve">Division 13 – </w:delText>
        </w:r>
        <w:r w:rsidR="00E2216C" w:rsidRPr="00370EE4" w:rsidDel="0092701F">
          <w:rPr>
            <w:highlight w:val="yellow"/>
          </w:rPr>
          <w:delText xml:space="preserve">SCADA and Instrumentation </w:delText>
        </w:r>
        <w:r w:rsidRPr="00370EE4" w:rsidDel="0092701F">
          <w:rPr>
            <w:highlight w:val="yellow"/>
          </w:rPr>
          <w:delText>-</w:delText>
        </w:r>
        <w:r w:rsidR="00E2216C" w:rsidRPr="00370EE4" w:rsidDel="0092701F">
          <w:rPr>
            <w:highlight w:val="yellow"/>
          </w:rPr>
          <w:delText xml:space="preserve">insert </w:delText>
        </w:r>
        <w:r w:rsidR="008E2A88" w:rsidRPr="00370EE4" w:rsidDel="0092701F">
          <w:rPr>
            <w:highlight w:val="yellow"/>
          </w:rPr>
          <w:delText>applicable specifications</w:delText>
        </w:r>
        <w:r w:rsidRPr="00370EE4" w:rsidDel="0092701F">
          <w:rPr>
            <w:highlight w:val="yellow"/>
          </w:rPr>
          <w:delText>]</w:delText>
        </w:r>
      </w:del>
    </w:p>
    <w:p w14:paraId="71825A16" w14:textId="77777777" w:rsidR="008E2A88" w:rsidRPr="00156520" w:rsidDel="0092701F" w:rsidRDefault="008E2A88" w:rsidP="008C52AB">
      <w:pPr>
        <w:pStyle w:val="Heading3"/>
        <w:rPr>
          <w:del w:id="29" w:author="John Liu" w:date="2022-04-27T13:17:00Z"/>
        </w:rPr>
      </w:pPr>
      <w:del w:id="30" w:author="John Liu" w:date="2022-04-27T13:17:00Z">
        <w:r w:rsidRPr="00156520" w:rsidDel="0092701F">
          <w:delText xml:space="preserve">Product requirements for </w:delText>
        </w:r>
        <w:r w:rsidRPr="00370EE4" w:rsidDel="0092701F">
          <w:rPr>
            <w:highlight w:val="yellow"/>
          </w:rPr>
          <w:delText>[item]...</w:delText>
        </w:r>
        <w:r w:rsidRPr="00156520" w:rsidDel="0092701F">
          <w:delText xml:space="preserve">  for installation under this Section.</w:delText>
        </w:r>
      </w:del>
    </w:p>
    <w:p w14:paraId="30C6FAAD" w14:textId="77777777" w:rsidR="0061129A" w:rsidRPr="006E00AE" w:rsidRDefault="0061129A" w:rsidP="006E00AE">
      <w:pPr>
        <w:pStyle w:val="Heading2"/>
        <w:numPr>
          <w:ilvl w:val="1"/>
          <w:numId w:val="11"/>
        </w:numPr>
      </w:pPr>
      <w:r w:rsidRPr="006E00AE">
        <w:t>References</w:t>
      </w:r>
      <w:r w:rsidR="00A715D9">
        <w:t xml:space="preserve"> </w:t>
      </w:r>
      <w:r w:rsidRPr="006E00AE">
        <w:t xml:space="preserve"> </w:t>
      </w:r>
    </w:p>
    <w:p w14:paraId="5C8B7BEA" w14:textId="77777777" w:rsidR="00B943B0" w:rsidRPr="008C52AB" w:rsidRDefault="00B943B0" w:rsidP="008C52AB">
      <w:pPr>
        <w:pStyle w:val="Heading3"/>
      </w:pPr>
      <w:r w:rsidRPr="008C52AB">
        <w:t>ANSI/NEMA</w:t>
      </w:r>
    </w:p>
    <w:p w14:paraId="6E1D9B45" w14:textId="77777777" w:rsidR="00B943B0" w:rsidRDefault="00B943B0" w:rsidP="00B943B0">
      <w:pPr>
        <w:pStyle w:val="Heading4"/>
      </w:pPr>
      <w:r w:rsidRPr="00B943B0">
        <w:t>ANSI/NEMA PB 1</w:t>
      </w:r>
      <w:r>
        <w:t xml:space="preserve"> -2011</w:t>
      </w:r>
      <w:r w:rsidRPr="00B943B0">
        <w:t xml:space="preserve">, </w:t>
      </w:r>
      <w:r>
        <w:t>Panelboards.</w:t>
      </w:r>
    </w:p>
    <w:p w14:paraId="00DA890D" w14:textId="77777777" w:rsidR="00B943B0" w:rsidRDefault="00B943B0" w:rsidP="00B943B0">
      <w:pPr>
        <w:pStyle w:val="Heading4"/>
      </w:pPr>
      <w:r>
        <w:t xml:space="preserve">ANSI/NEMA PB </w:t>
      </w:r>
      <w:r w:rsidRPr="00B943B0">
        <w:t>1</w:t>
      </w:r>
      <w:r>
        <w:t>.</w:t>
      </w:r>
      <w:r w:rsidRPr="00B943B0">
        <w:t>1-2013</w:t>
      </w:r>
      <w:r>
        <w:t xml:space="preserve">, </w:t>
      </w:r>
      <w:r w:rsidRPr="00B943B0">
        <w:t xml:space="preserve">General Instructions for Proper Installation, Operation and Maintenance of </w:t>
      </w:r>
      <w:r>
        <w:t>Panelboards Rated 600 V or Less.</w:t>
      </w:r>
    </w:p>
    <w:p w14:paraId="5AC86940" w14:textId="77777777" w:rsidR="00091A6B" w:rsidRDefault="00091A6B" w:rsidP="008C52AB">
      <w:pPr>
        <w:pStyle w:val="Heading3"/>
        <w:numPr>
          <w:ilvl w:val="2"/>
          <w:numId w:val="11"/>
        </w:numPr>
        <w:tabs>
          <w:tab w:val="clear" w:pos="720"/>
          <w:tab w:val="num" w:pos="1440"/>
        </w:tabs>
        <w:ind w:left="1440" w:hanging="720"/>
      </w:pPr>
      <w:r>
        <w:t>Ontario Electrical Code</w:t>
      </w:r>
    </w:p>
    <w:p w14:paraId="557A9890" w14:textId="77777777" w:rsidR="0061129A" w:rsidRPr="006E00AE" w:rsidRDefault="0061129A" w:rsidP="008C52AB">
      <w:pPr>
        <w:pStyle w:val="Heading3"/>
        <w:numPr>
          <w:ilvl w:val="2"/>
          <w:numId w:val="11"/>
        </w:numPr>
        <w:tabs>
          <w:tab w:val="clear" w:pos="720"/>
          <w:tab w:val="num" w:pos="1440"/>
        </w:tabs>
        <w:ind w:left="1440" w:hanging="720"/>
      </w:pPr>
      <w:r w:rsidRPr="008C52AB">
        <w:t>N</w:t>
      </w:r>
      <w:r w:rsidR="00EE721C" w:rsidRPr="008C52AB">
        <w:t>ation</w:t>
      </w:r>
      <w:r w:rsidR="008C52AB" w:rsidRPr="008C52AB">
        <w:t>al</w:t>
      </w:r>
      <w:r w:rsidR="00EE721C" w:rsidRPr="008C52AB">
        <w:t xml:space="preserve"> </w:t>
      </w:r>
      <w:r w:rsidRPr="006E00AE">
        <w:t>F</w:t>
      </w:r>
      <w:r w:rsidR="00EE721C" w:rsidRPr="006E00AE">
        <w:t xml:space="preserve">ire </w:t>
      </w:r>
      <w:r w:rsidRPr="006E00AE">
        <w:t>P</w:t>
      </w:r>
      <w:r w:rsidR="00EE721C" w:rsidRPr="006E00AE">
        <w:t>rotection Association (NFPA)</w:t>
      </w:r>
      <w:r w:rsidRPr="006E00AE">
        <w:t xml:space="preserve"> </w:t>
      </w:r>
    </w:p>
    <w:p w14:paraId="5B3BA939" w14:textId="77777777" w:rsidR="0061129A" w:rsidRPr="006E00AE" w:rsidRDefault="00EE721C" w:rsidP="006E00AE">
      <w:pPr>
        <w:pStyle w:val="Heading4"/>
        <w:numPr>
          <w:ilvl w:val="3"/>
          <w:numId w:val="11"/>
        </w:numPr>
        <w:tabs>
          <w:tab w:val="clear" w:pos="864"/>
          <w:tab w:val="num" w:pos="2160"/>
        </w:tabs>
        <w:ind w:left="2160" w:hanging="720"/>
      </w:pPr>
      <w:r w:rsidRPr="006E00AE">
        <w:t xml:space="preserve">National Electrical Code </w:t>
      </w:r>
      <w:r w:rsidR="0061129A" w:rsidRPr="006E00AE">
        <w:t>70</w:t>
      </w:r>
      <w:r w:rsidR="00B943B0">
        <w:t>.</w:t>
      </w:r>
    </w:p>
    <w:p w14:paraId="1AD7D28A" w14:textId="77777777" w:rsidR="0061129A" w:rsidRPr="006E00AE" w:rsidRDefault="0061129A" w:rsidP="008C52AB">
      <w:pPr>
        <w:pStyle w:val="Heading3"/>
        <w:numPr>
          <w:ilvl w:val="2"/>
          <w:numId w:val="11"/>
        </w:numPr>
        <w:tabs>
          <w:tab w:val="clear" w:pos="720"/>
          <w:tab w:val="num" w:pos="1440"/>
        </w:tabs>
        <w:ind w:left="1440" w:hanging="720"/>
      </w:pPr>
      <w:r w:rsidRPr="006E00AE">
        <w:t>C</w:t>
      </w:r>
      <w:r w:rsidR="00934B1B" w:rsidRPr="006E00AE">
        <w:t xml:space="preserve">anadian </w:t>
      </w:r>
      <w:r w:rsidRPr="006E00AE">
        <w:t>S</w:t>
      </w:r>
      <w:r w:rsidR="00934B1B" w:rsidRPr="006E00AE">
        <w:t xml:space="preserve">tandards </w:t>
      </w:r>
      <w:r w:rsidRPr="006E00AE">
        <w:t>A</w:t>
      </w:r>
      <w:r w:rsidR="00934B1B" w:rsidRPr="006E00AE">
        <w:t>ssociation (CSA)</w:t>
      </w:r>
    </w:p>
    <w:p w14:paraId="64B4C203" w14:textId="77777777" w:rsidR="00934B1B" w:rsidRPr="006E00AE" w:rsidRDefault="00934B1B" w:rsidP="006E00AE">
      <w:pPr>
        <w:pStyle w:val="Heading4"/>
        <w:numPr>
          <w:ilvl w:val="3"/>
          <w:numId w:val="11"/>
        </w:numPr>
        <w:tabs>
          <w:tab w:val="clear" w:pos="864"/>
          <w:tab w:val="num" w:pos="2160"/>
        </w:tabs>
        <w:ind w:left="2160" w:hanging="720"/>
      </w:pPr>
      <w:r w:rsidRPr="006E00AE">
        <w:t>CSA C22.2 No.29</w:t>
      </w:r>
      <w:r w:rsidR="00E2216C" w:rsidRPr="006E00AE">
        <w:t>-11</w:t>
      </w:r>
      <w:r w:rsidRPr="006E00AE">
        <w:t xml:space="preserve">, Panelboards and </w:t>
      </w:r>
      <w:r w:rsidR="00E2216C" w:rsidRPr="006E00AE">
        <w:t>E</w:t>
      </w:r>
      <w:r w:rsidRPr="006E00AE">
        <w:t>nclosed Panelboards.</w:t>
      </w:r>
    </w:p>
    <w:p w14:paraId="0583CAAE" w14:textId="77777777" w:rsidR="0061129A" w:rsidRPr="006E00AE" w:rsidRDefault="0061129A" w:rsidP="008C52AB">
      <w:pPr>
        <w:pStyle w:val="Heading3"/>
        <w:numPr>
          <w:ilvl w:val="2"/>
          <w:numId w:val="11"/>
        </w:numPr>
        <w:tabs>
          <w:tab w:val="clear" w:pos="720"/>
          <w:tab w:val="num" w:pos="1440"/>
        </w:tabs>
        <w:ind w:left="1440" w:hanging="720"/>
      </w:pPr>
      <w:r w:rsidRPr="006E00AE">
        <w:t>U</w:t>
      </w:r>
      <w:r w:rsidR="00B27DDE" w:rsidRPr="006E00AE">
        <w:t xml:space="preserve">nderwriters </w:t>
      </w:r>
      <w:r w:rsidRPr="006E00AE">
        <w:t>L</w:t>
      </w:r>
      <w:r w:rsidR="00B27DDE" w:rsidRPr="006E00AE">
        <w:t>aboratories</w:t>
      </w:r>
      <w:r w:rsidRPr="006E00AE">
        <w:t xml:space="preserve">, </w:t>
      </w:r>
      <w:r w:rsidR="00B27DDE" w:rsidRPr="006E00AE">
        <w:t>(</w:t>
      </w:r>
      <w:r w:rsidRPr="006E00AE">
        <w:t>UL</w:t>
      </w:r>
      <w:r w:rsidR="00B27DDE" w:rsidRPr="006E00AE">
        <w:t xml:space="preserve"> </w:t>
      </w:r>
      <w:r w:rsidRPr="006E00AE">
        <w:t>C</w:t>
      </w:r>
      <w:r w:rsidR="00B27DDE" w:rsidRPr="006E00AE">
        <w:t>anada)</w:t>
      </w:r>
    </w:p>
    <w:p w14:paraId="2C0323AB" w14:textId="77777777" w:rsidR="0061129A" w:rsidRPr="006E00AE" w:rsidRDefault="00B27DDE" w:rsidP="006E00AE">
      <w:pPr>
        <w:pStyle w:val="Heading4"/>
        <w:numPr>
          <w:ilvl w:val="3"/>
          <w:numId w:val="11"/>
        </w:numPr>
        <w:tabs>
          <w:tab w:val="clear" w:pos="864"/>
          <w:tab w:val="num" w:pos="2160"/>
        </w:tabs>
        <w:ind w:left="2160" w:hanging="720"/>
      </w:pPr>
      <w:r w:rsidRPr="006E00AE">
        <w:t xml:space="preserve">UL </w:t>
      </w:r>
      <w:r w:rsidR="0061129A" w:rsidRPr="006E00AE">
        <w:t>67</w:t>
      </w:r>
      <w:r w:rsidRPr="006E00AE">
        <w:t xml:space="preserve"> Panelboards</w:t>
      </w:r>
      <w:r w:rsidR="00B943B0">
        <w:t>.</w:t>
      </w:r>
    </w:p>
    <w:p w14:paraId="0F7C2247" w14:textId="77777777" w:rsidR="00960901" w:rsidRPr="006E00AE" w:rsidRDefault="00CC7305" w:rsidP="006E00AE">
      <w:pPr>
        <w:pStyle w:val="Heading2"/>
      </w:pPr>
      <w:r w:rsidRPr="006E00AE">
        <w:t>Shop Drawings</w:t>
      </w:r>
    </w:p>
    <w:p w14:paraId="283BB864" w14:textId="77777777" w:rsidR="00CC7305" w:rsidRPr="006E00AE" w:rsidRDefault="00CC7305" w:rsidP="008C52AB">
      <w:pPr>
        <w:pStyle w:val="Heading3"/>
      </w:pPr>
      <w:r w:rsidRPr="006E00AE">
        <w:t xml:space="preserve">Submit shop drawings in accordance with </w:t>
      </w:r>
      <w:r w:rsidRPr="00BD4F67">
        <w:rPr>
          <w:highlight w:val="yellow"/>
        </w:rPr>
        <w:t>Section 013</w:t>
      </w:r>
      <w:r w:rsidR="00CF4D10" w:rsidRPr="00BD4F67">
        <w:rPr>
          <w:highlight w:val="yellow"/>
        </w:rPr>
        <w:t>0</w:t>
      </w:r>
      <w:r w:rsidRPr="00BD4F67">
        <w:rPr>
          <w:highlight w:val="yellow"/>
        </w:rPr>
        <w:t>0 – Submittals.</w:t>
      </w:r>
      <w:r w:rsidRPr="006E00AE">
        <w:t xml:space="preserve"> </w:t>
      </w:r>
    </w:p>
    <w:p w14:paraId="161D8975" w14:textId="77777777" w:rsidR="00AA040C" w:rsidRPr="006E00AE" w:rsidRDefault="00CC7305" w:rsidP="008C52AB">
      <w:pPr>
        <w:pStyle w:val="Heading3"/>
      </w:pPr>
      <w:r w:rsidRPr="008C52AB">
        <w:t xml:space="preserve">Drawings </w:t>
      </w:r>
      <w:r w:rsidR="0052739C" w:rsidRPr="008C52AB">
        <w:t xml:space="preserve">shall </w:t>
      </w:r>
      <w:r w:rsidRPr="008C52AB">
        <w:t>include electrical detail</w:t>
      </w:r>
      <w:r w:rsidR="0052739C" w:rsidRPr="008C52AB">
        <w:t>s</w:t>
      </w:r>
      <w:r w:rsidRPr="008C52AB">
        <w:t xml:space="preserve"> of panel, branch breaker type, quantity, </w:t>
      </w:r>
      <w:proofErr w:type="gramStart"/>
      <w:r w:rsidRPr="008C52AB">
        <w:t>ampacity</w:t>
      </w:r>
      <w:proofErr w:type="gramEnd"/>
      <w:r w:rsidRPr="008C52AB">
        <w:t xml:space="preserve"> and enclosure dimension</w:t>
      </w:r>
      <w:r w:rsidRPr="006E00AE">
        <w:t>.</w:t>
      </w:r>
    </w:p>
    <w:p w14:paraId="062EF8AB" w14:textId="77777777" w:rsidR="00CC7305" w:rsidRPr="006E00AE" w:rsidRDefault="00CC7305" w:rsidP="006E00AE">
      <w:pPr>
        <w:pStyle w:val="Heading1"/>
      </w:pPr>
      <w:r w:rsidRPr="006E00AE">
        <w:t>PRODUCTS</w:t>
      </w:r>
    </w:p>
    <w:p w14:paraId="53065D36" w14:textId="77777777" w:rsidR="00CC7305" w:rsidRPr="006E00AE" w:rsidRDefault="00CC7305" w:rsidP="006E00AE">
      <w:pPr>
        <w:pStyle w:val="Heading2"/>
      </w:pPr>
      <w:r w:rsidRPr="006E00AE">
        <w:t>Panelboards</w:t>
      </w:r>
    </w:p>
    <w:p w14:paraId="3632B716" w14:textId="77777777" w:rsidR="00CC7305" w:rsidRPr="006E00AE" w:rsidRDefault="00CC7305" w:rsidP="008C52AB">
      <w:pPr>
        <w:pStyle w:val="Heading3"/>
      </w:pPr>
      <w:r w:rsidRPr="006E00AE">
        <w:t xml:space="preserve">Panelboards: </w:t>
      </w:r>
      <w:r w:rsidR="0052739C">
        <w:t xml:space="preserve">shall be the </w:t>
      </w:r>
      <w:r w:rsidRPr="006E00AE">
        <w:t xml:space="preserve">product of one manufacturer. </w:t>
      </w:r>
    </w:p>
    <w:p w14:paraId="52A691FF" w14:textId="77777777" w:rsidR="00CC7305" w:rsidRPr="006E00AE" w:rsidRDefault="00CC7305" w:rsidP="006E00AE">
      <w:pPr>
        <w:pStyle w:val="Heading4"/>
      </w:pPr>
      <w:r w:rsidRPr="006E00AE">
        <w:t xml:space="preserve">Install circuit breakers in panelboards before shipment. </w:t>
      </w:r>
    </w:p>
    <w:p w14:paraId="5B3BB6A8" w14:textId="77777777" w:rsidR="00CC7305" w:rsidRPr="006E00AE" w:rsidRDefault="00CC7305" w:rsidP="006E00AE">
      <w:pPr>
        <w:pStyle w:val="Heading4"/>
      </w:pPr>
      <w:r w:rsidRPr="006E00AE">
        <w:t xml:space="preserve">In addition to CSA requirements </w:t>
      </w:r>
      <w:r w:rsidR="00934B1B" w:rsidRPr="006E00AE">
        <w:t>(C22.2 No. 29</w:t>
      </w:r>
      <w:r w:rsidR="00E2216C" w:rsidRPr="006E00AE">
        <w:t>-11</w:t>
      </w:r>
      <w:r w:rsidR="00934B1B" w:rsidRPr="006E00AE">
        <w:t>)</w:t>
      </w:r>
      <w:r w:rsidR="0052739C">
        <w:t>, the</w:t>
      </w:r>
      <w:r w:rsidR="00934B1B" w:rsidRPr="006E00AE">
        <w:t xml:space="preserve"> </w:t>
      </w:r>
      <w:r w:rsidRPr="006E00AE">
        <w:t xml:space="preserve">manufacturer's nameplate must show </w:t>
      </w:r>
      <w:r w:rsidR="0052739C">
        <w:t xml:space="preserve">the </w:t>
      </w:r>
      <w:r w:rsidRPr="006E00AE">
        <w:t>fault current that</w:t>
      </w:r>
      <w:r w:rsidR="0052739C">
        <w:t xml:space="preserve"> the</w:t>
      </w:r>
      <w:r w:rsidRPr="006E00AE">
        <w:t xml:space="preserve"> panel</w:t>
      </w:r>
      <w:r w:rsidR="0052739C">
        <w:t>,</w:t>
      </w:r>
      <w:r w:rsidRPr="006E00AE">
        <w:t xml:space="preserve"> including breakers</w:t>
      </w:r>
      <w:r w:rsidR="0052739C">
        <w:t>,</w:t>
      </w:r>
      <w:r w:rsidRPr="006E00AE">
        <w:t xml:space="preserve"> has been built to withstand. </w:t>
      </w:r>
    </w:p>
    <w:p w14:paraId="1CDB2EC3" w14:textId="77777777" w:rsidR="00DA57FC" w:rsidRPr="006E00AE" w:rsidRDefault="00CC7305" w:rsidP="008C52AB">
      <w:pPr>
        <w:pStyle w:val="Heading3"/>
      </w:pPr>
      <w:del w:id="31" w:author="John Liu" w:date="2022-04-27T13:21:00Z">
        <w:r w:rsidRPr="006E00AE" w:rsidDel="0092701F">
          <w:rPr>
            <w:highlight w:val="yellow"/>
          </w:rPr>
          <w:delText>[</w:delText>
        </w:r>
        <w:r w:rsidR="00720092" w:rsidRPr="006E00AE" w:rsidDel="0092701F">
          <w:rPr>
            <w:highlight w:val="yellow"/>
          </w:rPr>
          <w:delText>347</w:delText>
        </w:r>
        <w:r w:rsidRPr="006E00AE" w:rsidDel="0092701F">
          <w:rPr>
            <w:highlight w:val="yellow"/>
          </w:rPr>
          <w:delText>][600]</w:delText>
        </w:r>
      </w:del>
      <w:ins w:id="32" w:author="John Liu" w:date="2022-04-27T13:21:00Z">
        <w:r w:rsidR="0092701F">
          <w:t>600/347 and 208/120</w:t>
        </w:r>
      </w:ins>
      <w:r w:rsidRPr="006E00AE">
        <w:t xml:space="preserve"> V panelboards: bus and breakers rated for 22,000 A (symmetrical) interrupting capacity </w:t>
      </w:r>
      <w:ins w:id="33" w:author="John Liu" w:date="2022-04-27T13:20:00Z">
        <w:r w:rsidR="0092701F">
          <w:t xml:space="preserve">based on </w:t>
        </w:r>
      </w:ins>
      <w:del w:id="34" w:author="John Liu" w:date="2022-04-27T13:20:00Z">
        <w:r w:rsidRPr="006E00AE" w:rsidDel="0092701F">
          <w:delText>or as indicated</w:delText>
        </w:r>
        <w:r w:rsidR="00FB0616" w:rsidRPr="006E00AE" w:rsidDel="0092701F">
          <w:delText xml:space="preserve"> by</w:delText>
        </w:r>
      </w:del>
      <w:r w:rsidR="00FB0616" w:rsidRPr="006E00AE">
        <w:t xml:space="preserve"> </w:t>
      </w:r>
      <w:r w:rsidR="0052739C">
        <w:t xml:space="preserve">the </w:t>
      </w:r>
      <w:r w:rsidR="00A70FD3">
        <w:t>C</w:t>
      </w:r>
      <w:r w:rsidR="00FB0616" w:rsidRPr="006E00AE">
        <w:t xml:space="preserve">o-ordination </w:t>
      </w:r>
      <w:r w:rsidR="00A70FD3">
        <w:t>S</w:t>
      </w:r>
      <w:r w:rsidR="00FB0616" w:rsidRPr="006E00AE">
        <w:t>tudy</w:t>
      </w:r>
      <w:ins w:id="35" w:author="John Liu" w:date="2022-04-27T13:19:00Z">
        <w:r w:rsidR="0092701F">
          <w:t xml:space="preserve"> that </w:t>
        </w:r>
      </w:ins>
      <w:ins w:id="36" w:author="John Liu" w:date="2022-04-27T13:20:00Z">
        <w:r w:rsidR="0092701F">
          <w:t>is carried out by the Consultant</w:t>
        </w:r>
      </w:ins>
      <w:del w:id="37" w:author="John Liu" w:date="2022-04-27T13:21:00Z">
        <w:r w:rsidR="00BD4F67" w:rsidDel="0092701F">
          <w:delText xml:space="preserve"> </w:delText>
        </w:r>
        <w:r w:rsidR="00BD4F67" w:rsidRPr="00370EE4" w:rsidDel="0092701F">
          <w:rPr>
            <w:highlight w:val="yellow"/>
          </w:rPr>
          <w:delText>[</w:delText>
        </w:r>
        <w:r w:rsidR="00BD4F67" w:rsidRPr="00370EE4" w:rsidDel="0092701F">
          <w:rPr>
            <w:i/>
            <w:highlight w:val="yellow"/>
          </w:rPr>
          <w:delText>Consultant to insert citation to Section detailing Coordination Study or to indicate whether the study already exists]</w:delText>
        </w:r>
        <w:r w:rsidR="00FB0616" w:rsidRPr="006E00AE" w:rsidDel="0092701F">
          <w:delText xml:space="preserve"> to determine the thousand ampere interrupting capacity (KAIC) </w:delText>
        </w:r>
        <w:r w:rsidR="0052739C" w:rsidDel="0092701F">
          <w:delText>which shall be a</w:delText>
        </w:r>
        <w:r w:rsidR="00FB0616" w:rsidRPr="006E00AE" w:rsidDel="0092701F">
          <w:delText xml:space="preserve"> minimum of </w:delText>
        </w:r>
        <w:r w:rsidR="00370EE4" w:rsidRPr="00FB242C" w:rsidDel="0092701F">
          <w:rPr>
            <w:highlight w:val="yellow"/>
          </w:rPr>
          <w:delText>[</w:delText>
        </w:r>
        <w:r w:rsidR="00FB0616" w:rsidRPr="00FB242C" w:rsidDel="0092701F">
          <w:rPr>
            <w:highlight w:val="yellow"/>
          </w:rPr>
          <w:delText>18,000</w:delText>
        </w:r>
        <w:r w:rsidR="00370EE4" w:rsidRPr="00FB242C" w:rsidDel="0092701F">
          <w:rPr>
            <w:highlight w:val="yellow"/>
          </w:rPr>
          <w:delText>]</w:delText>
        </w:r>
        <w:r w:rsidR="00FB0616" w:rsidRPr="006E00AE" w:rsidDel="0092701F">
          <w:delText xml:space="preserve"> A</w:delText>
        </w:r>
        <w:r w:rsidR="00370EE4" w:rsidDel="0092701F">
          <w:delText>.</w:delText>
        </w:r>
        <w:r w:rsidR="00091A6B" w:rsidRPr="00FB242C" w:rsidDel="0092701F">
          <w:rPr>
            <w:i/>
            <w:highlight w:val="yellow"/>
          </w:rPr>
          <w:delText xml:space="preserve">[Consultant to confirm </w:delText>
        </w:r>
        <w:r w:rsidR="00BD4F67" w:rsidRPr="00FB242C" w:rsidDel="0092701F">
          <w:rPr>
            <w:i/>
            <w:highlight w:val="yellow"/>
          </w:rPr>
          <w:delText xml:space="preserve">capacity </w:delText>
        </w:r>
        <w:r w:rsidR="00091A6B" w:rsidRPr="00FB242C" w:rsidDel="0092701F">
          <w:rPr>
            <w:i/>
            <w:highlight w:val="yellow"/>
          </w:rPr>
          <w:delText>and amend as required</w:delText>
        </w:r>
        <w:r w:rsidR="00A70FD3" w:rsidRPr="00FB242C" w:rsidDel="0092701F">
          <w:rPr>
            <w:i/>
            <w:highlight w:val="yellow"/>
          </w:rPr>
          <w:delText xml:space="preserve">. Consultant to consider </w:delText>
        </w:r>
        <w:r w:rsidR="00370EE4" w:rsidDel="0092701F">
          <w:rPr>
            <w:i/>
            <w:highlight w:val="yellow"/>
          </w:rPr>
          <w:delText xml:space="preserve">whether </w:delText>
        </w:r>
        <w:r w:rsidR="00A70FD3" w:rsidRPr="00FB242C" w:rsidDel="0092701F">
          <w:rPr>
            <w:i/>
            <w:highlight w:val="yellow"/>
          </w:rPr>
          <w:delText xml:space="preserve">Short Circuit Study </w:delText>
        </w:r>
        <w:r w:rsidR="00370EE4" w:rsidDel="0092701F">
          <w:rPr>
            <w:i/>
          </w:rPr>
          <w:delText>is required and amend this Section as required]</w:delText>
        </w:r>
      </w:del>
    </w:p>
    <w:p w14:paraId="1F9DBF9D" w14:textId="77777777" w:rsidR="00DA57FC" w:rsidRPr="006E00AE" w:rsidRDefault="00DA57FC" w:rsidP="008C52AB">
      <w:pPr>
        <w:pStyle w:val="Heading3"/>
      </w:pPr>
      <w:r w:rsidRPr="006E00AE">
        <w:t xml:space="preserve">All branch breakers </w:t>
      </w:r>
      <w:r w:rsidR="0052739C">
        <w:t>shall</w:t>
      </w:r>
      <w:r w:rsidR="0052739C" w:rsidRPr="006E00AE">
        <w:t xml:space="preserve"> </w:t>
      </w:r>
      <w:r w:rsidRPr="006E00AE">
        <w:t>be bolt-on type.</w:t>
      </w:r>
    </w:p>
    <w:p w14:paraId="01CCBC89" w14:textId="77777777" w:rsidR="00CC7305" w:rsidRPr="006E00AE" w:rsidRDefault="00DA57FC" w:rsidP="008C52AB">
      <w:pPr>
        <w:pStyle w:val="Heading3"/>
      </w:pPr>
      <w:r w:rsidRPr="006E00AE">
        <w:t>Provi</w:t>
      </w:r>
      <w:r w:rsidR="0052739C">
        <w:t>de</w:t>
      </w:r>
      <w:r w:rsidRPr="006E00AE">
        <w:t xml:space="preserve"> barriers</w:t>
      </w:r>
      <w:r w:rsidR="00CC7305" w:rsidRPr="006E00AE">
        <w:t xml:space="preserve"> </w:t>
      </w:r>
      <w:r w:rsidRPr="006E00AE">
        <w:t xml:space="preserve">for </w:t>
      </w:r>
      <w:r w:rsidR="0052739C">
        <w:t xml:space="preserve">the </w:t>
      </w:r>
      <w:r w:rsidRPr="006E00AE">
        <w:t>main breaker.</w:t>
      </w:r>
    </w:p>
    <w:p w14:paraId="266986B9" w14:textId="77777777" w:rsidR="00CC7305" w:rsidRPr="006E00AE" w:rsidRDefault="00CC7305" w:rsidP="008C52AB">
      <w:pPr>
        <w:pStyle w:val="Heading3"/>
      </w:pPr>
      <w:r w:rsidRPr="006E00AE">
        <w:t>Sequence phase bussing with odd numbered breakers on</w:t>
      </w:r>
      <w:r w:rsidR="0052739C">
        <w:t xml:space="preserve"> the</w:t>
      </w:r>
      <w:r w:rsidRPr="006E00AE">
        <w:t xml:space="preserve"> left and even on</w:t>
      </w:r>
      <w:r w:rsidR="0052739C">
        <w:t xml:space="preserve"> the</w:t>
      </w:r>
      <w:r w:rsidRPr="006E00AE">
        <w:t xml:space="preserve"> right, with each breaker identified by permanent number identification as to circuit number and phase. </w:t>
      </w:r>
    </w:p>
    <w:p w14:paraId="39622E78" w14:textId="77777777" w:rsidR="00CC7305" w:rsidRPr="006E00AE" w:rsidRDefault="00CC7305" w:rsidP="008C52AB">
      <w:pPr>
        <w:pStyle w:val="Heading3"/>
      </w:pPr>
      <w:r w:rsidRPr="006E00AE">
        <w:t>Panelboards: mains, number of circuits, and number and size of branch circuit breakers as indicated</w:t>
      </w:r>
      <w:r w:rsidR="0052739C">
        <w:t xml:space="preserve"> in the Contract Documents</w:t>
      </w:r>
      <w:r w:rsidRPr="006E00AE">
        <w:t xml:space="preserve">. </w:t>
      </w:r>
    </w:p>
    <w:p w14:paraId="069D721C" w14:textId="77777777" w:rsidR="00CC7305" w:rsidRPr="006E00AE" w:rsidRDefault="00CC7305" w:rsidP="008C52AB">
      <w:pPr>
        <w:pStyle w:val="Heading3"/>
      </w:pPr>
      <w:r w:rsidRPr="006E00AE">
        <w:t xml:space="preserve">Two keys for each panelboard and key panelboards alike. </w:t>
      </w:r>
    </w:p>
    <w:p w14:paraId="612F5EB5" w14:textId="77777777" w:rsidR="00CC7305" w:rsidRPr="006E00AE" w:rsidRDefault="00CC7305" w:rsidP="008C52AB">
      <w:pPr>
        <w:pStyle w:val="Heading3"/>
      </w:pPr>
      <w:r w:rsidRPr="006E00AE">
        <w:t xml:space="preserve">Copper bus with neutral of same ampere rating as mains. </w:t>
      </w:r>
    </w:p>
    <w:p w14:paraId="71512AFB" w14:textId="77777777" w:rsidR="00CC7305" w:rsidRPr="006E00AE" w:rsidRDefault="00CC7305" w:rsidP="008C52AB">
      <w:pPr>
        <w:pStyle w:val="Heading3"/>
      </w:pPr>
      <w:r w:rsidRPr="006E00AE">
        <w:t xml:space="preserve">Mains: suitable for bolt-on breakers. </w:t>
      </w:r>
    </w:p>
    <w:p w14:paraId="51EAC83B" w14:textId="77777777" w:rsidR="00CC7305" w:rsidRPr="006E00AE" w:rsidRDefault="00CC7305" w:rsidP="008C52AB">
      <w:pPr>
        <w:pStyle w:val="Heading3"/>
      </w:pPr>
      <w:r w:rsidRPr="006E00AE">
        <w:t xml:space="preserve">Trim with concealed front bolts and hinges. </w:t>
      </w:r>
    </w:p>
    <w:p w14:paraId="371072C0" w14:textId="77777777" w:rsidR="00CC7305" w:rsidRDefault="00CC7305" w:rsidP="008C52AB">
      <w:pPr>
        <w:pStyle w:val="Heading3"/>
      </w:pPr>
      <w:r w:rsidRPr="006E00AE">
        <w:t>Trim and door finish: baked grey enamel.</w:t>
      </w:r>
    </w:p>
    <w:p w14:paraId="0D0EF822" w14:textId="77777777" w:rsidR="00ED1E46" w:rsidRPr="006E00AE" w:rsidRDefault="005C630C" w:rsidP="008C52AB">
      <w:pPr>
        <w:pStyle w:val="Heading3"/>
      </w:pPr>
      <w:r>
        <w:lastRenderedPageBreak/>
        <w:t xml:space="preserve">Each </w:t>
      </w:r>
      <w:r w:rsidR="00370EE4">
        <w:t>panelboard</w:t>
      </w:r>
      <w:r>
        <w:t xml:space="preserve"> </w:t>
      </w:r>
      <w:r w:rsidR="00370EE4">
        <w:t>shall</w:t>
      </w:r>
      <w:r>
        <w:t xml:space="preserve"> contain a minimum of four spare circuits (unused) as shown on the Contract Drawings.</w:t>
      </w:r>
      <w:del w:id="38" w:author="John Liu" w:date="2022-04-27T13:21:00Z">
        <w:r w:rsidRPr="00FC1D19" w:rsidDel="0092701F">
          <w:rPr>
            <w:i/>
          </w:rPr>
          <w:delText xml:space="preserve"> </w:delText>
        </w:r>
        <w:r w:rsidRPr="00FC1D19" w:rsidDel="0092701F">
          <w:rPr>
            <w:i/>
            <w:highlight w:val="yellow"/>
          </w:rPr>
          <w:delText>[Consultant to ensure spare circuits are defined in the Contract Drawings]</w:delText>
        </w:r>
      </w:del>
      <w:r w:rsidR="00ED1E46" w:rsidRPr="006E00AE">
        <w:t xml:space="preserve"> </w:t>
      </w:r>
    </w:p>
    <w:p w14:paraId="1251F5AA" w14:textId="77777777" w:rsidR="00CC7305" w:rsidRPr="006E00AE" w:rsidDel="0092701F" w:rsidRDefault="00CC7305" w:rsidP="006E00AE">
      <w:pPr>
        <w:pStyle w:val="Heading2"/>
        <w:rPr>
          <w:del w:id="39" w:author="John Liu" w:date="2022-04-27T13:22:00Z"/>
        </w:rPr>
      </w:pPr>
      <w:del w:id="40" w:author="John Liu" w:date="2022-04-27T13:22:00Z">
        <w:r w:rsidRPr="006E00AE" w:rsidDel="0092701F">
          <w:delText>Custom Built</w:delText>
        </w:r>
        <w:r w:rsidR="00A715D9" w:rsidDel="0092701F">
          <w:delText xml:space="preserve"> </w:delText>
        </w:r>
        <w:r w:rsidRPr="006E00AE" w:rsidDel="0092701F">
          <w:delText>Panelboard</w:delText>
        </w:r>
        <w:r w:rsidR="00A715D9" w:rsidDel="0092701F">
          <w:delText xml:space="preserve"> </w:delText>
        </w:r>
        <w:r w:rsidRPr="006E00AE" w:rsidDel="0092701F">
          <w:delText>Assemblies</w:delText>
        </w:r>
      </w:del>
    </w:p>
    <w:p w14:paraId="6D4A2EE8" w14:textId="77777777" w:rsidR="00CC7305" w:rsidRPr="006E00AE" w:rsidDel="0092701F" w:rsidRDefault="00CC7305" w:rsidP="008C52AB">
      <w:pPr>
        <w:pStyle w:val="Heading3"/>
        <w:rPr>
          <w:del w:id="41" w:author="John Liu" w:date="2022-04-27T13:22:00Z"/>
        </w:rPr>
      </w:pPr>
      <w:del w:id="42" w:author="John Liu" w:date="2022-04-27T13:22:00Z">
        <w:r w:rsidRPr="006E00AE" w:rsidDel="0092701F">
          <w:delText>125 mm relay section on both sides of panels as indicated</w:delText>
        </w:r>
        <w:r w:rsidR="0052739C" w:rsidRPr="0052739C" w:rsidDel="0092701F">
          <w:delText xml:space="preserve"> </w:delText>
        </w:r>
        <w:r w:rsidR="0052739C" w:rsidDel="0092701F">
          <w:delText>in the Contract Documents</w:delText>
        </w:r>
        <w:r w:rsidRPr="006E00AE" w:rsidDel="0092701F">
          <w:delText xml:space="preserve"> for installation of low voltage remote control switching components. </w:delText>
        </w:r>
      </w:del>
    </w:p>
    <w:p w14:paraId="51F6644E" w14:textId="77777777" w:rsidR="00CC7305" w:rsidRPr="006E00AE" w:rsidDel="0092701F" w:rsidRDefault="00CC7305" w:rsidP="008C52AB">
      <w:pPr>
        <w:pStyle w:val="Heading3"/>
        <w:rPr>
          <w:del w:id="43" w:author="John Liu" w:date="2022-04-27T13:22:00Z"/>
        </w:rPr>
      </w:pPr>
      <w:del w:id="44" w:author="John Liu" w:date="2022-04-27T13:22:00Z">
        <w:r w:rsidRPr="006E00AE" w:rsidDel="0092701F">
          <w:delText>Double stack panels as indicated</w:delText>
        </w:r>
        <w:r w:rsidR="0052739C" w:rsidDel="0092701F">
          <w:delText xml:space="preserve"> in the Contract Documents</w:delText>
        </w:r>
        <w:r w:rsidRPr="006E00AE" w:rsidDel="0092701F">
          <w:delText xml:space="preserve">. </w:delText>
        </w:r>
      </w:del>
    </w:p>
    <w:p w14:paraId="7472DF12" w14:textId="77777777" w:rsidR="00CC7305" w:rsidRPr="006E00AE" w:rsidDel="0092701F" w:rsidRDefault="00CC7305" w:rsidP="008C52AB">
      <w:pPr>
        <w:pStyle w:val="Heading3"/>
        <w:rPr>
          <w:del w:id="45" w:author="John Liu" w:date="2022-04-27T13:22:00Z"/>
        </w:rPr>
      </w:pPr>
      <w:del w:id="46" w:author="John Liu" w:date="2022-04-27T13:22:00Z">
        <w:r w:rsidRPr="006E00AE" w:rsidDel="0092701F">
          <w:delText>Contactors in mains as indicated</w:delText>
        </w:r>
        <w:r w:rsidR="0052739C" w:rsidDel="0092701F">
          <w:delText xml:space="preserve"> in the Contract Documents</w:delText>
        </w:r>
        <w:r w:rsidRPr="006E00AE" w:rsidDel="0092701F">
          <w:delText xml:space="preserve">. </w:delText>
        </w:r>
      </w:del>
    </w:p>
    <w:p w14:paraId="75E4B477" w14:textId="77777777" w:rsidR="00CC7305" w:rsidRPr="006E00AE" w:rsidDel="0092701F" w:rsidRDefault="00CC7305" w:rsidP="008C52AB">
      <w:pPr>
        <w:pStyle w:val="Heading3"/>
        <w:rPr>
          <w:del w:id="47" w:author="John Liu" w:date="2022-04-27T13:22:00Z"/>
        </w:rPr>
      </w:pPr>
      <w:del w:id="48" w:author="John Liu" w:date="2022-04-27T13:22:00Z">
        <w:r w:rsidRPr="006E00AE" w:rsidDel="0092701F">
          <w:delText>Feed through lugs as indicated</w:delText>
        </w:r>
        <w:r w:rsidR="0052739C" w:rsidDel="0092701F">
          <w:delText xml:space="preserve"> in the Contract Documents</w:delText>
        </w:r>
        <w:r w:rsidRPr="006E00AE" w:rsidDel="0092701F">
          <w:delText xml:space="preserve">. </w:delText>
        </w:r>
      </w:del>
    </w:p>
    <w:p w14:paraId="61EC2E0B" w14:textId="77777777" w:rsidR="00CC7305" w:rsidRPr="006E00AE" w:rsidDel="0092701F" w:rsidRDefault="00CC7305" w:rsidP="008C52AB">
      <w:pPr>
        <w:pStyle w:val="Heading3"/>
        <w:rPr>
          <w:del w:id="49" w:author="John Liu" w:date="2022-04-27T13:22:00Z"/>
        </w:rPr>
      </w:pPr>
      <w:del w:id="50" w:author="John Liu" w:date="2022-04-27T13:22:00Z">
        <w:r w:rsidRPr="006E00AE" w:rsidDel="0092701F">
          <w:delText xml:space="preserve">Isolated ground bus. </w:delText>
        </w:r>
      </w:del>
    </w:p>
    <w:p w14:paraId="3CAF3CBB" w14:textId="77777777" w:rsidR="00CC7305" w:rsidRPr="006E00AE" w:rsidRDefault="00CC7305" w:rsidP="006E00AE">
      <w:pPr>
        <w:pStyle w:val="Heading2"/>
      </w:pPr>
      <w:r w:rsidRPr="006E00AE">
        <w:t>Breakers</w:t>
      </w:r>
    </w:p>
    <w:p w14:paraId="29B99885" w14:textId="77777777" w:rsidR="00CC7305" w:rsidRPr="00DE6AFC" w:rsidRDefault="00CC7305" w:rsidP="008C52AB">
      <w:pPr>
        <w:pStyle w:val="Heading3"/>
      </w:pPr>
      <w:r w:rsidRPr="006E00AE">
        <w:t xml:space="preserve">Breakers: </w:t>
      </w:r>
      <w:r w:rsidR="0052739C">
        <w:t xml:space="preserve">in accordance with the requirements </w:t>
      </w:r>
      <w:r w:rsidR="0052739C" w:rsidRPr="00DE6AFC">
        <w:t xml:space="preserve">of </w:t>
      </w:r>
      <w:r w:rsidR="00307A30" w:rsidRPr="00DE6AFC">
        <w:rPr>
          <w:rPrChange w:id="51" w:author="John Liu" w:date="2022-04-27T13:22:00Z">
            <w:rPr>
              <w:highlight w:val="yellow"/>
            </w:rPr>
          </w:rPrChange>
        </w:rPr>
        <w:t>Section 16412 - Mo</w:t>
      </w:r>
      <w:r w:rsidR="007462CE" w:rsidRPr="00DE6AFC">
        <w:rPr>
          <w:rPrChange w:id="52" w:author="John Liu" w:date="2022-04-27T13:22:00Z">
            <w:rPr>
              <w:highlight w:val="yellow"/>
            </w:rPr>
          </w:rPrChange>
        </w:rPr>
        <w:t>u</w:t>
      </w:r>
      <w:r w:rsidRPr="00DE6AFC">
        <w:rPr>
          <w:rPrChange w:id="53" w:author="John Liu" w:date="2022-04-27T13:22:00Z">
            <w:rPr>
              <w:highlight w:val="yellow"/>
            </w:rPr>
          </w:rPrChange>
        </w:rPr>
        <w:t>lded Case Circuit Breakers</w:t>
      </w:r>
      <w:r w:rsidRPr="00DE6AFC">
        <w:t xml:space="preserve">. </w:t>
      </w:r>
    </w:p>
    <w:p w14:paraId="501CDDD6" w14:textId="77777777" w:rsidR="00CC7305" w:rsidRPr="00870F60" w:rsidRDefault="00CC7305" w:rsidP="008C52AB">
      <w:pPr>
        <w:pStyle w:val="Heading3"/>
      </w:pPr>
      <w:r w:rsidRPr="00870F60">
        <w:t xml:space="preserve">Breakers with thermal and magnetic tripping in panelboards except </w:t>
      </w:r>
      <w:proofErr w:type="gramStart"/>
      <w:r w:rsidR="0052739C" w:rsidRPr="00870F60">
        <w:t>where</w:t>
      </w:r>
      <w:proofErr w:type="gramEnd"/>
      <w:r w:rsidR="0052739C" w:rsidRPr="00870F60">
        <w:t xml:space="preserve"> </w:t>
      </w:r>
      <w:r w:rsidRPr="00870F60">
        <w:t>indicated otherwise</w:t>
      </w:r>
      <w:r w:rsidR="0052739C" w:rsidRPr="00870F60">
        <w:t xml:space="preserve"> in the Contract Documents</w:t>
      </w:r>
      <w:r w:rsidRPr="00870F60">
        <w:t xml:space="preserve">. </w:t>
      </w:r>
    </w:p>
    <w:p w14:paraId="7E774B6E" w14:textId="77777777" w:rsidR="00CC7305" w:rsidRPr="00870F60" w:rsidRDefault="00CC7305" w:rsidP="008C52AB">
      <w:pPr>
        <w:pStyle w:val="Heading3"/>
      </w:pPr>
      <w:r w:rsidRPr="00870F60">
        <w:t>Main breaker: separately mounted on top or bottom of panel to suit cable entry. When mounted vertically,</w:t>
      </w:r>
      <w:r w:rsidR="0052739C" w:rsidRPr="00870F60">
        <w:t xml:space="preserve"> the</w:t>
      </w:r>
      <w:r w:rsidRPr="00870F60">
        <w:t xml:space="preserve"> down position should open </w:t>
      </w:r>
      <w:r w:rsidR="0052739C" w:rsidRPr="00870F60">
        <w:t xml:space="preserve">the </w:t>
      </w:r>
      <w:r w:rsidRPr="00870F60">
        <w:t xml:space="preserve">breaker. </w:t>
      </w:r>
    </w:p>
    <w:p w14:paraId="4195C25B" w14:textId="77777777" w:rsidR="00CC7305" w:rsidRPr="00870F60" w:rsidRDefault="00CC7305" w:rsidP="006E00AE">
      <w:pPr>
        <w:pStyle w:val="Heading2"/>
      </w:pPr>
      <w:r w:rsidRPr="00870F60">
        <w:t>Equipment</w:t>
      </w:r>
      <w:r w:rsidR="00A715D9" w:rsidRPr="00870F60">
        <w:t xml:space="preserve"> </w:t>
      </w:r>
      <w:r w:rsidRPr="00870F60">
        <w:t>Identification</w:t>
      </w:r>
    </w:p>
    <w:p w14:paraId="294DFF97" w14:textId="77777777" w:rsidR="00CC7305" w:rsidRPr="00DE6AFC" w:rsidRDefault="00CC7305" w:rsidP="008C52AB">
      <w:pPr>
        <w:pStyle w:val="Heading3"/>
      </w:pPr>
      <w:r w:rsidRPr="00870F60">
        <w:t xml:space="preserve">Provide equipment identification in accordance with </w:t>
      </w:r>
      <w:r w:rsidRPr="00DE6AFC">
        <w:rPr>
          <w:rPrChange w:id="54" w:author="John Liu" w:date="2022-04-27T13:22:00Z">
            <w:rPr>
              <w:highlight w:val="yellow"/>
            </w:rPr>
          </w:rPrChange>
        </w:rPr>
        <w:t>Section 16010 - Electrical General Requirements.</w:t>
      </w:r>
      <w:r w:rsidRPr="00DE6AFC">
        <w:t xml:space="preserve"> </w:t>
      </w:r>
    </w:p>
    <w:p w14:paraId="3053183A" w14:textId="77777777" w:rsidR="00934B1B" w:rsidRPr="00DE6AFC" w:rsidRDefault="00934B1B" w:rsidP="008C52AB">
      <w:pPr>
        <w:pStyle w:val="Heading3"/>
        <w:rPr>
          <w:rPrChange w:id="55" w:author="John Liu" w:date="2022-04-27T13:22:00Z">
            <w:rPr>
              <w:highlight w:val="yellow"/>
            </w:rPr>
          </w:rPrChange>
        </w:rPr>
      </w:pPr>
      <w:r w:rsidRPr="00870F60">
        <w:t xml:space="preserve">Refer to </w:t>
      </w:r>
      <w:r w:rsidRPr="00DE6AFC">
        <w:rPr>
          <w:rPrChange w:id="56" w:author="John Liu" w:date="2022-04-27T13:22:00Z">
            <w:rPr>
              <w:highlight w:val="yellow"/>
            </w:rPr>
          </w:rPrChange>
        </w:rPr>
        <w:t>Section 01425 - Computerized Maintenance Management System Data Requirements.</w:t>
      </w:r>
    </w:p>
    <w:p w14:paraId="7ED530C6" w14:textId="77777777" w:rsidR="00CC7305" w:rsidRPr="00870F60" w:rsidRDefault="00CC7305" w:rsidP="008C52AB">
      <w:pPr>
        <w:pStyle w:val="Heading3"/>
      </w:pPr>
      <w:r w:rsidRPr="00DE6AFC">
        <w:t>Nameplate for each panelboard size 4 engraved as indicated</w:t>
      </w:r>
      <w:r w:rsidR="0052739C" w:rsidRPr="00870F60">
        <w:t xml:space="preserve"> in the Contract Documents</w:t>
      </w:r>
      <w:r w:rsidRPr="00870F60">
        <w:t xml:space="preserve">. </w:t>
      </w:r>
    </w:p>
    <w:p w14:paraId="53BD159D" w14:textId="77777777" w:rsidR="00CC7305" w:rsidRPr="00870F60" w:rsidRDefault="00CC7305" w:rsidP="008C52AB">
      <w:pPr>
        <w:pStyle w:val="Heading3"/>
      </w:pPr>
      <w:r w:rsidRPr="00870F60">
        <w:t>Nameplate for each circuit in distribution panelboards size 2 engraved as indicated</w:t>
      </w:r>
      <w:r w:rsidR="0052739C" w:rsidRPr="00870F60">
        <w:t xml:space="preserve"> in the Contract Documents</w:t>
      </w:r>
      <w:r w:rsidRPr="00870F60">
        <w:t>.</w:t>
      </w:r>
    </w:p>
    <w:p w14:paraId="17F30147" w14:textId="77777777" w:rsidR="00CC7305" w:rsidRPr="00870F60" w:rsidRDefault="00CC7305" w:rsidP="008C52AB">
      <w:pPr>
        <w:pStyle w:val="Heading3"/>
      </w:pPr>
      <w:r w:rsidRPr="00870F60">
        <w:t>Complete circuit directory with typewritten legend showing</w:t>
      </w:r>
      <w:r w:rsidR="0052739C" w:rsidRPr="00870F60">
        <w:t xml:space="preserve"> the</w:t>
      </w:r>
      <w:r w:rsidRPr="00870F60">
        <w:t xml:space="preserve"> location and load of each circuit. </w:t>
      </w:r>
    </w:p>
    <w:p w14:paraId="6084C114" w14:textId="77777777" w:rsidR="00CC7305" w:rsidRPr="00870F60" w:rsidRDefault="00CC7305" w:rsidP="006E00AE">
      <w:pPr>
        <w:pStyle w:val="Heading1"/>
      </w:pPr>
      <w:r w:rsidRPr="00870F60">
        <w:t>EXECUTION</w:t>
      </w:r>
    </w:p>
    <w:p w14:paraId="5FF0169F" w14:textId="77777777" w:rsidR="00CC7305" w:rsidRPr="00870F60" w:rsidRDefault="00CC7305" w:rsidP="006E00AE">
      <w:pPr>
        <w:pStyle w:val="Heading2"/>
      </w:pPr>
      <w:r w:rsidRPr="00870F60">
        <w:t>Installation</w:t>
      </w:r>
    </w:p>
    <w:p w14:paraId="18A0C35B" w14:textId="77777777" w:rsidR="00CC7305" w:rsidRPr="00870F60" w:rsidRDefault="00CC7305" w:rsidP="008C52AB">
      <w:pPr>
        <w:pStyle w:val="Heading3"/>
      </w:pPr>
      <w:r w:rsidRPr="00870F60">
        <w:t>Locate panelboards as indicated</w:t>
      </w:r>
      <w:r w:rsidR="0052739C" w:rsidRPr="00870F60">
        <w:t xml:space="preserve"> on the Contract Drawings</w:t>
      </w:r>
      <w:r w:rsidRPr="00870F60">
        <w:t xml:space="preserve"> and mount securely, plumb, </w:t>
      </w:r>
      <w:proofErr w:type="gramStart"/>
      <w:r w:rsidRPr="00870F60">
        <w:t>true</w:t>
      </w:r>
      <w:proofErr w:type="gramEnd"/>
      <w:r w:rsidRPr="00870F60">
        <w:t xml:space="preserve"> and square, to adjoining surfaces. </w:t>
      </w:r>
    </w:p>
    <w:p w14:paraId="6A733B9E" w14:textId="77777777" w:rsidR="00CC7305" w:rsidRPr="00870F60" w:rsidRDefault="00CC7305" w:rsidP="008C52AB">
      <w:pPr>
        <w:pStyle w:val="Heading3"/>
      </w:pPr>
      <w:r w:rsidRPr="00870F60">
        <w:t xml:space="preserve">Install surface mounted panelboards on </w:t>
      </w:r>
      <w:r w:rsidR="00DA57FC" w:rsidRPr="00870F60">
        <w:t xml:space="preserve">fire rated </w:t>
      </w:r>
      <w:r w:rsidRPr="00870F60">
        <w:t>backboards</w:t>
      </w:r>
      <w:r w:rsidR="00DA57FC" w:rsidRPr="00870F60">
        <w:t xml:space="preserve"> (as per </w:t>
      </w:r>
      <w:r w:rsidR="00091A6B" w:rsidRPr="00870F60">
        <w:t>Ontario Electrical C</w:t>
      </w:r>
      <w:r w:rsidR="00DA57FC" w:rsidRPr="00870F60">
        <w:t>ode)</w:t>
      </w:r>
      <w:r w:rsidRPr="00870F60">
        <w:t>. Where practical, group panelboards on</w:t>
      </w:r>
      <w:r w:rsidR="0052739C" w:rsidRPr="00870F60">
        <w:t xml:space="preserve"> a</w:t>
      </w:r>
      <w:r w:rsidRPr="00870F60">
        <w:t xml:space="preserve"> common backboard. </w:t>
      </w:r>
    </w:p>
    <w:p w14:paraId="61C31A20" w14:textId="77777777" w:rsidR="00CC7305" w:rsidRPr="00870F60" w:rsidRDefault="00CC7305" w:rsidP="008C52AB">
      <w:pPr>
        <w:pStyle w:val="Heading3"/>
      </w:pPr>
      <w:r w:rsidRPr="00870F60">
        <w:t xml:space="preserve">Mount panelboards to </w:t>
      </w:r>
      <w:r w:rsidR="0052739C" w:rsidRPr="00870F60">
        <w:t xml:space="preserve">the </w:t>
      </w:r>
      <w:r w:rsidRPr="00870F60">
        <w:t xml:space="preserve">height specified </w:t>
      </w:r>
      <w:r w:rsidRPr="00DE6AFC">
        <w:rPr>
          <w:rPrChange w:id="57" w:author="John Liu" w:date="2022-04-27T13:22:00Z">
            <w:rPr>
              <w:highlight w:val="yellow"/>
            </w:rPr>
          </w:rPrChange>
        </w:rPr>
        <w:t>in Section 16010 - Electrical General Requirements</w:t>
      </w:r>
      <w:r w:rsidRPr="00DE6AFC">
        <w:t xml:space="preserve"> or as indicated</w:t>
      </w:r>
      <w:r w:rsidR="0052739C" w:rsidRPr="00870F60">
        <w:t xml:space="preserve"> in the Contract Documents</w:t>
      </w:r>
      <w:r w:rsidRPr="00870F60">
        <w:t xml:space="preserve">. </w:t>
      </w:r>
    </w:p>
    <w:p w14:paraId="14CE35E3" w14:textId="77777777" w:rsidR="00CC7305" w:rsidRPr="00870F60" w:rsidRDefault="00CC7305" w:rsidP="008C52AB">
      <w:pPr>
        <w:pStyle w:val="Heading3"/>
      </w:pPr>
      <w:r w:rsidRPr="00870F60">
        <w:t xml:space="preserve">Connect loads to circuits. </w:t>
      </w:r>
    </w:p>
    <w:p w14:paraId="45F60D65" w14:textId="77777777" w:rsidR="00CC7305" w:rsidRPr="00870F60" w:rsidRDefault="00CC7305" w:rsidP="008C52AB">
      <w:pPr>
        <w:pStyle w:val="Heading3"/>
      </w:pPr>
      <w:r w:rsidRPr="00870F60">
        <w:t>Connect neutral conductors to common neutral bus with respective neutral identified.</w:t>
      </w:r>
    </w:p>
    <w:p w14:paraId="0B6CC3EC" w14:textId="77777777" w:rsidR="00DA57FC" w:rsidRPr="00870F60" w:rsidRDefault="00DA57FC" w:rsidP="006E00AE">
      <w:pPr>
        <w:pStyle w:val="Heading2"/>
      </w:pPr>
      <w:r w:rsidRPr="00870F60">
        <w:t>Commissioning</w:t>
      </w:r>
    </w:p>
    <w:p w14:paraId="66A4DB3F" w14:textId="77777777" w:rsidR="00DA57FC" w:rsidRPr="00870F60" w:rsidRDefault="00E2216C" w:rsidP="008C52AB">
      <w:pPr>
        <w:pStyle w:val="Heading3"/>
      </w:pPr>
      <w:r w:rsidRPr="00870F60">
        <w:t xml:space="preserve">For all commissioning activities on systems where components of this </w:t>
      </w:r>
      <w:r w:rsidR="0052739C" w:rsidRPr="00870F60">
        <w:t xml:space="preserve">Section </w:t>
      </w:r>
      <w:r w:rsidRPr="00870F60">
        <w:t xml:space="preserve">are integral to functionality, refer to </w:t>
      </w:r>
      <w:r w:rsidRPr="00DE6AFC">
        <w:rPr>
          <w:rPrChange w:id="58" w:author="John Liu" w:date="2022-04-27T13:22:00Z">
            <w:rPr>
              <w:highlight w:val="yellow"/>
            </w:rPr>
          </w:rPrChange>
        </w:rPr>
        <w:t>Section 01810 – Equipment Testing and Facility Commissioning</w:t>
      </w:r>
      <w:r w:rsidRPr="00DE6AFC">
        <w:t xml:space="preserve">. All inspection and testing activities </w:t>
      </w:r>
      <w:r w:rsidR="0052739C" w:rsidRPr="00870F60">
        <w:t>shall</w:t>
      </w:r>
      <w:r w:rsidRPr="00870F60">
        <w:t xml:space="preserve"> be completed </w:t>
      </w:r>
      <w:r w:rsidR="0052739C" w:rsidRPr="00870F60">
        <w:t xml:space="preserve">in accordance </w:t>
      </w:r>
      <w:r w:rsidRPr="00870F60">
        <w:t>with</w:t>
      </w:r>
      <w:r w:rsidR="0052739C" w:rsidRPr="00870F60">
        <w:t xml:space="preserve"> the</w:t>
      </w:r>
      <w:r w:rsidRPr="00870F60">
        <w:t xml:space="preserve"> </w:t>
      </w:r>
      <w:r w:rsidR="00091A6B" w:rsidRPr="00870F60">
        <w:t xml:space="preserve">commissioning plan that shall be </w:t>
      </w:r>
      <w:r w:rsidRPr="00870F60">
        <w:t xml:space="preserve">provided to the Consultant </w:t>
      </w:r>
      <w:ins w:id="59" w:author="John Liu" w:date="2022-04-27T13:22:00Z">
        <w:r w:rsidR="00DE6AFC" w:rsidRPr="00870F60">
          <w:t xml:space="preserve">and get approved </w:t>
        </w:r>
      </w:ins>
      <w:r w:rsidRPr="00870F60">
        <w:t>prior to</w:t>
      </w:r>
      <w:r w:rsidR="0052739C" w:rsidRPr="00870F60">
        <w:t xml:space="preserve"> the</w:t>
      </w:r>
      <w:r w:rsidRPr="00870F60">
        <w:t xml:space="preserve"> </w:t>
      </w:r>
      <w:r w:rsidR="00BD4F67" w:rsidRPr="00870F60">
        <w:t>commencement</w:t>
      </w:r>
      <w:r w:rsidRPr="00870F60">
        <w:t xml:space="preserve"> of commissioning activities.</w:t>
      </w:r>
    </w:p>
    <w:p w14:paraId="5D7BE7A9" w14:textId="77777777" w:rsidR="00F13982" w:rsidRPr="00156520" w:rsidRDefault="00F13982" w:rsidP="008A26A6">
      <w:pPr>
        <w:pStyle w:val="Other"/>
        <w:spacing w:before="240"/>
        <w:jc w:val="center"/>
        <w:rPr>
          <w:rFonts w:ascii="Calibri" w:hAnsi="Calibri"/>
          <w:b/>
          <w:sz w:val="22"/>
          <w:szCs w:val="22"/>
        </w:rPr>
      </w:pPr>
      <w:r w:rsidRPr="00870F60">
        <w:rPr>
          <w:rFonts w:ascii="Calibri" w:hAnsi="Calibri"/>
          <w:b/>
          <w:sz w:val="22"/>
          <w:szCs w:val="22"/>
        </w:rPr>
        <w:t>END OF SECTION</w:t>
      </w:r>
    </w:p>
    <w:sectPr w:rsidR="00F13982" w:rsidRPr="00156520" w:rsidSect="001D112A">
      <w:headerReference w:type="even" r:id="rId11"/>
      <w:headerReference w:type="default" r:id="rId12"/>
      <w:headerReference w:type="first" r:id="rId13"/>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F7CC" w14:textId="77777777" w:rsidR="00C26C40" w:rsidRDefault="00C26C40">
      <w:r>
        <w:separator/>
      </w:r>
    </w:p>
  </w:endnote>
  <w:endnote w:type="continuationSeparator" w:id="0">
    <w:p w14:paraId="4B50AEBC" w14:textId="77777777" w:rsidR="00C26C40" w:rsidRDefault="00C2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0073" w14:textId="77777777" w:rsidR="00C26C40" w:rsidRDefault="00C26C40">
      <w:r>
        <w:separator/>
      </w:r>
    </w:p>
  </w:footnote>
  <w:footnote w:type="continuationSeparator" w:id="0">
    <w:p w14:paraId="75F65D1C" w14:textId="77777777" w:rsidR="00C26C40" w:rsidRDefault="00C26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1EB8" w14:textId="77777777" w:rsidR="001D112A" w:rsidRPr="00EA0D0F" w:rsidRDefault="001D112A" w:rsidP="001D112A">
    <w:pPr>
      <w:pBdr>
        <w:top w:val="single" w:sz="4" w:space="1" w:color="auto"/>
      </w:pBdr>
      <w:tabs>
        <w:tab w:val="right" w:pos="9810"/>
      </w:tabs>
      <w:rPr>
        <w:rFonts w:ascii="Calibri" w:hAnsi="Calibri" w:cs="Arial"/>
      </w:rPr>
    </w:pPr>
    <w:r w:rsidRPr="00EA0D0F">
      <w:rPr>
        <w:rFonts w:ascii="Calibri" w:hAnsi="Calibri" w:cs="Arial"/>
      </w:rPr>
      <w:t>Section 16441</w:t>
    </w:r>
    <w:r w:rsidRPr="00EA0D0F">
      <w:rPr>
        <w:rFonts w:ascii="Calibri" w:hAnsi="Calibri" w:cs="Arial"/>
      </w:rPr>
      <w:tab/>
      <w:t>CONTRACT NO</w:t>
    </w:r>
    <w:r w:rsidRPr="00EA0D0F">
      <w:rPr>
        <w:rFonts w:ascii="Calibri" w:hAnsi="Calibri" w:cs="Arial"/>
        <w:highlight w:val="yellow"/>
      </w:rPr>
      <w:t>. [Insert</w:t>
    </w:r>
    <w:r w:rsidR="0052739C">
      <w:rPr>
        <w:rFonts w:ascii="Calibri" w:hAnsi="Calibri" w:cs="Arial"/>
        <w:highlight w:val="yellow"/>
      </w:rPr>
      <w:t xml:space="preserve"> Contract</w:t>
    </w:r>
    <w:r w:rsidRPr="00EA0D0F">
      <w:rPr>
        <w:rFonts w:ascii="Calibri" w:hAnsi="Calibri" w:cs="Arial"/>
        <w:highlight w:val="yellow"/>
      </w:rPr>
      <w:t xml:space="preserve"> Number]</w:t>
    </w:r>
    <w:r w:rsidRPr="00EA0D0F">
      <w:rPr>
        <w:rFonts w:ascii="Calibri" w:hAnsi="Calibri" w:cs="Arial"/>
      </w:rPr>
      <w:tab/>
    </w:r>
  </w:p>
  <w:p w14:paraId="5F3F2952" w14:textId="77777777" w:rsidR="001D112A" w:rsidRPr="00EA0D0F" w:rsidRDefault="00DC423C" w:rsidP="001D112A">
    <w:pPr>
      <w:pBdr>
        <w:top w:val="single" w:sz="4" w:space="1" w:color="auto"/>
      </w:pBdr>
      <w:tabs>
        <w:tab w:val="left" w:pos="-1440"/>
        <w:tab w:val="left" w:pos="-720"/>
        <w:tab w:val="left" w:pos="0"/>
        <w:tab w:val="center" w:pos="5220"/>
        <w:tab w:val="right" w:pos="9810"/>
      </w:tabs>
      <w:rPr>
        <w:rFonts w:ascii="Calibri" w:hAnsi="Calibri" w:cs="Arial"/>
      </w:rPr>
    </w:pPr>
    <w:r w:rsidRPr="00EA0D0F">
      <w:rPr>
        <w:rFonts w:ascii="Calibri" w:hAnsi="Calibri" w:cs="Arial"/>
      </w:rPr>
      <w:t>201</w:t>
    </w:r>
    <w:r>
      <w:rPr>
        <w:rFonts w:ascii="Calibri" w:hAnsi="Calibri" w:cs="Arial"/>
      </w:rPr>
      <w:t>5</w:t>
    </w:r>
    <w:r w:rsidR="001D112A" w:rsidRPr="00EA0D0F">
      <w:rPr>
        <w:rFonts w:ascii="Calibri" w:hAnsi="Calibri" w:cs="Arial"/>
      </w:rPr>
      <w:t>-</w:t>
    </w:r>
    <w:r w:rsidRPr="00EA0D0F">
      <w:rPr>
        <w:rFonts w:ascii="Calibri" w:hAnsi="Calibri" w:cs="Arial"/>
      </w:rPr>
      <w:t>0</w:t>
    </w:r>
    <w:r>
      <w:rPr>
        <w:rFonts w:ascii="Calibri" w:hAnsi="Calibri" w:cs="Arial"/>
      </w:rPr>
      <w:t>2</w:t>
    </w:r>
    <w:r w:rsidR="001D112A" w:rsidRPr="00EA0D0F">
      <w:rPr>
        <w:rFonts w:ascii="Calibri" w:hAnsi="Calibri" w:cs="Arial"/>
      </w:rPr>
      <w:t>-</w:t>
    </w:r>
    <w:r>
      <w:rPr>
        <w:rFonts w:ascii="Calibri" w:hAnsi="Calibri" w:cs="Arial"/>
      </w:rPr>
      <w:t>04</w:t>
    </w:r>
    <w:r w:rsidR="001D112A" w:rsidRPr="00EA0D0F">
      <w:rPr>
        <w:rFonts w:ascii="Calibri" w:hAnsi="Calibri" w:cs="Arial"/>
        <w:b/>
      </w:rPr>
      <w:tab/>
      <w:t>PANELBOARDS BREAKER TYPE</w:t>
    </w:r>
    <w:r w:rsidR="001D112A" w:rsidRPr="00EA0D0F">
      <w:rPr>
        <w:rFonts w:ascii="Calibri" w:hAnsi="Calibri" w:cs="Arial"/>
      </w:rPr>
      <w:tab/>
    </w:r>
  </w:p>
  <w:p w14:paraId="15211CA3" w14:textId="77777777" w:rsidR="001D112A" w:rsidRPr="00EA0D0F" w:rsidRDefault="001D112A" w:rsidP="001D112A">
    <w:pPr>
      <w:pBdr>
        <w:top w:val="single" w:sz="4" w:space="1" w:color="auto"/>
      </w:pBdr>
      <w:tabs>
        <w:tab w:val="center" w:pos="5175"/>
        <w:tab w:val="right" w:pos="9810"/>
      </w:tabs>
      <w:rPr>
        <w:rFonts w:ascii="Calibri" w:hAnsi="Calibri" w:cs="Arial"/>
      </w:rPr>
    </w:pPr>
    <w:r w:rsidRPr="00EA0D0F">
      <w:rPr>
        <w:rFonts w:ascii="Calibri" w:hAnsi="Calibri" w:cs="Arial"/>
      </w:rPr>
      <w:t xml:space="preserve">Page </w:t>
    </w:r>
    <w:r w:rsidRPr="00EA0D0F">
      <w:rPr>
        <w:rFonts w:ascii="Calibri" w:hAnsi="Calibri" w:cs="Arial"/>
      </w:rPr>
      <w:fldChar w:fldCharType="begin"/>
    </w:r>
    <w:r w:rsidRPr="00EA0D0F">
      <w:rPr>
        <w:rFonts w:ascii="Calibri" w:hAnsi="Calibri" w:cs="Arial"/>
      </w:rPr>
      <w:instrText xml:space="preserve">PAGE </w:instrText>
    </w:r>
    <w:r w:rsidRPr="00EA0D0F">
      <w:rPr>
        <w:rFonts w:ascii="Calibri" w:hAnsi="Calibri" w:cs="Arial"/>
      </w:rPr>
      <w:fldChar w:fldCharType="separate"/>
    </w:r>
    <w:r w:rsidR="00EB6FF2">
      <w:rPr>
        <w:rFonts w:ascii="Calibri" w:hAnsi="Calibri" w:cs="Arial"/>
        <w:noProof/>
      </w:rPr>
      <w:t>2</w:t>
    </w:r>
    <w:r w:rsidRPr="00EA0D0F">
      <w:rPr>
        <w:rFonts w:ascii="Calibri" w:hAnsi="Calibri" w:cs="Arial"/>
      </w:rPr>
      <w:fldChar w:fldCharType="end"/>
    </w:r>
    <w:r w:rsidRPr="00EA0D0F">
      <w:rPr>
        <w:rStyle w:val="PageNumber"/>
        <w:rFonts w:ascii="Calibri" w:hAnsi="Calibri" w:cs="Arial"/>
        <w:caps/>
        <w:sz w:val="22"/>
        <w:szCs w:val="22"/>
      </w:rPr>
      <w:tab/>
    </w:r>
    <w:r w:rsidRPr="00EA0D0F">
      <w:rPr>
        <w:rStyle w:val="PageNumber"/>
        <w:rFonts w:ascii="Calibri" w:hAnsi="Calibri" w:cs="Arial"/>
        <w:caps/>
        <w:sz w:val="22"/>
        <w:szCs w:val="22"/>
      </w:rPr>
      <w:tab/>
    </w:r>
    <w:r w:rsidRPr="00EA0D0F">
      <w:rPr>
        <w:rFonts w:ascii="Calibri" w:hAnsi="Calibri" w:cs="Arial"/>
      </w:rPr>
      <w:t>DATE</w:t>
    </w:r>
    <w:proofErr w:type="gramStart"/>
    <w:r w:rsidRPr="00EA0D0F">
      <w:rPr>
        <w:rFonts w:ascii="Calibri" w:hAnsi="Calibri" w:cs="Arial"/>
      </w:rPr>
      <w:t xml:space="preserve">:  </w:t>
    </w:r>
    <w:r w:rsidRPr="00EA0D0F">
      <w:rPr>
        <w:rFonts w:ascii="Calibri" w:hAnsi="Calibri" w:cs="Arial"/>
        <w:highlight w:val="yellow"/>
      </w:rPr>
      <w:t>[</w:t>
    </w:r>
    <w:proofErr w:type="gramEnd"/>
    <w:r w:rsidRPr="00EA0D0F">
      <w:rPr>
        <w:rFonts w:ascii="Calibri" w:hAnsi="Calibri" w:cs="Arial"/>
        <w:highlight w:val="yellow"/>
      </w:rPr>
      <w:t>Insert Date (e.g. Jan., 2000)]</w:t>
    </w:r>
    <w:r w:rsidRPr="00EA0D0F">
      <w:rPr>
        <w:rFonts w:ascii="Calibri" w:hAnsi="Calibri" w:cs="Arial"/>
      </w:rPr>
      <w:tab/>
    </w:r>
    <w:r w:rsidRPr="00EA0D0F">
      <w:rPr>
        <w:rFonts w:ascii="Calibri" w:hAnsi="Calibri" w:cs="Arial"/>
      </w:rPr>
      <w:tab/>
    </w:r>
  </w:p>
  <w:p w14:paraId="325457A2" w14:textId="77777777" w:rsidR="001D112A" w:rsidRDefault="001D1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D4E3" w14:textId="77777777" w:rsidR="00E056CE" w:rsidRPr="00EA0D0F" w:rsidRDefault="00E056CE" w:rsidP="001D112A">
    <w:pPr>
      <w:pBdr>
        <w:top w:val="single" w:sz="4" w:space="1" w:color="auto"/>
      </w:pBdr>
      <w:tabs>
        <w:tab w:val="right" w:pos="9810"/>
      </w:tabs>
      <w:rPr>
        <w:rFonts w:ascii="Calibri" w:hAnsi="Calibri" w:cs="Arial"/>
      </w:rPr>
    </w:pPr>
    <w:r w:rsidRPr="00EA0D0F">
      <w:rPr>
        <w:rFonts w:ascii="Calibri" w:hAnsi="Calibri" w:cs="Arial"/>
      </w:rPr>
      <w:t>CONTRACT NO</w:t>
    </w:r>
    <w:r w:rsidRPr="00EA0D0F">
      <w:rPr>
        <w:rFonts w:ascii="Calibri" w:hAnsi="Calibri" w:cs="Arial"/>
        <w:highlight w:val="yellow"/>
      </w:rPr>
      <w:t xml:space="preserve">. [Insert </w:t>
    </w:r>
    <w:r w:rsidR="0052739C">
      <w:rPr>
        <w:rFonts w:ascii="Calibri" w:hAnsi="Calibri" w:cs="Arial"/>
        <w:highlight w:val="yellow"/>
      </w:rPr>
      <w:t xml:space="preserve">Contract </w:t>
    </w:r>
    <w:r w:rsidRPr="00EA0D0F">
      <w:rPr>
        <w:rFonts w:ascii="Calibri" w:hAnsi="Calibri" w:cs="Arial"/>
        <w:highlight w:val="yellow"/>
      </w:rPr>
      <w:t>Number]</w:t>
    </w:r>
    <w:r w:rsidRPr="00EA0D0F">
      <w:rPr>
        <w:rFonts w:ascii="Calibri" w:hAnsi="Calibri" w:cs="Arial"/>
      </w:rPr>
      <w:tab/>
      <w:t>Section 16441</w:t>
    </w:r>
  </w:p>
  <w:p w14:paraId="1125C0AA" w14:textId="77777777" w:rsidR="00E056CE" w:rsidRPr="00EA0D0F" w:rsidRDefault="00E056CE" w:rsidP="001D112A">
    <w:pPr>
      <w:pBdr>
        <w:top w:val="single" w:sz="4" w:space="1" w:color="auto"/>
      </w:pBdr>
      <w:tabs>
        <w:tab w:val="left" w:pos="-1440"/>
        <w:tab w:val="left" w:pos="-720"/>
        <w:tab w:val="left" w:pos="0"/>
        <w:tab w:val="center" w:pos="5220"/>
        <w:tab w:val="right" w:pos="9810"/>
      </w:tabs>
      <w:rPr>
        <w:rFonts w:ascii="Calibri" w:hAnsi="Calibri" w:cs="Arial"/>
      </w:rPr>
    </w:pPr>
    <w:r w:rsidRPr="00EA0D0F">
      <w:rPr>
        <w:rFonts w:ascii="Calibri" w:hAnsi="Calibri" w:cs="Arial"/>
        <w:b/>
      </w:rPr>
      <w:tab/>
      <w:t>PANELBOARDS BREAKER TYPE</w:t>
    </w:r>
    <w:r w:rsidRPr="00EA0D0F">
      <w:rPr>
        <w:rFonts w:ascii="Calibri" w:hAnsi="Calibri" w:cs="Arial"/>
      </w:rPr>
      <w:tab/>
    </w:r>
    <w:r w:rsidR="00DC423C" w:rsidRPr="00EA0D0F">
      <w:rPr>
        <w:rFonts w:ascii="Calibri" w:hAnsi="Calibri" w:cs="Arial"/>
      </w:rPr>
      <w:t>201</w:t>
    </w:r>
    <w:r w:rsidR="00DC423C">
      <w:rPr>
        <w:rFonts w:ascii="Calibri" w:hAnsi="Calibri" w:cs="Arial"/>
      </w:rPr>
      <w:t>5</w:t>
    </w:r>
    <w:r w:rsidRPr="00EA0D0F">
      <w:rPr>
        <w:rFonts w:ascii="Calibri" w:hAnsi="Calibri" w:cs="Arial"/>
      </w:rPr>
      <w:t>-</w:t>
    </w:r>
    <w:r w:rsidR="00DC423C" w:rsidRPr="00EA0D0F">
      <w:rPr>
        <w:rFonts w:ascii="Calibri" w:hAnsi="Calibri" w:cs="Arial"/>
      </w:rPr>
      <w:t>0</w:t>
    </w:r>
    <w:r w:rsidR="00DC423C">
      <w:rPr>
        <w:rFonts w:ascii="Calibri" w:hAnsi="Calibri" w:cs="Arial"/>
      </w:rPr>
      <w:t>2</w:t>
    </w:r>
    <w:r w:rsidRPr="00EA0D0F">
      <w:rPr>
        <w:rFonts w:ascii="Calibri" w:hAnsi="Calibri" w:cs="Arial"/>
      </w:rPr>
      <w:t>-</w:t>
    </w:r>
    <w:r w:rsidR="00DC423C">
      <w:rPr>
        <w:rFonts w:ascii="Calibri" w:hAnsi="Calibri" w:cs="Arial"/>
      </w:rPr>
      <w:t>04</w:t>
    </w:r>
  </w:p>
  <w:p w14:paraId="705CF613" w14:textId="77777777" w:rsidR="00E056CE" w:rsidRPr="00EA0D0F" w:rsidRDefault="00E056CE" w:rsidP="001D112A">
    <w:pPr>
      <w:pBdr>
        <w:top w:val="single" w:sz="4" w:space="1" w:color="auto"/>
      </w:pBdr>
      <w:tabs>
        <w:tab w:val="center" w:pos="5175"/>
        <w:tab w:val="right" w:pos="9810"/>
      </w:tabs>
      <w:rPr>
        <w:rFonts w:ascii="Calibri" w:hAnsi="Calibri" w:cs="Arial"/>
      </w:rPr>
    </w:pPr>
    <w:r w:rsidRPr="00EA0D0F">
      <w:rPr>
        <w:rFonts w:ascii="Calibri" w:hAnsi="Calibri" w:cs="Arial"/>
      </w:rPr>
      <w:t>DATE</w:t>
    </w:r>
    <w:proofErr w:type="gramStart"/>
    <w:r w:rsidRPr="00EA0D0F">
      <w:rPr>
        <w:rFonts w:ascii="Calibri" w:hAnsi="Calibri" w:cs="Arial"/>
      </w:rPr>
      <w:t xml:space="preserve">:  </w:t>
    </w:r>
    <w:r w:rsidRPr="00EA0D0F">
      <w:rPr>
        <w:rFonts w:ascii="Calibri" w:hAnsi="Calibri" w:cs="Arial"/>
        <w:highlight w:val="yellow"/>
      </w:rPr>
      <w:t>[</w:t>
    </w:r>
    <w:proofErr w:type="gramEnd"/>
    <w:r w:rsidRPr="00EA0D0F">
      <w:rPr>
        <w:rFonts w:ascii="Calibri" w:hAnsi="Calibri" w:cs="Arial"/>
        <w:highlight w:val="yellow"/>
      </w:rPr>
      <w:t>Insert Date (e.g. Jan., 2000)]</w:t>
    </w:r>
    <w:r w:rsidRPr="00EA0D0F">
      <w:rPr>
        <w:rFonts w:ascii="Calibri" w:hAnsi="Calibri" w:cs="Arial"/>
      </w:rPr>
      <w:tab/>
    </w:r>
    <w:r w:rsidRPr="00EA0D0F">
      <w:rPr>
        <w:rFonts w:ascii="Calibri" w:hAnsi="Calibri" w:cs="Arial"/>
      </w:rPr>
      <w:tab/>
      <w:t xml:space="preserve">Page </w:t>
    </w:r>
    <w:r w:rsidRPr="00EA0D0F">
      <w:rPr>
        <w:rFonts w:ascii="Calibri" w:hAnsi="Calibri" w:cs="Arial"/>
      </w:rPr>
      <w:fldChar w:fldCharType="begin"/>
    </w:r>
    <w:r w:rsidRPr="00EA0D0F">
      <w:rPr>
        <w:rFonts w:ascii="Calibri" w:hAnsi="Calibri" w:cs="Arial"/>
      </w:rPr>
      <w:instrText xml:space="preserve">PAGE </w:instrText>
    </w:r>
    <w:r w:rsidRPr="00EA0D0F">
      <w:rPr>
        <w:rFonts w:ascii="Calibri" w:hAnsi="Calibri" w:cs="Arial"/>
      </w:rPr>
      <w:fldChar w:fldCharType="separate"/>
    </w:r>
    <w:r w:rsidR="00EB6FF2">
      <w:rPr>
        <w:rFonts w:ascii="Calibri" w:hAnsi="Calibri" w:cs="Arial"/>
        <w:noProof/>
      </w:rPr>
      <w:t>1</w:t>
    </w:r>
    <w:r w:rsidRPr="00EA0D0F">
      <w:rPr>
        <w:rFonts w:ascii="Calibri" w:hAnsi="Calibri" w:cs="Arial"/>
      </w:rPr>
      <w:fldChar w:fldCharType="end"/>
    </w:r>
    <w:r w:rsidRPr="00EA0D0F">
      <w:rPr>
        <w:rFonts w:ascii="Calibri" w:hAnsi="Calibri" w:cs="Arial"/>
      </w:rPr>
      <w:t xml:space="preserve"> </w:t>
    </w:r>
  </w:p>
  <w:p w14:paraId="39591936" w14:textId="77777777" w:rsidR="00E056CE" w:rsidRPr="00672C12" w:rsidRDefault="00E056CE" w:rsidP="008A26A6">
    <w:pPr>
      <w:pStyle w:val="Header"/>
      <w:spacing w:after="240"/>
    </w:pPr>
  </w:p>
  <w:p w14:paraId="2A28EC15" w14:textId="77777777" w:rsidR="00E056CE" w:rsidRDefault="00E056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663A" w14:textId="77777777" w:rsidR="00E056CE" w:rsidRPr="0082209E" w:rsidRDefault="00E056CE" w:rsidP="001D112A">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16441</w:t>
    </w:r>
  </w:p>
  <w:p w14:paraId="7B867C95" w14:textId="77777777" w:rsidR="00E056CE" w:rsidRPr="0082209E" w:rsidRDefault="00E056CE" w:rsidP="001D112A">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PANELBOARDS BREAKER TYPE</w:t>
    </w:r>
    <w:r w:rsidRPr="0082209E">
      <w:rPr>
        <w:rFonts w:ascii="Arial" w:hAnsi="Arial" w:cs="Arial"/>
      </w:rPr>
      <w:tab/>
    </w:r>
    <w:r w:rsidR="00A01A69">
      <w:rPr>
        <w:rFonts w:ascii="Arial" w:hAnsi="Arial" w:cs="Arial"/>
      </w:rPr>
      <w:t>2013</w:t>
    </w:r>
    <w:r>
      <w:rPr>
        <w:rFonts w:ascii="Arial" w:hAnsi="Arial" w:cs="Arial"/>
      </w:rPr>
      <w:t>-</w:t>
    </w:r>
    <w:r w:rsidR="00A01A69">
      <w:rPr>
        <w:rFonts w:ascii="Arial" w:hAnsi="Arial" w:cs="Arial"/>
      </w:rPr>
      <w:t>07</w:t>
    </w:r>
    <w:r>
      <w:rPr>
        <w:rFonts w:ascii="Arial" w:hAnsi="Arial" w:cs="Arial"/>
      </w:rPr>
      <w:t>-</w:t>
    </w:r>
    <w:r w:rsidR="00A01A69">
      <w:rPr>
        <w:rFonts w:ascii="Arial" w:hAnsi="Arial" w:cs="Arial"/>
      </w:rPr>
      <w:t>0</w:t>
    </w:r>
    <w:r w:rsidR="00057DE4">
      <w:rPr>
        <w:rFonts w:ascii="Arial" w:hAnsi="Arial" w:cs="Arial"/>
      </w:rPr>
      <w:t>2</w:t>
    </w:r>
  </w:p>
  <w:p w14:paraId="71666533" w14:textId="77777777" w:rsidR="00E056CE" w:rsidRPr="0082209E" w:rsidRDefault="00E056CE"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1D112A">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1D112A">
      <w:rPr>
        <w:rStyle w:val="PageNumber"/>
        <w:rFonts w:ascii="Arial" w:hAnsi="Arial" w:cs="Arial"/>
        <w:caps/>
        <w:noProof/>
        <w:sz w:val="22"/>
        <w:szCs w:val="22"/>
      </w:rPr>
      <w:t>5</w:t>
    </w:r>
    <w:r w:rsidRPr="008A26A6">
      <w:rPr>
        <w:rStyle w:val="PageNumber"/>
        <w:rFonts w:ascii="Arial" w:hAnsi="Arial" w:cs="Arial"/>
        <w:caps/>
        <w:sz w:val="22"/>
        <w:szCs w:val="22"/>
      </w:rPr>
      <w:fldChar w:fldCharType="end"/>
    </w:r>
  </w:p>
  <w:p w14:paraId="00454626" w14:textId="77777777" w:rsidR="00E056CE" w:rsidRDefault="00E056CE" w:rsidP="006C0FAF">
    <w:pPr>
      <w:pStyle w:val="Header"/>
      <w:spacing w:after="240"/>
    </w:pPr>
  </w:p>
  <w:p w14:paraId="7CA0D394" w14:textId="77777777" w:rsidR="00E056CE" w:rsidRDefault="00E056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D902D48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i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79043036">
    <w:abstractNumId w:val="0"/>
  </w:num>
  <w:num w:numId="2" w16cid:durableId="624165216">
    <w:abstractNumId w:val="0"/>
  </w:num>
  <w:num w:numId="3" w16cid:durableId="1785417302">
    <w:abstractNumId w:val="6"/>
  </w:num>
  <w:num w:numId="4" w16cid:durableId="69279014">
    <w:abstractNumId w:val="3"/>
  </w:num>
  <w:num w:numId="5" w16cid:durableId="55207901">
    <w:abstractNumId w:val="7"/>
  </w:num>
  <w:num w:numId="6" w16cid:durableId="1442799776">
    <w:abstractNumId w:val="2"/>
  </w:num>
  <w:num w:numId="7" w16cid:durableId="418452489">
    <w:abstractNumId w:val="5"/>
  </w:num>
  <w:num w:numId="8" w16cid:durableId="1302350003">
    <w:abstractNumId w:val="1"/>
  </w:num>
  <w:num w:numId="9" w16cid:durableId="950404611">
    <w:abstractNumId w:val="8"/>
  </w:num>
  <w:num w:numId="10" w16cid:durableId="1346977050">
    <w:abstractNumId w:val="4"/>
  </w:num>
  <w:num w:numId="11" w16cid:durableId="1433863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1881699">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57DE4"/>
    <w:rsid w:val="00091A6B"/>
    <w:rsid w:val="000960AB"/>
    <w:rsid w:val="000A7BB7"/>
    <w:rsid w:val="000B2AC4"/>
    <w:rsid w:val="000C688F"/>
    <w:rsid w:val="000C6EBC"/>
    <w:rsid w:val="000C7811"/>
    <w:rsid w:val="000F1ABA"/>
    <w:rsid w:val="00107DBA"/>
    <w:rsid w:val="001127FD"/>
    <w:rsid w:val="00156520"/>
    <w:rsid w:val="001B3E2D"/>
    <w:rsid w:val="001D112A"/>
    <w:rsid w:val="001E47E0"/>
    <w:rsid w:val="001F3492"/>
    <w:rsid w:val="00211054"/>
    <w:rsid w:val="002471DA"/>
    <w:rsid w:val="002C16A6"/>
    <w:rsid w:val="002C5EC2"/>
    <w:rsid w:val="002D4787"/>
    <w:rsid w:val="00307A30"/>
    <w:rsid w:val="003130DA"/>
    <w:rsid w:val="0033540B"/>
    <w:rsid w:val="00344BFF"/>
    <w:rsid w:val="00366110"/>
    <w:rsid w:val="00370EE4"/>
    <w:rsid w:val="00372157"/>
    <w:rsid w:val="003A21C4"/>
    <w:rsid w:val="003C1A0E"/>
    <w:rsid w:val="004000D8"/>
    <w:rsid w:val="0040417E"/>
    <w:rsid w:val="00414AEF"/>
    <w:rsid w:val="004633DE"/>
    <w:rsid w:val="00464411"/>
    <w:rsid w:val="00482CAB"/>
    <w:rsid w:val="00495593"/>
    <w:rsid w:val="004F243E"/>
    <w:rsid w:val="0052739C"/>
    <w:rsid w:val="005631DD"/>
    <w:rsid w:val="005947BD"/>
    <w:rsid w:val="005A5F6C"/>
    <w:rsid w:val="005B767F"/>
    <w:rsid w:val="005C630C"/>
    <w:rsid w:val="0061129A"/>
    <w:rsid w:val="006233F2"/>
    <w:rsid w:val="00645E62"/>
    <w:rsid w:val="00672C12"/>
    <w:rsid w:val="00676173"/>
    <w:rsid w:val="00687B96"/>
    <w:rsid w:val="006C0FAF"/>
    <w:rsid w:val="006E00AE"/>
    <w:rsid w:val="006E0E2E"/>
    <w:rsid w:val="0070514B"/>
    <w:rsid w:val="00720092"/>
    <w:rsid w:val="007462CE"/>
    <w:rsid w:val="00754714"/>
    <w:rsid w:val="007D171C"/>
    <w:rsid w:val="007D2424"/>
    <w:rsid w:val="007E4441"/>
    <w:rsid w:val="008001A5"/>
    <w:rsid w:val="00812A85"/>
    <w:rsid w:val="00870F60"/>
    <w:rsid w:val="008921DF"/>
    <w:rsid w:val="008A26A6"/>
    <w:rsid w:val="008C52AB"/>
    <w:rsid w:val="008E2A88"/>
    <w:rsid w:val="008F3EEB"/>
    <w:rsid w:val="008F6AA8"/>
    <w:rsid w:val="0092701F"/>
    <w:rsid w:val="00934B1B"/>
    <w:rsid w:val="009369FF"/>
    <w:rsid w:val="0095673B"/>
    <w:rsid w:val="00960901"/>
    <w:rsid w:val="00A01A69"/>
    <w:rsid w:val="00A02372"/>
    <w:rsid w:val="00A4452F"/>
    <w:rsid w:val="00A505AC"/>
    <w:rsid w:val="00A70FD3"/>
    <w:rsid w:val="00A715D9"/>
    <w:rsid w:val="00A767E0"/>
    <w:rsid w:val="00AA040C"/>
    <w:rsid w:val="00AA2641"/>
    <w:rsid w:val="00AA2845"/>
    <w:rsid w:val="00AD7C26"/>
    <w:rsid w:val="00AE4979"/>
    <w:rsid w:val="00B20CBC"/>
    <w:rsid w:val="00B27DDE"/>
    <w:rsid w:val="00B32590"/>
    <w:rsid w:val="00B943B0"/>
    <w:rsid w:val="00BD4F67"/>
    <w:rsid w:val="00BF5142"/>
    <w:rsid w:val="00C26C40"/>
    <w:rsid w:val="00C73272"/>
    <w:rsid w:val="00C77B94"/>
    <w:rsid w:val="00C80C03"/>
    <w:rsid w:val="00C81675"/>
    <w:rsid w:val="00C9030E"/>
    <w:rsid w:val="00CC7305"/>
    <w:rsid w:val="00CF3DDA"/>
    <w:rsid w:val="00CF4D10"/>
    <w:rsid w:val="00D109FD"/>
    <w:rsid w:val="00D26372"/>
    <w:rsid w:val="00D3626B"/>
    <w:rsid w:val="00D362C5"/>
    <w:rsid w:val="00D36977"/>
    <w:rsid w:val="00D705EE"/>
    <w:rsid w:val="00D92CE5"/>
    <w:rsid w:val="00DA097A"/>
    <w:rsid w:val="00DA57FC"/>
    <w:rsid w:val="00DB06A2"/>
    <w:rsid w:val="00DB0714"/>
    <w:rsid w:val="00DB6A40"/>
    <w:rsid w:val="00DC423C"/>
    <w:rsid w:val="00DE3362"/>
    <w:rsid w:val="00DE6AFC"/>
    <w:rsid w:val="00E056CE"/>
    <w:rsid w:val="00E16CB6"/>
    <w:rsid w:val="00E2216C"/>
    <w:rsid w:val="00E26CC1"/>
    <w:rsid w:val="00E42A6E"/>
    <w:rsid w:val="00E62AA3"/>
    <w:rsid w:val="00EA0D0F"/>
    <w:rsid w:val="00EB0E51"/>
    <w:rsid w:val="00EB6FF2"/>
    <w:rsid w:val="00ED1E46"/>
    <w:rsid w:val="00ED789E"/>
    <w:rsid w:val="00EE721C"/>
    <w:rsid w:val="00EF064D"/>
    <w:rsid w:val="00F00AD9"/>
    <w:rsid w:val="00F04A6C"/>
    <w:rsid w:val="00F13982"/>
    <w:rsid w:val="00F17236"/>
    <w:rsid w:val="00F5273F"/>
    <w:rsid w:val="00F6204E"/>
    <w:rsid w:val="00F74A26"/>
    <w:rsid w:val="00FB0616"/>
    <w:rsid w:val="00FB242C"/>
    <w:rsid w:val="00FC057F"/>
    <w:rsid w:val="00FC1D19"/>
    <w:rsid w:val="00FC5A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F58CF7"/>
  <w15:chartTrackingRefBased/>
  <w15:docId w15:val="{7A35A1D2-FD95-4FAD-AAB9-98AE0AF5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10"/>
    <w:rPr>
      <w:rFonts w:ascii="Book Antiqua" w:hAnsi="Book Antiqua"/>
      <w:sz w:val="22"/>
      <w:lang w:val="en-US" w:eastAsia="en-US"/>
    </w:rPr>
  </w:style>
  <w:style w:type="paragraph" w:styleId="Heading1">
    <w:name w:val="heading 1"/>
    <w:basedOn w:val="Main-Head"/>
    <w:next w:val="BodyText"/>
    <w:qFormat/>
    <w:rsid w:val="006E00AE"/>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6E00AE"/>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8C52AB"/>
    <w:pPr>
      <w:numPr>
        <w:ilvl w:val="2"/>
        <w:numId w:val="3"/>
      </w:numPr>
      <w:tabs>
        <w:tab w:val="clear" w:pos="720"/>
        <w:tab w:val="num" w:pos="1440"/>
      </w:tabs>
      <w:ind w:left="1440" w:hanging="720"/>
      <w:outlineLvl w:val="2"/>
    </w:pPr>
    <w:rPr>
      <w:rFonts w:ascii="Calibri" w:hAnsi="Calibri"/>
      <w:b w:val="0"/>
      <w:szCs w:val="22"/>
    </w:rPr>
  </w:style>
  <w:style w:type="paragraph" w:styleId="Heading4">
    <w:name w:val="heading 4"/>
    <w:basedOn w:val="Normal"/>
    <w:qFormat/>
    <w:rsid w:val="006E00AE"/>
    <w:pPr>
      <w:numPr>
        <w:ilvl w:val="3"/>
        <w:numId w:val="3"/>
      </w:numPr>
      <w:tabs>
        <w:tab w:val="clear" w:pos="864"/>
        <w:tab w:val="left" w:pos="2160"/>
      </w:tabs>
      <w:ind w:left="2160" w:hanging="720"/>
      <w:outlineLvl w:val="3"/>
    </w:pPr>
    <w:rPr>
      <w:rFonts w:ascii="Calibri" w:hAnsi="Calibri"/>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8C52AB"/>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B0714"/>
    <w:pPr>
      <w:widowControl w:val="0"/>
      <w:spacing w:before="60" w:after="60"/>
    </w:pPr>
    <w:rPr>
      <w:rFonts w:ascii="Arial" w:hAnsi="Arial"/>
      <w:sz w:val="20"/>
      <w:lang w:val="en-GB"/>
    </w:rPr>
  </w:style>
  <w:style w:type="paragraph" w:customStyle="1" w:styleId="TableHeading">
    <w:name w:val="Table Heading"/>
    <w:basedOn w:val="Normal"/>
    <w:rsid w:val="00DB0714"/>
    <w:pPr>
      <w:widowControl w:val="0"/>
      <w:spacing w:before="60" w:after="60"/>
    </w:pPr>
    <w:rPr>
      <w:rFonts w:ascii="Arial" w:hAnsi="Arial"/>
      <w:b/>
      <w:sz w:val="20"/>
      <w:lang w:val="en-GB"/>
    </w:rPr>
  </w:style>
  <w:style w:type="paragraph" w:styleId="BalloonText">
    <w:name w:val="Balloon Text"/>
    <w:basedOn w:val="Normal"/>
    <w:semiHidden/>
    <w:rsid w:val="00464411"/>
    <w:rPr>
      <w:rFonts w:ascii="Tahoma" w:hAnsi="Tahoma" w:cs="Tahoma"/>
      <w:sz w:val="16"/>
      <w:szCs w:val="16"/>
    </w:rPr>
  </w:style>
  <w:style w:type="paragraph" w:styleId="CommentSubject">
    <w:name w:val="annotation subject"/>
    <w:basedOn w:val="CommentText"/>
    <w:next w:val="CommentText"/>
    <w:link w:val="CommentSubjectChar"/>
    <w:rsid w:val="00D92CE5"/>
    <w:pPr>
      <w:spacing w:before="0"/>
    </w:pPr>
    <w:rPr>
      <w:rFonts w:ascii="Book Antiqua" w:hAnsi="Book Antiqua"/>
      <w:b/>
      <w:bCs/>
      <w:sz w:val="20"/>
    </w:rPr>
  </w:style>
  <w:style w:type="character" w:customStyle="1" w:styleId="CommentTextChar">
    <w:name w:val="Comment Text Char"/>
    <w:link w:val="CommentText"/>
    <w:semiHidden/>
    <w:rsid w:val="00D92CE5"/>
    <w:rPr>
      <w:rFonts w:ascii="Arial" w:hAnsi="Arial"/>
      <w:sz w:val="22"/>
    </w:rPr>
  </w:style>
  <w:style w:type="character" w:customStyle="1" w:styleId="CommentSubjectChar">
    <w:name w:val="Comment Subject Char"/>
    <w:link w:val="CommentSubject"/>
    <w:rsid w:val="00D92CE5"/>
    <w:rPr>
      <w:rFonts w:ascii="Book Antiqua" w:hAnsi="Book Antiqua"/>
      <w:b/>
      <w:bCs/>
      <w:sz w:val="22"/>
    </w:rPr>
  </w:style>
  <w:style w:type="paragraph" w:styleId="NormalWeb">
    <w:name w:val="Normal (Web)"/>
    <w:basedOn w:val="Normal"/>
    <w:uiPriority w:val="99"/>
    <w:unhideWhenUsed/>
    <w:rsid w:val="00A505AC"/>
    <w:pPr>
      <w:spacing w:before="100" w:beforeAutospacing="1" w:after="100" w:afterAutospacing="1"/>
    </w:pPr>
    <w:rPr>
      <w:rFonts w:ascii="Times New Roman" w:hAnsi="Times New Roman"/>
      <w:sz w:val="24"/>
      <w:szCs w:val="24"/>
    </w:rPr>
  </w:style>
  <w:style w:type="paragraph" w:customStyle="1" w:styleId="EndOfSection">
    <w:name w:val="EndOfSection"/>
    <w:basedOn w:val="Normal"/>
    <w:rsid w:val="0061129A"/>
    <w:pPr>
      <w:spacing w:before="600"/>
      <w:jc w:val="center"/>
    </w:pPr>
    <w:rPr>
      <w:rFonts w:ascii="Times New Roman" w:hAnsi="Times New Roman"/>
      <w:b/>
    </w:rPr>
  </w:style>
  <w:style w:type="character" w:customStyle="1" w:styleId="Heading2Char">
    <w:name w:val="Heading 2 Char"/>
    <w:link w:val="Heading2"/>
    <w:rsid w:val="006E00AE"/>
    <w:rPr>
      <w:rFonts w:ascii="Calibri" w:hAnsi="Calibri"/>
      <w:sz w:val="22"/>
      <w:szCs w:val="22"/>
      <w:u w:val="single"/>
    </w:rPr>
  </w:style>
  <w:style w:type="character" w:customStyle="1" w:styleId="apple-converted-space">
    <w:name w:val="apple-converted-space"/>
    <w:rsid w:val="00A715D9"/>
  </w:style>
  <w:style w:type="paragraph" w:styleId="Revision">
    <w:name w:val="Revision"/>
    <w:hidden/>
    <w:uiPriority w:val="99"/>
    <w:semiHidden/>
    <w:rsid w:val="00A715D9"/>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052">
      <w:bodyDiv w:val="1"/>
      <w:marLeft w:val="0"/>
      <w:marRight w:val="0"/>
      <w:marTop w:val="0"/>
      <w:marBottom w:val="0"/>
      <w:divBdr>
        <w:top w:val="none" w:sz="0" w:space="0" w:color="auto"/>
        <w:left w:val="none" w:sz="0" w:space="0" w:color="auto"/>
        <w:bottom w:val="none" w:sz="0" w:space="0" w:color="auto"/>
        <w:right w:val="none" w:sz="0" w:space="0" w:color="auto"/>
      </w:divBdr>
    </w:div>
    <w:div w:id="554706597">
      <w:bodyDiv w:val="1"/>
      <w:marLeft w:val="0"/>
      <w:marRight w:val="0"/>
      <w:marTop w:val="0"/>
      <w:marBottom w:val="0"/>
      <w:divBdr>
        <w:top w:val="none" w:sz="0" w:space="0" w:color="auto"/>
        <w:left w:val="none" w:sz="0" w:space="0" w:color="auto"/>
        <w:bottom w:val="none" w:sz="0" w:space="0" w:color="auto"/>
        <w:right w:val="none" w:sz="0" w:space="0" w:color="auto"/>
      </w:divBdr>
      <w:divsChild>
        <w:div w:id="1584728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433239">
      <w:bodyDiv w:val="1"/>
      <w:marLeft w:val="0"/>
      <w:marRight w:val="0"/>
      <w:marTop w:val="0"/>
      <w:marBottom w:val="0"/>
      <w:divBdr>
        <w:top w:val="none" w:sz="0" w:space="0" w:color="auto"/>
        <w:left w:val="none" w:sz="0" w:space="0" w:color="auto"/>
        <w:bottom w:val="none" w:sz="0" w:space="0" w:color="auto"/>
        <w:right w:val="none" w:sz="0" w:space="0" w:color="auto"/>
      </w:divBdr>
    </w:div>
    <w:div w:id="921764244">
      <w:bodyDiv w:val="1"/>
      <w:marLeft w:val="0"/>
      <w:marRight w:val="0"/>
      <w:marTop w:val="0"/>
      <w:marBottom w:val="0"/>
      <w:divBdr>
        <w:top w:val="none" w:sz="0" w:space="0" w:color="auto"/>
        <w:left w:val="none" w:sz="0" w:space="0" w:color="auto"/>
        <w:bottom w:val="none" w:sz="0" w:space="0" w:color="auto"/>
        <w:right w:val="none" w:sz="0" w:space="0" w:color="auto"/>
      </w:divBdr>
    </w:div>
    <w:div w:id="1597667853">
      <w:bodyDiv w:val="1"/>
      <w:marLeft w:val="0"/>
      <w:marRight w:val="0"/>
      <w:marTop w:val="0"/>
      <w:marBottom w:val="0"/>
      <w:divBdr>
        <w:top w:val="none" w:sz="0" w:space="0" w:color="auto"/>
        <w:left w:val="none" w:sz="0" w:space="0" w:color="auto"/>
        <w:bottom w:val="none" w:sz="0" w:space="0" w:color="auto"/>
        <w:right w:val="none" w:sz="0" w:space="0" w:color="auto"/>
      </w:divBdr>
    </w:div>
    <w:div w:id="18573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1EC3AE75-7B02-4DB2-9198-37C70028D8AB}">
  <ds:schemaRefs>
    <ds:schemaRef ds:uri="http://schemas.microsoft.com/sharepoint/v3/contenttype/forms"/>
  </ds:schemaRefs>
</ds:datastoreItem>
</file>

<file path=customXml/itemProps2.xml><?xml version="1.0" encoding="utf-8"?>
<ds:datastoreItem xmlns:ds="http://schemas.openxmlformats.org/officeDocument/2006/customXml" ds:itemID="{521B6710-78C8-4DBC-90E6-F1C41E4F3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410BE8-D580-475F-923C-073AE99A0F57}">
  <ds:schemaRefs>
    <ds:schemaRef ds:uri="http://schemas.microsoft.com/office/2006/metadata/longProperties"/>
  </ds:schemaRefs>
</ds:datastoreItem>
</file>

<file path=customXml/itemProps4.xml><?xml version="1.0" encoding="utf-8"?>
<ds:datastoreItem xmlns:ds="http://schemas.openxmlformats.org/officeDocument/2006/customXml" ds:itemID="{8F3AC3D2-20CA-460F-9E0A-0B22CE32B1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16441_Panelboard_Breaker_Type (Feb 4, 2015)</vt:lpstr>
    </vt:vector>
  </TitlesOfParts>
  <Company>Regional Municipality of York</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16441_Panelboard_Breaker_Type (Feb 4, 2015)</dc:title>
  <dc:subject/>
  <dc:creator>Adley-McGinnis, Andrea</dc:creator>
  <cp:keywords/>
  <cp:lastModifiedBy>Axel Ouillet</cp:lastModifiedBy>
  <cp:revision>2</cp:revision>
  <cp:lastPrinted>2006-08-30T13:40:00Z</cp:lastPrinted>
  <dcterms:created xsi:type="dcterms:W3CDTF">2022-11-17T18:56:00Z</dcterms:created>
  <dcterms:modified xsi:type="dcterms:W3CDTF">2022-11-17T18:56:00Z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ContentTypeId">
    <vt:lpwstr>0x010100BF8E50B80A32C040A85FB450FB26C9E5</vt:lpwstr>
  </property>
</Properties>
</file>