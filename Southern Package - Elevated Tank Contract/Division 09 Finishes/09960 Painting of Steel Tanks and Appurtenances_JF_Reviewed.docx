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184"/>
        <w:gridCol w:w="2340"/>
        <w:gridCol w:w="5863"/>
      </w:tblGrid>
      <w:tr w:rsidR="00323FF4" w:rsidRPr="00323FF4" w:rsidDel="00775FDE" w14:paraId="65408E32" w14:textId="77777777" w:rsidTr="007537A7">
        <w:trPr>
          <w:cantSplit/>
          <w:jc w:val="center"/>
          <w:del w:id="0" w:author="Zaleski, Christopher" w:date="2021-02-10T17:20:00Z"/>
        </w:trPr>
        <w:tc>
          <w:tcPr>
            <w:tcW w:w="1184" w:type="dxa"/>
            <w:tcBorders>
              <w:top w:val="double" w:sz="6" w:space="0" w:color="auto"/>
              <w:left w:val="double" w:sz="6" w:space="0" w:color="auto"/>
              <w:bottom w:val="single" w:sz="6" w:space="0" w:color="auto"/>
              <w:right w:val="single" w:sz="6" w:space="0" w:color="auto"/>
            </w:tcBorders>
          </w:tcPr>
          <w:p w14:paraId="3DAB4989" w14:textId="77777777" w:rsidR="00BA5C4F" w:rsidRPr="00323FF4" w:rsidDel="00775FDE" w:rsidRDefault="00BA5C4F" w:rsidP="00BF7B61">
            <w:pPr>
              <w:pStyle w:val="TableHeading"/>
              <w:rPr>
                <w:del w:id="1" w:author="Zaleski, Christopher" w:date="2021-02-10T17:20:00Z"/>
                <w:rFonts w:ascii="Calibri" w:hAnsi="Calibri"/>
                <w:color w:val="FF0000"/>
                <w:sz w:val="22"/>
                <w:rPrChange w:id="2" w:author="James Faas" w:date="2022-11-24T11:50:00Z">
                  <w:rPr>
                    <w:del w:id="3" w:author="Zaleski, Christopher" w:date="2021-02-10T17:20:00Z"/>
                    <w:rFonts w:ascii="Calibri" w:hAnsi="Calibri"/>
                    <w:sz w:val="22"/>
                  </w:rPr>
                </w:rPrChange>
              </w:rPr>
            </w:pPr>
            <w:del w:id="4" w:author="Zaleski, Christopher" w:date="2021-02-10T17:20:00Z">
              <w:r w:rsidRPr="00323FF4" w:rsidDel="00775FDE">
                <w:rPr>
                  <w:b w:val="0"/>
                  <w:color w:val="FF0000"/>
                  <w:rPrChange w:id="5" w:author="James Faas" w:date="2022-11-24T11:50:00Z">
                    <w:rPr>
                      <w:b w:val="0"/>
                    </w:rPr>
                  </w:rPrChange>
                </w:rPr>
                <w:delText>Version</w:delText>
              </w:r>
            </w:del>
          </w:p>
        </w:tc>
        <w:tc>
          <w:tcPr>
            <w:tcW w:w="2340" w:type="dxa"/>
            <w:tcBorders>
              <w:top w:val="double" w:sz="6" w:space="0" w:color="auto"/>
              <w:left w:val="single" w:sz="6" w:space="0" w:color="auto"/>
              <w:bottom w:val="single" w:sz="6" w:space="0" w:color="auto"/>
              <w:right w:val="single" w:sz="6" w:space="0" w:color="auto"/>
            </w:tcBorders>
          </w:tcPr>
          <w:p w14:paraId="6F30D479" w14:textId="77777777" w:rsidR="00BA5C4F" w:rsidRPr="00323FF4" w:rsidDel="00775FDE" w:rsidRDefault="00BA5C4F" w:rsidP="00BF7B61">
            <w:pPr>
              <w:pStyle w:val="TableHeading"/>
              <w:rPr>
                <w:del w:id="6" w:author="Zaleski, Christopher" w:date="2021-02-10T17:20:00Z"/>
                <w:rFonts w:ascii="Calibri" w:hAnsi="Calibri"/>
                <w:color w:val="FF0000"/>
                <w:sz w:val="22"/>
                <w:rPrChange w:id="7" w:author="James Faas" w:date="2022-11-24T11:50:00Z">
                  <w:rPr>
                    <w:del w:id="8" w:author="Zaleski, Christopher" w:date="2021-02-10T17:20:00Z"/>
                    <w:rFonts w:ascii="Calibri" w:hAnsi="Calibri"/>
                    <w:sz w:val="22"/>
                  </w:rPr>
                </w:rPrChange>
              </w:rPr>
            </w:pPr>
            <w:del w:id="9" w:author="Zaleski, Christopher" w:date="2021-02-10T17:20:00Z">
              <w:r w:rsidRPr="00323FF4" w:rsidDel="00775FDE">
                <w:rPr>
                  <w:b w:val="0"/>
                  <w:color w:val="FF0000"/>
                  <w:rPrChange w:id="10" w:author="James Faas" w:date="2022-11-24T11:50:00Z">
                    <w:rPr>
                      <w:b w:val="0"/>
                    </w:rPr>
                  </w:rPrChange>
                </w:rPr>
                <w:delText>Date</w:delText>
              </w:r>
            </w:del>
          </w:p>
        </w:tc>
        <w:tc>
          <w:tcPr>
            <w:tcW w:w="5863" w:type="dxa"/>
            <w:tcBorders>
              <w:top w:val="double" w:sz="6" w:space="0" w:color="auto"/>
              <w:left w:val="single" w:sz="6" w:space="0" w:color="auto"/>
              <w:bottom w:val="single" w:sz="6" w:space="0" w:color="auto"/>
              <w:right w:val="double" w:sz="6" w:space="0" w:color="auto"/>
            </w:tcBorders>
          </w:tcPr>
          <w:p w14:paraId="3F541FA4" w14:textId="77777777" w:rsidR="00BA5C4F" w:rsidRPr="00323FF4" w:rsidDel="00775FDE" w:rsidRDefault="00BA5C4F" w:rsidP="00BF7B61">
            <w:pPr>
              <w:pStyle w:val="TableHeading"/>
              <w:rPr>
                <w:del w:id="11" w:author="Zaleski, Christopher" w:date="2021-02-10T17:20:00Z"/>
                <w:rFonts w:ascii="Calibri" w:hAnsi="Calibri"/>
                <w:color w:val="FF0000"/>
                <w:sz w:val="22"/>
                <w:rPrChange w:id="12" w:author="James Faas" w:date="2022-11-24T11:50:00Z">
                  <w:rPr>
                    <w:del w:id="13" w:author="Zaleski, Christopher" w:date="2021-02-10T17:20:00Z"/>
                    <w:rFonts w:ascii="Calibri" w:hAnsi="Calibri"/>
                    <w:sz w:val="22"/>
                  </w:rPr>
                </w:rPrChange>
              </w:rPr>
            </w:pPr>
            <w:del w:id="14" w:author="Zaleski, Christopher" w:date="2021-02-10T17:20:00Z">
              <w:r w:rsidRPr="00323FF4" w:rsidDel="00775FDE">
                <w:rPr>
                  <w:b w:val="0"/>
                  <w:color w:val="FF0000"/>
                  <w:rPrChange w:id="15" w:author="James Faas" w:date="2022-11-24T11:50:00Z">
                    <w:rPr>
                      <w:b w:val="0"/>
                    </w:rPr>
                  </w:rPrChange>
                </w:rPr>
                <w:delText>Description of Revisions</w:delText>
              </w:r>
            </w:del>
          </w:p>
        </w:tc>
      </w:tr>
      <w:tr w:rsidR="00323FF4" w:rsidRPr="00323FF4" w:rsidDel="00775FDE" w14:paraId="4733AA2C" w14:textId="77777777" w:rsidTr="007537A7">
        <w:trPr>
          <w:cantSplit/>
          <w:jc w:val="center"/>
          <w:del w:id="16" w:author="Zaleski, Christopher" w:date="2021-02-10T17:20:00Z"/>
        </w:trPr>
        <w:tc>
          <w:tcPr>
            <w:tcW w:w="1184" w:type="dxa"/>
            <w:tcBorders>
              <w:top w:val="single" w:sz="6" w:space="0" w:color="auto"/>
              <w:left w:val="double" w:sz="6" w:space="0" w:color="auto"/>
              <w:bottom w:val="single" w:sz="6" w:space="0" w:color="auto"/>
              <w:right w:val="single" w:sz="6" w:space="0" w:color="auto"/>
            </w:tcBorders>
          </w:tcPr>
          <w:p w14:paraId="7ABBCB93" w14:textId="77777777" w:rsidR="00BA5C4F" w:rsidRPr="00323FF4" w:rsidDel="00775FDE" w:rsidRDefault="00BA5C4F" w:rsidP="00621189">
            <w:pPr>
              <w:pStyle w:val="NormalTableText"/>
              <w:jc w:val="center"/>
              <w:rPr>
                <w:del w:id="17" w:author="Zaleski, Christopher" w:date="2021-02-10T17:20:00Z"/>
                <w:rFonts w:ascii="Calibri" w:hAnsi="Calibri"/>
                <w:color w:val="FF0000"/>
                <w:sz w:val="22"/>
                <w:rPrChange w:id="18" w:author="James Faas" w:date="2022-11-24T11:50:00Z">
                  <w:rPr>
                    <w:del w:id="19" w:author="Zaleski, Christopher" w:date="2021-02-10T17:20:00Z"/>
                    <w:rFonts w:ascii="Calibri" w:hAnsi="Calibri"/>
                    <w:sz w:val="22"/>
                  </w:rPr>
                </w:rPrChange>
              </w:rPr>
            </w:pPr>
            <w:del w:id="20" w:author="Zaleski, Christopher" w:date="2021-02-10T17:20:00Z">
              <w:r w:rsidRPr="00323FF4" w:rsidDel="00775FDE">
                <w:rPr>
                  <w:color w:val="FF0000"/>
                  <w:rPrChange w:id="21" w:author="James Faas" w:date="2022-11-24T11:50:00Z">
                    <w:rPr/>
                  </w:rPrChange>
                </w:rPr>
                <w:delText>1</w:delText>
              </w:r>
            </w:del>
          </w:p>
        </w:tc>
        <w:tc>
          <w:tcPr>
            <w:tcW w:w="2340" w:type="dxa"/>
            <w:tcBorders>
              <w:top w:val="single" w:sz="6" w:space="0" w:color="auto"/>
              <w:left w:val="single" w:sz="6" w:space="0" w:color="auto"/>
              <w:bottom w:val="single" w:sz="6" w:space="0" w:color="auto"/>
              <w:right w:val="single" w:sz="6" w:space="0" w:color="auto"/>
            </w:tcBorders>
          </w:tcPr>
          <w:p w14:paraId="117DC0C3" w14:textId="77777777" w:rsidR="00BA5C4F" w:rsidRPr="00323FF4" w:rsidDel="00775FDE" w:rsidRDefault="00BA5C4F" w:rsidP="00BF7B61">
            <w:pPr>
              <w:pStyle w:val="NormalTableText"/>
              <w:rPr>
                <w:del w:id="22" w:author="Zaleski, Christopher" w:date="2021-02-10T17:20:00Z"/>
                <w:rFonts w:ascii="Calibri" w:hAnsi="Calibri"/>
                <w:color w:val="FF0000"/>
                <w:sz w:val="22"/>
                <w:rPrChange w:id="23" w:author="James Faas" w:date="2022-11-24T11:50:00Z">
                  <w:rPr>
                    <w:del w:id="24" w:author="Zaleski, Christopher" w:date="2021-02-10T17:20:00Z"/>
                    <w:rFonts w:ascii="Calibri" w:hAnsi="Calibri"/>
                    <w:sz w:val="22"/>
                  </w:rPr>
                </w:rPrChange>
              </w:rPr>
            </w:pPr>
            <w:del w:id="25" w:author="Zaleski, Christopher" w:date="2021-02-10T17:20:00Z">
              <w:r w:rsidRPr="00323FF4" w:rsidDel="00775FDE">
                <w:rPr>
                  <w:color w:val="FF0000"/>
                  <w:rPrChange w:id="26" w:author="James Faas" w:date="2022-11-24T11:50:00Z">
                    <w:rPr/>
                  </w:rPrChange>
                </w:rPr>
                <w:delText>August 3</w:delText>
              </w:r>
              <w:r w:rsidR="0044341C" w:rsidRPr="00323FF4" w:rsidDel="00775FDE">
                <w:rPr>
                  <w:color w:val="FF0000"/>
                  <w:rPrChange w:id="27" w:author="James Faas" w:date="2022-11-24T11:50:00Z">
                    <w:rPr/>
                  </w:rPrChange>
                </w:rPr>
                <w:delText>0</w:delText>
              </w:r>
              <w:r w:rsidRPr="00323FF4" w:rsidDel="00775FDE">
                <w:rPr>
                  <w:color w:val="FF0000"/>
                  <w:rPrChange w:id="28" w:author="James Faas" w:date="2022-11-24T11:50:00Z">
                    <w:rPr/>
                  </w:rPrChange>
                </w:rPr>
                <w:delText>, 2006</w:delText>
              </w:r>
            </w:del>
          </w:p>
        </w:tc>
        <w:tc>
          <w:tcPr>
            <w:tcW w:w="5863" w:type="dxa"/>
            <w:tcBorders>
              <w:top w:val="single" w:sz="6" w:space="0" w:color="auto"/>
              <w:left w:val="single" w:sz="6" w:space="0" w:color="auto"/>
              <w:bottom w:val="single" w:sz="6" w:space="0" w:color="auto"/>
              <w:right w:val="double" w:sz="6" w:space="0" w:color="auto"/>
            </w:tcBorders>
          </w:tcPr>
          <w:p w14:paraId="2058C425" w14:textId="77777777" w:rsidR="00BA5C4F" w:rsidRPr="00323FF4" w:rsidDel="00775FDE" w:rsidRDefault="00BA5C4F" w:rsidP="00BF7B61">
            <w:pPr>
              <w:pStyle w:val="NormalTableText"/>
              <w:rPr>
                <w:del w:id="29" w:author="Zaleski, Christopher" w:date="2021-02-10T17:20:00Z"/>
                <w:rFonts w:ascii="Calibri" w:hAnsi="Calibri"/>
                <w:color w:val="FF0000"/>
                <w:sz w:val="22"/>
                <w:rPrChange w:id="30" w:author="James Faas" w:date="2022-11-24T11:50:00Z">
                  <w:rPr>
                    <w:del w:id="31" w:author="Zaleski, Christopher" w:date="2021-02-10T17:20:00Z"/>
                    <w:rFonts w:ascii="Calibri" w:hAnsi="Calibri"/>
                    <w:sz w:val="22"/>
                  </w:rPr>
                </w:rPrChange>
              </w:rPr>
            </w:pPr>
            <w:del w:id="32" w:author="Zaleski, Christopher" w:date="2021-02-10T17:20:00Z">
              <w:r w:rsidRPr="00323FF4" w:rsidDel="00775FDE">
                <w:rPr>
                  <w:color w:val="FF0000"/>
                  <w:rPrChange w:id="33" w:author="James Faas" w:date="2022-11-24T11:50:00Z">
                    <w:rPr/>
                  </w:rPrChange>
                </w:rPr>
                <w:delText>Approved final document.</w:delText>
              </w:r>
            </w:del>
          </w:p>
        </w:tc>
      </w:tr>
      <w:tr w:rsidR="00323FF4" w:rsidRPr="00323FF4" w:rsidDel="00775FDE" w14:paraId="4A50DC66" w14:textId="77777777" w:rsidTr="007537A7">
        <w:trPr>
          <w:cantSplit/>
          <w:jc w:val="center"/>
          <w:del w:id="34" w:author="Zaleski, Christopher" w:date="2021-02-10T17:20:00Z"/>
        </w:trPr>
        <w:tc>
          <w:tcPr>
            <w:tcW w:w="1184" w:type="dxa"/>
            <w:tcBorders>
              <w:top w:val="single" w:sz="6" w:space="0" w:color="auto"/>
              <w:left w:val="double" w:sz="6" w:space="0" w:color="auto"/>
              <w:bottom w:val="single" w:sz="6" w:space="0" w:color="auto"/>
              <w:right w:val="single" w:sz="6" w:space="0" w:color="auto"/>
            </w:tcBorders>
          </w:tcPr>
          <w:p w14:paraId="53922EB4" w14:textId="77777777" w:rsidR="008C6822" w:rsidRPr="00323FF4" w:rsidDel="00775FDE" w:rsidRDefault="008C6822" w:rsidP="00621189">
            <w:pPr>
              <w:pStyle w:val="NormalTableText"/>
              <w:jc w:val="center"/>
              <w:rPr>
                <w:del w:id="35" w:author="Zaleski, Christopher" w:date="2021-02-10T17:20:00Z"/>
                <w:rFonts w:ascii="Calibri" w:hAnsi="Calibri"/>
                <w:color w:val="FF0000"/>
                <w:sz w:val="22"/>
                <w:rPrChange w:id="36" w:author="James Faas" w:date="2022-11-24T11:50:00Z">
                  <w:rPr>
                    <w:del w:id="37" w:author="Zaleski, Christopher" w:date="2021-02-10T17:20:00Z"/>
                    <w:rFonts w:ascii="Calibri" w:hAnsi="Calibri"/>
                    <w:sz w:val="22"/>
                  </w:rPr>
                </w:rPrChange>
              </w:rPr>
            </w:pPr>
            <w:del w:id="38" w:author="Zaleski, Christopher" w:date="2021-02-10T17:20:00Z">
              <w:r w:rsidRPr="00323FF4" w:rsidDel="00775FDE">
                <w:rPr>
                  <w:color w:val="FF0000"/>
                  <w:rPrChange w:id="39" w:author="James Faas" w:date="2022-11-24T11:50:00Z">
                    <w:rPr/>
                  </w:rPrChange>
                </w:rPr>
                <w:delText>2</w:delText>
              </w:r>
            </w:del>
          </w:p>
        </w:tc>
        <w:tc>
          <w:tcPr>
            <w:tcW w:w="2340" w:type="dxa"/>
            <w:tcBorders>
              <w:top w:val="single" w:sz="6" w:space="0" w:color="auto"/>
              <w:left w:val="single" w:sz="6" w:space="0" w:color="auto"/>
              <w:bottom w:val="single" w:sz="6" w:space="0" w:color="auto"/>
              <w:right w:val="single" w:sz="6" w:space="0" w:color="auto"/>
            </w:tcBorders>
          </w:tcPr>
          <w:p w14:paraId="2A1681AA" w14:textId="77777777" w:rsidR="008C6822" w:rsidRPr="00323FF4" w:rsidDel="00775FDE" w:rsidRDefault="008C6822" w:rsidP="00BF7B61">
            <w:pPr>
              <w:pStyle w:val="NormalTableText"/>
              <w:rPr>
                <w:del w:id="40" w:author="Zaleski, Christopher" w:date="2021-02-10T17:20:00Z"/>
                <w:rFonts w:ascii="Calibri" w:hAnsi="Calibri"/>
                <w:color w:val="FF0000"/>
                <w:sz w:val="22"/>
                <w:rPrChange w:id="41" w:author="James Faas" w:date="2022-11-24T11:50:00Z">
                  <w:rPr>
                    <w:del w:id="42" w:author="Zaleski, Christopher" w:date="2021-02-10T17:20:00Z"/>
                    <w:rFonts w:ascii="Calibri" w:hAnsi="Calibri"/>
                    <w:sz w:val="22"/>
                  </w:rPr>
                </w:rPrChange>
              </w:rPr>
            </w:pPr>
            <w:del w:id="43" w:author="Zaleski, Christopher" w:date="2021-02-10T17:20:00Z">
              <w:r w:rsidRPr="00323FF4" w:rsidDel="00775FDE">
                <w:rPr>
                  <w:color w:val="FF0000"/>
                  <w:rPrChange w:id="44" w:author="James Faas" w:date="2022-11-24T11:50:00Z">
                    <w:rPr/>
                  </w:rPrChange>
                </w:rPr>
                <w:delText>November 13, 2009</w:delText>
              </w:r>
            </w:del>
          </w:p>
        </w:tc>
        <w:tc>
          <w:tcPr>
            <w:tcW w:w="5863" w:type="dxa"/>
            <w:tcBorders>
              <w:top w:val="single" w:sz="6" w:space="0" w:color="auto"/>
              <w:left w:val="single" w:sz="6" w:space="0" w:color="auto"/>
              <w:bottom w:val="single" w:sz="6" w:space="0" w:color="auto"/>
              <w:right w:val="double" w:sz="6" w:space="0" w:color="auto"/>
            </w:tcBorders>
          </w:tcPr>
          <w:p w14:paraId="3C791B2B" w14:textId="77777777" w:rsidR="008C6822" w:rsidRPr="00323FF4" w:rsidDel="00775FDE" w:rsidRDefault="008C6822" w:rsidP="00BF7B61">
            <w:pPr>
              <w:pStyle w:val="NormalTableText"/>
              <w:rPr>
                <w:del w:id="45" w:author="Zaleski, Christopher" w:date="2021-02-10T17:20:00Z"/>
                <w:rFonts w:ascii="Calibri" w:hAnsi="Calibri"/>
                <w:color w:val="FF0000"/>
                <w:sz w:val="22"/>
                <w:rPrChange w:id="46" w:author="James Faas" w:date="2022-11-24T11:50:00Z">
                  <w:rPr>
                    <w:del w:id="47" w:author="Zaleski, Christopher" w:date="2021-02-10T17:20:00Z"/>
                    <w:rFonts w:ascii="Calibri" w:hAnsi="Calibri"/>
                    <w:sz w:val="22"/>
                  </w:rPr>
                </w:rPrChange>
              </w:rPr>
            </w:pPr>
            <w:del w:id="48" w:author="Zaleski, Christopher" w:date="2021-02-10T17:20:00Z">
              <w:r w:rsidRPr="00323FF4" w:rsidDel="00775FDE">
                <w:rPr>
                  <w:color w:val="FF0000"/>
                  <w:rPrChange w:id="49" w:author="James Faas" w:date="2022-11-24T11:50:00Z">
                    <w:rPr/>
                  </w:rPrChange>
                </w:rPr>
                <w:delText>Modified ‘Related Section’ and approved suppliers</w:delText>
              </w:r>
            </w:del>
          </w:p>
        </w:tc>
      </w:tr>
      <w:tr w:rsidR="00323FF4" w:rsidRPr="00323FF4" w:rsidDel="00775FDE" w14:paraId="75CD748F" w14:textId="77777777" w:rsidTr="007537A7">
        <w:trPr>
          <w:cantSplit/>
          <w:trHeight w:val="65"/>
          <w:jc w:val="center"/>
          <w:del w:id="50" w:author="Zaleski, Christopher" w:date="2021-02-10T17:20:00Z"/>
        </w:trPr>
        <w:tc>
          <w:tcPr>
            <w:tcW w:w="1184" w:type="dxa"/>
            <w:tcBorders>
              <w:top w:val="single" w:sz="6" w:space="0" w:color="auto"/>
              <w:left w:val="double" w:sz="6" w:space="0" w:color="auto"/>
              <w:bottom w:val="single" w:sz="6" w:space="0" w:color="auto"/>
              <w:right w:val="single" w:sz="6" w:space="0" w:color="auto"/>
            </w:tcBorders>
          </w:tcPr>
          <w:p w14:paraId="56595D46" w14:textId="77777777" w:rsidR="008C6822" w:rsidRPr="00323FF4" w:rsidDel="00775FDE" w:rsidRDefault="0020158F" w:rsidP="00621189">
            <w:pPr>
              <w:pStyle w:val="NormalTableText"/>
              <w:jc w:val="center"/>
              <w:rPr>
                <w:del w:id="51" w:author="Zaleski, Christopher" w:date="2021-02-10T17:20:00Z"/>
                <w:rFonts w:ascii="Calibri" w:hAnsi="Calibri"/>
                <w:color w:val="FF0000"/>
                <w:sz w:val="22"/>
                <w:rPrChange w:id="52" w:author="James Faas" w:date="2022-11-24T11:50:00Z">
                  <w:rPr>
                    <w:del w:id="53" w:author="Zaleski, Christopher" w:date="2021-02-10T17:20:00Z"/>
                    <w:rFonts w:ascii="Calibri" w:hAnsi="Calibri"/>
                    <w:sz w:val="22"/>
                  </w:rPr>
                </w:rPrChange>
              </w:rPr>
            </w:pPr>
            <w:del w:id="54" w:author="Zaleski, Christopher" w:date="2021-02-10T17:20:00Z">
              <w:r w:rsidRPr="00323FF4" w:rsidDel="00775FDE">
                <w:rPr>
                  <w:color w:val="FF0000"/>
                  <w:rPrChange w:id="55" w:author="James Faas" w:date="2022-11-24T11:50:00Z">
                    <w:rPr/>
                  </w:rPrChange>
                </w:rPr>
                <w:delText>3</w:delText>
              </w:r>
            </w:del>
          </w:p>
        </w:tc>
        <w:tc>
          <w:tcPr>
            <w:tcW w:w="2340" w:type="dxa"/>
            <w:tcBorders>
              <w:top w:val="single" w:sz="6" w:space="0" w:color="auto"/>
              <w:left w:val="single" w:sz="6" w:space="0" w:color="auto"/>
              <w:bottom w:val="single" w:sz="6" w:space="0" w:color="auto"/>
              <w:right w:val="single" w:sz="6" w:space="0" w:color="auto"/>
            </w:tcBorders>
          </w:tcPr>
          <w:p w14:paraId="3D5C1C99" w14:textId="77777777" w:rsidR="008C6822" w:rsidRPr="00323FF4" w:rsidDel="00775FDE" w:rsidRDefault="0020158F" w:rsidP="00BF7B61">
            <w:pPr>
              <w:pStyle w:val="NormalTableText"/>
              <w:rPr>
                <w:del w:id="56" w:author="Zaleski, Christopher" w:date="2021-02-10T17:20:00Z"/>
                <w:rFonts w:ascii="Calibri" w:hAnsi="Calibri"/>
                <w:color w:val="FF0000"/>
                <w:sz w:val="22"/>
                <w:rPrChange w:id="57" w:author="James Faas" w:date="2022-11-24T11:50:00Z">
                  <w:rPr>
                    <w:del w:id="58" w:author="Zaleski, Christopher" w:date="2021-02-10T17:20:00Z"/>
                    <w:rFonts w:ascii="Calibri" w:hAnsi="Calibri"/>
                    <w:sz w:val="22"/>
                  </w:rPr>
                </w:rPrChange>
              </w:rPr>
            </w:pPr>
            <w:del w:id="59" w:author="Zaleski, Christopher" w:date="2021-02-10T17:20:00Z">
              <w:r w:rsidRPr="00323FF4" w:rsidDel="00775FDE">
                <w:rPr>
                  <w:color w:val="FF0000"/>
                  <w:rPrChange w:id="60" w:author="James Faas" w:date="2022-11-24T11:50:00Z">
                    <w:rPr/>
                  </w:rPrChange>
                </w:rPr>
                <w:delText>March 15, 2011</w:delText>
              </w:r>
            </w:del>
          </w:p>
        </w:tc>
        <w:tc>
          <w:tcPr>
            <w:tcW w:w="5863" w:type="dxa"/>
            <w:tcBorders>
              <w:top w:val="single" w:sz="6" w:space="0" w:color="auto"/>
              <w:left w:val="single" w:sz="6" w:space="0" w:color="auto"/>
              <w:bottom w:val="single" w:sz="6" w:space="0" w:color="auto"/>
              <w:right w:val="double" w:sz="6" w:space="0" w:color="auto"/>
            </w:tcBorders>
          </w:tcPr>
          <w:p w14:paraId="11C1EF14" w14:textId="77777777" w:rsidR="008C6822" w:rsidRPr="00323FF4" w:rsidDel="00775FDE" w:rsidRDefault="0020158F" w:rsidP="00BF7B61">
            <w:pPr>
              <w:pStyle w:val="NormalTableText"/>
              <w:rPr>
                <w:del w:id="61" w:author="Zaleski, Christopher" w:date="2021-02-10T17:20:00Z"/>
                <w:rFonts w:ascii="Calibri" w:hAnsi="Calibri"/>
                <w:color w:val="FF0000"/>
                <w:sz w:val="22"/>
                <w:rPrChange w:id="62" w:author="James Faas" w:date="2022-11-24T11:50:00Z">
                  <w:rPr>
                    <w:del w:id="63" w:author="Zaleski, Christopher" w:date="2021-02-10T17:20:00Z"/>
                    <w:rFonts w:ascii="Calibri" w:hAnsi="Calibri"/>
                    <w:sz w:val="22"/>
                  </w:rPr>
                </w:rPrChange>
              </w:rPr>
            </w:pPr>
            <w:del w:id="64" w:author="Zaleski, Christopher" w:date="2021-02-10T17:20:00Z">
              <w:r w:rsidRPr="00323FF4" w:rsidDel="00775FDE">
                <w:rPr>
                  <w:color w:val="FF0000"/>
                  <w:rPrChange w:id="65" w:author="James Faas" w:date="2022-11-24T11:50:00Z">
                    <w:rPr/>
                  </w:rPrChange>
                </w:rPr>
                <w:delText>Minor changes from Legal</w:delText>
              </w:r>
            </w:del>
          </w:p>
        </w:tc>
      </w:tr>
      <w:tr w:rsidR="00323FF4" w:rsidRPr="00323FF4" w:rsidDel="00775FDE" w14:paraId="243A189F" w14:textId="77777777" w:rsidTr="007537A7">
        <w:trPr>
          <w:cantSplit/>
          <w:jc w:val="center"/>
          <w:del w:id="66" w:author="Zaleski, Christopher" w:date="2021-02-10T17:20:00Z"/>
        </w:trPr>
        <w:tc>
          <w:tcPr>
            <w:tcW w:w="1184" w:type="dxa"/>
            <w:tcBorders>
              <w:top w:val="single" w:sz="6" w:space="0" w:color="auto"/>
              <w:left w:val="double" w:sz="6" w:space="0" w:color="auto"/>
              <w:bottom w:val="single" w:sz="6" w:space="0" w:color="auto"/>
              <w:right w:val="single" w:sz="6" w:space="0" w:color="auto"/>
            </w:tcBorders>
          </w:tcPr>
          <w:p w14:paraId="35736B03" w14:textId="77777777" w:rsidR="008C6822" w:rsidRPr="00323FF4" w:rsidDel="00775FDE" w:rsidRDefault="008508C5" w:rsidP="00621189">
            <w:pPr>
              <w:pStyle w:val="NormalTableText"/>
              <w:jc w:val="center"/>
              <w:rPr>
                <w:del w:id="67" w:author="Zaleski, Christopher" w:date="2021-02-10T17:20:00Z"/>
                <w:rFonts w:ascii="Calibri" w:hAnsi="Calibri"/>
                <w:color w:val="FF0000"/>
                <w:sz w:val="22"/>
                <w:rPrChange w:id="68" w:author="James Faas" w:date="2022-11-24T11:50:00Z">
                  <w:rPr>
                    <w:del w:id="69" w:author="Zaleski, Christopher" w:date="2021-02-10T17:20:00Z"/>
                    <w:rFonts w:ascii="Calibri" w:hAnsi="Calibri"/>
                    <w:sz w:val="22"/>
                  </w:rPr>
                </w:rPrChange>
              </w:rPr>
            </w:pPr>
            <w:del w:id="70" w:author="Zaleski, Christopher" w:date="2021-02-10T17:20:00Z">
              <w:r w:rsidRPr="00323FF4" w:rsidDel="00775FDE">
                <w:rPr>
                  <w:color w:val="FF0000"/>
                  <w:rPrChange w:id="71" w:author="James Faas" w:date="2022-11-24T11:50:00Z">
                    <w:rPr/>
                  </w:rPrChange>
                </w:rPr>
                <w:delText>4</w:delText>
              </w:r>
            </w:del>
          </w:p>
        </w:tc>
        <w:tc>
          <w:tcPr>
            <w:tcW w:w="2340" w:type="dxa"/>
            <w:tcBorders>
              <w:top w:val="single" w:sz="6" w:space="0" w:color="auto"/>
              <w:left w:val="single" w:sz="6" w:space="0" w:color="auto"/>
              <w:bottom w:val="single" w:sz="6" w:space="0" w:color="auto"/>
              <w:right w:val="single" w:sz="6" w:space="0" w:color="auto"/>
            </w:tcBorders>
          </w:tcPr>
          <w:p w14:paraId="27DD30F3" w14:textId="77777777" w:rsidR="008C6822" w:rsidRPr="00323FF4" w:rsidDel="00775FDE" w:rsidRDefault="008508C5" w:rsidP="00BF7B61">
            <w:pPr>
              <w:pStyle w:val="NormalTableText"/>
              <w:rPr>
                <w:del w:id="72" w:author="Zaleski, Christopher" w:date="2021-02-10T17:20:00Z"/>
                <w:rFonts w:ascii="Calibri" w:hAnsi="Calibri"/>
                <w:color w:val="FF0000"/>
                <w:sz w:val="22"/>
                <w:rPrChange w:id="73" w:author="James Faas" w:date="2022-11-24T11:50:00Z">
                  <w:rPr>
                    <w:del w:id="74" w:author="Zaleski, Christopher" w:date="2021-02-10T17:20:00Z"/>
                    <w:rFonts w:ascii="Calibri" w:hAnsi="Calibri"/>
                    <w:sz w:val="22"/>
                  </w:rPr>
                </w:rPrChange>
              </w:rPr>
            </w:pPr>
            <w:del w:id="75" w:author="Zaleski, Christopher" w:date="2021-02-10T17:20:00Z">
              <w:r w:rsidRPr="00323FF4" w:rsidDel="00775FDE">
                <w:rPr>
                  <w:color w:val="FF0000"/>
                  <w:rPrChange w:id="76" w:author="James Faas" w:date="2022-11-24T11:50:00Z">
                    <w:rPr/>
                  </w:rPrChange>
                </w:rPr>
                <w:delText>June 27, 2012</w:delText>
              </w:r>
            </w:del>
          </w:p>
        </w:tc>
        <w:tc>
          <w:tcPr>
            <w:tcW w:w="5863" w:type="dxa"/>
            <w:tcBorders>
              <w:top w:val="single" w:sz="6" w:space="0" w:color="auto"/>
              <w:left w:val="single" w:sz="6" w:space="0" w:color="auto"/>
              <w:bottom w:val="single" w:sz="6" w:space="0" w:color="auto"/>
              <w:right w:val="double" w:sz="6" w:space="0" w:color="auto"/>
            </w:tcBorders>
          </w:tcPr>
          <w:p w14:paraId="6BABB277" w14:textId="77777777" w:rsidR="008C6822" w:rsidRPr="00323FF4" w:rsidDel="00775FDE" w:rsidRDefault="008508C5" w:rsidP="00BF7B61">
            <w:pPr>
              <w:pStyle w:val="NormalTableText"/>
              <w:rPr>
                <w:del w:id="77" w:author="Zaleski, Christopher" w:date="2021-02-10T17:20:00Z"/>
                <w:rFonts w:ascii="Calibri" w:hAnsi="Calibri"/>
                <w:color w:val="FF0000"/>
                <w:sz w:val="22"/>
                <w:rPrChange w:id="78" w:author="James Faas" w:date="2022-11-24T11:50:00Z">
                  <w:rPr>
                    <w:del w:id="79" w:author="Zaleski, Christopher" w:date="2021-02-10T17:20:00Z"/>
                    <w:rFonts w:ascii="Calibri" w:hAnsi="Calibri"/>
                    <w:sz w:val="22"/>
                  </w:rPr>
                </w:rPrChange>
              </w:rPr>
            </w:pPr>
            <w:del w:id="80" w:author="Zaleski, Christopher" w:date="2021-02-10T17:20:00Z">
              <w:r w:rsidRPr="00323FF4" w:rsidDel="00775FDE">
                <w:rPr>
                  <w:color w:val="FF0000"/>
                  <w:rPrChange w:id="81" w:author="James Faas" w:date="2022-11-24T11:50:00Z">
                    <w:rPr/>
                  </w:rPrChange>
                </w:rPr>
                <w:delText>Addition of References and Replacement Parts sections on this page</w:delText>
              </w:r>
            </w:del>
          </w:p>
        </w:tc>
      </w:tr>
      <w:tr w:rsidR="00323FF4" w:rsidRPr="00323FF4" w:rsidDel="00775FDE" w14:paraId="07DE93C2" w14:textId="77777777" w:rsidTr="007537A7">
        <w:trPr>
          <w:cantSplit/>
          <w:jc w:val="center"/>
          <w:del w:id="82" w:author="Zaleski, Christopher" w:date="2021-02-10T17:20:00Z"/>
        </w:trPr>
        <w:tc>
          <w:tcPr>
            <w:tcW w:w="1184" w:type="dxa"/>
            <w:tcBorders>
              <w:top w:val="single" w:sz="6" w:space="0" w:color="auto"/>
              <w:left w:val="double" w:sz="6" w:space="0" w:color="auto"/>
              <w:bottom w:val="single" w:sz="6" w:space="0" w:color="auto"/>
              <w:right w:val="single" w:sz="6" w:space="0" w:color="auto"/>
            </w:tcBorders>
          </w:tcPr>
          <w:p w14:paraId="21F404D6" w14:textId="77777777" w:rsidR="009E3F53" w:rsidRPr="00323FF4" w:rsidDel="00775FDE" w:rsidRDefault="009E3F53" w:rsidP="00621189">
            <w:pPr>
              <w:pStyle w:val="NormalTableText"/>
              <w:jc w:val="center"/>
              <w:rPr>
                <w:del w:id="83" w:author="Zaleski, Christopher" w:date="2021-02-10T17:20:00Z"/>
                <w:rFonts w:ascii="Calibri" w:hAnsi="Calibri"/>
                <w:color w:val="FF0000"/>
                <w:sz w:val="22"/>
                <w:rPrChange w:id="84" w:author="James Faas" w:date="2022-11-24T11:50:00Z">
                  <w:rPr>
                    <w:del w:id="85" w:author="Zaleski, Christopher" w:date="2021-02-10T17:20:00Z"/>
                    <w:rFonts w:ascii="Calibri" w:hAnsi="Calibri"/>
                    <w:sz w:val="22"/>
                  </w:rPr>
                </w:rPrChange>
              </w:rPr>
            </w:pPr>
            <w:del w:id="86" w:author="Zaleski, Christopher" w:date="2021-02-10T17:20:00Z">
              <w:r w:rsidRPr="00323FF4" w:rsidDel="00775FDE">
                <w:rPr>
                  <w:color w:val="FF0000"/>
                  <w:rPrChange w:id="87" w:author="James Faas" w:date="2022-11-24T11:50:00Z">
                    <w:rPr/>
                  </w:rPrChange>
                </w:rPr>
                <w:delText>5</w:delText>
              </w:r>
            </w:del>
          </w:p>
        </w:tc>
        <w:tc>
          <w:tcPr>
            <w:tcW w:w="2340" w:type="dxa"/>
            <w:tcBorders>
              <w:top w:val="single" w:sz="6" w:space="0" w:color="auto"/>
              <w:left w:val="single" w:sz="6" w:space="0" w:color="auto"/>
              <w:bottom w:val="single" w:sz="6" w:space="0" w:color="auto"/>
              <w:right w:val="single" w:sz="6" w:space="0" w:color="auto"/>
            </w:tcBorders>
          </w:tcPr>
          <w:p w14:paraId="296A4BBA" w14:textId="77777777" w:rsidR="009E3F53" w:rsidRPr="00323FF4" w:rsidDel="00775FDE" w:rsidRDefault="009E3F53" w:rsidP="00BF7B61">
            <w:pPr>
              <w:pStyle w:val="NormalTableText"/>
              <w:rPr>
                <w:del w:id="88" w:author="Zaleski, Christopher" w:date="2021-02-10T17:20:00Z"/>
                <w:rFonts w:ascii="Calibri" w:hAnsi="Calibri"/>
                <w:color w:val="FF0000"/>
                <w:sz w:val="22"/>
                <w:rPrChange w:id="89" w:author="James Faas" w:date="2022-11-24T11:50:00Z">
                  <w:rPr>
                    <w:del w:id="90" w:author="Zaleski, Christopher" w:date="2021-02-10T17:20:00Z"/>
                    <w:rFonts w:ascii="Calibri" w:hAnsi="Calibri"/>
                    <w:sz w:val="22"/>
                  </w:rPr>
                </w:rPrChange>
              </w:rPr>
            </w:pPr>
            <w:del w:id="91" w:author="Zaleski, Christopher" w:date="2021-02-10T17:20:00Z">
              <w:r w:rsidRPr="00323FF4" w:rsidDel="00775FDE">
                <w:rPr>
                  <w:color w:val="FF0000"/>
                  <w:rPrChange w:id="92" w:author="James Faas" w:date="2022-11-24T11:50:00Z">
                    <w:rPr/>
                  </w:rPrChange>
                </w:rPr>
                <w:delText>July 11, 2012</w:delText>
              </w:r>
            </w:del>
          </w:p>
        </w:tc>
        <w:tc>
          <w:tcPr>
            <w:tcW w:w="5863" w:type="dxa"/>
            <w:tcBorders>
              <w:top w:val="single" w:sz="6" w:space="0" w:color="auto"/>
              <w:left w:val="single" w:sz="6" w:space="0" w:color="auto"/>
              <w:bottom w:val="single" w:sz="6" w:space="0" w:color="auto"/>
              <w:right w:val="double" w:sz="6" w:space="0" w:color="auto"/>
            </w:tcBorders>
          </w:tcPr>
          <w:p w14:paraId="6DE7EB12" w14:textId="77777777" w:rsidR="009E3F53" w:rsidRPr="00323FF4" w:rsidDel="00775FDE" w:rsidRDefault="009E3F53" w:rsidP="00BF7B61">
            <w:pPr>
              <w:pStyle w:val="NormalTableText"/>
              <w:rPr>
                <w:del w:id="93" w:author="Zaleski, Christopher" w:date="2021-02-10T17:20:00Z"/>
                <w:rFonts w:ascii="Calibri" w:hAnsi="Calibri"/>
                <w:color w:val="FF0000"/>
                <w:sz w:val="22"/>
                <w:rPrChange w:id="94" w:author="James Faas" w:date="2022-11-24T11:50:00Z">
                  <w:rPr>
                    <w:del w:id="95" w:author="Zaleski, Christopher" w:date="2021-02-10T17:20:00Z"/>
                    <w:rFonts w:ascii="Calibri" w:hAnsi="Calibri"/>
                    <w:sz w:val="22"/>
                  </w:rPr>
                </w:rPrChange>
              </w:rPr>
            </w:pPr>
            <w:del w:id="96" w:author="Zaleski, Christopher" w:date="2021-02-10T17:20:00Z">
              <w:r w:rsidRPr="00323FF4" w:rsidDel="00775FDE">
                <w:rPr>
                  <w:color w:val="FF0000"/>
                  <w:rPrChange w:id="97" w:author="James Faas" w:date="2022-11-24T11:50:00Z">
                    <w:rPr/>
                  </w:rPrChange>
                </w:rPr>
                <w:delText>Reformatted to Reduce White Space</w:delText>
              </w:r>
            </w:del>
          </w:p>
        </w:tc>
      </w:tr>
      <w:tr w:rsidR="00323FF4" w:rsidRPr="00323FF4" w:rsidDel="00775FDE" w14:paraId="72708F2A" w14:textId="77777777" w:rsidTr="00836EFA">
        <w:trPr>
          <w:cantSplit/>
          <w:jc w:val="center"/>
          <w:del w:id="98" w:author="Zaleski, Christopher" w:date="2021-02-10T17:20:00Z"/>
        </w:trPr>
        <w:tc>
          <w:tcPr>
            <w:tcW w:w="1184" w:type="dxa"/>
            <w:tcBorders>
              <w:top w:val="single" w:sz="6" w:space="0" w:color="auto"/>
              <w:left w:val="double" w:sz="6" w:space="0" w:color="auto"/>
              <w:bottom w:val="single" w:sz="6" w:space="0" w:color="auto"/>
              <w:right w:val="single" w:sz="6" w:space="0" w:color="auto"/>
            </w:tcBorders>
          </w:tcPr>
          <w:p w14:paraId="19BD7BC8" w14:textId="77777777" w:rsidR="0027638B" w:rsidRPr="00323FF4" w:rsidDel="00775FDE" w:rsidRDefault="007537A7" w:rsidP="00621189">
            <w:pPr>
              <w:pStyle w:val="NormalTableText"/>
              <w:jc w:val="center"/>
              <w:rPr>
                <w:del w:id="99" w:author="Zaleski, Christopher" w:date="2021-02-10T17:20:00Z"/>
                <w:rFonts w:ascii="Calibri" w:hAnsi="Calibri"/>
                <w:color w:val="FF0000"/>
                <w:sz w:val="22"/>
                <w:rPrChange w:id="100" w:author="James Faas" w:date="2022-11-24T11:50:00Z">
                  <w:rPr>
                    <w:del w:id="101" w:author="Zaleski, Christopher" w:date="2021-02-10T17:20:00Z"/>
                    <w:rFonts w:ascii="Calibri" w:hAnsi="Calibri"/>
                    <w:sz w:val="22"/>
                  </w:rPr>
                </w:rPrChange>
              </w:rPr>
            </w:pPr>
            <w:del w:id="102" w:author="Zaleski, Christopher" w:date="2021-02-10T17:20:00Z">
              <w:r w:rsidRPr="00323FF4" w:rsidDel="00775FDE">
                <w:rPr>
                  <w:color w:val="FF0000"/>
                  <w:rPrChange w:id="103" w:author="James Faas" w:date="2022-11-24T11:50:00Z">
                    <w:rPr/>
                  </w:rPrChange>
                </w:rPr>
                <w:delText>6</w:delText>
              </w:r>
            </w:del>
          </w:p>
        </w:tc>
        <w:tc>
          <w:tcPr>
            <w:tcW w:w="2340" w:type="dxa"/>
            <w:tcBorders>
              <w:top w:val="single" w:sz="6" w:space="0" w:color="auto"/>
              <w:left w:val="single" w:sz="6" w:space="0" w:color="auto"/>
              <w:bottom w:val="single" w:sz="6" w:space="0" w:color="auto"/>
              <w:right w:val="single" w:sz="6" w:space="0" w:color="auto"/>
            </w:tcBorders>
          </w:tcPr>
          <w:p w14:paraId="154259A3" w14:textId="77777777" w:rsidR="0027638B" w:rsidRPr="00323FF4" w:rsidDel="00775FDE" w:rsidRDefault="007537A7" w:rsidP="00BF7B61">
            <w:pPr>
              <w:pStyle w:val="NormalTableText"/>
              <w:rPr>
                <w:del w:id="104" w:author="Zaleski, Christopher" w:date="2021-02-10T17:20:00Z"/>
                <w:rFonts w:ascii="Calibri" w:hAnsi="Calibri"/>
                <w:color w:val="FF0000"/>
                <w:sz w:val="22"/>
                <w:rPrChange w:id="105" w:author="James Faas" w:date="2022-11-24T11:50:00Z">
                  <w:rPr>
                    <w:del w:id="106" w:author="Zaleski, Christopher" w:date="2021-02-10T17:20:00Z"/>
                    <w:rFonts w:ascii="Calibri" w:hAnsi="Calibri"/>
                    <w:sz w:val="22"/>
                  </w:rPr>
                </w:rPrChange>
              </w:rPr>
            </w:pPr>
            <w:del w:id="107" w:author="Zaleski, Christopher" w:date="2021-02-10T17:20:00Z">
              <w:r w:rsidRPr="00323FF4" w:rsidDel="00775FDE">
                <w:rPr>
                  <w:color w:val="FF0000"/>
                  <w:rPrChange w:id="108" w:author="James Faas" w:date="2022-11-24T11:50:00Z">
                    <w:rPr/>
                  </w:rPrChange>
                </w:rPr>
                <w:delText>April 23, 2015</w:delText>
              </w:r>
            </w:del>
          </w:p>
        </w:tc>
        <w:tc>
          <w:tcPr>
            <w:tcW w:w="5863" w:type="dxa"/>
            <w:tcBorders>
              <w:top w:val="single" w:sz="6" w:space="0" w:color="auto"/>
              <w:left w:val="single" w:sz="6" w:space="0" w:color="auto"/>
              <w:bottom w:val="single" w:sz="6" w:space="0" w:color="auto"/>
              <w:right w:val="double" w:sz="6" w:space="0" w:color="auto"/>
            </w:tcBorders>
          </w:tcPr>
          <w:p w14:paraId="2D757B9D" w14:textId="77777777" w:rsidR="0027638B" w:rsidRPr="00323FF4" w:rsidDel="00775FDE" w:rsidRDefault="007537A7" w:rsidP="009E3F53">
            <w:pPr>
              <w:pStyle w:val="NormalTableText"/>
              <w:rPr>
                <w:del w:id="109" w:author="Zaleski, Christopher" w:date="2021-02-10T17:20:00Z"/>
                <w:rFonts w:ascii="Calibri" w:hAnsi="Calibri"/>
                <w:color w:val="FF0000"/>
                <w:sz w:val="22"/>
                <w:rPrChange w:id="110" w:author="James Faas" w:date="2022-11-24T11:50:00Z">
                  <w:rPr>
                    <w:del w:id="111" w:author="Zaleski, Christopher" w:date="2021-02-10T17:20:00Z"/>
                    <w:rFonts w:ascii="Calibri" w:hAnsi="Calibri"/>
                    <w:sz w:val="22"/>
                  </w:rPr>
                </w:rPrChange>
              </w:rPr>
            </w:pPr>
            <w:del w:id="112" w:author="Zaleski, Christopher" w:date="2021-02-10T17:20:00Z">
              <w:r w:rsidRPr="00323FF4" w:rsidDel="00775FDE">
                <w:rPr>
                  <w:color w:val="FF0000"/>
                  <w:rPrChange w:id="113" w:author="James Faas" w:date="2022-11-24T11:50:00Z">
                    <w:rPr/>
                  </w:rPrChange>
                </w:rPr>
                <w:delText>General formatting</w:delText>
              </w:r>
            </w:del>
          </w:p>
        </w:tc>
      </w:tr>
      <w:tr w:rsidR="00323FF4" w:rsidRPr="00323FF4" w:rsidDel="00775FDE" w14:paraId="1504BFE5" w14:textId="77777777" w:rsidTr="00836EFA">
        <w:trPr>
          <w:cantSplit/>
          <w:jc w:val="center"/>
          <w:del w:id="114" w:author="Zaleski, Christopher" w:date="2021-02-10T17:20:00Z"/>
        </w:trPr>
        <w:tc>
          <w:tcPr>
            <w:tcW w:w="1184" w:type="dxa"/>
            <w:tcBorders>
              <w:top w:val="single" w:sz="6" w:space="0" w:color="auto"/>
              <w:left w:val="double" w:sz="6" w:space="0" w:color="auto"/>
              <w:bottom w:val="single" w:sz="6" w:space="0" w:color="auto"/>
              <w:right w:val="single" w:sz="6" w:space="0" w:color="auto"/>
            </w:tcBorders>
          </w:tcPr>
          <w:p w14:paraId="0ABB4F36" w14:textId="77777777" w:rsidR="00836EFA" w:rsidRPr="00323FF4" w:rsidDel="00775FDE" w:rsidRDefault="00836EFA" w:rsidP="00621189">
            <w:pPr>
              <w:pStyle w:val="NormalTableText"/>
              <w:jc w:val="center"/>
              <w:rPr>
                <w:del w:id="115" w:author="Zaleski, Christopher" w:date="2021-02-10T17:20:00Z"/>
                <w:rFonts w:ascii="Calibri" w:hAnsi="Calibri"/>
                <w:color w:val="FF0000"/>
                <w:sz w:val="22"/>
                <w:rPrChange w:id="116" w:author="James Faas" w:date="2022-11-24T11:50:00Z">
                  <w:rPr>
                    <w:del w:id="117" w:author="Zaleski, Christopher" w:date="2021-02-10T17:20:00Z"/>
                    <w:rFonts w:ascii="Calibri" w:hAnsi="Calibri"/>
                    <w:sz w:val="22"/>
                  </w:rPr>
                </w:rPrChange>
              </w:rPr>
            </w:pPr>
            <w:del w:id="118" w:author="Zaleski, Christopher" w:date="2021-02-10T17:20:00Z">
              <w:r w:rsidRPr="00323FF4" w:rsidDel="00775FDE">
                <w:rPr>
                  <w:color w:val="FF0000"/>
                  <w:rPrChange w:id="119" w:author="James Faas" w:date="2022-11-24T11:50:00Z">
                    <w:rPr/>
                  </w:rPrChange>
                </w:rPr>
                <w:delText>7</w:delText>
              </w:r>
            </w:del>
          </w:p>
        </w:tc>
        <w:tc>
          <w:tcPr>
            <w:tcW w:w="2340" w:type="dxa"/>
            <w:tcBorders>
              <w:top w:val="single" w:sz="6" w:space="0" w:color="auto"/>
              <w:left w:val="single" w:sz="6" w:space="0" w:color="auto"/>
              <w:bottom w:val="single" w:sz="6" w:space="0" w:color="auto"/>
              <w:right w:val="single" w:sz="6" w:space="0" w:color="auto"/>
            </w:tcBorders>
          </w:tcPr>
          <w:p w14:paraId="4EDA9013" w14:textId="77777777" w:rsidR="00836EFA" w:rsidRPr="00323FF4" w:rsidDel="00775FDE" w:rsidRDefault="00836EFA" w:rsidP="00BF7B61">
            <w:pPr>
              <w:pStyle w:val="NormalTableText"/>
              <w:rPr>
                <w:del w:id="120" w:author="Zaleski, Christopher" w:date="2021-02-10T17:20:00Z"/>
                <w:rFonts w:ascii="Calibri" w:hAnsi="Calibri"/>
                <w:color w:val="FF0000"/>
                <w:sz w:val="22"/>
                <w:rPrChange w:id="121" w:author="James Faas" w:date="2022-11-24T11:50:00Z">
                  <w:rPr>
                    <w:del w:id="122" w:author="Zaleski, Christopher" w:date="2021-02-10T17:20:00Z"/>
                    <w:rFonts w:ascii="Calibri" w:hAnsi="Calibri"/>
                    <w:sz w:val="22"/>
                  </w:rPr>
                </w:rPrChange>
              </w:rPr>
            </w:pPr>
            <w:del w:id="123" w:author="Zaleski, Christopher" w:date="2021-02-10T17:20:00Z">
              <w:r w:rsidRPr="00323FF4" w:rsidDel="00775FDE">
                <w:rPr>
                  <w:color w:val="FF0000"/>
                  <w:rPrChange w:id="124" w:author="James Faas" w:date="2022-11-24T11:50:00Z">
                    <w:rPr/>
                  </w:rPrChange>
                </w:rPr>
                <w:delText>September 30, 2015</w:delText>
              </w:r>
            </w:del>
          </w:p>
        </w:tc>
        <w:tc>
          <w:tcPr>
            <w:tcW w:w="5863" w:type="dxa"/>
            <w:tcBorders>
              <w:top w:val="single" w:sz="6" w:space="0" w:color="auto"/>
              <w:left w:val="single" w:sz="6" w:space="0" w:color="auto"/>
              <w:bottom w:val="single" w:sz="6" w:space="0" w:color="auto"/>
              <w:right w:val="double" w:sz="6" w:space="0" w:color="auto"/>
            </w:tcBorders>
          </w:tcPr>
          <w:p w14:paraId="31D6115B" w14:textId="77777777" w:rsidR="00836EFA" w:rsidRPr="00323FF4" w:rsidDel="00775FDE" w:rsidRDefault="00836EFA" w:rsidP="009E3F53">
            <w:pPr>
              <w:pStyle w:val="NormalTableText"/>
              <w:rPr>
                <w:del w:id="125" w:author="Zaleski, Christopher" w:date="2021-02-10T17:20:00Z"/>
                <w:rFonts w:ascii="Calibri" w:hAnsi="Calibri"/>
                <w:color w:val="FF0000"/>
                <w:sz w:val="22"/>
                <w:rPrChange w:id="126" w:author="James Faas" w:date="2022-11-24T11:50:00Z">
                  <w:rPr>
                    <w:del w:id="127" w:author="Zaleski, Christopher" w:date="2021-02-10T17:20:00Z"/>
                    <w:rFonts w:ascii="Calibri" w:hAnsi="Calibri"/>
                    <w:sz w:val="22"/>
                  </w:rPr>
                </w:rPrChange>
              </w:rPr>
            </w:pPr>
            <w:del w:id="128" w:author="Zaleski, Christopher" w:date="2021-02-10T17:20:00Z">
              <w:r w:rsidRPr="00323FF4" w:rsidDel="00775FDE">
                <w:rPr>
                  <w:color w:val="FF0000"/>
                  <w:rPrChange w:id="129" w:author="James Faas" w:date="2022-11-24T11:50:00Z">
                    <w:rPr/>
                  </w:rPrChange>
                </w:rPr>
                <w:delText>First draft review Phase 1 (AV)</w:delText>
              </w:r>
            </w:del>
          </w:p>
        </w:tc>
      </w:tr>
      <w:tr w:rsidR="00323FF4" w:rsidRPr="00323FF4" w:rsidDel="00775FDE" w14:paraId="109EB43B" w14:textId="77777777" w:rsidTr="00621189">
        <w:trPr>
          <w:cantSplit/>
          <w:jc w:val="center"/>
          <w:del w:id="130" w:author="Zaleski, Christopher" w:date="2021-02-10T17:20:00Z"/>
        </w:trPr>
        <w:tc>
          <w:tcPr>
            <w:tcW w:w="1184" w:type="dxa"/>
            <w:tcBorders>
              <w:top w:val="single" w:sz="6" w:space="0" w:color="auto"/>
              <w:left w:val="double" w:sz="6" w:space="0" w:color="auto"/>
              <w:bottom w:val="single" w:sz="6" w:space="0" w:color="auto"/>
              <w:right w:val="single" w:sz="6" w:space="0" w:color="auto"/>
            </w:tcBorders>
          </w:tcPr>
          <w:p w14:paraId="3847A2BC" w14:textId="77777777" w:rsidR="00212545" w:rsidRPr="00323FF4" w:rsidDel="00775FDE" w:rsidRDefault="00212545" w:rsidP="00621189">
            <w:pPr>
              <w:pStyle w:val="NormalTableText"/>
              <w:jc w:val="center"/>
              <w:rPr>
                <w:del w:id="131" w:author="Zaleski, Christopher" w:date="2021-02-10T17:20:00Z"/>
                <w:rFonts w:ascii="Calibri" w:hAnsi="Calibri"/>
                <w:b/>
                <w:color w:val="FF0000"/>
                <w:sz w:val="22"/>
                <w:rPrChange w:id="132" w:author="James Faas" w:date="2022-11-24T11:50:00Z">
                  <w:rPr>
                    <w:del w:id="133" w:author="Zaleski, Christopher" w:date="2021-02-10T17:20:00Z"/>
                    <w:rFonts w:ascii="Calibri" w:hAnsi="Calibri"/>
                    <w:b/>
                    <w:sz w:val="22"/>
                  </w:rPr>
                </w:rPrChange>
              </w:rPr>
            </w:pPr>
            <w:del w:id="134" w:author="Zaleski, Christopher" w:date="2021-02-10T17:20:00Z">
              <w:r w:rsidRPr="00323FF4" w:rsidDel="00775FDE">
                <w:rPr>
                  <w:b/>
                  <w:color w:val="FF0000"/>
                  <w:rPrChange w:id="135" w:author="James Faas" w:date="2022-11-24T11:50:00Z">
                    <w:rPr>
                      <w:b/>
                    </w:rPr>
                  </w:rPrChange>
                </w:rPr>
                <w:delText>8</w:delText>
              </w:r>
            </w:del>
          </w:p>
        </w:tc>
        <w:tc>
          <w:tcPr>
            <w:tcW w:w="2340" w:type="dxa"/>
            <w:tcBorders>
              <w:top w:val="single" w:sz="6" w:space="0" w:color="auto"/>
              <w:left w:val="single" w:sz="6" w:space="0" w:color="auto"/>
              <w:bottom w:val="single" w:sz="6" w:space="0" w:color="auto"/>
              <w:right w:val="single" w:sz="6" w:space="0" w:color="auto"/>
            </w:tcBorders>
          </w:tcPr>
          <w:p w14:paraId="2F3AD0DA" w14:textId="77777777" w:rsidR="00212545" w:rsidRPr="00323FF4" w:rsidDel="00775FDE" w:rsidRDefault="00212545">
            <w:pPr>
              <w:pStyle w:val="NormalTableText"/>
              <w:rPr>
                <w:del w:id="136" w:author="Zaleski, Christopher" w:date="2021-02-10T17:20:00Z"/>
                <w:rFonts w:ascii="Calibri" w:hAnsi="Calibri"/>
                <w:b/>
                <w:color w:val="FF0000"/>
                <w:sz w:val="22"/>
                <w:rPrChange w:id="137" w:author="James Faas" w:date="2022-11-24T11:50:00Z">
                  <w:rPr>
                    <w:del w:id="138" w:author="Zaleski, Christopher" w:date="2021-02-10T17:20:00Z"/>
                    <w:rFonts w:ascii="Calibri" w:hAnsi="Calibri"/>
                    <w:b/>
                    <w:sz w:val="22"/>
                  </w:rPr>
                </w:rPrChange>
              </w:rPr>
            </w:pPr>
            <w:del w:id="139" w:author="Zaleski, Christopher" w:date="2021-02-10T17:20:00Z">
              <w:r w:rsidRPr="00323FF4" w:rsidDel="00775FDE">
                <w:rPr>
                  <w:b/>
                  <w:color w:val="FF0000"/>
                  <w:rPrChange w:id="140" w:author="James Faas" w:date="2022-11-24T11:50:00Z">
                    <w:rPr>
                      <w:b/>
                    </w:rPr>
                  </w:rPrChange>
                </w:rPr>
                <w:delText>December 14, 2015</w:delText>
              </w:r>
            </w:del>
          </w:p>
        </w:tc>
        <w:tc>
          <w:tcPr>
            <w:tcW w:w="5863" w:type="dxa"/>
            <w:tcBorders>
              <w:top w:val="single" w:sz="6" w:space="0" w:color="auto"/>
              <w:left w:val="single" w:sz="6" w:space="0" w:color="auto"/>
              <w:bottom w:val="single" w:sz="6" w:space="0" w:color="auto"/>
              <w:right w:val="double" w:sz="6" w:space="0" w:color="auto"/>
            </w:tcBorders>
          </w:tcPr>
          <w:p w14:paraId="7E6B0AC4" w14:textId="77777777" w:rsidR="00212545" w:rsidRPr="00323FF4" w:rsidDel="00775FDE" w:rsidRDefault="00212545" w:rsidP="00212545">
            <w:pPr>
              <w:pStyle w:val="NormalTableText"/>
              <w:rPr>
                <w:del w:id="141" w:author="Zaleski, Christopher" w:date="2021-02-10T17:20:00Z"/>
                <w:rFonts w:ascii="Calibri" w:hAnsi="Calibri"/>
                <w:b/>
                <w:color w:val="FF0000"/>
                <w:sz w:val="22"/>
                <w:rPrChange w:id="142" w:author="James Faas" w:date="2022-11-24T11:50:00Z">
                  <w:rPr>
                    <w:del w:id="143" w:author="Zaleski, Christopher" w:date="2021-02-10T17:20:00Z"/>
                    <w:rFonts w:ascii="Calibri" w:hAnsi="Calibri"/>
                    <w:b/>
                    <w:sz w:val="22"/>
                  </w:rPr>
                </w:rPrChange>
              </w:rPr>
            </w:pPr>
            <w:del w:id="144" w:author="Zaleski, Christopher" w:date="2021-02-10T17:20:00Z">
              <w:r w:rsidRPr="00323FF4" w:rsidDel="00775FDE">
                <w:rPr>
                  <w:b/>
                  <w:color w:val="FF0000"/>
                  <w:rPrChange w:id="145" w:author="James Faas" w:date="2022-11-24T11:50:00Z">
                    <w:rPr>
                      <w:b/>
                    </w:rPr>
                  </w:rPrChange>
                </w:rPr>
                <w:delText>Updated, Finalized Specification – Legal Reference eDOCS #6324306 v4 (AV)</w:delText>
              </w:r>
            </w:del>
          </w:p>
        </w:tc>
      </w:tr>
      <w:tr w:rsidR="00323FF4" w:rsidRPr="00323FF4" w:rsidDel="00775FDE" w14:paraId="330700CA" w14:textId="77777777" w:rsidTr="00FF55C1">
        <w:trPr>
          <w:cantSplit/>
          <w:jc w:val="center"/>
          <w:del w:id="146" w:author="Zaleski, Christopher" w:date="2021-02-10T17:20:00Z"/>
        </w:trPr>
        <w:tc>
          <w:tcPr>
            <w:tcW w:w="1184" w:type="dxa"/>
            <w:tcBorders>
              <w:top w:val="single" w:sz="6" w:space="0" w:color="auto"/>
              <w:left w:val="double" w:sz="6" w:space="0" w:color="auto"/>
              <w:bottom w:val="single" w:sz="6" w:space="0" w:color="auto"/>
              <w:right w:val="single" w:sz="6" w:space="0" w:color="auto"/>
            </w:tcBorders>
          </w:tcPr>
          <w:p w14:paraId="01780B00" w14:textId="77777777" w:rsidR="00621189" w:rsidRPr="00323FF4" w:rsidDel="00775FDE" w:rsidRDefault="00621189" w:rsidP="00621189">
            <w:pPr>
              <w:pStyle w:val="NormalTableText"/>
              <w:jc w:val="center"/>
              <w:rPr>
                <w:del w:id="147" w:author="Zaleski, Christopher" w:date="2021-02-10T17:20:00Z"/>
                <w:rFonts w:ascii="Calibri" w:hAnsi="Calibri"/>
                <w:color w:val="FF0000"/>
                <w:sz w:val="22"/>
                <w:rPrChange w:id="148" w:author="James Faas" w:date="2022-11-24T11:50:00Z">
                  <w:rPr>
                    <w:del w:id="149" w:author="Zaleski, Christopher" w:date="2021-02-10T17:20:00Z"/>
                    <w:rFonts w:ascii="Calibri" w:hAnsi="Calibri"/>
                    <w:sz w:val="22"/>
                  </w:rPr>
                </w:rPrChange>
              </w:rPr>
            </w:pPr>
            <w:del w:id="150" w:author="Zaleski, Christopher" w:date="2021-02-10T17:20:00Z">
              <w:r w:rsidRPr="00323FF4" w:rsidDel="00775FDE">
                <w:rPr>
                  <w:color w:val="FF0000"/>
                  <w:rPrChange w:id="151" w:author="James Faas" w:date="2022-11-24T11:50:00Z">
                    <w:rPr/>
                  </w:rPrChange>
                </w:rPr>
                <w:delText>9</w:delText>
              </w:r>
            </w:del>
          </w:p>
        </w:tc>
        <w:tc>
          <w:tcPr>
            <w:tcW w:w="2340" w:type="dxa"/>
            <w:tcBorders>
              <w:top w:val="single" w:sz="6" w:space="0" w:color="auto"/>
              <w:left w:val="single" w:sz="6" w:space="0" w:color="auto"/>
              <w:bottom w:val="single" w:sz="6" w:space="0" w:color="auto"/>
              <w:right w:val="single" w:sz="6" w:space="0" w:color="auto"/>
            </w:tcBorders>
          </w:tcPr>
          <w:p w14:paraId="754AA0F1" w14:textId="77777777" w:rsidR="00621189" w:rsidRPr="00323FF4" w:rsidDel="00775FDE" w:rsidRDefault="00621189" w:rsidP="00D036B6">
            <w:pPr>
              <w:pStyle w:val="NormalTableText"/>
              <w:rPr>
                <w:del w:id="152" w:author="Zaleski, Christopher" w:date="2021-02-10T17:20:00Z"/>
                <w:rFonts w:ascii="Calibri" w:hAnsi="Calibri"/>
                <w:color w:val="FF0000"/>
                <w:sz w:val="22"/>
                <w:rPrChange w:id="153" w:author="James Faas" w:date="2022-11-24T11:50:00Z">
                  <w:rPr>
                    <w:del w:id="154" w:author="Zaleski, Christopher" w:date="2021-02-10T17:20:00Z"/>
                    <w:rFonts w:ascii="Calibri" w:hAnsi="Calibri"/>
                    <w:sz w:val="22"/>
                  </w:rPr>
                </w:rPrChange>
              </w:rPr>
            </w:pPr>
            <w:del w:id="155" w:author="Zaleski, Christopher" w:date="2021-02-10T17:20:00Z">
              <w:r w:rsidRPr="00323FF4" w:rsidDel="00775FDE">
                <w:rPr>
                  <w:color w:val="FF0000"/>
                  <w:rPrChange w:id="156" w:author="James Faas" w:date="2022-11-24T11:50:00Z">
                    <w:rPr/>
                  </w:rPrChange>
                </w:rPr>
                <w:delText xml:space="preserve">January </w:delText>
              </w:r>
              <w:r w:rsidR="00D036B6" w:rsidRPr="00323FF4" w:rsidDel="00775FDE">
                <w:rPr>
                  <w:color w:val="FF0000"/>
                  <w:rPrChange w:id="157" w:author="James Faas" w:date="2022-11-24T11:50:00Z">
                    <w:rPr/>
                  </w:rPrChange>
                </w:rPr>
                <w:delText>9</w:delText>
              </w:r>
              <w:r w:rsidRPr="00323FF4" w:rsidDel="00775FDE">
                <w:rPr>
                  <w:color w:val="FF0000"/>
                  <w:rPrChange w:id="158" w:author="James Faas" w:date="2022-11-24T11:50:00Z">
                    <w:rPr/>
                  </w:rPrChange>
                </w:rPr>
                <w:delText>, 2017</w:delText>
              </w:r>
            </w:del>
          </w:p>
        </w:tc>
        <w:tc>
          <w:tcPr>
            <w:tcW w:w="5863" w:type="dxa"/>
            <w:tcBorders>
              <w:top w:val="single" w:sz="6" w:space="0" w:color="auto"/>
              <w:left w:val="single" w:sz="6" w:space="0" w:color="auto"/>
              <w:bottom w:val="single" w:sz="6" w:space="0" w:color="auto"/>
              <w:right w:val="double" w:sz="6" w:space="0" w:color="auto"/>
            </w:tcBorders>
          </w:tcPr>
          <w:p w14:paraId="4B0D2241" w14:textId="77777777" w:rsidR="00621189" w:rsidRPr="00323FF4" w:rsidDel="00775FDE" w:rsidRDefault="00621189" w:rsidP="00621189">
            <w:pPr>
              <w:pStyle w:val="NormalTableText"/>
              <w:rPr>
                <w:del w:id="159" w:author="Zaleski, Christopher" w:date="2021-02-10T17:20:00Z"/>
                <w:rFonts w:ascii="Calibri" w:hAnsi="Calibri"/>
                <w:color w:val="FF0000"/>
                <w:sz w:val="22"/>
                <w:rPrChange w:id="160" w:author="James Faas" w:date="2022-11-24T11:50:00Z">
                  <w:rPr>
                    <w:del w:id="161" w:author="Zaleski, Christopher" w:date="2021-02-10T17:20:00Z"/>
                    <w:rFonts w:ascii="Calibri" w:hAnsi="Calibri"/>
                    <w:sz w:val="22"/>
                  </w:rPr>
                </w:rPrChange>
              </w:rPr>
            </w:pPr>
            <w:del w:id="162" w:author="Zaleski, Christopher" w:date="2021-02-10T17:20:00Z">
              <w:r w:rsidRPr="00323FF4" w:rsidDel="00775FDE">
                <w:rPr>
                  <w:color w:val="FF0000"/>
                  <w:rPrChange w:id="163" w:author="James Faas" w:date="2022-11-24T11:50:00Z">
                    <w:rPr/>
                  </w:rPrChange>
                </w:rPr>
                <w:delText>Complete technical revamp incorporating the latest acceptable 09960 technical specifications based on previous successful projects.  Also updated standards references and incorporated requirement for receiving an Affidavit of Compli</w:delText>
              </w:r>
              <w:r w:rsidR="00EE71F6" w:rsidRPr="00323FF4" w:rsidDel="00775FDE">
                <w:rPr>
                  <w:color w:val="FF0000"/>
                  <w:rPrChange w:id="164" w:author="James Faas" w:date="2022-11-24T11:50:00Z">
                    <w:rPr/>
                  </w:rPrChange>
                </w:rPr>
                <w:delText xml:space="preserve">ance </w:delText>
              </w:r>
              <w:r w:rsidRPr="00323FF4" w:rsidDel="00775FDE">
                <w:rPr>
                  <w:color w:val="FF0000"/>
                  <w:rPrChange w:id="165" w:author="James Faas" w:date="2022-11-24T11:50:00Z">
                    <w:rPr/>
                  </w:rPrChange>
                </w:rPr>
                <w:delText>from Contractor.      (AV)</w:delText>
              </w:r>
            </w:del>
          </w:p>
        </w:tc>
      </w:tr>
      <w:tr w:rsidR="00FF55C1" w:rsidRPr="00323FF4" w:rsidDel="00775FDE" w14:paraId="3E4D80D8" w14:textId="77777777" w:rsidTr="007537A7">
        <w:trPr>
          <w:cantSplit/>
          <w:jc w:val="center"/>
          <w:del w:id="166" w:author="Zaleski, Christopher" w:date="2021-02-10T17:20:00Z"/>
        </w:trPr>
        <w:tc>
          <w:tcPr>
            <w:tcW w:w="1184" w:type="dxa"/>
            <w:tcBorders>
              <w:top w:val="single" w:sz="6" w:space="0" w:color="auto"/>
              <w:left w:val="double" w:sz="6" w:space="0" w:color="auto"/>
              <w:bottom w:val="double" w:sz="6" w:space="0" w:color="auto"/>
              <w:right w:val="single" w:sz="6" w:space="0" w:color="auto"/>
            </w:tcBorders>
          </w:tcPr>
          <w:p w14:paraId="4C99649E" w14:textId="77777777" w:rsidR="00FF55C1" w:rsidRPr="00323FF4" w:rsidDel="00775FDE" w:rsidRDefault="00B277E0" w:rsidP="00621189">
            <w:pPr>
              <w:pStyle w:val="NormalTableText"/>
              <w:jc w:val="center"/>
              <w:rPr>
                <w:del w:id="167" w:author="Zaleski, Christopher" w:date="2021-02-10T17:20:00Z"/>
                <w:rFonts w:ascii="Calibri" w:hAnsi="Calibri"/>
                <w:color w:val="FF0000"/>
                <w:sz w:val="22"/>
                <w:rPrChange w:id="168" w:author="James Faas" w:date="2022-11-24T11:50:00Z">
                  <w:rPr>
                    <w:del w:id="169" w:author="Zaleski, Christopher" w:date="2021-02-10T17:20:00Z"/>
                    <w:rFonts w:ascii="Calibri" w:hAnsi="Calibri"/>
                    <w:sz w:val="22"/>
                  </w:rPr>
                </w:rPrChange>
              </w:rPr>
            </w:pPr>
            <w:del w:id="170" w:author="Zaleski, Christopher" w:date="2021-02-10T17:20:00Z">
              <w:r w:rsidRPr="00323FF4" w:rsidDel="00775FDE">
                <w:rPr>
                  <w:color w:val="FF0000"/>
                  <w:rPrChange w:id="171" w:author="James Faas" w:date="2022-11-24T11:50:00Z">
                    <w:rPr/>
                  </w:rPrChange>
                </w:rPr>
                <w:delText>10</w:delText>
              </w:r>
            </w:del>
          </w:p>
        </w:tc>
        <w:tc>
          <w:tcPr>
            <w:tcW w:w="2340" w:type="dxa"/>
            <w:tcBorders>
              <w:top w:val="single" w:sz="6" w:space="0" w:color="auto"/>
              <w:left w:val="single" w:sz="6" w:space="0" w:color="auto"/>
              <w:bottom w:val="double" w:sz="6" w:space="0" w:color="auto"/>
              <w:right w:val="single" w:sz="6" w:space="0" w:color="auto"/>
            </w:tcBorders>
          </w:tcPr>
          <w:p w14:paraId="33B5F11E" w14:textId="77777777" w:rsidR="00FF55C1" w:rsidRPr="00323FF4" w:rsidDel="00775FDE" w:rsidRDefault="00B277E0" w:rsidP="00D036B6">
            <w:pPr>
              <w:pStyle w:val="NormalTableText"/>
              <w:rPr>
                <w:del w:id="172" w:author="Zaleski, Christopher" w:date="2021-02-10T17:20:00Z"/>
                <w:rFonts w:ascii="Calibri" w:hAnsi="Calibri"/>
                <w:color w:val="FF0000"/>
                <w:sz w:val="22"/>
                <w:rPrChange w:id="173" w:author="James Faas" w:date="2022-11-24T11:50:00Z">
                  <w:rPr>
                    <w:del w:id="174" w:author="Zaleski, Christopher" w:date="2021-02-10T17:20:00Z"/>
                    <w:rFonts w:ascii="Calibri" w:hAnsi="Calibri"/>
                    <w:sz w:val="22"/>
                  </w:rPr>
                </w:rPrChange>
              </w:rPr>
            </w:pPr>
            <w:del w:id="175" w:author="Zaleski, Christopher" w:date="2021-02-10T17:20:00Z">
              <w:r w:rsidRPr="00323FF4" w:rsidDel="00775FDE">
                <w:rPr>
                  <w:color w:val="FF0000"/>
                  <w:rPrChange w:id="176" w:author="James Faas" w:date="2022-11-24T11:50:00Z">
                    <w:rPr/>
                  </w:rPrChange>
                </w:rPr>
                <w:delText>May 2, 2017</w:delText>
              </w:r>
            </w:del>
          </w:p>
        </w:tc>
        <w:tc>
          <w:tcPr>
            <w:tcW w:w="5863" w:type="dxa"/>
            <w:tcBorders>
              <w:top w:val="single" w:sz="6" w:space="0" w:color="auto"/>
              <w:left w:val="single" w:sz="6" w:space="0" w:color="auto"/>
              <w:bottom w:val="double" w:sz="6" w:space="0" w:color="auto"/>
              <w:right w:val="double" w:sz="6" w:space="0" w:color="auto"/>
            </w:tcBorders>
          </w:tcPr>
          <w:p w14:paraId="65EFDF11" w14:textId="77777777" w:rsidR="00FF55C1" w:rsidRPr="00323FF4" w:rsidDel="00775FDE" w:rsidRDefault="00B277E0" w:rsidP="00621189">
            <w:pPr>
              <w:pStyle w:val="NormalTableText"/>
              <w:rPr>
                <w:del w:id="177" w:author="Zaleski, Christopher" w:date="2021-02-10T17:20:00Z"/>
                <w:rFonts w:ascii="Calibri" w:hAnsi="Calibri"/>
                <w:color w:val="FF0000"/>
                <w:sz w:val="22"/>
                <w:rPrChange w:id="178" w:author="James Faas" w:date="2022-11-24T11:50:00Z">
                  <w:rPr>
                    <w:del w:id="179" w:author="Zaleski, Christopher" w:date="2021-02-10T17:20:00Z"/>
                    <w:rFonts w:ascii="Calibri" w:hAnsi="Calibri"/>
                    <w:sz w:val="22"/>
                  </w:rPr>
                </w:rPrChange>
              </w:rPr>
            </w:pPr>
            <w:del w:id="180" w:author="Zaleski, Christopher" w:date="2021-02-10T17:20:00Z">
              <w:r w:rsidRPr="00323FF4" w:rsidDel="00775FDE">
                <w:rPr>
                  <w:color w:val="FF0000"/>
                  <w:rPrChange w:id="181" w:author="James Faas" w:date="2022-11-24T11:50:00Z">
                    <w:rPr/>
                  </w:rPrChange>
                </w:rPr>
                <w:delText>Posted to Toolkit    (AV)</w:delText>
              </w:r>
            </w:del>
          </w:p>
        </w:tc>
      </w:tr>
    </w:tbl>
    <w:p w14:paraId="3E54A700" w14:textId="77777777" w:rsidR="00BA5C4F" w:rsidRPr="00323FF4" w:rsidDel="00775FDE" w:rsidRDefault="00BA5C4F" w:rsidP="00BA5C4F">
      <w:pPr>
        <w:pStyle w:val="Heading1"/>
        <w:numPr>
          <w:ilvl w:val="0"/>
          <w:numId w:val="0"/>
        </w:numPr>
        <w:tabs>
          <w:tab w:val="left" w:pos="1080"/>
        </w:tabs>
        <w:rPr>
          <w:del w:id="182" w:author="Zaleski, Christopher" w:date="2021-02-10T17:20:00Z"/>
          <w:color w:val="FF0000"/>
          <w:rPrChange w:id="183" w:author="James Faas" w:date="2022-11-24T11:50:00Z">
            <w:rPr>
              <w:del w:id="184" w:author="Zaleski, Christopher" w:date="2021-02-10T17:20:00Z"/>
            </w:rPr>
          </w:rPrChange>
        </w:rPr>
      </w:pPr>
    </w:p>
    <w:p w14:paraId="50977E3F" w14:textId="77777777" w:rsidR="00BA5C4F" w:rsidRPr="00323FF4" w:rsidDel="00775FDE" w:rsidRDefault="00BA5C4F" w:rsidP="00BA5C4F">
      <w:pPr>
        <w:pStyle w:val="BodyText"/>
        <w:rPr>
          <w:del w:id="185" w:author="Zaleski, Christopher" w:date="2021-02-10T17:20:00Z"/>
          <w:rFonts w:ascii="Calibri" w:hAnsi="Calibri"/>
          <w:color w:val="FF0000"/>
          <w:rPrChange w:id="186" w:author="James Faas" w:date="2022-11-24T11:50:00Z">
            <w:rPr>
              <w:del w:id="187" w:author="Zaleski, Christopher" w:date="2021-02-10T17:20:00Z"/>
              <w:rFonts w:ascii="Calibri" w:hAnsi="Calibri"/>
            </w:rPr>
          </w:rPrChange>
        </w:rPr>
      </w:pPr>
    </w:p>
    <w:p w14:paraId="5ED30928" w14:textId="77777777" w:rsidR="00BA5C4F" w:rsidRPr="00323FF4" w:rsidDel="00775FDE" w:rsidRDefault="00BA5C4F" w:rsidP="00BA5C4F">
      <w:pPr>
        <w:pStyle w:val="BodyText"/>
        <w:pBdr>
          <w:top w:val="single" w:sz="4" w:space="1" w:color="auto"/>
          <w:left w:val="single" w:sz="4" w:space="0" w:color="auto"/>
          <w:bottom w:val="single" w:sz="4" w:space="1" w:color="auto"/>
          <w:right w:val="single" w:sz="4" w:space="4" w:color="auto"/>
        </w:pBdr>
        <w:rPr>
          <w:del w:id="188" w:author="Zaleski, Christopher" w:date="2021-02-10T17:20:00Z"/>
          <w:rFonts w:ascii="Calibri" w:hAnsi="Calibri"/>
          <w:color w:val="FF0000"/>
          <w:rPrChange w:id="189" w:author="James Faas" w:date="2022-11-24T11:50:00Z">
            <w:rPr>
              <w:del w:id="190" w:author="Zaleski, Christopher" w:date="2021-02-10T17:20:00Z"/>
              <w:rFonts w:ascii="Calibri" w:hAnsi="Calibri"/>
            </w:rPr>
          </w:rPrChange>
        </w:rPr>
      </w:pPr>
      <w:del w:id="191" w:author="Zaleski, Christopher" w:date="2021-02-10T17:20:00Z">
        <w:r w:rsidRPr="00323FF4" w:rsidDel="00775FDE">
          <w:rPr>
            <w:color w:val="FF0000"/>
            <w:rPrChange w:id="192" w:author="James Faas" w:date="2022-11-24T11:50:00Z">
              <w:rPr/>
            </w:rPrChange>
          </w:rPr>
          <w:delText>NOTE:</w:delText>
        </w:r>
      </w:del>
    </w:p>
    <w:p w14:paraId="61132E4D" w14:textId="77777777" w:rsidR="00BA5C4F" w:rsidRPr="00323FF4" w:rsidDel="00775FDE" w:rsidRDefault="00BA5C4F" w:rsidP="00BA5C4F">
      <w:pPr>
        <w:pStyle w:val="BodyText"/>
        <w:pBdr>
          <w:top w:val="single" w:sz="4" w:space="1" w:color="auto"/>
          <w:left w:val="single" w:sz="4" w:space="0" w:color="auto"/>
          <w:bottom w:val="single" w:sz="4" w:space="1" w:color="auto"/>
          <w:right w:val="single" w:sz="4" w:space="4" w:color="auto"/>
        </w:pBdr>
        <w:rPr>
          <w:del w:id="193" w:author="Zaleski, Christopher" w:date="2021-02-10T17:20:00Z"/>
          <w:rFonts w:ascii="Calibri" w:hAnsi="Calibri"/>
          <w:color w:val="FF0000"/>
          <w:rPrChange w:id="194" w:author="James Faas" w:date="2022-11-24T11:50:00Z">
            <w:rPr>
              <w:del w:id="195" w:author="Zaleski, Christopher" w:date="2021-02-10T17:20:00Z"/>
              <w:rFonts w:ascii="Calibri" w:hAnsi="Calibri"/>
            </w:rPr>
          </w:rPrChange>
        </w:rPr>
      </w:pPr>
      <w:del w:id="196" w:author="Zaleski, Christopher" w:date="2021-02-10T17:20:00Z">
        <w:r w:rsidRPr="00323FF4" w:rsidDel="00775FDE">
          <w:rPr>
            <w:color w:val="FF0000"/>
            <w:rPrChange w:id="197" w:author="James Faas" w:date="2022-11-24T11:50:00Z">
              <w:rPr/>
            </w:rPrChange>
          </w:rPr>
          <w:delText>This is a CONTROLLED Document. Any documents appearing in paper form are not controlled and should be checked against the on-line file version prior to use.</w:delText>
        </w:r>
      </w:del>
    </w:p>
    <w:p w14:paraId="37E439F5" w14:textId="77777777" w:rsidR="00BA5C4F" w:rsidRPr="00323FF4" w:rsidDel="00775FDE" w:rsidRDefault="00BA5C4F" w:rsidP="00BA5C4F">
      <w:pPr>
        <w:pStyle w:val="BodyText"/>
        <w:pBdr>
          <w:top w:val="single" w:sz="4" w:space="1" w:color="auto"/>
          <w:left w:val="single" w:sz="4" w:space="0" w:color="auto"/>
          <w:bottom w:val="single" w:sz="4" w:space="1" w:color="auto"/>
          <w:right w:val="single" w:sz="4" w:space="4" w:color="auto"/>
        </w:pBdr>
        <w:rPr>
          <w:del w:id="198" w:author="Zaleski, Christopher" w:date="2021-02-10T17:20:00Z"/>
          <w:rFonts w:ascii="Calibri" w:hAnsi="Calibri"/>
          <w:color w:val="FF0000"/>
          <w:rPrChange w:id="199" w:author="James Faas" w:date="2022-11-24T11:50:00Z">
            <w:rPr>
              <w:del w:id="200" w:author="Zaleski, Christopher" w:date="2021-02-10T17:20:00Z"/>
              <w:rFonts w:ascii="Calibri" w:hAnsi="Calibri"/>
            </w:rPr>
          </w:rPrChange>
        </w:rPr>
      </w:pPr>
      <w:del w:id="201" w:author="Zaleski, Christopher" w:date="2021-02-10T17:20:00Z">
        <w:r w:rsidRPr="00323FF4" w:rsidDel="00775FDE">
          <w:rPr>
            <w:b/>
            <w:bCs/>
            <w:color w:val="FF0000"/>
            <w:rPrChange w:id="202" w:author="James Faas" w:date="2022-11-24T11:50:00Z">
              <w:rPr>
                <w:b/>
                <w:bCs/>
              </w:rPr>
            </w:rPrChange>
          </w:rPr>
          <w:delText xml:space="preserve">Notice: </w:delText>
        </w:r>
        <w:r w:rsidRPr="00323FF4" w:rsidDel="00775FDE">
          <w:rPr>
            <w:color w:val="FF0000"/>
            <w:rPrChange w:id="203" w:author="James Faas" w:date="2022-11-24T11:50:00Z">
              <w:rPr/>
            </w:rPrChange>
          </w:rPr>
          <w:delText>This Document hardcopy must be used for reference purpose only.</w:delText>
        </w:r>
      </w:del>
    </w:p>
    <w:p w14:paraId="49903AC1" w14:textId="77777777" w:rsidR="00BA5C4F" w:rsidRPr="00323FF4" w:rsidDel="00775FDE" w:rsidRDefault="00BA5C4F" w:rsidP="00BA5C4F">
      <w:pPr>
        <w:pStyle w:val="BodyText"/>
        <w:pBdr>
          <w:top w:val="single" w:sz="4" w:space="1" w:color="auto"/>
          <w:left w:val="single" w:sz="4" w:space="0" w:color="auto"/>
          <w:bottom w:val="single" w:sz="4" w:space="1" w:color="auto"/>
          <w:right w:val="single" w:sz="4" w:space="4" w:color="auto"/>
        </w:pBdr>
        <w:rPr>
          <w:del w:id="204" w:author="Zaleski, Christopher" w:date="2021-02-10T17:20:00Z"/>
          <w:rFonts w:ascii="Calibri" w:hAnsi="Calibri"/>
          <w:b/>
          <w:bCs/>
          <w:color w:val="FF0000"/>
          <w:rPrChange w:id="205" w:author="James Faas" w:date="2022-11-24T11:50:00Z">
            <w:rPr>
              <w:del w:id="206" w:author="Zaleski, Christopher" w:date="2021-02-10T17:20:00Z"/>
              <w:rFonts w:ascii="Calibri" w:hAnsi="Calibri"/>
              <w:b/>
              <w:bCs/>
            </w:rPr>
          </w:rPrChange>
        </w:rPr>
      </w:pPr>
      <w:del w:id="207" w:author="Zaleski, Christopher" w:date="2021-02-10T17:20:00Z">
        <w:r w:rsidRPr="00323FF4" w:rsidDel="00775FDE">
          <w:rPr>
            <w:b/>
            <w:color w:val="FF0000"/>
            <w:rPrChange w:id="208" w:author="James Faas" w:date="2022-11-24T11:50:00Z">
              <w:rPr>
                <w:b/>
              </w:rPr>
            </w:rPrChange>
          </w:rPr>
          <w:delText>The on-line copy is the current version of the document.</w:delText>
        </w:r>
      </w:del>
    </w:p>
    <w:p w14:paraId="3D2AD448" w14:textId="77777777" w:rsidR="00BA5C4F" w:rsidRPr="00323FF4" w:rsidDel="00323FF4" w:rsidRDefault="00BA5C4F" w:rsidP="00BA5C4F">
      <w:pPr>
        <w:pStyle w:val="Heading1"/>
        <w:numPr>
          <w:ilvl w:val="0"/>
          <w:numId w:val="0"/>
        </w:numPr>
        <w:tabs>
          <w:tab w:val="left" w:pos="1080"/>
        </w:tabs>
        <w:rPr>
          <w:del w:id="209" w:author="James Faas" w:date="2022-11-24T11:50:00Z"/>
          <w:color w:val="FF0000"/>
          <w:rPrChange w:id="210" w:author="James Faas" w:date="2022-11-24T11:50:00Z">
            <w:rPr>
              <w:del w:id="211" w:author="James Faas" w:date="2022-11-24T11:50:00Z"/>
            </w:rPr>
          </w:rPrChange>
        </w:rPr>
      </w:pPr>
    </w:p>
    <w:p w14:paraId="2F1EA3A7" w14:textId="77777777" w:rsidR="008508C5" w:rsidRPr="00323FF4" w:rsidDel="00323FF4" w:rsidRDefault="008508C5" w:rsidP="00405E03">
      <w:pPr>
        <w:pStyle w:val="BodyText"/>
        <w:rPr>
          <w:del w:id="212" w:author="James Faas" w:date="2022-11-24T11:50:00Z"/>
          <w:rFonts w:ascii="Calibri" w:hAnsi="Calibri"/>
          <w:color w:val="FF0000"/>
          <w:rPrChange w:id="213" w:author="James Faas" w:date="2022-11-24T11:50:00Z">
            <w:rPr>
              <w:del w:id="214" w:author="James Faas" w:date="2022-11-24T11:50:00Z"/>
              <w:rFonts w:ascii="Calibri" w:hAnsi="Calibri"/>
            </w:rPr>
          </w:rPrChange>
        </w:rPr>
      </w:pPr>
    </w:p>
    <w:p w14:paraId="4578FACF" w14:textId="77777777" w:rsidR="008508C5" w:rsidRPr="00323FF4" w:rsidDel="00323FF4" w:rsidRDefault="008508C5" w:rsidP="00405E03">
      <w:pPr>
        <w:pStyle w:val="BodyText"/>
        <w:rPr>
          <w:del w:id="215" w:author="James Faas" w:date="2022-11-24T11:50:00Z"/>
          <w:rFonts w:ascii="Calibri" w:hAnsi="Calibri"/>
          <w:color w:val="FF0000"/>
          <w:rPrChange w:id="216" w:author="James Faas" w:date="2022-11-24T11:50:00Z">
            <w:rPr>
              <w:del w:id="217" w:author="James Faas" w:date="2022-11-24T11:50:00Z"/>
              <w:rFonts w:ascii="Calibri" w:hAnsi="Calibri"/>
            </w:rPr>
          </w:rPrChange>
        </w:rPr>
      </w:pPr>
    </w:p>
    <w:p w14:paraId="5DFE78A2" w14:textId="52323469" w:rsidR="00323FF4" w:rsidRPr="00323FF4" w:rsidRDefault="00BA5C4F">
      <w:pPr>
        <w:pStyle w:val="Heading1"/>
        <w:numPr>
          <w:ilvl w:val="0"/>
          <w:numId w:val="0"/>
        </w:numPr>
        <w:tabs>
          <w:tab w:val="left" w:pos="1080"/>
        </w:tabs>
        <w:rPr>
          <w:ins w:id="218" w:author="James Faas" w:date="2022-11-24T11:50:00Z"/>
          <w:color w:val="FF0000"/>
          <w:rPrChange w:id="219" w:author="James Faas" w:date="2022-11-24T11:50:00Z">
            <w:rPr>
              <w:ins w:id="220" w:author="James Faas" w:date="2022-11-24T11:50:00Z"/>
            </w:rPr>
          </w:rPrChange>
        </w:rPr>
        <w:pPrChange w:id="221" w:author="James Faas" w:date="2022-11-24T11:50:00Z">
          <w:pPr>
            <w:pStyle w:val="Heading1"/>
            <w:tabs>
              <w:tab w:val="left" w:pos="1080"/>
            </w:tabs>
            <w:ind w:left="1080" w:hanging="1080"/>
          </w:pPr>
        </w:pPrChange>
      </w:pPr>
      <w:del w:id="222" w:author="James Faas" w:date="2022-11-24T11:50:00Z">
        <w:r w:rsidRPr="00323FF4" w:rsidDel="00323FF4">
          <w:rPr>
            <w:color w:val="FF0000"/>
            <w:rPrChange w:id="223" w:author="James Faas" w:date="2022-11-24T11:50:00Z">
              <w:rPr/>
            </w:rPrChange>
          </w:rPr>
          <w:br w:type="page"/>
        </w:r>
      </w:del>
    </w:p>
    <w:p w14:paraId="4D3AB96E" w14:textId="2E6E7154" w:rsidR="00F6204E" w:rsidRPr="00323FF4" w:rsidRDefault="00960901" w:rsidP="00F5273F">
      <w:pPr>
        <w:pStyle w:val="Heading1"/>
        <w:tabs>
          <w:tab w:val="left" w:pos="1080"/>
        </w:tabs>
        <w:ind w:left="1080" w:hanging="1080"/>
      </w:pPr>
      <w:r w:rsidRPr="00323FF4">
        <w:t>GEneral</w:t>
      </w:r>
    </w:p>
    <w:p w14:paraId="60E88FD2" w14:textId="77777777" w:rsidR="00C07577" w:rsidRPr="0073129E" w:rsidRDefault="00C07577" w:rsidP="00960901">
      <w:pPr>
        <w:pStyle w:val="Heading2"/>
      </w:pPr>
      <w:r w:rsidRPr="0073129E">
        <w:t>Related</w:t>
      </w:r>
      <w:r w:rsidR="00F7362C" w:rsidRPr="0073129E">
        <w:t xml:space="preserve"> </w:t>
      </w:r>
      <w:r w:rsidRPr="0073129E">
        <w:t>Sections</w:t>
      </w:r>
    </w:p>
    <w:p w14:paraId="63A2BFCF" w14:textId="77777777" w:rsidR="0073129E" w:rsidRDefault="0073129E" w:rsidP="0073129E">
      <w:pPr>
        <w:pStyle w:val="Heading3"/>
        <w:numPr>
          <w:ilvl w:val="2"/>
          <w:numId w:val="10"/>
        </w:numPr>
        <w:rPr>
          <w:ins w:id="224" w:author="James Faas" w:date="2022-11-30T09:58:00Z"/>
        </w:rPr>
      </w:pPr>
      <w:ins w:id="225" w:author="James Faas" w:date="2022-11-30T09:58:00Z">
        <w:r>
          <w:t>Comply with Division 1 – General Requirements and all other Specification Divisions, including:</w:t>
        </w:r>
      </w:ins>
    </w:p>
    <w:p w14:paraId="54E2437B" w14:textId="5FE0BC70" w:rsidR="00A20464" w:rsidRPr="00455B27" w:rsidDel="00455B27" w:rsidRDefault="00455B27" w:rsidP="0073129E">
      <w:pPr>
        <w:pStyle w:val="Heading4"/>
        <w:rPr>
          <w:del w:id="226" w:author="Johnny Pang" w:date="2022-04-17T16:23:00Z"/>
          <w:rPrChange w:id="227" w:author="James Faas" w:date="2022-11-30T16:57:00Z">
            <w:rPr>
              <w:del w:id="228" w:author="Johnny Pang" w:date="2022-04-17T16:23:00Z"/>
              <w:color w:val="FF0000"/>
            </w:rPr>
          </w:rPrChange>
        </w:rPr>
      </w:pPr>
      <w:ins w:id="229" w:author="James Faas" w:date="2022-11-30T16:57:00Z">
        <w:r w:rsidRPr="00455B27">
          <w:rPr>
            <w:rPrChange w:id="230" w:author="James Faas" w:date="2022-11-30T16:57:00Z">
              <w:rPr>
                <w:color w:val="FF0000"/>
              </w:rPr>
            </w:rPrChange>
          </w:rPr>
          <w:t xml:space="preserve">Section 01750 – Disinfection and Testing of Water Retaining Structures and Process Piping </w:t>
        </w:r>
      </w:ins>
      <w:del w:id="231" w:author="Johnny Pang" w:date="2022-04-17T16:23:00Z">
        <w:r w:rsidR="00A20464" w:rsidRPr="00455B27" w:rsidDel="009D6823">
          <w:delText xml:space="preserve">Section 01750 – Disinfection and Testing of Water Retaining Structures and Process Piping </w:delText>
        </w:r>
      </w:del>
    </w:p>
    <w:p w14:paraId="4BA9F9D7" w14:textId="77777777" w:rsidR="00455B27" w:rsidRPr="00455B27" w:rsidRDefault="00455B27" w:rsidP="00A20464">
      <w:pPr>
        <w:pStyle w:val="Heading4"/>
        <w:rPr>
          <w:ins w:id="232" w:author="James Faas" w:date="2022-11-30T16:57:00Z"/>
        </w:rPr>
      </w:pPr>
    </w:p>
    <w:p w14:paraId="07439782" w14:textId="2E3E6D48" w:rsidR="00A20464" w:rsidRPr="0073129E" w:rsidDel="0073129E" w:rsidRDefault="00A20464" w:rsidP="00A20464">
      <w:pPr>
        <w:pStyle w:val="Heading4"/>
        <w:rPr>
          <w:ins w:id="233" w:author="Johnny Pang" w:date="2022-04-17T16:23:00Z"/>
          <w:del w:id="234" w:author="James Faas" w:date="2022-11-30T09:58:00Z"/>
        </w:rPr>
      </w:pPr>
      <w:del w:id="235" w:author="James Faas" w:date="2022-11-30T09:58:00Z">
        <w:r w:rsidRPr="0073129E" w:rsidDel="0073129E">
          <w:rPr>
            <w:rStyle w:val="Choice"/>
            <w:rFonts w:ascii="Calibri" w:hAnsi="Calibri"/>
            <w:b w:val="0"/>
            <w:sz w:val="22"/>
          </w:rPr>
          <w:delText>Section 02137 – Lead Paint Removal and Management</w:delText>
        </w:r>
      </w:del>
      <w:ins w:id="236" w:author="Johnny Pang" w:date="2022-04-17T16:23:00Z">
        <w:del w:id="237" w:author="James Faas" w:date="2022-11-30T09:58:00Z">
          <w:r w:rsidR="009D6823" w:rsidRPr="0073129E" w:rsidDel="0073129E">
            <w:delText>Division 1 – General Requirement</w:delText>
          </w:r>
        </w:del>
      </w:ins>
      <w:ins w:id="238" w:author="Radulovic, Nicole" w:date="2022-11-03T15:52:00Z">
        <w:del w:id="239" w:author="James Faas" w:date="2022-11-30T09:58:00Z">
          <w:r w:rsidR="00992289" w:rsidRPr="0073129E" w:rsidDel="0073129E">
            <w:delText>s</w:delText>
          </w:r>
        </w:del>
      </w:ins>
    </w:p>
    <w:p w14:paraId="47181730" w14:textId="77777777" w:rsidR="009D6823" w:rsidRPr="0073129E" w:rsidRDefault="009D6823" w:rsidP="0073129E">
      <w:pPr>
        <w:pStyle w:val="Heading4"/>
      </w:pPr>
      <w:ins w:id="240" w:author="Johnny Pang" w:date="2022-04-17T16:23:00Z">
        <w:r w:rsidRPr="0073129E">
          <w:t>Section 11700- Elevated Water Storage Tank</w:t>
        </w:r>
      </w:ins>
    </w:p>
    <w:p w14:paraId="023E78CA" w14:textId="77777777" w:rsidR="00621189" w:rsidRPr="00323FF4" w:rsidRDefault="00621189" w:rsidP="00A20464">
      <w:pPr>
        <w:pStyle w:val="Heading2"/>
      </w:pPr>
      <w:r w:rsidRPr="00323FF4">
        <w:t>References</w:t>
      </w:r>
    </w:p>
    <w:p w14:paraId="00F20875" w14:textId="77777777" w:rsidR="00323FF4" w:rsidRPr="00323FF4" w:rsidRDefault="00323FF4" w:rsidP="00323FF4">
      <w:pPr>
        <w:pStyle w:val="Heading3"/>
        <w:numPr>
          <w:ilvl w:val="2"/>
          <w:numId w:val="19"/>
        </w:numPr>
        <w:tabs>
          <w:tab w:val="clear" w:pos="1440"/>
          <w:tab w:val="num" w:pos="720"/>
          <w:tab w:val="left" w:pos="1418"/>
        </w:tabs>
        <w:ind w:left="1418" w:hanging="709"/>
        <w:rPr>
          <w:ins w:id="241" w:author="James Faas" w:date="2022-11-24T11:50:00Z"/>
          <w:lang w:val="en-US" w:eastAsia="en-US"/>
        </w:rPr>
      </w:pPr>
      <w:ins w:id="242" w:author="James Faas" w:date="2022-11-24T11:50:00Z">
        <w:r w:rsidRPr="00323FF4">
          <w:t>Comply with the latest edition of the following statutes, codes, standards, and all amendments thereto:</w:t>
        </w:r>
      </w:ins>
    </w:p>
    <w:p w14:paraId="31AC8386" w14:textId="77777777" w:rsidR="00621189" w:rsidRPr="008706B6" w:rsidRDefault="00621189">
      <w:pPr>
        <w:pStyle w:val="Heading4"/>
        <w:pPrChange w:id="243" w:author="James Faas" w:date="2022-11-24T11:50:00Z">
          <w:pPr>
            <w:pStyle w:val="Heading3"/>
          </w:pPr>
        </w:pPrChange>
      </w:pPr>
      <w:r w:rsidRPr="008706B6">
        <w:t>ASTM International:</w:t>
      </w:r>
    </w:p>
    <w:p w14:paraId="423E709E" w14:textId="77777777" w:rsidR="00A02088" w:rsidRPr="008706B6" w:rsidRDefault="00A02088">
      <w:pPr>
        <w:pStyle w:val="Heading5"/>
        <w:pPrChange w:id="244" w:author="James Faas" w:date="2022-11-24T11:50:00Z">
          <w:pPr>
            <w:pStyle w:val="Heading4"/>
          </w:pPr>
        </w:pPrChange>
      </w:pPr>
      <w:r w:rsidRPr="008706B6">
        <w:t>ASTM A532/A532M</w:t>
      </w:r>
      <w:del w:id="245" w:author="James Faas" w:date="2022-11-24T16:48:00Z">
        <w:r w:rsidRPr="008706B6" w:rsidDel="008706B6">
          <w:delText>-10 (2014)</w:delText>
        </w:r>
      </w:del>
      <w:r w:rsidRPr="008706B6">
        <w:t>, Standard Specification for Abrasion-Resistant Cast Irons.</w:t>
      </w:r>
    </w:p>
    <w:p w14:paraId="70732C12" w14:textId="77777777" w:rsidR="00A02088" w:rsidRPr="008706B6" w:rsidRDefault="00A02088">
      <w:pPr>
        <w:pStyle w:val="Heading5"/>
        <w:pPrChange w:id="246" w:author="James Faas" w:date="2022-11-24T11:50:00Z">
          <w:pPr>
            <w:pStyle w:val="Heading4"/>
          </w:pPr>
        </w:pPrChange>
      </w:pPr>
      <w:r w:rsidRPr="008706B6">
        <w:t>ASTM B117</w:t>
      </w:r>
      <w:del w:id="247" w:author="James Faas" w:date="2022-11-24T16:47:00Z">
        <w:r w:rsidRPr="008706B6" w:rsidDel="008706B6">
          <w:delText>-16</w:delText>
        </w:r>
      </w:del>
      <w:r w:rsidRPr="008706B6">
        <w:t>, Standard Practice for Operating Salt Spray (Fog) Apparatus</w:t>
      </w:r>
    </w:p>
    <w:p w14:paraId="0D6EA41B" w14:textId="77777777" w:rsidR="00A02088" w:rsidRPr="008706B6" w:rsidRDefault="00A02088">
      <w:pPr>
        <w:pStyle w:val="Heading5"/>
        <w:pPrChange w:id="248" w:author="James Faas" w:date="2022-11-24T11:50:00Z">
          <w:pPr>
            <w:pStyle w:val="Heading4"/>
          </w:pPr>
        </w:pPrChange>
      </w:pPr>
      <w:r w:rsidRPr="008706B6">
        <w:t>ASTM D2244</w:t>
      </w:r>
      <w:del w:id="249" w:author="James Faas" w:date="2022-11-24T16:53:00Z">
        <w:r w:rsidRPr="008706B6" w:rsidDel="008706B6">
          <w:delText>-16</w:delText>
        </w:r>
      </w:del>
      <w:r w:rsidRPr="008706B6">
        <w:t>, Standard Practice for Calculation of Color Tolerances and Color Differences from Instrumentally Measured Color Coordinates</w:t>
      </w:r>
    </w:p>
    <w:p w14:paraId="689A5322" w14:textId="77777777" w:rsidR="00A02088" w:rsidRPr="005451C2" w:rsidRDefault="00A02088">
      <w:pPr>
        <w:pStyle w:val="Heading5"/>
        <w:pPrChange w:id="250" w:author="James Faas" w:date="2022-11-24T11:50:00Z">
          <w:pPr>
            <w:pStyle w:val="Heading4"/>
          </w:pPr>
        </w:pPrChange>
      </w:pPr>
      <w:r w:rsidRPr="005451C2">
        <w:t>ASTM D4060</w:t>
      </w:r>
      <w:del w:id="251" w:author="James Faas" w:date="2022-11-24T16:53:00Z">
        <w:r w:rsidRPr="005451C2" w:rsidDel="005451C2">
          <w:delText>-14</w:delText>
        </w:r>
      </w:del>
      <w:r w:rsidRPr="005451C2">
        <w:t xml:space="preserve">, Standard Test Method for Abrasion Resistance of Organic Coatings by the Taber </w:t>
      </w:r>
      <w:proofErr w:type="spellStart"/>
      <w:r w:rsidRPr="005451C2">
        <w:t>Abraser</w:t>
      </w:r>
      <w:proofErr w:type="spellEnd"/>
    </w:p>
    <w:p w14:paraId="03742974" w14:textId="77777777" w:rsidR="00A02088" w:rsidRPr="00957C32" w:rsidRDefault="00A02088">
      <w:pPr>
        <w:pStyle w:val="Heading5"/>
        <w:pPrChange w:id="252" w:author="James Faas" w:date="2022-11-24T11:50:00Z">
          <w:pPr>
            <w:pStyle w:val="Heading4"/>
          </w:pPr>
        </w:pPrChange>
      </w:pPr>
      <w:r w:rsidRPr="00957C32">
        <w:t>ASTM D4141/D4141M</w:t>
      </w:r>
      <w:del w:id="253" w:author="James Faas" w:date="2022-11-24T14:54:00Z">
        <w:r w:rsidRPr="00957C32" w:rsidDel="00957C32">
          <w:delText>-14</w:delText>
        </w:r>
      </w:del>
      <w:r w:rsidRPr="00957C32">
        <w:t>, Standard Practice for Conducting Black Box and Solar Concentrating Exposures of Coatings</w:t>
      </w:r>
    </w:p>
    <w:p w14:paraId="1A670269" w14:textId="77777777" w:rsidR="00A02088" w:rsidRPr="00B5701D" w:rsidRDefault="00A02088">
      <w:pPr>
        <w:pStyle w:val="Heading5"/>
        <w:pPrChange w:id="254" w:author="James Faas" w:date="2022-11-24T11:50:00Z">
          <w:pPr>
            <w:pStyle w:val="Heading4"/>
          </w:pPr>
        </w:pPrChange>
      </w:pPr>
      <w:r w:rsidRPr="00B5701D">
        <w:t>ASTM D4214</w:t>
      </w:r>
      <w:del w:id="255" w:author="James Faas" w:date="2022-11-30T09:54:00Z">
        <w:r w:rsidRPr="00B5701D" w:rsidDel="00B5701D">
          <w:delText>-07(2015)</w:delText>
        </w:r>
      </w:del>
      <w:r w:rsidRPr="00B5701D">
        <w:t>, Standard Test Methods for Evaluating the Degree of Chalking of Exterior Paint Films</w:t>
      </w:r>
    </w:p>
    <w:p w14:paraId="7CD4439E" w14:textId="77777777" w:rsidR="00A02088" w:rsidRPr="00957C32" w:rsidRDefault="00A02088">
      <w:pPr>
        <w:pStyle w:val="Heading5"/>
        <w:pPrChange w:id="256" w:author="James Faas" w:date="2022-11-24T11:50:00Z">
          <w:pPr>
            <w:pStyle w:val="Heading4"/>
          </w:pPr>
        </w:pPrChange>
      </w:pPr>
      <w:r w:rsidRPr="00957C32">
        <w:t>ASTM D4541</w:t>
      </w:r>
      <w:del w:id="257" w:author="James Faas" w:date="2022-11-24T14:55:00Z">
        <w:r w:rsidRPr="00957C32" w:rsidDel="00957C32">
          <w:delText>-09e1</w:delText>
        </w:r>
      </w:del>
      <w:r w:rsidRPr="00957C32">
        <w:t>, Standard Test Method for Pull-Off Strength of Coatings Using Portable Adhesion Testers</w:t>
      </w:r>
    </w:p>
    <w:p w14:paraId="7632FD8E" w14:textId="77777777" w:rsidR="00A02088" w:rsidRPr="00B5701D" w:rsidRDefault="00A02088">
      <w:pPr>
        <w:pStyle w:val="Heading5"/>
        <w:pPrChange w:id="258" w:author="James Faas" w:date="2022-11-24T11:50:00Z">
          <w:pPr>
            <w:pStyle w:val="Heading4"/>
          </w:pPr>
        </w:pPrChange>
      </w:pPr>
      <w:r w:rsidRPr="00B5701D">
        <w:t>ASTM D4585/D4585M</w:t>
      </w:r>
      <w:del w:id="259" w:author="James Faas" w:date="2022-11-30T09:53:00Z">
        <w:r w:rsidRPr="00B5701D" w:rsidDel="00B5701D">
          <w:delText>-13</w:delText>
        </w:r>
      </w:del>
      <w:r w:rsidRPr="00B5701D">
        <w:t>, Standard practice for Testing Water Resistance of Coatings Using Controlled Condensation</w:t>
      </w:r>
    </w:p>
    <w:p w14:paraId="1D3625DA" w14:textId="77777777" w:rsidR="00A02088" w:rsidRPr="00B5701D" w:rsidRDefault="00A02088">
      <w:pPr>
        <w:pStyle w:val="Heading5"/>
        <w:pPrChange w:id="260" w:author="James Faas" w:date="2022-11-24T11:50:00Z">
          <w:pPr>
            <w:pStyle w:val="Heading4"/>
          </w:pPr>
        </w:pPrChange>
      </w:pPr>
      <w:r w:rsidRPr="00B5701D">
        <w:t>ASTM D4587</w:t>
      </w:r>
      <w:del w:id="261" w:author="James Faas" w:date="2022-11-30T09:52:00Z">
        <w:r w:rsidRPr="00B5701D" w:rsidDel="00B5701D">
          <w:delText>-11</w:delText>
        </w:r>
      </w:del>
      <w:r w:rsidRPr="00B5701D">
        <w:t>, Standard Practice for Fluorescent UV-Condensation Exposures of Paint Related Coatings</w:t>
      </w:r>
    </w:p>
    <w:p w14:paraId="4156DA03" w14:textId="77777777" w:rsidR="00A02088" w:rsidRPr="00B5701D" w:rsidRDefault="00A02088">
      <w:pPr>
        <w:pStyle w:val="Heading5"/>
        <w:pPrChange w:id="262" w:author="James Faas" w:date="2022-11-24T11:50:00Z">
          <w:pPr>
            <w:pStyle w:val="Heading4"/>
          </w:pPr>
        </w:pPrChange>
      </w:pPr>
      <w:r w:rsidRPr="00B5701D">
        <w:t>ASTM D523</w:t>
      </w:r>
      <w:del w:id="263" w:author="James Faas" w:date="2022-11-30T09:54:00Z">
        <w:r w:rsidRPr="00B5701D" w:rsidDel="00B5701D">
          <w:noBreakHyphen/>
          <w:delText>14</w:delText>
        </w:r>
      </w:del>
      <w:r w:rsidRPr="00B5701D">
        <w:t>, Standard Test Method for Specular Gloss.</w:t>
      </w:r>
    </w:p>
    <w:p w14:paraId="3BF6794F" w14:textId="77777777" w:rsidR="00A02088" w:rsidRPr="00957C32" w:rsidRDefault="00A02088">
      <w:pPr>
        <w:pStyle w:val="Heading5"/>
        <w:pPrChange w:id="264" w:author="James Faas" w:date="2022-11-24T11:50:00Z">
          <w:pPr>
            <w:pStyle w:val="Heading4"/>
          </w:pPr>
        </w:pPrChange>
      </w:pPr>
      <w:r w:rsidRPr="00957C32">
        <w:t>ASTM D870</w:t>
      </w:r>
      <w:del w:id="265" w:author="James Faas" w:date="2022-11-24T14:55:00Z">
        <w:r w:rsidRPr="00957C32" w:rsidDel="00957C32">
          <w:delText>-15</w:delText>
        </w:r>
      </w:del>
      <w:r w:rsidRPr="00957C32">
        <w:t>, Standard Practice for Testing Water Resistance of Coatings Using Water Immersion</w:t>
      </w:r>
    </w:p>
    <w:p w14:paraId="122AC8D2" w14:textId="77777777" w:rsidR="00B5701D" w:rsidRPr="00B5701D" w:rsidRDefault="00B5701D">
      <w:pPr>
        <w:pStyle w:val="Heading5"/>
        <w:rPr>
          <w:ins w:id="266" w:author="James Faas" w:date="2022-11-30T09:51:00Z"/>
          <w:rPrChange w:id="267" w:author="James Faas" w:date="2022-11-30T09:51:00Z">
            <w:rPr>
              <w:ins w:id="268" w:author="James Faas" w:date="2022-11-30T09:51:00Z"/>
              <w:color w:val="FF0000"/>
            </w:rPr>
          </w:rPrChange>
        </w:rPr>
      </w:pPr>
      <w:ins w:id="269" w:author="James Faas" w:date="2022-11-30T09:50:00Z">
        <w:r w:rsidRPr="00B5701D">
          <w:rPr>
            <w:rPrChange w:id="270" w:author="James Faas" w:date="2022-11-30T09:51:00Z">
              <w:rPr>
                <w:color w:val="FF0000"/>
              </w:rPr>
            </w:rPrChange>
          </w:rPr>
          <w:t>ASTM</w:t>
        </w:r>
      </w:ins>
      <w:ins w:id="271" w:author="James Faas" w:date="2022-11-30T09:51:00Z">
        <w:r w:rsidRPr="00B5701D">
          <w:rPr>
            <w:rPrChange w:id="272" w:author="James Faas" w:date="2022-11-30T09:51:00Z">
              <w:rPr>
                <w:color w:val="FF0000"/>
              </w:rPr>
            </w:rPrChange>
          </w:rPr>
          <w:t xml:space="preserve"> G8, Standard Test Methods for Cathodic </w:t>
        </w:r>
        <w:proofErr w:type="spellStart"/>
        <w:r w:rsidRPr="00B5701D">
          <w:rPr>
            <w:rPrChange w:id="273" w:author="James Faas" w:date="2022-11-30T09:51:00Z">
              <w:rPr>
                <w:color w:val="FF0000"/>
              </w:rPr>
            </w:rPrChange>
          </w:rPr>
          <w:t>Disbonding</w:t>
        </w:r>
        <w:proofErr w:type="spellEnd"/>
        <w:r w:rsidRPr="00B5701D">
          <w:rPr>
            <w:rPrChange w:id="274" w:author="James Faas" w:date="2022-11-30T09:51:00Z">
              <w:rPr>
                <w:color w:val="FF0000"/>
              </w:rPr>
            </w:rPrChange>
          </w:rPr>
          <w:t xml:space="preserve"> of Pipeline Coatings</w:t>
        </w:r>
      </w:ins>
    </w:p>
    <w:p w14:paraId="7998ABD4" w14:textId="5130019E" w:rsidR="00A02088" w:rsidRPr="00323FF4" w:rsidDel="00B5701D" w:rsidRDefault="00A02088">
      <w:pPr>
        <w:pStyle w:val="Heading5"/>
        <w:rPr>
          <w:del w:id="275" w:author="James Faas" w:date="2022-11-30T09:51:00Z"/>
          <w:color w:val="FF0000"/>
          <w:rPrChange w:id="276" w:author="James Faas" w:date="2022-11-24T11:51:00Z">
            <w:rPr>
              <w:del w:id="277" w:author="James Faas" w:date="2022-11-30T09:51:00Z"/>
            </w:rPr>
          </w:rPrChange>
        </w:rPr>
        <w:pPrChange w:id="278" w:author="James Faas" w:date="2022-11-24T11:50:00Z">
          <w:pPr>
            <w:pStyle w:val="Heading4"/>
          </w:pPr>
        </w:pPrChange>
      </w:pPr>
      <w:del w:id="279" w:author="James Faas" w:date="2022-11-30T09:51:00Z">
        <w:r w:rsidRPr="00323FF4" w:rsidDel="00B5701D">
          <w:rPr>
            <w:color w:val="FF0000"/>
            <w:rPrChange w:id="280" w:author="James Faas" w:date="2022-11-24T11:51:00Z">
              <w:rPr/>
            </w:rPrChange>
          </w:rPr>
          <w:delText>ASTM G95-07(2013), Standard Test Method for Cathodic Disbondment Test of Pipeline Coatings (Attached Cell Method)</w:delText>
        </w:r>
      </w:del>
    </w:p>
    <w:p w14:paraId="7104E5F0" w14:textId="77777777" w:rsidR="00621189" w:rsidRPr="00957C32" w:rsidRDefault="00621189">
      <w:pPr>
        <w:pStyle w:val="Heading4"/>
        <w:pPrChange w:id="281" w:author="James Faas" w:date="2022-11-24T11:50:00Z">
          <w:pPr>
            <w:pStyle w:val="Heading3"/>
          </w:pPr>
        </w:pPrChange>
      </w:pPr>
      <w:r w:rsidRPr="00957C32">
        <w:t>American National Standards Institute/NSF International:</w:t>
      </w:r>
    </w:p>
    <w:p w14:paraId="63F62730" w14:textId="77777777" w:rsidR="00621189" w:rsidRPr="00957C32" w:rsidRDefault="00621189">
      <w:pPr>
        <w:pStyle w:val="Heading5"/>
        <w:pPrChange w:id="282" w:author="James Faas" w:date="2022-11-24T11:50:00Z">
          <w:pPr>
            <w:pStyle w:val="Heading4"/>
          </w:pPr>
        </w:pPrChange>
      </w:pPr>
      <w:r w:rsidRPr="00957C32">
        <w:t>ANSI/NSF 61, Drinking Water System Components – Health Effects.</w:t>
      </w:r>
    </w:p>
    <w:p w14:paraId="754A5824" w14:textId="77777777" w:rsidR="00621189" w:rsidRPr="00957C32" w:rsidRDefault="00621189">
      <w:pPr>
        <w:pStyle w:val="Heading4"/>
        <w:pPrChange w:id="283" w:author="James Faas" w:date="2022-11-24T11:50:00Z">
          <w:pPr>
            <w:pStyle w:val="Heading3"/>
          </w:pPr>
        </w:pPrChange>
      </w:pPr>
      <w:r w:rsidRPr="00957C32">
        <w:t>American Water Works Association:</w:t>
      </w:r>
    </w:p>
    <w:p w14:paraId="40245903" w14:textId="77777777" w:rsidR="00621189" w:rsidRPr="0073129E" w:rsidRDefault="00621189">
      <w:pPr>
        <w:pStyle w:val="Heading5"/>
        <w:pPrChange w:id="284" w:author="James Faas" w:date="2022-11-24T11:50:00Z">
          <w:pPr>
            <w:pStyle w:val="Heading4"/>
          </w:pPr>
        </w:pPrChange>
      </w:pPr>
      <w:r w:rsidRPr="0073129E">
        <w:t>AWWA D100</w:t>
      </w:r>
      <w:del w:id="285" w:author="Johnny Pang" w:date="2022-04-17T16:23:00Z">
        <w:r w:rsidRPr="0073129E" w:rsidDel="009D6823">
          <w:delText>-11</w:delText>
        </w:r>
      </w:del>
      <w:r w:rsidRPr="0073129E">
        <w:t>, Welded Carbon Steel Tanks for Water Storage.</w:t>
      </w:r>
    </w:p>
    <w:p w14:paraId="4D778C59" w14:textId="77777777" w:rsidR="00621189" w:rsidRPr="0073129E" w:rsidRDefault="00A12AA5">
      <w:pPr>
        <w:pStyle w:val="Heading5"/>
        <w:pPrChange w:id="286" w:author="James Faas" w:date="2022-11-24T11:50:00Z">
          <w:pPr>
            <w:pStyle w:val="Heading4"/>
          </w:pPr>
        </w:pPrChange>
      </w:pPr>
      <w:r w:rsidRPr="0073129E">
        <w:t>AWWA D102</w:t>
      </w:r>
      <w:del w:id="287" w:author="Johnny Pang" w:date="2022-04-17T16:23:00Z">
        <w:r w:rsidRPr="0073129E" w:rsidDel="009D6823">
          <w:delText>-17</w:delText>
        </w:r>
      </w:del>
      <w:r w:rsidR="00621189" w:rsidRPr="0073129E">
        <w:t>, Coating Steel-Water Storage Tanks.</w:t>
      </w:r>
    </w:p>
    <w:p w14:paraId="7E501E60" w14:textId="77777777" w:rsidR="009D6823" w:rsidRPr="0073129E" w:rsidRDefault="009D6823">
      <w:pPr>
        <w:pStyle w:val="Heading5"/>
        <w:rPr>
          <w:ins w:id="288" w:author="Johnny Pang" w:date="2022-04-17T16:24:00Z"/>
        </w:rPr>
        <w:pPrChange w:id="289" w:author="James Faas" w:date="2022-11-24T11:50:00Z">
          <w:pPr>
            <w:pStyle w:val="Heading4"/>
          </w:pPr>
        </w:pPrChange>
      </w:pPr>
      <w:ins w:id="290" w:author="Johnny Pang" w:date="2022-04-17T16:24:00Z">
        <w:r w:rsidRPr="0073129E">
          <w:t>AWWA D107, Composite Elevated Tanks for Water Storage</w:t>
        </w:r>
      </w:ins>
    </w:p>
    <w:p w14:paraId="62AA463A" w14:textId="27CD67F7" w:rsidR="00621189" w:rsidRDefault="00621189">
      <w:pPr>
        <w:pStyle w:val="Heading5"/>
        <w:rPr>
          <w:ins w:id="291" w:author="James Faas" w:date="2022-11-30T09:55:00Z"/>
        </w:rPr>
      </w:pPr>
      <w:r w:rsidRPr="00B5701D">
        <w:t>AWWA C210</w:t>
      </w:r>
      <w:del w:id="292" w:author="Johnny Pang" w:date="2022-04-17T16:23:00Z">
        <w:r w:rsidRPr="00B5701D" w:rsidDel="009D6823">
          <w:delText>-15</w:delText>
        </w:r>
      </w:del>
      <w:r w:rsidRPr="00B5701D">
        <w:t>, Liquid-Epoxy Coating and Lining for the Steel Water Pipe and Fittings.</w:t>
      </w:r>
    </w:p>
    <w:p w14:paraId="0E1A3996" w14:textId="126F3FE2" w:rsidR="00B5701D" w:rsidRPr="0073129E" w:rsidRDefault="00B5701D">
      <w:pPr>
        <w:pStyle w:val="Heading5"/>
        <w:pPrChange w:id="293" w:author="James Faas" w:date="2022-11-24T11:50:00Z">
          <w:pPr>
            <w:pStyle w:val="Heading4"/>
          </w:pPr>
        </w:pPrChange>
      </w:pPr>
      <w:ins w:id="294" w:author="James Faas" w:date="2022-11-30T09:55:00Z">
        <w:r w:rsidRPr="00B5701D">
          <w:rPr>
            <w:rPrChange w:id="295" w:author="James Faas" w:date="2022-11-30T09:56:00Z">
              <w:rPr>
                <w:color w:val="000000"/>
                <w:sz w:val="24"/>
                <w:szCs w:val="24"/>
              </w:rPr>
            </w:rPrChange>
          </w:rPr>
          <w:t>AWWA C222</w:t>
        </w:r>
      </w:ins>
      <w:ins w:id="296" w:author="James Faas" w:date="2022-11-30T09:56:00Z">
        <w:r>
          <w:t xml:space="preserve">, Polyurethane Coatings and Linings for Steel Water Pipe and </w:t>
        </w:r>
        <w:r w:rsidRPr="0073129E">
          <w:t>Fittings</w:t>
        </w:r>
      </w:ins>
    </w:p>
    <w:p w14:paraId="39551AED" w14:textId="77777777" w:rsidR="00621189" w:rsidRPr="0073129E" w:rsidRDefault="00621189">
      <w:pPr>
        <w:pStyle w:val="Heading5"/>
        <w:pPrChange w:id="297" w:author="James Faas" w:date="2022-11-24T11:50:00Z">
          <w:pPr>
            <w:pStyle w:val="Heading4"/>
          </w:pPr>
        </w:pPrChange>
      </w:pPr>
      <w:r w:rsidRPr="0073129E">
        <w:t xml:space="preserve">AWWA </w:t>
      </w:r>
      <w:r w:rsidR="00A12AA5" w:rsidRPr="0073129E">
        <w:t>C652</w:t>
      </w:r>
      <w:del w:id="298" w:author="James Faas" w:date="2022-11-30T09:57:00Z">
        <w:r w:rsidR="00A12AA5" w:rsidRPr="0073129E" w:rsidDel="0073129E">
          <w:delText>-19</w:delText>
        </w:r>
        <w:r w:rsidR="00C73A6E" w:rsidRPr="0073129E" w:rsidDel="0073129E">
          <w:delText>1</w:delText>
        </w:r>
        <w:r w:rsidR="00AB020A" w:rsidRPr="0073129E" w:rsidDel="0073129E">
          <w:delText>9</w:delText>
        </w:r>
      </w:del>
      <w:r w:rsidRPr="0073129E">
        <w:t>, Disinfection of Water</w:t>
      </w:r>
      <w:r w:rsidRPr="0073129E">
        <w:noBreakHyphen/>
        <w:t>Storage Facilities.</w:t>
      </w:r>
    </w:p>
    <w:p w14:paraId="10F6D99B" w14:textId="77777777" w:rsidR="009D6823" w:rsidRPr="00323FF4" w:rsidRDefault="009D6823">
      <w:pPr>
        <w:pStyle w:val="Heading4"/>
        <w:rPr>
          <w:ins w:id="299" w:author="Johnny Pang" w:date="2022-04-17T16:24:00Z"/>
          <w:color w:val="FF0000"/>
          <w:rPrChange w:id="300" w:author="James Faas" w:date="2022-11-24T11:51:00Z">
            <w:rPr>
              <w:ins w:id="301" w:author="Johnny Pang" w:date="2022-04-17T16:24:00Z"/>
            </w:rPr>
          </w:rPrChange>
        </w:rPr>
        <w:pPrChange w:id="302" w:author="James Faas" w:date="2022-11-24T11:50:00Z">
          <w:pPr>
            <w:pStyle w:val="Heading3"/>
          </w:pPr>
        </w:pPrChange>
      </w:pPr>
      <w:ins w:id="303" w:author="Johnny Pang" w:date="2022-04-17T16:24:00Z">
        <w:r w:rsidRPr="00323FF4">
          <w:rPr>
            <w:color w:val="FF0000"/>
            <w:rPrChange w:id="304" w:author="James Faas" w:date="2022-11-24T11:51:00Z">
              <w:rPr/>
            </w:rPrChange>
          </w:rPr>
          <w:t>The Canadian Standards Association:</w:t>
        </w:r>
      </w:ins>
    </w:p>
    <w:p w14:paraId="6906CB2D" w14:textId="77777777" w:rsidR="009D6823" w:rsidRPr="00323FF4" w:rsidRDefault="009D6823">
      <w:pPr>
        <w:pStyle w:val="Heading5"/>
        <w:rPr>
          <w:ins w:id="305" w:author="Johnny Pang" w:date="2022-04-17T16:24:00Z"/>
          <w:color w:val="FF0000"/>
          <w:rPrChange w:id="306" w:author="James Faas" w:date="2022-11-24T11:51:00Z">
            <w:rPr>
              <w:ins w:id="307" w:author="Johnny Pang" w:date="2022-04-17T16:24:00Z"/>
            </w:rPr>
          </w:rPrChange>
        </w:rPr>
        <w:pPrChange w:id="308" w:author="James Faas" w:date="2022-11-24T11:50:00Z">
          <w:pPr>
            <w:pStyle w:val="Heading3"/>
          </w:pPr>
        </w:pPrChange>
      </w:pPr>
      <w:ins w:id="309" w:author="Johnny Pang" w:date="2022-04-17T16:24:00Z">
        <w:r w:rsidRPr="00323FF4">
          <w:rPr>
            <w:color w:val="FF0000"/>
            <w:rPrChange w:id="310" w:author="James Faas" w:date="2022-11-24T11:51:00Z">
              <w:rPr/>
            </w:rPrChange>
          </w:rPr>
          <w:t>CSA B</w:t>
        </w:r>
      </w:ins>
      <w:ins w:id="311" w:author="Johnny Pang" w:date="2022-04-17T16:25:00Z">
        <w:r w:rsidRPr="00323FF4">
          <w:rPr>
            <w:color w:val="FF0000"/>
            <w:rPrChange w:id="312" w:author="James Faas" w:date="2022-11-24T11:51:00Z">
              <w:rPr/>
            </w:rPrChange>
          </w:rPr>
          <w:t>95 Surface Texture (Roughness, Waviness and Lay)</w:t>
        </w:r>
      </w:ins>
    </w:p>
    <w:p w14:paraId="44AD5C35" w14:textId="77777777" w:rsidR="00621189" w:rsidRPr="00455B27" w:rsidRDefault="00621189">
      <w:pPr>
        <w:pStyle w:val="Heading4"/>
        <w:pPrChange w:id="313" w:author="James Faas" w:date="2022-11-24T11:50:00Z">
          <w:pPr>
            <w:pStyle w:val="Heading3"/>
          </w:pPr>
        </w:pPrChange>
      </w:pPr>
      <w:r w:rsidRPr="00455B27">
        <w:t>NACE International:</w:t>
      </w:r>
    </w:p>
    <w:p w14:paraId="49B73572" w14:textId="77777777" w:rsidR="00621189" w:rsidRPr="00323FF4" w:rsidRDefault="00621189">
      <w:pPr>
        <w:pStyle w:val="Heading5"/>
        <w:rPr>
          <w:color w:val="FF0000"/>
          <w:rPrChange w:id="314" w:author="James Faas" w:date="2022-11-24T11:51:00Z">
            <w:rPr/>
          </w:rPrChange>
        </w:rPr>
        <w:pPrChange w:id="315" w:author="James Faas" w:date="2022-11-24T11:50:00Z">
          <w:pPr>
            <w:pStyle w:val="Heading4"/>
          </w:pPr>
        </w:pPrChange>
      </w:pPr>
      <w:r w:rsidRPr="00323FF4">
        <w:rPr>
          <w:color w:val="FF0000"/>
          <w:rPrChange w:id="316" w:author="James Faas" w:date="2022-11-24T11:51:00Z">
            <w:rPr/>
          </w:rPrChange>
        </w:rPr>
        <w:lastRenderedPageBreak/>
        <w:t>NACE RP</w:t>
      </w:r>
      <w:r w:rsidRPr="00323FF4">
        <w:rPr>
          <w:color w:val="FF0000"/>
          <w:rPrChange w:id="317" w:author="James Faas" w:date="2022-11-24T11:51:00Z">
            <w:rPr/>
          </w:rPrChange>
        </w:rPr>
        <w:noBreakHyphen/>
        <w:t>01, Design, Fabrication and Surface Finish of Metal Tanks and Vessels.</w:t>
      </w:r>
    </w:p>
    <w:p w14:paraId="148A283D" w14:textId="77777777" w:rsidR="00621189" w:rsidRPr="00323FF4" w:rsidRDefault="00621189">
      <w:pPr>
        <w:pStyle w:val="Heading5"/>
        <w:rPr>
          <w:color w:val="FF0000"/>
          <w:rPrChange w:id="318" w:author="James Faas" w:date="2022-11-24T11:51:00Z">
            <w:rPr/>
          </w:rPrChange>
        </w:rPr>
        <w:pPrChange w:id="319" w:author="James Faas" w:date="2022-11-24T11:50:00Z">
          <w:pPr>
            <w:pStyle w:val="Heading4"/>
          </w:pPr>
        </w:pPrChange>
      </w:pPr>
      <w:r w:rsidRPr="00323FF4">
        <w:rPr>
          <w:color w:val="FF0000"/>
          <w:rPrChange w:id="320" w:author="James Faas" w:date="2022-11-24T11:51:00Z">
            <w:rPr/>
          </w:rPrChange>
        </w:rPr>
        <w:t>NACE 6A192, Dehumidification, Temperature Control, Surface Preparation, Application, Curing Coatings/Linings, Steel Tanks, Vessels, Enclosed Spaces.</w:t>
      </w:r>
    </w:p>
    <w:p w14:paraId="13366D20" w14:textId="77777777" w:rsidR="00621189" w:rsidRPr="00323FF4" w:rsidRDefault="00621189">
      <w:pPr>
        <w:pStyle w:val="Heading5"/>
        <w:rPr>
          <w:color w:val="FF0000"/>
          <w:rPrChange w:id="321" w:author="James Faas" w:date="2022-11-24T11:51:00Z">
            <w:rPr/>
          </w:rPrChange>
        </w:rPr>
        <w:pPrChange w:id="322" w:author="James Faas" w:date="2022-11-24T11:50:00Z">
          <w:pPr>
            <w:pStyle w:val="Heading4"/>
          </w:pPr>
        </w:pPrChange>
      </w:pPr>
      <w:r w:rsidRPr="00323FF4">
        <w:rPr>
          <w:color w:val="FF0000"/>
          <w:rPrChange w:id="323" w:author="James Faas" w:date="2022-11-24T11:51:00Z">
            <w:rPr/>
          </w:rPrChange>
        </w:rPr>
        <w:t>NACE SP0178-2007 (formerly RP0178) Standard Practice, Design, Fabrication, and Surface Finish Practices for Tanks and Vessels to Be Lined for Immersion Service.</w:t>
      </w:r>
    </w:p>
    <w:p w14:paraId="2A052A9C" w14:textId="77777777" w:rsidR="00621189" w:rsidRPr="00323FF4" w:rsidRDefault="00621189">
      <w:pPr>
        <w:pStyle w:val="Heading5"/>
        <w:rPr>
          <w:color w:val="FF0000"/>
          <w:rPrChange w:id="324" w:author="James Faas" w:date="2022-11-24T11:51:00Z">
            <w:rPr/>
          </w:rPrChange>
        </w:rPr>
        <w:pPrChange w:id="325" w:author="James Faas" w:date="2022-11-24T11:50:00Z">
          <w:pPr>
            <w:pStyle w:val="Heading4"/>
          </w:pPr>
        </w:pPrChange>
      </w:pPr>
      <w:r w:rsidRPr="00323FF4">
        <w:rPr>
          <w:color w:val="FF0000"/>
          <w:rPrChange w:id="326" w:author="James Faas" w:date="2022-11-24T11:51:00Z">
            <w:rPr/>
          </w:rPrChange>
        </w:rPr>
        <w:t>NACE SP0188-2006 (formerly RP0188), Discontinuity (Holiday) Testing of New Protective Coatings on Conductive Substrates.</w:t>
      </w:r>
    </w:p>
    <w:p w14:paraId="23406F2D" w14:textId="77777777" w:rsidR="00621189" w:rsidRPr="00323FF4" w:rsidRDefault="00621189">
      <w:pPr>
        <w:pStyle w:val="Heading5"/>
        <w:rPr>
          <w:color w:val="FF0000"/>
          <w:rPrChange w:id="327" w:author="James Faas" w:date="2022-11-24T11:51:00Z">
            <w:rPr/>
          </w:rPrChange>
        </w:rPr>
        <w:pPrChange w:id="328" w:author="James Faas" w:date="2022-11-24T11:50:00Z">
          <w:pPr>
            <w:pStyle w:val="Heading4"/>
          </w:pPr>
        </w:pPrChange>
      </w:pPr>
      <w:r w:rsidRPr="00323FF4">
        <w:rPr>
          <w:color w:val="FF0000"/>
          <w:rPrChange w:id="329" w:author="James Faas" w:date="2022-11-24T11:51:00Z">
            <w:rPr/>
          </w:rPrChange>
        </w:rPr>
        <w:t>NACE 6A192/SSPC TR 3, Dehumidification and Temperature Control During Surface Preparation, Application, and Curing for Coatings/Linings of Steel Tanks, Vessels, and Other Enclosed Spaces.</w:t>
      </w:r>
    </w:p>
    <w:p w14:paraId="79F5D647" w14:textId="77777777" w:rsidR="00621189" w:rsidRPr="00323FF4" w:rsidRDefault="00621189">
      <w:pPr>
        <w:pStyle w:val="Heading4"/>
        <w:rPr>
          <w:color w:val="FF0000"/>
          <w:rPrChange w:id="330" w:author="James Faas" w:date="2022-11-24T11:51:00Z">
            <w:rPr/>
          </w:rPrChange>
        </w:rPr>
        <w:pPrChange w:id="331" w:author="James Faas" w:date="2022-11-24T11:50:00Z">
          <w:pPr>
            <w:pStyle w:val="Heading3"/>
          </w:pPr>
        </w:pPrChange>
      </w:pPr>
      <w:r w:rsidRPr="00323FF4">
        <w:rPr>
          <w:color w:val="FF0000"/>
          <w:rPrChange w:id="332" w:author="James Faas" w:date="2022-11-24T11:51:00Z">
            <w:rPr/>
          </w:rPrChange>
        </w:rPr>
        <w:t>Occupational Safety and Health Act, R.S.O.1990 c. O.1, and Regulations for Construction Projects.</w:t>
      </w:r>
    </w:p>
    <w:p w14:paraId="672A6630" w14:textId="77777777" w:rsidR="00621189" w:rsidRPr="00323FF4" w:rsidRDefault="00621189">
      <w:pPr>
        <w:pStyle w:val="Heading4"/>
        <w:rPr>
          <w:color w:val="FF0000"/>
          <w:rPrChange w:id="333" w:author="James Faas" w:date="2022-11-24T11:51:00Z">
            <w:rPr/>
          </w:rPrChange>
        </w:rPr>
        <w:pPrChange w:id="334" w:author="James Faas" w:date="2022-11-24T11:50:00Z">
          <w:pPr>
            <w:pStyle w:val="Heading3"/>
          </w:pPr>
        </w:pPrChange>
      </w:pPr>
      <w:r w:rsidRPr="00323FF4">
        <w:rPr>
          <w:color w:val="FF0000"/>
          <w:rPrChange w:id="335" w:author="James Faas" w:date="2022-11-24T11:51:00Z">
            <w:rPr/>
          </w:rPrChange>
        </w:rPr>
        <w:t xml:space="preserve">Environmental Protection Act, R.S.O. 1990 c. E.19, Regulations </w:t>
      </w:r>
      <w:proofErr w:type="gramStart"/>
      <w:r w:rsidRPr="00323FF4">
        <w:rPr>
          <w:color w:val="FF0000"/>
          <w:rPrChange w:id="336" w:author="James Faas" w:date="2022-11-24T11:51:00Z">
            <w:rPr/>
          </w:rPrChange>
        </w:rPr>
        <w:t>with regard to</w:t>
      </w:r>
      <w:proofErr w:type="gramEnd"/>
      <w:r w:rsidRPr="00323FF4">
        <w:rPr>
          <w:color w:val="FF0000"/>
          <w:rPrChange w:id="337" w:author="James Faas" w:date="2022-11-24T11:51:00Z">
            <w:rPr/>
          </w:rPrChange>
        </w:rPr>
        <w:t xml:space="preserve"> abrasive blast cleaning and painting procedures.</w:t>
      </w:r>
    </w:p>
    <w:p w14:paraId="609F3E24" w14:textId="77777777" w:rsidR="00621189" w:rsidRPr="00456C49" w:rsidRDefault="00621189">
      <w:pPr>
        <w:pStyle w:val="Heading4"/>
        <w:pPrChange w:id="338" w:author="James Faas" w:date="2022-11-24T11:50:00Z">
          <w:pPr>
            <w:pStyle w:val="Heading3"/>
          </w:pPr>
        </w:pPrChange>
      </w:pPr>
      <w:r w:rsidRPr="00456C49">
        <w:t>The Society for Protective Coatings (SSPC):</w:t>
      </w:r>
    </w:p>
    <w:p w14:paraId="581FCAD6" w14:textId="3F9F33E0" w:rsidR="00A43E82" w:rsidRPr="00455B27" w:rsidRDefault="00A43E82">
      <w:pPr>
        <w:pStyle w:val="Heading5"/>
        <w:pPrChange w:id="339" w:author="James Faas" w:date="2022-11-24T11:50:00Z">
          <w:pPr>
            <w:pStyle w:val="Heading4"/>
          </w:pPr>
        </w:pPrChange>
      </w:pPr>
      <w:r w:rsidRPr="00455B27">
        <w:t>SSPC AB 2, Cleanliness of Recycled Ferrous Metallic Abrasives</w:t>
      </w:r>
      <w:ins w:id="340" w:author="James Faas" w:date="2022-11-30T16:55:00Z">
        <w:r w:rsidR="00455B27" w:rsidRPr="00455B27">
          <w:rPr>
            <w:rPrChange w:id="341" w:author="James Faas" w:date="2022-11-30T16:55:00Z">
              <w:rPr>
                <w:color w:val="FF0000"/>
              </w:rPr>
            </w:rPrChange>
          </w:rPr>
          <w:t>.</w:t>
        </w:r>
      </w:ins>
    </w:p>
    <w:p w14:paraId="56B552D3" w14:textId="77777777" w:rsidR="00A02088" w:rsidRPr="00323FF4" w:rsidRDefault="00A02088">
      <w:pPr>
        <w:pStyle w:val="Heading5"/>
        <w:rPr>
          <w:color w:val="FF0000"/>
          <w:rPrChange w:id="342" w:author="James Faas" w:date="2022-11-24T11:51:00Z">
            <w:rPr/>
          </w:rPrChange>
        </w:rPr>
        <w:pPrChange w:id="343" w:author="James Faas" w:date="2022-11-24T11:50:00Z">
          <w:pPr>
            <w:pStyle w:val="Heading4"/>
          </w:pPr>
        </w:pPrChange>
      </w:pPr>
      <w:r w:rsidRPr="00323FF4">
        <w:rPr>
          <w:color w:val="FF0000"/>
          <w:rPrChange w:id="344" w:author="James Faas" w:date="2022-11-24T11:51:00Z">
            <w:rPr/>
          </w:rPrChange>
        </w:rPr>
        <w:t>SSPC Guide 6, Guide for Containing Debris Generated During Paint Removal Operation.</w:t>
      </w:r>
    </w:p>
    <w:p w14:paraId="053755C0" w14:textId="77777777" w:rsidR="00A02088" w:rsidRPr="00323FF4" w:rsidRDefault="00A02088">
      <w:pPr>
        <w:pStyle w:val="Heading5"/>
        <w:rPr>
          <w:color w:val="FF0000"/>
          <w:rPrChange w:id="345" w:author="James Faas" w:date="2022-11-24T11:51:00Z">
            <w:rPr/>
          </w:rPrChange>
        </w:rPr>
        <w:pPrChange w:id="346" w:author="James Faas" w:date="2022-11-24T11:50:00Z">
          <w:pPr>
            <w:pStyle w:val="Heading4"/>
          </w:pPr>
        </w:pPrChange>
      </w:pPr>
      <w:r w:rsidRPr="00323FF4">
        <w:rPr>
          <w:color w:val="FF0000"/>
          <w:rPrChange w:id="347" w:author="James Faas" w:date="2022-11-24T11:51:00Z">
            <w:rPr/>
          </w:rPrChange>
        </w:rPr>
        <w:t>SSPC Guide 7, Guide for the Disposal of Lead Contaminated Surface Preparation Debris.</w:t>
      </w:r>
    </w:p>
    <w:p w14:paraId="36E16C36" w14:textId="77777777" w:rsidR="00A43E82" w:rsidRPr="007E705D" w:rsidRDefault="00A43E82">
      <w:pPr>
        <w:pStyle w:val="Heading5"/>
        <w:pPrChange w:id="348" w:author="James Faas" w:date="2022-11-24T11:50:00Z">
          <w:pPr>
            <w:pStyle w:val="Heading4"/>
          </w:pPr>
        </w:pPrChange>
      </w:pPr>
      <w:r w:rsidRPr="007E705D">
        <w:t>SSPC Guide 12, Guide for Illumination of Industrial Painting Projects</w:t>
      </w:r>
    </w:p>
    <w:p w14:paraId="010115B5" w14:textId="77777777" w:rsidR="00A02088" w:rsidRPr="00323FF4" w:rsidRDefault="00A02088">
      <w:pPr>
        <w:pStyle w:val="Heading5"/>
        <w:rPr>
          <w:color w:val="FF0000"/>
          <w:rPrChange w:id="349" w:author="James Faas" w:date="2022-11-24T11:51:00Z">
            <w:rPr/>
          </w:rPrChange>
        </w:rPr>
        <w:pPrChange w:id="350" w:author="James Faas" w:date="2022-11-24T11:50:00Z">
          <w:pPr>
            <w:pStyle w:val="Heading4"/>
          </w:pPr>
        </w:pPrChange>
      </w:pPr>
      <w:r w:rsidRPr="00323FF4">
        <w:rPr>
          <w:color w:val="FF0000"/>
          <w:rPrChange w:id="351" w:author="James Faas" w:date="2022-11-24T11:51:00Z">
            <w:rPr/>
          </w:rPrChange>
        </w:rPr>
        <w:t>SSPC PA 1, Shop, Field, and Maintenance Painting of Steel.</w:t>
      </w:r>
    </w:p>
    <w:p w14:paraId="21AA7C2D" w14:textId="77777777" w:rsidR="00A02088" w:rsidRPr="00323FF4" w:rsidRDefault="00A02088">
      <w:pPr>
        <w:pStyle w:val="Heading5"/>
        <w:rPr>
          <w:color w:val="FF0000"/>
          <w:rPrChange w:id="352" w:author="James Faas" w:date="2022-11-24T11:51:00Z">
            <w:rPr/>
          </w:rPrChange>
        </w:rPr>
        <w:pPrChange w:id="353" w:author="James Faas" w:date="2022-11-24T11:50:00Z">
          <w:pPr>
            <w:pStyle w:val="Heading4"/>
          </w:pPr>
        </w:pPrChange>
      </w:pPr>
      <w:r w:rsidRPr="00323FF4">
        <w:rPr>
          <w:color w:val="FF0000"/>
          <w:rPrChange w:id="354" w:author="James Faas" w:date="2022-11-24T11:51:00Z">
            <w:rPr/>
          </w:rPrChange>
        </w:rPr>
        <w:t>SSPC PA 2, Procedure for Determining Conformance to Dry Coating Thickness Requirements.</w:t>
      </w:r>
    </w:p>
    <w:p w14:paraId="246A7F66" w14:textId="77777777" w:rsidR="00A02088" w:rsidRPr="00323FF4" w:rsidRDefault="00A02088">
      <w:pPr>
        <w:pStyle w:val="Heading5"/>
        <w:rPr>
          <w:color w:val="FF0000"/>
          <w:rPrChange w:id="355" w:author="James Faas" w:date="2022-11-24T11:51:00Z">
            <w:rPr/>
          </w:rPrChange>
        </w:rPr>
        <w:pPrChange w:id="356" w:author="James Faas" w:date="2022-11-24T11:50:00Z">
          <w:pPr>
            <w:pStyle w:val="Heading4"/>
          </w:pPr>
        </w:pPrChange>
      </w:pPr>
      <w:r w:rsidRPr="00323FF4">
        <w:rPr>
          <w:color w:val="FF0000"/>
          <w:rPrChange w:id="357" w:author="James Faas" w:date="2022-11-24T11:51:00Z">
            <w:rPr/>
          </w:rPrChange>
        </w:rPr>
        <w:t>SSPC PA 3, A Guide to Safety in Paint Application.</w:t>
      </w:r>
    </w:p>
    <w:p w14:paraId="24A6421D" w14:textId="77777777" w:rsidR="00A02088" w:rsidRPr="00455B27" w:rsidRDefault="00A02088">
      <w:pPr>
        <w:pStyle w:val="Heading5"/>
        <w:pPrChange w:id="358" w:author="James Faas" w:date="2022-11-24T11:50:00Z">
          <w:pPr>
            <w:pStyle w:val="Heading4"/>
          </w:pPr>
        </w:pPrChange>
      </w:pPr>
      <w:r w:rsidRPr="00455B27">
        <w:t>SSPC SP 1, Solvent Cleaning.</w:t>
      </w:r>
    </w:p>
    <w:p w14:paraId="19430A66" w14:textId="77777777" w:rsidR="00A02088" w:rsidRPr="00456C49" w:rsidRDefault="00A02088">
      <w:pPr>
        <w:pStyle w:val="Heading5"/>
        <w:pPrChange w:id="359" w:author="James Faas" w:date="2022-11-24T11:50:00Z">
          <w:pPr>
            <w:pStyle w:val="Heading4"/>
          </w:pPr>
        </w:pPrChange>
      </w:pPr>
      <w:r w:rsidRPr="00456C49">
        <w:t>SSPC SP 10/NACE No. 2, Joint Surface Preparation Standard: Near-White Metal Blast Cleaning.</w:t>
      </w:r>
    </w:p>
    <w:p w14:paraId="3BF29B32" w14:textId="6F641B95" w:rsidR="00A02088" w:rsidRPr="00455B27" w:rsidDel="00455B27" w:rsidRDefault="00A02088">
      <w:pPr>
        <w:pStyle w:val="Heading5"/>
        <w:rPr>
          <w:del w:id="360" w:author="James Faas" w:date="2022-11-30T16:53:00Z"/>
        </w:rPr>
        <w:pPrChange w:id="361" w:author="James Faas" w:date="2022-11-24T11:50:00Z">
          <w:pPr>
            <w:pStyle w:val="Heading4"/>
          </w:pPr>
        </w:pPrChange>
      </w:pPr>
      <w:del w:id="362" w:author="James Faas" w:date="2022-11-30T16:53:00Z">
        <w:r w:rsidRPr="00455B27" w:rsidDel="00455B27">
          <w:delText>SSPC SP 11, Power Tool Cleaning to Bare Metal.</w:delText>
        </w:r>
      </w:del>
    </w:p>
    <w:p w14:paraId="6538AED5" w14:textId="7EB227A4" w:rsidR="00A02088" w:rsidRPr="00455B27" w:rsidDel="00455B27" w:rsidRDefault="00A02088">
      <w:pPr>
        <w:pStyle w:val="Heading5"/>
        <w:rPr>
          <w:del w:id="363" w:author="James Faas" w:date="2022-11-30T16:53:00Z"/>
        </w:rPr>
        <w:pPrChange w:id="364" w:author="James Faas" w:date="2022-11-24T11:50:00Z">
          <w:pPr>
            <w:pStyle w:val="Heading4"/>
          </w:pPr>
        </w:pPrChange>
      </w:pPr>
      <w:del w:id="365" w:author="James Faas" w:date="2022-11-30T16:53:00Z">
        <w:r w:rsidRPr="00455B27" w:rsidDel="00455B27">
          <w:delText>SSPC SP 2, Surface Preparation Specification No. 2: Hand Tool Cleaning</w:delText>
        </w:r>
      </w:del>
      <w:del w:id="366" w:author="James Faas" w:date="2022-11-30T16:50:00Z">
        <w:r w:rsidRPr="00455B27" w:rsidDel="00455B27">
          <w:delText>, Includes Editorial Revisions (2004).</w:delText>
        </w:r>
      </w:del>
    </w:p>
    <w:p w14:paraId="4A98057C" w14:textId="233DE833" w:rsidR="00A02088" w:rsidRPr="00455B27" w:rsidDel="00455B27" w:rsidRDefault="00A02088">
      <w:pPr>
        <w:pStyle w:val="Heading5"/>
        <w:rPr>
          <w:del w:id="367" w:author="James Faas" w:date="2022-11-30T16:53:00Z"/>
        </w:rPr>
        <w:pPrChange w:id="368" w:author="James Faas" w:date="2022-11-24T11:50:00Z">
          <w:pPr>
            <w:pStyle w:val="Heading4"/>
          </w:pPr>
        </w:pPrChange>
      </w:pPr>
      <w:del w:id="369" w:author="James Faas" w:date="2022-11-30T16:53:00Z">
        <w:r w:rsidRPr="00455B27" w:rsidDel="00455B27">
          <w:delText>SSPC SP 5/NACE No. 1, Joint Surface Preparation Standard: White Metal Blast Cleaning.</w:delText>
        </w:r>
      </w:del>
    </w:p>
    <w:p w14:paraId="4517334C" w14:textId="73C4FA16" w:rsidR="00A02088" w:rsidRPr="00455B27" w:rsidDel="00455B27" w:rsidRDefault="00A02088">
      <w:pPr>
        <w:pStyle w:val="Heading5"/>
        <w:rPr>
          <w:del w:id="370" w:author="James Faas" w:date="2022-11-30T16:53:00Z"/>
        </w:rPr>
        <w:pPrChange w:id="371" w:author="James Faas" w:date="2022-11-24T11:50:00Z">
          <w:pPr>
            <w:pStyle w:val="Heading4"/>
          </w:pPr>
        </w:pPrChange>
      </w:pPr>
      <w:del w:id="372" w:author="James Faas" w:date="2022-11-30T16:53:00Z">
        <w:r w:rsidRPr="00455B27" w:rsidDel="00455B27">
          <w:delText>SSPC SP 6/NACE No. 3, Joint Surface Preparation Standard: Commercial Blast Cleaning.</w:delText>
        </w:r>
      </w:del>
    </w:p>
    <w:p w14:paraId="2617CEDE" w14:textId="77777777" w:rsidR="00A02088" w:rsidRPr="00455B27" w:rsidRDefault="00A02088">
      <w:pPr>
        <w:pStyle w:val="Heading5"/>
        <w:pPrChange w:id="373" w:author="James Faas" w:date="2022-11-24T11:50:00Z">
          <w:pPr>
            <w:pStyle w:val="Heading4"/>
          </w:pPr>
        </w:pPrChange>
      </w:pPr>
      <w:r w:rsidRPr="00455B27">
        <w:t>SSPC TR3/NACE 6A192, Dehumidification and Temperature Control During Surface Preparation, Application, and Curing for Coatings/Linings of Steel Tanks, Vessels, and Other Enclosed Spaces.</w:t>
      </w:r>
    </w:p>
    <w:p w14:paraId="7A67CF78" w14:textId="62DABCAE" w:rsidR="00A02088" w:rsidRPr="00455B27" w:rsidRDefault="00A02088">
      <w:pPr>
        <w:pStyle w:val="Heading5"/>
        <w:pPrChange w:id="374" w:author="James Faas" w:date="2022-11-24T11:50:00Z">
          <w:pPr>
            <w:pStyle w:val="Heading4"/>
          </w:pPr>
        </w:pPrChange>
      </w:pPr>
      <w:r w:rsidRPr="00455B27">
        <w:t xml:space="preserve">Steel Structures Painting Manual Vol. 2 – Systems and Specifications </w:t>
      </w:r>
      <w:del w:id="375" w:author="James Faas" w:date="2022-11-30T16:54:00Z">
        <w:r w:rsidRPr="00455B27" w:rsidDel="00455B27">
          <w:delText>published by SSPC – Steel Structures Painting Council, 1982.</w:delText>
        </w:r>
      </w:del>
    </w:p>
    <w:p w14:paraId="7B8F30F7" w14:textId="77777777" w:rsidR="00621189" w:rsidRPr="00456C49" w:rsidRDefault="00621189" w:rsidP="00621189">
      <w:pPr>
        <w:pStyle w:val="Heading2"/>
        <w:keepNext/>
        <w:numPr>
          <w:ilvl w:val="1"/>
          <w:numId w:val="10"/>
        </w:numPr>
        <w:rPr>
          <w:rFonts w:cs="Arial"/>
        </w:rPr>
      </w:pPr>
      <w:r w:rsidRPr="00456C49">
        <w:rPr>
          <w:rFonts w:cs="Arial"/>
        </w:rPr>
        <w:t>Definitions</w:t>
      </w:r>
    </w:p>
    <w:p w14:paraId="3F567608" w14:textId="77777777" w:rsidR="00621189" w:rsidRPr="00323FF4" w:rsidRDefault="00621189" w:rsidP="00A02088">
      <w:pPr>
        <w:pStyle w:val="Heading3"/>
        <w:rPr>
          <w:color w:val="FF0000"/>
          <w:rPrChange w:id="376" w:author="James Faas" w:date="2022-11-24T11:50:00Z">
            <w:rPr/>
          </w:rPrChange>
        </w:rPr>
      </w:pPr>
      <w:r w:rsidRPr="00323FF4">
        <w:rPr>
          <w:color w:val="FF0000"/>
          <w:rPrChange w:id="377" w:author="James Faas" w:date="2022-11-24T11:50:00Z">
            <w:rPr/>
          </w:rPrChange>
        </w:rPr>
        <w:t>Terms used in this Section:</w:t>
      </w:r>
    </w:p>
    <w:p w14:paraId="72FAE5F2" w14:textId="77777777" w:rsidR="00621189" w:rsidRPr="00323FF4" w:rsidRDefault="00621189" w:rsidP="00A02088">
      <w:pPr>
        <w:pStyle w:val="Heading4"/>
        <w:rPr>
          <w:color w:val="FF0000"/>
          <w:rPrChange w:id="378" w:author="James Faas" w:date="2022-11-24T11:50:00Z">
            <w:rPr/>
          </w:rPrChange>
        </w:rPr>
      </w:pPr>
      <w:r w:rsidRPr="00323FF4">
        <w:rPr>
          <w:color w:val="FF0000"/>
          <w:rPrChange w:id="379" w:author="James Faas" w:date="2022-11-24T11:50:00Z">
            <w:rPr/>
          </w:rPrChange>
        </w:rPr>
        <w:t>Coverage: Total minimum dry film thickness in microns.</w:t>
      </w:r>
    </w:p>
    <w:p w14:paraId="1E547B56" w14:textId="77777777" w:rsidR="00621189" w:rsidRPr="00323FF4" w:rsidRDefault="00621189" w:rsidP="00A02088">
      <w:pPr>
        <w:pStyle w:val="Heading4"/>
        <w:rPr>
          <w:color w:val="FF0000"/>
          <w:lang w:val="fr-FR"/>
          <w:rPrChange w:id="380" w:author="James Faas" w:date="2022-11-24T11:50:00Z">
            <w:rPr>
              <w:lang w:val="fr-FR"/>
            </w:rPr>
          </w:rPrChange>
        </w:rPr>
      </w:pPr>
      <w:r w:rsidRPr="00323FF4">
        <w:rPr>
          <w:color w:val="FF0000"/>
          <w:lang w:val="fr-FR"/>
          <w:rPrChange w:id="381" w:author="James Faas" w:date="2022-11-24T11:50:00Z">
            <w:rPr>
              <w:lang w:val="fr-FR"/>
            </w:rPr>
          </w:rPrChange>
        </w:rPr>
        <w:t>Micron (µm) = 1 micron = 10</w:t>
      </w:r>
      <w:r w:rsidR="00C73A6E" w:rsidRPr="00323FF4">
        <w:rPr>
          <w:color w:val="FF0000"/>
          <w:lang w:val="fr-FR"/>
          <w:rPrChange w:id="382" w:author="James Faas" w:date="2022-11-24T11:50:00Z">
            <w:rPr>
              <w:lang w:val="fr-FR"/>
            </w:rPr>
          </w:rPrChange>
        </w:rPr>
        <w:t>e-</w:t>
      </w:r>
      <w:r w:rsidRPr="00323FF4">
        <w:rPr>
          <w:color w:val="FF0000"/>
          <w:lang w:val="fr-FR"/>
          <w:rPrChange w:id="383" w:author="James Faas" w:date="2022-11-24T11:50:00Z">
            <w:rPr>
              <w:lang w:val="fr-FR"/>
            </w:rPr>
          </w:rPrChange>
        </w:rPr>
        <w:t xml:space="preserve"> 6 m = 0.0393701 mil, 1 mil = 25.4 microns.</w:t>
      </w:r>
    </w:p>
    <w:p w14:paraId="2A0C66FD" w14:textId="77777777" w:rsidR="00621189" w:rsidRPr="00323FF4" w:rsidRDefault="00621189" w:rsidP="00A02088">
      <w:pPr>
        <w:pStyle w:val="Heading4"/>
        <w:rPr>
          <w:color w:val="FF0000"/>
          <w:rPrChange w:id="384" w:author="James Faas" w:date="2022-11-24T11:50:00Z">
            <w:rPr/>
          </w:rPrChange>
        </w:rPr>
      </w:pPr>
      <w:r w:rsidRPr="00323FF4">
        <w:rPr>
          <w:color w:val="FF0000"/>
          <w:rPrChange w:id="385" w:author="James Faas" w:date="2022-11-24T11:50:00Z">
            <w:rPr/>
          </w:rPrChange>
        </w:rPr>
        <w:t>Mil = 25.4 microns (µm) = 0.0254 millimeter</w:t>
      </w:r>
    </w:p>
    <w:p w14:paraId="38D7BC18" w14:textId="77777777" w:rsidR="00621189" w:rsidRPr="00323FF4" w:rsidRDefault="00621189" w:rsidP="00A02088">
      <w:pPr>
        <w:pStyle w:val="Heading4"/>
        <w:rPr>
          <w:color w:val="FF0000"/>
          <w:rPrChange w:id="386" w:author="James Faas" w:date="2022-11-24T11:50:00Z">
            <w:rPr/>
          </w:rPrChange>
        </w:rPr>
      </w:pPr>
      <w:r w:rsidRPr="00323FF4">
        <w:rPr>
          <w:color w:val="FF0000"/>
          <w:rPrChange w:id="387" w:author="James Faas" w:date="2022-11-24T11:50:00Z">
            <w:rPr/>
          </w:rPrChange>
        </w:rPr>
        <w:t>MDFT: Minimum Dry Film Thickness, microns.</w:t>
      </w:r>
    </w:p>
    <w:p w14:paraId="4757C9CC" w14:textId="77777777" w:rsidR="00621189" w:rsidRPr="00323FF4" w:rsidRDefault="00621189" w:rsidP="00A02088">
      <w:pPr>
        <w:pStyle w:val="Heading4"/>
        <w:rPr>
          <w:color w:val="FF0000"/>
          <w:rPrChange w:id="388" w:author="James Faas" w:date="2022-11-24T11:50:00Z">
            <w:rPr/>
          </w:rPrChange>
        </w:rPr>
      </w:pPr>
      <w:r w:rsidRPr="00323FF4">
        <w:rPr>
          <w:color w:val="FF0000"/>
          <w:rPrChange w:id="389" w:author="James Faas" w:date="2022-11-24T11:50:00Z">
            <w:rPr/>
          </w:rPrChange>
        </w:rPr>
        <w:t>MDFTPC: Minimum Dry Film Thickness Per Coat, microns.</w:t>
      </w:r>
    </w:p>
    <w:p w14:paraId="0DE5723A" w14:textId="77777777" w:rsidR="00621189" w:rsidRPr="00323FF4" w:rsidRDefault="00621189" w:rsidP="00621189">
      <w:pPr>
        <w:pStyle w:val="Heading2"/>
        <w:keepNext/>
        <w:numPr>
          <w:ilvl w:val="1"/>
          <w:numId w:val="10"/>
        </w:numPr>
        <w:rPr>
          <w:rFonts w:cs="Arial"/>
        </w:rPr>
      </w:pPr>
      <w:bookmarkStart w:id="390" w:name="_Toc6977377"/>
      <w:r w:rsidRPr="00323FF4">
        <w:rPr>
          <w:rFonts w:cs="Arial"/>
        </w:rPr>
        <w:t>Intent</w:t>
      </w:r>
    </w:p>
    <w:p w14:paraId="365BC9C0" w14:textId="3EB6EB90" w:rsidR="00621189" w:rsidRPr="00323FF4" w:rsidRDefault="00621189" w:rsidP="00621189">
      <w:pPr>
        <w:pStyle w:val="Heading3"/>
        <w:numPr>
          <w:ilvl w:val="2"/>
          <w:numId w:val="10"/>
        </w:numPr>
        <w:rPr>
          <w:rFonts w:cs="Arial"/>
        </w:rPr>
      </w:pPr>
      <w:r w:rsidRPr="00323FF4">
        <w:rPr>
          <w:rFonts w:cs="Arial"/>
        </w:rPr>
        <w:t>It is the intent of this specification that all steel surfaces be cleaned</w:t>
      </w:r>
      <w:ins w:id="391" w:author="James Faas" w:date="2022-11-24T11:51:00Z">
        <w:r w:rsidR="00323FF4">
          <w:rPr>
            <w:rFonts w:cs="Arial"/>
          </w:rPr>
          <w:t>, properly prepared</w:t>
        </w:r>
      </w:ins>
      <w:r w:rsidRPr="00323FF4">
        <w:rPr>
          <w:rFonts w:cs="Arial"/>
        </w:rPr>
        <w:t xml:space="preserve"> and coatings applied so that a sound, continuous coating system exists in all areas.</w:t>
      </w:r>
    </w:p>
    <w:p w14:paraId="7A57AACE" w14:textId="77777777" w:rsidR="00621189" w:rsidRPr="00323FF4" w:rsidRDefault="00621189" w:rsidP="00621189">
      <w:pPr>
        <w:pStyle w:val="Heading2"/>
        <w:keepNext/>
        <w:numPr>
          <w:ilvl w:val="1"/>
          <w:numId w:val="10"/>
        </w:numPr>
        <w:rPr>
          <w:rFonts w:cs="Arial"/>
        </w:rPr>
      </w:pPr>
      <w:r w:rsidRPr="00323FF4">
        <w:rPr>
          <w:rFonts w:cs="Arial"/>
        </w:rPr>
        <w:lastRenderedPageBreak/>
        <w:t>Design Requirements</w:t>
      </w:r>
    </w:p>
    <w:p w14:paraId="10409BCC" w14:textId="77777777" w:rsidR="00621189" w:rsidRPr="00323FF4" w:rsidRDefault="00621189" w:rsidP="00621189">
      <w:pPr>
        <w:pStyle w:val="Heading3"/>
        <w:numPr>
          <w:ilvl w:val="2"/>
          <w:numId w:val="10"/>
        </w:numPr>
        <w:tabs>
          <w:tab w:val="clear" w:pos="1440"/>
          <w:tab w:val="left" w:pos="1418"/>
        </w:tabs>
        <w:ind w:left="1418" w:hanging="709"/>
        <w:rPr>
          <w:rFonts w:cs="Arial"/>
        </w:rPr>
      </w:pPr>
      <w:r w:rsidRPr="00323FF4">
        <w:rPr>
          <w:rFonts w:cs="Arial"/>
        </w:rPr>
        <w:t>Containment systems</w:t>
      </w:r>
      <w:ins w:id="392" w:author="Johnny Pang" w:date="2022-04-17T16:26:00Z">
        <w:r w:rsidR="009D6823" w:rsidRPr="00323FF4">
          <w:rPr>
            <w:rFonts w:cs="Arial"/>
          </w:rPr>
          <w:t xml:space="preserve"> and scaffolding</w:t>
        </w:r>
      </w:ins>
      <w:r w:rsidRPr="00323FF4">
        <w:rPr>
          <w:rFonts w:cs="Arial"/>
        </w:rPr>
        <w:t xml:space="preserve"> </w:t>
      </w:r>
      <w:ins w:id="393" w:author="Zaleski, Christopher" w:date="2021-02-10T17:22:00Z">
        <w:r w:rsidR="00775FDE" w:rsidRPr="00323FF4">
          <w:rPr>
            <w:rFonts w:cs="Arial"/>
          </w:rPr>
          <w:t>must</w:t>
        </w:r>
      </w:ins>
      <w:del w:id="394" w:author="Zaleski, Christopher" w:date="2021-02-10T17:22:00Z">
        <w:r w:rsidRPr="00323FF4" w:rsidDel="00775FDE">
          <w:rPr>
            <w:rFonts w:cs="Arial"/>
          </w:rPr>
          <w:delText>are to</w:delText>
        </w:r>
      </w:del>
      <w:r w:rsidRPr="00323FF4">
        <w:rPr>
          <w:rFonts w:cs="Arial"/>
        </w:rPr>
        <w:t xml:space="preserve"> be designed by a </w:t>
      </w:r>
      <w:ins w:id="395" w:author="Zaleski, Christopher" w:date="2021-02-10T17:21:00Z">
        <w:r w:rsidR="00775FDE" w:rsidRPr="00323FF4">
          <w:rPr>
            <w:rFonts w:cs="Arial"/>
          </w:rPr>
          <w:t>P</w:t>
        </w:r>
      </w:ins>
      <w:del w:id="396" w:author="Zaleski, Christopher" w:date="2021-02-10T17:21:00Z">
        <w:r w:rsidRPr="00323FF4" w:rsidDel="00775FDE">
          <w:rPr>
            <w:rFonts w:cs="Arial"/>
          </w:rPr>
          <w:delText>p</w:delText>
        </w:r>
      </w:del>
      <w:r w:rsidRPr="00323FF4">
        <w:rPr>
          <w:rFonts w:cs="Arial"/>
        </w:rPr>
        <w:t xml:space="preserve">rofessional </w:t>
      </w:r>
      <w:ins w:id="397" w:author="Zaleski, Christopher" w:date="2021-02-10T17:21:00Z">
        <w:r w:rsidR="00775FDE" w:rsidRPr="00323FF4">
          <w:rPr>
            <w:rFonts w:cs="Arial"/>
          </w:rPr>
          <w:t>E</w:t>
        </w:r>
      </w:ins>
      <w:del w:id="398" w:author="Zaleski, Christopher" w:date="2021-02-10T17:21:00Z">
        <w:r w:rsidRPr="00323FF4" w:rsidDel="00775FDE">
          <w:rPr>
            <w:rFonts w:cs="Arial"/>
          </w:rPr>
          <w:delText>e</w:delText>
        </w:r>
      </w:del>
      <w:r w:rsidRPr="00323FF4">
        <w:rPr>
          <w:rFonts w:cs="Arial"/>
        </w:rPr>
        <w:t xml:space="preserve">ngineer </w:t>
      </w:r>
      <w:del w:id="399" w:author="Zaleski, Christopher" w:date="2021-02-10T17:21:00Z">
        <w:r w:rsidRPr="00323FF4" w:rsidDel="00775FDE">
          <w:rPr>
            <w:rFonts w:cs="Arial"/>
          </w:rPr>
          <w:delText>licensed in the Province of Ontario</w:delText>
        </w:r>
      </w:del>
      <w:r w:rsidRPr="00323FF4">
        <w:rPr>
          <w:rFonts w:cs="Arial"/>
        </w:rPr>
        <w:t>. The</w:t>
      </w:r>
      <w:del w:id="400" w:author="Zaleski, Christopher" w:date="2021-02-10T17:22:00Z">
        <w:r w:rsidRPr="00323FF4" w:rsidDel="00775FDE">
          <w:rPr>
            <w:rFonts w:cs="Arial"/>
          </w:rPr>
          <w:delText xml:space="preserve"> engineer’s</w:delText>
        </w:r>
      </w:del>
      <w:r w:rsidRPr="00323FF4">
        <w:rPr>
          <w:rFonts w:cs="Arial"/>
        </w:rPr>
        <w:t xml:space="preserve"> </w:t>
      </w:r>
      <w:ins w:id="401" w:author="Zaleski, Christopher" w:date="2021-02-10T17:21:00Z">
        <w:r w:rsidR="00775FDE" w:rsidRPr="00323FF4">
          <w:rPr>
            <w:rFonts w:cs="Arial"/>
          </w:rPr>
          <w:t>P</w:t>
        </w:r>
      </w:ins>
      <w:del w:id="402" w:author="Zaleski, Christopher" w:date="2021-02-10T17:21:00Z">
        <w:r w:rsidRPr="00323FF4" w:rsidDel="00775FDE">
          <w:rPr>
            <w:rFonts w:cs="Arial"/>
          </w:rPr>
          <w:delText>p</w:delText>
        </w:r>
      </w:del>
      <w:r w:rsidRPr="00323FF4">
        <w:rPr>
          <w:rFonts w:cs="Arial"/>
        </w:rPr>
        <w:t xml:space="preserve">rofessional </w:t>
      </w:r>
      <w:ins w:id="403" w:author="Zaleski, Christopher" w:date="2021-02-10T17:22:00Z">
        <w:r w:rsidR="00775FDE" w:rsidRPr="00323FF4">
          <w:rPr>
            <w:rFonts w:cs="Arial"/>
          </w:rPr>
          <w:t xml:space="preserve">Engineer </w:t>
        </w:r>
      </w:ins>
      <w:del w:id="404" w:author="Radulovic, Nicole" w:date="2022-11-03T15:54:00Z">
        <w:r w:rsidRPr="00323FF4" w:rsidDel="00992289">
          <w:rPr>
            <w:rFonts w:cs="Arial"/>
          </w:rPr>
          <w:delText xml:space="preserve">seal and signature </w:delText>
        </w:r>
      </w:del>
      <w:r w:rsidRPr="00323FF4">
        <w:rPr>
          <w:rFonts w:cs="Arial"/>
        </w:rPr>
        <w:t>must</w:t>
      </w:r>
      <w:del w:id="405" w:author="Radulovic, Nicole" w:date="2022-11-03T15:54:00Z">
        <w:r w:rsidRPr="00323FF4" w:rsidDel="00992289">
          <w:rPr>
            <w:rFonts w:cs="Arial"/>
          </w:rPr>
          <w:delText xml:space="preserve"> be</w:delText>
        </w:r>
      </w:del>
      <w:r w:rsidRPr="00323FF4">
        <w:rPr>
          <w:rFonts w:cs="Arial"/>
        </w:rPr>
        <w:t xml:space="preserve"> affix</w:t>
      </w:r>
      <w:ins w:id="406" w:author="Zaleski, Christopher" w:date="2021-02-10T17:22:00Z">
        <w:r w:rsidR="00775FDE" w:rsidRPr="00323FF4">
          <w:rPr>
            <w:rFonts w:cs="Arial"/>
          </w:rPr>
          <w:t xml:space="preserve"> their professional seal and signature</w:t>
        </w:r>
      </w:ins>
      <w:del w:id="407" w:author="Zaleski, Christopher" w:date="2021-02-10T17:22:00Z">
        <w:r w:rsidRPr="00323FF4" w:rsidDel="00775FDE">
          <w:rPr>
            <w:rFonts w:cs="Arial"/>
          </w:rPr>
          <w:delText>ed</w:delText>
        </w:r>
      </w:del>
      <w:r w:rsidRPr="00323FF4">
        <w:rPr>
          <w:rFonts w:cs="Arial"/>
        </w:rPr>
        <w:t xml:space="preserve"> to </w:t>
      </w:r>
      <w:ins w:id="408" w:author="Zaleski, Christopher" w:date="2021-02-10T17:22:00Z">
        <w:r w:rsidR="00775FDE" w:rsidRPr="00323FF4">
          <w:rPr>
            <w:rFonts w:cs="Arial"/>
          </w:rPr>
          <w:t>S</w:t>
        </w:r>
      </w:ins>
      <w:del w:id="409" w:author="Zaleski, Christopher" w:date="2021-02-10T17:22:00Z">
        <w:r w:rsidRPr="00323FF4" w:rsidDel="00775FDE">
          <w:rPr>
            <w:rFonts w:cs="Arial"/>
          </w:rPr>
          <w:delText>s</w:delText>
        </w:r>
      </w:del>
      <w:r w:rsidRPr="00323FF4">
        <w:rPr>
          <w:rFonts w:cs="Arial"/>
        </w:rPr>
        <w:t xml:space="preserve">hop </w:t>
      </w:r>
      <w:ins w:id="410" w:author="Zaleski, Christopher" w:date="2021-02-10T17:22:00Z">
        <w:r w:rsidR="00775FDE" w:rsidRPr="00323FF4">
          <w:rPr>
            <w:rFonts w:cs="Arial"/>
          </w:rPr>
          <w:t>D</w:t>
        </w:r>
      </w:ins>
      <w:del w:id="411" w:author="Zaleski, Christopher" w:date="2021-02-10T17:22:00Z">
        <w:r w:rsidRPr="00323FF4" w:rsidDel="00775FDE">
          <w:rPr>
            <w:rFonts w:cs="Arial"/>
          </w:rPr>
          <w:delText>d</w:delText>
        </w:r>
      </w:del>
      <w:r w:rsidRPr="00323FF4">
        <w:rPr>
          <w:rFonts w:cs="Arial"/>
        </w:rPr>
        <w:t>rawings for such items.</w:t>
      </w:r>
    </w:p>
    <w:p w14:paraId="19A5976F" w14:textId="77777777" w:rsidR="00621189" w:rsidRPr="00323FF4" w:rsidRDefault="00621189" w:rsidP="00621189">
      <w:pPr>
        <w:pStyle w:val="Heading2"/>
        <w:keepNext/>
        <w:numPr>
          <w:ilvl w:val="1"/>
          <w:numId w:val="10"/>
        </w:numPr>
        <w:rPr>
          <w:rFonts w:cs="Arial"/>
        </w:rPr>
      </w:pPr>
      <w:r w:rsidRPr="00323FF4">
        <w:rPr>
          <w:rFonts w:cs="Arial"/>
        </w:rPr>
        <w:t>Damage or Contamination</w:t>
      </w:r>
    </w:p>
    <w:p w14:paraId="00AF4B41" w14:textId="77777777" w:rsidR="00621189" w:rsidRPr="00323FF4" w:rsidRDefault="00621189" w:rsidP="00621189">
      <w:pPr>
        <w:pStyle w:val="Heading3"/>
        <w:numPr>
          <w:ilvl w:val="2"/>
          <w:numId w:val="10"/>
        </w:numPr>
        <w:rPr>
          <w:rFonts w:cs="Arial"/>
        </w:rPr>
      </w:pPr>
      <w:r w:rsidRPr="00323FF4">
        <w:rPr>
          <w:rFonts w:cs="Arial"/>
        </w:rPr>
        <w:t xml:space="preserve">The Contractor shall adequately protect, shield, or cover all structures, stores, machinery, equipment, and openings, as identified by the </w:t>
      </w:r>
      <w:proofErr w:type="gramStart"/>
      <w:r w:rsidRPr="00323FF4">
        <w:rPr>
          <w:rFonts w:cs="Arial"/>
        </w:rPr>
        <w:t>Contractor</w:t>
      </w:r>
      <w:proofErr w:type="gramEnd"/>
      <w:r w:rsidRPr="00323FF4">
        <w:rPr>
          <w:rFonts w:cs="Arial"/>
        </w:rPr>
        <w:t xml:space="preserve"> or as required by the Consultant, to prevent damage or contamination from the Work procedures involved. The Contractor shall be responsible for any such loss or damage</w:t>
      </w:r>
      <w:ins w:id="412" w:author="Johnny Pang" w:date="2022-04-17T16:27:00Z">
        <w:r w:rsidR="009D6823" w:rsidRPr="00323FF4">
          <w:rPr>
            <w:rFonts w:cs="Arial"/>
          </w:rPr>
          <w:t>, at no cost to the Region</w:t>
        </w:r>
      </w:ins>
      <w:r w:rsidRPr="00323FF4">
        <w:rPr>
          <w:rFonts w:cs="Arial"/>
        </w:rPr>
        <w:t>.</w:t>
      </w:r>
    </w:p>
    <w:p w14:paraId="5FE6AC7E" w14:textId="77777777" w:rsidR="00621189" w:rsidRPr="00323FF4" w:rsidRDefault="00621189" w:rsidP="00621189">
      <w:pPr>
        <w:pStyle w:val="Heading2"/>
        <w:keepNext/>
        <w:numPr>
          <w:ilvl w:val="1"/>
          <w:numId w:val="10"/>
        </w:numPr>
        <w:rPr>
          <w:rFonts w:cs="Arial"/>
        </w:rPr>
      </w:pPr>
      <w:r w:rsidRPr="00323FF4">
        <w:rPr>
          <w:rFonts w:cs="Arial"/>
        </w:rPr>
        <w:t>Submittals</w:t>
      </w:r>
    </w:p>
    <w:bookmarkEnd w:id="390"/>
    <w:p w14:paraId="2F743A3D" w14:textId="77777777" w:rsidR="00621189" w:rsidRPr="00323FF4" w:rsidRDefault="00621189" w:rsidP="00A02088">
      <w:pPr>
        <w:pStyle w:val="Heading3"/>
      </w:pPr>
      <w:r w:rsidRPr="00323FF4">
        <w:t>Data Sheets:</w:t>
      </w:r>
    </w:p>
    <w:p w14:paraId="18EAFAA6" w14:textId="77777777" w:rsidR="00621189" w:rsidRPr="00323FF4" w:rsidRDefault="00621189" w:rsidP="00A02088">
      <w:pPr>
        <w:pStyle w:val="Heading4"/>
      </w:pPr>
      <w:r w:rsidRPr="00323FF4">
        <w:t>For each coating system, provide three copies of the coating paint manufacturer's technical data sheets, and the coating colours available (where applicable) for each Product used in coating that demonstrates compliance with specification.</w:t>
      </w:r>
    </w:p>
    <w:p w14:paraId="099E6689" w14:textId="77777777" w:rsidR="00621189" w:rsidRPr="00323FF4" w:rsidRDefault="00621189" w:rsidP="00A02088">
      <w:pPr>
        <w:pStyle w:val="Heading4"/>
      </w:pPr>
      <w:r w:rsidRPr="00323FF4">
        <w:t>Submit the required information on a system</w:t>
      </w:r>
      <w:r w:rsidRPr="00323FF4">
        <w:noBreakHyphen/>
        <w:t>by</w:t>
      </w:r>
      <w:r w:rsidRPr="00323FF4">
        <w:noBreakHyphen/>
        <w:t>system basis.</w:t>
      </w:r>
    </w:p>
    <w:p w14:paraId="1CD03A0A" w14:textId="77777777" w:rsidR="00621189" w:rsidRPr="00323FF4" w:rsidRDefault="00621189" w:rsidP="00A02088">
      <w:pPr>
        <w:pStyle w:val="Heading4"/>
      </w:pPr>
      <w:r w:rsidRPr="00323FF4">
        <w:t>Provide copies of coating system submittals to the coating applicator.</w:t>
      </w:r>
    </w:p>
    <w:p w14:paraId="7B4F41CF" w14:textId="77777777" w:rsidR="00621189" w:rsidRPr="00323FF4" w:rsidRDefault="00621189" w:rsidP="00A02088">
      <w:pPr>
        <w:pStyle w:val="Heading4"/>
      </w:pPr>
      <w:r w:rsidRPr="00323FF4">
        <w:t>Indiscriminate submittal of manufacturer's literature only is not acceptable.</w:t>
      </w:r>
    </w:p>
    <w:p w14:paraId="2A9C9A89" w14:textId="77777777" w:rsidR="00621189" w:rsidRPr="00323FF4" w:rsidRDefault="00621189" w:rsidP="00A02088">
      <w:pPr>
        <w:pStyle w:val="Heading4"/>
      </w:pPr>
      <w:r w:rsidRPr="00323FF4">
        <w:t>Product and Safety Data Sheets: Submit three copies of data sheets for each product.</w:t>
      </w:r>
    </w:p>
    <w:p w14:paraId="54E148D1" w14:textId="77777777" w:rsidR="00621189" w:rsidRPr="00323FF4" w:rsidRDefault="00621189" w:rsidP="00A02088">
      <w:pPr>
        <w:pStyle w:val="Heading4"/>
      </w:pPr>
      <w:r w:rsidRPr="00323FF4">
        <w:t>Provide a detailed chemical and gradation analysis for each proposed abrasive material.</w:t>
      </w:r>
    </w:p>
    <w:p w14:paraId="61B36BF7" w14:textId="77777777" w:rsidR="00621189" w:rsidRPr="00323FF4" w:rsidRDefault="00621189" w:rsidP="00A02088">
      <w:pPr>
        <w:pStyle w:val="Heading4"/>
      </w:pPr>
      <w:r w:rsidRPr="00323FF4">
        <w:t>Provide proof that the coating system meets requirements of NSF 61.</w:t>
      </w:r>
    </w:p>
    <w:p w14:paraId="3B41CE1A" w14:textId="77777777" w:rsidR="00621189" w:rsidRPr="00323FF4" w:rsidRDefault="00621189" w:rsidP="00A02088">
      <w:pPr>
        <w:pStyle w:val="Heading4"/>
      </w:pPr>
      <w:r w:rsidRPr="00323FF4">
        <w:t>Provide details on the coating system and reports confirming that the system meets or exceeds the performance requirements listed in this specification.</w:t>
      </w:r>
    </w:p>
    <w:p w14:paraId="668CA072" w14:textId="77777777" w:rsidR="00A02088" w:rsidRPr="00323FF4" w:rsidRDefault="00621189" w:rsidP="00621189">
      <w:pPr>
        <w:pStyle w:val="Heading3"/>
        <w:numPr>
          <w:ilvl w:val="2"/>
          <w:numId w:val="10"/>
        </w:numPr>
        <w:rPr>
          <w:rFonts w:cs="Arial"/>
        </w:rPr>
      </w:pPr>
      <w:r w:rsidRPr="00323FF4">
        <w:rPr>
          <w:rFonts w:cs="Arial"/>
        </w:rPr>
        <w:t xml:space="preserve">Colour Samples: </w:t>
      </w:r>
    </w:p>
    <w:p w14:paraId="3BF42FEC" w14:textId="77777777" w:rsidR="00621189" w:rsidRPr="00323FF4" w:rsidRDefault="00621189" w:rsidP="00A02088">
      <w:pPr>
        <w:pStyle w:val="Heading4"/>
      </w:pPr>
      <w:r w:rsidRPr="00323FF4">
        <w:t>Submit the manufacturer's colour samples showing the full range of standard colours.</w:t>
      </w:r>
    </w:p>
    <w:p w14:paraId="21DF49E7" w14:textId="77777777" w:rsidR="00A02088" w:rsidRPr="00323FF4" w:rsidRDefault="00621189" w:rsidP="00621189">
      <w:pPr>
        <w:pStyle w:val="Heading3"/>
        <w:numPr>
          <w:ilvl w:val="2"/>
          <w:numId w:val="10"/>
        </w:numPr>
        <w:rPr>
          <w:rFonts w:cs="Arial"/>
        </w:rPr>
      </w:pPr>
      <w:r w:rsidRPr="00323FF4">
        <w:rPr>
          <w:rFonts w:cs="Arial"/>
        </w:rPr>
        <w:t xml:space="preserve">Manufacturer's Quality Assurance: </w:t>
      </w:r>
    </w:p>
    <w:p w14:paraId="0E22DC3E" w14:textId="77777777" w:rsidR="00621189" w:rsidRPr="00323FF4" w:rsidRDefault="00621189" w:rsidP="00A02088">
      <w:pPr>
        <w:pStyle w:val="Heading4"/>
      </w:pPr>
      <w:r w:rsidRPr="00323FF4">
        <w:t>Submit the manufacturer's certification that coatings comply with specified requirements and are suitable for intended application.</w:t>
      </w:r>
    </w:p>
    <w:p w14:paraId="6A67E846" w14:textId="77777777" w:rsidR="00621189" w:rsidRPr="00323FF4" w:rsidRDefault="00621189" w:rsidP="00A02088">
      <w:pPr>
        <w:pStyle w:val="Heading3"/>
      </w:pPr>
      <w:r w:rsidRPr="00323FF4">
        <w:t>Affidavit of Compliance or Certificate of Compliance from the manufacturer or constructor that the materials and work furnished complies with the applicable AWWA standards (AWWA D100</w:t>
      </w:r>
      <w:del w:id="413" w:author="James Faas" w:date="2022-11-30T09:55:00Z">
        <w:r w:rsidRPr="00323FF4" w:rsidDel="00B5701D">
          <w:delText>-11</w:delText>
        </w:r>
      </w:del>
      <w:r w:rsidRPr="00323FF4">
        <w:t xml:space="preserve"> subsection 14.5, D102</w:t>
      </w:r>
      <w:del w:id="414" w:author="James Faas" w:date="2022-11-30T09:55:00Z">
        <w:r w:rsidRPr="00323FF4" w:rsidDel="00B5701D">
          <w:delText>-14</w:delText>
        </w:r>
      </w:del>
      <w:r w:rsidRPr="00323FF4">
        <w:t xml:space="preserve"> subsection 6.3, and C210</w:t>
      </w:r>
      <w:del w:id="415" w:author="James Faas" w:date="2022-11-30T09:55:00Z">
        <w:r w:rsidRPr="00323FF4" w:rsidDel="00B5701D">
          <w:delText>-15</w:delText>
        </w:r>
      </w:del>
      <w:r w:rsidRPr="00323FF4">
        <w:t xml:space="preserve"> subsection 6.3).</w:t>
      </w:r>
    </w:p>
    <w:p w14:paraId="2F46B6A6" w14:textId="77777777" w:rsidR="00621189" w:rsidRPr="00323FF4" w:rsidRDefault="00621189" w:rsidP="00A02088">
      <w:pPr>
        <w:pStyle w:val="Heading3"/>
      </w:pPr>
      <w:r w:rsidRPr="00323FF4">
        <w:t>Written proposal outlining method for protection of the adjacent areas to prevent damage or contamination from the work procedures involved.</w:t>
      </w:r>
    </w:p>
    <w:p w14:paraId="46D9C363" w14:textId="77777777" w:rsidR="00621189" w:rsidRPr="00323FF4" w:rsidRDefault="00621189" w:rsidP="00A02088">
      <w:pPr>
        <w:pStyle w:val="Heading3"/>
      </w:pPr>
      <w:r w:rsidRPr="00323FF4">
        <w:t>Written proposal outlining the methods and sequence for surface preparation and application of coatings. Do not commence any surface preparation or coating application until the review is complete.</w:t>
      </w:r>
    </w:p>
    <w:p w14:paraId="2B2998F0" w14:textId="77777777" w:rsidR="00621189" w:rsidRPr="00323FF4" w:rsidRDefault="00621189" w:rsidP="00A02088">
      <w:pPr>
        <w:pStyle w:val="Heading3"/>
      </w:pPr>
      <w:r w:rsidRPr="00323FF4">
        <w:t>Written proposals shall contain, but not be limited to, description of:</w:t>
      </w:r>
    </w:p>
    <w:p w14:paraId="75DCFF35" w14:textId="77777777" w:rsidR="00621189" w:rsidRPr="00323FF4" w:rsidRDefault="00621189" w:rsidP="00A02088">
      <w:pPr>
        <w:pStyle w:val="Heading4"/>
      </w:pPr>
      <w:r w:rsidRPr="00323FF4">
        <w:t>Ventilation system, including forced air.</w:t>
      </w:r>
    </w:p>
    <w:p w14:paraId="3A379428" w14:textId="77777777" w:rsidR="00621189" w:rsidRPr="00323FF4" w:rsidRDefault="00621189" w:rsidP="00A02088">
      <w:pPr>
        <w:pStyle w:val="Heading4"/>
      </w:pPr>
      <w:r w:rsidRPr="00323FF4">
        <w:t>Dehumidification systems.</w:t>
      </w:r>
    </w:p>
    <w:p w14:paraId="013B9EC6" w14:textId="77777777" w:rsidR="00621189" w:rsidRPr="00323FF4" w:rsidRDefault="00621189" w:rsidP="00A02088">
      <w:pPr>
        <w:pStyle w:val="Heading4"/>
      </w:pPr>
      <w:r w:rsidRPr="00323FF4">
        <w:t>Blast abrasive recovery systems.</w:t>
      </w:r>
    </w:p>
    <w:p w14:paraId="6746B60B" w14:textId="77777777" w:rsidR="00621189" w:rsidRPr="00323FF4" w:rsidRDefault="00621189" w:rsidP="00A02088">
      <w:pPr>
        <w:pStyle w:val="Heading4"/>
      </w:pPr>
      <w:r w:rsidRPr="00323FF4">
        <w:t>Containment systems.</w:t>
      </w:r>
    </w:p>
    <w:p w14:paraId="1EC2B2F8" w14:textId="77777777" w:rsidR="00621189" w:rsidRPr="00456C49" w:rsidRDefault="00621189" w:rsidP="00621189">
      <w:pPr>
        <w:pStyle w:val="Heading2"/>
        <w:keepNext/>
        <w:numPr>
          <w:ilvl w:val="1"/>
          <w:numId w:val="10"/>
        </w:numPr>
        <w:rPr>
          <w:rFonts w:cs="Arial"/>
        </w:rPr>
      </w:pPr>
      <w:bookmarkStart w:id="416" w:name="_Toc6977378"/>
      <w:r w:rsidRPr="00456C49">
        <w:rPr>
          <w:rFonts w:cs="Arial"/>
        </w:rPr>
        <w:t>Quality Assurance</w:t>
      </w:r>
    </w:p>
    <w:bookmarkEnd w:id="416"/>
    <w:p w14:paraId="2E589369" w14:textId="77777777" w:rsidR="00621189" w:rsidRPr="00456C49" w:rsidRDefault="00621189" w:rsidP="00621189">
      <w:pPr>
        <w:pStyle w:val="Heading3"/>
        <w:keepNext/>
        <w:numPr>
          <w:ilvl w:val="2"/>
          <w:numId w:val="10"/>
        </w:numPr>
        <w:tabs>
          <w:tab w:val="clear" w:pos="1440"/>
          <w:tab w:val="left" w:pos="1418"/>
        </w:tabs>
        <w:ind w:left="1418" w:hanging="709"/>
        <w:rPr>
          <w:rFonts w:cs="Arial"/>
        </w:rPr>
      </w:pPr>
      <w:r w:rsidRPr="00456C49">
        <w:rPr>
          <w:rFonts w:cs="Arial"/>
        </w:rPr>
        <w:t>Qualifications:</w:t>
      </w:r>
    </w:p>
    <w:p w14:paraId="171BE948" w14:textId="77777777" w:rsidR="00621189" w:rsidRPr="00456C49" w:rsidRDefault="00621189" w:rsidP="00A02088">
      <w:pPr>
        <w:pStyle w:val="Heading4"/>
      </w:pPr>
      <w:r w:rsidRPr="00456C49">
        <w:t>Coating Manufacturer's Qualifications:</w:t>
      </w:r>
    </w:p>
    <w:p w14:paraId="24D1233C" w14:textId="77777777" w:rsidR="00621189" w:rsidRPr="00456C49" w:rsidRDefault="000913D5" w:rsidP="00A02088">
      <w:pPr>
        <w:pStyle w:val="Heading5"/>
      </w:pPr>
      <w:ins w:id="417" w:author="Johnny Pang" w:date="2022-04-17T16:28:00Z">
        <w:r w:rsidRPr="00456C49">
          <w:lastRenderedPageBreak/>
          <w:t xml:space="preserve">The Contractor shall ensure that the coating manufacturer </w:t>
        </w:r>
      </w:ins>
      <w:del w:id="418" w:author="Johnny Pang" w:date="2022-04-17T16:28:00Z">
        <w:r w:rsidR="00621189" w:rsidRPr="00456C49" w:rsidDel="000913D5">
          <w:delText xml:space="preserve">Specializes </w:delText>
        </w:r>
      </w:del>
      <w:ins w:id="419" w:author="Johnny Pang" w:date="2022-04-17T16:28:00Z">
        <w:r w:rsidRPr="00456C49">
          <w:t xml:space="preserve">specializes </w:t>
        </w:r>
      </w:ins>
      <w:r w:rsidR="00621189" w:rsidRPr="00456C49">
        <w:t>in the manufacture of coatings with a minimum of 10 years of successful experience in the application of the specified Product.</w:t>
      </w:r>
    </w:p>
    <w:p w14:paraId="0641717E" w14:textId="77777777" w:rsidR="00621189" w:rsidRPr="00456C49" w:rsidRDefault="00621189" w:rsidP="00A02088">
      <w:pPr>
        <w:pStyle w:val="Heading5"/>
      </w:pPr>
      <w:r w:rsidRPr="00456C49">
        <w:t>Capable of demonstrating successful performance on comparable projects.</w:t>
      </w:r>
    </w:p>
    <w:p w14:paraId="17ABA732" w14:textId="77777777" w:rsidR="00621189" w:rsidRPr="00456C49" w:rsidRDefault="00621189" w:rsidP="00A02088">
      <w:pPr>
        <w:pStyle w:val="Heading4"/>
      </w:pPr>
      <w:r w:rsidRPr="00456C49">
        <w:t>Applicator Qualifications: </w:t>
      </w:r>
    </w:p>
    <w:p w14:paraId="2F39FA63" w14:textId="77777777" w:rsidR="00621189" w:rsidRPr="00456C49" w:rsidRDefault="000913D5" w:rsidP="00A02088">
      <w:pPr>
        <w:pStyle w:val="Heading5"/>
      </w:pPr>
      <w:ins w:id="420" w:author="Johnny Pang" w:date="2022-04-17T16:28:00Z">
        <w:r w:rsidRPr="00456C49">
          <w:t>The Contractor shall ensure the appl</w:t>
        </w:r>
      </w:ins>
      <w:ins w:id="421" w:author="Johnny Pang" w:date="2022-04-17T16:29:00Z">
        <w:r w:rsidRPr="00456C49">
          <w:t>icator is e</w:t>
        </w:r>
      </w:ins>
      <w:del w:id="422" w:author="Johnny Pang" w:date="2022-04-17T16:28:00Z">
        <w:r w:rsidR="00621189" w:rsidRPr="00456C49" w:rsidDel="000913D5">
          <w:delText>E</w:delText>
        </w:r>
      </w:del>
      <w:r w:rsidR="00621189" w:rsidRPr="00456C49">
        <w:t>xperienced in the application of specified coatings for a minimum of 5 years on projects of similar size and complexity to this Work.</w:t>
      </w:r>
    </w:p>
    <w:p w14:paraId="5E477DE8" w14:textId="77777777" w:rsidR="00621189" w:rsidRPr="00456C49" w:rsidRDefault="00621189" w:rsidP="00A02088">
      <w:pPr>
        <w:pStyle w:val="Heading5"/>
      </w:pPr>
      <w:r w:rsidRPr="00456C49">
        <w:t xml:space="preserve">Applicator's Personnel: </w:t>
      </w:r>
      <w:ins w:id="423" w:author="Johnny Pang" w:date="2022-04-17T16:29:00Z">
        <w:r w:rsidR="000913D5" w:rsidRPr="00456C49">
          <w:t xml:space="preserve">The Contractor shall ensure that the </w:t>
        </w:r>
      </w:ins>
      <w:del w:id="424" w:author="Johnny Pang" w:date="2022-04-17T16:29:00Z">
        <w:r w:rsidRPr="00456C49" w:rsidDel="000913D5">
          <w:delText xml:space="preserve">Applicator </w:delText>
        </w:r>
      </w:del>
      <w:ins w:id="425" w:author="Johnny Pang" w:date="2022-04-17T16:29:00Z">
        <w:r w:rsidR="000913D5" w:rsidRPr="00456C49">
          <w:t xml:space="preserve">applicator </w:t>
        </w:r>
      </w:ins>
      <w:r w:rsidRPr="00456C49">
        <w:t>employs persons trained for the application of the specified coatings.</w:t>
      </w:r>
    </w:p>
    <w:p w14:paraId="77B6143B" w14:textId="77777777" w:rsidR="00CB4371" w:rsidRPr="00456C49" w:rsidRDefault="00CB4371" w:rsidP="00E416D6">
      <w:pPr>
        <w:pStyle w:val="Heading5"/>
      </w:pPr>
      <w:r w:rsidRPr="00456C49">
        <w:t>Submit proof of qualifications upon request.</w:t>
      </w:r>
    </w:p>
    <w:p w14:paraId="1F330B4E" w14:textId="77777777" w:rsidR="00621189" w:rsidRPr="00456C49" w:rsidRDefault="00621189" w:rsidP="00621189">
      <w:pPr>
        <w:pStyle w:val="Heading3"/>
        <w:keepNext/>
        <w:numPr>
          <w:ilvl w:val="2"/>
          <w:numId w:val="10"/>
        </w:numPr>
        <w:tabs>
          <w:tab w:val="clear" w:pos="1440"/>
          <w:tab w:val="left" w:pos="1418"/>
        </w:tabs>
        <w:ind w:left="1418" w:hanging="709"/>
        <w:rPr>
          <w:rFonts w:cs="Arial"/>
        </w:rPr>
      </w:pPr>
      <w:r w:rsidRPr="00456C49">
        <w:rPr>
          <w:rFonts w:cs="Arial"/>
        </w:rPr>
        <w:t>Quality Assurance</w:t>
      </w:r>
      <w:r w:rsidRPr="00456C49">
        <w:rPr>
          <w:rFonts w:cs="Arial"/>
        </w:rPr>
        <w:noBreakHyphen/>
        <w:t>Pre</w:t>
      </w:r>
      <w:ins w:id="426" w:author="Zaleski, Christopher" w:date="2021-02-10T17:46:00Z">
        <w:r w:rsidR="00781FDD" w:rsidRPr="00456C49">
          <w:rPr>
            <w:rFonts w:cs="Arial"/>
          </w:rPr>
          <w:t>-</w:t>
        </w:r>
      </w:ins>
      <w:del w:id="427" w:author="Zaleski, Christopher" w:date="2021-02-10T17:46:00Z">
        <w:r w:rsidRPr="00456C49" w:rsidDel="00781FDD">
          <w:rPr>
            <w:rFonts w:cs="Arial"/>
          </w:rPr>
          <w:delText xml:space="preserve"> </w:delText>
        </w:r>
      </w:del>
      <w:r w:rsidRPr="00456C49">
        <w:rPr>
          <w:rFonts w:cs="Arial"/>
        </w:rPr>
        <w:t>Application Meeting:</w:t>
      </w:r>
    </w:p>
    <w:p w14:paraId="04456A29" w14:textId="1992892A" w:rsidR="00621189" w:rsidRPr="00456C49" w:rsidRDefault="00621189" w:rsidP="00A02088">
      <w:pPr>
        <w:pStyle w:val="Heading4"/>
      </w:pPr>
      <w:r w:rsidRPr="00456C49">
        <w:t xml:space="preserve">Convene a pre-application meeting </w:t>
      </w:r>
      <w:ins w:id="428" w:author="Zaleski, Christopher" w:date="2021-02-10T17:46:00Z">
        <w:r w:rsidR="00781FDD" w:rsidRPr="00456C49">
          <w:t>5</w:t>
        </w:r>
      </w:ins>
      <w:del w:id="429" w:author="Zaleski, Christopher" w:date="2021-02-10T17:46:00Z">
        <w:r w:rsidRPr="00456C49" w:rsidDel="00781FDD">
          <w:delText>one</w:delText>
        </w:r>
      </w:del>
      <w:r w:rsidRPr="00456C49">
        <w:t> </w:t>
      </w:r>
      <w:ins w:id="430" w:author="Zaleski, Christopher" w:date="2021-02-10T17:46:00Z">
        <w:r w:rsidR="00781FDD" w:rsidRPr="00456C49">
          <w:t>Business Days</w:t>
        </w:r>
      </w:ins>
      <w:del w:id="431" w:author="Zaleski, Christopher" w:date="2021-02-10T17:46:00Z">
        <w:r w:rsidRPr="00456C49" w:rsidDel="00781FDD">
          <w:delText>week</w:delText>
        </w:r>
      </w:del>
      <w:r w:rsidRPr="00456C49">
        <w:t xml:space="preserve"> before commencing the application of the coating systems. Attendance of the parties directly affecting the work of this Section, including the Contractor, Consultant, applicator, </w:t>
      </w:r>
      <w:del w:id="432" w:author="James Faas" w:date="2022-11-24T15:05:00Z">
        <w:r w:rsidRPr="00456C49" w:rsidDel="00456C49">
          <w:delText xml:space="preserve">and </w:delText>
        </w:r>
      </w:del>
      <w:r w:rsidRPr="00456C49">
        <w:t>manufacturer's representative</w:t>
      </w:r>
      <w:r w:rsidR="00A817EB" w:rsidRPr="00456C49">
        <w:t xml:space="preserve"> and NACE Coating Inspector</w:t>
      </w:r>
      <w:r w:rsidRPr="00456C49">
        <w:t>, shall be required. The following items shall be reviewed at the pre</w:t>
      </w:r>
      <w:r w:rsidRPr="00456C49">
        <w:noBreakHyphen/>
        <w:t>application meeting:</w:t>
      </w:r>
    </w:p>
    <w:p w14:paraId="76064A8F" w14:textId="77777777" w:rsidR="00621189" w:rsidRPr="00456C49" w:rsidRDefault="00621189" w:rsidP="00A02088">
      <w:pPr>
        <w:pStyle w:val="Heading5"/>
      </w:pPr>
      <w:r w:rsidRPr="00456C49">
        <w:t>Health and safety requirements.</w:t>
      </w:r>
    </w:p>
    <w:p w14:paraId="6A673B78" w14:textId="77777777" w:rsidR="000913D5" w:rsidRPr="00456C49" w:rsidRDefault="000913D5" w:rsidP="00A02088">
      <w:pPr>
        <w:pStyle w:val="Heading5"/>
        <w:rPr>
          <w:ins w:id="433" w:author="Johnny Pang" w:date="2022-04-17T16:29:00Z"/>
        </w:rPr>
      </w:pPr>
      <w:ins w:id="434" w:author="Johnny Pang" w:date="2022-04-17T16:29:00Z">
        <w:r w:rsidRPr="00456C49">
          <w:t>Environmental protection requirements</w:t>
        </w:r>
      </w:ins>
      <w:ins w:id="435" w:author="Johnny Pang" w:date="2022-04-17T16:30:00Z">
        <w:r w:rsidRPr="00456C49">
          <w:t>.</w:t>
        </w:r>
      </w:ins>
    </w:p>
    <w:p w14:paraId="15615D9D" w14:textId="77777777" w:rsidR="00621189" w:rsidRPr="00456C49" w:rsidRDefault="00621189" w:rsidP="00A02088">
      <w:pPr>
        <w:pStyle w:val="Heading5"/>
      </w:pPr>
      <w:r w:rsidRPr="00456C49">
        <w:t>Protection of surfaces not scheduled to be coated.</w:t>
      </w:r>
    </w:p>
    <w:p w14:paraId="5350FC8B" w14:textId="18542B06" w:rsidR="00621189" w:rsidRPr="00456C49" w:rsidRDefault="00621189" w:rsidP="00A02088">
      <w:pPr>
        <w:pStyle w:val="Heading5"/>
      </w:pPr>
      <w:r w:rsidRPr="00456C49">
        <w:t xml:space="preserve">Material storage and </w:t>
      </w:r>
      <w:del w:id="436" w:author="James Faas" w:date="2022-11-24T15:05:00Z">
        <w:r w:rsidRPr="00456C49" w:rsidDel="00456C49">
          <w:delText xml:space="preserve">Material </w:delText>
        </w:r>
      </w:del>
      <w:r w:rsidRPr="00456C49">
        <w:t>Safety Data Sheets (</w:t>
      </w:r>
      <w:del w:id="437" w:author="James Faas" w:date="2022-11-24T15:06:00Z">
        <w:r w:rsidRPr="00456C49" w:rsidDel="00456C49">
          <w:delText>M</w:delText>
        </w:r>
      </w:del>
      <w:r w:rsidRPr="00456C49">
        <w:t>SDS’s) for all applicable products.</w:t>
      </w:r>
    </w:p>
    <w:p w14:paraId="64F53649" w14:textId="77777777" w:rsidR="00621189" w:rsidRPr="00456C49" w:rsidRDefault="00621189" w:rsidP="00A02088">
      <w:pPr>
        <w:pStyle w:val="Heading5"/>
      </w:pPr>
      <w:r w:rsidRPr="00456C49">
        <w:t>Surface preparation.</w:t>
      </w:r>
    </w:p>
    <w:p w14:paraId="2E308DE6" w14:textId="77777777" w:rsidR="00621189" w:rsidRPr="00456C49" w:rsidRDefault="00621189" w:rsidP="00A02088">
      <w:pPr>
        <w:pStyle w:val="Heading5"/>
      </w:pPr>
      <w:r w:rsidRPr="00456C49">
        <w:t>Application.</w:t>
      </w:r>
    </w:p>
    <w:p w14:paraId="17C0824E" w14:textId="77777777" w:rsidR="00621189" w:rsidRPr="00456C49" w:rsidRDefault="00621189" w:rsidP="00A02088">
      <w:pPr>
        <w:pStyle w:val="Heading5"/>
      </w:pPr>
      <w:r w:rsidRPr="00456C49">
        <w:t>Repair.</w:t>
      </w:r>
    </w:p>
    <w:p w14:paraId="4F53A454" w14:textId="77777777" w:rsidR="00621189" w:rsidRPr="00456C49" w:rsidRDefault="00621189" w:rsidP="00A02088">
      <w:pPr>
        <w:pStyle w:val="Heading5"/>
      </w:pPr>
      <w:r w:rsidRPr="00456C49">
        <w:t>Field quality control including inspection requirements, testing and reports.</w:t>
      </w:r>
    </w:p>
    <w:p w14:paraId="56D41AFB" w14:textId="77777777" w:rsidR="00621189" w:rsidRPr="00456C49" w:rsidRDefault="00621189" w:rsidP="00A02088">
      <w:pPr>
        <w:pStyle w:val="Heading5"/>
      </w:pPr>
      <w:r w:rsidRPr="00456C49">
        <w:t>Hold points or check points that require the Work to be inspected by the Consultant prior to moving to the next step of the Work.</w:t>
      </w:r>
    </w:p>
    <w:p w14:paraId="221C01AD" w14:textId="77777777" w:rsidR="00621189" w:rsidRPr="00456C49" w:rsidRDefault="00621189" w:rsidP="00A02088">
      <w:pPr>
        <w:pStyle w:val="Heading5"/>
      </w:pPr>
      <w:r w:rsidRPr="00456C49">
        <w:t>Cleaning.</w:t>
      </w:r>
    </w:p>
    <w:p w14:paraId="2779124E" w14:textId="77777777" w:rsidR="00621189" w:rsidRPr="00456C49" w:rsidRDefault="00621189" w:rsidP="00A02088">
      <w:pPr>
        <w:pStyle w:val="Heading5"/>
      </w:pPr>
      <w:r w:rsidRPr="00456C49">
        <w:t>Protection of coating system.</w:t>
      </w:r>
    </w:p>
    <w:p w14:paraId="6AC0069C" w14:textId="77777777" w:rsidR="00621189" w:rsidRPr="00456C49" w:rsidRDefault="00621189" w:rsidP="00A02088">
      <w:pPr>
        <w:pStyle w:val="Heading5"/>
      </w:pPr>
      <w:r w:rsidRPr="00456C49">
        <w:t xml:space="preserve">Disinfection in accordance with AWWA </w:t>
      </w:r>
      <w:r w:rsidR="00A12AA5" w:rsidRPr="00456C49">
        <w:t>C652</w:t>
      </w:r>
      <w:del w:id="438" w:author="James Faas" w:date="2022-11-30T09:57:00Z">
        <w:r w:rsidR="00A12AA5" w:rsidRPr="00456C49" w:rsidDel="0073129E">
          <w:delText>-19</w:delText>
        </w:r>
        <w:r w:rsidR="00AB020A" w:rsidRPr="00456C49" w:rsidDel="0073129E">
          <w:delText>19</w:delText>
        </w:r>
      </w:del>
      <w:r w:rsidR="00AB020A" w:rsidRPr="00456C49">
        <w:t xml:space="preserve"> </w:t>
      </w:r>
      <w:r w:rsidRPr="00456C49">
        <w:t>specifying the disinfection method.</w:t>
      </w:r>
    </w:p>
    <w:p w14:paraId="63CA8B6D" w14:textId="77777777" w:rsidR="00621189" w:rsidRPr="00456C49" w:rsidRDefault="00621189" w:rsidP="00A02088">
      <w:pPr>
        <w:pStyle w:val="Heading5"/>
      </w:pPr>
      <w:r w:rsidRPr="00456C49">
        <w:t>One year inspection and inspection report.</w:t>
      </w:r>
    </w:p>
    <w:p w14:paraId="6C53BEFE" w14:textId="77777777" w:rsidR="00621189" w:rsidRPr="00456C49" w:rsidRDefault="00621189" w:rsidP="00A02088">
      <w:pPr>
        <w:pStyle w:val="Heading5"/>
      </w:pPr>
      <w:proofErr w:type="gramStart"/>
      <w:r w:rsidRPr="00456C49">
        <w:t>Two year</w:t>
      </w:r>
      <w:proofErr w:type="gramEnd"/>
      <w:r w:rsidRPr="00456C49">
        <w:t xml:space="preserve"> inspection and inspection report (end of warranty period).</w:t>
      </w:r>
    </w:p>
    <w:p w14:paraId="63D313C7" w14:textId="77777777" w:rsidR="00621189" w:rsidRPr="00456C49" w:rsidRDefault="00621189" w:rsidP="00A02088">
      <w:pPr>
        <w:pStyle w:val="Heading5"/>
      </w:pPr>
      <w:r w:rsidRPr="00456C49">
        <w:t>Coordination with the Work.</w:t>
      </w:r>
    </w:p>
    <w:p w14:paraId="33AA9CB9" w14:textId="77777777" w:rsidR="00621189" w:rsidRPr="00456C49" w:rsidRDefault="00621189" w:rsidP="00621189">
      <w:pPr>
        <w:pStyle w:val="Heading3"/>
        <w:numPr>
          <w:ilvl w:val="2"/>
          <w:numId w:val="10"/>
        </w:numPr>
        <w:rPr>
          <w:rFonts w:cs="Arial"/>
        </w:rPr>
      </w:pPr>
      <w:r w:rsidRPr="00456C49">
        <w:rPr>
          <w:rFonts w:cs="Arial"/>
        </w:rPr>
        <w:t>Submit a report of alternative recommendations for any adverse conditions encountered.</w:t>
      </w:r>
    </w:p>
    <w:p w14:paraId="334B4079" w14:textId="77777777" w:rsidR="00621189" w:rsidRPr="00456C49" w:rsidRDefault="00621189" w:rsidP="00621189">
      <w:pPr>
        <w:pStyle w:val="Heading3"/>
        <w:numPr>
          <w:ilvl w:val="2"/>
          <w:numId w:val="10"/>
        </w:numPr>
        <w:rPr>
          <w:rFonts w:cs="Arial"/>
        </w:rPr>
      </w:pPr>
      <w:r w:rsidRPr="00456C49">
        <w:rPr>
          <w:rFonts w:cs="Arial"/>
        </w:rPr>
        <w:t>Arrange with the paint manufacturer to visit the Site at intervals during the surface preparation and painting operations to ensure that the proper surface preparation</w:t>
      </w:r>
      <w:r w:rsidR="00BB0105" w:rsidRPr="00456C49">
        <w:rPr>
          <w:rFonts w:cs="Arial"/>
        </w:rPr>
        <w:t xml:space="preserve"> and product specific Environmental Requirements</w:t>
      </w:r>
      <w:r w:rsidRPr="00456C49">
        <w:rPr>
          <w:rFonts w:cs="Arial"/>
        </w:rPr>
        <w:t xml:space="preserve"> </w:t>
      </w:r>
      <w:r w:rsidR="00BB0105" w:rsidRPr="00456C49">
        <w:rPr>
          <w:rFonts w:cs="Arial"/>
        </w:rPr>
        <w:t xml:space="preserve">have </w:t>
      </w:r>
      <w:r w:rsidRPr="00456C49">
        <w:rPr>
          <w:rFonts w:cs="Arial"/>
        </w:rPr>
        <w:t>been completed</w:t>
      </w:r>
      <w:r w:rsidR="00BB0105" w:rsidRPr="00456C49">
        <w:rPr>
          <w:rFonts w:cs="Arial"/>
        </w:rPr>
        <w:t xml:space="preserve"> and met</w:t>
      </w:r>
      <w:r w:rsidRPr="00456C49">
        <w:rPr>
          <w:rFonts w:cs="Arial"/>
        </w:rPr>
        <w:t>, that the specified paint products are being used, that the proper number of coats are being applied and that the agreed finishing procedures are being used, and that the paint manufacturer regularly submits written reports to the Contractor after each Site visit.  Submit these reports to the Consultant when received from the coating manufacturer.</w:t>
      </w:r>
    </w:p>
    <w:p w14:paraId="68F51E92" w14:textId="77777777" w:rsidR="00621189" w:rsidRPr="00456C49" w:rsidRDefault="00621189" w:rsidP="00621189">
      <w:pPr>
        <w:pStyle w:val="Heading3"/>
        <w:keepNext/>
        <w:numPr>
          <w:ilvl w:val="2"/>
          <w:numId w:val="10"/>
        </w:numPr>
        <w:rPr>
          <w:rFonts w:cs="Arial"/>
        </w:rPr>
      </w:pPr>
      <w:r w:rsidRPr="00456C49">
        <w:rPr>
          <w:rFonts w:cs="Arial"/>
        </w:rPr>
        <w:t>Perform surface preparation and painting in accordance with recommendations of the following:</w:t>
      </w:r>
    </w:p>
    <w:p w14:paraId="1EA2C538" w14:textId="77777777" w:rsidR="00621189" w:rsidRPr="00456C49" w:rsidRDefault="00621189" w:rsidP="00A02088">
      <w:pPr>
        <w:pStyle w:val="Heading4"/>
      </w:pPr>
      <w:r w:rsidRPr="00456C49">
        <w:t>Paint manufacturer's instructions.</w:t>
      </w:r>
    </w:p>
    <w:p w14:paraId="6574CAAF" w14:textId="77777777" w:rsidR="00621189" w:rsidRPr="00456C49" w:rsidRDefault="00621189" w:rsidP="00A02088">
      <w:pPr>
        <w:pStyle w:val="Heading4"/>
      </w:pPr>
      <w:r w:rsidRPr="00456C49">
        <w:t>SSPC PA 3, Guide to Safety in Paint Applications.</w:t>
      </w:r>
    </w:p>
    <w:p w14:paraId="4C909781" w14:textId="77777777" w:rsidR="00621189" w:rsidRPr="00456C49" w:rsidRDefault="00621189" w:rsidP="00A02088">
      <w:pPr>
        <w:pStyle w:val="Heading4"/>
      </w:pPr>
      <w:r w:rsidRPr="00456C49">
        <w:t>Federal, provincial, and local agencies having jurisdiction.</w:t>
      </w:r>
    </w:p>
    <w:p w14:paraId="62111A56" w14:textId="77777777" w:rsidR="00621189" w:rsidRPr="00456C49" w:rsidRDefault="00621189" w:rsidP="00621189">
      <w:pPr>
        <w:pStyle w:val="Heading3"/>
        <w:keepNext/>
        <w:numPr>
          <w:ilvl w:val="2"/>
          <w:numId w:val="10"/>
        </w:numPr>
        <w:tabs>
          <w:tab w:val="clear" w:pos="1440"/>
          <w:tab w:val="left" w:pos="1418"/>
        </w:tabs>
        <w:ind w:left="1418" w:hanging="709"/>
        <w:rPr>
          <w:rFonts w:cs="Arial"/>
        </w:rPr>
      </w:pPr>
      <w:r w:rsidRPr="00456C49">
        <w:rPr>
          <w:rFonts w:cs="Arial"/>
        </w:rPr>
        <w:lastRenderedPageBreak/>
        <w:t>Regulatory Requirements:</w:t>
      </w:r>
    </w:p>
    <w:p w14:paraId="452C335A" w14:textId="77777777" w:rsidR="00621189" w:rsidRPr="00456C49" w:rsidRDefault="00621189" w:rsidP="00A02088">
      <w:pPr>
        <w:pStyle w:val="Heading4"/>
      </w:pPr>
      <w:r w:rsidRPr="00456C49">
        <w:t>Meet all regulations established by the Ministry of Labour under the Occupational Health and Safety Act, R.S.O. 1990 c. O.1, and Regulations for construction projects, and by other government authorities, including those regulations pertaining to the handling of hazardous paints and solvent materials.</w:t>
      </w:r>
    </w:p>
    <w:p w14:paraId="4BBAE2EE" w14:textId="77777777" w:rsidR="00621189" w:rsidRPr="00456C49" w:rsidRDefault="00621189" w:rsidP="00A02088">
      <w:pPr>
        <w:pStyle w:val="Heading4"/>
      </w:pPr>
      <w:r w:rsidRPr="00456C49">
        <w:t xml:space="preserve">Meet federal, </w:t>
      </w:r>
      <w:proofErr w:type="gramStart"/>
      <w:r w:rsidRPr="00456C49">
        <w:t>provincial</w:t>
      </w:r>
      <w:proofErr w:type="gramEnd"/>
      <w:r w:rsidRPr="00456C49">
        <w:t xml:space="preserve"> and local requirements limiting the emission of volatile organic compounds.</w:t>
      </w:r>
    </w:p>
    <w:p w14:paraId="5BA09921" w14:textId="77777777" w:rsidR="00621189" w:rsidRPr="00DC34D7" w:rsidRDefault="00621189" w:rsidP="00621189">
      <w:pPr>
        <w:pStyle w:val="Heading2"/>
        <w:keepNext/>
        <w:numPr>
          <w:ilvl w:val="1"/>
          <w:numId w:val="10"/>
        </w:numPr>
        <w:rPr>
          <w:rFonts w:cs="Arial"/>
        </w:rPr>
      </w:pPr>
      <w:bookmarkStart w:id="439" w:name="_Toc6977379"/>
      <w:r w:rsidRPr="00DC34D7">
        <w:rPr>
          <w:rFonts w:cs="Arial"/>
        </w:rPr>
        <w:t>Workmanship</w:t>
      </w:r>
    </w:p>
    <w:p w14:paraId="3B1F6A92" w14:textId="77777777" w:rsidR="00621189" w:rsidRPr="00DC34D7" w:rsidRDefault="00621189" w:rsidP="00621189">
      <w:pPr>
        <w:pStyle w:val="Heading3"/>
        <w:numPr>
          <w:ilvl w:val="2"/>
          <w:numId w:val="10"/>
        </w:numPr>
        <w:rPr>
          <w:rFonts w:cs="Arial"/>
        </w:rPr>
      </w:pPr>
      <w:r w:rsidRPr="00DC34D7">
        <w:rPr>
          <w:rFonts w:cs="Arial"/>
        </w:rPr>
        <w:t>All work performed by the Contractor shall be of the best quality throughout and in accordance with the requirements of SSPC PA 1, unless otherwise specified in the Contract Documents. Any dispute or difference of opinion as to the interpretation of these specifications or regarding the quality of material or workmanship shall be left to the decision of the Consultant, whose decision shall be final and binding.</w:t>
      </w:r>
    </w:p>
    <w:p w14:paraId="3F4825E0" w14:textId="77777777" w:rsidR="00621189" w:rsidRPr="007E705D" w:rsidRDefault="00621189" w:rsidP="00621189">
      <w:pPr>
        <w:pStyle w:val="Heading2"/>
        <w:keepNext/>
        <w:numPr>
          <w:ilvl w:val="1"/>
          <w:numId w:val="10"/>
        </w:numPr>
        <w:rPr>
          <w:rFonts w:cs="Arial"/>
        </w:rPr>
      </w:pPr>
      <w:r w:rsidRPr="007E705D">
        <w:rPr>
          <w:rFonts w:cs="Arial"/>
        </w:rPr>
        <w:t>Access</w:t>
      </w:r>
    </w:p>
    <w:p w14:paraId="3249ECCD" w14:textId="4C632275" w:rsidR="005451C2" w:rsidRDefault="005451C2" w:rsidP="00621189">
      <w:pPr>
        <w:pStyle w:val="Heading3"/>
        <w:numPr>
          <w:ilvl w:val="2"/>
          <w:numId w:val="10"/>
        </w:numPr>
        <w:rPr>
          <w:ins w:id="440" w:author="James Faas" w:date="2022-11-24T16:56:00Z"/>
          <w:rFonts w:cs="Arial"/>
        </w:rPr>
      </w:pPr>
      <w:ins w:id="441" w:author="James Faas" w:date="2022-11-24T16:56:00Z">
        <w:r w:rsidRPr="005451C2">
          <w:rPr>
            <w:rFonts w:cs="Arial"/>
          </w:rPr>
          <w:t>The Contractor shall provide scaffolding and other temporary facilities such as staging, platforms, ladders, etc. as required for execution of the work. Comply with the Occupational Health and Safety Act.</w:t>
        </w:r>
      </w:ins>
    </w:p>
    <w:p w14:paraId="122DC437" w14:textId="2EDC31D1" w:rsidR="005451C2" w:rsidRDefault="005451C2">
      <w:pPr>
        <w:pStyle w:val="Heading4"/>
        <w:rPr>
          <w:ins w:id="442" w:author="James Faas" w:date="2022-11-24T16:56:00Z"/>
        </w:rPr>
        <w:pPrChange w:id="443" w:author="James Faas" w:date="2022-11-24T16:57:00Z">
          <w:pPr>
            <w:pStyle w:val="Heading3"/>
            <w:numPr>
              <w:numId w:val="10"/>
            </w:numPr>
          </w:pPr>
        </w:pPrChange>
      </w:pPr>
      <w:ins w:id="444" w:author="James Faas" w:date="2022-11-24T16:56:00Z">
        <w:r w:rsidRPr="005451C2">
          <w:t>Scaffolding shall be designed and sealed by a professional engineer licensed in the Province of Ontario</w:t>
        </w:r>
      </w:ins>
    </w:p>
    <w:p w14:paraId="4DE1DD1D" w14:textId="31F22A34" w:rsidR="00621189" w:rsidRPr="007E705D" w:rsidRDefault="00621189" w:rsidP="00621189">
      <w:pPr>
        <w:pStyle w:val="Heading3"/>
        <w:numPr>
          <w:ilvl w:val="2"/>
          <w:numId w:val="10"/>
        </w:numPr>
        <w:rPr>
          <w:rFonts w:cs="Arial"/>
        </w:rPr>
      </w:pPr>
      <w:r w:rsidRPr="007E705D">
        <w:rPr>
          <w:rFonts w:cs="Arial"/>
        </w:rPr>
        <w:t xml:space="preserve">The Contractor shall provide free and safe access to the Work area at </w:t>
      </w:r>
      <w:r w:rsidR="00FF57DD" w:rsidRPr="007E705D">
        <w:rPr>
          <w:rFonts w:cs="Arial"/>
        </w:rPr>
        <w:t>pre-determined and agreed milestones and setpoints</w:t>
      </w:r>
      <w:r w:rsidRPr="007E705D">
        <w:rPr>
          <w:rFonts w:cs="Arial"/>
        </w:rPr>
        <w:t xml:space="preserve"> for the benefit of the Consultant</w:t>
      </w:r>
      <w:ins w:id="445" w:author="Johnny Pang" w:date="2022-04-17T16:31:00Z">
        <w:r w:rsidR="000913D5" w:rsidRPr="007E705D">
          <w:rPr>
            <w:rFonts w:cs="Arial"/>
          </w:rPr>
          <w:t>, the Region</w:t>
        </w:r>
      </w:ins>
      <w:r w:rsidRPr="007E705D">
        <w:rPr>
          <w:rFonts w:cs="Arial"/>
        </w:rPr>
        <w:t xml:space="preserve"> and inspection staff.</w:t>
      </w:r>
    </w:p>
    <w:p w14:paraId="6CEC7A19" w14:textId="77777777" w:rsidR="00621189" w:rsidRPr="007E705D" w:rsidRDefault="00621189" w:rsidP="00621189">
      <w:pPr>
        <w:pStyle w:val="Heading3"/>
        <w:numPr>
          <w:ilvl w:val="2"/>
          <w:numId w:val="10"/>
        </w:numPr>
        <w:rPr>
          <w:rFonts w:cs="Arial"/>
        </w:rPr>
      </w:pPr>
      <w:r w:rsidRPr="007E705D">
        <w:rPr>
          <w:rFonts w:cs="Arial"/>
        </w:rPr>
        <w:t xml:space="preserve">Operational activities </w:t>
      </w:r>
      <w:del w:id="446" w:author="Johnny Pang" w:date="2022-04-17T16:30:00Z">
        <w:r w:rsidRPr="007E705D" w:rsidDel="000913D5">
          <w:rPr>
            <w:rFonts w:cs="Arial"/>
          </w:rPr>
          <w:delText xml:space="preserve">at the facility </w:delText>
        </w:r>
      </w:del>
      <w:r w:rsidRPr="007E705D">
        <w:rPr>
          <w:rFonts w:cs="Arial"/>
        </w:rPr>
        <w:t>will take precedence over construction activities.</w:t>
      </w:r>
    </w:p>
    <w:p w14:paraId="471505BF" w14:textId="77777777" w:rsidR="00621189" w:rsidRPr="00DC34D7" w:rsidRDefault="00621189" w:rsidP="00621189">
      <w:pPr>
        <w:pStyle w:val="Heading2"/>
        <w:keepNext/>
        <w:numPr>
          <w:ilvl w:val="1"/>
          <w:numId w:val="10"/>
        </w:numPr>
        <w:rPr>
          <w:rFonts w:cs="Arial"/>
        </w:rPr>
      </w:pPr>
      <w:r w:rsidRPr="00DC34D7">
        <w:rPr>
          <w:rFonts w:cs="Arial"/>
        </w:rPr>
        <w:t>Details of Work</w:t>
      </w:r>
    </w:p>
    <w:p w14:paraId="0C8A4330" w14:textId="77777777" w:rsidR="00621189" w:rsidRPr="00DC34D7" w:rsidRDefault="00621189" w:rsidP="00621189">
      <w:pPr>
        <w:pStyle w:val="Heading3"/>
        <w:numPr>
          <w:ilvl w:val="2"/>
          <w:numId w:val="10"/>
        </w:numPr>
        <w:rPr>
          <w:rFonts w:cs="Arial"/>
        </w:rPr>
      </w:pPr>
      <w:r w:rsidRPr="00DC34D7">
        <w:rPr>
          <w:rFonts w:cs="Arial"/>
        </w:rPr>
        <w:t>Any particulars of the Work provided herewith are given only for the guidance of the Contractor who will be held responsible for securing all necessary dimensions and details. The intent of these specifications is to provide for a quality coating system in the areas specified in the Contract Documents.</w:t>
      </w:r>
    </w:p>
    <w:p w14:paraId="2F4030E6" w14:textId="77777777" w:rsidR="00621189" w:rsidRPr="00DC34D7" w:rsidRDefault="00621189" w:rsidP="00621189">
      <w:pPr>
        <w:pStyle w:val="Heading3"/>
        <w:numPr>
          <w:ilvl w:val="2"/>
          <w:numId w:val="10"/>
        </w:numPr>
        <w:rPr>
          <w:rFonts w:cs="Arial"/>
        </w:rPr>
      </w:pPr>
      <w:r w:rsidRPr="00DC34D7">
        <w:rPr>
          <w:rFonts w:cs="Arial"/>
        </w:rPr>
        <w:t xml:space="preserve">The Contractor, at its option, may take additional coating samples and provide testing of these samples for its use and information in determining the level of containment required and air quality standards necessary to meet </w:t>
      </w:r>
      <w:r w:rsidR="00BB0105" w:rsidRPr="00DC34D7">
        <w:rPr>
          <w:rFonts w:cs="Arial"/>
        </w:rPr>
        <w:t>MECP</w:t>
      </w:r>
      <w:r w:rsidRPr="00DC34D7">
        <w:rPr>
          <w:rFonts w:cs="Arial"/>
        </w:rPr>
        <w:t>, OHSA, and other requirements associated with this Work. All costs associated with additional sampling and testing shall be borne by the Contractor.</w:t>
      </w:r>
    </w:p>
    <w:p w14:paraId="4CA0C4B1" w14:textId="77777777" w:rsidR="00621189" w:rsidRPr="00DC34D7" w:rsidRDefault="00621189" w:rsidP="00621189">
      <w:pPr>
        <w:pStyle w:val="Heading2"/>
        <w:keepNext/>
        <w:numPr>
          <w:ilvl w:val="1"/>
          <w:numId w:val="10"/>
        </w:numPr>
        <w:rPr>
          <w:rFonts w:cs="Arial"/>
        </w:rPr>
      </w:pPr>
      <w:r w:rsidRPr="00DC34D7">
        <w:rPr>
          <w:rFonts w:cs="Arial"/>
        </w:rPr>
        <w:t>Exceptions</w:t>
      </w:r>
    </w:p>
    <w:p w14:paraId="4EA68BAC" w14:textId="77777777" w:rsidR="00621189" w:rsidRPr="00DC34D7" w:rsidRDefault="00621189" w:rsidP="00621189">
      <w:pPr>
        <w:pStyle w:val="Heading3"/>
        <w:numPr>
          <w:ilvl w:val="2"/>
          <w:numId w:val="10"/>
        </w:numPr>
        <w:rPr>
          <w:rFonts w:cs="Arial"/>
        </w:rPr>
      </w:pPr>
      <w:r w:rsidRPr="00DC34D7">
        <w:rPr>
          <w:rFonts w:cs="Arial"/>
        </w:rPr>
        <w:t xml:space="preserve">There shall be no departure from these specifications unless otherwise directed by the Consultant. The Consultant has the right, during the performance of the Work, to make alterations, provided that such alterations are instituted before the </w:t>
      </w:r>
      <w:proofErr w:type="gramStart"/>
      <w:r w:rsidRPr="00DC34D7">
        <w:rPr>
          <w:rFonts w:cs="Arial"/>
        </w:rPr>
        <w:t>particular work</w:t>
      </w:r>
      <w:proofErr w:type="gramEnd"/>
      <w:r w:rsidRPr="00DC34D7">
        <w:rPr>
          <w:rFonts w:cs="Arial"/>
        </w:rPr>
        <w:t xml:space="preserve"> requiring the change is commenced, and also provided that such alterations will not increase the Contractor's cost. Any exceptions required by the Contractor must be presented in writing to the Region prior to the commencement of the Work.</w:t>
      </w:r>
    </w:p>
    <w:p w14:paraId="6649295D" w14:textId="77777777" w:rsidR="00621189" w:rsidRPr="00DC34D7" w:rsidRDefault="00621189" w:rsidP="00621189">
      <w:pPr>
        <w:pStyle w:val="Heading2"/>
        <w:keepNext/>
        <w:numPr>
          <w:ilvl w:val="1"/>
          <w:numId w:val="10"/>
        </w:numPr>
        <w:rPr>
          <w:rFonts w:cs="Arial"/>
        </w:rPr>
      </w:pPr>
      <w:r w:rsidRPr="00DC34D7">
        <w:rPr>
          <w:rFonts w:cs="Arial"/>
        </w:rPr>
        <w:t>Delivery, Storage, and Handling</w:t>
      </w:r>
    </w:p>
    <w:bookmarkEnd w:id="439"/>
    <w:p w14:paraId="1FC4B37F" w14:textId="77777777" w:rsidR="00621189" w:rsidRPr="00DC34D7" w:rsidRDefault="00621189" w:rsidP="00621189">
      <w:pPr>
        <w:pStyle w:val="Heading3"/>
        <w:keepNext/>
        <w:numPr>
          <w:ilvl w:val="2"/>
          <w:numId w:val="10"/>
        </w:numPr>
        <w:tabs>
          <w:tab w:val="clear" w:pos="1440"/>
          <w:tab w:val="left" w:pos="1418"/>
        </w:tabs>
        <w:ind w:left="1418" w:hanging="709"/>
        <w:rPr>
          <w:rFonts w:cs="Arial"/>
        </w:rPr>
      </w:pPr>
      <w:r w:rsidRPr="00DC34D7">
        <w:rPr>
          <w:rFonts w:cs="Arial"/>
        </w:rPr>
        <w:t>Shipping:</w:t>
      </w:r>
    </w:p>
    <w:p w14:paraId="5826D964" w14:textId="77777777" w:rsidR="00621189" w:rsidRPr="00DC34D7" w:rsidRDefault="00621189" w:rsidP="00A02088">
      <w:pPr>
        <w:pStyle w:val="Heading4"/>
      </w:pPr>
      <w:r w:rsidRPr="00DC34D7">
        <w:t>Protect shop painted surfaces during shipment and handling by suitable provisions including padding, blocking, and use of canvas or nylon slings.</w:t>
      </w:r>
    </w:p>
    <w:p w14:paraId="656EAB64" w14:textId="77777777" w:rsidR="00621189" w:rsidRPr="00DC34D7" w:rsidRDefault="00621189" w:rsidP="00621189">
      <w:pPr>
        <w:pStyle w:val="Heading3"/>
        <w:keepNext/>
        <w:numPr>
          <w:ilvl w:val="2"/>
          <w:numId w:val="10"/>
        </w:numPr>
        <w:tabs>
          <w:tab w:val="clear" w:pos="1440"/>
          <w:tab w:val="left" w:pos="1418"/>
        </w:tabs>
        <w:ind w:left="1418" w:hanging="709"/>
        <w:rPr>
          <w:rFonts w:cs="Arial"/>
        </w:rPr>
      </w:pPr>
      <w:r w:rsidRPr="00DC34D7">
        <w:rPr>
          <w:rFonts w:cs="Arial"/>
        </w:rPr>
        <w:lastRenderedPageBreak/>
        <w:t>Storage:</w:t>
      </w:r>
    </w:p>
    <w:p w14:paraId="61B201E7" w14:textId="77777777" w:rsidR="00621189" w:rsidRPr="00DC34D7" w:rsidRDefault="00621189" w:rsidP="00A02088">
      <w:pPr>
        <w:pStyle w:val="Heading4"/>
      </w:pPr>
      <w:r w:rsidRPr="00DC34D7">
        <w:t>Deliver paint materials to the Site in sealed, labeled containers with the manufacturer's labels intact. Store products in a protected area that is heated or cooled to maintain temperatures within the range recommended by paint manufacturer.</w:t>
      </w:r>
    </w:p>
    <w:p w14:paraId="04FFEE50" w14:textId="77777777" w:rsidR="00621189" w:rsidRPr="00DC34D7" w:rsidRDefault="00621189" w:rsidP="00A02088">
      <w:pPr>
        <w:pStyle w:val="Heading4"/>
      </w:pPr>
      <w:r w:rsidRPr="00DC34D7">
        <w:t>Do not expose primed surfaces to weather for more than 2 months before being top-coated, or less time if recommended by the coating manufacturer.</w:t>
      </w:r>
    </w:p>
    <w:p w14:paraId="69661C0C" w14:textId="77777777" w:rsidR="00621189" w:rsidRPr="007E705D" w:rsidRDefault="00621189" w:rsidP="00621189">
      <w:pPr>
        <w:pStyle w:val="Heading2"/>
        <w:keepNext/>
        <w:numPr>
          <w:ilvl w:val="1"/>
          <w:numId w:val="10"/>
        </w:numPr>
        <w:rPr>
          <w:rFonts w:cs="Arial"/>
        </w:rPr>
      </w:pPr>
      <w:bookmarkStart w:id="447" w:name="_Toc6977380"/>
      <w:r w:rsidRPr="007E705D">
        <w:rPr>
          <w:rFonts w:cs="Arial"/>
        </w:rPr>
        <w:t>Project Conditions</w:t>
      </w:r>
    </w:p>
    <w:bookmarkEnd w:id="447"/>
    <w:p w14:paraId="0D4EDFEA" w14:textId="77777777" w:rsidR="00621189" w:rsidRPr="007E705D" w:rsidRDefault="00621189" w:rsidP="00621189">
      <w:pPr>
        <w:pStyle w:val="Heading3"/>
        <w:keepNext/>
        <w:numPr>
          <w:ilvl w:val="2"/>
          <w:numId w:val="10"/>
        </w:numPr>
        <w:tabs>
          <w:tab w:val="clear" w:pos="1440"/>
          <w:tab w:val="left" w:pos="1418"/>
        </w:tabs>
        <w:ind w:left="1418" w:hanging="709"/>
        <w:rPr>
          <w:rFonts w:cs="Arial"/>
        </w:rPr>
      </w:pPr>
      <w:r w:rsidRPr="007E705D">
        <w:rPr>
          <w:rFonts w:cs="Arial"/>
        </w:rPr>
        <w:t>Environmental Requirements:</w:t>
      </w:r>
    </w:p>
    <w:p w14:paraId="25F0C889" w14:textId="77777777" w:rsidR="00621189" w:rsidRPr="007E705D" w:rsidRDefault="00621189" w:rsidP="00A02088">
      <w:pPr>
        <w:pStyle w:val="Heading4"/>
      </w:pPr>
      <w:r w:rsidRPr="007E705D">
        <w:t>Do not apply materials when surface and ambient temperatures are outside the temperature ranges required by the coating product manufacturer.</w:t>
      </w:r>
    </w:p>
    <w:p w14:paraId="2149EFE9" w14:textId="77777777" w:rsidR="00621189" w:rsidRPr="007E705D" w:rsidRDefault="00621189" w:rsidP="00A02088">
      <w:pPr>
        <w:pStyle w:val="Heading4"/>
      </w:pPr>
      <w:r w:rsidRPr="007E705D">
        <w:t>Do not apply exterior coatings during rain or snow, or when relative humidity is outside the humidity ranges required by the coating product manufacturer.</w:t>
      </w:r>
    </w:p>
    <w:p w14:paraId="2C8583B4" w14:textId="77777777" w:rsidR="00621189" w:rsidRPr="007E705D" w:rsidRDefault="00621189" w:rsidP="00A02088">
      <w:pPr>
        <w:pStyle w:val="Heading4"/>
      </w:pPr>
      <w:r w:rsidRPr="007E705D">
        <w:t>Minimum application temperatures shall be as required by the manufacturer's instructions.</w:t>
      </w:r>
    </w:p>
    <w:p w14:paraId="191A63DD" w14:textId="77777777" w:rsidR="00621189" w:rsidRPr="007E705D" w:rsidRDefault="00621189" w:rsidP="00A02088">
      <w:pPr>
        <w:pStyle w:val="Heading4"/>
      </w:pPr>
      <w:r w:rsidRPr="007E705D">
        <w:t xml:space="preserve">Provide lighting level equivalent to </w:t>
      </w:r>
      <w:proofErr w:type="gramStart"/>
      <w:r w:rsidRPr="007E705D">
        <w:t>80 foot</w:t>
      </w:r>
      <w:proofErr w:type="gramEnd"/>
      <w:r w:rsidRPr="007E705D">
        <w:t xml:space="preserve"> candles (861 lux) measured mid height at substrate surface in accordance with SSPC Guide 12.</w:t>
      </w:r>
    </w:p>
    <w:p w14:paraId="2475D61A" w14:textId="77777777" w:rsidR="00621189" w:rsidRPr="007E705D" w:rsidRDefault="00621189" w:rsidP="00A02088">
      <w:pPr>
        <w:pStyle w:val="Heading4"/>
      </w:pPr>
      <w:r w:rsidRPr="007E705D">
        <w:t>Painting may be continued during inclement weather only if the areas and surfaces to be painted are enclosed and heated within the temperature limits specified by the coating manufacturer during application and drying periods.</w:t>
      </w:r>
    </w:p>
    <w:p w14:paraId="57A35B7E" w14:textId="77777777" w:rsidR="00621189" w:rsidRPr="007E705D" w:rsidRDefault="00621189" w:rsidP="00A02088">
      <w:pPr>
        <w:pStyle w:val="Heading4"/>
      </w:pPr>
      <w:r w:rsidRPr="007E705D">
        <w:t>Painting shall be suspended when wind velocities exceed that which will allow for a quality application of exterior coatings and where coating could be carried off Site by the wind.</w:t>
      </w:r>
    </w:p>
    <w:p w14:paraId="30F9C585" w14:textId="77777777" w:rsidR="00621189" w:rsidRPr="007E705D" w:rsidRDefault="00621189" w:rsidP="00A02088">
      <w:pPr>
        <w:pStyle w:val="Heading4"/>
      </w:pPr>
      <w:r w:rsidRPr="007E705D">
        <w:t>Adequate illumination and ventilation shall be provided in all areas where painting operations are in progress. Forced air ventilation shall be supplied to tank interior for a continuous period until at least 48 hours after the final coat has been applied</w:t>
      </w:r>
      <w:r w:rsidR="00250313" w:rsidRPr="007E705D">
        <w:t xml:space="preserve"> and must be continuous while work is being carried out within the tank interior</w:t>
      </w:r>
      <w:r w:rsidRPr="007E705D">
        <w:t xml:space="preserve">. Ventilation, at a minimum, shall be in accordance with </w:t>
      </w:r>
      <w:r w:rsidR="00A12AA5" w:rsidRPr="007E705D">
        <w:t>AWWA D102</w:t>
      </w:r>
      <w:del w:id="448" w:author="James Faas" w:date="2022-11-24T16:35:00Z">
        <w:r w:rsidR="00A12AA5" w:rsidRPr="007E705D" w:rsidDel="007E705D">
          <w:delText>-17</w:delText>
        </w:r>
      </w:del>
      <w:r w:rsidR="00250313" w:rsidRPr="007E705D">
        <w:t xml:space="preserve"> and Confined Space Regulations (O. Reg. 632</w:t>
      </w:r>
      <w:del w:id="449" w:author="James Faas" w:date="2022-11-24T16:37:00Z">
        <w:r w:rsidR="00250313" w:rsidRPr="007E705D" w:rsidDel="007E705D">
          <w:delText>/05</w:delText>
        </w:r>
      </w:del>
      <w:r w:rsidR="00250313" w:rsidRPr="007E705D">
        <w:t>) to achieve acceptable atmospheric levels</w:t>
      </w:r>
      <w:r w:rsidRPr="007E705D">
        <w:t>. If supplemental heating or dehumidification is required to aid in curing the coatings, the Contractor shall furnish and operate the equipment at its own expense as necessary and required to assist in the curing of the coatings.</w:t>
      </w:r>
    </w:p>
    <w:p w14:paraId="791B437F" w14:textId="77777777" w:rsidR="00621189" w:rsidRPr="007E705D" w:rsidRDefault="00621189" w:rsidP="00A02088">
      <w:pPr>
        <w:pStyle w:val="Heading4"/>
      </w:pPr>
      <w:r w:rsidRPr="007E705D">
        <w:t xml:space="preserve">In addition to any air monitoring requirements of the </w:t>
      </w:r>
      <w:r w:rsidR="00E77FA3" w:rsidRPr="007E705D">
        <w:t xml:space="preserve">MECP </w:t>
      </w:r>
      <w:r w:rsidRPr="007E705D">
        <w:t xml:space="preserve">and the OHSA, the Consultant may determine that additional air monitoring is required to ensure that air quality in other parts of the structure is within acceptable levels. At the Consultant's request, the Contractor shall provide additional air monitoring equipment and services as necessary, and at </w:t>
      </w:r>
      <w:del w:id="450" w:author="Johnny Pang" w:date="2022-04-17T16:33:00Z">
        <w:r w:rsidRPr="007E705D" w:rsidDel="00BD28E1">
          <w:delText xml:space="preserve">its </w:delText>
        </w:r>
      </w:del>
      <w:ins w:id="451" w:author="Johnny Pang" w:date="2022-04-17T16:33:00Z">
        <w:r w:rsidR="00BD28E1" w:rsidRPr="007E705D">
          <w:t>the Contractor’s</w:t>
        </w:r>
      </w:ins>
      <w:del w:id="452" w:author="Johnny Pang" w:date="2022-04-17T16:33:00Z">
        <w:r w:rsidRPr="007E705D" w:rsidDel="00BD28E1">
          <w:delText>own</w:delText>
        </w:r>
      </w:del>
      <w:r w:rsidRPr="007E705D">
        <w:t xml:space="preserve"> expense, to verify acceptability of the air quality within the tank.</w:t>
      </w:r>
    </w:p>
    <w:p w14:paraId="25F96A95" w14:textId="77777777" w:rsidR="00621189" w:rsidRPr="007E705D" w:rsidDel="00BD28E1" w:rsidRDefault="00621189" w:rsidP="00A02088">
      <w:pPr>
        <w:pStyle w:val="Heading4"/>
        <w:rPr>
          <w:del w:id="453" w:author="Johnny Pang" w:date="2022-04-17T16:34:00Z"/>
        </w:rPr>
      </w:pPr>
      <w:del w:id="454" w:author="Johnny Pang" w:date="2022-04-17T16:34:00Z">
        <w:r w:rsidRPr="007E705D" w:rsidDel="00BD28E1">
          <w:delText xml:space="preserve">Containment Structure: Containment systems and structures shall be in accordance with Section 02137 </w:delText>
        </w:r>
        <w:r w:rsidRPr="007E705D" w:rsidDel="00BD28E1">
          <w:noBreakHyphen/>
          <w:delText xml:space="preserve"> Lead Paint Removal and Management.</w:delText>
        </w:r>
      </w:del>
    </w:p>
    <w:p w14:paraId="6C7A8AF3" w14:textId="77777777" w:rsidR="00621189" w:rsidRPr="007E705D" w:rsidRDefault="00621189" w:rsidP="00A02088">
      <w:pPr>
        <w:pStyle w:val="Heading4"/>
      </w:pPr>
      <w:r w:rsidRPr="007E705D">
        <w:t>All waste materials resulting from abrasive blast cleaning and coating removal operations shall be cleaned up by vacuuming. Sweeping, shoveling, or other mechanical means to remove the waste materials will not be allowed.</w:t>
      </w:r>
    </w:p>
    <w:p w14:paraId="34318EA7" w14:textId="77777777" w:rsidR="00621189" w:rsidRPr="007E705D" w:rsidRDefault="00621189" w:rsidP="00A02088">
      <w:pPr>
        <w:pStyle w:val="Heading4"/>
      </w:pPr>
      <w:r w:rsidRPr="007E705D">
        <w:t xml:space="preserve">The Contractor shall ensure that the containment, </w:t>
      </w:r>
      <w:proofErr w:type="gramStart"/>
      <w:r w:rsidRPr="007E705D">
        <w:t>collection</w:t>
      </w:r>
      <w:proofErr w:type="gramEnd"/>
      <w:r w:rsidRPr="007E705D">
        <w:t xml:space="preserve"> and storage of waste materials is done in strict accordance with all current federal, provincial, and local regulations with respect to waste handling and disposal</w:t>
      </w:r>
      <w:ins w:id="455" w:author="Johnny Pang" w:date="2022-04-17T16:34:00Z">
        <w:r w:rsidR="00BD28E1" w:rsidRPr="007E705D">
          <w:t xml:space="preserve">, including but not limited to, the </w:t>
        </w:r>
        <w:r w:rsidR="00BD28E1" w:rsidRPr="007E705D">
          <w:rPr>
            <w:i/>
            <w:iCs/>
            <w:rPrChange w:id="456" w:author="James Faas" w:date="2022-11-24T16:40:00Z">
              <w:rPr/>
            </w:rPrChange>
          </w:rPr>
          <w:t>Environmental Protection Act</w:t>
        </w:r>
        <w:r w:rsidR="00BD28E1" w:rsidRPr="007E705D">
          <w:t>, RSO 1990 and its regulations.</w:t>
        </w:r>
      </w:ins>
      <w:del w:id="457" w:author="Johnny Pang" w:date="2022-04-17T16:34:00Z">
        <w:r w:rsidRPr="007E705D" w:rsidDel="00BD28E1">
          <w:delText>.</w:delText>
        </w:r>
      </w:del>
    </w:p>
    <w:p w14:paraId="6C3A789A" w14:textId="77777777" w:rsidR="00621189" w:rsidRPr="007E705D" w:rsidRDefault="00621189" w:rsidP="00A02088">
      <w:pPr>
        <w:pStyle w:val="Heading4"/>
      </w:pPr>
      <w:r w:rsidRPr="007E705D">
        <w:t xml:space="preserve">When abrasive blast cleaning is used, the Contractor shall consider all areas which are subject to any abrasive blast cleaning to be of a containment nature, and which shall be </w:t>
      </w:r>
      <w:r w:rsidRPr="007E705D">
        <w:lastRenderedPageBreak/>
        <w:t xml:space="preserve">subject to all health and safety standards and practices set forth by </w:t>
      </w:r>
      <w:proofErr w:type="gramStart"/>
      <w:r w:rsidRPr="007E705D">
        <w:t>any and all</w:t>
      </w:r>
      <w:proofErr w:type="gramEnd"/>
      <w:r w:rsidRPr="007E705D">
        <w:t xml:space="preserve"> federal, provincial, and local agencies, authorities, departments, or governing body involved.</w:t>
      </w:r>
    </w:p>
    <w:p w14:paraId="1A31A748" w14:textId="77777777" w:rsidR="00621189" w:rsidRPr="007E705D" w:rsidRDefault="00621189" w:rsidP="00A02088">
      <w:pPr>
        <w:pStyle w:val="Heading4"/>
      </w:pPr>
      <w:r w:rsidRPr="007E705D">
        <w:t xml:space="preserve">All waste materials shall be recovered and removed from the Site, and disposed of in accordance with all applicable local, provincial, and federal laws, regulations, and codes. Removed coating, cleaning debris, and abrasive blast cleaning materials shall be cleaned up daily and stored in leak proof covered containers for disposal. </w:t>
      </w:r>
    </w:p>
    <w:p w14:paraId="7DEB2807" w14:textId="77777777" w:rsidR="00621189" w:rsidRPr="007E705D" w:rsidRDefault="00621189" w:rsidP="00A02088">
      <w:pPr>
        <w:pStyle w:val="Heading5"/>
      </w:pPr>
      <w:r w:rsidRPr="007E705D">
        <w:t xml:space="preserve">Tank interior blast residue shall be stored separately from exterior blast residue and containers labelled as such. Containers shall be designed to keep water from entering the containers. </w:t>
      </w:r>
    </w:p>
    <w:p w14:paraId="416BA18F" w14:textId="77777777" w:rsidR="00621189" w:rsidRPr="007E705D" w:rsidRDefault="00621189" w:rsidP="00A02088">
      <w:pPr>
        <w:pStyle w:val="Heading5"/>
      </w:pPr>
      <w:r w:rsidRPr="007E705D">
        <w:t>Collection, handling, and disposal of these materials shall be in accordance with OHSA, EPA, and all other governing laws, rules, and regulations. The cost of all disposals under this Contract shall be the responsibility of the Contractor. The Contractor shall consider all waste materials as hazardous unless proven otherwise by additional testing. The Contractor shall make all arrangements and pay all associated laboratory costs necessary to determine if the materials are classified as hazardous waste and shall make necessary arrangements, based upon these results, for the proper disposal of the materials. Copies of all testing results shall be sent to the Consultant prior to the removal of any debris from the Site.</w:t>
      </w:r>
    </w:p>
    <w:p w14:paraId="5921BF18" w14:textId="77777777" w:rsidR="00AB020A" w:rsidRPr="007E705D" w:rsidDel="00BD28E1" w:rsidRDefault="00AB020A" w:rsidP="00AB020A">
      <w:pPr>
        <w:pStyle w:val="Heading5"/>
        <w:numPr>
          <w:ilvl w:val="4"/>
          <w:numId w:val="10"/>
        </w:numPr>
        <w:rPr>
          <w:del w:id="458" w:author="Johnny Pang" w:date="2022-04-17T16:35:00Z"/>
        </w:rPr>
      </w:pPr>
      <w:del w:id="459" w:author="Johnny Pang" w:date="2022-04-17T16:35:00Z">
        <w:r w:rsidRPr="007E705D" w:rsidDel="00BD28E1">
          <w:delText xml:space="preserve">A Designated Substances and Hazardous Materials Assessment (DSHMA) has been carried out for the site and the report is included with </w:delText>
        </w:r>
      </w:del>
      <w:ins w:id="460" w:author="Zaleski, Christopher" w:date="2021-02-10T17:50:00Z">
        <w:del w:id="461" w:author="Johnny Pang" w:date="2022-04-17T16:35:00Z">
          <w:r w:rsidR="00781FDD" w:rsidRPr="007E705D" w:rsidDel="00BD28E1">
            <w:delText>,but does not form a part of</w:delText>
          </w:r>
        </w:del>
      </w:ins>
      <w:ins w:id="462" w:author="Zaleski, Christopher" w:date="2021-02-10T17:51:00Z">
        <w:del w:id="463" w:author="Johnny Pang" w:date="2022-04-17T16:35:00Z">
          <w:r w:rsidR="00781FDD" w:rsidRPr="007E705D" w:rsidDel="00BD28E1">
            <w:delText xml:space="preserve">, </w:delText>
          </w:r>
        </w:del>
      </w:ins>
      <w:del w:id="464" w:author="Johnny Pang" w:date="2022-04-17T16:35:00Z">
        <w:r w:rsidRPr="007E705D" w:rsidDel="00BD28E1">
          <w:delText xml:space="preserve">the </w:delText>
        </w:r>
      </w:del>
      <w:ins w:id="465" w:author="Zaleski, Christopher" w:date="2021-02-10T17:50:00Z">
        <w:del w:id="466" w:author="Johnny Pang" w:date="2022-04-17T16:35:00Z">
          <w:r w:rsidR="00781FDD" w:rsidRPr="007E705D" w:rsidDel="00BD28E1">
            <w:delText>C</w:delText>
          </w:r>
        </w:del>
      </w:ins>
      <w:del w:id="467" w:author="Johnny Pang" w:date="2022-04-17T16:35:00Z">
        <w:r w:rsidRPr="007E705D" w:rsidDel="00BD28E1">
          <w:delText xml:space="preserve">contract </w:delText>
        </w:r>
      </w:del>
      <w:ins w:id="468" w:author="Zaleski, Christopher" w:date="2021-02-10T17:50:00Z">
        <w:del w:id="469" w:author="Johnny Pang" w:date="2022-04-17T16:35:00Z">
          <w:r w:rsidR="00781FDD" w:rsidRPr="007E705D" w:rsidDel="00BD28E1">
            <w:delText>D</w:delText>
          </w:r>
        </w:del>
      </w:ins>
      <w:del w:id="470" w:author="Johnny Pang" w:date="2022-04-17T16:35:00Z">
        <w:r w:rsidRPr="007E705D" w:rsidDel="00BD28E1">
          <w:delText>documents. The information on existing coatings or substrate conditions is provided for information only, and is generally believed to be accurate, but is not guaranteed. The Contractor shall perform any additional tests required to verify the accuracy of this information and arrange for the proper disposal of the materials.</w:delText>
        </w:r>
      </w:del>
    </w:p>
    <w:p w14:paraId="7EACD4E1" w14:textId="77777777" w:rsidR="00621189" w:rsidRPr="007E705D" w:rsidRDefault="00621189" w:rsidP="00A02088">
      <w:pPr>
        <w:pStyle w:val="Heading4"/>
      </w:pPr>
      <w:r w:rsidRPr="007E705D">
        <w:t>The Contractor shall furnish copies of all manifests, chain of custody forms, testing results, etc. to the Consultant for all materials removed from the Site and disposed of prior to the Total Performance of the Work.</w:t>
      </w:r>
    </w:p>
    <w:p w14:paraId="476FC1C9" w14:textId="77777777" w:rsidR="00621189" w:rsidRPr="007E705D" w:rsidRDefault="00621189" w:rsidP="00A02088">
      <w:pPr>
        <w:pStyle w:val="Heading4"/>
      </w:pPr>
      <w:r w:rsidRPr="007E705D">
        <w:t>The Contractor shall provide the name of the treatment or disposal facility to the Consultant for approval prior to the removal of any materials from the Site.</w:t>
      </w:r>
    </w:p>
    <w:p w14:paraId="256A1436" w14:textId="77777777" w:rsidR="00621189" w:rsidRPr="007E705D" w:rsidRDefault="00621189" w:rsidP="00A02088">
      <w:pPr>
        <w:pStyle w:val="Heading4"/>
      </w:pPr>
      <w:r w:rsidRPr="007E705D">
        <w:t xml:space="preserve">All materials removed from the Site shall be transported to a treatment or disposal facility. The treatment or disposal facility shall be approved by the Consultant prior to removal of any materials from the Site. The </w:t>
      </w:r>
      <w:ins w:id="471" w:author="Zaleski, Christopher" w:date="2021-02-10T17:51:00Z">
        <w:r w:rsidR="00781FDD" w:rsidRPr="007E705D">
          <w:t xml:space="preserve">Contractor </w:t>
        </w:r>
      </w:ins>
      <w:ins w:id="472" w:author="Zaleski, Christopher" w:date="2021-02-10T17:52:00Z">
        <w:r w:rsidR="00781FDD" w:rsidRPr="007E705D">
          <w:t xml:space="preserve">shall ensure the </w:t>
        </w:r>
      </w:ins>
      <w:r w:rsidRPr="007E705D">
        <w:t>transporter shall</w:t>
      </w:r>
      <w:ins w:id="473" w:author="Zaleski, Christopher" w:date="2021-02-10T17:51:00Z">
        <w:r w:rsidR="00781FDD" w:rsidRPr="007E705D">
          <w:t xml:space="preserve"> </w:t>
        </w:r>
      </w:ins>
      <w:del w:id="474" w:author="Zaleski, Christopher" w:date="2021-02-10T17:52:00Z">
        <w:r w:rsidRPr="007E705D" w:rsidDel="00781FDD">
          <w:delText xml:space="preserve"> </w:delText>
        </w:r>
      </w:del>
      <w:r w:rsidRPr="007E705D">
        <w:t>obtain</w:t>
      </w:r>
      <w:ins w:id="475" w:author="Zaleski, Christopher" w:date="2021-02-10T17:52:00Z">
        <w:r w:rsidR="00781FDD" w:rsidRPr="007E705D">
          <w:t>s</w:t>
        </w:r>
      </w:ins>
      <w:r w:rsidRPr="007E705D">
        <w:t xml:space="preserve"> the necessary insurances and permits required for the transportation of the materials which shall be submitted to the Consultant for approval prior to removal and transporting of materials from the Site.</w:t>
      </w:r>
    </w:p>
    <w:p w14:paraId="71962D70" w14:textId="77777777" w:rsidR="00621189" w:rsidRPr="007E705D" w:rsidRDefault="00621189" w:rsidP="00A02088">
      <w:pPr>
        <w:pStyle w:val="Heading4"/>
      </w:pPr>
      <w:r w:rsidRPr="007E705D">
        <w:t>All waste materials that remain on the collector system shall be removed at least once a Day or more frequently if directed by the Consultant.</w:t>
      </w:r>
    </w:p>
    <w:p w14:paraId="295A0904" w14:textId="77777777" w:rsidR="00621189" w:rsidRPr="007E705D" w:rsidRDefault="00621189" w:rsidP="00A02088">
      <w:pPr>
        <w:pStyle w:val="Heading4"/>
      </w:pPr>
      <w:r w:rsidRPr="007E705D">
        <w:t xml:space="preserve">Unless otherwise permitted by the Consultant, all coatings shall be applied by roller, brush, </w:t>
      </w:r>
      <w:proofErr w:type="gramStart"/>
      <w:r w:rsidRPr="007E705D">
        <w:t>air</w:t>
      </w:r>
      <w:proofErr w:type="gramEnd"/>
      <w:r w:rsidRPr="007E705D">
        <w:t xml:space="preserve"> or airless spray on interior work. Intermediate coats on interior work shall be applied according to the manufacturer's recommendations. Where containment is used for abrasive blast cleaning of the exterior surfaces of tanks, and coating overspray will not affect the performance of the containment material, airless spray will be allowed on the exterior with containment in place. When spraying is used, all welds, edges, inside corners, and structural members shall be painted first using a brush (stripe coated) in a manner not to exceed the maximum DFT for the product being applied and the maximum DFT of the total system as recommended by the coating manufacturer.</w:t>
      </w:r>
    </w:p>
    <w:p w14:paraId="7E18A482" w14:textId="77777777" w:rsidR="00621189" w:rsidRPr="007E705D" w:rsidDel="00BD28E1" w:rsidRDefault="00621189" w:rsidP="00621189">
      <w:pPr>
        <w:pStyle w:val="Heading3"/>
        <w:keepNext/>
        <w:numPr>
          <w:ilvl w:val="2"/>
          <w:numId w:val="10"/>
        </w:numPr>
        <w:tabs>
          <w:tab w:val="clear" w:pos="1440"/>
          <w:tab w:val="left" w:pos="1418"/>
        </w:tabs>
        <w:ind w:left="1418" w:hanging="709"/>
        <w:rPr>
          <w:del w:id="476" w:author="Johnny Pang" w:date="2022-04-17T16:36:00Z"/>
          <w:rFonts w:cs="Arial"/>
        </w:rPr>
      </w:pPr>
      <w:del w:id="477" w:author="Johnny Pang" w:date="2022-04-17T16:36:00Z">
        <w:r w:rsidRPr="007E705D" w:rsidDel="00BD28E1">
          <w:rPr>
            <w:rFonts w:cs="Arial"/>
          </w:rPr>
          <w:delText>Status of Existing Coatings:</w:delText>
        </w:r>
      </w:del>
    </w:p>
    <w:p w14:paraId="126C0910" w14:textId="77777777" w:rsidR="00621189" w:rsidRPr="007E705D" w:rsidDel="00BD28E1" w:rsidRDefault="00621189" w:rsidP="00A02088">
      <w:pPr>
        <w:pStyle w:val="Heading4"/>
        <w:rPr>
          <w:del w:id="478" w:author="Johnny Pang" w:date="2022-04-17T16:36:00Z"/>
        </w:rPr>
      </w:pPr>
      <w:del w:id="479" w:author="Johnny Pang" w:date="2022-04-17T16:36:00Z">
        <w:r w:rsidRPr="007E705D" w:rsidDel="00BD28E1">
          <w:delText>The following information on existing coatings or substrate conditions is provided for information only, and is generally believed to be accurate, but is not guaranteed. The Contractor shall perform any additional tests required to verify the accuracy of this information:</w:delText>
        </w:r>
      </w:del>
    </w:p>
    <w:p w14:paraId="55A46BC6" w14:textId="77777777" w:rsidR="00621189" w:rsidRPr="007E705D" w:rsidDel="00BD28E1" w:rsidRDefault="00621189" w:rsidP="00A02088">
      <w:pPr>
        <w:pStyle w:val="Heading5"/>
        <w:rPr>
          <w:del w:id="480" w:author="Johnny Pang" w:date="2022-04-17T16:36:00Z"/>
          <w:rStyle w:val="Choice"/>
          <w:rFonts w:ascii="Calibri" w:hAnsi="Calibri"/>
          <w:b w:val="0"/>
          <w:sz w:val="22"/>
        </w:rPr>
      </w:pPr>
      <w:del w:id="481" w:author="Johnny Pang" w:date="2022-04-17T16:36:00Z">
        <w:r w:rsidRPr="007E705D" w:rsidDel="00BD28E1">
          <w:rPr>
            <w:rStyle w:val="Choice"/>
            <w:rFonts w:ascii="Calibri" w:hAnsi="Calibri"/>
            <w:b w:val="0"/>
            <w:sz w:val="22"/>
          </w:rPr>
          <w:delText xml:space="preserve">The Contractor </w:delText>
        </w:r>
      </w:del>
      <w:ins w:id="482" w:author="Zaleski, Christopher" w:date="2021-02-10T17:52:00Z">
        <w:del w:id="483" w:author="Johnny Pang" w:date="2022-04-17T16:36:00Z">
          <w:r w:rsidR="00781FDD" w:rsidRPr="007E705D" w:rsidDel="00BD28E1">
            <w:rPr>
              <w:rStyle w:val="Choice"/>
              <w:rFonts w:ascii="Calibri" w:hAnsi="Calibri"/>
              <w:b w:val="0"/>
              <w:sz w:val="22"/>
            </w:rPr>
            <w:delText>shall</w:delText>
          </w:r>
        </w:del>
      </w:ins>
      <w:del w:id="484" w:author="Johnny Pang" w:date="2022-04-17T16:36:00Z">
        <w:r w:rsidRPr="007E705D" w:rsidDel="00BD28E1">
          <w:rPr>
            <w:rStyle w:val="Choice"/>
            <w:rFonts w:ascii="Calibri" w:hAnsi="Calibri"/>
            <w:b w:val="0"/>
            <w:sz w:val="22"/>
          </w:rPr>
          <w:delText xml:space="preserve">is to assume the existing </w:delText>
        </w:r>
        <w:r w:rsidR="002421C6" w:rsidRPr="007E705D" w:rsidDel="00BD28E1">
          <w:rPr>
            <w:rStyle w:val="Choice"/>
            <w:rFonts w:ascii="Calibri" w:hAnsi="Calibri"/>
            <w:b w:val="0"/>
            <w:sz w:val="22"/>
          </w:rPr>
          <w:delText xml:space="preserve">interior/exterior </w:delText>
        </w:r>
        <w:r w:rsidRPr="007E705D" w:rsidDel="00BD28E1">
          <w:rPr>
            <w:rStyle w:val="Choice"/>
            <w:rFonts w:ascii="Calibri" w:hAnsi="Calibri"/>
            <w:b w:val="0"/>
            <w:sz w:val="22"/>
          </w:rPr>
          <w:delText xml:space="preserve">coating system contains lead. Analytical results of coating samples are contained in </w:delText>
        </w:r>
        <w:r w:rsidR="002421C6" w:rsidRPr="007E705D" w:rsidDel="00BD28E1">
          <w:rPr>
            <w:rStyle w:val="Choice"/>
            <w:rFonts w:ascii="Calibri" w:hAnsi="Calibri"/>
            <w:b w:val="0"/>
            <w:sz w:val="22"/>
          </w:rPr>
          <w:delText xml:space="preserve">Designated Substances and Hazardous Materials Assessment Report in </w:delText>
        </w:r>
        <w:r w:rsidRPr="007E705D" w:rsidDel="00BD28E1">
          <w:rPr>
            <w:rStyle w:val="Choice"/>
            <w:rFonts w:ascii="Calibri" w:hAnsi="Calibri"/>
            <w:b w:val="0"/>
            <w:sz w:val="22"/>
          </w:rPr>
          <w:delText xml:space="preserve">Appendix </w:delText>
        </w:r>
        <w:r w:rsidR="002421C6" w:rsidRPr="007E705D" w:rsidDel="00BD28E1">
          <w:rPr>
            <w:rStyle w:val="Choice"/>
            <w:rFonts w:ascii="Calibri" w:hAnsi="Calibri"/>
            <w:b w:val="0"/>
            <w:sz w:val="22"/>
          </w:rPr>
          <w:delText>1</w:delText>
        </w:r>
        <w:r w:rsidRPr="007E705D" w:rsidDel="00BD28E1">
          <w:rPr>
            <w:rStyle w:val="Choice"/>
            <w:rFonts w:ascii="Calibri" w:hAnsi="Calibri"/>
            <w:b w:val="0"/>
            <w:sz w:val="22"/>
          </w:rPr>
          <w:delText xml:space="preserve"> of the Contract</w:delText>
        </w:r>
        <w:r w:rsidR="002421C6" w:rsidRPr="007E705D" w:rsidDel="00BD28E1">
          <w:rPr>
            <w:rStyle w:val="Choice"/>
            <w:rFonts w:ascii="Calibri" w:hAnsi="Calibri"/>
            <w:b w:val="0"/>
            <w:sz w:val="22"/>
          </w:rPr>
          <w:delText xml:space="preserve"> Document</w:delText>
        </w:r>
        <w:r w:rsidRPr="007E705D" w:rsidDel="00BD28E1">
          <w:rPr>
            <w:rStyle w:val="Choice"/>
            <w:rFonts w:ascii="Calibri" w:hAnsi="Calibri"/>
            <w:b w:val="0"/>
            <w:sz w:val="22"/>
          </w:rPr>
          <w:delText xml:space="preserve">.  Refer to Section 02137 – Lead Paint Removal and Management for further information and requirements. </w:delText>
        </w:r>
      </w:del>
    </w:p>
    <w:p w14:paraId="1FC77747" w14:textId="77777777" w:rsidR="00621189" w:rsidRPr="007E705D" w:rsidRDefault="00621189" w:rsidP="00621189">
      <w:pPr>
        <w:pStyle w:val="Heading2"/>
        <w:keepNext/>
        <w:numPr>
          <w:ilvl w:val="1"/>
          <w:numId w:val="10"/>
        </w:numPr>
        <w:rPr>
          <w:rFonts w:cs="Arial"/>
        </w:rPr>
      </w:pPr>
      <w:r w:rsidRPr="007E705D">
        <w:rPr>
          <w:rFonts w:cs="Arial"/>
        </w:rPr>
        <w:t>Warranty and Repair</w:t>
      </w:r>
    </w:p>
    <w:p w14:paraId="4237AB4C" w14:textId="77777777" w:rsidR="00621189" w:rsidRPr="007E705D" w:rsidRDefault="00621189" w:rsidP="00621189">
      <w:pPr>
        <w:pStyle w:val="Heading3"/>
        <w:keepNext/>
        <w:numPr>
          <w:ilvl w:val="2"/>
          <w:numId w:val="10"/>
        </w:numPr>
        <w:tabs>
          <w:tab w:val="clear" w:pos="1440"/>
          <w:tab w:val="left" w:pos="1418"/>
        </w:tabs>
        <w:ind w:left="1418" w:hanging="709"/>
        <w:rPr>
          <w:rFonts w:cs="Arial"/>
        </w:rPr>
      </w:pPr>
      <w:r w:rsidRPr="007E705D">
        <w:rPr>
          <w:rFonts w:cs="Arial"/>
        </w:rPr>
        <w:t>Warranty</w:t>
      </w:r>
    </w:p>
    <w:p w14:paraId="6CB3478A" w14:textId="77777777" w:rsidR="00621189" w:rsidRPr="007E705D" w:rsidRDefault="00621189" w:rsidP="00A02088">
      <w:pPr>
        <w:pStyle w:val="Heading4"/>
      </w:pPr>
      <w:commentRangeStart w:id="485"/>
      <w:r w:rsidRPr="007E705D">
        <w:t xml:space="preserve">Warranty Period: Provide a 2-year Warranty (24 months), commencing at the date of Total Performance of the Work. </w:t>
      </w:r>
      <w:commentRangeEnd w:id="485"/>
      <w:r w:rsidR="00781FDD" w:rsidRPr="007E705D">
        <w:rPr>
          <w:rStyle w:val="CommentReference"/>
          <w:rFonts w:cs="Times New Roman"/>
          <w:color w:val="auto"/>
          <w:rPrChange w:id="486" w:author="James Faas" w:date="2022-11-24T16:42:00Z">
            <w:rPr>
              <w:rStyle w:val="CommentReference"/>
              <w:rFonts w:cs="Times New Roman"/>
            </w:rPr>
          </w:rPrChange>
        </w:rPr>
        <w:commentReference w:id="485"/>
      </w:r>
    </w:p>
    <w:p w14:paraId="34CC7D88" w14:textId="77777777" w:rsidR="00CB4371" w:rsidRPr="007E705D" w:rsidDel="00BD28E1" w:rsidRDefault="00CB4371" w:rsidP="00CB4371">
      <w:pPr>
        <w:pStyle w:val="Heading5"/>
        <w:rPr>
          <w:del w:id="487" w:author="Johnny Pang" w:date="2022-04-17T16:37:00Z"/>
        </w:rPr>
      </w:pPr>
      <w:del w:id="488" w:author="Johnny Pang" w:date="2022-04-17T16:37:00Z">
        <w:r w:rsidRPr="007E705D" w:rsidDel="00BD28E1">
          <w:lastRenderedPageBreak/>
          <w:delText>The start date for the warranty period will be based on the date the Region deems recoating of the tank to be 100% complete.</w:delText>
        </w:r>
      </w:del>
    </w:p>
    <w:p w14:paraId="23F8A2C0" w14:textId="77777777" w:rsidR="00CB4371" w:rsidRPr="007E705D" w:rsidDel="00BD28E1" w:rsidRDefault="00CB4371" w:rsidP="00E416D6">
      <w:pPr>
        <w:pStyle w:val="Heading5"/>
        <w:rPr>
          <w:del w:id="489" w:author="Johnny Pang" w:date="2022-04-17T16:37:00Z"/>
        </w:rPr>
      </w:pPr>
      <w:del w:id="490" w:author="Johnny Pang" w:date="2022-04-17T16:37:00Z">
        <w:r w:rsidRPr="007E705D" w:rsidDel="00BD28E1">
          <w:delText>Warranty shall contain the project name, tank name, and tank location.</w:delText>
        </w:r>
      </w:del>
    </w:p>
    <w:p w14:paraId="14885926" w14:textId="77777777" w:rsidR="00621189" w:rsidRPr="007E705D" w:rsidRDefault="00621189" w:rsidP="00A02088">
      <w:pPr>
        <w:pStyle w:val="Heading5"/>
      </w:pPr>
      <w:r w:rsidRPr="007E705D">
        <w:t>If the 2</w:t>
      </w:r>
      <w:r w:rsidRPr="007E705D">
        <w:noBreakHyphen/>
        <w:t>year warranty period ends between June 15 and September 15, extend the warranty period until November 15 to allow the Region to drain the tank and inspect the Work.</w:t>
      </w:r>
    </w:p>
    <w:p w14:paraId="4DD0BF86" w14:textId="77777777" w:rsidR="00621189" w:rsidRPr="007E705D" w:rsidRDefault="00621189" w:rsidP="00A02088">
      <w:pPr>
        <w:pStyle w:val="Heading4"/>
      </w:pPr>
      <w:r w:rsidRPr="007E705D">
        <w:t>Submit the manufacturer's warranty against material deterioration due to system incompatibility, peeling, blistering, uneven fading or colour change, excessive surface erosion or weathering or other forms of coating failure which can be directly attributed to an abnormal coating system breakdown (the "Manufacturer's Warranty"). The Manufacturer's Warranty shall include loss of gloss which shall be less than 24 units as measured by a gloss meter in accordance with ASTM 532/A532M</w:t>
      </w:r>
      <w:del w:id="491" w:author="James Faas" w:date="2022-11-24T16:47:00Z">
        <w:r w:rsidRPr="007E705D" w:rsidDel="008706B6">
          <w:noBreakHyphen/>
          <w:delText>10 (2014)</w:delText>
        </w:r>
      </w:del>
      <w:r w:rsidRPr="007E705D">
        <w:t xml:space="preserve"> with </w:t>
      </w:r>
      <w:proofErr w:type="gramStart"/>
      <w:r w:rsidRPr="007E705D">
        <w:t>60 degree</w:t>
      </w:r>
      <w:proofErr w:type="gramEnd"/>
      <w:r w:rsidRPr="007E705D">
        <w:t xml:space="preserve"> geometry. Exterior coating system shall not chalk </w:t>
      </w:r>
      <w:proofErr w:type="gramStart"/>
      <w:r w:rsidRPr="007E705D">
        <w:t>in excess of</w:t>
      </w:r>
      <w:proofErr w:type="gramEnd"/>
      <w:r w:rsidRPr="007E705D">
        <w:t xml:space="preserve"> a rating of 8 as measured in accordance with ASTM D4214</w:t>
      </w:r>
      <w:del w:id="492" w:author="James Faas" w:date="2022-11-24T16:48:00Z">
        <w:r w:rsidR="001C5121" w:rsidRPr="007E705D" w:rsidDel="008706B6">
          <w:delText>-07(2015)</w:delText>
        </w:r>
      </w:del>
      <w:r w:rsidRPr="007E705D">
        <w:t xml:space="preserve">, Method A. Change colour more than five </w:t>
      </w:r>
      <w:proofErr w:type="spellStart"/>
      <w:r w:rsidRPr="007E705D">
        <w:t>dE</w:t>
      </w:r>
      <w:proofErr w:type="spellEnd"/>
      <w:r w:rsidRPr="007E705D">
        <w:t xml:space="preserve"> Hunter units as determined in accordance with ASTM D2244</w:t>
      </w:r>
      <w:del w:id="493" w:author="James Faas" w:date="2022-11-24T16:48:00Z">
        <w:r w:rsidR="001C5121" w:rsidRPr="007E705D" w:rsidDel="008706B6">
          <w:delText>-16</w:delText>
        </w:r>
      </w:del>
      <w:r w:rsidRPr="007E705D">
        <w:t xml:space="preserve"> by comparing the affected exposed coating cleaned with water and a soft cloth with the unexposed Original Project Colour Standards maintained by the manufacturer and the Region.</w:t>
      </w:r>
    </w:p>
    <w:p w14:paraId="5C5064C6" w14:textId="77777777" w:rsidR="00621189" w:rsidRPr="007E705D" w:rsidRDefault="00621189" w:rsidP="00A02088">
      <w:pPr>
        <w:pStyle w:val="Heading4"/>
      </w:pPr>
      <w:r w:rsidRPr="007E705D">
        <w:t>Submit the Contractor's warranty against system deterioration due to defects in surface preparation or coating application due to faulty workmanship, or failure to follow the specifications and/or the manufacturer's instructions as set forth in the manufacturer's data sheets, for the warranty period.</w:t>
      </w:r>
    </w:p>
    <w:p w14:paraId="1336EBC1" w14:textId="77777777" w:rsidR="00621189" w:rsidRPr="007E705D" w:rsidRDefault="00621189" w:rsidP="00A02088">
      <w:pPr>
        <w:pStyle w:val="Heading4"/>
      </w:pPr>
      <w:r w:rsidRPr="007E705D">
        <w:t>The Contractor's warranty shall warrant against product failures and include the repair of product failures unless incorporated in the Manufacturer's Warranty.</w:t>
      </w:r>
    </w:p>
    <w:p w14:paraId="3CFF0D33" w14:textId="77777777" w:rsidR="00621189" w:rsidRPr="007E705D" w:rsidRDefault="00621189" w:rsidP="00A02088">
      <w:pPr>
        <w:pStyle w:val="Heading4"/>
      </w:pPr>
      <w:r w:rsidRPr="007E705D">
        <w:t>The coating warranties outlined in Section 09960 – Painting of Steel Tanks and Appurtenances shall be provided by the Contractor in its entirety for the minimum duration indicated. Any damage to the coating caused by third party works during the warranty period will be documented and assessed by the Region to determine the impact to the coating warranties provided under this Contract.</w:t>
      </w:r>
    </w:p>
    <w:p w14:paraId="1FAA3F50" w14:textId="77777777" w:rsidR="00621189" w:rsidRPr="007E705D" w:rsidRDefault="00621189" w:rsidP="00A02088">
      <w:pPr>
        <w:pStyle w:val="Heading4"/>
      </w:pPr>
      <w:r w:rsidRPr="007E705D">
        <w:t>The maintenance of the tank shall be in accordance with the Region's current maintenance program and will be performed by the Region.</w:t>
      </w:r>
    </w:p>
    <w:p w14:paraId="614B951C" w14:textId="77777777" w:rsidR="00621189" w:rsidRPr="008706B6" w:rsidRDefault="00621189" w:rsidP="00621189">
      <w:pPr>
        <w:pStyle w:val="Heading3"/>
        <w:keepNext/>
        <w:numPr>
          <w:ilvl w:val="2"/>
          <w:numId w:val="10"/>
        </w:numPr>
        <w:tabs>
          <w:tab w:val="clear" w:pos="1440"/>
          <w:tab w:val="left" w:pos="1418"/>
        </w:tabs>
        <w:ind w:left="1418" w:hanging="709"/>
        <w:rPr>
          <w:rFonts w:cs="Arial"/>
        </w:rPr>
      </w:pPr>
      <w:r w:rsidRPr="008706B6">
        <w:rPr>
          <w:rFonts w:cs="Arial"/>
        </w:rPr>
        <w:t>Warranty Inspection:</w:t>
      </w:r>
    </w:p>
    <w:p w14:paraId="2BA44417" w14:textId="77777777" w:rsidR="00621189" w:rsidRPr="008706B6" w:rsidRDefault="00621189" w:rsidP="00A02088">
      <w:pPr>
        <w:pStyle w:val="Heading4"/>
      </w:pPr>
      <w:r w:rsidRPr="008706B6">
        <w:t>The Region or its authorized inspectors will perform a warranty inspection at the end of the first year and at the end of the 2-year warranty period.</w:t>
      </w:r>
    </w:p>
    <w:p w14:paraId="57D4F5EE" w14:textId="77777777" w:rsidR="00621189" w:rsidRPr="008706B6" w:rsidRDefault="00621189" w:rsidP="00A02088">
      <w:pPr>
        <w:pStyle w:val="Heading4"/>
      </w:pPr>
      <w:r w:rsidRPr="008706B6">
        <w:t>The coating materials manufacturer and the Contractor will be invited to attend the inspection and will be advised in writing of any failure.</w:t>
      </w:r>
    </w:p>
    <w:p w14:paraId="1FEB818E" w14:textId="77777777" w:rsidR="00621189" w:rsidRPr="008706B6" w:rsidRDefault="00621189" w:rsidP="00621189">
      <w:pPr>
        <w:pStyle w:val="Heading3"/>
        <w:numPr>
          <w:ilvl w:val="2"/>
          <w:numId w:val="10"/>
        </w:numPr>
        <w:tabs>
          <w:tab w:val="clear" w:pos="1440"/>
          <w:tab w:val="left" w:pos="1418"/>
        </w:tabs>
        <w:ind w:left="1418" w:hanging="709"/>
        <w:rPr>
          <w:rFonts w:cs="Arial"/>
        </w:rPr>
      </w:pPr>
      <w:r w:rsidRPr="008706B6">
        <w:rPr>
          <w:rFonts w:cs="Arial"/>
        </w:rPr>
        <w:t>It will be the Contractor's responsibility to identify the 1</w:t>
      </w:r>
      <w:r w:rsidRPr="008706B6">
        <w:rPr>
          <w:rFonts w:cs="Arial"/>
        </w:rPr>
        <w:noBreakHyphen/>
        <w:t>year and 2</w:t>
      </w:r>
      <w:r w:rsidRPr="008706B6">
        <w:rPr>
          <w:rFonts w:cs="Arial"/>
        </w:rPr>
        <w:noBreakHyphen/>
        <w:t>year anniversary inspections to the Region by contacting the Region's Project Manager. The Region has the option of waiving the inspection or requesting additional inspections/repairs.</w:t>
      </w:r>
    </w:p>
    <w:p w14:paraId="28D5F31D" w14:textId="77777777" w:rsidR="00621189" w:rsidRPr="008706B6" w:rsidRDefault="00621189" w:rsidP="00A02088">
      <w:pPr>
        <w:pStyle w:val="Heading4"/>
      </w:pPr>
      <w:r w:rsidRPr="008706B6">
        <w:t>Repair coating failures as directed by the Consultant and at a time acceptable to the Region. When requested, the Contractor shall provide a written repair procedure from or approved by the coating manufacturer for the repair of defects. The Contractor shall not commence repair operations until a repair procedure is approved by the Consultant. It will be at the Consultant's discretion if deviation from this process will result in the removal of the entire system at the defect area.</w:t>
      </w:r>
    </w:p>
    <w:p w14:paraId="32DC60CD" w14:textId="77777777" w:rsidR="00621189" w:rsidRPr="008706B6" w:rsidRDefault="00621189" w:rsidP="00A02088">
      <w:pPr>
        <w:pStyle w:val="Heading4"/>
      </w:pPr>
      <w:r w:rsidRPr="008706B6">
        <w:t>Repairs of greater than 15% of the surface area of either the interior or exterior shall require that the entire system be removed from the structure with reapplication of the specified system at no cost to the Region.</w:t>
      </w:r>
    </w:p>
    <w:p w14:paraId="4B7A53F7" w14:textId="77777777" w:rsidR="00621189" w:rsidRPr="00DC34D7" w:rsidRDefault="00621189" w:rsidP="00621189">
      <w:pPr>
        <w:pStyle w:val="Heading2"/>
        <w:keepNext/>
        <w:numPr>
          <w:ilvl w:val="1"/>
          <w:numId w:val="10"/>
        </w:numPr>
        <w:rPr>
          <w:rFonts w:cs="Arial"/>
        </w:rPr>
      </w:pPr>
      <w:r w:rsidRPr="00DC34D7">
        <w:rPr>
          <w:rFonts w:cs="Arial"/>
        </w:rPr>
        <w:lastRenderedPageBreak/>
        <w:t>Measurement and Payment</w:t>
      </w:r>
    </w:p>
    <w:p w14:paraId="2EF40D1D" w14:textId="77777777" w:rsidR="00621189" w:rsidRPr="00323FF4" w:rsidRDefault="00621189" w:rsidP="00621189">
      <w:pPr>
        <w:pStyle w:val="Heading3"/>
        <w:numPr>
          <w:ilvl w:val="2"/>
          <w:numId w:val="10"/>
        </w:numPr>
        <w:rPr>
          <w:rFonts w:cs="Arial"/>
          <w:color w:val="FF0000"/>
          <w:rPrChange w:id="494" w:author="James Faas" w:date="2022-11-24T11:50:00Z">
            <w:rPr>
              <w:rFonts w:cs="Arial"/>
            </w:rPr>
          </w:rPrChange>
        </w:rPr>
      </w:pPr>
      <w:r w:rsidRPr="00323FF4">
        <w:rPr>
          <w:rFonts w:cs="Arial"/>
          <w:color w:val="FF0000"/>
          <w:rPrChange w:id="495" w:author="James Faas" w:date="2022-11-24T11:50:00Z">
            <w:rPr>
              <w:rFonts w:cs="Arial"/>
            </w:rPr>
          </w:rPrChange>
        </w:rPr>
        <w:t>All costs associated with the work of this Section shall be included in the price</w:t>
      </w:r>
      <w:ins w:id="496" w:author="Zaleski, Christopher" w:date="2021-02-10T17:55:00Z">
        <w:r w:rsidR="00781FDD" w:rsidRPr="00323FF4">
          <w:rPr>
            <w:rFonts w:cs="Arial"/>
            <w:color w:val="FF0000"/>
            <w:rPrChange w:id="497" w:author="James Faas" w:date="2022-11-24T11:50:00Z">
              <w:rPr>
                <w:rFonts w:cs="Arial"/>
              </w:rPr>
            </w:rPrChange>
          </w:rPr>
          <w:t>s</w:t>
        </w:r>
      </w:ins>
      <w:r w:rsidRPr="00323FF4">
        <w:rPr>
          <w:rFonts w:cs="Arial"/>
          <w:color w:val="FF0000"/>
          <w:rPrChange w:id="498" w:author="James Faas" w:date="2022-11-24T11:50:00Z">
            <w:rPr>
              <w:rFonts w:cs="Arial"/>
            </w:rPr>
          </w:rPrChange>
        </w:rPr>
        <w:t xml:space="preserve"> for Item Nos. </w:t>
      </w:r>
      <w:del w:id="499" w:author="Johnny Pang" w:date="2022-04-17T16:38:00Z">
        <w:r w:rsidR="00CB4371" w:rsidRPr="00323FF4" w:rsidDel="00DF4AF1">
          <w:rPr>
            <w:rFonts w:cs="Arial"/>
            <w:color w:val="FF0000"/>
            <w:rPrChange w:id="500" w:author="James Faas" w:date="2022-11-24T11:50:00Z">
              <w:rPr>
                <w:rFonts w:cs="Arial"/>
              </w:rPr>
            </w:rPrChange>
          </w:rPr>
          <w:delText>A3.01, A3.01a, A3.01b A3.01c and A3.01d</w:delText>
        </w:r>
      </w:del>
      <w:ins w:id="501" w:author="Johnny Pang" w:date="2022-04-17T16:38:00Z">
        <w:r w:rsidR="00DF4AF1" w:rsidRPr="00323FF4">
          <w:rPr>
            <w:rFonts w:cs="Arial"/>
            <w:color w:val="FF0000"/>
            <w:rPrChange w:id="502" w:author="James Faas" w:date="2022-11-24T11:50:00Z">
              <w:rPr>
                <w:rFonts w:cs="Arial"/>
              </w:rPr>
            </w:rPrChange>
          </w:rPr>
          <w:t>A</w:t>
        </w:r>
        <w:r w:rsidR="00DF4AF1" w:rsidRPr="00323FF4">
          <w:rPr>
            <w:rFonts w:cs="Arial"/>
            <w:color w:val="FF0000"/>
            <w:highlight w:val="yellow"/>
            <w:rPrChange w:id="503" w:author="James Faas" w:date="2022-11-24T11:50:00Z">
              <w:rPr>
                <w:rFonts w:cs="Arial"/>
              </w:rPr>
            </w:rPrChange>
          </w:rPr>
          <w:t>9.XX</w:t>
        </w:r>
      </w:ins>
      <w:r w:rsidR="00CB4371" w:rsidRPr="00323FF4">
        <w:rPr>
          <w:rFonts w:cs="Arial"/>
          <w:color w:val="FF0000"/>
          <w:rPrChange w:id="504" w:author="James Faas" w:date="2022-11-24T11:50:00Z">
            <w:rPr>
              <w:rFonts w:cs="Arial"/>
            </w:rPr>
          </w:rPrChange>
        </w:rPr>
        <w:t xml:space="preserve"> </w:t>
      </w:r>
      <w:r w:rsidRPr="00323FF4">
        <w:rPr>
          <w:rFonts w:cs="Arial"/>
          <w:color w:val="FF0000"/>
          <w:rPrChange w:id="505" w:author="James Faas" w:date="2022-11-24T11:50:00Z">
            <w:rPr>
              <w:rFonts w:cs="Arial"/>
            </w:rPr>
          </w:rPrChange>
        </w:rPr>
        <w:t>in the Bid Form.</w:t>
      </w:r>
    </w:p>
    <w:p w14:paraId="63A7D7F7" w14:textId="77777777" w:rsidR="00621189" w:rsidRPr="00DC34D7" w:rsidRDefault="00621189" w:rsidP="00621189">
      <w:pPr>
        <w:pStyle w:val="Heading1"/>
        <w:keepNext/>
        <w:numPr>
          <w:ilvl w:val="0"/>
          <w:numId w:val="10"/>
        </w:numPr>
        <w:tabs>
          <w:tab w:val="left" w:pos="1080"/>
        </w:tabs>
        <w:rPr>
          <w:rFonts w:cs="Arial"/>
        </w:rPr>
      </w:pPr>
      <w:r w:rsidRPr="00DC34D7">
        <w:rPr>
          <w:rFonts w:cs="Arial"/>
        </w:rPr>
        <w:t>PRODUCTS</w:t>
      </w:r>
    </w:p>
    <w:p w14:paraId="3915150B" w14:textId="77777777" w:rsidR="00621189" w:rsidRPr="00DC34D7" w:rsidRDefault="00621189" w:rsidP="00621189">
      <w:pPr>
        <w:pStyle w:val="Heading2"/>
        <w:keepNext/>
        <w:numPr>
          <w:ilvl w:val="1"/>
          <w:numId w:val="10"/>
        </w:numPr>
        <w:rPr>
          <w:rFonts w:cs="Arial"/>
        </w:rPr>
      </w:pPr>
      <w:r w:rsidRPr="00DC34D7">
        <w:rPr>
          <w:rFonts w:cs="Arial"/>
        </w:rPr>
        <w:t>Abrasive Materials</w:t>
      </w:r>
    </w:p>
    <w:p w14:paraId="78D51990" w14:textId="77777777" w:rsidR="00621189" w:rsidRPr="00DC34D7" w:rsidRDefault="00621189" w:rsidP="00621189">
      <w:pPr>
        <w:pStyle w:val="Heading3"/>
        <w:numPr>
          <w:ilvl w:val="2"/>
          <w:numId w:val="10"/>
        </w:numPr>
        <w:tabs>
          <w:tab w:val="clear" w:pos="1440"/>
          <w:tab w:val="left" w:pos="1418"/>
        </w:tabs>
        <w:ind w:left="1418" w:hanging="709"/>
        <w:rPr>
          <w:rFonts w:cs="Arial"/>
        </w:rPr>
      </w:pPr>
      <w:r w:rsidRPr="00DC34D7">
        <w:rPr>
          <w:rFonts w:cs="Arial"/>
        </w:rPr>
        <w:t>Select abrasive type and size to produce surface profile that meets the coating manufacturer's recommendations for specific primer and coating system to be applied.</w:t>
      </w:r>
    </w:p>
    <w:p w14:paraId="2242AFF6" w14:textId="77777777" w:rsidR="00621189" w:rsidRPr="00DC34D7" w:rsidRDefault="00621189" w:rsidP="00621189">
      <w:pPr>
        <w:pStyle w:val="Heading3"/>
        <w:numPr>
          <w:ilvl w:val="2"/>
          <w:numId w:val="10"/>
        </w:numPr>
        <w:tabs>
          <w:tab w:val="clear" w:pos="1440"/>
          <w:tab w:val="left" w:pos="1418"/>
        </w:tabs>
        <w:ind w:left="1418" w:hanging="709"/>
        <w:rPr>
          <w:rFonts w:cs="Arial"/>
        </w:rPr>
      </w:pPr>
      <w:r w:rsidRPr="00DC34D7">
        <w:rPr>
          <w:rFonts w:cs="Arial"/>
        </w:rPr>
        <w:t>Blasting Grit: Silica sand is a designated substance and is not to be used for the field preparation of surfaces to be coated. Environmentally safe grit shall be used for the blast preparation of surfaces.</w:t>
      </w:r>
    </w:p>
    <w:p w14:paraId="73653393" w14:textId="77777777" w:rsidR="00621189" w:rsidRPr="00B05B0B" w:rsidRDefault="00BB2DB6" w:rsidP="00621189">
      <w:pPr>
        <w:pStyle w:val="Heading2"/>
        <w:keepNext/>
        <w:numPr>
          <w:ilvl w:val="1"/>
          <w:numId w:val="10"/>
        </w:numPr>
        <w:rPr>
          <w:rFonts w:cs="Arial"/>
        </w:rPr>
      </w:pPr>
      <w:r w:rsidRPr="00B05B0B">
        <w:rPr>
          <w:rFonts w:cs="Arial"/>
        </w:rPr>
        <w:t xml:space="preserve">Coating </w:t>
      </w:r>
      <w:r w:rsidR="00621189" w:rsidRPr="00B05B0B">
        <w:rPr>
          <w:rFonts w:cs="Arial"/>
        </w:rPr>
        <w:t>Materials</w:t>
      </w:r>
    </w:p>
    <w:p w14:paraId="0C788BFC" w14:textId="77777777" w:rsidR="00621189" w:rsidRPr="00B05B0B" w:rsidRDefault="00621189" w:rsidP="00621189">
      <w:pPr>
        <w:pStyle w:val="Heading3"/>
        <w:keepNext/>
        <w:keepLines/>
        <w:numPr>
          <w:ilvl w:val="2"/>
          <w:numId w:val="10"/>
        </w:numPr>
        <w:tabs>
          <w:tab w:val="clear" w:pos="1440"/>
          <w:tab w:val="left" w:pos="1418"/>
        </w:tabs>
        <w:ind w:left="1418" w:hanging="709"/>
        <w:rPr>
          <w:rFonts w:cs="Arial"/>
        </w:rPr>
      </w:pPr>
      <w:r w:rsidRPr="00B05B0B">
        <w:rPr>
          <w:rFonts w:cs="Arial"/>
        </w:rPr>
        <w:t>General:</w:t>
      </w:r>
    </w:p>
    <w:p w14:paraId="079F0683" w14:textId="77777777" w:rsidR="00621189" w:rsidRPr="00B05B0B" w:rsidRDefault="00621189" w:rsidP="00A02088">
      <w:pPr>
        <w:pStyle w:val="Heading4"/>
      </w:pPr>
      <w:r w:rsidRPr="00B05B0B">
        <w:t>Manufacturer's highest quality products suitable for intended service.</w:t>
      </w:r>
    </w:p>
    <w:p w14:paraId="7AC97966" w14:textId="77777777" w:rsidR="00621189" w:rsidRPr="00B05B0B" w:rsidRDefault="00621189" w:rsidP="00A02088">
      <w:pPr>
        <w:pStyle w:val="Heading4"/>
      </w:pPr>
      <w:r w:rsidRPr="00B05B0B">
        <w:t xml:space="preserve">Compatibility: Use only compatible materials from </w:t>
      </w:r>
      <w:ins w:id="506" w:author="Zaleski, Christopher" w:date="2021-02-10T17:56:00Z">
        <w:r w:rsidR="00781FDD" w:rsidRPr="00B05B0B">
          <w:t>the same</w:t>
        </w:r>
      </w:ins>
      <w:del w:id="507" w:author="Zaleski, Christopher" w:date="2021-02-10T17:56:00Z">
        <w:r w:rsidRPr="00B05B0B" w:rsidDel="00781FDD">
          <w:delText>a single</w:delText>
        </w:r>
      </w:del>
      <w:r w:rsidRPr="00B05B0B">
        <w:t xml:space="preserve"> manufacturer. Particular attention shall be directed to compatibility of primers and finish coats.</w:t>
      </w:r>
    </w:p>
    <w:p w14:paraId="1E432588" w14:textId="77777777" w:rsidR="00621189" w:rsidRPr="00B05B0B" w:rsidRDefault="00621189" w:rsidP="00A02088">
      <w:pPr>
        <w:pStyle w:val="Heading4"/>
      </w:pPr>
      <w:r w:rsidRPr="00B05B0B">
        <w:t>Thinners, Cleaners, Driers, and Other Additives: As recommended by coating manufacturer.</w:t>
      </w:r>
    </w:p>
    <w:p w14:paraId="1103A667" w14:textId="77777777" w:rsidR="00621189" w:rsidRPr="00240A80" w:rsidRDefault="00621189" w:rsidP="00621189">
      <w:pPr>
        <w:pStyle w:val="Heading3"/>
        <w:numPr>
          <w:ilvl w:val="2"/>
          <w:numId w:val="10"/>
        </w:numPr>
        <w:tabs>
          <w:tab w:val="clear" w:pos="1440"/>
          <w:tab w:val="left" w:pos="1418"/>
        </w:tabs>
        <w:ind w:left="1418" w:hanging="709"/>
        <w:rPr>
          <w:rFonts w:cs="Arial"/>
        </w:rPr>
      </w:pPr>
      <w:r w:rsidRPr="00240A80">
        <w:rPr>
          <w:rFonts w:cs="Arial"/>
        </w:rPr>
        <w:t xml:space="preserve">Apply coatings to achieve dry film thickness shown in the Exterior </w:t>
      </w:r>
      <w:r w:rsidR="00BB2DB6" w:rsidRPr="00240A80">
        <w:rPr>
          <w:rFonts w:cs="Arial"/>
        </w:rPr>
        <w:t xml:space="preserve">Coating </w:t>
      </w:r>
      <w:r w:rsidRPr="00240A80">
        <w:rPr>
          <w:rFonts w:cs="Arial"/>
        </w:rPr>
        <w:t>System Application Table at the end of this Section.</w:t>
      </w:r>
    </w:p>
    <w:p w14:paraId="541388A5" w14:textId="02FBC996" w:rsidR="00621189" w:rsidRPr="00240A80" w:rsidRDefault="00621189" w:rsidP="00621189">
      <w:pPr>
        <w:pStyle w:val="Heading3"/>
        <w:numPr>
          <w:ilvl w:val="2"/>
          <w:numId w:val="10"/>
        </w:numPr>
        <w:rPr>
          <w:rFonts w:cs="Arial"/>
        </w:rPr>
      </w:pPr>
      <w:r w:rsidRPr="00240A80">
        <w:rPr>
          <w:rFonts w:cs="Arial"/>
        </w:rPr>
        <w:t xml:space="preserve">Exterior Coating System: The exterior coating system shall be zinc rich primer/ aliphatic polyurethane/aliphatic </w:t>
      </w:r>
      <w:proofErr w:type="spellStart"/>
      <w:r w:rsidRPr="00240A80">
        <w:rPr>
          <w:rFonts w:cs="Arial"/>
        </w:rPr>
        <w:t>fluorourethane</w:t>
      </w:r>
      <w:proofErr w:type="spellEnd"/>
      <w:r w:rsidRPr="00240A80">
        <w:rPr>
          <w:rFonts w:cs="Arial"/>
        </w:rPr>
        <w:t xml:space="preserve"> coating system conforming to the requirements of </w:t>
      </w:r>
      <w:bookmarkStart w:id="508" w:name="_Hlk120188433"/>
      <w:r w:rsidR="00A12AA5" w:rsidRPr="00240A80">
        <w:rPr>
          <w:rFonts w:cs="Arial"/>
        </w:rPr>
        <w:t>AWWA D102</w:t>
      </w:r>
      <w:del w:id="509" w:author="Johnny Pang" w:date="2022-04-17T16:39:00Z">
        <w:r w:rsidR="00A12AA5" w:rsidRPr="00240A80" w:rsidDel="00DF4AF1">
          <w:rPr>
            <w:rFonts w:cs="Arial"/>
          </w:rPr>
          <w:delText>-17</w:delText>
        </w:r>
      </w:del>
      <w:r w:rsidRPr="00240A80">
        <w:rPr>
          <w:rFonts w:cs="Arial"/>
        </w:rPr>
        <w:t xml:space="preserve"> </w:t>
      </w:r>
      <w:bookmarkEnd w:id="508"/>
      <w:r w:rsidRPr="00240A80">
        <w:rPr>
          <w:rFonts w:cs="Arial"/>
        </w:rPr>
        <w:t xml:space="preserve">Outside Coating System No. 4 (OCS 4). The exterior shall be coated to the dry film thicknesses shown in the </w:t>
      </w:r>
      <w:del w:id="510" w:author="James Faas" w:date="2022-11-24T13:02:00Z">
        <w:r w:rsidRPr="00240A80" w:rsidDel="00240A80">
          <w:rPr>
            <w:rFonts w:cs="Arial"/>
          </w:rPr>
          <w:delText xml:space="preserve">Interior </w:delText>
        </w:r>
      </w:del>
      <w:ins w:id="511" w:author="James Faas" w:date="2022-11-24T13:02:00Z">
        <w:r w:rsidR="00240A80" w:rsidRPr="00240A80">
          <w:rPr>
            <w:rFonts w:cs="Arial"/>
            <w:rPrChange w:id="512" w:author="James Faas" w:date="2022-11-24T13:03:00Z">
              <w:rPr>
                <w:rFonts w:cs="Arial"/>
                <w:color w:val="FF0000"/>
              </w:rPr>
            </w:rPrChange>
          </w:rPr>
          <w:t>Exterior</w:t>
        </w:r>
        <w:r w:rsidR="00240A80" w:rsidRPr="00240A80">
          <w:rPr>
            <w:rFonts w:cs="Arial"/>
          </w:rPr>
          <w:t xml:space="preserve"> </w:t>
        </w:r>
      </w:ins>
      <w:r w:rsidRPr="00240A80">
        <w:rPr>
          <w:rFonts w:cs="Arial"/>
        </w:rPr>
        <w:t>Paint System Application Table at the end of this Section. The system shall be as follows:</w:t>
      </w:r>
    </w:p>
    <w:p w14:paraId="0C6E09DF" w14:textId="77777777" w:rsidR="00621189" w:rsidRPr="00240A80" w:rsidRDefault="00621189" w:rsidP="00A02088">
      <w:pPr>
        <w:pStyle w:val="Heading4"/>
      </w:pPr>
      <w:r w:rsidRPr="00240A80">
        <w:t xml:space="preserve">Primer of inorganic or organic zinc in accordance with </w:t>
      </w:r>
      <w:bookmarkStart w:id="513" w:name="_Hlk120190425"/>
      <w:r w:rsidR="00A12AA5" w:rsidRPr="00240A80">
        <w:t>AWWA D102</w:t>
      </w:r>
      <w:del w:id="514" w:author="Johnny Pang" w:date="2022-04-17T16:39:00Z">
        <w:r w:rsidR="00A12AA5" w:rsidRPr="00240A80" w:rsidDel="00DF4AF1">
          <w:delText>-1717</w:delText>
        </w:r>
      </w:del>
      <w:r w:rsidR="00A12AA5" w:rsidRPr="00240A80">
        <w:t xml:space="preserve"> </w:t>
      </w:r>
      <w:r w:rsidRPr="00240A80">
        <w:t xml:space="preserve">OCS 4 </w:t>
      </w:r>
      <w:bookmarkEnd w:id="513"/>
      <w:r w:rsidRPr="00240A80">
        <w:t>and the Exterior</w:t>
      </w:r>
      <w:r w:rsidR="00BB2DB6" w:rsidRPr="00240A80">
        <w:t xml:space="preserve"> Coating</w:t>
      </w:r>
      <w:r w:rsidRPr="00240A80">
        <w:t xml:space="preserve"> System Application Table at the end of this Section.</w:t>
      </w:r>
    </w:p>
    <w:p w14:paraId="747D6103" w14:textId="77777777" w:rsidR="00621189" w:rsidRPr="00240A80" w:rsidRDefault="00621189" w:rsidP="00A02088">
      <w:pPr>
        <w:pStyle w:val="Heading4"/>
      </w:pPr>
      <w:r w:rsidRPr="00240A80">
        <w:t xml:space="preserve">Mid coat of aliphatic polyurethane in accordance with </w:t>
      </w:r>
      <w:r w:rsidR="00A12AA5" w:rsidRPr="00240A80">
        <w:t>AWWA D102</w:t>
      </w:r>
      <w:del w:id="515" w:author="Johnny Pang" w:date="2022-04-17T16:39:00Z">
        <w:r w:rsidR="00A12AA5" w:rsidRPr="00240A80" w:rsidDel="00DF4AF1">
          <w:delText>-1717</w:delText>
        </w:r>
      </w:del>
      <w:r w:rsidR="00A12AA5" w:rsidRPr="00240A80">
        <w:t xml:space="preserve"> </w:t>
      </w:r>
      <w:r w:rsidRPr="00240A80">
        <w:t xml:space="preserve">OCS 4 and the Exterior </w:t>
      </w:r>
      <w:r w:rsidR="00A12AA5" w:rsidRPr="00240A80">
        <w:t xml:space="preserve">Coating </w:t>
      </w:r>
      <w:r w:rsidRPr="00240A80">
        <w:t>System Application Table at the end of this Section.</w:t>
      </w:r>
    </w:p>
    <w:p w14:paraId="08FFA85A" w14:textId="77777777" w:rsidR="00621189" w:rsidRPr="00240A80" w:rsidRDefault="00621189" w:rsidP="00A02088">
      <w:pPr>
        <w:pStyle w:val="Heading4"/>
      </w:pPr>
      <w:r w:rsidRPr="00240A80">
        <w:t xml:space="preserve">Coat of aliphatic </w:t>
      </w:r>
      <w:proofErr w:type="spellStart"/>
      <w:r w:rsidRPr="00240A80">
        <w:t>fluorourethane</w:t>
      </w:r>
      <w:proofErr w:type="spellEnd"/>
      <w:r w:rsidRPr="00240A80">
        <w:t xml:space="preserve"> in accordance with </w:t>
      </w:r>
      <w:r w:rsidR="00A12AA5" w:rsidRPr="00240A80">
        <w:t>AWWA D102</w:t>
      </w:r>
      <w:del w:id="516" w:author="Johnny Pang" w:date="2022-04-17T16:39:00Z">
        <w:r w:rsidR="00A12AA5" w:rsidRPr="00240A80" w:rsidDel="00DF4AF1">
          <w:delText>-1</w:delText>
        </w:r>
        <w:r w:rsidR="000C1148" w:rsidRPr="00240A80" w:rsidDel="00DF4AF1">
          <w:delText>7</w:delText>
        </w:r>
      </w:del>
      <w:r w:rsidR="00A12AA5" w:rsidRPr="00240A80">
        <w:t xml:space="preserve"> </w:t>
      </w:r>
      <w:r w:rsidRPr="00240A80">
        <w:t>OCS 4 and the Exterior</w:t>
      </w:r>
      <w:r w:rsidR="00A12AA5" w:rsidRPr="00240A80">
        <w:t xml:space="preserve"> Coating</w:t>
      </w:r>
      <w:r w:rsidRPr="00240A80">
        <w:t xml:space="preserve"> System Application Table at the end of this Section.</w:t>
      </w:r>
    </w:p>
    <w:p w14:paraId="52EA4CB3" w14:textId="77777777" w:rsidR="00621189" w:rsidRPr="00240A80" w:rsidRDefault="00621189" w:rsidP="00A02088">
      <w:pPr>
        <w:pStyle w:val="Heading4"/>
      </w:pPr>
      <w:r w:rsidRPr="00240A80">
        <w:t xml:space="preserve">The exterior coating materials shall be a system of Products from </w:t>
      </w:r>
      <w:ins w:id="517" w:author="Zaleski, Christopher" w:date="2021-02-10T18:16:00Z">
        <w:r w:rsidR="00402EE2" w:rsidRPr="00240A80">
          <w:t>the</w:t>
        </w:r>
      </w:ins>
      <w:del w:id="518" w:author="Zaleski, Christopher" w:date="2021-02-10T18:16:00Z">
        <w:r w:rsidRPr="00240A80" w:rsidDel="00402EE2">
          <w:delText>a</w:delText>
        </w:r>
      </w:del>
      <w:r w:rsidRPr="00240A80">
        <w:t xml:space="preserve"> s</w:t>
      </w:r>
      <w:ins w:id="519" w:author="Zaleski, Christopher" w:date="2021-02-10T18:16:00Z">
        <w:r w:rsidR="00402EE2" w:rsidRPr="00240A80">
          <w:t>ame</w:t>
        </w:r>
      </w:ins>
      <w:del w:id="520" w:author="Zaleski, Christopher" w:date="2021-02-10T18:16:00Z">
        <w:r w:rsidRPr="00240A80" w:rsidDel="00402EE2">
          <w:delText>ingle</w:delText>
        </w:r>
      </w:del>
      <w:r w:rsidRPr="00240A80">
        <w:t xml:space="preserve"> manufacturer.</w:t>
      </w:r>
    </w:p>
    <w:p w14:paraId="018D5E3A" w14:textId="77777777" w:rsidR="00621189" w:rsidRPr="00B5701D" w:rsidRDefault="00621189" w:rsidP="00A02088">
      <w:pPr>
        <w:pStyle w:val="Heading4"/>
      </w:pPr>
      <w:r w:rsidRPr="00B5701D">
        <w:t>The coating system must meet all the performance criteria as listed below.</w:t>
      </w:r>
    </w:p>
    <w:p w14:paraId="27647977" w14:textId="34FBAD23" w:rsidR="00621189" w:rsidRPr="00B5701D" w:rsidRDefault="00621189" w:rsidP="00A02088">
      <w:pPr>
        <w:pStyle w:val="Heading5"/>
      </w:pPr>
      <w:bookmarkStart w:id="521" w:name="_Hlk120190438"/>
      <w:r w:rsidRPr="00B5701D">
        <w:t>Adhesion to Steel</w:t>
      </w:r>
      <w:ins w:id="522" w:author="James Faas" w:date="2022-11-30T09:48:00Z">
        <w:r w:rsidR="00B5701D" w:rsidRPr="00B5701D">
          <w:rPr>
            <w:rPrChange w:id="523" w:author="James Faas" w:date="2022-11-30T09:48:00Z">
              <w:rPr>
                <w:color w:val="FF0000"/>
              </w:rPr>
            </w:rPrChange>
          </w:rPr>
          <w:t xml:space="preserve"> (coating system as a whole)</w:t>
        </w:r>
      </w:ins>
      <w:r w:rsidRPr="00B5701D">
        <w:t>: ASTM D4541</w:t>
      </w:r>
      <w:r w:rsidR="004C0920" w:rsidRPr="00B5701D">
        <w:t>-09e1</w:t>
      </w:r>
      <w:r w:rsidRPr="00B5701D">
        <w:t>, 1,</w:t>
      </w:r>
      <w:ins w:id="524" w:author="James Faas" w:date="2022-11-30T09:48:00Z">
        <w:r w:rsidR="00B5701D" w:rsidRPr="00B5701D">
          <w:rPr>
            <w:rPrChange w:id="525" w:author="James Faas" w:date="2022-11-30T09:48:00Z">
              <w:rPr>
                <w:color w:val="FF0000"/>
              </w:rPr>
            </w:rPrChange>
          </w:rPr>
          <w:t>8</w:t>
        </w:r>
      </w:ins>
      <w:del w:id="526" w:author="James Faas" w:date="2022-11-30T09:48:00Z">
        <w:r w:rsidRPr="00B5701D" w:rsidDel="00B5701D">
          <w:delText>9</w:delText>
        </w:r>
      </w:del>
      <w:r w:rsidRPr="00B5701D">
        <w:t>00 psi minimum value, Method E, Type 5.</w:t>
      </w:r>
    </w:p>
    <w:p w14:paraId="54948C05" w14:textId="77777777" w:rsidR="00621189" w:rsidRPr="00B5701D" w:rsidRDefault="00621189" w:rsidP="00A02088">
      <w:pPr>
        <w:pStyle w:val="Heading5"/>
      </w:pPr>
      <w:r w:rsidRPr="00B5701D">
        <w:t>Gloss Retention: ASTM D4141</w:t>
      </w:r>
      <w:r w:rsidR="004C0920" w:rsidRPr="00B5701D">
        <w:t>/D4141M</w:t>
      </w:r>
      <w:del w:id="527" w:author="James Faas" w:date="2022-11-30T09:53:00Z">
        <w:r w:rsidR="004C0920" w:rsidRPr="00B5701D" w:rsidDel="00B5701D">
          <w:delText>-14</w:delText>
        </w:r>
      </w:del>
      <w:r w:rsidRPr="00B5701D">
        <w:t>, 96% gloss retention minimum with a 1,260 MJ/m</w:t>
      </w:r>
      <w:r w:rsidRPr="00B5701D">
        <w:rPr>
          <w:vertAlign w:val="superscript"/>
        </w:rPr>
        <w:t>2</w:t>
      </w:r>
      <w:r w:rsidRPr="00B5701D">
        <w:t xml:space="preserve"> exposure.</w:t>
      </w:r>
    </w:p>
    <w:p w14:paraId="61CC6D39" w14:textId="77777777" w:rsidR="00621189" w:rsidRPr="00B5701D" w:rsidRDefault="00621189" w:rsidP="00A02088">
      <w:pPr>
        <w:pStyle w:val="Heading5"/>
      </w:pPr>
      <w:r w:rsidRPr="00B5701D">
        <w:t>Colour Retention: ASTM D4141</w:t>
      </w:r>
      <w:r w:rsidR="004C0920" w:rsidRPr="00B5701D">
        <w:t>/D4141M</w:t>
      </w:r>
      <w:del w:id="528" w:author="James Faas" w:date="2022-11-30T09:53:00Z">
        <w:r w:rsidR="004C0920" w:rsidRPr="00B5701D" w:rsidDel="00B5701D">
          <w:delText>-14</w:delText>
        </w:r>
      </w:del>
      <w:r w:rsidRPr="00B5701D">
        <w:t>, 0.18 DED Hunter Scale maximum change with a 1,260 MJ/m</w:t>
      </w:r>
      <w:r w:rsidRPr="00B5701D">
        <w:rPr>
          <w:vertAlign w:val="superscript"/>
        </w:rPr>
        <w:t>2</w:t>
      </w:r>
      <w:r w:rsidRPr="00B5701D">
        <w:t xml:space="preserve"> exposure.</w:t>
      </w:r>
    </w:p>
    <w:p w14:paraId="7A871E49" w14:textId="77777777" w:rsidR="00621189" w:rsidRPr="00B5701D" w:rsidRDefault="00621189" w:rsidP="00A02088">
      <w:pPr>
        <w:pStyle w:val="Heading5"/>
      </w:pPr>
      <w:r w:rsidRPr="00B5701D">
        <w:t>Salt Spray: ASTM B117</w:t>
      </w:r>
      <w:r w:rsidR="004C0920" w:rsidRPr="00B5701D">
        <w:t>-16</w:t>
      </w:r>
      <w:r w:rsidRPr="00B5701D">
        <w:t xml:space="preserve">, Maximum </w:t>
      </w:r>
      <w:proofErr w:type="gramStart"/>
      <w:r w:rsidRPr="00B5701D">
        <w:t>1/16 inch</w:t>
      </w:r>
      <w:proofErr w:type="gramEnd"/>
      <w:r w:rsidRPr="00B5701D">
        <w:t xml:space="preserve"> rust creep after 10,000 hours exposure.</w:t>
      </w:r>
    </w:p>
    <w:p w14:paraId="2CA1DD04" w14:textId="77777777" w:rsidR="00621189" w:rsidRPr="00B5701D" w:rsidRDefault="00621189" w:rsidP="00A02088">
      <w:pPr>
        <w:pStyle w:val="Heading5"/>
      </w:pPr>
      <w:commentRangeStart w:id="529"/>
      <w:r w:rsidRPr="00B5701D">
        <w:t>QUV</w:t>
      </w:r>
      <w:commentRangeEnd w:id="529"/>
      <w:r w:rsidR="00EF237D" w:rsidRPr="00B5701D">
        <w:rPr>
          <w:rStyle w:val="CommentReference"/>
          <w:rFonts w:cs="Times New Roman"/>
          <w:color w:val="auto"/>
          <w:rPrChange w:id="530" w:author="James Faas" w:date="2022-11-30T09:50:00Z">
            <w:rPr>
              <w:rStyle w:val="CommentReference"/>
              <w:rFonts w:cs="Times New Roman"/>
            </w:rPr>
          </w:rPrChange>
        </w:rPr>
        <w:commentReference w:id="529"/>
      </w:r>
      <w:r w:rsidRPr="00B5701D">
        <w:t xml:space="preserve"> Exposure: ASTM D4587</w:t>
      </w:r>
      <w:del w:id="531" w:author="James Faas" w:date="2022-11-30T09:52:00Z">
        <w:r w:rsidR="004C0920" w:rsidRPr="00B5701D" w:rsidDel="00B5701D">
          <w:delText>-11</w:delText>
        </w:r>
      </w:del>
      <w:r w:rsidRPr="00B5701D">
        <w:t xml:space="preserve">, 60% gloss retention minimum, UVA 340 Bulbs </w:t>
      </w:r>
      <w:proofErr w:type="gramStart"/>
      <w:r w:rsidRPr="00B5701D">
        <w:t>8 hour</w:t>
      </w:r>
      <w:proofErr w:type="gramEnd"/>
      <w:r w:rsidRPr="00B5701D">
        <w:t xml:space="preserve"> UV 4 hour condensation with 25,000 hours exposure.</w:t>
      </w:r>
    </w:p>
    <w:p w14:paraId="58A8BE17" w14:textId="5855A6E6" w:rsidR="00621189" w:rsidRPr="00B5701D" w:rsidRDefault="00621189" w:rsidP="00A02088">
      <w:pPr>
        <w:pStyle w:val="Heading5"/>
      </w:pPr>
      <w:r w:rsidRPr="00B5701D">
        <w:lastRenderedPageBreak/>
        <w:t>QUV Exposure: ASTM D458</w:t>
      </w:r>
      <w:ins w:id="532" w:author="James Faas" w:date="2022-11-30T09:52:00Z">
        <w:r w:rsidR="00B5701D">
          <w:t>7</w:t>
        </w:r>
      </w:ins>
      <w:del w:id="533" w:author="James Faas" w:date="2022-11-30T09:52:00Z">
        <w:r w:rsidRPr="00B5701D" w:rsidDel="00B5701D">
          <w:delText>7</w:delText>
        </w:r>
        <w:r w:rsidR="004C0920" w:rsidRPr="00B5701D" w:rsidDel="00B5701D">
          <w:delText>-11</w:delText>
        </w:r>
      </w:del>
      <w:r w:rsidRPr="00B5701D">
        <w:t>, 1.8 DED FMCII (</w:t>
      </w:r>
      <w:proofErr w:type="spellStart"/>
      <w:r w:rsidRPr="00B5701D">
        <w:t>MacAdam</w:t>
      </w:r>
      <w:proofErr w:type="spellEnd"/>
      <w:r w:rsidRPr="00B5701D">
        <w:t xml:space="preserve"> Units for Total Colour Change) maximum change, </w:t>
      </w:r>
      <w:commentRangeStart w:id="534"/>
      <w:r w:rsidRPr="00B5701D">
        <w:t>UVA</w:t>
      </w:r>
      <w:commentRangeEnd w:id="534"/>
      <w:r w:rsidR="00EF237D" w:rsidRPr="00B5701D">
        <w:rPr>
          <w:rStyle w:val="CommentReference"/>
          <w:rFonts w:cs="Times New Roman"/>
          <w:color w:val="auto"/>
          <w:rPrChange w:id="535" w:author="James Faas" w:date="2022-11-30T09:50:00Z">
            <w:rPr>
              <w:rStyle w:val="CommentReference"/>
              <w:rFonts w:cs="Times New Roman"/>
            </w:rPr>
          </w:rPrChange>
        </w:rPr>
        <w:commentReference w:id="534"/>
      </w:r>
      <w:r w:rsidRPr="00B5701D">
        <w:t xml:space="preserve"> 340 Bulbs </w:t>
      </w:r>
      <w:proofErr w:type="gramStart"/>
      <w:r w:rsidRPr="00B5701D">
        <w:t>8 hour</w:t>
      </w:r>
      <w:proofErr w:type="gramEnd"/>
      <w:r w:rsidRPr="00B5701D">
        <w:t xml:space="preserve"> UV 4 hour condensation with 25,000 hours exposure.</w:t>
      </w:r>
    </w:p>
    <w:bookmarkEnd w:id="521"/>
    <w:p w14:paraId="5C9157D0" w14:textId="77777777" w:rsidR="00621189" w:rsidRPr="00240A80" w:rsidRDefault="00621189" w:rsidP="00621189">
      <w:pPr>
        <w:pStyle w:val="Heading3"/>
        <w:numPr>
          <w:ilvl w:val="2"/>
          <w:numId w:val="10"/>
        </w:numPr>
        <w:rPr>
          <w:rFonts w:cs="Arial"/>
        </w:rPr>
      </w:pPr>
      <w:r w:rsidRPr="00240A80">
        <w:rPr>
          <w:rFonts w:cs="Arial"/>
        </w:rPr>
        <w:t xml:space="preserve">Interior Coating System: The interior coating system shall be a zinc rich primer and epoxy topcoat conforming to the requirements of </w:t>
      </w:r>
      <w:r w:rsidR="00A12AA5" w:rsidRPr="00240A80">
        <w:rPr>
          <w:rFonts w:cs="Arial"/>
        </w:rPr>
        <w:t>AWWA D102</w:t>
      </w:r>
      <w:del w:id="536" w:author="Johnny Pang" w:date="2022-04-17T16:40:00Z">
        <w:r w:rsidR="00A12AA5" w:rsidRPr="00240A80" w:rsidDel="00DF4AF1">
          <w:rPr>
            <w:rFonts w:cs="Arial"/>
          </w:rPr>
          <w:delText>-17</w:delText>
        </w:r>
        <w:r w:rsidRPr="00240A80" w:rsidDel="00DF4AF1">
          <w:rPr>
            <w:rFonts w:cs="Arial"/>
          </w:rPr>
          <w:delText xml:space="preserve"> </w:delText>
        </w:r>
      </w:del>
      <w:ins w:id="537" w:author="Johnny Pang" w:date="2022-04-17T16:40:00Z">
        <w:r w:rsidR="00DF4AF1" w:rsidRPr="00240A80">
          <w:rPr>
            <w:rFonts w:cs="Arial"/>
          </w:rPr>
          <w:t xml:space="preserve"> </w:t>
        </w:r>
      </w:ins>
      <w:r w:rsidRPr="00240A80">
        <w:rPr>
          <w:rFonts w:cs="Arial"/>
        </w:rPr>
        <w:t xml:space="preserve">Inside Coating System No. 3 (ICS 3) and the NSF 61 Standard for Tank Coatings. The maximum dry film thickness shall not exceed the maximum thickness as allowed to obtain NSF 61 approval. The interior shall be coated to the dry film thicknesses shown in the Interior </w:t>
      </w:r>
      <w:r w:rsidR="00A12AA5" w:rsidRPr="00240A80">
        <w:rPr>
          <w:rFonts w:cs="Arial"/>
        </w:rPr>
        <w:t>Coating</w:t>
      </w:r>
      <w:r w:rsidRPr="00240A80">
        <w:rPr>
          <w:rFonts w:cs="Arial"/>
        </w:rPr>
        <w:t xml:space="preserve"> System Application Table at the end of this Section. The inside system shall be as follows:</w:t>
      </w:r>
    </w:p>
    <w:p w14:paraId="4EE2B023" w14:textId="77777777" w:rsidR="00621189" w:rsidRPr="00240A80" w:rsidRDefault="00621189" w:rsidP="00A02088">
      <w:pPr>
        <w:pStyle w:val="Heading4"/>
      </w:pPr>
      <w:r w:rsidRPr="00240A80">
        <w:t xml:space="preserve">Primer organic zinc in accordance with </w:t>
      </w:r>
      <w:bookmarkStart w:id="538" w:name="_Hlk120190417"/>
      <w:r w:rsidR="00A12AA5" w:rsidRPr="00240A80">
        <w:t>AWWA D102</w:t>
      </w:r>
      <w:del w:id="539" w:author="Johnny Pang" w:date="2022-04-17T16:40:00Z">
        <w:r w:rsidR="00A12AA5" w:rsidRPr="00240A80" w:rsidDel="00DF4AF1">
          <w:delText>17</w:delText>
        </w:r>
      </w:del>
      <w:r w:rsidR="00A12AA5" w:rsidRPr="00240A80">
        <w:t xml:space="preserve"> </w:t>
      </w:r>
      <w:r w:rsidRPr="00240A80">
        <w:t xml:space="preserve">ICS 3 </w:t>
      </w:r>
      <w:bookmarkEnd w:id="538"/>
      <w:r w:rsidRPr="00240A80">
        <w:t xml:space="preserve">and the Interior </w:t>
      </w:r>
      <w:r w:rsidR="00A12AA5" w:rsidRPr="00240A80">
        <w:t xml:space="preserve">Coating </w:t>
      </w:r>
      <w:r w:rsidRPr="00240A80">
        <w:t>System Application Table at the end of this Section.</w:t>
      </w:r>
    </w:p>
    <w:p w14:paraId="698C05EE" w14:textId="77777777" w:rsidR="00621189" w:rsidRPr="00240A80" w:rsidRDefault="00621189" w:rsidP="00A02088">
      <w:pPr>
        <w:pStyle w:val="Heading4"/>
      </w:pPr>
      <w:r w:rsidRPr="00240A80">
        <w:t xml:space="preserve">Lining of epoxy in accordance with ICS 3 and the Interior </w:t>
      </w:r>
      <w:r w:rsidR="00A12AA5" w:rsidRPr="00240A80">
        <w:t>Coating</w:t>
      </w:r>
      <w:r w:rsidRPr="00240A80">
        <w:t xml:space="preserve"> System Application Table at the end of this Section.</w:t>
      </w:r>
    </w:p>
    <w:p w14:paraId="3BCC65C9" w14:textId="77777777" w:rsidR="00621189" w:rsidRPr="00240A80" w:rsidRDefault="00621189" w:rsidP="00A02088">
      <w:pPr>
        <w:pStyle w:val="Heading4"/>
      </w:pPr>
      <w:r w:rsidRPr="00240A80">
        <w:t>The coating system, including the primer, shall be NSF 61 certified and proof of certification shall be provided to the Consultant during shop drawing submission.</w:t>
      </w:r>
    </w:p>
    <w:p w14:paraId="2B69A032" w14:textId="77777777" w:rsidR="00621189" w:rsidRPr="00B5701D" w:rsidRDefault="00621189" w:rsidP="00A02088">
      <w:pPr>
        <w:pStyle w:val="Heading4"/>
      </w:pPr>
      <w:r w:rsidRPr="00B5701D">
        <w:t>The following performance criteria are required for this system:</w:t>
      </w:r>
    </w:p>
    <w:p w14:paraId="0E335F48" w14:textId="79C953D9" w:rsidR="00621189" w:rsidRPr="00B5701D" w:rsidRDefault="00621189" w:rsidP="00A02088">
      <w:pPr>
        <w:pStyle w:val="Heading5"/>
      </w:pPr>
      <w:bookmarkStart w:id="540" w:name="_Hlk120190401"/>
      <w:r w:rsidRPr="00B5701D">
        <w:t>Adhesion to Steel</w:t>
      </w:r>
      <w:ins w:id="541" w:author="James Faas" w:date="2022-11-30T09:48:00Z">
        <w:r w:rsidR="00B5701D" w:rsidRPr="00B5701D">
          <w:rPr>
            <w:rPrChange w:id="542" w:author="James Faas" w:date="2022-11-30T09:48:00Z">
              <w:rPr>
                <w:color w:val="FF0000"/>
              </w:rPr>
            </w:rPrChange>
          </w:rPr>
          <w:t xml:space="preserve"> (coating system as a whole)</w:t>
        </w:r>
      </w:ins>
      <w:r w:rsidRPr="00B5701D">
        <w:t>: ASTM D4541</w:t>
      </w:r>
      <w:r w:rsidR="004C0920" w:rsidRPr="00B5701D">
        <w:t>-09e1</w:t>
      </w:r>
      <w:r w:rsidRPr="00B5701D">
        <w:t xml:space="preserve"> Method E, Type 5, 1,</w:t>
      </w:r>
      <w:ins w:id="543" w:author="James Faas" w:date="2022-11-30T09:48:00Z">
        <w:r w:rsidR="00B5701D" w:rsidRPr="00B5701D">
          <w:rPr>
            <w:rPrChange w:id="544" w:author="James Faas" w:date="2022-11-30T09:48:00Z">
              <w:rPr>
                <w:color w:val="FF0000"/>
              </w:rPr>
            </w:rPrChange>
          </w:rPr>
          <w:t>8</w:t>
        </w:r>
      </w:ins>
      <w:del w:id="545" w:author="James Faas" w:date="2022-11-30T09:48:00Z">
        <w:r w:rsidRPr="00B5701D" w:rsidDel="00B5701D">
          <w:delText>9</w:delText>
        </w:r>
      </w:del>
      <w:r w:rsidRPr="00B5701D">
        <w:t>00 psi minimum.</w:t>
      </w:r>
    </w:p>
    <w:p w14:paraId="63DAFAB6" w14:textId="58957519" w:rsidR="00621189" w:rsidRPr="00B5701D" w:rsidRDefault="00621189" w:rsidP="00A02088">
      <w:pPr>
        <w:pStyle w:val="Heading5"/>
      </w:pPr>
      <w:r w:rsidRPr="00B5701D">
        <w:t xml:space="preserve">Cathodic </w:t>
      </w:r>
      <w:proofErr w:type="spellStart"/>
      <w:r w:rsidRPr="00B5701D">
        <w:t>Disbondment</w:t>
      </w:r>
      <w:proofErr w:type="spellEnd"/>
      <w:r w:rsidRPr="00B5701D">
        <w:t xml:space="preserve">: ASTM </w:t>
      </w:r>
      <w:del w:id="546" w:author="James Faas" w:date="2022-11-30T09:49:00Z">
        <w:r w:rsidRPr="00B5701D" w:rsidDel="00B5701D">
          <w:delText>G95</w:delText>
        </w:r>
        <w:r w:rsidR="004C0920" w:rsidRPr="00B5701D" w:rsidDel="00B5701D">
          <w:delText>-07(2013</w:delText>
        </w:r>
      </w:del>
      <w:ins w:id="547" w:author="James Faas" w:date="2022-11-30T09:49:00Z">
        <w:r w:rsidR="00B5701D" w:rsidRPr="00B5701D">
          <w:rPr>
            <w:rPrChange w:id="548" w:author="James Faas" w:date="2022-11-30T09:50:00Z">
              <w:rPr>
                <w:color w:val="FF0000"/>
              </w:rPr>
            </w:rPrChange>
          </w:rPr>
          <w:t>G8</w:t>
        </w:r>
      </w:ins>
      <w:del w:id="549" w:author="James Faas" w:date="2022-11-30T09:49:00Z">
        <w:r w:rsidR="004C0920" w:rsidRPr="00B5701D" w:rsidDel="00B5701D">
          <w:delText>)</w:delText>
        </w:r>
      </w:del>
      <w:ins w:id="550" w:author="James Faas" w:date="2022-11-30T09:49:00Z">
        <w:r w:rsidR="00B5701D" w:rsidRPr="00B5701D">
          <w:rPr>
            <w:rPrChange w:id="551" w:author="James Faas" w:date="2022-11-30T09:50:00Z">
              <w:rPr>
                <w:color w:val="FF0000"/>
              </w:rPr>
            </w:rPrChange>
          </w:rPr>
          <w:t>,</w:t>
        </w:r>
      </w:ins>
      <w:r w:rsidRPr="00B5701D">
        <w:t xml:space="preserve"> Method A (30 day), 5 mm maximum.</w:t>
      </w:r>
    </w:p>
    <w:p w14:paraId="62D102BD" w14:textId="77777777" w:rsidR="00621189" w:rsidRPr="00B5701D" w:rsidRDefault="00621189" w:rsidP="00A02088">
      <w:pPr>
        <w:pStyle w:val="Heading5"/>
      </w:pPr>
      <w:r w:rsidRPr="00B5701D">
        <w:t>Abrasion Resistance: ASTM D4060</w:t>
      </w:r>
      <w:del w:id="552" w:author="James Faas" w:date="2022-11-30T09:53:00Z">
        <w:r w:rsidR="004C0920" w:rsidRPr="00B5701D" w:rsidDel="00B5701D">
          <w:delText>-14</w:delText>
        </w:r>
      </w:del>
      <w:r w:rsidRPr="00B5701D">
        <w:t>, CS17 Wheel, 0.18 g loss maximum 1 kg weight, 1,000 revs.</w:t>
      </w:r>
    </w:p>
    <w:p w14:paraId="0762F8B6" w14:textId="77777777" w:rsidR="00621189" w:rsidRPr="00B5701D" w:rsidRDefault="00621189" w:rsidP="00A02088">
      <w:pPr>
        <w:pStyle w:val="Heading5"/>
      </w:pPr>
      <w:r w:rsidRPr="00B5701D">
        <w:t>Humidity Resistance: ASTM D4585</w:t>
      </w:r>
      <w:r w:rsidR="004C0920" w:rsidRPr="00B5701D">
        <w:t>/D4585M</w:t>
      </w:r>
      <w:del w:id="553" w:author="James Faas" w:date="2022-11-30T09:53:00Z">
        <w:r w:rsidR="004C0920" w:rsidRPr="00B5701D" w:rsidDel="00B5701D">
          <w:delText>-13</w:delText>
        </w:r>
      </w:del>
      <w:r w:rsidRPr="00B5701D">
        <w:t>, no blistering, cracking, or delamination of the system after 2,000 hours exposure.</w:t>
      </w:r>
    </w:p>
    <w:p w14:paraId="7AEC0EBE" w14:textId="77777777" w:rsidR="00621189" w:rsidRPr="00B5701D" w:rsidRDefault="00621189" w:rsidP="00A02088">
      <w:pPr>
        <w:pStyle w:val="Heading5"/>
      </w:pPr>
      <w:r w:rsidRPr="00B5701D">
        <w:t>Immersion: ASTM D870</w:t>
      </w:r>
      <w:r w:rsidR="004C0920" w:rsidRPr="00B5701D">
        <w:t>-15</w:t>
      </w:r>
      <w:r w:rsidRPr="00B5701D">
        <w:t>, no blistering, cracking, or delamination of the system after 2 years continuous immersion.</w:t>
      </w:r>
    </w:p>
    <w:p w14:paraId="4CFE8ACE" w14:textId="77777777" w:rsidR="00621189" w:rsidRPr="00B5701D" w:rsidRDefault="00621189" w:rsidP="00A02088">
      <w:pPr>
        <w:pStyle w:val="Heading5"/>
      </w:pPr>
      <w:r w:rsidRPr="00B5701D">
        <w:t>Salt Spray: ASTM B117</w:t>
      </w:r>
      <w:r w:rsidR="004C0920" w:rsidRPr="00B5701D">
        <w:t>-16</w:t>
      </w:r>
      <w:r w:rsidRPr="00B5701D">
        <w:t>, no blistering, cracking, or delamination of the system and no more than 1/64 inch of rust creepage after 9,000 hours exposure and 1/4 inch of rust creepage after 20,000 hours exposure.</w:t>
      </w:r>
    </w:p>
    <w:bookmarkEnd w:id="540"/>
    <w:p w14:paraId="5C1FDD5F" w14:textId="77777777" w:rsidR="00621189" w:rsidRPr="00240A80" w:rsidRDefault="00621189" w:rsidP="00A02088">
      <w:pPr>
        <w:pStyle w:val="Heading4"/>
      </w:pPr>
      <w:r w:rsidRPr="00240A80">
        <w:t>All coating materials systems are to be supplied by the same manufacturer.</w:t>
      </w:r>
    </w:p>
    <w:p w14:paraId="4D7C6BDD" w14:textId="77777777" w:rsidR="00621189" w:rsidRPr="00240A80" w:rsidRDefault="00621189" w:rsidP="00A02088">
      <w:pPr>
        <w:pStyle w:val="Heading4"/>
      </w:pPr>
      <w:r w:rsidRPr="00240A80">
        <w:t>Coating shall be supplied at the Site in new, unopened containers. Materials older than the manufacturer's published shelf life shall not be accepted. Damaged containers will not be accepted. If requested, the Contractor shall provide the Consultant with a 1 L sample of each different lot of material proposed for the Work. Upon the Consultant's request, the Contractor shall provide the Consultant with certified copies of the manufacturer's quality control testing records.</w:t>
      </w:r>
    </w:p>
    <w:p w14:paraId="3942DBC5" w14:textId="77777777" w:rsidR="00621189" w:rsidRPr="00240A80" w:rsidRDefault="00621189" w:rsidP="00A02088">
      <w:pPr>
        <w:pStyle w:val="Heading4"/>
      </w:pPr>
      <w:r w:rsidRPr="00240A80">
        <w:t>Material Lots: Different lots of material shall be kept to a minimum consistent with the manufacturer's production facilities for the Product. Material shall be delivered to the Site in new, unbroken containers bearing the designated name, specification number, colour, directions for use, manufacturer, and date of manufacture with proof of NSF 61 certification for all inside coating systems.</w:t>
      </w:r>
    </w:p>
    <w:p w14:paraId="54F5F047" w14:textId="77777777" w:rsidR="00621189" w:rsidRPr="00240A80" w:rsidRDefault="00621189" w:rsidP="00A02088">
      <w:pPr>
        <w:pStyle w:val="Heading4"/>
      </w:pPr>
      <w:r w:rsidRPr="00240A80">
        <w:t>Storage of Materials: Coating, patching, and caulking materials shall be stored in a location that is protected from the elements, well ventilated, and free from excessive heat, open flame, and other sources of ignition. The storage area shall be such that the Contractor will be able to maintain ambient conditions in accordance with the manufacturers' storage requirements.</w:t>
      </w:r>
    </w:p>
    <w:p w14:paraId="7A0FBA37" w14:textId="77777777" w:rsidR="00621189" w:rsidRPr="00240A80" w:rsidRDefault="00621189" w:rsidP="00A02088">
      <w:pPr>
        <w:pStyle w:val="Heading4"/>
      </w:pPr>
      <w:r w:rsidRPr="00240A80">
        <w:t>Old or Damaged Materials: Materials older than the manufacturer's published shelf life shall not be accepted. Previously opened and damaged containers will not be accepted. All coating materials for any system shall be supplied by the same manufacturer.</w:t>
      </w:r>
    </w:p>
    <w:p w14:paraId="4867DBCC" w14:textId="77777777" w:rsidR="00621189" w:rsidRPr="00240A80" w:rsidRDefault="00621189" w:rsidP="00A02088">
      <w:pPr>
        <w:pStyle w:val="Heading4"/>
      </w:pPr>
      <w:r w:rsidRPr="00240A80">
        <w:t>Material Sample: If requested, the Contractor shall provide the Consultant with a 1 L sample of each different lot or batch of material proposed for the work. Upon the Consultant's request, the Contractor shall provide the Consultant with certified copies of the manufacturer's quality control testing records.</w:t>
      </w:r>
    </w:p>
    <w:p w14:paraId="5367F8D9" w14:textId="77777777" w:rsidR="00621189" w:rsidRPr="00240A80" w:rsidDel="00DF4AF1" w:rsidRDefault="00621189" w:rsidP="00A02088">
      <w:pPr>
        <w:pStyle w:val="Heading4"/>
        <w:rPr>
          <w:del w:id="554" w:author="Johnny Pang" w:date="2022-04-17T16:41:00Z"/>
        </w:rPr>
      </w:pPr>
      <w:del w:id="555" w:author="Johnny Pang" w:date="2022-04-17T16:41:00Z">
        <w:r w:rsidRPr="00240A80" w:rsidDel="00DF4AF1">
          <w:delText>Statement of Material Supplier: The Contractor shall state the coating supplier to be used at the time of tendering unless otherwise specified in this Section.</w:delText>
        </w:r>
      </w:del>
    </w:p>
    <w:p w14:paraId="56C29192" w14:textId="77777777" w:rsidR="00621189" w:rsidRPr="00240A80" w:rsidRDefault="00621189" w:rsidP="00A02088">
      <w:pPr>
        <w:pStyle w:val="Heading4"/>
      </w:pPr>
      <w:r w:rsidRPr="00240A80">
        <w:t>Material Identification: All prime, intermediate, and finish coating materials shall be supplied in different colour shades and shall be clearly marked on each container as to the material function and colour.</w:t>
      </w:r>
    </w:p>
    <w:p w14:paraId="015767BB" w14:textId="77777777" w:rsidR="00DF4AF1" w:rsidRPr="00240A80" w:rsidRDefault="00621189" w:rsidP="00A02088">
      <w:pPr>
        <w:pStyle w:val="Heading4"/>
        <w:rPr>
          <w:ins w:id="556" w:author="Johnny Pang" w:date="2022-04-17T16:42:00Z"/>
        </w:rPr>
      </w:pPr>
      <w:r w:rsidRPr="00240A80">
        <w:t xml:space="preserve">Material Suitability: The coating manufacturer shall submit confirmation in writing that their Product will not introduce toxic materials or product taste or odours into the potable water. Toxic materials shall be those materials identified from time to time by the Ministry of the Environment, Health Canada, and other pertinent regulatory authorities. Taste and odour shall be quantified by </w:t>
      </w:r>
      <w:commentRangeStart w:id="557"/>
      <w:r w:rsidRPr="00240A80">
        <w:t>APHA</w:t>
      </w:r>
      <w:commentRangeEnd w:id="557"/>
      <w:r w:rsidR="00EF237D" w:rsidRPr="00240A80">
        <w:rPr>
          <w:rStyle w:val="CommentReference"/>
          <w:rFonts w:cs="Times New Roman"/>
          <w:color w:val="auto"/>
          <w:rPrChange w:id="558" w:author="James Faas" w:date="2022-11-24T13:06:00Z">
            <w:rPr>
              <w:rStyle w:val="CommentReference"/>
              <w:rFonts w:cs="Times New Roman"/>
            </w:rPr>
          </w:rPrChange>
        </w:rPr>
        <w:commentReference w:id="557"/>
      </w:r>
      <w:r w:rsidRPr="00240A80">
        <w:t xml:space="preserve">/AWWA/WPCF Standard Methods (for examination of water and wastewater). </w:t>
      </w:r>
    </w:p>
    <w:p w14:paraId="113334AC" w14:textId="77777777" w:rsidR="00621189" w:rsidRPr="00240A80" w:rsidRDefault="00621189" w:rsidP="00A02088">
      <w:pPr>
        <w:pStyle w:val="Heading4"/>
      </w:pPr>
      <w:r w:rsidRPr="00240A80">
        <w:t>The Contractor shall use a Water Operator licensed by the Ontario Water and Wastewater Certification Office to perform the sampling of water from the elevated tank prior to placing the elevated tank back into service. It will be the Contractor's responsibility to ensure the water samples meet the requirements of the Ontario Drinking Water standards. The licensed Water Operator shall deliver the water samples to a laboratory approved by the Region for testing. The Consultant must be present on Site during the sampling.</w:t>
      </w:r>
    </w:p>
    <w:p w14:paraId="747865C0" w14:textId="77777777" w:rsidR="00621189" w:rsidRPr="00240A80" w:rsidRDefault="00621189" w:rsidP="00A02088">
      <w:pPr>
        <w:pStyle w:val="Heading5"/>
      </w:pPr>
      <w:r w:rsidRPr="00240A80">
        <w:t>Salt Spray (Fog): ASTM B117</w:t>
      </w:r>
      <w:r w:rsidR="001C5121" w:rsidRPr="00240A80">
        <w:t>-16</w:t>
      </w:r>
      <w:r w:rsidRPr="00240A80">
        <w:t>.</w:t>
      </w:r>
    </w:p>
    <w:p w14:paraId="49E47617" w14:textId="77777777" w:rsidR="00CB4371" w:rsidRPr="00240A80" w:rsidRDefault="00CB4371" w:rsidP="0032061C">
      <w:pPr>
        <w:pStyle w:val="Heading4"/>
      </w:pPr>
      <w:r w:rsidRPr="00240A80">
        <w:t>The water samples for bacteriological testing shall be taken by qualified, licensed Region personnel only.  The Region shall be responsible for sending the samples to a registered laboratory for testing.</w:t>
      </w:r>
    </w:p>
    <w:p w14:paraId="5C9331D6" w14:textId="77777777" w:rsidR="00621189" w:rsidRPr="00CF1F91" w:rsidRDefault="00621189" w:rsidP="00621189">
      <w:pPr>
        <w:pStyle w:val="Heading2"/>
        <w:keepNext/>
        <w:numPr>
          <w:ilvl w:val="1"/>
          <w:numId w:val="10"/>
        </w:numPr>
        <w:rPr>
          <w:rFonts w:cs="Arial"/>
        </w:rPr>
      </w:pPr>
      <w:r w:rsidRPr="00CF1F91">
        <w:rPr>
          <w:rFonts w:cs="Arial"/>
        </w:rPr>
        <w:t>Manufacturers</w:t>
      </w:r>
    </w:p>
    <w:p w14:paraId="15EBC4A6" w14:textId="77777777" w:rsidR="00621189" w:rsidRPr="00CF1F91" w:rsidRDefault="00621189" w:rsidP="00621189">
      <w:pPr>
        <w:pStyle w:val="Heading3"/>
        <w:keepNext/>
        <w:numPr>
          <w:ilvl w:val="2"/>
          <w:numId w:val="10"/>
        </w:numPr>
        <w:rPr>
          <w:rStyle w:val="Choice"/>
          <w:rFonts w:ascii="Calibri" w:hAnsi="Calibri" w:cs="Arial"/>
          <w:b w:val="0"/>
          <w:sz w:val="22"/>
        </w:rPr>
      </w:pPr>
      <w:r w:rsidRPr="00CF1F91">
        <w:rPr>
          <w:rStyle w:val="Choice"/>
          <w:rFonts w:ascii="Calibri" w:hAnsi="Calibri" w:cs="Arial"/>
          <w:b w:val="0"/>
          <w:sz w:val="22"/>
        </w:rPr>
        <w:t>Approved Manufacturers and Coating Systems:</w:t>
      </w:r>
    </w:p>
    <w:p w14:paraId="10E3C8FC" w14:textId="77777777" w:rsidR="00621189" w:rsidRPr="00CF1F91" w:rsidRDefault="00621189" w:rsidP="00A02088">
      <w:pPr>
        <w:pStyle w:val="Heading4"/>
      </w:pPr>
      <w:proofErr w:type="spellStart"/>
      <w:r w:rsidRPr="00CF1F91">
        <w:t>Tnemec</w:t>
      </w:r>
      <w:proofErr w:type="spellEnd"/>
      <w:r w:rsidRPr="00CF1F91">
        <w:t xml:space="preserve"> Company, Inc.</w:t>
      </w:r>
    </w:p>
    <w:p w14:paraId="0DA21343" w14:textId="77777777" w:rsidR="00621189" w:rsidRPr="00CF1F91" w:rsidRDefault="00621189" w:rsidP="00A02088">
      <w:pPr>
        <w:pStyle w:val="Heading5"/>
      </w:pPr>
      <w:bookmarkStart w:id="559" w:name="_Hlk120188486"/>
      <w:r w:rsidRPr="00CF1F91">
        <w:t>Interior System (ICS</w:t>
      </w:r>
      <w:r w:rsidRPr="00CF1F91">
        <w:noBreakHyphen/>
        <w:t>3):</w:t>
      </w:r>
    </w:p>
    <w:p w14:paraId="1DC9AF28" w14:textId="63F57323" w:rsidR="00621189" w:rsidRPr="00CF1F91" w:rsidRDefault="00621189" w:rsidP="00A02088">
      <w:pPr>
        <w:pStyle w:val="Heading6"/>
      </w:pPr>
      <w:r w:rsidRPr="00CF1F91">
        <w:t xml:space="preserve">Primer Coat:  </w:t>
      </w:r>
      <w:ins w:id="560" w:author="James Faas" w:date="2022-11-24T13:48:00Z">
        <w:r w:rsidR="00024D3B" w:rsidRPr="00024D3B">
          <w:t>Series 91 H2O or 94-H2O Hydro Zinc.</w:t>
        </w:r>
      </w:ins>
      <w:del w:id="561" w:author="James Faas" w:date="2022-11-24T13:48:00Z">
        <w:r w:rsidRPr="00CF1F91" w:rsidDel="00024D3B">
          <w:delText>Series 91</w:delText>
        </w:r>
        <w:r w:rsidRPr="00CF1F91" w:rsidDel="00024D3B">
          <w:noBreakHyphen/>
          <w:delText>H</w:delText>
        </w:r>
        <w:r w:rsidRPr="00CF1F91" w:rsidDel="00024D3B">
          <w:rPr>
            <w:vertAlign w:val="subscript"/>
          </w:rPr>
          <w:delText>2</w:delText>
        </w:r>
        <w:r w:rsidRPr="00CF1F91" w:rsidDel="00024D3B">
          <w:delText>O Hydro</w:delText>
        </w:r>
        <w:r w:rsidRPr="00CF1F91" w:rsidDel="00024D3B">
          <w:noBreakHyphen/>
          <w:delText>Zinc.</w:delText>
        </w:r>
      </w:del>
    </w:p>
    <w:p w14:paraId="5D5165C0" w14:textId="047C49AD" w:rsidR="00621189" w:rsidRPr="00CF1F91" w:rsidRDefault="00621189" w:rsidP="00A02088">
      <w:pPr>
        <w:pStyle w:val="Heading6"/>
      </w:pPr>
      <w:r w:rsidRPr="00CF1F91">
        <w:t xml:space="preserve">Finish Coat: </w:t>
      </w:r>
      <w:ins w:id="562" w:author="James Faas" w:date="2022-11-24T13:49:00Z">
        <w:r w:rsidR="00024D3B" w:rsidRPr="00024D3B">
          <w:t xml:space="preserve">Series 22 Pota Pox 100 or Series FC22 </w:t>
        </w:r>
        <w:proofErr w:type="spellStart"/>
        <w:r w:rsidR="00024D3B" w:rsidRPr="00024D3B">
          <w:t>Epoxoline</w:t>
        </w:r>
        <w:proofErr w:type="spellEnd"/>
        <w:r w:rsidR="00024D3B" w:rsidRPr="00024D3B">
          <w:t>.</w:t>
        </w:r>
      </w:ins>
      <w:del w:id="563" w:author="James Faas" w:date="2022-11-24T13:49:00Z">
        <w:r w:rsidRPr="00CF1F91" w:rsidDel="00024D3B">
          <w:delText>Series 22 Pota Pox 100 or Series FC22 Epoxoline.</w:delText>
        </w:r>
      </w:del>
    </w:p>
    <w:p w14:paraId="16B956E3" w14:textId="77777777" w:rsidR="00621189" w:rsidRPr="00CF1F91" w:rsidRDefault="00621189" w:rsidP="00A02088">
      <w:pPr>
        <w:pStyle w:val="Heading5"/>
      </w:pPr>
      <w:r w:rsidRPr="00CF1F91">
        <w:t>Exterior System (OCS</w:t>
      </w:r>
      <w:r w:rsidRPr="00CF1F91">
        <w:noBreakHyphen/>
        <w:t>4):</w:t>
      </w:r>
    </w:p>
    <w:p w14:paraId="5F46F7AA" w14:textId="7B6408E3" w:rsidR="00621189" w:rsidRPr="00CF1F91" w:rsidRDefault="00621189" w:rsidP="00A02088">
      <w:pPr>
        <w:pStyle w:val="Heading6"/>
      </w:pPr>
      <w:r w:rsidRPr="00CF1F91">
        <w:t xml:space="preserve">Primer Coat:   </w:t>
      </w:r>
      <w:ins w:id="564" w:author="James Faas" w:date="2022-11-24T13:49:00Z">
        <w:r w:rsidR="00024D3B" w:rsidRPr="00024D3B">
          <w:t>Series 91 H2O or 94-H2O Hydro Zinc.</w:t>
        </w:r>
      </w:ins>
      <w:del w:id="565" w:author="James Faas" w:date="2022-11-24T13:49:00Z">
        <w:r w:rsidRPr="00CF1F91" w:rsidDel="00024D3B">
          <w:delText>Series 91</w:delText>
        </w:r>
        <w:r w:rsidRPr="00CF1F91" w:rsidDel="00024D3B">
          <w:noBreakHyphen/>
          <w:delText>H</w:delText>
        </w:r>
        <w:r w:rsidRPr="00CF1F91" w:rsidDel="00024D3B">
          <w:rPr>
            <w:vertAlign w:val="subscript"/>
          </w:rPr>
          <w:delText>2</w:delText>
        </w:r>
        <w:r w:rsidRPr="00CF1F91" w:rsidDel="00024D3B">
          <w:delText>O Hydro</w:delText>
        </w:r>
        <w:r w:rsidRPr="00CF1F91" w:rsidDel="00024D3B">
          <w:noBreakHyphen/>
          <w:delText>Zinc.</w:delText>
        </w:r>
      </w:del>
    </w:p>
    <w:p w14:paraId="40980D40" w14:textId="1E07DDED" w:rsidR="00621189" w:rsidRPr="00CF1F91" w:rsidRDefault="00621189" w:rsidP="00A02088">
      <w:pPr>
        <w:pStyle w:val="Heading6"/>
      </w:pPr>
      <w:r w:rsidRPr="00CF1F91">
        <w:t xml:space="preserve">Mid Coat:  </w:t>
      </w:r>
      <w:ins w:id="566" w:author="James Faas" w:date="2022-11-24T13:49:00Z">
        <w:r w:rsidR="00024D3B" w:rsidRPr="00024D3B">
          <w:t xml:space="preserve">Series 1095 </w:t>
        </w:r>
        <w:proofErr w:type="spellStart"/>
        <w:r w:rsidR="00024D3B" w:rsidRPr="00024D3B">
          <w:t>Endurashield</w:t>
        </w:r>
        <w:proofErr w:type="spellEnd"/>
        <w:r w:rsidR="00024D3B" w:rsidRPr="00024D3B">
          <w:t>.</w:t>
        </w:r>
      </w:ins>
      <w:del w:id="567" w:author="James Faas" w:date="2022-11-24T13:49:00Z">
        <w:r w:rsidRPr="00CF1F91" w:rsidDel="00024D3B">
          <w:delText>Series 1074 Endurashield.</w:delText>
        </w:r>
      </w:del>
    </w:p>
    <w:p w14:paraId="24411795" w14:textId="76952F48" w:rsidR="00621189" w:rsidRPr="00CF1F91" w:rsidRDefault="00621189" w:rsidP="00A02088">
      <w:pPr>
        <w:pStyle w:val="Heading6"/>
      </w:pPr>
      <w:r w:rsidRPr="00CF1F91">
        <w:t xml:space="preserve">Finish Coat:   </w:t>
      </w:r>
      <w:ins w:id="568" w:author="James Faas" w:date="2022-11-24T13:49:00Z">
        <w:r w:rsidR="00024D3B" w:rsidRPr="00024D3B">
          <w:t xml:space="preserve">Series V700 </w:t>
        </w:r>
        <w:proofErr w:type="spellStart"/>
        <w:r w:rsidR="00024D3B" w:rsidRPr="00024D3B">
          <w:t>HydroFlon</w:t>
        </w:r>
        <w:proofErr w:type="spellEnd"/>
        <w:r w:rsidR="00024D3B" w:rsidRPr="00024D3B">
          <w:t>.</w:t>
        </w:r>
      </w:ins>
      <w:del w:id="569" w:author="James Faas" w:date="2022-11-24T13:49:00Z">
        <w:r w:rsidRPr="00CF1F91" w:rsidDel="00024D3B">
          <w:delText>Series 700 HydroFlon.</w:delText>
        </w:r>
      </w:del>
    </w:p>
    <w:bookmarkEnd w:id="559"/>
    <w:p w14:paraId="703285F8" w14:textId="77777777" w:rsidR="00621189" w:rsidRPr="00CF1F91" w:rsidRDefault="00621189" w:rsidP="00A02088">
      <w:pPr>
        <w:pStyle w:val="Heading4"/>
      </w:pPr>
      <w:r w:rsidRPr="00CF1F91">
        <w:t>Sherwin</w:t>
      </w:r>
      <w:r w:rsidRPr="00CF1F91">
        <w:noBreakHyphen/>
        <w:t>Williams Company</w:t>
      </w:r>
    </w:p>
    <w:p w14:paraId="5D4A68F0" w14:textId="77777777" w:rsidR="00621189" w:rsidRPr="00CF1F91" w:rsidRDefault="00621189" w:rsidP="00A02088">
      <w:pPr>
        <w:pStyle w:val="Heading5"/>
      </w:pPr>
      <w:bookmarkStart w:id="570" w:name="_Hlk120188323"/>
      <w:r w:rsidRPr="00CF1F91">
        <w:t>Interior System (ICS</w:t>
      </w:r>
      <w:r w:rsidRPr="00CF1F91">
        <w:noBreakHyphen/>
        <w:t>3):</w:t>
      </w:r>
    </w:p>
    <w:p w14:paraId="0AA8A41F" w14:textId="77777777" w:rsidR="00621189" w:rsidRPr="00CF1F91" w:rsidRDefault="00621189" w:rsidP="00A02088">
      <w:pPr>
        <w:pStyle w:val="Heading6"/>
      </w:pPr>
      <w:r w:rsidRPr="00CF1F91">
        <w:t xml:space="preserve">Primer Coat: </w:t>
      </w:r>
      <w:proofErr w:type="spellStart"/>
      <w:r w:rsidRPr="00CF1F91">
        <w:t>Corothane</w:t>
      </w:r>
      <w:proofErr w:type="spellEnd"/>
      <w:r w:rsidRPr="00CF1F91">
        <w:t xml:space="preserve"> I </w:t>
      </w:r>
      <w:proofErr w:type="spellStart"/>
      <w:r w:rsidRPr="00CF1F91">
        <w:t>Galvacpac</w:t>
      </w:r>
      <w:proofErr w:type="spellEnd"/>
      <w:r w:rsidRPr="00CF1F91">
        <w:t xml:space="preserve"> 2K Zinc Primer.</w:t>
      </w:r>
    </w:p>
    <w:p w14:paraId="02ACE014" w14:textId="77777777" w:rsidR="00621189" w:rsidRPr="00CF1F91" w:rsidRDefault="00621189" w:rsidP="00A02088">
      <w:pPr>
        <w:pStyle w:val="Heading6"/>
      </w:pPr>
      <w:r w:rsidRPr="00CF1F91">
        <w:t xml:space="preserve">Finish Coat: </w:t>
      </w:r>
      <w:proofErr w:type="spellStart"/>
      <w:r w:rsidRPr="00CF1F91">
        <w:t>SherPlate</w:t>
      </w:r>
      <w:proofErr w:type="spellEnd"/>
      <w:r w:rsidRPr="00CF1F91">
        <w:t xml:space="preserve"> PW Epoxy with Opti</w:t>
      </w:r>
      <w:r w:rsidRPr="00CF1F91">
        <w:noBreakHyphen/>
        <w:t>Check Technology (OAP Hardener)</w:t>
      </w:r>
      <w:r w:rsidR="0055139F" w:rsidRPr="00CF1F91">
        <w:t xml:space="preserve"> </w:t>
      </w:r>
      <w:r w:rsidR="0055139F" w:rsidRPr="00CF1F91">
        <w:rPr>
          <w:rFonts w:cs="Calibri"/>
        </w:rPr>
        <w:t>or Dura-Plate UHS with Opti-check OAP Technology</w:t>
      </w:r>
      <w:r w:rsidRPr="00CF1F91">
        <w:t>.</w:t>
      </w:r>
    </w:p>
    <w:p w14:paraId="3D1D1630" w14:textId="77777777" w:rsidR="00621189" w:rsidRPr="00240A80" w:rsidRDefault="00621189" w:rsidP="00A02088">
      <w:pPr>
        <w:pStyle w:val="Heading5"/>
      </w:pPr>
      <w:r w:rsidRPr="00240A80">
        <w:t>Exterior System (OCS</w:t>
      </w:r>
      <w:r w:rsidRPr="00240A80">
        <w:noBreakHyphen/>
        <w:t>4):</w:t>
      </w:r>
    </w:p>
    <w:p w14:paraId="1FE90EC0" w14:textId="77777777" w:rsidR="00621189" w:rsidRPr="00240A80" w:rsidRDefault="00621189" w:rsidP="00A02088">
      <w:pPr>
        <w:pStyle w:val="Heading6"/>
      </w:pPr>
      <w:r w:rsidRPr="00240A80">
        <w:t xml:space="preserve">Primer Coat: </w:t>
      </w:r>
      <w:proofErr w:type="spellStart"/>
      <w:r w:rsidRPr="00240A80">
        <w:t>Corothane</w:t>
      </w:r>
      <w:proofErr w:type="spellEnd"/>
      <w:r w:rsidRPr="00240A80">
        <w:t xml:space="preserve"> I </w:t>
      </w:r>
      <w:proofErr w:type="spellStart"/>
      <w:r w:rsidRPr="00240A80">
        <w:t>Galvacpac</w:t>
      </w:r>
      <w:proofErr w:type="spellEnd"/>
      <w:r w:rsidRPr="00240A80">
        <w:t xml:space="preserve"> 2K Zinc Primer.</w:t>
      </w:r>
    </w:p>
    <w:p w14:paraId="4AE7A807" w14:textId="77777777" w:rsidR="00621189" w:rsidRPr="00240A80" w:rsidRDefault="00621189" w:rsidP="00A02088">
      <w:pPr>
        <w:pStyle w:val="Heading6"/>
      </w:pPr>
      <w:r w:rsidRPr="00240A80">
        <w:t>Mid Coat:  Series B65</w:t>
      </w:r>
      <w:r w:rsidRPr="00240A80">
        <w:noBreakHyphen/>
        <w:t xml:space="preserve">650 </w:t>
      </w:r>
      <w:proofErr w:type="spellStart"/>
      <w:r w:rsidRPr="00240A80">
        <w:t>Acrolon</w:t>
      </w:r>
      <w:proofErr w:type="spellEnd"/>
      <w:r w:rsidRPr="00240A80">
        <w:t xml:space="preserve"> 218 HS.</w:t>
      </w:r>
    </w:p>
    <w:p w14:paraId="3425EAF0" w14:textId="77777777" w:rsidR="00EF237D" w:rsidRPr="00240A80" w:rsidRDefault="00621189" w:rsidP="00EF237D">
      <w:pPr>
        <w:pStyle w:val="Heading6"/>
        <w:rPr>
          <w:ins w:id="571" w:author="Zaleski, Christopher" w:date="2021-02-10T17:59:00Z"/>
        </w:rPr>
      </w:pPr>
      <w:bookmarkStart w:id="572" w:name="_Hlk120188533"/>
      <w:bookmarkEnd w:id="570"/>
      <w:r w:rsidRPr="00240A80">
        <w:t>Finish Coat:  Series B65</w:t>
      </w:r>
      <w:r w:rsidRPr="00240A80">
        <w:noBreakHyphen/>
        <w:t xml:space="preserve">550 </w:t>
      </w:r>
      <w:proofErr w:type="spellStart"/>
      <w:r w:rsidRPr="00240A80">
        <w:t>Fluorokem</w:t>
      </w:r>
      <w:proofErr w:type="spellEnd"/>
      <w:r w:rsidRPr="00240A80">
        <w:t>.</w:t>
      </w:r>
    </w:p>
    <w:bookmarkEnd w:id="572"/>
    <w:p w14:paraId="2DB2BD39" w14:textId="77777777" w:rsidR="00EF237D" w:rsidRPr="00240A80" w:rsidRDefault="00EF237D">
      <w:pPr>
        <w:pStyle w:val="Heading4"/>
        <w:pPrChange w:id="573" w:author="Zaleski, Christopher" w:date="2021-02-10T18:00:00Z">
          <w:pPr>
            <w:pStyle w:val="Heading6"/>
          </w:pPr>
        </w:pPrChange>
      </w:pPr>
      <w:commentRangeStart w:id="574"/>
      <w:ins w:id="575" w:author="Zaleski, Christopher" w:date="2021-02-10T17:59:00Z">
        <w:r w:rsidRPr="00240A80">
          <w:t>Or Equivalent.</w:t>
        </w:r>
      </w:ins>
      <w:commentRangeEnd w:id="574"/>
      <w:ins w:id="576" w:author="Zaleski, Christopher" w:date="2021-02-10T18:00:00Z">
        <w:r w:rsidRPr="00240A80">
          <w:rPr>
            <w:rStyle w:val="CommentReference"/>
            <w:rFonts w:cs="Times New Roman"/>
            <w:color w:val="auto"/>
          </w:rPr>
          <w:commentReference w:id="574"/>
        </w:r>
      </w:ins>
    </w:p>
    <w:p w14:paraId="3D120AD9" w14:textId="77777777" w:rsidR="00621189" w:rsidRPr="004F6726" w:rsidRDefault="00621189" w:rsidP="00621189">
      <w:pPr>
        <w:pStyle w:val="Heading2"/>
        <w:keepNext/>
        <w:numPr>
          <w:ilvl w:val="1"/>
          <w:numId w:val="10"/>
        </w:numPr>
        <w:rPr>
          <w:rFonts w:cs="Arial"/>
        </w:rPr>
      </w:pPr>
      <w:r w:rsidRPr="004F6726">
        <w:rPr>
          <w:rFonts w:cs="Arial"/>
        </w:rPr>
        <w:t>Mixing</w:t>
      </w:r>
    </w:p>
    <w:p w14:paraId="78370A2F" w14:textId="77777777" w:rsidR="00621189" w:rsidRPr="004F6726" w:rsidRDefault="00621189" w:rsidP="00621189">
      <w:pPr>
        <w:pStyle w:val="Heading3"/>
        <w:numPr>
          <w:ilvl w:val="2"/>
          <w:numId w:val="10"/>
        </w:numPr>
        <w:tabs>
          <w:tab w:val="clear" w:pos="1440"/>
          <w:tab w:val="left" w:pos="1418"/>
        </w:tabs>
        <w:ind w:left="1418" w:hanging="709"/>
        <w:rPr>
          <w:rFonts w:cs="Arial"/>
        </w:rPr>
      </w:pPr>
      <w:r w:rsidRPr="004F6726">
        <w:rPr>
          <w:rFonts w:cs="Arial"/>
        </w:rPr>
        <w:t>Multiple Component Coatings:</w:t>
      </w:r>
    </w:p>
    <w:p w14:paraId="728EA7BB" w14:textId="77777777" w:rsidR="00621189" w:rsidRPr="004F6726" w:rsidRDefault="00621189" w:rsidP="00A02088">
      <w:pPr>
        <w:pStyle w:val="Heading4"/>
      </w:pPr>
      <w:r w:rsidRPr="004F6726">
        <w:t>Prepare the coatings using each component as packaged by the paint manufacturer.</w:t>
      </w:r>
    </w:p>
    <w:p w14:paraId="65C5981C" w14:textId="77777777" w:rsidR="00621189" w:rsidRPr="004F6726" w:rsidRDefault="00621189" w:rsidP="00A02088">
      <w:pPr>
        <w:pStyle w:val="Heading4"/>
      </w:pPr>
      <w:r w:rsidRPr="004F6726">
        <w:t>No partial batches will be permitted.</w:t>
      </w:r>
    </w:p>
    <w:p w14:paraId="686948A8" w14:textId="77777777" w:rsidR="00621189" w:rsidRPr="004F6726" w:rsidRDefault="00621189" w:rsidP="00A02088">
      <w:pPr>
        <w:pStyle w:val="Heading4"/>
      </w:pPr>
      <w:r w:rsidRPr="004F6726">
        <w:t>Do not use multiple component coatings that have been mixed beyond their pot life.</w:t>
      </w:r>
    </w:p>
    <w:p w14:paraId="2A1530BF" w14:textId="77777777" w:rsidR="00621189" w:rsidRPr="004F6726" w:rsidRDefault="00621189" w:rsidP="00A02088">
      <w:pPr>
        <w:pStyle w:val="Heading4"/>
      </w:pPr>
      <w:r w:rsidRPr="004F6726">
        <w:t>Furnish small quantity kits for touch</w:t>
      </w:r>
      <w:r w:rsidRPr="004F6726">
        <w:noBreakHyphen/>
        <w:t>up painting and for painting other small areas.</w:t>
      </w:r>
    </w:p>
    <w:p w14:paraId="09FBCF74" w14:textId="77777777" w:rsidR="00621189" w:rsidRPr="004F6726" w:rsidRDefault="00621189" w:rsidP="00A02088">
      <w:pPr>
        <w:pStyle w:val="Heading4"/>
      </w:pPr>
      <w:r w:rsidRPr="004F6726">
        <w:t>Mix only components specified and furnished by the paint manufacturer.</w:t>
      </w:r>
    </w:p>
    <w:p w14:paraId="1C52543C" w14:textId="77777777" w:rsidR="00621189" w:rsidRPr="004F6726" w:rsidRDefault="00621189" w:rsidP="00A02088">
      <w:pPr>
        <w:pStyle w:val="Heading4"/>
      </w:pPr>
      <w:r w:rsidRPr="004F6726">
        <w:t>Do not intermix additional components for reasons of colour or otherwise, even within the same generic type of coating.</w:t>
      </w:r>
    </w:p>
    <w:p w14:paraId="1D763307" w14:textId="77777777" w:rsidR="00621189" w:rsidRPr="004F6726" w:rsidRDefault="00621189" w:rsidP="00621189">
      <w:pPr>
        <w:pStyle w:val="Heading3"/>
        <w:numPr>
          <w:ilvl w:val="2"/>
          <w:numId w:val="10"/>
        </w:numPr>
        <w:tabs>
          <w:tab w:val="clear" w:pos="1440"/>
          <w:tab w:val="left" w:pos="1418"/>
        </w:tabs>
        <w:ind w:left="1418" w:hanging="709"/>
        <w:rPr>
          <w:rFonts w:cs="Arial"/>
        </w:rPr>
      </w:pPr>
      <w:r w:rsidRPr="004F6726">
        <w:rPr>
          <w:rFonts w:cs="Arial"/>
        </w:rPr>
        <w:t>Colours: Formulate paints with colourants free of lead, lead compounds</w:t>
      </w:r>
      <w:ins w:id="577" w:author="Johnny Pang" w:date="2022-04-17T16:43:00Z">
        <w:r w:rsidR="00D02789" w:rsidRPr="004F6726">
          <w:rPr>
            <w:rFonts w:cs="Arial"/>
          </w:rPr>
          <w:t>.</w:t>
        </w:r>
      </w:ins>
      <w:del w:id="578" w:author="Johnny Pang" w:date="2022-04-17T16:43:00Z">
        <w:r w:rsidRPr="004F6726" w:rsidDel="00D02789">
          <w:rPr>
            <w:rFonts w:cs="Arial"/>
          </w:rPr>
          <w:delText>, or other materials that might be affected by presence of hydrogen sulfide or other gas likely to be present at the Site.</w:delText>
        </w:r>
      </w:del>
    </w:p>
    <w:p w14:paraId="5A9053FB" w14:textId="77777777" w:rsidR="00621189" w:rsidRPr="004F6726" w:rsidRDefault="00621189" w:rsidP="00621189">
      <w:pPr>
        <w:pStyle w:val="Heading1"/>
        <w:keepNext/>
        <w:numPr>
          <w:ilvl w:val="0"/>
          <w:numId w:val="10"/>
        </w:numPr>
        <w:tabs>
          <w:tab w:val="left" w:pos="1080"/>
        </w:tabs>
        <w:rPr>
          <w:rFonts w:cs="Arial"/>
        </w:rPr>
      </w:pPr>
      <w:r w:rsidRPr="004F6726">
        <w:rPr>
          <w:rFonts w:cs="Arial"/>
        </w:rPr>
        <w:t>EXECUTION</w:t>
      </w:r>
    </w:p>
    <w:p w14:paraId="6DF2A61D" w14:textId="77777777" w:rsidR="00621189" w:rsidRPr="004F6726" w:rsidRDefault="00621189" w:rsidP="00621189">
      <w:pPr>
        <w:pStyle w:val="Heading2"/>
        <w:keepNext/>
        <w:numPr>
          <w:ilvl w:val="1"/>
          <w:numId w:val="10"/>
        </w:numPr>
        <w:rPr>
          <w:rFonts w:cs="Arial"/>
        </w:rPr>
      </w:pPr>
      <w:r w:rsidRPr="004F6726">
        <w:rPr>
          <w:rFonts w:cs="Arial"/>
        </w:rPr>
        <w:t>General</w:t>
      </w:r>
    </w:p>
    <w:p w14:paraId="10DB8FE3" w14:textId="77777777" w:rsidR="00621189" w:rsidRPr="004F6726" w:rsidRDefault="00621189" w:rsidP="00621189">
      <w:pPr>
        <w:pStyle w:val="Heading3"/>
        <w:numPr>
          <w:ilvl w:val="2"/>
          <w:numId w:val="10"/>
        </w:numPr>
        <w:tabs>
          <w:tab w:val="clear" w:pos="1440"/>
          <w:tab w:val="left" w:pos="1418"/>
        </w:tabs>
        <w:ind w:left="1418" w:hanging="709"/>
        <w:rPr>
          <w:rFonts w:cs="Arial"/>
        </w:rPr>
      </w:pPr>
      <w:r w:rsidRPr="004F6726">
        <w:rPr>
          <w:rFonts w:cs="Arial"/>
        </w:rPr>
        <w:t>Provide the Consultant a minimum 7 </w:t>
      </w:r>
      <w:proofErr w:type="gramStart"/>
      <w:r w:rsidRPr="004F6726">
        <w:rPr>
          <w:rFonts w:cs="Arial"/>
        </w:rPr>
        <w:t>Days</w:t>
      </w:r>
      <w:proofErr w:type="gramEnd"/>
      <w:r w:rsidRPr="004F6726">
        <w:rPr>
          <w:rFonts w:cs="Arial"/>
        </w:rPr>
        <w:t xml:space="preserve"> advance notice prior to the start of field surface preparation work and coating application work.</w:t>
      </w:r>
    </w:p>
    <w:p w14:paraId="522BB9ED" w14:textId="77777777" w:rsidR="00621189" w:rsidRPr="004F6726" w:rsidRDefault="00621189" w:rsidP="00621189">
      <w:pPr>
        <w:pStyle w:val="Heading3"/>
        <w:numPr>
          <w:ilvl w:val="2"/>
          <w:numId w:val="10"/>
        </w:numPr>
        <w:tabs>
          <w:tab w:val="clear" w:pos="1440"/>
          <w:tab w:val="left" w:pos="1418"/>
        </w:tabs>
        <w:ind w:left="1418" w:hanging="709"/>
        <w:rPr>
          <w:rFonts w:cs="Arial"/>
        </w:rPr>
      </w:pPr>
      <w:r w:rsidRPr="004F6726">
        <w:rPr>
          <w:rFonts w:cs="Arial"/>
        </w:rPr>
        <w:t xml:space="preserve">Perform the work of this Section only in presence of the </w:t>
      </w:r>
      <w:proofErr w:type="gramStart"/>
      <w:r w:rsidRPr="004F6726">
        <w:rPr>
          <w:rFonts w:cs="Arial"/>
        </w:rPr>
        <w:t>Consultant, unless</w:t>
      </w:r>
      <w:proofErr w:type="gramEnd"/>
      <w:r w:rsidRPr="004F6726">
        <w:rPr>
          <w:rFonts w:cs="Arial"/>
        </w:rPr>
        <w:t xml:space="preserve"> the Consultant grants prior approval to perform the work of this Section in the Consultant's absence.</w:t>
      </w:r>
    </w:p>
    <w:p w14:paraId="7288975B" w14:textId="77777777" w:rsidR="00621189" w:rsidRPr="004F6726" w:rsidRDefault="00621189" w:rsidP="00621189">
      <w:pPr>
        <w:pStyle w:val="Heading3"/>
        <w:numPr>
          <w:ilvl w:val="2"/>
          <w:numId w:val="10"/>
        </w:numPr>
        <w:tabs>
          <w:tab w:val="clear" w:pos="1440"/>
          <w:tab w:val="left" w:pos="1418"/>
        </w:tabs>
        <w:ind w:left="1418" w:hanging="709"/>
        <w:rPr>
          <w:rFonts w:cs="Arial"/>
        </w:rPr>
      </w:pPr>
      <w:r w:rsidRPr="004F6726">
        <w:rPr>
          <w:rFonts w:cs="Arial"/>
        </w:rPr>
        <w:t>Schedule inspection with the Consultant in advance for cleaned surfaces and all coats prior to applying subsequent coats.</w:t>
      </w:r>
    </w:p>
    <w:p w14:paraId="7D236B3A" w14:textId="77777777" w:rsidR="00621189" w:rsidRPr="004F6726" w:rsidRDefault="00621189" w:rsidP="00621189">
      <w:pPr>
        <w:pStyle w:val="Heading3"/>
        <w:numPr>
          <w:ilvl w:val="2"/>
          <w:numId w:val="10"/>
        </w:numPr>
        <w:tabs>
          <w:tab w:val="clear" w:pos="1440"/>
          <w:tab w:val="left" w:pos="1418"/>
        </w:tabs>
        <w:ind w:left="1418" w:hanging="709"/>
        <w:rPr>
          <w:rFonts w:cs="Arial"/>
        </w:rPr>
      </w:pPr>
      <w:r w:rsidRPr="004F6726">
        <w:rPr>
          <w:rFonts w:cs="Arial"/>
        </w:rPr>
        <w:t>The Contractor shall perform a primary inspection of the surface preparation and lining application work</w:t>
      </w:r>
      <w:del w:id="579" w:author="Zaleski, Christopher" w:date="2021-02-10T18:01:00Z">
        <w:r w:rsidRPr="004F6726" w:rsidDel="00EF237D">
          <w:rPr>
            <w:rFonts w:cs="Arial"/>
          </w:rPr>
          <w:delText xml:space="preserve"> and</w:delText>
        </w:r>
      </w:del>
      <w:r w:rsidRPr="004F6726">
        <w:rPr>
          <w:rFonts w:cs="Arial"/>
        </w:rPr>
        <w:t xml:space="preserve"> to ensure conformance with all pertinent specifications. The Contractor's supervisor s</w:t>
      </w:r>
      <w:commentRangeStart w:id="580"/>
      <w:r w:rsidRPr="004F6726">
        <w:rPr>
          <w:rFonts w:cs="Arial"/>
        </w:rPr>
        <w:t>hould</w:t>
      </w:r>
      <w:commentRangeEnd w:id="580"/>
      <w:r w:rsidR="00EF237D" w:rsidRPr="004F6726">
        <w:rPr>
          <w:rStyle w:val="CommentReference"/>
          <w:color w:val="auto"/>
          <w:rPrChange w:id="581" w:author="James Faas" w:date="2022-11-24T14:12:00Z">
            <w:rPr>
              <w:rStyle w:val="CommentReference"/>
            </w:rPr>
          </w:rPrChange>
        </w:rPr>
        <w:commentReference w:id="580"/>
      </w:r>
      <w:r w:rsidRPr="004F6726">
        <w:rPr>
          <w:rFonts w:cs="Arial"/>
        </w:rPr>
        <w:t xml:space="preserve"> not participate in the physical </w:t>
      </w:r>
      <w:proofErr w:type="gramStart"/>
      <w:r w:rsidRPr="004F6726">
        <w:rPr>
          <w:rFonts w:cs="Arial"/>
        </w:rPr>
        <w:t>work, but</w:t>
      </w:r>
      <w:proofErr w:type="gramEnd"/>
      <w:r w:rsidRPr="004F6726">
        <w:rPr>
          <w:rFonts w:cs="Arial"/>
        </w:rPr>
        <w:t xml:space="preserve"> should limit</w:t>
      </w:r>
      <w:ins w:id="582" w:author="Zaleski, Christopher" w:date="2021-02-10T18:02:00Z">
        <w:r w:rsidR="00EF237D" w:rsidRPr="004F6726">
          <w:rPr>
            <w:rFonts w:cs="Arial"/>
          </w:rPr>
          <w:t xml:space="preserve"> their</w:t>
        </w:r>
      </w:ins>
      <w:del w:id="583" w:author="Zaleski, Christopher" w:date="2021-02-10T18:02:00Z">
        <w:r w:rsidRPr="004F6726" w:rsidDel="00EF237D">
          <w:rPr>
            <w:rFonts w:cs="Arial"/>
          </w:rPr>
          <w:delText xml:space="preserve"> his</w:delText>
        </w:r>
      </w:del>
      <w:r w:rsidRPr="004F6726">
        <w:rPr>
          <w:rFonts w:cs="Arial"/>
        </w:rPr>
        <w:t xml:space="preserve"> activities to supervision, co</w:t>
      </w:r>
      <w:r w:rsidRPr="004F6726">
        <w:rPr>
          <w:rFonts w:cs="Arial"/>
        </w:rPr>
        <w:noBreakHyphen/>
        <w:t>ordination and communication with the Consultant's construction Site personnel and to thorough inspection of the surface preparation and lining installation work.</w:t>
      </w:r>
    </w:p>
    <w:p w14:paraId="52D582EF" w14:textId="77777777" w:rsidR="00621189" w:rsidRPr="004F6726" w:rsidRDefault="00621189" w:rsidP="00621189">
      <w:pPr>
        <w:pStyle w:val="Heading3"/>
        <w:numPr>
          <w:ilvl w:val="2"/>
          <w:numId w:val="10"/>
        </w:numPr>
        <w:tabs>
          <w:tab w:val="clear" w:pos="1440"/>
          <w:tab w:val="left" w:pos="1418"/>
        </w:tabs>
        <w:ind w:left="1418" w:hanging="709"/>
        <w:rPr>
          <w:rFonts w:cs="Arial"/>
        </w:rPr>
      </w:pPr>
      <w:r w:rsidRPr="004F6726">
        <w:rPr>
          <w:rFonts w:cs="Arial"/>
        </w:rPr>
        <w:t>All material and equipment furnished, and items of Work performed, will be subject to rigid inspection by the Consultant, the Region, or its authorized inspectors. </w:t>
      </w:r>
    </w:p>
    <w:p w14:paraId="640CF632" w14:textId="77777777" w:rsidR="00621189" w:rsidRPr="004F6726" w:rsidRDefault="00621189" w:rsidP="00621189">
      <w:pPr>
        <w:pStyle w:val="Heading3"/>
        <w:numPr>
          <w:ilvl w:val="2"/>
          <w:numId w:val="10"/>
        </w:numPr>
        <w:tabs>
          <w:tab w:val="clear" w:pos="1440"/>
          <w:tab w:val="left" w:pos="1418"/>
        </w:tabs>
        <w:ind w:left="1418" w:hanging="709"/>
        <w:rPr>
          <w:rFonts w:cs="Arial"/>
        </w:rPr>
      </w:pPr>
      <w:r w:rsidRPr="004F6726">
        <w:rPr>
          <w:rFonts w:cs="Arial"/>
        </w:rPr>
        <w:t>Perform thorough inspection and be satisfied that all the requirements of the specification have been met prior to requesting the Consultant's approval for any portion of the Work.</w:t>
      </w:r>
    </w:p>
    <w:p w14:paraId="604DC12A" w14:textId="25E8D13B" w:rsidR="00621189" w:rsidRPr="004F6726" w:rsidRDefault="00621189" w:rsidP="00621189">
      <w:pPr>
        <w:pStyle w:val="Heading3"/>
        <w:numPr>
          <w:ilvl w:val="2"/>
          <w:numId w:val="10"/>
        </w:numPr>
        <w:tabs>
          <w:tab w:val="clear" w:pos="1440"/>
          <w:tab w:val="left" w:pos="1418"/>
        </w:tabs>
        <w:ind w:left="1418" w:hanging="709"/>
        <w:rPr>
          <w:rFonts w:cs="Arial"/>
        </w:rPr>
      </w:pPr>
      <w:r w:rsidRPr="004F6726">
        <w:rPr>
          <w:rFonts w:cs="Arial"/>
        </w:rPr>
        <w:t xml:space="preserve">Provide adequate facilities, including scaffolding, swing stages, ladders, lighting, etc., as required, for </w:t>
      </w:r>
      <w:ins w:id="584" w:author="James Faas" w:date="2022-11-24T16:57:00Z">
        <w:r w:rsidR="005451C2">
          <w:rPr>
            <w:rFonts w:cs="Arial"/>
          </w:rPr>
          <w:t xml:space="preserve">execution of the work and for </w:t>
        </w:r>
      </w:ins>
      <w:r w:rsidRPr="004F6726">
        <w:rPr>
          <w:rFonts w:cs="Arial"/>
        </w:rPr>
        <w:t>the inspection of all work by any representative of the Region. Ensure cooperation of all trades and provide labour as required for assistance during the inspection process.</w:t>
      </w:r>
    </w:p>
    <w:p w14:paraId="21F862C5" w14:textId="77777777" w:rsidR="00621189" w:rsidRPr="004F6726" w:rsidRDefault="00621189" w:rsidP="00621189">
      <w:pPr>
        <w:pStyle w:val="Heading3"/>
        <w:keepNext/>
        <w:numPr>
          <w:ilvl w:val="2"/>
          <w:numId w:val="10"/>
        </w:numPr>
        <w:tabs>
          <w:tab w:val="clear" w:pos="1440"/>
          <w:tab w:val="left" w:pos="1418"/>
        </w:tabs>
        <w:ind w:left="1418" w:hanging="709"/>
        <w:rPr>
          <w:rFonts w:cs="Arial"/>
        </w:rPr>
      </w:pPr>
      <w:r w:rsidRPr="004F6726">
        <w:rPr>
          <w:rFonts w:cs="Arial"/>
        </w:rPr>
        <w:t>Manufacturer's Services:</w:t>
      </w:r>
    </w:p>
    <w:p w14:paraId="50F1D25E" w14:textId="77777777" w:rsidR="00621189" w:rsidRPr="004F6726" w:rsidRDefault="00621189" w:rsidP="00A02088">
      <w:pPr>
        <w:pStyle w:val="Heading4"/>
      </w:pPr>
      <w:r w:rsidRPr="004F6726">
        <w:t xml:space="preserve">Arrange for a qualified representative of the </w:t>
      </w:r>
      <w:r w:rsidR="00A12AA5" w:rsidRPr="004F6726">
        <w:t xml:space="preserve">coating </w:t>
      </w:r>
      <w:r w:rsidRPr="004F6726">
        <w:t xml:space="preserve">manufacturer to visit the Site during the period of </w:t>
      </w:r>
      <w:r w:rsidR="00A12AA5" w:rsidRPr="004F6726">
        <w:t>coating</w:t>
      </w:r>
      <w:r w:rsidRPr="004F6726">
        <w:t xml:space="preserve"> application to examine surfaces to be coated, materials to be used, and methods of application. Submit a copy of the written report of each visit prepared by the manufacturer's representative to the Consultant.</w:t>
      </w:r>
    </w:p>
    <w:p w14:paraId="68203FD4" w14:textId="77777777" w:rsidR="00621189" w:rsidRPr="004F6726" w:rsidRDefault="00621189" w:rsidP="00A02088">
      <w:pPr>
        <w:pStyle w:val="Heading4"/>
      </w:pPr>
      <w:r w:rsidRPr="004F6726">
        <w:t>Arrange for the manufacturer's representative to be present at the Site as follows:</w:t>
      </w:r>
    </w:p>
    <w:p w14:paraId="383DA67F" w14:textId="77777777" w:rsidR="00621189" w:rsidRPr="004F6726" w:rsidRDefault="00621189" w:rsidP="00A02088">
      <w:pPr>
        <w:pStyle w:val="Heading5"/>
      </w:pPr>
      <w:r w:rsidRPr="004F6726">
        <w:t>On first day of application of any coating system: interior and exterior coating system, for a minimum of 4 hours. The Contractor shall ensure that the manufacturer's representative will observe mixing preparation and review the condition of the surface with the Contractor and Consultant prior to the application of the Product.</w:t>
      </w:r>
    </w:p>
    <w:p w14:paraId="302920FE" w14:textId="77777777" w:rsidR="00621189" w:rsidRPr="004F6726" w:rsidRDefault="00621189" w:rsidP="00A02088">
      <w:pPr>
        <w:pStyle w:val="Heading5"/>
      </w:pPr>
      <w:r w:rsidRPr="004F6726">
        <w:t xml:space="preserve">A minimum of two additional Site inspection visits, each for a minimum of 4 hours, </w:t>
      </w:r>
      <w:proofErr w:type="gramStart"/>
      <w:r w:rsidRPr="004F6726">
        <w:t>in order to</w:t>
      </w:r>
      <w:proofErr w:type="gramEnd"/>
      <w:r w:rsidRPr="004F6726">
        <w:t xml:space="preserve"> provide Manufacturer's Certificate of Proper Installation.</w:t>
      </w:r>
    </w:p>
    <w:p w14:paraId="34E3755C" w14:textId="77777777" w:rsidR="00621189" w:rsidRPr="004F6726" w:rsidRDefault="00621189" w:rsidP="00A02088">
      <w:pPr>
        <w:pStyle w:val="Heading5"/>
      </w:pPr>
      <w:r w:rsidRPr="004F6726">
        <w:t xml:space="preserve">A minimum of one additional Site visit during the application of each coat layer of the interior and exterior coating system while the coating is being applied for a minimum of 4 hours, </w:t>
      </w:r>
      <w:proofErr w:type="gramStart"/>
      <w:r w:rsidRPr="004F6726">
        <w:t>in order to</w:t>
      </w:r>
      <w:proofErr w:type="gramEnd"/>
      <w:r w:rsidRPr="004F6726">
        <w:t xml:space="preserve"> provide the Manufacturer's Certificate of Proper Installation.</w:t>
      </w:r>
    </w:p>
    <w:p w14:paraId="151A1009" w14:textId="77777777" w:rsidR="00621189" w:rsidRPr="004F6726" w:rsidRDefault="00621189" w:rsidP="00A02088">
      <w:pPr>
        <w:pStyle w:val="Heading5"/>
      </w:pPr>
      <w:r w:rsidRPr="004F6726">
        <w:t>As required to resolve field problems attributable to or associated with the manufacturer's product.</w:t>
      </w:r>
    </w:p>
    <w:p w14:paraId="23E5D2EF" w14:textId="77777777" w:rsidR="00621189" w:rsidRPr="004F6726" w:rsidRDefault="00621189" w:rsidP="00A02088">
      <w:pPr>
        <w:pStyle w:val="Heading5"/>
      </w:pPr>
      <w:r w:rsidRPr="004F6726">
        <w:t>As required to provide recommendations for the repair of coating defects.</w:t>
      </w:r>
    </w:p>
    <w:p w14:paraId="42D9CE00" w14:textId="77777777" w:rsidR="00621189" w:rsidRPr="004F6726" w:rsidRDefault="00621189" w:rsidP="00A02088">
      <w:pPr>
        <w:pStyle w:val="Heading5"/>
      </w:pPr>
      <w:r w:rsidRPr="004F6726">
        <w:t>To verify the full cure of the coating prior to coated surfaces being placed into immersion service.</w:t>
      </w:r>
    </w:p>
    <w:p w14:paraId="38C0B22A" w14:textId="77777777" w:rsidR="00621189" w:rsidRPr="004F6726" w:rsidRDefault="00621189" w:rsidP="00A02088">
      <w:pPr>
        <w:pStyle w:val="Heading5"/>
      </w:pPr>
      <w:r w:rsidRPr="004F6726">
        <w:t xml:space="preserve">As a minimum, at each of the Work stages noted below, the manufacturer must complete quality inspections and provide the Contractor with approval to proceed with the next phase of the Work in conjunction with the Region's quality assurance inspection team. The Contractor and manufacturer shall perform the necessary inspections required to ensure the proper application of the system </w:t>
      </w:r>
      <w:proofErr w:type="gramStart"/>
      <w:r w:rsidRPr="004F6726">
        <w:t>in order to</w:t>
      </w:r>
      <w:proofErr w:type="gramEnd"/>
      <w:r w:rsidRPr="004F6726">
        <w:t xml:space="preserve"> provide the warranties specified within this specification.</w:t>
      </w:r>
    </w:p>
    <w:p w14:paraId="537FB8C4" w14:textId="77777777" w:rsidR="00621189" w:rsidRPr="004F6726" w:rsidRDefault="00621189" w:rsidP="00A02088">
      <w:pPr>
        <w:pStyle w:val="Heading5"/>
      </w:pPr>
      <w:r w:rsidRPr="004F6726">
        <w:t>To verify full cure of coating prior to coated surfaces being placed into immersion service.</w:t>
      </w:r>
    </w:p>
    <w:p w14:paraId="65E02A4A" w14:textId="77777777" w:rsidR="00621189" w:rsidRPr="004F6726" w:rsidRDefault="00621189" w:rsidP="00621189">
      <w:pPr>
        <w:pStyle w:val="Heading3"/>
        <w:keepNext/>
        <w:numPr>
          <w:ilvl w:val="2"/>
          <w:numId w:val="10"/>
        </w:numPr>
        <w:tabs>
          <w:tab w:val="clear" w:pos="1440"/>
          <w:tab w:val="left" w:pos="1418"/>
        </w:tabs>
        <w:ind w:left="1418" w:hanging="709"/>
        <w:rPr>
          <w:rFonts w:cs="Arial"/>
        </w:rPr>
      </w:pPr>
      <w:r w:rsidRPr="004F6726">
        <w:rPr>
          <w:rFonts w:cs="Arial"/>
        </w:rPr>
        <w:t>Work Stages:</w:t>
      </w:r>
    </w:p>
    <w:p w14:paraId="63C35915" w14:textId="77777777" w:rsidR="00621189" w:rsidRPr="004F6726" w:rsidRDefault="00621189" w:rsidP="00A02088">
      <w:pPr>
        <w:pStyle w:val="Heading4"/>
      </w:pPr>
      <w:r w:rsidRPr="004F6726">
        <w:t xml:space="preserve">Specified inspections are required for each work stage. Do not proceed beyond the Work stage requiring inspection until the Consultant has made or waived inspection. Inspection may be waived only by written notice to the Contractor. </w:t>
      </w:r>
    </w:p>
    <w:p w14:paraId="583D72AA" w14:textId="77777777" w:rsidR="00621189" w:rsidRPr="004F6726" w:rsidRDefault="00621189" w:rsidP="00A02088">
      <w:pPr>
        <w:pStyle w:val="Heading4"/>
      </w:pPr>
      <w:r w:rsidRPr="004F6726">
        <w:t xml:space="preserve">Provide the Consultant with a schedule detailing each Work stage and provide notice of delay </w:t>
      </w:r>
      <w:proofErr w:type="gramStart"/>
      <w:r w:rsidRPr="004F6726">
        <w:t>during the course of</w:t>
      </w:r>
      <w:proofErr w:type="gramEnd"/>
      <w:r w:rsidRPr="004F6726">
        <w:t xml:space="preserve"> the project a minimum of 48 hours prior to when delays are expected. </w:t>
      </w:r>
    </w:p>
    <w:p w14:paraId="4864BD26" w14:textId="77777777" w:rsidR="00621189" w:rsidRPr="004F6726" w:rsidRDefault="00621189" w:rsidP="00A02088">
      <w:pPr>
        <w:pStyle w:val="Heading4"/>
      </w:pPr>
      <w:r w:rsidRPr="004F6726">
        <w:t>Specified inspections are required for each Work stage as follows:</w:t>
      </w:r>
    </w:p>
    <w:p w14:paraId="5BB92907" w14:textId="77777777" w:rsidR="00621189" w:rsidRPr="004F6726" w:rsidRDefault="00621189" w:rsidP="00A02088">
      <w:pPr>
        <w:pStyle w:val="Heading5"/>
      </w:pPr>
      <w:r w:rsidRPr="004F6726">
        <w:t>Prior to preliminary blast.</w:t>
      </w:r>
    </w:p>
    <w:p w14:paraId="6967E3A8" w14:textId="77777777" w:rsidR="00621189" w:rsidRPr="004F6726" w:rsidRDefault="00621189" w:rsidP="00A02088">
      <w:pPr>
        <w:pStyle w:val="Heading5"/>
      </w:pPr>
      <w:r w:rsidRPr="004F6726">
        <w:t>Prior to surface upgrading and/or repairs.</w:t>
      </w:r>
    </w:p>
    <w:p w14:paraId="5195965F" w14:textId="77777777" w:rsidR="00621189" w:rsidRPr="004F6726" w:rsidRDefault="00621189" w:rsidP="00A02088">
      <w:pPr>
        <w:pStyle w:val="Heading5"/>
      </w:pPr>
      <w:r w:rsidRPr="004F6726">
        <w:t>After surface preparation/upgrading.</w:t>
      </w:r>
    </w:p>
    <w:p w14:paraId="72B69B64" w14:textId="77777777" w:rsidR="00621189" w:rsidRPr="004F6726" w:rsidRDefault="00621189" w:rsidP="00A02088">
      <w:pPr>
        <w:pStyle w:val="Heading5"/>
      </w:pPr>
      <w:r w:rsidRPr="004F6726">
        <w:t>Prior to each phase of final blast.</w:t>
      </w:r>
    </w:p>
    <w:p w14:paraId="62744635" w14:textId="77777777" w:rsidR="00621189" w:rsidRPr="004F6726" w:rsidRDefault="00621189" w:rsidP="00A02088">
      <w:pPr>
        <w:pStyle w:val="Heading5"/>
      </w:pPr>
      <w:r w:rsidRPr="004F6726">
        <w:t>Prior to each prime phase.</w:t>
      </w:r>
    </w:p>
    <w:p w14:paraId="21B65B43" w14:textId="77777777" w:rsidR="00621189" w:rsidRPr="004F6726" w:rsidRDefault="00621189" w:rsidP="00A02088">
      <w:pPr>
        <w:pStyle w:val="Heading5"/>
      </w:pPr>
      <w:r w:rsidRPr="004F6726">
        <w:t>Prior to each intermediate coat phase.</w:t>
      </w:r>
    </w:p>
    <w:p w14:paraId="6BD7E46A" w14:textId="77777777" w:rsidR="00621189" w:rsidRPr="004F6726" w:rsidRDefault="00621189" w:rsidP="00A02088">
      <w:pPr>
        <w:pStyle w:val="Heading5"/>
      </w:pPr>
      <w:r w:rsidRPr="004F6726">
        <w:t>Prior to each final coat application.</w:t>
      </w:r>
    </w:p>
    <w:p w14:paraId="5462B6DC" w14:textId="77777777" w:rsidR="00621189" w:rsidRPr="004F6726" w:rsidRDefault="00621189" w:rsidP="00A02088">
      <w:pPr>
        <w:pStyle w:val="Heading5"/>
      </w:pPr>
      <w:r w:rsidRPr="004F6726">
        <w:t>After each final coat phase.</w:t>
      </w:r>
    </w:p>
    <w:p w14:paraId="6A0DF59A" w14:textId="77777777" w:rsidR="00621189" w:rsidRPr="004F6726" w:rsidRDefault="00621189" w:rsidP="00A02088">
      <w:pPr>
        <w:pStyle w:val="Heading5"/>
      </w:pPr>
      <w:r w:rsidRPr="004F6726">
        <w:t>After deficiency repairs.</w:t>
      </w:r>
    </w:p>
    <w:p w14:paraId="3494136D" w14:textId="77777777" w:rsidR="00621189" w:rsidRPr="004F6726" w:rsidRDefault="00621189" w:rsidP="00621189">
      <w:pPr>
        <w:pStyle w:val="Heading3"/>
        <w:numPr>
          <w:ilvl w:val="2"/>
          <w:numId w:val="10"/>
        </w:numPr>
        <w:tabs>
          <w:tab w:val="clear" w:pos="1440"/>
          <w:tab w:val="left" w:pos="1418"/>
        </w:tabs>
        <w:ind w:left="1418" w:hanging="709"/>
        <w:rPr>
          <w:rFonts w:cs="Arial"/>
        </w:rPr>
      </w:pPr>
      <w:r w:rsidRPr="004F6726">
        <w:rPr>
          <w:rFonts w:cs="Arial"/>
        </w:rPr>
        <w:t>Defective Work:</w:t>
      </w:r>
    </w:p>
    <w:p w14:paraId="2FBA0774" w14:textId="77777777" w:rsidR="00621189" w:rsidRPr="004F6726" w:rsidRDefault="00621189" w:rsidP="00A02088">
      <w:pPr>
        <w:pStyle w:val="Heading4"/>
      </w:pPr>
      <w:r w:rsidRPr="004F6726">
        <w:t>Repair or remove immediately when ordered by the Consultant any defective work, whether the result of poor workmanship, use of defective materials, damage through carelessness, or any other cause resulting from actions or omissions, found to exist prior to final acceptance of the Work. Repair using procedures acceptable</w:t>
      </w:r>
      <w:del w:id="585" w:author="Zaleski, Christopher" w:date="2021-02-10T18:03:00Z">
        <w:r w:rsidRPr="004F6726" w:rsidDel="00EF237D">
          <w:delText xml:space="preserve"> manner</w:delText>
        </w:r>
      </w:del>
      <w:r w:rsidRPr="004F6726">
        <w:t xml:space="preserve"> to the Consultant. Replace any removed items of Work by new work and materials conforming to the Contract Documents. This clause has full effect </w:t>
      </w:r>
      <w:proofErr w:type="gramStart"/>
      <w:r w:rsidRPr="004F6726">
        <w:t>regardless of the fact that</w:t>
      </w:r>
      <w:proofErr w:type="gramEnd"/>
      <w:r w:rsidRPr="004F6726">
        <w:t xml:space="preserve"> the defective work may have been previously overlooked by the Consultant.</w:t>
      </w:r>
    </w:p>
    <w:p w14:paraId="0EBCB23A" w14:textId="77777777" w:rsidR="00621189" w:rsidRPr="004F6726" w:rsidRDefault="00621189" w:rsidP="00A02088">
      <w:pPr>
        <w:pStyle w:val="Heading4"/>
      </w:pPr>
      <w:r w:rsidRPr="004F6726">
        <w:t>Unsatisfactory Application:</w:t>
      </w:r>
    </w:p>
    <w:p w14:paraId="780E20AD" w14:textId="77777777" w:rsidR="00621189" w:rsidRPr="004F6726" w:rsidRDefault="00621189" w:rsidP="00A02088">
      <w:pPr>
        <w:pStyle w:val="Heading5"/>
      </w:pPr>
      <w:r w:rsidRPr="004F6726">
        <w:t xml:space="preserve">If an item of Work has an improper finish colour or insufficient film thickness, clean </w:t>
      </w:r>
      <w:proofErr w:type="gramStart"/>
      <w:r w:rsidRPr="004F6726">
        <w:t>surface</w:t>
      </w:r>
      <w:proofErr w:type="gramEnd"/>
      <w:r w:rsidRPr="004F6726">
        <w:t xml:space="preserve"> and topcoat with specified </w:t>
      </w:r>
      <w:r w:rsidR="00002AAC" w:rsidRPr="004F6726">
        <w:t xml:space="preserve">coating </w:t>
      </w:r>
      <w:r w:rsidRPr="004F6726">
        <w:t>material to obtain specified colour and coverage. Obtain specific surface preparation information from coating manufacturer.</w:t>
      </w:r>
    </w:p>
    <w:p w14:paraId="5108833C" w14:textId="77777777" w:rsidR="00621189" w:rsidRPr="004F6726" w:rsidRDefault="00621189" w:rsidP="00A02088">
      <w:pPr>
        <w:pStyle w:val="Heading5"/>
      </w:pPr>
      <w:r w:rsidRPr="004F6726">
        <w:t>Evidence of runs, bridges, shiners, laps, or other imperfections is cause for rejection.</w:t>
      </w:r>
    </w:p>
    <w:p w14:paraId="4E9F6E56" w14:textId="77777777" w:rsidR="00621189" w:rsidRPr="004F6726" w:rsidRDefault="00621189" w:rsidP="00A02088">
      <w:pPr>
        <w:pStyle w:val="Heading5"/>
      </w:pPr>
      <w:r w:rsidRPr="004F6726">
        <w:t>Repair defects in accordance with written recommendations of coating manufacturer.</w:t>
      </w:r>
    </w:p>
    <w:p w14:paraId="5558B567" w14:textId="77777777" w:rsidR="00621189" w:rsidRPr="004F6726" w:rsidRDefault="00621189" w:rsidP="00A02088">
      <w:pPr>
        <w:pStyle w:val="Heading4"/>
      </w:pPr>
      <w:r w:rsidRPr="004F6726">
        <w:t>Damaged Coatings, Pinholes, and Holidays:</w:t>
      </w:r>
    </w:p>
    <w:p w14:paraId="47341A4B" w14:textId="77777777" w:rsidR="00621189" w:rsidRPr="004F6726" w:rsidRDefault="00621189" w:rsidP="00A02088">
      <w:pPr>
        <w:pStyle w:val="Heading5"/>
      </w:pPr>
      <w:r w:rsidRPr="004F6726">
        <w:t xml:space="preserve">Feather edges and repair in accordance with the recommendations of </w:t>
      </w:r>
      <w:r w:rsidR="00002AAC" w:rsidRPr="004F6726">
        <w:t xml:space="preserve">coating </w:t>
      </w:r>
      <w:r w:rsidRPr="004F6726">
        <w:t>manufacturer.</w:t>
      </w:r>
    </w:p>
    <w:p w14:paraId="34E17BF9" w14:textId="77777777" w:rsidR="00621189" w:rsidRPr="004F6726" w:rsidRDefault="00621189" w:rsidP="00A02088">
      <w:pPr>
        <w:pStyle w:val="Heading5"/>
      </w:pPr>
      <w:r w:rsidRPr="004F6726">
        <w:t>Hand or power sand visible areas of chipped, peeled, or abraded</w:t>
      </w:r>
      <w:r w:rsidR="00002AAC" w:rsidRPr="004F6726">
        <w:t xml:space="preserve"> coating</w:t>
      </w:r>
      <w:r w:rsidRPr="004F6726">
        <w:t>, and feather the edges. Follow with primer and finish coat. Depending on extent of repair and appearance, a finish sanding and topcoat may be required.</w:t>
      </w:r>
    </w:p>
    <w:p w14:paraId="495DD94C" w14:textId="77777777" w:rsidR="00621189" w:rsidRPr="004F6726" w:rsidRDefault="00621189" w:rsidP="00A02088">
      <w:pPr>
        <w:pStyle w:val="Heading5"/>
      </w:pPr>
      <w:r w:rsidRPr="004F6726">
        <w:t>Apply finish coats, including touch</w:t>
      </w:r>
      <w:r w:rsidRPr="004F6726">
        <w:noBreakHyphen/>
        <w:t>up and damage repair coats in a manner that will present a uniform texture and colour matched appearance.</w:t>
      </w:r>
    </w:p>
    <w:p w14:paraId="30660A48" w14:textId="77777777" w:rsidR="00621189" w:rsidRPr="004F6726" w:rsidRDefault="00621189" w:rsidP="00621189">
      <w:pPr>
        <w:pStyle w:val="Heading3"/>
        <w:keepNext/>
        <w:numPr>
          <w:ilvl w:val="2"/>
          <w:numId w:val="10"/>
        </w:numPr>
        <w:tabs>
          <w:tab w:val="clear" w:pos="1440"/>
          <w:tab w:val="left" w:pos="1418"/>
        </w:tabs>
        <w:ind w:left="1418" w:hanging="709"/>
        <w:rPr>
          <w:rFonts w:cs="Arial"/>
        </w:rPr>
      </w:pPr>
      <w:r w:rsidRPr="004F6726">
        <w:rPr>
          <w:rFonts w:cs="Arial"/>
        </w:rPr>
        <w:t>Dry Film Thickness:</w:t>
      </w:r>
    </w:p>
    <w:p w14:paraId="55A5458B" w14:textId="77777777" w:rsidR="00621189" w:rsidRPr="004F6726" w:rsidRDefault="00621189" w:rsidP="00A02088">
      <w:pPr>
        <w:pStyle w:val="Heading4"/>
      </w:pPr>
      <w:r w:rsidRPr="004F6726">
        <w:t>Measure dry film thickness measurements using a Type I or Type II magnetic gauge according to the requirements of SSPC PA2.</w:t>
      </w:r>
    </w:p>
    <w:p w14:paraId="4069DA16" w14:textId="77777777" w:rsidR="00621189" w:rsidRPr="004F6726" w:rsidRDefault="00621189" w:rsidP="00A02088">
      <w:pPr>
        <w:pStyle w:val="Heading4"/>
      </w:pPr>
      <w:r w:rsidRPr="004F6726">
        <w:t>Dry film thickness shall be measured and evaluated in accordance with the requirements of SSPC PA2, and acceptable tolerances as identified therein.</w:t>
      </w:r>
    </w:p>
    <w:p w14:paraId="37E049BF" w14:textId="77777777" w:rsidR="00621189" w:rsidRPr="004F6726" w:rsidRDefault="00621189" w:rsidP="00A02088">
      <w:pPr>
        <w:pStyle w:val="Heading4"/>
      </w:pPr>
      <w:r w:rsidRPr="004F6726">
        <w:t>Verify calibration of Type I gauges before, during and after use, using NIST standard plates.</w:t>
      </w:r>
    </w:p>
    <w:p w14:paraId="3279F05D" w14:textId="77777777" w:rsidR="00621189" w:rsidRPr="004F6726" w:rsidRDefault="00621189" w:rsidP="00A02088">
      <w:pPr>
        <w:pStyle w:val="Heading4"/>
      </w:pPr>
      <w:r w:rsidRPr="004F6726">
        <w:t>Verify calibration of Type II gauges before, during and after use, using either traceable standards (test blocks) or plastic shims (reference the manufacturer's instructions).</w:t>
      </w:r>
    </w:p>
    <w:p w14:paraId="0B0700AC" w14:textId="77777777" w:rsidR="00621189" w:rsidRPr="004F6726" w:rsidRDefault="00621189" w:rsidP="00A02088">
      <w:pPr>
        <w:pStyle w:val="Heading4"/>
      </w:pPr>
      <w:r w:rsidRPr="004F6726">
        <w:t xml:space="preserve">Calibration of magnetic gauges should be done in accordance with SSPC PA2, "SSPC method for measurement of dry </w:t>
      </w:r>
      <w:r w:rsidR="00002AAC" w:rsidRPr="004F6726">
        <w:t xml:space="preserve">coating </w:t>
      </w:r>
      <w:r w:rsidRPr="004F6726">
        <w:t>thickness with magnetic gauges".</w:t>
      </w:r>
    </w:p>
    <w:p w14:paraId="26B174A4" w14:textId="77777777" w:rsidR="00621189" w:rsidRPr="004F6726" w:rsidRDefault="00621189" w:rsidP="00A02088">
      <w:pPr>
        <w:pStyle w:val="Heading4"/>
      </w:pPr>
      <w:r w:rsidRPr="004F6726">
        <w:t>Provide dry film thickness within the range specified in the Interior and Exterior Application Tables as found within this specification Section and as measured in accordance with SSPC PA2.</w:t>
      </w:r>
    </w:p>
    <w:p w14:paraId="00D48D3A" w14:textId="77777777" w:rsidR="00621189" w:rsidRPr="004F6726" w:rsidRDefault="00621189" w:rsidP="00621189">
      <w:pPr>
        <w:pStyle w:val="Heading3"/>
        <w:keepNext/>
        <w:numPr>
          <w:ilvl w:val="2"/>
          <w:numId w:val="10"/>
        </w:numPr>
        <w:tabs>
          <w:tab w:val="clear" w:pos="1440"/>
          <w:tab w:val="left" w:pos="1418"/>
        </w:tabs>
        <w:ind w:left="1418" w:hanging="709"/>
        <w:rPr>
          <w:rFonts w:cs="Arial"/>
        </w:rPr>
      </w:pPr>
      <w:r w:rsidRPr="004F6726">
        <w:rPr>
          <w:rFonts w:cs="Arial"/>
        </w:rPr>
        <w:t>Work on Tank Interior:</w:t>
      </w:r>
    </w:p>
    <w:p w14:paraId="753A8EC8" w14:textId="77777777" w:rsidR="00621189" w:rsidRPr="004F6726" w:rsidRDefault="00621189" w:rsidP="00A02088">
      <w:pPr>
        <w:pStyle w:val="Heading4"/>
      </w:pPr>
      <w:r w:rsidRPr="004F6726">
        <w:t>Do not place or use any equipment within the interior of the tank without the prior written approval of the Consultant and the Region.</w:t>
      </w:r>
    </w:p>
    <w:p w14:paraId="62848F02" w14:textId="77777777" w:rsidR="00621189" w:rsidRPr="004F6726" w:rsidRDefault="00621189" w:rsidP="00621189">
      <w:pPr>
        <w:pStyle w:val="Heading2"/>
        <w:keepNext/>
        <w:numPr>
          <w:ilvl w:val="1"/>
          <w:numId w:val="10"/>
        </w:numPr>
        <w:rPr>
          <w:rFonts w:cs="Arial"/>
        </w:rPr>
      </w:pPr>
      <w:r w:rsidRPr="004F6726">
        <w:rPr>
          <w:rFonts w:cs="Arial"/>
        </w:rPr>
        <w:t>Interior Tank Pre</w:t>
      </w:r>
      <w:r w:rsidRPr="004F6726">
        <w:rPr>
          <w:rFonts w:cs="Arial"/>
        </w:rPr>
        <w:noBreakHyphen/>
        <w:t>Cleaning</w:t>
      </w:r>
    </w:p>
    <w:p w14:paraId="126F2AF4" w14:textId="77777777" w:rsidR="00621189" w:rsidRPr="004F6726" w:rsidRDefault="00621189" w:rsidP="00621189">
      <w:pPr>
        <w:pStyle w:val="Heading3"/>
        <w:numPr>
          <w:ilvl w:val="2"/>
          <w:numId w:val="10"/>
        </w:numPr>
        <w:rPr>
          <w:rFonts w:cs="Arial"/>
        </w:rPr>
      </w:pPr>
      <w:r w:rsidRPr="004F6726">
        <w:rPr>
          <w:rFonts w:cs="Arial"/>
        </w:rPr>
        <w:t>The Contractor shall pre</w:t>
      </w:r>
      <w:r w:rsidRPr="004F6726">
        <w:rPr>
          <w:rFonts w:cs="Arial"/>
        </w:rPr>
        <w:noBreakHyphen/>
        <w:t>clean the interior of the elevated tank with a pressure water wash down.</w:t>
      </w:r>
    </w:p>
    <w:p w14:paraId="4DCF8358" w14:textId="77777777" w:rsidR="00621189" w:rsidRPr="004F6726" w:rsidRDefault="00621189" w:rsidP="00621189">
      <w:pPr>
        <w:pStyle w:val="Heading3"/>
        <w:numPr>
          <w:ilvl w:val="2"/>
          <w:numId w:val="10"/>
        </w:numPr>
        <w:rPr>
          <w:rFonts w:cs="Arial"/>
        </w:rPr>
      </w:pPr>
      <w:r w:rsidRPr="004F6726">
        <w:rPr>
          <w:rFonts w:cs="Arial"/>
        </w:rPr>
        <w:t xml:space="preserve">All water, silt/solids and any other foreign material shall be removed from the tank prior to commencing interior coating works. The Contractor shall assume a silt/solid accumulation depth of 900 mm from the lowest wet interior floor elevation of the tank. Measurements will be made at the time of initial draining. If solids are </w:t>
      </w:r>
      <w:proofErr w:type="gramStart"/>
      <w:r w:rsidRPr="004F6726">
        <w:rPr>
          <w:rFonts w:cs="Arial"/>
        </w:rPr>
        <w:t>in excess of</w:t>
      </w:r>
      <w:proofErr w:type="gramEnd"/>
      <w:r w:rsidRPr="004F6726">
        <w:rPr>
          <w:rFonts w:cs="Arial"/>
        </w:rPr>
        <w:t xml:space="preserve"> 900 mm, the Contractor will be requested to provide a quotation for the additional effort for cleaning.</w:t>
      </w:r>
    </w:p>
    <w:p w14:paraId="2CEEA35B" w14:textId="77777777" w:rsidR="00621189" w:rsidRPr="004F6726" w:rsidRDefault="00621189" w:rsidP="00621189">
      <w:pPr>
        <w:pStyle w:val="Heading3"/>
        <w:numPr>
          <w:ilvl w:val="2"/>
          <w:numId w:val="10"/>
        </w:numPr>
        <w:rPr>
          <w:rFonts w:cs="Arial"/>
        </w:rPr>
      </w:pPr>
      <w:r w:rsidRPr="004F6726">
        <w:rPr>
          <w:rFonts w:cs="Arial"/>
        </w:rPr>
        <w:t>The Contractor shall utilize one or two vacuum excavation (vac</w:t>
      </w:r>
      <w:r w:rsidRPr="004F6726">
        <w:rPr>
          <w:rFonts w:cs="Arial"/>
        </w:rPr>
        <w:noBreakHyphen/>
        <w:t xml:space="preserve">ex) trucks as appropriate, depending upon the </w:t>
      </w:r>
      <w:proofErr w:type="gramStart"/>
      <w:r w:rsidRPr="004F6726">
        <w:rPr>
          <w:rFonts w:cs="Arial"/>
        </w:rPr>
        <w:t>amount</w:t>
      </w:r>
      <w:proofErr w:type="gramEnd"/>
      <w:r w:rsidRPr="004F6726">
        <w:rPr>
          <w:rFonts w:cs="Arial"/>
        </w:rPr>
        <w:t xml:space="preserve"> of silt/solids found within the tank, for the cleaning process. Water and silt/solids from the tank interior may be directed to the overflow line and discharged to the nearest downstream manhole. </w:t>
      </w:r>
    </w:p>
    <w:p w14:paraId="59FDB279" w14:textId="77777777" w:rsidR="00621189" w:rsidRPr="004F6726" w:rsidRDefault="00621189" w:rsidP="00A02088">
      <w:pPr>
        <w:pStyle w:val="Heading4"/>
      </w:pPr>
      <w:r w:rsidRPr="004F6726">
        <w:t xml:space="preserve">The Contractor shall implement the necessary measures to ensure that the silt/solids do not proceed further downstream. The silt/solids shall not be discharged to the environment. </w:t>
      </w:r>
    </w:p>
    <w:p w14:paraId="74B4B2AE" w14:textId="77777777" w:rsidR="00621189" w:rsidRPr="004F6726" w:rsidRDefault="00621189" w:rsidP="00A02088">
      <w:pPr>
        <w:pStyle w:val="Heading4"/>
      </w:pPr>
      <w:r w:rsidRPr="004F6726">
        <w:t>The Contractor shall submit a pre</w:t>
      </w:r>
      <w:r w:rsidRPr="004F6726">
        <w:noBreakHyphen/>
        <w:t>cleaning plan to the Consultant for review and approval prior to performing the work.</w:t>
      </w:r>
    </w:p>
    <w:p w14:paraId="5337BE89" w14:textId="77777777" w:rsidR="00621189" w:rsidRPr="004F6726" w:rsidRDefault="00621189" w:rsidP="00621189">
      <w:pPr>
        <w:pStyle w:val="Heading3"/>
        <w:numPr>
          <w:ilvl w:val="2"/>
          <w:numId w:val="10"/>
        </w:numPr>
        <w:rPr>
          <w:rFonts w:cs="Arial"/>
        </w:rPr>
      </w:pPr>
      <w:r w:rsidRPr="004F6726">
        <w:rPr>
          <w:rFonts w:cs="Arial"/>
        </w:rPr>
        <w:t>Tank pre</w:t>
      </w:r>
      <w:r w:rsidRPr="004F6726">
        <w:rPr>
          <w:rFonts w:cs="Arial"/>
        </w:rPr>
        <w:noBreakHyphen/>
        <w:t>cleaning shall be coordinated with the Region for the operation of all valves.</w:t>
      </w:r>
    </w:p>
    <w:p w14:paraId="1C957B64" w14:textId="77777777" w:rsidR="00621189" w:rsidRPr="004F6726" w:rsidRDefault="00621189" w:rsidP="00621189">
      <w:pPr>
        <w:pStyle w:val="Heading2"/>
        <w:keepNext/>
        <w:numPr>
          <w:ilvl w:val="1"/>
          <w:numId w:val="10"/>
        </w:numPr>
        <w:rPr>
          <w:rFonts w:cs="Arial"/>
        </w:rPr>
      </w:pPr>
      <w:r w:rsidRPr="004F6726">
        <w:rPr>
          <w:rFonts w:cs="Arial"/>
        </w:rPr>
        <w:t>Surface Preparation Preliminary</w:t>
      </w:r>
    </w:p>
    <w:p w14:paraId="2DAB7B34" w14:textId="77777777" w:rsidR="00621189" w:rsidRPr="004F6726" w:rsidRDefault="00621189" w:rsidP="00621189">
      <w:pPr>
        <w:pStyle w:val="Heading3"/>
        <w:numPr>
          <w:ilvl w:val="2"/>
          <w:numId w:val="10"/>
        </w:numPr>
        <w:tabs>
          <w:tab w:val="clear" w:pos="1440"/>
          <w:tab w:val="left" w:pos="1418"/>
        </w:tabs>
        <w:ind w:left="1418" w:hanging="709"/>
        <w:rPr>
          <w:rFonts w:cs="Arial"/>
        </w:rPr>
      </w:pPr>
      <w:r w:rsidRPr="004F6726">
        <w:rPr>
          <w:rFonts w:cs="Arial"/>
        </w:rPr>
        <w:t>Prepare exterior surfaces in accordance with the requirements of</w:t>
      </w:r>
      <w:r w:rsidR="00E61793" w:rsidRPr="004F6726">
        <w:rPr>
          <w:rFonts w:cs="Arial"/>
        </w:rPr>
        <w:t xml:space="preserve"> ASME B46.1</w:t>
      </w:r>
      <w:ins w:id="586" w:author="Johnny Pang" w:date="2022-04-17T16:45:00Z">
        <w:r w:rsidR="00D02789" w:rsidRPr="004F6726">
          <w:rPr>
            <w:rFonts w:cs="Arial"/>
          </w:rPr>
          <w:t xml:space="preserve"> </w:t>
        </w:r>
      </w:ins>
      <w:r w:rsidRPr="004F6726">
        <w:rPr>
          <w:rFonts w:cs="Arial"/>
        </w:rPr>
        <w:t>and the coating manufacturer's instructions.</w:t>
      </w:r>
    </w:p>
    <w:p w14:paraId="26A2457F" w14:textId="77777777" w:rsidR="00621189" w:rsidRPr="004F6726" w:rsidRDefault="00621189" w:rsidP="00621189">
      <w:pPr>
        <w:pStyle w:val="Heading3"/>
        <w:numPr>
          <w:ilvl w:val="2"/>
          <w:numId w:val="10"/>
        </w:numPr>
        <w:tabs>
          <w:tab w:val="clear" w:pos="1440"/>
          <w:tab w:val="left" w:pos="1418"/>
        </w:tabs>
        <w:ind w:left="1418" w:hanging="709"/>
        <w:rPr>
          <w:rFonts w:cs="Arial"/>
        </w:rPr>
      </w:pPr>
      <w:r w:rsidRPr="004F6726">
        <w:rPr>
          <w:rFonts w:cs="Arial"/>
        </w:rPr>
        <w:t>Prepare interior surfaces of tanks in accordance with NACE Standard SP0178 (formerly RP0178).</w:t>
      </w:r>
    </w:p>
    <w:p w14:paraId="3A50D72E" w14:textId="77777777" w:rsidR="00621189" w:rsidRPr="004F6726" w:rsidRDefault="00621189" w:rsidP="00621189">
      <w:pPr>
        <w:pStyle w:val="Heading3"/>
        <w:numPr>
          <w:ilvl w:val="2"/>
          <w:numId w:val="10"/>
        </w:numPr>
        <w:tabs>
          <w:tab w:val="clear" w:pos="1440"/>
          <w:tab w:val="left" w:pos="1418"/>
        </w:tabs>
        <w:ind w:left="1418" w:hanging="709"/>
        <w:rPr>
          <w:rFonts w:cs="Arial"/>
        </w:rPr>
      </w:pPr>
      <w:r w:rsidRPr="004F6726">
        <w:rPr>
          <w:rFonts w:cs="Arial"/>
        </w:rPr>
        <w:t>Remove accumulations of bird droppings, sediment, iron oxide precipitate, etc. by high pressure water cleaning, blast cleaning, or other suitable method approved by the Consultant.</w:t>
      </w:r>
    </w:p>
    <w:p w14:paraId="4A5BC279" w14:textId="77777777" w:rsidR="00621189" w:rsidRPr="004F6726" w:rsidRDefault="00621189" w:rsidP="00621189">
      <w:pPr>
        <w:pStyle w:val="Heading3"/>
        <w:numPr>
          <w:ilvl w:val="2"/>
          <w:numId w:val="10"/>
        </w:numPr>
        <w:tabs>
          <w:tab w:val="clear" w:pos="1440"/>
          <w:tab w:val="left" w:pos="1418"/>
        </w:tabs>
        <w:ind w:left="1418" w:hanging="709"/>
        <w:rPr>
          <w:rFonts w:cs="Arial"/>
        </w:rPr>
      </w:pPr>
      <w:r w:rsidRPr="004F6726">
        <w:rPr>
          <w:rFonts w:cs="Arial"/>
        </w:rPr>
        <w:t>Correct steel and fabrication defects revealed by surface preparation.</w:t>
      </w:r>
    </w:p>
    <w:p w14:paraId="3D406FBA" w14:textId="77777777" w:rsidR="00621189" w:rsidRPr="004F6726" w:rsidRDefault="00621189" w:rsidP="00621189">
      <w:pPr>
        <w:pStyle w:val="Heading3"/>
        <w:numPr>
          <w:ilvl w:val="2"/>
          <w:numId w:val="10"/>
        </w:numPr>
        <w:tabs>
          <w:tab w:val="clear" w:pos="1440"/>
          <w:tab w:val="left" w:pos="1418"/>
        </w:tabs>
        <w:ind w:left="1418" w:hanging="709"/>
        <w:rPr>
          <w:rFonts w:cs="Arial"/>
        </w:rPr>
      </w:pPr>
      <w:r w:rsidRPr="004F6726">
        <w:rPr>
          <w:rFonts w:cs="Arial"/>
        </w:rPr>
        <w:t>Ensure all welds are continuous.</w:t>
      </w:r>
    </w:p>
    <w:p w14:paraId="6C0B0F41" w14:textId="77777777" w:rsidR="00621189" w:rsidRPr="004F6726" w:rsidRDefault="00621189" w:rsidP="00621189">
      <w:pPr>
        <w:pStyle w:val="Heading3"/>
        <w:numPr>
          <w:ilvl w:val="2"/>
          <w:numId w:val="10"/>
        </w:numPr>
        <w:tabs>
          <w:tab w:val="clear" w:pos="1440"/>
          <w:tab w:val="left" w:pos="1418"/>
        </w:tabs>
        <w:ind w:left="1418" w:hanging="709"/>
        <w:rPr>
          <w:rFonts w:cs="Arial"/>
        </w:rPr>
      </w:pPr>
      <w:r w:rsidRPr="004F6726">
        <w:rPr>
          <w:rFonts w:cs="Arial"/>
        </w:rPr>
        <w:t xml:space="preserve">Remove all welding residue (including flux, </w:t>
      </w:r>
      <w:proofErr w:type="gramStart"/>
      <w:r w:rsidRPr="004F6726">
        <w:rPr>
          <w:rFonts w:cs="Arial"/>
        </w:rPr>
        <w:t>spatter</w:t>
      </w:r>
      <w:proofErr w:type="gramEnd"/>
      <w:r w:rsidRPr="004F6726">
        <w:rPr>
          <w:rFonts w:cs="Arial"/>
        </w:rPr>
        <w:t xml:space="preserve"> and slag).</w:t>
      </w:r>
    </w:p>
    <w:p w14:paraId="7F5524E6" w14:textId="77777777" w:rsidR="00621189" w:rsidRPr="004F6726" w:rsidRDefault="00621189" w:rsidP="00621189">
      <w:pPr>
        <w:pStyle w:val="Heading3"/>
        <w:numPr>
          <w:ilvl w:val="2"/>
          <w:numId w:val="10"/>
        </w:numPr>
        <w:tabs>
          <w:tab w:val="clear" w:pos="1440"/>
          <w:tab w:val="left" w:pos="1418"/>
        </w:tabs>
        <w:ind w:left="1418" w:hanging="709"/>
        <w:rPr>
          <w:rFonts w:cs="Arial"/>
        </w:rPr>
      </w:pPr>
      <w:r w:rsidRPr="004F6726">
        <w:rPr>
          <w:rFonts w:cs="Arial"/>
        </w:rPr>
        <w:t>Round sharp edges and corners of welds to a smooth contour.</w:t>
      </w:r>
    </w:p>
    <w:p w14:paraId="0075882A" w14:textId="77777777" w:rsidR="00621189" w:rsidRPr="004F6726" w:rsidRDefault="00621189" w:rsidP="00621189">
      <w:pPr>
        <w:pStyle w:val="Heading3"/>
        <w:numPr>
          <w:ilvl w:val="2"/>
          <w:numId w:val="10"/>
        </w:numPr>
        <w:tabs>
          <w:tab w:val="clear" w:pos="1440"/>
          <w:tab w:val="left" w:pos="1418"/>
        </w:tabs>
        <w:ind w:left="1418" w:hanging="709"/>
        <w:rPr>
          <w:rFonts w:cs="Arial"/>
        </w:rPr>
      </w:pPr>
      <w:r w:rsidRPr="004F6726">
        <w:rPr>
          <w:rFonts w:cs="Arial"/>
        </w:rPr>
        <w:t>Smooth weld undercuts and recesses.</w:t>
      </w:r>
    </w:p>
    <w:p w14:paraId="37F5696F" w14:textId="77777777" w:rsidR="00621189" w:rsidRPr="004F6726" w:rsidRDefault="00621189" w:rsidP="00621189">
      <w:pPr>
        <w:pStyle w:val="Heading3"/>
        <w:numPr>
          <w:ilvl w:val="2"/>
          <w:numId w:val="10"/>
        </w:numPr>
        <w:tabs>
          <w:tab w:val="clear" w:pos="1440"/>
          <w:tab w:val="left" w:pos="1418"/>
        </w:tabs>
        <w:ind w:left="1418" w:hanging="709"/>
        <w:rPr>
          <w:rFonts w:cs="Arial"/>
        </w:rPr>
      </w:pPr>
      <w:r w:rsidRPr="004F6726">
        <w:rPr>
          <w:rFonts w:cs="Arial"/>
        </w:rPr>
        <w:t>Grind down porous welds to pinhole</w:t>
      </w:r>
      <w:r w:rsidRPr="004F6726">
        <w:rPr>
          <w:rFonts w:cs="Arial"/>
        </w:rPr>
        <w:noBreakHyphen/>
        <w:t>free material.</w:t>
      </w:r>
    </w:p>
    <w:p w14:paraId="5CDA8750" w14:textId="77777777" w:rsidR="00621189" w:rsidRPr="004F6726" w:rsidRDefault="00621189" w:rsidP="00621189">
      <w:pPr>
        <w:pStyle w:val="Heading3"/>
        <w:numPr>
          <w:ilvl w:val="2"/>
          <w:numId w:val="10"/>
        </w:numPr>
        <w:tabs>
          <w:tab w:val="clear" w:pos="1440"/>
          <w:tab w:val="left" w:pos="1418"/>
        </w:tabs>
        <w:ind w:left="1418" w:hanging="709"/>
        <w:rPr>
          <w:rFonts w:cs="Arial"/>
        </w:rPr>
      </w:pPr>
      <w:r w:rsidRPr="004F6726">
        <w:rPr>
          <w:rFonts w:cs="Arial"/>
        </w:rPr>
        <w:t xml:space="preserve">Fill pits deeper than 5 mm with </w:t>
      </w:r>
      <w:r w:rsidR="00EB51C7" w:rsidRPr="004F6726">
        <w:rPr>
          <w:rFonts w:cs="Arial"/>
        </w:rPr>
        <w:t xml:space="preserve">1 100% solids epoxy </w:t>
      </w:r>
      <w:proofErr w:type="spellStart"/>
      <w:r w:rsidR="00EB51C7" w:rsidRPr="004F6726">
        <w:rPr>
          <w:rFonts w:cs="Arial"/>
        </w:rPr>
        <w:t>fillter</w:t>
      </w:r>
      <w:proofErr w:type="spellEnd"/>
      <w:r w:rsidRPr="004F6726">
        <w:rPr>
          <w:rFonts w:cs="Arial"/>
        </w:rPr>
        <w:t xml:space="preserve"> compound approved by the Consultant after the prime coat has cured but prior to application of the second coat. Blast cleaning may be necessary in localized areas to institute this procedure.</w:t>
      </w:r>
    </w:p>
    <w:p w14:paraId="4685F203" w14:textId="77777777" w:rsidR="00621189" w:rsidRPr="004F6726" w:rsidRDefault="00621189" w:rsidP="00621189">
      <w:pPr>
        <w:pStyle w:val="Heading3"/>
        <w:keepNext/>
        <w:numPr>
          <w:ilvl w:val="2"/>
          <w:numId w:val="10"/>
        </w:numPr>
        <w:rPr>
          <w:rFonts w:cs="Arial"/>
        </w:rPr>
      </w:pPr>
      <w:r w:rsidRPr="004F6726">
        <w:rPr>
          <w:rFonts w:cs="Arial"/>
        </w:rPr>
        <w:t xml:space="preserve">Tank </w:t>
      </w:r>
      <w:del w:id="587" w:author="Johnny Pang" w:date="2022-04-17T16:46:00Z">
        <w:r w:rsidRPr="004F6726" w:rsidDel="00D02789">
          <w:rPr>
            <w:rFonts w:cs="Arial"/>
          </w:rPr>
          <w:delText>Maintenance</w:delText>
        </w:r>
      </w:del>
      <w:ins w:id="588" w:author="Johnny Pang" w:date="2022-04-17T16:46:00Z">
        <w:r w:rsidR="00D02789" w:rsidRPr="004F6726">
          <w:rPr>
            <w:rFonts w:cs="Arial"/>
          </w:rPr>
          <w:t xml:space="preserve">Defect and </w:t>
        </w:r>
      </w:ins>
      <w:del w:id="589" w:author="Johnny Pang" w:date="2022-04-17T16:46:00Z">
        <w:r w:rsidRPr="004F6726" w:rsidDel="00D02789">
          <w:rPr>
            <w:rFonts w:cs="Arial"/>
          </w:rPr>
          <w:delText>/</w:delText>
        </w:r>
      </w:del>
      <w:r w:rsidRPr="004F6726">
        <w:rPr>
          <w:rFonts w:cs="Arial"/>
        </w:rPr>
        <w:t>Repair:</w:t>
      </w:r>
    </w:p>
    <w:p w14:paraId="1BA230CA" w14:textId="77777777" w:rsidR="00621189" w:rsidRPr="004F6726" w:rsidRDefault="00621189" w:rsidP="00A02088">
      <w:pPr>
        <w:pStyle w:val="Heading4"/>
      </w:pPr>
      <w:r w:rsidRPr="004F6726">
        <w:t>Accumulation of bird droppings, sediment, iron oxide, etc., shall be removed by high pressure water cleaning, blast cleaning, and/or other suitable methods approved by the Consultant.</w:t>
      </w:r>
    </w:p>
    <w:p w14:paraId="383664BD" w14:textId="77777777" w:rsidR="00621189" w:rsidRPr="004F6726" w:rsidRDefault="00621189" w:rsidP="00A02088">
      <w:pPr>
        <w:pStyle w:val="Heading4"/>
      </w:pPr>
      <w:r w:rsidRPr="004F6726">
        <w:t>Pitted areas shall be blast cleaned to a SSPC SP 10 standard near white quality, then thoroughly inspected by the Consultant. Pits deeper than 5 mm shall be filled with a coating system manufacturer's approved epoxy polyamide compound after the prime coat has cured but prior to application of the second coat.</w:t>
      </w:r>
    </w:p>
    <w:p w14:paraId="19C378B6" w14:textId="77777777" w:rsidR="00621189" w:rsidRPr="004F6726" w:rsidRDefault="00621189" w:rsidP="00A02088">
      <w:pPr>
        <w:pStyle w:val="Heading4"/>
        <w:rPr>
          <w:ins w:id="590" w:author="Johnny Pang" w:date="2022-04-17T16:47:00Z"/>
        </w:rPr>
      </w:pPr>
      <w:r w:rsidRPr="004F6726">
        <w:t>After cleaning, tank surfaces shall be upgraded to meet the requirements of NACE SP0178. Particular attention shall be given to the welds and adjacent plates. All old weld scabs and remains of old erection clips shall be removed and ground smooth.</w:t>
      </w:r>
    </w:p>
    <w:p w14:paraId="7AFA8D9E" w14:textId="77777777" w:rsidR="00D02789" w:rsidRPr="004F6726" w:rsidRDefault="00D02789">
      <w:pPr>
        <w:pStyle w:val="Heading3"/>
        <w:pPrChange w:id="591" w:author="Johnny Pang" w:date="2022-04-17T16:47:00Z">
          <w:pPr>
            <w:pStyle w:val="Heading4"/>
          </w:pPr>
        </w:pPrChange>
      </w:pPr>
      <w:ins w:id="592" w:author="Johnny Pang" w:date="2022-04-17T16:47:00Z">
        <w:r w:rsidRPr="004F6726">
          <w:t>The Contractor shall not proceed with preliminary or final surface preparation until the installation of the antenna mast, communication equipment and handrailing and communication s</w:t>
        </w:r>
      </w:ins>
      <w:ins w:id="593" w:author="Johnny Pang" w:date="2022-04-17T16:48:00Z">
        <w:r w:rsidRPr="004F6726">
          <w:t>upports on the tank roof</w:t>
        </w:r>
        <w:r w:rsidR="000B535C" w:rsidRPr="004F6726">
          <w:t xml:space="preserve"> have been completed.</w:t>
        </w:r>
      </w:ins>
    </w:p>
    <w:p w14:paraId="7917ECBE" w14:textId="77777777" w:rsidR="00621189" w:rsidRPr="00DF2F9F" w:rsidRDefault="00621189" w:rsidP="00621189">
      <w:pPr>
        <w:pStyle w:val="Heading2"/>
        <w:keepNext/>
        <w:numPr>
          <w:ilvl w:val="1"/>
          <w:numId w:val="10"/>
        </w:numPr>
        <w:rPr>
          <w:rFonts w:cs="Arial"/>
        </w:rPr>
      </w:pPr>
      <w:r w:rsidRPr="00DF2F9F">
        <w:rPr>
          <w:rFonts w:cs="Arial"/>
        </w:rPr>
        <w:t>Surface Preparation Final</w:t>
      </w:r>
    </w:p>
    <w:p w14:paraId="25E22917" w14:textId="77777777" w:rsidR="00621189" w:rsidRPr="00DF2F9F" w:rsidRDefault="00621189" w:rsidP="00621189">
      <w:pPr>
        <w:pStyle w:val="Heading3"/>
        <w:keepNext/>
        <w:numPr>
          <w:ilvl w:val="2"/>
          <w:numId w:val="10"/>
        </w:numPr>
        <w:tabs>
          <w:tab w:val="clear" w:pos="1440"/>
          <w:tab w:val="left" w:pos="1418"/>
        </w:tabs>
        <w:ind w:left="1418" w:hanging="709"/>
        <w:rPr>
          <w:rFonts w:cs="Arial"/>
        </w:rPr>
      </w:pPr>
      <w:r w:rsidRPr="00DF2F9F">
        <w:rPr>
          <w:rFonts w:cs="Arial"/>
        </w:rPr>
        <w:t>Oil and Grease:</w:t>
      </w:r>
    </w:p>
    <w:p w14:paraId="704F18C4" w14:textId="77777777" w:rsidR="00621189" w:rsidRPr="00DF2F9F" w:rsidRDefault="00621189" w:rsidP="00A02088">
      <w:pPr>
        <w:pStyle w:val="Heading4"/>
      </w:pPr>
      <w:r w:rsidRPr="00DF2F9F">
        <w:t>Prior to blast cleaning remove all oil or grease contamination in accordance with the requirements of SSPC SP 1 Solvent Cleaning.</w:t>
      </w:r>
    </w:p>
    <w:p w14:paraId="25760700" w14:textId="77777777" w:rsidR="00621189" w:rsidRPr="00DF2F9F" w:rsidRDefault="00621189" w:rsidP="00621189">
      <w:pPr>
        <w:pStyle w:val="Heading3"/>
        <w:keepNext/>
        <w:numPr>
          <w:ilvl w:val="2"/>
          <w:numId w:val="10"/>
        </w:numPr>
        <w:tabs>
          <w:tab w:val="clear" w:pos="1440"/>
          <w:tab w:val="left" w:pos="1418"/>
        </w:tabs>
        <w:ind w:left="1418" w:hanging="709"/>
        <w:rPr>
          <w:rFonts w:cs="Arial"/>
        </w:rPr>
      </w:pPr>
      <w:r w:rsidRPr="00DF2F9F">
        <w:rPr>
          <w:rFonts w:cs="Arial"/>
        </w:rPr>
        <w:t>Blast Cleaning:</w:t>
      </w:r>
    </w:p>
    <w:p w14:paraId="3BF73EC7" w14:textId="77777777" w:rsidR="00621189" w:rsidRPr="00DF2F9F" w:rsidRDefault="00621189" w:rsidP="00A02088">
      <w:pPr>
        <w:pStyle w:val="Heading4"/>
      </w:pPr>
      <w:r w:rsidRPr="00DF2F9F">
        <w:t xml:space="preserve">Blast </w:t>
      </w:r>
      <w:proofErr w:type="gramStart"/>
      <w:r w:rsidRPr="00DF2F9F">
        <w:t>clean</w:t>
      </w:r>
      <w:proofErr w:type="gramEnd"/>
      <w:r w:rsidRPr="00DF2F9F">
        <w:t xml:space="preserve"> all interior and exterior steel surfaces in accordance with the requirements of SSPC SP10/NACE 2, Near White Blast Cleaning using clean dry abrasive to produce a surface profile of </w:t>
      </w:r>
      <w:r w:rsidR="00250313" w:rsidRPr="00DF2F9F">
        <w:t xml:space="preserve">50 </w:t>
      </w:r>
      <w:r w:rsidRPr="00DF2F9F">
        <w:t xml:space="preserve">to </w:t>
      </w:r>
      <w:r w:rsidR="00250313" w:rsidRPr="00DF2F9F">
        <w:t>7</w:t>
      </w:r>
      <w:r w:rsidR="00B11971" w:rsidRPr="00DF2F9F">
        <w:t>0</w:t>
      </w:r>
      <w:r w:rsidR="00250313" w:rsidRPr="00DF2F9F">
        <w:t> </w:t>
      </w:r>
      <w:r w:rsidRPr="00DF2F9F">
        <w:t>microns, or profile as recommended by the coating supplier.</w:t>
      </w:r>
    </w:p>
    <w:p w14:paraId="17301F7A" w14:textId="77777777" w:rsidR="00621189" w:rsidRPr="00DF2F9F" w:rsidRDefault="00621189" w:rsidP="00A02088">
      <w:pPr>
        <w:pStyle w:val="Heading4"/>
      </w:pPr>
      <w:r w:rsidRPr="00DF2F9F">
        <w:t>At the finish of any primer application leave a 150 mm wide strip of uncoated, blast cleaned steel between primed and un</w:t>
      </w:r>
      <w:r w:rsidR="00A407AC" w:rsidRPr="00DF2F9F">
        <w:t>-</w:t>
      </w:r>
      <w:r w:rsidRPr="00DF2F9F">
        <w:t>blasted surfaces.</w:t>
      </w:r>
    </w:p>
    <w:p w14:paraId="2C34543A" w14:textId="77777777" w:rsidR="00621189" w:rsidRPr="00455B27" w:rsidRDefault="00621189" w:rsidP="00621189">
      <w:pPr>
        <w:pStyle w:val="Heading3"/>
        <w:keepNext/>
        <w:numPr>
          <w:ilvl w:val="2"/>
          <w:numId w:val="10"/>
        </w:numPr>
        <w:tabs>
          <w:tab w:val="clear" w:pos="1440"/>
          <w:tab w:val="left" w:pos="1418"/>
        </w:tabs>
        <w:ind w:left="1418" w:hanging="709"/>
        <w:rPr>
          <w:rFonts w:cs="Arial"/>
        </w:rPr>
      </w:pPr>
      <w:r w:rsidRPr="00455B27">
        <w:rPr>
          <w:rFonts w:cs="Arial"/>
        </w:rPr>
        <w:t>Blast Cleaning – Partial Coating Replacement and Weld Preparation:</w:t>
      </w:r>
    </w:p>
    <w:p w14:paraId="6E9004CB" w14:textId="77777777" w:rsidR="00621189" w:rsidRPr="00455B27" w:rsidRDefault="00621189" w:rsidP="00A02088">
      <w:pPr>
        <w:pStyle w:val="Heading4"/>
      </w:pPr>
      <w:r w:rsidRPr="00455B27">
        <w:t xml:space="preserve">Blast </w:t>
      </w:r>
      <w:proofErr w:type="gramStart"/>
      <w:r w:rsidRPr="00455B27">
        <w:t>clean</w:t>
      </w:r>
      <w:proofErr w:type="gramEnd"/>
      <w:r w:rsidRPr="00455B27">
        <w:t xml:space="preserve"> all bare steel and rusted areas in accordance with the requirements of SSPC SP10/NACE 2 using clean dry abrasive which will produce a surface profile </w:t>
      </w:r>
      <w:commentRangeStart w:id="594"/>
      <w:commentRangeStart w:id="595"/>
      <w:commentRangeStart w:id="596"/>
      <w:commentRangeStart w:id="597"/>
      <w:r w:rsidRPr="00455B27">
        <w:t xml:space="preserve">of </w:t>
      </w:r>
      <w:r w:rsidR="00250313" w:rsidRPr="00455B27">
        <w:t xml:space="preserve">50 </w:t>
      </w:r>
      <w:r w:rsidRPr="00455B27">
        <w:t xml:space="preserve">to </w:t>
      </w:r>
      <w:commentRangeEnd w:id="594"/>
      <w:commentRangeEnd w:id="595"/>
      <w:commentRangeEnd w:id="596"/>
      <w:commentRangeEnd w:id="597"/>
      <w:r w:rsidR="00250313" w:rsidRPr="00455B27">
        <w:t>7</w:t>
      </w:r>
      <w:r w:rsidR="00B11971" w:rsidRPr="00455B27">
        <w:t>0</w:t>
      </w:r>
      <w:r w:rsidR="00250313" w:rsidRPr="00455B27">
        <w:t xml:space="preserve"> </w:t>
      </w:r>
      <w:r w:rsidR="003C1CF1" w:rsidRPr="00455B27">
        <w:rPr>
          <w:rStyle w:val="CommentReference"/>
          <w:rFonts w:cs="Times New Roman"/>
          <w:color w:val="auto"/>
          <w:rPrChange w:id="598" w:author="James Faas" w:date="2022-11-30T16:56:00Z">
            <w:rPr>
              <w:rStyle w:val="CommentReference"/>
              <w:rFonts w:cs="Times New Roman"/>
            </w:rPr>
          </w:rPrChange>
        </w:rPr>
        <w:commentReference w:id="594"/>
      </w:r>
      <w:r w:rsidR="00B11971" w:rsidRPr="00455B27">
        <w:rPr>
          <w:rStyle w:val="CommentReference"/>
          <w:rFonts w:cs="Times New Roman"/>
          <w:color w:val="auto"/>
          <w:rPrChange w:id="599" w:author="James Faas" w:date="2022-11-30T16:56:00Z">
            <w:rPr>
              <w:rStyle w:val="CommentReference"/>
              <w:rFonts w:cs="Times New Roman"/>
            </w:rPr>
          </w:rPrChange>
        </w:rPr>
        <w:commentReference w:id="595"/>
      </w:r>
      <w:r w:rsidR="000C1148" w:rsidRPr="00455B27">
        <w:rPr>
          <w:rStyle w:val="CommentReference"/>
          <w:rFonts w:cs="Times New Roman"/>
          <w:color w:val="auto"/>
          <w:rPrChange w:id="600" w:author="James Faas" w:date="2022-11-30T16:56:00Z">
            <w:rPr>
              <w:rStyle w:val="CommentReference"/>
              <w:rFonts w:cs="Times New Roman"/>
            </w:rPr>
          </w:rPrChange>
        </w:rPr>
        <w:commentReference w:id="596"/>
      </w:r>
      <w:r w:rsidR="003443D3" w:rsidRPr="00455B27">
        <w:rPr>
          <w:rStyle w:val="CommentReference"/>
          <w:rFonts w:cs="Times New Roman"/>
          <w:color w:val="auto"/>
          <w:rPrChange w:id="601" w:author="James Faas" w:date="2022-11-30T16:56:00Z">
            <w:rPr>
              <w:rStyle w:val="CommentReference"/>
              <w:rFonts w:cs="Times New Roman"/>
            </w:rPr>
          </w:rPrChange>
        </w:rPr>
        <w:commentReference w:id="597"/>
      </w:r>
      <w:r w:rsidRPr="00455B27">
        <w:t>microns, or profile as recommended by the coating supplier. Extend blast cleaning around perimeter of area until sound coating is found. Feather edges of existing coatings</w:t>
      </w:r>
    </w:p>
    <w:p w14:paraId="2614C3C7" w14:textId="77777777" w:rsidR="00621189" w:rsidRPr="00455B27" w:rsidRDefault="00621189" w:rsidP="00A02088">
      <w:pPr>
        <w:pStyle w:val="Heading4"/>
      </w:pPr>
      <w:r w:rsidRPr="00455B27">
        <w:t>At the finish of any primer application leave a 150 mm wide strip of uncoated, blast cleaned steel between primed and un</w:t>
      </w:r>
      <w:r w:rsidR="00A407AC" w:rsidRPr="00455B27">
        <w:t>-</w:t>
      </w:r>
      <w:r w:rsidRPr="00455B27">
        <w:t>blasted surfaces.</w:t>
      </w:r>
    </w:p>
    <w:p w14:paraId="05A76FA8" w14:textId="77777777" w:rsidR="00621189" w:rsidRPr="00455B27" w:rsidRDefault="00621189" w:rsidP="00A02088">
      <w:pPr>
        <w:pStyle w:val="Heading4"/>
      </w:pPr>
      <w:r w:rsidRPr="00455B27">
        <w:t xml:space="preserve">At areas where primer, intermediate or topcoats are in sound condition, clean all surfaces by high pressure water blasting or sweep blasting to remove all soil and deteriorated </w:t>
      </w:r>
      <w:r w:rsidR="00002AAC" w:rsidRPr="00455B27">
        <w:t>coating</w:t>
      </w:r>
      <w:r w:rsidRPr="00455B27">
        <w:t>.</w:t>
      </w:r>
    </w:p>
    <w:p w14:paraId="037322A7" w14:textId="77777777" w:rsidR="00621189" w:rsidRPr="00DF2F9F" w:rsidRDefault="00621189" w:rsidP="00621189">
      <w:pPr>
        <w:pStyle w:val="Heading3"/>
        <w:numPr>
          <w:ilvl w:val="2"/>
          <w:numId w:val="10"/>
        </w:numPr>
        <w:rPr>
          <w:rFonts w:cs="Arial"/>
        </w:rPr>
      </w:pPr>
      <w:r w:rsidRPr="00DF2F9F">
        <w:rPr>
          <w:rFonts w:cs="Arial"/>
        </w:rPr>
        <w:t>Recycled Abrasive:</w:t>
      </w:r>
    </w:p>
    <w:p w14:paraId="730510FE" w14:textId="77777777" w:rsidR="00621189" w:rsidRPr="00DF2F9F" w:rsidRDefault="00621189" w:rsidP="00A02088">
      <w:pPr>
        <w:pStyle w:val="Heading4"/>
      </w:pPr>
      <w:r w:rsidRPr="00DF2F9F">
        <w:t xml:space="preserve">New abrasive </w:t>
      </w:r>
      <w:commentRangeStart w:id="602"/>
      <w:r w:rsidRPr="00DF2F9F">
        <w:t>should</w:t>
      </w:r>
      <w:commentRangeEnd w:id="602"/>
      <w:r w:rsidR="00A96D6E" w:rsidRPr="00DF2F9F">
        <w:rPr>
          <w:rStyle w:val="CommentReference"/>
          <w:rFonts w:cs="Times New Roman"/>
          <w:color w:val="auto"/>
          <w:rPrChange w:id="603" w:author="James Faas" w:date="2022-11-24T14:42:00Z">
            <w:rPr>
              <w:rStyle w:val="CommentReference"/>
              <w:rFonts w:cs="Times New Roman"/>
            </w:rPr>
          </w:rPrChange>
        </w:rPr>
        <w:commentReference w:id="602"/>
      </w:r>
      <w:r w:rsidRPr="00DF2F9F">
        <w:t xml:space="preserve"> be used to start abrasive blasting</w:t>
      </w:r>
      <w:del w:id="604" w:author="Johnny Pang" w:date="2022-04-17T16:49:00Z">
        <w:r w:rsidRPr="00DF2F9F" w:rsidDel="000B535C">
          <w:delText xml:space="preserve"> for each </w:delText>
        </w:r>
      </w:del>
      <w:del w:id="605" w:author="Johnny Pang" w:date="2022-04-17T16:48:00Z">
        <w:r w:rsidRPr="00DF2F9F" w:rsidDel="000B535C">
          <w:delText xml:space="preserve">Site </w:delText>
        </w:r>
      </w:del>
      <w:del w:id="606" w:author="Johnny Pang" w:date="2022-04-17T16:49:00Z">
        <w:r w:rsidRPr="00DF2F9F" w:rsidDel="000B535C">
          <w:delText>location</w:delText>
        </w:r>
      </w:del>
      <w:r w:rsidRPr="00DF2F9F">
        <w:t>.</w:t>
      </w:r>
    </w:p>
    <w:p w14:paraId="2469E68C" w14:textId="77777777" w:rsidR="00621189" w:rsidRPr="00DF2F9F" w:rsidRDefault="00621189" w:rsidP="00A02088">
      <w:pPr>
        <w:pStyle w:val="Heading4"/>
      </w:pPr>
      <w:r w:rsidRPr="00DF2F9F">
        <w:t>Recycling of new abrasive media initially used on Site is acceptable for use during abrasive blast cleaning operations when used with abrasive recycling equipment to extract all dust and foreign materials.</w:t>
      </w:r>
    </w:p>
    <w:p w14:paraId="0DBE4F85" w14:textId="77777777" w:rsidR="00621189" w:rsidRPr="00DF2F9F" w:rsidRDefault="00621189" w:rsidP="00A02088">
      <w:pPr>
        <w:pStyle w:val="Heading4"/>
      </w:pPr>
      <w:r w:rsidRPr="00DF2F9F">
        <w:t>The cleanliness of the recirculated abrasive media shall be in accordance with SSPC AB 2. The Contractor shall perform tests on recirculated abrasive in the presence of the Consultant.</w:t>
      </w:r>
    </w:p>
    <w:p w14:paraId="58FD5FCE" w14:textId="77777777" w:rsidR="00621189" w:rsidRPr="00DF2F9F" w:rsidRDefault="00621189" w:rsidP="00A02088">
      <w:pPr>
        <w:pStyle w:val="Heading4"/>
      </w:pPr>
      <w:r w:rsidRPr="00DF2F9F">
        <w:t>The use of the recycled abrasive shall cease when the required surface profile cannot be obtained, when it has failed test results, or when the recycler is not extracting contaminants or foreign matter.</w:t>
      </w:r>
    </w:p>
    <w:p w14:paraId="0B514E69" w14:textId="77777777" w:rsidR="00621189" w:rsidRPr="00DF2F9F" w:rsidRDefault="00621189" w:rsidP="00621189">
      <w:pPr>
        <w:pStyle w:val="Heading3"/>
        <w:keepNext/>
        <w:numPr>
          <w:ilvl w:val="2"/>
          <w:numId w:val="10"/>
        </w:numPr>
        <w:tabs>
          <w:tab w:val="clear" w:pos="1440"/>
          <w:tab w:val="left" w:pos="1418"/>
        </w:tabs>
        <w:ind w:left="1418" w:hanging="709"/>
        <w:rPr>
          <w:rFonts w:cs="Arial"/>
        </w:rPr>
      </w:pPr>
      <w:r w:rsidRPr="00DF2F9F">
        <w:rPr>
          <w:rFonts w:cs="Arial"/>
        </w:rPr>
        <w:t>Reclaimed Abrasive:</w:t>
      </w:r>
    </w:p>
    <w:p w14:paraId="4939CD30" w14:textId="77777777" w:rsidR="00621189" w:rsidRPr="00DF2F9F" w:rsidRDefault="00621189" w:rsidP="00A02088">
      <w:pPr>
        <w:pStyle w:val="Heading4"/>
      </w:pPr>
      <w:r w:rsidRPr="00DF2F9F">
        <w:t>Do not use reclaimed abrasive for any final blast cleaning operation.</w:t>
      </w:r>
    </w:p>
    <w:p w14:paraId="4981895F" w14:textId="77777777" w:rsidR="00621189" w:rsidRPr="00DF2F9F" w:rsidRDefault="00621189" w:rsidP="00621189">
      <w:pPr>
        <w:pStyle w:val="Heading3"/>
        <w:keepNext/>
        <w:numPr>
          <w:ilvl w:val="2"/>
          <w:numId w:val="10"/>
        </w:numPr>
        <w:tabs>
          <w:tab w:val="clear" w:pos="1440"/>
          <w:tab w:val="left" w:pos="1418"/>
        </w:tabs>
        <w:ind w:left="1418" w:hanging="709"/>
        <w:rPr>
          <w:rFonts w:cs="Arial"/>
        </w:rPr>
      </w:pPr>
      <w:r w:rsidRPr="00DF2F9F">
        <w:rPr>
          <w:rFonts w:cs="Arial"/>
        </w:rPr>
        <w:t>Areas where Blast Cleaning is Not Permitted:</w:t>
      </w:r>
    </w:p>
    <w:p w14:paraId="097FE0AD" w14:textId="77777777" w:rsidR="00621189" w:rsidRPr="00DF2F9F" w:rsidRDefault="00621189" w:rsidP="00A02088">
      <w:pPr>
        <w:pStyle w:val="Heading4"/>
      </w:pPr>
      <w:r w:rsidRPr="00DF2F9F">
        <w:t xml:space="preserve">In all such areas, prepare surfaces in accordance with the requirements of SSPC SP 3 Power Tool Cleaning. If permitted, apply high pressure water cleaning to remove all soil and deteriorated </w:t>
      </w:r>
      <w:r w:rsidR="00002AAC" w:rsidRPr="00DF2F9F">
        <w:t xml:space="preserve">coating </w:t>
      </w:r>
      <w:r w:rsidRPr="00DF2F9F">
        <w:t>before proceeding with SSPC SP 3 cleaning.</w:t>
      </w:r>
    </w:p>
    <w:p w14:paraId="09DAF430" w14:textId="77777777" w:rsidR="00621189" w:rsidRPr="00DF2F9F" w:rsidRDefault="00621189" w:rsidP="00A02088">
      <w:pPr>
        <w:pStyle w:val="Heading4"/>
      </w:pPr>
      <w:r w:rsidRPr="00DF2F9F">
        <w:t>The Contractor shall provide the equipment necessary for all power tooled areas to obtain the minimum surface profile as recommended by the coating manufacturer.</w:t>
      </w:r>
    </w:p>
    <w:p w14:paraId="2FD696C7" w14:textId="77777777" w:rsidR="00621189" w:rsidRPr="00DF2F9F" w:rsidRDefault="00621189" w:rsidP="00A02088">
      <w:pPr>
        <w:pStyle w:val="Heading4"/>
      </w:pPr>
      <w:r w:rsidRPr="00DF2F9F">
        <w:t xml:space="preserve">Power tool cleaning equipment </w:t>
      </w:r>
      <w:ins w:id="607" w:author="Zaleski, Christopher" w:date="2021-02-10T18:07:00Z">
        <w:r w:rsidR="00A96D6E" w:rsidRPr="00DF2F9F">
          <w:t>must</w:t>
        </w:r>
      </w:ins>
      <w:del w:id="608" w:author="Zaleski, Christopher" w:date="2021-02-10T18:07:00Z">
        <w:r w:rsidRPr="00DF2F9F" w:rsidDel="00A96D6E">
          <w:delText>is to</w:delText>
        </w:r>
      </w:del>
      <w:r w:rsidRPr="00DF2F9F">
        <w:t xml:space="preserve"> be equipped with dust collection systems when used outside of an approved containment area.</w:t>
      </w:r>
    </w:p>
    <w:p w14:paraId="566312C1" w14:textId="77777777" w:rsidR="00621189" w:rsidRPr="00DF2F9F" w:rsidRDefault="00621189" w:rsidP="00621189">
      <w:pPr>
        <w:pStyle w:val="Heading3"/>
        <w:keepNext/>
        <w:numPr>
          <w:ilvl w:val="2"/>
          <w:numId w:val="10"/>
        </w:numPr>
        <w:tabs>
          <w:tab w:val="clear" w:pos="1440"/>
          <w:tab w:val="left" w:pos="1418"/>
        </w:tabs>
        <w:ind w:left="1418" w:hanging="709"/>
        <w:rPr>
          <w:rFonts w:cs="Arial"/>
        </w:rPr>
      </w:pPr>
      <w:r w:rsidRPr="00DF2F9F">
        <w:rPr>
          <w:rFonts w:cs="Arial"/>
        </w:rPr>
        <w:t>Contamination:</w:t>
      </w:r>
    </w:p>
    <w:p w14:paraId="31D35460" w14:textId="77777777" w:rsidR="00621189" w:rsidRPr="00DF2F9F" w:rsidRDefault="00621189" w:rsidP="00A02088">
      <w:pPr>
        <w:pStyle w:val="Heading4"/>
      </w:pPr>
      <w:r w:rsidRPr="00DF2F9F">
        <w:t>Exercise care to prevent contamination of any cleaned or coated surfaces prior to over</w:t>
      </w:r>
      <w:r w:rsidR="00A407AC" w:rsidRPr="00DF2F9F">
        <w:t>-</w:t>
      </w:r>
      <w:r w:rsidRPr="00DF2F9F">
        <w:t>coating. Provide a rough surfaced sisal type mat at the tank entrance after surface preparation for cleaning footwear prior to entering the tank.</w:t>
      </w:r>
    </w:p>
    <w:p w14:paraId="1358ADAF" w14:textId="77777777" w:rsidR="00621189" w:rsidRPr="00DF2F9F" w:rsidRDefault="00621189" w:rsidP="00621189">
      <w:pPr>
        <w:pStyle w:val="Heading3"/>
        <w:keepNext/>
        <w:numPr>
          <w:ilvl w:val="2"/>
          <w:numId w:val="10"/>
        </w:numPr>
        <w:tabs>
          <w:tab w:val="clear" w:pos="1440"/>
          <w:tab w:val="left" w:pos="1418"/>
        </w:tabs>
        <w:ind w:left="1418" w:hanging="709"/>
        <w:rPr>
          <w:rFonts w:cs="Arial"/>
        </w:rPr>
      </w:pPr>
      <w:r w:rsidRPr="00DF2F9F">
        <w:rPr>
          <w:rFonts w:cs="Arial"/>
        </w:rPr>
        <w:t>Final Cleaning:</w:t>
      </w:r>
    </w:p>
    <w:p w14:paraId="4C0BDF00" w14:textId="77777777" w:rsidR="00621189" w:rsidRPr="00DF2F9F" w:rsidRDefault="00621189" w:rsidP="00A02088">
      <w:pPr>
        <w:pStyle w:val="Heading4"/>
      </w:pPr>
      <w:r w:rsidRPr="00DF2F9F">
        <w:t>The Contractor shall provide the equipment and methods to obtain the acceptable level of dust accumulation of all areas prior to coating application; this includes the use of compressed air blowdown.</w:t>
      </w:r>
    </w:p>
    <w:p w14:paraId="7E76E753" w14:textId="77777777" w:rsidR="00621189" w:rsidRPr="00DF2F9F" w:rsidRDefault="00621189" w:rsidP="00A02088">
      <w:pPr>
        <w:pStyle w:val="Heading4"/>
      </w:pPr>
      <w:r w:rsidRPr="00DF2F9F">
        <w:t>Prior to the commencement of the coating application, the assessment of dust on the steel surface shall be performed in accordance with ISO 8502</w:t>
      </w:r>
      <w:r w:rsidRPr="00DF2F9F">
        <w:noBreakHyphen/>
        <w:t>3:</w:t>
      </w:r>
    </w:p>
    <w:p w14:paraId="329563AC" w14:textId="77777777" w:rsidR="00621189" w:rsidRPr="00DF2F9F" w:rsidRDefault="00621189" w:rsidP="00A02088">
      <w:pPr>
        <w:pStyle w:val="Heading5"/>
      </w:pPr>
      <w:r w:rsidRPr="00DF2F9F">
        <w:t>Emersion Surface (Tank Interior): The blasted clean surface shall have a dust quantity rating of not greater than 1 with a dust size class not greater than 1 or as recommended by the coating manufacturer.</w:t>
      </w:r>
    </w:p>
    <w:p w14:paraId="281D9587" w14:textId="77777777" w:rsidR="00621189" w:rsidRPr="00DF2F9F" w:rsidRDefault="00621189" w:rsidP="00A02088">
      <w:pPr>
        <w:pStyle w:val="Heading5"/>
      </w:pPr>
      <w:r w:rsidRPr="00DF2F9F">
        <w:t>Dry Surface (Tank Exterior): The blasted clean surface shall have a dust quantity rating of not greater than 2 with a dust size class not greater than 1 or as recommended by the coating manufacturer.</w:t>
      </w:r>
    </w:p>
    <w:p w14:paraId="11FE1FEE" w14:textId="77777777" w:rsidR="00621189" w:rsidRPr="00DF2F9F" w:rsidRDefault="00621189" w:rsidP="00A02088">
      <w:pPr>
        <w:pStyle w:val="Heading4"/>
      </w:pPr>
      <w:r w:rsidRPr="00DF2F9F">
        <w:t>Ensure that the appropriate specified degree of surface preparation exists as each coat of paint is being applied. The ambient conditions will dictate the interval between blasting and painting.</w:t>
      </w:r>
    </w:p>
    <w:p w14:paraId="5D1BB6AA" w14:textId="77777777" w:rsidR="00621189" w:rsidRPr="00DF2F9F" w:rsidRDefault="00621189" w:rsidP="00621189">
      <w:pPr>
        <w:pStyle w:val="Heading3"/>
        <w:keepNext/>
        <w:numPr>
          <w:ilvl w:val="2"/>
          <w:numId w:val="10"/>
        </w:numPr>
        <w:tabs>
          <w:tab w:val="clear" w:pos="1440"/>
          <w:tab w:val="left" w:pos="1418"/>
        </w:tabs>
        <w:ind w:left="1418" w:hanging="709"/>
        <w:rPr>
          <w:rFonts w:cs="Arial"/>
        </w:rPr>
      </w:pPr>
      <w:r w:rsidRPr="00DF2F9F">
        <w:rPr>
          <w:rFonts w:cs="Arial"/>
        </w:rPr>
        <w:t>Dew Point:</w:t>
      </w:r>
    </w:p>
    <w:p w14:paraId="0B3B835C" w14:textId="77777777" w:rsidR="00621189" w:rsidRPr="00DF2F9F" w:rsidRDefault="00621189" w:rsidP="00A02088">
      <w:pPr>
        <w:pStyle w:val="Heading4"/>
      </w:pPr>
      <w:r w:rsidRPr="00DF2F9F">
        <w:t>Do not perform cleaning operations for final surface preparation if steel temperatures are less than 3 degrees Celsius above the dew point.</w:t>
      </w:r>
    </w:p>
    <w:p w14:paraId="052B0D9C" w14:textId="77777777" w:rsidR="00621189" w:rsidRPr="00DF2F9F" w:rsidRDefault="00621189" w:rsidP="00621189">
      <w:pPr>
        <w:pStyle w:val="Heading2"/>
        <w:keepNext/>
        <w:numPr>
          <w:ilvl w:val="1"/>
          <w:numId w:val="10"/>
        </w:numPr>
        <w:rPr>
          <w:rFonts w:cs="Arial"/>
        </w:rPr>
      </w:pPr>
      <w:r w:rsidRPr="00DF2F9F">
        <w:rPr>
          <w:rFonts w:cs="Arial"/>
        </w:rPr>
        <w:t>Application</w:t>
      </w:r>
    </w:p>
    <w:p w14:paraId="5FB5BB17" w14:textId="77777777" w:rsidR="00621189" w:rsidRPr="00DF2F9F" w:rsidRDefault="00621189" w:rsidP="00621189">
      <w:pPr>
        <w:pStyle w:val="Heading3"/>
        <w:numPr>
          <w:ilvl w:val="2"/>
          <w:numId w:val="10"/>
        </w:numPr>
        <w:rPr>
          <w:rFonts w:cs="Arial"/>
        </w:rPr>
      </w:pPr>
      <w:r w:rsidRPr="00DF2F9F">
        <w:rPr>
          <w:rFonts w:cs="Arial"/>
        </w:rPr>
        <w:t xml:space="preserve">The Contractor shall not proceed with surface preparation and coating application until </w:t>
      </w:r>
      <w:del w:id="609" w:author="Johnny Pang" w:date="2022-04-17T16:50:00Z">
        <w:r w:rsidR="003C1CF1" w:rsidRPr="00DF2F9F" w:rsidDel="000B535C">
          <w:rPr>
            <w:rFonts w:cs="Arial"/>
          </w:rPr>
          <w:delText xml:space="preserve">replacement </w:delText>
        </w:r>
        <w:r w:rsidRPr="00DF2F9F" w:rsidDel="000B535C">
          <w:rPr>
            <w:rFonts w:cs="Arial"/>
          </w:rPr>
          <w:delText xml:space="preserve">of existing handrail on the tank roof as described in </w:delText>
        </w:r>
        <w:r w:rsidR="004966F2" w:rsidRPr="00DF2F9F" w:rsidDel="000B535C">
          <w:rPr>
            <w:rFonts w:cs="Arial"/>
          </w:rPr>
          <w:delText xml:space="preserve">Section 11700 Elevated Water Storage Tank </w:delText>
        </w:r>
        <w:r w:rsidRPr="00DF2F9F" w:rsidDel="000B535C">
          <w:rPr>
            <w:rFonts w:cs="Arial"/>
          </w:rPr>
          <w:delText>has been completed.</w:delText>
        </w:r>
      </w:del>
      <w:ins w:id="610" w:author="Johnny Pang" w:date="2022-04-17T16:50:00Z">
        <w:r w:rsidR="000B535C" w:rsidRPr="00DF2F9F">
          <w:rPr>
            <w:rFonts w:cs="Arial"/>
          </w:rPr>
          <w:t>the installation of</w:t>
        </w:r>
      </w:ins>
      <w:ins w:id="611" w:author="Johnny Pang" w:date="2022-04-17T16:51:00Z">
        <w:r w:rsidR="000B535C" w:rsidRPr="00DF2F9F">
          <w:rPr>
            <w:rFonts w:cs="Arial"/>
          </w:rPr>
          <w:t xml:space="preserve"> all interior tank fixtures and accessories, exterior</w:t>
        </w:r>
      </w:ins>
      <w:ins w:id="612" w:author="Johnny Pang" w:date="2022-04-17T16:50:00Z">
        <w:r w:rsidR="000B535C" w:rsidRPr="00DF2F9F">
          <w:rPr>
            <w:rFonts w:cs="Arial"/>
          </w:rPr>
          <w:t xml:space="preserve"> antenna mast, permanent installation of communication equipment, handrailing</w:t>
        </w:r>
      </w:ins>
      <w:ins w:id="613" w:author="Johnny Pang" w:date="2022-04-17T16:51:00Z">
        <w:r w:rsidR="000B535C" w:rsidRPr="00DF2F9F">
          <w:rPr>
            <w:rFonts w:cs="Arial"/>
          </w:rPr>
          <w:t xml:space="preserve"> and communication supports on the tank roof.</w:t>
        </w:r>
      </w:ins>
    </w:p>
    <w:p w14:paraId="59D73BA5" w14:textId="77777777" w:rsidR="00621189" w:rsidRPr="00DF2F9F" w:rsidRDefault="00621189" w:rsidP="00621189">
      <w:pPr>
        <w:pStyle w:val="Heading3"/>
        <w:numPr>
          <w:ilvl w:val="2"/>
          <w:numId w:val="10"/>
        </w:numPr>
        <w:tabs>
          <w:tab w:val="clear" w:pos="1440"/>
          <w:tab w:val="left" w:pos="1418"/>
        </w:tabs>
        <w:ind w:left="1418" w:hanging="709"/>
        <w:rPr>
          <w:rFonts w:cs="Arial"/>
        </w:rPr>
      </w:pPr>
      <w:r w:rsidRPr="00DF2F9F">
        <w:rPr>
          <w:rFonts w:cs="Arial"/>
        </w:rPr>
        <w:t xml:space="preserve">Depending on the condition of </w:t>
      </w:r>
      <w:del w:id="614" w:author="Johnny Pang" w:date="2022-04-17T16:51:00Z">
        <w:r w:rsidRPr="00DF2F9F" w:rsidDel="000B535C">
          <w:rPr>
            <w:rFonts w:cs="Arial"/>
          </w:rPr>
          <w:delText xml:space="preserve">the existing coating and </w:delText>
        </w:r>
      </w:del>
      <w:r w:rsidRPr="00DF2F9F">
        <w:rPr>
          <w:rFonts w:cs="Arial"/>
        </w:rPr>
        <w:t>degree of surface preparation, commence the painting schedule at the appropriate stage to maintain the specified total dry film thickness. As a minimum requirement apply one full finish coat of the specified thickness over the entire surface area to be coated as indicated in the Contract Documents.</w:t>
      </w:r>
    </w:p>
    <w:p w14:paraId="3117FE10" w14:textId="77777777" w:rsidR="00621189" w:rsidRPr="00DF2F9F" w:rsidRDefault="00621189" w:rsidP="00621189">
      <w:pPr>
        <w:pStyle w:val="Heading3"/>
        <w:numPr>
          <w:ilvl w:val="2"/>
          <w:numId w:val="10"/>
        </w:numPr>
        <w:tabs>
          <w:tab w:val="clear" w:pos="1440"/>
          <w:tab w:val="left" w:pos="1418"/>
        </w:tabs>
        <w:ind w:left="1418" w:hanging="709"/>
        <w:rPr>
          <w:rFonts w:cs="Arial"/>
        </w:rPr>
      </w:pPr>
      <w:r w:rsidRPr="00DF2F9F">
        <w:rPr>
          <w:rFonts w:cs="Arial"/>
        </w:rPr>
        <w:t xml:space="preserve">Apply coating materials in successive coats as specified in the </w:t>
      </w:r>
      <w:r w:rsidR="00002AAC" w:rsidRPr="00DF2F9F">
        <w:rPr>
          <w:rFonts w:cs="Arial"/>
        </w:rPr>
        <w:t xml:space="preserve">Coating </w:t>
      </w:r>
      <w:r w:rsidRPr="00DF2F9F">
        <w:rPr>
          <w:rFonts w:cs="Arial"/>
        </w:rPr>
        <w:t>Systems Application Table, Exterior at the end of this Section, and in accordance with the directions of the manufacturer to attain the required film thickness for each system.</w:t>
      </w:r>
    </w:p>
    <w:p w14:paraId="007A6C7B" w14:textId="77777777" w:rsidR="00621189" w:rsidRPr="00DF2F9F" w:rsidRDefault="00621189" w:rsidP="00621189">
      <w:pPr>
        <w:pStyle w:val="Heading3"/>
        <w:numPr>
          <w:ilvl w:val="2"/>
          <w:numId w:val="10"/>
        </w:numPr>
        <w:tabs>
          <w:tab w:val="clear" w:pos="1440"/>
          <w:tab w:val="left" w:pos="1418"/>
        </w:tabs>
        <w:ind w:left="1418" w:hanging="709"/>
        <w:rPr>
          <w:rFonts w:cs="Arial"/>
        </w:rPr>
      </w:pPr>
      <w:r w:rsidRPr="00DF2F9F">
        <w:rPr>
          <w:rFonts w:cs="Arial"/>
        </w:rPr>
        <w:t>Prior to any field painting</w:t>
      </w:r>
      <w:ins w:id="615" w:author="Johnny Pang" w:date="2022-04-17T16:52:00Z">
        <w:r w:rsidR="000B535C" w:rsidRPr="00DF2F9F">
          <w:rPr>
            <w:rFonts w:cs="Arial"/>
          </w:rPr>
          <w:t>,</w:t>
        </w:r>
      </w:ins>
      <w:r w:rsidRPr="00DF2F9F">
        <w:rPr>
          <w:rFonts w:cs="Arial"/>
        </w:rPr>
        <w:t xml:space="preserve"> grind all welds and sharp edges, including those revealed by blast cleaning, prime, and stripe with a topcoat material of a colour contrasting with both the primer and second coat colours. Apply by brush and work in well on all rough areas that cannot be successfully ground smooth.</w:t>
      </w:r>
    </w:p>
    <w:p w14:paraId="73A054CA" w14:textId="77777777" w:rsidR="00621189" w:rsidRPr="00DF2F9F" w:rsidRDefault="00621189" w:rsidP="00621189">
      <w:pPr>
        <w:pStyle w:val="Heading3"/>
        <w:numPr>
          <w:ilvl w:val="2"/>
          <w:numId w:val="24"/>
        </w:numPr>
        <w:tabs>
          <w:tab w:val="clear" w:pos="1440"/>
          <w:tab w:val="num" w:pos="2138"/>
        </w:tabs>
        <w:ind w:left="2138"/>
        <w:rPr>
          <w:rFonts w:cs="Arial"/>
        </w:rPr>
      </w:pPr>
      <w:r w:rsidRPr="00DF2F9F">
        <w:rPr>
          <w:rFonts w:cs="Arial"/>
        </w:rPr>
        <w:t>If the allowable recoating period, as specified by the coating manufacturer, has elapsed since the application of the prior coat, the entire surface shall be lightly abraded in accordance with the manufacturer's recommendations (brush</w:t>
      </w:r>
      <w:r w:rsidRPr="00DF2F9F">
        <w:rPr>
          <w:rFonts w:cs="Arial"/>
        </w:rPr>
        <w:noBreakHyphen/>
        <w:t>off abrasive blast, power sanding, hand sanding, etc.). After light abrasion, the entire surface shall be cleaned in accordance with SSPC SP 1. The entire surface shall be cleaned to remove any surface contaminants prior to the commencement of the light abrasion in accordance with SSPC SP 1, if required.</w:t>
      </w:r>
    </w:p>
    <w:p w14:paraId="68E1CCBB" w14:textId="77777777" w:rsidR="00621189" w:rsidRPr="00DF2F9F" w:rsidRDefault="00621189" w:rsidP="00621189">
      <w:pPr>
        <w:pStyle w:val="Heading3"/>
        <w:numPr>
          <w:ilvl w:val="2"/>
          <w:numId w:val="10"/>
        </w:numPr>
        <w:tabs>
          <w:tab w:val="clear" w:pos="1440"/>
          <w:tab w:val="left" w:pos="1418"/>
        </w:tabs>
        <w:ind w:left="2116" w:hanging="709"/>
        <w:rPr>
          <w:rFonts w:cs="Arial"/>
        </w:rPr>
      </w:pPr>
      <w:r w:rsidRPr="00DF2F9F">
        <w:rPr>
          <w:rFonts w:cs="Arial"/>
        </w:rPr>
        <w:t>Prepare surfaces for over</w:t>
      </w:r>
      <w:r w:rsidR="004B10B6" w:rsidRPr="00DF2F9F">
        <w:rPr>
          <w:rFonts w:cs="Arial"/>
        </w:rPr>
        <w:t>-</w:t>
      </w:r>
      <w:r w:rsidRPr="00DF2F9F">
        <w:rPr>
          <w:rFonts w:cs="Arial"/>
        </w:rPr>
        <w:t>coating in conformance with the</w:t>
      </w:r>
      <w:r w:rsidR="00002AAC" w:rsidRPr="00DF2F9F">
        <w:rPr>
          <w:rFonts w:cs="Arial"/>
        </w:rPr>
        <w:t xml:space="preserve"> coating</w:t>
      </w:r>
      <w:r w:rsidRPr="00DF2F9F">
        <w:rPr>
          <w:rFonts w:cs="Arial"/>
        </w:rPr>
        <w:t xml:space="preserve"> manufacturer's recommendation. Use brush blasting if the recoat window has </w:t>
      </w:r>
      <w:proofErr w:type="gramStart"/>
      <w:r w:rsidRPr="00DF2F9F">
        <w:rPr>
          <w:rFonts w:cs="Arial"/>
        </w:rPr>
        <w:t>expired</w:t>
      </w:r>
      <w:proofErr w:type="gramEnd"/>
      <w:r w:rsidRPr="00DF2F9F">
        <w:rPr>
          <w:rFonts w:cs="Arial"/>
        </w:rPr>
        <w:t xml:space="preserve"> and the manufacturer so recommends.</w:t>
      </w:r>
    </w:p>
    <w:p w14:paraId="39781759" w14:textId="77777777" w:rsidR="00621189" w:rsidRPr="00DF2F9F" w:rsidRDefault="00621189" w:rsidP="00621189">
      <w:pPr>
        <w:pStyle w:val="Heading3"/>
        <w:numPr>
          <w:ilvl w:val="2"/>
          <w:numId w:val="10"/>
        </w:numPr>
        <w:tabs>
          <w:tab w:val="clear" w:pos="1440"/>
          <w:tab w:val="left" w:pos="1418"/>
        </w:tabs>
        <w:ind w:left="2116" w:hanging="709"/>
        <w:rPr>
          <w:rFonts w:cs="Arial"/>
        </w:rPr>
      </w:pPr>
      <w:r w:rsidRPr="00DF2F9F">
        <w:rPr>
          <w:rFonts w:cs="Arial"/>
        </w:rPr>
        <w:t>Do not mix partial paint kits. Maintain a sufficient supply of small volume kits to supply any requirement for small batches.</w:t>
      </w:r>
    </w:p>
    <w:p w14:paraId="4F247D02" w14:textId="77777777" w:rsidR="00621189" w:rsidRPr="00DF2F9F" w:rsidRDefault="00621189" w:rsidP="00621189">
      <w:pPr>
        <w:pStyle w:val="Heading3"/>
        <w:keepNext/>
        <w:numPr>
          <w:ilvl w:val="2"/>
          <w:numId w:val="10"/>
        </w:numPr>
        <w:tabs>
          <w:tab w:val="clear" w:pos="1440"/>
          <w:tab w:val="left" w:pos="1418"/>
        </w:tabs>
        <w:ind w:left="2116" w:hanging="709"/>
        <w:rPr>
          <w:rFonts w:cs="Arial"/>
        </w:rPr>
      </w:pPr>
      <w:r w:rsidRPr="00DF2F9F">
        <w:rPr>
          <w:rFonts w:cs="Arial"/>
        </w:rPr>
        <w:t>Coating Uniformity:</w:t>
      </w:r>
    </w:p>
    <w:p w14:paraId="45DCA119" w14:textId="77777777" w:rsidR="00621189" w:rsidRPr="00DF2F9F" w:rsidRDefault="00621189" w:rsidP="0032061C">
      <w:pPr>
        <w:pStyle w:val="Heading5"/>
      </w:pPr>
      <w:r w:rsidRPr="00DF2F9F">
        <w:t>Apply all coatings uniformly without sags, foreign materials contamination, or other blemishes. </w:t>
      </w:r>
    </w:p>
    <w:p w14:paraId="3C1D2116" w14:textId="77777777" w:rsidR="00621189" w:rsidRPr="00DF2F9F" w:rsidRDefault="00621189" w:rsidP="0032061C">
      <w:pPr>
        <w:pStyle w:val="Heading5"/>
        <w:rPr>
          <w:rStyle w:val="Heading3Char"/>
        </w:rPr>
      </w:pPr>
      <w:r w:rsidRPr="00DF2F9F">
        <w:rPr>
          <w:rStyle w:val="Heading3Char"/>
        </w:rPr>
        <w:t>At the discretion and direction of the Consultant remove defects and repair before proceeding with subsequent coat. </w:t>
      </w:r>
    </w:p>
    <w:p w14:paraId="448B1D23" w14:textId="77777777" w:rsidR="00621189" w:rsidRPr="00DF2F9F" w:rsidRDefault="00621189" w:rsidP="0032061C">
      <w:pPr>
        <w:pStyle w:val="Heading5"/>
        <w:rPr>
          <w:rStyle w:val="Heading3Char"/>
        </w:rPr>
      </w:pPr>
      <w:r w:rsidRPr="00DF2F9F">
        <w:rPr>
          <w:rStyle w:val="Heading3Char"/>
        </w:rPr>
        <w:t>Thoroughly mix all ingredients in any container prior to use and agitate often enough during application to keep the pigment in suspension.</w:t>
      </w:r>
    </w:p>
    <w:p w14:paraId="27E9A0E2" w14:textId="77777777" w:rsidR="00621189" w:rsidRPr="00DF2F9F" w:rsidRDefault="00621189" w:rsidP="00621189">
      <w:pPr>
        <w:pStyle w:val="Heading3"/>
        <w:keepNext/>
        <w:numPr>
          <w:ilvl w:val="2"/>
          <w:numId w:val="10"/>
        </w:numPr>
        <w:tabs>
          <w:tab w:val="clear" w:pos="1440"/>
          <w:tab w:val="left" w:pos="1418"/>
        </w:tabs>
        <w:ind w:left="1418" w:hanging="709"/>
        <w:rPr>
          <w:rFonts w:cs="Arial"/>
        </w:rPr>
      </w:pPr>
      <w:r w:rsidRPr="00DF2F9F">
        <w:rPr>
          <w:rFonts w:cs="Arial"/>
        </w:rPr>
        <w:t>Application Method:</w:t>
      </w:r>
    </w:p>
    <w:p w14:paraId="48CDB76C" w14:textId="77777777" w:rsidR="00621189" w:rsidRPr="00DF2F9F" w:rsidRDefault="00621189" w:rsidP="00A02088">
      <w:pPr>
        <w:pStyle w:val="Heading4"/>
      </w:pPr>
      <w:r w:rsidRPr="00DF2F9F">
        <w:t>Apply all coatings by spray according to the manufacturer's published instructions unless prohibited under the OHSA.</w:t>
      </w:r>
    </w:p>
    <w:p w14:paraId="1702825A" w14:textId="77777777" w:rsidR="00621189" w:rsidRPr="00DF2F9F" w:rsidRDefault="00621189" w:rsidP="00A02088">
      <w:pPr>
        <w:pStyle w:val="Heading4"/>
      </w:pPr>
      <w:r w:rsidRPr="00DF2F9F">
        <w:t>Where spray is prohibited, use roller application except that brushing will be accepted where rolling would not be effective.</w:t>
      </w:r>
    </w:p>
    <w:p w14:paraId="564F818C" w14:textId="77777777" w:rsidR="00621189" w:rsidRPr="00DF2F9F" w:rsidRDefault="00621189" w:rsidP="00A02088">
      <w:pPr>
        <w:pStyle w:val="Heading4"/>
      </w:pPr>
      <w:r w:rsidRPr="00DF2F9F">
        <w:t>All rollers used shall be lint free.</w:t>
      </w:r>
    </w:p>
    <w:p w14:paraId="4329C34F" w14:textId="77777777" w:rsidR="00621189" w:rsidRPr="00DF2F9F" w:rsidRDefault="00621189" w:rsidP="00A02088">
      <w:pPr>
        <w:pStyle w:val="Heading4"/>
      </w:pPr>
      <w:r w:rsidRPr="00DF2F9F">
        <w:t>Thoroughly mix all ingredients in any container prior to use and agitated often enough during application to keep the pigment in suspension.</w:t>
      </w:r>
    </w:p>
    <w:p w14:paraId="3436734F" w14:textId="77777777" w:rsidR="00621189" w:rsidRPr="00DF2F9F" w:rsidRDefault="00621189" w:rsidP="00A02088">
      <w:pPr>
        <w:pStyle w:val="Heading4"/>
      </w:pPr>
      <w:r w:rsidRPr="00DF2F9F">
        <w:t>Mix and thin coatings, including plural</w:t>
      </w:r>
      <w:r w:rsidRPr="00DF2F9F">
        <w:noBreakHyphen/>
        <w:t>component materials, only in accordance with the manufacturer's instructions.</w:t>
      </w:r>
    </w:p>
    <w:p w14:paraId="27F26DB9" w14:textId="77777777" w:rsidR="00621189" w:rsidRPr="00DF2F9F" w:rsidRDefault="00621189" w:rsidP="00A02088">
      <w:pPr>
        <w:pStyle w:val="Heading4"/>
      </w:pPr>
      <w:r w:rsidRPr="00DF2F9F">
        <w:t>Keep containers closed when not in use to avoid contamination.</w:t>
      </w:r>
    </w:p>
    <w:p w14:paraId="1A682BC0" w14:textId="77777777" w:rsidR="00621189" w:rsidRPr="00DF2F9F" w:rsidRDefault="00621189" w:rsidP="00A02088">
      <w:pPr>
        <w:pStyle w:val="Heading4"/>
      </w:pPr>
      <w:r w:rsidRPr="00DF2F9F">
        <w:t>Do not use mixed coatings beyond pot life limits.</w:t>
      </w:r>
    </w:p>
    <w:p w14:paraId="29631A8D" w14:textId="77777777" w:rsidR="00621189" w:rsidRPr="00DF2F9F" w:rsidRDefault="00621189" w:rsidP="00A02088">
      <w:pPr>
        <w:pStyle w:val="Heading4"/>
      </w:pPr>
      <w:r w:rsidRPr="00DF2F9F">
        <w:t>Use application equipment, tools, pressure settings, and techniques in accordance with the manufacturer's instructions.</w:t>
      </w:r>
    </w:p>
    <w:p w14:paraId="59FE56BB" w14:textId="77777777" w:rsidR="00621189" w:rsidRPr="00DF2F9F" w:rsidRDefault="00621189" w:rsidP="00621189">
      <w:pPr>
        <w:pStyle w:val="Heading3"/>
        <w:keepNext/>
        <w:numPr>
          <w:ilvl w:val="2"/>
          <w:numId w:val="10"/>
        </w:numPr>
        <w:tabs>
          <w:tab w:val="clear" w:pos="1440"/>
          <w:tab w:val="left" w:pos="1418"/>
        </w:tabs>
        <w:ind w:left="1418" w:hanging="709"/>
        <w:rPr>
          <w:rFonts w:cs="Arial"/>
        </w:rPr>
      </w:pPr>
      <w:r w:rsidRPr="00DF2F9F">
        <w:rPr>
          <w:rFonts w:cs="Arial"/>
        </w:rPr>
        <w:t>Spray Pressure:</w:t>
      </w:r>
    </w:p>
    <w:p w14:paraId="0D523707" w14:textId="77777777" w:rsidR="00621189" w:rsidRPr="00DF2F9F" w:rsidRDefault="00621189" w:rsidP="00A02088">
      <w:pPr>
        <w:pStyle w:val="Heading4"/>
      </w:pPr>
      <w:r w:rsidRPr="00DF2F9F">
        <w:t xml:space="preserve">Regulate pressures on the spray gun to achieve optimum atomization of the </w:t>
      </w:r>
      <w:r w:rsidR="00002AAC" w:rsidRPr="00DF2F9F">
        <w:t xml:space="preserve">coating </w:t>
      </w:r>
      <w:r w:rsidRPr="00DF2F9F">
        <w:t>at the lowest possible pressure. Excessive dry spray, or overspray, will not be accepted.</w:t>
      </w:r>
    </w:p>
    <w:p w14:paraId="2615BB05" w14:textId="77777777" w:rsidR="00621189" w:rsidRPr="00DF2F9F" w:rsidRDefault="00621189" w:rsidP="00621189">
      <w:pPr>
        <w:pStyle w:val="Heading3"/>
        <w:keepNext/>
        <w:numPr>
          <w:ilvl w:val="2"/>
          <w:numId w:val="10"/>
        </w:numPr>
        <w:tabs>
          <w:tab w:val="clear" w:pos="1440"/>
          <w:tab w:val="left" w:pos="1418"/>
        </w:tabs>
        <w:ind w:left="1418" w:hanging="709"/>
        <w:rPr>
          <w:rFonts w:cs="Arial"/>
        </w:rPr>
      </w:pPr>
      <w:r w:rsidRPr="00DF2F9F">
        <w:rPr>
          <w:rFonts w:cs="Arial"/>
        </w:rPr>
        <w:t>Spray Technique:</w:t>
      </w:r>
    </w:p>
    <w:p w14:paraId="2AB4807D" w14:textId="77777777" w:rsidR="00621189" w:rsidRPr="00DF2F9F" w:rsidRDefault="00621189" w:rsidP="00A02088">
      <w:pPr>
        <w:pStyle w:val="Heading4"/>
      </w:pPr>
      <w:r w:rsidRPr="00DF2F9F">
        <w:t>Overlapping (50%) vertical passes followed by overlapping (50%) horizontal passes (or vice versa) with each spray coat to obtain uniform film thickness.</w:t>
      </w:r>
    </w:p>
    <w:p w14:paraId="69B214CC" w14:textId="77777777" w:rsidR="00621189" w:rsidRPr="00DF2F9F" w:rsidRDefault="00621189" w:rsidP="00A02088">
      <w:pPr>
        <w:pStyle w:val="Heading4"/>
      </w:pPr>
      <w:r w:rsidRPr="00DF2F9F">
        <w:t>Apply a complete wet coat in each operation.</w:t>
      </w:r>
    </w:p>
    <w:p w14:paraId="6FD4CAB2" w14:textId="77777777" w:rsidR="00621189" w:rsidRPr="00DF2F9F" w:rsidRDefault="00621189" w:rsidP="00A02088">
      <w:pPr>
        <w:pStyle w:val="Heading4"/>
      </w:pPr>
      <w:r w:rsidRPr="00DF2F9F">
        <w:t xml:space="preserve">If sagging occurs, use a mist coat/full coat application to obtain the desired wet film thickness per coat. </w:t>
      </w:r>
    </w:p>
    <w:p w14:paraId="517100C7" w14:textId="77777777" w:rsidR="00621189" w:rsidRPr="00DF2F9F" w:rsidRDefault="00621189" w:rsidP="00A02088">
      <w:pPr>
        <w:pStyle w:val="Heading4"/>
      </w:pPr>
      <w:r w:rsidRPr="00DF2F9F">
        <w:t>Coat all brackets, nozzles, irregular surfaces, etc. first and blend the surrounding regular surfaces into these areas.</w:t>
      </w:r>
    </w:p>
    <w:p w14:paraId="7737C4B5" w14:textId="77777777" w:rsidR="00621189" w:rsidRPr="00DF2F9F" w:rsidRDefault="00621189" w:rsidP="00621189">
      <w:pPr>
        <w:pStyle w:val="Heading3"/>
        <w:keepNext/>
        <w:numPr>
          <w:ilvl w:val="2"/>
          <w:numId w:val="10"/>
        </w:numPr>
        <w:tabs>
          <w:tab w:val="clear" w:pos="1440"/>
          <w:tab w:val="left" w:pos="1418"/>
        </w:tabs>
        <w:ind w:left="1418" w:hanging="709"/>
        <w:rPr>
          <w:rFonts w:cs="Arial"/>
        </w:rPr>
      </w:pPr>
      <w:r w:rsidRPr="00DF2F9F">
        <w:rPr>
          <w:rFonts w:cs="Arial"/>
        </w:rPr>
        <w:t>Dew Point:</w:t>
      </w:r>
    </w:p>
    <w:p w14:paraId="31823B9B" w14:textId="77777777" w:rsidR="00621189" w:rsidRPr="00DF2F9F" w:rsidRDefault="00621189" w:rsidP="00A02088">
      <w:pPr>
        <w:pStyle w:val="Heading4"/>
      </w:pPr>
      <w:r w:rsidRPr="00DF2F9F">
        <w:t>Do not apply coating materials when the surface to be coated is less than 3 degrees Celsius above the dew point.</w:t>
      </w:r>
    </w:p>
    <w:p w14:paraId="6C3579DB" w14:textId="77777777" w:rsidR="00621189" w:rsidRPr="00DF2F9F" w:rsidRDefault="00621189" w:rsidP="00A02088">
      <w:pPr>
        <w:pStyle w:val="Heading4"/>
      </w:pPr>
      <w:r w:rsidRPr="00DF2F9F">
        <w:t>Use a surface temperature thermometer in intimate contact with the steel for monitoring purposes.</w:t>
      </w:r>
    </w:p>
    <w:p w14:paraId="5A90AA83" w14:textId="77777777" w:rsidR="00621189" w:rsidRPr="00DF2F9F" w:rsidRDefault="00621189" w:rsidP="00A02088">
      <w:pPr>
        <w:pStyle w:val="Heading4"/>
      </w:pPr>
      <w:r w:rsidRPr="00DF2F9F">
        <w:t>Apply coatings in accordance with maximum Relative Humidity (R.H.) conditions as advised by the coating manufacturer, except do not apply coating above 80% R.H. except for inorganic zinc.</w:t>
      </w:r>
    </w:p>
    <w:p w14:paraId="7AEA496A" w14:textId="77777777" w:rsidR="00621189" w:rsidRPr="00DF2F9F" w:rsidRDefault="00621189" w:rsidP="00A02088">
      <w:pPr>
        <w:pStyle w:val="Heading4"/>
      </w:pPr>
      <w:r w:rsidRPr="00DF2F9F">
        <w:t>Do not apply coating when steel temperature is above 59 degrees Celsius.</w:t>
      </w:r>
    </w:p>
    <w:p w14:paraId="090F61F2" w14:textId="77777777" w:rsidR="00621189" w:rsidRPr="00DF2F9F" w:rsidRDefault="00621189" w:rsidP="00621189">
      <w:pPr>
        <w:pStyle w:val="Heading3"/>
        <w:keepNext/>
        <w:numPr>
          <w:ilvl w:val="2"/>
          <w:numId w:val="10"/>
        </w:numPr>
        <w:tabs>
          <w:tab w:val="clear" w:pos="1440"/>
          <w:tab w:val="left" w:pos="1418"/>
        </w:tabs>
        <w:ind w:left="1418" w:hanging="709"/>
        <w:rPr>
          <w:rFonts w:cs="Arial"/>
        </w:rPr>
      </w:pPr>
      <w:r w:rsidRPr="00DF2F9F">
        <w:rPr>
          <w:rFonts w:cs="Arial"/>
        </w:rPr>
        <w:t>Curing:</w:t>
      </w:r>
    </w:p>
    <w:p w14:paraId="2E2D2CE6" w14:textId="77777777" w:rsidR="00621189" w:rsidRPr="00DF2F9F" w:rsidRDefault="00621189" w:rsidP="00A02088">
      <w:pPr>
        <w:pStyle w:val="Heading4"/>
      </w:pPr>
      <w:r w:rsidRPr="00DF2F9F">
        <w:t>Strictly follow manufacturer's published curing schedule, and steel temperatures, rather than ambient temperatures, are to be the basis of cure times.</w:t>
      </w:r>
    </w:p>
    <w:p w14:paraId="16203EEF" w14:textId="77777777" w:rsidR="00621189" w:rsidRPr="00DF2F9F" w:rsidRDefault="00621189" w:rsidP="00621189">
      <w:pPr>
        <w:pStyle w:val="Heading2"/>
        <w:keepNext/>
        <w:numPr>
          <w:ilvl w:val="1"/>
          <w:numId w:val="10"/>
        </w:numPr>
        <w:rPr>
          <w:rFonts w:cs="Arial"/>
        </w:rPr>
      </w:pPr>
      <w:r w:rsidRPr="00DF2F9F">
        <w:rPr>
          <w:rFonts w:cs="Arial"/>
        </w:rPr>
        <w:t>Access Tube</w:t>
      </w:r>
      <w:r w:rsidR="00617A61" w:rsidRPr="00DF2F9F">
        <w:rPr>
          <w:rFonts w:cs="Arial"/>
        </w:rPr>
        <w:t xml:space="preserve"> and Tank Floor</w:t>
      </w:r>
    </w:p>
    <w:p w14:paraId="6E1B2652" w14:textId="77777777" w:rsidR="00621189" w:rsidRPr="00DF2F9F" w:rsidRDefault="00621189" w:rsidP="00621189">
      <w:pPr>
        <w:pStyle w:val="Heading3"/>
        <w:numPr>
          <w:ilvl w:val="2"/>
          <w:numId w:val="10"/>
        </w:numPr>
        <w:rPr>
          <w:rFonts w:cs="Arial"/>
        </w:rPr>
      </w:pPr>
      <w:r w:rsidRPr="00DF2F9F">
        <w:rPr>
          <w:rFonts w:cs="Arial"/>
        </w:rPr>
        <w:t>The access tube</w:t>
      </w:r>
      <w:r w:rsidR="00617A61" w:rsidRPr="00DF2F9F">
        <w:rPr>
          <w:rFonts w:cs="Arial"/>
        </w:rPr>
        <w:t xml:space="preserve"> (dry side) and underside of the tank floor</w:t>
      </w:r>
      <w:r w:rsidRPr="00DF2F9F">
        <w:rPr>
          <w:rFonts w:cs="Arial"/>
        </w:rPr>
        <w:t xml:space="preserve"> shall be</w:t>
      </w:r>
      <w:r w:rsidR="000C46DC" w:rsidRPr="00DF2F9F">
        <w:rPr>
          <w:rFonts w:cs="Arial"/>
        </w:rPr>
        <w:t xml:space="preserve"> recoated with the same ICS system as the interior of the tank. </w:t>
      </w:r>
      <w:del w:id="616" w:author="Johnny Pang" w:date="2022-04-17T16:53:00Z">
        <w:r w:rsidR="000C46DC" w:rsidRPr="00DF2F9F" w:rsidDel="004B2F00">
          <w:rPr>
            <w:rFonts w:cs="Arial"/>
          </w:rPr>
          <w:delText xml:space="preserve">It shall be </w:delText>
        </w:r>
        <w:r w:rsidRPr="00DF2F9F" w:rsidDel="004B2F00">
          <w:rPr>
            <w:rFonts w:cs="Arial"/>
          </w:rPr>
          <w:delText>over</w:delText>
        </w:r>
        <w:r w:rsidR="00A407AC" w:rsidRPr="00DF2F9F" w:rsidDel="004B2F00">
          <w:rPr>
            <w:rFonts w:cs="Arial"/>
          </w:rPr>
          <w:delText>-</w:delText>
        </w:r>
        <w:r w:rsidRPr="00DF2F9F" w:rsidDel="004B2F00">
          <w:rPr>
            <w:rFonts w:cs="Arial"/>
          </w:rPr>
          <w:delText xml:space="preserve">coated where recoating is not possible, such as conduits and fixtures. </w:delText>
        </w:r>
      </w:del>
      <w:del w:id="617" w:author="Johnny Pang" w:date="2022-04-17T16:54:00Z">
        <w:r w:rsidRPr="00DF2F9F" w:rsidDel="004B2F00">
          <w:rPr>
            <w:rFonts w:cs="Arial"/>
          </w:rPr>
          <w:delText>The Contractor shall review the coating of the access tube with the Consultant to confirm areas that are to be over</w:delText>
        </w:r>
        <w:r w:rsidR="00A407AC" w:rsidRPr="00DF2F9F" w:rsidDel="004B2F00">
          <w:rPr>
            <w:rFonts w:cs="Arial"/>
          </w:rPr>
          <w:delText>-</w:delText>
        </w:r>
        <w:r w:rsidRPr="00DF2F9F" w:rsidDel="004B2F00">
          <w:rPr>
            <w:rFonts w:cs="Arial"/>
          </w:rPr>
          <w:delText>coated and recoated, including spot repairs, prior to proceeding with the work.</w:delText>
        </w:r>
      </w:del>
    </w:p>
    <w:p w14:paraId="229A0D47" w14:textId="77777777" w:rsidR="00621189" w:rsidRPr="00DF2F9F" w:rsidDel="004B2F00" w:rsidRDefault="00621189" w:rsidP="00621189">
      <w:pPr>
        <w:pStyle w:val="Heading3"/>
        <w:numPr>
          <w:ilvl w:val="2"/>
          <w:numId w:val="10"/>
        </w:numPr>
        <w:rPr>
          <w:del w:id="618" w:author="Johnny Pang" w:date="2022-04-17T16:54:00Z"/>
          <w:rFonts w:cs="Arial"/>
        </w:rPr>
      </w:pPr>
      <w:del w:id="619" w:author="Johnny Pang" w:date="2022-04-17T16:54:00Z">
        <w:r w:rsidRPr="00DF2F9F" w:rsidDel="004B2F00">
          <w:rPr>
            <w:rFonts w:cs="Arial"/>
          </w:rPr>
          <w:delText>The Contractor shall submit a proposed recoat and overcoat coating system including a procedure for surface preparation for over</w:delText>
        </w:r>
        <w:r w:rsidR="00A407AC" w:rsidRPr="00DF2F9F" w:rsidDel="004B2F00">
          <w:rPr>
            <w:rFonts w:cs="Arial"/>
          </w:rPr>
          <w:delText>-</w:delText>
        </w:r>
        <w:r w:rsidRPr="00DF2F9F" w:rsidDel="004B2F00">
          <w:rPr>
            <w:rFonts w:cs="Arial"/>
          </w:rPr>
          <w:delText>coating. The coating system and procedure shall be recommended by the approved coating manufacturer and submitted to the Consultant for review and approval prior to performing the work.</w:delText>
        </w:r>
      </w:del>
    </w:p>
    <w:p w14:paraId="0AFC2F71" w14:textId="77777777" w:rsidR="00621189" w:rsidRPr="00DF2F9F" w:rsidRDefault="00621189" w:rsidP="00621189">
      <w:pPr>
        <w:pStyle w:val="Heading3"/>
        <w:numPr>
          <w:ilvl w:val="2"/>
          <w:numId w:val="10"/>
        </w:numPr>
        <w:rPr>
          <w:rFonts w:cs="Arial"/>
        </w:rPr>
      </w:pPr>
      <w:del w:id="620" w:author="Johnny Pang" w:date="2022-04-17T16:54:00Z">
        <w:r w:rsidRPr="00DF2F9F" w:rsidDel="004B2F00">
          <w:rPr>
            <w:rFonts w:cs="Arial"/>
          </w:rPr>
          <w:delText xml:space="preserve">Localized spot repairs shall be performed to the bare metal in areas of significant coating deterioration. </w:delText>
        </w:r>
      </w:del>
      <w:r w:rsidRPr="00DF2F9F">
        <w:rPr>
          <w:rFonts w:cs="Arial"/>
        </w:rPr>
        <w:t>Surface preparation shall be performed in accordance with this Specification Section.</w:t>
      </w:r>
    </w:p>
    <w:p w14:paraId="07B4C2F1" w14:textId="77777777" w:rsidR="00621189" w:rsidRPr="00DF2F9F" w:rsidRDefault="00621189" w:rsidP="00621189">
      <w:pPr>
        <w:pStyle w:val="Heading2"/>
        <w:keepNext/>
        <w:numPr>
          <w:ilvl w:val="1"/>
          <w:numId w:val="10"/>
        </w:numPr>
        <w:rPr>
          <w:rFonts w:cs="Arial"/>
        </w:rPr>
      </w:pPr>
      <w:r w:rsidRPr="00DF2F9F">
        <w:rPr>
          <w:rFonts w:cs="Arial"/>
        </w:rPr>
        <w:t>Non</w:t>
      </w:r>
      <w:r w:rsidRPr="00DF2F9F">
        <w:rPr>
          <w:rFonts w:cs="Arial"/>
        </w:rPr>
        <w:noBreakHyphen/>
        <w:t>Skid Coating</w:t>
      </w:r>
    </w:p>
    <w:p w14:paraId="3CA75691" w14:textId="77777777" w:rsidR="00621189" w:rsidRPr="00DF2F9F" w:rsidRDefault="00621189" w:rsidP="00621189">
      <w:pPr>
        <w:pStyle w:val="Heading3"/>
        <w:numPr>
          <w:ilvl w:val="2"/>
          <w:numId w:val="10"/>
        </w:numPr>
        <w:rPr>
          <w:rFonts w:cs="Arial"/>
        </w:rPr>
      </w:pPr>
      <w:r w:rsidRPr="00DF2F9F">
        <w:rPr>
          <w:rFonts w:cs="Arial"/>
        </w:rPr>
        <w:t>A non</w:t>
      </w:r>
      <w:r w:rsidRPr="00DF2F9F">
        <w:rPr>
          <w:rFonts w:cs="Arial"/>
        </w:rPr>
        <w:noBreakHyphen/>
        <w:t>skid coating shall be placed on the exterior tank roof after completion of the exterior coating system.</w:t>
      </w:r>
    </w:p>
    <w:p w14:paraId="7AB0C94C" w14:textId="77777777" w:rsidR="00621189" w:rsidRPr="00DF2F9F" w:rsidRDefault="00621189" w:rsidP="00621189">
      <w:pPr>
        <w:pStyle w:val="Heading3"/>
        <w:numPr>
          <w:ilvl w:val="2"/>
          <w:numId w:val="10"/>
        </w:numPr>
        <w:rPr>
          <w:rFonts w:cs="Arial"/>
        </w:rPr>
      </w:pPr>
      <w:r w:rsidRPr="00DF2F9F">
        <w:rPr>
          <w:rFonts w:cs="Arial"/>
        </w:rPr>
        <w:t>The non</w:t>
      </w:r>
      <w:r w:rsidRPr="00DF2F9F">
        <w:rPr>
          <w:rFonts w:cs="Arial"/>
        </w:rPr>
        <w:noBreakHyphen/>
        <w:t>skid coating shall be recommended by the approved coating manufacturer.</w:t>
      </w:r>
    </w:p>
    <w:p w14:paraId="6B275388" w14:textId="77777777" w:rsidR="00621189" w:rsidRPr="00455B27" w:rsidRDefault="00621189" w:rsidP="00621189">
      <w:pPr>
        <w:pStyle w:val="Heading3"/>
        <w:keepNext/>
        <w:numPr>
          <w:ilvl w:val="2"/>
          <w:numId w:val="10"/>
        </w:numPr>
        <w:rPr>
          <w:rFonts w:cs="Arial"/>
        </w:rPr>
      </w:pPr>
      <w:r w:rsidRPr="00455B27">
        <w:rPr>
          <w:rFonts w:cs="Arial"/>
        </w:rPr>
        <w:t>The non</w:t>
      </w:r>
      <w:r w:rsidRPr="00455B27">
        <w:rPr>
          <w:rFonts w:cs="Arial"/>
        </w:rPr>
        <w:noBreakHyphen/>
        <w:t>skid coating shall consist of:</w:t>
      </w:r>
    </w:p>
    <w:p w14:paraId="5EBC6A09" w14:textId="77777777" w:rsidR="00621189" w:rsidRPr="00323FF4" w:rsidRDefault="00621189" w:rsidP="00A02088">
      <w:pPr>
        <w:pStyle w:val="Heading4"/>
        <w:rPr>
          <w:color w:val="FF0000"/>
          <w:rPrChange w:id="621" w:author="James Faas" w:date="2022-11-24T11:50:00Z">
            <w:rPr/>
          </w:rPrChange>
        </w:rPr>
      </w:pPr>
      <w:r w:rsidRPr="00323FF4">
        <w:rPr>
          <w:color w:val="FF0000"/>
          <w:rPrChange w:id="622" w:author="James Faas" w:date="2022-11-24T11:50:00Z">
            <w:rPr/>
          </w:rPrChange>
        </w:rPr>
        <w:t xml:space="preserve">A circular area, </w:t>
      </w:r>
      <w:commentRangeStart w:id="623"/>
      <w:commentRangeStart w:id="624"/>
      <w:r w:rsidR="00B11971" w:rsidRPr="00323FF4">
        <w:rPr>
          <w:color w:val="FF0000"/>
          <w:highlight w:val="yellow"/>
          <w:rPrChange w:id="625" w:author="James Faas" w:date="2022-11-24T11:50:00Z">
            <w:rPr/>
          </w:rPrChange>
        </w:rPr>
        <w:t>5</w:t>
      </w:r>
      <w:r w:rsidRPr="00323FF4">
        <w:rPr>
          <w:color w:val="FF0000"/>
          <w:highlight w:val="yellow"/>
          <w:rPrChange w:id="626" w:author="James Faas" w:date="2022-11-24T11:50:00Z">
            <w:rPr/>
          </w:rPrChange>
        </w:rPr>
        <w:t>.0</w:t>
      </w:r>
      <w:r w:rsidRPr="00323FF4">
        <w:rPr>
          <w:color w:val="FF0000"/>
          <w:rPrChange w:id="627" w:author="James Faas" w:date="2022-11-24T11:50:00Z">
            <w:rPr/>
          </w:rPrChange>
        </w:rPr>
        <w:t> </w:t>
      </w:r>
      <w:commentRangeEnd w:id="623"/>
      <w:r w:rsidR="003443D3" w:rsidRPr="00323FF4">
        <w:rPr>
          <w:rStyle w:val="CommentReference"/>
          <w:rFonts w:cs="Times New Roman"/>
        </w:rPr>
        <w:commentReference w:id="623"/>
      </w:r>
      <w:commentRangeEnd w:id="624"/>
      <w:r w:rsidR="001A6314">
        <w:rPr>
          <w:rStyle w:val="CommentReference"/>
          <w:rFonts w:cs="Times New Roman"/>
        </w:rPr>
        <w:commentReference w:id="624"/>
      </w:r>
      <w:r w:rsidRPr="00323FF4">
        <w:rPr>
          <w:color w:val="FF0000"/>
          <w:rPrChange w:id="628" w:author="James Faas" w:date="2022-11-24T11:50:00Z">
            <w:rPr/>
          </w:rPrChange>
        </w:rPr>
        <w:t xml:space="preserve">m in diameter, located at the centre of the tank roof. </w:t>
      </w:r>
    </w:p>
    <w:p w14:paraId="7D3CCF2E" w14:textId="77777777" w:rsidR="00621189" w:rsidRPr="00323FF4" w:rsidRDefault="00621189" w:rsidP="00A02088">
      <w:pPr>
        <w:pStyle w:val="Heading4"/>
        <w:rPr>
          <w:color w:val="FF0000"/>
          <w:rPrChange w:id="629" w:author="James Faas" w:date="2022-11-24T11:50:00Z">
            <w:rPr/>
          </w:rPrChange>
        </w:rPr>
      </w:pPr>
      <w:r w:rsidRPr="00323FF4">
        <w:rPr>
          <w:color w:val="FF0000"/>
          <w:rPrChange w:id="630" w:author="James Faas" w:date="2022-11-24T11:50:00Z">
            <w:rPr/>
          </w:rPrChange>
        </w:rPr>
        <w:t xml:space="preserve">A path, 1.2 m wide, from the </w:t>
      </w:r>
      <w:r w:rsidR="00B11971" w:rsidRPr="00323FF4">
        <w:rPr>
          <w:color w:val="FF0000"/>
          <w:highlight w:val="yellow"/>
          <w:rPrChange w:id="631" w:author="James Faas" w:date="2022-11-24T11:50:00Z">
            <w:rPr/>
          </w:rPrChange>
        </w:rPr>
        <w:t>5</w:t>
      </w:r>
      <w:r w:rsidRPr="00323FF4">
        <w:rPr>
          <w:color w:val="FF0000"/>
          <w:highlight w:val="yellow"/>
          <w:rPrChange w:id="632" w:author="James Faas" w:date="2022-11-24T11:50:00Z">
            <w:rPr/>
          </w:rPrChange>
        </w:rPr>
        <w:t>.0 m diameter</w:t>
      </w:r>
      <w:r w:rsidRPr="00323FF4">
        <w:rPr>
          <w:color w:val="FF0000"/>
          <w:rPrChange w:id="633" w:author="James Faas" w:date="2022-11-24T11:50:00Z">
            <w:rPr/>
          </w:rPrChange>
        </w:rPr>
        <w:t xml:space="preserve"> circular area up to the painter's rail hatches located along the perimeter of the tank roof. A non</w:t>
      </w:r>
      <w:r w:rsidRPr="00323FF4">
        <w:rPr>
          <w:color w:val="FF0000"/>
          <w:rPrChange w:id="634" w:author="James Faas" w:date="2022-11-24T11:50:00Z">
            <w:rPr/>
          </w:rPrChange>
        </w:rPr>
        <w:noBreakHyphen/>
        <w:t>skid path shall be provided for the two painter's rail hatches located on the tank roof.</w:t>
      </w:r>
    </w:p>
    <w:p w14:paraId="20E517D7" w14:textId="77777777" w:rsidR="00621189" w:rsidRPr="00DF2F9F" w:rsidRDefault="00621189" w:rsidP="00621189">
      <w:pPr>
        <w:pStyle w:val="Heading2"/>
        <w:keepNext/>
        <w:numPr>
          <w:ilvl w:val="1"/>
          <w:numId w:val="10"/>
        </w:numPr>
        <w:rPr>
          <w:rFonts w:cs="Arial"/>
        </w:rPr>
      </w:pPr>
      <w:r w:rsidRPr="00DF2F9F">
        <w:rPr>
          <w:rFonts w:cs="Arial"/>
        </w:rPr>
        <w:t>Ventilation</w:t>
      </w:r>
    </w:p>
    <w:p w14:paraId="0FD05DF6" w14:textId="77777777" w:rsidR="00621189" w:rsidRPr="00DF2F9F" w:rsidRDefault="00621189" w:rsidP="00621189">
      <w:pPr>
        <w:pStyle w:val="Heading3"/>
        <w:numPr>
          <w:ilvl w:val="2"/>
          <w:numId w:val="10"/>
        </w:numPr>
        <w:tabs>
          <w:tab w:val="clear" w:pos="1440"/>
          <w:tab w:val="left" w:pos="1418"/>
        </w:tabs>
        <w:ind w:left="1418" w:hanging="709"/>
        <w:rPr>
          <w:rFonts w:cs="Arial"/>
        </w:rPr>
      </w:pPr>
      <w:r w:rsidRPr="00DF2F9F">
        <w:rPr>
          <w:rFonts w:cs="Arial"/>
        </w:rPr>
        <w:t xml:space="preserve">Ventilation shall conform to all applicable requirements of </w:t>
      </w:r>
      <w:r w:rsidR="00A12AA5" w:rsidRPr="00DF2F9F">
        <w:rPr>
          <w:rFonts w:cs="Arial"/>
        </w:rPr>
        <w:t>AWWA D102</w:t>
      </w:r>
      <w:del w:id="635" w:author="James Faas" w:date="2022-11-24T14:43:00Z">
        <w:r w:rsidR="00A12AA5" w:rsidRPr="00DF2F9F" w:rsidDel="00DF2F9F">
          <w:rPr>
            <w:rFonts w:cs="Arial"/>
          </w:rPr>
          <w:delText>-17</w:delText>
        </w:r>
      </w:del>
      <w:r w:rsidRPr="00DF2F9F">
        <w:rPr>
          <w:rFonts w:cs="Arial"/>
        </w:rPr>
        <w:t>, Section 7.3 and the requirements of the Ontario Ministry of Labour.</w:t>
      </w:r>
    </w:p>
    <w:p w14:paraId="47B16B73" w14:textId="77777777" w:rsidR="00621189" w:rsidRPr="00DF2F9F" w:rsidRDefault="00621189" w:rsidP="00621189">
      <w:pPr>
        <w:pStyle w:val="Heading3"/>
        <w:numPr>
          <w:ilvl w:val="2"/>
          <w:numId w:val="10"/>
        </w:numPr>
        <w:tabs>
          <w:tab w:val="clear" w:pos="1440"/>
          <w:tab w:val="left" w:pos="1418"/>
        </w:tabs>
        <w:ind w:left="1418" w:hanging="709"/>
        <w:rPr>
          <w:rFonts w:cs="Arial"/>
        </w:rPr>
      </w:pPr>
      <w:r w:rsidRPr="00DF2F9F">
        <w:rPr>
          <w:rFonts w:cs="Arial"/>
          <w:lang w:val="en-US"/>
        </w:rPr>
        <w:t>The Contractor shall design and maintain adequate and continuous forced air ventilation in addition to natural convection attained by keeping all tank hatches open during all coating operations.</w:t>
      </w:r>
    </w:p>
    <w:p w14:paraId="7C7406BF" w14:textId="77777777" w:rsidR="00621189" w:rsidRPr="00DF2F9F" w:rsidRDefault="00621189" w:rsidP="00621189">
      <w:pPr>
        <w:pStyle w:val="Heading3"/>
        <w:numPr>
          <w:ilvl w:val="2"/>
          <w:numId w:val="10"/>
        </w:numPr>
        <w:tabs>
          <w:tab w:val="clear" w:pos="1440"/>
          <w:tab w:val="left" w:pos="1418"/>
        </w:tabs>
        <w:ind w:left="1418" w:hanging="709"/>
        <w:rPr>
          <w:rFonts w:cs="Arial"/>
        </w:rPr>
      </w:pPr>
      <w:r w:rsidRPr="00DF2F9F">
        <w:rPr>
          <w:rFonts w:cs="Arial"/>
        </w:rPr>
        <w:t xml:space="preserve">Provide continuous forced air ventilation at a rate of at least one air change every 4 hours, for a minimum of 48 hours after coating application is completed or until coating is completely cured in accordance with the </w:t>
      </w:r>
      <w:r w:rsidR="003C1CF1" w:rsidRPr="00DF2F9F">
        <w:rPr>
          <w:rFonts w:cs="Arial"/>
        </w:rPr>
        <w:t xml:space="preserve">coating </w:t>
      </w:r>
      <w:r w:rsidRPr="00DF2F9F">
        <w:rPr>
          <w:rFonts w:cs="Arial"/>
        </w:rPr>
        <w:t>manufacturer's recommendations.</w:t>
      </w:r>
    </w:p>
    <w:p w14:paraId="0A33C3C7" w14:textId="77777777" w:rsidR="00621189" w:rsidRPr="00DF2F9F" w:rsidRDefault="00621189" w:rsidP="00621189">
      <w:pPr>
        <w:pStyle w:val="Heading2"/>
        <w:keepNext/>
        <w:numPr>
          <w:ilvl w:val="1"/>
          <w:numId w:val="10"/>
        </w:numPr>
        <w:rPr>
          <w:rFonts w:cs="Arial"/>
        </w:rPr>
      </w:pPr>
      <w:r w:rsidRPr="00DF2F9F">
        <w:rPr>
          <w:rFonts w:cs="Arial"/>
        </w:rPr>
        <w:t>Dehumidification</w:t>
      </w:r>
    </w:p>
    <w:p w14:paraId="7EEA5C77" w14:textId="77777777" w:rsidR="00621189" w:rsidRPr="00DF2F9F" w:rsidRDefault="00621189" w:rsidP="00621189">
      <w:pPr>
        <w:pStyle w:val="Heading3"/>
        <w:numPr>
          <w:ilvl w:val="2"/>
          <w:numId w:val="10"/>
        </w:numPr>
        <w:tabs>
          <w:tab w:val="clear" w:pos="1440"/>
          <w:tab w:val="left" w:pos="1418"/>
        </w:tabs>
        <w:ind w:left="1418" w:hanging="709"/>
        <w:rPr>
          <w:rFonts w:cs="Arial"/>
        </w:rPr>
      </w:pPr>
      <w:r w:rsidRPr="00DF2F9F">
        <w:rPr>
          <w:rFonts w:cs="Arial"/>
        </w:rPr>
        <w:t xml:space="preserve">Furnish, </w:t>
      </w:r>
      <w:proofErr w:type="gramStart"/>
      <w:r w:rsidRPr="00DF2F9F">
        <w:rPr>
          <w:rFonts w:cs="Arial"/>
        </w:rPr>
        <w:t>install</w:t>
      </w:r>
      <w:proofErr w:type="gramEnd"/>
      <w:r w:rsidRPr="00DF2F9F">
        <w:rPr>
          <w:rFonts w:cs="Arial"/>
        </w:rPr>
        <w:t xml:space="preserve"> and operate appropriately sized dehumidification equipment to assist in the </w:t>
      </w:r>
      <w:r w:rsidR="003C1CF1" w:rsidRPr="00DF2F9F">
        <w:rPr>
          <w:rFonts w:cs="Arial"/>
        </w:rPr>
        <w:t>coating</w:t>
      </w:r>
      <w:r w:rsidRPr="00DF2F9F">
        <w:rPr>
          <w:rFonts w:cs="Arial"/>
        </w:rPr>
        <w:t xml:space="preserve"> and curing of the coating systems.</w:t>
      </w:r>
    </w:p>
    <w:p w14:paraId="7FEA43C1" w14:textId="77777777" w:rsidR="00621189" w:rsidRPr="00DF2F9F" w:rsidRDefault="00621189" w:rsidP="00621189">
      <w:pPr>
        <w:pStyle w:val="Heading3"/>
        <w:numPr>
          <w:ilvl w:val="2"/>
          <w:numId w:val="10"/>
        </w:numPr>
        <w:tabs>
          <w:tab w:val="clear" w:pos="1440"/>
          <w:tab w:val="left" w:pos="1418"/>
        </w:tabs>
        <w:ind w:left="1418" w:hanging="709"/>
        <w:rPr>
          <w:rFonts w:cs="Arial"/>
        </w:rPr>
      </w:pPr>
      <w:r w:rsidRPr="00DF2F9F">
        <w:rPr>
          <w:rFonts w:cs="Arial"/>
        </w:rPr>
        <w:t>Where interior coatings are to be applied provide equipment to maintain a minimum of 6.5 degrees Celsius dew point depression between internal steel surface temperature and internal ambient air dew point temperature and a relative humidity of 40% maximum inside the tank.</w:t>
      </w:r>
    </w:p>
    <w:p w14:paraId="59362D23" w14:textId="77777777" w:rsidR="00621189" w:rsidRPr="00DF2F9F" w:rsidRDefault="00621189" w:rsidP="00621189">
      <w:pPr>
        <w:pStyle w:val="Heading3"/>
        <w:numPr>
          <w:ilvl w:val="2"/>
          <w:numId w:val="10"/>
        </w:numPr>
        <w:tabs>
          <w:tab w:val="clear" w:pos="1440"/>
          <w:tab w:val="left" w:pos="1418"/>
        </w:tabs>
        <w:ind w:left="1418" w:hanging="709"/>
        <w:rPr>
          <w:rFonts w:cs="Arial"/>
        </w:rPr>
      </w:pPr>
      <w:r w:rsidRPr="00DF2F9F">
        <w:rPr>
          <w:rFonts w:cs="Arial"/>
        </w:rPr>
        <w:t xml:space="preserve">Dehumidification shall be performed in accordance with </w:t>
      </w:r>
      <w:ins w:id="636" w:author="Zaleski, Christopher" w:date="2021-02-10T18:18:00Z">
        <w:r w:rsidR="00402EE2" w:rsidRPr="00DF2F9F">
          <w:rPr>
            <w:rFonts w:cs="Arial"/>
          </w:rPr>
          <w:t>C</w:t>
        </w:r>
      </w:ins>
      <w:del w:id="637" w:author="Zaleski, Christopher" w:date="2021-02-10T18:18:00Z">
        <w:r w:rsidRPr="00DF2F9F" w:rsidDel="00402EE2">
          <w:rPr>
            <w:rFonts w:cs="Arial"/>
          </w:rPr>
          <w:delText>c</w:delText>
        </w:r>
      </w:del>
      <w:r w:rsidRPr="00DF2F9F">
        <w:rPr>
          <w:rFonts w:cs="Arial"/>
        </w:rPr>
        <w:t>ontract requirements and manufactures recommendations; whichever is more stringent and will not negatively impact the application and curing of the coating system.</w:t>
      </w:r>
    </w:p>
    <w:p w14:paraId="0E6E7275" w14:textId="77777777" w:rsidR="00621189" w:rsidRPr="00DF2F9F" w:rsidRDefault="00621189" w:rsidP="00621189">
      <w:pPr>
        <w:pStyle w:val="Heading3"/>
        <w:numPr>
          <w:ilvl w:val="2"/>
          <w:numId w:val="10"/>
        </w:numPr>
        <w:tabs>
          <w:tab w:val="clear" w:pos="1440"/>
          <w:tab w:val="left" w:pos="1418"/>
        </w:tabs>
        <w:ind w:left="1418" w:hanging="709"/>
        <w:rPr>
          <w:rFonts w:cs="Arial"/>
        </w:rPr>
      </w:pPr>
      <w:r w:rsidRPr="00DF2F9F">
        <w:rPr>
          <w:rFonts w:cs="Arial"/>
        </w:rPr>
        <w:t xml:space="preserve">Operate dehumidification equipment 24 hours a Day on a continuous basis during cleaning, </w:t>
      </w:r>
      <w:proofErr w:type="gramStart"/>
      <w:r w:rsidRPr="00DF2F9F">
        <w:rPr>
          <w:rFonts w:cs="Arial"/>
        </w:rPr>
        <w:t>priming</w:t>
      </w:r>
      <w:proofErr w:type="gramEnd"/>
      <w:r w:rsidRPr="00DF2F9F">
        <w:rPr>
          <w:rFonts w:cs="Arial"/>
        </w:rPr>
        <w:t xml:space="preserve"> and painting and until the coatings have fully cured.</w:t>
      </w:r>
    </w:p>
    <w:p w14:paraId="3E29A4B5" w14:textId="77777777" w:rsidR="00621189" w:rsidRPr="00DF2F9F" w:rsidRDefault="00621189" w:rsidP="00621189">
      <w:pPr>
        <w:pStyle w:val="Heading2"/>
        <w:keepNext/>
        <w:numPr>
          <w:ilvl w:val="1"/>
          <w:numId w:val="10"/>
        </w:numPr>
        <w:rPr>
          <w:rFonts w:cs="Arial"/>
        </w:rPr>
      </w:pPr>
      <w:r w:rsidRPr="00DF2F9F">
        <w:rPr>
          <w:rFonts w:cs="Arial"/>
        </w:rPr>
        <w:t>Heating</w:t>
      </w:r>
    </w:p>
    <w:p w14:paraId="5EA0820D" w14:textId="77777777" w:rsidR="00621189" w:rsidRPr="00DF2F9F" w:rsidRDefault="00621189" w:rsidP="00621189">
      <w:pPr>
        <w:pStyle w:val="Heading3"/>
        <w:numPr>
          <w:ilvl w:val="2"/>
          <w:numId w:val="10"/>
        </w:numPr>
        <w:rPr>
          <w:rFonts w:cs="Arial"/>
        </w:rPr>
      </w:pPr>
      <w:r w:rsidRPr="00DF2F9F">
        <w:rPr>
          <w:rFonts w:cs="Arial"/>
        </w:rPr>
        <w:t>Furnish, install, and operate appropriately sized heating equipment to assist in the painting and curing of the interior coating systems when surface temperatures reach below the manufacturer's specified minimum temperature for application and curing.</w:t>
      </w:r>
    </w:p>
    <w:p w14:paraId="4EAA25CE" w14:textId="77777777" w:rsidR="00621189" w:rsidRPr="00DF2F9F" w:rsidRDefault="00621189" w:rsidP="00621189">
      <w:pPr>
        <w:pStyle w:val="Heading3"/>
        <w:numPr>
          <w:ilvl w:val="2"/>
          <w:numId w:val="10"/>
        </w:numPr>
        <w:rPr>
          <w:rFonts w:cs="Arial"/>
        </w:rPr>
      </w:pPr>
      <w:r w:rsidRPr="00DF2F9F">
        <w:rPr>
          <w:rFonts w:cs="Arial"/>
        </w:rPr>
        <w:t>Heating equipment shall be of a forced air type and is required to increase the interior ambient temperature of the tank enough to result in an increase of the surface temperature.</w:t>
      </w:r>
    </w:p>
    <w:p w14:paraId="70793E0E" w14:textId="77777777" w:rsidR="00621189" w:rsidRPr="00DF2F9F" w:rsidRDefault="00621189" w:rsidP="00621189">
      <w:pPr>
        <w:pStyle w:val="Heading3"/>
        <w:numPr>
          <w:ilvl w:val="2"/>
          <w:numId w:val="10"/>
        </w:numPr>
        <w:rPr>
          <w:rFonts w:cs="Arial"/>
        </w:rPr>
      </w:pPr>
      <w:r w:rsidRPr="00DF2F9F">
        <w:rPr>
          <w:rFonts w:cs="Arial"/>
        </w:rPr>
        <w:t xml:space="preserve">Operate heating equipment when surface temperatures are below 4 degrees Celsius or as recommended by the coating manufacturer, whichever is the higher temperature. Heating shall be in operation during cleaning, </w:t>
      </w:r>
      <w:proofErr w:type="gramStart"/>
      <w:r w:rsidRPr="00DF2F9F">
        <w:rPr>
          <w:rFonts w:cs="Arial"/>
        </w:rPr>
        <w:t>priming</w:t>
      </w:r>
      <w:proofErr w:type="gramEnd"/>
      <w:r w:rsidRPr="00DF2F9F">
        <w:rPr>
          <w:rFonts w:cs="Arial"/>
        </w:rPr>
        <w:t xml:space="preserve"> and painting, coating repairs and until the coatings have fully cured.</w:t>
      </w:r>
    </w:p>
    <w:p w14:paraId="764E8057" w14:textId="77777777" w:rsidR="00621189" w:rsidRPr="00DF2F9F" w:rsidRDefault="00621189" w:rsidP="00621189">
      <w:pPr>
        <w:pStyle w:val="Heading2"/>
        <w:keepNext/>
        <w:numPr>
          <w:ilvl w:val="1"/>
          <w:numId w:val="10"/>
        </w:numPr>
        <w:rPr>
          <w:rFonts w:cs="Arial"/>
        </w:rPr>
      </w:pPr>
      <w:r w:rsidRPr="00DF2F9F">
        <w:rPr>
          <w:rFonts w:cs="Arial"/>
        </w:rPr>
        <w:t>Holiday Testing</w:t>
      </w:r>
    </w:p>
    <w:p w14:paraId="3C9E811E" w14:textId="77777777" w:rsidR="00621189" w:rsidRPr="00DF2F9F" w:rsidRDefault="00621189" w:rsidP="00621189">
      <w:pPr>
        <w:pStyle w:val="Heading3"/>
        <w:numPr>
          <w:ilvl w:val="2"/>
          <w:numId w:val="10"/>
        </w:numPr>
        <w:tabs>
          <w:tab w:val="clear" w:pos="1440"/>
          <w:tab w:val="left" w:pos="1418"/>
        </w:tabs>
        <w:ind w:left="1418" w:hanging="709"/>
        <w:rPr>
          <w:rFonts w:cs="Arial"/>
        </w:rPr>
      </w:pPr>
      <w:r w:rsidRPr="00DF2F9F">
        <w:rPr>
          <w:rFonts w:cs="Arial"/>
        </w:rPr>
        <w:t xml:space="preserve">Check interior </w:t>
      </w:r>
      <w:r w:rsidR="003C1CF1" w:rsidRPr="00DF2F9F">
        <w:rPr>
          <w:rFonts w:cs="Arial"/>
        </w:rPr>
        <w:t>and exterior</w:t>
      </w:r>
      <w:ins w:id="638" w:author="Zaleski, Christopher" w:date="2021-02-10T18:10:00Z">
        <w:r w:rsidR="00A96D6E" w:rsidRPr="00DF2F9F">
          <w:rPr>
            <w:rFonts w:cs="Arial"/>
          </w:rPr>
          <w:t xml:space="preserve"> </w:t>
        </w:r>
      </w:ins>
      <w:r w:rsidRPr="00DF2F9F">
        <w:rPr>
          <w:rFonts w:cs="Arial"/>
        </w:rPr>
        <w:t>coatings with a wet sponge or high voltage holiday detector in accordance with NACE SP0188 (formerly RP0188) and the recommendations of the coating manufacturer. Perform all tests in the presence of the Consultant.</w:t>
      </w:r>
    </w:p>
    <w:p w14:paraId="27CC2AF3" w14:textId="77777777" w:rsidR="00621189" w:rsidRPr="00DF2F9F" w:rsidRDefault="00621189" w:rsidP="00621189">
      <w:pPr>
        <w:pStyle w:val="Heading3"/>
        <w:numPr>
          <w:ilvl w:val="2"/>
          <w:numId w:val="10"/>
        </w:numPr>
        <w:tabs>
          <w:tab w:val="clear" w:pos="1440"/>
          <w:tab w:val="left" w:pos="1418"/>
        </w:tabs>
        <w:ind w:left="1418" w:hanging="709"/>
        <w:rPr>
          <w:rFonts w:cs="Arial"/>
        </w:rPr>
      </w:pPr>
      <w:r w:rsidRPr="00DF2F9F">
        <w:rPr>
          <w:rFonts w:cs="Arial"/>
        </w:rPr>
        <w:t xml:space="preserve">Testing shall conform to all applicable requirements of </w:t>
      </w:r>
      <w:r w:rsidR="00A12AA5" w:rsidRPr="00DF2F9F">
        <w:rPr>
          <w:rFonts w:cs="Arial"/>
        </w:rPr>
        <w:t>AWWA D102</w:t>
      </w:r>
      <w:del w:id="639" w:author="James Faas" w:date="2022-11-24T14:50:00Z">
        <w:r w:rsidR="00A12AA5" w:rsidRPr="00DF2F9F" w:rsidDel="00DF2F9F">
          <w:rPr>
            <w:rFonts w:cs="Arial"/>
          </w:rPr>
          <w:delText>-17</w:delText>
        </w:r>
      </w:del>
      <w:r w:rsidRPr="00DF2F9F">
        <w:rPr>
          <w:rFonts w:cs="Arial"/>
        </w:rPr>
        <w:t>, Section 5.1.</w:t>
      </w:r>
    </w:p>
    <w:p w14:paraId="5E9877F4" w14:textId="77777777" w:rsidR="00621189" w:rsidRPr="00DF2F9F" w:rsidRDefault="00621189" w:rsidP="00621189">
      <w:pPr>
        <w:pStyle w:val="Heading3"/>
        <w:numPr>
          <w:ilvl w:val="2"/>
          <w:numId w:val="10"/>
        </w:numPr>
        <w:tabs>
          <w:tab w:val="clear" w:pos="1440"/>
          <w:tab w:val="left" w:pos="1418"/>
        </w:tabs>
        <w:ind w:left="1418" w:hanging="709"/>
        <w:rPr>
          <w:rFonts w:cs="Arial"/>
        </w:rPr>
      </w:pPr>
      <w:r w:rsidRPr="00DF2F9F">
        <w:rPr>
          <w:rFonts w:cs="Arial"/>
        </w:rPr>
        <w:t>Repair all holidays identified and re</w:t>
      </w:r>
      <w:r w:rsidRPr="00DF2F9F">
        <w:rPr>
          <w:rFonts w:cs="Arial"/>
        </w:rPr>
        <w:noBreakHyphen/>
        <w:t>test.</w:t>
      </w:r>
    </w:p>
    <w:p w14:paraId="1A3EB704" w14:textId="77777777" w:rsidR="00621189" w:rsidRPr="00DF2F9F" w:rsidRDefault="00621189" w:rsidP="00621189">
      <w:pPr>
        <w:pStyle w:val="Heading3"/>
        <w:numPr>
          <w:ilvl w:val="2"/>
          <w:numId w:val="10"/>
        </w:numPr>
        <w:tabs>
          <w:tab w:val="clear" w:pos="1440"/>
          <w:tab w:val="left" w:pos="1418"/>
        </w:tabs>
        <w:ind w:left="1418" w:hanging="709"/>
        <w:rPr>
          <w:rFonts w:cs="Arial"/>
        </w:rPr>
      </w:pPr>
      <w:r w:rsidRPr="00DF2F9F">
        <w:rPr>
          <w:rFonts w:cs="Arial"/>
        </w:rPr>
        <w:t xml:space="preserve">Furnish to the Consultant upon request holiday test report conforming to the requirements of </w:t>
      </w:r>
      <w:r w:rsidR="00A12AA5" w:rsidRPr="00DF2F9F">
        <w:rPr>
          <w:rFonts w:cs="Arial"/>
        </w:rPr>
        <w:t>AWWA D102</w:t>
      </w:r>
      <w:del w:id="640" w:author="Johnny Pang" w:date="2022-04-17T16:56:00Z">
        <w:r w:rsidR="00A12AA5" w:rsidRPr="00DF2F9F" w:rsidDel="004B2F00">
          <w:rPr>
            <w:rFonts w:cs="Arial"/>
          </w:rPr>
          <w:delText>-17</w:delText>
        </w:r>
      </w:del>
      <w:r w:rsidRPr="00DF2F9F">
        <w:rPr>
          <w:rFonts w:cs="Arial"/>
        </w:rPr>
        <w:t>, Section 5.1.</w:t>
      </w:r>
    </w:p>
    <w:p w14:paraId="72FFD317" w14:textId="77777777" w:rsidR="00621189" w:rsidRPr="00DF2F9F" w:rsidRDefault="00621189" w:rsidP="00621189">
      <w:pPr>
        <w:pStyle w:val="Heading2"/>
        <w:keepNext/>
        <w:numPr>
          <w:ilvl w:val="1"/>
          <w:numId w:val="10"/>
        </w:numPr>
        <w:rPr>
          <w:rFonts w:cs="Arial"/>
        </w:rPr>
      </w:pPr>
      <w:r w:rsidRPr="00DF2F9F">
        <w:rPr>
          <w:rFonts w:cs="Arial"/>
        </w:rPr>
        <w:t>Clean</w:t>
      </w:r>
      <w:r w:rsidRPr="00DF2F9F">
        <w:rPr>
          <w:rFonts w:cs="Arial"/>
        </w:rPr>
        <w:noBreakHyphen/>
        <w:t>up</w:t>
      </w:r>
    </w:p>
    <w:p w14:paraId="5B5213DD" w14:textId="77777777" w:rsidR="00621189" w:rsidRPr="00DF2F9F" w:rsidRDefault="00621189" w:rsidP="00621189">
      <w:pPr>
        <w:pStyle w:val="Heading3"/>
        <w:numPr>
          <w:ilvl w:val="2"/>
          <w:numId w:val="10"/>
        </w:numPr>
        <w:tabs>
          <w:tab w:val="clear" w:pos="1440"/>
          <w:tab w:val="left" w:pos="1418"/>
        </w:tabs>
        <w:ind w:left="1418" w:hanging="709"/>
        <w:rPr>
          <w:rFonts w:cs="Arial"/>
        </w:rPr>
      </w:pPr>
      <w:r w:rsidRPr="00DF2F9F">
        <w:rPr>
          <w:rFonts w:cs="Arial"/>
        </w:rPr>
        <w:t xml:space="preserve">Remove all discarded paint materials, rubbish, </w:t>
      </w:r>
      <w:proofErr w:type="gramStart"/>
      <w:r w:rsidRPr="00DF2F9F">
        <w:rPr>
          <w:rFonts w:cs="Arial"/>
        </w:rPr>
        <w:t>cans</w:t>
      </w:r>
      <w:proofErr w:type="gramEnd"/>
      <w:r w:rsidRPr="00DF2F9F">
        <w:rPr>
          <w:rFonts w:cs="Arial"/>
        </w:rPr>
        <w:t xml:space="preserve"> and rags from the Site at the end of each Working Day during the progress of the Work.</w:t>
      </w:r>
    </w:p>
    <w:p w14:paraId="76D0DE86" w14:textId="77777777" w:rsidR="00621189" w:rsidRPr="00DF2F9F" w:rsidRDefault="00621189" w:rsidP="00621189">
      <w:pPr>
        <w:pStyle w:val="Heading3"/>
        <w:numPr>
          <w:ilvl w:val="2"/>
          <w:numId w:val="10"/>
        </w:numPr>
        <w:tabs>
          <w:tab w:val="clear" w:pos="1440"/>
          <w:tab w:val="left" w:pos="1418"/>
        </w:tabs>
        <w:ind w:left="1418" w:hanging="709"/>
        <w:rPr>
          <w:rFonts w:cs="Arial"/>
        </w:rPr>
      </w:pPr>
      <w:r w:rsidRPr="00DF2F9F">
        <w:rPr>
          <w:rFonts w:cs="Arial"/>
        </w:rPr>
        <w:t>Upon completion of the painting work, clean all paint</w:t>
      </w:r>
      <w:r w:rsidRPr="00DF2F9F">
        <w:rPr>
          <w:rFonts w:cs="Arial"/>
        </w:rPr>
        <w:noBreakHyphen/>
        <w:t>splattered surfaces.</w:t>
      </w:r>
    </w:p>
    <w:p w14:paraId="45F5A155" w14:textId="77777777" w:rsidR="00621189" w:rsidRPr="00DF2F9F" w:rsidRDefault="00621189" w:rsidP="00621189">
      <w:pPr>
        <w:pStyle w:val="Heading3"/>
        <w:numPr>
          <w:ilvl w:val="2"/>
          <w:numId w:val="10"/>
        </w:numPr>
        <w:tabs>
          <w:tab w:val="clear" w:pos="1440"/>
          <w:tab w:val="left" w:pos="1418"/>
        </w:tabs>
        <w:ind w:left="1418" w:hanging="709"/>
        <w:rPr>
          <w:rFonts w:cs="Arial"/>
        </w:rPr>
      </w:pPr>
      <w:r w:rsidRPr="00DF2F9F">
        <w:rPr>
          <w:rFonts w:cs="Arial"/>
        </w:rPr>
        <w:t>Remove splattered paint by proper methods of washing and scraping, using care not to scratch or otherwise damage finished work.</w:t>
      </w:r>
    </w:p>
    <w:p w14:paraId="7B3B0E05" w14:textId="77777777" w:rsidR="00621189" w:rsidRPr="00DF2F9F" w:rsidRDefault="00621189" w:rsidP="00621189">
      <w:pPr>
        <w:pStyle w:val="Heading3"/>
        <w:numPr>
          <w:ilvl w:val="2"/>
          <w:numId w:val="10"/>
        </w:numPr>
        <w:tabs>
          <w:tab w:val="clear" w:pos="1440"/>
          <w:tab w:val="left" w:pos="1418"/>
        </w:tabs>
        <w:ind w:left="1418" w:hanging="709"/>
        <w:rPr>
          <w:rFonts w:cs="Arial"/>
        </w:rPr>
      </w:pPr>
      <w:r w:rsidRPr="00DF2F9F">
        <w:rPr>
          <w:rFonts w:cs="Arial"/>
        </w:rPr>
        <w:t>Touch</w:t>
      </w:r>
      <w:r w:rsidRPr="00DF2F9F">
        <w:rPr>
          <w:rFonts w:cs="Arial"/>
        </w:rPr>
        <w:noBreakHyphen/>
        <w:t>up and restore all damaged or defaced surfaces to the satisfaction of the Consultant.</w:t>
      </w:r>
    </w:p>
    <w:p w14:paraId="2395D559" w14:textId="77777777" w:rsidR="00621189" w:rsidRPr="00455B27" w:rsidRDefault="00621189" w:rsidP="00621189">
      <w:pPr>
        <w:pStyle w:val="Heading2"/>
        <w:keepNext/>
        <w:numPr>
          <w:ilvl w:val="1"/>
          <w:numId w:val="10"/>
        </w:numPr>
        <w:rPr>
          <w:rFonts w:cs="Arial"/>
        </w:rPr>
      </w:pPr>
      <w:r w:rsidRPr="00455B27">
        <w:rPr>
          <w:rFonts w:cs="Arial"/>
        </w:rPr>
        <w:t>Disinfection</w:t>
      </w:r>
    </w:p>
    <w:p w14:paraId="462670CD" w14:textId="77777777" w:rsidR="00621189" w:rsidRPr="00455B27" w:rsidRDefault="00621189" w:rsidP="00621189">
      <w:pPr>
        <w:pStyle w:val="Heading3"/>
        <w:numPr>
          <w:ilvl w:val="2"/>
          <w:numId w:val="10"/>
        </w:numPr>
        <w:rPr>
          <w:rFonts w:cs="Arial"/>
        </w:rPr>
      </w:pPr>
      <w:r w:rsidRPr="00455B27">
        <w:rPr>
          <w:rFonts w:cs="Arial"/>
        </w:rPr>
        <w:t>Refer to Section 01750 – Disinfection and Testing of Water Retaining Structures and Process Piping for additional requirements.</w:t>
      </w:r>
    </w:p>
    <w:p w14:paraId="4BC24E86" w14:textId="77777777" w:rsidR="00621189" w:rsidRPr="00323FF4" w:rsidRDefault="00621189" w:rsidP="00621189">
      <w:pPr>
        <w:pStyle w:val="Heading3"/>
        <w:numPr>
          <w:ilvl w:val="2"/>
          <w:numId w:val="10"/>
        </w:numPr>
        <w:tabs>
          <w:tab w:val="clear" w:pos="1440"/>
          <w:tab w:val="left" w:pos="1418"/>
        </w:tabs>
        <w:ind w:left="1418" w:hanging="709"/>
        <w:rPr>
          <w:rFonts w:cs="Arial"/>
          <w:color w:val="FF0000"/>
          <w:rPrChange w:id="641" w:author="James Faas" w:date="2022-11-24T11:50:00Z">
            <w:rPr>
              <w:rFonts w:cs="Arial"/>
            </w:rPr>
          </w:rPrChange>
        </w:rPr>
      </w:pPr>
      <w:r w:rsidRPr="00323FF4">
        <w:rPr>
          <w:rFonts w:cs="Arial"/>
          <w:color w:val="FF0000"/>
          <w:rPrChange w:id="642" w:author="James Faas" w:date="2022-11-24T11:50:00Z">
            <w:rPr>
              <w:rFonts w:cs="Arial"/>
            </w:rPr>
          </w:rPrChange>
        </w:rPr>
        <w:t xml:space="preserve">Conform to all applicable requirements of AWWA </w:t>
      </w:r>
      <w:r w:rsidR="00A12AA5" w:rsidRPr="00323FF4">
        <w:rPr>
          <w:rFonts w:cs="Arial"/>
          <w:color w:val="FF0000"/>
          <w:rPrChange w:id="643" w:author="James Faas" w:date="2022-11-24T11:50:00Z">
            <w:rPr>
              <w:rFonts w:cs="Arial"/>
            </w:rPr>
          </w:rPrChange>
        </w:rPr>
        <w:t>C652</w:t>
      </w:r>
      <w:del w:id="644" w:author="James Faas" w:date="2022-11-30T09:57:00Z">
        <w:r w:rsidR="00A12AA5" w:rsidRPr="00323FF4" w:rsidDel="0073129E">
          <w:rPr>
            <w:rFonts w:cs="Arial"/>
            <w:color w:val="FF0000"/>
            <w:rPrChange w:id="645" w:author="James Faas" w:date="2022-11-24T11:50:00Z">
              <w:rPr>
                <w:rFonts w:cs="Arial"/>
              </w:rPr>
            </w:rPrChange>
          </w:rPr>
          <w:delText>-19</w:delText>
        </w:r>
      </w:del>
      <w:r w:rsidRPr="00323FF4">
        <w:rPr>
          <w:rFonts w:cs="Arial"/>
          <w:color w:val="FF0000"/>
          <w:rPrChange w:id="646" w:author="James Faas" w:date="2022-11-24T11:50:00Z">
            <w:rPr>
              <w:rFonts w:cs="Arial"/>
            </w:rPr>
          </w:rPrChange>
        </w:rPr>
        <w:t>, and as specified below.</w:t>
      </w:r>
    </w:p>
    <w:p w14:paraId="784B53A7" w14:textId="77777777" w:rsidR="00621189" w:rsidRPr="00323FF4" w:rsidRDefault="00621189" w:rsidP="00621189">
      <w:pPr>
        <w:pStyle w:val="Heading3"/>
        <w:numPr>
          <w:ilvl w:val="2"/>
          <w:numId w:val="10"/>
        </w:numPr>
        <w:tabs>
          <w:tab w:val="clear" w:pos="1440"/>
          <w:tab w:val="left" w:pos="1418"/>
        </w:tabs>
        <w:ind w:left="1418" w:hanging="709"/>
        <w:rPr>
          <w:rFonts w:cs="Arial"/>
          <w:color w:val="FF0000"/>
          <w:rPrChange w:id="647" w:author="James Faas" w:date="2022-11-24T11:50:00Z">
            <w:rPr>
              <w:rFonts w:cs="Arial"/>
            </w:rPr>
          </w:rPrChange>
        </w:rPr>
      </w:pPr>
      <w:r w:rsidRPr="00323FF4">
        <w:rPr>
          <w:rFonts w:cs="Arial"/>
          <w:color w:val="FF0000"/>
          <w:rPrChange w:id="648" w:author="James Faas" w:date="2022-11-24T11:50:00Z">
            <w:rPr>
              <w:rFonts w:cs="Arial"/>
            </w:rPr>
          </w:rPrChange>
        </w:rPr>
        <w:t xml:space="preserve">Disinfect the interiors of all water tanks prior to </w:t>
      </w:r>
      <w:del w:id="649" w:author="Johnny Pang" w:date="2022-04-17T16:56:00Z">
        <w:r w:rsidRPr="00323FF4" w:rsidDel="004B2F00">
          <w:rPr>
            <w:rFonts w:cs="Arial"/>
            <w:color w:val="FF0000"/>
            <w:rPrChange w:id="650" w:author="James Faas" w:date="2022-11-24T11:50:00Z">
              <w:rPr>
                <w:rFonts w:cs="Arial"/>
              </w:rPr>
            </w:rPrChange>
          </w:rPr>
          <w:delText xml:space="preserve">returning </w:delText>
        </w:r>
      </w:del>
      <w:ins w:id="651" w:author="Johnny Pang" w:date="2022-04-17T16:56:00Z">
        <w:r w:rsidR="004B2F00" w:rsidRPr="00323FF4">
          <w:rPr>
            <w:rFonts w:cs="Arial"/>
            <w:color w:val="FF0000"/>
            <w:rPrChange w:id="652" w:author="James Faas" w:date="2022-11-24T11:50:00Z">
              <w:rPr>
                <w:rFonts w:cs="Arial"/>
              </w:rPr>
            </w:rPrChange>
          </w:rPr>
          <w:t xml:space="preserve">putting </w:t>
        </w:r>
      </w:ins>
      <w:r w:rsidRPr="00323FF4">
        <w:rPr>
          <w:rFonts w:cs="Arial"/>
          <w:color w:val="FF0000"/>
          <w:rPrChange w:id="653" w:author="James Faas" w:date="2022-11-24T11:50:00Z">
            <w:rPr>
              <w:rFonts w:cs="Arial"/>
            </w:rPr>
          </w:rPrChange>
        </w:rPr>
        <w:t xml:space="preserve">tanks </w:t>
      </w:r>
      <w:ins w:id="654" w:author="Radulovic, Nicole" w:date="2022-11-03T16:04:00Z">
        <w:r w:rsidR="003443D3" w:rsidRPr="00323FF4">
          <w:rPr>
            <w:rFonts w:cs="Arial"/>
            <w:color w:val="FF0000"/>
            <w:rPrChange w:id="655" w:author="James Faas" w:date="2022-11-24T11:50:00Z">
              <w:rPr>
                <w:rFonts w:cs="Arial"/>
              </w:rPr>
            </w:rPrChange>
          </w:rPr>
          <w:t>in</w:t>
        </w:r>
      </w:ins>
      <w:r w:rsidRPr="00323FF4">
        <w:rPr>
          <w:rFonts w:cs="Arial"/>
          <w:color w:val="FF0000"/>
          <w:rPrChange w:id="656" w:author="James Faas" w:date="2022-11-24T11:50:00Z">
            <w:rPr>
              <w:rFonts w:cs="Arial"/>
            </w:rPr>
          </w:rPrChange>
        </w:rPr>
        <w:t xml:space="preserve">to service. </w:t>
      </w:r>
    </w:p>
    <w:p w14:paraId="7CD519DC" w14:textId="77777777" w:rsidR="00621189" w:rsidRPr="00323FF4" w:rsidRDefault="00621189" w:rsidP="00621189">
      <w:pPr>
        <w:pStyle w:val="Heading3"/>
        <w:numPr>
          <w:ilvl w:val="2"/>
          <w:numId w:val="10"/>
        </w:numPr>
        <w:tabs>
          <w:tab w:val="clear" w:pos="1440"/>
          <w:tab w:val="left" w:pos="1418"/>
        </w:tabs>
        <w:ind w:left="1418" w:hanging="709"/>
        <w:rPr>
          <w:rFonts w:cs="Arial"/>
          <w:color w:val="FF0000"/>
          <w:rPrChange w:id="657" w:author="James Faas" w:date="2022-11-24T11:50:00Z">
            <w:rPr>
              <w:rFonts w:cs="Arial"/>
            </w:rPr>
          </w:rPrChange>
        </w:rPr>
      </w:pPr>
      <w:r w:rsidRPr="00323FF4">
        <w:rPr>
          <w:rFonts w:cs="Arial"/>
          <w:color w:val="FF0000"/>
          <w:rPrChange w:id="658" w:author="James Faas" w:date="2022-11-24T11:50:00Z">
            <w:rPr>
              <w:rFonts w:cs="Arial"/>
            </w:rPr>
          </w:rPrChange>
        </w:rPr>
        <w:t xml:space="preserve">Notify the Consultant a minimum of </w:t>
      </w:r>
      <w:del w:id="659" w:author="Johnny Pang" w:date="2022-04-17T16:56:00Z">
        <w:r w:rsidRPr="00323FF4" w:rsidDel="004B2F00">
          <w:rPr>
            <w:rFonts w:cs="Arial"/>
            <w:color w:val="FF0000"/>
            <w:rPrChange w:id="660" w:author="James Faas" w:date="2022-11-24T11:50:00Z">
              <w:rPr>
                <w:rFonts w:cs="Arial"/>
              </w:rPr>
            </w:rPrChange>
          </w:rPr>
          <w:delText>5 </w:delText>
        </w:r>
      </w:del>
      <w:ins w:id="661" w:author="Johnny Pang" w:date="2022-04-17T16:56:00Z">
        <w:r w:rsidR="004B2F00" w:rsidRPr="00323FF4">
          <w:rPr>
            <w:rFonts w:cs="Arial"/>
            <w:color w:val="FF0000"/>
            <w:rPrChange w:id="662" w:author="James Faas" w:date="2022-11-24T11:50:00Z">
              <w:rPr>
                <w:rFonts w:cs="Arial"/>
              </w:rPr>
            </w:rPrChange>
          </w:rPr>
          <w:t>10 </w:t>
        </w:r>
      </w:ins>
      <w:r w:rsidRPr="00323FF4">
        <w:rPr>
          <w:rFonts w:cs="Arial"/>
          <w:color w:val="FF0000"/>
          <w:rPrChange w:id="663" w:author="James Faas" w:date="2022-11-24T11:50:00Z">
            <w:rPr>
              <w:rFonts w:cs="Arial"/>
            </w:rPr>
          </w:rPrChange>
        </w:rPr>
        <w:t>Days prior to the Work being ready for disinfection.</w:t>
      </w:r>
    </w:p>
    <w:p w14:paraId="164E1837" w14:textId="77777777" w:rsidR="00621189" w:rsidRPr="00323FF4" w:rsidRDefault="00621189" w:rsidP="00621189">
      <w:pPr>
        <w:pStyle w:val="Heading3"/>
        <w:numPr>
          <w:ilvl w:val="2"/>
          <w:numId w:val="10"/>
        </w:numPr>
        <w:tabs>
          <w:tab w:val="clear" w:pos="1440"/>
          <w:tab w:val="left" w:pos="1418"/>
        </w:tabs>
        <w:ind w:left="1418" w:hanging="709"/>
        <w:rPr>
          <w:rFonts w:cs="Arial"/>
          <w:color w:val="FF0000"/>
          <w:rPrChange w:id="664" w:author="James Faas" w:date="2022-11-24T11:50:00Z">
            <w:rPr>
              <w:rFonts w:cs="Arial"/>
            </w:rPr>
          </w:rPrChange>
        </w:rPr>
      </w:pPr>
      <w:r w:rsidRPr="00323FF4">
        <w:rPr>
          <w:rFonts w:cs="Arial"/>
          <w:color w:val="FF0000"/>
          <w:rPrChange w:id="665" w:author="James Faas" w:date="2022-11-24T11:50:00Z">
            <w:rPr>
              <w:rFonts w:cs="Arial"/>
            </w:rPr>
          </w:rPrChange>
        </w:rPr>
        <w:t xml:space="preserve">After the tank has been painted and interior surfaces have thoroughly dried, remove any visible dirt or contaminating materials. Disinfect the interior of the tank using Chlorination Method 2 as described in AWWA </w:t>
      </w:r>
      <w:r w:rsidR="00A12AA5" w:rsidRPr="00323FF4">
        <w:rPr>
          <w:rFonts w:cs="Arial"/>
          <w:color w:val="FF0000"/>
          <w:rPrChange w:id="666" w:author="James Faas" w:date="2022-11-24T11:50:00Z">
            <w:rPr>
              <w:rFonts w:cs="Arial"/>
            </w:rPr>
          </w:rPrChange>
        </w:rPr>
        <w:t>C652</w:t>
      </w:r>
      <w:del w:id="667" w:author="James Faas" w:date="2022-11-30T09:57:00Z">
        <w:r w:rsidR="00A12AA5" w:rsidRPr="00323FF4" w:rsidDel="0073129E">
          <w:rPr>
            <w:rFonts w:cs="Arial"/>
            <w:color w:val="FF0000"/>
            <w:rPrChange w:id="668" w:author="James Faas" w:date="2022-11-24T11:50:00Z">
              <w:rPr>
                <w:rFonts w:cs="Arial"/>
              </w:rPr>
            </w:rPrChange>
          </w:rPr>
          <w:delText>-19</w:delText>
        </w:r>
      </w:del>
      <w:r w:rsidRPr="00323FF4">
        <w:rPr>
          <w:rFonts w:cs="Arial"/>
          <w:color w:val="FF0000"/>
          <w:rPrChange w:id="669" w:author="James Faas" w:date="2022-11-24T11:50:00Z">
            <w:rPr>
              <w:rFonts w:cs="Arial"/>
            </w:rPr>
          </w:rPrChange>
        </w:rPr>
        <w:t xml:space="preserve">, and as specified below. The Region will provide the required disinfecting agent </w:t>
      </w:r>
      <w:proofErr w:type="gramStart"/>
      <w:r w:rsidRPr="00323FF4">
        <w:rPr>
          <w:rFonts w:cs="Arial"/>
          <w:color w:val="FF0000"/>
          <w:rPrChange w:id="670" w:author="James Faas" w:date="2022-11-24T11:50:00Z">
            <w:rPr>
              <w:rFonts w:cs="Arial"/>
            </w:rPr>
          </w:rPrChange>
        </w:rPr>
        <w:t>in order to</w:t>
      </w:r>
      <w:proofErr w:type="gramEnd"/>
      <w:r w:rsidRPr="00323FF4">
        <w:rPr>
          <w:rFonts w:cs="Arial"/>
          <w:color w:val="FF0000"/>
          <w:rPrChange w:id="671" w:author="James Faas" w:date="2022-11-24T11:50:00Z">
            <w:rPr>
              <w:rFonts w:cs="Arial"/>
            </w:rPr>
          </w:rPrChange>
        </w:rPr>
        <w:t xml:space="preserve"> complete disinfection. The Region and the Consultant will be present during disinfection activities.</w:t>
      </w:r>
    </w:p>
    <w:p w14:paraId="4D03C33B" w14:textId="77777777" w:rsidR="00621189" w:rsidRPr="00323FF4" w:rsidRDefault="00621189" w:rsidP="00621189">
      <w:pPr>
        <w:pStyle w:val="Heading3"/>
        <w:numPr>
          <w:ilvl w:val="2"/>
          <w:numId w:val="10"/>
        </w:numPr>
        <w:tabs>
          <w:tab w:val="clear" w:pos="1440"/>
          <w:tab w:val="left" w:pos="1418"/>
        </w:tabs>
        <w:ind w:left="1418" w:hanging="709"/>
        <w:rPr>
          <w:rFonts w:cs="Arial"/>
          <w:color w:val="FF0000"/>
          <w:rPrChange w:id="672" w:author="James Faas" w:date="2022-11-24T11:50:00Z">
            <w:rPr>
              <w:rFonts w:cs="Arial"/>
            </w:rPr>
          </w:rPrChange>
        </w:rPr>
      </w:pPr>
      <w:r w:rsidRPr="00323FF4">
        <w:rPr>
          <w:rFonts w:cs="Arial"/>
          <w:color w:val="FF0000"/>
          <w:rPrChange w:id="673" w:author="James Faas" w:date="2022-11-24T11:50:00Z">
            <w:rPr>
              <w:rFonts w:cs="Arial"/>
            </w:rPr>
          </w:rPrChange>
        </w:rPr>
        <w:t xml:space="preserve">The Region will furnish the water for initial disinfection. The Contractor shall be responsible for properly disinfecting the tank as determined by bacteriological tests taken by </w:t>
      </w:r>
      <w:r w:rsidR="0048181A" w:rsidRPr="00323FF4">
        <w:rPr>
          <w:rFonts w:cs="Arial"/>
          <w:color w:val="FF0000"/>
          <w:rPrChange w:id="674" w:author="James Faas" w:date="2022-11-24T11:50:00Z">
            <w:rPr>
              <w:rFonts w:cs="Arial"/>
            </w:rPr>
          </w:rPrChange>
        </w:rPr>
        <w:t>qualified, licensed Region personnel only</w:t>
      </w:r>
      <w:r w:rsidRPr="00323FF4">
        <w:rPr>
          <w:rFonts w:cs="Arial"/>
          <w:color w:val="FF0000"/>
          <w:rPrChange w:id="675" w:author="James Faas" w:date="2022-11-24T11:50:00Z">
            <w:rPr>
              <w:rFonts w:cs="Arial"/>
            </w:rPr>
          </w:rPrChange>
        </w:rPr>
        <w:t xml:space="preserve">. After disinfection and filling, a minimum of two bacteriological samples (one immediately after tank is </w:t>
      </w:r>
      <w:r w:rsidR="00A12AA5" w:rsidRPr="00323FF4">
        <w:rPr>
          <w:rFonts w:cs="Arial"/>
          <w:color w:val="FF0000"/>
          <w:rPrChange w:id="676" w:author="James Faas" w:date="2022-11-24T11:50:00Z">
            <w:rPr>
              <w:rFonts w:cs="Arial"/>
            </w:rPr>
          </w:rPrChange>
        </w:rPr>
        <w:t>filled</w:t>
      </w:r>
      <w:r w:rsidRPr="00323FF4">
        <w:rPr>
          <w:rFonts w:cs="Arial"/>
          <w:color w:val="FF0000"/>
          <w:rPrChange w:id="677" w:author="James Faas" w:date="2022-11-24T11:50:00Z">
            <w:rPr>
              <w:rFonts w:cs="Arial"/>
            </w:rPr>
          </w:rPrChange>
        </w:rPr>
        <w:t xml:space="preserve"> and a second one after 24 hours) </w:t>
      </w:r>
      <w:r w:rsidR="0048181A" w:rsidRPr="00323FF4">
        <w:rPr>
          <w:rFonts w:cs="Arial"/>
          <w:color w:val="FF0000"/>
          <w:rPrChange w:id="678" w:author="James Faas" w:date="2022-11-24T11:50:00Z">
            <w:rPr>
              <w:rFonts w:cs="Arial"/>
            </w:rPr>
          </w:rPrChange>
        </w:rPr>
        <w:t xml:space="preserve">will be taken </w:t>
      </w:r>
      <w:r w:rsidRPr="00323FF4">
        <w:rPr>
          <w:rFonts w:cs="Arial"/>
          <w:color w:val="FF0000"/>
          <w:rPrChange w:id="679" w:author="James Faas" w:date="2022-11-24T11:50:00Z">
            <w:rPr>
              <w:rFonts w:cs="Arial"/>
            </w:rPr>
          </w:rPrChange>
        </w:rPr>
        <w:t>for testing by an approved laboratory in accordance with the latest Ontario Drinking Water Standard requirements. All costs associated with cleaning</w:t>
      </w:r>
      <w:r w:rsidR="0048181A" w:rsidRPr="00323FF4">
        <w:rPr>
          <w:rFonts w:cs="Arial"/>
          <w:color w:val="FF0000"/>
          <w:rPrChange w:id="680" w:author="James Faas" w:date="2022-11-24T11:50:00Z">
            <w:rPr>
              <w:rFonts w:cs="Arial"/>
            </w:rPr>
          </w:rPrChange>
        </w:rPr>
        <w:t xml:space="preserve"> and disinfection to achieve acceptable limits</w:t>
      </w:r>
      <w:r w:rsidRPr="00323FF4">
        <w:rPr>
          <w:rFonts w:cs="Arial"/>
          <w:color w:val="FF0000"/>
          <w:rPrChange w:id="681" w:author="James Faas" w:date="2022-11-24T11:50:00Z">
            <w:rPr>
              <w:rFonts w:cs="Arial"/>
            </w:rPr>
          </w:rPrChange>
        </w:rPr>
        <w:t xml:space="preserve"> shall be included and paid for by the Contractor. The Region and Consultant will be present during disinfection activities.</w:t>
      </w:r>
    </w:p>
    <w:p w14:paraId="246592B1" w14:textId="77777777" w:rsidR="00621189" w:rsidRPr="00323FF4" w:rsidRDefault="00621189" w:rsidP="00621189">
      <w:pPr>
        <w:pStyle w:val="Heading3"/>
        <w:numPr>
          <w:ilvl w:val="2"/>
          <w:numId w:val="10"/>
        </w:numPr>
        <w:tabs>
          <w:tab w:val="clear" w:pos="1440"/>
          <w:tab w:val="left" w:pos="1418"/>
        </w:tabs>
        <w:ind w:left="1418" w:hanging="709"/>
        <w:rPr>
          <w:rFonts w:cs="Arial"/>
          <w:color w:val="FF0000"/>
          <w:rPrChange w:id="682" w:author="James Faas" w:date="2022-11-24T11:50:00Z">
            <w:rPr>
              <w:rFonts w:cs="Arial"/>
            </w:rPr>
          </w:rPrChange>
        </w:rPr>
      </w:pPr>
      <w:r w:rsidRPr="00323FF4">
        <w:rPr>
          <w:rFonts w:cs="Arial"/>
          <w:color w:val="FF0000"/>
          <w:rPrChange w:id="683" w:author="James Faas" w:date="2022-11-24T11:50:00Z">
            <w:rPr>
              <w:rFonts w:cs="Arial"/>
            </w:rPr>
          </w:rPrChange>
        </w:rPr>
        <w:t>The Region will furnish the water for initial disinfection.</w:t>
      </w:r>
    </w:p>
    <w:p w14:paraId="67B94520" w14:textId="77777777" w:rsidR="00621189" w:rsidRPr="00323FF4" w:rsidRDefault="00621189" w:rsidP="00621189">
      <w:pPr>
        <w:pStyle w:val="Heading3"/>
        <w:numPr>
          <w:ilvl w:val="2"/>
          <w:numId w:val="10"/>
        </w:numPr>
        <w:tabs>
          <w:tab w:val="clear" w:pos="1440"/>
          <w:tab w:val="left" w:pos="1418"/>
        </w:tabs>
        <w:ind w:left="1418" w:hanging="709"/>
        <w:rPr>
          <w:rFonts w:cs="Arial"/>
          <w:color w:val="FF0000"/>
          <w:rPrChange w:id="684" w:author="James Faas" w:date="2022-11-24T11:50:00Z">
            <w:rPr>
              <w:rFonts w:cs="Arial"/>
            </w:rPr>
          </w:rPrChange>
        </w:rPr>
      </w:pPr>
      <w:r w:rsidRPr="00323FF4">
        <w:rPr>
          <w:rFonts w:cs="Arial"/>
          <w:color w:val="FF0000"/>
          <w:rPrChange w:id="685" w:author="James Faas" w:date="2022-11-24T11:50:00Z">
            <w:rPr>
              <w:rFonts w:cs="Arial"/>
            </w:rPr>
          </w:rPrChange>
        </w:rPr>
        <w:t xml:space="preserve">The Contractor shall be responsible for obtaining proper disinfection as determined by bacteriological tests taken by </w:t>
      </w:r>
      <w:proofErr w:type="gramStart"/>
      <w:r w:rsidRPr="00323FF4">
        <w:rPr>
          <w:rFonts w:cs="Arial"/>
          <w:color w:val="FF0000"/>
          <w:rPrChange w:id="686" w:author="James Faas" w:date="2022-11-24T11:50:00Z">
            <w:rPr>
              <w:rFonts w:cs="Arial"/>
            </w:rPr>
          </w:rPrChange>
        </w:rPr>
        <w:t>Region</w:t>
      </w:r>
      <w:proofErr w:type="gramEnd"/>
      <w:r w:rsidRPr="00323FF4">
        <w:rPr>
          <w:rFonts w:cs="Arial"/>
          <w:color w:val="FF0000"/>
          <w:rPrChange w:id="687" w:author="James Faas" w:date="2022-11-24T11:50:00Z">
            <w:rPr>
              <w:rFonts w:cs="Arial"/>
            </w:rPr>
          </w:rPrChange>
        </w:rPr>
        <w:t xml:space="preserve"> in the presence of the Consultant and Contractor.</w:t>
      </w:r>
    </w:p>
    <w:p w14:paraId="499DB8A3" w14:textId="77777777" w:rsidR="00621189" w:rsidRPr="00323FF4" w:rsidRDefault="00621189" w:rsidP="00621189">
      <w:pPr>
        <w:pStyle w:val="Heading3"/>
        <w:numPr>
          <w:ilvl w:val="2"/>
          <w:numId w:val="10"/>
        </w:numPr>
        <w:tabs>
          <w:tab w:val="clear" w:pos="1440"/>
          <w:tab w:val="left" w:pos="1418"/>
        </w:tabs>
        <w:ind w:left="1418" w:hanging="709"/>
        <w:rPr>
          <w:rFonts w:cs="Arial"/>
          <w:color w:val="FF0000"/>
          <w:rPrChange w:id="688" w:author="James Faas" w:date="2022-11-24T11:50:00Z">
            <w:rPr>
              <w:rFonts w:cs="Arial"/>
            </w:rPr>
          </w:rPrChange>
        </w:rPr>
      </w:pPr>
      <w:r w:rsidRPr="00323FF4">
        <w:rPr>
          <w:rFonts w:cs="Arial"/>
          <w:color w:val="FF0000"/>
          <w:rPrChange w:id="689" w:author="James Faas" w:date="2022-11-24T11:50:00Z">
            <w:rPr>
              <w:rFonts w:cs="Arial"/>
            </w:rPr>
          </w:rPrChange>
        </w:rPr>
        <w:t>At the same time as the second bacteriological test, one water sample shall be collected by the Region in the presence of the Consultant and Contractor and sent to a Region approved laboratory to be analyzed for VOCs as outlined in subsection 3.13 below and the Ontario Drinking Water Standards.</w:t>
      </w:r>
    </w:p>
    <w:p w14:paraId="42C12127" w14:textId="77777777" w:rsidR="00621189" w:rsidRPr="00323FF4" w:rsidRDefault="00621189" w:rsidP="00621189">
      <w:pPr>
        <w:pStyle w:val="Heading3"/>
        <w:numPr>
          <w:ilvl w:val="2"/>
          <w:numId w:val="10"/>
        </w:numPr>
        <w:tabs>
          <w:tab w:val="clear" w:pos="1440"/>
          <w:tab w:val="left" w:pos="1418"/>
        </w:tabs>
        <w:ind w:left="1418" w:hanging="709"/>
        <w:rPr>
          <w:rFonts w:cs="Arial"/>
          <w:color w:val="FF0000"/>
          <w:rPrChange w:id="690" w:author="James Faas" w:date="2022-11-24T11:50:00Z">
            <w:rPr>
              <w:rFonts w:cs="Arial"/>
            </w:rPr>
          </w:rPrChange>
        </w:rPr>
      </w:pPr>
      <w:r w:rsidRPr="00323FF4">
        <w:rPr>
          <w:rFonts w:cs="Arial"/>
          <w:color w:val="FF0000"/>
          <w:rPrChange w:id="691" w:author="James Faas" w:date="2022-11-24T11:50:00Z">
            <w:rPr>
              <w:rFonts w:cs="Arial"/>
            </w:rPr>
          </w:rPrChange>
        </w:rPr>
        <w:t>In addition, while taking samples on the second Day, the Region will collect one water sample which shall be analyzed for free chlorine residual. The free chlorine residual level in the water shall be greater than 0.5 mg/L and less than 1.5 mg/L prior to placing tank back into service.</w:t>
      </w:r>
    </w:p>
    <w:p w14:paraId="0621AA24" w14:textId="77777777" w:rsidR="00621189" w:rsidRPr="00323FF4" w:rsidRDefault="00621189" w:rsidP="00621189">
      <w:pPr>
        <w:pStyle w:val="Heading3"/>
        <w:numPr>
          <w:ilvl w:val="2"/>
          <w:numId w:val="10"/>
        </w:numPr>
        <w:tabs>
          <w:tab w:val="clear" w:pos="1440"/>
          <w:tab w:val="left" w:pos="1418"/>
        </w:tabs>
        <w:ind w:left="1418" w:hanging="709"/>
        <w:rPr>
          <w:rFonts w:cs="Arial"/>
          <w:color w:val="FF0000"/>
          <w:rPrChange w:id="692" w:author="James Faas" w:date="2022-11-24T11:50:00Z">
            <w:rPr>
              <w:rFonts w:cs="Arial"/>
            </w:rPr>
          </w:rPrChange>
        </w:rPr>
      </w:pPr>
      <w:r w:rsidRPr="00323FF4">
        <w:rPr>
          <w:rFonts w:cs="Arial"/>
          <w:color w:val="FF0000"/>
          <w:rPrChange w:id="693" w:author="James Faas" w:date="2022-11-24T11:50:00Z">
            <w:rPr>
              <w:rFonts w:cs="Arial"/>
            </w:rPr>
          </w:rPrChange>
        </w:rPr>
        <w:t xml:space="preserve">If additional disinfection is required, or an objectionable taste and odour in the tank water exist due to painting operations, the Contractor shall pay the Region for the additional chemicals required, water chemistry analysis and additional water required, at a cost to be computed from the Region's current rate schedule and laboratory invoices. Such additional disinfection shall be carried out at no additional cost to the Region, until bacteria free samples, acceptable taste and odour free samples are </w:t>
      </w:r>
      <w:r w:rsidR="00A12AA5" w:rsidRPr="00323FF4">
        <w:rPr>
          <w:rFonts w:cs="Arial"/>
          <w:color w:val="FF0000"/>
          <w:rPrChange w:id="694" w:author="James Faas" w:date="2022-11-24T11:50:00Z">
            <w:rPr>
              <w:rFonts w:cs="Arial"/>
            </w:rPr>
          </w:rPrChange>
        </w:rPr>
        <w:t>obtained,</w:t>
      </w:r>
      <w:r w:rsidRPr="00323FF4">
        <w:rPr>
          <w:rFonts w:cs="Arial"/>
          <w:color w:val="FF0000"/>
          <w:rPrChange w:id="695" w:author="James Faas" w:date="2022-11-24T11:50:00Z">
            <w:rPr>
              <w:rFonts w:cs="Arial"/>
            </w:rPr>
          </w:rPrChange>
        </w:rPr>
        <w:t xml:space="preserve"> and the requirements of the Ontario Drinking Water Standards are satisfied.</w:t>
      </w:r>
    </w:p>
    <w:p w14:paraId="5488D9CE" w14:textId="77777777" w:rsidR="00621189" w:rsidRPr="00323FF4" w:rsidRDefault="00621189" w:rsidP="00621189">
      <w:pPr>
        <w:pStyle w:val="Heading2"/>
        <w:keepNext/>
        <w:numPr>
          <w:ilvl w:val="1"/>
          <w:numId w:val="10"/>
        </w:numPr>
        <w:rPr>
          <w:rFonts w:cs="Arial"/>
          <w:color w:val="FF0000"/>
          <w:rPrChange w:id="696" w:author="James Faas" w:date="2022-11-24T11:50:00Z">
            <w:rPr>
              <w:rFonts w:cs="Arial"/>
            </w:rPr>
          </w:rPrChange>
        </w:rPr>
      </w:pPr>
      <w:r w:rsidRPr="00323FF4">
        <w:rPr>
          <w:rFonts w:cs="Arial"/>
          <w:color w:val="FF0000"/>
          <w:rPrChange w:id="697" w:author="James Faas" w:date="2022-11-24T11:50:00Z">
            <w:rPr>
              <w:rFonts w:cs="Arial"/>
            </w:rPr>
          </w:rPrChange>
        </w:rPr>
        <w:t>VOC Monitoring</w:t>
      </w:r>
    </w:p>
    <w:p w14:paraId="21188C8E" w14:textId="77777777" w:rsidR="00621189" w:rsidRPr="00323FF4" w:rsidRDefault="00621189" w:rsidP="00621189">
      <w:pPr>
        <w:pStyle w:val="Heading3"/>
        <w:numPr>
          <w:ilvl w:val="2"/>
          <w:numId w:val="10"/>
        </w:numPr>
        <w:tabs>
          <w:tab w:val="clear" w:pos="1440"/>
          <w:tab w:val="left" w:pos="1418"/>
        </w:tabs>
        <w:ind w:left="1418" w:hanging="709"/>
        <w:rPr>
          <w:rFonts w:cs="Arial"/>
          <w:color w:val="FF0000"/>
          <w:rPrChange w:id="698" w:author="James Faas" w:date="2022-11-24T11:50:00Z">
            <w:rPr>
              <w:rFonts w:cs="Arial"/>
            </w:rPr>
          </w:rPrChange>
        </w:rPr>
      </w:pPr>
      <w:r w:rsidRPr="00323FF4">
        <w:rPr>
          <w:rFonts w:cs="Arial"/>
          <w:color w:val="FF0000"/>
          <w:rPrChange w:id="699" w:author="James Faas" w:date="2022-11-24T11:50:00Z">
            <w:rPr>
              <w:rFonts w:cs="Arial"/>
            </w:rPr>
          </w:rPrChange>
        </w:rPr>
        <w:t>After the tank has been filled but prior to placing it in service arrange with the Region for testing the water for volatile organic contaminant (VOC). Conduct analysis by a</w:t>
      </w:r>
      <w:del w:id="700" w:author="Zaleski, Christopher" w:date="2021-02-10T18:12:00Z">
        <w:r w:rsidRPr="00323FF4" w:rsidDel="00A96D6E">
          <w:rPr>
            <w:rFonts w:cs="Arial"/>
            <w:color w:val="FF0000"/>
            <w:rPrChange w:id="701" w:author="James Faas" w:date="2022-11-24T11:50:00Z">
              <w:rPr>
                <w:rFonts w:cs="Arial"/>
              </w:rPr>
            </w:rPrChange>
          </w:rPr>
          <w:delText>n approved</w:delText>
        </w:r>
      </w:del>
      <w:r w:rsidRPr="00323FF4">
        <w:rPr>
          <w:rFonts w:cs="Arial"/>
          <w:color w:val="FF0000"/>
          <w:rPrChange w:id="702" w:author="James Faas" w:date="2022-11-24T11:50:00Z">
            <w:rPr>
              <w:rFonts w:cs="Arial"/>
            </w:rPr>
          </w:rPrChange>
        </w:rPr>
        <w:t xml:space="preserve"> laboratory, which is specifically approved for the work to be performed and approved by the Region. The cost for such testing will be borne by the Region.</w:t>
      </w:r>
    </w:p>
    <w:p w14:paraId="45D4D976" w14:textId="77777777" w:rsidR="00621189" w:rsidRPr="00323FF4" w:rsidRDefault="00621189" w:rsidP="00621189">
      <w:pPr>
        <w:pStyle w:val="Heading3"/>
        <w:numPr>
          <w:ilvl w:val="2"/>
          <w:numId w:val="10"/>
        </w:numPr>
        <w:tabs>
          <w:tab w:val="clear" w:pos="1440"/>
          <w:tab w:val="left" w:pos="1418"/>
        </w:tabs>
        <w:ind w:left="1418" w:hanging="709"/>
        <w:rPr>
          <w:rFonts w:cs="Arial"/>
          <w:color w:val="FF0000"/>
          <w:rPrChange w:id="703" w:author="James Faas" w:date="2022-11-24T11:50:00Z">
            <w:rPr>
              <w:rFonts w:cs="Arial"/>
            </w:rPr>
          </w:rPrChange>
        </w:rPr>
      </w:pPr>
      <w:r w:rsidRPr="00323FF4">
        <w:rPr>
          <w:rFonts w:cs="Arial"/>
          <w:color w:val="FF0000"/>
          <w:rPrChange w:id="704" w:author="James Faas" w:date="2022-11-24T11:50:00Z">
            <w:rPr>
              <w:rFonts w:cs="Arial"/>
            </w:rPr>
          </w:rPrChange>
        </w:rPr>
        <w:t>Perform monitoring for vinyl chloride and 52 principal organic contaminants including drinking water volatile hydrocarbons and drinking water volatile aromatics in accordance with the Environmental Laboratory Approval Program.</w:t>
      </w:r>
    </w:p>
    <w:p w14:paraId="11A74E59" w14:textId="77777777" w:rsidR="00621189" w:rsidRPr="00323FF4" w:rsidRDefault="00621189" w:rsidP="00621189">
      <w:pPr>
        <w:pStyle w:val="Heading3"/>
        <w:numPr>
          <w:ilvl w:val="2"/>
          <w:numId w:val="10"/>
        </w:numPr>
        <w:tabs>
          <w:tab w:val="clear" w:pos="1440"/>
          <w:tab w:val="left" w:pos="1418"/>
        </w:tabs>
        <w:ind w:left="1418" w:hanging="709"/>
        <w:rPr>
          <w:rFonts w:cs="Arial"/>
          <w:color w:val="FF0000"/>
          <w:rPrChange w:id="705" w:author="James Faas" w:date="2022-11-24T11:50:00Z">
            <w:rPr>
              <w:rFonts w:cs="Arial"/>
            </w:rPr>
          </w:rPrChange>
        </w:rPr>
      </w:pPr>
      <w:r w:rsidRPr="00323FF4">
        <w:rPr>
          <w:rFonts w:cs="Arial"/>
          <w:color w:val="FF0000"/>
          <w:rPrChange w:id="706" w:author="James Faas" w:date="2022-11-24T11:50:00Z">
            <w:rPr>
              <w:rFonts w:cs="Arial"/>
            </w:rPr>
          </w:rPrChange>
        </w:rPr>
        <w:t>Analyze Hydrocarbons by EPA Method 524.2 with a detection limit of 0.5 mg/l or less.</w:t>
      </w:r>
    </w:p>
    <w:p w14:paraId="5A7574F0" w14:textId="77777777" w:rsidR="00621189" w:rsidRPr="00323FF4" w:rsidRDefault="00621189" w:rsidP="00621189">
      <w:pPr>
        <w:pStyle w:val="Heading3"/>
        <w:numPr>
          <w:ilvl w:val="2"/>
          <w:numId w:val="10"/>
        </w:numPr>
        <w:tabs>
          <w:tab w:val="clear" w:pos="1440"/>
          <w:tab w:val="left" w:pos="1418"/>
        </w:tabs>
        <w:ind w:left="1418" w:hanging="709"/>
        <w:rPr>
          <w:rFonts w:cs="Arial"/>
          <w:color w:val="FF0000"/>
          <w:rPrChange w:id="707" w:author="James Faas" w:date="2022-11-24T11:50:00Z">
            <w:rPr>
              <w:rFonts w:cs="Arial"/>
            </w:rPr>
          </w:rPrChange>
        </w:rPr>
      </w:pPr>
      <w:r w:rsidRPr="00323FF4">
        <w:rPr>
          <w:rFonts w:cs="Arial"/>
          <w:color w:val="FF0000"/>
          <w:rPrChange w:id="708" w:author="James Faas" w:date="2022-11-24T11:50:00Z">
            <w:rPr>
              <w:rFonts w:cs="Arial"/>
            </w:rPr>
          </w:rPrChange>
        </w:rPr>
        <w:t>Analyze aromatics will by EPA Method 524.2 with a detection limit of 0.5 µg/l or less.</w:t>
      </w:r>
    </w:p>
    <w:p w14:paraId="6713F566" w14:textId="77777777" w:rsidR="00621189" w:rsidRPr="00323FF4" w:rsidRDefault="00621189" w:rsidP="00621189">
      <w:pPr>
        <w:pStyle w:val="Heading3"/>
        <w:numPr>
          <w:ilvl w:val="2"/>
          <w:numId w:val="10"/>
        </w:numPr>
        <w:tabs>
          <w:tab w:val="clear" w:pos="1440"/>
          <w:tab w:val="left" w:pos="1418"/>
        </w:tabs>
        <w:ind w:left="1418" w:hanging="709"/>
        <w:rPr>
          <w:rFonts w:cs="Arial"/>
          <w:color w:val="FF0000"/>
          <w:rPrChange w:id="709" w:author="James Faas" w:date="2022-11-24T11:50:00Z">
            <w:rPr>
              <w:rFonts w:cs="Arial"/>
            </w:rPr>
          </w:rPrChange>
        </w:rPr>
      </w:pPr>
      <w:r w:rsidRPr="00323FF4">
        <w:rPr>
          <w:rFonts w:cs="Arial"/>
          <w:color w:val="FF0000"/>
          <w:rPrChange w:id="710" w:author="James Faas" w:date="2022-11-24T11:50:00Z">
            <w:rPr>
              <w:rFonts w:cs="Arial"/>
            </w:rPr>
          </w:rPrChange>
        </w:rPr>
        <w:t>Do not place the tank into service until VOCs are below the MCL for drinking water.</w:t>
      </w:r>
    </w:p>
    <w:p w14:paraId="03BA3E92" w14:textId="77777777" w:rsidR="00621189" w:rsidRPr="00323FF4" w:rsidRDefault="00621189" w:rsidP="00621189">
      <w:pPr>
        <w:pStyle w:val="Heading3"/>
        <w:numPr>
          <w:ilvl w:val="2"/>
          <w:numId w:val="10"/>
        </w:numPr>
        <w:tabs>
          <w:tab w:val="clear" w:pos="1440"/>
          <w:tab w:val="left" w:pos="1418"/>
        </w:tabs>
        <w:ind w:left="1418" w:hanging="709"/>
        <w:rPr>
          <w:rFonts w:cs="Arial"/>
          <w:color w:val="FF0000"/>
          <w:rPrChange w:id="711" w:author="James Faas" w:date="2022-11-24T11:50:00Z">
            <w:rPr>
              <w:rFonts w:cs="Arial"/>
            </w:rPr>
          </w:rPrChange>
        </w:rPr>
      </w:pPr>
      <w:r w:rsidRPr="00323FF4">
        <w:rPr>
          <w:rFonts w:cs="Arial"/>
          <w:color w:val="FF0000"/>
          <w:rPrChange w:id="712" w:author="James Faas" w:date="2022-11-24T11:50:00Z">
            <w:rPr>
              <w:rFonts w:cs="Arial"/>
            </w:rPr>
          </w:rPrChange>
        </w:rPr>
        <w:t>If VOC levels exceed Ontario Drinking Water Standards for drinking water, drain the tank, refill, disinfect, and retest. The cost for any retesting will be at the Contractor's sole expense.</w:t>
      </w:r>
    </w:p>
    <w:p w14:paraId="1AFF2BD3" w14:textId="77777777" w:rsidR="00621189" w:rsidRPr="00323FF4" w:rsidDel="00B22F09" w:rsidRDefault="00621189" w:rsidP="00621189">
      <w:pPr>
        <w:pStyle w:val="Heading2"/>
        <w:keepNext/>
        <w:numPr>
          <w:ilvl w:val="1"/>
          <w:numId w:val="10"/>
        </w:numPr>
        <w:rPr>
          <w:del w:id="713" w:author="Johnny Pang" w:date="2022-04-17T16:59:00Z"/>
          <w:rFonts w:cs="Arial"/>
          <w:color w:val="FF0000"/>
          <w:rPrChange w:id="714" w:author="James Faas" w:date="2022-11-24T11:50:00Z">
            <w:rPr>
              <w:del w:id="715" w:author="Johnny Pang" w:date="2022-04-17T16:59:00Z"/>
              <w:rFonts w:cs="Arial"/>
            </w:rPr>
          </w:rPrChange>
        </w:rPr>
      </w:pPr>
      <w:del w:id="716" w:author="Johnny Pang" w:date="2022-04-17T16:59:00Z">
        <w:r w:rsidRPr="00323FF4" w:rsidDel="00B22F09">
          <w:rPr>
            <w:rFonts w:cs="Arial"/>
            <w:color w:val="FF0000"/>
            <w:rPrChange w:id="717" w:author="James Faas" w:date="2022-11-24T11:50:00Z">
              <w:rPr>
                <w:rFonts w:cs="Arial"/>
              </w:rPr>
            </w:rPrChange>
          </w:rPr>
          <w:delText>Lead Abatement and Controls</w:delText>
        </w:r>
        <w:r w:rsidR="00390365" w:rsidRPr="00323FF4" w:rsidDel="00B22F09">
          <w:rPr>
            <w:rFonts w:cs="Arial"/>
            <w:color w:val="FF0000"/>
            <w:rPrChange w:id="718" w:author="James Faas" w:date="2022-11-24T11:50:00Z">
              <w:rPr>
                <w:rFonts w:cs="Arial"/>
              </w:rPr>
            </w:rPrChange>
          </w:rPr>
          <w:delText xml:space="preserve"> </w:delText>
        </w:r>
      </w:del>
    </w:p>
    <w:p w14:paraId="4A410DC0" w14:textId="77777777" w:rsidR="00621189" w:rsidRPr="00323FF4" w:rsidDel="00B22F09" w:rsidRDefault="00621189" w:rsidP="00621189">
      <w:pPr>
        <w:pStyle w:val="Heading3"/>
        <w:numPr>
          <w:ilvl w:val="2"/>
          <w:numId w:val="10"/>
        </w:numPr>
        <w:rPr>
          <w:del w:id="719" w:author="Johnny Pang" w:date="2022-04-17T16:59:00Z"/>
          <w:rFonts w:cs="Arial"/>
          <w:color w:val="FF0000"/>
          <w:rPrChange w:id="720" w:author="James Faas" w:date="2022-11-24T11:50:00Z">
            <w:rPr>
              <w:del w:id="721" w:author="Johnny Pang" w:date="2022-04-17T16:59:00Z"/>
              <w:rFonts w:cs="Arial"/>
            </w:rPr>
          </w:rPrChange>
        </w:rPr>
      </w:pPr>
      <w:del w:id="722" w:author="Johnny Pang" w:date="2022-04-17T16:59:00Z">
        <w:r w:rsidRPr="00323FF4" w:rsidDel="00B22F09">
          <w:rPr>
            <w:rFonts w:cs="Arial"/>
            <w:color w:val="FF0000"/>
            <w:rPrChange w:id="723" w:author="James Faas" w:date="2022-11-24T11:50:00Z">
              <w:rPr>
                <w:rFonts w:cs="Arial"/>
              </w:rPr>
            </w:rPrChange>
          </w:rPr>
          <w:delText xml:space="preserve">Refer to Section 02137 </w:delText>
        </w:r>
        <w:r w:rsidRPr="00323FF4" w:rsidDel="00B22F09">
          <w:rPr>
            <w:rFonts w:cs="Arial"/>
            <w:color w:val="FF0000"/>
            <w:rPrChange w:id="724" w:author="James Faas" w:date="2022-11-24T11:50:00Z">
              <w:rPr>
                <w:rFonts w:cs="Arial"/>
              </w:rPr>
            </w:rPrChange>
          </w:rPr>
          <w:noBreakHyphen/>
          <w:delText xml:space="preserve"> Lead Paint Removal and Management for additional requirements.</w:delText>
        </w:r>
      </w:del>
    </w:p>
    <w:p w14:paraId="3CB95F42" w14:textId="77777777" w:rsidR="00621189" w:rsidRPr="00323FF4" w:rsidDel="00B22F09" w:rsidRDefault="00621189" w:rsidP="00621189">
      <w:pPr>
        <w:pStyle w:val="Heading3"/>
        <w:numPr>
          <w:ilvl w:val="2"/>
          <w:numId w:val="10"/>
        </w:numPr>
        <w:rPr>
          <w:del w:id="725" w:author="Johnny Pang" w:date="2022-04-17T16:59:00Z"/>
          <w:rFonts w:cs="Arial"/>
          <w:color w:val="FF0000"/>
          <w:rPrChange w:id="726" w:author="James Faas" w:date="2022-11-24T11:50:00Z">
            <w:rPr>
              <w:del w:id="727" w:author="Johnny Pang" w:date="2022-04-17T16:59:00Z"/>
              <w:rFonts w:cs="Arial"/>
            </w:rPr>
          </w:rPrChange>
        </w:rPr>
      </w:pPr>
      <w:del w:id="728" w:author="Johnny Pang" w:date="2022-04-17T16:59:00Z">
        <w:r w:rsidRPr="00323FF4" w:rsidDel="00B22F09">
          <w:rPr>
            <w:rFonts w:cs="Arial"/>
            <w:color w:val="FF0000"/>
            <w:rPrChange w:id="729" w:author="James Faas" w:date="2022-11-24T11:50:00Z">
              <w:rPr>
                <w:rFonts w:cs="Arial"/>
              </w:rPr>
            </w:rPrChange>
          </w:rPr>
          <w:delText xml:space="preserve">The elevated tank contains lead based coatings. </w:delText>
        </w:r>
      </w:del>
    </w:p>
    <w:p w14:paraId="2E883F05" w14:textId="77777777" w:rsidR="00621189" w:rsidRPr="00323FF4" w:rsidRDefault="00621189" w:rsidP="00621189">
      <w:pPr>
        <w:pStyle w:val="Heading2"/>
        <w:keepNext/>
        <w:numPr>
          <w:ilvl w:val="1"/>
          <w:numId w:val="10"/>
        </w:numPr>
        <w:rPr>
          <w:rFonts w:cs="Arial"/>
          <w:color w:val="FF0000"/>
          <w:rPrChange w:id="730" w:author="James Faas" w:date="2022-11-24T11:50:00Z">
            <w:rPr>
              <w:rFonts w:cs="Arial"/>
            </w:rPr>
          </w:rPrChange>
        </w:rPr>
      </w:pPr>
      <w:r w:rsidRPr="00323FF4">
        <w:rPr>
          <w:rFonts w:cs="Arial"/>
          <w:color w:val="FF0000"/>
          <w:rPrChange w:id="731" w:author="James Faas" w:date="2022-11-24T11:50:00Z">
            <w:rPr>
              <w:rFonts w:cs="Arial"/>
            </w:rPr>
          </w:rPrChange>
        </w:rPr>
        <w:t>Coating System Application Tables</w:t>
      </w:r>
    </w:p>
    <w:p w14:paraId="3BE666B4" w14:textId="77777777" w:rsidR="00621189" w:rsidRPr="00323FF4" w:rsidRDefault="00621189" w:rsidP="00621189">
      <w:pPr>
        <w:pStyle w:val="Heading3"/>
        <w:numPr>
          <w:ilvl w:val="2"/>
          <w:numId w:val="10"/>
        </w:numPr>
        <w:rPr>
          <w:rFonts w:cs="Arial"/>
          <w:color w:val="FF0000"/>
          <w:rPrChange w:id="732" w:author="James Faas" w:date="2022-11-24T11:50:00Z">
            <w:rPr>
              <w:rFonts w:cs="Arial"/>
            </w:rPr>
          </w:rPrChange>
        </w:rPr>
      </w:pPr>
      <w:r w:rsidRPr="00323FF4">
        <w:rPr>
          <w:rFonts w:cs="Arial"/>
          <w:color w:val="FF0000"/>
          <w:rPrChange w:id="733" w:author="James Faas" w:date="2022-11-24T11:50:00Z">
            <w:rPr>
              <w:rFonts w:cs="Arial"/>
            </w:rPr>
          </w:rPrChange>
        </w:rPr>
        <w:t>The following tables outline each coating layer of the specified coating system. Material details and performance requirements are listed in Part 1 and Part 2 of this Specification Section.</w:t>
      </w:r>
    </w:p>
    <w:p w14:paraId="10FED099" w14:textId="77777777" w:rsidR="00621189" w:rsidRPr="00323FF4" w:rsidRDefault="00621189" w:rsidP="00621189">
      <w:pPr>
        <w:pStyle w:val="Heading2"/>
        <w:keepNext/>
        <w:numPr>
          <w:ilvl w:val="1"/>
          <w:numId w:val="10"/>
        </w:numPr>
        <w:rPr>
          <w:rFonts w:cs="Arial"/>
          <w:color w:val="FF0000"/>
          <w:rPrChange w:id="734" w:author="James Faas" w:date="2022-11-24T11:50:00Z">
            <w:rPr>
              <w:rFonts w:cs="Arial"/>
            </w:rPr>
          </w:rPrChange>
        </w:rPr>
      </w:pPr>
      <w:r w:rsidRPr="00323FF4">
        <w:rPr>
          <w:rFonts w:cs="Arial"/>
          <w:color w:val="FF0000"/>
          <w:rPrChange w:id="735" w:author="James Faas" w:date="2022-11-24T11:50:00Z">
            <w:rPr>
              <w:rFonts w:cs="Arial"/>
            </w:rPr>
          </w:rPrChange>
        </w:rPr>
        <w:t>Graphics</w:t>
      </w:r>
    </w:p>
    <w:p w14:paraId="1A9542D2" w14:textId="77777777" w:rsidR="00621189" w:rsidRPr="00323FF4" w:rsidRDefault="00621189" w:rsidP="00621189">
      <w:pPr>
        <w:pStyle w:val="Heading3"/>
        <w:numPr>
          <w:ilvl w:val="2"/>
          <w:numId w:val="10"/>
        </w:numPr>
        <w:rPr>
          <w:rFonts w:cs="Arial"/>
          <w:color w:val="FF0000"/>
          <w:rPrChange w:id="736" w:author="James Faas" w:date="2022-11-24T11:50:00Z">
            <w:rPr>
              <w:rFonts w:cs="Arial"/>
            </w:rPr>
          </w:rPrChange>
        </w:rPr>
      </w:pPr>
      <w:r w:rsidRPr="00323FF4">
        <w:rPr>
          <w:rFonts w:cs="Arial"/>
          <w:color w:val="FF0000"/>
          <w:rPrChange w:id="737" w:author="James Faas" w:date="2022-11-24T11:50:00Z">
            <w:rPr>
              <w:rFonts w:cs="Arial"/>
            </w:rPr>
          </w:rPrChange>
        </w:rPr>
        <w:t xml:space="preserve">The Contractor shall provide a price under Item Nos. </w:t>
      </w:r>
      <w:del w:id="738" w:author="Johnny Pang" w:date="2022-04-17T16:59:00Z">
        <w:r w:rsidR="004966F2" w:rsidRPr="00323FF4" w:rsidDel="00B22F09">
          <w:rPr>
            <w:rFonts w:cs="Arial"/>
            <w:color w:val="FF0000"/>
            <w:highlight w:val="yellow"/>
            <w:rPrChange w:id="739" w:author="James Faas" w:date="2022-11-24T11:50:00Z">
              <w:rPr>
                <w:rFonts w:cs="Arial"/>
              </w:rPr>
            </w:rPrChange>
          </w:rPr>
          <w:delText xml:space="preserve">A3.01a </w:delText>
        </w:r>
        <w:r w:rsidRPr="00323FF4" w:rsidDel="00B22F09">
          <w:rPr>
            <w:rFonts w:cs="Arial"/>
            <w:color w:val="FF0000"/>
            <w:highlight w:val="yellow"/>
            <w:rPrChange w:id="740" w:author="James Faas" w:date="2022-11-24T11:50:00Z">
              <w:rPr>
                <w:rFonts w:cs="Arial"/>
              </w:rPr>
            </w:rPrChange>
          </w:rPr>
          <w:delText xml:space="preserve">and </w:delText>
        </w:r>
        <w:r w:rsidR="004966F2" w:rsidRPr="00323FF4" w:rsidDel="00B22F09">
          <w:rPr>
            <w:rFonts w:cs="Arial"/>
            <w:color w:val="FF0000"/>
            <w:highlight w:val="yellow"/>
            <w:rPrChange w:id="741" w:author="James Faas" w:date="2022-11-24T11:50:00Z">
              <w:rPr>
                <w:rFonts w:cs="Arial"/>
              </w:rPr>
            </w:rPrChange>
          </w:rPr>
          <w:delText>A3.</w:delText>
        </w:r>
        <w:commentRangeStart w:id="742"/>
        <w:r w:rsidR="004966F2" w:rsidRPr="00323FF4" w:rsidDel="00B22F09">
          <w:rPr>
            <w:rFonts w:cs="Arial"/>
            <w:color w:val="FF0000"/>
            <w:highlight w:val="yellow"/>
            <w:rPrChange w:id="743" w:author="James Faas" w:date="2022-11-24T11:50:00Z">
              <w:rPr>
                <w:rFonts w:cs="Arial"/>
              </w:rPr>
            </w:rPrChange>
          </w:rPr>
          <w:delText>01b</w:delText>
        </w:r>
      </w:del>
      <w:ins w:id="744" w:author="Johnny Pang" w:date="2022-04-17T16:59:00Z">
        <w:r w:rsidR="00B22F09" w:rsidRPr="00323FF4">
          <w:rPr>
            <w:rFonts w:cs="Arial"/>
            <w:color w:val="FF0000"/>
            <w:highlight w:val="yellow"/>
            <w:rPrChange w:id="745" w:author="James Faas" w:date="2022-11-24T11:50:00Z">
              <w:rPr>
                <w:rFonts w:cs="Arial"/>
              </w:rPr>
            </w:rPrChange>
          </w:rPr>
          <w:t>A9.XX</w:t>
        </w:r>
      </w:ins>
      <w:r w:rsidRPr="00323FF4">
        <w:rPr>
          <w:rFonts w:cs="Arial"/>
          <w:color w:val="FF0000"/>
          <w:rPrChange w:id="746" w:author="James Faas" w:date="2022-11-24T11:50:00Z">
            <w:rPr>
              <w:rFonts w:cs="Arial"/>
            </w:rPr>
          </w:rPrChange>
        </w:rPr>
        <w:t xml:space="preserve"> </w:t>
      </w:r>
      <w:commentRangeEnd w:id="742"/>
      <w:r w:rsidR="003443D3" w:rsidRPr="00323FF4">
        <w:rPr>
          <w:rStyle w:val="CommentReference"/>
        </w:rPr>
        <w:commentReference w:id="742"/>
      </w:r>
      <w:r w:rsidRPr="00323FF4">
        <w:rPr>
          <w:rFonts w:cs="Arial"/>
          <w:color w:val="FF0000"/>
          <w:rPrChange w:id="747" w:author="James Faas" w:date="2022-11-24T11:50:00Z">
            <w:rPr>
              <w:rFonts w:cs="Arial"/>
            </w:rPr>
          </w:rPrChange>
        </w:rPr>
        <w:t xml:space="preserve">in the Bid Form for the following graphics applied to the exterior of the vertical wall of the tank: </w:t>
      </w:r>
    </w:p>
    <w:p w14:paraId="6B311F78" w14:textId="77777777" w:rsidR="00621189" w:rsidRPr="00323FF4" w:rsidRDefault="00621189" w:rsidP="00A02088">
      <w:pPr>
        <w:pStyle w:val="Heading4"/>
        <w:rPr>
          <w:color w:val="FF0000"/>
          <w:rPrChange w:id="748" w:author="James Faas" w:date="2022-11-24T11:50:00Z">
            <w:rPr/>
          </w:rPrChange>
        </w:rPr>
      </w:pPr>
      <w:r w:rsidRPr="00323FF4">
        <w:rPr>
          <w:color w:val="FF0000"/>
          <w:rPrChange w:id="749" w:author="James Faas" w:date="2022-11-24T11:50:00Z">
            <w:rPr/>
          </w:rPrChange>
        </w:rPr>
        <w:t>the text "</w:t>
      </w:r>
      <w:r w:rsidRPr="00323FF4">
        <w:rPr>
          <w:smallCaps/>
          <w:color w:val="FF0000"/>
          <w:rPrChange w:id="750" w:author="James Faas" w:date="2022-11-24T11:50:00Z">
            <w:rPr>
              <w:smallCaps/>
            </w:rPr>
          </w:rPrChange>
        </w:rPr>
        <w:t>York Region</w:t>
      </w:r>
      <w:r w:rsidRPr="00323FF4">
        <w:rPr>
          <w:color w:val="FF0000"/>
          <w:rPrChange w:id="751" w:author="James Faas" w:date="2022-11-24T11:50:00Z">
            <w:rPr/>
          </w:rPrChange>
        </w:rPr>
        <w:t>" and the York Region logo on two sides of the tank, and</w:t>
      </w:r>
    </w:p>
    <w:p w14:paraId="56912CBD" w14:textId="77777777" w:rsidR="00621189" w:rsidRPr="00323FF4" w:rsidRDefault="00621189" w:rsidP="00A02088">
      <w:pPr>
        <w:pStyle w:val="Heading4"/>
        <w:rPr>
          <w:color w:val="FF0000"/>
          <w:rPrChange w:id="752" w:author="James Faas" w:date="2022-11-24T11:50:00Z">
            <w:rPr/>
          </w:rPrChange>
        </w:rPr>
      </w:pPr>
      <w:commentRangeStart w:id="753"/>
      <w:del w:id="754" w:author="Johnny Pang" w:date="2022-04-17T17:00:00Z">
        <w:r w:rsidRPr="00323FF4" w:rsidDel="00B22F09">
          <w:rPr>
            <w:color w:val="FF0000"/>
            <w:highlight w:val="yellow"/>
            <w:rPrChange w:id="755" w:author="James Faas" w:date="2022-11-24T11:50:00Z">
              <w:rPr/>
            </w:rPrChange>
          </w:rPr>
          <w:delText>Local Area Municipality Text</w:delText>
        </w:r>
      </w:del>
      <w:ins w:id="756" w:author="Johnny Pang" w:date="2022-04-17T17:00:00Z">
        <w:r w:rsidR="00B22F09" w:rsidRPr="00323FF4">
          <w:rPr>
            <w:color w:val="FF0000"/>
            <w:highlight w:val="yellow"/>
            <w:rPrChange w:id="757" w:author="James Faas" w:date="2022-11-24T11:50:00Z">
              <w:rPr/>
            </w:rPrChange>
          </w:rPr>
          <w:t>the text “City of Vaughan” and the City’s logo on two sides of the tank.</w:t>
        </w:r>
      </w:ins>
      <w:r w:rsidR="005A056C" w:rsidRPr="00323FF4">
        <w:rPr>
          <w:color w:val="FF0000"/>
          <w:rPrChange w:id="758" w:author="James Faas" w:date="2022-11-24T11:50:00Z">
            <w:rPr/>
          </w:rPrChange>
        </w:rPr>
        <w:t xml:space="preserve"> </w:t>
      </w:r>
    </w:p>
    <w:p w14:paraId="1A6E291A" w14:textId="77777777" w:rsidR="00621189" w:rsidRPr="00323FF4" w:rsidRDefault="00621189" w:rsidP="00621189">
      <w:pPr>
        <w:pStyle w:val="Heading3"/>
        <w:numPr>
          <w:ilvl w:val="2"/>
          <w:numId w:val="10"/>
        </w:numPr>
        <w:rPr>
          <w:rFonts w:cs="Arial"/>
          <w:color w:val="FF0000"/>
          <w:highlight w:val="yellow"/>
          <w:rPrChange w:id="759" w:author="James Faas" w:date="2022-11-24T11:50:00Z">
            <w:rPr>
              <w:rFonts w:cs="Arial"/>
            </w:rPr>
          </w:rPrChange>
        </w:rPr>
      </w:pPr>
      <w:r w:rsidRPr="00323FF4">
        <w:rPr>
          <w:rFonts w:cs="Arial"/>
          <w:color w:val="FF0000"/>
          <w:highlight w:val="yellow"/>
          <w:rPrChange w:id="760" w:author="James Faas" w:date="2022-11-24T11:50:00Z">
            <w:rPr>
              <w:rFonts w:cs="Arial"/>
            </w:rPr>
          </w:rPrChange>
        </w:rPr>
        <w:t xml:space="preserve">Unless instructed otherwise by the Region, the Local Municipality text shall be in Times bold typeface and small caps, the small caps being 80% of the height of the </w:t>
      </w:r>
      <w:proofErr w:type="gramStart"/>
      <w:r w:rsidRPr="00323FF4">
        <w:rPr>
          <w:rFonts w:cs="Arial"/>
          <w:color w:val="FF0000"/>
          <w:highlight w:val="yellow"/>
          <w:rPrChange w:id="761" w:author="James Faas" w:date="2022-11-24T11:50:00Z">
            <w:rPr>
              <w:rFonts w:cs="Arial"/>
            </w:rPr>
          </w:rPrChange>
        </w:rPr>
        <w:t>full size upper case</w:t>
      </w:r>
      <w:proofErr w:type="gramEnd"/>
      <w:r w:rsidRPr="00323FF4">
        <w:rPr>
          <w:rFonts w:cs="Arial"/>
          <w:color w:val="FF0000"/>
          <w:highlight w:val="yellow"/>
          <w:rPrChange w:id="762" w:author="James Faas" w:date="2022-11-24T11:50:00Z">
            <w:rPr>
              <w:rFonts w:cs="Arial"/>
            </w:rPr>
          </w:rPrChange>
        </w:rPr>
        <w:t xml:space="preserve"> letters. The text height shall be approximately 90% of the tank's vertical face. Text height shall be finalized through shop drawing reviews. The Contractor shall provide proofs of the following tank graphics for review and approval by the Region and shall allow a period of 30 Days for the Region to complete its review process.</w:t>
      </w:r>
    </w:p>
    <w:p w14:paraId="0F2B8724" w14:textId="77777777" w:rsidR="00621189" w:rsidRPr="00323FF4" w:rsidRDefault="00621189" w:rsidP="00A02088">
      <w:pPr>
        <w:pStyle w:val="Heading4"/>
        <w:rPr>
          <w:rFonts w:ascii="Arial" w:hAnsi="Arial"/>
          <w:color w:val="FF0000"/>
          <w:highlight w:val="yellow"/>
          <w:rPrChange w:id="763" w:author="James Faas" w:date="2022-11-24T11:50:00Z">
            <w:rPr>
              <w:rFonts w:ascii="Arial" w:hAnsi="Arial"/>
            </w:rPr>
          </w:rPrChange>
        </w:rPr>
      </w:pPr>
      <w:r w:rsidRPr="00323FF4">
        <w:rPr>
          <w:color w:val="FF0000"/>
          <w:highlight w:val="yellow"/>
          <w:rPrChange w:id="764" w:author="James Faas" w:date="2022-11-24T11:50:00Z">
            <w:rPr/>
          </w:rPrChange>
        </w:rPr>
        <w:t xml:space="preserve">The proof shall include an overhead view drawing of the tank with dimension of the tank, length of each logo and space between each logo with north arrow and orientation requested by the Region. </w:t>
      </w:r>
    </w:p>
    <w:p w14:paraId="13EC2881" w14:textId="77777777" w:rsidR="00621189" w:rsidRPr="00323FF4" w:rsidRDefault="00621189" w:rsidP="00621189">
      <w:pPr>
        <w:pStyle w:val="Heading2"/>
        <w:keepNext/>
        <w:numPr>
          <w:ilvl w:val="1"/>
          <w:numId w:val="10"/>
        </w:numPr>
        <w:rPr>
          <w:rFonts w:cs="Arial"/>
          <w:color w:val="FF0000"/>
          <w:rPrChange w:id="765" w:author="James Faas" w:date="2022-11-24T11:50:00Z">
            <w:rPr>
              <w:rFonts w:cs="Arial"/>
            </w:rPr>
          </w:rPrChange>
        </w:rPr>
      </w:pPr>
      <w:r w:rsidRPr="00323FF4">
        <w:rPr>
          <w:rFonts w:cs="Arial"/>
          <w:color w:val="FF0000"/>
          <w:rPrChange w:id="766" w:author="James Faas" w:date="2022-11-24T11:50:00Z">
            <w:rPr>
              <w:rFonts w:cs="Arial"/>
            </w:rPr>
          </w:rPrChange>
        </w:rPr>
        <w:t>Colour</w:t>
      </w:r>
      <w:commentRangeEnd w:id="753"/>
      <w:r w:rsidR="003443D3" w:rsidRPr="00323FF4">
        <w:rPr>
          <w:rStyle w:val="CommentReference"/>
          <w:u w:val="none"/>
        </w:rPr>
        <w:commentReference w:id="753"/>
      </w:r>
    </w:p>
    <w:p w14:paraId="65DA87B8" w14:textId="77777777" w:rsidR="00621189" w:rsidRPr="00323FF4" w:rsidRDefault="00621189" w:rsidP="00621189">
      <w:pPr>
        <w:pStyle w:val="Heading3"/>
        <w:numPr>
          <w:ilvl w:val="2"/>
          <w:numId w:val="10"/>
        </w:numPr>
        <w:rPr>
          <w:rFonts w:cs="Arial"/>
          <w:color w:val="FF0000"/>
          <w:rPrChange w:id="767" w:author="James Faas" w:date="2022-11-24T11:50:00Z">
            <w:rPr>
              <w:rFonts w:cs="Arial"/>
            </w:rPr>
          </w:rPrChange>
        </w:rPr>
      </w:pPr>
      <w:r w:rsidRPr="00323FF4">
        <w:rPr>
          <w:rFonts w:cs="Arial"/>
          <w:color w:val="FF0000"/>
          <w:rPrChange w:id="768" w:author="James Faas" w:date="2022-11-24T11:50:00Z">
            <w:rPr>
              <w:rFonts w:cs="Arial"/>
            </w:rPr>
          </w:rPrChange>
        </w:rPr>
        <w:t>Interior: The colour of the interior of the tank shall be white or as light and reflective a colour as is available from the approved manufacturer (e.g., eggshell, beige, silver). The Contractor shall provide colour samples for each finished coating colour on the interior surface for the Region's review and approval before ordering Product.</w:t>
      </w:r>
    </w:p>
    <w:p w14:paraId="0B959A27" w14:textId="77777777" w:rsidR="00621189" w:rsidRPr="00323FF4" w:rsidRDefault="00621189" w:rsidP="00621189">
      <w:pPr>
        <w:pStyle w:val="Heading3"/>
        <w:numPr>
          <w:ilvl w:val="2"/>
          <w:numId w:val="10"/>
        </w:numPr>
        <w:rPr>
          <w:rFonts w:cs="Arial"/>
          <w:color w:val="FF0000"/>
          <w:rPrChange w:id="769" w:author="James Faas" w:date="2022-11-24T11:50:00Z">
            <w:rPr>
              <w:rFonts w:cs="Arial"/>
            </w:rPr>
          </w:rPrChange>
        </w:rPr>
      </w:pPr>
      <w:r w:rsidRPr="00323FF4">
        <w:rPr>
          <w:rFonts w:cs="Arial"/>
          <w:color w:val="FF0000"/>
          <w:rPrChange w:id="770" w:author="James Faas" w:date="2022-11-24T11:50:00Z">
            <w:rPr>
              <w:rFonts w:cs="Arial"/>
            </w:rPr>
          </w:rPrChange>
        </w:rPr>
        <w:t>Exterior: The colour of the exterior background, vertical surfaces, roof of the tank shall be white. The lower cone portion shall be a blue tone specifically in Pantone Matching System (PMS) 072. The Contractor shall provide colour samples for each finished coating colour on the interior and exterior surface for review and approval before ordering the Product.</w:t>
      </w:r>
    </w:p>
    <w:p w14:paraId="05478AC3" w14:textId="77777777" w:rsidR="00621189" w:rsidRPr="00323FF4" w:rsidRDefault="00621189" w:rsidP="00621189">
      <w:pPr>
        <w:pStyle w:val="Heading3"/>
        <w:numPr>
          <w:ilvl w:val="2"/>
          <w:numId w:val="10"/>
        </w:numPr>
        <w:rPr>
          <w:rFonts w:cs="Arial"/>
          <w:color w:val="FF0000"/>
          <w:rPrChange w:id="771" w:author="James Faas" w:date="2022-11-24T11:50:00Z">
            <w:rPr>
              <w:rFonts w:cs="Arial"/>
            </w:rPr>
          </w:rPrChange>
        </w:rPr>
      </w:pPr>
      <w:r w:rsidRPr="00323FF4">
        <w:rPr>
          <w:rFonts w:cs="Arial"/>
          <w:color w:val="FF0000"/>
          <w:rPrChange w:id="772" w:author="James Faas" w:date="2022-11-24T11:50:00Z">
            <w:rPr>
              <w:rFonts w:cs="Arial"/>
            </w:rPr>
          </w:rPrChange>
        </w:rPr>
        <w:t xml:space="preserve">Graphics:  </w:t>
      </w:r>
      <w:r w:rsidR="0032061C" w:rsidRPr="00323FF4">
        <w:rPr>
          <w:rFonts w:cs="Arial"/>
          <w:color w:val="FF0000"/>
          <w:rPrChange w:id="773" w:author="James Faas" w:date="2022-11-24T11:50:00Z">
            <w:rPr>
              <w:rFonts w:cs="Arial"/>
            </w:rPr>
          </w:rPrChange>
        </w:rPr>
        <w:t xml:space="preserve">The </w:t>
      </w:r>
      <w:r w:rsidR="003007F1" w:rsidRPr="00323FF4">
        <w:rPr>
          <w:rFonts w:cs="Arial"/>
          <w:color w:val="FF0000"/>
          <w:rPrChange w:id="774" w:author="James Faas" w:date="2022-11-24T11:50:00Z">
            <w:rPr>
              <w:rFonts w:cs="Arial"/>
            </w:rPr>
          </w:rPrChange>
        </w:rPr>
        <w:t>text “</w:t>
      </w:r>
      <w:r w:rsidRPr="00323FF4">
        <w:rPr>
          <w:rFonts w:cs="Arial"/>
          <w:color w:val="FF0000"/>
          <w:rPrChange w:id="775" w:author="James Faas" w:date="2022-11-24T11:50:00Z">
            <w:rPr>
              <w:rFonts w:cs="Arial"/>
            </w:rPr>
          </w:rPrChange>
        </w:rPr>
        <w:t>York Region</w:t>
      </w:r>
      <w:r w:rsidR="003007F1" w:rsidRPr="00323FF4">
        <w:rPr>
          <w:rFonts w:cs="Arial"/>
          <w:color w:val="FF0000"/>
          <w:rPrChange w:id="776" w:author="James Faas" w:date="2022-11-24T11:50:00Z">
            <w:rPr>
              <w:rFonts w:cs="Arial"/>
            </w:rPr>
          </w:rPrChange>
        </w:rPr>
        <w:t>”</w:t>
      </w:r>
      <w:r w:rsidRPr="00323FF4">
        <w:rPr>
          <w:rFonts w:cs="Arial"/>
          <w:color w:val="FF0000"/>
          <w:rPrChange w:id="777" w:author="James Faas" w:date="2022-11-24T11:50:00Z">
            <w:rPr>
              <w:rFonts w:cs="Arial"/>
            </w:rPr>
          </w:rPrChange>
        </w:rPr>
        <w:t xml:space="preserve"> </w:t>
      </w:r>
      <w:r w:rsidR="003007F1" w:rsidRPr="00323FF4">
        <w:rPr>
          <w:rFonts w:cs="Arial"/>
          <w:color w:val="FF0000"/>
          <w:rPrChange w:id="778" w:author="James Faas" w:date="2022-11-24T11:50:00Z">
            <w:rPr>
              <w:rFonts w:cs="Arial"/>
            </w:rPr>
          </w:rPrChange>
        </w:rPr>
        <w:t>and logo</w:t>
      </w:r>
      <w:r w:rsidRPr="00323FF4">
        <w:rPr>
          <w:rFonts w:cs="Arial"/>
          <w:color w:val="FF0000"/>
          <w:rPrChange w:id="779" w:author="James Faas" w:date="2022-11-24T11:50:00Z">
            <w:rPr>
              <w:rFonts w:cs="Arial"/>
            </w:rPr>
          </w:rPrChange>
        </w:rPr>
        <w:t xml:space="preserve"> shall be in Pantone Matching System (PMS) 072. The stylized trillium and rising star in the Region's logo are officially designated as PMS 072 screened 30 percent.</w:t>
      </w:r>
    </w:p>
    <w:p w14:paraId="24A2FDFC" w14:textId="77777777" w:rsidR="00621189" w:rsidRPr="00323FF4" w:rsidRDefault="00621189" w:rsidP="00621189">
      <w:pPr>
        <w:pStyle w:val="Heading3"/>
        <w:numPr>
          <w:ilvl w:val="2"/>
          <w:numId w:val="10"/>
        </w:numPr>
        <w:rPr>
          <w:rFonts w:cs="Arial"/>
          <w:color w:val="FF0000"/>
          <w:rPrChange w:id="780" w:author="James Faas" w:date="2022-11-24T11:50:00Z">
            <w:rPr>
              <w:rFonts w:cs="Arial"/>
            </w:rPr>
          </w:rPrChange>
        </w:rPr>
      </w:pPr>
      <w:r w:rsidRPr="00323FF4">
        <w:rPr>
          <w:rFonts w:cs="Arial"/>
          <w:color w:val="FF0000"/>
          <w:rPrChange w:id="781" w:author="James Faas" w:date="2022-11-24T11:50:00Z">
            <w:rPr>
              <w:rFonts w:cs="Arial"/>
            </w:rPr>
          </w:rPrChange>
        </w:rPr>
        <w:t>All large colour samples of actual paint system shall be provided to the Region for review and approval. Minimum size of sample is 200 mm by 250 mm. The minimum quantity of samples provided shall be four.</w:t>
      </w:r>
    </w:p>
    <w:p w14:paraId="1BF6674B" w14:textId="77777777" w:rsidR="00C21969" w:rsidRPr="00323FF4" w:rsidRDefault="00C21969" w:rsidP="00C21969">
      <w:pPr>
        <w:pStyle w:val="Heading2"/>
        <w:rPr>
          <w:color w:val="FF0000"/>
          <w:rPrChange w:id="782" w:author="James Faas" w:date="2022-11-24T11:50:00Z">
            <w:rPr/>
          </w:rPrChange>
        </w:rPr>
      </w:pPr>
      <w:r w:rsidRPr="00323FF4">
        <w:rPr>
          <w:color w:val="FF0000"/>
          <w:rPrChange w:id="783" w:author="James Faas" w:date="2022-11-24T11:50:00Z">
            <w:rPr/>
          </w:rPrChange>
        </w:rPr>
        <w:t xml:space="preserve">Coating of Appurtenances </w:t>
      </w:r>
    </w:p>
    <w:p w14:paraId="56E56B4E" w14:textId="77777777" w:rsidR="00C21969" w:rsidRPr="00323FF4" w:rsidRDefault="00C21969" w:rsidP="0032061C">
      <w:pPr>
        <w:pStyle w:val="Heading3"/>
        <w:rPr>
          <w:color w:val="FF0000"/>
          <w:rPrChange w:id="784" w:author="James Faas" w:date="2022-11-24T11:50:00Z">
            <w:rPr/>
          </w:rPrChange>
        </w:rPr>
      </w:pPr>
      <w:r w:rsidRPr="00323FF4">
        <w:rPr>
          <w:color w:val="FF0000"/>
          <w:rPrChange w:id="785" w:author="James Faas" w:date="2022-11-24T11:50:00Z">
            <w:rPr/>
          </w:rPrChange>
        </w:rPr>
        <w:t xml:space="preserve">The scope of this Work shall also include the coating of new appurtenances installed as part of this Contract.  Installed appurtenances shall be coated with the approved coating systems noted in this specification. </w:t>
      </w:r>
    </w:p>
    <w:p w14:paraId="3A527EFB" w14:textId="77777777" w:rsidR="00C21969" w:rsidRPr="00323FF4" w:rsidRDefault="00C21969" w:rsidP="0032061C">
      <w:pPr>
        <w:pStyle w:val="Heading3"/>
        <w:rPr>
          <w:color w:val="FF0000"/>
          <w:rPrChange w:id="786" w:author="James Faas" w:date="2022-11-24T11:50:00Z">
            <w:rPr/>
          </w:rPrChange>
        </w:rPr>
      </w:pPr>
      <w:r w:rsidRPr="00323FF4">
        <w:rPr>
          <w:color w:val="FF0000"/>
          <w:rPrChange w:id="787" w:author="James Faas" w:date="2022-11-24T11:50:00Z">
            <w:rPr/>
          </w:rPrChange>
        </w:rPr>
        <w:t>Perform coating of all piping, fittings, bolted connections, pipe supports and any other exposed metal surface within the wet interior, this includes but not limited to, stainless steel ladders, the exterior surface of the outlet and inlet pipe sections including flange assemblies, the exterior surface of the overflow pipe and the recoating of the dome floor hatch.  Items within the wet interior shall be coated with the approved wet interior coating system</w:t>
      </w:r>
      <w:r w:rsidR="005A056C" w:rsidRPr="00323FF4">
        <w:rPr>
          <w:color w:val="FF0000"/>
          <w:rPrChange w:id="788" w:author="James Faas" w:date="2022-11-24T11:50:00Z">
            <w:rPr/>
          </w:rPrChange>
        </w:rPr>
        <w:t xml:space="preserve"> including mixing system piping.</w:t>
      </w:r>
      <w:r w:rsidRPr="00323FF4">
        <w:rPr>
          <w:color w:val="FF0000"/>
          <w:rPrChange w:id="789" w:author="James Faas" w:date="2022-11-24T11:50:00Z">
            <w:rPr/>
          </w:rPrChange>
        </w:rPr>
        <w:t xml:space="preserve">    </w:t>
      </w:r>
    </w:p>
    <w:p w14:paraId="09DE2F64" w14:textId="77777777" w:rsidR="00C21969" w:rsidRPr="00323FF4" w:rsidRDefault="00C21969" w:rsidP="0032061C">
      <w:pPr>
        <w:pStyle w:val="Heading3"/>
        <w:rPr>
          <w:color w:val="FF0000"/>
          <w:rPrChange w:id="790" w:author="James Faas" w:date="2022-11-24T11:50:00Z">
            <w:rPr/>
          </w:rPrChange>
        </w:rPr>
      </w:pPr>
      <w:r w:rsidRPr="00323FF4">
        <w:rPr>
          <w:color w:val="FF0000"/>
          <w:rPrChange w:id="791" w:author="James Faas" w:date="2022-11-24T11:50:00Z">
            <w:rPr/>
          </w:rPrChange>
        </w:rPr>
        <w:t xml:space="preserve">The exterior </w:t>
      </w:r>
      <w:r w:rsidR="005A056C" w:rsidRPr="00323FF4">
        <w:rPr>
          <w:color w:val="FF0000"/>
          <w:rPrChange w:id="792" w:author="James Faas" w:date="2022-11-24T11:50:00Z">
            <w:rPr/>
          </w:rPrChange>
        </w:rPr>
        <w:t>stainless-steel</w:t>
      </w:r>
      <w:r w:rsidRPr="00323FF4">
        <w:rPr>
          <w:color w:val="FF0000"/>
          <w:rPrChange w:id="793" w:author="James Faas" w:date="2022-11-24T11:50:00Z">
            <w:rPr/>
          </w:rPrChange>
        </w:rPr>
        <w:t xml:space="preserve"> surface of the mixing system shall be coated with the approved wet interior coating system.  Refer to Section 11268 - Hydrodynamic Mixing System.</w:t>
      </w:r>
    </w:p>
    <w:p w14:paraId="2BCCB864" w14:textId="77777777" w:rsidR="00C21969" w:rsidRPr="00323FF4" w:rsidRDefault="00C21969" w:rsidP="0032061C">
      <w:pPr>
        <w:pStyle w:val="Heading3"/>
        <w:rPr>
          <w:color w:val="FF0000"/>
          <w:rPrChange w:id="794" w:author="James Faas" w:date="2022-11-24T11:50:00Z">
            <w:rPr/>
          </w:rPrChange>
        </w:rPr>
      </w:pPr>
      <w:r w:rsidRPr="00323FF4">
        <w:rPr>
          <w:color w:val="FF0000"/>
          <w:rPrChange w:id="795" w:author="James Faas" w:date="2022-11-24T11:50:00Z">
            <w:rPr/>
          </w:rPrChange>
        </w:rPr>
        <w:t>The dry side of the dome floor hatch shall be coated with the approved coating system for the access tube.</w:t>
      </w:r>
    </w:p>
    <w:p w14:paraId="67CA9C7B" w14:textId="77777777" w:rsidR="00621189" w:rsidRPr="00323FF4" w:rsidRDefault="00A20464" w:rsidP="0032061C">
      <w:pPr>
        <w:pStyle w:val="Heading4"/>
        <w:numPr>
          <w:ilvl w:val="0"/>
          <w:numId w:val="0"/>
        </w:numPr>
        <w:spacing w:before="120"/>
        <w:jc w:val="center"/>
        <w:rPr>
          <w:color w:val="FF0000"/>
          <w:u w:val="single"/>
          <w:rPrChange w:id="796" w:author="James Faas" w:date="2022-11-24T11:50:00Z">
            <w:rPr>
              <w:u w:val="single"/>
            </w:rPr>
          </w:rPrChange>
        </w:rPr>
      </w:pPr>
      <w:r w:rsidRPr="00323FF4">
        <w:rPr>
          <w:color w:val="FF0000"/>
          <w:rPrChange w:id="797" w:author="James Faas" w:date="2022-11-24T11:50:00Z">
            <w:rPr/>
          </w:rPrChange>
        </w:rPr>
        <w:br w:type="page"/>
      </w:r>
      <w:r w:rsidR="00621189" w:rsidRPr="00323FF4">
        <w:rPr>
          <w:color w:val="FF0000"/>
          <w:u w:val="single"/>
          <w:rPrChange w:id="798" w:author="James Faas" w:date="2022-11-24T11:50:00Z">
            <w:rPr>
              <w:u w:val="single"/>
            </w:rPr>
          </w:rPrChange>
        </w:rPr>
        <w:t>EXTERIOR PAINT SYSTEM APPLICATION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890"/>
        <w:gridCol w:w="2493"/>
        <w:gridCol w:w="2880"/>
        <w:gridCol w:w="1987"/>
      </w:tblGrid>
      <w:tr w:rsidR="00323FF4" w:rsidRPr="00323FF4" w14:paraId="59DB18E4" w14:textId="77777777" w:rsidTr="00C21969">
        <w:trPr>
          <w:cantSplit/>
          <w:trHeight w:val="432"/>
          <w:jc w:val="center"/>
        </w:trPr>
        <w:tc>
          <w:tcPr>
            <w:tcW w:w="1890" w:type="dxa"/>
            <w:tcBorders>
              <w:left w:val="single" w:sz="8" w:space="0" w:color="auto"/>
            </w:tcBorders>
          </w:tcPr>
          <w:p w14:paraId="62E217D0" w14:textId="77777777" w:rsidR="00C21969" w:rsidRPr="00323FF4" w:rsidRDefault="00C21969" w:rsidP="00C21969">
            <w:pPr>
              <w:tabs>
                <w:tab w:val="left" w:pos="-1080"/>
                <w:tab w:val="left" w:pos="-720"/>
                <w:tab w:val="left" w:pos="0"/>
                <w:tab w:val="left" w:pos="90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center"/>
              <w:rPr>
                <w:rFonts w:cs="Arial"/>
                <w:color w:val="FF0000"/>
                <w:rPrChange w:id="799" w:author="James Faas" w:date="2022-11-24T11:50:00Z">
                  <w:rPr>
                    <w:rFonts w:cs="Arial"/>
                  </w:rPr>
                </w:rPrChange>
              </w:rPr>
            </w:pPr>
            <w:r w:rsidRPr="00323FF4">
              <w:rPr>
                <w:rFonts w:cs="Arial"/>
                <w:color w:val="FF0000"/>
                <w:rPrChange w:id="800" w:author="James Faas" w:date="2022-11-24T11:50:00Z">
                  <w:rPr>
                    <w:rFonts w:cs="Arial"/>
                  </w:rPr>
                </w:rPrChange>
              </w:rPr>
              <w:t>Description</w:t>
            </w:r>
          </w:p>
        </w:tc>
        <w:tc>
          <w:tcPr>
            <w:tcW w:w="2493" w:type="dxa"/>
            <w:tcBorders>
              <w:top w:val="single" w:sz="8" w:space="0" w:color="auto"/>
            </w:tcBorders>
          </w:tcPr>
          <w:p w14:paraId="16B86D71" w14:textId="77777777" w:rsidR="00C21969" w:rsidRPr="00323FF4" w:rsidRDefault="00C21969" w:rsidP="00C21969">
            <w:pPr>
              <w:tabs>
                <w:tab w:val="left" w:pos="-1080"/>
                <w:tab w:val="left" w:pos="-720"/>
                <w:tab w:val="left" w:pos="0"/>
                <w:tab w:val="left" w:pos="90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center"/>
              <w:rPr>
                <w:rFonts w:cs="Arial"/>
                <w:color w:val="FF0000"/>
                <w:rPrChange w:id="801" w:author="James Faas" w:date="2022-11-24T11:50:00Z">
                  <w:rPr>
                    <w:rFonts w:cs="Arial"/>
                  </w:rPr>
                </w:rPrChange>
              </w:rPr>
            </w:pPr>
            <w:r w:rsidRPr="00323FF4">
              <w:rPr>
                <w:rFonts w:cs="Arial"/>
                <w:color w:val="FF0000"/>
                <w:rPrChange w:id="802" w:author="James Faas" w:date="2022-11-24T11:50:00Z">
                  <w:rPr>
                    <w:rFonts w:cs="Arial"/>
                  </w:rPr>
                </w:rPrChange>
              </w:rPr>
              <w:t>Application Temperature</w:t>
            </w:r>
          </w:p>
        </w:tc>
        <w:tc>
          <w:tcPr>
            <w:tcW w:w="2880" w:type="dxa"/>
            <w:tcBorders>
              <w:top w:val="single" w:sz="8" w:space="0" w:color="auto"/>
              <w:right w:val="single" w:sz="8" w:space="0" w:color="auto"/>
            </w:tcBorders>
          </w:tcPr>
          <w:p w14:paraId="3C4B4A96" w14:textId="77777777" w:rsidR="00C21969" w:rsidRPr="00323FF4" w:rsidRDefault="00C21969" w:rsidP="00C21969">
            <w:pPr>
              <w:tabs>
                <w:tab w:val="left" w:pos="-1080"/>
                <w:tab w:val="left" w:pos="-720"/>
                <w:tab w:val="left" w:pos="0"/>
                <w:tab w:val="left" w:pos="90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center"/>
              <w:rPr>
                <w:rFonts w:cs="Arial"/>
                <w:color w:val="FF0000"/>
                <w:rPrChange w:id="803" w:author="James Faas" w:date="2022-11-24T11:50:00Z">
                  <w:rPr>
                    <w:rFonts w:cs="Arial"/>
                  </w:rPr>
                </w:rPrChange>
              </w:rPr>
            </w:pPr>
            <w:r w:rsidRPr="00323FF4">
              <w:rPr>
                <w:rFonts w:cs="Arial"/>
                <w:color w:val="FF0000"/>
                <w:rPrChange w:id="804" w:author="James Faas" w:date="2022-11-24T11:50:00Z">
                  <w:rPr>
                    <w:rFonts w:cs="Arial"/>
                  </w:rPr>
                </w:rPrChange>
              </w:rPr>
              <w:t>Max. Relative Humidity (R.H.)</w:t>
            </w:r>
          </w:p>
        </w:tc>
        <w:tc>
          <w:tcPr>
            <w:tcW w:w="1987" w:type="dxa"/>
            <w:tcBorders>
              <w:top w:val="single" w:sz="8" w:space="0" w:color="auto"/>
              <w:left w:val="single" w:sz="8" w:space="0" w:color="auto"/>
              <w:right w:val="single" w:sz="8" w:space="0" w:color="auto"/>
            </w:tcBorders>
          </w:tcPr>
          <w:p w14:paraId="2F7941B9" w14:textId="77777777" w:rsidR="00C21969" w:rsidRPr="00323FF4" w:rsidRDefault="00C21969" w:rsidP="00C21969">
            <w:pPr>
              <w:tabs>
                <w:tab w:val="left" w:pos="-1080"/>
                <w:tab w:val="left" w:pos="-720"/>
                <w:tab w:val="left" w:pos="0"/>
                <w:tab w:val="left" w:pos="90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center"/>
              <w:rPr>
                <w:rFonts w:cs="Arial"/>
                <w:color w:val="FF0000"/>
                <w:rPrChange w:id="805" w:author="James Faas" w:date="2022-11-24T11:50:00Z">
                  <w:rPr>
                    <w:rFonts w:cs="Arial"/>
                  </w:rPr>
                </w:rPrChange>
              </w:rPr>
            </w:pPr>
            <w:r w:rsidRPr="00323FF4">
              <w:rPr>
                <w:rFonts w:cs="Arial"/>
                <w:color w:val="FF0000"/>
                <w:rPrChange w:id="806" w:author="James Faas" w:date="2022-11-24T11:50:00Z">
                  <w:rPr>
                    <w:rFonts w:cs="Arial"/>
                  </w:rPr>
                </w:rPrChange>
              </w:rPr>
              <w:t>Dry Film</w:t>
            </w:r>
            <w:r w:rsidRPr="00323FF4">
              <w:rPr>
                <w:rFonts w:cs="Arial"/>
                <w:color w:val="FF0000"/>
                <w:rPrChange w:id="807" w:author="James Faas" w:date="2022-11-24T11:50:00Z">
                  <w:rPr>
                    <w:rFonts w:cs="Arial"/>
                  </w:rPr>
                </w:rPrChange>
              </w:rPr>
              <w:br/>
              <w:t>Thickness</w:t>
            </w:r>
          </w:p>
        </w:tc>
      </w:tr>
      <w:tr w:rsidR="00323FF4" w:rsidRPr="00323FF4" w14:paraId="55497E06" w14:textId="77777777" w:rsidTr="00C21969">
        <w:trPr>
          <w:cantSplit/>
          <w:trHeight w:val="432"/>
          <w:jc w:val="center"/>
        </w:trPr>
        <w:tc>
          <w:tcPr>
            <w:tcW w:w="1890" w:type="dxa"/>
            <w:tcBorders>
              <w:left w:val="single" w:sz="8" w:space="0" w:color="auto"/>
            </w:tcBorders>
          </w:tcPr>
          <w:p w14:paraId="4556D5FE" w14:textId="77777777" w:rsidR="00621189" w:rsidRPr="00323FF4" w:rsidRDefault="00621189" w:rsidP="00AE2246">
            <w:pPr>
              <w:tabs>
                <w:tab w:val="left" w:pos="-1080"/>
                <w:tab w:val="left" w:pos="-720"/>
                <w:tab w:val="left" w:pos="0"/>
                <w:tab w:val="left" w:pos="90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center"/>
              <w:rPr>
                <w:rFonts w:cs="Arial"/>
                <w:color w:val="FF0000"/>
                <w:rPrChange w:id="808" w:author="James Faas" w:date="2022-11-24T11:50:00Z">
                  <w:rPr>
                    <w:rFonts w:cs="Arial"/>
                  </w:rPr>
                </w:rPrChange>
              </w:rPr>
            </w:pPr>
            <w:r w:rsidRPr="00323FF4">
              <w:rPr>
                <w:rFonts w:cs="Arial"/>
                <w:color w:val="FF0000"/>
                <w:rPrChange w:id="809" w:author="James Faas" w:date="2022-11-24T11:50:00Z">
                  <w:rPr>
                    <w:rFonts w:cs="Arial"/>
                  </w:rPr>
                </w:rPrChange>
              </w:rPr>
              <w:t>Zinc Rich Primer</w:t>
            </w:r>
          </w:p>
        </w:tc>
        <w:tc>
          <w:tcPr>
            <w:tcW w:w="2493" w:type="dxa"/>
            <w:tcBorders>
              <w:top w:val="single" w:sz="8" w:space="0" w:color="auto"/>
            </w:tcBorders>
          </w:tcPr>
          <w:p w14:paraId="2F5C5215" w14:textId="77777777" w:rsidR="00621189" w:rsidRPr="00323FF4" w:rsidRDefault="00621189" w:rsidP="00AE2246">
            <w:pPr>
              <w:tabs>
                <w:tab w:val="left" w:pos="-1080"/>
                <w:tab w:val="left" w:pos="-720"/>
                <w:tab w:val="left" w:pos="0"/>
                <w:tab w:val="left" w:pos="90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center"/>
              <w:rPr>
                <w:rFonts w:cs="Arial"/>
                <w:color w:val="FF0000"/>
                <w:rPrChange w:id="810" w:author="James Faas" w:date="2022-11-24T11:50:00Z">
                  <w:rPr>
                    <w:rFonts w:cs="Arial"/>
                  </w:rPr>
                </w:rPrChange>
              </w:rPr>
            </w:pPr>
            <w:r w:rsidRPr="00323FF4">
              <w:rPr>
                <w:rFonts w:cs="Arial"/>
                <w:color w:val="FF0000"/>
                <w:rPrChange w:id="811" w:author="James Faas" w:date="2022-11-24T11:50:00Z">
                  <w:rPr>
                    <w:rFonts w:cs="Arial"/>
                  </w:rPr>
                </w:rPrChange>
              </w:rPr>
              <w:t>As directed by the manufacturer</w:t>
            </w:r>
          </w:p>
        </w:tc>
        <w:tc>
          <w:tcPr>
            <w:tcW w:w="2880" w:type="dxa"/>
            <w:tcBorders>
              <w:top w:val="single" w:sz="8" w:space="0" w:color="auto"/>
              <w:right w:val="single" w:sz="8" w:space="0" w:color="auto"/>
            </w:tcBorders>
          </w:tcPr>
          <w:p w14:paraId="03C5BD2F" w14:textId="77777777" w:rsidR="00621189" w:rsidRPr="00323FF4" w:rsidRDefault="00621189" w:rsidP="00AE2246">
            <w:pPr>
              <w:tabs>
                <w:tab w:val="left" w:pos="-1080"/>
                <w:tab w:val="left" w:pos="-720"/>
                <w:tab w:val="left" w:pos="0"/>
                <w:tab w:val="left" w:pos="90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center"/>
              <w:rPr>
                <w:rFonts w:cs="Arial"/>
                <w:color w:val="FF0000"/>
                <w:rPrChange w:id="812" w:author="James Faas" w:date="2022-11-24T11:50:00Z">
                  <w:rPr>
                    <w:rFonts w:cs="Arial"/>
                  </w:rPr>
                </w:rPrChange>
              </w:rPr>
            </w:pPr>
            <w:r w:rsidRPr="00323FF4">
              <w:rPr>
                <w:rFonts w:cs="Arial"/>
                <w:color w:val="FF0000"/>
                <w:rPrChange w:id="813" w:author="James Faas" w:date="2022-11-24T11:50:00Z">
                  <w:rPr>
                    <w:rFonts w:cs="Arial"/>
                  </w:rPr>
                </w:rPrChange>
              </w:rPr>
              <w:t>As directed by the manufacturer</w:t>
            </w:r>
          </w:p>
        </w:tc>
        <w:tc>
          <w:tcPr>
            <w:tcW w:w="1987" w:type="dxa"/>
            <w:tcBorders>
              <w:top w:val="single" w:sz="8" w:space="0" w:color="auto"/>
              <w:left w:val="single" w:sz="8" w:space="0" w:color="auto"/>
              <w:right w:val="single" w:sz="8" w:space="0" w:color="auto"/>
            </w:tcBorders>
          </w:tcPr>
          <w:p w14:paraId="53F76779" w14:textId="77777777" w:rsidR="00621189" w:rsidRPr="00323FF4" w:rsidRDefault="00621189" w:rsidP="00AE2246">
            <w:pPr>
              <w:tabs>
                <w:tab w:val="left" w:pos="-1080"/>
                <w:tab w:val="left" w:pos="-720"/>
                <w:tab w:val="left" w:pos="0"/>
                <w:tab w:val="left" w:pos="90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center"/>
              <w:rPr>
                <w:rFonts w:cs="Arial"/>
                <w:color w:val="FF0000"/>
                <w:rPrChange w:id="814" w:author="James Faas" w:date="2022-11-24T11:50:00Z">
                  <w:rPr>
                    <w:rFonts w:cs="Arial"/>
                  </w:rPr>
                </w:rPrChange>
              </w:rPr>
            </w:pPr>
            <w:r w:rsidRPr="00323FF4">
              <w:rPr>
                <w:rFonts w:cs="Arial"/>
                <w:color w:val="FF0000"/>
                <w:rPrChange w:id="815" w:author="James Faas" w:date="2022-11-24T11:50:00Z">
                  <w:rPr>
                    <w:rFonts w:cs="Arial"/>
                  </w:rPr>
                </w:rPrChange>
              </w:rPr>
              <w:t>65µm to 100 µm</w:t>
            </w:r>
          </w:p>
        </w:tc>
      </w:tr>
      <w:tr w:rsidR="00323FF4" w:rsidRPr="00323FF4" w14:paraId="7E915EBF" w14:textId="77777777" w:rsidTr="00C21969">
        <w:trPr>
          <w:cantSplit/>
          <w:trHeight w:val="432"/>
          <w:jc w:val="center"/>
        </w:trPr>
        <w:tc>
          <w:tcPr>
            <w:tcW w:w="1890" w:type="dxa"/>
            <w:tcBorders>
              <w:left w:val="single" w:sz="8" w:space="0" w:color="auto"/>
            </w:tcBorders>
          </w:tcPr>
          <w:p w14:paraId="7F7489B0" w14:textId="77777777" w:rsidR="00621189" w:rsidRPr="00323FF4" w:rsidRDefault="00621189" w:rsidP="00AE2246">
            <w:pPr>
              <w:tabs>
                <w:tab w:val="left" w:pos="-1080"/>
                <w:tab w:val="left" w:pos="-720"/>
                <w:tab w:val="left" w:pos="0"/>
                <w:tab w:val="left" w:pos="90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center"/>
              <w:rPr>
                <w:rFonts w:cs="Arial"/>
                <w:color w:val="FF0000"/>
                <w:rPrChange w:id="816" w:author="James Faas" w:date="2022-11-24T11:50:00Z">
                  <w:rPr>
                    <w:rFonts w:cs="Arial"/>
                  </w:rPr>
                </w:rPrChange>
              </w:rPr>
            </w:pPr>
            <w:r w:rsidRPr="00323FF4">
              <w:rPr>
                <w:rFonts w:cs="Arial"/>
                <w:color w:val="FF0000"/>
                <w:rPrChange w:id="817" w:author="James Faas" w:date="2022-11-24T11:50:00Z">
                  <w:rPr>
                    <w:rFonts w:cs="Arial"/>
                  </w:rPr>
                </w:rPrChange>
              </w:rPr>
              <w:t>Epoxy Tie Coat</w:t>
            </w:r>
          </w:p>
        </w:tc>
        <w:tc>
          <w:tcPr>
            <w:tcW w:w="2493" w:type="dxa"/>
          </w:tcPr>
          <w:p w14:paraId="34D31927" w14:textId="77777777" w:rsidR="00621189" w:rsidRPr="00323FF4" w:rsidRDefault="00621189" w:rsidP="00AE2246">
            <w:pPr>
              <w:tabs>
                <w:tab w:val="left" w:pos="-1080"/>
                <w:tab w:val="left" w:pos="-720"/>
                <w:tab w:val="left" w:pos="0"/>
                <w:tab w:val="left" w:pos="90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center"/>
              <w:rPr>
                <w:rFonts w:cs="Arial"/>
                <w:color w:val="FF0000"/>
                <w:rPrChange w:id="818" w:author="James Faas" w:date="2022-11-24T11:50:00Z">
                  <w:rPr>
                    <w:rFonts w:cs="Arial"/>
                  </w:rPr>
                </w:rPrChange>
              </w:rPr>
            </w:pPr>
            <w:r w:rsidRPr="00323FF4">
              <w:rPr>
                <w:rFonts w:cs="Arial"/>
                <w:color w:val="FF0000"/>
                <w:rPrChange w:id="819" w:author="James Faas" w:date="2022-11-24T11:50:00Z">
                  <w:rPr>
                    <w:rFonts w:cs="Arial"/>
                  </w:rPr>
                </w:rPrChange>
              </w:rPr>
              <w:t>As directed by the manufacturer</w:t>
            </w:r>
          </w:p>
        </w:tc>
        <w:tc>
          <w:tcPr>
            <w:tcW w:w="2880" w:type="dxa"/>
            <w:tcBorders>
              <w:right w:val="single" w:sz="8" w:space="0" w:color="auto"/>
            </w:tcBorders>
          </w:tcPr>
          <w:p w14:paraId="2178BC85" w14:textId="77777777" w:rsidR="00621189" w:rsidRPr="00323FF4" w:rsidRDefault="00621189" w:rsidP="00AE2246">
            <w:pPr>
              <w:tabs>
                <w:tab w:val="left" w:pos="-1080"/>
                <w:tab w:val="left" w:pos="-720"/>
                <w:tab w:val="left" w:pos="0"/>
                <w:tab w:val="left" w:pos="90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center"/>
              <w:rPr>
                <w:rFonts w:cs="Arial"/>
                <w:color w:val="FF0000"/>
                <w:rPrChange w:id="820" w:author="James Faas" w:date="2022-11-24T11:50:00Z">
                  <w:rPr>
                    <w:rFonts w:cs="Arial"/>
                  </w:rPr>
                </w:rPrChange>
              </w:rPr>
            </w:pPr>
            <w:r w:rsidRPr="00323FF4">
              <w:rPr>
                <w:rFonts w:cs="Arial"/>
                <w:color w:val="FF0000"/>
                <w:rPrChange w:id="821" w:author="James Faas" w:date="2022-11-24T11:50:00Z">
                  <w:rPr>
                    <w:rFonts w:cs="Arial"/>
                  </w:rPr>
                </w:rPrChange>
              </w:rPr>
              <w:t>As directed by the manufacturer but not greater than 80%</w:t>
            </w:r>
          </w:p>
        </w:tc>
        <w:tc>
          <w:tcPr>
            <w:tcW w:w="1987" w:type="dxa"/>
            <w:tcBorders>
              <w:left w:val="single" w:sz="8" w:space="0" w:color="auto"/>
              <w:right w:val="single" w:sz="8" w:space="0" w:color="auto"/>
            </w:tcBorders>
          </w:tcPr>
          <w:p w14:paraId="2FE4FB81" w14:textId="77777777" w:rsidR="00621189" w:rsidRPr="00323FF4" w:rsidRDefault="00621189" w:rsidP="00AE2246">
            <w:pPr>
              <w:tabs>
                <w:tab w:val="left" w:pos="-1080"/>
                <w:tab w:val="left" w:pos="-720"/>
                <w:tab w:val="left" w:pos="0"/>
                <w:tab w:val="left" w:pos="90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center"/>
              <w:rPr>
                <w:rFonts w:cs="Arial"/>
                <w:color w:val="FF0000"/>
                <w:rPrChange w:id="822" w:author="James Faas" w:date="2022-11-24T11:50:00Z">
                  <w:rPr>
                    <w:rFonts w:cs="Arial"/>
                  </w:rPr>
                </w:rPrChange>
              </w:rPr>
            </w:pPr>
            <w:r w:rsidRPr="00323FF4">
              <w:rPr>
                <w:rFonts w:cs="Arial"/>
                <w:color w:val="FF0000"/>
                <w:rPrChange w:id="823" w:author="James Faas" w:date="2022-11-24T11:50:00Z">
                  <w:rPr>
                    <w:rFonts w:cs="Arial"/>
                  </w:rPr>
                </w:rPrChange>
              </w:rPr>
              <w:t>75µm to 125 µm</w:t>
            </w:r>
          </w:p>
        </w:tc>
      </w:tr>
      <w:tr w:rsidR="00323FF4" w:rsidRPr="00323FF4" w14:paraId="24B54D14" w14:textId="77777777" w:rsidTr="00C21969">
        <w:trPr>
          <w:cantSplit/>
          <w:trHeight w:val="432"/>
          <w:jc w:val="center"/>
        </w:trPr>
        <w:tc>
          <w:tcPr>
            <w:tcW w:w="1890" w:type="dxa"/>
            <w:tcBorders>
              <w:left w:val="single" w:sz="8" w:space="0" w:color="auto"/>
              <w:bottom w:val="single" w:sz="8" w:space="0" w:color="auto"/>
            </w:tcBorders>
          </w:tcPr>
          <w:p w14:paraId="29ECD241" w14:textId="77777777" w:rsidR="00621189" w:rsidRPr="00323FF4" w:rsidRDefault="00621189" w:rsidP="00AE2246">
            <w:pPr>
              <w:tabs>
                <w:tab w:val="left" w:pos="-1080"/>
                <w:tab w:val="left" w:pos="-720"/>
                <w:tab w:val="left" w:pos="0"/>
                <w:tab w:val="left" w:pos="90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center"/>
              <w:rPr>
                <w:rFonts w:cs="Arial"/>
                <w:color w:val="FF0000"/>
                <w:rPrChange w:id="824" w:author="James Faas" w:date="2022-11-24T11:50:00Z">
                  <w:rPr>
                    <w:rFonts w:cs="Arial"/>
                  </w:rPr>
                </w:rPrChange>
              </w:rPr>
            </w:pPr>
            <w:r w:rsidRPr="00323FF4">
              <w:rPr>
                <w:rFonts w:cs="Arial"/>
                <w:color w:val="FF0000"/>
                <w:rPrChange w:id="825" w:author="James Faas" w:date="2022-11-24T11:50:00Z">
                  <w:rPr>
                    <w:rFonts w:cs="Arial"/>
                  </w:rPr>
                </w:rPrChange>
              </w:rPr>
              <w:t>Aliphatic Polyurethane</w:t>
            </w:r>
          </w:p>
        </w:tc>
        <w:tc>
          <w:tcPr>
            <w:tcW w:w="2493" w:type="dxa"/>
            <w:tcBorders>
              <w:bottom w:val="single" w:sz="8" w:space="0" w:color="auto"/>
            </w:tcBorders>
          </w:tcPr>
          <w:p w14:paraId="7D4ACDAB" w14:textId="77777777" w:rsidR="00621189" w:rsidRPr="00323FF4" w:rsidRDefault="00621189" w:rsidP="00AE2246">
            <w:pPr>
              <w:tabs>
                <w:tab w:val="left" w:pos="-1080"/>
                <w:tab w:val="left" w:pos="-720"/>
                <w:tab w:val="left" w:pos="0"/>
                <w:tab w:val="left" w:pos="90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center"/>
              <w:rPr>
                <w:rFonts w:cs="Arial"/>
                <w:color w:val="FF0000"/>
                <w:rPrChange w:id="826" w:author="James Faas" w:date="2022-11-24T11:50:00Z">
                  <w:rPr>
                    <w:rFonts w:cs="Arial"/>
                  </w:rPr>
                </w:rPrChange>
              </w:rPr>
            </w:pPr>
            <w:r w:rsidRPr="00323FF4">
              <w:rPr>
                <w:rFonts w:cs="Arial"/>
                <w:color w:val="FF0000"/>
                <w:rPrChange w:id="827" w:author="James Faas" w:date="2022-11-24T11:50:00Z">
                  <w:rPr>
                    <w:rFonts w:cs="Arial"/>
                  </w:rPr>
                </w:rPrChange>
              </w:rPr>
              <w:t>As directed by the manufacturer</w:t>
            </w:r>
          </w:p>
        </w:tc>
        <w:tc>
          <w:tcPr>
            <w:tcW w:w="2880" w:type="dxa"/>
            <w:tcBorders>
              <w:bottom w:val="single" w:sz="8" w:space="0" w:color="auto"/>
              <w:right w:val="single" w:sz="8" w:space="0" w:color="auto"/>
            </w:tcBorders>
          </w:tcPr>
          <w:p w14:paraId="39C112F5" w14:textId="77777777" w:rsidR="00621189" w:rsidRPr="00323FF4" w:rsidRDefault="00621189" w:rsidP="00AE2246">
            <w:pPr>
              <w:tabs>
                <w:tab w:val="left" w:pos="-1080"/>
                <w:tab w:val="left" w:pos="-720"/>
                <w:tab w:val="left" w:pos="0"/>
                <w:tab w:val="left" w:pos="90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center"/>
              <w:rPr>
                <w:rFonts w:cs="Arial"/>
                <w:color w:val="FF0000"/>
                <w:rPrChange w:id="828" w:author="James Faas" w:date="2022-11-24T11:50:00Z">
                  <w:rPr>
                    <w:rFonts w:cs="Arial"/>
                  </w:rPr>
                </w:rPrChange>
              </w:rPr>
            </w:pPr>
            <w:r w:rsidRPr="00323FF4">
              <w:rPr>
                <w:rFonts w:cs="Arial"/>
                <w:color w:val="FF0000"/>
                <w:rPrChange w:id="829" w:author="James Faas" w:date="2022-11-24T11:50:00Z">
                  <w:rPr>
                    <w:rFonts w:cs="Arial"/>
                  </w:rPr>
                </w:rPrChange>
              </w:rPr>
              <w:t>As directed by the manufacturer but not greater than 80%</w:t>
            </w:r>
          </w:p>
        </w:tc>
        <w:tc>
          <w:tcPr>
            <w:tcW w:w="1987" w:type="dxa"/>
            <w:tcBorders>
              <w:left w:val="single" w:sz="8" w:space="0" w:color="auto"/>
              <w:bottom w:val="single" w:sz="8" w:space="0" w:color="auto"/>
              <w:right w:val="single" w:sz="8" w:space="0" w:color="auto"/>
            </w:tcBorders>
          </w:tcPr>
          <w:p w14:paraId="3F0101F8" w14:textId="77777777" w:rsidR="00621189" w:rsidRPr="00323FF4" w:rsidRDefault="00621189" w:rsidP="00AE2246">
            <w:pPr>
              <w:tabs>
                <w:tab w:val="left" w:pos="-1080"/>
                <w:tab w:val="left" w:pos="-720"/>
                <w:tab w:val="left" w:pos="0"/>
                <w:tab w:val="left" w:pos="90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center"/>
              <w:rPr>
                <w:rFonts w:cs="Arial"/>
                <w:color w:val="FF0000"/>
                <w:rPrChange w:id="830" w:author="James Faas" w:date="2022-11-24T11:50:00Z">
                  <w:rPr>
                    <w:rFonts w:cs="Arial"/>
                  </w:rPr>
                </w:rPrChange>
              </w:rPr>
            </w:pPr>
            <w:r w:rsidRPr="00323FF4">
              <w:rPr>
                <w:rFonts w:cs="Arial"/>
                <w:color w:val="FF0000"/>
                <w:rPrChange w:id="831" w:author="James Faas" w:date="2022-11-24T11:50:00Z">
                  <w:rPr>
                    <w:rFonts w:cs="Arial"/>
                  </w:rPr>
                </w:rPrChange>
              </w:rPr>
              <w:t>50µm to 88 µm</w:t>
            </w:r>
          </w:p>
        </w:tc>
      </w:tr>
      <w:tr w:rsidR="00C21969" w:rsidRPr="00323FF4" w14:paraId="3349AA09" w14:textId="77777777" w:rsidTr="00C21969">
        <w:trPr>
          <w:cantSplit/>
          <w:trHeight w:val="432"/>
          <w:jc w:val="center"/>
        </w:trPr>
        <w:tc>
          <w:tcPr>
            <w:tcW w:w="1890" w:type="dxa"/>
            <w:tcBorders>
              <w:top w:val="single" w:sz="8" w:space="0" w:color="auto"/>
              <w:left w:val="single" w:sz="8" w:space="0" w:color="auto"/>
              <w:bottom w:val="single" w:sz="8" w:space="0" w:color="auto"/>
            </w:tcBorders>
          </w:tcPr>
          <w:p w14:paraId="5A5AC4C4" w14:textId="77777777" w:rsidR="00C21969" w:rsidRPr="00323FF4" w:rsidRDefault="00C21969" w:rsidP="00AE2246">
            <w:pPr>
              <w:tabs>
                <w:tab w:val="left" w:pos="-1080"/>
                <w:tab w:val="left" w:pos="-720"/>
                <w:tab w:val="left" w:pos="0"/>
                <w:tab w:val="left" w:pos="90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center"/>
              <w:rPr>
                <w:rFonts w:cs="Arial"/>
                <w:b/>
                <w:color w:val="FF0000"/>
                <w:rPrChange w:id="832" w:author="James Faas" w:date="2022-11-24T11:50:00Z">
                  <w:rPr>
                    <w:rFonts w:cs="Arial"/>
                    <w:b/>
                  </w:rPr>
                </w:rPrChange>
              </w:rPr>
            </w:pPr>
            <w:r w:rsidRPr="00323FF4">
              <w:rPr>
                <w:rFonts w:cs="Arial"/>
                <w:b/>
                <w:color w:val="FF0000"/>
                <w:rPrChange w:id="833" w:author="James Faas" w:date="2022-11-24T11:50:00Z">
                  <w:rPr>
                    <w:rFonts w:cs="Arial"/>
                    <w:b/>
                  </w:rPr>
                </w:rPrChange>
              </w:rPr>
              <w:t>Total Thickness</w:t>
            </w:r>
          </w:p>
        </w:tc>
        <w:tc>
          <w:tcPr>
            <w:tcW w:w="5373" w:type="dxa"/>
            <w:gridSpan w:val="2"/>
            <w:tcBorders>
              <w:top w:val="single" w:sz="8" w:space="0" w:color="auto"/>
              <w:bottom w:val="single" w:sz="8" w:space="0" w:color="auto"/>
              <w:right w:val="single" w:sz="8" w:space="0" w:color="auto"/>
            </w:tcBorders>
          </w:tcPr>
          <w:p w14:paraId="673B7E80" w14:textId="77777777" w:rsidR="00C21969" w:rsidRPr="00323FF4" w:rsidRDefault="00C21969" w:rsidP="00AE2246">
            <w:pPr>
              <w:tabs>
                <w:tab w:val="left" w:pos="-1080"/>
                <w:tab w:val="left" w:pos="-720"/>
                <w:tab w:val="left" w:pos="0"/>
                <w:tab w:val="left" w:pos="90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center"/>
              <w:rPr>
                <w:rFonts w:cs="Arial"/>
                <w:color w:val="FF0000"/>
                <w:rPrChange w:id="834" w:author="James Faas" w:date="2022-11-24T11:50:00Z">
                  <w:rPr>
                    <w:rFonts w:cs="Arial"/>
                  </w:rPr>
                </w:rPrChange>
              </w:rPr>
            </w:pPr>
          </w:p>
        </w:tc>
        <w:tc>
          <w:tcPr>
            <w:tcW w:w="1987" w:type="dxa"/>
            <w:tcBorders>
              <w:top w:val="single" w:sz="8" w:space="0" w:color="auto"/>
              <w:left w:val="single" w:sz="8" w:space="0" w:color="auto"/>
              <w:bottom w:val="single" w:sz="8" w:space="0" w:color="auto"/>
              <w:right w:val="single" w:sz="8" w:space="0" w:color="auto"/>
            </w:tcBorders>
          </w:tcPr>
          <w:p w14:paraId="7070D288" w14:textId="77777777" w:rsidR="00C21969" w:rsidRPr="00323FF4" w:rsidRDefault="00C21969" w:rsidP="00AE2246">
            <w:pPr>
              <w:tabs>
                <w:tab w:val="left" w:pos="-1080"/>
                <w:tab w:val="left" w:pos="-720"/>
                <w:tab w:val="left" w:pos="0"/>
                <w:tab w:val="left" w:pos="90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center"/>
              <w:rPr>
                <w:rFonts w:cs="Arial"/>
                <w:b/>
                <w:color w:val="FF0000"/>
                <w:rPrChange w:id="835" w:author="James Faas" w:date="2022-11-24T11:50:00Z">
                  <w:rPr>
                    <w:rFonts w:cs="Arial"/>
                    <w:b/>
                  </w:rPr>
                </w:rPrChange>
              </w:rPr>
            </w:pPr>
            <w:r w:rsidRPr="00323FF4">
              <w:rPr>
                <w:rFonts w:cs="Arial"/>
                <w:b/>
                <w:color w:val="FF0000"/>
                <w:rPrChange w:id="836" w:author="James Faas" w:date="2022-11-24T11:50:00Z">
                  <w:rPr>
                    <w:rFonts w:cs="Arial"/>
                    <w:b/>
                  </w:rPr>
                </w:rPrChange>
              </w:rPr>
              <w:t>190µm to 301 µm</w:t>
            </w:r>
          </w:p>
        </w:tc>
      </w:tr>
    </w:tbl>
    <w:p w14:paraId="2C0CF436" w14:textId="77777777" w:rsidR="00621189" w:rsidRPr="00323FF4" w:rsidRDefault="00621189" w:rsidP="00621189">
      <w:pPr>
        <w:tabs>
          <w:tab w:val="left" w:pos="-1080"/>
          <w:tab w:val="left" w:pos="-720"/>
          <w:tab w:val="left" w:pos="0"/>
          <w:tab w:val="left" w:pos="90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cs="Arial"/>
          <w:color w:val="FF0000"/>
          <w:rPrChange w:id="837" w:author="James Faas" w:date="2022-11-24T11:50:00Z">
            <w:rPr>
              <w:rFonts w:cs="Arial"/>
            </w:rPr>
          </w:rPrChange>
        </w:rPr>
      </w:pPr>
    </w:p>
    <w:p w14:paraId="08018666" w14:textId="77777777" w:rsidR="00621189" w:rsidRPr="00323FF4" w:rsidRDefault="00621189" w:rsidP="00621189">
      <w:pPr>
        <w:tabs>
          <w:tab w:val="left" w:pos="-1080"/>
          <w:tab w:val="left" w:pos="-720"/>
          <w:tab w:val="left" w:pos="0"/>
          <w:tab w:val="left" w:pos="90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cs="Arial"/>
          <w:color w:val="FF0000"/>
          <w:rPrChange w:id="838" w:author="James Faas" w:date="2022-11-24T11:50:00Z">
            <w:rPr>
              <w:rFonts w:cs="Arial"/>
            </w:rPr>
          </w:rPrChange>
        </w:rPr>
      </w:pPr>
    </w:p>
    <w:p w14:paraId="3D8DB52C" w14:textId="77777777" w:rsidR="00621189" w:rsidRPr="00323FF4" w:rsidRDefault="00621189" w:rsidP="0032061C">
      <w:pPr>
        <w:tabs>
          <w:tab w:val="center" w:pos="5400"/>
          <w:tab w:val="left" w:pos="5760"/>
          <w:tab w:val="left" w:pos="6480"/>
          <w:tab w:val="left" w:pos="7200"/>
          <w:tab w:val="left" w:pos="7920"/>
          <w:tab w:val="left" w:pos="8640"/>
          <w:tab w:val="left" w:pos="9360"/>
          <w:tab w:val="left" w:pos="10080"/>
          <w:tab w:val="left" w:pos="10800"/>
        </w:tabs>
        <w:spacing w:after="120"/>
        <w:jc w:val="center"/>
        <w:rPr>
          <w:rFonts w:cs="Arial"/>
          <w:color w:val="FF0000"/>
          <w:u w:val="single"/>
          <w:rPrChange w:id="839" w:author="James Faas" w:date="2022-11-24T11:50:00Z">
            <w:rPr>
              <w:rFonts w:cs="Arial"/>
              <w:u w:val="single"/>
            </w:rPr>
          </w:rPrChange>
        </w:rPr>
      </w:pPr>
      <w:r w:rsidRPr="00323FF4">
        <w:rPr>
          <w:rFonts w:cs="Arial"/>
          <w:color w:val="FF0000"/>
          <w:u w:val="single"/>
          <w:rPrChange w:id="840" w:author="James Faas" w:date="2022-11-24T11:50:00Z">
            <w:rPr>
              <w:rFonts w:cs="Arial"/>
              <w:u w:val="single"/>
            </w:rPr>
          </w:rPrChange>
        </w:rPr>
        <w:t>INTERIOR PAINT SYSTEM APPLICATION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872"/>
        <w:gridCol w:w="2520"/>
        <w:gridCol w:w="2790"/>
        <w:gridCol w:w="2070"/>
      </w:tblGrid>
      <w:tr w:rsidR="00323FF4" w:rsidRPr="00323FF4" w14:paraId="7D9F9DFC" w14:textId="77777777" w:rsidTr="00C21969">
        <w:trPr>
          <w:cantSplit/>
          <w:trHeight w:val="432"/>
          <w:jc w:val="center"/>
        </w:trPr>
        <w:tc>
          <w:tcPr>
            <w:tcW w:w="1872" w:type="dxa"/>
            <w:tcBorders>
              <w:left w:val="single" w:sz="8" w:space="0" w:color="auto"/>
            </w:tcBorders>
          </w:tcPr>
          <w:p w14:paraId="006C22B8" w14:textId="77777777" w:rsidR="00C21969" w:rsidRPr="00323FF4" w:rsidRDefault="00C21969" w:rsidP="00C21969">
            <w:pPr>
              <w:tabs>
                <w:tab w:val="left" w:pos="-1080"/>
                <w:tab w:val="left" w:pos="-720"/>
                <w:tab w:val="left" w:pos="0"/>
                <w:tab w:val="left" w:pos="90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center"/>
              <w:rPr>
                <w:rFonts w:cs="Arial"/>
                <w:color w:val="FF0000"/>
                <w:rPrChange w:id="841" w:author="James Faas" w:date="2022-11-24T11:50:00Z">
                  <w:rPr>
                    <w:rFonts w:cs="Arial"/>
                  </w:rPr>
                </w:rPrChange>
              </w:rPr>
            </w:pPr>
            <w:r w:rsidRPr="00323FF4">
              <w:rPr>
                <w:rFonts w:cs="Arial"/>
                <w:color w:val="FF0000"/>
                <w:rPrChange w:id="842" w:author="James Faas" w:date="2022-11-24T11:50:00Z">
                  <w:rPr>
                    <w:rFonts w:cs="Arial"/>
                  </w:rPr>
                </w:rPrChange>
              </w:rPr>
              <w:t>Description</w:t>
            </w:r>
          </w:p>
        </w:tc>
        <w:tc>
          <w:tcPr>
            <w:tcW w:w="2520" w:type="dxa"/>
            <w:tcBorders>
              <w:top w:val="single" w:sz="8" w:space="0" w:color="auto"/>
            </w:tcBorders>
          </w:tcPr>
          <w:p w14:paraId="4F7C9621" w14:textId="77777777" w:rsidR="00C21969" w:rsidRPr="00323FF4" w:rsidRDefault="00C21969" w:rsidP="00C21969">
            <w:pPr>
              <w:tabs>
                <w:tab w:val="left" w:pos="-1080"/>
                <w:tab w:val="left" w:pos="-720"/>
                <w:tab w:val="left" w:pos="0"/>
                <w:tab w:val="left" w:pos="90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center"/>
              <w:rPr>
                <w:rFonts w:cs="Arial"/>
                <w:color w:val="FF0000"/>
                <w:rPrChange w:id="843" w:author="James Faas" w:date="2022-11-24T11:50:00Z">
                  <w:rPr>
                    <w:rFonts w:cs="Arial"/>
                  </w:rPr>
                </w:rPrChange>
              </w:rPr>
            </w:pPr>
            <w:r w:rsidRPr="00323FF4">
              <w:rPr>
                <w:rFonts w:cs="Arial"/>
                <w:color w:val="FF0000"/>
                <w:rPrChange w:id="844" w:author="James Faas" w:date="2022-11-24T11:50:00Z">
                  <w:rPr>
                    <w:rFonts w:cs="Arial"/>
                  </w:rPr>
                </w:rPrChange>
              </w:rPr>
              <w:t>Application Temperature</w:t>
            </w:r>
          </w:p>
        </w:tc>
        <w:tc>
          <w:tcPr>
            <w:tcW w:w="2790" w:type="dxa"/>
            <w:tcBorders>
              <w:top w:val="single" w:sz="8" w:space="0" w:color="auto"/>
              <w:right w:val="single" w:sz="8" w:space="0" w:color="auto"/>
            </w:tcBorders>
          </w:tcPr>
          <w:p w14:paraId="79984D0C" w14:textId="77777777" w:rsidR="00C21969" w:rsidRPr="00323FF4" w:rsidRDefault="00C21969" w:rsidP="00C21969">
            <w:pPr>
              <w:tabs>
                <w:tab w:val="left" w:pos="-1080"/>
                <w:tab w:val="left" w:pos="-720"/>
                <w:tab w:val="left" w:pos="0"/>
                <w:tab w:val="left" w:pos="90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center"/>
              <w:rPr>
                <w:rFonts w:cs="Arial"/>
                <w:color w:val="FF0000"/>
                <w:rPrChange w:id="845" w:author="James Faas" w:date="2022-11-24T11:50:00Z">
                  <w:rPr>
                    <w:rFonts w:cs="Arial"/>
                  </w:rPr>
                </w:rPrChange>
              </w:rPr>
            </w:pPr>
            <w:r w:rsidRPr="00323FF4">
              <w:rPr>
                <w:rFonts w:cs="Arial"/>
                <w:color w:val="FF0000"/>
                <w:rPrChange w:id="846" w:author="James Faas" w:date="2022-11-24T11:50:00Z">
                  <w:rPr>
                    <w:rFonts w:cs="Arial"/>
                  </w:rPr>
                </w:rPrChange>
              </w:rPr>
              <w:t>Max. Relative Humidity (R.H.)</w:t>
            </w:r>
          </w:p>
        </w:tc>
        <w:tc>
          <w:tcPr>
            <w:tcW w:w="2070" w:type="dxa"/>
            <w:tcBorders>
              <w:top w:val="single" w:sz="8" w:space="0" w:color="auto"/>
              <w:left w:val="single" w:sz="8" w:space="0" w:color="auto"/>
              <w:right w:val="single" w:sz="8" w:space="0" w:color="auto"/>
            </w:tcBorders>
          </w:tcPr>
          <w:p w14:paraId="62D0C197" w14:textId="77777777" w:rsidR="00C21969" w:rsidRPr="00323FF4" w:rsidRDefault="00C21969" w:rsidP="00C21969">
            <w:pPr>
              <w:tabs>
                <w:tab w:val="left" w:pos="-1080"/>
                <w:tab w:val="left" w:pos="-720"/>
                <w:tab w:val="left" w:pos="0"/>
                <w:tab w:val="left" w:pos="90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center"/>
              <w:rPr>
                <w:rFonts w:cs="Arial"/>
                <w:color w:val="FF0000"/>
                <w:rPrChange w:id="847" w:author="James Faas" w:date="2022-11-24T11:50:00Z">
                  <w:rPr>
                    <w:rFonts w:cs="Arial"/>
                  </w:rPr>
                </w:rPrChange>
              </w:rPr>
            </w:pPr>
            <w:r w:rsidRPr="00323FF4">
              <w:rPr>
                <w:rFonts w:cs="Arial"/>
                <w:color w:val="FF0000"/>
                <w:rPrChange w:id="848" w:author="James Faas" w:date="2022-11-24T11:50:00Z">
                  <w:rPr>
                    <w:rFonts w:cs="Arial"/>
                  </w:rPr>
                </w:rPrChange>
              </w:rPr>
              <w:t>Dry Film</w:t>
            </w:r>
            <w:r w:rsidRPr="00323FF4">
              <w:rPr>
                <w:rFonts w:cs="Arial"/>
                <w:color w:val="FF0000"/>
                <w:rPrChange w:id="849" w:author="James Faas" w:date="2022-11-24T11:50:00Z">
                  <w:rPr>
                    <w:rFonts w:cs="Arial"/>
                  </w:rPr>
                </w:rPrChange>
              </w:rPr>
              <w:br/>
              <w:t>Thickness</w:t>
            </w:r>
          </w:p>
        </w:tc>
      </w:tr>
      <w:tr w:rsidR="00323FF4" w:rsidRPr="00323FF4" w14:paraId="60EB1B61" w14:textId="77777777" w:rsidTr="0032061C">
        <w:trPr>
          <w:cantSplit/>
          <w:trHeight w:val="432"/>
          <w:jc w:val="center"/>
        </w:trPr>
        <w:tc>
          <w:tcPr>
            <w:tcW w:w="1872" w:type="dxa"/>
            <w:tcBorders>
              <w:left w:val="single" w:sz="8" w:space="0" w:color="auto"/>
            </w:tcBorders>
          </w:tcPr>
          <w:p w14:paraId="6F7CCE78" w14:textId="77777777" w:rsidR="00621189" w:rsidRPr="00323FF4" w:rsidRDefault="00621189" w:rsidP="00A20464">
            <w:pPr>
              <w:tabs>
                <w:tab w:val="left" w:pos="-1080"/>
                <w:tab w:val="left" w:pos="-720"/>
                <w:tab w:val="left" w:pos="0"/>
                <w:tab w:val="left" w:pos="90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center"/>
              <w:rPr>
                <w:rFonts w:cs="Arial"/>
                <w:color w:val="FF0000"/>
                <w:rPrChange w:id="850" w:author="James Faas" w:date="2022-11-24T11:50:00Z">
                  <w:rPr>
                    <w:rFonts w:cs="Arial"/>
                  </w:rPr>
                </w:rPrChange>
              </w:rPr>
            </w:pPr>
            <w:r w:rsidRPr="00323FF4">
              <w:rPr>
                <w:rFonts w:cs="Arial"/>
                <w:color w:val="FF0000"/>
                <w:rPrChange w:id="851" w:author="James Faas" w:date="2022-11-24T11:50:00Z">
                  <w:rPr>
                    <w:rFonts w:cs="Arial"/>
                  </w:rPr>
                </w:rPrChange>
              </w:rPr>
              <w:t>Zinc Rich Primer</w:t>
            </w:r>
          </w:p>
        </w:tc>
        <w:tc>
          <w:tcPr>
            <w:tcW w:w="2520" w:type="dxa"/>
            <w:tcBorders>
              <w:top w:val="single" w:sz="8" w:space="0" w:color="auto"/>
            </w:tcBorders>
          </w:tcPr>
          <w:p w14:paraId="2209D099" w14:textId="77777777" w:rsidR="00621189" w:rsidRPr="00323FF4" w:rsidRDefault="00621189" w:rsidP="00A20464">
            <w:pPr>
              <w:tabs>
                <w:tab w:val="left" w:pos="-1080"/>
                <w:tab w:val="left" w:pos="-720"/>
                <w:tab w:val="left" w:pos="0"/>
                <w:tab w:val="left" w:pos="90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center"/>
              <w:rPr>
                <w:rFonts w:cs="Arial"/>
                <w:color w:val="FF0000"/>
                <w:rPrChange w:id="852" w:author="James Faas" w:date="2022-11-24T11:50:00Z">
                  <w:rPr>
                    <w:rFonts w:cs="Arial"/>
                  </w:rPr>
                </w:rPrChange>
              </w:rPr>
            </w:pPr>
            <w:r w:rsidRPr="00323FF4">
              <w:rPr>
                <w:rFonts w:cs="Arial"/>
                <w:color w:val="FF0000"/>
                <w:rPrChange w:id="853" w:author="James Faas" w:date="2022-11-24T11:50:00Z">
                  <w:rPr>
                    <w:rFonts w:cs="Arial"/>
                  </w:rPr>
                </w:rPrChange>
              </w:rPr>
              <w:t>As directed by the manufacturer</w:t>
            </w:r>
          </w:p>
        </w:tc>
        <w:tc>
          <w:tcPr>
            <w:tcW w:w="2790" w:type="dxa"/>
            <w:tcBorders>
              <w:top w:val="single" w:sz="8" w:space="0" w:color="auto"/>
              <w:right w:val="single" w:sz="8" w:space="0" w:color="auto"/>
            </w:tcBorders>
          </w:tcPr>
          <w:p w14:paraId="6D9452EC" w14:textId="77777777" w:rsidR="00621189" w:rsidRPr="00323FF4" w:rsidRDefault="00621189" w:rsidP="00A20464">
            <w:pPr>
              <w:tabs>
                <w:tab w:val="left" w:pos="-1080"/>
                <w:tab w:val="left" w:pos="-720"/>
                <w:tab w:val="left" w:pos="0"/>
                <w:tab w:val="left" w:pos="90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center"/>
              <w:rPr>
                <w:rFonts w:cs="Arial"/>
                <w:color w:val="FF0000"/>
                <w:rPrChange w:id="854" w:author="James Faas" w:date="2022-11-24T11:50:00Z">
                  <w:rPr>
                    <w:rFonts w:cs="Arial"/>
                  </w:rPr>
                </w:rPrChange>
              </w:rPr>
            </w:pPr>
            <w:r w:rsidRPr="00323FF4">
              <w:rPr>
                <w:rFonts w:cs="Arial"/>
                <w:color w:val="FF0000"/>
                <w:rPrChange w:id="855" w:author="James Faas" w:date="2022-11-24T11:50:00Z">
                  <w:rPr>
                    <w:rFonts w:cs="Arial"/>
                  </w:rPr>
                </w:rPrChange>
              </w:rPr>
              <w:t>As directed by the manufacturer</w:t>
            </w:r>
          </w:p>
        </w:tc>
        <w:tc>
          <w:tcPr>
            <w:tcW w:w="2070" w:type="dxa"/>
            <w:tcBorders>
              <w:top w:val="single" w:sz="8" w:space="0" w:color="auto"/>
              <w:left w:val="single" w:sz="8" w:space="0" w:color="auto"/>
              <w:right w:val="single" w:sz="8" w:space="0" w:color="auto"/>
            </w:tcBorders>
          </w:tcPr>
          <w:p w14:paraId="6E3E23AA" w14:textId="77777777" w:rsidR="00621189" w:rsidRPr="00323FF4" w:rsidRDefault="00621189" w:rsidP="00A20464">
            <w:pPr>
              <w:tabs>
                <w:tab w:val="left" w:pos="-1080"/>
                <w:tab w:val="left" w:pos="-720"/>
                <w:tab w:val="left" w:pos="0"/>
                <w:tab w:val="left" w:pos="90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center"/>
              <w:rPr>
                <w:rFonts w:cs="Arial"/>
                <w:color w:val="FF0000"/>
                <w:rPrChange w:id="856" w:author="James Faas" w:date="2022-11-24T11:50:00Z">
                  <w:rPr>
                    <w:rFonts w:cs="Arial"/>
                  </w:rPr>
                </w:rPrChange>
              </w:rPr>
            </w:pPr>
            <w:r w:rsidRPr="00323FF4">
              <w:rPr>
                <w:rFonts w:cs="Arial"/>
                <w:color w:val="FF0000"/>
                <w:rPrChange w:id="857" w:author="James Faas" w:date="2022-11-24T11:50:00Z">
                  <w:rPr>
                    <w:rFonts w:cs="Arial"/>
                  </w:rPr>
                </w:rPrChange>
              </w:rPr>
              <w:t>65µm to 100 µm</w:t>
            </w:r>
          </w:p>
        </w:tc>
      </w:tr>
      <w:tr w:rsidR="00323FF4" w:rsidRPr="00323FF4" w14:paraId="1FD68310" w14:textId="77777777" w:rsidTr="0032061C">
        <w:trPr>
          <w:cantSplit/>
          <w:trHeight w:val="432"/>
          <w:jc w:val="center"/>
        </w:trPr>
        <w:tc>
          <w:tcPr>
            <w:tcW w:w="1872" w:type="dxa"/>
            <w:tcBorders>
              <w:left w:val="single" w:sz="8" w:space="0" w:color="auto"/>
              <w:bottom w:val="single" w:sz="8" w:space="0" w:color="auto"/>
            </w:tcBorders>
          </w:tcPr>
          <w:p w14:paraId="3686445C" w14:textId="77777777" w:rsidR="00621189" w:rsidRPr="00323FF4" w:rsidRDefault="00621189" w:rsidP="00A20464">
            <w:pPr>
              <w:tabs>
                <w:tab w:val="left" w:pos="-1080"/>
                <w:tab w:val="left" w:pos="-720"/>
                <w:tab w:val="left" w:pos="0"/>
                <w:tab w:val="left" w:pos="90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center"/>
              <w:rPr>
                <w:rFonts w:cs="Arial"/>
                <w:color w:val="FF0000"/>
                <w:rPrChange w:id="858" w:author="James Faas" w:date="2022-11-24T11:50:00Z">
                  <w:rPr>
                    <w:rFonts w:cs="Arial"/>
                  </w:rPr>
                </w:rPrChange>
              </w:rPr>
            </w:pPr>
            <w:r w:rsidRPr="00323FF4">
              <w:rPr>
                <w:rFonts w:cs="Arial"/>
                <w:color w:val="FF0000"/>
                <w:rPrChange w:id="859" w:author="James Faas" w:date="2022-11-24T11:50:00Z">
                  <w:rPr>
                    <w:rFonts w:cs="Arial"/>
                  </w:rPr>
                </w:rPrChange>
              </w:rPr>
              <w:t>Epoxy or 100% Solids Epoxy applied in one or two coats</w:t>
            </w:r>
          </w:p>
        </w:tc>
        <w:tc>
          <w:tcPr>
            <w:tcW w:w="2520" w:type="dxa"/>
            <w:tcBorders>
              <w:bottom w:val="single" w:sz="8" w:space="0" w:color="auto"/>
            </w:tcBorders>
          </w:tcPr>
          <w:p w14:paraId="57F95B61" w14:textId="77777777" w:rsidR="00621189" w:rsidRPr="00323FF4" w:rsidRDefault="00621189" w:rsidP="00A20464">
            <w:pPr>
              <w:tabs>
                <w:tab w:val="left" w:pos="-1080"/>
                <w:tab w:val="left" w:pos="-720"/>
                <w:tab w:val="left" w:pos="0"/>
                <w:tab w:val="left" w:pos="90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center"/>
              <w:rPr>
                <w:rFonts w:cs="Arial"/>
                <w:color w:val="FF0000"/>
                <w:rPrChange w:id="860" w:author="James Faas" w:date="2022-11-24T11:50:00Z">
                  <w:rPr>
                    <w:rFonts w:cs="Arial"/>
                  </w:rPr>
                </w:rPrChange>
              </w:rPr>
            </w:pPr>
            <w:r w:rsidRPr="00323FF4">
              <w:rPr>
                <w:rFonts w:cs="Arial"/>
                <w:color w:val="FF0000"/>
                <w:rPrChange w:id="861" w:author="James Faas" w:date="2022-11-24T11:50:00Z">
                  <w:rPr>
                    <w:rFonts w:cs="Arial"/>
                  </w:rPr>
                </w:rPrChange>
              </w:rPr>
              <w:t>As directed by the manufacturer</w:t>
            </w:r>
          </w:p>
        </w:tc>
        <w:tc>
          <w:tcPr>
            <w:tcW w:w="2790" w:type="dxa"/>
            <w:tcBorders>
              <w:bottom w:val="single" w:sz="8" w:space="0" w:color="auto"/>
              <w:right w:val="single" w:sz="8" w:space="0" w:color="auto"/>
            </w:tcBorders>
          </w:tcPr>
          <w:p w14:paraId="14338FE7" w14:textId="77777777" w:rsidR="00621189" w:rsidRPr="00323FF4" w:rsidRDefault="00621189" w:rsidP="00A20464">
            <w:pPr>
              <w:tabs>
                <w:tab w:val="left" w:pos="-1080"/>
                <w:tab w:val="left" w:pos="-720"/>
                <w:tab w:val="left" w:pos="0"/>
                <w:tab w:val="left" w:pos="90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center"/>
              <w:rPr>
                <w:rFonts w:cs="Arial"/>
                <w:color w:val="FF0000"/>
                <w:rPrChange w:id="862" w:author="James Faas" w:date="2022-11-24T11:50:00Z">
                  <w:rPr>
                    <w:rFonts w:cs="Arial"/>
                  </w:rPr>
                </w:rPrChange>
              </w:rPr>
            </w:pPr>
            <w:r w:rsidRPr="00323FF4">
              <w:rPr>
                <w:rFonts w:cs="Arial"/>
                <w:color w:val="FF0000"/>
                <w:rPrChange w:id="863" w:author="James Faas" w:date="2022-11-24T11:50:00Z">
                  <w:rPr>
                    <w:rFonts w:cs="Arial"/>
                  </w:rPr>
                </w:rPrChange>
              </w:rPr>
              <w:t>As directed by the manufacturer but not greater than 80%</w:t>
            </w:r>
          </w:p>
        </w:tc>
        <w:tc>
          <w:tcPr>
            <w:tcW w:w="2070" w:type="dxa"/>
            <w:tcBorders>
              <w:left w:val="single" w:sz="8" w:space="0" w:color="auto"/>
              <w:bottom w:val="single" w:sz="8" w:space="0" w:color="auto"/>
              <w:right w:val="single" w:sz="8" w:space="0" w:color="auto"/>
            </w:tcBorders>
          </w:tcPr>
          <w:p w14:paraId="19244778" w14:textId="77777777" w:rsidR="00621189" w:rsidRPr="00323FF4" w:rsidRDefault="00621189" w:rsidP="00A20464">
            <w:pPr>
              <w:tabs>
                <w:tab w:val="left" w:pos="-1080"/>
                <w:tab w:val="left" w:pos="-720"/>
                <w:tab w:val="left" w:pos="0"/>
                <w:tab w:val="left" w:pos="90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center"/>
              <w:rPr>
                <w:rFonts w:cs="Arial"/>
                <w:color w:val="FF0000"/>
                <w:rPrChange w:id="864" w:author="James Faas" w:date="2022-11-24T11:50:00Z">
                  <w:rPr>
                    <w:rFonts w:cs="Arial"/>
                  </w:rPr>
                </w:rPrChange>
              </w:rPr>
            </w:pPr>
            <w:r w:rsidRPr="00323FF4">
              <w:rPr>
                <w:rFonts w:cs="Arial"/>
                <w:color w:val="FF0000"/>
                <w:rPrChange w:id="865" w:author="James Faas" w:date="2022-11-24T11:50:00Z">
                  <w:rPr>
                    <w:rFonts w:cs="Arial"/>
                  </w:rPr>
                </w:rPrChange>
              </w:rPr>
              <w:t>500 µm to 625 µm</w:t>
            </w:r>
          </w:p>
        </w:tc>
      </w:tr>
      <w:tr w:rsidR="00C21969" w:rsidRPr="00323FF4" w14:paraId="003029AD" w14:textId="77777777" w:rsidTr="0032061C">
        <w:trPr>
          <w:cantSplit/>
          <w:trHeight w:val="432"/>
          <w:jc w:val="center"/>
        </w:trPr>
        <w:tc>
          <w:tcPr>
            <w:tcW w:w="1872" w:type="dxa"/>
            <w:tcBorders>
              <w:top w:val="single" w:sz="8" w:space="0" w:color="auto"/>
              <w:left w:val="single" w:sz="8" w:space="0" w:color="auto"/>
              <w:bottom w:val="single" w:sz="8" w:space="0" w:color="auto"/>
            </w:tcBorders>
          </w:tcPr>
          <w:p w14:paraId="036EC6B2" w14:textId="77777777" w:rsidR="00C21969" w:rsidRPr="00323FF4" w:rsidRDefault="00C21969" w:rsidP="00A20464">
            <w:pPr>
              <w:tabs>
                <w:tab w:val="left" w:pos="-1080"/>
                <w:tab w:val="left" w:pos="-720"/>
                <w:tab w:val="left" w:pos="0"/>
                <w:tab w:val="left" w:pos="90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center"/>
              <w:rPr>
                <w:rFonts w:cs="Arial"/>
                <w:b/>
                <w:color w:val="FF0000"/>
                <w:rPrChange w:id="866" w:author="James Faas" w:date="2022-11-24T11:50:00Z">
                  <w:rPr>
                    <w:rFonts w:cs="Arial"/>
                    <w:b/>
                  </w:rPr>
                </w:rPrChange>
              </w:rPr>
            </w:pPr>
            <w:r w:rsidRPr="00323FF4">
              <w:rPr>
                <w:rFonts w:cs="Arial"/>
                <w:b/>
                <w:color w:val="FF0000"/>
                <w:rPrChange w:id="867" w:author="James Faas" w:date="2022-11-24T11:50:00Z">
                  <w:rPr>
                    <w:rFonts w:cs="Arial"/>
                    <w:b/>
                  </w:rPr>
                </w:rPrChange>
              </w:rPr>
              <w:t>Total Thickness</w:t>
            </w:r>
          </w:p>
        </w:tc>
        <w:tc>
          <w:tcPr>
            <w:tcW w:w="5310" w:type="dxa"/>
            <w:gridSpan w:val="2"/>
            <w:tcBorders>
              <w:top w:val="single" w:sz="8" w:space="0" w:color="auto"/>
              <w:bottom w:val="single" w:sz="8" w:space="0" w:color="auto"/>
              <w:right w:val="single" w:sz="8" w:space="0" w:color="auto"/>
            </w:tcBorders>
          </w:tcPr>
          <w:p w14:paraId="4BC951E3" w14:textId="77777777" w:rsidR="00C21969" w:rsidRPr="00323FF4" w:rsidRDefault="00C21969" w:rsidP="00A20464">
            <w:pPr>
              <w:tabs>
                <w:tab w:val="left" w:pos="-1080"/>
                <w:tab w:val="left" w:pos="-720"/>
                <w:tab w:val="left" w:pos="0"/>
                <w:tab w:val="left" w:pos="90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center"/>
              <w:rPr>
                <w:rFonts w:cs="Arial"/>
                <w:b/>
                <w:color w:val="FF0000"/>
                <w:rPrChange w:id="868" w:author="James Faas" w:date="2022-11-24T11:50:00Z">
                  <w:rPr>
                    <w:rFonts w:cs="Arial"/>
                    <w:b/>
                  </w:rPr>
                </w:rPrChange>
              </w:rPr>
            </w:pPr>
          </w:p>
        </w:tc>
        <w:tc>
          <w:tcPr>
            <w:tcW w:w="2070" w:type="dxa"/>
            <w:tcBorders>
              <w:top w:val="single" w:sz="8" w:space="0" w:color="auto"/>
              <w:left w:val="single" w:sz="8" w:space="0" w:color="auto"/>
              <w:bottom w:val="single" w:sz="8" w:space="0" w:color="auto"/>
              <w:right w:val="single" w:sz="8" w:space="0" w:color="auto"/>
            </w:tcBorders>
          </w:tcPr>
          <w:p w14:paraId="0557464A" w14:textId="77777777" w:rsidR="00C21969" w:rsidRPr="00323FF4" w:rsidRDefault="00C21969" w:rsidP="00A20464">
            <w:pPr>
              <w:tabs>
                <w:tab w:val="left" w:pos="-1080"/>
                <w:tab w:val="left" w:pos="-720"/>
                <w:tab w:val="left" w:pos="0"/>
                <w:tab w:val="left" w:pos="90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jc w:val="center"/>
              <w:rPr>
                <w:rFonts w:cs="Arial"/>
                <w:b/>
                <w:color w:val="FF0000"/>
                <w:rPrChange w:id="869" w:author="James Faas" w:date="2022-11-24T11:50:00Z">
                  <w:rPr>
                    <w:rFonts w:cs="Arial"/>
                    <w:b/>
                  </w:rPr>
                </w:rPrChange>
              </w:rPr>
            </w:pPr>
            <w:r w:rsidRPr="00323FF4">
              <w:rPr>
                <w:rFonts w:cs="Arial"/>
                <w:b/>
                <w:color w:val="FF0000"/>
                <w:rPrChange w:id="870" w:author="James Faas" w:date="2022-11-24T11:50:00Z">
                  <w:rPr>
                    <w:rFonts w:cs="Arial"/>
                    <w:b/>
                  </w:rPr>
                </w:rPrChange>
              </w:rPr>
              <w:t>565 µm to 725 µm</w:t>
            </w:r>
          </w:p>
        </w:tc>
      </w:tr>
    </w:tbl>
    <w:p w14:paraId="52BB8C71" w14:textId="77777777" w:rsidR="00621189" w:rsidRPr="00323FF4" w:rsidRDefault="00621189" w:rsidP="00621189">
      <w:pPr>
        <w:pStyle w:val="1AutoList7"/>
        <w:tabs>
          <w:tab w:val="clear" w:pos="720"/>
          <w:tab w:val="left" w:pos="-1080"/>
          <w:tab w:val="left" w:pos="-720"/>
          <w:tab w:val="left" w:pos="0"/>
          <w:tab w:val="left" w:pos="90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center"/>
        <w:rPr>
          <w:rFonts w:ascii="Calibri" w:hAnsi="Calibri" w:cs="Arial"/>
          <w:b/>
          <w:color w:val="FF0000"/>
          <w:sz w:val="22"/>
          <w:szCs w:val="22"/>
          <w:lang w:val="en-CA"/>
          <w:rPrChange w:id="871" w:author="James Faas" w:date="2022-11-24T11:50:00Z">
            <w:rPr>
              <w:rFonts w:ascii="Calibri" w:hAnsi="Calibri" w:cs="Arial"/>
              <w:b/>
              <w:sz w:val="22"/>
              <w:szCs w:val="22"/>
              <w:lang w:val="en-CA"/>
            </w:rPr>
          </w:rPrChange>
        </w:rPr>
      </w:pPr>
    </w:p>
    <w:p w14:paraId="0007A68B" w14:textId="77777777" w:rsidR="00621189" w:rsidRPr="00957C32" w:rsidRDefault="00621189" w:rsidP="00621189">
      <w:pPr>
        <w:pStyle w:val="Other"/>
        <w:spacing w:before="240"/>
        <w:jc w:val="center"/>
        <w:rPr>
          <w:rFonts w:ascii="Calibri" w:hAnsi="Calibri" w:cs="Arial"/>
          <w:b/>
          <w:sz w:val="22"/>
          <w:szCs w:val="22"/>
        </w:rPr>
      </w:pPr>
      <w:r w:rsidRPr="00957C32">
        <w:rPr>
          <w:rFonts w:ascii="Calibri" w:hAnsi="Calibri" w:cs="Arial"/>
          <w:b/>
          <w:sz w:val="22"/>
          <w:szCs w:val="22"/>
        </w:rPr>
        <w:t>END OF SECTION</w:t>
      </w:r>
    </w:p>
    <w:p w14:paraId="408CDC0B" w14:textId="77777777" w:rsidR="00621189" w:rsidRPr="00323FF4" w:rsidRDefault="00621189" w:rsidP="00621189">
      <w:pPr>
        <w:pStyle w:val="Heading2"/>
        <w:numPr>
          <w:ilvl w:val="0"/>
          <w:numId w:val="0"/>
        </w:numPr>
        <w:ind w:left="720"/>
        <w:rPr>
          <w:color w:val="FF0000"/>
          <w:rPrChange w:id="872" w:author="James Faas" w:date="2022-11-24T11:50:00Z">
            <w:rPr/>
          </w:rPrChange>
        </w:rPr>
      </w:pPr>
    </w:p>
    <w:sectPr w:rsidR="00621189" w:rsidRPr="00323FF4" w:rsidSect="005B014A">
      <w:headerReference w:type="even" r:id="rId16"/>
      <w:headerReference w:type="default" r:id="rId17"/>
      <w:headerReference w:type="first" r:id="rId18"/>
      <w:pgSz w:w="12240" w:h="15840" w:code="1"/>
      <w:pgMar w:top="1440" w:right="72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85" w:author="Zaleski, Christopher" w:date="2021-02-10T17:53:00Z" w:initials="ZC">
    <w:p w14:paraId="60AA5C0E" w14:textId="77777777" w:rsidR="00781FDD" w:rsidRDefault="00781FDD">
      <w:pPr>
        <w:pStyle w:val="CommentText"/>
      </w:pPr>
      <w:r>
        <w:rPr>
          <w:rStyle w:val="CommentReference"/>
        </w:rPr>
        <w:annotationRef/>
      </w:r>
      <w:r>
        <w:t>Please confirm that the typical staggered warranty period does not apply to this Contract. Please see our related comment in the Articles of Agreement – Article A-6.</w:t>
      </w:r>
    </w:p>
  </w:comment>
  <w:comment w:id="529" w:author="Zaleski, Christopher" w:date="2021-02-10T17:56:00Z" w:initials="ZC">
    <w:p w14:paraId="029A76E8" w14:textId="77777777" w:rsidR="00EF237D" w:rsidRDefault="00EF237D">
      <w:pPr>
        <w:pStyle w:val="CommentText"/>
      </w:pPr>
      <w:r>
        <w:rPr>
          <w:rStyle w:val="CommentReference"/>
        </w:rPr>
        <w:annotationRef/>
      </w:r>
      <w:r>
        <w:t>Please define/add to Abbreviations Section.</w:t>
      </w:r>
    </w:p>
  </w:comment>
  <w:comment w:id="534" w:author="Zaleski, Christopher" w:date="2021-02-10T17:57:00Z" w:initials="ZC">
    <w:p w14:paraId="7AD05262" w14:textId="77777777" w:rsidR="00EF237D" w:rsidRDefault="00EF237D">
      <w:pPr>
        <w:pStyle w:val="CommentText"/>
      </w:pPr>
      <w:r>
        <w:rPr>
          <w:rStyle w:val="CommentReference"/>
        </w:rPr>
        <w:annotationRef/>
      </w:r>
      <w:r>
        <w:t>Please define/add to Abbreviations Section.</w:t>
      </w:r>
    </w:p>
  </w:comment>
  <w:comment w:id="557" w:author="Zaleski, Christopher" w:date="2021-02-10T17:58:00Z" w:initials="ZC">
    <w:p w14:paraId="24F56AF9" w14:textId="77777777" w:rsidR="00EF237D" w:rsidRDefault="00EF237D">
      <w:pPr>
        <w:pStyle w:val="CommentText"/>
      </w:pPr>
      <w:r>
        <w:rPr>
          <w:rStyle w:val="CommentReference"/>
        </w:rPr>
        <w:annotationRef/>
      </w:r>
      <w:r>
        <w:t>Please define/add to Abbreviations Section.</w:t>
      </w:r>
    </w:p>
  </w:comment>
  <w:comment w:id="574" w:author="Zaleski, Christopher" w:date="2021-02-10T18:00:00Z" w:initials="ZC">
    <w:p w14:paraId="7615961D" w14:textId="77777777" w:rsidR="00EF237D" w:rsidRDefault="00EF237D">
      <w:pPr>
        <w:pStyle w:val="CommentText"/>
      </w:pPr>
      <w:r>
        <w:rPr>
          <w:rStyle w:val="CommentReference"/>
        </w:rPr>
        <w:annotationRef/>
      </w:r>
      <w:r>
        <w:t>Added to mitigate trade treaty compliance issues.</w:t>
      </w:r>
    </w:p>
  </w:comment>
  <w:comment w:id="580" w:author="Zaleski, Christopher" w:date="2021-02-10T18:02:00Z" w:initials="ZC">
    <w:p w14:paraId="352CD790" w14:textId="77777777" w:rsidR="00EF237D" w:rsidRDefault="00EF237D">
      <w:pPr>
        <w:pStyle w:val="CommentText"/>
      </w:pPr>
      <w:r>
        <w:rPr>
          <w:rStyle w:val="CommentReference"/>
        </w:rPr>
        <w:annotationRef/>
      </w:r>
      <w:r>
        <w:t>Replace with “shall” if this is s mandatory requirement.</w:t>
      </w:r>
    </w:p>
  </w:comment>
  <w:comment w:id="594" w:author="Smith, Sharon M" w:date="2021-01-14T12:30:00Z" w:initials="SSM">
    <w:p w14:paraId="14568110" w14:textId="77777777" w:rsidR="003C1CF1" w:rsidRDefault="003C1CF1">
      <w:pPr>
        <w:pStyle w:val="CommentText"/>
      </w:pPr>
      <w:r>
        <w:rPr>
          <w:rStyle w:val="CommentReference"/>
        </w:rPr>
        <w:annotationRef/>
      </w:r>
      <w:r>
        <w:t>Confirm profile range</w:t>
      </w:r>
    </w:p>
  </w:comment>
  <w:comment w:id="595" w:author="Johnny Pang" w:date="2021-01-20T17:31:00Z" w:initials="JP">
    <w:p w14:paraId="55A1FCCE" w14:textId="77777777" w:rsidR="00B11971" w:rsidRDefault="00B11971">
      <w:pPr>
        <w:pStyle w:val="CommentText"/>
      </w:pPr>
      <w:r>
        <w:rPr>
          <w:rStyle w:val="CommentReference"/>
        </w:rPr>
        <w:annotationRef/>
      </w:r>
      <w:r>
        <w:t>Confirmed.</w:t>
      </w:r>
    </w:p>
  </w:comment>
  <w:comment w:id="596" w:author="Smith, Sharon M" w:date="2021-01-22T09:24:00Z" w:initials="SSM">
    <w:p w14:paraId="426C5B4E" w14:textId="77777777" w:rsidR="000C1148" w:rsidRDefault="000C1148">
      <w:pPr>
        <w:pStyle w:val="CommentText"/>
      </w:pPr>
      <w:r>
        <w:rPr>
          <w:rStyle w:val="CommentReference"/>
        </w:rPr>
        <w:annotationRef/>
      </w:r>
      <w:r>
        <w:t>Thank you.</w:t>
      </w:r>
    </w:p>
  </w:comment>
  <w:comment w:id="597" w:author="Radulovic, Nicole" w:date="2022-11-03T16:01:00Z" w:initials="RN">
    <w:p w14:paraId="51F78B76" w14:textId="77777777" w:rsidR="003443D3" w:rsidRDefault="003443D3">
      <w:pPr>
        <w:pStyle w:val="CommentText"/>
      </w:pPr>
      <w:r>
        <w:rPr>
          <w:rStyle w:val="CommentReference"/>
        </w:rPr>
        <w:annotationRef/>
      </w:r>
      <w:r>
        <w:t>Is this confirmed for this project specifically?</w:t>
      </w:r>
    </w:p>
  </w:comment>
  <w:comment w:id="602" w:author="Zaleski, Christopher" w:date="2021-02-10T18:07:00Z" w:initials="ZC">
    <w:p w14:paraId="20AE1CB0" w14:textId="77777777" w:rsidR="00A96D6E" w:rsidRDefault="00A96D6E">
      <w:pPr>
        <w:pStyle w:val="CommentText"/>
      </w:pPr>
      <w:r>
        <w:rPr>
          <w:rStyle w:val="CommentReference"/>
        </w:rPr>
        <w:annotationRef/>
      </w:r>
      <w:r>
        <w:t>Replace with “must” if this is a mandatory requirement.</w:t>
      </w:r>
    </w:p>
  </w:comment>
  <w:comment w:id="623" w:author="Radulovic, Nicole" w:date="2022-11-03T16:02:00Z" w:initials="RN">
    <w:p w14:paraId="528F5837" w14:textId="77777777" w:rsidR="003443D3" w:rsidRDefault="003443D3">
      <w:pPr>
        <w:pStyle w:val="CommentText"/>
      </w:pPr>
      <w:r>
        <w:rPr>
          <w:rStyle w:val="CommentReference"/>
        </w:rPr>
        <w:annotationRef/>
      </w:r>
      <w:r>
        <w:t>Is this and the below still TBC?</w:t>
      </w:r>
    </w:p>
  </w:comment>
  <w:comment w:id="624" w:author="Johnny Pang" w:date="2022-12-13T07:10:00Z" w:initials="JP">
    <w:p w14:paraId="64FE064A" w14:textId="77777777" w:rsidR="001A6314" w:rsidRDefault="001A6314" w:rsidP="00652382">
      <w:pPr>
        <w:pStyle w:val="CommentText"/>
      </w:pPr>
      <w:r>
        <w:rPr>
          <w:rStyle w:val="CommentReference"/>
        </w:rPr>
        <w:annotationRef/>
      </w:r>
      <w:r>
        <w:t>Yes - depending on telecommunication antenna mast size.</w:t>
      </w:r>
    </w:p>
  </w:comment>
  <w:comment w:id="742" w:author="Radulovic, Nicole" w:date="2022-11-03T16:04:00Z" w:initials="RN">
    <w:p w14:paraId="60380C5F" w14:textId="0F95271C" w:rsidR="003443D3" w:rsidRDefault="003443D3">
      <w:pPr>
        <w:pStyle w:val="CommentText"/>
      </w:pPr>
      <w:r>
        <w:rPr>
          <w:rStyle w:val="CommentReference"/>
        </w:rPr>
        <w:annotationRef/>
      </w:r>
      <w:r>
        <w:t>TBC</w:t>
      </w:r>
    </w:p>
  </w:comment>
  <w:comment w:id="753" w:author="Radulovic, Nicole" w:date="2022-11-03T16:05:00Z" w:initials="RN">
    <w:p w14:paraId="613F82E8" w14:textId="77777777" w:rsidR="003443D3" w:rsidRDefault="003443D3">
      <w:pPr>
        <w:pStyle w:val="CommentText"/>
      </w:pPr>
      <w:r>
        <w:rPr>
          <w:rStyle w:val="CommentReference"/>
        </w:rPr>
        <w:annotationRef/>
      </w:r>
      <w:r>
        <w:t>I imagine this is all to be confirmed – we should touch base with CoV on this – this is more of an internal note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AA5C0E" w15:done="0"/>
  <w15:commentEx w15:paraId="029A76E8" w15:done="0"/>
  <w15:commentEx w15:paraId="7AD05262" w15:done="0"/>
  <w15:commentEx w15:paraId="24F56AF9" w15:done="0"/>
  <w15:commentEx w15:paraId="7615961D" w15:done="0"/>
  <w15:commentEx w15:paraId="352CD790" w15:done="0"/>
  <w15:commentEx w15:paraId="14568110" w15:done="0"/>
  <w15:commentEx w15:paraId="55A1FCCE" w15:paraIdParent="14568110" w15:done="0"/>
  <w15:commentEx w15:paraId="426C5B4E" w15:paraIdParent="14568110" w15:done="0"/>
  <w15:commentEx w15:paraId="51F78B76" w15:paraIdParent="14568110" w15:done="0"/>
  <w15:commentEx w15:paraId="20AE1CB0" w15:done="0"/>
  <w15:commentEx w15:paraId="528F5837" w15:done="0"/>
  <w15:commentEx w15:paraId="64FE064A" w15:paraIdParent="528F5837" w15:done="0"/>
  <w15:commentEx w15:paraId="60380C5F" w15:done="0"/>
  <w15:commentEx w15:paraId="613F82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2A3E0" w16cex:dateUtc="2022-12-13T12: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AA5C0E" w16cid:durableId="23CE9C14"/>
  <w16cid:commentId w16cid:paraId="029A76E8" w16cid:durableId="23CE9CD6"/>
  <w16cid:commentId w16cid:paraId="7AD05262" w16cid:durableId="23CE9CF0"/>
  <w16cid:commentId w16cid:paraId="24F56AF9" w16cid:durableId="23CE9D4A"/>
  <w16cid:commentId w16cid:paraId="7615961D" w16cid:durableId="23CE9DD1"/>
  <w16cid:commentId w16cid:paraId="352CD790" w16cid:durableId="23CE9E1B"/>
  <w16cid:commentId w16cid:paraId="14568110" w16cid:durableId="23AAB7D7"/>
  <w16cid:commentId w16cid:paraId="55A1FCCE" w16cid:durableId="23B2E766"/>
  <w16cid:commentId w16cid:paraId="426C5B4E" w16cid:durableId="23B51865"/>
  <w16cid:commentId w16cid:paraId="51F78B76" w16cid:durableId="270E646E"/>
  <w16cid:commentId w16cid:paraId="20AE1CB0" w16cid:durableId="23CE9F4D"/>
  <w16cid:commentId w16cid:paraId="528F5837" w16cid:durableId="270E64A7"/>
  <w16cid:commentId w16cid:paraId="64FE064A" w16cid:durableId="2742A3E0"/>
  <w16cid:commentId w16cid:paraId="60380C5F" w16cid:durableId="270E6522"/>
  <w16cid:commentId w16cid:paraId="613F82E8" w16cid:durableId="270E65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A352C" w14:textId="77777777" w:rsidR="00754F82" w:rsidRDefault="00754F82">
      <w:r>
        <w:separator/>
      </w:r>
    </w:p>
  </w:endnote>
  <w:endnote w:type="continuationSeparator" w:id="0">
    <w:p w14:paraId="4EEA0058" w14:textId="77777777" w:rsidR="00754F82" w:rsidRDefault="00754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1)">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13160" w14:textId="77777777" w:rsidR="00754F82" w:rsidRDefault="00754F82">
      <w:r>
        <w:separator/>
      </w:r>
    </w:p>
  </w:footnote>
  <w:footnote w:type="continuationSeparator" w:id="0">
    <w:p w14:paraId="2D3CCCB9" w14:textId="77777777" w:rsidR="00754F82" w:rsidRDefault="00754F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8761D" w14:textId="77777777" w:rsidR="007537A7" w:rsidRPr="0032061C" w:rsidRDefault="007537A7" w:rsidP="005B014A">
    <w:pPr>
      <w:pBdr>
        <w:top w:val="single" w:sz="4" w:space="1" w:color="auto"/>
      </w:pBdr>
      <w:tabs>
        <w:tab w:val="right" w:pos="10080"/>
      </w:tabs>
      <w:rPr>
        <w:rFonts w:cs="Arial"/>
      </w:rPr>
    </w:pPr>
    <w:r w:rsidRPr="007537A7">
      <w:rPr>
        <w:rFonts w:cs="Arial"/>
      </w:rPr>
      <w:t>Section 09960</w:t>
    </w:r>
    <w:r>
      <w:rPr>
        <w:rFonts w:cs="Arial"/>
      </w:rPr>
      <w:tab/>
    </w:r>
    <w:r w:rsidRPr="0032061C">
      <w:rPr>
        <w:rFonts w:cs="Arial"/>
      </w:rPr>
      <w:t xml:space="preserve">CONTRACT NO. </w:t>
    </w:r>
    <w:r w:rsidR="0032061C" w:rsidRPr="0032061C">
      <w:rPr>
        <w:rFonts w:cs="Arial"/>
      </w:rPr>
      <w:t>T-20-275</w:t>
    </w:r>
    <w:r w:rsidRPr="0032061C">
      <w:rPr>
        <w:rFonts w:cs="Arial"/>
      </w:rPr>
      <w:tab/>
    </w:r>
  </w:p>
  <w:p w14:paraId="55D7DB7A" w14:textId="77777777" w:rsidR="007537A7" w:rsidRPr="0032061C" w:rsidRDefault="001309E7" w:rsidP="005B014A">
    <w:pPr>
      <w:pBdr>
        <w:top w:val="single" w:sz="4" w:space="1" w:color="auto"/>
      </w:pBdr>
      <w:tabs>
        <w:tab w:val="left" w:pos="-1440"/>
        <w:tab w:val="left" w:pos="-720"/>
        <w:tab w:val="left" w:pos="0"/>
        <w:tab w:val="center" w:pos="5220"/>
        <w:tab w:val="right" w:pos="10080"/>
      </w:tabs>
      <w:rPr>
        <w:rFonts w:cs="Arial"/>
      </w:rPr>
    </w:pPr>
    <w:r w:rsidRPr="0032061C">
      <w:rPr>
        <w:rFonts w:cs="Arial"/>
      </w:rPr>
      <w:t>2017-01-0</w:t>
    </w:r>
    <w:r w:rsidR="00D036B6" w:rsidRPr="0032061C">
      <w:rPr>
        <w:rFonts w:cs="Arial"/>
      </w:rPr>
      <w:t>9</w:t>
    </w:r>
    <w:r w:rsidR="007537A7" w:rsidRPr="0032061C">
      <w:rPr>
        <w:rFonts w:cs="Arial"/>
        <w:b/>
      </w:rPr>
      <w:tab/>
      <w:t>PAINTING OF STEEL TANKS AND APPURTENANCES</w:t>
    </w:r>
    <w:r w:rsidR="007537A7" w:rsidRPr="0032061C">
      <w:rPr>
        <w:rFonts w:cs="Arial"/>
      </w:rPr>
      <w:tab/>
    </w:r>
  </w:p>
  <w:p w14:paraId="550BB6D8" w14:textId="77777777" w:rsidR="007537A7" w:rsidRDefault="007537A7" w:rsidP="005B014A">
    <w:pPr>
      <w:pBdr>
        <w:top w:val="single" w:sz="4" w:space="1" w:color="auto"/>
      </w:pBdr>
      <w:tabs>
        <w:tab w:val="center" w:pos="5175"/>
        <w:tab w:val="right" w:pos="10080"/>
      </w:tabs>
      <w:rPr>
        <w:rFonts w:cs="Arial"/>
      </w:rPr>
    </w:pPr>
    <w:r w:rsidRPr="0032061C">
      <w:rPr>
        <w:rFonts w:cs="Arial"/>
      </w:rPr>
      <w:t xml:space="preserve">Page </w:t>
    </w:r>
    <w:r w:rsidRPr="0032061C">
      <w:rPr>
        <w:rFonts w:cs="Arial"/>
      </w:rPr>
      <w:fldChar w:fldCharType="begin"/>
    </w:r>
    <w:r w:rsidRPr="0032061C">
      <w:rPr>
        <w:rFonts w:cs="Arial"/>
      </w:rPr>
      <w:instrText xml:space="preserve">PAGE </w:instrText>
    </w:r>
    <w:r w:rsidRPr="0032061C">
      <w:rPr>
        <w:rFonts w:cs="Arial"/>
      </w:rPr>
      <w:fldChar w:fldCharType="separate"/>
    </w:r>
    <w:r w:rsidR="000F595E" w:rsidRPr="0032061C">
      <w:rPr>
        <w:rFonts w:cs="Arial"/>
        <w:noProof/>
      </w:rPr>
      <w:t>20</w:t>
    </w:r>
    <w:r w:rsidRPr="0032061C">
      <w:rPr>
        <w:rFonts w:cs="Arial"/>
      </w:rPr>
      <w:fldChar w:fldCharType="end"/>
    </w:r>
    <w:r w:rsidRPr="0032061C">
      <w:rPr>
        <w:rFonts w:cs="Arial"/>
      </w:rPr>
      <w:t xml:space="preserve"> </w:t>
    </w:r>
    <w:r w:rsidRPr="0032061C">
      <w:rPr>
        <w:rFonts w:cs="Arial"/>
      </w:rPr>
      <w:tab/>
    </w:r>
    <w:r w:rsidRPr="0032061C">
      <w:rPr>
        <w:rFonts w:cs="Arial"/>
      </w:rPr>
      <w:tab/>
      <w:t xml:space="preserve">DATE:  </w:t>
    </w:r>
    <w:r w:rsidR="0032061C" w:rsidRPr="0032061C">
      <w:rPr>
        <w:rFonts w:cs="Arial"/>
      </w:rPr>
      <w:t>December 2020</w:t>
    </w:r>
    <w:r w:rsidRPr="007537A7">
      <w:rPr>
        <w:rFonts w:cs="Arial"/>
      </w:rPr>
      <w:tab/>
    </w:r>
  </w:p>
  <w:p w14:paraId="3D725DBA" w14:textId="77777777" w:rsidR="007537A7" w:rsidRDefault="001A6314" w:rsidP="007537A7">
    <w:pPr>
      <w:pBdr>
        <w:top w:val="single" w:sz="4" w:space="1" w:color="auto"/>
      </w:pBdr>
      <w:tabs>
        <w:tab w:val="center" w:pos="5175"/>
        <w:tab w:val="right" w:pos="10350"/>
      </w:tabs>
    </w:pPr>
    <w:r>
      <w:pict w14:anchorId="1A1A8CAB">
        <v:rect id="_x0000_i1025" style="width:0;height:1.5pt" o:hralign="center" o:hrstd="t" o:hr="t" fillcolor="gray"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E9714" w14:textId="77777777" w:rsidR="003F6F67" w:rsidRPr="0032061C" w:rsidRDefault="003F6F67" w:rsidP="005B014A">
    <w:pPr>
      <w:pBdr>
        <w:top w:val="single" w:sz="4" w:space="1" w:color="auto"/>
      </w:pBdr>
      <w:tabs>
        <w:tab w:val="right" w:pos="10080"/>
      </w:tabs>
      <w:rPr>
        <w:rFonts w:cs="Arial"/>
      </w:rPr>
    </w:pPr>
    <w:r w:rsidRPr="0032061C">
      <w:rPr>
        <w:rFonts w:cs="Arial"/>
      </w:rPr>
      <w:t xml:space="preserve">CONTRACT </w:t>
    </w:r>
    <w:proofErr w:type="spellStart"/>
    <w:r w:rsidRPr="0032061C">
      <w:rPr>
        <w:rFonts w:cs="Arial"/>
      </w:rPr>
      <w:t>NO.</w:t>
    </w:r>
    <w:del w:id="873" w:author="Johnny Pang" w:date="2022-04-17T16:23:00Z">
      <w:r w:rsidR="0032061C" w:rsidRPr="0032061C" w:rsidDel="009D6823">
        <w:rPr>
          <w:rFonts w:cs="Arial"/>
        </w:rPr>
        <w:delText>T-20-275</w:delText>
      </w:r>
    </w:del>
    <w:ins w:id="874" w:author="Johnny Pang" w:date="2022-04-17T16:23:00Z">
      <w:r w:rsidR="009D6823">
        <w:rPr>
          <w:rFonts w:cs="Arial"/>
        </w:rPr>
        <w:t>x</w:t>
      </w:r>
      <w:proofErr w:type="spellEnd"/>
      <w:r w:rsidR="009D6823">
        <w:rPr>
          <w:rFonts w:cs="Arial"/>
        </w:rPr>
        <w:t>-xx-xxx</w:t>
      </w:r>
    </w:ins>
    <w:r w:rsidRPr="0032061C">
      <w:rPr>
        <w:rFonts w:cs="Arial"/>
      </w:rPr>
      <w:tab/>
      <w:t>Section 09960</w:t>
    </w:r>
  </w:p>
  <w:p w14:paraId="7A76A737" w14:textId="77777777" w:rsidR="003F6F67" w:rsidRPr="0032061C" w:rsidRDefault="003F6F67" w:rsidP="005B014A">
    <w:pPr>
      <w:pBdr>
        <w:top w:val="single" w:sz="4" w:space="1" w:color="auto"/>
      </w:pBdr>
      <w:tabs>
        <w:tab w:val="left" w:pos="-1440"/>
        <w:tab w:val="left" w:pos="-720"/>
        <w:tab w:val="left" w:pos="0"/>
        <w:tab w:val="center" w:pos="5220"/>
        <w:tab w:val="right" w:pos="10080"/>
      </w:tabs>
      <w:rPr>
        <w:rFonts w:cs="Arial"/>
      </w:rPr>
    </w:pPr>
    <w:r w:rsidRPr="0032061C">
      <w:rPr>
        <w:rFonts w:cs="Arial"/>
        <w:b/>
      </w:rPr>
      <w:tab/>
      <w:t>PAINTING OF STEEL TANKS AND APPURTENANCES</w:t>
    </w:r>
    <w:r w:rsidRPr="0032061C">
      <w:rPr>
        <w:rFonts w:cs="Arial"/>
      </w:rPr>
      <w:tab/>
    </w:r>
    <w:r w:rsidR="001309E7" w:rsidRPr="0032061C">
      <w:rPr>
        <w:rFonts w:cs="Arial"/>
      </w:rPr>
      <w:t>2017-01-0</w:t>
    </w:r>
    <w:r w:rsidR="00D036B6" w:rsidRPr="0032061C">
      <w:rPr>
        <w:rFonts w:cs="Arial"/>
      </w:rPr>
      <w:t>9</w:t>
    </w:r>
  </w:p>
  <w:p w14:paraId="34F9D7BA" w14:textId="77777777" w:rsidR="003F6F67" w:rsidRPr="00843E6B" w:rsidRDefault="003F6F67" w:rsidP="005B014A">
    <w:pPr>
      <w:pBdr>
        <w:top w:val="single" w:sz="4" w:space="1" w:color="auto"/>
      </w:pBdr>
      <w:tabs>
        <w:tab w:val="center" w:pos="5175"/>
        <w:tab w:val="right" w:pos="10080"/>
      </w:tabs>
      <w:rPr>
        <w:rFonts w:cs="Arial"/>
      </w:rPr>
    </w:pPr>
    <w:r w:rsidRPr="0032061C">
      <w:rPr>
        <w:rFonts w:cs="Arial"/>
      </w:rPr>
      <w:t xml:space="preserve">DATE:  </w:t>
    </w:r>
    <w:del w:id="875" w:author="Johnny Pang" w:date="2022-04-17T16:23:00Z">
      <w:r w:rsidR="0032061C" w:rsidRPr="0032061C" w:rsidDel="009D6823">
        <w:rPr>
          <w:rFonts w:cs="Arial"/>
        </w:rPr>
        <w:delText>December 2020</w:delText>
      </w:r>
    </w:del>
    <w:ins w:id="876" w:author="Johnny Pang" w:date="2022-04-17T16:23:00Z">
      <w:r w:rsidR="009D6823">
        <w:rPr>
          <w:rFonts w:cs="Arial"/>
        </w:rPr>
        <w:t>April 2022</w:t>
      </w:r>
    </w:ins>
    <w:r w:rsidRPr="002C7B5C">
      <w:rPr>
        <w:rFonts w:cs="Arial"/>
      </w:rPr>
      <w:tab/>
    </w:r>
    <w:r w:rsidRPr="002C7B5C">
      <w:rPr>
        <w:rFonts w:cs="Arial"/>
      </w:rPr>
      <w:tab/>
      <w:t xml:space="preserve">Page </w:t>
    </w:r>
    <w:r w:rsidRPr="002C7B5C">
      <w:rPr>
        <w:rFonts w:cs="Arial"/>
      </w:rPr>
      <w:fldChar w:fldCharType="begin"/>
    </w:r>
    <w:r w:rsidRPr="005E6F6E">
      <w:rPr>
        <w:rFonts w:cs="Arial"/>
      </w:rPr>
      <w:instrText xml:space="preserve">PAGE </w:instrText>
    </w:r>
    <w:r w:rsidRPr="002C7B5C">
      <w:rPr>
        <w:rFonts w:cs="Arial"/>
      </w:rPr>
      <w:fldChar w:fldCharType="separate"/>
    </w:r>
    <w:r w:rsidR="000F595E">
      <w:rPr>
        <w:rFonts w:cs="Arial"/>
        <w:noProof/>
      </w:rPr>
      <w:t>21</w:t>
    </w:r>
    <w:r w:rsidRPr="002C7B5C">
      <w:rPr>
        <w:rFonts w:cs="Arial"/>
      </w:rPr>
      <w:fldChar w:fldCharType="end"/>
    </w:r>
    <w:r w:rsidRPr="00843E6B">
      <w:rPr>
        <w:rFonts w:cs="Arial"/>
      </w:rPr>
      <w:t xml:space="preserve"> </w:t>
    </w:r>
  </w:p>
  <w:p w14:paraId="6FD5C007" w14:textId="77777777" w:rsidR="003F6F67" w:rsidRPr="00672C12" w:rsidRDefault="003F6F67"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05634" w14:textId="77777777" w:rsidR="003F6F67" w:rsidRPr="0082209E" w:rsidRDefault="003F6F67" w:rsidP="00672C12">
    <w:pPr>
      <w:pBdr>
        <w:top w:val="single" w:sz="4" w:space="1" w:color="auto"/>
      </w:pBdr>
      <w:tabs>
        <w:tab w:val="right" w:pos="10350"/>
      </w:tabs>
      <w:rPr>
        <w:rFonts w:ascii="Arial" w:hAnsi="Arial" w:cs="Arial"/>
      </w:rPr>
    </w:pPr>
    <w:r w:rsidRPr="0082209E">
      <w:rPr>
        <w:rFonts w:ascii="Arial" w:hAnsi="Arial" w:cs="Arial"/>
      </w:rPr>
      <w:t>CONTRACT NO</w:t>
    </w:r>
    <w:r w:rsidRPr="0082209E">
      <w:rPr>
        <w:rFonts w:ascii="Arial" w:hAnsi="Arial" w:cs="Arial"/>
        <w:highlight w:val="lightGray"/>
      </w:rPr>
      <w:t xml:space="preserve">.... [Insert </w:t>
    </w:r>
    <w:r>
      <w:rPr>
        <w:rFonts w:ascii="Arial" w:hAnsi="Arial" w:cs="Arial"/>
        <w:highlight w:val="lightGray"/>
      </w:rPr>
      <w:t>Region</w:t>
    </w:r>
    <w:r w:rsidRPr="0082209E">
      <w:rPr>
        <w:rFonts w:ascii="Arial" w:hAnsi="Arial" w:cs="Arial"/>
        <w:highlight w:val="lightGray"/>
      </w:rPr>
      <w:t xml:space="preserve"> Number]</w:t>
    </w:r>
    <w:r w:rsidRPr="0082209E">
      <w:rPr>
        <w:rFonts w:ascii="Arial" w:hAnsi="Arial" w:cs="Arial"/>
      </w:rPr>
      <w:tab/>
      <w:t xml:space="preserve">Section </w:t>
    </w:r>
    <w:r>
      <w:rPr>
        <w:rFonts w:ascii="Arial" w:hAnsi="Arial" w:cs="Arial"/>
      </w:rPr>
      <w:t>09960</w:t>
    </w:r>
  </w:p>
  <w:p w14:paraId="10C7F251" w14:textId="77777777" w:rsidR="003F6F67" w:rsidRPr="0082209E" w:rsidRDefault="003F6F67" w:rsidP="008A26A6">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PAINTING OF STEEL TANKS AND APPURTENANCES</w:t>
    </w:r>
    <w:r w:rsidRPr="0082209E">
      <w:rPr>
        <w:rFonts w:ascii="Arial" w:hAnsi="Arial" w:cs="Arial"/>
      </w:rPr>
      <w:tab/>
    </w:r>
    <w:r w:rsidR="0027638B">
      <w:rPr>
        <w:rFonts w:ascii="Arial" w:hAnsi="Arial" w:cs="Arial"/>
      </w:rPr>
      <w:t>2012-07-11</w:t>
    </w:r>
  </w:p>
  <w:p w14:paraId="61A7D6B4" w14:textId="77777777" w:rsidR="003F6F67" w:rsidRPr="0082209E" w:rsidRDefault="003F6F67" w:rsidP="00672C12">
    <w:pPr>
      <w:pBdr>
        <w:top w:val="single" w:sz="4" w:space="1" w:color="auto"/>
      </w:pBdr>
      <w:tabs>
        <w:tab w:val="center" w:pos="5175"/>
        <w:tab w:val="right" w:pos="10350"/>
      </w:tabs>
      <w:rPr>
        <w:rFonts w:ascii="Arial" w:hAnsi="Arial" w:cs="Arial"/>
      </w:rPr>
    </w:pPr>
    <w:r w:rsidRPr="0082209E">
      <w:rPr>
        <w:rFonts w:ascii="Arial" w:hAnsi="Arial" w:cs="Arial"/>
      </w:rPr>
      <w:t xml:space="preserve">DATE:  </w:t>
    </w:r>
    <w:r w:rsidRPr="0082209E">
      <w:rPr>
        <w:rFonts w:ascii="Arial" w:hAnsi="Arial" w:cs="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sidR="007537A7">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rPr>
      <w:fldChar w:fldCharType="begin"/>
    </w:r>
    <w:r w:rsidRPr="008A26A6">
      <w:rPr>
        <w:rStyle w:val="PageNumber"/>
        <w:rFonts w:ascii="Arial" w:hAnsi="Arial" w:cs="Arial"/>
        <w:caps/>
        <w:sz w:val="22"/>
      </w:rPr>
      <w:instrText xml:space="preserve"> NUMPAGES </w:instrText>
    </w:r>
    <w:r w:rsidRPr="008A26A6">
      <w:rPr>
        <w:rStyle w:val="PageNumber"/>
        <w:rFonts w:ascii="Arial" w:hAnsi="Arial" w:cs="Arial"/>
        <w:caps/>
        <w:sz w:val="22"/>
      </w:rPr>
      <w:fldChar w:fldCharType="separate"/>
    </w:r>
    <w:r w:rsidR="00B77C78">
      <w:rPr>
        <w:rStyle w:val="PageNumber"/>
        <w:rFonts w:ascii="Arial" w:hAnsi="Arial" w:cs="Arial"/>
        <w:caps/>
        <w:noProof/>
        <w:sz w:val="22"/>
      </w:rPr>
      <w:t>25</w:t>
    </w:r>
    <w:r w:rsidRPr="008A26A6">
      <w:rPr>
        <w:rStyle w:val="PageNumber"/>
        <w:rFonts w:ascii="Arial" w:hAnsi="Arial" w:cs="Arial"/>
        <w:caps/>
        <w:sz w:val="22"/>
      </w:rPr>
      <w:fldChar w:fldCharType="end"/>
    </w:r>
  </w:p>
  <w:p w14:paraId="7EE4A9F4" w14:textId="77777777" w:rsidR="003F6F67" w:rsidRDefault="003F6F67"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5"/>
    <w:multiLevelType w:val="multilevel"/>
    <w:tmpl w:val="00000000"/>
    <w:lvl w:ilvl="0">
      <w:start w:val="1"/>
      <w:numFmt w:val="lowerLetter"/>
      <w:lvlText w:val="%1"/>
      <w:lvlJc w:val="left"/>
    </w:lvl>
    <w:lvl w:ilvl="1">
      <w:start w:val="1"/>
      <w:numFmt w:val="lowerLetter"/>
      <w:lvlText w:val="%2"/>
      <w:lvlJc w:val="left"/>
    </w:lvl>
    <w:lvl w:ilvl="2">
      <w:start w:val="1"/>
      <w:numFmt w:val="lowerLetter"/>
      <w:lvlText w:val="%3"/>
      <w:lvlJc w:val="left"/>
    </w:lvl>
    <w:lvl w:ilvl="3">
      <w:start w:val="1"/>
      <w:numFmt w:val="lowerLetter"/>
      <w:pStyle w:val="2AutoList7"/>
      <w:lvlText w:val="%4)"/>
      <w:lvlJc w:val="left"/>
      <w:pPr>
        <w:tabs>
          <w:tab w:val="num" w:pos="2880"/>
        </w:tabs>
        <w:ind w:left="2880" w:hanging="990"/>
      </w:pPr>
    </w:lvl>
    <w:lvl w:ilvl="4">
      <w:start w:val="1"/>
      <w:numFmt w:val="lowerLetter"/>
      <w:lvlText w:val="%5"/>
      <w:lvlJc w:val="left"/>
    </w:lvl>
    <w:lvl w:ilvl="5">
      <w:start w:val="1"/>
      <w:numFmt w:val="lowerLetter"/>
      <w:lvlText w:val="%6"/>
      <w:lvlJc w:val="left"/>
    </w:lvl>
    <w:lvl w:ilvl="6">
      <w:start w:val="1"/>
      <w:numFmt w:val="lowerLetter"/>
      <w:lvlText w:val="%7"/>
      <w:lvlJc w:val="left"/>
    </w:lvl>
    <w:lvl w:ilvl="7">
      <w:start w:val="1"/>
      <w:numFmt w:val="lowerLetter"/>
      <w:lvlText w:val="%8"/>
      <w:lvlJc w:val="left"/>
    </w:lvl>
    <w:lvl w:ilvl="8">
      <w:numFmt w:val="decimal"/>
      <w:lvlText w:val=""/>
      <w:lvlJc w:val="left"/>
    </w:lvl>
  </w:abstractNum>
  <w:abstractNum w:abstractNumId="2" w15:restartNumberingAfterBreak="0">
    <w:nsid w:val="0DCA37CF"/>
    <w:multiLevelType w:val="multilevel"/>
    <w:tmpl w:val="9FB68E58"/>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6E4660D"/>
    <w:multiLevelType w:val="hybridMultilevel"/>
    <w:tmpl w:val="8C283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CF2A60"/>
    <w:multiLevelType w:val="hybridMultilevel"/>
    <w:tmpl w:val="CC600F8A"/>
    <w:lvl w:ilvl="0" w:tplc="94227E38">
      <w:numFmt w:val="bullet"/>
      <w:lvlText w:val="-"/>
      <w:lvlJc w:val="left"/>
      <w:pPr>
        <w:tabs>
          <w:tab w:val="num" w:pos="1080"/>
        </w:tabs>
        <w:ind w:left="1080" w:hanging="360"/>
      </w:pPr>
      <w:rPr>
        <w:rFonts w:ascii="Univers (W1)" w:eastAsia="Times New Roman" w:hAnsi="Univers (W1)"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8614739"/>
    <w:multiLevelType w:val="multilevel"/>
    <w:tmpl w:val="708890E4"/>
    <w:lvl w:ilvl="0">
      <w:start w:val="3"/>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465575FD"/>
    <w:multiLevelType w:val="multilevel"/>
    <w:tmpl w:val="8AD45664"/>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pStyle w:val="Heading9"/>
      <w:lvlText w:val=".%9"/>
      <w:lvlJc w:val="left"/>
      <w:pPr>
        <w:tabs>
          <w:tab w:val="num" w:pos="5760"/>
        </w:tabs>
        <w:ind w:left="5760" w:hanging="720"/>
      </w:pPr>
      <w:rPr>
        <w:rFonts w:ascii="Calibri" w:hAnsi="Calibri" w:hint="default"/>
        <w:b w:val="0"/>
        <w:i w:val="0"/>
        <w:sz w:val="22"/>
      </w:rPr>
    </w:lvl>
  </w:abstractNum>
  <w:abstractNum w:abstractNumId="7" w15:restartNumberingAfterBreak="0">
    <w:nsid w:val="50407D28"/>
    <w:multiLevelType w:val="multilevel"/>
    <w:tmpl w:val="596AB300"/>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720"/>
        </w:tabs>
        <w:ind w:left="720" w:firstLine="504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7FF95A04"/>
    <w:multiLevelType w:val="hybridMultilevel"/>
    <w:tmpl w:val="39C24E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79255774">
    <w:abstractNumId w:val="0"/>
  </w:num>
  <w:num w:numId="2" w16cid:durableId="1752314101">
    <w:abstractNumId w:val="7"/>
  </w:num>
  <w:num w:numId="3" w16cid:durableId="1404372782">
    <w:abstractNumId w:val="1"/>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pStyle w:val="2AutoList7"/>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4" w16cid:durableId="362949426">
    <w:abstractNumId w:val="2"/>
  </w:num>
  <w:num w:numId="5" w16cid:durableId="1734691145">
    <w:abstractNumId w:val="5"/>
  </w:num>
  <w:num w:numId="6" w16cid:durableId="1051656651">
    <w:abstractNumId w:val="7"/>
    <w:lvlOverride w:ilvl="0">
      <w:startOverride w:val="1"/>
    </w:lvlOverride>
    <w:lvlOverride w:ilvl="1">
      <w:startOverride w:val="1"/>
    </w:lvlOverride>
    <w:lvlOverride w:ilvl="2">
      <w:startOverride w:val="1"/>
    </w:lvlOverride>
    <w:lvlOverride w:ilvl="3">
      <w:startOverride w:val="1"/>
    </w:lvlOverride>
    <w:lvlOverride w:ilvl="4">
      <w:startOverride w:val="2"/>
    </w:lvlOverride>
  </w:num>
  <w:num w:numId="7" w16cid:durableId="74472233">
    <w:abstractNumId w:val="4"/>
  </w:num>
  <w:num w:numId="8" w16cid:durableId="2075463396">
    <w:abstractNumId w:val="3"/>
  </w:num>
  <w:num w:numId="9" w16cid:durableId="2123524976">
    <w:abstractNumId w:val="8"/>
  </w:num>
  <w:num w:numId="10" w16cid:durableId="58595876">
    <w:abstractNumId w:val="6"/>
  </w:num>
  <w:num w:numId="11" w16cid:durableId="92015845">
    <w:abstractNumId w:val="6"/>
  </w:num>
  <w:num w:numId="12" w16cid:durableId="1791322059">
    <w:abstractNumId w:val="6"/>
  </w:num>
  <w:num w:numId="13" w16cid:durableId="600185178">
    <w:abstractNumId w:val="6"/>
  </w:num>
  <w:num w:numId="14" w16cid:durableId="1070732850">
    <w:abstractNumId w:val="6"/>
  </w:num>
  <w:num w:numId="15" w16cid:durableId="643386232">
    <w:abstractNumId w:val="6"/>
  </w:num>
  <w:num w:numId="16" w16cid:durableId="295374406">
    <w:abstractNumId w:val="6"/>
  </w:num>
  <w:num w:numId="17" w16cid:durableId="1293754206">
    <w:abstractNumId w:val="6"/>
  </w:num>
  <w:num w:numId="18" w16cid:durableId="170685467">
    <w:abstractNumId w:val="6"/>
  </w:num>
  <w:num w:numId="19" w16cid:durableId="2290051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637770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389446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157410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606274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286574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65517651">
    <w:abstractNumId w:val="6"/>
  </w:num>
  <w:num w:numId="26" w16cid:durableId="762411579">
    <w:abstractNumId w:val="6"/>
  </w:num>
  <w:num w:numId="27" w16cid:durableId="1970209567">
    <w:abstractNumId w:val="6"/>
  </w:num>
  <w:num w:numId="28" w16cid:durableId="1914118718">
    <w:abstractNumId w:val="6"/>
  </w:num>
  <w:num w:numId="29" w16cid:durableId="1702168750">
    <w:abstractNumId w:val="6"/>
  </w:num>
  <w:num w:numId="30" w16cid:durableId="897984108">
    <w:abstractNumId w:val="6"/>
  </w:num>
  <w:num w:numId="31" w16cid:durableId="1087456338">
    <w:abstractNumId w:val="6"/>
  </w:num>
  <w:num w:numId="32" w16cid:durableId="1308124774">
    <w:abstractNumId w:val="6"/>
  </w:num>
  <w:num w:numId="33" w16cid:durableId="435829872">
    <w:abstractNumId w:val="6"/>
  </w:num>
  <w:num w:numId="34" w16cid:durableId="128695981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mes Faas">
    <w15:presenceInfo w15:providerId="AD" w15:userId="S::james.faas@etoengineering.ca::790238dd-757b-4881-9e94-b340e26c8959"/>
  </w15:person>
  <w15:person w15:author="Johnny Pang">
    <w15:presenceInfo w15:providerId="AD" w15:userId="S::Johnny.Pang@etoengineering.ca::93e0402e-0c7d-4ac3-adc9-299bd55456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evenAndOddHeaders/>
  <w:displayHorizontalDrawingGridEvery w:val="0"/>
  <w:displayVerticalDrawingGridEvery w:val="0"/>
  <w:doNotUseMarginsForDrawingGridOrigin/>
  <w:noPunctuationKerning/>
  <w:characterSpacingControl w:val="doNotCompress"/>
  <w:hdrShapeDefaults>
    <o:shapedefaults v:ext="edit" spidmax="9218"/>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D109FD"/>
    <w:rsid w:val="0000278C"/>
    <w:rsid w:val="00002AAC"/>
    <w:rsid w:val="00024D3B"/>
    <w:rsid w:val="00027B34"/>
    <w:rsid w:val="00043F0B"/>
    <w:rsid w:val="00045C22"/>
    <w:rsid w:val="00051C20"/>
    <w:rsid w:val="00065CC6"/>
    <w:rsid w:val="00070868"/>
    <w:rsid w:val="000843DE"/>
    <w:rsid w:val="00084F87"/>
    <w:rsid w:val="000913D5"/>
    <w:rsid w:val="000960CD"/>
    <w:rsid w:val="000A6599"/>
    <w:rsid w:val="000A7BB7"/>
    <w:rsid w:val="000B3216"/>
    <w:rsid w:val="000B535C"/>
    <w:rsid w:val="000C05BC"/>
    <w:rsid w:val="000C1148"/>
    <w:rsid w:val="000C46DC"/>
    <w:rsid w:val="000C6EBC"/>
    <w:rsid w:val="000D0795"/>
    <w:rsid w:val="000F0EE8"/>
    <w:rsid w:val="000F26A5"/>
    <w:rsid w:val="000F595E"/>
    <w:rsid w:val="00105A10"/>
    <w:rsid w:val="00107DBA"/>
    <w:rsid w:val="001309E7"/>
    <w:rsid w:val="00140B85"/>
    <w:rsid w:val="001412F1"/>
    <w:rsid w:val="0014697E"/>
    <w:rsid w:val="001472CE"/>
    <w:rsid w:val="0016344A"/>
    <w:rsid w:val="00163D61"/>
    <w:rsid w:val="00163E18"/>
    <w:rsid w:val="00170AFC"/>
    <w:rsid w:val="00181F4A"/>
    <w:rsid w:val="00187AB1"/>
    <w:rsid w:val="001938A5"/>
    <w:rsid w:val="00197F13"/>
    <w:rsid w:val="001A6314"/>
    <w:rsid w:val="001B3E2D"/>
    <w:rsid w:val="001B4818"/>
    <w:rsid w:val="001C29FF"/>
    <w:rsid w:val="001C5121"/>
    <w:rsid w:val="001C5ACE"/>
    <w:rsid w:val="001D7A9C"/>
    <w:rsid w:val="001E5BA7"/>
    <w:rsid w:val="001F2789"/>
    <w:rsid w:val="0020158F"/>
    <w:rsid w:val="00203DDA"/>
    <w:rsid w:val="002052B5"/>
    <w:rsid w:val="00205C35"/>
    <w:rsid w:val="00206C4E"/>
    <w:rsid w:val="00212545"/>
    <w:rsid w:val="00212B36"/>
    <w:rsid w:val="00215FDE"/>
    <w:rsid w:val="00217277"/>
    <w:rsid w:val="002222C8"/>
    <w:rsid w:val="002303D4"/>
    <w:rsid w:val="00240A80"/>
    <w:rsid w:val="002421C6"/>
    <w:rsid w:val="00250313"/>
    <w:rsid w:val="00250568"/>
    <w:rsid w:val="002524C0"/>
    <w:rsid w:val="002539AC"/>
    <w:rsid w:val="00265B8A"/>
    <w:rsid w:val="002679D8"/>
    <w:rsid w:val="0027638B"/>
    <w:rsid w:val="00282938"/>
    <w:rsid w:val="002A4537"/>
    <w:rsid w:val="002A780A"/>
    <w:rsid w:val="002B0B24"/>
    <w:rsid w:val="002B20A9"/>
    <w:rsid w:val="002C50A1"/>
    <w:rsid w:val="002C7ACA"/>
    <w:rsid w:val="002C7B5C"/>
    <w:rsid w:val="002D1BBC"/>
    <w:rsid w:val="002D23BD"/>
    <w:rsid w:val="002D4787"/>
    <w:rsid w:val="002D6943"/>
    <w:rsid w:val="002E1DDA"/>
    <w:rsid w:val="002F33D2"/>
    <w:rsid w:val="002F41D6"/>
    <w:rsid w:val="003007F1"/>
    <w:rsid w:val="003130DA"/>
    <w:rsid w:val="003141C0"/>
    <w:rsid w:val="00314F02"/>
    <w:rsid w:val="0032061C"/>
    <w:rsid w:val="00320C71"/>
    <w:rsid w:val="00323FF4"/>
    <w:rsid w:val="0033491E"/>
    <w:rsid w:val="0033540B"/>
    <w:rsid w:val="00343508"/>
    <w:rsid w:val="003443D3"/>
    <w:rsid w:val="0036072F"/>
    <w:rsid w:val="003620A1"/>
    <w:rsid w:val="00366110"/>
    <w:rsid w:val="0037119E"/>
    <w:rsid w:val="00372157"/>
    <w:rsid w:val="00372CE3"/>
    <w:rsid w:val="0037794C"/>
    <w:rsid w:val="003838EB"/>
    <w:rsid w:val="00390365"/>
    <w:rsid w:val="00393407"/>
    <w:rsid w:val="00395CB0"/>
    <w:rsid w:val="003A5A5D"/>
    <w:rsid w:val="003B0909"/>
    <w:rsid w:val="003B0C7E"/>
    <w:rsid w:val="003B511A"/>
    <w:rsid w:val="003B5A4C"/>
    <w:rsid w:val="003C1CF1"/>
    <w:rsid w:val="003C337B"/>
    <w:rsid w:val="003C3BD1"/>
    <w:rsid w:val="003C5D5D"/>
    <w:rsid w:val="003C7846"/>
    <w:rsid w:val="003F592F"/>
    <w:rsid w:val="003F6F67"/>
    <w:rsid w:val="00400D0A"/>
    <w:rsid w:val="00402EE2"/>
    <w:rsid w:val="0040417E"/>
    <w:rsid w:val="004049EA"/>
    <w:rsid w:val="00405E03"/>
    <w:rsid w:val="00410EFE"/>
    <w:rsid w:val="00411E3A"/>
    <w:rsid w:val="00414AEF"/>
    <w:rsid w:val="00414DD2"/>
    <w:rsid w:val="00415D3C"/>
    <w:rsid w:val="004238F8"/>
    <w:rsid w:val="00425ECC"/>
    <w:rsid w:val="00433484"/>
    <w:rsid w:val="00434300"/>
    <w:rsid w:val="0044341C"/>
    <w:rsid w:val="00455B27"/>
    <w:rsid w:val="00456C49"/>
    <w:rsid w:val="00462496"/>
    <w:rsid w:val="0046688C"/>
    <w:rsid w:val="0048168B"/>
    <w:rsid w:val="0048181A"/>
    <w:rsid w:val="00493699"/>
    <w:rsid w:val="00495A0A"/>
    <w:rsid w:val="004966F2"/>
    <w:rsid w:val="00497C03"/>
    <w:rsid w:val="004A204D"/>
    <w:rsid w:val="004B10B6"/>
    <w:rsid w:val="004B2F00"/>
    <w:rsid w:val="004B6B95"/>
    <w:rsid w:val="004C055C"/>
    <w:rsid w:val="004C0920"/>
    <w:rsid w:val="004C7774"/>
    <w:rsid w:val="004D12EE"/>
    <w:rsid w:val="004F6726"/>
    <w:rsid w:val="0050315D"/>
    <w:rsid w:val="00515298"/>
    <w:rsid w:val="00522F9F"/>
    <w:rsid w:val="00530760"/>
    <w:rsid w:val="00535B27"/>
    <w:rsid w:val="005451C2"/>
    <w:rsid w:val="0055139F"/>
    <w:rsid w:val="005662A0"/>
    <w:rsid w:val="00575E3E"/>
    <w:rsid w:val="00577B20"/>
    <w:rsid w:val="00582EEB"/>
    <w:rsid w:val="00587382"/>
    <w:rsid w:val="00594658"/>
    <w:rsid w:val="005947BD"/>
    <w:rsid w:val="005A038F"/>
    <w:rsid w:val="005A056C"/>
    <w:rsid w:val="005A4F86"/>
    <w:rsid w:val="005B014A"/>
    <w:rsid w:val="005C615E"/>
    <w:rsid w:val="005C7FF3"/>
    <w:rsid w:val="005D6B1A"/>
    <w:rsid w:val="005E1DFC"/>
    <w:rsid w:val="005E38A2"/>
    <w:rsid w:val="005E6F6E"/>
    <w:rsid w:val="005F05EA"/>
    <w:rsid w:val="005F6247"/>
    <w:rsid w:val="00607771"/>
    <w:rsid w:val="00611FEF"/>
    <w:rsid w:val="00613DD4"/>
    <w:rsid w:val="00617A61"/>
    <w:rsid w:val="00621189"/>
    <w:rsid w:val="0064237E"/>
    <w:rsid w:val="00643B0B"/>
    <w:rsid w:val="00644D42"/>
    <w:rsid w:val="00654FAD"/>
    <w:rsid w:val="0065601A"/>
    <w:rsid w:val="00656655"/>
    <w:rsid w:val="00672C12"/>
    <w:rsid w:val="006966E9"/>
    <w:rsid w:val="006A4912"/>
    <w:rsid w:val="006A6AA6"/>
    <w:rsid w:val="006A7089"/>
    <w:rsid w:val="006C0FAF"/>
    <w:rsid w:val="006D36E4"/>
    <w:rsid w:val="006E336C"/>
    <w:rsid w:val="006E3E22"/>
    <w:rsid w:val="0070514B"/>
    <w:rsid w:val="007150E3"/>
    <w:rsid w:val="0073043F"/>
    <w:rsid w:val="0073129E"/>
    <w:rsid w:val="0073241B"/>
    <w:rsid w:val="00735286"/>
    <w:rsid w:val="00740DE8"/>
    <w:rsid w:val="007441D6"/>
    <w:rsid w:val="00753646"/>
    <w:rsid w:val="007537A7"/>
    <w:rsid w:val="00754F82"/>
    <w:rsid w:val="0077313A"/>
    <w:rsid w:val="00775FDE"/>
    <w:rsid w:val="00781FDD"/>
    <w:rsid w:val="00783E03"/>
    <w:rsid w:val="007A46DB"/>
    <w:rsid w:val="007B2981"/>
    <w:rsid w:val="007B2ECB"/>
    <w:rsid w:val="007D36C5"/>
    <w:rsid w:val="007D5C41"/>
    <w:rsid w:val="007D5F06"/>
    <w:rsid w:val="007E095F"/>
    <w:rsid w:val="007E4441"/>
    <w:rsid w:val="007E6E0B"/>
    <w:rsid w:val="007E705D"/>
    <w:rsid w:val="007E71EE"/>
    <w:rsid w:val="007F2466"/>
    <w:rsid w:val="008001A5"/>
    <w:rsid w:val="00803823"/>
    <w:rsid w:val="00804CA2"/>
    <w:rsid w:val="00812A85"/>
    <w:rsid w:val="00820A1B"/>
    <w:rsid w:val="008235E5"/>
    <w:rsid w:val="00835E53"/>
    <w:rsid w:val="00836EFA"/>
    <w:rsid w:val="00843E6B"/>
    <w:rsid w:val="00843FFD"/>
    <w:rsid w:val="008508C5"/>
    <w:rsid w:val="00854D0B"/>
    <w:rsid w:val="0086019F"/>
    <w:rsid w:val="008706B6"/>
    <w:rsid w:val="00876C73"/>
    <w:rsid w:val="00881382"/>
    <w:rsid w:val="00883E23"/>
    <w:rsid w:val="008940DE"/>
    <w:rsid w:val="00896901"/>
    <w:rsid w:val="008A1997"/>
    <w:rsid w:val="008A26A6"/>
    <w:rsid w:val="008C1A11"/>
    <w:rsid w:val="008C6822"/>
    <w:rsid w:val="008F09DD"/>
    <w:rsid w:val="008F170D"/>
    <w:rsid w:val="00912E5C"/>
    <w:rsid w:val="00914308"/>
    <w:rsid w:val="00922F44"/>
    <w:rsid w:val="00924400"/>
    <w:rsid w:val="009270AA"/>
    <w:rsid w:val="00931513"/>
    <w:rsid w:val="009369FF"/>
    <w:rsid w:val="00956096"/>
    <w:rsid w:val="00956848"/>
    <w:rsid w:val="00957C32"/>
    <w:rsid w:val="00960901"/>
    <w:rsid w:val="00970600"/>
    <w:rsid w:val="00977BEA"/>
    <w:rsid w:val="009906AB"/>
    <w:rsid w:val="00992289"/>
    <w:rsid w:val="009B40D7"/>
    <w:rsid w:val="009D6823"/>
    <w:rsid w:val="009E3830"/>
    <w:rsid w:val="009E3F53"/>
    <w:rsid w:val="009F4050"/>
    <w:rsid w:val="00A00911"/>
    <w:rsid w:val="00A02088"/>
    <w:rsid w:val="00A02353"/>
    <w:rsid w:val="00A04DC6"/>
    <w:rsid w:val="00A05181"/>
    <w:rsid w:val="00A07701"/>
    <w:rsid w:val="00A101C8"/>
    <w:rsid w:val="00A12AA5"/>
    <w:rsid w:val="00A1356A"/>
    <w:rsid w:val="00A138D0"/>
    <w:rsid w:val="00A14EF1"/>
    <w:rsid w:val="00A163FA"/>
    <w:rsid w:val="00A20464"/>
    <w:rsid w:val="00A373A6"/>
    <w:rsid w:val="00A407AC"/>
    <w:rsid w:val="00A43E82"/>
    <w:rsid w:val="00A5149C"/>
    <w:rsid w:val="00A57CCE"/>
    <w:rsid w:val="00A6017D"/>
    <w:rsid w:val="00A64E0B"/>
    <w:rsid w:val="00A665C5"/>
    <w:rsid w:val="00A767E0"/>
    <w:rsid w:val="00A77364"/>
    <w:rsid w:val="00A817EB"/>
    <w:rsid w:val="00A826E0"/>
    <w:rsid w:val="00A96D6E"/>
    <w:rsid w:val="00AA040C"/>
    <w:rsid w:val="00AB020A"/>
    <w:rsid w:val="00AB0D01"/>
    <w:rsid w:val="00AB199A"/>
    <w:rsid w:val="00AB3F41"/>
    <w:rsid w:val="00AB68FE"/>
    <w:rsid w:val="00AD4923"/>
    <w:rsid w:val="00AD4D20"/>
    <w:rsid w:val="00AE2246"/>
    <w:rsid w:val="00AE2C6A"/>
    <w:rsid w:val="00AF33C0"/>
    <w:rsid w:val="00B03D7D"/>
    <w:rsid w:val="00B041E2"/>
    <w:rsid w:val="00B05585"/>
    <w:rsid w:val="00B05B0B"/>
    <w:rsid w:val="00B07256"/>
    <w:rsid w:val="00B11971"/>
    <w:rsid w:val="00B14709"/>
    <w:rsid w:val="00B17978"/>
    <w:rsid w:val="00B21C8D"/>
    <w:rsid w:val="00B22F09"/>
    <w:rsid w:val="00B277E0"/>
    <w:rsid w:val="00B37CF5"/>
    <w:rsid w:val="00B4127F"/>
    <w:rsid w:val="00B52B70"/>
    <w:rsid w:val="00B54DBF"/>
    <w:rsid w:val="00B560C0"/>
    <w:rsid w:val="00B56490"/>
    <w:rsid w:val="00B5701D"/>
    <w:rsid w:val="00B60F58"/>
    <w:rsid w:val="00B6289E"/>
    <w:rsid w:val="00B70AD3"/>
    <w:rsid w:val="00B743B7"/>
    <w:rsid w:val="00B77C78"/>
    <w:rsid w:val="00B832B2"/>
    <w:rsid w:val="00B8516A"/>
    <w:rsid w:val="00B93929"/>
    <w:rsid w:val="00B9570E"/>
    <w:rsid w:val="00BA5C4F"/>
    <w:rsid w:val="00BB0105"/>
    <w:rsid w:val="00BB2DB6"/>
    <w:rsid w:val="00BB5D91"/>
    <w:rsid w:val="00BC5F1E"/>
    <w:rsid w:val="00BD28E1"/>
    <w:rsid w:val="00BD364C"/>
    <w:rsid w:val="00BD6DA3"/>
    <w:rsid w:val="00BD7535"/>
    <w:rsid w:val="00BE2662"/>
    <w:rsid w:val="00BF7B61"/>
    <w:rsid w:val="00C013F3"/>
    <w:rsid w:val="00C07577"/>
    <w:rsid w:val="00C15A84"/>
    <w:rsid w:val="00C21969"/>
    <w:rsid w:val="00C324A1"/>
    <w:rsid w:val="00C35D60"/>
    <w:rsid w:val="00C4127D"/>
    <w:rsid w:val="00C52BA9"/>
    <w:rsid w:val="00C543D0"/>
    <w:rsid w:val="00C54DBF"/>
    <w:rsid w:val="00C61E74"/>
    <w:rsid w:val="00C73272"/>
    <w:rsid w:val="00C73A6E"/>
    <w:rsid w:val="00C7791E"/>
    <w:rsid w:val="00C80C03"/>
    <w:rsid w:val="00C81675"/>
    <w:rsid w:val="00CA063A"/>
    <w:rsid w:val="00CA1D9F"/>
    <w:rsid w:val="00CA2A8A"/>
    <w:rsid w:val="00CA6608"/>
    <w:rsid w:val="00CA7E8C"/>
    <w:rsid w:val="00CB361E"/>
    <w:rsid w:val="00CB4371"/>
    <w:rsid w:val="00CB71CB"/>
    <w:rsid w:val="00CD187D"/>
    <w:rsid w:val="00CD42A5"/>
    <w:rsid w:val="00CE2B19"/>
    <w:rsid w:val="00CE76A0"/>
    <w:rsid w:val="00CF1F91"/>
    <w:rsid w:val="00CF4C15"/>
    <w:rsid w:val="00D01C9B"/>
    <w:rsid w:val="00D02789"/>
    <w:rsid w:val="00D036B6"/>
    <w:rsid w:val="00D05011"/>
    <w:rsid w:val="00D06062"/>
    <w:rsid w:val="00D109FD"/>
    <w:rsid w:val="00D26372"/>
    <w:rsid w:val="00D32739"/>
    <w:rsid w:val="00D3626B"/>
    <w:rsid w:val="00D423C8"/>
    <w:rsid w:val="00D54B1A"/>
    <w:rsid w:val="00D63678"/>
    <w:rsid w:val="00D705EE"/>
    <w:rsid w:val="00D947B4"/>
    <w:rsid w:val="00D97CD0"/>
    <w:rsid w:val="00DA097A"/>
    <w:rsid w:val="00DA3870"/>
    <w:rsid w:val="00DA3CF5"/>
    <w:rsid w:val="00DA5F42"/>
    <w:rsid w:val="00DB06A2"/>
    <w:rsid w:val="00DB1AC6"/>
    <w:rsid w:val="00DB301D"/>
    <w:rsid w:val="00DB3234"/>
    <w:rsid w:val="00DB7865"/>
    <w:rsid w:val="00DC21F3"/>
    <w:rsid w:val="00DC22EC"/>
    <w:rsid w:val="00DC34D7"/>
    <w:rsid w:val="00DC64B2"/>
    <w:rsid w:val="00DC7079"/>
    <w:rsid w:val="00DD0188"/>
    <w:rsid w:val="00DD4279"/>
    <w:rsid w:val="00DD5D5B"/>
    <w:rsid w:val="00DE247D"/>
    <w:rsid w:val="00DF2F9F"/>
    <w:rsid w:val="00DF4AF1"/>
    <w:rsid w:val="00E00A4F"/>
    <w:rsid w:val="00E013F2"/>
    <w:rsid w:val="00E2331E"/>
    <w:rsid w:val="00E23D13"/>
    <w:rsid w:val="00E26AD5"/>
    <w:rsid w:val="00E31A6E"/>
    <w:rsid w:val="00E323F3"/>
    <w:rsid w:val="00E344A9"/>
    <w:rsid w:val="00E36809"/>
    <w:rsid w:val="00E416D6"/>
    <w:rsid w:val="00E43068"/>
    <w:rsid w:val="00E50769"/>
    <w:rsid w:val="00E51880"/>
    <w:rsid w:val="00E5494D"/>
    <w:rsid w:val="00E61793"/>
    <w:rsid w:val="00E62AA3"/>
    <w:rsid w:val="00E77FA3"/>
    <w:rsid w:val="00E91399"/>
    <w:rsid w:val="00E95256"/>
    <w:rsid w:val="00EA634A"/>
    <w:rsid w:val="00EB4099"/>
    <w:rsid w:val="00EB51C7"/>
    <w:rsid w:val="00EC6532"/>
    <w:rsid w:val="00ED4CC4"/>
    <w:rsid w:val="00ED6A7C"/>
    <w:rsid w:val="00EE1101"/>
    <w:rsid w:val="00EE71F6"/>
    <w:rsid w:val="00EE73D1"/>
    <w:rsid w:val="00EF237D"/>
    <w:rsid w:val="00EF374C"/>
    <w:rsid w:val="00EF48BA"/>
    <w:rsid w:val="00F00AD9"/>
    <w:rsid w:val="00F13982"/>
    <w:rsid w:val="00F228D3"/>
    <w:rsid w:val="00F5273F"/>
    <w:rsid w:val="00F6204E"/>
    <w:rsid w:val="00F6302C"/>
    <w:rsid w:val="00F730E2"/>
    <w:rsid w:val="00F7362C"/>
    <w:rsid w:val="00F82325"/>
    <w:rsid w:val="00F84AE4"/>
    <w:rsid w:val="00F84D6F"/>
    <w:rsid w:val="00F86B52"/>
    <w:rsid w:val="00F94147"/>
    <w:rsid w:val="00FA0976"/>
    <w:rsid w:val="00FB2729"/>
    <w:rsid w:val="00FB5CCC"/>
    <w:rsid w:val="00FB7FE8"/>
    <w:rsid w:val="00FC088B"/>
    <w:rsid w:val="00FC0B7B"/>
    <w:rsid w:val="00FC3ADE"/>
    <w:rsid w:val="00FD585E"/>
    <w:rsid w:val="00FF3262"/>
    <w:rsid w:val="00FF55C1"/>
    <w:rsid w:val="00FF57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14:docId w14:val="1E3634DF"/>
  <w15:chartTrackingRefBased/>
  <w15:docId w15:val="{923E150E-10A3-44DC-8AA5-C6B9F364C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2088"/>
    <w:rPr>
      <w:sz w:val="22"/>
      <w:szCs w:val="22"/>
    </w:rPr>
  </w:style>
  <w:style w:type="paragraph" w:styleId="Heading1">
    <w:name w:val="heading 1"/>
    <w:basedOn w:val="ListParagraph"/>
    <w:link w:val="Heading1Char"/>
    <w:qFormat/>
    <w:rsid w:val="00A02088"/>
    <w:pPr>
      <w:numPr>
        <w:numId w:val="33"/>
      </w:numPr>
      <w:spacing w:before="160"/>
      <w:outlineLvl w:val="0"/>
    </w:pPr>
    <w:rPr>
      <w:caps/>
    </w:rPr>
  </w:style>
  <w:style w:type="paragraph" w:styleId="Heading2">
    <w:name w:val="heading 2"/>
    <w:basedOn w:val="ListParagraph"/>
    <w:next w:val="Normal"/>
    <w:link w:val="Heading2Char"/>
    <w:qFormat/>
    <w:rsid w:val="00A02088"/>
    <w:pPr>
      <w:numPr>
        <w:ilvl w:val="1"/>
        <w:numId w:val="33"/>
      </w:numPr>
      <w:spacing w:before="80"/>
      <w:outlineLvl w:val="1"/>
    </w:pPr>
    <w:rPr>
      <w:u w:val="single"/>
    </w:rPr>
  </w:style>
  <w:style w:type="paragraph" w:styleId="Heading3">
    <w:name w:val="heading 3"/>
    <w:aliases w:val="Heading 3 Char1,Heading 3 Char Char,Heading 3 Char1 Char Char,Heading 3 Char Char Char Char,Heading 3 Char1 Char1,Heading 3 Char Char Char1,Heading 3 Char Char1"/>
    <w:basedOn w:val="ListParagraph"/>
    <w:link w:val="Heading3Char"/>
    <w:qFormat/>
    <w:rsid w:val="00A02088"/>
    <w:pPr>
      <w:numPr>
        <w:ilvl w:val="2"/>
        <w:numId w:val="33"/>
      </w:numPr>
      <w:outlineLvl w:val="2"/>
    </w:pPr>
  </w:style>
  <w:style w:type="paragraph" w:styleId="Heading4">
    <w:name w:val="heading 4"/>
    <w:basedOn w:val="ListParagraph"/>
    <w:link w:val="Heading4Char"/>
    <w:qFormat/>
    <w:rsid w:val="00A02088"/>
    <w:pPr>
      <w:numPr>
        <w:ilvl w:val="3"/>
        <w:numId w:val="33"/>
      </w:numPr>
      <w:outlineLvl w:val="3"/>
    </w:pPr>
    <w:rPr>
      <w:rFonts w:cs="Arial"/>
    </w:rPr>
  </w:style>
  <w:style w:type="paragraph" w:styleId="Heading5">
    <w:name w:val="heading 5"/>
    <w:basedOn w:val="Heading4"/>
    <w:link w:val="Heading5Char"/>
    <w:qFormat/>
    <w:rsid w:val="00A02088"/>
    <w:pPr>
      <w:numPr>
        <w:ilvl w:val="4"/>
      </w:numPr>
      <w:outlineLvl w:val="4"/>
    </w:pPr>
  </w:style>
  <w:style w:type="paragraph" w:styleId="Heading6">
    <w:name w:val="heading 6"/>
    <w:basedOn w:val="Heading5"/>
    <w:next w:val="Normal"/>
    <w:link w:val="Heading6Char"/>
    <w:qFormat/>
    <w:rsid w:val="00A02088"/>
    <w:pPr>
      <w:numPr>
        <w:ilvl w:val="5"/>
      </w:numPr>
      <w:outlineLvl w:val="5"/>
    </w:pPr>
  </w:style>
  <w:style w:type="paragraph" w:styleId="Heading7">
    <w:name w:val="heading 7"/>
    <w:basedOn w:val="ListParagraph"/>
    <w:next w:val="Normal"/>
    <w:link w:val="Heading7Char"/>
    <w:qFormat/>
    <w:rsid w:val="00A02088"/>
    <w:pPr>
      <w:numPr>
        <w:ilvl w:val="6"/>
        <w:numId w:val="33"/>
      </w:numPr>
      <w:outlineLvl w:val="6"/>
    </w:pPr>
  </w:style>
  <w:style w:type="paragraph" w:styleId="Heading8">
    <w:name w:val="heading 8"/>
    <w:basedOn w:val="Heading7"/>
    <w:next w:val="Normal"/>
    <w:link w:val="Heading8Char"/>
    <w:qFormat/>
    <w:rsid w:val="00A02088"/>
    <w:pPr>
      <w:numPr>
        <w:ilvl w:val="7"/>
      </w:numPr>
      <w:outlineLvl w:val="7"/>
    </w:pPr>
  </w:style>
  <w:style w:type="paragraph" w:styleId="Heading9">
    <w:name w:val="heading 9"/>
    <w:basedOn w:val="Heading8"/>
    <w:next w:val="Normal"/>
    <w:link w:val="Heading9Char"/>
    <w:qFormat/>
    <w:rsid w:val="00A02088"/>
    <w:pPr>
      <w:numPr>
        <w:ilvl w:val="8"/>
        <w:numId w:val="27"/>
      </w:numPr>
      <w:outlineLvl w:val="8"/>
    </w:pPr>
    <w:rPr>
      <w:rFonts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A02088"/>
    <w:pPr>
      <w:keepNext/>
      <w:spacing w:before="160" w:after="30"/>
    </w:pPr>
    <w:rPr>
      <w:rFonts w:ascii="Arial Narrow" w:hAnsi="Arial Narrow"/>
      <w:b/>
      <w:sz w:val="20"/>
      <w:szCs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1"/>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aliases w:val="Heading 3 Char1 Char,Heading 3 Char Char Char,Heading 3 Char1 Char Char Char,Heading 3 Char Char Char Char Char,Heading 3 Char1 Char1 Char,Heading 3 Char Char Char1 Char,Heading 3 Char Char1 Char"/>
    <w:link w:val="Heading3"/>
    <w:rsid w:val="00A02088"/>
    <w:rPr>
      <w:sz w:val="22"/>
      <w:szCs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character" w:customStyle="1" w:styleId="Choice">
    <w:name w:val="Choice"/>
    <w:rsid w:val="001412F1"/>
    <w:rPr>
      <w:rFonts w:ascii="Times New Roman" w:hAnsi="Times New Roman"/>
      <w:b/>
      <w:sz w:val="24"/>
    </w:rPr>
  </w:style>
  <w:style w:type="paragraph" w:customStyle="1" w:styleId="TableHeading">
    <w:name w:val="Table Heading"/>
    <w:basedOn w:val="TableText"/>
    <w:rsid w:val="001412F1"/>
    <w:pPr>
      <w:jc w:val="center"/>
    </w:pPr>
    <w:rPr>
      <w:b/>
    </w:rPr>
  </w:style>
  <w:style w:type="paragraph" w:customStyle="1" w:styleId="TableText">
    <w:name w:val="Table Text"/>
    <w:basedOn w:val="Normal"/>
    <w:rsid w:val="001412F1"/>
    <w:pPr>
      <w:tabs>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120"/>
    </w:pPr>
    <w:rPr>
      <w:rFonts w:ascii="Times New Roman" w:hAnsi="Times New Roman"/>
      <w:sz w:val="24"/>
    </w:rPr>
  </w:style>
  <w:style w:type="paragraph" w:styleId="TOAHeading">
    <w:name w:val="toa heading"/>
    <w:basedOn w:val="Normal"/>
    <w:next w:val="Normal"/>
    <w:semiHidden/>
    <w:rsid w:val="00783E03"/>
    <w:pPr>
      <w:tabs>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 w:val="left" w:pos="9000"/>
        <w:tab w:val="right" w:pos="9360"/>
      </w:tabs>
      <w:suppressAutoHyphens/>
    </w:pPr>
    <w:rPr>
      <w:rFonts w:ascii="Times New Roman" w:hAnsi="Times New Roman"/>
      <w:sz w:val="24"/>
    </w:rPr>
  </w:style>
  <w:style w:type="paragraph" w:customStyle="1" w:styleId="NormalTableText">
    <w:name w:val="Normal Table Text"/>
    <w:basedOn w:val="Normal"/>
    <w:rsid w:val="00CA6608"/>
    <w:pPr>
      <w:widowControl w:val="0"/>
      <w:spacing w:before="60" w:after="60"/>
    </w:pPr>
    <w:rPr>
      <w:rFonts w:ascii="Arial" w:hAnsi="Arial"/>
      <w:sz w:val="20"/>
      <w:lang w:val="en-GB"/>
    </w:rPr>
  </w:style>
  <w:style w:type="paragraph" w:styleId="BalloonText">
    <w:name w:val="Balloon Text"/>
    <w:basedOn w:val="Normal"/>
    <w:semiHidden/>
    <w:rsid w:val="00E43068"/>
    <w:rPr>
      <w:rFonts w:ascii="Tahoma" w:hAnsi="Tahoma" w:cs="Tahoma"/>
      <w:sz w:val="16"/>
      <w:szCs w:val="16"/>
    </w:rPr>
  </w:style>
  <w:style w:type="paragraph" w:customStyle="1" w:styleId="2AutoList7">
    <w:name w:val="2AutoList7"/>
    <w:rsid w:val="007441D6"/>
    <w:pPr>
      <w:numPr>
        <w:ilvl w:val="3"/>
        <w:numId w:val="3"/>
      </w:numPr>
      <w:tabs>
        <w:tab w:val="left" w:pos="720"/>
        <w:tab w:val="left" w:pos="1440"/>
      </w:tabs>
      <w:ind w:left="1440" w:hanging="720"/>
    </w:pPr>
    <w:rPr>
      <w:rFonts w:ascii="Univers" w:hAnsi="Univers"/>
      <w:snapToGrid w:val="0"/>
      <w:sz w:val="24"/>
      <w:szCs w:val="22"/>
      <w:lang w:val="en-US" w:eastAsia="en-US"/>
    </w:rPr>
  </w:style>
  <w:style w:type="table" w:styleId="TableGrid">
    <w:name w:val="Table Grid"/>
    <w:basedOn w:val="TableNormal"/>
    <w:rsid w:val="00CF4C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AutoList7">
    <w:name w:val="1AutoList7"/>
    <w:rsid w:val="00415D3C"/>
    <w:pPr>
      <w:tabs>
        <w:tab w:val="left" w:pos="720"/>
      </w:tabs>
      <w:ind w:left="720" w:hanging="720"/>
    </w:pPr>
    <w:rPr>
      <w:rFonts w:ascii="Univers" w:hAnsi="Univers"/>
      <w:snapToGrid w:val="0"/>
      <w:sz w:val="24"/>
      <w:szCs w:val="24"/>
      <w:lang w:val="en-US" w:eastAsia="en-US"/>
    </w:rPr>
  </w:style>
  <w:style w:type="paragraph" w:styleId="CommentSubject">
    <w:name w:val="annotation subject"/>
    <w:basedOn w:val="CommentText"/>
    <w:next w:val="CommentText"/>
    <w:semiHidden/>
    <w:rsid w:val="00A64E0B"/>
    <w:pPr>
      <w:spacing w:before="0"/>
    </w:pPr>
    <w:rPr>
      <w:rFonts w:ascii="Book Antiqua" w:hAnsi="Book Antiqua"/>
      <w:b/>
      <w:bCs/>
      <w:sz w:val="20"/>
    </w:rPr>
  </w:style>
  <w:style w:type="character" w:customStyle="1" w:styleId="Heading1Char">
    <w:name w:val="Heading 1 Char"/>
    <w:link w:val="Heading1"/>
    <w:rsid w:val="00A02088"/>
    <w:rPr>
      <w:caps/>
      <w:sz w:val="22"/>
      <w:szCs w:val="22"/>
    </w:rPr>
  </w:style>
  <w:style w:type="paragraph" w:styleId="ListParagraph">
    <w:name w:val="List Paragraph"/>
    <w:basedOn w:val="Normal"/>
    <w:uiPriority w:val="34"/>
    <w:qFormat/>
    <w:rsid w:val="00A02088"/>
    <w:pPr>
      <w:ind w:left="720"/>
      <w:contextualSpacing/>
    </w:pPr>
  </w:style>
  <w:style w:type="character" w:customStyle="1" w:styleId="Heading2Char">
    <w:name w:val="Heading 2 Char"/>
    <w:link w:val="Heading2"/>
    <w:rsid w:val="00A02088"/>
    <w:rPr>
      <w:sz w:val="22"/>
      <w:szCs w:val="22"/>
      <w:u w:val="single"/>
    </w:rPr>
  </w:style>
  <w:style w:type="character" w:customStyle="1" w:styleId="Heading4Char">
    <w:name w:val="Heading 4 Char"/>
    <w:link w:val="Heading4"/>
    <w:rsid w:val="00A02088"/>
    <w:rPr>
      <w:rFonts w:cs="Arial"/>
      <w:sz w:val="22"/>
      <w:szCs w:val="22"/>
    </w:rPr>
  </w:style>
  <w:style w:type="character" w:customStyle="1" w:styleId="Heading5Char">
    <w:name w:val="Heading 5 Char"/>
    <w:link w:val="Heading5"/>
    <w:rsid w:val="00A02088"/>
    <w:rPr>
      <w:rFonts w:cs="Arial"/>
      <w:sz w:val="22"/>
      <w:szCs w:val="22"/>
    </w:rPr>
  </w:style>
  <w:style w:type="character" w:customStyle="1" w:styleId="Heading6Char">
    <w:name w:val="Heading 6 Char"/>
    <w:link w:val="Heading6"/>
    <w:rsid w:val="00A02088"/>
    <w:rPr>
      <w:rFonts w:cs="Arial"/>
      <w:sz w:val="22"/>
      <w:szCs w:val="22"/>
    </w:rPr>
  </w:style>
  <w:style w:type="character" w:customStyle="1" w:styleId="Heading7Char">
    <w:name w:val="Heading 7 Char"/>
    <w:link w:val="Heading7"/>
    <w:rsid w:val="00A02088"/>
    <w:rPr>
      <w:sz w:val="22"/>
      <w:szCs w:val="22"/>
    </w:rPr>
  </w:style>
  <w:style w:type="character" w:customStyle="1" w:styleId="Heading8Char">
    <w:name w:val="Heading 8 Char"/>
    <w:link w:val="Heading8"/>
    <w:rsid w:val="00A02088"/>
    <w:rPr>
      <w:sz w:val="22"/>
      <w:szCs w:val="22"/>
    </w:rPr>
  </w:style>
  <w:style w:type="character" w:customStyle="1" w:styleId="Heading9Char">
    <w:name w:val="Heading 9 Char"/>
    <w:link w:val="Heading9"/>
    <w:rsid w:val="00A02088"/>
    <w:rPr>
      <w:rFonts w:cs="Arial"/>
    </w:rPr>
  </w:style>
  <w:style w:type="character" w:customStyle="1" w:styleId="TitleChar">
    <w:name w:val="Title Char"/>
    <w:link w:val="Title"/>
    <w:rsid w:val="00A02088"/>
    <w:rPr>
      <w:rFonts w:ascii="Arial Narrow" w:hAnsi="Arial Narrow"/>
      <w:b/>
    </w:rPr>
  </w:style>
  <w:style w:type="character" w:styleId="Strong">
    <w:name w:val="Strong"/>
    <w:qFormat/>
    <w:rsid w:val="00A02088"/>
    <w:rPr>
      <w:b/>
    </w:rPr>
  </w:style>
  <w:style w:type="paragraph" w:styleId="PlainText">
    <w:name w:val="Plain Text"/>
    <w:basedOn w:val="Normal"/>
    <w:link w:val="PlainTextChar"/>
    <w:unhideWhenUsed/>
    <w:rsid w:val="00F84D6F"/>
    <w:rPr>
      <w:rFonts w:ascii="Courier New" w:hAnsi="Courier New"/>
      <w:sz w:val="20"/>
      <w:szCs w:val="20"/>
      <w:lang w:val="en-US" w:eastAsia="en-US"/>
    </w:rPr>
  </w:style>
  <w:style w:type="character" w:customStyle="1" w:styleId="PlainTextChar">
    <w:name w:val="Plain Text Char"/>
    <w:link w:val="PlainText"/>
    <w:rsid w:val="00F84D6F"/>
    <w:rPr>
      <w:rFonts w:ascii="Courier New" w:hAnsi="Courier New"/>
    </w:rPr>
  </w:style>
  <w:style w:type="character" w:customStyle="1" w:styleId="CommentTextChar">
    <w:name w:val="Comment Text Char"/>
    <w:link w:val="CommentText"/>
    <w:semiHidden/>
    <w:rsid w:val="003B5A4C"/>
    <w:rPr>
      <w:rFonts w:ascii="Arial" w:hAnsi="Arial"/>
      <w:sz w:val="22"/>
      <w:szCs w:val="22"/>
      <w:lang w:val="en-CA" w:eastAsia="en-CA"/>
    </w:rPr>
  </w:style>
  <w:style w:type="paragraph" w:styleId="Revision">
    <w:name w:val="Revision"/>
    <w:hidden/>
    <w:uiPriority w:val="99"/>
    <w:semiHidden/>
    <w:rsid w:val="00621189"/>
    <w:rPr>
      <w:sz w:val="22"/>
      <w:szCs w:val="22"/>
    </w:rPr>
  </w:style>
  <w:style w:type="character" w:styleId="Hyperlink">
    <w:name w:val="Hyperlink"/>
    <w:rsid w:val="0048168B"/>
    <w:rPr>
      <w:color w:val="0000FF"/>
      <w:u w:val="single"/>
    </w:rPr>
  </w:style>
  <w:style w:type="character" w:styleId="FollowedHyperlink">
    <w:name w:val="FollowedHyperlink"/>
    <w:rsid w:val="0043348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98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Draft</Status>
    <Project_x0020_Code xmlns="842cd523-47d6-43d6-8211-471f8d7272d8">2020-5445-00</Project_x0020_Code>
    <Project_x0020_Name xmlns="842cd523-47d6-43d6-8211-471f8d7272d8">Musselman's Lake Elevated Tank Rehabiliation</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BAA08B-4A1C-42F6-9E3E-C64353E0A574}">
  <ds:schemaRefs>
    <ds:schemaRef ds:uri="http://schemas.microsoft.com/office/2006/metadata/longProperties"/>
  </ds:schemaRefs>
</ds:datastoreItem>
</file>

<file path=customXml/itemProps2.xml><?xml version="1.0" encoding="utf-8"?>
<ds:datastoreItem xmlns:ds="http://schemas.openxmlformats.org/officeDocument/2006/customXml" ds:itemID="{B99222C8-E86B-40F3-B7C3-029A5977C55F}">
  <ds:schemaRefs>
    <ds:schemaRef ds:uri="http://schemas.openxmlformats.org/officeDocument/2006/bibliography"/>
  </ds:schemaRefs>
</ds:datastoreItem>
</file>

<file path=customXml/itemProps3.xml><?xml version="1.0" encoding="utf-8"?>
<ds:datastoreItem xmlns:ds="http://schemas.openxmlformats.org/officeDocument/2006/customXml" ds:itemID="{02B9FBD6-AC68-43DC-892D-12FF5425BD98}">
  <ds:schemaRefs>
    <ds:schemaRef ds:uri="http://schemas.microsoft.com/sharepoint/v3/contenttype/forms"/>
  </ds:schemaRefs>
</ds:datastoreItem>
</file>

<file path=customXml/itemProps4.xml><?xml version="1.0" encoding="utf-8"?>
<ds:datastoreItem xmlns:ds="http://schemas.openxmlformats.org/officeDocument/2006/customXml" ds:itemID="{70A772E2-28E1-4C9D-AB65-E48525A8CC20}">
  <ds:schemaRefs>
    <ds:schemaRef ds:uri="http://schemas.microsoft.com/office/2006/metadata/properties"/>
    <ds:schemaRef ds:uri="http://schemas.microsoft.com/office/infopath/2007/PartnerControls"/>
    <ds:schemaRef ds:uri="842cd523-47d6-43d6-8211-471f8d7272d8"/>
    <ds:schemaRef ds:uri="d6d05743-d6d0-46ac-98bc-99f29ab3bcad"/>
  </ds:schemaRefs>
</ds:datastoreItem>
</file>

<file path=customXml/itemProps5.xml><?xml version="1.0" encoding="utf-8"?>
<ds:datastoreItem xmlns:ds="http://schemas.openxmlformats.org/officeDocument/2006/customXml" ds:itemID="{AC21BECE-6618-465A-A2E5-039B17FC93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335</TotalTime>
  <Pages>23</Pages>
  <Words>10113</Words>
  <Characters>57649</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09960_Painting_of_Steel_Tanks_and_Appurtenances (Dec 14, 2015)</vt:lpstr>
    </vt:vector>
  </TitlesOfParts>
  <Company>Regional Municipality of York</Company>
  <LinksUpToDate>false</LinksUpToDate>
  <CharactersWithSpaces>67627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09960_Painting_of_Steel_Tanks_and_Appurtenances (Dec 14, 2015)</dc:title>
  <dc:subject/>
  <dc:creator>Adley-McGinnis, Andrea</dc:creator>
  <cp:keywords/>
  <cp:lastModifiedBy>Johnny Pang</cp:lastModifiedBy>
  <cp:revision>8</cp:revision>
  <cp:lastPrinted>2017-01-04T20:39:00Z</cp:lastPrinted>
  <dcterms:created xsi:type="dcterms:W3CDTF">2022-11-17T19:03:00Z</dcterms:created>
  <dcterms:modified xsi:type="dcterms:W3CDTF">2022-12-13T12:11:00Z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Last Updated">
    <vt:lpwstr>2017-05-02T00:00:00Z</vt:lpwstr>
  </property>
  <property fmtid="{D5CDD505-2E9C-101B-9397-08002B2CF9AE}" pid="4" name="Document Type">
    <vt:lpwstr>Technical Design Specification Templates</vt:lpwstr>
  </property>
  <property fmtid="{D5CDD505-2E9C-101B-9397-08002B2CF9AE}" pid="5" name="Sort Order">
    <vt:lpwstr/>
  </property>
  <property fmtid="{D5CDD505-2E9C-101B-9397-08002B2CF9AE}" pid="6" name="IconOverlay">
    <vt:lpwstr/>
  </property>
  <property fmtid="{D5CDD505-2E9C-101B-9397-08002B2CF9AE}" pid="7" name="Project Completion Date">
    <vt:lpwstr/>
  </property>
  <property fmtid="{D5CDD505-2E9C-101B-9397-08002B2CF9AE}" pid="8" name="RoutingTargetPath">
    <vt:lpwstr/>
  </property>
  <property fmtid="{D5CDD505-2E9C-101B-9397-08002B2CF9AE}" pid="9" name="Historical Project Number">
    <vt:lpwstr/>
  </property>
  <property fmtid="{D5CDD505-2E9C-101B-9397-08002B2CF9AE}" pid="10" name="_dlc_DocId">
    <vt:lpwstr/>
  </property>
  <property fmtid="{D5CDD505-2E9C-101B-9397-08002B2CF9AE}" pid="11" name="End of Warranty Date">
    <vt:lpwstr/>
  </property>
  <property fmtid="{D5CDD505-2E9C-101B-9397-08002B2CF9AE}" pid="12" name="Owner">
    <vt:lpwstr/>
  </property>
  <property fmtid="{D5CDD505-2E9C-101B-9397-08002B2CF9AE}" pid="13" name="Set Name as Title">
    <vt:lpwstr>, </vt:lpwstr>
  </property>
  <property fmtid="{D5CDD505-2E9C-101B-9397-08002B2CF9AE}" pid="14" name="Document URL">
    <vt:lpwstr>, </vt:lpwstr>
  </property>
  <property fmtid="{D5CDD505-2E9C-101B-9397-08002B2CF9AE}" pid="15" name="_dlc_DocIdPersistId">
    <vt:lpwstr/>
  </property>
  <property fmtid="{D5CDD505-2E9C-101B-9397-08002B2CF9AE}" pid="16" name="File Code">
    <vt:lpwstr/>
  </property>
  <property fmtid="{D5CDD505-2E9C-101B-9397-08002B2CF9AE}" pid="17" name="Key Document">
    <vt:lpwstr>0</vt:lpwstr>
  </property>
  <property fmtid="{D5CDD505-2E9C-101B-9397-08002B2CF9AE}" pid="18" name="Project Number">
    <vt:lpwstr>78514-EI18023</vt:lpwstr>
  </property>
  <property fmtid="{D5CDD505-2E9C-101B-9397-08002B2CF9AE}" pid="19" name="Display Document URL">
    <vt:lpwstr>, </vt:lpwstr>
  </property>
  <property fmtid="{D5CDD505-2E9C-101B-9397-08002B2CF9AE}" pid="20" name="_dlc_DocIdUrl">
    <vt:lpwstr>, </vt:lpwstr>
  </property>
  <property fmtid="{D5CDD505-2E9C-101B-9397-08002B2CF9AE}" pid="21" name="Organizational Unit">
    <vt:lpwstr>ENV/CPD</vt:lpwstr>
  </property>
  <property fmtid="{D5CDD505-2E9C-101B-9397-08002B2CF9AE}" pid="22" name="_DCDateCreated">
    <vt:lpwstr>2020-12-18T11:00:28Z</vt:lpwstr>
  </property>
  <property fmtid="{D5CDD505-2E9C-101B-9397-08002B2CF9AE}" pid="23" name="RelatedItems">
    <vt:lpwstr/>
  </property>
  <property fmtid="{D5CDD505-2E9C-101B-9397-08002B2CF9AE}" pid="24" name="Data Classification">
    <vt:lpwstr>1;#Confidential|dbb6cc64-9915-4cf6-857e-3e641b410f5c</vt:lpwstr>
  </property>
  <property fmtid="{D5CDD505-2E9C-101B-9397-08002B2CF9AE}" pid="25" name="ContentTypeId">
    <vt:lpwstr>0x010100BF8E50B80A32C040A85FB450FB26C9E5</vt:lpwstr>
  </property>
  <property fmtid="{D5CDD505-2E9C-101B-9397-08002B2CF9AE}" pid="26" name="Office">
    <vt:lpwstr/>
  </property>
  <property fmtid="{D5CDD505-2E9C-101B-9397-08002B2CF9AE}" pid="27" name="Information Type">
    <vt:lpwstr/>
  </property>
  <property fmtid="{D5CDD505-2E9C-101B-9397-08002B2CF9AE}" pid="28" name="Internal Organization">
    <vt:lpwstr/>
  </property>
  <property fmtid="{D5CDD505-2E9C-101B-9397-08002B2CF9AE}" pid="29" name="Communications">
    <vt:lpwstr/>
  </property>
  <property fmtid="{D5CDD505-2E9C-101B-9397-08002B2CF9AE}" pid="30" name="AERIS Pools">
    <vt:lpwstr/>
  </property>
</Properties>
</file>