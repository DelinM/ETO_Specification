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60"/>
        <w:gridCol w:w="5683"/>
      </w:tblGrid>
      <w:tr w:rsidR="002742D2" w:rsidRPr="005F6DB9" w:rsidDel="009224AA" w14:paraId="0E5C7EFD" w14:textId="5250DE6E" w:rsidTr="00724990">
        <w:trPr>
          <w:cantSplit/>
          <w:jc w:val="center"/>
          <w:del w:id="0" w:author="James Faas" w:date="2022-11-30T08:08:00Z"/>
        </w:trPr>
        <w:tc>
          <w:tcPr>
            <w:tcW w:w="1184" w:type="dxa"/>
            <w:tcBorders>
              <w:top w:val="double" w:sz="6" w:space="0" w:color="auto"/>
              <w:left w:val="double" w:sz="6" w:space="0" w:color="auto"/>
              <w:bottom w:val="single" w:sz="6" w:space="0" w:color="auto"/>
              <w:right w:val="single" w:sz="6" w:space="0" w:color="auto"/>
            </w:tcBorders>
          </w:tcPr>
          <w:p w14:paraId="708E8384" w14:textId="0F11208B" w:rsidR="002742D2" w:rsidRPr="005F6DB9" w:rsidDel="009224AA" w:rsidRDefault="002742D2" w:rsidP="004D01BD">
            <w:pPr>
              <w:pStyle w:val="TableHeading"/>
              <w:rPr>
                <w:del w:id="1" w:author="James Faas" w:date="2022-11-30T08:08:00Z"/>
                <w:rFonts w:ascii="Calibri" w:hAnsi="Calibri"/>
              </w:rPr>
            </w:pPr>
            <w:del w:id="2" w:author="James Faas" w:date="2022-11-30T08:08:00Z">
              <w:r w:rsidRPr="005F6DB9" w:rsidDel="009224AA">
                <w:rPr>
                  <w:rFonts w:ascii="Calibri" w:hAnsi="Calibri"/>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26584ED3" w14:textId="47F27ED9" w:rsidR="002742D2" w:rsidRPr="005F6DB9" w:rsidDel="009224AA" w:rsidRDefault="002742D2" w:rsidP="004D01BD">
            <w:pPr>
              <w:pStyle w:val="TableHeading"/>
              <w:rPr>
                <w:del w:id="3" w:author="James Faas" w:date="2022-11-30T08:08:00Z"/>
                <w:rFonts w:ascii="Calibri" w:hAnsi="Calibri"/>
              </w:rPr>
            </w:pPr>
            <w:del w:id="4" w:author="James Faas" w:date="2022-11-30T08:08:00Z">
              <w:r w:rsidRPr="005F6DB9" w:rsidDel="009224AA">
                <w:rPr>
                  <w:rFonts w:ascii="Calibri" w:hAnsi="Calibri"/>
                </w:rPr>
                <w:delText>Date</w:delText>
              </w:r>
            </w:del>
          </w:p>
        </w:tc>
        <w:tc>
          <w:tcPr>
            <w:tcW w:w="5683" w:type="dxa"/>
            <w:tcBorders>
              <w:top w:val="double" w:sz="6" w:space="0" w:color="auto"/>
              <w:left w:val="single" w:sz="6" w:space="0" w:color="auto"/>
              <w:bottom w:val="single" w:sz="6" w:space="0" w:color="auto"/>
              <w:right w:val="double" w:sz="6" w:space="0" w:color="auto"/>
            </w:tcBorders>
          </w:tcPr>
          <w:p w14:paraId="24D4AF79" w14:textId="3B4E9FAF" w:rsidR="002742D2" w:rsidRPr="005F6DB9" w:rsidDel="009224AA" w:rsidRDefault="002742D2" w:rsidP="004D01BD">
            <w:pPr>
              <w:pStyle w:val="TableHeading"/>
              <w:rPr>
                <w:del w:id="5" w:author="James Faas" w:date="2022-11-30T08:08:00Z"/>
                <w:rFonts w:ascii="Calibri" w:hAnsi="Calibri"/>
              </w:rPr>
            </w:pPr>
            <w:del w:id="6" w:author="James Faas" w:date="2022-11-30T08:08:00Z">
              <w:r w:rsidRPr="005F6DB9" w:rsidDel="009224AA">
                <w:rPr>
                  <w:rFonts w:ascii="Calibri" w:hAnsi="Calibri"/>
                </w:rPr>
                <w:delText>Description of Revisions</w:delText>
              </w:r>
            </w:del>
          </w:p>
        </w:tc>
      </w:tr>
      <w:tr w:rsidR="002742D2" w:rsidRPr="005F6DB9" w:rsidDel="009224AA" w14:paraId="00477464" w14:textId="7BD26D4D" w:rsidTr="00724990">
        <w:trPr>
          <w:cantSplit/>
          <w:jc w:val="center"/>
          <w:del w:id="7"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0D807513" w14:textId="481D6A67" w:rsidR="002742D2" w:rsidRPr="00724990" w:rsidDel="009224AA" w:rsidRDefault="002742D2" w:rsidP="00A44D5C">
            <w:pPr>
              <w:pStyle w:val="NormalTableText"/>
              <w:jc w:val="center"/>
              <w:rPr>
                <w:del w:id="8" w:author="James Faas" w:date="2022-11-30T08:08:00Z"/>
                <w:rFonts w:ascii="Calibri" w:hAnsi="Calibri"/>
                <w:sz w:val="22"/>
              </w:rPr>
            </w:pPr>
            <w:del w:id="9" w:author="James Faas" w:date="2022-11-30T08:08:00Z">
              <w:r w:rsidRPr="00724990" w:rsidDel="009224AA">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1418001E" w14:textId="32AC6920" w:rsidR="002742D2" w:rsidRPr="00724990" w:rsidDel="009224AA" w:rsidRDefault="002742D2" w:rsidP="004D01BD">
            <w:pPr>
              <w:pStyle w:val="NormalTableText"/>
              <w:rPr>
                <w:del w:id="10" w:author="James Faas" w:date="2022-11-30T08:08:00Z"/>
                <w:rFonts w:ascii="Calibri" w:hAnsi="Calibri"/>
                <w:sz w:val="22"/>
              </w:rPr>
            </w:pPr>
            <w:del w:id="11" w:author="James Faas" w:date="2022-11-30T08:08:00Z">
              <w:r w:rsidRPr="00724990" w:rsidDel="009224AA">
                <w:rPr>
                  <w:rFonts w:ascii="Calibri" w:hAnsi="Calibri"/>
                  <w:sz w:val="22"/>
                </w:rPr>
                <w:delText>August 3</w:delText>
              </w:r>
              <w:r w:rsidR="00E53AAF" w:rsidRPr="00724990" w:rsidDel="009224AA">
                <w:rPr>
                  <w:rFonts w:ascii="Calibri" w:hAnsi="Calibri"/>
                  <w:sz w:val="22"/>
                </w:rPr>
                <w:delText>0</w:delText>
              </w:r>
              <w:r w:rsidRPr="00724990" w:rsidDel="009224AA">
                <w:rPr>
                  <w:rFonts w:ascii="Calibri" w:hAnsi="Calibri"/>
                  <w:sz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77C94ACC" w14:textId="77791974" w:rsidR="002742D2" w:rsidRPr="00724990" w:rsidDel="009224AA" w:rsidRDefault="002742D2" w:rsidP="004D01BD">
            <w:pPr>
              <w:pStyle w:val="NormalTableText"/>
              <w:rPr>
                <w:del w:id="12" w:author="James Faas" w:date="2022-11-30T08:08:00Z"/>
                <w:rFonts w:ascii="Calibri" w:hAnsi="Calibri"/>
                <w:sz w:val="22"/>
              </w:rPr>
            </w:pPr>
            <w:del w:id="13" w:author="James Faas" w:date="2022-11-30T08:08:00Z">
              <w:r w:rsidRPr="00724990" w:rsidDel="009224AA">
                <w:rPr>
                  <w:rFonts w:ascii="Calibri" w:hAnsi="Calibri"/>
                  <w:sz w:val="22"/>
                </w:rPr>
                <w:delText>Approved final document.</w:delText>
              </w:r>
            </w:del>
          </w:p>
        </w:tc>
      </w:tr>
      <w:tr w:rsidR="0060081D" w:rsidRPr="005F6DB9" w:rsidDel="009224AA" w14:paraId="553F328C" w14:textId="324E9EFE" w:rsidTr="00724990">
        <w:trPr>
          <w:cantSplit/>
          <w:jc w:val="center"/>
          <w:del w:id="14"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5048D29B" w14:textId="79FFAB90" w:rsidR="0060081D" w:rsidRPr="00724990" w:rsidDel="009224AA" w:rsidRDefault="0060081D" w:rsidP="00A44D5C">
            <w:pPr>
              <w:pStyle w:val="NormalTableText"/>
              <w:jc w:val="center"/>
              <w:rPr>
                <w:del w:id="15" w:author="James Faas" w:date="2022-11-30T08:08:00Z"/>
                <w:rFonts w:ascii="Calibri" w:hAnsi="Calibri"/>
                <w:sz w:val="22"/>
              </w:rPr>
            </w:pPr>
            <w:del w:id="16" w:author="James Faas" w:date="2022-11-30T08:08:00Z">
              <w:r w:rsidRPr="00724990" w:rsidDel="009224AA">
                <w:rPr>
                  <w:rFonts w:ascii="Calibri" w:hAnsi="Calibri"/>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14C45995" w14:textId="358E2431" w:rsidR="0060081D" w:rsidRPr="00724990" w:rsidDel="009224AA" w:rsidRDefault="0060081D" w:rsidP="004D01BD">
            <w:pPr>
              <w:pStyle w:val="NormalTableText"/>
              <w:rPr>
                <w:del w:id="17" w:author="James Faas" w:date="2022-11-30T08:08:00Z"/>
                <w:rFonts w:ascii="Calibri" w:hAnsi="Calibri"/>
                <w:sz w:val="22"/>
              </w:rPr>
            </w:pPr>
            <w:del w:id="18" w:author="James Faas" w:date="2022-11-30T08:08:00Z">
              <w:r w:rsidRPr="00724990" w:rsidDel="009224AA">
                <w:rPr>
                  <w:rFonts w:ascii="Calibri" w:hAnsi="Calibri"/>
                  <w:sz w:val="22"/>
                </w:rPr>
                <w:delText>November 13, 2009</w:delText>
              </w:r>
            </w:del>
          </w:p>
        </w:tc>
        <w:tc>
          <w:tcPr>
            <w:tcW w:w="5683" w:type="dxa"/>
            <w:tcBorders>
              <w:top w:val="single" w:sz="6" w:space="0" w:color="auto"/>
              <w:left w:val="single" w:sz="6" w:space="0" w:color="auto"/>
              <w:bottom w:val="single" w:sz="6" w:space="0" w:color="auto"/>
              <w:right w:val="double" w:sz="6" w:space="0" w:color="auto"/>
            </w:tcBorders>
          </w:tcPr>
          <w:p w14:paraId="4BAD5FC0" w14:textId="473AB56B" w:rsidR="0060081D" w:rsidRPr="00724990" w:rsidDel="009224AA" w:rsidRDefault="0060081D" w:rsidP="004D01BD">
            <w:pPr>
              <w:pStyle w:val="NormalTableText"/>
              <w:rPr>
                <w:del w:id="19" w:author="James Faas" w:date="2022-11-30T08:08:00Z"/>
                <w:rFonts w:ascii="Calibri" w:hAnsi="Calibri"/>
                <w:sz w:val="22"/>
              </w:rPr>
            </w:pPr>
            <w:del w:id="20" w:author="James Faas" w:date="2022-11-30T08:08:00Z">
              <w:r w:rsidRPr="00724990" w:rsidDel="009224AA">
                <w:rPr>
                  <w:rFonts w:ascii="Calibri" w:hAnsi="Calibri"/>
                  <w:sz w:val="22"/>
                </w:rPr>
                <w:delText>Modified ‘Related Section’</w:delText>
              </w:r>
            </w:del>
          </w:p>
        </w:tc>
      </w:tr>
      <w:tr w:rsidR="0060081D" w:rsidRPr="005F6DB9" w:rsidDel="009224AA" w14:paraId="6A033E4F" w14:textId="4A598762" w:rsidTr="00724990">
        <w:trPr>
          <w:cantSplit/>
          <w:trHeight w:val="65"/>
          <w:jc w:val="center"/>
          <w:del w:id="21"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748310FA" w14:textId="73E665A8" w:rsidR="0060081D" w:rsidRPr="00724990" w:rsidDel="009224AA" w:rsidRDefault="0085315A" w:rsidP="00A44D5C">
            <w:pPr>
              <w:pStyle w:val="NormalTableText"/>
              <w:jc w:val="center"/>
              <w:rPr>
                <w:del w:id="22" w:author="James Faas" w:date="2022-11-30T08:08:00Z"/>
                <w:rFonts w:ascii="Calibri" w:hAnsi="Calibri"/>
                <w:sz w:val="22"/>
              </w:rPr>
            </w:pPr>
            <w:del w:id="23" w:author="James Faas" w:date="2022-11-30T08:08:00Z">
              <w:r w:rsidRPr="00724990" w:rsidDel="009224AA">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632F4B24" w14:textId="1691301D" w:rsidR="0060081D" w:rsidRPr="00724990" w:rsidDel="009224AA" w:rsidRDefault="0085315A" w:rsidP="004D01BD">
            <w:pPr>
              <w:pStyle w:val="NormalTableText"/>
              <w:rPr>
                <w:del w:id="24" w:author="James Faas" w:date="2022-11-30T08:08:00Z"/>
                <w:rFonts w:ascii="Calibri" w:hAnsi="Calibri"/>
                <w:sz w:val="22"/>
              </w:rPr>
            </w:pPr>
            <w:del w:id="25" w:author="James Faas" w:date="2022-11-30T08:08:00Z">
              <w:r w:rsidRPr="00724990" w:rsidDel="009224AA">
                <w:rPr>
                  <w:rFonts w:ascii="Calibri" w:hAnsi="Calibri"/>
                  <w:sz w:val="22"/>
                </w:rPr>
                <w:delText>March 15, 2011</w:delText>
              </w:r>
            </w:del>
          </w:p>
        </w:tc>
        <w:tc>
          <w:tcPr>
            <w:tcW w:w="5683" w:type="dxa"/>
            <w:tcBorders>
              <w:top w:val="single" w:sz="6" w:space="0" w:color="auto"/>
              <w:left w:val="single" w:sz="6" w:space="0" w:color="auto"/>
              <w:bottom w:val="single" w:sz="6" w:space="0" w:color="auto"/>
              <w:right w:val="double" w:sz="6" w:space="0" w:color="auto"/>
            </w:tcBorders>
          </w:tcPr>
          <w:p w14:paraId="28629BE4" w14:textId="343E052E" w:rsidR="0060081D" w:rsidRPr="00724990" w:rsidDel="009224AA" w:rsidRDefault="0085315A" w:rsidP="004D01BD">
            <w:pPr>
              <w:pStyle w:val="NormalTableText"/>
              <w:rPr>
                <w:del w:id="26" w:author="James Faas" w:date="2022-11-30T08:08:00Z"/>
                <w:rFonts w:ascii="Calibri" w:hAnsi="Calibri"/>
                <w:sz w:val="22"/>
              </w:rPr>
            </w:pPr>
            <w:del w:id="27" w:author="James Faas" w:date="2022-11-30T08:08:00Z">
              <w:r w:rsidRPr="00724990" w:rsidDel="009224AA">
                <w:rPr>
                  <w:rFonts w:ascii="Calibri" w:hAnsi="Calibri"/>
                  <w:sz w:val="22"/>
                </w:rPr>
                <w:delText>Minor changes from Legal</w:delText>
              </w:r>
            </w:del>
          </w:p>
        </w:tc>
      </w:tr>
      <w:tr w:rsidR="00B715EB" w:rsidRPr="005F6DB9" w:rsidDel="009224AA" w14:paraId="7585A623" w14:textId="7994B08A" w:rsidTr="00724990">
        <w:trPr>
          <w:cantSplit/>
          <w:trHeight w:val="65"/>
          <w:jc w:val="center"/>
          <w:del w:id="28"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197A5DA7" w14:textId="3C594580" w:rsidR="00B715EB" w:rsidRPr="00724990" w:rsidDel="009224AA" w:rsidRDefault="00072621" w:rsidP="00A44D5C">
            <w:pPr>
              <w:pStyle w:val="NormalTableText"/>
              <w:jc w:val="center"/>
              <w:rPr>
                <w:del w:id="29" w:author="James Faas" w:date="2022-11-30T08:08:00Z"/>
                <w:rFonts w:ascii="Calibri" w:hAnsi="Calibri"/>
                <w:sz w:val="22"/>
              </w:rPr>
            </w:pPr>
            <w:del w:id="30" w:author="James Faas" w:date="2022-11-30T08:08:00Z">
              <w:r w:rsidRPr="00724990" w:rsidDel="009224AA">
                <w:rPr>
                  <w:rFonts w:ascii="Calibri" w:hAnsi="Calibri"/>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06679A4D" w14:textId="3B9FCC41" w:rsidR="00B715EB" w:rsidRPr="00724990" w:rsidDel="009224AA" w:rsidRDefault="00072621" w:rsidP="004D01BD">
            <w:pPr>
              <w:pStyle w:val="NormalTableText"/>
              <w:rPr>
                <w:del w:id="31" w:author="James Faas" w:date="2022-11-30T08:08:00Z"/>
                <w:rFonts w:ascii="Calibri" w:hAnsi="Calibri"/>
                <w:sz w:val="22"/>
              </w:rPr>
            </w:pPr>
            <w:del w:id="32" w:author="James Faas" w:date="2022-11-30T08:08:00Z">
              <w:r w:rsidRPr="00724990" w:rsidDel="009224AA">
                <w:rPr>
                  <w:rFonts w:ascii="Calibri" w:hAnsi="Calibri"/>
                  <w:sz w:val="22"/>
                </w:rPr>
                <w:delText>April</w:delText>
              </w:r>
              <w:r w:rsidR="00724990" w:rsidDel="009224AA">
                <w:rPr>
                  <w:rFonts w:ascii="Calibri" w:hAnsi="Calibri"/>
                  <w:sz w:val="22"/>
                </w:rPr>
                <w:delText xml:space="preserve"> </w:delText>
              </w:r>
              <w:r w:rsidRPr="00724990" w:rsidDel="009224AA">
                <w:rPr>
                  <w:rFonts w:ascii="Calibri" w:hAnsi="Calibri"/>
                  <w:sz w:val="22"/>
                </w:rPr>
                <w:delText>19, 2011</w:delText>
              </w:r>
            </w:del>
          </w:p>
        </w:tc>
        <w:tc>
          <w:tcPr>
            <w:tcW w:w="5683" w:type="dxa"/>
            <w:tcBorders>
              <w:top w:val="single" w:sz="6" w:space="0" w:color="auto"/>
              <w:left w:val="single" w:sz="6" w:space="0" w:color="auto"/>
              <w:bottom w:val="single" w:sz="6" w:space="0" w:color="auto"/>
              <w:right w:val="double" w:sz="6" w:space="0" w:color="auto"/>
            </w:tcBorders>
          </w:tcPr>
          <w:p w14:paraId="4F972C27" w14:textId="250CDD5B" w:rsidR="00B715EB" w:rsidRPr="00724990" w:rsidDel="009224AA" w:rsidRDefault="00B715EB" w:rsidP="004D01BD">
            <w:pPr>
              <w:pStyle w:val="NormalTableText"/>
              <w:rPr>
                <w:del w:id="33" w:author="James Faas" w:date="2022-11-30T08:08:00Z"/>
                <w:rFonts w:ascii="Calibri" w:hAnsi="Calibri"/>
                <w:sz w:val="22"/>
              </w:rPr>
            </w:pPr>
            <w:del w:id="34" w:author="James Faas" w:date="2022-11-30T08:08:00Z">
              <w:r w:rsidRPr="00724990" w:rsidDel="009224AA">
                <w:rPr>
                  <w:rFonts w:ascii="Calibri" w:hAnsi="Calibri"/>
                  <w:sz w:val="22"/>
                </w:rPr>
                <w:delText>Modified “2.1 Manufacturers” and “3.14.27 Pipe System Colour Code”</w:delText>
              </w:r>
            </w:del>
          </w:p>
        </w:tc>
      </w:tr>
      <w:tr w:rsidR="0060081D" w:rsidRPr="005F6DB9" w:rsidDel="009224AA" w14:paraId="0308407B" w14:textId="7B9A1F86" w:rsidTr="00724990">
        <w:trPr>
          <w:cantSplit/>
          <w:jc w:val="center"/>
          <w:del w:id="35"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234381FB" w14:textId="01F4D9B3" w:rsidR="0060081D" w:rsidRPr="00724990" w:rsidDel="009224AA" w:rsidRDefault="00EA3FB6" w:rsidP="00A44D5C">
            <w:pPr>
              <w:pStyle w:val="NormalTableText"/>
              <w:jc w:val="center"/>
              <w:rPr>
                <w:del w:id="36" w:author="James Faas" w:date="2022-11-30T08:08:00Z"/>
                <w:rFonts w:ascii="Calibri" w:hAnsi="Calibri"/>
                <w:sz w:val="22"/>
              </w:rPr>
            </w:pPr>
            <w:del w:id="37" w:author="James Faas" w:date="2022-11-30T08:08:00Z">
              <w:r w:rsidRPr="00724990" w:rsidDel="009224AA">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6FDE37FF" w14:textId="0B600F34" w:rsidR="0060081D" w:rsidRPr="00724990" w:rsidDel="009224AA" w:rsidRDefault="00EA3FB6" w:rsidP="004D01BD">
            <w:pPr>
              <w:pStyle w:val="NormalTableText"/>
              <w:rPr>
                <w:del w:id="38" w:author="James Faas" w:date="2022-11-30T08:08:00Z"/>
                <w:rFonts w:ascii="Calibri" w:hAnsi="Calibri"/>
                <w:sz w:val="22"/>
              </w:rPr>
            </w:pPr>
            <w:del w:id="39" w:author="James Faas" w:date="2022-11-30T08:08:00Z">
              <w:r w:rsidRPr="00724990" w:rsidDel="009224AA">
                <w:rPr>
                  <w:rFonts w:ascii="Calibri" w:hAnsi="Calibri"/>
                  <w:sz w:val="22"/>
                </w:rPr>
                <w:delText xml:space="preserve">June 27, 2012 </w:delText>
              </w:r>
            </w:del>
          </w:p>
        </w:tc>
        <w:tc>
          <w:tcPr>
            <w:tcW w:w="5683" w:type="dxa"/>
            <w:tcBorders>
              <w:top w:val="single" w:sz="6" w:space="0" w:color="auto"/>
              <w:left w:val="single" w:sz="6" w:space="0" w:color="auto"/>
              <w:bottom w:val="single" w:sz="6" w:space="0" w:color="auto"/>
              <w:right w:val="double" w:sz="6" w:space="0" w:color="auto"/>
            </w:tcBorders>
          </w:tcPr>
          <w:p w14:paraId="3B172C38" w14:textId="089C9F5B" w:rsidR="0060081D" w:rsidRPr="00724990" w:rsidDel="009224AA" w:rsidRDefault="00EA3FB6" w:rsidP="004D01BD">
            <w:pPr>
              <w:pStyle w:val="NormalTableText"/>
              <w:rPr>
                <w:del w:id="40" w:author="James Faas" w:date="2022-11-30T08:08:00Z"/>
                <w:rFonts w:ascii="Calibri" w:hAnsi="Calibri"/>
                <w:sz w:val="22"/>
              </w:rPr>
            </w:pPr>
            <w:del w:id="41" w:author="James Faas" w:date="2022-11-30T08:08:00Z">
              <w:r w:rsidRPr="00724990" w:rsidDel="009224AA">
                <w:rPr>
                  <w:rFonts w:ascii="Calibri" w:hAnsi="Calibri"/>
                  <w:sz w:val="22"/>
                </w:rPr>
                <w:delText>Addition of References and Replacement Parts sections on this page</w:delText>
              </w:r>
            </w:del>
          </w:p>
        </w:tc>
      </w:tr>
      <w:tr w:rsidR="00ED45DC" w:rsidRPr="005F6DB9" w:rsidDel="009224AA" w14:paraId="5F0DDB5C" w14:textId="46A81C4E" w:rsidTr="00724990">
        <w:trPr>
          <w:cantSplit/>
          <w:jc w:val="center"/>
          <w:del w:id="42"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6E9E63E1" w14:textId="56E4D5D8" w:rsidR="00ED45DC" w:rsidRPr="00724990" w:rsidDel="009224AA" w:rsidRDefault="00ED45DC" w:rsidP="00A44D5C">
            <w:pPr>
              <w:pStyle w:val="NormalTableText"/>
              <w:jc w:val="center"/>
              <w:rPr>
                <w:del w:id="43" w:author="James Faas" w:date="2022-11-30T08:08:00Z"/>
                <w:rFonts w:ascii="Calibri" w:hAnsi="Calibri"/>
                <w:sz w:val="22"/>
              </w:rPr>
            </w:pPr>
            <w:del w:id="44" w:author="James Faas" w:date="2022-11-30T08:08:00Z">
              <w:r w:rsidRPr="00724990" w:rsidDel="009224AA">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4D6AAD98" w14:textId="45D967D9" w:rsidR="00ED45DC" w:rsidRPr="00724990" w:rsidDel="009224AA" w:rsidRDefault="00ED45DC" w:rsidP="004D01BD">
            <w:pPr>
              <w:pStyle w:val="NormalTableText"/>
              <w:rPr>
                <w:del w:id="45" w:author="James Faas" w:date="2022-11-30T08:08:00Z"/>
                <w:rFonts w:ascii="Calibri" w:hAnsi="Calibri"/>
                <w:sz w:val="22"/>
              </w:rPr>
            </w:pPr>
            <w:del w:id="46" w:author="James Faas" w:date="2022-11-30T08:08:00Z">
              <w:r w:rsidRPr="00724990" w:rsidDel="009224AA">
                <w:rPr>
                  <w:rFonts w:ascii="Calibri" w:hAnsi="Calibri"/>
                  <w:sz w:val="22"/>
                </w:rPr>
                <w:delText>July 11, 2012</w:delText>
              </w:r>
            </w:del>
          </w:p>
        </w:tc>
        <w:tc>
          <w:tcPr>
            <w:tcW w:w="5683" w:type="dxa"/>
            <w:tcBorders>
              <w:top w:val="single" w:sz="6" w:space="0" w:color="auto"/>
              <w:left w:val="single" w:sz="6" w:space="0" w:color="auto"/>
              <w:bottom w:val="single" w:sz="6" w:space="0" w:color="auto"/>
              <w:right w:val="double" w:sz="6" w:space="0" w:color="auto"/>
            </w:tcBorders>
          </w:tcPr>
          <w:p w14:paraId="10927E8F" w14:textId="668991B8" w:rsidR="00ED45DC" w:rsidRPr="00724990" w:rsidDel="009224AA" w:rsidRDefault="00ED45DC" w:rsidP="004D01BD">
            <w:pPr>
              <w:pStyle w:val="NormalTableText"/>
              <w:rPr>
                <w:del w:id="47" w:author="James Faas" w:date="2022-11-30T08:08:00Z"/>
                <w:rFonts w:ascii="Calibri" w:hAnsi="Calibri"/>
                <w:sz w:val="22"/>
              </w:rPr>
            </w:pPr>
            <w:del w:id="48" w:author="James Faas" w:date="2022-11-30T08:08:00Z">
              <w:r w:rsidRPr="00724990" w:rsidDel="009224AA">
                <w:rPr>
                  <w:rFonts w:ascii="Calibri" w:hAnsi="Calibri"/>
                  <w:sz w:val="22"/>
                </w:rPr>
                <w:delText>Reformatted to Reduce White Space</w:delText>
              </w:r>
            </w:del>
          </w:p>
        </w:tc>
      </w:tr>
      <w:tr w:rsidR="00605963" w:rsidRPr="005F6DB9" w:rsidDel="009224AA" w14:paraId="03C3A748" w14:textId="274BEE12" w:rsidTr="00724990">
        <w:trPr>
          <w:cantSplit/>
          <w:jc w:val="center"/>
          <w:del w:id="49"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31A54718" w14:textId="12F86474" w:rsidR="00605963" w:rsidRPr="00724990" w:rsidDel="009224AA" w:rsidRDefault="006B1C51" w:rsidP="00A44D5C">
            <w:pPr>
              <w:pStyle w:val="NormalTableText"/>
              <w:jc w:val="center"/>
              <w:rPr>
                <w:del w:id="50" w:author="James Faas" w:date="2022-11-30T08:08:00Z"/>
                <w:rFonts w:ascii="Calibri" w:hAnsi="Calibri"/>
                <w:sz w:val="22"/>
              </w:rPr>
            </w:pPr>
            <w:del w:id="51" w:author="James Faas" w:date="2022-11-30T08:08:00Z">
              <w:r w:rsidRPr="00724990" w:rsidDel="009224AA">
                <w:rPr>
                  <w:rFonts w:ascii="Calibri" w:hAnsi="Calibr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2CA52210" w14:textId="4F44217C" w:rsidR="00605963" w:rsidRPr="00724990" w:rsidDel="009224AA" w:rsidRDefault="006B1C51" w:rsidP="004D01BD">
            <w:pPr>
              <w:pStyle w:val="NormalTableText"/>
              <w:rPr>
                <w:del w:id="52" w:author="James Faas" w:date="2022-11-30T08:08:00Z"/>
                <w:rFonts w:ascii="Calibri" w:hAnsi="Calibri"/>
                <w:sz w:val="22"/>
              </w:rPr>
            </w:pPr>
            <w:del w:id="53" w:author="James Faas" w:date="2022-11-30T08:08:00Z">
              <w:r w:rsidRPr="00724990" w:rsidDel="009224AA">
                <w:rPr>
                  <w:rFonts w:ascii="Calibri" w:hAnsi="Calibri"/>
                  <w:sz w:val="22"/>
                </w:rPr>
                <w:delText>October 1, 2015</w:delText>
              </w:r>
            </w:del>
          </w:p>
        </w:tc>
        <w:tc>
          <w:tcPr>
            <w:tcW w:w="5683" w:type="dxa"/>
            <w:tcBorders>
              <w:top w:val="single" w:sz="6" w:space="0" w:color="auto"/>
              <w:left w:val="single" w:sz="6" w:space="0" w:color="auto"/>
              <w:bottom w:val="single" w:sz="6" w:space="0" w:color="auto"/>
              <w:right w:val="double" w:sz="6" w:space="0" w:color="auto"/>
            </w:tcBorders>
          </w:tcPr>
          <w:p w14:paraId="56187815" w14:textId="46DCFFBE" w:rsidR="00605963" w:rsidRPr="00724990" w:rsidDel="009224AA" w:rsidRDefault="006B1C51" w:rsidP="004D01BD">
            <w:pPr>
              <w:pStyle w:val="NormalTableText"/>
              <w:rPr>
                <w:del w:id="54" w:author="James Faas" w:date="2022-11-30T08:08:00Z"/>
                <w:rFonts w:ascii="Calibri" w:hAnsi="Calibri"/>
                <w:sz w:val="22"/>
              </w:rPr>
            </w:pPr>
            <w:del w:id="55" w:author="James Faas" w:date="2022-11-30T08:08:00Z">
              <w:r w:rsidRPr="00724990" w:rsidDel="009224AA">
                <w:rPr>
                  <w:rFonts w:ascii="Calibri" w:hAnsi="Calibri"/>
                  <w:sz w:val="22"/>
                </w:rPr>
                <w:delText>First draft Phase 1 review  (AV)</w:delText>
              </w:r>
            </w:del>
          </w:p>
        </w:tc>
      </w:tr>
      <w:tr w:rsidR="00724990" w:rsidRPr="005F6DB9" w:rsidDel="009224AA" w14:paraId="4685C299" w14:textId="59320B46" w:rsidTr="00A44D5C">
        <w:trPr>
          <w:cantSplit/>
          <w:jc w:val="center"/>
          <w:del w:id="56"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03F52CFB" w14:textId="3944BBC4" w:rsidR="00724990" w:rsidRPr="009B572B" w:rsidDel="009224AA" w:rsidRDefault="00724990" w:rsidP="00A44D5C">
            <w:pPr>
              <w:jc w:val="center"/>
              <w:rPr>
                <w:del w:id="57" w:author="James Faas" w:date="2022-11-30T08:08:00Z"/>
              </w:rPr>
            </w:pPr>
            <w:del w:id="58" w:author="James Faas" w:date="2022-11-30T08:08:00Z">
              <w:r w:rsidRPr="009B572B" w:rsidDel="009224AA">
                <w:delText>8</w:delText>
              </w:r>
            </w:del>
          </w:p>
        </w:tc>
        <w:tc>
          <w:tcPr>
            <w:tcW w:w="2160" w:type="dxa"/>
            <w:tcBorders>
              <w:top w:val="single" w:sz="6" w:space="0" w:color="auto"/>
              <w:left w:val="single" w:sz="6" w:space="0" w:color="auto"/>
              <w:bottom w:val="single" w:sz="6" w:space="0" w:color="auto"/>
              <w:right w:val="single" w:sz="6" w:space="0" w:color="auto"/>
            </w:tcBorders>
          </w:tcPr>
          <w:p w14:paraId="6FCB5905" w14:textId="760C74BF" w:rsidR="00724990" w:rsidRPr="009B572B" w:rsidDel="009224AA" w:rsidRDefault="00724990" w:rsidP="00A0422A">
            <w:pPr>
              <w:rPr>
                <w:del w:id="59" w:author="James Faas" w:date="2022-11-30T08:08:00Z"/>
              </w:rPr>
            </w:pPr>
            <w:del w:id="60" w:author="James Faas" w:date="2022-11-30T08:08:00Z">
              <w:r w:rsidRPr="009B572B" w:rsidDel="009224AA">
                <w:delText>December 14, 2015</w:delText>
              </w:r>
            </w:del>
          </w:p>
        </w:tc>
        <w:tc>
          <w:tcPr>
            <w:tcW w:w="5683" w:type="dxa"/>
            <w:tcBorders>
              <w:top w:val="single" w:sz="6" w:space="0" w:color="auto"/>
              <w:left w:val="single" w:sz="6" w:space="0" w:color="auto"/>
              <w:bottom w:val="single" w:sz="6" w:space="0" w:color="auto"/>
              <w:right w:val="double" w:sz="6" w:space="0" w:color="auto"/>
            </w:tcBorders>
          </w:tcPr>
          <w:p w14:paraId="67230BBA" w14:textId="11648AEB" w:rsidR="00724990" w:rsidRPr="009B572B" w:rsidDel="009224AA" w:rsidRDefault="00724990" w:rsidP="00724990">
            <w:pPr>
              <w:rPr>
                <w:del w:id="61" w:author="James Faas" w:date="2022-11-30T08:08:00Z"/>
              </w:rPr>
            </w:pPr>
            <w:del w:id="62" w:author="James Faas" w:date="2022-11-30T08:08:00Z">
              <w:r w:rsidRPr="009B572B" w:rsidDel="009224AA">
                <w:delText>Updated, Finalized Specification – Legal Reference eDOCS #6324305 v4 (AV)</w:delText>
              </w:r>
            </w:del>
          </w:p>
        </w:tc>
      </w:tr>
      <w:tr w:rsidR="005208E2" w:rsidRPr="005F6DB9" w:rsidDel="009224AA" w14:paraId="1FC4859B" w14:textId="2EA4A811" w:rsidTr="00F432C4">
        <w:trPr>
          <w:cantSplit/>
          <w:jc w:val="center"/>
          <w:del w:id="63"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1487543B" w14:textId="18BD288D" w:rsidR="005208E2" w:rsidRPr="00A44D5C" w:rsidDel="009224AA" w:rsidRDefault="003743CB" w:rsidP="00A44D5C">
            <w:pPr>
              <w:jc w:val="center"/>
              <w:rPr>
                <w:del w:id="64" w:author="James Faas" w:date="2022-11-30T08:08:00Z"/>
              </w:rPr>
            </w:pPr>
            <w:del w:id="65" w:author="James Faas" w:date="2022-11-30T08:08:00Z">
              <w:r w:rsidDel="009224AA">
                <w:delText>9</w:delText>
              </w:r>
            </w:del>
          </w:p>
        </w:tc>
        <w:tc>
          <w:tcPr>
            <w:tcW w:w="2160" w:type="dxa"/>
            <w:tcBorders>
              <w:top w:val="single" w:sz="6" w:space="0" w:color="auto"/>
              <w:left w:val="single" w:sz="6" w:space="0" w:color="auto"/>
              <w:bottom w:val="single" w:sz="6" w:space="0" w:color="auto"/>
              <w:right w:val="single" w:sz="6" w:space="0" w:color="auto"/>
            </w:tcBorders>
          </w:tcPr>
          <w:p w14:paraId="26B71D73" w14:textId="0C2FD632" w:rsidR="005208E2" w:rsidRPr="00A44D5C" w:rsidDel="009224AA" w:rsidRDefault="003743CB" w:rsidP="00A44D5C">
            <w:pPr>
              <w:rPr>
                <w:del w:id="66" w:author="James Faas" w:date="2022-11-30T08:08:00Z"/>
              </w:rPr>
            </w:pPr>
            <w:del w:id="67" w:author="James Faas" w:date="2022-11-30T08:08:00Z">
              <w:r w:rsidDel="009224AA">
                <w:delText xml:space="preserve">January </w:delText>
              </w:r>
              <w:r w:rsidR="00A44D5C" w:rsidDel="009224AA">
                <w:delText>30</w:delText>
              </w:r>
              <w:r w:rsidDel="009224AA">
                <w:delText>, 2017</w:delText>
              </w:r>
            </w:del>
          </w:p>
        </w:tc>
        <w:tc>
          <w:tcPr>
            <w:tcW w:w="5683" w:type="dxa"/>
            <w:tcBorders>
              <w:top w:val="single" w:sz="6" w:space="0" w:color="auto"/>
              <w:left w:val="single" w:sz="6" w:space="0" w:color="auto"/>
              <w:bottom w:val="single" w:sz="6" w:space="0" w:color="auto"/>
              <w:right w:val="double" w:sz="6" w:space="0" w:color="auto"/>
            </w:tcBorders>
          </w:tcPr>
          <w:p w14:paraId="59F1793A" w14:textId="49F09C30" w:rsidR="005208E2" w:rsidRPr="00A44D5C" w:rsidDel="009224AA" w:rsidRDefault="003743CB" w:rsidP="00C72DBF">
            <w:pPr>
              <w:rPr>
                <w:del w:id="68" w:author="James Faas" w:date="2022-11-30T08:08:00Z"/>
              </w:rPr>
            </w:pPr>
            <w:del w:id="69" w:author="James Faas" w:date="2022-11-30T08:08:00Z">
              <w:r w:rsidDel="009224AA">
                <w:delText xml:space="preserve">Removed all named manufacturers and replaced them with </w:delText>
              </w:r>
              <w:r w:rsidR="003534F7" w:rsidDel="009224AA">
                <w:delText xml:space="preserve">industry </w:delText>
              </w:r>
              <w:r w:rsidDel="009224AA">
                <w:delText>standards. (</w:delText>
              </w:r>
              <w:r w:rsidR="00C72DBF" w:rsidDel="009224AA">
                <w:delText>PMO). Added full references for process piping colour coding as per MOECC Design Guidelines for Water and Sewage Works.  (AV)</w:delText>
              </w:r>
            </w:del>
          </w:p>
        </w:tc>
      </w:tr>
      <w:tr w:rsidR="00F432C4" w:rsidRPr="005F6DB9" w:rsidDel="009224AA" w14:paraId="60976AF6" w14:textId="6FD5A658" w:rsidTr="009B572B">
        <w:trPr>
          <w:cantSplit/>
          <w:jc w:val="center"/>
          <w:del w:id="70" w:author="James Faas" w:date="2022-11-30T08:08:00Z"/>
        </w:trPr>
        <w:tc>
          <w:tcPr>
            <w:tcW w:w="1184" w:type="dxa"/>
            <w:tcBorders>
              <w:top w:val="single" w:sz="6" w:space="0" w:color="auto"/>
              <w:left w:val="double" w:sz="6" w:space="0" w:color="auto"/>
              <w:bottom w:val="single" w:sz="6" w:space="0" w:color="auto"/>
              <w:right w:val="single" w:sz="6" w:space="0" w:color="auto"/>
            </w:tcBorders>
          </w:tcPr>
          <w:p w14:paraId="5146557D" w14:textId="3F9AE6D1" w:rsidR="00F432C4" w:rsidDel="009224AA" w:rsidRDefault="00F432C4" w:rsidP="00A44D5C">
            <w:pPr>
              <w:jc w:val="center"/>
              <w:rPr>
                <w:del w:id="71" w:author="James Faas" w:date="2022-11-30T08:08:00Z"/>
              </w:rPr>
            </w:pPr>
            <w:del w:id="72" w:author="James Faas" w:date="2022-11-30T08:08:00Z">
              <w:r w:rsidDel="009224AA">
                <w:delText>10</w:delText>
              </w:r>
            </w:del>
          </w:p>
        </w:tc>
        <w:tc>
          <w:tcPr>
            <w:tcW w:w="2160" w:type="dxa"/>
            <w:tcBorders>
              <w:top w:val="single" w:sz="6" w:space="0" w:color="auto"/>
              <w:left w:val="single" w:sz="6" w:space="0" w:color="auto"/>
              <w:bottom w:val="single" w:sz="6" w:space="0" w:color="auto"/>
              <w:right w:val="single" w:sz="6" w:space="0" w:color="auto"/>
            </w:tcBorders>
          </w:tcPr>
          <w:p w14:paraId="124A6F82" w14:textId="6D66787F" w:rsidR="00F432C4" w:rsidDel="009224AA" w:rsidRDefault="00F432C4" w:rsidP="00A44D5C">
            <w:pPr>
              <w:rPr>
                <w:del w:id="73" w:author="James Faas" w:date="2022-11-30T08:08:00Z"/>
              </w:rPr>
            </w:pPr>
            <w:del w:id="74" w:author="James Faas" w:date="2022-11-30T08:08:00Z">
              <w:r w:rsidDel="009224AA">
                <w:delText>March 1, 2017</w:delText>
              </w:r>
            </w:del>
          </w:p>
        </w:tc>
        <w:tc>
          <w:tcPr>
            <w:tcW w:w="5683" w:type="dxa"/>
            <w:tcBorders>
              <w:top w:val="single" w:sz="6" w:space="0" w:color="auto"/>
              <w:left w:val="single" w:sz="6" w:space="0" w:color="auto"/>
              <w:bottom w:val="single" w:sz="6" w:space="0" w:color="auto"/>
              <w:right w:val="double" w:sz="6" w:space="0" w:color="auto"/>
            </w:tcBorders>
          </w:tcPr>
          <w:p w14:paraId="4CA49290" w14:textId="3C5DA6D2" w:rsidR="00F432C4" w:rsidDel="009224AA" w:rsidRDefault="00F432C4" w:rsidP="00C72DBF">
            <w:pPr>
              <w:rPr>
                <w:del w:id="75" w:author="James Faas" w:date="2022-11-30T08:08:00Z"/>
              </w:rPr>
            </w:pPr>
            <w:del w:id="76" w:author="James Faas" w:date="2022-11-30T08:08:00Z">
              <w:r w:rsidDel="009224AA">
                <w:delText>Updated reference to NSF 372</w:delText>
              </w:r>
              <w:r w:rsidR="00852260" w:rsidDel="009224AA">
                <w:delText xml:space="preserve"> and updated other standards</w:delText>
              </w:r>
              <w:r w:rsidDel="009224AA">
                <w:delText>.  (AV)</w:delText>
              </w:r>
            </w:del>
          </w:p>
        </w:tc>
      </w:tr>
      <w:tr w:rsidR="003F2903" w:rsidRPr="005F6DB9" w:rsidDel="009224AA" w14:paraId="1F210699" w14:textId="7F3C2AB9" w:rsidTr="00724990">
        <w:trPr>
          <w:cantSplit/>
          <w:jc w:val="center"/>
          <w:del w:id="77" w:author="James Faas" w:date="2022-11-30T08:08:00Z"/>
        </w:trPr>
        <w:tc>
          <w:tcPr>
            <w:tcW w:w="1184" w:type="dxa"/>
            <w:tcBorders>
              <w:top w:val="single" w:sz="6" w:space="0" w:color="auto"/>
              <w:left w:val="double" w:sz="6" w:space="0" w:color="auto"/>
              <w:bottom w:val="double" w:sz="6" w:space="0" w:color="auto"/>
              <w:right w:val="single" w:sz="6" w:space="0" w:color="auto"/>
            </w:tcBorders>
          </w:tcPr>
          <w:p w14:paraId="2BEF589A" w14:textId="3A3AF8C9" w:rsidR="003F2903" w:rsidDel="009224AA" w:rsidRDefault="003F2903" w:rsidP="00A44D5C">
            <w:pPr>
              <w:jc w:val="center"/>
              <w:rPr>
                <w:del w:id="78" w:author="James Faas" w:date="2022-11-30T08:08:00Z"/>
              </w:rPr>
            </w:pPr>
            <w:del w:id="79" w:author="James Faas" w:date="2022-11-30T08:08:00Z">
              <w:r w:rsidDel="009224AA">
                <w:delText>11</w:delText>
              </w:r>
            </w:del>
          </w:p>
        </w:tc>
        <w:tc>
          <w:tcPr>
            <w:tcW w:w="2160" w:type="dxa"/>
            <w:tcBorders>
              <w:top w:val="single" w:sz="6" w:space="0" w:color="auto"/>
              <w:left w:val="single" w:sz="6" w:space="0" w:color="auto"/>
              <w:bottom w:val="double" w:sz="6" w:space="0" w:color="auto"/>
              <w:right w:val="single" w:sz="6" w:space="0" w:color="auto"/>
            </w:tcBorders>
          </w:tcPr>
          <w:p w14:paraId="1826E1BE" w14:textId="1896EFDD" w:rsidR="003F2903" w:rsidDel="009224AA" w:rsidRDefault="003F2903" w:rsidP="00B46A79">
            <w:pPr>
              <w:rPr>
                <w:del w:id="80" w:author="James Faas" w:date="2022-11-30T08:08:00Z"/>
              </w:rPr>
            </w:pPr>
            <w:del w:id="81" w:author="James Faas" w:date="2022-11-30T08:08:00Z">
              <w:r w:rsidDel="009224AA">
                <w:delText xml:space="preserve">January </w:delText>
              </w:r>
              <w:r w:rsidR="00B46A79" w:rsidDel="009224AA">
                <w:delText>22</w:delText>
              </w:r>
              <w:r w:rsidDel="009224AA">
                <w:delText>, 2020</w:delText>
              </w:r>
            </w:del>
          </w:p>
        </w:tc>
        <w:tc>
          <w:tcPr>
            <w:tcW w:w="5683" w:type="dxa"/>
            <w:tcBorders>
              <w:top w:val="single" w:sz="6" w:space="0" w:color="auto"/>
              <w:left w:val="single" w:sz="6" w:space="0" w:color="auto"/>
              <w:bottom w:val="double" w:sz="6" w:space="0" w:color="auto"/>
              <w:right w:val="double" w:sz="6" w:space="0" w:color="auto"/>
            </w:tcBorders>
          </w:tcPr>
          <w:p w14:paraId="26AEE8AD" w14:textId="45EBB99A" w:rsidR="003F2903" w:rsidDel="009224AA" w:rsidRDefault="003F2903" w:rsidP="009B572B">
            <w:pPr>
              <w:rPr>
                <w:del w:id="82" w:author="James Faas" w:date="2022-11-30T08:08:00Z"/>
              </w:rPr>
            </w:pPr>
            <w:del w:id="83" w:author="James Faas" w:date="2022-11-30T08:08:00Z">
              <w:r w:rsidDel="009224AA">
                <w:delText xml:space="preserve">Included reference to Section 15075 – </w:delText>
              </w:r>
              <w:r w:rsidR="00B46A79" w:rsidDel="009224AA">
                <w:delText>Facilities Piping I</w:delText>
              </w:r>
              <w:r w:rsidDel="009224AA">
                <w:delText>dentification (BM)</w:delText>
              </w:r>
            </w:del>
          </w:p>
        </w:tc>
      </w:tr>
    </w:tbl>
    <w:p w14:paraId="5106D593" w14:textId="423FFCFC" w:rsidR="002742D2" w:rsidRPr="005F6DB9" w:rsidDel="009224AA" w:rsidRDefault="002742D2" w:rsidP="002742D2">
      <w:pPr>
        <w:pStyle w:val="Heading1"/>
        <w:numPr>
          <w:ilvl w:val="0"/>
          <w:numId w:val="0"/>
        </w:numPr>
        <w:tabs>
          <w:tab w:val="left" w:pos="1080"/>
        </w:tabs>
        <w:rPr>
          <w:del w:id="84" w:author="James Faas" w:date="2022-11-30T08:08:00Z"/>
        </w:rPr>
      </w:pPr>
    </w:p>
    <w:p w14:paraId="0E3C58E0" w14:textId="2BD91A1A" w:rsidR="002742D2" w:rsidRPr="005F6DB9" w:rsidDel="009224AA" w:rsidRDefault="002742D2" w:rsidP="002742D2">
      <w:pPr>
        <w:pStyle w:val="BodyText"/>
        <w:rPr>
          <w:del w:id="85" w:author="James Faas" w:date="2022-11-30T08:08:00Z"/>
          <w:rFonts w:ascii="Calibri" w:hAnsi="Calibri"/>
        </w:rPr>
      </w:pPr>
    </w:p>
    <w:p w14:paraId="3C2A2F24" w14:textId="06A4C0EA" w:rsidR="002742D2" w:rsidRPr="005F6DB9" w:rsidDel="009224AA" w:rsidRDefault="002742D2" w:rsidP="002742D2">
      <w:pPr>
        <w:pStyle w:val="BodyText"/>
        <w:pBdr>
          <w:top w:val="single" w:sz="4" w:space="1" w:color="auto"/>
          <w:left w:val="single" w:sz="4" w:space="0" w:color="auto"/>
          <w:bottom w:val="single" w:sz="4" w:space="1" w:color="auto"/>
          <w:right w:val="single" w:sz="4" w:space="4" w:color="auto"/>
        </w:pBdr>
        <w:rPr>
          <w:del w:id="86" w:author="James Faas" w:date="2022-11-30T08:08:00Z"/>
          <w:rFonts w:ascii="Calibri" w:hAnsi="Calibri"/>
        </w:rPr>
      </w:pPr>
      <w:del w:id="87" w:author="James Faas" w:date="2022-11-30T08:08:00Z">
        <w:r w:rsidRPr="005F6DB9" w:rsidDel="009224AA">
          <w:rPr>
            <w:rFonts w:ascii="Calibri" w:hAnsi="Calibri"/>
          </w:rPr>
          <w:delText>NOTE:</w:delText>
        </w:r>
      </w:del>
    </w:p>
    <w:p w14:paraId="395F4089" w14:textId="0298A8D2" w:rsidR="002742D2" w:rsidRPr="005F6DB9" w:rsidDel="009224AA" w:rsidRDefault="002742D2" w:rsidP="002742D2">
      <w:pPr>
        <w:pStyle w:val="BodyText"/>
        <w:pBdr>
          <w:top w:val="single" w:sz="4" w:space="1" w:color="auto"/>
          <w:left w:val="single" w:sz="4" w:space="0" w:color="auto"/>
          <w:bottom w:val="single" w:sz="4" w:space="1" w:color="auto"/>
          <w:right w:val="single" w:sz="4" w:space="4" w:color="auto"/>
        </w:pBdr>
        <w:rPr>
          <w:del w:id="88" w:author="James Faas" w:date="2022-11-30T08:08:00Z"/>
          <w:rFonts w:ascii="Calibri" w:hAnsi="Calibri"/>
        </w:rPr>
      </w:pPr>
      <w:del w:id="89" w:author="James Faas" w:date="2022-11-30T08:08:00Z">
        <w:r w:rsidRPr="005F6DB9" w:rsidDel="009224AA">
          <w:rPr>
            <w:rFonts w:ascii="Calibri" w:hAnsi="Calibri"/>
          </w:rPr>
          <w:delText>This is a CONTROLLED Document. Any documents appearing in paper form are not controlled and should be checked against the on-line file version prior to use.</w:delText>
        </w:r>
      </w:del>
    </w:p>
    <w:p w14:paraId="163B940D" w14:textId="36399C23" w:rsidR="002742D2" w:rsidRPr="005F6DB9" w:rsidDel="009224AA" w:rsidRDefault="002742D2" w:rsidP="002742D2">
      <w:pPr>
        <w:pStyle w:val="BodyText"/>
        <w:pBdr>
          <w:top w:val="single" w:sz="4" w:space="1" w:color="auto"/>
          <w:left w:val="single" w:sz="4" w:space="0" w:color="auto"/>
          <w:bottom w:val="single" w:sz="4" w:space="1" w:color="auto"/>
          <w:right w:val="single" w:sz="4" w:space="4" w:color="auto"/>
        </w:pBdr>
        <w:rPr>
          <w:del w:id="90" w:author="James Faas" w:date="2022-11-30T08:08:00Z"/>
          <w:rFonts w:ascii="Calibri" w:hAnsi="Calibri"/>
        </w:rPr>
      </w:pPr>
      <w:del w:id="91" w:author="James Faas" w:date="2022-11-30T08:08:00Z">
        <w:r w:rsidRPr="005F6DB9" w:rsidDel="009224AA">
          <w:rPr>
            <w:rFonts w:ascii="Calibri" w:hAnsi="Calibri"/>
            <w:b/>
            <w:bCs/>
          </w:rPr>
          <w:delText xml:space="preserve">Notice: </w:delText>
        </w:r>
        <w:r w:rsidRPr="005F6DB9" w:rsidDel="009224AA">
          <w:rPr>
            <w:rFonts w:ascii="Calibri" w:hAnsi="Calibri"/>
          </w:rPr>
          <w:delText>This Document hardcopy must be used for reference purpose only.</w:delText>
        </w:r>
      </w:del>
    </w:p>
    <w:p w14:paraId="06AB66C1" w14:textId="09391958" w:rsidR="002742D2" w:rsidRPr="005F6DB9" w:rsidDel="009224AA" w:rsidRDefault="002742D2" w:rsidP="002742D2">
      <w:pPr>
        <w:pStyle w:val="BodyText"/>
        <w:pBdr>
          <w:top w:val="single" w:sz="4" w:space="1" w:color="auto"/>
          <w:left w:val="single" w:sz="4" w:space="0" w:color="auto"/>
          <w:bottom w:val="single" w:sz="4" w:space="1" w:color="auto"/>
          <w:right w:val="single" w:sz="4" w:space="4" w:color="auto"/>
        </w:pBdr>
        <w:rPr>
          <w:del w:id="92" w:author="James Faas" w:date="2022-11-30T08:08:00Z"/>
          <w:rFonts w:ascii="Calibri" w:hAnsi="Calibri"/>
          <w:b/>
          <w:bCs/>
        </w:rPr>
      </w:pPr>
      <w:del w:id="93" w:author="James Faas" w:date="2022-11-30T08:08:00Z">
        <w:r w:rsidRPr="005F6DB9" w:rsidDel="009224AA">
          <w:rPr>
            <w:rFonts w:ascii="Calibri" w:hAnsi="Calibri"/>
            <w:b/>
          </w:rPr>
          <w:delText>The on-line copy is the current version of the document.</w:delText>
        </w:r>
      </w:del>
    </w:p>
    <w:p w14:paraId="7891BE25" w14:textId="6E8DFCA3" w:rsidR="002742D2" w:rsidRPr="005F6DB9" w:rsidDel="009224AA" w:rsidRDefault="002742D2" w:rsidP="002742D2">
      <w:pPr>
        <w:pStyle w:val="Heading1"/>
        <w:numPr>
          <w:ilvl w:val="0"/>
          <w:numId w:val="0"/>
        </w:numPr>
        <w:tabs>
          <w:tab w:val="left" w:pos="1080"/>
        </w:tabs>
        <w:rPr>
          <w:del w:id="94" w:author="James Faas" w:date="2022-11-30T08:08:00Z"/>
        </w:rPr>
      </w:pPr>
    </w:p>
    <w:p w14:paraId="35C3F702" w14:textId="77777777" w:rsidR="009224AA" w:rsidRDefault="00AE1C80">
      <w:pPr>
        <w:pStyle w:val="Heading1"/>
        <w:numPr>
          <w:ilvl w:val="0"/>
          <w:numId w:val="0"/>
        </w:numPr>
        <w:rPr>
          <w:ins w:id="95" w:author="James Faas" w:date="2022-11-30T08:08:00Z"/>
        </w:rPr>
        <w:pPrChange w:id="96" w:author="James Faas" w:date="2022-11-30T08:08:00Z">
          <w:pPr>
            <w:pStyle w:val="Heading1"/>
          </w:pPr>
        </w:pPrChange>
      </w:pPr>
      <w:del w:id="97" w:author="James Faas" w:date="2022-11-30T08:08:00Z">
        <w:r w:rsidRPr="005F6DB9" w:rsidDel="009224AA">
          <w:br w:type="page"/>
        </w:r>
      </w:del>
    </w:p>
    <w:p w14:paraId="0A388EF3" w14:textId="1D1B276B" w:rsidR="00F6204E" w:rsidRPr="005F6DB9" w:rsidRDefault="00444FE7" w:rsidP="00444FE7">
      <w:pPr>
        <w:pStyle w:val="Heading1"/>
      </w:pPr>
      <w:commentRangeStart w:id="98"/>
      <w:r w:rsidRPr="005F6DB9">
        <w:t>General</w:t>
      </w:r>
      <w:commentRangeEnd w:id="98"/>
      <w:r w:rsidR="00707907">
        <w:rPr>
          <w:rStyle w:val="CommentReference"/>
        </w:rPr>
        <w:commentReference w:id="98"/>
      </w:r>
    </w:p>
    <w:p w14:paraId="09D26E3E" w14:textId="39AC7003" w:rsidR="00C817B2" w:rsidRDefault="00C817B2" w:rsidP="00444FE7">
      <w:pPr>
        <w:pStyle w:val="Heading2"/>
        <w:rPr>
          <w:ins w:id="99" w:author="James Faas" w:date="2022-11-30T10:04:00Z"/>
        </w:rPr>
      </w:pPr>
      <w:ins w:id="100" w:author="James Faas" w:date="2022-11-30T10:05:00Z">
        <w:r>
          <w:t>S</w:t>
        </w:r>
      </w:ins>
      <w:ins w:id="101" w:author="James Faas" w:date="2022-11-30T10:06:00Z">
        <w:r>
          <w:t>cope</w:t>
        </w:r>
      </w:ins>
    </w:p>
    <w:p w14:paraId="374DE5C3" w14:textId="326BDCB3" w:rsidR="00C817B2" w:rsidRDefault="00C817B2" w:rsidP="00C817B2">
      <w:pPr>
        <w:pStyle w:val="Heading3"/>
        <w:rPr>
          <w:ins w:id="102" w:author="James Faas" w:date="2022-11-30T10:08:00Z"/>
        </w:rPr>
      </w:pPr>
      <w:ins w:id="103" w:author="James Faas" w:date="2022-11-30T10:06:00Z">
        <w:r>
          <w:t xml:space="preserve">This specification section covers </w:t>
        </w:r>
      </w:ins>
      <w:ins w:id="104" w:author="James Faas" w:date="2022-11-30T10:07:00Z">
        <w:r>
          <w:t xml:space="preserve">all </w:t>
        </w:r>
      </w:ins>
      <w:ins w:id="105" w:author="James Faas" w:date="2022-11-30T10:06:00Z">
        <w:r>
          <w:t>painting</w:t>
        </w:r>
      </w:ins>
      <w:ins w:id="106" w:author="James Faas" w:date="2022-11-30T10:05:00Z">
        <w:r>
          <w:t xml:space="preserve"> and protective coating</w:t>
        </w:r>
      </w:ins>
      <w:ins w:id="107" w:author="James Faas" w:date="2022-11-30T10:07:00Z">
        <w:r>
          <w:t>s which are</w:t>
        </w:r>
      </w:ins>
      <w:ins w:id="108" w:author="James Faas" w:date="2022-11-30T10:05:00Z">
        <w:r>
          <w:t xml:space="preserve"> not covered under Section 09960</w:t>
        </w:r>
      </w:ins>
      <w:ins w:id="109" w:author="James Faas" w:date="2022-11-30T10:06:00Z">
        <w:r>
          <w:t xml:space="preserve"> Painting of Steel Tanks and Appurtenances.</w:t>
        </w:r>
      </w:ins>
    </w:p>
    <w:p w14:paraId="6EFE8203" w14:textId="01B496C3" w:rsidR="00C817B2" w:rsidRPr="00C817B2" w:rsidRDefault="00C817B2" w:rsidP="00C817B2">
      <w:pPr>
        <w:pStyle w:val="Heading4"/>
        <w:rPr>
          <w:ins w:id="110" w:author="James Faas" w:date="2022-11-30T10:04:00Z"/>
        </w:rPr>
        <w:pPrChange w:id="111" w:author="James Faas" w:date="2022-11-30T10:08:00Z">
          <w:pPr>
            <w:pStyle w:val="Heading2"/>
          </w:pPr>
        </w:pPrChange>
      </w:pPr>
      <w:ins w:id="112" w:author="James Faas" w:date="2022-11-30T10:08:00Z">
        <w:r>
          <w:t>Section 09960 takes precedence over Section 09900.</w:t>
        </w:r>
      </w:ins>
    </w:p>
    <w:p w14:paraId="36D0BD58" w14:textId="7051B67B" w:rsidR="00C07577" w:rsidRPr="005F6DB9" w:rsidRDefault="00C07577" w:rsidP="00444FE7">
      <w:pPr>
        <w:pStyle w:val="Heading2"/>
      </w:pPr>
      <w:r w:rsidRPr="005F6DB9">
        <w:t>Related</w:t>
      </w:r>
      <w:r w:rsidR="00F61B65" w:rsidRPr="005F6DB9">
        <w:t xml:space="preserve"> </w:t>
      </w:r>
      <w:r w:rsidRPr="005F6DB9">
        <w:t>Sections</w:t>
      </w:r>
    </w:p>
    <w:p w14:paraId="17C09CB0" w14:textId="77777777" w:rsidR="009224AA" w:rsidRDefault="009224AA" w:rsidP="009224AA">
      <w:pPr>
        <w:pStyle w:val="Heading3"/>
        <w:rPr>
          <w:ins w:id="113" w:author="James Faas" w:date="2022-11-30T08:06:00Z"/>
        </w:rPr>
      </w:pPr>
      <w:ins w:id="114" w:author="James Faas" w:date="2022-11-30T08:06:00Z">
        <w:r>
          <w:t>Comply with Division 1 – General Requirements and all other Specification Divisions, including:</w:t>
        </w:r>
      </w:ins>
    </w:p>
    <w:p w14:paraId="5347CC86" w14:textId="77777777" w:rsidR="009224AA" w:rsidRDefault="009224AA">
      <w:pPr>
        <w:pStyle w:val="Heading4"/>
        <w:rPr>
          <w:ins w:id="115" w:author="James Faas" w:date="2022-11-30T08:06:00Z"/>
        </w:rPr>
        <w:pPrChange w:id="116" w:author="James Faas" w:date="2022-11-30T08:06:00Z">
          <w:pPr>
            <w:pStyle w:val="Heading3"/>
          </w:pPr>
        </w:pPrChange>
      </w:pPr>
      <w:ins w:id="117" w:author="James Faas" w:date="2022-11-30T08:06:00Z">
        <w:r>
          <w:t>Section 01300 – Submittals.</w:t>
        </w:r>
      </w:ins>
    </w:p>
    <w:p w14:paraId="00FCB43C" w14:textId="1162DA46" w:rsidR="005B35AB" w:rsidRPr="00F9392C" w:rsidDel="009224AA" w:rsidRDefault="00600AA2">
      <w:pPr>
        <w:pStyle w:val="Heading4"/>
        <w:rPr>
          <w:del w:id="118" w:author="James Faas" w:date="2022-11-30T08:06:00Z"/>
          <w:rPrChange w:id="119" w:author="Radulovic, Nicole" w:date="2022-11-03T14:50:00Z">
            <w:rPr>
              <w:del w:id="120" w:author="James Faas" w:date="2022-11-30T08:06:00Z"/>
              <w:highlight w:val="yellow"/>
            </w:rPr>
          </w:rPrChange>
        </w:rPr>
        <w:pPrChange w:id="121" w:author="James Faas" w:date="2022-11-30T08:06:00Z">
          <w:pPr>
            <w:pStyle w:val="Heading3"/>
            <w:numPr>
              <w:ilvl w:val="0"/>
              <w:numId w:val="0"/>
            </w:numPr>
            <w:tabs>
              <w:tab w:val="clear" w:pos="1440"/>
            </w:tabs>
            <w:ind w:left="709" w:firstLine="0"/>
          </w:pPr>
        </w:pPrChange>
      </w:pPr>
      <w:ins w:id="122" w:author="Mabel Chow" w:date="2022-04-27T14:17:00Z">
        <w:del w:id="123" w:author="James Faas" w:date="2022-11-30T08:06:00Z">
          <w:r w:rsidRPr="00F9392C" w:rsidDel="009224AA">
            <w:rPr>
              <w:rPrChange w:id="124" w:author="Radulovic, Nicole" w:date="2022-11-03T14:50:00Z">
                <w:rPr>
                  <w:highlight w:val="yellow"/>
                </w:rPr>
              </w:rPrChange>
            </w:rPr>
            <w:delText>Section 01300 – Submittals.</w:delText>
          </w:r>
        </w:del>
      </w:ins>
      <w:del w:id="125" w:author="James Faas" w:date="2022-11-30T08:06:00Z">
        <w:r w:rsidR="005B35AB" w:rsidRPr="00F9392C" w:rsidDel="009224AA">
          <w:rPr>
            <w:rPrChange w:id="126" w:author="Radulovic, Nicole" w:date="2022-11-03T14:50:00Z">
              <w:rPr>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99B1E69" w14:textId="76DFECC6" w:rsidR="005B35AB" w:rsidRPr="00F9392C" w:rsidDel="009224AA" w:rsidRDefault="005B35AB">
      <w:pPr>
        <w:pStyle w:val="Heading4"/>
        <w:rPr>
          <w:del w:id="127" w:author="James Faas" w:date="2022-11-30T08:06:00Z"/>
          <w:rPrChange w:id="128" w:author="Radulovic, Nicole" w:date="2022-11-03T14:50:00Z">
            <w:rPr>
              <w:del w:id="129" w:author="James Faas" w:date="2022-11-30T08:06:00Z"/>
              <w:highlight w:val="yellow"/>
            </w:rPr>
          </w:rPrChange>
        </w:rPr>
        <w:pPrChange w:id="130" w:author="James Faas" w:date="2022-11-30T08:06:00Z">
          <w:pPr>
            <w:pStyle w:val="Heading3"/>
          </w:pPr>
        </w:pPrChange>
      </w:pPr>
      <w:del w:id="131" w:author="James Faas" w:date="2022-11-30T08:06:00Z">
        <w:r w:rsidRPr="00F9392C" w:rsidDel="009224AA">
          <w:rPr>
            <w:rPrChange w:id="132" w:author="Radulovic, Nicole" w:date="2022-11-03T14:50:00Z">
              <w:rPr>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4EEAA053" w14:textId="078B4CF0" w:rsidR="00F9392C" w:rsidRPr="00F9392C" w:rsidDel="009224AA" w:rsidRDefault="00F9392C">
      <w:pPr>
        <w:pStyle w:val="Heading4"/>
        <w:rPr>
          <w:ins w:id="133" w:author="Radulovic, Nicole" w:date="2022-11-03T14:49:00Z"/>
          <w:del w:id="134" w:author="James Faas" w:date="2022-11-30T08:06:00Z"/>
          <w:rPrChange w:id="135" w:author="Radulovic, Nicole" w:date="2022-11-03T14:50:00Z">
            <w:rPr>
              <w:ins w:id="136" w:author="Radulovic, Nicole" w:date="2022-11-03T14:49:00Z"/>
              <w:del w:id="137" w:author="James Faas" w:date="2022-11-30T08:06:00Z"/>
              <w:highlight w:val="yellow"/>
            </w:rPr>
          </w:rPrChange>
        </w:rPr>
        <w:pPrChange w:id="138" w:author="James Faas" w:date="2022-11-30T08:06:00Z">
          <w:pPr>
            <w:pStyle w:val="Heading3"/>
            <w:numPr>
              <w:ilvl w:val="0"/>
              <w:numId w:val="0"/>
            </w:numPr>
            <w:tabs>
              <w:tab w:val="clear" w:pos="1440"/>
            </w:tabs>
            <w:ind w:left="709" w:firstLine="0"/>
          </w:pPr>
        </w:pPrChange>
      </w:pPr>
    </w:p>
    <w:p w14:paraId="1A15710A" w14:textId="77777777" w:rsidR="005B35AB" w:rsidDel="00F9392C" w:rsidRDefault="00F9392C">
      <w:pPr>
        <w:pStyle w:val="Heading4"/>
        <w:rPr>
          <w:del w:id="139" w:author="Mabel Chow" w:date="2022-04-27T14:16:00Z"/>
        </w:rPr>
        <w:pPrChange w:id="140" w:author="James Faas" w:date="2022-11-30T08:06:00Z">
          <w:pPr>
            <w:pStyle w:val="Heading3"/>
          </w:pPr>
        </w:pPrChange>
      </w:pPr>
      <w:ins w:id="141" w:author="Radulovic, Nicole" w:date="2022-11-03T14:49:00Z">
        <w:r w:rsidRPr="00F9392C">
          <w:rPr>
            <w:rPrChange w:id="142" w:author="Radulovic, Nicole" w:date="2022-11-03T14:50:00Z">
              <w:rPr>
                <w:highlight w:val="yellow"/>
              </w:rPr>
            </w:rPrChange>
          </w:rPr>
          <w:t>Section 01060 – Regulatory Requirements</w:t>
        </w:r>
      </w:ins>
      <w:del w:id="143" w:author="Mabel Chow" w:date="2022-04-27T14:16:00Z">
        <w:r w:rsidR="005B35AB" w:rsidRPr="00F9392C" w:rsidDel="00600AA2">
          <w:rPr>
            <w:rPrChange w:id="144" w:author="Radulovic, Nicole" w:date="2022-11-03T14:50:00Z">
              <w:rPr>
                <w:highlight w:val="yellow"/>
              </w:rPr>
            </w:rPrChange>
          </w:rPr>
          <w:delText>Contractor is responsible for coordination of the Work.</w:delText>
        </w:r>
      </w:del>
    </w:p>
    <w:p w14:paraId="439E3ACA" w14:textId="77777777" w:rsidR="00F9392C" w:rsidRPr="00F9392C" w:rsidRDefault="00F9392C">
      <w:pPr>
        <w:pStyle w:val="Heading4"/>
        <w:rPr>
          <w:ins w:id="145" w:author="Radulovic, Nicole" w:date="2022-11-03T14:50:00Z"/>
          <w:rPrChange w:id="146" w:author="Radulovic, Nicole" w:date="2022-11-03T14:50:00Z">
            <w:rPr>
              <w:ins w:id="147" w:author="Radulovic, Nicole" w:date="2022-11-03T14:50:00Z"/>
              <w:highlight w:val="yellow"/>
            </w:rPr>
          </w:rPrChange>
        </w:rPr>
        <w:pPrChange w:id="148" w:author="James Faas" w:date="2022-11-30T08:06:00Z">
          <w:pPr>
            <w:pStyle w:val="Heading3"/>
            <w:numPr>
              <w:ilvl w:val="0"/>
              <w:numId w:val="0"/>
            </w:numPr>
            <w:tabs>
              <w:tab w:val="clear" w:pos="1440"/>
            </w:tabs>
            <w:ind w:left="709" w:firstLine="0"/>
          </w:pPr>
        </w:pPrChange>
      </w:pPr>
    </w:p>
    <w:p w14:paraId="28422D07" w14:textId="2812ED19" w:rsidR="005B35AB" w:rsidDel="00BD1892" w:rsidRDefault="00F9392C">
      <w:pPr>
        <w:pStyle w:val="Heading4"/>
        <w:rPr>
          <w:del w:id="149" w:author="Mabel Chow" w:date="2022-04-27T14:16:00Z"/>
        </w:rPr>
      </w:pPr>
      <w:ins w:id="150" w:author="Radulovic, Nicole" w:date="2022-11-03T14:51:00Z">
        <w:r>
          <w:t>Section 08110 – Steel Doors and Frames</w:t>
        </w:r>
      </w:ins>
      <w:del w:id="151" w:author="Mabel Chow" w:date="2022-04-27T14:16:00Z">
        <w:r w:rsidR="005B35AB" w:rsidRPr="00F9392C" w:rsidDel="00600AA2">
          <w:rPr>
            <w:rPrChange w:id="152" w:author="Radulovic, Nicole" w:date="2022-11-03T14:50:00Z">
              <w:rPr>
                <w:highlight w:val="yellow"/>
              </w:rPr>
            </w:rPrChange>
          </w:rPr>
          <w:delText>This Section is to be completed/updated during the design development by the Consultant. If it is not applicable to the section for the specific project it may be deleted.]</w:delText>
        </w:r>
      </w:del>
    </w:p>
    <w:p w14:paraId="791E99DE" w14:textId="5520D296" w:rsidR="00BD1892" w:rsidRDefault="00BD1892">
      <w:pPr>
        <w:pStyle w:val="Heading4"/>
        <w:rPr>
          <w:ins w:id="153" w:author="James Faas" w:date="2022-11-30T09:58:00Z"/>
        </w:rPr>
        <w:pPrChange w:id="154" w:author="James Faas" w:date="2022-11-30T09:59:00Z">
          <w:pPr>
            <w:pStyle w:val="Heading3"/>
          </w:pPr>
        </w:pPrChange>
      </w:pPr>
    </w:p>
    <w:p w14:paraId="0DC630A0" w14:textId="58D153D3" w:rsidR="00F9392C" w:rsidRPr="00F9392C" w:rsidRDefault="00BD1892">
      <w:pPr>
        <w:pStyle w:val="Heading4"/>
        <w:rPr>
          <w:ins w:id="155" w:author="Radulovic, Nicole" w:date="2022-11-03T14:51:00Z"/>
          <w:rPrChange w:id="156" w:author="Radulovic, Nicole" w:date="2022-11-03T14:50:00Z">
            <w:rPr>
              <w:ins w:id="157" w:author="Radulovic, Nicole" w:date="2022-11-03T14:51:00Z"/>
              <w:highlight w:val="yellow"/>
            </w:rPr>
          </w:rPrChange>
        </w:rPr>
        <w:pPrChange w:id="158" w:author="James Faas" w:date="2022-11-30T08:06:00Z">
          <w:pPr>
            <w:pStyle w:val="Heading3"/>
            <w:numPr>
              <w:ilvl w:val="0"/>
              <w:numId w:val="0"/>
            </w:numPr>
            <w:tabs>
              <w:tab w:val="clear" w:pos="1440"/>
            </w:tabs>
            <w:ind w:left="709" w:firstLine="0"/>
          </w:pPr>
        </w:pPrChange>
      </w:pPr>
      <w:ins w:id="159" w:author="James Faas" w:date="2022-11-30T09:59:00Z">
        <w:r>
          <w:t>Section 09960 Painting of Steel Tanks and Appurtenances</w:t>
        </w:r>
      </w:ins>
    </w:p>
    <w:p w14:paraId="07441DC1" w14:textId="77777777" w:rsidR="005B35AB" w:rsidDel="00F9392C" w:rsidRDefault="00F9392C">
      <w:pPr>
        <w:pStyle w:val="Heading4"/>
        <w:rPr>
          <w:del w:id="160" w:author="Mabel Chow" w:date="2022-04-27T14:16:00Z"/>
        </w:rPr>
        <w:pPrChange w:id="161" w:author="James Faas" w:date="2022-11-30T08:06:00Z">
          <w:pPr>
            <w:pStyle w:val="Heading3"/>
          </w:pPr>
        </w:pPrChange>
      </w:pPr>
      <w:ins w:id="162" w:author="Radulovic, Nicole" w:date="2022-11-03T14:51:00Z">
        <w:r>
          <w:t>Section 15075 – Facilities Piping Identification</w:t>
        </w:r>
      </w:ins>
      <w:del w:id="163" w:author="Mabel Chow" w:date="2022-04-27T14:16:00Z">
        <w:r w:rsidR="005B35AB" w:rsidRPr="00F9392C" w:rsidDel="00600AA2">
          <w:rPr>
            <w:rPrChange w:id="164" w:author="Radulovic, Nicole" w:date="2022-11-03T14:50:00Z">
              <w:rPr>
                <w:highlight w:val="yellow"/>
              </w:rPr>
            </w:rPrChange>
          </w:rPr>
          <w:delText>[List Sections specifying installation of products supplied but not installed under this Section and indicate specific items.]</w:delText>
        </w:r>
      </w:del>
    </w:p>
    <w:p w14:paraId="5B362E5B" w14:textId="77777777" w:rsidR="00F9392C" w:rsidRPr="00F9392C" w:rsidRDefault="00F9392C">
      <w:pPr>
        <w:pStyle w:val="Heading4"/>
        <w:rPr>
          <w:ins w:id="165" w:author="Radulovic, Nicole" w:date="2022-11-03T14:51:00Z"/>
        </w:rPr>
        <w:pPrChange w:id="166" w:author="James Faas" w:date="2022-11-30T08:06:00Z">
          <w:pPr>
            <w:pStyle w:val="Heading3"/>
            <w:numPr>
              <w:ilvl w:val="0"/>
              <w:numId w:val="0"/>
            </w:numPr>
            <w:tabs>
              <w:tab w:val="clear" w:pos="1440"/>
            </w:tabs>
            <w:ind w:left="709" w:firstLine="0"/>
          </w:pPr>
        </w:pPrChange>
      </w:pPr>
    </w:p>
    <w:p w14:paraId="489D5092" w14:textId="055FE4CC" w:rsidR="005B35AB" w:rsidDel="00F9392C" w:rsidRDefault="00F9392C">
      <w:pPr>
        <w:pStyle w:val="Heading4"/>
        <w:rPr>
          <w:del w:id="167" w:author="Mabel Chow" w:date="2022-04-27T14:16:00Z"/>
        </w:rPr>
        <w:pPrChange w:id="168" w:author="James Faas" w:date="2022-11-30T08:06:00Z">
          <w:pPr>
            <w:pStyle w:val="Heading3"/>
          </w:pPr>
        </w:pPrChange>
      </w:pPr>
      <w:ins w:id="169" w:author="Radulovic, Nicole" w:date="2022-11-03T14:51:00Z">
        <w:r>
          <w:t xml:space="preserve">Section 15200 </w:t>
        </w:r>
      </w:ins>
      <w:ins w:id="170" w:author="James Faas" w:date="2022-11-30T08:07:00Z">
        <w:r w:rsidR="009224AA">
          <w:t xml:space="preserve">- </w:t>
        </w:r>
      </w:ins>
      <w:ins w:id="171" w:author="Radulovic, Nicole" w:date="2022-11-03T14:51:00Z">
        <w:r>
          <w:t>Process Piping and Fittings</w:t>
        </w:r>
      </w:ins>
      <w:del w:id="172" w:author="Mabel Chow" w:date="2022-04-27T14:16:00Z">
        <w:r w:rsidR="005B35AB" w:rsidRPr="00F9392C" w:rsidDel="00600AA2">
          <w:delText xml:space="preserve">Section </w:delText>
        </w:r>
        <w:r w:rsidR="005B35AB" w:rsidRPr="00F9392C" w:rsidDel="00600AA2">
          <w:rPr>
            <w:rPrChange w:id="173" w:author="Radulovic, Nicole" w:date="2022-11-03T14:50:00Z">
              <w:rPr>
                <w:highlight w:val="yellow"/>
              </w:rPr>
            </w:rPrChange>
          </w:rPr>
          <w:delText>[______ – ____________]:</w:delText>
        </w:r>
        <w:r w:rsidR="005B35AB" w:rsidRPr="00F9392C" w:rsidDel="00600AA2">
          <w:delText xml:space="preserve">  Execution requirements for </w:delText>
        </w:r>
        <w:r w:rsidR="005B35AB" w:rsidRPr="00F9392C" w:rsidDel="00600AA2">
          <w:rPr>
            <w:rPrChange w:id="174" w:author="Radulovic, Nicole" w:date="2022-11-03T14:50:00Z">
              <w:rPr>
                <w:highlight w:val="yellow"/>
              </w:rPr>
            </w:rPrChange>
          </w:rPr>
          <w:delText>...[item]...</w:delText>
        </w:r>
        <w:r w:rsidR="005B35AB" w:rsidRPr="00F9392C" w:rsidDel="00600AA2">
          <w:delText xml:space="preserve">  specified under this Section.</w:delText>
        </w:r>
      </w:del>
    </w:p>
    <w:p w14:paraId="5628C003" w14:textId="77777777" w:rsidR="00F9392C" w:rsidRPr="00F9392C" w:rsidRDefault="00F9392C">
      <w:pPr>
        <w:pStyle w:val="Heading4"/>
        <w:rPr>
          <w:ins w:id="175" w:author="Radulovic, Nicole" w:date="2022-11-03T14:51:00Z"/>
        </w:rPr>
        <w:pPrChange w:id="176" w:author="James Faas" w:date="2022-11-30T08:06:00Z">
          <w:pPr>
            <w:pStyle w:val="Heading3"/>
            <w:tabs>
              <w:tab w:val="clear" w:pos="1440"/>
              <w:tab w:val="left" w:pos="1418"/>
            </w:tabs>
            <w:ind w:left="1418" w:hanging="709"/>
          </w:pPr>
        </w:pPrChange>
      </w:pPr>
    </w:p>
    <w:p w14:paraId="745B1E29" w14:textId="1E800C5B" w:rsidR="005B35AB" w:rsidRPr="00F9392C" w:rsidDel="009224AA" w:rsidRDefault="00F9392C">
      <w:pPr>
        <w:pStyle w:val="Heading4"/>
        <w:numPr>
          <w:ilvl w:val="0"/>
          <w:numId w:val="0"/>
        </w:numPr>
        <w:ind w:left="1440"/>
        <w:rPr>
          <w:del w:id="177" w:author="James Faas" w:date="2022-11-30T08:06:00Z"/>
        </w:rPr>
        <w:pPrChange w:id="178" w:author="James Faas" w:date="2022-11-30T09:42:00Z">
          <w:pPr>
            <w:pStyle w:val="Heading3"/>
            <w:numPr>
              <w:ilvl w:val="0"/>
              <w:numId w:val="0"/>
            </w:numPr>
            <w:tabs>
              <w:tab w:val="clear" w:pos="1440"/>
              <w:tab w:val="left" w:pos="1418"/>
            </w:tabs>
            <w:ind w:left="1418" w:firstLine="0"/>
          </w:pPr>
        </w:pPrChange>
      </w:pPr>
      <w:ins w:id="179" w:author="Radulovic, Nicole" w:date="2022-11-03T14:52:00Z">
        <w:del w:id="180" w:author="James Faas" w:date="2022-11-30T08:06:00Z">
          <w:r w:rsidDel="009224AA">
            <w:delText>All other specification divisions</w:delText>
          </w:r>
        </w:del>
      </w:ins>
    </w:p>
    <w:p w14:paraId="66A0FA63" w14:textId="4CD33852" w:rsidR="005B35AB" w:rsidRPr="00F9392C" w:rsidDel="009224AA" w:rsidRDefault="005B35AB">
      <w:pPr>
        <w:pStyle w:val="Heading4"/>
        <w:numPr>
          <w:ilvl w:val="0"/>
          <w:numId w:val="0"/>
        </w:numPr>
        <w:ind w:left="1440"/>
        <w:rPr>
          <w:del w:id="181" w:author="James Faas" w:date="2022-11-30T08:06:00Z"/>
        </w:rPr>
        <w:pPrChange w:id="182" w:author="James Faas" w:date="2022-11-30T09:42:00Z">
          <w:pPr>
            <w:pStyle w:val="Heading3"/>
            <w:numPr>
              <w:ilvl w:val="0"/>
              <w:numId w:val="0"/>
            </w:numPr>
            <w:tabs>
              <w:tab w:val="clear" w:pos="1440"/>
              <w:tab w:val="left" w:pos="1418"/>
            </w:tabs>
            <w:ind w:left="720" w:firstLine="0"/>
          </w:pPr>
        </w:pPrChange>
      </w:pPr>
      <w:del w:id="183" w:author="James Faas" w:date="2022-11-30T08:06:00Z">
        <w:r w:rsidRPr="00F9392C" w:rsidDel="009224AA">
          <w:rPr>
            <w:rPrChange w:id="184" w:author="Radulovic, Nicole" w:date="2022-11-03T14:50:00Z">
              <w:rPr>
                <w:highlight w:val="yellow"/>
              </w:rPr>
            </w:rPrChange>
          </w:rPr>
          <w:delText>[List Sections specifying products installed but not supplied under this Section and indicate specific items.]</w:delText>
        </w:r>
      </w:del>
    </w:p>
    <w:p w14:paraId="48B28C98" w14:textId="7E1DB711" w:rsidR="005B35AB" w:rsidRPr="00F9392C" w:rsidDel="009224AA" w:rsidRDefault="005B35AB">
      <w:pPr>
        <w:pStyle w:val="Heading4"/>
        <w:numPr>
          <w:ilvl w:val="0"/>
          <w:numId w:val="0"/>
        </w:numPr>
        <w:ind w:left="1440"/>
        <w:rPr>
          <w:del w:id="185" w:author="James Faas" w:date="2022-11-30T08:06:00Z"/>
        </w:rPr>
        <w:pPrChange w:id="186" w:author="James Faas" w:date="2022-11-30T09:42:00Z">
          <w:pPr>
            <w:pStyle w:val="Heading3"/>
            <w:tabs>
              <w:tab w:val="clear" w:pos="1440"/>
              <w:tab w:val="left" w:pos="1418"/>
            </w:tabs>
            <w:ind w:left="1418" w:hanging="709"/>
          </w:pPr>
        </w:pPrChange>
      </w:pPr>
      <w:del w:id="187" w:author="James Faas" w:date="2022-11-30T08:06:00Z">
        <w:r w:rsidRPr="00F9392C" w:rsidDel="009224AA">
          <w:delText xml:space="preserve">Section </w:delText>
        </w:r>
        <w:r w:rsidRPr="00F9392C" w:rsidDel="009224AA">
          <w:rPr>
            <w:rPrChange w:id="188" w:author="Radulovic, Nicole" w:date="2022-11-03T14:50:00Z">
              <w:rPr>
                <w:highlight w:val="yellow"/>
              </w:rPr>
            </w:rPrChange>
          </w:rPr>
          <w:delText>[______ – ____________]:</w:delText>
        </w:r>
        <w:r w:rsidRPr="00F9392C" w:rsidDel="009224AA">
          <w:delText xml:space="preserve">  Product requirements for </w:delText>
        </w:r>
        <w:r w:rsidRPr="00F9392C" w:rsidDel="009224AA">
          <w:rPr>
            <w:rPrChange w:id="189" w:author="Radulovic, Nicole" w:date="2022-11-03T14:50:00Z">
              <w:rPr>
                <w:highlight w:val="yellow"/>
              </w:rPr>
            </w:rPrChange>
          </w:rPr>
          <w:delText>...[item]...</w:delText>
        </w:r>
        <w:r w:rsidRPr="00F9392C" w:rsidDel="009224AA">
          <w:delText xml:space="preserve">  for installation under this Section.</w:delText>
        </w:r>
      </w:del>
    </w:p>
    <w:p w14:paraId="04C87AE4" w14:textId="49BEC4AD" w:rsidR="005B35AB" w:rsidRPr="00F9392C" w:rsidDel="009224AA" w:rsidRDefault="009F7EED">
      <w:pPr>
        <w:pStyle w:val="Heading4"/>
        <w:numPr>
          <w:ilvl w:val="0"/>
          <w:numId w:val="0"/>
        </w:numPr>
        <w:ind w:left="1440"/>
        <w:rPr>
          <w:del w:id="190" w:author="James Faas" w:date="2022-11-30T08:06:00Z"/>
        </w:rPr>
        <w:pPrChange w:id="191" w:author="James Faas" w:date="2022-11-30T09:42:00Z">
          <w:pPr>
            <w:pStyle w:val="Heading3"/>
            <w:numPr>
              <w:ilvl w:val="0"/>
              <w:numId w:val="0"/>
            </w:numPr>
            <w:tabs>
              <w:tab w:val="clear" w:pos="1440"/>
              <w:tab w:val="left" w:pos="720"/>
            </w:tabs>
            <w:ind w:left="0" w:firstLine="0"/>
          </w:pPr>
        </w:pPrChange>
      </w:pPr>
      <w:del w:id="192" w:author="James Faas" w:date="2022-11-30T08:06:00Z">
        <w:r w:rsidRPr="00F9392C" w:rsidDel="009224AA">
          <w:tab/>
        </w:r>
        <w:r w:rsidR="005B35AB" w:rsidRPr="00F9392C" w:rsidDel="009224AA">
          <w:rPr>
            <w:rPrChange w:id="193" w:author="Radulovic, Nicole" w:date="2022-11-03T14:50:00Z">
              <w:rPr>
                <w:highlight w:val="yellow"/>
              </w:rPr>
            </w:rPrChange>
          </w:rPr>
          <w:delText>[List Sections specifying related requirements.]</w:delText>
        </w:r>
      </w:del>
    </w:p>
    <w:p w14:paraId="1A1F1DE0" w14:textId="1A877AF1" w:rsidR="005B35AB" w:rsidRPr="00F9392C" w:rsidDel="009224AA" w:rsidRDefault="005B35AB">
      <w:pPr>
        <w:pStyle w:val="Heading4"/>
        <w:numPr>
          <w:ilvl w:val="0"/>
          <w:numId w:val="0"/>
        </w:numPr>
        <w:ind w:left="1440"/>
        <w:rPr>
          <w:del w:id="194" w:author="James Faas" w:date="2022-11-30T08:06:00Z"/>
        </w:rPr>
        <w:pPrChange w:id="195" w:author="James Faas" w:date="2022-11-30T09:42:00Z">
          <w:pPr>
            <w:pStyle w:val="Heading3"/>
            <w:tabs>
              <w:tab w:val="clear" w:pos="1440"/>
              <w:tab w:val="left" w:pos="1418"/>
            </w:tabs>
            <w:ind w:left="1418" w:hanging="709"/>
          </w:pPr>
        </w:pPrChange>
      </w:pPr>
      <w:del w:id="196" w:author="James Faas" w:date="2022-11-30T08:06:00Z">
        <w:r w:rsidRPr="00F9392C" w:rsidDel="009224AA">
          <w:delText xml:space="preserve">Section </w:delText>
        </w:r>
        <w:r w:rsidRPr="00F9392C" w:rsidDel="009224AA">
          <w:rPr>
            <w:rPrChange w:id="197" w:author="Radulovic, Nicole" w:date="2022-11-03T14:50:00Z">
              <w:rPr>
                <w:highlight w:val="yellow"/>
              </w:rPr>
            </w:rPrChange>
          </w:rPr>
          <w:delText>[______ – ____________]:  [Optional short phrase indicating relationship].</w:delText>
        </w:r>
      </w:del>
    </w:p>
    <w:p w14:paraId="36C9D1D3" w14:textId="5A842C64" w:rsidR="00C07577" w:rsidRPr="00F9392C" w:rsidDel="009224AA" w:rsidRDefault="00C07577">
      <w:pPr>
        <w:pStyle w:val="Heading4"/>
        <w:numPr>
          <w:ilvl w:val="0"/>
          <w:numId w:val="0"/>
        </w:numPr>
        <w:ind w:left="1440"/>
        <w:rPr>
          <w:ins w:id="198" w:author="Mabel Chow" w:date="2022-04-27T14:16:00Z"/>
          <w:del w:id="199" w:author="James Faas" w:date="2022-11-30T08:06:00Z"/>
        </w:rPr>
        <w:pPrChange w:id="200" w:author="James Faas" w:date="2022-11-30T09:42:00Z">
          <w:pPr>
            <w:pStyle w:val="Heading4"/>
            <w:numPr>
              <w:numId w:val="0"/>
            </w:numPr>
            <w:tabs>
              <w:tab w:val="clear" w:pos="2160"/>
            </w:tabs>
            <w:ind w:left="5040" w:firstLine="0"/>
          </w:pPr>
        </w:pPrChange>
      </w:pPr>
    </w:p>
    <w:p w14:paraId="77834F03" w14:textId="278E4186" w:rsidR="00600AA2" w:rsidRPr="000F6B61" w:rsidDel="00613496" w:rsidRDefault="00600AA2">
      <w:pPr>
        <w:pStyle w:val="Heading4"/>
        <w:numPr>
          <w:ilvl w:val="0"/>
          <w:numId w:val="0"/>
        </w:numPr>
        <w:ind w:left="1440"/>
        <w:rPr>
          <w:del w:id="201" w:author="James Faas" w:date="2022-11-30T09:42:00Z"/>
        </w:rPr>
        <w:pPrChange w:id="202" w:author="James Faas" w:date="2022-11-30T09:42:00Z">
          <w:pPr>
            <w:pStyle w:val="Heading4"/>
            <w:numPr>
              <w:numId w:val="0"/>
            </w:numPr>
            <w:tabs>
              <w:tab w:val="clear" w:pos="2160"/>
            </w:tabs>
            <w:ind w:left="5040" w:firstLine="0"/>
          </w:pPr>
        </w:pPrChange>
      </w:pPr>
    </w:p>
    <w:p w14:paraId="037B0B3F" w14:textId="77777777" w:rsidR="00960901" w:rsidRPr="009224AA" w:rsidRDefault="001412F1" w:rsidP="00444FE7">
      <w:pPr>
        <w:pStyle w:val="Heading2"/>
      </w:pPr>
      <w:r w:rsidRPr="009224AA">
        <w:t>References</w:t>
      </w:r>
    </w:p>
    <w:p w14:paraId="226B2BC2" w14:textId="77777777" w:rsidR="001412F1" w:rsidRPr="009224AA" w:rsidDel="00600AA2" w:rsidRDefault="001412F1" w:rsidP="00E91B63">
      <w:pPr>
        <w:pStyle w:val="BodyText"/>
        <w:ind w:left="3600" w:hanging="2891"/>
        <w:rPr>
          <w:del w:id="203" w:author="Mabel Chow" w:date="2022-04-27T14:17:00Z"/>
          <w:rFonts w:ascii="Calibri" w:hAnsi="Calibri" w:cs="Arial"/>
          <w:i/>
        </w:rPr>
      </w:pPr>
      <w:del w:id="204" w:author="Mabel Chow" w:date="2022-04-27T14:17:00Z">
        <w:r w:rsidRPr="009224AA" w:rsidDel="00600AA2">
          <w:rPr>
            <w:rFonts w:ascii="Calibri" w:hAnsi="Calibri" w:cs="Arial"/>
            <w:i/>
            <w:highlight w:val="yellow"/>
          </w:rPr>
          <w:delText>[Delete .1 if Section 01060 – Regulatory Requirements is included in Contract Documents.]</w:delText>
        </w:r>
      </w:del>
    </w:p>
    <w:p w14:paraId="047A69FA" w14:textId="77777777" w:rsidR="001412F1" w:rsidRPr="009224AA" w:rsidRDefault="001412F1" w:rsidP="00E91B63">
      <w:pPr>
        <w:pStyle w:val="Heading3"/>
        <w:tabs>
          <w:tab w:val="clear" w:pos="1440"/>
          <w:tab w:val="left" w:pos="1418"/>
        </w:tabs>
        <w:ind w:left="1418" w:hanging="709"/>
      </w:pPr>
      <w:r w:rsidRPr="009224AA">
        <w:t>Comply with the latest edition of the following statutes codes and standards and all amendments thereto</w:t>
      </w:r>
      <w:r w:rsidR="009F7EED" w:rsidRPr="009224AA">
        <w:t>:</w:t>
      </w:r>
    </w:p>
    <w:p w14:paraId="67404DA5" w14:textId="77777777" w:rsidR="006A576E" w:rsidRPr="009224AA" w:rsidRDefault="006A576E" w:rsidP="006A576E">
      <w:pPr>
        <w:pStyle w:val="Heading4"/>
      </w:pPr>
      <w:r w:rsidRPr="009224AA">
        <w:t>American Society for Testing &amp; Materials (ASTM)</w:t>
      </w:r>
    </w:p>
    <w:p w14:paraId="28EFAB21" w14:textId="77777777" w:rsidR="001412F1" w:rsidRPr="009224AA" w:rsidRDefault="001412F1" w:rsidP="00A44D5C">
      <w:pPr>
        <w:pStyle w:val="Heading5"/>
      </w:pPr>
      <w:r w:rsidRPr="009224AA">
        <w:lastRenderedPageBreak/>
        <w:t>ASTM D523</w:t>
      </w:r>
      <w:del w:id="205" w:author="James Faas" w:date="2022-11-30T08:09:00Z">
        <w:r w:rsidRPr="009224AA" w:rsidDel="009224AA">
          <w:delText>-</w:delText>
        </w:r>
        <w:r w:rsidR="00541586" w:rsidRPr="009224AA" w:rsidDel="009224AA">
          <w:delText>14</w:delText>
        </w:r>
        <w:r w:rsidR="00D05AB6" w:rsidRPr="009224AA" w:rsidDel="009224AA">
          <w:delText xml:space="preserve"> (2018)</w:delText>
        </w:r>
      </w:del>
      <w:r w:rsidR="00D05AB6" w:rsidRPr="009224AA">
        <w:t>, Standard</w:t>
      </w:r>
      <w:r w:rsidR="00541586" w:rsidRPr="009224AA">
        <w:t xml:space="preserve"> </w:t>
      </w:r>
      <w:r w:rsidRPr="009224AA">
        <w:t>Test Method for Specular Gloss.</w:t>
      </w:r>
    </w:p>
    <w:p w14:paraId="0D84D1F4" w14:textId="77777777" w:rsidR="006A576E" w:rsidRPr="009224AA" w:rsidRDefault="006A576E" w:rsidP="00A44D5C">
      <w:pPr>
        <w:pStyle w:val="Heading5"/>
      </w:pPr>
      <w:r w:rsidRPr="009224AA">
        <w:t>ASTM E376</w:t>
      </w:r>
      <w:del w:id="206" w:author="James Faas" w:date="2022-11-30T08:09:00Z">
        <w:r w:rsidR="00B3377A" w:rsidRPr="009224AA" w:rsidDel="009224AA">
          <w:delText>-</w:delText>
        </w:r>
        <w:r w:rsidRPr="009224AA" w:rsidDel="009224AA">
          <w:delText>1</w:delText>
        </w:r>
        <w:r w:rsidR="00DA4536" w:rsidRPr="009224AA" w:rsidDel="009224AA">
          <w:delText>9</w:delText>
        </w:r>
      </w:del>
      <w:r w:rsidRPr="009224AA">
        <w:t xml:space="preserve"> Standard Practice for Measuring Coating Thickness by Magnetic-Field or Eddy-Current (Electromagnetic) Testing Methods</w:t>
      </w:r>
    </w:p>
    <w:p w14:paraId="3B7743A0" w14:textId="77777777" w:rsidR="00F1330A" w:rsidRPr="009224AA" w:rsidRDefault="00F1330A" w:rsidP="00A44D5C">
      <w:pPr>
        <w:pStyle w:val="Heading5"/>
      </w:pPr>
      <w:r w:rsidRPr="009224AA">
        <w:t>ASTM D5162</w:t>
      </w:r>
      <w:del w:id="207" w:author="James Faas" w:date="2022-11-30T08:09:00Z">
        <w:r w:rsidR="00B3377A" w:rsidRPr="009224AA" w:rsidDel="009224AA">
          <w:delText>-</w:delText>
        </w:r>
        <w:r w:rsidRPr="009224AA" w:rsidDel="009224AA">
          <w:delText>1</w:delText>
        </w:r>
        <w:r w:rsidR="00A44D5C" w:rsidRPr="009224AA" w:rsidDel="009224AA">
          <w:delText>5</w:delText>
        </w:r>
      </w:del>
      <w:r w:rsidRPr="009224AA">
        <w:t xml:space="preserve"> Standard Practice for Discontinuity (Holiday) Testing of Nonconductive Protective Coating on Metallic Substrates</w:t>
      </w:r>
    </w:p>
    <w:p w14:paraId="696A1DA0" w14:textId="77777777" w:rsidR="001412F1" w:rsidRPr="009224AA" w:rsidRDefault="001412F1" w:rsidP="00444FE7">
      <w:pPr>
        <w:pStyle w:val="Heading4"/>
      </w:pPr>
      <w:r w:rsidRPr="009224AA">
        <w:t>American National Standards Institute (ANSI):</w:t>
      </w:r>
    </w:p>
    <w:p w14:paraId="26FF6E6D" w14:textId="77777777" w:rsidR="001412F1" w:rsidRPr="009224AA" w:rsidRDefault="001412F1" w:rsidP="00444FE7">
      <w:pPr>
        <w:pStyle w:val="Heading5"/>
      </w:pPr>
      <w:r w:rsidRPr="009224AA">
        <w:t>Standard Colours for Colour Identification and Coding.</w:t>
      </w:r>
    </w:p>
    <w:p w14:paraId="303C0345" w14:textId="77777777" w:rsidR="001412F1" w:rsidRPr="009224AA" w:rsidRDefault="001412F1" w:rsidP="00444FE7">
      <w:pPr>
        <w:pStyle w:val="Heading4"/>
      </w:pPr>
      <w:r w:rsidRPr="009224AA">
        <w:t>American Water Works Association (AWWA):</w:t>
      </w:r>
    </w:p>
    <w:p w14:paraId="09564656" w14:textId="77777777" w:rsidR="001412F1" w:rsidRPr="009224AA" w:rsidRDefault="001412F1" w:rsidP="00444FE7">
      <w:pPr>
        <w:pStyle w:val="Heading5"/>
      </w:pPr>
      <w:r w:rsidRPr="009224AA">
        <w:t>C203</w:t>
      </w:r>
      <w:del w:id="208" w:author="James Faas" w:date="2022-11-30T08:09:00Z">
        <w:r w:rsidR="0075652C" w:rsidRPr="009224AA" w:rsidDel="009224AA">
          <w:delText>-</w:delText>
        </w:r>
        <w:r w:rsidR="00541586" w:rsidRPr="009224AA" w:rsidDel="009224AA">
          <w:delText>15</w:delText>
        </w:r>
      </w:del>
      <w:r w:rsidRPr="009224AA">
        <w:t>, Coal</w:t>
      </w:r>
      <w:r w:rsidRPr="009224AA">
        <w:noBreakHyphen/>
        <w:t>Tar Protective Coatings and Linings for Steel Water Pipelines - Enamel and Tape - Hot</w:t>
      </w:r>
      <w:r w:rsidRPr="009224AA">
        <w:noBreakHyphen/>
        <w:t>Applied.</w:t>
      </w:r>
    </w:p>
    <w:p w14:paraId="4DD503AB" w14:textId="4BB887AF" w:rsidR="00272B34" w:rsidRPr="009224AA" w:rsidRDefault="00272B34" w:rsidP="00444FE7">
      <w:pPr>
        <w:pStyle w:val="Heading5"/>
      </w:pPr>
      <w:r w:rsidRPr="009224AA">
        <w:t>C209</w:t>
      </w:r>
      <w:ins w:id="209" w:author="James Faas" w:date="2022-11-30T08:09:00Z">
        <w:r w:rsidR="009224AA" w:rsidRPr="009224AA">
          <w:rPr>
            <w:rPrChange w:id="210" w:author="James Faas" w:date="2022-11-30T08:09:00Z">
              <w:rPr>
                <w:color w:val="FF0000"/>
              </w:rPr>
            </w:rPrChange>
          </w:rPr>
          <w:t>,</w:t>
        </w:r>
      </w:ins>
      <w:del w:id="211" w:author="James Faas" w:date="2022-11-30T08:09:00Z">
        <w:r w:rsidRPr="009224AA" w:rsidDel="009224AA">
          <w:delText>-13,</w:delText>
        </w:r>
      </w:del>
      <w:r w:rsidRPr="009224AA">
        <w:t xml:space="preserve"> Cold-Applied Tape Coatings for Steel Water Pipe, Special Sections, Connections and Fittings.</w:t>
      </w:r>
    </w:p>
    <w:p w14:paraId="7FFA9A53" w14:textId="77777777" w:rsidR="001412F1" w:rsidRPr="009224AA" w:rsidRDefault="001412F1" w:rsidP="00444FE7">
      <w:pPr>
        <w:pStyle w:val="Heading5"/>
      </w:pPr>
      <w:r w:rsidRPr="009224AA">
        <w:t>C210</w:t>
      </w:r>
      <w:del w:id="212" w:author="James Faas" w:date="2022-11-30T08:09:00Z">
        <w:r w:rsidR="0075652C" w:rsidRPr="009224AA" w:rsidDel="009224AA">
          <w:delText>-</w:delText>
        </w:r>
        <w:r w:rsidR="00541586" w:rsidRPr="009224AA" w:rsidDel="009224AA">
          <w:delText>1</w:delText>
        </w:r>
        <w:r w:rsidR="007C2744" w:rsidRPr="009224AA" w:rsidDel="009224AA">
          <w:delText>5</w:delText>
        </w:r>
      </w:del>
      <w:r w:rsidRPr="009224AA">
        <w:t>, Liquid</w:t>
      </w:r>
      <w:r w:rsidRPr="009224AA">
        <w:noBreakHyphen/>
        <w:t>Epoxy Coating Systems for the Interior and Exterior of Steel Water Pipelines.</w:t>
      </w:r>
    </w:p>
    <w:p w14:paraId="4BFF4EDF" w14:textId="77777777" w:rsidR="00A479AB" w:rsidRPr="00613496" w:rsidRDefault="00A479AB" w:rsidP="00444FE7">
      <w:pPr>
        <w:pStyle w:val="Heading5"/>
      </w:pPr>
      <w:r w:rsidRPr="00613496">
        <w:t>C213</w:t>
      </w:r>
      <w:del w:id="213" w:author="James Faas" w:date="2022-11-30T09:41:00Z">
        <w:r w:rsidRPr="00613496" w:rsidDel="00613496">
          <w:delText>-15</w:delText>
        </w:r>
      </w:del>
      <w:r w:rsidRPr="00613496">
        <w:t xml:space="preserve">, Fusion-Bonded Epoxy Coating for the Interior and Exterior of Steel Water </w:t>
      </w:r>
      <w:r w:rsidR="0062345D" w:rsidRPr="00613496">
        <w:t>Pipelines</w:t>
      </w:r>
      <w:r w:rsidRPr="00613496">
        <w:t>.</w:t>
      </w:r>
    </w:p>
    <w:p w14:paraId="1C81B06F" w14:textId="77777777" w:rsidR="001412F1" w:rsidRPr="009224AA" w:rsidRDefault="001412F1" w:rsidP="00444FE7">
      <w:pPr>
        <w:pStyle w:val="Heading5"/>
      </w:pPr>
      <w:r w:rsidRPr="009224AA">
        <w:t>C214</w:t>
      </w:r>
      <w:del w:id="214" w:author="James Faas" w:date="2022-11-30T08:09:00Z">
        <w:r w:rsidR="0075652C" w:rsidRPr="009224AA" w:rsidDel="009224AA">
          <w:delText>-14</w:delText>
        </w:r>
      </w:del>
      <w:r w:rsidRPr="009224AA">
        <w:t>, Tape Coating for Steel Water Pipe</w:t>
      </w:r>
      <w:r w:rsidR="0075652C" w:rsidRPr="009224AA">
        <w:t>.</w:t>
      </w:r>
    </w:p>
    <w:p w14:paraId="365A499F" w14:textId="77777777" w:rsidR="00A62BD8" w:rsidRPr="009224AA" w:rsidRDefault="001412F1" w:rsidP="00444FE7">
      <w:pPr>
        <w:pStyle w:val="Heading4"/>
      </w:pPr>
      <w:r w:rsidRPr="009224AA">
        <w:t>NSF</w:t>
      </w:r>
      <w:r w:rsidR="00A62BD8" w:rsidRPr="009224AA">
        <w:t xml:space="preserve"> International (NSF)</w:t>
      </w:r>
    </w:p>
    <w:p w14:paraId="40C7348D" w14:textId="77777777" w:rsidR="001412F1" w:rsidRPr="009224AA" w:rsidRDefault="00A62BD8" w:rsidP="00A62BD8">
      <w:pPr>
        <w:pStyle w:val="Heading5"/>
      </w:pPr>
      <w:r w:rsidRPr="009224AA">
        <w:t>NSF</w:t>
      </w:r>
      <w:r w:rsidR="001412F1" w:rsidRPr="009224AA">
        <w:t xml:space="preserve"> 61</w:t>
      </w:r>
      <w:r w:rsidRPr="009224AA">
        <w:t>:</w:t>
      </w:r>
      <w:r w:rsidR="001412F1" w:rsidRPr="009224AA">
        <w:t xml:space="preserve"> Drinking Water System Components - Health Effects.</w:t>
      </w:r>
    </w:p>
    <w:p w14:paraId="3537CC41" w14:textId="08444A49" w:rsidR="00A62BD8" w:rsidRPr="009224AA" w:rsidRDefault="00A62BD8" w:rsidP="00A62BD8">
      <w:pPr>
        <w:pStyle w:val="Heading5"/>
      </w:pPr>
      <w:r w:rsidRPr="009224AA">
        <w:t>NSF 372</w:t>
      </w:r>
      <w:del w:id="215" w:author="James Faas" w:date="2022-11-30T08:09:00Z">
        <w:r w:rsidRPr="009224AA" w:rsidDel="009224AA">
          <w:delText>-2011</w:delText>
        </w:r>
      </w:del>
      <w:r w:rsidRPr="009224AA">
        <w:t>: Drinking Water System Components – Lead Content</w:t>
      </w:r>
      <w:ins w:id="216" w:author="James Faas" w:date="2022-11-30T08:10:00Z">
        <w:r w:rsidR="009224AA" w:rsidRPr="009224AA">
          <w:rPr>
            <w:rPrChange w:id="217" w:author="James Faas" w:date="2022-11-30T08:10:00Z">
              <w:rPr>
                <w:color w:val="FF0000"/>
              </w:rPr>
            </w:rPrChange>
          </w:rPr>
          <w:t>.</w:t>
        </w:r>
      </w:ins>
    </w:p>
    <w:p w14:paraId="38A3BAF2" w14:textId="77777777" w:rsidR="001412F1" w:rsidRPr="009224AA" w:rsidRDefault="001412F1" w:rsidP="00444FE7">
      <w:pPr>
        <w:pStyle w:val="Heading4"/>
      </w:pPr>
      <w:r w:rsidRPr="009224AA">
        <w:t xml:space="preserve">NACE International: </w:t>
      </w:r>
      <w:r w:rsidR="0075652C" w:rsidRPr="009224AA">
        <w:t>S</w:t>
      </w:r>
      <w:r w:rsidRPr="009224AA">
        <w:t>P0188</w:t>
      </w:r>
      <w:del w:id="218" w:author="James Faas" w:date="2022-11-30T08:10:00Z">
        <w:r w:rsidR="0075652C" w:rsidRPr="009224AA" w:rsidDel="009224AA">
          <w:delText>-2006</w:delText>
        </w:r>
      </w:del>
      <w:r w:rsidRPr="009224AA">
        <w:t>, Discontinuity (Holiday) Testing of New Protective Coatings on Conductive Substrates.</w:t>
      </w:r>
    </w:p>
    <w:p w14:paraId="7C47ADE0" w14:textId="77777777" w:rsidR="001412F1" w:rsidRPr="009224AA" w:rsidRDefault="001412F1" w:rsidP="00444FE7">
      <w:pPr>
        <w:pStyle w:val="Heading4"/>
      </w:pPr>
      <w:r w:rsidRPr="009224AA">
        <w:t>Occupational Safety and Health Act (OSHA).</w:t>
      </w:r>
    </w:p>
    <w:p w14:paraId="64E67404" w14:textId="77777777" w:rsidR="00FC7BD1" w:rsidRPr="009224AA" w:rsidRDefault="00FC7BD1" w:rsidP="00444FE7">
      <w:pPr>
        <w:pStyle w:val="Heading4"/>
      </w:pPr>
      <w:r w:rsidRPr="009224AA">
        <w:t>Ministry of the Environment and Climate Change</w:t>
      </w:r>
    </w:p>
    <w:p w14:paraId="77FDB137" w14:textId="77777777" w:rsidR="00FC7BD1" w:rsidRPr="009224AA" w:rsidRDefault="00FC7BD1" w:rsidP="00FC7BD1">
      <w:pPr>
        <w:pStyle w:val="Heading5"/>
      </w:pPr>
      <w:r w:rsidRPr="009224AA">
        <w:t>Design Guidelines for Drinking-Water Systems</w:t>
      </w:r>
      <w:del w:id="219" w:author="James Faas" w:date="2022-11-30T08:10:00Z">
        <w:r w:rsidRPr="009224AA" w:rsidDel="009224AA">
          <w:delText xml:space="preserve"> (2008)</w:delText>
        </w:r>
      </w:del>
    </w:p>
    <w:p w14:paraId="5A847D2B" w14:textId="77777777" w:rsidR="00FC7BD1" w:rsidRPr="009224AA" w:rsidRDefault="00FC7BD1" w:rsidP="00FC7BD1">
      <w:pPr>
        <w:pStyle w:val="Heading5"/>
      </w:pPr>
      <w:r w:rsidRPr="009224AA">
        <w:t xml:space="preserve">Design Guidelines </w:t>
      </w:r>
      <w:r w:rsidR="00C72DBF" w:rsidRPr="009224AA">
        <w:t>for Sewage Works</w:t>
      </w:r>
      <w:del w:id="220" w:author="James Faas" w:date="2022-11-30T08:10:00Z">
        <w:r w:rsidR="00C72DBF" w:rsidRPr="009224AA" w:rsidDel="009224AA">
          <w:delText xml:space="preserve"> (2008)</w:delText>
        </w:r>
      </w:del>
    </w:p>
    <w:p w14:paraId="27C2D3EF" w14:textId="77777777" w:rsidR="001412F1" w:rsidRPr="009224AA" w:rsidRDefault="001412F1" w:rsidP="00444FE7">
      <w:pPr>
        <w:pStyle w:val="Heading4"/>
      </w:pPr>
      <w:r w:rsidRPr="009224AA">
        <w:t>The Society for Protective Coatings (SSPC):</w:t>
      </w:r>
    </w:p>
    <w:p w14:paraId="78492E38" w14:textId="77777777" w:rsidR="007C2744" w:rsidRPr="009224AA" w:rsidRDefault="007C2744" w:rsidP="00444FE7">
      <w:pPr>
        <w:pStyle w:val="Heading5"/>
      </w:pPr>
      <w:r w:rsidRPr="009224AA">
        <w:t>Steel Structures Painting Manual Vol. 2 – Systems and Specifications published by SSPC – Steel Structures Painting Council</w:t>
      </w:r>
      <w:del w:id="221" w:author="James Faas" w:date="2022-11-30T08:10:00Z">
        <w:r w:rsidRPr="009224AA" w:rsidDel="009224AA">
          <w:delText>, 2008</w:delText>
        </w:r>
      </w:del>
      <w:r w:rsidRPr="009224AA">
        <w:t>.</w:t>
      </w:r>
    </w:p>
    <w:p w14:paraId="2A7F159A" w14:textId="77777777" w:rsidR="001412F1" w:rsidRPr="009224AA" w:rsidRDefault="004E4385" w:rsidP="00444FE7">
      <w:pPr>
        <w:pStyle w:val="Heading5"/>
      </w:pPr>
      <w:r w:rsidRPr="009224AA">
        <w:t xml:space="preserve">SSPC </w:t>
      </w:r>
      <w:r w:rsidR="001412F1" w:rsidRPr="009224AA">
        <w:t>QP</w:t>
      </w:r>
      <w:r w:rsidR="00DD4B28" w:rsidRPr="009224AA">
        <w:t xml:space="preserve"> </w:t>
      </w:r>
      <w:r w:rsidR="001412F1" w:rsidRPr="009224AA">
        <w:t xml:space="preserve">1, Standard Procedure for Evaluating Qualifications of </w:t>
      </w:r>
      <w:r w:rsidRPr="009224AA">
        <w:t xml:space="preserve">Industrial/Marine </w:t>
      </w:r>
      <w:r w:rsidR="001412F1" w:rsidRPr="009224AA">
        <w:t>Painting Contractors</w:t>
      </w:r>
      <w:r w:rsidRPr="009224AA">
        <w:t>.</w:t>
      </w:r>
    </w:p>
    <w:p w14:paraId="686C8724" w14:textId="77777777" w:rsidR="001412F1" w:rsidRPr="009224AA" w:rsidRDefault="00DD4B28" w:rsidP="00444FE7">
      <w:pPr>
        <w:pStyle w:val="Heading5"/>
      </w:pPr>
      <w:r w:rsidRPr="009224AA">
        <w:t>SSPC-</w:t>
      </w:r>
      <w:r w:rsidR="001412F1" w:rsidRPr="009224AA">
        <w:t>QP</w:t>
      </w:r>
      <w:r w:rsidRPr="009224AA">
        <w:t xml:space="preserve"> </w:t>
      </w:r>
      <w:r w:rsidR="001412F1" w:rsidRPr="009224AA">
        <w:t xml:space="preserve">2, Standard </w:t>
      </w:r>
      <w:r w:rsidRPr="009224AA">
        <w:t xml:space="preserve">for Evaluating </w:t>
      </w:r>
      <w:r w:rsidR="001412F1" w:rsidRPr="009224AA">
        <w:t xml:space="preserve">Painting Contractors </w:t>
      </w:r>
      <w:r w:rsidRPr="009224AA">
        <w:t>(</w:t>
      </w:r>
      <w:r w:rsidR="001412F1" w:rsidRPr="009224AA">
        <w:t>Remov</w:t>
      </w:r>
      <w:r w:rsidRPr="009224AA">
        <w:t>al</w:t>
      </w:r>
      <w:r w:rsidR="001412F1" w:rsidRPr="009224AA">
        <w:t xml:space="preserve"> </w:t>
      </w:r>
      <w:r w:rsidRPr="009224AA">
        <w:t xml:space="preserve">of </w:t>
      </w:r>
      <w:r w:rsidR="001412F1" w:rsidRPr="009224AA">
        <w:t xml:space="preserve">Hazardous </w:t>
      </w:r>
      <w:r w:rsidRPr="009224AA">
        <w:t xml:space="preserve">Coatings from Industrial/Marine Structures) (Qualification </w:t>
      </w:r>
      <w:r w:rsidR="0062345D" w:rsidRPr="009224AA">
        <w:t>Procedure</w:t>
      </w:r>
      <w:r w:rsidRPr="009224AA">
        <w:t xml:space="preserve"> No. 2)</w:t>
      </w:r>
      <w:r w:rsidR="001412F1" w:rsidRPr="009224AA">
        <w:t>.</w:t>
      </w:r>
    </w:p>
    <w:p w14:paraId="268953E2" w14:textId="77777777" w:rsidR="001412F1" w:rsidRPr="009224AA" w:rsidRDefault="004E4385" w:rsidP="00444FE7">
      <w:pPr>
        <w:pStyle w:val="Heading5"/>
      </w:pPr>
      <w:r w:rsidRPr="009224AA">
        <w:t>SSPC-</w:t>
      </w:r>
      <w:r w:rsidR="001412F1" w:rsidRPr="009224AA">
        <w:t xml:space="preserve">SP 1, </w:t>
      </w:r>
      <w:r w:rsidRPr="009224AA">
        <w:t xml:space="preserve">Surface Preparation Standard No. 1: </w:t>
      </w:r>
      <w:r w:rsidR="001412F1" w:rsidRPr="009224AA">
        <w:t>Solvent Cleaning.</w:t>
      </w:r>
    </w:p>
    <w:p w14:paraId="7D63DCD7" w14:textId="18FE24C9" w:rsidR="001412F1" w:rsidRPr="009224AA" w:rsidRDefault="004E4385" w:rsidP="00444FE7">
      <w:pPr>
        <w:pStyle w:val="Heading5"/>
      </w:pPr>
      <w:r w:rsidRPr="009224AA">
        <w:t>SSPC-</w:t>
      </w:r>
      <w:r w:rsidR="001412F1" w:rsidRPr="009224AA">
        <w:t xml:space="preserve">SP 2, </w:t>
      </w:r>
      <w:r w:rsidRPr="009224AA">
        <w:t xml:space="preserve">Surface Preparation Specification No. 2: </w:t>
      </w:r>
      <w:r w:rsidR="001412F1" w:rsidRPr="009224AA">
        <w:t>Hand Tool Cleaning</w:t>
      </w:r>
      <w:del w:id="222" w:author="James Faas" w:date="2022-11-30T08:11:00Z">
        <w:r w:rsidRPr="009224AA" w:rsidDel="009224AA">
          <w:delText>, Includes Editorial Revisions (2004)</w:delText>
        </w:r>
        <w:r w:rsidR="001412F1" w:rsidRPr="009224AA" w:rsidDel="009224AA">
          <w:delText>.</w:delText>
        </w:r>
      </w:del>
    </w:p>
    <w:p w14:paraId="7B1C18D7" w14:textId="2C308C29" w:rsidR="001412F1" w:rsidRPr="009224AA" w:rsidRDefault="004E4385" w:rsidP="00444FE7">
      <w:pPr>
        <w:pStyle w:val="Heading5"/>
      </w:pPr>
      <w:r w:rsidRPr="009224AA">
        <w:t>SSPC-</w:t>
      </w:r>
      <w:r w:rsidR="001412F1" w:rsidRPr="009224AA">
        <w:t>SP 3, Power Tool Cleaning</w:t>
      </w:r>
      <w:del w:id="223" w:author="James Faas" w:date="2022-11-30T08:11:00Z">
        <w:r w:rsidRPr="009224AA" w:rsidDel="009224AA">
          <w:delText>, Includes Editorial Revisions (2004)</w:delText>
        </w:r>
        <w:r w:rsidR="001412F1" w:rsidRPr="009224AA" w:rsidDel="009224AA">
          <w:delText>.</w:delText>
        </w:r>
      </w:del>
    </w:p>
    <w:p w14:paraId="7FF1F04E" w14:textId="77777777" w:rsidR="001412F1" w:rsidRPr="009224AA" w:rsidRDefault="004E4385" w:rsidP="00444FE7">
      <w:pPr>
        <w:pStyle w:val="Heading5"/>
      </w:pPr>
      <w:r w:rsidRPr="009224AA">
        <w:t>NACE No. 1/SSPC-</w:t>
      </w:r>
      <w:r w:rsidR="001412F1" w:rsidRPr="009224AA">
        <w:t>SP 5, Joint Surface Preparation Standard White Metal Blast Cleaning.</w:t>
      </w:r>
    </w:p>
    <w:p w14:paraId="7F9CD871" w14:textId="77777777" w:rsidR="001412F1" w:rsidRPr="009224AA" w:rsidRDefault="004E4385" w:rsidP="00444FE7">
      <w:pPr>
        <w:pStyle w:val="Heading5"/>
      </w:pPr>
      <w:r w:rsidRPr="009224AA">
        <w:t>NACE No.3/SSPC-</w:t>
      </w:r>
      <w:r w:rsidR="001412F1" w:rsidRPr="009224AA">
        <w:t>SP 6, Joint Surface Preparation Standard</w:t>
      </w:r>
      <w:r w:rsidRPr="009224AA">
        <w:t>:</w:t>
      </w:r>
      <w:r w:rsidR="001412F1" w:rsidRPr="009224AA">
        <w:t xml:space="preserve"> Commercial Blast Cleaning.</w:t>
      </w:r>
    </w:p>
    <w:p w14:paraId="3F286DD9" w14:textId="77777777" w:rsidR="001412F1" w:rsidRPr="009224AA" w:rsidRDefault="00DD4B28" w:rsidP="00444FE7">
      <w:pPr>
        <w:pStyle w:val="Heading5"/>
      </w:pPr>
      <w:r w:rsidRPr="009224AA">
        <w:t>NACE No. 4/SSPC-</w:t>
      </w:r>
      <w:r w:rsidR="001412F1" w:rsidRPr="009224AA">
        <w:t>SP 7, Joint Surface Preparation Standard</w:t>
      </w:r>
      <w:r w:rsidRPr="009224AA">
        <w:t>:</w:t>
      </w:r>
      <w:r w:rsidR="001412F1" w:rsidRPr="009224AA">
        <w:t xml:space="preserve"> Brush</w:t>
      </w:r>
      <w:r w:rsidR="001412F1" w:rsidRPr="009224AA">
        <w:noBreakHyphen/>
        <w:t>Off Blast Cleaning.</w:t>
      </w:r>
    </w:p>
    <w:p w14:paraId="0D0AEEFC" w14:textId="77777777" w:rsidR="001412F1" w:rsidRPr="009224AA" w:rsidRDefault="00DD4B28" w:rsidP="00444FE7">
      <w:pPr>
        <w:pStyle w:val="Heading5"/>
      </w:pPr>
      <w:r w:rsidRPr="009224AA">
        <w:t>NACE No. 2/SSPC-</w:t>
      </w:r>
      <w:r w:rsidR="001412F1" w:rsidRPr="009224AA">
        <w:t>SP 10, Joint Surface Preparation Standard</w:t>
      </w:r>
      <w:r w:rsidRPr="009224AA">
        <w:t>:</w:t>
      </w:r>
      <w:r w:rsidR="001412F1" w:rsidRPr="009224AA">
        <w:t xml:space="preserve"> Near</w:t>
      </w:r>
      <w:r w:rsidR="001412F1" w:rsidRPr="009224AA">
        <w:noBreakHyphen/>
        <w:t xml:space="preserve">White </w:t>
      </w:r>
      <w:r w:rsidRPr="009224AA">
        <w:t xml:space="preserve">Metal </w:t>
      </w:r>
      <w:r w:rsidR="001412F1" w:rsidRPr="009224AA">
        <w:t>Blast Cleaning.</w:t>
      </w:r>
    </w:p>
    <w:p w14:paraId="777EE228" w14:textId="77777777" w:rsidR="001412F1" w:rsidRPr="009224AA" w:rsidRDefault="00DD4B28" w:rsidP="00444FE7">
      <w:pPr>
        <w:pStyle w:val="Heading5"/>
      </w:pPr>
      <w:r w:rsidRPr="009224AA">
        <w:t xml:space="preserve">SSPC </w:t>
      </w:r>
      <w:r w:rsidR="001412F1" w:rsidRPr="009224AA">
        <w:t>SP 11, Power Tool Cleaning to Bare Metal.</w:t>
      </w:r>
    </w:p>
    <w:p w14:paraId="59B7039A" w14:textId="77777777" w:rsidR="001412F1" w:rsidRPr="009224AA" w:rsidRDefault="00DD4B28" w:rsidP="00444FE7">
      <w:pPr>
        <w:pStyle w:val="Heading5"/>
      </w:pPr>
      <w:r w:rsidRPr="009224AA">
        <w:lastRenderedPageBreak/>
        <w:t>NACE No. 6/SSPC-</w:t>
      </w:r>
      <w:r w:rsidR="001412F1" w:rsidRPr="009224AA">
        <w:t>SP 13</w:t>
      </w:r>
      <w:del w:id="224" w:author="James Faas" w:date="2022-11-30T08:11:00Z">
        <w:r w:rsidR="00B26A26" w:rsidRPr="009224AA" w:rsidDel="009224AA">
          <w:delText xml:space="preserve"> (R2003)</w:delText>
        </w:r>
      </w:del>
      <w:r w:rsidR="001412F1" w:rsidRPr="009224AA">
        <w:t xml:space="preserve">, </w:t>
      </w:r>
      <w:r w:rsidR="00B26A26" w:rsidRPr="009224AA">
        <w:t xml:space="preserve">Joint </w:t>
      </w:r>
      <w:r w:rsidR="001412F1" w:rsidRPr="009224AA">
        <w:t>Surface Preparation</w:t>
      </w:r>
      <w:r w:rsidR="00B26A26" w:rsidRPr="009224AA">
        <w:t xml:space="preserve"> Standard:</w:t>
      </w:r>
      <w:r w:rsidR="001412F1" w:rsidRPr="009224AA">
        <w:t xml:space="preserve"> </w:t>
      </w:r>
      <w:r w:rsidR="00B26A26" w:rsidRPr="009224AA">
        <w:t>Surface Preparation of</w:t>
      </w:r>
      <w:r w:rsidR="001412F1" w:rsidRPr="009224AA">
        <w:t xml:space="preserve"> Concrete.</w:t>
      </w:r>
    </w:p>
    <w:p w14:paraId="5D121A83" w14:textId="77777777" w:rsidR="001412F1" w:rsidRPr="009224AA" w:rsidRDefault="00B26A26" w:rsidP="00444FE7">
      <w:pPr>
        <w:pStyle w:val="Heading5"/>
      </w:pPr>
      <w:r w:rsidRPr="009224AA">
        <w:t>SSPC-</w:t>
      </w:r>
      <w:r w:rsidR="001412F1" w:rsidRPr="009224AA">
        <w:t>PA 1, Shop, Field, and Maintenance Painting</w:t>
      </w:r>
      <w:r w:rsidRPr="009224AA">
        <w:t xml:space="preserve"> of Steel</w:t>
      </w:r>
      <w:r w:rsidR="001412F1" w:rsidRPr="009224AA">
        <w:t>.</w:t>
      </w:r>
    </w:p>
    <w:p w14:paraId="1A8FFF31" w14:textId="77777777" w:rsidR="001412F1" w:rsidRPr="009224AA" w:rsidRDefault="00B26A26" w:rsidP="00444FE7">
      <w:pPr>
        <w:pStyle w:val="Heading5"/>
      </w:pPr>
      <w:r w:rsidRPr="009224AA">
        <w:t xml:space="preserve">SSPC </w:t>
      </w:r>
      <w:r w:rsidR="001412F1" w:rsidRPr="009224AA">
        <w:t xml:space="preserve">PA 2, </w:t>
      </w:r>
      <w:r w:rsidRPr="009224AA">
        <w:t>Procedure for Determining Conformance to Dry Coating Thickness Requirements</w:t>
      </w:r>
    </w:p>
    <w:p w14:paraId="213DA7FC" w14:textId="77777777" w:rsidR="001412F1" w:rsidRPr="009224AA" w:rsidRDefault="00B26A26" w:rsidP="00444FE7">
      <w:pPr>
        <w:pStyle w:val="Heading5"/>
      </w:pPr>
      <w:r w:rsidRPr="009224AA">
        <w:t>SSPC-</w:t>
      </w:r>
      <w:r w:rsidR="001412F1" w:rsidRPr="009224AA">
        <w:t>PA </w:t>
      </w:r>
      <w:r w:rsidRPr="009224AA">
        <w:t>Guide 10</w:t>
      </w:r>
      <w:r w:rsidR="001412F1" w:rsidRPr="009224AA">
        <w:t xml:space="preserve">, Guide to Safety </w:t>
      </w:r>
      <w:r w:rsidRPr="009224AA">
        <w:t>and Health Requirements</w:t>
      </w:r>
      <w:r w:rsidR="001412F1" w:rsidRPr="009224AA">
        <w:t>.</w:t>
      </w:r>
    </w:p>
    <w:p w14:paraId="55623654" w14:textId="77777777" w:rsidR="00AE1C80" w:rsidRPr="00613496" w:rsidRDefault="00AE1C80" w:rsidP="00444FE7">
      <w:pPr>
        <w:pStyle w:val="Heading2"/>
      </w:pPr>
      <w:r w:rsidRPr="00613496">
        <w:t>Measurement and Payment</w:t>
      </w:r>
    </w:p>
    <w:p w14:paraId="33CB0ECE" w14:textId="77777777" w:rsidR="00AE1C80" w:rsidRPr="009224AA" w:rsidDel="00CD5AC9" w:rsidRDefault="00AE1C80" w:rsidP="00AE1C80">
      <w:pPr>
        <w:pStyle w:val="PlainText"/>
        <w:tabs>
          <w:tab w:val="left" w:pos="720"/>
          <w:tab w:val="left" w:pos="2880"/>
        </w:tabs>
        <w:spacing w:before="80"/>
        <w:ind w:left="720"/>
        <w:jc w:val="both"/>
        <w:rPr>
          <w:del w:id="225" w:author="Mabel Chow" w:date="2022-04-27T14:21:00Z"/>
          <w:rFonts w:ascii="Calibri" w:hAnsi="Calibri" w:cs="Arial"/>
          <w:i/>
          <w:color w:val="FF0000"/>
          <w:sz w:val="22"/>
          <w:highlight w:val="yellow"/>
          <w:rPrChange w:id="226" w:author="James Faas" w:date="2022-11-30T08:08:00Z">
            <w:rPr>
              <w:del w:id="227" w:author="Mabel Chow" w:date="2022-04-27T14:21:00Z"/>
              <w:rFonts w:ascii="Calibri" w:hAnsi="Calibri" w:cs="Arial"/>
              <w:i/>
              <w:sz w:val="22"/>
              <w:highlight w:val="yellow"/>
            </w:rPr>
          </w:rPrChange>
        </w:rPr>
      </w:pPr>
      <w:del w:id="228" w:author="Mabel Chow" w:date="2022-04-27T14:21:00Z">
        <w:r w:rsidRPr="009224AA" w:rsidDel="00CD5AC9">
          <w:rPr>
            <w:rFonts w:cs="Arial"/>
            <w:i/>
            <w:color w:val="FF0000"/>
            <w:highlight w:val="yellow"/>
            <w:rPrChange w:id="229" w:author="James Faas" w:date="2022-11-30T08:08:00Z">
              <w:rPr>
                <w:rFonts w:cs="Arial"/>
                <w:i/>
                <w:highlight w:val="yellow"/>
              </w:rPr>
            </w:rPrChange>
          </w:rPr>
          <w:delText>[Choose one of the following payment language provisions that best suits the individual project.</w:delText>
        </w:r>
      </w:del>
    </w:p>
    <w:p w14:paraId="1003C9F5" w14:textId="77777777" w:rsidR="00AE1C80" w:rsidRPr="009224AA" w:rsidDel="00CD5AC9" w:rsidRDefault="00AE1C80" w:rsidP="00AE1C80">
      <w:pPr>
        <w:pStyle w:val="PlainText"/>
        <w:tabs>
          <w:tab w:val="left" w:pos="720"/>
          <w:tab w:val="left" w:pos="2880"/>
        </w:tabs>
        <w:spacing w:before="80"/>
        <w:ind w:left="720"/>
        <w:jc w:val="both"/>
        <w:rPr>
          <w:del w:id="230" w:author="Mabel Chow" w:date="2022-04-27T14:21:00Z"/>
          <w:rFonts w:ascii="Calibri" w:hAnsi="Calibri" w:cs="Arial"/>
          <w:i/>
          <w:color w:val="FF0000"/>
          <w:sz w:val="22"/>
          <w:highlight w:val="yellow"/>
          <w:rPrChange w:id="231" w:author="James Faas" w:date="2022-11-30T08:08:00Z">
            <w:rPr>
              <w:del w:id="232" w:author="Mabel Chow" w:date="2022-04-27T14:21:00Z"/>
              <w:rFonts w:ascii="Calibri" w:hAnsi="Calibri" w:cs="Arial"/>
              <w:i/>
              <w:sz w:val="22"/>
              <w:highlight w:val="yellow"/>
            </w:rPr>
          </w:rPrChange>
        </w:rPr>
      </w:pPr>
      <w:del w:id="233" w:author="Mabel Chow" w:date="2022-04-27T14:21:00Z">
        <w:r w:rsidRPr="009224AA" w:rsidDel="00CD5AC9">
          <w:rPr>
            <w:rFonts w:cs="Arial"/>
            <w:i/>
            <w:color w:val="FF0000"/>
            <w:highlight w:val="yellow"/>
            <w:rPrChange w:id="234" w:author="James Faas" w:date="2022-11-30T08:08:00Z">
              <w:rPr>
                <w:rFonts w:cs="Arial"/>
                <w:i/>
                <w:highlight w:val="yellow"/>
              </w:rPr>
            </w:rPrChange>
          </w:rPr>
          <w:delText>If this Section is not specifically referenced by an item in the Bid Form, please use the following language:</w:delText>
        </w:r>
      </w:del>
    </w:p>
    <w:p w14:paraId="7C677CAA" w14:textId="77777777" w:rsidR="00AE1C80" w:rsidRPr="009224AA" w:rsidDel="00CD5AC9" w:rsidRDefault="00AE1C80" w:rsidP="000F6B61">
      <w:pPr>
        <w:pStyle w:val="Heading3"/>
        <w:tabs>
          <w:tab w:val="clear" w:pos="1440"/>
          <w:tab w:val="left" w:pos="1418"/>
        </w:tabs>
        <w:ind w:left="1418" w:hanging="709"/>
        <w:rPr>
          <w:del w:id="235" w:author="Mabel Chow" w:date="2022-04-27T14:21:00Z"/>
          <w:color w:val="FF0000"/>
          <w:highlight w:val="yellow"/>
          <w:rPrChange w:id="236" w:author="James Faas" w:date="2022-11-30T08:08:00Z">
            <w:rPr>
              <w:del w:id="237" w:author="Mabel Chow" w:date="2022-04-27T14:21:00Z"/>
              <w:highlight w:val="yellow"/>
            </w:rPr>
          </w:rPrChange>
        </w:rPr>
      </w:pPr>
      <w:del w:id="238" w:author="Mabel Chow" w:date="2022-04-27T14:21:00Z">
        <w:r w:rsidRPr="009224AA" w:rsidDel="00CD5AC9">
          <w:rPr>
            <w:color w:val="FF0000"/>
            <w:highlight w:val="yellow"/>
            <w:rPrChange w:id="239" w:author="James Faas" w:date="2022-11-30T08:08:00Z">
              <w:rPr>
                <w:highlight w:val="yellow"/>
              </w:rPr>
            </w:rPrChange>
          </w:rPr>
          <w:delText>The work of this Section will not be measured separately for payment.  All costs associated with the work of this Section shall be included in the Contract Price.</w:delText>
        </w:r>
      </w:del>
    </w:p>
    <w:p w14:paraId="29267C99" w14:textId="77777777" w:rsidR="00AE1C80" w:rsidRPr="009224AA" w:rsidDel="00CD5AC9" w:rsidRDefault="00AE1C80" w:rsidP="00AE1C80">
      <w:pPr>
        <w:pStyle w:val="PlainText"/>
        <w:tabs>
          <w:tab w:val="left" w:pos="720"/>
          <w:tab w:val="left" w:pos="2880"/>
        </w:tabs>
        <w:spacing w:before="80"/>
        <w:ind w:left="720"/>
        <w:jc w:val="both"/>
        <w:rPr>
          <w:del w:id="240" w:author="Mabel Chow" w:date="2022-04-27T14:21:00Z"/>
          <w:rFonts w:ascii="Calibri" w:hAnsi="Calibri" w:cs="Arial"/>
          <w:i/>
          <w:color w:val="FF0000"/>
          <w:sz w:val="22"/>
          <w:highlight w:val="yellow"/>
          <w:rPrChange w:id="241" w:author="James Faas" w:date="2022-11-30T08:08:00Z">
            <w:rPr>
              <w:del w:id="242" w:author="Mabel Chow" w:date="2022-04-27T14:21:00Z"/>
              <w:rFonts w:ascii="Calibri" w:hAnsi="Calibri" w:cs="Arial"/>
              <w:i/>
              <w:sz w:val="22"/>
              <w:highlight w:val="yellow"/>
            </w:rPr>
          </w:rPrChange>
        </w:rPr>
      </w:pPr>
      <w:del w:id="243" w:author="Mabel Chow" w:date="2022-04-27T14:21:00Z">
        <w:r w:rsidRPr="009224AA" w:rsidDel="00CD5AC9">
          <w:rPr>
            <w:rFonts w:cs="Arial"/>
            <w:i/>
            <w:color w:val="FF0000"/>
            <w:highlight w:val="yellow"/>
            <w:rPrChange w:id="244" w:author="James Faas" w:date="2022-11-30T08:08:00Z">
              <w:rPr>
                <w:rFonts w:cs="Arial"/>
                <w:i/>
                <w:highlight w:val="yellow"/>
              </w:rPr>
            </w:rPrChange>
          </w:rPr>
          <w:delText>OR If this Section is specifically referenced in the Bid Form, use the following language and identify the relevant item in the Bid Form:</w:delText>
        </w:r>
      </w:del>
    </w:p>
    <w:p w14:paraId="4486B05B" w14:textId="77777777" w:rsidR="00AE1C80" w:rsidRPr="009224AA" w:rsidRDefault="00AE1C80" w:rsidP="000F6B61">
      <w:pPr>
        <w:pStyle w:val="Heading3"/>
        <w:tabs>
          <w:tab w:val="clear" w:pos="1440"/>
          <w:tab w:val="left" w:pos="1418"/>
        </w:tabs>
        <w:ind w:left="1418" w:hanging="709"/>
        <w:rPr>
          <w:color w:val="FF0000"/>
          <w:rPrChange w:id="245" w:author="James Faas" w:date="2022-11-30T08:08:00Z">
            <w:rPr>
              <w:highlight w:val="yellow"/>
            </w:rPr>
          </w:rPrChange>
        </w:rPr>
      </w:pPr>
      <w:r w:rsidRPr="009224AA">
        <w:rPr>
          <w:color w:val="FF0000"/>
          <w:rPrChange w:id="246" w:author="James Faas" w:date="2022-11-30T08:08:00Z">
            <w:rPr>
              <w:highlight w:val="yellow"/>
            </w:rPr>
          </w:rPrChange>
        </w:rPr>
        <w:t>All costs associated with the work of this Section shall be included in the price(s) for</w:t>
      </w:r>
      <w:commentRangeStart w:id="247"/>
      <w:r w:rsidRPr="009224AA">
        <w:rPr>
          <w:color w:val="FF0000"/>
          <w:rPrChange w:id="248" w:author="James Faas" w:date="2022-11-30T08:08:00Z">
            <w:rPr>
              <w:highlight w:val="yellow"/>
            </w:rPr>
          </w:rPrChange>
        </w:rPr>
        <w:t xml:space="preserve"> Item No(s). ___ </w:t>
      </w:r>
      <w:commentRangeEnd w:id="247"/>
      <w:r w:rsidR="00F9392C" w:rsidRPr="009224AA">
        <w:rPr>
          <w:rStyle w:val="CommentReference"/>
        </w:rPr>
        <w:commentReference w:id="247"/>
      </w:r>
      <w:r w:rsidRPr="009224AA">
        <w:rPr>
          <w:color w:val="FF0000"/>
          <w:rPrChange w:id="249" w:author="James Faas" w:date="2022-11-30T08:08:00Z">
            <w:rPr>
              <w:highlight w:val="yellow"/>
            </w:rPr>
          </w:rPrChange>
        </w:rPr>
        <w:t>in the Bid Form.</w:t>
      </w:r>
    </w:p>
    <w:p w14:paraId="7E28646D" w14:textId="77777777" w:rsidR="00AE1C80" w:rsidRPr="00F64536" w:rsidDel="00CD5AC9" w:rsidRDefault="00AE1C80" w:rsidP="00AE1C80">
      <w:pPr>
        <w:pStyle w:val="BodyText"/>
        <w:ind w:left="720"/>
        <w:rPr>
          <w:del w:id="250" w:author="Mabel Chow" w:date="2022-04-27T14:21:00Z"/>
          <w:rFonts w:ascii="Calibri" w:hAnsi="Calibri"/>
        </w:rPr>
      </w:pPr>
      <w:del w:id="251" w:author="Mabel Chow" w:date="2022-04-27T14:21:00Z">
        <w:r w:rsidRPr="00F64536" w:rsidDel="00CD5AC9">
          <w:rPr>
            <w:rFonts w:ascii="Calibri" w:hAnsi="Calibri" w:cs="Arial"/>
            <w:i/>
            <w:highlight w:val="yellow"/>
          </w:rPr>
          <w:delText>If the work of this Section is to be measured and paid for by several different methods, please amend the standard wording given above to reflect the different methods of measurement and payment.</w:delText>
        </w:r>
        <w:r w:rsidRPr="00F64536" w:rsidDel="00CD5AC9">
          <w:rPr>
            <w:rFonts w:ascii="Calibri" w:hAnsi="Calibri" w:cs="Arial"/>
            <w:highlight w:val="yellow"/>
          </w:rPr>
          <w:delText>]</w:delText>
        </w:r>
      </w:del>
    </w:p>
    <w:p w14:paraId="6EA1B3D6" w14:textId="77777777" w:rsidR="00AA040C" w:rsidRPr="00F64536" w:rsidRDefault="001412F1" w:rsidP="00444FE7">
      <w:pPr>
        <w:pStyle w:val="Heading2"/>
      </w:pPr>
      <w:r w:rsidRPr="00F64536">
        <w:t>Definitions</w:t>
      </w:r>
    </w:p>
    <w:p w14:paraId="4C7D1DE4" w14:textId="77777777" w:rsidR="001412F1" w:rsidRPr="00F64536" w:rsidRDefault="001412F1" w:rsidP="002447F8">
      <w:pPr>
        <w:pStyle w:val="Heading3"/>
        <w:tabs>
          <w:tab w:val="clear" w:pos="1440"/>
          <w:tab w:val="left" w:pos="1418"/>
        </w:tabs>
        <w:ind w:left="1418" w:hanging="709"/>
      </w:pPr>
      <w:r w:rsidRPr="00F64536">
        <w:t xml:space="preserve">Terms used in this </w:t>
      </w:r>
      <w:r w:rsidR="009F7EED" w:rsidRPr="00F64536">
        <w:t>Section</w:t>
      </w:r>
      <w:r w:rsidRPr="00F64536">
        <w:t>:</w:t>
      </w:r>
    </w:p>
    <w:p w14:paraId="76F0851F" w14:textId="77777777" w:rsidR="001412F1" w:rsidRPr="00F64536" w:rsidRDefault="001412F1" w:rsidP="000F6B61">
      <w:pPr>
        <w:pStyle w:val="Heading4"/>
        <w:tabs>
          <w:tab w:val="left" w:pos="2160"/>
        </w:tabs>
      </w:pPr>
      <w:r w:rsidRPr="00F64536">
        <w:t>Coverage: Total minimum dry film thickness in microns.</w:t>
      </w:r>
    </w:p>
    <w:p w14:paraId="042FF98A" w14:textId="77777777" w:rsidR="001412F1" w:rsidRPr="00F64536" w:rsidRDefault="001412F1" w:rsidP="000F6B61">
      <w:pPr>
        <w:pStyle w:val="Heading4"/>
        <w:tabs>
          <w:tab w:val="left" w:pos="2160"/>
        </w:tabs>
      </w:pPr>
      <w:r w:rsidRPr="00F64536">
        <w:t>FRP: Fiberglass Reinforced Plastic.</w:t>
      </w:r>
    </w:p>
    <w:p w14:paraId="3F84DF9A" w14:textId="77777777" w:rsidR="001412F1" w:rsidRPr="00F64536" w:rsidRDefault="001412F1" w:rsidP="000F6B61">
      <w:pPr>
        <w:pStyle w:val="Heading4"/>
        <w:tabs>
          <w:tab w:val="left" w:pos="2160"/>
        </w:tabs>
      </w:pPr>
      <w:r w:rsidRPr="00F64536">
        <w:t>HCl: Hydrochloric Acid.</w:t>
      </w:r>
    </w:p>
    <w:p w14:paraId="6782E0D3" w14:textId="77777777" w:rsidR="001412F1" w:rsidRPr="00F64536" w:rsidRDefault="001412F1" w:rsidP="000F6B61">
      <w:pPr>
        <w:pStyle w:val="Heading4"/>
        <w:tabs>
          <w:tab w:val="left" w:pos="2160"/>
        </w:tabs>
      </w:pPr>
      <w:r w:rsidRPr="00F64536">
        <w:t>MDFT: Minimum Dry Film Thickness, microns.</w:t>
      </w:r>
    </w:p>
    <w:p w14:paraId="22F7DC3D" w14:textId="77777777" w:rsidR="001412F1" w:rsidRPr="00F64536" w:rsidRDefault="001412F1" w:rsidP="000F6B61">
      <w:pPr>
        <w:pStyle w:val="Heading4"/>
        <w:tabs>
          <w:tab w:val="left" w:pos="2160"/>
        </w:tabs>
      </w:pPr>
      <w:r w:rsidRPr="00F64536">
        <w:t>MDFTPC: Minimum Dry Film Thickness Per Coat, microns.</w:t>
      </w:r>
    </w:p>
    <w:p w14:paraId="19C8E4FB" w14:textId="77777777" w:rsidR="001412F1" w:rsidRPr="00F64536" w:rsidRDefault="001412F1" w:rsidP="000F6B61">
      <w:pPr>
        <w:pStyle w:val="Heading4"/>
        <w:tabs>
          <w:tab w:val="left" w:pos="2160"/>
        </w:tabs>
      </w:pPr>
      <w:r w:rsidRPr="00F64536">
        <w:t xml:space="preserve">Micron = 0.0254 </w:t>
      </w:r>
      <w:r w:rsidR="00A83D45" w:rsidRPr="00F64536">
        <w:t>mm</w:t>
      </w:r>
    </w:p>
    <w:p w14:paraId="4B053C56" w14:textId="77777777" w:rsidR="001412F1" w:rsidRPr="00F64536" w:rsidRDefault="001412F1" w:rsidP="000F6B61">
      <w:pPr>
        <w:pStyle w:val="Heading4"/>
        <w:tabs>
          <w:tab w:val="left" w:pos="2160"/>
        </w:tabs>
      </w:pPr>
      <w:r w:rsidRPr="00F64536">
        <w:t>PSDS: Paint System Data Sheet.</w:t>
      </w:r>
    </w:p>
    <w:p w14:paraId="22E89034" w14:textId="77777777" w:rsidR="001412F1" w:rsidRPr="00F64536" w:rsidRDefault="001412F1" w:rsidP="000F6B61">
      <w:pPr>
        <w:pStyle w:val="Heading4"/>
        <w:tabs>
          <w:tab w:val="left" w:pos="2160"/>
        </w:tabs>
      </w:pPr>
      <w:r w:rsidRPr="00F64536">
        <w:t>PVC: Polyvinyl Chloride.</w:t>
      </w:r>
    </w:p>
    <w:p w14:paraId="4EF0D004" w14:textId="77777777" w:rsidR="001412F1" w:rsidRPr="00F64536" w:rsidRDefault="001412F1" w:rsidP="000F6B61">
      <w:pPr>
        <w:pStyle w:val="Heading4"/>
        <w:tabs>
          <w:tab w:val="left" w:pos="2160"/>
        </w:tabs>
      </w:pPr>
      <w:r w:rsidRPr="00F64536">
        <w:t>SP: Surface Preparation.</w:t>
      </w:r>
    </w:p>
    <w:p w14:paraId="0768FAFB" w14:textId="77777777" w:rsidR="001412F1" w:rsidRPr="00613496" w:rsidRDefault="001412F1" w:rsidP="00444FE7">
      <w:pPr>
        <w:pStyle w:val="Heading2"/>
      </w:pPr>
      <w:bookmarkStart w:id="252" w:name="_Toc6977377"/>
      <w:r w:rsidRPr="00613496">
        <w:t>Submittals</w:t>
      </w:r>
    </w:p>
    <w:bookmarkEnd w:id="252"/>
    <w:p w14:paraId="4BE23D3B" w14:textId="77777777" w:rsidR="00F64536" w:rsidRPr="00F64536" w:rsidRDefault="00F64536">
      <w:pPr>
        <w:pStyle w:val="Heading3"/>
        <w:rPr>
          <w:ins w:id="253" w:author="James Faas" w:date="2022-11-30T08:15:00Z"/>
        </w:rPr>
        <w:pPrChange w:id="254" w:author="James Faas" w:date="2022-11-30T08:15:00Z">
          <w:pPr>
            <w:pStyle w:val="Heading2"/>
          </w:pPr>
        </w:pPrChange>
      </w:pPr>
      <w:ins w:id="255" w:author="James Faas" w:date="2022-11-30T08:15:00Z">
        <w:r w:rsidRPr="00F64536">
          <w:t>Submit a complete list of all materials to the Engineer for review and approval before proceeding with the work. List shall state each separate paint system used and identify where each paint system will be used.</w:t>
        </w:r>
      </w:ins>
    </w:p>
    <w:p w14:paraId="4153DA46" w14:textId="77777777" w:rsidR="00F64536" w:rsidRPr="00F64536" w:rsidRDefault="00F64536">
      <w:pPr>
        <w:pStyle w:val="Heading4"/>
        <w:rPr>
          <w:ins w:id="256" w:author="James Faas" w:date="2022-11-30T08:15:00Z"/>
        </w:rPr>
        <w:pPrChange w:id="257" w:author="James Faas" w:date="2022-11-30T08:16:00Z">
          <w:pPr>
            <w:pStyle w:val="Heading2"/>
          </w:pPr>
        </w:pPrChange>
      </w:pPr>
      <w:ins w:id="258" w:author="James Faas" w:date="2022-11-30T08:15:00Z">
        <w:r w:rsidRPr="00F64536">
          <w:t>Identify surface preparation procedures for each substrate and system.</w:t>
        </w:r>
      </w:ins>
    </w:p>
    <w:p w14:paraId="48E9811A" w14:textId="77777777" w:rsidR="00F64536" w:rsidRPr="00F64536" w:rsidRDefault="00F64536">
      <w:pPr>
        <w:pStyle w:val="Heading3"/>
        <w:rPr>
          <w:ins w:id="259" w:author="James Faas" w:date="2022-11-30T08:15:00Z"/>
        </w:rPr>
        <w:pPrChange w:id="260" w:author="James Faas" w:date="2022-11-30T08:15:00Z">
          <w:pPr>
            <w:pStyle w:val="Heading2"/>
          </w:pPr>
        </w:pPrChange>
      </w:pPr>
      <w:ins w:id="261" w:author="James Faas" w:date="2022-11-30T08:15:00Z">
        <w:r w:rsidRPr="00F64536">
          <w:t>Submit product data sheets and safety data sheets of all products.</w:t>
        </w:r>
      </w:ins>
    </w:p>
    <w:p w14:paraId="410A9BD6" w14:textId="77777777" w:rsidR="00F64536" w:rsidRPr="00F64536" w:rsidRDefault="00F64536">
      <w:pPr>
        <w:pStyle w:val="Heading3"/>
        <w:rPr>
          <w:ins w:id="262" w:author="James Faas" w:date="2022-11-30T08:15:00Z"/>
        </w:rPr>
        <w:pPrChange w:id="263" w:author="James Faas" w:date="2022-11-30T08:15:00Z">
          <w:pPr>
            <w:pStyle w:val="Heading2"/>
          </w:pPr>
        </w:pPrChange>
      </w:pPr>
      <w:ins w:id="264" w:author="James Faas" w:date="2022-11-30T08:15:00Z">
        <w:r w:rsidRPr="00F64536">
          <w:t>Submit colour fan deck for initial colour selection.</w:t>
        </w:r>
      </w:ins>
    </w:p>
    <w:p w14:paraId="4F092EF7" w14:textId="77777777" w:rsidR="00F64536" w:rsidRPr="00F64536" w:rsidRDefault="00F64536">
      <w:pPr>
        <w:pStyle w:val="Heading4"/>
        <w:rPr>
          <w:ins w:id="265" w:author="James Faas" w:date="2022-11-30T08:15:00Z"/>
        </w:rPr>
        <w:pPrChange w:id="266" w:author="James Faas" w:date="2022-11-30T08:16:00Z">
          <w:pPr>
            <w:pStyle w:val="Heading2"/>
          </w:pPr>
        </w:pPrChange>
      </w:pPr>
      <w:ins w:id="267" w:author="James Faas" w:date="2022-11-30T08:15:00Z">
        <w:r w:rsidRPr="00F64536">
          <w:t>Upon initial colour selection, submit 8 ½” (216mm) x 11” (279mm) draw down card indicating paint type, finish and sheen for each colour and gloss level.</w:t>
        </w:r>
      </w:ins>
    </w:p>
    <w:p w14:paraId="61711445" w14:textId="27B799E1" w:rsidR="001412F1" w:rsidRPr="00F64536" w:rsidDel="00F64536" w:rsidRDefault="001412F1" w:rsidP="00E91B63">
      <w:pPr>
        <w:pStyle w:val="Heading3"/>
        <w:tabs>
          <w:tab w:val="clear" w:pos="1440"/>
          <w:tab w:val="left" w:pos="1418"/>
        </w:tabs>
        <w:ind w:left="1418" w:hanging="709"/>
        <w:rPr>
          <w:del w:id="268" w:author="James Faas" w:date="2022-11-30T08:15:00Z"/>
        </w:rPr>
      </w:pPr>
      <w:del w:id="269" w:author="James Faas" w:date="2022-11-30T08:15:00Z">
        <w:r w:rsidRPr="00F64536" w:rsidDel="00F64536">
          <w:delText>Data Sheets:</w:delText>
        </w:r>
      </w:del>
    </w:p>
    <w:p w14:paraId="4A2397E6" w14:textId="6AE0FFF6" w:rsidR="001412F1" w:rsidRPr="00F64536" w:rsidDel="00F64536" w:rsidRDefault="001412F1" w:rsidP="0070781B">
      <w:pPr>
        <w:pStyle w:val="Heading4"/>
        <w:tabs>
          <w:tab w:val="left" w:pos="2127"/>
        </w:tabs>
        <w:ind w:left="2127" w:hanging="709"/>
        <w:rPr>
          <w:del w:id="270" w:author="James Faas" w:date="2022-11-30T08:15:00Z"/>
          <w:highlight w:val="yellow"/>
        </w:rPr>
      </w:pPr>
      <w:del w:id="271" w:author="James Faas" w:date="2022-11-30T08:15:00Z">
        <w:r w:rsidRPr="00F64536" w:rsidDel="00F64536">
          <w:delText xml:space="preserve">For each paint system, furnish </w:delText>
        </w:r>
        <w:r w:rsidR="009F7EED" w:rsidRPr="00F64536" w:rsidDel="00F64536">
          <w:delText xml:space="preserve">three </w:delText>
        </w:r>
        <w:r w:rsidRPr="00F64536" w:rsidDel="00F64536">
          <w:delText xml:space="preserve">copies of Paint System Data Sheet (PSDS), the manufacturer's technical data sheets, and paint colours available (where applicable) for each product used in paint system. The PSDS form is appended to the end of this </w:delText>
        </w:r>
        <w:r w:rsidR="00347074" w:rsidRPr="00F64536" w:rsidDel="00F64536">
          <w:delText>Section</w:delText>
        </w:r>
        <w:r w:rsidRPr="00F64536" w:rsidDel="00F64536">
          <w:delText>.</w:delText>
        </w:r>
        <w:r w:rsidR="006C5E14" w:rsidRPr="00F64536" w:rsidDel="00F64536">
          <w:delText xml:space="preserve"> </w:delText>
        </w:r>
        <w:r w:rsidR="006C5E14" w:rsidRPr="00F64536" w:rsidDel="00F64536">
          <w:rPr>
            <w:i/>
            <w:highlight w:val="yellow"/>
          </w:rPr>
          <w:delText>[Consultant to add PSDS Forms to this section]</w:delText>
        </w:r>
      </w:del>
    </w:p>
    <w:p w14:paraId="52871D8F" w14:textId="42E3666A" w:rsidR="001412F1" w:rsidRPr="00F64536" w:rsidDel="00F64536" w:rsidRDefault="001412F1" w:rsidP="0070781B">
      <w:pPr>
        <w:pStyle w:val="Heading4"/>
        <w:tabs>
          <w:tab w:val="left" w:pos="2127"/>
        </w:tabs>
        <w:ind w:left="2127" w:hanging="709"/>
        <w:rPr>
          <w:del w:id="272" w:author="James Faas" w:date="2022-11-30T08:15:00Z"/>
        </w:rPr>
      </w:pPr>
      <w:del w:id="273" w:author="James Faas" w:date="2022-11-30T08:15:00Z">
        <w:r w:rsidRPr="00F64536" w:rsidDel="00F64536">
          <w:lastRenderedPageBreak/>
          <w:delText>Technical and performance information that demonstrate compliance with</w:delText>
        </w:r>
        <w:r w:rsidR="00347074" w:rsidRPr="00F64536" w:rsidDel="00F64536">
          <w:delText xml:space="preserve"> </w:delText>
        </w:r>
        <w:r w:rsidR="00C12A67" w:rsidRPr="00F64536" w:rsidDel="00F64536">
          <w:delText xml:space="preserve">the </w:delText>
        </w:r>
        <w:r w:rsidR="00347074" w:rsidRPr="00F64536" w:rsidDel="00F64536">
          <w:delText>Contract</w:delText>
        </w:r>
        <w:r w:rsidRPr="00F64536" w:rsidDel="00F64536">
          <w:delText xml:space="preserve"> </w:delText>
        </w:r>
        <w:r w:rsidR="00347074" w:rsidRPr="00F64536" w:rsidDel="00F64536">
          <w:delText>specification</w:delText>
        </w:r>
        <w:r w:rsidR="00C12A67" w:rsidRPr="00F64536" w:rsidDel="00F64536">
          <w:delText>s</w:delText>
        </w:r>
        <w:r w:rsidRPr="00F64536" w:rsidDel="00F64536">
          <w:delText>.</w:delText>
        </w:r>
      </w:del>
    </w:p>
    <w:p w14:paraId="2485C9F9" w14:textId="3A84DBE8" w:rsidR="001412F1" w:rsidRPr="00F64536" w:rsidDel="00F64536" w:rsidRDefault="001412F1" w:rsidP="0070781B">
      <w:pPr>
        <w:pStyle w:val="Heading4"/>
        <w:tabs>
          <w:tab w:val="left" w:pos="2127"/>
        </w:tabs>
        <w:ind w:left="2127" w:hanging="709"/>
        <w:rPr>
          <w:del w:id="274" w:author="James Faas" w:date="2022-11-30T08:15:00Z"/>
        </w:rPr>
      </w:pPr>
      <w:del w:id="275" w:author="James Faas" w:date="2022-11-30T08:15:00Z">
        <w:r w:rsidRPr="00F64536" w:rsidDel="00F64536">
          <w:delText>Submit required information on a system-by-system basis.</w:delText>
        </w:r>
      </w:del>
    </w:p>
    <w:p w14:paraId="3BA212D3" w14:textId="7B6BDD70" w:rsidR="001412F1" w:rsidRPr="00F64536" w:rsidDel="00F64536" w:rsidRDefault="001412F1" w:rsidP="0070781B">
      <w:pPr>
        <w:pStyle w:val="Heading4"/>
        <w:tabs>
          <w:tab w:val="left" w:pos="2127"/>
        </w:tabs>
        <w:ind w:left="2127" w:hanging="709"/>
        <w:rPr>
          <w:del w:id="276" w:author="James Faas" w:date="2022-11-30T08:15:00Z"/>
        </w:rPr>
      </w:pPr>
      <w:del w:id="277" w:author="James Faas" w:date="2022-11-30T08:15:00Z">
        <w:r w:rsidRPr="00F64536" w:rsidDel="00F64536">
          <w:delText>Furnish copies of paint system submittals to the coating applicator.</w:delText>
        </w:r>
      </w:del>
    </w:p>
    <w:p w14:paraId="53B8F96D" w14:textId="36D33C23" w:rsidR="001412F1" w:rsidRPr="00F64536" w:rsidDel="00F64536" w:rsidRDefault="00FB6823" w:rsidP="0070781B">
      <w:pPr>
        <w:pStyle w:val="Heading4"/>
        <w:tabs>
          <w:tab w:val="left" w:pos="2127"/>
        </w:tabs>
        <w:ind w:left="2127" w:hanging="709"/>
        <w:rPr>
          <w:del w:id="278" w:author="James Faas" w:date="2022-11-30T08:15:00Z"/>
        </w:rPr>
      </w:pPr>
      <w:del w:id="279" w:author="James Faas" w:date="2022-11-30T08:15:00Z">
        <w:r w:rsidRPr="00F64536" w:rsidDel="00F64536">
          <w:delText>S</w:delText>
        </w:r>
        <w:r w:rsidR="001412F1" w:rsidRPr="00F64536" w:rsidDel="00F64536">
          <w:delText xml:space="preserve">ubmittal of manufacturer's </w:delText>
        </w:r>
        <w:r w:rsidRPr="00F64536" w:rsidDel="00F64536">
          <w:delText xml:space="preserve">basic </w:delText>
        </w:r>
        <w:r w:rsidR="001412F1" w:rsidRPr="00F64536" w:rsidDel="00F64536">
          <w:delText>literature only is not acceptable</w:delText>
        </w:r>
        <w:r w:rsidRPr="00F64536" w:rsidDel="00F64536">
          <w:delText>. Manufacturer’s data must be thorough in technical and performance details</w:delText>
        </w:r>
        <w:r w:rsidR="001412F1" w:rsidRPr="00F64536" w:rsidDel="00F64536">
          <w:delText>.</w:delText>
        </w:r>
      </w:del>
    </w:p>
    <w:p w14:paraId="7A459D17" w14:textId="62B5D567" w:rsidR="001412F1" w:rsidRPr="00F64536" w:rsidDel="00F64536" w:rsidRDefault="001412F1" w:rsidP="0070781B">
      <w:pPr>
        <w:pStyle w:val="Heading4"/>
        <w:tabs>
          <w:tab w:val="left" w:pos="2127"/>
        </w:tabs>
        <w:ind w:left="2127" w:hanging="709"/>
        <w:rPr>
          <w:del w:id="280" w:author="James Faas" w:date="2022-11-30T08:15:00Z"/>
        </w:rPr>
      </w:pPr>
      <w:del w:id="281" w:author="James Faas" w:date="2022-11-30T08:15:00Z">
        <w:r w:rsidRPr="00F64536" w:rsidDel="00F64536">
          <w:delText>Product and safety data sheets: Submit three copies of data sheets for each product.</w:delText>
        </w:r>
      </w:del>
    </w:p>
    <w:p w14:paraId="5BA87B08" w14:textId="32C50875" w:rsidR="001412F1" w:rsidRPr="00F64536" w:rsidDel="00F64536" w:rsidRDefault="001412F1" w:rsidP="0070781B">
      <w:pPr>
        <w:pStyle w:val="Heading4"/>
        <w:tabs>
          <w:tab w:val="left" w:pos="2127"/>
        </w:tabs>
        <w:ind w:left="2127" w:hanging="709"/>
        <w:rPr>
          <w:del w:id="282" w:author="James Faas" w:date="2022-11-30T08:15:00Z"/>
        </w:rPr>
      </w:pPr>
      <w:del w:id="283" w:author="James Faas" w:date="2022-11-30T08:15:00Z">
        <w:r w:rsidRPr="00F64536" w:rsidDel="00F64536">
          <w:delText>Detailed chemical and gradation analysis for each proposed abrasive material.</w:delText>
        </w:r>
      </w:del>
    </w:p>
    <w:p w14:paraId="6984CF86" w14:textId="77777777" w:rsidR="001412F1" w:rsidRPr="00F64536" w:rsidRDefault="001412F1" w:rsidP="00E91B63">
      <w:pPr>
        <w:pStyle w:val="Heading3"/>
        <w:tabs>
          <w:tab w:val="clear" w:pos="1440"/>
          <w:tab w:val="left" w:pos="1418"/>
        </w:tabs>
        <w:ind w:left="1418" w:hanging="709"/>
      </w:pPr>
      <w:r w:rsidRPr="00F64536">
        <w:t>Samples:</w:t>
      </w:r>
    </w:p>
    <w:p w14:paraId="271A3DEB" w14:textId="77777777" w:rsidR="001412F1" w:rsidRPr="00F64536" w:rsidRDefault="001412F1" w:rsidP="0070781B">
      <w:pPr>
        <w:pStyle w:val="Heading4"/>
        <w:tabs>
          <w:tab w:val="left" w:pos="2127"/>
        </w:tabs>
        <w:ind w:left="2127" w:hanging="709"/>
      </w:pPr>
      <w:r w:rsidRPr="00F64536">
        <w:t>Proposed Abrasive Materials: Minimum 2 kg sample for each type.</w:t>
      </w:r>
    </w:p>
    <w:p w14:paraId="34C62BFA" w14:textId="77777777" w:rsidR="001412F1" w:rsidRPr="00F64536" w:rsidRDefault="001412F1" w:rsidP="0070781B">
      <w:pPr>
        <w:pStyle w:val="Heading4"/>
        <w:tabs>
          <w:tab w:val="left" w:pos="2127"/>
        </w:tabs>
        <w:ind w:left="2127" w:hanging="709"/>
      </w:pPr>
      <w:r w:rsidRPr="00F64536">
        <w:t>Reference Panel:</w:t>
      </w:r>
    </w:p>
    <w:p w14:paraId="3191D3DD" w14:textId="77777777" w:rsidR="001412F1" w:rsidRPr="00F64536" w:rsidRDefault="001412F1" w:rsidP="00E91B63">
      <w:pPr>
        <w:pStyle w:val="Heading5"/>
        <w:tabs>
          <w:tab w:val="left" w:pos="2835"/>
        </w:tabs>
        <w:ind w:left="2835" w:hanging="708"/>
      </w:pPr>
      <w:r w:rsidRPr="00F64536">
        <w:t>Surface Preparation:</w:t>
      </w:r>
    </w:p>
    <w:p w14:paraId="4279880C" w14:textId="77777777" w:rsidR="001412F1" w:rsidRPr="00F64536" w:rsidRDefault="001412F1" w:rsidP="0070781B">
      <w:pPr>
        <w:pStyle w:val="Heading6"/>
        <w:tabs>
          <w:tab w:val="left" w:pos="3544"/>
        </w:tabs>
        <w:ind w:left="3544" w:hanging="709"/>
      </w:pPr>
      <w:r w:rsidRPr="00F64536">
        <w:t>Prior to start of surface preparation, furnish a 100 mm by 100 mm steel panel for each grade of sandblast specified herein, prepared to specified requirements.</w:t>
      </w:r>
    </w:p>
    <w:p w14:paraId="4B650821" w14:textId="77777777" w:rsidR="001412F1" w:rsidRPr="00F64536" w:rsidRDefault="001412F1" w:rsidP="0070781B">
      <w:pPr>
        <w:pStyle w:val="Heading6"/>
        <w:tabs>
          <w:tab w:val="left" w:pos="3544"/>
        </w:tabs>
        <w:ind w:left="3544" w:hanging="709"/>
      </w:pPr>
      <w:r w:rsidRPr="00F64536">
        <w:t xml:space="preserve">Provide </w:t>
      </w:r>
      <w:r w:rsidR="00347074" w:rsidRPr="00F64536">
        <w:t xml:space="preserve">a </w:t>
      </w:r>
      <w:r w:rsidRPr="00F64536">
        <w:t>panel representative of the steel used; prevent deterioration of surface quality.</w:t>
      </w:r>
    </w:p>
    <w:p w14:paraId="7DF5B6AC" w14:textId="77777777" w:rsidR="001412F1" w:rsidRPr="00F64536" w:rsidRDefault="001412F1" w:rsidP="0070781B">
      <w:pPr>
        <w:pStyle w:val="Heading6"/>
        <w:tabs>
          <w:tab w:val="left" w:pos="3544"/>
        </w:tabs>
        <w:ind w:left="3544" w:hanging="709"/>
      </w:pPr>
      <w:r w:rsidRPr="00F64536">
        <w:t xml:space="preserve">Upon approval by </w:t>
      </w:r>
      <w:r w:rsidR="00347074" w:rsidRPr="00F64536">
        <w:t xml:space="preserve">the </w:t>
      </w:r>
      <w:r w:rsidR="002E53F4" w:rsidRPr="00F64536">
        <w:t>Consultant</w:t>
      </w:r>
      <w:r w:rsidRPr="00F64536">
        <w:t>, panel to be reference source for inspection.</w:t>
      </w:r>
    </w:p>
    <w:p w14:paraId="566DD8C6" w14:textId="77777777" w:rsidR="001412F1" w:rsidRPr="00F64536" w:rsidRDefault="001412F1" w:rsidP="00E91B63">
      <w:pPr>
        <w:pStyle w:val="Heading5"/>
        <w:tabs>
          <w:tab w:val="left" w:pos="2835"/>
        </w:tabs>
        <w:ind w:left="2835" w:hanging="708"/>
      </w:pPr>
      <w:r w:rsidRPr="00F64536">
        <w:t>Paint:</w:t>
      </w:r>
    </w:p>
    <w:p w14:paraId="4F21FA2C" w14:textId="77777777" w:rsidR="001412F1" w:rsidRPr="00F64536" w:rsidRDefault="001412F1" w:rsidP="0070781B">
      <w:pPr>
        <w:pStyle w:val="Heading6"/>
        <w:tabs>
          <w:tab w:val="left" w:pos="3544"/>
        </w:tabs>
        <w:ind w:left="3544" w:hanging="709"/>
      </w:pPr>
      <w:r w:rsidRPr="00F64536">
        <w:t xml:space="preserve">Unless otherwise specified, before painting work is started, prepare minimum 200 </w:t>
      </w:r>
      <w:r w:rsidR="002E53F4" w:rsidRPr="00F64536">
        <w:t xml:space="preserve">mm </w:t>
      </w:r>
      <w:r w:rsidRPr="00F64536">
        <w:t>by 300 mm sample with type of paint and application specified on similar substrate to which paint is to be applied.</w:t>
      </w:r>
    </w:p>
    <w:p w14:paraId="65874672" w14:textId="77777777" w:rsidR="001412F1" w:rsidRPr="00F64536" w:rsidRDefault="001412F1" w:rsidP="0070781B">
      <w:pPr>
        <w:pStyle w:val="Heading6"/>
        <w:tabs>
          <w:tab w:val="left" w:pos="3544"/>
        </w:tabs>
        <w:ind w:left="3544" w:hanging="709"/>
      </w:pPr>
      <w:r w:rsidRPr="00F64536">
        <w:t>Furnish additional samples as required until colours, finishes, and textures are approved.</w:t>
      </w:r>
    </w:p>
    <w:p w14:paraId="11A662CD" w14:textId="77777777" w:rsidR="001412F1" w:rsidRPr="00F64536" w:rsidRDefault="001412F1" w:rsidP="0070781B">
      <w:pPr>
        <w:pStyle w:val="Heading6"/>
        <w:tabs>
          <w:tab w:val="left" w:pos="3544"/>
        </w:tabs>
        <w:ind w:left="3544" w:hanging="709"/>
      </w:pPr>
      <w:r w:rsidRPr="00F64536">
        <w:t>Approved samples to be the quality standard for final finishes.</w:t>
      </w:r>
    </w:p>
    <w:p w14:paraId="37290EB7" w14:textId="77777777" w:rsidR="001412F1" w:rsidRPr="00F64536" w:rsidRDefault="001412F1" w:rsidP="00E91B63">
      <w:pPr>
        <w:pStyle w:val="Heading3"/>
        <w:tabs>
          <w:tab w:val="left" w:pos="2835"/>
        </w:tabs>
        <w:ind w:left="2835" w:hanging="708"/>
      </w:pPr>
      <w:r w:rsidRPr="00F64536">
        <w:t>Quality Control Submittals:</w:t>
      </w:r>
    </w:p>
    <w:p w14:paraId="3D265DD2" w14:textId="77777777" w:rsidR="001412F1" w:rsidRPr="00F64536" w:rsidRDefault="001412F1" w:rsidP="0070781B">
      <w:pPr>
        <w:pStyle w:val="Heading4"/>
        <w:tabs>
          <w:tab w:val="left" w:pos="3544"/>
        </w:tabs>
        <w:ind w:left="3544" w:hanging="709"/>
        <w:rPr>
          <w:rPrChange w:id="284" w:author="James Faas" w:date="2022-11-30T08:17:00Z">
            <w:rPr>
              <w:highlight w:val="yellow"/>
            </w:rPr>
          </w:rPrChange>
        </w:rPr>
      </w:pPr>
      <w:del w:id="285" w:author="Mabel Chow" w:date="2022-04-27T14:24:00Z">
        <w:r w:rsidRPr="00F64536" w:rsidDel="00CD5AC9">
          <w:rPr>
            <w:rStyle w:val="Choice"/>
            <w:rFonts w:ascii="Calibri" w:hAnsi="Calibri"/>
            <w:b w:val="0"/>
            <w:sz w:val="22"/>
            <w:rPrChange w:id="286" w:author="James Faas" w:date="2022-11-30T08:17:00Z">
              <w:rPr>
                <w:rStyle w:val="Choice"/>
                <w:rFonts w:ascii="Calibri" w:hAnsi="Calibri"/>
                <w:b w:val="0"/>
                <w:sz w:val="22"/>
                <w:highlight w:val="yellow"/>
              </w:rPr>
            </w:rPrChange>
          </w:rPr>
          <w:delText>[</w:delText>
        </w:r>
      </w:del>
      <w:r w:rsidRPr="00F64536">
        <w:rPr>
          <w:rStyle w:val="Choice"/>
          <w:rFonts w:ascii="Calibri" w:hAnsi="Calibri"/>
          <w:b w:val="0"/>
          <w:sz w:val="22"/>
          <w:rPrChange w:id="287" w:author="James Faas" w:date="2022-11-30T08:17:00Z">
            <w:rPr>
              <w:rStyle w:val="Choice"/>
              <w:rFonts w:ascii="Calibri" w:hAnsi="Calibri"/>
              <w:b w:val="0"/>
              <w:sz w:val="22"/>
              <w:highlight w:val="yellow"/>
            </w:rPr>
          </w:rPrChange>
        </w:rPr>
        <w:t xml:space="preserve">Applicator’s Qualification: </w:t>
      </w:r>
      <w:ins w:id="288" w:author="Mabel Chow" w:date="2022-04-27T14:24:00Z">
        <w:r w:rsidR="00CD5AC9" w:rsidRPr="00F64536">
          <w:rPr>
            <w:rStyle w:val="Choice"/>
            <w:rFonts w:ascii="Calibri" w:hAnsi="Calibri"/>
            <w:b w:val="0"/>
            <w:sz w:val="22"/>
            <w:rPrChange w:id="289" w:author="James Faas" w:date="2022-11-30T08:17:00Z">
              <w:rPr>
                <w:rStyle w:val="Choice"/>
                <w:rFonts w:ascii="Calibri" w:hAnsi="Calibri"/>
                <w:b w:val="0"/>
                <w:sz w:val="22"/>
                <w:highlight w:val="yellow"/>
              </w:rPr>
            </w:rPrChange>
          </w:rPr>
          <w:t xml:space="preserve">Submit </w:t>
        </w:r>
      </w:ins>
      <w:r w:rsidRPr="00F64536">
        <w:rPr>
          <w:rStyle w:val="Choice"/>
          <w:rFonts w:ascii="Calibri" w:hAnsi="Calibri"/>
          <w:b w:val="0"/>
          <w:sz w:val="22"/>
          <w:rPrChange w:id="290" w:author="James Faas" w:date="2022-11-30T08:17:00Z">
            <w:rPr>
              <w:rStyle w:val="Choice"/>
              <w:rFonts w:ascii="Calibri" w:hAnsi="Calibri"/>
              <w:b w:val="0"/>
              <w:sz w:val="22"/>
              <w:highlight w:val="yellow"/>
            </w:rPr>
          </w:rPrChange>
        </w:rPr>
        <w:t>List of references substantiating experience.</w:t>
      </w:r>
      <w:del w:id="291" w:author="Mabel Chow" w:date="2022-04-27T14:25:00Z">
        <w:r w:rsidRPr="00F64536" w:rsidDel="00CD5AC9">
          <w:rPr>
            <w:rStyle w:val="Choice"/>
            <w:rFonts w:ascii="Calibri" w:hAnsi="Calibri"/>
            <w:b w:val="0"/>
            <w:sz w:val="22"/>
            <w:rPrChange w:id="292" w:author="James Faas" w:date="2022-11-30T08:17:00Z">
              <w:rPr>
                <w:rStyle w:val="Choice"/>
                <w:rFonts w:ascii="Calibri" w:hAnsi="Calibri"/>
                <w:b w:val="0"/>
                <w:sz w:val="22"/>
                <w:highlight w:val="yellow"/>
              </w:rPr>
            </w:rPrChange>
          </w:rPr>
          <w:delText>]</w:delText>
        </w:r>
      </w:del>
    </w:p>
    <w:p w14:paraId="03EA04E1" w14:textId="77777777" w:rsidR="005F6247" w:rsidRPr="00F64536" w:rsidDel="00CD5AC9" w:rsidRDefault="005F6247" w:rsidP="00E91B63">
      <w:pPr>
        <w:tabs>
          <w:tab w:val="left" w:pos="3544"/>
        </w:tabs>
        <w:ind w:left="3544"/>
        <w:rPr>
          <w:del w:id="293" w:author="Mabel Chow" w:date="2022-04-27T14:25:00Z"/>
          <w:rFonts w:cs="Arial"/>
        </w:rPr>
      </w:pPr>
      <w:del w:id="294" w:author="Mabel Chow" w:date="2022-04-27T14:25:00Z">
        <w:r w:rsidRPr="00F64536" w:rsidDel="00CD5AC9">
          <w:rPr>
            <w:rFonts w:cs="Arial"/>
            <w:rPrChange w:id="295" w:author="James Faas" w:date="2022-11-30T08:17:00Z">
              <w:rPr>
                <w:rFonts w:cs="Arial"/>
                <w:highlight w:val="yellow"/>
              </w:rPr>
            </w:rPrChange>
          </w:rPr>
          <w:delText>[Select the following only if SSPC Certification is chosen in Article Quality Assurance.]</w:delText>
        </w:r>
      </w:del>
    </w:p>
    <w:p w14:paraId="43C9D912" w14:textId="77777777" w:rsidR="001412F1" w:rsidRPr="00F64536" w:rsidRDefault="001412F1" w:rsidP="0070781B">
      <w:pPr>
        <w:pStyle w:val="Heading4"/>
        <w:tabs>
          <w:tab w:val="left" w:pos="3544"/>
        </w:tabs>
        <w:ind w:left="3544" w:hanging="709"/>
      </w:pPr>
      <w:r w:rsidRPr="00F64536">
        <w:t>Factory Applied Coatings: Manufacturer's certification stating factory applied coating system meets or exceed</w:t>
      </w:r>
      <w:r w:rsidR="007B2695" w:rsidRPr="00F64536">
        <w:t xml:space="preserve"> </w:t>
      </w:r>
      <w:r w:rsidR="0062345D" w:rsidRPr="00F64536">
        <w:t>these</w:t>
      </w:r>
      <w:r w:rsidRPr="00F64536">
        <w:t xml:space="preserve"> requirements specified.</w:t>
      </w:r>
    </w:p>
    <w:p w14:paraId="31995D42" w14:textId="77777777" w:rsidR="001412F1" w:rsidRPr="00F64536" w:rsidRDefault="001412F1" w:rsidP="0070781B">
      <w:pPr>
        <w:pStyle w:val="Heading4"/>
        <w:tabs>
          <w:tab w:val="left" w:pos="3544"/>
        </w:tabs>
        <w:ind w:left="3544" w:hanging="709"/>
      </w:pPr>
      <w:r w:rsidRPr="00F64536">
        <w:t xml:space="preserve">If the manufacturer of finish coating differs from that of shop primer, provide </w:t>
      </w:r>
      <w:r w:rsidR="007B2695" w:rsidRPr="00F64536">
        <w:t xml:space="preserve">the </w:t>
      </w:r>
      <w:r w:rsidRPr="00F64536">
        <w:t>finish coating manufacturer’s written confirmation</w:t>
      </w:r>
      <w:r w:rsidR="007B2695" w:rsidRPr="00F64536">
        <w:t xml:space="preserve"> stating</w:t>
      </w:r>
      <w:r w:rsidRPr="00F64536">
        <w:t xml:space="preserve"> that materials are compatible.</w:t>
      </w:r>
    </w:p>
    <w:p w14:paraId="639B7F05" w14:textId="77777777" w:rsidR="001412F1" w:rsidRPr="00F64536" w:rsidRDefault="001412F1" w:rsidP="0070781B">
      <w:pPr>
        <w:pStyle w:val="Heading4"/>
        <w:tabs>
          <w:tab w:val="left" w:pos="3544"/>
        </w:tabs>
        <w:ind w:left="3544" w:hanging="709"/>
      </w:pPr>
      <w:r w:rsidRPr="00F64536">
        <w:t>Manufacturer's written instructions and special details for applying each type of paint.</w:t>
      </w:r>
    </w:p>
    <w:p w14:paraId="5F64DF0C" w14:textId="77777777" w:rsidR="001412F1" w:rsidRPr="00F64536" w:rsidRDefault="001412F1" w:rsidP="0070781B">
      <w:pPr>
        <w:pStyle w:val="Heading4"/>
        <w:tabs>
          <w:tab w:val="left" w:pos="3544"/>
        </w:tabs>
        <w:ind w:left="3544" w:hanging="709"/>
      </w:pPr>
      <w:r w:rsidRPr="00F64536">
        <w:t xml:space="preserve">Manufacturer’s written verification that submitted material is suitable for the intended use. </w:t>
      </w:r>
    </w:p>
    <w:p w14:paraId="3BCDAF58" w14:textId="77777777" w:rsidR="001412F1" w:rsidRPr="00F64536" w:rsidRDefault="001412F1" w:rsidP="00444FE7">
      <w:pPr>
        <w:pStyle w:val="Heading2"/>
      </w:pPr>
      <w:bookmarkStart w:id="296" w:name="_Toc6977378"/>
      <w:r w:rsidRPr="00F64536">
        <w:t>Quality</w:t>
      </w:r>
      <w:r w:rsidR="00AD6F2B" w:rsidRPr="00F64536">
        <w:t xml:space="preserve"> </w:t>
      </w:r>
      <w:r w:rsidRPr="00F64536">
        <w:t>Assurance</w:t>
      </w:r>
    </w:p>
    <w:bookmarkEnd w:id="296"/>
    <w:p w14:paraId="5CCC9098" w14:textId="77777777" w:rsidR="001412F1" w:rsidRPr="00F64536" w:rsidRDefault="001412F1">
      <w:pPr>
        <w:pStyle w:val="Heading3"/>
        <w:pPrChange w:id="297" w:author="James Faas" w:date="2022-11-30T08:21:00Z">
          <w:pPr>
            <w:pStyle w:val="Heading3"/>
            <w:keepNext/>
            <w:tabs>
              <w:tab w:val="clear" w:pos="1440"/>
              <w:tab w:val="left" w:pos="1418"/>
            </w:tabs>
            <w:ind w:hanging="3611"/>
          </w:pPr>
        </w:pPrChange>
      </w:pPr>
      <w:r w:rsidRPr="00F64536">
        <w:t>Qualifications:</w:t>
      </w:r>
    </w:p>
    <w:p w14:paraId="2ED3F7F4" w14:textId="0BF48EF8" w:rsidR="001412F1" w:rsidRPr="00F64536" w:rsidRDefault="001412F1" w:rsidP="0070781B">
      <w:pPr>
        <w:pStyle w:val="Heading4"/>
        <w:keepNext/>
        <w:tabs>
          <w:tab w:val="left" w:pos="2127"/>
        </w:tabs>
        <w:ind w:left="2127" w:hanging="709"/>
      </w:pPr>
      <w:r w:rsidRPr="00F64536">
        <w:t xml:space="preserve">Applicator: </w:t>
      </w:r>
      <w:del w:id="298" w:author="Mabel Chow" w:date="2022-04-27T14:25:00Z">
        <w:r w:rsidRPr="00F64536" w:rsidDel="00CD5AC9">
          <w:rPr>
            <w:rStyle w:val="Choice"/>
            <w:rFonts w:ascii="Calibri" w:hAnsi="Calibri"/>
            <w:b w:val="0"/>
            <w:sz w:val="22"/>
            <w:highlight w:val="yellow"/>
          </w:rPr>
          <w:delText>[</w:delText>
        </w:r>
      </w:del>
      <w:ins w:id="299" w:author="James Faas" w:date="2022-11-30T08:21:00Z">
        <w:r w:rsidR="00F64536" w:rsidRPr="00F64536">
          <w:rPr>
            <w:rStyle w:val="Choice"/>
            <w:rFonts w:ascii="Calibri" w:hAnsi="Calibri"/>
            <w:b w:val="0"/>
            <w:sz w:val="22"/>
          </w:rPr>
          <w:t xml:space="preserve"> Minimum 5 years’ experience in field of industrial painting.</w:t>
        </w:r>
      </w:ins>
      <w:del w:id="300" w:author="James Faas" w:date="2022-11-30T08:21:00Z">
        <w:r w:rsidRPr="00F64536" w:rsidDel="00F64536">
          <w:rPr>
            <w:rStyle w:val="Choice"/>
            <w:rFonts w:ascii="Calibri" w:hAnsi="Calibri"/>
            <w:b w:val="0"/>
            <w:sz w:val="22"/>
            <w:highlight w:val="yellow"/>
          </w:rPr>
          <w:delText>Minimum 5 years’ experience in application of specified products.</w:delText>
        </w:r>
      </w:del>
      <w:del w:id="301" w:author="Mabel Chow" w:date="2022-04-27T14:25:00Z">
        <w:r w:rsidRPr="00F64536" w:rsidDel="00CD5AC9">
          <w:rPr>
            <w:rStyle w:val="Choice"/>
            <w:rFonts w:ascii="Calibri" w:hAnsi="Calibri"/>
            <w:b w:val="0"/>
            <w:sz w:val="22"/>
            <w:highlight w:val="yellow"/>
          </w:rPr>
          <w:delText>]</w:delText>
        </w:r>
        <w:r w:rsidRPr="00F64536" w:rsidDel="00CD5AC9">
          <w:rPr>
            <w:highlight w:val="yellow"/>
          </w:rPr>
          <w:delText xml:space="preserve"> </w:delText>
        </w:r>
        <w:r w:rsidR="005F6247" w:rsidRPr="00F64536" w:rsidDel="00CD5AC9">
          <w:rPr>
            <w:highlight w:val="yellow"/>
          </w:rPr>
          <w:delText>[       ]</w:delText>
        </w:r>
        <w:r w:rsidR="005F6247" w:rsidRPr="00F64536" w:rsidDel="00CD5AC9">
          <w:delText>.</w:delText>
        </w:r>
      </w:del>
    </w:p>
    <w:p w14:paraId="14DC123A" w14:textId="77777777" w:rsidR="001412F1" w:rsidRPr="00F64536" w:rsidRDefault="001412F1">
      <w:pPr>
        <w:pStyle w:val="Heading3"/>
        <w:pPrChange w:id="302" w:author="James Faas" w:date="2022-11-30T08:21:00Z">
          <w:pPr>
            <w:pStyle w:val="Heading3"/>
            <w:keepNext/>
            <w:tabs>
              <w:tab w:val="clear" w:pos="1440"/>
              <w:tab w:val="left" w:pos="1418"/>
            </w:tabs>
            <w:ind w:hanging="3611"/>
          </w:pPr>
        </w:pPrChange>
      </w:pPr>
      <w:r w:rsidRPr="00F64536">
        <w:t>Quality Assurance</w:t>
      </w:r>
    </w:p>
    <w:p w14:paraId="59B3F297" w14:textId="77777777" w:rsidR="001412F1" w:rsidRPr="00F64536" w:rsidRDefault="001412F1" w:rsidP="0070781B">
      <w:pPr>
        <w:pStyle w:val="Heading4"/>
        <w:keepNext/>
        <w:tabs>
          <w:tab w:val="left" w:pos="2127"/>
        </w:tabs>
        <w:ind w:left="2127" w:hanging="709"/>
      </w:pPr>
      <w:r w:rsidRPr="00F64536">
        <w:lastRenderedPageBreak/>
        <w:t>Prior to commencement of painting operations</w:t>
      </w:r>
      <w:r w:rsidR="007B2695" w:rsidRPr="00F64536">
        <w:t>, the Contractor shall</w:t>
      </w:r>
      <w:r w:rsidRPr="00F64536">
        <w:t xml:space="preserve"> meet at </w:t>
      </w:r>
      <w:r w:rsidR="007B2695" w:rsidRPr="00F64536">
        <w:t xml:space="preserve">Site </w:t>
      </w:r>
      <w:r w:rsidRPr="00F64536">
        <w:t xml:space="preserve">with </w:t>
      </w:r>
      <w:r w:rsidR="007B2695" w:rsidRPr="00F64536">
        <w:t xml:space="preserve">the </w:t>
      </w:r>
      <w:r w:rsidRPr="00F64536">
        <w:t xml:space="preserve">material supplier’s representative and with the </w:t>
      </w:r>
      <w:del w:id="303" w:author="Mabel Chow" w:date="2022-04-27T14:28:00Z">
        <w:r w:rsidRPr="00F64536" w:rsidDel="00BD0DF2">
          <w:rPr>
            <w:rPrChange w:id="304" w:author="James Faas" w:date="2022-11-30T08:22:00Z">
              <w:rPr>
                <w:highlight w:val="yellow"/>
              </w:rPr>
            </w:rPrChange>
          </w:rPr>
          <w:delText>[</w:delText>
        </w:r>
      </w:del>
      <w:r w:rsidR="002E53F4" w:rsidRPr="00F64536">
        <w:rPr>
          <w:rPrChange w:id="305" w:author="James Faas" w:date="2022-11-30T08:22:00Z">
            <w:rPr>
              <w:highlight w:val="yellow"/>
            </w:rPr>
          </w:rPrChange>
        </w:rPr>
        <w:t>Consultant</w:t>
      </w:r>
      <w:del w:id="306" w:author="Mabel Chow" w:date="2022-04-27T14:28:00Z">
        <w:r w:rsidRPr="00F64536" w:rsidDel="00BD0DF2">
          <w:rPr>
            <w:rPrChange w:id="307" w:author="James Faas" w:date="2022-11-30T08:22:00Z">
              <w:rPr>
                <w:highlight w:val="yellow"/>
              </w:rPr>
            </w:rPrChange>
          </w:rPr>
          <w:delText>]</w:delText>
        </w:r>
      </w:del>
      <w:r w:rsidRPr="00F64536">
        <w:t xml:space="preserve"> to review these Specifications, painting work to be done and following related items:</w:t>
      </w:r>
    </w:p>
    <w:p w14:paraId="676E7B8C" w14:textId="77777777" w:rsidR="001412F1" w:rsidRPr="00F64536" w:rsidRDefault="001412F1" w:rsidP="0070781B">
      <w:pPr>
        <w:pStyle w:val="Heading5"/>
        <w:tabs>
          <w:tab w:val="left" w:pos="2835"/>
        </w:tabs>
        <w:ind w:left="2835" w:hanging="708"/>
      </w:pPr>
      <w:r w:rsidRPr="00F64536">
        <w:t>Equipment use and servicing</w:t>
      </w:r>
    </w:p>
    <w:p w14:paraId="14868AE5" w14:textId="77777777" w:rsidR="001412F1" w:rsidRPr="00F64536" w:rsidRDefault="001412F1" w:rsidP="0070781B">
      <w:pPr>
        <w:pStyle w:val="Heading5"/>
        <w:tabs>
          <w:tab w:val="left" w:pos="2835"/>
        </w:tabs>
        <w:ind w:left="2835" w:hanging="708"/>
      </w:pPr>
      <w:r w:rsidRPr="00F64536">
        <w:t>Material storage and application techniques</w:t>
      </w:r>
    </w:p>
    <w:p w14:paraId="088B2F4A" w14:textId="77777777" w:rsidR="001412F1" w:rsidRPr="00F64536" w:rsidRDefault="001412F1" w:rsidP="0070781B">
      <w:pPr>
        <w:pStyle w:val="Heading5"/>
        <w:tabs>
          <w:tab w:val="left" w:pos="2835"/>
        </w:tabs>
        <w:ind w:left="2835" w:hanging="708"/>
      </w:pPr>
      <w:r w:rsidRPr="00F64536">
        <w:t>Surface preparation and ambient temperature</w:t>
      </w:r>
    </w:p>
    <w:p w14:paraId="5EA1D0EB" w14:textId="77777777" w:rsidR="001412F1" w:rsidRPr="00F64536" w:rsidRDefault="001412F1" w:rsidP="0070781B">
      <w:pPr>
        <w:pStyle w:val="Heading5"/>
        <w:tabs>
          <w:tab w:val="left" w:pos="2835"/>
        </w:tabs>
        <w:ind w:left="2835" w:hanging="708"/>
      </w:pPr>
      <w:r w:rsidRPr="00F64536">
        <w:t>Inspection requirements</w:t>
      </w:r>
    </w:p>
    <w:p w14:paraId="00D8B991" w14:textId="77777777" w:rsidR="001412F1" w:rsidRPr="00F64536" w:rsidRDefault="001412F1" w:rsidP="0070781B">
      <w:pPr>
        <w:pStyle w:val="Heading5"/>
        <w:tabs>
          <w:tab w:val="left" w:pos="2835"/>
        </w:tabs>
        <w:ind w:left="2835" w:hanging="708"/>
      </w:pPr>
      <w:r w:rsidRPr="00F64536">
        <w:t>Inspection reports</w:t>
      </w:r>
    </w:p>
    <w:p w14:paraId="15539C43" w14:textId="77777777" w:rsidR="001412F1" w:rsidRPr="00F64536" w:rsidRDefault="001412F1" w:rsidP="0070781B">
      <w:pPr>
        <w:pStyle w:val="Heading5"/>
        <w:tabs>
          <w:tab w:val="left" w:pos="2835"/>
        </w:tabs>
        <w:ind w:left="2835" w:hanging="708"/>
      </w:pPr>
      <w:r w:rsidRPr="00F64536">
        <w:t>Hold points or check points</w:t>
      </w:r>
    </w:p>
    <w:p w14:paraId="439E6CBD" w14:textId="77777777" w:rsidR="001412F1" w:rsidRPr="00F64536" w:rsidRDefault="001412F1" w:rsidP="0070781B">
      <w:pPr>
        <w:pStyle w:val="Heading5"/>
        <w:tabs>
          <w:tab w:val="left" w:pos="2835"/>
        </w:tabs>
        <w:ind w:left="2835" w:hanging="708"/>
      </w:pPr>
      <w:r w:rsidRPr="00F64536">
        <w:t>Safety requirements during application</w:t>
      </w:r>
    </w:p>
    <w:p w14:paraId="2FBE6F0F" w14:textId="77777777" w:rsidR="001412F1" w:rsidRPr="00F64536" w:rsidRDefault="001412F1" w:rsidP="0070781B">
      <w:pPr>
        <w:pStyle w:val="Heading5"/>
        <w:tabs>
          <w:tab w:val="left" w:pos="2835"/>
        </w:tabs>
        <w:ind w:left="2835" w:hanging="708"/>
      </w:pPr>
      <w:r w:rsidRPr="00F64536">
        <w:t>Mock-ups or samples of coatings in highly corrosive environment</w:t>
      </w:r>
    </w:p>
    <w:p w14:paraId="37B74CE5" w14:textId="77777777" w:rsidR="001412F1" w:rsidRPr="00F64536" w:rsidRDefault="001412F1" w:rsidP="0070781B">
      <w:pPr>
        <w:pStyle w:val="Heading4"/>
        <w:tabs>
          <w:tab w:val="left" w:pos="2127"/>
        </w:tabs>
        <w:ind w:left="2127" w:hanging="709"/>
      </w:pPr>
      <w:r w:rsidRPr="00F64536">
        <w:t>Submit report of alternative recommendations for adverse conditions encountered.</w:t>
      </w:r>
    </w:p>
    <w:p w14:paraId="0E0DBABF" w14:textId="77777777" w:rsidR="001412F1" w:rsidRPr="00F64536" w:rsidRDefault="001412F1" w:rsidP="0070781B">
      <w:pPr>
        <w:pStyle w:val="Heading4"/>
        <w:tabs>
          <w:tab w:val="left" w:pos="2127"/>
        </w:tabs>
        <w:ind w:left="2127" w:hanging="709"/>
      </w:pPr>
      <w:r w:rsidRPr="00F64536">
        <w:t xml:space="preserve">Arrange with the paint manufacturer to visit the </w:t>
      </w:r>
      <w:r w:rsidR="00F22FFC" w:rsidRPr="00F64536">
        <w:t xml:space="preserve">Site </w:t>
      </w:r>
      <w:r w:rsidRPr="00F64536">
        <w:t xml:space="preserve">at intervals during the surface preparation and painting operations to </w:t>
      </w:r>
      <w:r w:rsidR="00F22FFC" w:rsidRPr="00F64536">
        <w:t xml:space="preserve">ensure </w:t>
      </w:r>
      <w:r w:rsidRPr="00F64536">
        <w:t>that the proper surface preparation has been completed, the specified paint products are being used, the proper number of coats are being applied and the agreed finishing procedures are being used, and that the paint manufacturer regularly submits written reports.</w:t>
      </w:r>
    </w:p>
    <w:p w14:paraId="3FC1E4CA" w14:textId="77777777" w:rsidR="001412F1" w:rsidRPr="008D66C9" w:rsidRDefault="001412F1" w:rsidP="00E91B63">
      <w:pPr>
        <w:pStyle w:val="Heading3"/>
        <w:tabs>
          <w:tab w:val="clear" w:pos="1440"/>
          <w:tab w:val="left" w:pos="1418"/>
        </w:tabs>
        <w:ind w:hanging="3611"/>
      </w:pPr>
      <w:r w:rsidRPr="008D66C9">
        <w:t>Regulatory Requirements:</w:t>
      </w:r>
    </w:p>
    <w:p w14:paraId="0C72E417" w14:textId="06B9DD05" w:rsidR="001412F1" w:rsidRPr="008D66C9" w:rsidRDefault="00BD0DF2" w:rsidP="0070781B">
      <w:pPr>
        <w:pStyle w:val="Heading4"/>
        <w:tabs>
          <w:tab w:val="left" w:pos="2127"/>
        </w:tabs>
        <w:ind w:left="2127" w:hanging="709"/>
      </w:pPr>
      <w:ins w:id="308" w:author="Mabel Chow" w:date="2022-04-27T14:30:00Z">
        <w:del w:id="309" w:author="James Faas" w:date="2022-11-30T08:23:00Z">
          <w:r w:rsidRPr="008D66C9" w:rsidDel="008D66C9">
            <w:delText>Comp</w:delText>
          </w:r>
        </w:del>
      </w:ins>
      <w:ins w:id="310" w:author="Mabel Chow" w:date="2022-04-27T14:31:00Z">
        <w:del w:id="311" w:author="James Faas" w:date="2022-11-30T08:23:00Z">
          <w:r w:rsidRPr="008D66C9" w:rsidDel="008D66C9">
            <w:delText xml:space="preserve">ly with the “Volatile Organic Compound Concentration Limits for Certain Products </w:delText>
          </w:r>
          <w:r w:rsidR="003D7FD2" w:rsidRPr="008D66C9" w:rsidDel="008D66C9">
            <w:delText xml:space="preserve">Regulations” and the “Volatile Organic </w:delText>
          </w:r>
        </w:del>
      </w:ins>
      <w:ins w:id="312" w:author="Mabel Chow" w:date="2022-04-27T14:32:00Z">
        <w:del w:id="313" w:author="James Faas" w:date="2022-11-30T08:23:00Z">
          <w:r w:rsidR="003D7FD2" w:rsidRPr="008D66C9" w:rsidDel="008D66C9">
            <w:delText>Compound Concentration Limits for Architectural Coating Regulations” issued by Environment Canada, and m</w:delText>
          </w:r>
        </w:del>
      </w:ins>
      <w:ins w:id="314" w:author="James Faas" w:date="2022-11-30T08:23:00Z">
        <w:r w:rsidR="008D66C9" w:rsidRPr="008D66C9">
          <w:rPr>
            <w:rPrChange w:id="315" w:author="James Faas" w:date="2022-11-30T08:24:00Z">
              <w:rPr>
                <w:color w:val="FF0000"/>
              </w:rPr>
            </w:rPrChange>
          </w:rPr>
          <w:t>M</w:t>
        </w:r>
      </w:ins>
      <w:ins w:id="316" w:author="Mabel Chow" w:date="2022-04-27T14:32:00Z">
        <w:r w:rsidR="003D7FD2" w:rsidRPr="008D66C9">
          <w:t>e</w:t>
        </w:r>
      </w:ins>
      <w:del w:id="317" w:author="Mabel Chow" w:date="2022-04-27T14:32:00Z">
        <w:r w:rsidR="001412F1" w:rsidRPr="008D66C9" w:rsidDel="003D7FD2">
          <w:delText>Me</w:delText>
        </w:r>
      </w:del>
      <w:r w:rsidR="001412F1" w:rsidRPr="008D66C9">
        <w:t xml:space="preserve">et federal, provincial and local requirements </w:t>
      </w:r>
      <w:del w:id="318" w:author="Mabel Chow" w:date="2022-04-27T14:30:00Z">
        <w:r w:rsidR="00FB6823" w:rsidRPr="008D66C9" w:rsidDel="00BD0DF2">
          <w:rPr>
            <w:i/>
            <w:highlight w:val="yellow"/>
          </w:rPr>
          <w:delText>[Consultant to provide such details and amend as appropriate]</w:delText>
        </w:r>
        <w:r w:rsidR="00FB6823" w:rsidRPr="008D66C9" w:rsidDel="00BD0DF2">
          <w:delText xml:space="preserve"> </w:delText>
        </w:r>
      </w:del>
      <w:r w:rsidR="001412F1" w:rsidRPr="008D66C9">
        <w:t>limiting the emission of volatile organic compounds.</w:t>
      </w:r>
    </w:p>
    <w:p w14:paraId="2EA4FD81" w14:textId="77777777" w:rsidR="001412F1" w:rsidRPr="008D66C9" w:rsidRDefault="001412F1" w:rsidP="0070781B">
      <w:pPr>
        <w:pStyle w:val="Heading4"/>
        <w:tabs>
          <w:tab w:val="left" w:pos="2127"/>
        </w:tabs>
        <w:ind w:left="2127" w:hanging="709"/>
      </w:pPr>
      <w:r w:rsidRPr="008D66C9">
        <w:t>Perform surface preparation and painting in accordance with the following</w:t>
      </w:r>
      <w:r w:rsidR="005A6980" w:rsidRPr="008D66C9">
        <w:t xml:space="preserve"> requirements</w:t>
      </w:r>
      <w:r w:rsidRPr="008D66C9">
        <w:t>:</w:t>
      </w:r>
    </w:p>
    <w:p w14:paraId="0A9E0BB8" w14:textId="77777777" w:rsidR="001412F1" w:rsidRPr="008D66C9" w:rsidRDefault="001412F1" w:rsidP="0070781B">
      <w:pPr>
        <w:pStyle w:val="Heading5"/>
        <w:tabs>
          <w:tab w:val="left" w:pos="2835"/>
        </w:tabs>
        <w:ind w:left="2835" w:hanging="708"/>
      </w:pPr>
      <w:r w:rsidRPr="008D66C9">
        <w:t>Paint manufacturer's instructions.</w:t>
      </w:r>
    </w:p>
    <w:p w14:paraId="6C343AC1" w14:textId="0686DBE6" w:rsidR="001412F1" w:rsidRPr="008D66C9" w:rsidRDefault="001412F1" w:rsidP="0070781B">
      <w:pPr>
        <w:pStyle w:val="Heading5"/>
        <w:tabs>
          <w:tab w:val="left" w:pos="2835"/>
        </w:tabs>
        <w:ind w:left="2835" w:hanging="708"/>
      </w:pPr>
      <w:r w:rsidRPr="008D66C9">
        <w:t>SSPC</w:t>
      </w:r>
      <w:r w:rsidR="002E53F4" w:rsidRPr="008D66C9">
        <w:t>-</w:t>
      </w:r>
      <w:r w:rsidRPr="008D66C9">
        <w:t>PA </w:t>
      </w:r>
      <w:r w:rsidR="002E53F4" w:rsidRPr="008D66C9">
        <w:t>Guide 10</w:t>
      </w:r>
      <w:r w:rsidRPr="008D66C9">
        <w:t xml:space="preserve">, Guide to Safety </w:t>
      </w:r>
      <w:r w:rsidR="002E53F4" w:rsidRPr="008D66C9">
        <w:t xml:space="preserve">and </w:t>
      </w:r>
      <w:del w:id="319" w:author="James Faas" w:date="2022-11-30T08:24:00Z">
        <w:r w:rsidR="002E53F4" w:rsidRPr="008D66C9" w:rsidDel="008D66C9">
          <w:delText>h</w:delText>
        </w:r>
      </w:del>
      <w:ins w:id="320" w:author="James Faas" w:date="2022-11-30T08:24:00Z">
        <w:r w:rsidR="008D66C9" w:rsidRPr="008D66C9">
          <w:rPr>
            <w:rPrChange w:id="321" w:author="James Faas" w:date="2022-11-30T08:24:00Z">
              <w:rPr>
                <w:color w:val="FF0000"/>
              </w:rPr>
            </w:rPrChange>
          </w:rPr>
          <w:t>H</w:t>
        </w:r>
      </w:ins>
      <w:r w:rsidR="002E53F4" w:rsidRPr="008D66C9">
        <w:t>ealth Requirements</w:t>
      </w:r>
    </w:p>
    <w:p w14:paraId="2ABEDEB3" w14:textId="77777777" w:rsidR="001412F1" w:rsidRPr="008D66C9" w:rsidRDefault="001412F1" w:rsidP="0070781B">
      <w:pPr>
        <w:pStyle w:val="Heading5"/>
        <w:tabs>
          <w:tab w:val="left" w:pos="2835"/>
        </w:tabs>
        <w:ind w:left="2835" w:hanging="708"/>
      </w:pPr>
      <w:r w:rsidRPr="008D66C9">
        <w:t xml:space="preserve">Federal, </w:t>
      </w:r>
      <w:r w:rsidR="005F6247" w:rsidRPr="008D66C9">
        <w:t>provincial</w:t>
      </w:r>
      <w:r w:rsidRPr="008D66C9">
        <w:t xml:space="preserve">, and </w:t>
      </w:r>
      <w:r w:rsidR="002E53F4" w:rsidRPr="008D66C9">
        <w:t xml:space="preserve">municipal </w:t>
      </w:r>
      <w:r w:rsidRPr="008D66C9">
        <w:t>agencies having jurisdiction</w:t>
      </w:r>
      <w:del w:id="322" w:author="Mabel Chow" w:date="2022-04-27T14:33:00Z">
        <w:r w:rsidR="00FB6823" w:rsidRPr="008D66C9" w:rsidDel="003D7FD2">
          <w:delText xml:space="preserve"> </w:delText>
        </w:r>
        <w:r w:rsidR="00FB6823" w:rsidRPr="008D66C9" w:rsidDel="003D7FD2">
          <w:rPr>
            <w:i/>
            <w:highlight w:val="yellow"/>
          </w:rPr>
          <w:delText>[Consultant to provide such details and amend as appropriate]</w:delText>
        </w:r>
        <w:r w:rsidRPr="008D66C9" w:rsidDel="003D7FD2">
          <w:delText>.</w:delText>
        </w:r>
      </w:del>
      <w:ins w:id="323" w:author="Mabel Chow" w:date="2022-04-27T14:33:00Z">
        <w:r w:rsidR="003D7FD2" w:rsidRPr="008D66C9">
          <w:rPr>
            <w:i/>
          </w:rPr>
          <w:t>.</w:t>
        </w:r>
      </w:ins>
    </w:p>
    <w:p w14:paraId="777231BF" w14:textId="77777777" w:rsidR="001412F1" w:rsidRPr="008D66C9" w:rsidRDefault="001412F1" w:rsidP="00E91B63">
      <w:pPr>
        <w:pStyle w:val="Heading3"/>
        <w:tabs>
          <w:tab w:val="clear" w:pos="1440"/>
          <w:tab w:val="left" w:pos="1418"/>
        </w:tabs>
        <w:ind w:left="1418" w:hanging="709"/>
      </w:pPr>
      <w:r w:rsidRPr="008D66C9">
        <w:t>Mockup:</w:t>
      </w:r>
    </w:p>
    <w:p w14:paraId="72EB597B" w14:textId="77777777" w:rsidR="001412F1" w:rsidRPr="008D66C9" w:rsidRDefault="001412F1" w:rsidP="0070781B">
      <w:pPr>
        <w:pStyle w:val="Heading4"/>
        <w:tabs>
          <w:tab w:val="left" w:pos="2127"/>
        </w:tabs>
        <w:ind w:left="2127" w:hanging="709"/>
      </w:pPr>
      <w:r w:rsidRPr="008D66C9">
        <w:t xml:space="preserve">Before proceeding with </w:t>
      </w:r>
      <w:r w:rsidR="00F55A1F" w:rsidRPr="008D66C9">
        <w:t>the work of this Section</w:t>
      </w:r>
      <w:r w:rsidRPr="008D66C9">
        <w:t>, finish one complete space or item of each colour scheme required showing selected colours, finish texture, materials, quality of work, and special details.</w:t>
      </w:r>
    </w:p>
    <w:p w14:paraId="49D4AF81" w14:textId="77777777" w:rsidR="001412F1" w:rsidRPr="008D66C9" w:rsidRDefault="001412F1" w:rsidP="0070781B">
      <w:pPr>
        <w:pStyle w:val="Heading4"/>
        <w:tabs>
          <w:tab w:val="left" w:pos="2127"/>
        </w:tabs>
        <w:ind w:left="2127" w:hanging="709"/>
      </w:pPr>
      <w:r w:rsidRPr="008D66C9">
        <w:t xml:space="preserve">After </w:t>
      </w:r>
      <w:r w:rsidR="002E53F4" w:rsidRPr="008D66C9">
        <w:t>Consultant</w:t>
      </w:r>
      <w:r w:rsidRPr="008D66C9">
        <w:t xml:space="preserve"> approval, sample spaces or items shall serve as a standard for similar work throughout the </w:t>
      </w:r>
      <w:r w:rsidR="00F55A1F" w:rsidRPr="008D66C9">
        <w:t>Work</w:t>
      </w:r>
      <w:r w:rsidRPr="008D66C9">
        <w:t>.</w:t>
      </w:r>
    </w:p>
    <w:p w14:paraId="7F5DD062" w14:textId="77777777" w:rsidR="001412F1" w:rsidRPr="008D66C9" w:rsidRDefault="001412F1" w:rsidP="00444FE7">
      <w:pPr>
        <w:pStyle w:val="Heading2"/>
      </w:pPr>
      <w:bookmarkStart w:id="324" w:name="_Toc6977379"/>
      <w:r w:rsidRPr="008D66C9">
        <w:t>Delivery,</w:t>
      </w:r>
      <w:r w:rsidR="00AD6F2B" w:rsidRPr="008D66C9">
        <w:t xml:space="preserve"> </w:t>
      </w:r>
      <w:r w:rsidRPr="008D66C9">
        <w:t>Storage,</w:t>
      </w:r>
      <w:r w:rsidR="00AD6F2B" w:rsidRPr="008D66C9">
        <w:t xml:space="preserve"> </w:t>
      </w:r>
      <w:r w:rsidRPr="008D66C9">
        <w:t>and Handling</w:t>
      </w:r>
    </w:p>
    <w:bookmarkEnd w:id="324"/>
    <w:p w14:paraId="4D104EB7" w14:textId="77777777" w:rsidR="001412F1" w:rsidRPr="008D66C9" w:rsidRDefault="001412F1" w:rsidP="00E91B63">
      <w:pPr>
        <w:pStyle w:val="Heading3"/>
        <w:tabs>
          <w:tab w:val="clear" w:pos="1440"/>
          <w:tab w:val="left" w:pos="1418"/>
        </w:tabs>
        <w:ind w:left="1418" w:hanging="709"/>
      </w:pPr>
      <w:r w:rsidRPr="008D66C9">
        <w:t>Shipping:</w:t>
      </w:r>
    </w:p>
    <w:p w14:paraId="05A899ED" w14:textId="77777777" w:rsidR="001412F1" w:rsidRPr="008D66C9" w:rsidRDefault="001412F1" w:rsidP="0070781B">
      <w:pPr>
        <w:pStyle w:val="Heading4"/>
        <w:tabs>
          <w:tab w:val="left" w:pos="2127"/>
        </w:tabs>
        <w:ind w:left="2127" w:hanging="709"/>
      </w:pPr>
      <w:r w:rsidRPr="008D66C9">
        <w:t>Where pre</w:t>
      </w:r>
      <w:r w:rsidR="002E53F4" w:rsidRPr="008D66C9">
        <w:t>-</w:t>
      </w:r>
      <w:r w:rsidRPr="008D66C9">
        <w:t xml:space="preserve">coated items are to be shipped to the </w:t>
      </w:r>
      <w:r w:rsidR="005A6980" w:rsidRPr="008D66C9">
        <w:t>S</w:t>
      </w:r>
      <w:r w:rsidRPr="008D66C9">
        <w:t xml:space="preserve">ite, protect coating from damage. </w:t>
      </w:r>
      <w:r w:rsidR="005A6980" w:rsidRPr="008D66C9">
        <w:t xml:space="preserve">Protect </w:t>
      </w:r>
      <w:r w:rsidRPr="008D66C9">
        <w:t>coated items to prevent abrasion.</w:t>
      </w:r>
    </w:p>
    <w:p w14:paraId="3025CB9A" w14:textId="77777777" w:rsidR="001412F1" w:rsidRPr="008D66C9" w:rsidRDefault="001412F1" w:rsidP="0070781B">
      <w:pPr>
        <w:pStyle w:val="Heading4"/>
        <w:tabs>
          <w:tab w:val="left" w:pos="2127"/>
        </w:tabs>
        <w:ind w:left="2127" w:hanging="709"/>
      </w:pPr>
      <w:r w:rsidRPr="008D66C9">
        <w:t>Shop painted surfaces shall be protected during shipment and handling by suitable provisions including padding, blocking, and use of canvas or nylon slings.</w:t>
      </w:r>
    </w:p>
    <w:p w14:paraId="350096C2" w14:textId="77777777" w:rsidR="001412F1" w:rsidRPr="008D66C9" w:rsidRDefault="001412F1" w:rsidP="00E91B63">
      <w:pPr>
        <w:pStyle w:val="Heading3"/>
        <w:tabs>
          <w:tab w:val="clear" w:pos="1440"/>
          <w:tab w:val="left" w:pos="1418"/>
        </w:tabs>
        <w:ind w:left="1418" w:hanging="709"/>
      </w:pPr>
      <w:r w:rsidRPr="008D66C9">
        <w:t>Storage:</w:t>
      </w:r>
    </w:p>
    <w:p w14:paraId="72A452B6" w14:textId="77777777" w:rsidR="001412F1" w:rsidRPr="008D66C9" w:rsidRDefault="001412F1" w:rsidP="0070781B">
      <w:pPr>
        <w:pStyle w:val="Heading4"/>
        <w:tabs>
          <w:tab w:val="left" w:pos="2127"/>
        </w:tabs>
        <w:ind w:left="2127" w:hanging="709"/>
      </w:pPr>
      <w:r w:rsidRPr="008D66C9">
        <w:t>Store products in a protected area that is heated or cooled to maintain temperatures within the range recommended by paint manufacturer.</w:t>
      </w:r>
    </w:p>
    <w:p w14:paraId="2505FFD6" w14:textId="77777777" w:rsidR="001412F1" w:rsidRPr="008D66C9" w:rsidRDefault="001412F1" w:rsidP="0070781B">
      <w:pPr>
        <w:pStyle w:val="Heading4"/>
        <w:tabs>
          <w:tab w:val="left" w:pos="2127"/>
        </w:tabs>
        <w:ind w:left="2127" w:hanging="709"/>
      </w:pPr>
      <w:r w:rsidRPr="008D66C9">
        <w:t xml:space="preserve">Primed surfaces shall not be exposed to weather for more than </w:t>
      </w:r>
      <w:r w:rsidR="00F55A1F" w:rsidRPr="008D66C9">
        <w:t>two </w:t>
      </w:r>
      <w:r w:rsidRPr="008D66C9">
        <w:t>months before being top</w:t>
      </w:r>
      <w:r w:rsidR="002E53F4" w:rsidRPr="008D66C9">
        <w:t>-</w:t>
      </w:r>
      <w:r w:rsidRPr="008D66C9">
        <w:t>coated, or less time if recommended by</w:t>
      </w:r>
      <w:r w:rsidR="00F55A1F" w:rsidRPr="008D66C9">
        <w:t xml:space="preserve"> the</w:t>
      </w:r>
      <w:r w:rsidRPr="008D66C9">
        <w:t xml:space="preserve"> coating manufacturer.</w:t>
      </w:r>
    </w:p>
    <w:p w14:paraId="723487FC" w14:textId="77777777" w:rsidR="001412F1" w:rsidRPr="008D66C9" w:rsidRDefault="001412F1" w:rsidP="00444FE7">
      <w:pPr>
        <w:pStyle w:val="Heading2"/>
      </w:pPr>
      <w:bookmarkStart w:id="325" w:name="_Toc6977380"/>
      <w:r w:rsidRPr="008D66C9">
        <w:lastRenderedPageBreak/>
        <w:t>Project</w:t>
      </w:r>
      <w:r w:rsidR="00AD6F2B" w:rsidRPr="008D66C9">
        <w:t xml:space="preserve"> </w:t>
      </w:r>
      <w:r w:rsidRPr="008D66C9">
        <w:t>Conditions</w:t>
      </w:r>
    </w:p>
    <w:bookmarkEnd w:id="325"/>
    <w:p w14:paraId="6451C72E" w14:textId="77777777" w:rsidR="001412F1" w:rsidRPr="008D66C9" w:rsidRDefault="001412F1" w:rsidP="000F6B61">
      <w:pPr>
        <w:pStyle w:val="Heading3"/>
        <w:tabs>
          <w:tab w:val="clear" w:pos="1440"/>
          <w:tab w:val="left" w:pos="1418"/>
        </w:tabs>
        <w:ind w:left="1418" w:hanging="709"/>
      </w:pPr>
      <w:r w:rsidRPr="008D66C9">
        <w:t>Environmental Requirements:</w:t>
      </w:r>
    </w:p>
    <w:p w14:paraId="30531AA3" w14:textId="77777777" w:rsidR="001412F1" w:rsidRPr="008D66C9" w:rsidRDefault="001412F1" w:rsidP="00E91B63">
      <w:pPr>
        <w:pStyle w:val="Heading4"/>
        <w:tabs>
          <w:tab w:val="left" w:pos="2127"/>
        </w:tabs>
        <w:ind w:left="2127" w:hanging="709"/>
      </w:pPr>
      <w:r w:rsidRPr="008D66C9">
        <w:t>Do not apply paint in temperatures or moisture conditions outside of manufacturer's recommended maximum or minimum allowable.</w:t>
      </w:r>
    </w:p>
    <w:p w14:paraId="7F319A68" w14:textId="77777777" w:rsidR="001412F1" w:rsidRPr="008D66C9" w:rsidRDefault="001412F1" w:rsidP="00E91B63">
      <w:pPr>
        <w:pStyle w:val="Heading4"/>
        <w:tabs>
          <w:tab w:val="left" w:pos="2127"/>
        </w:tabs>
        <w:ind w:left="2127" w:hanging="709"/>
      </w:pPr>
      <w:r w:rsidRPr="008D66C9">
        <w:t>Do not perform final abrasive blast cleaning whenever relative humidity exceeds 85 percent, or whenever surface temperature is less than minus 15 degrees C</w:t>
      </w:r>
      <w:r w:rsidR="00F55A1F" w:rsidRPr="008D66C9">
        <w:t>elsius</w:t>
      </w:r>
      <w:r w:rsidRPr="008D66C9">
        <w:t xml:space="preserve"> above dew point of ambient air.</w:t>
      </w:r>
    </w:p>
    <w:p w14:paraId="2CFD74A7" w14:textId="77777777" w:rsidR="001412F1" w:rsidRPr="009224AA" w:rsidDel="003D7FD2" w:rsidRDefault="001412F1">
      <w:pPr>
        <w:pStyle w:val="Heading3"/>
        <w:numPr>
          <w:ilvl w:val="0"/>
          <w:numId w:val="0"/>
        </w:numPr>
        <w:tabs>
          <w:tab w:val="left" w:pos="1418"/>
        </w:tabs>
        <w:ind w:left="720"/>
        <w:rPr>
          <w:del w:id="326" w:author="Mabel Chow" w:date="2022-04-27T14:35:00Z"/>
          <w:color w:val="FF0000"/>
          <w:rPrChange w:id="327" w:author="James Faas" w:date="2022-11-30T08:08:00Z">
            <w:rPr>
              <w:del w:id="328" w:author="Mabel Chow" w:date="2022-04-27T14:35:00Z"/>
            </w:rPr>
          </w:rPrChange>
        </w:rPr>
        <w:pPrChange w:id="329" w:author="Mabel Chow" w:date="2022-04-27T14:35:00Z">
          <w:pPr>
            <w:pStyle w:val="Heading3"/>
            <w:tabs>
              <w:tab w:val="clear" w:pos="1440"/>
              <w:tab w:val="left" w:pos="1418"/>
            </w:tabs>
            <w:ind w:left="1418" w:hanging="709"/>
          </w:pPr>
        </w:pPrChange>
      </w:pPr>
      <w:del w:id="330" w:author="Mabel Chow" w:date="2022-04-27T14:35:00Z">
        <w:r w:rsidRPr="009224AA" w:rsidDel="003D7FD2">
          <w:rPr>
            <w:color w:val="FF0000"/>
            <w:rPrChange w:id="331" w:author="James Faas" w:date="2022-11-30T08:08:00Z">
              <w:rPr/>
            </w:rPrChange>
          </w:rPr>
          <w:delText xml:space="preserve">Status of Existing Coatings: </w:delText>
        </w:r>
      </w:del>
    </w:p>
    <w:p w14:paraId="127101AA" w14:textId="77777777" w:rsidR="001412F1" w:rsidRPr="009224AA" w:rsidDel="003D7FD2" w:rsidRDefault="001412F1">
      <w:pPr>
        <w:pStyle w:val="Heading3"/>
        <w:numPr>
          <w:ilvl w:val="0"/>
          <w:numId w:val="0"/>
        </w:numPr>
        <w:tabs>
          <w:tab w:val="left" w:pos="1418"/>
        </w:tabs>
        <w:ind w:left="720"/>
        <w:rPr>
          <w:del w:id="332" w:author="Mabel Chow" w:date="2022-04-27T14:35:00Z"/>
          <w:color w:val="FF0000"/>
          <w:rPrChange w:id="333" w:author="James Faas" w:date="2022-11-30T08:08:00Z">
            <w:rPr>
              <w:del w:id="334" w:author="Mabel Chow" w:date="2022-04-27T14:35:00Z"/>
            </w:rPr>
          </w:rPrChange>
        </w:rPr>
        <w:pPrChange w:id="335" w:author="Mabel Chow" w:date="2022-04-27T14:35:00Z">
          <w:pPr>
            <w:pStyle w:val="Heading4"/>
            <w:tabs>
              <w:tab w:val="left" w:pos="2127"/>
            </w:tabs>
            <w:ind w:left="2127" w:hanging="709"/>
          </w:pPr>
        </w:pPrChange>
      </w:pPr>
      <w:del w:id="336" w:author="Mabel Chow" w:date="2022-04-27T14:35:00Z">
        <w:r w:rsidRPr="009224AA" w:rsidDel="003D7FD2">
          <w:rPr>
            <w:color w:val="FF0000"/>
            <w:rPrChange w:id="337" w:author="James Faas" w:date="2022-11-30T08:08:00Z">
              <w:rPr/>
            </w:rPrChange>
          </w:rPr>
          <w:delText>The following information on existing coatings or substrate conditions is provided for information only, and is generally believed to be accurate, but is not guaranteed. Perform tests as required to verify applicability of this information to the Work.</w:delText>
        </w:r>
      </w:del>
    </w:p>
    <w:p w14:paraId="145985D1" w14:textId="77777777" w:rsidR="001412F1" w:rsidRPr="009224AA" w:rsidDel="003D7FD2" w:rsidRDefault="001412F1">
      <w:pPr>
        <w:pStyle w:val="Heading3"/>
        <w:numPr>
          <w:ilvl w:val="0"/>
          <w:numId w:val="0"/>
        </w:numPr>
        <w:tabs>
          <w:tab w:val="left" w:pos="1418"/>
        </w:tabs>
        <w:ind w:left="720"/>
        <w:rPr>
          <w:del w:id="338" w:author="Mabel Chow" w:date="2022-04-27T14:35:00Z"/>
          <w:rStyle w:val="Choice"/>
          <w:rFonts w:ascii="Calibri" w:hAnsi="Calibri"/>
          <w:b w:val="0"/>
          <w:color w:val="FF0000"/>
          <w:sz w:val="22"/>
          <w:highlight w:val="yellow"/>
          <w:rPrChange w:id="339" w:author="James Faas" w:date="2022-11-30T08:08:00Z">
            <w:rPr>
              <w:del w:id="340" w:author="Mabel Chow" w:date="2022-04-27T14:35:00Z"/>
              <w:rStyle w:val="Choice"/>
              <w:rFonts w:ascii="Calibri" w:hAnsi="Calibri"/>
              <w:b w:val="0"/>
              <w:sz w:val="22"/>
              <w:highlight w:val="yellow"/>
            </w:rPr>
          </w:rPrChange>
        </w:rPr>
        <w:pPrChange w:id="341" w:author="Mabel Chow" w:date="2022-04-27T14:35:00Z">
          <w:pPr>
            <w:pStyle w:val="Heading5"/>
            <w:tabs>
              <w:tab w:val="left" w:pos="2835"/>
            </w:tabs>
            <w:ind w:left="2835" w:hanging="708"/>
          </w:pPr>
        </w:pPrChange>
      </w:pPr>
      <w:del w:id="342" w:author="Mabel Chow" w:date="2022-04-27T14:35:00Z">
        <w:r w:rsidRPr="009224AA" w:rsidDel="003D7FD2">
          <w:rPr>
            <w:rStyle w:val="Choice"/>
            <w:rFonts w:ascii="Calibri" w:hAnsi="Calibri"/>
            <w:b w:val="0"/>
            <w:color w:val="FF0000"/>
            <w:sz w:val="22"/>
            <w:highlight w:val="yellow"/>
            <w:rPrChange w:id="343" w:author="James Faas" w:date="2022-11-30T08:08:00Z">
              <w:rPr>
                <w:rStyle w:val="Choice"/>
                <w:rFonts w:ascii="Calibri" w:hAnsi="Calibri"/>
                <w:b w:val="0"/>
                <w:sz w:val="22"/>
                <w:highlight w:val="yellow"/>
              </w:rPr>
            </w:rPrChange>
          </w:rPr>
          <w:delText>[     .]</w:delText>
        </w:r>
      </w:del>
    </w:p>
    <w:p w14:paraId="496F5919" w14:textId="77777777" w:rsidR="001412F1" w:rsidRPr="009224AA" w:rsidDel="003D7FD2" w:rsidRDefault="001412F1">
      <w:pPr>
        <w:pStyle w:val="Heading3"/>
        <w:numPr>
          <w:ilvl w:val="0"/>
          <w:numId w:val="0"/>
        </w:numPr>
        <w:tabs>
          <w:tab w:val="left" w:pos="1418"/>
        </w:tabs>
        <w:ind w:left="720"/>
        <w:rPr>
          <w:del w:id="344" w:author="Mabel Chow" w:date="2022-04-27T14:35:00Z"/>
          <w:rStyle w:val="Choice"/>
          <w:rFonts w:ascii="Calibri" w:hAnsi="Calibri"/>
          <w:b w:val="0"/>
          <w:color w:val="FF0000"/>
          <w:sz w:val="22"/>
          <w:highlight w:val="yellow"/>
          <w:rPrChange w:id="345" w:author="James Faas" w:date="2022-11-30T08:08:00Z">
            <w:rPr>
              <w:del w:id="346" w:author="Mabel Chow" w:date="2022-04-27T14:35:00Z"/>
              <w:rStyle w:val="Choice"/>
              <w:rFonts w:ascii="Calibri" w:hAnsi="Calibri"/>
              <w:b w:val="0"/>
              <w:sz w:val="22"/>
              <w:highlight w:val="yellow"/>
            </w:rPr>
          </w:rPrChange>
        </w:rPr>
        <w:pPrChange w:id="347" w:author="Mabel Chow" w:date="2022-04-27T14:35:00Z">
          <w:pPr>
            <w:pStyle w:val="Heading5"/>
            <w:tabs>
              <w:tab w:val="left" w:pos="2835"/>
            </w:tabs>
            <w:ind w:left="2835" w:hanging="708"/>
          </w:pPr>
        </w:pPrChange>
      </w:pPr>
      <w:del w:id="348" w:author="Mabel Chow" w:date="2022-04-27T14:35:00Z">
        <w:r w:rsidRPr="009224AA" w:rsidDel="003D7FD2">
          <w:rPr>
            <w:rStyle w:val="Choice"/>
            <w:rFonts w:ascii="Calibri" w:hAnsi="Calibri"/>
            <w:b w:val="0"/>
            <w:color w:val="FF0000"/>
            <w:sz w:val="22"/>
            <w:highlight w:val="yellow"/>
            <w:rPrChange w:id="349" w:author="James Faas" w:date="2022-11-30T08:08:00Z">
              <w:rPr>
                <w:rStyle w:val="Choice"/>
                <w:rFonts w:ascii="Calibri" w:hAnsi="Calibri"/>
                <w:b w:val="0"/>
                <w:sz w:val="22"/>
                <w:highlight w:val="yellow"/>
              </w:rPr>
            </w:rPrChange>
          </w:rPr>
          <w:delText>[     .]</w:delText>
        </w:r>
      </w:del>
    </w:p>
    <w:p w14:paraId="4FB9FA6F" w14:textId="77777777" w:rsidR="001412F1" w:rsidRPr="009224AA" w:rsidRDefault="001412F1">
      <w:pPr>
        <w:pStyle w:val="Heading3"/>
        <w:numPr>
          <w:ilvl w:val="0"/>
          <w:numId w:val="0"/>
        </w:numPr>
        <w:tabs>
          <w:tab w:val="left" w:pos="1418"/>
        </w:tabs>
        <w:ind w:left="720"/>
        <w:rPr>
          <w:rStyle w:val="Choice"/>
          <w:rFonts w:ascii="Calibri" w:hAnsi="Calibri"/>
          <w:b w:val="0"/>
          <w:color w:val="FF0000"/>
          <w:sz w:val="22"/>
          <w:highlight w:val="yellow"/>
          <w:rPrChange w:id="350" w:author="James Faas" w:date="2022-11-30T08:08:00Z">
            <w:rPr>
              <w:rStyle w:val="Choice"/>
              <w:rFonts w:ascii="Calibri" w:hAnsi="Calibri"/>
              <w:b w:val="0"/>
              <w:sz w:val="22"/>
              <w:highlight w:val="yellow"/>
            </w:rPr>
          </w:rPrChange>
        </w:rPr>
        <w:pPrChange w:id="351" w:author="Mabel Chow" w:date="2022-04-27T14:35:00Z">
          <w:pPr>
            <w:pStyle w:val="Heading5"/>
            <w:tabs>
              <w:tab w:val="left" w:pos="2835"/>
            </w:tabs>
            <w:ind w:left="2835" w:hanging="708"/>
          </w:pPr>
        </w:pPrChange>
      </w:pPr>
      <w:del w:id="352" w:author="Mabel Chow" w:date="2022-04-27T14:35:00Z">
        <w:r w:rsidRPr="009224AA" w:rsidDel="003D7FD2">
          <w:rPr>
            <w:rStyle w:val="Choice"/>
            <w:rFonts w:ascii="Calibri" w:hAnsi="Calibri"/>
            <w:b w:val="0"/>
            <w:color w:val="FF0000"/>
            <w:sz w:val="22"/>
            <w:highlight w:val="yellow"/>
            <w:rPrChange w:id="353" w:author="James Faas" w:date="2022-11-30T08:08:00Z">
              <w:rPr>
                <w:rStyle w:val="Choice"/>
                <w:rFonts w:ascii="Calibri" w:hAnsi="Calibri"/>
                <w:b w:val="0"/>
                <w:sz w:val="22"/>
                <w:highlight w:val="yellow"/>
              </w:rPr>
            </w:rPrChange>
          </w:rPr>
          <w:delText>[     .]</w:delText>
        </w:r>
      </w:del>
    </w:p>
    <w:p w14:paraId="2CC952CF" w14:textId="77777777" w:rsidR="001412F1" w:rsidRPr="008D66C9" w:rsidRDefault="001412F1" w:rsidP="001412F1">
      <w:pPr>
        <w:pStyle w:val="Heading1"/>
      </w:pPr>
      <w:r w:rsidRPr="008D66C9">
        <w:t>PRODUCTS</w:t>
      </w:r>
    </w:p>
    <w:p w14:paraId="427AAAE9" w14:textId="77777777" w:rsidR="001412F1" w:rsidRPr="008D66C9" w:rsidRDefault="001412F1" w:rsidP="00444FE7">
      <w:pPr>
        <w:pStyle w:val="Heading2"/>
      </w:pPr>
      <w:r w:rsidRPr="008D66C9">
        <w:t>Abrasive</w:t>
      </w:r>
      <w:r w:rsidR="00AD6F2B" w:rsidRPr="008D66C9">
        <w:t xml:space="preserve"> </w:t>
      </w:r>
      <w:r w:rsidRPr="008D66C9">
        <w:t>Materials</w:t>
      </w:r>
    </w:p>
    <w:p w14:paraId="76FB9312" w14:textId="77777777" w:rsidR="001412F1" w:rsidRPr="008D66C9" w:rsidRDefault="001412F1" w:rsidP="00E91B63">
      <w:pPr>
        <w:pStyle w:val="Heading3"/>
        <w:tabs>
          <w:tab w:val="clear" w:pos="1440"/>
          <w:tab w:val="left" w:pos="1418"/>
        </w:tabs>
        <w:ind w:left="1418" w:hanging="709"/>
      </w:pPr>
      <w:r w:rsidRPr="008D66C9">
        <w:t xml:space="preserve">Select abrasive type and size to produce surface profile that meets </w:t>
      </w:r>
      <w:r w:rsidR="00F55A1F" w:rsidRPr="008D66C9">
        <w:t xml:space="preserve">the </w:t>
      </w:r>
      <w:r w:rsidRPr="008D66C9">
        <w:t>coating manufacturer’s recommendations for specific primer and coating system to be applied.</w:t>
      </w:r>
    </w:p>
    <w:p w14:paraId="2C45FEFE" w14:textId="77777777" w:rsidR="001412F1" w:rsidRPr="008D66C9" w:rsidRDefault="001412F1" w:rsidP="00444FE7">
      <w:pPr>
        <w:pStyle w:val="Heading2"/>
      </w:pPr>
      <w:r w:rsidRPr="008D66C9">
        <w:t>Paint</w:t>
      </w:r>
      <w:r w:rsidR="00AD6F2B" w:rsidRPr="008D66C9">
        <w:t xml:space="preserve"> </w:t>
      </w:r>
      <w:r w:rsidRPr="008D66C9">
        <w:t>Materials</w:t>
      </w:r>
    </w:p>
    <w:p w14:paraId="14542E04" w14:textId="77777777" w:rsidR="001412F1" w:rsidRPr="008D66C9" w:rsidRDefault="001412F1" w:rsidP="00E91B63">
      <w:pPr>
        <w:pStyle w:val="Heading3"/>
        <w:tabs>
          <w:tab w:val="clear" w:pos="1440"/>
          <w:tab w:val="left" w:pos="1418"/>
        </w:tabs>
        <w:ind w:left="1418" w:hanging="709"/>
      </w:pPr>
      <w:r w:rsidRPr="008D66C9">
        <w:t>General:</w:t>
      </w:r>
    </w:p>
    <w:p w14:paraId="7C761DD3" w14:textId="77777777" w:rsidR="001412F1" w:rsidRPr="008D66C9" w:rsidRDefault="001412F1" w:rsidP="0070781B">
      <w:pPr>
        <w:pStyle w:val="Heading4"/>
        <w:tabs>
          <w:tab w:val="left" w:pos="2127"/>
        </w:tabs>
        <w:ind w:left="2127" w:hanging="709"/>
      </w:pPr>
      <w:r w:rsidRPr="008D66C9">
        <w:t>Manufacturer's highest quality products suitable for intended service.</w:t>
      </w:r>
    </w:p>
    <w:p w14:paraId="5A6327B4" w14:textId="77777777" w:rsidR="001412F1" w:rsidRPr="008D66C9" w:rsidRDefault="001412F1" w:rsidP="0070781B">
      <w:pPr>
        <w:pStyle w:val="Heading4"/>
        <w:tabs>
          <w:tab w:val="left" w:pos="2127"/>
        </w:tabs>
        <w:ind w:left="2127" w:hanging="709"/>
      </w:pPr>
      <w:r w:rsidRPr="008D66C9">
        <w:t xml:space="preserve">Compatibility: Only compatible materials from a single manufacturer shall be used in the Work. Particular attention shall be directed to compatibility of primers and finish coats. </w:t>
      </w:r>
    </w:p>
    <w:p w14:paraId="28F70E91" w14:textId="77777777" w:rsidR="001412F1" w:rsidRPr="008D66C9" w:rsidRDefault="001412F1" w:rsidP="0070781B">
      <w:pPr>
        <w:pStyle w:val="Heading4"/>
        <w:tabs>
          <w:tab w:val="left" w:pos="2127"/>
        </w:tabs>
        <w:ind w:left="2127" w:hanging="709"/>
      </w:pPr>
      <w:r w:rsidRPr="008D66C9">
        <w:t>Thinners, Cleaners, Driers, and Other Additives: As recommended by</w:t>
      </w:r>
      <w:r w:rsidR="00F55A1F" w:rsidRPr="008D66C9">
        <w:t xml:space="preserve"> the</w:t>
      </w:r>
      <w:r w:rsidRPr="008D66C9">
        <w:t xml:space="preserve"> coating manufacturer.</w:t>
      </w:r>
    </w:p>
    <w:p w14:paraId="28F692EA" w14:textId="77777777" w:rsidR="001412F1" w:rsidRPr="008D66C9" w:rsidDel="003D7FD2" w:rsidRDefault="001412F1" w:rsidP="000F6B61">
      <w:pPr>
        <w:pStyle w:val="Heading3"/>
        <w:tabs>
          <w:tab w:val="clear" w:pos="1440"/>
          <w:tab w:val="left" w:pos="1418"/>
        </w:tabs>
        <w:ind w:left="1418" w:hanging="709"/>
        <w:rPr>
          <w:del w:id="354" w:author="Mabel Chow" w:date="2022-04-27T14:36:00Z"/>
        </w:rPr>
      </w:pPr>
      <w:r w:rsidRPr="008D66C9">
        <w:t>Products:</w:t>
      </w:r>
    </w:p>
    <w:p w14:paraId="166EE45E" w14:textId="77777777" w:rsidR="005F6247" w:rsidRPr="008D66C9" w:rsidRDefault="005F6247">
      <w:pPr>
        <w:pStyle w:val="Heading3"/>
        <w:tabs>
          <w:tab w:val="clear" w:pos="1440"/>
          <w:tab w:val="left" w:pos="1418"/>
        </w:tabs>
        <w:ind w:left="1418" w:hanging="709"/>
        <w:rPr>
          <w:rFonts w:cs="Arial"/>
          <w:i/>
          <w:rPrChange w:id="355" w:author="James Faas" w:date="2022-11-30T08:27:00Z">
            <w:rPr/>
          </w:rPrChange>
        </w:rPr>
        <w:pPrChange w:id="356" w:author="Mabel Chow" w:date="2022-04-27T14:36:00Z">
          <w:pPr>
            <w:ind w:left="1418"/>
          </w:pPr>
        </w:pPrChange>
      </w:pPr>
      <w:del w:id="357" w:author="Mabel Chow" w:date="2022-04-27T14:36:00Z">
        <w:r w:rsidRPr="008D66C9" w:rsidDel="003D7FD2">
          <w:rPr>
            <w:rFonts w:cs="Arial"/>
            <w:i/>
            <w:highlight w:val="yellow"/>
            <w:rPrChange w:id="358" w:author="James Faas" w:date="2022-11-30T08:27:00Z">
              <w:rPr>
                <w:highlight w:val="yellow"/>
              </w:rPr>
            </w:rPrChange>
          </w:rPr>
          <w:delText>[</w:delText>
        </w:r>
        <w:r w:rsidR="00F55A1F" w:rsidRPr="008D66C9" w:rsidDel="003D7FD2">
          <w:rPr>
            <w:rFonts w:cs="Arial"/>
            <w:i/>
            <w:highlight w:val="yellow"/>
            <w:rPrChange w:id="359" w:author="James Faas" w:date="2022-11-30T08:27:00Z">
              <w:rPr>
                <w:highlight w:val="yellow"/>
              </w:rPr>
            </w:rPrChange>
          </w:rPr>
          <w:delText>Consultant to d</w:delText>
        </w:r>
        <w:r w:rsidRPr="008D66C9" w:rsidDel="003D7FD2">
          <w:rPr>
            <w:rFonts w:cs="Arial"/>
            <w:i/>
            <w:highlight w:val="yellow"/>
            <w:rPrChange w:id="360" w:author="James Faas" w:date="2022-11-30T08:27:00Z">
              <w:rPr>
                <w:highlight w:val="yellow"/>
              </w:rPr>
            </w:rPrChange>
          </w:rPr>
          <w:delText>elete materials not required]</w:delText>
        </w:r>
      </w:del>
    </w:p>
    <w:tbl>
      <w:tblPr>
        <w:tblW w:w="0" w:type="auto"/>
        <w:tblInd w:w="2280" w:type="dxa"/>
        <w:tblLayout w:type="fixed"/>
        <w:tblCellMar>
          <w:left w:w="120" w:type="dxa"/>
          <w:right w:w="120" w:type="dxa"/>
        </w:tblCellMar>
        <w:tblLook w:val="0000" w:firstRow="0" w:lastRow="0" w:firstColumn="0" w:lastColumn="0" w:noHBand="0" w:noVBand="0"/>
      </w:tblPr>
      <w:tblGrid>
        <w:gridCol w:w="2345"/>
        <w:gridCol w:w="5035"/>
      </w:tblGrid>
      <w:tr w:rsidR="008D66C9" w:rsidRPr="008D66C9" w14:paraId="1AE79F3B" w14:textId="77777777" w:rsidTr="00524A7E">
        <w:trPr>
          <w:cantSplit/>
          <w:tblHeader/>
        </w:trPr>
        <w:tc>
          <w:tcPr>
            <w:tcW w:w="2345" w:type="dxa"/>
            <w:tcBorders>
              <w:top w:val="double" w:sz="6" w:space="0" w:color="auto"/>
              <w:left w:val="double" w:sz="6" w:space="0" w:color="auto"/>
              <w:bottom w:val="double" w:sz="6" w:space="0" w:color="auto"/>
            </w:tcBorders>
          </w:tcPr>
          <w:p w14:paraId="373B96F5" w14:textId="77777777" w:rsidR="001412F1" w:rsidRPr="008D66C9" w:rsidRDefault="001412F1" w:rsidP="00B21C8D">
            <w:pPr>
              <w:pStyle w:val="TableHeading"/>
              <w:rPr>
                <w:rFonts w:ascii="Calibri" w:hAnsi="Calibri" w:cs="Arial"/>
                <w:sz w:val="22"/>
              </w:rPr>
            </w:pPr>
            <w:r w:rsidRPr="008D66C9">
              <w:rPr>
                <w:rFonts w:ascii="Calibri" w:hAnsi="Calibri" w:cs="Arial"/>
                <w:sz w:val="22"/>
              </w:rPr>
              <w:t>Product</w:t>
            </w:r>
          </w:p>
        </w:tc>
        <w:tc>
          <w:tcPr>
            <w:tcW w:w="5035" w:type="dxa"/>
            <w:tcBorders>
              <w:top w:val="double" w:sz="6" w:space="0" w:color="auto"/>
              <w:left w:val="single" w:sz="6" w:space="0" w:color="auto"/>
              <w:bottom w:val="double" w:sz="6" w:space="0" w:color="auto"/>
              <w:right w:val="double" w:sz="6" w:space="0" w:color="auto"/>
            </w:tcBorders>
          </w:tcPr>
          <w:p w14:paraId="041B0050" w14:textId="77777777" w:rsidR="001412F1" w:rsidRPr="008D66C9" w:rsidRDefault="001412F1" w:rsidP="00B21C8D">
            <w:pPr>
              <w:pStyle w:val="TableHeading"/>
              <w:rPr>
                <w:rFonts w:ascii="Calibri" w:hAnsi="Calibri" w:cs="Arial"/>
                <w:sz w:val="22"/>
              </w:rPr>
            </w:pPr>
            <w:r w:rsidRPr="008D66C9">
              <w:rPr>
                <w:rFonts w:ascii="Calibri" w:hAnsi="Calibri" w:cs="Arial"/>
                <w:sz w:val="22"/>
              </w:rPr>
              <w:t>Definition</w:t>
            </w:r>
          </w:p>
        </w:tc>
      </w:tr>
      <w:tr w:rsidR="008D66C9" w:rsidRPr="008D66C9" w14:paraId="5E811F74" w14:textId="77777777" w:rsidTr="00524A7E">
        <w:trPr>
          <w:cantSplit/>
        </w:trPr>
        <w:tc>
          <w:tcPr>
            <w:tcW w:w="2345" w:type="dxa"/>
            <w:tcBorders>
              <w:left w:val="double" w:sz="6" w:space="0" w:color="auto"/>
            </w:tcBorders>
          </w:tcPr>
          <w:p w14:paraId="42D46DAE"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Acrylic Latex</w:t>
            </w:r>
          </w:p>
        </w:tc>
        <w:tc>
          <w:tcPr>
            <w:tcW w:w="5035" w:type="dxa"/>
            <w:tcBorders>
              <w:left w:val="single" w:sz="6" w:space="0" w:color="auto"/>
              <w:right w:val="double" w:sz="6" w:space="0" w:color="auto"/>
            </w:tcBorders>
          </w:tcPr>
          <w:p w14:paraId="6A807E7B"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Single</w:t>
            </w:r>
            <w:r w:rsidRPr="008D66C9">
              <w:rPr>
                <w:rFonts w:ascii="Calibri" w:hAnsi="Calibri" w:cs="Arial"/>
                <w:sz w:val="22"/>
              </w:rPr>
              <w:noBreakHyphen/>
              <w:t>component, finish as required</w:t>
            </w:r>
          </w:p>
        </w:tc>
      </w:tr>
      <w:tr w:rsidR="008D66C9" w:rsidRPr="008D66C9" w14:paraId="2BDC020B" w14:textId="77777777" w:rsidTr="00524A7E">
        <w:trPr>
          <w:cantSplit/>
        </w:trPr>
        <w:tc>
          <w:tcPr>
            <w:tcW w:w="2345" w:type="dxa"/>
            <w:tcBorders>
              <w:top w:val="single" w:sz="6" w:space="0" w:color="auto"/>
              <w:left w:val="double" w:sz="6" w:space="0" w:color="auto"/>
            </w:tcBorders>
          </w:tcPr>
          <w:p w14:paraId="1AA09F20"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Acrylic Latex (Flat)</w:t>
            </w:r>
          </w:p>
        </w:tc>
        <w:tc>
          <w:tcPr>
            <w:tcW w:w="5035" w:type="dxa"/>
            <w:tcBorders>
              <w:top w:val="single" w:sz="6" w:space="0" w:color="auto"/>
              <w:left w:val="single" w:sz="6" w:space="0" w:color="auto"/>
              <w:right w:val="double" w:sz="6" w:space="0" w:color="auto"/>
            </w:tcBorders>
          </w:tcPr>
          <w:p w14:paraId="1F055D61"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Flat latex</w:t>
            </w:r>
          </w:p>
        </w:tc>
      </w:tr>
      <w:tr w:rsidR="008D66C9" w:rsidRPr="008D66C9" w14:paraId="3E29F63D" w14:textId="77777777" w:rsidTr="00524A7E">
        <w:trPr>
          <w:cantSplit/>
        </w:trPr>
        <w:tc>
          <w:tcPr>
            <w:tcW w:w="2345" w:type="dxa"/>
            <w:tcBorders>
              <w:top w:val="single" w:sz="6" w:space="0" w:color="auto"/>
              <w:left w:val="double" w:sz="6" w:space="0" w:color="auto"/>
            </w:tcBorders>
          </w:tcPr>
          <w:p w14:paraId="3247357E"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Acrylic Sealer</w:t>
            </w:r>
          </w:p>
        </w:tc>
        <w:tc>
          <w:tcPr>
            <w:tcW w:w="5035" w:type="dxa"/>
            <w:tcBorders>
              <w:top w:val="single" w:sz="6" w:space="0" w:color="auto"/>
              <w:left w:val="single" w:sz="6" w:space="0" w:color="auto"/>
              <w:right w:val="double" w:sz="6" w:space="0" w:color="auto"/>
            </w:tcBorders>
          </w:tcPr>
          <w:p w14:paraId="70DBDFEA"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Clear acrylic</w:t>
            </w:r>
          </w:p>
        </w:tc>
      </w:tr>
      <w:tr w:rsidR="008D66C9" w:rsidRPr="008D66C9" w14:paraId="6454E996" w14:textId="77777777" w:rsidTr="00524A7E">
        <w:trPr>
          <w:cantSplit/>
        </w:trPr>
        <w:tc>
          <w:tcPr>
            <w:tcW w:w="2345" w:type="dxa"/>
            <w:tcBorders>
              <w:top w:val="single" w:sz="6" w:space="0" w:color="auto"/>
              <w:left w:val="double" w:sz="6" w:space="0" w:color="auto"/>
            </w:tcBorders>
          </w:tcPr>
          <w:p w14:paraId="6AD86118"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Alkyd (Semigloss)</w:t>
            </w:r>
          </w:p>
        </w:tc>
        <w:tc>
          <w:tcPr>
            <w:tcW w:w="5035" w:type="dxa"/>
            <w:tcBorders>
              <w:top w:val="single" w:sz="6" w:space="0" w:color="auto"/>
              <w:left w:val="single" w:sz="6" w:space="0" w:color="auto"/>
              <w:right w:val="double" w:sz="6" w:space="0" w:color="auto"/>
            </w:tcBorders>
          </w:tcPr>
          <w:p w14:paraId="0A11B4E2"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Semigloss alkyd</w:t>
            </w:r>
          </w:p>
        </w:tc>
      </w:tr>
      <w:tr w:rsidR="008D66C9" w:rsidRPr="008D66C9" w14:paraId="74FB870C" w14:textId="77777777" w:rsidTr="00524A7E">
        <w:trPr>
          <w:cantSplit/>
        </w:trPr>
        <w:tc>
          <w:tcPr>
            <w:tcW w:w="2345" w:type="dxa"/>
            <w:tcBorders>
              <w:top w:val="single" w:sz="6" w:space="0" w:color="auto"/>
              <w:left w:val="double" w:sz="6" w:space="0" w:color="auto"/>
            </w:tcBorders>
          </w:tcPr>
          <w:p w14:paraId="28921522"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Alkyd Enamel</w:t>
            </w:r>
          </w:p>
        </w:tc>
        <w:tc>
          <w:tcPr>
            <w:tcW w:w="5035" w:type="dxa"/>
            <w:tcBorders>
              <w:top w:val="single" w:sz="6" w:space="0" w:color="auto"/>
              <w:left w:val="single" w:sz="6" w:space="0" w:color="auto"/>
              <w:right w:val="double" w:sz="6" w:space="0" w:color="auto"/>
            </w:tcBorders>
          </w:tcPr>
          <w:p w14:paraId="07417393"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Optimum quality, gloss or semigloss finish as required, medium long oil</w:t>
            </w:r>
          </w:p>
        </w:tc>
      </w:tr>
      <w:tr w:rsidR="008D66C9" w:rsidRPr="008D66C9" w:rsidDel="008159BE" w14:paraId="38BF415F" w14:textId="77777777" w:rsidTr="00524A7E">
        <w:trPr>
          <w:cantSplit/>
          <w:del w:id="361" w:author="Mabel Chow" w:date="2022-04-27T14:37:00Z"/>
        </w:trPr>
        <w:tc>
          <w:tcPr>
            <w:tcW w:w="2345" w:type="dxa"/>
            <w:tcBorders>
              <w:top w:val="single" w:sz="6" w:space="0" w:color="auto"/>
              <w:left w:val="double" w:sz="6" w:space="0" w:color="auto"/>
            </w:tcBorders>
          </w:tcPr>
          <w:p w14:paraId="7078BD7C" w14:textId="77777777" w:rsidR="001412F1" w:rsidRPr="008D66C9" w:rsidDel="008159BE" w:rsidRDefault="001412F1" w:rsidP="00524A7E">
            <w:pPr>
              <w:pStyle w:val="TableText"/>
              <w:spacing w:before="0"/>
              <w:rPr>
                <w:del w:id="362" w:author="Mabel Chow" w:date="2022-04-27T14:37:00Z"/>
                <w:rFonts w:ascii="Calibri" w:hAnsi="Calibri" w:cs="Arial"/>
                <w:sz w:val="22"/>
              </w:rPr>
            </w:pPr>
            <w:del w:id="363" w:author="Mabel Chow" w:date="2022-04-27T14:37:00Z">
              <w:r w:rsidRPr="008D66C9" w:rsidDel="008159BE">
                <w:rPr>
                  <w:rFonts w:ascii="Calibri" w:hAnsi="Calibri" w:cs="Arial"/>
                  <w:sz w:val="22"/>
                </w:rPr>
                <w:delText>Alkyd Wood Primer</w:delText>
              </w:r>
            </w:del>
          </w:p>
        </w:tc>
        <w:tc>
          <w:tcPr>
            <w:tcW w:w="5035" w:type="dxa"/>
            <w:tcBorders>
              <w:top w:val="single" w:sz="6" w:space="0" w:color="auto"/>
              <w:left w:val="single" w:sz="6" w:space="0" w:color="auto"/>
              <w:right w:val="double" w:sz="6" w:space="0" w:color="auto"/>
            </w:tcBorders>
          </w:tcPr>
          <w:p w14:paraId="630A2E10" w14:textId="77777777" w:rsidR="001412F1" w:rsidRPr="008D66C9" w:rsidDel="008159BE" w:rsidRDefault="001412F1" w:rsidP="00524A7E">
            <w:pPr>
              <w:pStyle w:val="TableText"/>
              <w:spacing w:before="0"/>
              <w:rPr>
                <w:del w:id="364" w:author="Mabel Chow" w:date="2022-04-27T14:37:00Z"/>
                <w:rFonts w:ascii="Calibri" w:hAnsi="Calibri" w:cs="Arial"/>
                <w:sz w:val="22"/>
              </w:rPr>
            </w:pPr>
            <w:del w:id="365" w:author="Mabel Chow" w:date="2022-04-27T14:37:00Z">
              <w:r w:rsidRPr="008D66C9" w:rsidDel="008159BE">
                <w:rPr>
                  <w:rFonts w:ascii="Calibri" w:hAnsi="Calibri" w:cs="Arial"/>
                  <w:sz w:val="22"/>
                </w:rPr>
                <w:delText>Flat alkyd</w:delText>
              </w:r>
            </w:del>
          </w:p>
        </w:tc>
      </w:tr>
      <w:tr w:rsidR="008D66C9" w:rsidRPr="008D66C9" w:rsidDel="008159BE" w14:paraId="26DF6213" w14:textId="77777777" w:rsidTr="00524A7E">
        <w:trPr>
          <w:cantSplit/>
          <w:del w:id="366" w:author="Mabel Chow" w:date="2022-04-27T14:37:00Z"/>
        </w:trPr>
        <w:tc>
          <w:tcPr>
            <w:tcW w:w="2345" w:type="dxa"/>
            <w:tcBorders>
              <w:top w:val="single" w:sz="6" w:space="0" w:color="auto"/>
              <w:left w:val="double" w:sz="6" w:space="0" w:color="auto"/>
            </w:tcBorders>
          </w:tcPr>
          <w:p w14:paraId="4F2E349C" w14:textId="77777777" w:rsidR="001412F1" w:rsidRPr="008D66C9" w:rsidDel="008159BE" w:rsidRDefault="001412F1" w:rsidP="00524A7E">
            <w:pPr>
              <w:pStyle w:val="TableText"/>
              <w:spacing w:before="0"/>
              <w:rPr>
                <w:del w:id="367" w:author="Mabel Chow" w:date="2022-04-27T14:37:00Z"/>
                <w:rFonts w:ascii="Calibri" w:hAnsi="Calibri" w:cs="Arial"/>
                <w:sz w:val="22"/>
              </w:rPr>
            </w:pPr>
            <w:del w:id="368" w:author="Mabel Chow" w:date="2022-04-27T14:37:00Z">
              <w:r w:rsidRPr="008D66C9" w:rsidDel="008159BE">
                <w:rPr>
                  <w:rFonts w:ascii="Calibri" w:hAnsi="Calibri" w:cs="Arial"/>
                  <w:sz w:val="22"/>
                </w:rPr>
                <w:delText>Bituminous Paint</w:delText>
              </w:r>
            </w:del>
          </w:p>
        </w:tc>
        <w:tc>
          <w:tcPr>
            <w:tcW w:w="5035" w:type="dxa"/>
            <w:tcBorders>
              <w:top w:val="single" w:sz="6" w:space="0" w:color="auto"/>
              <w:left w:val="single" w:sz="6" w:space="0" w:color="auto"/>
              <w:right w:val="double" w:sz="6" w:space="0" w:color="auto"/>
            </w:tcBorders>
          </w:tcPr>
          <w:p w14:paraId="3AA530F2" w14:textId="77777777" w:rsidR="001412F1" w:rsidRPr="008D66C9" w:rsidDel="008159BE" w:rsidRDefault="001412F1" w:rsidP="00524A7E">
            <w:pPr>
              <w:pStyle w:val="TableText"/>
              <w:spacing w:before="0"/>
              <w:rPr>
                <w:del w:id="369" w:author="Mabel Chow" w:date="2022-04-27T14:37:00Z"/>
                <w:rFonts w:ascii="Calibri" w:hAnsi="Calibri" w:cs="Arial"/>
                <w:sz w:val="22"/>
              </w:rPr>
            </w:pPr>
            <w:del w:id="370" w:author="Mabel Chow" w:date="2022-04-27T14:37:00Z">
              <w:r w:rsidRPr="008D66C9" w:rsidDel="008159BE">
                <w:rPr>
                  <w:rFonts w:ascii="Calibri" w:hAnsi="Calibri" w:cs="Arial"/>
                  <w:sz w:val="22"/>
                </w:rPr>
                <w:delText>Single</w:delText>
              </w:r>
              <w:r w:rsidRPr="008D66C9" w:rsidDel="008159BE">
                <w:rPr>
                  <w:rFonts w:ascii="Calibri" w:hAnsi="Calibri" w:cs="Arial"/>
                  <w:sz w:val="22"/>
                </w:rPr>
                <w:noBreakHyphen/>
                <w:delText>component, coal</w:delText>
              </w:r>
              <w:r w:rsidRPr="008D66C9" w:rsidDel="008159BE">
                <w:rPr>
                  <w:rFonts w:ascii="Calibri" w:hAnsi="Calibri" w:cs="Arial"/>
                  <w:sz w:val="22"/>
                </w:rPr>
                <w:noBreakHyphen/>
                <w:delText>tar pitch based</w:delText>
              </w:r>
            </w:del>
          </w:p>
        </w:tc>
      </w:tr>
      <w:tr w:rsidR="008D66C9" w:rsidRPr="008D66C9" w14:paraId="28DAC14B" w14:textId="77777777" w:rsidTr="00524A7E">
        <w:trPr>
          <w:cantSplit/>
        </w:trPr>
        <w:tc>
          <w:tcPr>
            <w:tcW w:w="2345" w:type="dxa"/>
            <w:tcBorders>
              <w:top w:val="single" w:sz="6" w:space="0" w:color="auto"/>
              <w:left w:val="double" w:sz="6" w:space="0" w:color="auto"/>
              <w:bottom w:val="single" w:sz="6" w:space="0" w:color="auto"/>
            </w:tcBorders>
          </w:tcPr>
          <w:p w14:paraId="1366F9D6"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Block Filler</w:t>
            </w:r>
          </w:p>
        </w:tc>
        <w:tc>
          <w:tcPr>
            <w:tcW w:w="5035" w:type="dxa"/>
            <w:tcBorders>
              <w:top w:val="single" w:sz="6" w:space="0" w:color="auto"/>
              <w:left w:val="single" w:sz="6" w:space="0" w:color="auto"/>
              <w:bottom w:val="single" w:sz="6" w:space="0" w:color="auto"/>
              <w:right w:val="double" w:sz="6" w:space="0" w:color="auto"/>
            </w:tcBorders>
          </w:tcPr>
          <w:p w14:paraId="708B3E1D"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Primer</w:t>
            </w:r>
            <w:r w:rsidRPr="008D66C9">
              <w:rPr>
                <w:rFonts w:ascii="Calibri" w:hAnsi="Calibri" w:cs="Arial"/>
                <w:sz w:val="22"/>
              </w:rPr>
              <w:noBreakHyphen/>
              <w:t>sealer designed for rough masonry surfaces, 100 percent acrylic emulsion</w:t>
            </w:r>
          </w:p>
        </w:tc>
      </w:tr>
      <w:tr w:rsidR="008D66C9" w:rsidRPr="008D66C9" w:rsidDel="008159BE" w14:paraId="67AE524D" w14:textId="77777777" w:rsidTr="00524A7E">
        <w:trPr>
          <w:cantSplit/>
          <w:del w:id="371" w:author="Mabel Chow" w:date="2022-04-27T14:37:00Z"/>
        </w:trPr>
        <w:tc>
          <w:tcPr>
            <w:tcW w:w="2345" w:type="dxa"/>
            <w:tcBorders>
              <w:top w:val="single" w:sz="6" w:space="0" w:color="auto"/>
              <w:left w:val="double" w:sz="6" w:space="0" w:color="auto"/>
              <w:bottom w:val="single" w:sz="4" w:space="0" w:color="auto"/>
            </w:tcBorders>
          </w:tcPr>
          <w:p w14:paraId="6B361D4E" w14:textId="77777777" w:rsidR="001412F1" w:rsidRPr="008D66C9" w:rsidDel="008159BE" w:rsidRDefault="001412F1" w:rsidP="00524A7E">
            <w:pPr>
              <w:pStyle w:val="TableText"/>
              <w:spacing w:before="0"/>
              <w:rPr>
                <w:del w:id="372" w:author="Mabel Chow" w:date="2022-04-27T14:37:00Z"/>
                <w:rFonts w:ascii="Calibri" w:hAnsi="Calibri" w:cs="Arial"/>
                <w:sz w:val="22"/>
              </w:rPr>
            </w:pPr>
            <w:del w:id="373" w:author="Mabel Chow" w:date="2022-04-27T14:37:00Z">
              <w:r w:rsidRPr="008D66C9" w:rsidDel="008159BE">
                <w:rPr>
                  <w:rFonts w:ascii="Calibri" w:hAnsi="Calibri" w:cs="Arial"/>
                  <w:sz w:val="22"/>
                </w:rPr>
                <w:delText>Coal</w:delText>
              </w:r>
              <w:r w:rsidRPr="008D66C9" w:rsidDel="008159BE">
                <w:rPr>
                  <w:rFonts w:ascii="Calibri" w:hAnsi="Calibri" w:cs="Arial"/>
                  <w:sz w:val="22"/>
                </w:rPr>
                <w:noBreakHyphen/>
                <w:delText>Tar Epoxy</w:delText>
              </w:r>
            </w:del>
          </w:p>
        </w:tc>
        <w:tc>
          <w:tcPr>
            <w:tcW w:w="5035" w:type="dxa"/>
            <w:tcBorders>
              <w:top w:val="single" w:sz="6" w:space="0" w:color="auto"/>
              <w:left w:val="single" w:sz="6" w:space="0" w:color="auto"/>
              <w:bottom w:val="single" w:sz="4" w:space="0" w:color="auto"/>
              <w:right w:val="double" w:sz="6" w:space="0" w:color="auto"/>
            </w:tcBorders>
          </w:tcPr>
          <w:p w14:paraId="160F28FB" w14:textId="77777777" w:rsidR="001412F1" w:rsidRPr="008D66C9" w:rsidDel="008159BE" w:rsidRDefault="001412F1" w:rsidP="00524A7E">
            <w:pPr>
              <w:pStyle w:val="TableText"/>
              <w:spacing w:before="0"/>
              <w:rPr>
                <w:del w:id="374" w:author="Mabel Chow" w:date="2022-04-27T14:37:00Z"/>
                <w:rFonts w:ascii="Calibri" w:hAnsi="Calibri" w:cs="Arial"/>
                <w:sz w:val="22"/>
              </w:rPr>
            </w:pPr>
            <w:del w:id="375" w:author="Mabel Chow" w:date="2022-04-27T14:37:00Z">
              <w:r w:rsidRPr="008D66C9" w:rsidDel="008159BE">
                <w:rPr>
                  <w:rFonts w:ascii="Calibri" w:hAnsi="Calibri" w:cs="Arial"/>
                  <w:sz w:val="22"/>
                </w:rPr>
                <w:delText>Amine, polyamide, or phenolic epoxy type 70 percent volume solids minimum, suitable for immersion service</w:delText>
              </w:r>
            </w:del>
          </w:p>
        </w:tc>
      </w:tr>
      <w:tr w:rsidR="008D66C9" w:rsidRPr="008D66C9" w:rsidDel="008159BE" w14:paraId="700ED9CD" w14:textId="77777777" w:rsidTr="00524A7E">
        <w:trPr>
          <w:cantSplit/>
          <w:del w:id="376" w:author="Mabel Chow" w:date="2022-04-27T14:37:00Z"/>
        </w:trPr>
        <w:tc>
          <w:tcPr>
            <w:tcW w:w="2345" w:type="dxa"/>
            <w:tcBorders>
              <w:top w:val="single" w:sz="4" w:space="0" w:color="auto"/>
              <w:left w:val="double" w:sz="6" w:space="0" w:color="auto"/>
            </w:tcBorders>
          </w:tcPr>
          <w:p w14:paraId="5275F221" w14:textId="77777777" w:rsidR="001412F1" w:rsidRPr="008D66C9" w:rsidDel="008159BE" w:rsidRDefault="001412F1" w:rsidP="00524A7E">
            <w:pPr>
              <w:pStyle w:val="TableText"/>
              <w:spacing w:before="0"/>
              <w:rPr>
                <w:del w:id="377" w:author="Mabel Chow" w:date="2022-04-27T14:37:00Z"/>
                <w:rFonts w:ascii="Calibri" w:hAnsi="Calibri" w:cs="Arial"/>
                <w:sz w:val="22"/>
              </w:rPr>
            </w:pPr>
            <w:del w:id="378" w:author="Mabel Chow" w:date="2022-04-27T14:37:00Z">
              <w:r w:rsidRPr="008D66C9" w:rsidDel="008159BE">
                <w:rPr>
                  <w:rFonts w:ascii="Calibri" w:hAnsi="Calibri" w:cs="Arial"/>
                  <w:sz w:val="22"/>
                </w:rPr>
                <w:delText>Elastomeric Polyurethane</w:delText>
              </w:r>
            </w:del>
          </w:p>
        </w:tc>
        <w:tc>
          <w:tcPr>
            <w:tcW w:w="5035" w:type="dxa"/>
            <w:tcBorders>
              <w:top w:val="single" w:sz="4" w:space="0" w:color="auto"/>
              <w:left w:val="single" w:sz="6" w:space="0" w:color="auto"/>
              <w:right w:val="double" w:sz="6" w:space="0" w:color="auto"/>
            </w:tcBorders>
          </w:tcPr>
          <w:p w14:paraId="11D6C245" w14:textId="77777777" w:rsidR="001412F1" w:rsidRPr="008D66C9" w:rsidDel="008159BE" w:rsidRDefault="001412F1" w:rsidP="00524A7E">
            <w:pPr>
              <w:pStyle w:val="TableText"/>
              <w:spacing w:before="0"/>
              <w:rPr>
                <w:del w:id="379" w:author="Mabel Chow" w:date="2022-04-27T14:37:00Z"/>
                <w:rFonts w:ascii="Calibri" w:hAnsi="Calibri" w:cs="Arial"/>
                <w:sz w:val="22"/>
              </w:rPr>
            </w:pPr>
            <w:del w:id="380" w:author="Mabel Chow" w:date="2022-04-27T14:37:00Z">
              <w:r w:rsidRPr="008D66C9" w:rsidDel="008159BE">
                <w:rPr>
                  <w:rFonts w:ascii="Calibri" w:hAnsi="Calibri" w:cs="Arial"/>
                  <w:sz w:val="22"/>
                </w:rPr>
                <w:delText>100 percent solids, plural component, spray applied, high build, elastomeric polyurethane coating, suitable for the intended service</w:delText>
              </w:r>
            </w:del>
          </w:p>
        </w:tc>
      </w:tr>
      <w:tr w:rsidR="008D66C9" w:rsidRPr="008D66C9" w14:paraId="649593E6" w14:textId="77777777" w:rsidTr="00524A7E">
        <w:trPr>
          <w:cantSplit/>
        </w:trPr>
        <w:tc>
          <w:tcPr>
            <w:tcW w:w="2345" w:type="dxa"/>
            <w:tcBorders>
              <w:top w:val="single" w:sz="6" w:space="0" w:color="auto"/>
              <w:left w:val="double" w:sz="6" w:space="0" w:color="auto"/>
              <w:bottom w:val="single" w:sz="4" w:space="0" w:color="auto"/>
            </w:tcBorders>
          </w:tcPr>
          <w:p w14:paraId="2A7B7E2E"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lastRenderedPageBreak/>
              <w:t>Epoxy Filler</w:t>
            </w:r>
            <w:r w:rsidRPr="008D66C9">
              <w:rPr>
                <w:rFonts w:ascii="Calibri" w:hAnsi="Calibri" w:cs="Arial"/>
                <w:snapToGrid w:val="0"/>
                <w:sz w:val="22"/>
              </w:rPr>
              <w:fldChar w:fldCharType="begin"/>
            </w:r>
            <w:r w:rsidRPr="008D66C9">
              <w:rPr>
                <w:rFonts w:ascii="Calibri" w:hAnsi="Calibri" w:cs="Arial"/>
                <w:snapToGrid w:val="0"/>
                <w:sz w:val="22"/>
              </w:rPr>
              <w:instrText xml:space="preserve"> eq \O(/, )</w:instrText>
            </w:r>
            <w:r w:rsidRPr="008D66C9">
              <w:rPr>
                <w:rFonts w:ascii="Calibri" w:hAnsi="Calibri" w:cs="Arial"/>
                <w:snapToGrid w:val="0"/>
                <w:sz w:val="22"/>
              </w:rPr>
              <w:fldChar w:fldCharType="end"/>
            </w:r>
            <w:r w:rsidRPr="008D66C9">
              <w:rPr>
                <w:rFonts w:ascii="Calibri" w:hAnsi="Calibri" w:cs="Arial"/>
                <w:sz w:val="22"/>
              </w:rPr>
              <w:t>Surfacer</w:t>
            </w:r>
          </w:p>
        </w:tc>
        <w:tc>
          <w:tcPr>
            <w:tcW w:w="5035" w:type="dxa"/>
            <w:tcBorders>
              <w:top w:val="single" w:sz="6" w:space="0" w:color="auto"/>
              <w:left w:val="single" w:sz="6" w:space="0" w:color="auto"/>
              <w:bottom w:val="single" w:sz="4" w:space="0" w:color="auto"/>
              <w:right w:val="double" w:sz="6" w:space="0" w:color="auto"/>
            </w:tcBorders>
          </w:tcPr>
          <w:p w14:paraId="5EA46A79"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100 percent solids epoxy trowel grade filler and surfacer, non</w:t>
            </w:r>
            <w:r w:rsidR="002E53F4" w:rsidRPr="008D66C9">
              <w:rPr>
                <w:rFonts w:ascii="Calibri" w:hAnsi="Calibri" w:cs="Arial"/>
                <w:sz w:val="22"/>
              </w:rPr>
              <w:t>-</w:t>
            </w:r>
            <w:r w:rsidRPr="008D66C9">
              <w:rPr>
                <w:rFonts w:ascii="Calibri" w:hAnsi="Calibri" w:cs="Arial"/>
                <w:sz w:val="22"/>
              </w:rPr>
              <w:t>shrinking, suitable for application to concrete and masonry. Approved for potable water contact and conforming to NSF 61</w:t>
            </w:r>
            <w:r w:rsidR="00B10A9C" w:rsidRPr="008D66C9">
              <w:rPr>
                <w:rFonts w:ascii="Calibri" w:hAnsi="Calibri" w:cs="Arial"/>
                <w:sz w:val="22"/>
              </w:rPr>
              <w:t xml:space="preserve"> and NSF 372</w:t>
            </w:r>
            <w:r w:rsidRPr="008D66C9">
              <w:rPr>
                <w:rFonts w:ascii="Calibri" w:hAnsi="Calibri" w:cs="Arial"/>
                <w:sz w:val="22"/>
              </w:rPr>
              <w:t>, where required</w:t>
            </w:r>
          </w:p>
        </w:tc>
      </w:tr>
      <w:tr w:rsidR="008D66C9" w:rsidRPr="008D66C9" w:rsidDel="008159BE" w14:paraId="0413F49E" w14:textId="77777777" w:rsidTr="00524A7E">
        <w:trPr>
          <w:cantSplit/>
          <w:del w:id="381" w:author="Mabel Chow" w:date="2022-04-27T14:38:00Z"/>
        </w:trPr>
        <w:tc>
          <w:tcPr>
            <w:tcW w:w="2345" w:type="dxa"/>
            <w:tcBorders>
              <w:top w:val="single" w:sz="6" w:space="0" w:color="auto"/>
              <w:left w:val="double" w:sz="6" w:space="0" w:color="auto"/>
            </w:tcBorders>
          </w:tcPr>
          <w:p w14:paraId="5957C6A1" w14:textId="77777777" w:rsidR="001412F1" w:rsidRPr="008D66C9" w:rsidDel="008159BE" w:rsidRDefault="001412F1" w:rsidP="00524A7E">
            <w:pPr>
              <w:pStyle w:val="TableText"/>
              <w:spacing w:before="0"/>
              <w:rPr>
                <w:del w:id="382" w:author="Mabel Chow" w:date="2022-04-27T14:38:00Z"/>
                <w:rFonts w:ascii="Calibri" w:hAnsi="Calibri" w:cs="Arial"/>
                <w:sz w:val="22"/>
              </w:rPr>
            </w:pPr>
            <w:del w:id="383" w:author="Mabel Chow" w:date="2022-04-27T14:38:00Z">
              <w:r w:rsidRPr="008D66C9" w:rsidDel="008159BE">
                <w:rPr>
                  <w:rFonts w:ascii="Calibri" w:hAnsi="Calibri" w:cs="Arial"/>
                  <w:sz w:val="22"/>
                </w:rPr>
                <w:delText>Epoxy Non</w:delText>
              </w:r>
              <w:r w:rsidR="002E53F4" w:rsidRPr="008D66C9" w:rsidDel="008159BE">
                <w:rPr>
                  <w:rFonts w:ascii="Calibri" w:hAnsi="Calibri" w:cs="Arial"/>
                  <w:sz w:val="22"/>
                </w:rPr>
                <w:delText>-</w:delText>
              </w:r>
              <w:r w:rsidRPr="008D66C9" w:rsidDel="008159BE">
                <w:rPr>
                  <w:rFonts w:ascii="Calibri" w:hAnsi="Calibri" w:cs="Arial"/>
                  <w:sz w:val="22"/>
                </w:rPr>
                <w:delText>skid</w:delText>
              </w:r>
              <w:r w:rsidRPr="008D66C9" w:rsidDel="008159BE">
                <w:rPr>
                  <w:rFonts w:ascii="Calibri" w:hAnsi="Calibri" w:cs="Arial"/>
                  <w:sz w:val="22"/>
                </w:rPr>
                <w:br/>
                <w:delText>(Aggregated)</w:delText>
              </w:r>
            </w:del>
          </w:p>
        </w:tc>
        <w:tc>
          <w:tcPr>
            <w:tcW w:w="5035" w:type="dxa"/>
            <w:tcBorders>
              <w:top w:val="single" w:sz="6" w:space="0" w:color="auto"/>
              <w:left w:val="single" w:sz="6" w:space="0" w:color="auto"/>
              <w:right w:val="double" w:sz="6" w:space="0" w:color="auto"/>
            </w:tcBorders>
          </w:tcPr>
          <w:p w14:paraId="176BF3CB" w14:textId="77777777" w:rsidR="001412F1" w:rsidRPr="008D66C9" w:rsidDel="008159BE" w:rsidRDefault="001412F1" w:rsidP="00524A7E">
            <w:pPr>
              <w:pStyle w:val="TableText"/>
              <w:spacing w:before="0"/>
              <w:rPr>
                <w:del w:id="384" w:author="Mabel Chow" w:date="2022-04-27T14:38:00Z"/>
                <w:rFonts w:ascii="Calibri" w:hAnsi="Calibri" w:cs="Arial"/>
                <w:sz w:val="22"/>
              </w:rPr>
            </w:pPr>
            <w:del w:id="385" w:author="Mabel Chow" w:date="2022-04-27T14:38:00Z">
              <w:r w:rsidRPr="008D66C9" w:rsidDel="008159BE">
                <w:rPr>
                  <w:rFonts w:ascii="Calibri" w:hAnsi="Calibri" w:cs="Arial"/>
                  <w:sz w:val="22"/>
                </w:rPr>
                <w:delText>Polyamide or amine converted epoxies aggregated; aggregate may be packaged separately</w:delText>
              </w:r>
            </w:del>
          </w:p>
        </w:tc>
      </w:tr>
      <w:tr w:rsidR="008D66C9" w:rsidRPr="008D66C9" w14:paraId="34877EBC" w14:textId="77777777" w:rsidTr="00524A7E">
        <w:trPr>
          <w:cantSplit/>
        </w:trPr>
        <w:tc>
          <w:tcPr>
            <w:tcW w:w="2345" w:type="dxa"/>
            <w:tcBorders>
              <w:top w:val="single" w:sz="6" w:space="0" w:color="auto"/>
              <w:left w:val="double" w:sz="6" w:space="0" w:color="auto"/>
            </w:tcBorders>
          </w:tcPr>
          <w:p w14:paraId="46D54419"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Epoxy Primer – Ferrous Metal</w:t>
            </w:r>
          </w:p>
        </w:tc>
        <w:tc>
          <w:tcPr>
            <w:tcW w:w="5035" w:type="dxa"/>
            <w:tcBorders>
              <w:top w:val="single" w:sz="6" w:space="0" w:color="auto"/>
              <w:left w:val="single" w:sz="6" w:space="0" w:color="auto"/>
              <w:right w:val="double" w:sz="6" w:space="0" w:color="auto"/>
            </w:tcBorders>
          </w:tcPr>
          <w:p w14:paraId="7EA25443"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Anticorrosive, converted epoxy primer containing rust</w:t>
            </w:r>
            <w:r w:rsidRPr="008D66C9">
              <w:rPr>
                <w:rFonts w:ascii="Calibri" w:hAnsi="Calibri" w:cs="Arial"/>
                <w:sz w:val="22"/>
              </w:rPr>
              <w:noBreakHyphen/>
              <w:t>inhibitive pigments</w:t>
            </w:r>
          </w:p>
        </w:tc>
      </w:tr>
      <w:tr w:rsidR="008D66C9" w:rsidRPr="008D66C9" w14:paraId="0CDA8189" w14:textId="77777777" w:rsidTr="00524A7E">
        <w:trPr>
          <w:cantSplit/>
        </w:trPr>
        <w:tc>
          <w:tcPr>
            <w:tcW w:w="2345" w:type="dxa"/>
            <w:tcBorders>
              <w:top w:val="single" w:sz="6" w:space="0" w:color="auto"/>
              <w:left w:val="double" w:sz="6" w:space="0" w:color="auto"/>
              <w:bottom w:val="single" w:sz="4" w:space="0" w:color="auto"/>
            </w:tcBorders>
          </w:tcPr>
          <w:p w14:paraId="4D15B775"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 xml:space="preserve">Epoxy Primer – Other </w:t>
            </w:r>
          </w:p>
        </w:tc>
        <w:tc>
          <w:tcPr>
            <w:tcW w:w="5035" w:type="dxa"/>
            <w:tcBorders>
              <w:top w:val="single" w:sz="6" w:space="0" w:color="auto"/>
              <w:left w:val="single" w:sz="6" w:space="0" w:color="auto"/>
              <w:bottom w:val="single" w:sz="4" w:space="0" w:color="auto"/>
              <w:right w:val="double" w:sz="6" w:space="0" w:color="auto"/>
            </w:tcBorders>
          </w:tcPr>
          <w:p w14:paraId="552BD014"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Epoxy primer, high</w:t>
            </w:r>
            <w:r w:rsidRPr="008D66C9">
              <w:rPr>
                <w:rFonts w:ascii="Calibri" w:hAnsi="Calibri" w:cs="Arial"/>
                <w:sz w:val="22"/>
              </w:rPr>
              <w:noBreakHyphen/>
              <w:t>build, as recommended by coating manufacturer for specific galvanized metal, copper, or nonferrous metal alloy to be coated</w:t>
            </w:r>
          </w:p>
        </w:tc>
      </w:tr>
      <w:tr w:rsidR="008D66C9" w:rsidRPr="008D66C9" w14:paraId="50FD833B" w14:textId="77777777" w:rsidTr="00524A7E">
        <w:trPr>
          <w:cantSplit/>
        </w:trPr>
        <w:tc>
          <w:tcPr>
            <w:tcW w:w="2345" w:type="dxa"/>
            <w:tcBorders>
              <w:top w:val="single" w:sz="6" w:space="0" w:color="auto"/>
              <w:left w:val="double" w:sz="6" w:space="0" w:color="auto"/>
            </w:tcBorders>
          </w:tcPr>
          <w:p w14:paraId="35A81852" w14:textId="77777777" w:rsidR="001412F1" w:rsidRPr="009224AA" w:rsidRDefault="001412F1" w:rsidP="00524A7E">
            <w:pPr>
              <w:pStyle w:val="TableText"/>
              <w:spacing w:before="0"/>
              <w:rPr>
                <w:rFonts w:ascii="Calibri" w:hAnsi="Calibri" w:cs="Arial"/>
                <w:color w:val="FF0000"/>
                <w:sz w:val="22"/>
                <w:rPrChange w:id="386" w:author="James Faas" w:date="2022-11-30T08:08:00Z">
                  <w:rPr>
                    <w:rFonts w:ascii="Calibri" w:hAnsi="Calibri" w:cs="Arial"/>
                    <w:sz w:val="22"/>
                  </w:rPr>
                </w:rPrChange>
              </w:rPr>
            </w:pPr>
            <w:r w:rsidRPr="009224AA">
              <w:rPr>
                <w:rFonts w:ascii="Calibri" w:hAnsi="Calibri" w:cs="Arial"/>
                <w:color w:val="FF0000"/>
                <w:sz w:val="22"/>
                <w:rPrChange w:id="387" w:author="James Faas" w:date="2022-11-30T08:08:00Z">
                  <w:rPr>
                    <w:rFonts w:ascii="Calibri" w:hAnsi="Calibri" w:cs="Arial"/>
                    <w:sz w:val="22"/>
                  </w:rPr>
                </w:rPrChange>
              </w:rPr>
              <w:t>Fusion Bonded Coating</w:t>
            </w:r>
          </w:p>
        </w:tc>
        <w:tc>
          <w:tcPr>
            <w:tcW w:w="5035" w:type="dxa"/>
            <w:tcBorders>
              <w:top w:val="single" w:sz="6" w:space="0" w:color="auto"/>
              <w:left w:val="single" w:sz="6" w:space="0" w:color="auto"/>
              <w:right w:val="double" w:sz="6" w:space="0" w:color="auto"/>
            </w:tcBorders>
          </w:tcPr>
          <w:p w14:paraId="0CB9DA6F" w14:textId="77777777" w:rsidR="001412F1" w:rsidRPr="009224AA" w:rsidRDefault="001412F1" w:rsidP="00524A7E">
            <w:pPr>
              <w:pStyle w:val="TableText"/>
              <w:spacing w:before="0"/>
              <w:rPr>
                <w:rFonts w:ascii="Calibri" w:hAnsi="Calibri" w:cs="Arial"/>
                <w:color w:val="FF0000"/>
                <w:sz w:val="22"/>
                <w:rPrChange w:id="388" w:author="James Faas" w:date="2022-11-30T08:08:00Z">
                  <w:rPr>
                    <w:rFonts w:ascii="Calibri" w:hAnsi="Calibri" w:cs="Arial"/>
                    <w:sz w:val="22"/>
                  </w:rPr>
                </w:rPrChange>
              </w:rPr>
            </w:pPr>
            <w:r w:rsidRPr="009224AA">
              <w:rPr>
                <w:rFonts w:ascii="Calibri" w:hAnsi="Calibri" w:cs="Arial"/>
                <w:color w:val="FF0000"/>
                <w:sz w:val="22"/>
                <w:rPrChange w:id="389" w:author="James Faas" w:date="2022-11-30T08:08:00Z">
                  <w:rPr>
                    <w:rFonts w:ascii="Calibri" w:hAnsi="Calibri" w:cs="Arial"/>
                    <w:sz w:val="22"/>
                  </w:rPr>
                </w:rPrChange>
              </w:rPr>
              <w:t>100 percent solids, thermosetting, fusion bonded, dry powder epoxy or polyurethane resin, suitable for the intended service</w:t>
            </w:r>
          </w:p>
        </w:tc>
      </w:tr>
      <w:tr w:rsidR="008D66C9" w:rsidRPr="008D66C9" w14:paraId="3E00EE3C" w14:textId="77777777" w:rsidTr="00524A7E">
        <w:trPr>
          <w:cantSplit/>
        </w:trPr>
        <w:tc>
          <w:tcPr>
            <w:tcW w:w="2345" w:type="dxa"/>
            <w:tcBorders>
              <w:top w:val="single" w:sz="6" w:space="0" w:color="auto"/>
              <w:left w:val="double" w:sz="6" w:space="0" w:color="auto"/>
              <w:bottom w:val="single" w:sz="6" w:space="0" w:color="auto"/>
            </w:tcBorders>
          </w:tcPr>
          <w:p w14:paraId="28A03D09" w14:textId="77777777" w:rsidR="001412F1" w:rsidRPr="009224AA" w:rsidRDefault="001412F1" w:rsidP="00524A7E">
            <w:pPr>
              <w:pStyle w:val="TableText"/>
              <w:spacing w:before="0"/>
              <w:rPr>
                <w:rFonts w:ascii="Calibri" w:hAnsi="Calibri" w:cs="Arial"/>
                <w:color w:val="FF0000"/>
                <w:sz w:val="22"/>
                <w:rPrChange w:id="390" w:author="James Faas" w:date="2022-11-30T08:08:00Z">
                  <w:rPr>
                    <w:rFonts w:ascii="Calibri" w:hAnsi="Calibri" w:cs="Arial"/>
                    <w:sz w:val="22"/>
                  </w:rPr>
                </w:rPrChange>
              </w:rPr>
            </w:pPr>
            <w:r w:rsidRPr="009224AA">
              <w:rPr>
                <w:rFonts w:ascii="Calibri" w:hAnsi="Calibri" w:cs="Arial"/>
                <w:color w:val="FF0000"/>
                <w:sz w:val="22"/>
                <w:rPrChange w:id="391" w:author="James Faas" w:date="2022-11-30T08:08:00Z">
                  <w:rPr>
                    <w:rFonts w:ascii="Calibri" w:hAnsi="Calibri" w:cs="Arial"/>
                    <w:sz w:val="22"/>
                  </w:rPr>
                </w:rPrChange>
              </w:rPr>
              <w:t>Fusion Bonded, TFE Lube or Grease Lube</w:t>
            </w:r>
          </w:p>
        </w:tc>
        <w:tc>
          <w:tcPr>
            <w:tcW w:w="5035" w:type="dxa"/>
            <w:tcBorders>
              <w:top w:val="single" w:sz="6" w:space="0" w:color="auto"/>
              <w:left w:val="single" w:sz="6" w:space="0" w:color="auto"/>
              <w:bottom w:val="single" w:sz="6" w:space="0" w:color="auto"/>
              <w:right w:val="double" w:sz="6" w:space="0" w:color="auto"/>
            </w:tcBorders>
          </w:tcPr>
          <w:p w14:paraId="26524A81" w14:textId="77777777" w:rsidR="001412F1" w:rsidRPr="009224AA" w:rsidRDefault="0062345D" w:rsidP="003743CB">
            <w:pPr>
              <w:pStyle w:val="TableText"/>
              <w:spacing w:before="0"/>
              <w:rPr>
                <w:rFonts w:ascii="Calibri" w:hAnsi="Calibri" w:cs="Arial"/>
                <w:color w:val="FF0000"/>
                <w:sz w:val="22"/>
                <w:rPrChange w:id="392" w:author="James Faas" w:date="2022-11-30T08:08:00Z">
                  <w:rPr>
                    <w:rFonts w:ascii="Calibri" w:hAnsi="Calibri" w:cs="Arial"/>
                    <w:sz w:val="22"/>
                  </w:rPr>
                </w:rPrChange>
              </w:rPr>
            </w:pPr>
            <w:r w:rsidRPr="009224AA">
              <w:rPr>
                <w:rFonts w:ascii="Calibri" w:hAnsi="Calibri" w:cs="Arial"/>
                <w:color w:val="FF0000"/>
                <w:sz w:val="22"/>
                <w:rPrChange w:id="393" w:author="James Faas" w:date="2022-11-30T08:08:00Z">
                  <w:rPr>
                    <w:rFonts w:ascii="Calibri" w:hAnsi="Calibri" w:cs="Arial"/>
                    <w:sz w:val="22"/>
                  </w:rPr>
                </w:rPrChange>
              </w:rPr>
              <w:t>Tetrafluoroethylene, liquid coating, or open gear grease</w:t>
            </w:r>
            <w:ins w:id="394" w:author="Mabel Chow" w:date="2022-04-27T14:38:00Z">
              <w:r w:rsidR="008159BE" w:rsidRPr="009224AA">
                <w:rPr>
                  <w:rFonts w:ascii="Calibri" w:hAnsi="Calibri" w:cs="Arial"/>
                  <w:color w:val="FF0000"/>
                  <w:sz w:val="22"/>
                  <w:rPrChange w:id="395" w:author="James Faas" w:date="2022-11-30T08:08:00Z">
                    <w:rPr>
                      <w:rFonts w:ascii="Calibri" w:hAnsi="Calibri" w:cs="Arial"/>
                      <w:sz w:val="22"/>
                    </w:rPr>
                  </w:rPrChange>
                </w:rPr>
                <w:t xml:space="preserve"> as s</w:t>
              </w:r>
            </w:ins>
            <w:ins w:id="396" w:author="Mabel Chow" w:date="2022-04-27T14:39:00Z">
              <w:r w:rsidR="008159BE" w:rsidRPr="009224AA">
                <w:rPr>
                  <w:rFonts w:ascii="Calibri" w:hAnsi="Calibri" w:cs="Arial"/>
                  <w:color w:val="FF0000"/>
                  <w:sz w:val="22"/>
                  <w:rPrChange w:id="397" w:author="James Faas" w:date="2022-11-30T08:08:00Z">
                    <w:rPr>
                      <w:rFonts w:ascii="Calibri" w:hAnsi="Calibri" w:cs="Arial"/>
                      <w:sz w:val="22"/>
                    </w:rPr>
                  </w:rPrChange>
                </w:rPr>
                <w:t>upplied by McMaster-Carr Supply Corporation.</w:t>
              </w:r>
            </w:ins>
          </w:p>
        </w:tc>
      </w:tr>
      <w:tr w:rsidR="008D66C9" w:rsidRPr="008D66C9" w14:paraId="287B11D8" w14:textId="77777777" w:rsidTr="00524A7E">
        <w:trPr>
          <w:cantSplit/>
        </w:trPr>
        <w:tc>
          <w:tcPr>
            <w:tcW w:w="2345" w:type="dxa"/>
            <w:tcBorders>
              <w:left w:val="double" w:sz="6" w:space="0" w:color="auto"/>
              <w:bottom w:val="single" w:sz="6" w:space="0" w:color="auto"/>
            </w:tcBorders>
          </w:tcPr>
          <w:p w14:paraId="44C0568D"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High Build Epoxy</w:t>
            </w:r>
          </w:p>
        </w:tc>
        <w:tc>
          <w:tcPr>
            <w:tcW w:w="5035" w:type="dxa"/>
            <w:tcBorders>
              <w:left w:val="single" w:sz="6" w:space="0" w:color="auto"/>
              <w:bottom w:val="single" w:sz="6" w:space="0" w:color="auto"/>
              <w:right w:val="double" w:sz="6" w:space="0" w:color="auto"/>
            </w:tcBorders>
          </w:tcPr>
          <w:p w14:paraId="21C54880"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Polyamide or polyamidoamine epoxy, minimum 69 percent volume solids, capability of 100 to 200 microns DFT per coat</w:t>
            </w:r>
          </w:p>
        </w:tc>
      </w:tr>
      <w:tr w:rsidR="008D66C9" w:rsidRPr="008D66C9" w14:paraId="0BBAA2C7" w14:textId="77777777" w:rsidTr="00524A7E">
        <w:trPr>
          <w:cantSplit/>
        </w:trPr>
        <w:tc>
          <w:tcPr>
            <w:tcW w:w="2345" w:type="dxa"/>
            <w:tcBorders>
              <w:top w:val="single" w:sz="6" w:space="0" w:color="auto"/>
              <w:left w:val="double" w:sz="6" w:space="0" w:color="auto"/>
              <w:bottom w:val="single" w:sz="4" w:space="0" w:color="auto"/>
            </w:tcBorders>
          </w:tcPr>
          <w:p w14:paraId="14685FEA"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Inorganic Zinc Primer</w:t>
            </w:r>
          </w:p>
        </w:tc>
        <w:tc>
          <w:tcPr>
            <w:tcW w:w="5035" w:type="dxa"/>
            <w:tcBorders>
              <w:top w:val="single" w:sz="6" w:space="0" w:color="auto"/>
              <w:left w:val="single" w:sz="6" w:space="0" w:color="auto"/>
              <w:bottom w:val="single" w:sz="4" w:space="0" w:color="auto"/>
              <w:right w:val="double" w:sz="6" w:space="0" w:color="auto"/>
            </w:tcBorders>
          </w:tcPr>
          <w:p w14:paraId="033462B0"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Solvent or water based, having 85 percent metallic zinc content in the dry film; follow manufacturer's recommendation for top</w:t>
            </w:r>
            <w:r w:rsidR="002E53F4" w:rsidRPr="008D66C9">
              <w:rPr>
                <w:rFonts w:ascii="Calibri" w:hAnsi="Calibri" w:cs="Arial"/>
                <w:sz w:val="22"/>
              </w:rPr>
              <w:t>-</w:t>
            </w:r>
            <w:r w:rsidRPr="008D66C9">
              <w:rPr>
                <w:rFonts w:ascii="Calibri" w:hAnsi="Calibri" w:cs="Arial"/>
                <w:sz w:val="22"/>
              </w:rPr>
              <w:t>coating</w:t>
            </w:r>
          </w:p>
        </w:tc>
      </w:tr>
      <w:tr w:rsidR="009224AA" w:rsidRPr="009224AA" w:rsidDel="008159BE" w14:paraId="76B4B751" w14:textId="77777777" w:rsidTr="00524A7E">
        <w:trPr>
          <w:cantSplit/>
          <w:del w:id="398" w:author="Mabel Chow" w:date="2022-04-27T14:39:00Z"/>
        </w:trPr>
        <w:tc>
          <w:tcPr>
            <w:tcW w:w="2345" w:type="dxa"/>
            <w:tcBorders>
              <w:top w:val="single" w:sz="4" w:space="0" w:color="auto"/>
              <w:left w:val="double" w:sz="6" w:space="0" w:color="auto"/>
            </w:tcBorders>
          </w:tcPr>
          <w:p w14:paraId="12035F8D" w14:textId="77777777" w:rsidR="001412F1" w:rsidRPr="008D66C9" w:rsidDel="008159BE" w:rsidRDefault="001412F1" w:rsidP="00524A7E">
            <w:pPr>
              <w:pStyle w:val="TableText"/>
              <w:spacing w:before="0"/>
              <w:rPr>
                <w:del w:id="399" w:author="Mabel Chow" w:date="2022-04-27T14:39:00Z"/>
                <w:rFonts w:ascii="Calibri" w:hAnsi="Calibri" w:cs="Arial"/>
                <w:sz w:val="22"/>
              </w:rPr>
            </w:pPr>
            <w:del w:id="400" w:author="Mabel Chow" w:date="2022-04-27T14:39:00Z">
              <w:r w:rsidRPr="008D66C9" w:rsidDel="008159BE">
                <w:rPr>
                  <w:rFonts w:ascii="Calibri" w:hAnsi="Calibri" w:cs="Arial"/>
                  <w:sz w:val="22"/>
                </w:rPr>
                <w:delText>Latex Primer Sealer</w:delText>
              </w:r>
            </w:del>
          </w:p>
        </w:tc>
        <w:tc>
          <w:tcPr>
            <w:tcW w:w="5035" w:type="dxa"/>
            <w:tcBorders>
              <w:top w:val="single" w:sz="4" w:space="0" w:color="auto"/>
              <w:left w:val="single" w:sz="6" w:space="0" w:color="auto"/>
              <w:right w:val="double" w:sz="6" w:space="0" w:color="auto"/>
            </w:tcBorders>
          </w:tcPr>
          <w:p w14:paraId="2675519F" w14:textId="77777777" w:rsidR="001412F1" w:rsidRPr="008D66C9" w:rsidDel="008159BE" w:rsidRDefault="001412F1" w:rsidP="00524A7E">
            <w:pPr>
              <w:pStyle w:val="TableText"/>
              <w:spacing w:before="0"/>
              <w:rPr>
                <w:del w:id="401" w:author="Mabel Chow" w:date="2022-04-27T14:39:00Z"/>
                <w:rFonts w:ascii="Calibri" w:hAnsi="Calibri" w:cs="Arial"/>
                <w:sz w:val="22"/>
              </w:rPr>
            </w:pPr>
            <w:del w:id="402" w:author="Mabel Chow" w:date="2022-04-27T14:39:00Z">
              <w:r w:rsidRPr="008D66C9" w:rsidDel="008159BE">
                <w:rPr>
                  <w:rFonts w:ascii="Calibri" w:hAnsi="Calibri" w:cs="Arial"/>
                  <w:sz w:val="22"/>
                </w:rPr>
                <w:delText>Waterborne vinyl acrylic primer/sealer for interior gypsum board and plaster. Capable of providing uniform seal and suitable for use with specified finish coats</w:delText>
              </w:r>
            </w:del>
          </w:p>
        </w:tc>
      </w:tr>
      <w:tr w:rsidR="009224AA" w:rsidRPr="009224AA" w14:paraId="2AFF86DC" w14:textId="77777777" w:rsidTr="00524A7E">
        <w:trPr>
          <w:cantSplit/>
        </w:trPr>
        <w:tc>
          <w:tcPr>
            <w:tcW w:w="2345" w:type="dxa"/>
            <w:tcBorders>
              <w:top w:val="single" w:sz="6" w:space="0" w:color="auto"/>
              <w:left w:val="double" w:sz="6" w:space="0" w:color="auto"/>
            </w:tcBorders>
          </w:tcPr>
          <w:p w14:paraId="25329D06"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NSF Epoxy</w:t>
            </w:r>
          </w:p>
        </w:tc>
        <w:tc>
          <w:tcPr>
            <w:tcW w:w="5035" w:type="dxa"/>
            <w:tcBorders>
              <w:top w:val="single" w:sz="6" w:space="0" w:color="auto"/>
              <w:left w:val="single" w:sz="6" w:space="0" w:color="auto"/>
              <w:right w:val="double" w:sz="6" w:space="0" w:color="auto"/>
            </w:tcBorders>
          </w:tcPr>
          <w:p w14:paraId="21BEACFF"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Polyamide epoxy, approved for potable water contact and conforming to NSF 61</w:t>
            </w:r>
            <w:r w:rsidR="00B10A9C" w:rsidRPr="008D66C9">
              <w:rPr>
                <w:rFonts w:ascii="Calibri" w:hAnsi="Calibri" w:cs="Arial"/>
                <w:sz w:val="22"/>
              </w:rPr>
              <w:t xml:space="preserve"> and NSF 372</w:t>
            </w:r>
          </w:p>
        </w:tc>
      </w:tr>
      <w:tr w:rsidR="009224AA" w:rsidRPr="009224AA" w14:paraId="5C1CCAC6" w14:textId="77777777" w:rsidTr="00524A7E">
        <w:trPr>
          <w:cantSplit/>
        </w:trPr>
        <w:tc>
          <w:tcPr>
            <w:tcW w:w="2345" w:type="dxa"/>
            <w:tcBorders>
              <w:top w:val="single" w:sz="6" w:space="0" w:color="auto"/>
              <w:left w:val="double" w:sz="6" w:space="0" w:color="auto"/>
            </w:tcBorders>
          </w:tcPr>
          <w:p w14:paraId="27E55FB2"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Polyamide Epoxy, High Solids</w:t>
            </w:r>
          </w:p>
        </w:tc>
        <w:tc>
          <w:tcPr>
            <w:tcW w:w="5035" w:type="dxa"/>
            <w:tcBorders>
              <w:top w:val="single" w:sz="6" w:space="0" w:color="auto"/>
              <w:left w:val="single" w:sz="6" w:space="0" w:color="auto"/>
              <w:right w:val="double" w:sz="6" w:space="0" w:color="auto"/>
            </w:tcBorders>
          </w:tcPr>
          <w:p w14:paraId="2594E4DD"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80 percent volume solids, minimum, suitable for immersion service</w:t>
            </w:r>
          </w:p>
        </w:tc>
      </w:tr>
      <w:tr w:rsidR="009224AA" w:rsidRPr="009224AA" w14:paraId="25389494" w14:textId="77777777" w:rsidTr="00524A7E">
        <w:trPr>
          <w:cantSplit/>
        </w:trPr>
        <w:tc>
          <w:tcPr>
            <w:tcW w:w="2345" w:type="dxa"/>
            <w:tcBorders>
              <w:top w:val="single" w:sz="6" w:space="0" w:color="auto"/>
              <w:left w:val="double" w:sz="6" w:space="0" w:color="auto"/>
            </w:tcBorders>
          </w:tcPr>
          <w:p w14:paraId="579BFBA0"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Polyurethane Enamel</w:t>
            </w:r>
          </w:p>
        </w:tc>
        <w:tc>
          <w:tcPr>
            <w:tcW w:w="5035" w:type="dxa"/>
            <w:tcBorders>
              <w:top w:val="single" w:sz="6" w:space="0" w:color="auto"/>
              <w:left w:val="single" w:sz="6" w:space="0" w:color="auto"/>
              <w:right w:val="double" w:sz="6" w:space="0" w:color="auto"/>
            </w:tcBorders>
          </w:tcPr>
          <w:p w14:paraId="1610FFF8"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Two</w:t>
            </w:r>
            <w:r w:rsidRPr="008D66C9">
              <w:rPr>
                <w:rFonts w:ascii="Calibri" w:hAnsi="Calibri" w:cs="Arial"/>
                <w:sz w:val="22"/>
              </w:rPr>
              <w:noBreakHyphen/>
              <w:t>component, aliphatic or acrylic based polyurethane; high gloss finish</w:t>
            </w:r>
          </w:p>
        </w:tc>
      </w:tr>
      <w:tr w:rsidR="009224AA" w:rsidRPr="009224AA" w14:paraId="75A77496" w14:textId="77777777" w:rsidTr="00524A7E">
        <w:trPr>
          <w:cantSplit/>
        </w:trPr>
        <w:tc>
          <w:tcPr>
            <w:tcW w:w="2345" w:type="dxa"/>
            <w:tcBorders>
              <w:top w:val="single" w:sz="6" w:space="0" w:color="auto"/>
              <w:left w:val="double" w:sz="6" w:space="0" w:color="auto"/>
            </w:tcBorders>
          </w:tcPr>
          <w:p w14:paraId="06A8B02F"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Rust</w:t>
            </w:r>
            <w:r w:rsidRPr="008D66C9">
              <w:rPr>
                <w:rFonts w:ascii="Calibri" w:hAnsi="Calibri" w:cs="Arial"/>
                <w:sz w:val="22"/>
              </w:rPr>
              <w:noBreakHyphen/>
              <w:t>Inhibitive Primer</w:t>
            </w:r>
          </w:p>
        </w:tc>
        <w:tc>
          <w:tcPr>
            <w:tcW w:w="5035" w:type="dxa"/>
            <w:tcBorders>
              <w:top w:val="single" w:sz="6" w:space="0" w:color="auto"/>
              <w:left w:val="single" w:sz="6" w:space="0" w:color="auto"/>
              <w:right w:val="double" w:sz="6" w:space="0" w:color="auto"/>
            </w:tcBorders>
          </w:tcPr>
          <w:p w14:paraId="107BBA51"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Single</w:t>
            </w:r>
            <w:r w:rsidRPr="008D66C9">
              <w:rPr>
                <w:rFonts w:ascii="Calibri" w:hAnsi="Calibri" w:cs="Arial"/>
                <w:sz w:val="22"/>
              </w:rPr>
              <w:noBreakHyphen/>
              <w:t>package steel primers with anticorrosive pigment loading</w:t>
            </w:r>
          </w:p>
        </w:tc>
      </w:tr>
      <w:tr w:rsidR="009224AA" w:rsidRPr="009224AA" w14:paraId="39525F7C" w14:textId="77777777" w:rsidTr="00524A7E">
        <w:trPr>
          <w:cantSplit/>
        </w:trPr>
        <w:tc>
          <w:tcPr>
            <w:tcW w:w="2345" w:type="dxa"/>
            <w:tcBorders>
              <w:top w:val="single" w:sz="6" w:space="0" w:color="auto"/>
              <w:left w:val="double" w:sz="6" w:space="0" w:color="auto"/>
            </w:tcBorders>
          </w:tcPr>
          <w:p w14:paraId="3430A36B"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Sanding Sealer</w:t>
            </w:r>
          </w:p>
        </w:tc>
        <w:tc>
          <w:tcPr>
            <w:tcW w:w="5035" w:type="dxa"/>
            <w:tcBorders>
              <w:top w:val="single" w:sz="6" w:space="0" w:color="auto"/>
              <w:left w:val="single" w:sz="6" w:space="0" w:color="auto"/>
              <w:right w:val="double" w:sz="6" w:space="0" w:color="auto"/>
            </w:tcBorders>
          </w:tcPr>
          <w:p w14:paraId="48F9FC57"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Co</w:t>
            </w:r>
            <w:r w:rsidRPr="008D66C9">
              <w:rPr>
                <w:rFonts w:ascii="Calibri" w:hAnsi="Calibri" w:cs="Arial"/>
                <w:sz w:val="22"/>
              </w:rPr>
              <w:noBreakHyphen/>
              <w:t>polymer oil, clear, dull luster</w:t>
            </w:r>
          </w:p>
        </w:tc>
      </w:tr>
      <w:tr w:rsidR="009224AA" w:rsidRPr="009224AA" w:rsidDel="008159BE" w14:paraId="25B3A679" w14:textId="77777777" w:rsidTr="00524A7E">
        <w:trPr>
          <w:cantSplit/>
          <w:del w:id="403" w:author="Mabel Chow" w:date="2022-04-27T14:41:00Z"/>
        </w:trPr>
        <w:tc>
          <w:tcPr>
            <w:tcW w:w="2345" w:type="dxa"/>
            <w:tcBorders>
              <w:top w:val="single" w:sz="6" w:space="0" w:color="auto"/>
              <w:left w:val="double" w:sz="6" w:space="0" w:color="auto"/>
            </w:tcBorders>
          </w:tcPr>
          <w:p w14:paraId="2825F5A2" w14:textId="77777777" w:rsidR="001412F1" w:rsidRPr="008D66C9" w:rsidDel="008159BE" w:rsidRDefault="001412F1" w:rsidP="00524A7E">
            <w:pPr>
              <w:pStyle w:val="TableText"/>
              <w:spacing w:before="0"/>
              <w:rPr>
                <w:del w:id="404" w:author="Mabel Chow" w:date="2022-04-27T14:41:00Z"/>
                <w:rFonts w:ascii="Calibri" w:hAnsi="Calibri" w:cs="Arial"/>
                <w:sz w:val="22"/>
              </w:rPr>
            </w:pPr>
            <w:del w:id="405" w:author="Mabel Chow" w:date="2022-04-27T14:41:00Z">
              <w:r w:rsidRPr="008D66C9" w:rsidDel="008159BE">
                <w:rPr>
                  <w:rFonts w:ascii="Calibri" w:hAnsi="Calibri" w:cs="Arial"/>
                  <w:sz w:val="22"/>
                </w:rPr>
                <w:delText>Silicone</w:delText>
              </w:r>
              <w:r w:rsidRPr="008D66C9" w:rsidDel="008159BE">
                <w:rPr>
                  <w:rFonts w:cs="Arial"/>
                  <w:snapToGrid w:val="0"/>
                </w:rPr>
                <w:fldChar w:fldCharType="begin"/>
              </w:r>
              <w:r w:rsidRPr="008D66C9" w:rsidDel="008159BE">
                <w:rPr>
                  <w:rFonts w:ascii="Calibri" w:hAnsi="Calibri" w:cs="Arial"/>
                  <w:snapToGrid w:val="0"/>
                  <w:sz w:val="22"/>
                </w:rPr>
                <w:delInstrText xml:space="preserve"> eq \O(/, )</w:delInstrText>
              </w:r>
              <w:r w:rsidRPr="008D66C9" w:rsidDel="008159BE">
                <w:rPr>
                  <w:rFonts w:cs="Arial"/>
                  <w:snapToGrid w:val="0"/>
                </w:rPr>
                <w:fldChar w:fldCharType="end"/>
              </w:r>
              <w:r w:rsidRPr="008D66C9" w:rsidDel="008159BE">
                <w:rPr>
                  <w:rFonts w:ascii="Calibri" w:hAnsi="Calibri" w:cs="Arial"/>
                  <w:sz w:val="22"/>
                </w:rPr>
                <w:delText>Silicone Acrylic</w:delText>
              </w:r>
            </w:del>
          </w:p>
        </w:tc>
        <w:tc>
          <w:tcPr>
            <w:tcW w:w="5035" w:type="dxa"/>
            <w:tcBorders>
              <w:top w:val="single" w:sz="6" w:space="0" w:color="auto"/>
              <w:left w:val="single" w:sz="6" w:space="0" w:color="auto"/>
              <w:right w:val="double" w:sz="6" w:space="0" w:color="auto"/>
            </w:tcBorders>
          </w:tcPr>
          <w:p w14:paraId="534D1CAB" w14:textId="77777777" w:rsidR="001412F1" w:rsidRPr="008D66C9" w:rsidDel="008159BE" w:rsidRDefault="001412F1" w:rsidP="00524A7E">
            <w:pPr>
              <w:pStyle w:val="TableText"/>
              <w:spacing w:before="0"/>
              <w:rPr>
                <w:del w:id="406" w:author="Mabel Chow" w:date="2022-04-27T14:41:00Z"/>
                <w:rFonts w:ascii="Calibri" w:hAnsi="Calibri" w:cs="Arial"/>
                <w:sz w:val="22"/>
              </w:rPr>
            </w:pPr>
            <w:del w:id="407" w:author="Mabel Chow" w:date="2022-04-27T14:41:00Z">
              <w:r w:rsidRPr="008D66C9" w:rsidDel="008159BE">
                <w:rPr>
                  <w:rFonts w:ascii="Calibri" w:hAnsi="Calibri" w:cs="Arial"/>
                  <w:sz w:val="22"/>
                </w:rPr>
                <w:delText>Elevated temperature silicone or silicone/acrylic based</w:delText>
              </w:r>
            </w:del>
          </w:p>
        </w:tc>
      </w:tr>
      <w:tr w:rsidR="009224AA" w:rsidRPr="009224AA" w:rsidDel="008159BE" w14:paraId="6AADF73F" w14:textId="77777777" w:rsidTr="00524A7E">
        <w:trPr>
          <w:cantSplit/>
          <w:del w:id="408" w:author="Mabel Chow" w:date="2022-04-27T14:41:00Z"/>
        </w:trPr>
        <w:tc>
          <w:tcPr>
            <w:tcW w:w="2345" w:type="dxa"/>
            <w:tcBorders>
              <w:top w:val="single" w:sz="6" w:space="0" w:color="auto"/>
              <w:left w:val="double" w:sz="6" w:space="0" w:color="auto"/>
            </w:tcBorders>
          </w:tcPr>
          <w:p w14:paraId="6AE4F72B" w14:textId="77777777" w:rsidR="001412F1" w:rsidRPr="008D66C9" w:rsidDel="008159BE" w:rsidRDefault="001412F1" w:rsidP="00524A7E">
            <w:pPr>
              <w:pStyle w:val="TableText"/>
              <w:spacing w:before="0"/>
              <w:rPr>
                <w:del w:id="409" w:author="Mabel Chow" w:date="2022-04-27T14:41:00Z"/>
                <w:rFonts w:ascii="Calibri" w:hAnsi="Calibri" w:cs="Arial"/>
                <w:sz w:val="22"/>
              </w:rPr>
            </w:pPr>
            <w:del w:id="410" w:author="Mabel Chow" w:date="2022-04-27T14:41:00Z">
              <w:r w:rsidRPr="008D66C9" w:rsidDel="008159BE">
                <w:rPr>
                  <w:rFonts w:ascii="Calibri" w:hAnsi="Calibri" w:cs="Arial"/>
                  <w:sz w:val="22"/>
                </w:rPr>
                <w:delText>Stain, Concrete</w:delText>
              </w:r>
            </w:del>
          </w:p>
        </w:tc>
        <w:tc>
          <w:tcPr>
            <w:tcW w:w="5035" w:type="dxa"/>
            <w:tcBorders>
              <w:top w:val="single" w:sz="6" w:space="0" w:color="auto"/>
              <w:left w:val="single" w:sz="6" w:space="0" w:color="auto"/>
              <w:right w:val="double" w:sz="6" w:space="0" w:color="auto"/>
            </w:tcBorders>
          </w:tcPr>
          <w:p w14:paraId="6CEB2E78" w14:textId="77777777" w:rsidR="001412F1" w:rsidRPr="008D66C9" w:rsidDel="008159BE" w:rsidRDefault="001412F1" w:rsidP="00524A7E">
            <w:pPr>
              <w:pStyle w:val="TableText"/>
              <w:spacing w:before="0"/>
              <w:rPr>
                <w:del w:id="411" w:author="Mabel Chow" w:date="2022-04-27T14:41:00Z"/>
                <w:rFonts w:ascii="Calibri" w:hAnsi="Calibri" w:cs="Arial"/>
                <w:sz w:val="22"/>
              </w:rPr>
            </w:pPr>
            <w:del w:id="412" w:author="Mabel Chow" w:date="2022-04-27T14:41:00Z">
              <w:r w:rsidRPr="008D66C9" w:rsidDel="008159BE">
                <w:rPr>
                  <w:rFonts w:ascii="Calibri" w:hAnsi="Calibri" w:cs="Arial"/>
                  <w:sz w:val="22"/>
                </w:rPr>
                <w:delText>Acrylic, water repellant, penetrating stain</w:delText>
              </w:r>
            </w:del>
          </w:p>
        </w:tc>
      </w:tr>
      <w:tr w:rsidR="009224AA" w:rsidRPr="009224AA" w:rsidDel="008159BE" w14:paraId="47D71479" w14:textId="77777777" w:rsidTr="00524A7E">
        <w:trPr>
          <w:cantSplit/>
          <w:del w:id="413" w:author="Mabel Chow" w:date="2022-04-27T14:41:00Z"/>
        </w:trPr>
        <w:tc>
          <w:tcPr>
            <w:tcW w:w="2345" w:type="dxa"/>
            <w:tcBorders>
              <w:top w:val="single" w:sz="6" w:space="0" w:color="auto"/>
              <w:left w:val="double" w:sz="6" w:space="0" w:color="auto"/>
            </w:tcBorders>
          </w:tcPr>
          <w:p w14:paraId="050F7F16" w14:textId="77777777" w:rsidR="001412F1" w:rsidRPr="008D66C9" w:rsidDel="008159BE" w:rsidRDefault="001412F1" w:rsidP="00524A7E">
            <w:pPr>
              <w:pStyle w:val="TableText"/>
              <w:spacing w:before="0"/>
              <w:rPr>
                <w:del w:id="414" w:author="Mabel Chow" w:date="2022-04-27T14:41:00Z"/>
                <w:rFonts w:ascii="Calibri" w:hAnsi="Calibri" w:cs="Arial"/>
                <w:sz w:val="22"/>
              </w:rPr>
            </w:pPr>
            <w:del w:id="415" w:author="Mabel Chow" w:date="2022-04-27T14:41:00Z">
              <w:r w:rsidRPr="008D66C9" w:rsidDel="008159BE">
                <w:rPr>
                  <w:rFonts w:ascii="Calibri" w:hAnsi="Calibri" w:cs="Arial"/>
                  <w:sz w:val="22"/>
                </w:rPr>
                <w:delText>Stain, Wood</w:delText>
              </w:r>
            </w:del>
          </w:p>
        </w:tc>
        <w:tc>
          <w:tcPr>
            <w:tcW w:w="5035" w:type="dxa"/>
            <w:tcBorders>
              <w:top w:val="single" w:sz="6" w:space="0" w:color="auto"/>
              <w:left w:val="single" w:sz="6" w:space="0" w:color="auto"/>
              <w:right w:val="double" w:sz="6" w:space="0" w:color="auto"/>
            </w:tcBorders>
          </w:tcPr>
          <w:p w14:paraId="3E8B21F2" w14:textId="77777777" w:rsidR="001412F1" w:rsidRPr="008D66C9" w:rsidDel="008159BE" w:rsidRDefault="001412F1" w:rsidP="00524A7E">
            <w:pPr>
              <w:pStyle w:val="TableText"/>
              <w:spacing w:before="0"/>
              <w:rPr>
                <w:del w:id="416" w:author="Mabel Chow" w:date="2022-04-27T14:41:00Z"/>
                <w:rFonts w:ascii="Calibri" w:hAnsi="Calibri" w:cs="Arial"/>
                <w:sz w:val="22"/>
              </w:rPr>
            </w:pPr>
            <w:del w:id="417" w:author="Mabel Chow" w:date="2022-04-27T14:41:00Z">
              <w:r w:rsidRPr="008D66C9" w:rsidDel="008159BE">
                <w:rPr>
                  <w:rFonts w:ascii="Calibri" w:hAnsi="Calibri" w:cs="Arial"/>
                  <w:sz w:val="22"/>
                </w:rPr>
                <w:delText>Satin luster, linseed oil, solid or transparent as required</w:delText>
              </w:r>
            </w:del>
          </w:p>
        </w:tc>
      </w:tr>
      <w:tr w:rsidR="009224AA" w:rsidRPr="009224AA" w:rsidDel="008159BE" w14:paraId="21394831" w14:textId="77777777" w:rsidTr="00524A7E">
        <w:trPr>
          <w:cantSplit/>
          <w:del w:id="418" w:author="Mabel Chow" w:date="2022-04-27T14:41:00Z"/>
        </w:trPr>
        <w:tc>
          <w:tcPr>
            <w:tcW w:w="2345" w:type="dxa"/>
            <w:tcBorders>
              <w:top w:val="single" w:sz="6" w:space="0" w:color="auto"/>
              <w:left w:val="double" w:sz="6" w:space="0" w:color="auto"/>
            </w:tcBorders>
          </w:tcPr>
          <w:p w14:paraId="35204FDC" w14:textId="77777777" w:rsidR="001412F1" w:rsidRPr="008D66C9" w:rsidDel="008159BE" w:rsidRDefault="001412F1" w:rsidP="00524A7E">
            <w:pPr>
              <w:pStyle w:val="TableText"/>
              <w:spacing w:before="0"/>
              <w:rPr>
                <w:del w:id="419" w:author="Mabel Chow" w:date="2022-04-27T14:41:00Z"/>
                <w:rFonts w:ascii="Calibri" w:hAnsi="Calibri" w:cs="Arial"/>
                <w:sz w:val="22"/>
              </w:rPr>
            </w:pPr>
            <w:del w:id="420" w:author="Mabel Chow" w:date="2022-04-27T14:41:00Z">
              <w:r w:rsidRPr="008D66C9" w:rsidDel="008159BE">
                <w:rPr>
                  <w:rFonts w:ascii="Calibri" w:hAnsi="Calibri" w:cs="Arial"/>
                  <w:sz w:val="22"/>
                </w:rPr>
                <w:lastRenderedPageBreak/>
                <w:delText>Varnish</w:delText>
              </w:r>
            </w:del>
          </w:p>
        </w:tc>
        <w:tc>
          <w:tcPr>
            <w:tcW w:w="5035" w:type="dxa"/>
            <w:tcBorders>
              <w:top w:val="single" w:sz="6" w:space="0" w:color="auto"/>
              <w:left w:val="single" w:sz="6" w:space="0" w:color="auto"/>
              <w:right w:val="double" w:sz="6" w:space="0" w:color="auto"/>
            </w:tcBorders>
          </w:tcPr>
          <w:p w14:paraId="33A476AD" w14:textId="77777777" w:rsidR="001412F1" w:rsidRPr="008D66C9" w:rsidDel="008159BE" w:rsidRDefault="001412F1" w:rsidP="00524A7E">
            <w:pPr>
              <w:pStyle w:val="TableText"/>
              <w:spacing w:before="0"/>
              <w:rPr>
                <w:del w:id="421" w:author="Mabel Chow" w:date="2022-04-27T14:41:00Z"/>
                <w:rFonts w:ascii="Calibri" w:hAnsi="Calibri" w:cs="Arial"/>
                <w:sz w:val="22"/>
              </w:rPr>
            </w:pPr>
            <w:del w:id="422" w:author="Mabel Chow" w:date="2022-04-27T14:41:00Z">
              <w:r w:rsidRPr="008D66C9" w:rsidDel="008159BE">
                <w:rPr>
                  <w:rFonts w:ascii="Calibri" w:hAnsi="Calibri" w:cs="Arial"/>
                  <w:sz w:val="22"/>
                </w:rPr>
                <w:delText>Non</w:delText>
              </w:r>
              <w:r w:rsidR="002E53F4" w:rsidRPr="008D66C9" w:rsidDel="008159BE">
                <w:rPr>
                  <w:rFonts w:ascii="Calibri" w:hAnsi="Calibri" w:cs="Arial"/>
                  <w:sz w:val="22"/>
                </w:rPr>
                <w:delText>-</w:delText>
              </w:r>
              <w:r w:rsidRPr="008D66C9" w:rsidDel="008159BE">
                <w:rPr>
                  <w:rFonts w:ascii="Calibri" w:hAnsi="Calibri" w:cs="Arial"/>
                  <w:sz w:val="22"/>
                </w:rPr>
                <w:delText>pigmented vehicle based on a variety of resins (alkyd, phenolic, urethane) in gloss, semi</w:delText>
              </w:r>
              <w:r w:rsidR="002E53F4" w:rsidRPr="008D66C9" w:rsidDel="008159BE">
                <w:rPr>
                  <w:rFonts w:ascii="Calibri" w:hAnsi="Calibri" w:cs="Arial"/>
                  <w:sz w:val="22"/>
                </w:rPr>
                <w:delText>-</w:delText>
              </w:r>
              <w:r w:rsidRPr="008D66C9" w:rsidDel="008159BE">
                <w:rPr>
                  <w:rFonts w:ascii="Calibri" w:hAnsi="Calibri" w:cs="Arial"/>
                  <w:sz w:val="22"/>
                </w:rPr>
                <w:delText>gloss, or flat finishes, as required</w:delText>
              </w:r>
            </w:del>
          </w:p>
        </w:tc>
      </w:tr>
      <w:tr w:rsidR="009224AA" w:rsidRPr="009224AA" w14:paraId="5ED0FD86" w14:textId="77777777" w:rsidTr="00524A7E">
        <w:trPr>
          <w:cantSplit/>
        </w:trPr>
        <w:tc>
          <w:tcPr>
            <w:tcW w:w="2345" w:type="dxa"/>
            <w:tcBorders>
              <w:top w:val="single" w:sz="6" w:space="0" w:color="auto"/>
              <w:left w:val="double" w:sz="6" w:space="0" w:color="auto"/>
              <w:bottom w:val="double" w:sz="6" w:space="0" w:color="auto"/>
            </w:tcBorders>
          </w:tcPr>
          <w:p w14:paraId="38CBFD89"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Water Base Epoxy</w:t>
            </w:r>
          </w:p>
        </w:tc>
        <w:tc>
          <w:tcPr>
            <w:tcW w:w="5035" w:type="dxa"/>
            <w:tcBorders>
              <w:top w:val="single" w:sz="6" w:space="0" w:color="auto"/>
              <w:left w:val="single" w:sz="6" w:space="0" w:color="auto"/>
              <w:bottom w:val="double" w:sz="6" w:space="0" w:color="auto"/>
              <w:right w:val="double" w:sz="6" w:space="0" w:color="auto"/>
            </w:tcBorders>
          </w:tcPr>
          <w:p w14:paraId="04CA454B" w14:textId="77777777" w:rsidR="001412F1" w:rsidRPr="008D66C9" w:rsidRDefault="001412F1" w:rsidP="00524A7E">
            <w:pPr>
              <w:pStyle w:val="TableText"/>
              <w:spacing w:before="0"/>
              <w:rPr>
                <w:rFonts w:ascii="Calibri" w:hAnsi="Calibri" w:cs="Arial"/>
                <w:sz w:val="22"/>
              </w:rPr>
            </w:pPr>
            <w:r w:rsidRPr="008D66C9">
              <w:rPr>
                <w:rFonts w:ascii="Calibri" w:hAnsi="Calibri" w:cs="Arial"/>
                <w:sz w:val="22"/>
              </w:rPr>
              <w:t>Two</w:t>
            </w:r>
            <w:r w:rsidRPr="008D66C9">
              <w:rPr>
                <w:rFonts w:ascii="Calibri" w:hAnsi="Calibri" w:cs="Arial"/>
                <w:sz w:val="22"/>
              </w:rPr>
              <w:noBreakHyphen/>
              <w:t>component, polyamide epoxy emulsion, finish as required</w:t>
            </w:r>
          </w:p>
        </w:tc>
      </w:tr>
    </w:tbl>
    <w:p w14:paraId="129AEF20" w14:textId="77777777" w:rsidR="001412F1" w:rsidRPr="008D66C9" w:rsidRDefault="00B21C8D" w:rsidP="00444FE7">
      <w:pPr>
        <w:pStyle w:val="Heading2"/>
      </w:pPr>
      <w:r w:rsidRPr="008D66C9">
        <w:t>Mixing</w:t>
      </w:r>
    </w:p>
    <w:p w14:paraId="5CD45240" w14:textId="77777777" w:rsidR="00B21C8D" w:rsidRPr="008D66C9" w:rsidRDefault="00B21C8D" w:rsidP="000F6B61">
      <w:pPr>
        <w:pStyle w:val="Heading3"/>
        <w:tabs>
          <w:tab w:val="clear" w:pos="1440"/>
          <w:tab w:val="left" w:pos="1418"/>
        </w:tabs>
        <w:ind w:left="1418" w:hanging="709"/>
      </w:pPr>
      <w:r w:rsidRPr="008D66C9">
        <w:t>Multiple Component Coatings:</w:t>
      </w:r>
    </w:p>
    <w:p w14:paraId="586440DB" w14:textId="77777777" w:rsidR="00B21C8D" w:rsidRPr="008D66C9" w:rsidRDefault="00B21C8D" w:rsidP="00854E32">
      <w:pPr>
        <w:pStyle w:val="Heading4"/>
        <w:tabs>
          <w:tab w:val="left" w:pos="2127"/>
        </w:tabs>
        <w:ind w:left="2127" w:hanging="709"/>
      </w:pPr>
      <w:r w:rsidRPr="008D66C9">
        <w:t xml:space="preserve">Prepare using each component as packaged by </w:t>
      </w:r>
      <w:r w:rsidR="004348CF" w:rsidRPr="008D66C9">
        <w:t xml:space="preserve">the </w:t>
      </w:r>
      <w:r w:rsidRPr="008D66C9">
        <w:t>paint manufacturer.</w:t>
      </w:r>
    </w:p>
    <w:p w14:paraId="19190912" w14:textId="77777777" w:rsidR="00B21C8D" w:rsidRPr="008D66C9" w:rsidRDefault="00B21C8D" w:rsidP="00854E32">
      <w:pPr>
        <w:pStyle w:val="Heading4"/>
        <w:tabs>
          <w:tab w:val="left" w:pos="2127"/>
        </w:tabs>
        <w:ind w:left="2127" w:hanging="709"/>
      </w:pPr>
      <w:r w:rsidRPr="008D66C9">
        <w:t>No partial batches will be permitted.</w:t>
      </w:r>
    </w:p>
    <w:p w14:paraId="707DC683" w14:textId="77777777" w:rsidR="00B21C8D" w:rsidRPr="008D66C9" w:rsidRDefault="00B21C8D" w:rsidP="00854E32">
      <w:pPr>
        <w:pStyle w:val="Heading4"/>
        <w:tabs>
          <w:tab w:val="left" w:pos="2127"/>
        </w:tabs>
        <w:ind w:left="2127" w:hanging="709"/>
      </w:pPr>
      <w:r w:rsidRPr="008D66C9">
        <w:t>Do not use multiple component coatings that have been mixed beyond their pot life.</w:t>
      </w:r>
    </w:p>
    <w:p w14:paraId="24357AAA" w14:textId="77777777" w:rsidR="00B21C8D" w:rsidRPr="008D66C9" w:rsidRDefault="00B21C8D" w:rsidP="00854E32">
      <w:pPr>
        <w:pStyle w:val="Heading4"/>
        <w:tabs>
          <w:tab w:val="left" w:pos="2127"/>
        </w:tabs>
        <w:ind w:left="2127" w:hanging="709"/>
      </w:pPr>
      <w:r w:rsidRPr="008D66C9">
        <w:t>Furnish small quantity kits for touchup painting and for painting other small areas.</w:t>
      </w:r>
    </w:p>
    <w:p w14:paraId="32AF94F7" w14:textId="77777777" w:rsidR="00B21C8D" w:rsidRPr="008D66C9" w:rsidRDefault="00B21C8D" w:rsidP="00854E32">
      <w:pPr>
        <w:pStyle w:val="Heading4"/>
        <w:tabs>
          <w:tab w:val="left" w:pos="2127"/>
        </w:tabs>
        <w:ind w:left="2127" w:hanging="709"/>
      </w:pPr>
      <w:r w:rsidRPr="008D66C9">
        <w:t>Mix only components specified and furnished by</w:t>
      </w:r>
      <w:r w:rsidR="00A44D5C" w:rsidRPr="008D66C9">
        <w:t xml:space="preserve"> </w:t>
      </w:r>
      <w:r w:rsidR="004348CF" w:rsidRPr="008D66C9">
        <w:t xml:space="preserve">the </w:t>
      </w:r>
      <w:r w:rsidRPr="008D66C9">
        <w:t>paint manufacturer.</w:t>
      </w:r>
    </w:p>
    <w:p w14:paraId="14F28CF8" w14:textId="77777777" w:rsidR="00B21C8D" w:rsidRPr="008D66C9" w:rsidRDefault="00B21C8D" w:rsidP="00854E32">
      <w:pPr>
        <w:pStyle w:val="Heading4"/>
        <w:tabs>
          <w:tab w:val="left" w:pos="2127"/>
        </w:tabs>
        <w:ind w:left="2127" w:hanging="709"/>
      </w:pPr>
      <w:r w:rsidRPr="008D66C9">
        <w:t>Do not intermix additional components for reasons of colour or otherwise, even within the same generic type of coating.</w:t>
      </w:r>
    </w:p>
    <w:p w14:paraId="3816B347" w14:textId="77777777" w:rsidR="00B21C8D" w:rsidRPr="008D66C9" w:rsidRDefault="00B21C8D" w:rsidP="00E91B63">
      <w:pPr>
        <w:pStyle w:val="Heading3"/>
        <w:tabs>
          <w:tab w:val="clear" w:pos="1440"/>
          <w:tab w:val="left" w:pos="1418"/>
        </w:tabs>
        <w:ind w:left="1418" w:hanging="709"/>
      </w:pPr>
      <w:r w:rsidRPr="008D66C9">
        <w:t xml:space="preserve">Colours: Formulate paints with </w:t>
      </w:r>
      <w:r w:rsidR="00DA568D" w:rsidRPr="008D66C9">
        <w:t>colorants</w:t>
      </w:r>
      <w:r w:rsidRPr="008D66C9">
        <w:t xml:space="preserve"> free of lead, lead compounds, or other materials that might be affected by presence of hydrogen sulfide or other gas likely to be present at site.</w:t>
      </w:r>
    </w:p>
    <w:p w14:paraId="59E87293" w14:textId="77777777" w:rsidR="00B21C8D" w:rsidRPr="008D66C9" w:rsidRDefault="00B21C8D" w:rsidP="00444FE7">
      <w:pPr>
        <w:pStyle w:val="Heading2"/>
      </w:pPr>
      <w:r w:rsidRPr="008D66C9">
        <w:t>Shop</w:t>
      </w:r>
      <w:r w:rsidR="00AD6F2B" w:rsidRPr="008D66C9">
        <w:t xml:space="preserve"> </w:t>
      </w:r>
      <w:r w:rsidRPr="008D66C9">
        <w:t>Finishes</w:t>
      </w:r>
    </w:p>
    <w:p w14:paraId="45804BB1" w14:textId="77777777" w:rsidR="00B21C8D" w:rsidRPr="008D66C9" w:rsidRDefault="00B21C8D" w:rsidP="00854E32">
      <w:pPr>
        <w:pStyle w:val="Heading3"/>
        <w:tabs>
          <w:tab w:val="clear" w:pos="1440"/>
          <w:tab w:val="left" w:pos="1418"/>
        </w:tabs>
        <w:ind w:left="1418" w:hanging="709"/>
      </w:pPr>
      <w:r w:rsidRPr="008D66C9">
        <w:t>Shop Blast Cleaning: Refer</w:t>
      </w:r>
      <w:r w:rsidR="004348CF" w:rsidRPr="008D66C9">
        <w:t xml:space="preserve"> to subsection 2.</w:t>
      </w:r>
      <w:del w:id="423" w:author="Mabel Chow" w:date="2022-04-27T14:41:00Z">
        <w:r w:rsidR="004348CF" w:rsidRPr="008D66C9" w:rsidDel="00E45040">
          <w:delText>5</w:delText>
        </w:r>
      </w:del>
      <w:ins w:id="424" w:author="Mabel Chow" w:date="2022-04-27T14:41:00Z">
        <w:r w:rsidR="00E45040" w:rsidRPr="008D66C9">
          <w:t>4</w:t>
        </w:r>
      </w:ins>
      <w:r w:rsidR="004348CF" w:rsidRPr="008D66C9">
        <w:t>.3 -</w:t>
      </w:r>
      <w:r w:rsidRPr="008D66C9">
        <w:t xml:space="preserve"> Shop Coating Requirements</w:t>
      </w:r>
      <w:r w:rsidR="00EA528B" w:rsidRPr="008D66C9">
        <w:t xml:space="preserve"> </w:t>
      </w:r>
      <w:r w:rsidR="004348CF" w:rsidRPr="008D66C9">
        <w:t>below</w:t>
      </w:r>
      <w:r w:rsidRPr="008D66C9">
        <w:t>.</w:t>
      </w:r>
    </w:p>
    <w:p w14:paraId="65E49A6B" w14:textId="77777777" w:rsidR="00B21C8D" w:rsidRPr="008D66C9" w:rsidRDefault="00B21C8D" w:rsidP="00854E32">
      <w:pPr>
        <w:pStyle w:val="Heading3"/>
        <w:tabs>
          <w:tab w:val="clear" w:pos="1440"/>
          <w:tab w:val="left" w:pos="1418"/>
        </w:tabs>
        <w:ind w:left="1418" w:hanging="709"/>
      </w:pPr>
      <w:r w:rsidRPr="008D66C9">
        <w:t>Surface Preparation: Provide</w:t>
      </w:r>
      <w:r w:rsidR="00EA528B" w:rsidRPr="008D66C9">
        <w:t xml:space="preserve"> the</w:t>
      </w:r>
      <w:r w:rsidRPr="008D66C9">
        <w:t xml:space="preserve"> </w:t>
      </w:r>
      <w:r w:rsidR="00EA528B" w:rsidRPr="008D66C9">
        <w:t xml:space="preserve">Consultant with a </w:t>
      </w:r>
      <w:r w:rsidRPr="008D66C9">
        <w:t>minimum</w:t>
      </w:r>
      <w:r w:rsidR="00EA528B" w:rsidRPr="008D66C9">
        <w:t xml:space="preserve"> of</w:t>
      </w:r>
      <w:r w:rsidRPr="008D66C9">
        <w:t xml:space="preserve"> 7 days advance notice to start of shop surface preparation </w:t>
      </w:r>
      <w:r w:rsidR="004348CF" w:rsidRPr="008D66C9">
        <w:t xml:space="preserve">work </w:t>
      </w:r>
      <w:r w:rsidRPr="008D66C9">
        <w:t xml:space="preserve">and coating application </w:t>
      </w:r>
      <w:r w:rsidR="004348CF" w:rsidRPr="008D66C9">
        <w:t>work</w:t>
      </w:r>
      <w:r w:rsidRPr="008D66C9">
        <w:t>.</w:t>
      </w:r>
    </w:p>
    <w:p w14:paraId="0E04E1E7" w14:textId="77777777" w:rsidR="00B21C8D" w:rsidRPr="008D66C9" w:rsidRDefault="00B21C8D" w:rsidP="00854E32">
      <w:pPr>
        <w:pStyle w:val="Heading3"/>
        <w:tabs>
          <w:tab w:val="clear" w:pos="1440"/>
          <w:tab w:val="left" w:pos="1418"/>
        </w:tabs>
        <w:ind w:left="1418" w:hanging="709"/>
      </w:pPr>
      <w:r w:rsidRPr="008D66C9">
        <w:t>Shop Coating Requirements:</w:t>
      </w:r>
    </w:p>
    <w:p w14:paraId="6C5B0506" w14:textId="77777777" w:rsidR="00B21C8D" w:rsidRPr="008D66C9" w:rsidRDefault="00B21C8D" w:rsidP="00854E32">
      <w:pPr>
        <w:pStyle w:val="Heading4"/>
        <w:tabs>
          <w:tab w:val="left" w:pos="2127"/>
        </w:tabs>
        <w:ind w:left="2127" w:hanging="709"/>
      </w:pPr>
      <w:r w:rsidRPr="008D66C9">
        <w:t xml:space="preserve">When required by </w:t>
      </w:r>
      <w:r w:rsidR="004348CF" w:rsidRPr="008D66C9">
        <w:t xml:space="preserve">the applicable </w:t>
      </w:r>
      <w:r w:rsidRPr="008D66C9">
        <w:t>equipment Specification</w:t>
      </w:r>
      <w:r w:rsidR="004348CF" w:rsidRPr="008D66C9">
        <w:t xml:space="preserve"> Section</w:t>
      </w:r>
      <w:r w:rsidRPr="008D66C9">
        <w:t>s, such equipment shall be primed and finish coated in shop by manufacturer and touched up in field with identical material after installation.</w:t>
      </w:r>
    </w:p>
    <w:p w14:paraId="7ADCBA87" w14:textId="77777777" w:rsidR="00B21C8D" w:rsidRPr="008D66C9" w:rsidRDefault="00B21C8D" w:rsidP="00854E32">
      <w:pPr>
        <w:pStyle w:val="Heading4"/>
        <w:tabs>
          <w:tab w:val="left" w:pos="2127"/>
        </w:tabs>
        <w:ind w:left="2127" w:hanging="709"/>
      </w:pPr>
      <w:r w:rsidRPr="008D66C9">
        <w:t xml:space="preserve">Where manufacturer’s standard coating is not suitable for intended service condition, </w:t>
      </w:r>
      <w:r w:rsidR="002E53F4" w:rsidRPr="008D66C9">
        <w:t>Consultant</w:t>
      </w:r>
      <w:r w:rsidRPr="008D66C9">
        <w:t xml:space="preserve"> may approve use of a tie coat to be used between manufacturer’s standard coating and specified field finish. In such cases, tie coat shall be surface tolerant epoxy as recommended by </w:t>
      </w:r>
      <w:r w:rsidR="004348CF" w:rsidRPr="008D66C9">
        <w:t xml:space="preserve">the </w:t>
      </w:r>
      <w:r w:rsidRPr="008D66C9">
        <w:t xml:space="preserve">manufacturer of </w:t>
      </w:r>
      <w:r w:rsidR="004348CF" w:rsidRPr="008D66C9">
        <w:t xml:space="preserve">the </w:t>
      </w:r>
      <w:r w:rsidRPr="008D66C9">
        <w:t xml:space="preserve">specified field finish coat. Coordinate details of </w:t>
      </w:r>
      <w:r w:rsidR="004348CF" w:rsidRPr="008D66C9">
        <w:t xml:space="preserve">the </w:t>
      </w:r>
      <w:r w:rsidRPr="008D66C9">
        <w:t>equipment manufacturer’s standard coating with field coating manufacturer.</w:t>
      </w:r>
    </w:p>
    <w:p w14:paraId="00ECB6EC" w14:textId="77777777" w:rsidR="00B21C8D" w:rsidRPr="008D66C9" w:rsidDel="00E45040" w:rsidRDefault="00B21C8D" w:rsidP="00E91B63">
      <w:pPr>
        <w:pStyle w:val="Heading3"/>
        <w:tabs>
          <w:tab w:val="clear" w:pos="1440"/>
          <w:tab w:val="left" w:pos="1418"/>
        </w:tabs>
        <w:ind w:left="1418" w:hanging="709"/>
        <w:rPr>
          <w:del w:id="425" w:author="Mabel Chow" w:date="2022-04-27T14:42:00Z"/>
          <w:i/>
          <w:rPrChange w:id="426" w:author="James Faas" w:date="2022-11-30T08:33:00Z">
            <w:rPr>
              <w:del w:id="427" w:author="Mabel Chow" w:date="2022-04-27T14:42:00Z"/>
              <w:i/>
              <w:highlight w:val="yellow"/>
            </w:rPr>
          </w:rPrChange>
        </w:rPr>
      </w:pPr>
      <w:del w:id="428" w:author="Mabel Chow" w:date="2022-04-27T14:42:00Z">
        <w:r w:rsidRPr="008D66C9" w:rsidDel="00E45040">
          <w:delText>Pipe</w:delText>
        </w:r>
        <w:r w:rsidRPr="008D66C9" w:rsidDel="00E45040">
          <w:rPr>
            <w:rPrChange w:id="429" w:author="James Faas" w:date="2022-11-30T08:33:00Z">
              <w:rPr>
                <w:highlight w:val="yellow"/>
              </w:rPr>
            </w:rPrChange>
          </w:rPr>
          <w:delText xml:space="preserve">: </w:delText>
        </w:r>
        <w:r w:rsidR="005F6247" w:rsidRPr="008D66C9" w:rsidDel="00E45040">
          <w:rPr>
            <w:i/>
            <w:rPrChange w:id="430" w:author="James Faas" w:date="2022-11-30T08:33:00Z">
              <w:rPr>
                <w:i/>
                <w:highlight w:val="yellow"/>
              </w:rPr>
            </w:rPrChange>
          </w:rPr>
          <w:delText>[</w:delText>
        </w:r>
        <w:r w:rsidR="000F6B61" w:rsidRPr="008D66C9" w:rsidDel="00E45040">
          <w:rPr>
            <w:i/>
            <w:rPrChange w:id="431" w:author="James Faas" w:date="2022-11-30T08:33:00Z">
              <w:rPr>
                <w:i/>
                <w:highlight w:val="yellow"/>
              </w:rPr>
            </w:rPrChange>
          </w:rPr>
          <w:delText>Consultant to c</w:delText>
        </w:r>
        <w:r w:rsidR="005F6247" w:rsidRPr="008D66C9" w:rsidDel="00E45040">
          <w:rPr>
            <w:i/>
            <w:rPrChange w:id="432" w:author="James Faas" w:date="2022-11-30T08:33:00Z">
              <w:rPr>
                <w:i/>
                <w:highlight w:val="yellow"/>
              </w:rPr>
            </w:rPrChange>
          </w:rPr>
          <w:delText xml:space="preserve">oordinate </w:delText>
        </w:r>
        <w:r w:rsidR="000F6B61" w:rsidRPr="008D66C9" w:rsidDel="00E45040">
          <w:rPr>
            <w:i/>
            <w:rPrChange w:id="433" w:author="James Faas" w:date="2022-11-30T08:33:00Z">
              <w:rPr>
                <w:i/>
                <w:highlight w:val="yellow"/>
              </w:rPr>
            </w:rPrChange>
          </w:rPr>
          <w:delText xml:space="preserve">these requirements </w:delText>
        </w:r>
        <w:r w:rsidR="005F6247" w:rsidRPr="008D66C9" w:rsidDel="00E45040">
          <w:rPr>
            <w:i/>
            <w:rPrChange w:id="434" w:author="James Faas" w:date="2022-11-30T08:33:00Z">
              <w:rPr>
                <w:i/>
                <w:highlight w:val="yellow"/>
              </w:rPr>
            </w:rPrChange>
          </w:rPr>
          <w:delText>with Division 15 Specifications]</w:delText>
        </w:r>
      </w:del>
    </w:p>
    <w:p w14:paraId="1432222D" w14:textId="77777777" w:rsidR="00B21C8D" w:rsidRPr="008D66C9" w:rsidDel="00E45040" w:rsidRDefault="00B21C8D" w:rsidP="00E91B63">
      <w:pPr>
        <w:pStyle w:val="Heading4"/>
        <w:tabs>
          <w:tab w:val="left" w:pos="2127"/>
        </w:tabs>
        <w:ind w:left="2127" w:hanging="709"/>
        <w:rPr>
          <w:del w:id="435" w:author="Mabel Chow" w:date="2022-04-27T14:42:00Z"/>
        </w:rPr>
      </w:pPr>
      <w:del w:id="436" w:author="Mabel Chow" w:date="2022-04-27T14:42:00Z">
        <w:r w:rsidRPr="008D66C9" w:rsidDel="00E45040">
          <w:delText>Ductile Iron Pipe:</w:delText>
        </w:r>
      </w:del>
    </w:p>
    <w:p w14:paraId="6255D2CB" w14:textId="77777777" w:rsidR="00B21C8D" w:rsidRPr="008D66C9" w:rsidDel="00E45040" w:rsidRDefault="00B21C8D" w:rsidP="00854E32">
      <w:pPr>
        <w:pStyle w:val="Heading5"/>
        <w:tabs>
          <w:tab w:val="left" w:pos="2835"/>
        </w:tabs>
        <w:ind w:left="2835" w:hanging="708"/>
        <w:rPr>
          <w:del w:id="437" w:author="Mabel Chow" w:date="2022-04-27T14:42:00Z"/>
        </w:rPr>
      </w:pPr>
      <w:del w:id="438" w:author="Mabel Chow" w:date="2022-04-27T14:42:00Z">
        <w:r w:rsidRPr="008D66C9" w:rsidDel="00E45040">
          <w:delText>Follow recommendations of the pipe and coating manufacturers for means and methods to achieve SSPC-equivalent surface.</w:delText>
        </w:r>
      </w:del>
    </w:p>
    <w:p w14:paraId="11848ECD" w14:textId="77777777" w:rsidR="00B21C8D" w:rsidRPr="008D66C9" w:rsidDel="00E45040" w:rsidRDefault="00B21C8D" w:rsidP="00854E32">
      <w:pPr>
        <w:pStyle w:val="Heading5"/>
        <w:tabs>
          <w:tab w:val="left" w:pos="2835"/>
        </w:tabs>
        <w:ind w:left="2835" w:hanging="708"/>
        <w:rPr>
          <w:del w:id="439" w:author="Mabel Chow" w:date="2022-04-27T14:42:00Z"/>
        </w:rPr>
      </w:pPr>
      <w:del w:id="440" w:author="Mabel Chow" w:date="2022-04-27T14:42:00Z">
        <w:r w:rsidRPr="008D66C9" w:rsidDel="00E45040">
          <w:delText xml:space="preserve">The surface preparation and application of the primer </w:delText>
        </w:r>
        <w:r w:rsidRPr="008D66C9" w:rsidDel="00E45040">
          <w:rPr>
            <w:rPrChange w:id="441" w:author="James Faas" w:date="2022-11-30T08:33:00Z">
              <w:rPr>
                <w:highlight w:val="yellow"/>
              </w:rPr>
            </w:rPrChange>
          </w:rPr>
          <w:delText>[and finish coats]</w:delText>
        </w:r>
        <w:r w:rsidRPr="008D66C9" w:rsidDel="00E45040">
          <w:delText xml:space="preserve"> shall be performed by </w:delText>
        </w:r>
        <w:r w:rsidR="004348CF" w:rsidRPr="008D66C9" w:rsidDel="00E45040">
          <w:delText xml:space="preserve">the </w:delText>
        </w:r>
        <w:r w:rsidRPr="008D66C9" w:rsidDel="00E45040">
          <w:delText>pipe manufacturer.</w:delText>
        </w:r>
      </w:del>
    </w:p>
    <w:p w14:paraId="25671090" w14:textId="77777777" w:rsidR="00B21C8D" w:rsidRPr="008D66C9" w:rsidDel="00E45040" w:rsidRDefault="00B21C8D" w:rsidP="00854E32">
      <w:pPr>
        <w:pStyle w:val="Heading5"/>
        <w:tabs>
          <w:tab w:val="left" w:pos="2835"/>
        </w:tabs>
        <w:ind w:left="2835" w:hanging="708"/>
        <w:rPr>
          <w:del w:id="442" w:author="Mabel Chow" w:date="2022-04-27T14:42:00Z"/>
        </w:rPr>
      </w:pPr>
      <w:del w:id="443" w:author="Mabel Chow" w:date="2022-04-27T14:42:00Z">
        <w:r w:rsidRPr="008D66C9" w:rsidDel="00E45040">
          <w:delText>For high performance (epoxy) coatings, follow additional recommendations of pipe and coating manufacturers.</w:delText>
        </w:r>
      </w:del>
    </w:p>
    <w:p w14:paraId="7DF31FBA" w14:textId="77777777" w:rsidR="00B21C8D" w:rsidRPr="008D66C9" w:rsidDel="00E45040" w:rsidRDefault="00B21C8D" w:rsidP="00854E32">
      <w:pPr>
        <w:pStyle w:val="Heading5"/>
        <w:tabs>
          <w:tab w:val="left" w:pos="2835"/>
        </w:tabs>
        <w:ind w:left="2835" w:hanging="708"/>
        <w:rPr>
          <w:del w:id="444" w:author="Mabel Chow" w:date="2022-04-27T14:42:00Z"/>
        </w:rPr>
      </w:pPr>
      <w:del w:id="445" w:author="Mabel Chow" w:date="2022-04-27T14:42:00Z">
        <w:r w:rsidRPr="008D66C9" w:rsidDel="00E45040">
          <w:delText>Prior to blast cleaning, grind smooth surface imperfections, including, but not limited to delaminating metal or oxide layers.</w:delText>
        </w:r>
      </w:del>
    </w:p>
    <w:p w14:paraId="73152458" w14:textId="77777777" w:rsidR="00B21C8D" w:rsidRPr="008D66C9" w:rsidDel="00E45040" w:rsidRDefault="00B21C8D" w:rsidP="00854E32">
      <w:pPr>
        <w:pStyle w:val="Heading5"/>
        <w:tabs>
          <w:tab w:val="left" w:pos="2835"/>
        </w:tabs>
        <w:ind w:left="2835" w:hanging="708"/>
        <w:rPr>
          <w:del w:id="446" w:author="Mabel Chow" w:date="2022-04-27T14:42:00Z"/>
          <w:rPrChange w:id="447" w:author="James Faas" w:date="2022-11-30T08:33:00Z">
            <w:rPr>
              <w:del w:id="448" w:author="Mabel Chow" w:date="2022-04-27T14:42:00Z"/>
              <w:highlight w:val="yellow"/>
            </w:rPr>
          </w:rPrChange>
        </w:rPr>
      </w:pPr>
      <w:del w:id="449" w:author="Mabel Chow" w:date="2022-04-27T14:42:00Z">
        <w:r w:rsidRPr="008D66C9" w:rsidDel="00E45040">
          <w:rPr>
            <w:rPrChange w:id="450" w:author="James Faas" w:date="2022-11-30T08:33:00Z">
              <w:rPr>
                <w:highlight w:val="yellow"/>
              </w:rPr>
            </w:rPrChange>
          </w:rPr>
          <w:delText>[For conventional (alkyd) coatings, clean asphalt varnish supplied on pipe and apply one full coat of a tar stop before two full coats of the colour coats specified.]</w:delText>
        </w:r>
      </w:del>
    </w:p>
    <w:p w14:paraId="0D2034E4" w14:textId="77777777" w:rsidR="00B21C8D" w:rsidRPr="008D66C9" w:rsidRDefault="00B21C8D" w:rsidP="00B21C8D">
      <w:pPr>
        <w:pStyle w:val="Heading1"/>
      </w:pPr>
      <w:r w:rsidRPr="008D66C9">
        <w:t>EXECUTION</w:t>
      </w:r>
    </w:p>
    <w:p w14:paraId="2799B81E" w14:textId="77777777" w:rsidR="00B21C8D" w:rsidRPr="008D66C9" w:rsidRDefault="00B21C8D" w:rsidP="00444FE7">
      <w:pPr>
        <w:pStyle w:val="Heading2"/>
      </w:pPr>
      <w:r w:rsidRPr="008D66C9">
        <w:t>General</w:t>
      </w:r>
    </w:p>
    <w:p w14:paraId="4F390D98" w14:textId="77777777" w:rsidR="00B21C8D" w:rsidRPr="008D66C9" w:rsidRDefault="00B21C8D" w:rsidP="00854E32">
      <w:pPr>
        <w:pStyle w:val="Heading3"/>
        <w:tabs>
          <w:tab w:val="clear" w:pos="1440"/>
          <w:tab w:val="left" w:pos="1418"/>
        </w:tabs>
        <w:ind w:left="1418" w:hanging="709"/>
      </w:pPr>
      <w:r w:rsidRPr="008D66C9">
        <w:lastRenderedPageBreak/>
        <w:t>Provide</w:t>
      </w:r>
      <w:r w:rsidR="002636BA" w:rsidRPr="008D66C9">
        <w:t xml:space="preserve"> the</w:t>
      </w:r>
      <w:r w:rsidRPr="008D66C9">
        <w:t xml:space="preserve"> </w:t>
      </w:r>
      <w:r w:rsidR="002636BA" w:rsidRPr="008D66C9">
        <w:t xml:space="preserve">Consultant with a </w:t>
      </w:r>
      <w:r w:rsidRPr="008D66C9">
        <w:t>minimum</w:t>
      </w:r>
      <w:r w:rsidR="002636BA" w:rsidRPr="008D66C9">
        <w:t xml:space="preserve"> of</w:t>
      </w:r>
      <w:r w:rsidRPr="008D66C9">
        <w:t xml:space="preserve"> </w:t>
      </w:r>
      <w:del w:id="451" w:author="Mabel Chow" w:date="2022-04-27T14:42:00Z">
        <w:r w:rsidR="005F6247" w:rsidRPr="008D66C9" w:rsidDel="00E45040">
          <w:rPr>
            <w:rPrChange w:id="452" w:author="James Faas" w:date="2022-11-30T08:33:00Z">
              <w:rPr>
                <w:highlight w:val="yellow"/>
              </w:rPr>
            </w:rPrChange>
          </w:rPr>
          <w:delText>[</w:delText>
        </w:r>
      </w:del>
      <w:r w:rsidRPr="008D66C9">
        <w:rPr>
          <w:rPrChange w:id="453" w:author="James Faas" w:date="2022-11-30T08:33:00Z">
            <w:rPr>
              <w:highlight w:val="yellow"/>
            </w:rPr>
          </w:rPrChange>
        </w:rPr>
        <w:t>7 days</w:t>
      </w:r>
      <w:del w:id="454" w:author="Mabel Chow" w:date="2022-04-27T14:42:00Z">
        <w:r w:rsidR="005F6247" w:rsidRPr="008D66C9" w:rsidDel="00E45040">
          <w:rPr>
            <w:rPrChange w:id="455" w:author="James Faas" w:date="2022-11-30T08:33:00Z">
              <w:rPr>
                <w:highlight w:val="yellow"/>
              </w:rPr>
            </w:rPrChange>
          </w:rPr>
          <w:delText>]</w:delText>
        </w:r>
      </w:del>
      <w:r w:rsidRPr="008D66C9">
        <w:t xml:space="preserve"> advance notice to start of field surface preparation </w:t>
      </w:r>
      <w:r w:rsidR="002636BA" w:rsidRPr="008D66C9">
        <w:t>W</w:t>
      </w:r>
      <w:r w:rsidRPr="008D66C9">
        <w:t xml:space="preserve">ork and coating application </w:t>
      </w:r>
      <w:r w:rsidR="002636BA" w:rsidRPr="008D66C9">
        <w:t>W</w:t>
      </w:r>
      <w:r w:rsidRPr="008D66C9">
        <w:t>ork.</w:t>
      </w:r>
    </w:p>
    <w:p w14:paraId="5ACB70FC" w14:textId="77777777" w:rsidR="00B21C8D" w:rsidRPr="008D66C9" w:rsidRDefault="00B21C8D" w:rsidP="00854E32">
      <w:pPr>
        <w:pStyle w:val="Heading3"/>
        <w:tabs>
          <w:tab w:val="clear" w:pos="1440"/>
          <w:tab w:val="left" w:pos="1418"/>
        </w:tabs>
        <w:ind w:left="1418" w:hanging="709"/>
      </w:pPr>
      <w:r w:rsidRPr="008D66C9">
        <w:t xml:space="preserve">Perform the Work </w:t>
      </w:r>
      <w:r w:rsidR="00252371" w:rsidRPr="008D66C9">
        <w:t xml:space="preserve">of this section </w:t>
      </w:r>
      <w:r w:rsidRPr="008D66C9">
        <w:t xml:space="preserve">only in presence of </w:t>
      </w:r>
      <w:r w:rsidR="002636BA" w:rsidRPr="008D66C9">
        <w:t>the Consultant</w:t>
      </w:r>
      <w:r w:rsidRPr="008D66C9">
        <w:t xml:space="preserve">, unless </w:t>
      </w:r>
      <w:r w:rsidR="00965E97" w:rsidRPr="008D66C9">
        <w:t xml:space="preserve">the </w:t>
      </w:r>
      <w:r w:rsidR="002636BA" w:rsidRPr="008D66C9">
        <w:t xml:space="preserve">Consultant </w:t>
      </w:r>
      <w:r w:rsidRPr="008D66C9">
        <w:t xml:space="preserve">grants prior approval to perform the Work in </w:t>
      </w:r>
      <w:r w:rsidR="002636BA" w:rsidRPr="008D66C9">
        <w:t xml:space="preserve">Consultant's </w:t>
      </w:r>
      <w:r w:rsidRPr="008D66C9">
        <w:t>absence.</w:t>
      </w:r>
    </w:p>
    <w:p w14:paraId="49BA5B8C" w14:textId="77777777" w:rsidR="00B21C8D" w:rsidRPr="008D66C9" w:rsidRDefault="00B21C8D" w:rsidP="00854E32">
      <w:pPr>
        <w:pStyle w:val="Heading3"/>
        <w:tabs>
          <w:tab w:val="clear" w:pos="1440"/>
          <w:tab w:val="left" w:pos="1418"/>
        </w:tabs>
        <w:ind w:left="1418" w:hanging="709"/>
      </w:pPr>
      <w:r w:rsidRPr="008D66C9">
        <w:t xml:space="preserve">Schedule inspection with </w:t>
      </w:r>
      <w:r w:rsidR="002636BA" w:rsidRPr="008D66C9">
        <w:t xml:space="preserve">the Consultant </w:t>
      </w:r>
      <w:r w:rsidRPr="008D66C9">
        <w:t xml:space="preserve">in advance for cleaned surfaces and all coats prior to </w:t>
      </w:r>
      <w:r w:rsidR="00965E97" w:rsidRPr="008D66C9">
        <w:t xml:space="preserve">application of the </w:t>
      </w:r>
      <w:r w:rsidRPr="008D66C9">
        <w:t>succeeding coat.</w:t>
      </w:r>
    </w:p>
    <w:p w14:paraId="0D56E833" w14:textId="77777777" w:rsidR="00B21C8D" w:rsidRPr="00DB2B2D" w:rsidRDefault="00B21C8D" w:rsidP="00444FE7">
      <w:pPr>
        <w:pStyle w:val="Heading2"/>
      </w:pPr>
      <w:r w:rsidRPr="00DB2B2D">
        <w:t>Examination</w:t>
      </w:r>
    </w:p>
    <w:p w14:paraId="5A1693F0" w14:textId="77777777" w:rsidR="00B21C8D" w:rsidRPr="00DB2B2D" w:rsidRDefault="00B21C8D" w:rsidP="00854E32">
      <w:pPr>
        <w:pStyle w:val="Heading3"/>
        <w:tabs>
          <w:tab w:val="clear" w:pos="1440"/>
          <w:tab w:val="left" w:pos="1418"/>
        </w:tabs>
        <w:ind w:left="1418" w:hanging="709"/>
      </w:pPr>
      <w:r w:rsidRPr="00DB2B2D">
        <w:t>Examine surfaces which are to be finished</w:t>
      </w:r>
      <w:del w:id="456" w:author="Mabel Chow" w:date="2022-04-27T14:42:00Z">
        <w:r w:rsidRPr="00DB2B2D" w:rsidDel="00E45040">
          <w:delText xml:space="preserve"> including existing surfaces that require refinishing</w:delText>
        </w:r>
      </w:del>
      <w:r w:rsidRPr="00DB2B2D">
        <w:t>.</w:t>
      </w:r>
    </w:p>
    <w:p w14:paraId="2F364CDC" w14:textId="77777777" w:rsidR="00B21C8D" w:rsidRPr="00DB2B2D" w:rsidRDefault="00B21C8D" w:rsidP="00854E32">
      <w:pPr>
        <w:pStyle w:val="Heading3"/>
        <w:tabs>
          <w:tab w:val="clear" w:pos="1440"/>
          <w:tab w:val="left" w:pos="1418"/>
        </w:tabs>
        <w:ind w:left="1418" w:hanging="709"/>
      </w:pPr>
      <w:r w:rsidRPr="00DB2B2D">
        <w:t xml:space="preserve">Report surfaces which are defective, or which cannot be prepared by usual sanding and cleaning. Report unsatisfactory </w:t>
      </w:r>
      <w:r w:rsidR="00965E97" w:rsidRPr="00DB2B2D">
        <w:t xml:space="preserve">Site </w:t>
      </w:r>
      <w:r w:rsidRPr="00DB2B2D">
        <w:t>and environmental conditions</w:t>
      </w:r>
      <w:ins w:id="457" w:author="Mabel Chow" w:date="2022-04-27T14:43:00Z">
        <w:r w:rsidR="00E45040" w:rsidRPr="00DB2B2D">
          <w:t xml:space="preserve"> immediately to the Consultant</w:t>
        </w:r>
      </w:ins>
      <w:r w:rsidRPr="00DB2B2D">
        <w:t>.</w:t>
      </w:r>
    </w:p>
    <w:p w14:paraId="512F5243" w14:textId="77777777" w:rsidR="00B21C8D" w:rsidRPr="00DB2B2D" w:rsidRDefault="00B21C8D" w:rsidP="00854E32">
      <w:pPr>
        <w:pStyle w:val="Heading3"/>
        <w:tabs>
          <w:tab w:val="clear" w:pos="1440"/>
          <w:tab w:val="left" w:pos="1418"/>
        </w:tabs>
        <w:ind w:left="1418" w:hanging="709"/>
      </w:pPr>
      <w:r w:rsidRPr="00DB2B2D">
        <w:t xml:space="preserve">Commence </w:t>
      </w:r>
      <w:r w:rsidR="00965E97" w:rsidRPr="00DB2B2D">
        <w:t xml:space="preserve">the </w:t>
      </w:r>
      <w:r w:rsidRPr="00DB2B2D">
        <w:t>work</w:t>
      </w:r>
      <w:r w:rsidR="00965E97" w:rsidRPr="00DB2B2D">
        <w:t xml:space="preserve"> of this Section</w:t>
      </w:r>
      <w:r w:rsidRPr="00DB2B2D">
        <w:t xml:space="preserve"> after corrective work has been completed.</w:t>
      </w:r>
    </w:p>
    <w:p w14:paraId="1F73B2FA" w14:textId="77777777" w:rsidR="00B21C8D" w:rsidRPr="00DB2B2D" w:rsidRDefault="00B21C8D" w:rsidP="00854E32">
      <w:pPr>
        <w:pStyle w:val="Heading3"/>
        <w:tabs>
          <w:tab w:val="clear" w:pos="1440"/>
          <w:tab w:val="left" w:pos="1418"/>
        </w:tabs>
        <w:ind w:left="1418" w:hanging="709"/>
      </w:pPr>
      <w:r w:rsidRPr="00DB2B2D">
        <w:t>Factory Finished Items:</w:t>
      </w:r>
    </w:p>
    <w:p w14:paraId="34A5E41B" w14:textId="77777777" w:rsidR="00B21C8D" w:rsidRPr="00DB2B2D" w:rsidRDefault="00B21C8D" w:rsidP="00854E32">
      <w:pPr>
        <w:pStyle w:val="Heading4"/>
        <w:tabs>
          <w:tab w:val="left" w:pos="2127"/>
        </w:tabs>
        <w:ind w:left="2127" w:hanging="709"/>
      </w:pPr>
      <w:r w:rsidRPr="00DB2B2D">
        <w:t xml:space="preserve">Schedule inspection with </w:t>
      </w:r>
      <w:r w:rsidR="002636BA" w:rsidRPr="00DB2B2D">
        <w:t xml:space="preserve">the Consultant </w:t>
      </w:r>
      <w:r w:rsidRPr="00DB2B2D">
        <w:t xml:space="preserve">before repairing damaged factory finished items delivered to </w:t>
      </w:r>
      <w:r w:rsidR="00965E97" w:rsidRPr="00DB2B2D">
        <w:t>Site</w:t>
      </w:r>
      <w:r w:rsidRPr="00DB2B2D">
        <w:t>.</w:t>
      </w:r>
    </w:p>
    <w:p w14:paraId="5B2CBDFE" w14:textId="77777777" w:rsidR="00B21C8D" w:rsidRPr="00DB2B2D" w:rsidRDefault="00B21C8D" w:rsidP="00854E32">
      <w:pPr>
        <w:pStyle w:val="Heading4"/>
        <w:tabs>
          <w:tab w:val="left" w:pos="2127"/>
        </w:tabs>
        <w:ind w:left="2127" w:hanging="709"/>
      </w:pPr>
      <w:r w:rsidRPr="00DB2B2D">
        <w:t xml:space="preserve">Repair abraded or otherwise damaged areas on factory finished items as recommended by </w:t>
      </w:r>
      <w:r w:rsidR="00965E97" w:rsidRPr="00DB2B2D">
        <w:t xml:space="preserve">the </w:t>
      </w:r>
      <w:r w:rsidRPr="00DB2B2D">
        <w:t>coating manufacturer. Carefully blend repaired areas into original finish. If required to match colours, provide full finish coat in field.</w:t>
      </w:r>
    </w:p>
    <w:p w14:paraId="5E819F79" w14:textId="77777777" w:rsidR="00B21C8D" w:rsidRPr="00DB2B2D" w:rsidRDefault="00B21C8D" w:rsidP="00854E32">
      <w:pPr>
        <w:pStyle w:val="Heading3"/>
        <w:tabs>
          <w:tab w:val="clear" w:pos="1440"/>
          <w:tab w:val="left" w:pos="1418"/>
        </w:tabs>
        <w:ind w:left="1418" w:hanging="709"/>
      </w:pPr>
      <w:r w:rsidRPr="00DB2B2D">
        <w:t>Surface Preparation Verification: Inspect and provide substrate surfaces prepared in accordance with these Specifications and printed directions and recommendations of</w:t>
      </w:r>
      <w:r w:rsidR="00965E97" w:rsidRPr="00DB2B2D">
        <w:t xml:space="preserve"> the</w:t>
      </w:r>
      <w:r w:rsidRPr="00DB2B2D">
        <w:t xml:space="preserve"> paint manufacturer whose product is to be applied. The more stringent requirements shall apply.</w:t>
      </w:r>
    </w:p>
    <w:p w14:paraId="2DCFDBDF" w14:textId="77777777" w:rsidR="00B21C8D" w:rsidRPr="00DB2B2D" w:rsidRDefault="00B21C8D" w:rsidP="00444FE7">
      <w:pPr>
        <w:pStyle w:val="Heading2"/>
      </w:pPr>
      <w:r w:rsidRPr="00DB2B2D">
        <w:t>Protection</w:t>
      </w:r>
      <w:r w:rsidR="00AD6F2B" w:rsidRPr="00DB2B2D">
        <w:t xml:space="preserve"> </w:t>
      </w:r>
      <w:r w:rsidRPr="00DB2B2D">
        <w:t>of Items</w:t>
      </w:r>
      <w:r w:rsidR="00AD6F2B" w:rsidRPr="00DB2B2D">
        <w:t xml:space="preserve"> </w:t>
      </w:r>
      <w:r w:rsidRPr="00DB2B2D">
        <w:t>not to be</w:t>
      </w:r>
      <w:r w:rsidR="00AD6F2B" w:rsidRPr="00DB2B2D">
        <w:t xml:space="preserve"> </w:t>
      </w:r>
      <w:r w:rsidRPr="00DB2B2D">
        <w:t>Painted</w:t>
      </w:r>
    </w:p>
    <w:p w14:paraId="1A32B79B" w14:textId="77777777" w:rsidR="00B21C8D" w:rsidRPr="00DB2B2D" w:rsidRDefault="00B21C8D" w:rsidP="00854E32">
      <w:pPr>
        <w:pStyle w:val="Heading3"/>
        <w:tabs>
          <w:tab w:val="clear" w:pos="1440"/>
          <w:tab w:val="left" w:pos="1418"/>
        </w:tabs>
        <w:ind w:left="1418" w:hanging="709"/>
      </w:pPr>
      <w:r w:rsidRPr="00DB2B2D">
        <w:t>Remove, mask, or otherwise protect hardware, lighting fixtures, switchplates, aluminum surfaces, machined surfaces, couplings, shafts, bearings, nameplates on machinery, and other surfaces not specified elsewhere to be painted.</w:t>
      </w:r>
    </w:p>
    <w:p w14:paraId="26BA74A0" w14:textId="77777777" w:rsidR="00B21C8D" w:rsidRPr="00DB2B2D" w:rsidRDefault="00B21C8D" w:rsidP="00854E32">
      <w:pPr>
        <w:pStyle w:val="Heading3"/>
        <w:tabs>
          <w:tab w:val="clear" w:pos="1440"/>
          <w:tab w:val="left" w:pos="1418"/>
        </w:tabs>
        <w:ind w:left="1418" w:hanging="709"/>
      </w:pPr>
      <w:r w:rsidRPr="00DB2B2D">
        <w:t>Provide drop cloths to prevent paint materials from falling on or marring adjacent surfaces.</w:t>
      </w:r>
    </w:p>
    <w:p w14:paraId="5A18E442" w14:textId="77777777" w:rsidR="00B21C8D" w:rsidRPr="00DB2B2D" w:rsidRDefault="00B21C8D" w:rsidP="00854E32">
      <w:pPr>
        <w:pStyle w:val="Heading3"/>
        <w:tabs>
          <w:tab w:val="clear" w:pos="1440"/>
          <w:tab w:val="left" w:pos="1418"/>
        </w:tabs>
        <w:ind w:left="1418" w:hanging="709"/>
      </w:pPr>
      <w:r w:rsidRPr="00DB2B2D">
        <w:t>Protect working parts of mechanical and electrical equipment from damage during surface preparation and painting process.</w:t>
      </w:r>
    </w:p>
    <w:p w14:paraId="07F9926B" w14:textId="77777777" w:rsidR="00B21C8D" w:rsidRPr="00DB2B2D" w:rsidRDefault="00B21C8D" w:rsidP="00854E32">
      <w:pPr>
        <w:pStyle w:val="Heading3"/>
        <w:tabs>
          <w:tab w:val="clear" w:pos="1440"/>
          <w:tab w:val="left" w:pos="1418"/>
        </w:tabs>
        <w:ind w:left="1418" w:hanging="709"/>
      </w:pPr>
      <w:r w:rsidRPr="00DB2B2D">
        <w:t>Mask openings in motors to prevent paint and other materials from entering.</w:t>
      </w:r>
    </w:p>
    <w:p w14:paraId="0C72CF91" w14:textId="77777777" w:rsidR="00B21C8D" w:rsidRPr="00DB2B2D" w:rsidRDefault="00B21C8D" w:rsidP="00854E32">
      <w:pPr>
        <w:pStyle w:val="Heading3"/>
        <w:tabs>
          <w:tab w:val="clear" w:pos="1440"/>
          <w:tab w:val="left" w:pos="1418"/>
        </w:tabs>
        <w:ind w:left="1418" w:hanging="709"/>
      </w:pPr>
      <w:r w:rsidRPr="00DB2B2D">
        <w:t>Protect all surfaces adjacent to, or downwind of Work area from overspray.</w:t>
      </w:r>
    </w:p>
    <w:p w14:paraId="2B91A619" w14:textId="77777777" w:rsidR="00B21C8D" w:rsidRPr="00DB2B2D" w:rsidRDefault="00B21C8D" w:rsidP="00444FE7">
      <w:pPr>
        <w:pStyle w:val="Heading2"/>
      </w:pPr>
      <w:r w:rsidRPr="00DB2B2D">
        <w:t>Preparation</w:t>
      </w:r>
    </w:p>
    <w:p w14:paraId="0D9DDE4F" w14:textId="77777777" w:rsidR="00B21C8D" w:rsidRPr="00DB2B2D" w:rsidRDefault="00B21C8D" w:rsidP="00854E32">
      <w:pPr>
        <w:pStyle w:val="Heading3"/>
        <w:tabs>
          <w:tab w:val="clear" w:pos="1440"/>
          <w:tab w:val="left" w:pos="1418"/>
        </w:tabs>
        <w:ind w:left="1418" w:hanging="709"/>
      </w:pPr>
      <w:r w:rsidRPr="00DB2B2D">
        <w:t xml:space="preserve">Take </w:t>
      </w:r>
      <w:r w:rsidR="002636BA" w:rsidRPr="00DB2B2D">
        <w:t xml:space="preserve">all necessary </w:t>
      </w:r>
      <w:r w:rsidRPr="00DB2B2D">
        <w:t>precautions to prevent fire.</w:t>
      </w:r>
    </w:p>
    <w:p w14:paraId="7C662C46" w14:textId="77777777" w:rsidR="00B21C8D" w:rsidRPr="00DB2B2D" w:rsidRDefault="00B21C8D" w:rsidP="00854E32">
      <w:pPr>
        <w:pStyle w:val="Heading3"/>
        <w:tabs>
          <w:tab w:val="clear" w:pos="1440"/>
          <w:tab w:val="left" w:pos="1418"/>
        </w:tabs>
        <w:ind w:left="1418" w:hanging="709"/>
      </w:pPr>
      <w:r w:rsidRPr="00DB2B2D">
        <w:t xml:space="preserve">Exercise special precautions for safety of workmen applying coating in enclosed areas by meeting requirements outlined in Occupational Health and Safety Act and </w:t>
      </w:r>
      <w:r w:rsidR="00965E97" w:rsidRPr="00DB2B2D">
        <w:t>O. Reg. 213</w:t>
      </w:r>
      <w:del w:id="458" w:author="James Faas" w:date="2022-11-30T08:35:00Z">
        <w:r w:rsidR="00965E97" w:rsidRPr="00DB2B2D" w:rsidDel="00DB2B2D">
          <w:delText>/91</w:delText>
        </w:r>
      </w:del>
      <w:r w:rsidR="00965E97" w:rsidRPr="00DB2B2D">
        <w:t xml:space="preserve">, </w:t>
      </w:r>
      <w:r w:rsidRPr="00DB2B2D">
        <w:t>Construction Projects.</w:t>
      </w:r>
    </w:p>
    <w:p w14:paraId="76BD86BE" w14:textId="77777777" w:rsidR="00B21C8D" w:rsidRPr="00DB2B2D" w:rsidRDefault="00B21C8D" w:rsidP="00854E32">
      <w:pPr>
        <w:pStyle w:val="Heading3"/>
        <w:tabs>
          <w:tab w:val="clear" w:pos="1440"/>
          <w:tab w:val="left" w:pos="1418"/>
        </w:tabs>
        <w:ind w:left="1418" w:hanging="709"/>
      </w:pPr>
      <w:r w:rsidRPr="00DB2B2D">
        <w:t>Comply with instructions on</w:t>
      </w:r>
      <w:r w:rsidR="00965E97" w:rsidRPr="00DB2B2D">
        <w:t xml:space="preserve"> the</w:t>
      </w:r>
      <w:r w:rsidRPr="00DB2B2D">
        <w:t xml:space="preserve"> paint manufacturer’s Safety Data Sheets.</w:t>
      </w:r>
    </w:p>
    <w:p w14:paraId="5FE7170A" w14:textId="77777777" w:rsidR="00B21C8D" w:rsidRPr="00DB2B2D" w:rsidRDefault="00B21C8D" w:rsidP="00854E32">
      <w:pPr>
        <w:pStyle w:val="Heading3"/>
        <w:tabs>
          <w:tab w:val="clear" w:pos="1440"/>
          <w:tab w:val="left" w:pos="1418"/>
        </w:tabs>
        <w:ind w:left="1418" w:hanging="709"/>
      </w:pPr>
      <w:r w:rsidRPr="00DB2B2D">
        <w:t>Commence</w:t>
      </w:r>
      <w:r w:rsidR="000F6B61" w:rsidRPr="00DB2B2D">
        <w:t xml:space="preserve"> the</w:t>
      </w:r>
      <w:r w:rsidRPr="00DB2B2D">
        <w:t xml:space="preserve"> </w:t>
      </w:r>
      <w:r w:rsidR="00A875B0" w:rsidRPr="00DB2B2D">
        <w:t>W</w:t>
      </w:r>
      <w:r w:rsidRPr="00DB2B2D">
        <w:t xml:space="preserve">ork </w:t>
      </w:r>
      <w:r w:rsidR="00A875B0" w:rsidRPr="00DB2B2D">
        <w:t xml:space="preserve">only after </w:t>
      </w:r>
      <w:r w:rsidR="000F6B61" w:rsidRPr="00DB2B2D">
        <w:t xml:space="preserve">the </w:t>
      </w:r>
      <w:r w:rsidR="00A875B0" w:rsidRPr="00DB2B2D">
        <w:t xml:space="preserve">Contractor’s </w:t>
      </w:r>
      <w:r w:rsidRPr="00DB2B2D">
        <w:t xml:space="preserve">acceptance of </w:t>
      </w:r>
      <w:r w:rsidR="000F6B61" w:rsidRPr="00DB2B2D">
        <w:t xml:space="preserve">Site </w:t>
      </w:r>
      <w:r w:rsidR="00A875B0" w:rsidRPr="00DB2B2D">
        <w:t xml:space="preserve">conditions </w:t>
      </w:r>
      <w:r w:rsidRPr="00DB2B2D">
        <w:t>and substrate conditions</w:t>
      </w:r>
      <w:r w:rsidR="00A875B0" w:rsidRPr="00DB2B2D">
        <w:t xml:space="preserve"> that will allow the proper application of paints and/or protective coatings</w:t>
      </w:r>
      <w:r w:rsidRPr="00DB2B2D">
        <w:t>.</w:t>
      </w:r>
    </w:p>
    <w:p w14:paraId="3F6BC9C0" w14:textId="77777777" w:rsidR="00B21C8D" w:rsidRPr="00DB2B2D" w:rsidRDefault="00B21C8D" w:rsidP="00444FE7">
      <w:pPr>
        <w:pStyle w:val="Heading2"/>
      </w:pPr>
      <w:r w:rsidRPr="00DB2B2D">
        <w:t>Surface</w:t>
      </w:r>
      <w:r w:rsidR="00A17F84" w:rsidRPr="00DB2B2D">
        <w:t xml:space="preserve"> </w:t>
      </w:r>
      <w:r w:rsidRPr="00DB2B2D">
        <w:t>Preparation</w:t>
      </w:r>
    </w:p>
    <w:p w14:paraId="2527B2E7" w14:textId="77777777" w:rsidR="00B21C8D" w:rsidRPr="00DB2B2D" w:rsidRDefault="00B21C8D" w:rsidP="00E91B63">
      <w:pPr>
        <w:pStyle w:val="Heading3"/>
        <w:tabs>
          <w:tab w:val="clear" w:pos="1440"/>
          <w:tab w:val="left" w:pos="1418"/>
        </w:tabs>
        <w:ind w:left="1418" w:hanging="709"/>
      </w:pPr>
      <w:r w:rsidRPr="00DB2B2D">
        <w:t xml:space="preserve">Related Work: Surface preparation and prime coat of metal surfaces are specified to form part of the permanent protective coating in </w:t>
      </w:r>
      <w:del w:id="459" w:author="Mabel Chow" w:date="2022-04-27T14:45:00Z">
        <w:r w:rsidR="000A69B5" w:rsidRPr="00DB2B2D" w:rsidDel="00E45040">
          <w:rPr>
            <w:rPrChange w:id="460" w:author="James Faas" w:date="2022-11-30T08:38:00Z">
              <w:rPr>
                <w:highlight w:val="yellow"/>
              </w:rPr>
            </w:rPrChange>
          </w:rPr>
          <w:delText>[</w:delText>
        </w:r>
      </w:del>
      <w:r w:rsidRPr="00DB2B2D">
        <w:rPr>
          <w:rPrChange w:id="461" w:author="James Faas" w:date="2022-11-30T08:38:00Z">
            <w:rPr>
              <w:highlight w:val="yellow"/>
            </w:rPr>
          </w:rPrChange>
        </w:rPr>
        <w:t>Division 5 – Metals, Division 8 – Doors and Windows, Division 10 – Specialties, Divi</w:t>
      </w:r>
      <w:r w:rsidR="00E53AAF" w:rsidRPr="00DB2B2D">
        <w:rPr>
          <w:rPrChange w:id="462" w:author="James Faas" w:date="2022-11-30T08:38:00Z">
            <w:rPr>
              <w:highlight w:val="yellow"/>
            </w:rPr>
          </w:rPrChange>
        </w:rPr>
        <w:t>sion 11 – Equipment, Division 15</w:t>
      </w:r>
      <w:r w:rsidRPr="00DB2B2D">
        <w:rPr>
          <w:rPrChange w:id="463" w:author="James Faas" w:date="2022-11-30T08:38:00Z">
            <w:rPr>
              <w:highlight w:val="yellow"/>
            </w:rPr>
          </w:rPrChange>
        </w:rPr>
        <w:t xml:space="preserve"> – Mechanical, Division 16</w:t>
      </w:r>
      <w:r w:rsidR="000A69B5" w:rsidRPr="00DB2B2D">
        <w:rPr>
          <w:rPrChange w:id="464" w:author="James Faas" w:date="2022-11-30T08:38:00Z">
            <w:rPr>
              <w:highlight w:val="yellow"/>
            </w:rPr>
          </w:rPrChange>
        </w:rPr>
        <w:t xml:space="preserve"> – Electrical,</w:t>
      </w:r>
      <w:del w:id="465" w:author="Mabel Chow" w:date="2022-04-27T14:45:00Z">
        <w:r w:rsidR="000A69B5" w:rsidRPr="00DB2B2D" w:rsidDel="00E45040">
          <w:rPr>
            <w:rPrChange w:id="466" w:author="James Faas" w:date="2022-11-30T08:38:00Z">
              <w:rPr>
                <w:highlight w:val="yellow"/>
              </w:rPr>
            </w:rPrChange>
          </w:rPr>
          <w:delText xml:space="preserve"> Consultant to verify and amend cross references as required]</w:delText>
        </w:r>
        <w:r w:rsidRPr="00DB2B2D" w:rsidDel="00E45040">
          <w:delText>,</w:delText>
        </w:r>
      </w:del>
      <w:r w:rsidRPr="00DB2B2D">
        <w:t xml:space="preserve"> including responsibility for surface preparation, shop painting, and field touch-ups after erection. Be responsible for field painting of steel items which will remain exposed, after completion of erection and touch-</w:t>
      </w:r>
      <w:r w:rsidRPr="00DB2B2D">
        <w:lastRenderedPageBreak/>
        <w:t>up of shop primer, including items shop finished with a protective coating, unless specified otherwise.</w:t>
      </w:r>
    </w:p>
    <w:p w14:paraId="7F070DD3" w14:textId="77777777" w:rsidR="00B21C8D" w:rsidRPr="00DB2B2D" w:rsidRDefault="00B21C8D" w:rsidP="00E91B63">
      <w:pPr>
        <w:pStyle w:val="Heading3"/>
        <w:tabs>
          <w:tab w:val="clear" w:pos="1440"/>
          <w:tab w:val="left" w:pos="1418"/>
        </w:tabs>
        <w:ind w:left="1418" w:hanging="709"/>
      </w:pPr>
      <w:r w:rsidRPr="00DB2B2D">
        <w:t>Field Abrasive Blasting:</w:t>
      </w:r>
    </w:p>
    <w:p w14:paraId="4CAA438C" w14:textId="77777777" w:rsidR="00B21C8D" w:rsidRPr="00DB2B2D" w:rsidRDefault="00B21C8D" w:rsidP="00E91B63">
      <w:pPr>
        <w:pStyle w:val="Heading4"/>
        <w:tabs>
          <w:tab w:val="left" w:pos="2127"/>
        </w:tabs>
        <w:ind w:left="2127" w:hanging="709"/>
      </w:pPr>
      <w:r w:rsidRPr="00DB2B2D">
        <w:t>Perform blasting for items and equipment where specified and as required to restore damaged surfaces previously shop or field blasted and primed or coated.</w:t>
      </w:r>
    </w:p>
    <w:p w14:paraId="3AEE4147" w14:textId="77777777" w:rsidR="00B21C8D" w:rsidRPr="00DB2B2D" w:rsidRDefault="00B21C8D" w:rsidP="00E91B63">
      <w:pPr>
        <w:pStyle w:val="Heading4"/>
        <w:tabs>
          <w:tab w:val="left" w:pos="2127"/>
        </w:tabs>
        <w:ind w:left="2127" w:hanging="709"/>
      </w:pPr>
      <w:r w:rsidRPr="00DB2B2D">
        <w:t>Refer to coating systems for degree of abrasive blasting required.</w:t>
      </w:r>
    </w:p>
    <w:p w14:paraId="614B1E74" w14:textId="77777777" w:rsidR="00B21C8D" w:rsidRPr="00DB2B2D" w:rsidRDefault="00B21C8D" w:rsidP="00E91B63">
      <w:pPr>
        <w:pStyle w:val="Heading4"/>
        <w:tabs>
          <w:tab w:val="left" w:pos="2127"/>
        </w:tabs>
        <w:ind w:left="2127" w:hanging="709"/>
      </w:pPr>
      <w:r w:rsidRPr="00DB2B2D">
        <w:t xml:space="preserve">Where the specified degree of surface preparation differs from </w:t>
      </w:r>
      <w:r w:rsidR="00965E97" w:rsidRPr="00DB2B2D">
        <w:t xml:space="preserve">the </w:t>
      </w:r>
      <w:r w:rsidRPr="00DB2B2D">
        <w:t>manufacturer’s recommendations, the more stringent shall apply.</w:t>
      </w:r>
    </w:p>
    <w:p w14:paraId="19DC23EE" w14:textId="77777777" w:rsidR="00B21C8D" w:rsidRPr="00DB2B2D" w:rsidRDefault="00B21C8D" w:rsidP="00E91B63">
      <w:pPr>
        <w:pStyle w:val="Heading3"/>
        <w:tabs>
          <w:tab w:val="clear" w:pos="1440"/>
          <w:tab w:val="left" w:pos="1418"/>
        </w:tabs>
        <w:ind w:left="1418" w:hanging="709"/>
      </w:pPr>
      <w:r w:rsidRPr="00DB2B2D">
        <w:t>Metal Surface Preparation:</w:t>
      </w:r>
    </w:p>
    <w:p w14:paraId="2D5B287F" w14:textId="77777777" w:rsidR="00B21C8D" w:rsidRPr="00DB2B2D" w:rsidRDefault="00B21C8D" w:rsidP="00E91B63">
      <w:pPr>
        <w:pStyle w:val="Heading4"/>
        <w:tabs>
          <w:tab w:val="left" w:pos="2127"/>
        </w:tabs>
        <w:ind w:left="2127" w:hanging="709"/>
      </w:pPr>
      <w:r w:rsidRPr="00DB2B2D">
        <w:t xml:space="preserve">Where indicated, meet </w:t>
      </w:r>
      <w:r w:rsidR="0078548E" w:rsidRPr="00DB2B2D">
        <w:t xml:space="preserve">the </w:t>
      </w:r>
      <w:r w:rsidRPr="00DB2B2D">
        <w:t xml:space="preserve">requirements of </w:t>
      </w:r>
      <w:r w:rsidR="0078548E" w:rsidRPr="00DB2B2D">
        <w:t xml:space="preserve">the </w:t>
      </w:r>
      <w:r w:rsidRPr="00DB2B2D">
        <w:t>SSPC Specifications summarized below:</w:t>
      </w:r>
    </w:p>
    <w:p w14:paraId="1D2D4B1C" w14:textId="77777777" w:rsidR="00B21C8D" w:rsidRPr="00DB2B2D" w:rsidRDefault="000A69B5" w:rsidP="00854E32">
      <w:pPr>
        <w:pStyle w:val="Heading5"/>
        <w:tabs>
          <w:tab w:val="left" w:pos="2835"/>
        </w:tabs>
        <w:ind w:left="2835" w:hanging="708"/>
      </w:pPr>
      <w:r w:rsidRPr="00DB2B2D">
        <w:t>SSPC-</w:t>
      </w:r>
      <w:r w:rsidR="00B21C8D" w:rsidRPr="00DB2B2D">
        <w:t>SP</w:t>
      </w:r>
      <w:r w:rsidRPr="00DB2B2D">
        <w:t xml:space="preserve"> </w:t>
      </w:r>
      <w:r w:rsidR="00B21C8D" w:rsidRPr="00DB2B2D">
        <w:t>1, Solvent Cleaning: Removal of all visible oil, grease, soil, drawing and cutting compounds, and other soluble contaminants by cleaning with solvent.</w:t>
      </w:r>
    </w:p>
    <w:p w14:paraId="6DA722C6" w14:textId="77777777" w:rsidR="00B21C8D" w:rsidRPr="00DB2B2D" w:rsidRDefault="000A69B5" w:rsidP="00854E32">
      <w:pPr>
        <w:pStyle w:val="Heading5"/>
        <w:tabs>
          <w:tab w:val="left" w:pos="2835"/>
        </w:tabs>
        <w:ind w:left="2835" w:hanging="708"/>
      </w:pPr>
      <w:r w:rsidRPr="00DB2B2D">
        <w:t>SSPC-</w:t>
      </w:r>
      <w:r w:rsidR="00B21C8D" w:rsidRPr="00DB2B2D">
        <w:t>SP</w:t>
      </w:r>
      <w:r w:rsidRPr="00DB2B2D">
        <w:t xml:space="preserve"> </w:t>
      </w:r>
      <w:r w:rsidR="00B21C8D" w:rsidRPr="00DB2B2D">
        <w:t>2, Hand Tool Cleaning: Removal of loose rust, loose mill scale, loose paint, and other loose detrimental foreign matter, using non</w:t>
      </w:r>
      <w:r w:rsidR="00965E97" w:rsidRPr="00DB2B2D">
        <w:t>-</w:t>
      </w:r>
      <w:r w:rsidR="00B21C8D" w:rsidRPr="00DB2B2D">
        <w:t>power hand tools.</w:t>
      </w:r>
    </w:p>
    <w:p w14:paraId="3FEDE936" w14:textId="77777777" w:rsidR="00B21C8D" w:rsidRPr="00DB2B2D" w:rsidRDefault="000A69B5" w:rsidP="00854E32">
      <w:pPr>
        <w:pStyle w:val="Heading5"/>
        <w:tabs>
          <w:tab w:val="left" w:pos="2835"/>
        </w:tabs>
        <w:ind w:left="2835" w:hanging="708"/>
      </w:pPr>
      <w:r w:rsidRPr="00DB2B2D">
        <w:t>SSPC-</w:t>
      </w:r>
      <w:r w:rsidR="00B21C8D" w:rsidRPr="00DB2B2D">
        <w:t>SP</w:t>
      </w:r>
      <w:r w:rsidRPr="00DB2B2D">
        <w:t xml:space="preserve"> </w:t>
      </w:r>
      <w:r w:rsidR="00B21C8D" w:rsidRPr="00DB2B2D">
        <w:t>3, Power Tool Cleaning: Removal of loose rust, loose mill scale, loose paint, and other loose detrimental foreign matter, using power assisted hand tools.</w:t>
      </w:r>
    </w:p>
    <w:p w14:paraId="25188A05" w14:textId="77777777" w:rsidR="00B21C8D" w:rsidRPr="00DB2B2D" w:rsidRDefault="000A69B5" w:rsidP="00854E32">
      <w:pPr>
        <w:pStyle w:val="Heading5"/>
        <w:tabs>
          <w:tab w:val="left" w:pos="2835"/>
        </w:tabs>
        <w:ind w:left="2835" w:hanging="708"/>
      </w:pPr>
      <w:r w:rsidRPr="00DB2B2D">
        <w:t>NACE No. 1/SSPC-</w:t>
      </w:r>
      <w:r w:rsidR="00B21C8D" w:rsidRPr="00DB2B2D">
        <w:t>SP</w:t>
      </w:r>
      <w:r w:rsidRPr="00DB2B2D">
        <w:t xml:space="preserve"> </w:t>
      </w:r>
      <w:r w:rsidR="00B21C8D" w:rsidRPr="00DB2B2D">
        <w:t>5, White metal Blast Cleaning: Removal of all visible oil, grease, dust, dirt, mill scale, rust, coatings, oxides, corrosion products, and other foreign matter by blast cleaning.</w:t>
      </w:r>
    </w:p>
    <w:p w14:paraId="3973ADA5" w14:textId="77777777" w:rsidR="00B21C8D" w:rsidRPr="00DB2B2D" w:rsidRDefault="000A69B5" w:rsidP="00854E32">
      <w:pPr>
        <w:pStyle w:val="Heading5"/>
        <w:tabs>
          <w:tab w:val="left" w:pos="2835"/>
        </w:tabs>
        <w:ind w:left="2835" w:hanging="708"/>
      </w:pPr>
      <w:r w:rsidRPr="00DB2B2D">
        <w:t>NACE No.3/SSPC-</w:t>
      </w:r>
      <w:r w:rsidR="00B21C8D" w:rsidRPr="00DB2B2D">
        <w:t>SP</w:t>
      </w:r>
      <w:r w:rsidRPr="00DB2B2D">
        <w:t xml:space="preserve"> </w:t>
      </w:r>
      <w:r w:rsidR="00B21C8D" w:rsidRPr="00DB2B2D">
        <w:t>6, Commercial Blast Cleaning: Removal of all visible oil, grease, dust, dirt, mill scale, rust, coatings, oxides, corrosion products, and other foreign matter, except for random staining limited to no more than 33 percent of each unit area of surface which may consist of light shadows, slight streaks, or minor discolourations caused by stains of rust, stains of mill scale, or stains of previously applied coatings.</w:t>
      </w:r>
    </w:p>
    <w:p w14:paraId="25D965E4" w14:textId="77777777" w:rsidR="00B21C8D" w:rsidRPr="00DB2B2D" w:rsidRDefault="000A69B5" w:rsidP="00854E32">
      <w:pPr>
        <w:pStyle w:val="Heading5"/>
        <w:tabs>
          <w:tab w:val="left" w:pos="2835"/>
        </w:tabs>
        <w:ind w:left="2835" w:hanging="708"/>
      </w:pPr>
      <w:r w:rsidRPr="00DB2B2D">
        <w:t>NACE No. 4/SSPC-</w:t>
      </w:r>
      <w:r w:rsidR="00B21C8D" w:rsidRPr="00DB2B2D">
        <w:t>SP</w:t>
      </w:r>
      <w:r w:rsidRPr="00DB2B2D">
        <w:t xml:space="preserve"> </w:t>
      </w:r>
      <w:r w:rsidR="00B21C8D" w:rsidRPr="00DB2B2D">
        <w:t>7, Brush Off Blast Cleaning: Removal of all visible rust, oil, grease, soil, dust, loose mill scale, loose rust, and loose coatings. Tightly adherent mill scale, rust, and coating may remain on surface.</w:t>
      </w:r>
    </w:p>
    <w:p w14:paraId="2026923A" w14:textId="77777777" w:rsidR="00B21C8D" w:rsidRPr="00DB2B2D" w:rsidRDefault="000A69B5" w:rsidP="00854E32">
      <w:pPr>
        <w:pStyle w:val="Heading5"/>
        <w:tabs>
          <w:tab w:val="left" w:pos="2835"/>
        </w:tabs>
        <w:ind w:left="2835" w:hanging="708"/>
      </w:pPr>
      <w:r w:rsidRPr="00DB2B2D">
        <w:t>NACE No. 2/SSPC-</w:t>
      </w:r>
      <w:r w:rsidR="00B21C8D" w:rsidRPr="00DB2B2D">
        <w:t>SP</w:t>
      </w:r>
      <w:r w:rsidRPr="00DB2B2D">
        <w:t xml:space="preserve"> </w:t>
      </w:r>
      <w:r w:rsidR="00B21C8D" w:rsidRPr="00DB2B2D">
        <w:t>10, Near White Blast Cleaning: Removal of all visible oil, grease, dust, dirt, mill scale, rust, coatings, oxides, corrosion products, and other foreign matter, except for random staining limited to no more than 5 percent of each unit area of surface which may consist of light shadows, slight streaks, or minor discolorations caused by stains of rust, stains of mill scale, or stains of previously applied coatings.</w:t>
      </w:r>
    </w:p>
    <w:p w14:paraId="02C48FF8" w14:textId="77777777" w:rsidR="00B21C8D" w:rsidRPr="00DB2B2D" w:rsidRDefault="000A69B5" w:rsidP="000F6B61">
      <w:pPr>
        <w:pStyle w:val="Heading5"/>
        <w:numPr>
          <w:ilvl w:val="0"/>
          <w:numId w:val="0"/>
        </w:numPr>
        <w:tabs>
          <w:tab w:val="left" w:pos="2835"/>
        </w:tabs>
        <w:ind w:left="2835"/>
      </w:pPr>
      <w:r w:rsidRPr="00DB2B2D">
        <w:t>SSPC-</w:t>
      </w:r>
      <w:r w:rsidR="00B21C8D" w:rsidRPr="00DB2B2D">
        <w:t>SP</w:t>
      </w:r>
      <w:r w:rsidRPr="00DB2B2D">
        <w:t xml:space="preserve"> </w:t>
      </w:r>
      <w:r w:rsidR="00B21C8D" w:rsidRPr="00DB2B2D">
        <w:t>11, Power Tool Cleaning to Bare Metal: Removal of all visible oil, grease, dirt, dust, mill scale, rust, paint, oxide, corrosion products, and other foreign matter using power assisted hand tools capable of producing suitable surface profile. Slight residues of rust and paint may be left in lower portion of pits if original surface is pitted.</w:t>
      </w:r>
    </w:p>
    <w:p w14:paraId="49D3C8DA" w14:textId="77777777" w:rsidR="00B21C8D" w:rsidRPr="00DB2B2D" w:rsidRDefault="00B21C8D" w:rsidP="00854E32">
      <w:pPr>
        <w:pStyle w:val="Heading4"/>
        <w:tabs>
          <w:tab w:val="left" w:pos="2127"/>
        </w:tabs>
        <w:ind w:left="2127" w:hanging="709"/>
      </w:pPr>
      <w:r w:rsidRPr="00DB2B2D">
        <w:t>The words “solvent cleaning”, “hand tool cleaning”, “wire brushing”, and “blast cleaning” or similar words of equal intent in these Specifications or in paint manufacturer's specification refer to the applicable SSPC Specification.</w:t>
      </w:r>
    </w:p>
    <w:p w14:paraId="5CCD3008" w14:textId="77777777" w:rsidR="00B21C8D" w:rsidRPr="00DB2B2D" w:rsidRDefault="00B21C8D" w:rsidP="00854E32">
      <w:pPr>
        <w:pStyle w:val="Heading4"/>
        <w:tabs>
          <w:tab w:val="left" w:pos="2127"/>
        </w:tabs>
        <w:ind w:left="2127" w:hanging="709"/>
      </w:pPr>
      <w:r w:rsidRPr="00DB2B2D">
        <w:t xml:space="preserve">Where OHSA </w:t>
      </w:r>
      <w:del w:id="467" w:author="Mabel Chow" w:date="2022-04-27T14:47:00Z">
        <w:r w:rsidR="00A875B0" w:rsidRPr="00DB2B2D" w:rsidDel="00795DA3">
          <w:rPr>
            <w:i/>
            <w:highlight w:val="yellow"/>
          </w:rPr>
          <w:delText>[Consultant to amend with relevant Ontario health and safety regulations if they exist and where they do not exist provide additional detail when citing US OSHA standards]</w:delText>
        </w:r>
        <w:r w:rsidR="00A875B0" w:rsidRPr="00DB2B2D" w:rsidDel="00795DA3">
          <w:delText xml:space="preserve"> </w:delText>
        </w:r>
      </w:del>
      <w:r w:rsidRPr="00DB2B2D">
        <w:t>and regulations preclude standard abrasive blast cleaning, wet or vacu</w:t>
      </w:r>
      <w:r w:rsidR="006C5E14" w:rsidRPr="00DB2B2D">
        <w:t>um</w:t>
      </w:r>
      <w:r w:rsidRPr="00DB2B2D">
        <w:t xml:space="preserve"> </w:t>
      </w:r>
      <w:r w:rsidRPr="00DB2B2D">
        <w:lastRenderedPageBreak/>
        <w:t>blast</w:t>
      </w:r>
      <w:r w:rsidR="006C5E14" w:rsidRPr="00DB2B2D">
        <w:t>ing</w:t>
      </w:r>
      <w:r w:rsidRPr="00DB2B2D">
        <w:t xml:space="preserve"> methods may be required. Coating manufacturers' recommendations for wet blast additives and first coat application shall apply.</w:t>
      </w:r>
    </w:p>
    <w:p w14:paraId="46B895C5" w14:textId="77777777" w:rsidR="00B21C8D" w:rsidRPr="00DB2B2D" w:rsidRDefault="00B21C8D" w:rsidP="00854E32">
      <w:pPr>
        <w:pStyle w:val="Heading4"/>
        <w:tabs>
          <w:tab w:val="left" w:pos="2127"/>
        </w:tabs>
        <w:ind w:left="2127" w:hanging="709"/>
      </w:pPr>
      <w:r w:rsidRPr="00DB2B2D">
        <w:t>Ductile Iron Pipe Supplied with Asphaltic Varnish Finish: Remove asphaltic varnish finish prior to performing specified surface preparation.</w:t>
      </w:r>
    </w:p>
    <w:p w14:paraId="325691DD" w14:textId="77777777" w:rsidR="00B21C8D" w:rsidRPr="00DB2B2D" w:rsidRDefault="00B21C8D" w:rsidP="00854E32">
      <w:pPr>
        <w:pStyle w:val="Heading4"/>
        <w:tabs>
          <w:tab w:val="left" w:pos="2127"/>
        </w:tabs>
        <w:ind w:left="2127" w:hanging="709"/>
      </w:pPr>
      <w:r w:rsidRPr="00DB2B2D">
        <w:t>Hand tool clean areas that cannot be cleaned by power tool cleaning.</w:t>
      </w:r>
    </w:p>
    <w:p w14:paraId="3E26A952" w14:textId="77777777" w:rsidR="00B21C8D" w:rsidRPr="00DB2B2D" w:rsidRDefault="00B21C8D" w:rsidP="00854E32">
      <w:pPr>
        <w:pStyle w:val="Heading4"/>
        <w:tabs>
          <w:tab w:val="left" w:pos="2127"/>
        </w:tabs>
        <w:ind w:left="2127" w:hanging="709"/>
      </w:pPr>
      <w:r w:rsidRPr="00DB2B2D">
        <w:t>Round or chamfer sharp edges and grind smooth burrs, jagged edges, and surface defects.</w:t>
      </w:r>
    </w:p>
    <w:p w14:paraId="6C3A870D" w14:textId="77777777" w:rsidR="00B21C8D" w:rsidRPr="00DB2B2D" w:rsidRDefault="00B21C8D" w:rsidP="00854E32">
      <w:pPr>
        <w:pStyle w:val="Heading4"/>
        <w:tabs>
          <w:tab w:val="left" w:pos="2127"/>
        </w:tabs>
        <w:ind w:left="2127" w:hanging="709"/>
      </w:pPr>
      <w:r w:rsidRPr="00DB2B2D">
        <w:t>Welds and Adjacent Areas:</w:t>
      </w:r>
    </w:p>
    <w:p w14:paraId="1C5BFCE1" w14:textId="77777777" w:rsidR="00B21C8D" w:rsidRPr="00DB2B2D" w:rsidRDefault="00B21C8D" w:rsidP="00E91B63">
      <w:pPr>
        <w:pStyle w:val="Heading5"/>
        <w:tabs>
          <w:tab w:val="left" w:pos="2835"/>
        </w:tabs>
        <w:ind w:left="2835" w:hanging="708"/>
      </w:pPr>
      <w:r w:rsidRPr="00DB2B2D">
        <w:t>Prepare such that there is:</w:t>
      </w:r>
    </w:p>
    <w:p w14:paraId="100100A9" w14:textId="77777777" w:rsidR="00B21C8D" w:rsidRPr="00DB2B2D" w:rsidRDefault="00B21C8D" w:rsidP="00854E32">
      <w:pPr>
        <w:pStyle w:val="Heading6"/>
        <w:tabs>
          <w:tab w:val="left" w:pos="3544"/>
        </w:tabs>
        <w:ind w:left="3544" w:hanging="709"/>
      </w:pPr>
      <w:r w:rsidRPr="00DB2B2D">
        <w:t>No undercutting or reverse ridges on weld bead.</w:t>
      </w:r>
    </w:p>
    <w:p w14:paraId="1182FA5C" w14:textId="77777777" w:rsidR="00B21C8D" w:rsidRPr="00DB2B2D" w:rsidRDefault="00B21C8D" w:rsidP="00854E32">
      <w:pPr>
        <w:pStyle w:val="Heading6"/>
        <w:tabs>
          <w:tab w:val="left" w:pos="3544"/>
        </w:tabs>
        <w:ind w:left="3544" w:hanging="709"/>
      </w:pPr>
      <w:r w:rsidRPr="00DB2B2D">
        <w:t>No weld spatter on or adjacent to weld or any area to be painted.</w:t>
      </w:r>
    </w:p>
    <w:p w14:paraId="68CB6047" w14:textId="77777777" w:rsidR="00B21C8D" w:rsidRPr="00DB2B2D" w:rsidRDefault="00B21C8D" w:rsidP="00854E32">
      <w:pPr>
        <w:pStyle w:val="Heading6"/>
        <w:tabs>
          <w:tab w:val="left" w:pos="3544"/>
        </w:tabs>
        <w:ind w:left="3544" w:hanging="709"/>
      </w:pPr>
      <w:r w:rsidRPr="00DB2B2D">
        <w:t>No sharp peaks or ridges along weld bead.</w:t>
      </w:r>
    </w:p>
    <w:p w14:paraId="5D398139" w14:textId="77777777" w:rsidR="00B21C8D" w:rsidRPr="00DB2B2D" w:rsidRDefault="00B21C8D" w:rsidP="00E91B63">
      <w:pPr>
        <w:pStyle w:val="Heading5"/>
        <w:tabs>
          <w:tab w:val="left" w:pos="2835"/>
        </w:tabs>
        <w:ind w:left="2835" w:hanging="708"/>
      </w:pPr>
      <w:r w:rsidRPr="00DB2B2D">
        <w:t>Grind embedded pieces of electrode or wire flush with adjacent surface of weld bead.</w:t>
      </w:r>
    </w:p>
    <w:p w14:paraId="021F4419" w14:textId="77777777" w:rsidR="00B21C8D" w:rsidRPr="00DB2B2D" w:rsidRDefault="00B21C8D" w:rsidP="00E91B63">
      <w:pPr>
        <w:pStyle w:val="Heading4"/>
        <w:tabs>
          <w:tab w:val="left" w:pos="2127"/>
        </w:tabs>
        <w:ind w:left="2127" w:hanging="709"/>
      </w:pPr>
      <w:r w:rsidRPr="00DB2B2D">
        <w:t>Pre</w:t>
      </w:r>
      <w:r w:rsidR="000A69B5" w:rsidRPr="00DB2B2D">
        <w:t>-</w:t>
      </w:r>
      <w:r w:rsidRPr="00DB2B2D">
        <w:t>blast Cleaning Requirements:</w:t>
      </w:r>
    </w:p>
    <w:p w14:paraId="04842523" w14:textId="77777777" w:rsidR="00B21C8D" w:rsidRPr="00DB2B2D" w:rsidRDefault="00B21C8D" w:rsidP="00854E32">
      <w:pPr>
        <w:pStyle w:val="Heading5"/>
        <w:tabs>
          <w:tab w:val="left" w:pos="2835"/>
        </w:tabs>
        <w:ind w:left="2835" w:hanging="708"/>
      </w:pPr>
      <w:r w:rsidRPr="00DB2B2D">
        <w:t>Remove oil, grease, welding fluxes, and other surface contaminants prior to blast cleaning.</w:t>
      </w:r>
    </w:p>
    <w:p w14:paraId="5C917014" w14:textId="77777777" w:rsidR="00B21C8D" w:rsidRPr="00DB2B2D" w:rsidRDefault="00B21C8D" w:rsidP="00854E32">
      <w:pPr>
        <w:pStyle w:val="Heading5"/>
        <w:tabs>
          <w:tab w:val="left" w:pos="2835"/>
        </w:tabs>
        <w:ind w:left="2835" w:hanging="708"/>
      </w:pPr>
      <w:r w:rsidRPr="00DB2B2D">
        <w:t>Cleaning Methods: Steam, open flame, hot water, or cold water with appropriate detergent additives followed with clean water rinsing.</w:t>
      </w:r>
    </w:p>
    <w:p w14:paraId="5285A139" w14:textId="77777777" w:rsidR="00B21C8D" w:rsidRPr="00DB2B2D" w:rsidRDefault="00B21C8D" w:rsidP="00854E32">
      <w:pPr>
        <w:pStyle w:val="Heading5"/>
        <w:tabs>
          <w:tab w:val="left" w:pos="2835"/>
        </w:tabs>
        <w:ind w:left="2835" w:hanging="708"/>
      </w:pPr>
      <w:r w:rsidRPr="00DB2B2D">
        <w:t>Clean small isolated areas as above or solvent clean with suitable solvent and clean cloth.</w:t>
      </w:r>
    </w:p>
    <w:p w14:paraId="6B86DCD3" w14:textId="77777777" w:rsidR="00B21C8D" w:rsidRPr="00DB2B2D" w:rsidRDefault="00B21C8D" w:rsidP="00E91B63">
      <w:pPr>
        <w:pStyle w:val="Heading4"/>
        <w:tabs>
          <w:tab w:val="left" w:pos="2127"/>
        </w:tabs>
        <w:ind w:left="2127" w:hanging="709"/>
      </w:pPr>
      <w:r w:rsidRPr="00DB2B2D">
        <w:t>Blast Cleaning Requirements:</w:t>
      </w:r>
    </w:p>
    <w:p w14:paraId="2FD271AE" w14:textId="77777777" w:rsidR="00B21C8D" w:rsidRPr="00DB2B2D" w:rsidRDefault="00B21C8D" w:rsidP="00854E32">
      <w:pPr>
        <w:pStyle w:val="Heading5"/>
        <w:tabs>
          <w:tab w:val="left" w:pos="2835"/>
        </w:tabs>
        <w:ind w:left="2835" w:hanging="708"/>
      </w:pPr>
      <w:r w:rsidRPr="00DB2B2D">
        <w:t>Type of Equipment and Speed of Travel: Design to obtain specified degree of cleanliness. Minimum surface preparation is as specified herein and takes precedence over</w:t>
      </w:r>
      <w:r w:rsidR="001A2942" w:rsidRPr="00DB2B2D">
        <w:t xml:space="preserve"> the</w:t>
      </w:r>
      <w:r w:rsidRPr="00DB2B2D">
        <w:t xml:space="preserve"> coating manufacturer's recommendations.</w:t>
      </w:r>
    </w:p>
    <w:p w14:paraId="375FF0C2" w14:textId="77777777" w:rsidR="00B21C8D" w:rsidRPr="00DB2B2D" w:rsidRDefault="00B21C8D" w:rsidP="00854E32">
      <w:pPr>
        <w:pStyle w:val="Heading5"/>
        <w:tabs>
          <w:tab w:val="left" w:pos="2835"/>
        </w:tabs>
        <w:ind w:left="2835" w:hanging="708"/>
      </w:pPr>
      <w:r w:rsidRPr="00DB2B2D">
        <w:t>Select type and size of abrasive to produce surface profile that meets</w:t>
      </w:r>
      <w:r w:rsidR="001A2942" w:rsidRPr="00DB2B2D">
        <w:t xml:space="preserve"> the</w:t>
      </w:r>
      <w:r w:rsidRPr="00DB2B2D">
        <w:t xml:space="preserve"> coating manufacturer's recommendations for particular primer to be used.</w:t>
      </w:r>
    </w:p>
    <w:p w14:paraId="76A4266E" w14:textId="77777777" w:rsidR="00B21C8D" w:rsidRPr="00DB2B2D" w:rsidRDefault="00B21C8D" w:rsidP="00854E32">
      <w:pPr>
        <w:pStyle w:val="Heading5"/>
        <w:tabs>
          <w:tab w:val="left" w:pos="2835"/>
        </w:tabs>
        <w:ind w:left="2835" w:hanging="708"/>
      </w:pPr>
      <w:r w:rsidRPr="00DB2B2D">
        <w:t>Use only dry blast cleaning methods.</w:t>
      </w:r>
    </w:p>
    <w:p w14:paraId="12632FA4" w14:textId="77777777" w:rsidR="00B21C8D" w:rsidRPr="00DB2B2D" w:rsidRDefault="00B21C8D" w:rsidP="00854E32">
      <w:pPr>
        <w:pStyle w:val="Heading5"/>
        <w:tabs>
          <w:tab w:val="left" w:pos="2835"/>
        </w:tabs>
        <w:ind w:left="2835" w:hanging="708"/>
      </w:pPr>
      <w:r w:rsidRPr="00DB2B2D">
        <w:t>Do not reuse abrasive, except for designed recyclable systems.</w:t>
      </w:r>
    </w:p>
    <w:p w14:paraId="02276CCA" w14:textId="77777777" w:rsidR="00B21C8D" w:rsidRPr="00DB2B2D" w:rsidRDefault="00B21C8D" w:rsidP="00854E32">
      <w:pPr>
        <w:pStyle w:val="Heading5"/>
        <w:tabs>
          <w:tab w:val="left" w:pos="2835"/>
        </w:tabs>
        <w:ind w:left="2835" w:hanging="708"/>
      </w:pPr>
      <w:r w:rsidRPr="00DB2B2D">
        <w:t>Meet applicable federal, state, and local air pollution and environmental control regulations for blast cleaning, confined space entry (if required), and disposition of spent aggregate and debris.</w:t>
      </w:r>
    </w:p>
    <w:p w14:paraId="3D853C6D" w14:textId="77777777" w:rsidR="00B21C8D" w:rsidRPr="00DB2B2D" w:rsidRDefault="00B21C8D" w:rsidP="00E91B63">
      <w:pPr>
        <w:pStyle w:val="Heading4"/>
        <w:tabs>
          <w:tab w:val="left" w:pos="2127"/>
        </w:tabs>
        <w:ind w:left="2127" w:hanging="709"/>
      </w:pPr>
      <w:r w:rsidRPr="00DB2B2D">
        <w:t>Post Blast Cleaning and Other Cleaning Requirements:</w:t>
      </w:r>
    </w:p>
    <w:p w14:paraId="3B6C0089" w14:textId="77777777" w:rsidR="00B21C8D" w:rsidRPr="00DB2B2D" w:rsidRDefault="00B21C8D" w:rsidP="00854E32">
      <w:pPr>
        <w:pStyle w:val="Heading5"/>
        <w:tabs>
          <w:tab w:val="left" w:pos="2835"/>
        </w:tabs>
        <w:ind w:left="2835" w:hanging="708"/>
      </w:pPr>
      <w:r w:rsidRPr="00DB2B2D">
        <w:t>Clean surfaces of dust and residual particles from cleaning operations by dry (no oil or water vapor) air blast cleaning or other method prior to painting. Vacuum clean enclosed areas and other areas where dust settling is a problem and wipe with a tack cloth.</w:t>
      </w:r>
    </w:p>
    <w:p w14:paraId="395D5792" w14:textId="77777777" w:rsidR="00B21C8D" w:rsidRPr="00DB2B2D" w:rsidRDefault="00B21C8D" w:rsidP="00854E32">
      <w:pPr>
        <w:pStyle w:val="Heading5"/>
        <w:tabs>
          <w:tab w:val="left" w:pos="2835"/>
        </w:tabs>
        <w:ind w:left="2835" w:hanging="708"/>
      </w:pPr>
      <w:r w:rsidRPr="00DB2B2D">
        <w:t>Paint surfaces the same day they are blasted. Re</w:t>
      </w:r>
      <w:r w:rsidR="000A69B5" w:rsidRPr="00DB2B2D">
        <w:t>-</w:t>
      </w:r>
      <w:r w:rsidRPr="00DB2B2D">
        <w:t>blast surfaces that have started to rust before they are painted.</w:t>
      </w:r>
    </w:p>
    <w:p w14:paraId="4CF540AC" w14:textId="77777777" w:rsidR="00B21C8D" w:rsidRPr="00DB2B2D" w:rsidRDefault="00B21C8D" w:rsidP="00E91B63">
      <w:pPr>
        <w:pStyle w:val="Heading3"/>
        <w:tabs>
          <w:tab w:val="clear" w:pos="1440"/>
          <w:tab w:val="left" w:pos="1418"/>
        </w:tabs>
        <w:ind w:left="1418" w:hanging="709"/>
      </w:pPr>
      <w:r w:rsidRPr="00DB2B2D">
        <w:t>Galvanized Metal, Copper, and Non</w:t>
      </w:r>
      <w:r w:rsidR="000A69B5" w:rsidRPr="00DB2B2D">
        <w:t>-</w:t>
      </w:r>
      <w:r w:rsidRPr="00DB2B2D">
        <w:t>ferrous Metal Alloy Surface Preparation:</w:t>
      </w:r>
    </w:p>
    <w:p w14:paraId="77BEEF02" w14:textId="77777777" w:rsidR="00B21C8D" w:rsidRPr="00DB2B2D" w:rsidRDefault="00B21C8D" w:rsidP="00854E32">
      <w:pPr>
        <w:pStyle w:val="Heading4"/>
        <w:tabs>
          <w:tab w:val="left" w:pos="2127"/>
        </w:tabs>
        <w:ind w:left="2127" w:hanging="709"/>
      </w:pPr>
      <w:r w:rsidRPr="00DB2B2D">
        <w:t>Remove soil, cement spatter, and other surface dirt with appropriate hand or power tools.</w:t>
      </w:r>
    </w:p>
    <w:p w14:paraId="72E40879" w14:textId="77777777" w:rsidR="00B21C8D" w:rsidRPr="00DB2B2D" w:rsidRDefault="00B21C8D" w:rsidP="00854E32">
      <w:pPr>
        <w:pStyle w:val="Heading4"/>
        <w:tabs>
          <w:tab w:val="left" w:pos="2127"/>
        </w:tabs>
        <w:ind w:left="2127" w:hanging="709"/>
      </w:pPr>
      <w:r w:rsidRPr="00DB2B2D">
        <w:t>Remove oil and grease by wiping or scrubbing surface with suitable solvent, rag, and brush. Use clean solvent and clean rag for final wiping to avoid contaminating surface.</w:t>
      </w:r>
    </w:p>
    <w:p w14:paraId="312607C3" w14:textId="77777777" w:rsidR="00B21C8D" w:rsidRPr="00DB2B2D" w:rsidRDefault="00B21C8D" w:rsidP="00854E32">
      <w:pPr>
        <w:pStyle w:val="Heading4"/>
        <w:tabs>
          <w:tab w:val="left" w:pos="2127"/>
        </w:tabs>
        <w:ind w:left="2127" w:hanging="709"/>
      </w:pPr>
      <w:r w:rsidRPr="00DB2B2D">
        <w:t>Obtain and follow</w:t>
      </w:r>
      <w:r w:rsidR="001A2942" w:rsidRPr="00DB2B2D">
        <w:t xml:space="preserve"> the</w:t>
      </w:r>
      <w:r w:rsidRPr="00DB2B2D">
        <w:t xml:space="preserve"> coating manufacturer’s recommendations for additional preparation that may be required.</w:t>
      </w:r>
    </w:p>
    <w:p w14:paraId="1B049CC8" w14:textId="77777777" w:rsidR="00B21C8D" w:rsidRPr="00DB2B2D" w:rsidRDefault="00B21C8D" w:rsidP="00E91B63">
      <w:pPr>
        <w:pStyle w:val="Heading3"/>
        <w:tabs>
          <w:tab w:val="clear" w:pos="1440"/>
          <w:tab w:val="left" w:pos="1418"/>
        </w:tabs>
        <w:ind w:left="1418" w:hanging="709"/>
      </w:pPr>
      <w:r w:rsidRPr="00DB2B2D">
        <w:lastRenderedPageBreak/>
        <w:t>Concrete Surface Preparation:</w:t>
      </w:r>
    </w:p>
    <w:p w14:paraId="1AFF6F70" w14:textId="77777777" w:rsidR="00B21C8D" w:rsidRPr="00DB2B2D" w:rsidRDefault="00B21C8D" w:rsidP="00854E32">
      <w:pPr>
        <w:pStyle w:val="Heading4"/>
        <w:tabs>
          <w:tab w:val="left" w:pos="2127"/>
        </w:tabs>
        <w:ind w:left="2127" w:hanging="709"/>
      </w:pPr>
      <w:r w:rsidRPr="00DB2B2D">
        <w:t xml:space="preserve">Do not begin until </w:t>
      </w:r>
      <w:del w:id="468" w:author="Mabel Chow" w:date="2022-04-27T14:49:00Z">
        <w:r w:rsidR="005F6247" w:rsidRPr="00DB2B2D" w:rsidDel="00795DA3">
          <w:rPr>
            <w:rPrChange w:id="469" w:author="James Faas" w:date="2022-11-30T08:40:00Z">
              <w:rPr>
                <w:highlight w:val="yellow"/>
              </w:rPr>
            </w:rPrChange>
          </w:rPr>
          <w:delText>[</w:delText>
        </w:r>
      </w:del>
      <w:r w:rsidRPr="00DB2B2D">
        <w:rPr>
          <w:rPrChange w:id="470" w:author="James Faas" w:date="2022-11-30T08:40:00Z">
            <w:rPr>
              <w:highlight w:val="yellow"/>
            </w:rPr>
          </w:rPrChange>
        </w:rPr>
        <w:t xml:space="preserve">30 </w:t>
      </w:r>
      <w:r w:rsidR="001A2942" w:rsidRPr="00DB2B2D">
        <w:rPr>
          <w:rPrChange w:id="471" w:author="James Faas" w:date="2022-11-30T08:40:00Z">
            <w:rPr>
              <w:highlight w:val="yellow"/>
            </w:rPr>
          </w:rPrChange>
        </w:rPr>
        <w:t>Days</w:t>
      </w:r>
      <w:del w:id="472" w:author="Mabel Chow" w:date="2022-04-27T14:49:00Z">
        <w:r w:rsidR="005F6247" w:rsidRPr="00DB2B2D" w:rsidDel="00795DA3">
          <w:rPr>
            <w:rPrChange w:id="473" w:author="James Faas" w:date="2022-11-30T08:40:00Z">
              <w:rPr>
                <w:highlight w:val="yellow"/>
              </w:rPr>
            </w:rPrChange>
          </w:rPr>
          <w:delText>]</w:delText>
        </w:r>
      </w:del>
      <w:r w:rsidRPr="00DB2B2D">
        <w:t xml:space="preserve"> after concrete has been placed.</w:t>
      </w:r>
    </w:p>
    <w:p w14:paraId="5462D9CD" w14:textId="77777777" w:rsidR="00B21C8D" w:rsidRPr="00DB2B2D" w:rsidRDefault="00B21C8D" w:rsidP="00854E32">
      <w:pPr>
        <w:pStyle w:val="Heading4"/>
        <w:tabs>
          <w:tab w:val="left" w:pos="2127"/>
        </w:tabs>
        <w:ind w:left="2127" w:hanging="709"/>
      </w:pPr>
      <w:r w:rsidRPr="00DB2B2D">
        <w:t>Remove grease, oil, dirt, salts or other chemicals, loose materials, or other foreign matter by solvent, detergent, or other suitable cleaning methods.</w:t>
      </w:r>
    </w:p>
    <w:p w14:paraId="6F4A7D90" w14:textId="77777777" w:rsidR="00B21C8D" w:rsidRPr="00DB2B2D" w:rsidRDefault="00B21C8D" w:rsidP="00854E32">
      <w:pPr>
        <w:pStyle w:val="Heading4"/>
        <w:tabs>
          <w:tab w:val="left" w:pos="2127"/>
        </w:tabs>
        <w:ind w:left="2127" w:hanging="709"/>
      </w:pPr>
      <w:r w:rsidRPr="00DB2B2D">
        <w:t xml:space="preserve">Brush off blast clean to remove loose concrete and laitance, and provide a tooth for binding. Upon approval by </w:t>
      </w:r>
      <w:r w:rsidR="001A2942" w:rsidRPr="00DB2B2D">
        <w:t xml:space="preserve">the </w:t>
      </w:r>
      <w:r w:rsidR="002E53F4" w:rsidRPr="00DB2B2D">
        <w:t>Consultant</w:t>
      </w:r>
      <w:r w:rsidRPr="00DB2B2D">
        <w:t>, surface may be cleaned by acid etching method. Approval is subject to producing desired profile equivalent to No. 80 grit flint sandpaper. Acid etching of vertical or overhead surfaces shall not be allowed.</w:t>
      </w:r>
    </w:p>
    <w:p w14:paraId="17BFF354" w14:textId="77777777" w:rsidR="00B21C8D" w:rsidRPr="00DB2B2D" w:rsidRDefault="00B21C8D" w:rsidP="00854E32">
      <w:pPr>
        <w:pStyle w:val="Heading4"/>
        <w:tabs>
          <w:tab w:val="left" w:pos="2127"/>
        </w:tabs>
        <w:ind w:left="2127" w:hanging="709"/>
      </w:pPr>
      <w:r w:rsidRPr="00DB2B2D">
        <w:t xml:space="preserve">Secure </w:t>
      </w:r>
      <w:r w:rsidR="001A2942" w:rsidRPr="00DB2B2D">
        <w:t xml:space="preserve">the </w:t>
      </w:r>
      <w:r w:rsidRPr="00DB2B2D">
        <w:t>coating manufacturer's recommendations for additional preparation, if required, for excessive bug holes exposed after blasting.</w:t>
      </w:r>
    </w:p>
    <w:p w14:paraId="39E6944A" w14:textId="77777777" w:rsidR="00B21C8D" w:rsidRPr="00DB2B2D" w:rsidRDefault="00B21C8D" w:rsidP="00854E32">
      <w:pPr>
        <w:pStyle w:val="Heading4"/>
        <w:tabs>
          <w:tab w:val="left" w:pos="2127"/>
        </w:tabs>
        <w:ind w:left="2127" w:hanging="709"/>
      </w:pPr>
      <w:r w:rsidRPr="00DB2B2D">
        <w:t>Unless otherwise required for proper adhesion, ensure surfaces are dry prior to painting.</w:t>
      </w:r>
    </w:p>
    <w:p w14:paraId="5DD3AC41" w14:textId="77777777" w:rsidR="00B21C8D" w:rsidRPr="00DB2B2D" w:rsidRDefault="00B21C8D" w:rsidP="00E91B63">
      <w:pPr>
        <w:pStyle w:val="Heading3"/>
        <w:tabs>
          <w:tab w:val="clear" w:pos="1440"/>
          <w:tab w:val="left" w:pos="1418"/>
        </w:tabs>
        <w:ind w:left="1418" w:hanging="709"/>
      </w:pPr>
      <w:r w:rsidRPr="00DB2B2D">
        <w:t>Plastic and FRP Surface Preparation:</w:t>
      </w:r>
    </w:p>
    <w:p w14:paraId="1C841D7F" w14:textId="77777777" w:rsidR="00B21C8D" w:rsidRPr="00DB2B2D" w:rsidRDefault="00B21C8D" w:rsidP="00854E32">
      <w:pPr>
        <w:pStyle w:val="Heading4"/>
        <w:tabs>
          <w:tab w:val="left" w:pos="2127"/>
        </w:tabs>
        <w:ind w:left="2127" w:hanging="709"/>
      </w:pPr>
      <w:r w:rsidRPr="00DB2B2D">
        <w:t>Hand sand plastic surfaces to be coated with medium grit sandpaper to provide tooth for coating system.</w:t>
      </w:r>
    </w:p>
    <w:p w14:paraId="136C497C" w14:textId="77777777" w:rsidR="00B21C8D" w:rsidRPr="00DB2B2D" w:rsidRDefault="00B21C8D" w:rsidP="00854E32">
      <w:pPr>
        <w:pStyle w:val="Heading4"/>
        <w:tabs>
          <w:tab w:val="left" w:pos="2127"/>
        </w:tabs>
        <w:ind w:left="2127" w:hanging="709"/>
      </w:pPr>
      <w:r w:rsidRPr="00DB2B2D">
        <w:t>Large areas may be power sanded or brush off blasted, provided sufficient controls are employed so surface is roughened without removing excess material.</w:t>
      </w:r>
    </w:p>
    <w:p w14:paraId="3C4BE44D" w14:textId="77777777" w:rsidR="00B21C8D" w:rsidRPr="00DB2B2D" w:rsidRDefault="00B21C8D" w:rsidP="00E91B63">
      <w:pPr>
        <w:pStyle w:val="Heading3"/>
        <w:tabs>
          <w:tab w:val="clear" w:pos="1440"/>
          <w:tab w:val="left" w:pos="1418"/>
        </w:tabs>
        <w:ind w:left="1418" w:hanging="709"/>
      </w:pPr>
      <w:r w:rsidRPr="00DB2B2D">
        <w:t>Masonry Surface Preparation:</w:t>
      </w:r>
    </w:p>
    <w:p w14:paraId="46823809" w14:textId="77777777" w:rsidR="00B21C8D" w:rsidRPr="00DB2B2D" w:rsidRDefault="00B21C8D" w:rsidP="00854E32">
      <w:pPr>
        <w:pStyle w:val="Heading4"/>
        <w:tabs>
          <w:tab w:val="left" w:pos="2127"/>
        </w:tabs>
        <w:ind w:left="2127" w:hanging="709"/>
      </w:pPr>
      <w:r w:rsidRPr="00DB2B2D">
        <w:t xml:space="preserve">Complete and cure masonry construction for 14 </w:t>
      </w:r>
      <w:r w:rsidR="001A2942" w:rsidRPr="00DB2B2D">
        <w:t xml:space="preserve">Days </w:t>
      </w:r>
      <w:r w:rsidRPr="00DB2B2D">
        <w:t>or more before starting surface preparation work.</w:t>
      </w:r>
    </w:p>
    <w:p w14:paraId="0CAC97DA" w14:textId="77777777" w:rsidR="00B21C8D" w:rsidRPr="00DB2B2D" w:rsidRDefault="00B21C8D" w:rsidP="00854E32">
      <w:pPr>
        <w:pStyle w:val="Heading4"/>
        <w:tabs>
          <w:tab w:val="left" w:pos="2127"/>
        </w:tabs>
        <w:ind w:left="2127" w:hanging="709"/>
      </w:pPr>
      <w:r w:rsidRPr="00DB2B2D">
        <w:t>Remove oil, grease, dirt, salts or other chemicals, loose materials, or other foreign matter by solvent, detergent washing, or other suitable cleaning methods.</w:t>
      </w:r>
    </w:p>
    <w:p w14:paraId="544A2CDB" w14:textId="77777777" w:rsidR="00B21C8D" w:rsidRPr="00DB2B2D" w:rsidRDefault="00B21C8D" w:rsidP="00854E32">
      <w:pPr>
        <w:pStyle w:val="Heading4"/>
        <w:tabs>
          <w:tab w:val="left" w:pos="2127"/>
        </w:tabs>
        <w:ind w:left="2127" w:hanging="709"/>
      </w:pPr>
      <w:r w:rsidRPr="00DB2B2D">
        <w:t>Clean masonry surfaces of mortar and grout spillage and other surface deposits using one of the following:</w:t>
      </w:r>
    </w:p>
    <w:p w14:paraId="3CA7C345" w14:textId="77777777" w:rsidR="00B21C8D" w:rsidRPr="00DB2B2D" w:rsidRDefault="00B21C8D" w:rsidP="00854E32">
      <w:pPr>
        <w:pStyle w:val="Heading5"/>
        <w:tabs>
          <w:tab w:val="left" w:pos="2835"/>
        </w:tabs>
        <w:ind w:left="2835" w:hanging="708"/>
      </w:pPr>
      <w:r w:rsidRPr="00DB2B2D">
        <w:t>Non</w:t>
      </w:r>
      <w:r w:rsidR="000A69B5" w:rsidRPr="00DB2B2D">
        <w:t>-</w:t>
      </w:r>
      <w:r w:rsidRPr="00DB2B2D">
        <w:t>metallic fiber brushes and commercial muriatic acid followed by rinsing with clean water.</w:t>
      </w:r>
    </w:p>
    <w:p w14:paraId="0AFB159F" w14:textId="77777777" w:rsidR="00B21C8D" w:rsidRPr="00DB2B2D" w:rsidRDefault="00B21C8D" w:rsidP="00854E32">
      <w:pPr>
        <w:pStyle w:val="Heading5"/>
        <w:tabs>
          <w:tab w:val="left" w:pos="2835"/>
        </w:tabs>
        <w:ind w:left="2835" w:hanging="708"/>
      </w:pPr>
      <w:r w:rsidRPr="00DB2B2D">
        <w:t>Brush off blasting.</w:t>
      </w:r>
    </w:p>
    <w:p w14:paraId="5D792949" w14:textId="77777777" w:rsidR="00B21C8D" w:rsidRPr="00DB2B2D" w:rsidRDefault="00B21C8D" w:rsidP="00854E32">
      <w:pPr>
        <w:pStyle w:val="Heading5"/>
        <w:tabs>
          <w:tab w:val="left" w:pos="2835"/>
        </w:tabs>
        <w:ind w:left="2835" w:hanging="708"/>
      </w:pPr>
      <w:r w:rsidRPr="00DB2B2D">
        <w:t>Water blasting.</w:t>
      </w:r>
    </w:p>
    <w:p w14:paraId="0C31BC06" w14:textId="77777777" w:rsidR="00B21C8D" w:rsidRPr="00DB2B2D" w:rsidRDefault="00B21C8D" w:rsidP="00854E32">
      <w:pPr>
        <w:pStyle w:val="Heading4"/>
        <w:tabs>
          <w:tab w:val="left" w:pos="2127"/>
        </w:tabs>
        <w:ind w:left="2127" w:hanging="709"/>
      </w:pPr>
      <w:r w:rsidRPr="00DB2B2D">
        <w:t>Do not damage masonry mortar joints or adjacent surfaces.</w:t>
      </w:r>
    </w:p>
    <w:p w14:paraId="6B06F83C" w14:textId="77777777" w:rsidR="00B21C8D" w:rsidRPr="00DB2B2D" w:rsidRDefault="00B21C8D" w:rsidP="00854E32">
      <w:pPr>
        <w:pStyle w:val="Heading4"/>
        <w:tabs>
          <w:tab w:val="left" w:pos="2127"/>
        </w:tabs>
        <w:ind w:left="2127" w:hanging="709"/>
      </w:pPr>
      <w:r w:rsidRPr="00DB2B2D">
        <w:t>Leave surfaces clean and, unless otherwise required for proper adhesion, dry prior to painting.</w:t>
      </w:r>
    </w:p>
    <w:p w14:paraId="056E0FA2" w14:textId="77777777" w:rsidR="00B21C8D" w:rsidRPr="00DB2B2D" w:rsidRDefault="00B21C8D" w:rsidP="00854E32">
      <w:pPr>
        <w:pStyle w:val="Heading4"/>
        <w:tabs>
          <w:tab w:val="left" w:pos="2127"/>
        </w:tabs>
        <w:ind w:left="2127" w:hanging="709"/>
      </w:pPr>
      <w:r w:rsidRPr="00DB2B2D">
        <w:t xml:space="preserve">Masonry Surfaces to be </w:t>
      </w:r>
      <w:r w:rsidR="001A2942" w:rsidRPr="00DB2B2D">
        <w:t>painted are to have</w:t>
      </w:r>
      <w:r w:rsidRPr="00DB2B2D">
        <w:t xml:space="preserve"> </w:t>
      </w:r>
      <w:r w:rsidR="001A2942" w:rsidRPr="00DB2B2D">
        <w:t xml:space="preserve">uniform </w:t>
      </w:r>
      <w:r w:rsidRPr="00DB2B2D">
        <w:t xml:space="preserve">texture and </w:t>
      </w:r>
      <w:r w:rsidR="001A2942" w:rsidRPr="00DB2B2D">
        <w:t xml:space="preserve">be </w:t>
      </w:r>
      <w:r w:rsidRPr="00DB2B2D">
        <w:t>free of surface imperfections that would impair</w:t>
      </w:r>
      <w:r w:rsidR="001A2942" w:rsidRPr="00DB2B2D">
        <w:t xml:space="preserve"> the</w:t>
      </w:r>
      <w:r w:rsidRPr="00DB2B2D">
        <w:t xml:space="preserve"> intended finished appearance.</w:t>
      </w:r>
    </w:p>
    <w:p w14:paraId="6A5A7AD0" w14:textId="77777777" w:rsidR="00B21C8D" w:rsidRPr="00DB2B2D" w:rsidDel="00795DA3" w:rsidRDefault="00B21C8D">
      <w:pPr>
        <w:pStyle w:val="Heading4"/>
        <w:rPr>
          <w:del w:id="474" w:author="Mabel Chow" w:date="2022-04-27T14:51:00Z"/>
        </w:rPr>
        <w:pPrChange w:id="475" w:author="Mabel Chow" w:date="2022-04-27T14:51:00Z">
          <w:pPr>
            <w:pStyle w:val="Heading4"/>
            <w:tabs>
              <w:tab w:val="left" w:pos="2127"/>
            </w:tabs>
            <w:ind w:left="2127" w:hanging="709"/>
          </w:pPr>
        </w:pPrChange>
      </w:pPr>
      <w:r w:rsidRPr="00DB2B2D">
        <w:t>Masonry surfaces to be clear coated</w:t>
      </w:r>
      <w:r w:rsidR="001A2942" w:rsidRPr="00DB2B2D">
        <w:t xml:space="preserve"> are to be</w:t>
      </w:r>
      <w:r w:rsidRPr="00DB2B2D">
        <w:t xml:space="preserve"> </w:t>
      </w:r>
      <w:r w:rsidR="001A2942" w:rsidRPr="00DB2B2D">
        <w:t>f</w:t>
      </w:r>
      <w:r w:rsidRPr="00DB2B2D">
        <w:t>ree of discolorations and uniform in texture after cleaning.</w:t>
      </w:r>
    </w:p>
    <w:p w14:paraId="2C2669E9" w14:textId="77777777" w:rsidR="00B21C8D" w:rsidRPr="00DB2B2D" w:rsidDel="00795DA3" w:rsidRDefault="00B21C8D">
      <w:pPr>
        <w:pStyle w:val="Heading4"/>
        <w:rPr>
          <w:del w:id="476" w:author="Mabel Chow" w:date="2022-04-27T14:50:00Z"/>
        </w:rPr>
        <w:pPrChange w:id="477" w:author="Mabel Chow" w:date="2022-04-27T14:51:00Z">
          <w:pPr>
            <w:pStyle w:val="Heading3"/>
            <w:tabs>
              <w:tab w:val="clear" w:pos="1440"/>
              <w:tab w:val="left" w:pos="1418"/>
            </w:tabs>
            <w:ind w:left="1418" w:hanging="709"/>
          </w:pPr>
        </w:pPrChange>
      </w:pPr>
      <w:del w:id="478" w:author="Mabel Chow" w:date="2022-04-27T14:50:00Z">
        <w:r w:rsidRPr="00DB2B2D" w:rsidDel="00795DA3">
          <w:delText>Wood Surface Preparation:</w:delText>
        </w:r>
      </w:del>
    </w:p>
    <w:p w14:paraId="58B9DC25" w14:textId="77777777" w:rsidR="00B21C8D" w:rsidRPr="00DB2B2D" w:rsidDel="00795DA3" w:rsidRDefault="00B21C8D">
      <w:pPr>
        <w:pStyle w:val="Heading4"/>
        <w:rPr>
          <w:del w:id="479" w:author="Mabel Chow" w:date="2022-04-27T14:50:00Z"/>
        </w:rPr>
        <w:pPrChange w:id="480" w:author="Mabel Chow" w:date="2022-04-27T14:51:00Z">
          <w:pPr>
            <w:pStyle w:val="Heading4"/>
            <w:tabs>
              <w:tab w:val="left" w:pos="2127"/>
            </w:tabs>
            <w:ind w:left="2127" w:hanging="709"/>
          </w:pPr>
        </w:pPrChange>
      </w:pPr>
      <w:del w:id="481" w:author="Mabel Chow" w:date="2022-04-27T14:50:00Z">
        <w:r w:rsidRPr="00DB2B2D" w:rsidDel="00795DA3">
          <w:delText xml:space="preserve">Replace damaged wood surfaces or repair in a manner acceptable to </w:delText>
        </w:r>
        <w:r w:rsidR="001A2942" w:rsidRPr="00DB2B2D" w:rsidDel="00795DA3">
          <w:delText xml:space="preserve">the </w:delText>
        </w:r>
        <w:r w:rsidR="002E53F4" w:rsidRPr="00DB2B2D" w:rsidDel="00795DA3">
          <w:delText>Consultant</w:delText>
        </w:r>
        <w:r w:rsidRPr="00DB2B2D" w:rsidDel="00795DA3">
          <w:delText xml:space="preserve"> prior to start of surface preparation.</w:delText>
        </w:r>
      </w:del>
    </w:p>
    <w:p w14:paraId="6D3F62BC" w14:textId="77777777" w:rsidR="00B21C8D" w:rsidRPr="00DB2B2D" w:rsidDel="00795DA3" w:rsidRDefault="00B21C8D">
      <w:pPr>
        <w:pStyle w:val="Heading4"/>
        <w:rPr>
          <w:del w:id="482" w:author="Mabel Chow" w:date="2022-04-27T14:50:00Z"/>
        </w:rPr>
        <w:pPrChange w:id="483" w:author="Mabel Chow" w:date="2022-04-27T14:51:00Z">
          <w:pPr>
            <w:pStyle w:val="Heading4"/>
            <w:tabs>
              <w:tab w:val="left" w:pos="2127"/>
            </w:tabs>
            <w:ind w:left="2127" w:hanging="709"/>
          </w:pPr>
        </w:pPrChange>
      </w:pPr>
      <w:del w:id="484" w:author="Mabel Chow" w:date="2022-04-27T14:50:00Z">
        <w:r w:rsidRPr="00DB2B2D" w:rsidDel="00795DA3">
          <w:delText>Solvent clean (mineral spirits) knots and other resinous areas and coat with shellac or other knot sealer, prior to painting. Remove pitch by scraping and wipe clean with mineral spirits or turpentine prior to applying knot sealer.</w:delText>
        </w:r>
      </w:del>
    </w:p>
    <w:p w14:paraId="33BBCAB2" w14:textId="77777777" w:rsidR="00B21C8D" w:rsidRPr="00DB2B2D" w:rsidDel="00795DA3" w:rsidRDefault="00B21C8D">
      <w:pPr>
        <w:pStyle w:val="Heading4"/>
        <w:rPr>
          <w:del w:id="485" w:author="Mabel Chow" w:date="2022-04-27T14:50:00Z"/>
        </w:rPr>
        <w:pPrChange w:id="486" w:author="Mabel Chow" w:date="2022-04-27T14:51:00Z">
          <w:pPr>
            <w:pStyle w:val="Heading4"/>
            <w:tabs>
              <w:tab w:val="left" w:pos="2127"/>
            </w:tabs>
            <w:ind w:left="2127" w:hanging="709"/>
          </w:pPr>
        </w:pPrChange>
      </w:pPr>
      <w:del w:id="487" w:author="Mabel Chow" w:date="2022-04-27T14:50:00Z">
        <w:r w:rsidRPr="00DB2B2D" w:rsidDel="00795DA3">
          <w:delText>Round sharp edges by light sanding prior to priming.</w:delText>
        </w:r>
      </w:del>
    </w:p>
    <w:p w14:paraId="465BE701" w14:textId="77777777" w:rsidR="00B21C8D" w:rsidRPr="00DB2B2D" w:rsidDel="00795DA3" w:rsidRDefault="00B21C8D">
      <w:pPr>
        <w:pStyle w:val="Heading4"/>
        <w:rPr>
          <w:del w:id="488" w:author="Mabel Chow" w:date="2022-04-27T14:50:00Z"/>
        </w:rPr>
        <w:pPrChange w:id="489" w:author="Mabel Chow" w:date="2022-04-27T14:51:00Z">
          <w:pPr>
            <w:pStyle w:val="Heading4"/>
            <w:tabs>
              <w:tab w:val="left" w:pos="2127"/>
            </w:tabs>
            <w:ind w:left="2127" w:hanging="709"/>
          </w:pPr>
        </w:pPrChange>
      </w:pPr>
      <w:del w:id="490" w:author="Mabel Chow" w:date="2022-04-27T14:50:00Z">
        <w:r w:rsidRPr="00DB2B2D" w:rsidDel="00795DA3">
          <w:delText>Filler:</w:delText>
        </w:r>
      </w:del>
    </w:p>
    <w:p w14:paraId="4EB9F11F" w14:textId="77777777" w:rsidR="00B21C8D" w:rsidRPr="00DB2B2D" w:rsidDel="00795DA3" w:rsidRDefault="00B21C8D">
      <w:pPr>
        <w:pStyle w:val="Heading4"/>
        <w:rPr>
          <w:del w:id="491" w:author="Mabel Chow" w:date="2022-04-27T14:50:00Z"/>
        </w:rPr>
        <w:pPrChange w:id="492" w:author="Mabel Chow" w:date="2022-04-27T14:51:00Z">
          <w:pPr>
            <w:pStyle w:val="Heading5"/>
            <w:tabs>
              <w:tab w:val="left" w:pos="2835"/>
            </w:tabs>
            <w:ind w:left="2835" w:hanging="708"/>
          </w:pPr>
        </w:pPrChange>
      </w:pPr>
      <w:del w:id="493" w:author="Mabel Chow" w:date="2022-04-27T14:50:00Z">
        <w:r w:rsidRPr="00DB2B2D" w:rsidDel="00795DA3">
          <w:delText>Synthetic based wood putty approved by</w:delText>
        </w:r>
        <w:r w:rsidR="00D643EA" w:rsidRPr="00DB2B2D" w:rsidDel="00795DA3">
          <w:delText xml:space="preserve"> the</w:delText>
        </w:r>
        <w:r w:rsidRPr="00DB2B2D" w:rsidDel="00795DA3">
          <w:delText xml:space="preserve"> paint manufacturer for paint system.</w:delText>
        </w:r>
      </w:del>
    </w:p>
    <w:p w14:paraId="4E641158" w14:textId="77777777" w:rsidR="00B21C8D" w:rsidRPr="00DB2B2D" w:rsidDel="00795DA3" w:rsidRDefault="00B21C8D">
      <w:pPr>
        <w:pStyle w:val="Heading4"/>
        <w:rPr>
          <w:del w:id="494" w:author="Mabel Chow" w:date="2022-04-27T14:50:00Z"/>
        </w:rPr>
        <w:pPrChange w:id="495" w:author="Mabel Chow" w:date="2022-04-27T14:51:00Z">
          <w:pPr>
            <w:pStyle w:val="Heading5"/>
            <w:tabs>
              <w:tab w:val="left" w:pos="2835"/>
            </w:tabs>
            <w:ind w:left="2835" w:hanging="708"/>
          </w:pPr>
        </w:pPrChange>
      </w:pPr>
      <w:del w:id="496" w:author="Mabel Chow" w:date="2022-04-27T14:50:00Z">
        <w:r w:rsidRPr="00DB2B2D" w:rsidDel="00795DA3">
          <w:delText>For natural finishes, colour of wood putty shall match colour of finished wood.</w:delText>
        </w:r>
      </w:del>
    </w:p>
    <w:p w14:paraId="6FFA4A10" w14:textId="77777777" w:rsidR="00B21C8D" w:rsidRPr="00DB2B2D" w:rsidDel="00795DA3" w:rsidRDefault="00B21C8D">
      <w:pPr>
        <w:pStyle w:val="Heading4"/>
        <w:rPr>
          <w:del w:id="497" w:author="Mabel Chow" w:date="2022-04-27T14:50:00Z"/>
        </w:rPr>
        <w:pPrChange w:id="498" w:author="Mabel Chow" w:date="2022-04-27T14:51:00Z">
          <w:pPr>
            <w:pStyle w:val="Heading5"/>
            <w:tabs>
              <w:tab w:val="left" w:pos="2835"/>
            </w:tabs>
            <w:ind w:left="2835" w:hanging="708"/>
          </w:pPr>
        </w:pPrChange>
      </w:pPr>
      <w:del w:id="499" w:author="Mabel Chow" w:date="2022-04-27T14:50:00Z">
        <w:r w:rsidRPr="00DB2B2D" w:rsidDel="00795DA3">
          <w:delText>Fill holes, cracks, and other surface irregularities flush with surrounding surface and sand smooth.</w:delText>
        </w:r>
      </w:del>
    </w:p>
    <w:p w14:paraId="6FF833A2" w14:textId="77777777" w:rsidR="00B21C8D" w:rsidRPr="00DB2B2D" w:rsidDel="00795DA3" w:rsidRDefault="00B21C8D">
      <w:pPr>
        <w:pStyle w:val="Heading4"/>
        <w:rPr>
          <w:del w:id="500" w:author="Mabel Chow" w:date="2022-04-27T14:50:00Z"/>
        </w:rPr>
        <w:pPrChange w:id="501" w:author="Mabel Chow" w:date="2022-04-27T14:51:00Z">
          <w:pPr>
            <w:pStyle w:val="Heading5"/>
            <w:tabs>
              <w:tab w:val="left" w:pos="2835"/>
            </w:tabs>
            <w:ind w:left="2835" w:hanging="708"/>
          </w:pPr>
        </w:pPrChange>
      </w:pPr>
      <w:del w:id="502" w:author="Mabel Chow" w:date="2022-04-27T14:50:00Z">
        <w:r w:rsidRPr="00DB2B2D" w:rsidDel="00795DA3">
          <w:lastRenderedPageBreak/>
          <w:delText>Apply putty before or after prime coat, depending on compatibility and putty manufacturer's recommendations.</w:delText>
        </w:r>
      </w:del>
    </w:p>
    <w:p w14:paraId="1FE1B661" w14:textId="77777777" w:rsidR="00B21C8D" w:rsidRPr="00DB2B2D" w:rsidDel="00795DA3" w:rsidRDefault="00B21C8D">
      <w:pPr>
        <w:pStyle w:val="Heading4"/>
        <w:rPr>
          <w:del w:id="503" w:author="Mabel Chow" w:date="2022-04-27T14:50:00Z"/>
        </w:rPr>
        <w:pPrChange w:id="504" w:author="Mabel Chow" w:date="2022-04-27T14:51:00Z">
          <w:pPr>
            <w:pStyle w:val="Heading5"/>
            <w:tabs>
              <w:tab w:val="left" w:pos="2835"/>
            </w:tabs>
            <w:ind w:left="2835" w:hanging="708"/>
          </w:pPr>
        </w:pPrChange>
      </w:pPr>
      <w:del w:id="505" w:author="Mabel Chow" w:date="2022-04-27T14:50:00Z">
        <w:r w:rsidRPr="00DB2B2D" w:rsidDel="00795DA3">
          <w:delText>Use cellulose type putty for stained wood surfaces.</w:delText>
        </w:r>
      </w:del>
    </w:p>
    <w:p w14:paraId="311E69B3" w14:textId="77777777" w:rsidR="00B21C8D" w:rsidRPr="00DB2B2D" w:rsidDel="00795DA3" w:rsidRDefault="00B21C8D">
      <w:pPr>
        <w:pStyle w:val="Heading4"/>
        <w:rPr>
          <w:del w:id="506" w:author="Mabel Chow" w:date="2022-04-27T14:50:00Z"/>
        </w:rPr>
        <w:pPrChange w:id="507" w:author="Mabel Chow" w:date="2022-04-27T14:51:00Z">
          <w:pPr>
            <w:pStyle w:val="Heading5"/>
            <w:tabs>
              <w:tab w:val="left" w:pos="2835"/>
            </w:tabs>
            <w:ind w:left="2835" w:hanging="708"/>
          </w:pPr>
        </w:pPrChange>
      </w:pPr>
      <w:del w:id="508" w:author="Mabel Chow" w:date="2022-04-27T14:50:00Z">
        <w:r w:rsidRPr="00DB2B2D" w:rsidDel="00795DA3">
          <w:delText>Ensure surfaces are clean and dry prior to painting.</w:delText>
        </w:r>
      </w:del>
    </w:p>
    <w:p w14:paraId="76C9D649" w14:textId="77777777" w:rsidR="00B21C8D" w:rsidRPr="00DB2B2D" w:rsidDel="00795DA3" w:rsidRDefault="00B21C8D">
      <w:pPr>
        <w:pStyle w:val="Heading4"/>
        <w:rPr>
          <w:del w:id="509" w:author="Mabel Chow" w:date="2022-04-27T14:50:00Z"/>
        </w:rPr>
        <w:pPrChange w:id="510" w:author="Mabel Chow" w:date="2022-04-27T14:51:00Z">
          <w:pPr>
            <w:pStyle w:val="Heading3"/>
            <w:tabs>
              <w:tab w:val="clear" w:pos="1440"/>
              <w:tab w:val="left" w:pos="1418"/>
            </w:tabs>
            <w:ind w:left="1418" w:hanging="709"/>
          </w:pPr>
        </w:pPrChange>
      </w:pPr>
      <w:del w:id="511" w:author="Mabel Chow" w:date="2022-04-27T14:50:00Z">
        <w:r w:rsidRPr="00DB2B2D" w:rsidDel="00795DA3">
          <w:delText xml:space="preserve">Gypsum Board Surface Preparation: </w:delText>
        </w:r>
      </w:del>
    </w:p>
    <w:p w14:paraId="382E9BB1" w14:textId="77777777" w:rsidR="00B21C8D" w:rsidRPr="00DB2B2D" w:rsidDel="00795DA3" w:rsidRDefault="00B21C8D">
      <w:pPr>
        <w:pStyle w:val="Heading4"/>
        <w:rPr>
          <w:del w:id="512" w:author="Mabel Chow" w:date="2022-04-27T14:50:00Z"/>
        </w:rPr>
        <w:pPrChange w:id="513" w:author="Mabel Chow" w:date="2022-04-27T14:51:00Z">
          <w:pPr>
            <w:pStyle w:val="Heading4"/>
            <w:tabs>
              <w:tab w:val="left" w:pos="2127"/>
            </w:tabs>
            <w:ind w:left="2127" w:hanging="709"/>
          </w:pPr>
        </w:pPrChange>
      </w:pPr>
      <w:del w:id="514" w:author="Mabel Chow" w:date="2022-04-27T14:50:00Z">
        <w:r w:rsidRPr="00DB2B2D" w:rsidDel="00795DA3">
          <w:delText>Surface Finish: Dry, free of dust, dirt, powdery residue, grease, oil, or any other contaminants.</w:delText>
        </w:r>
      </w:del>
    </w:p>
    <w:p w14:paraId="6F17A1CD" w14:textId="77777777" w:rsidR="00B21C8D" w:rsidRPr="00DB2B2D" w:rsidDel="00795DA3" w:rsidRDefault="005F6247">
      <w:pPr>
        <w:pStyle w:val="Heading4"/>
        <w:rPr>
          <w:del w:id="515" w:author="Mabel Chow" w:date="2022-04-27T14:50:00Z"/>
        </w:rPr>
        <w:pPrChange w:id="516" w:author="Mabel Chow" w:date="2022-04-27T14:51:00Z">
          <w:pPr>
            <w:pStyle w:val="Heading3"/>
            <w:tabs>
              <w:tab w:val="clear" w:pos="1440"/>
              <w:tab w:val="left" w:pos="1418"/>
            </w:tabs>
            <w:ind w:left="1418" w:hanging="709"/>
          </w:pPr>
        </w:pPrChange>
      </w:pPr>
      <w:del w:id="517" w:author="Mabel Chow" w:date="2022-04-27T14:50:00Z">
        <w:r w:rsidRPr="00DB2B2D" w:rsidDel="00795DA3">
          <w:delText xml:space="preserve">Repainting of </w:delText>
        </w:r>
        <w:r w:rsidR="00B21C8D" w:rsidRPr="00DB2B2D" w:rsidDel="00795DA3">
          <w:delText>Existing Painted Surfaces:</w:delText>
        </w:r>
      </w:del>
    </w:p>
    <w:p w14:paraId="78A720C4" w14:textId="77777777" w:rsidR="005F6247" w:rsidRPr="00DB2B2D" w:rsidDel="00795DA3" w:rsidRDefault="005F6247">
      <w:pPr>
        <w:pStyle w:val="Heading4"/>
        <w:rPr>
          <w:del w:id="518" w:author="Mabel Chow" w:date="2022-04-27T14:50:00Z"/>
          <w:rFonts w:cs="Arial"/>
          <w:i/>
        </w:rPr>
        <w:pPrChange w:id="519" w:author="Mabel Chow" w:date="2022-04-27T14:51:00Z">
          <w:pPr>
            <w:ind w:left="1440"/>
          </w:pPr>
        </w:pPrChange>
      </w:pPr>
      <w:del w:id="520" w:author="Mabel Chow" w:date="2022-04-27T14:50:00Z">
        <w:r w:rsidRPr="00DB2B2D" w:rsidDel="00795DA3">
          <w:rPr>
            <w:rFonts w:cs="Arial"/>
            <w:i/>
            <w:highlight w:val="yellow"/>
          </w:rPr>
          <w:delText>[Intended for existing surfaces, without removal of existing coats</w:delText>
        </w:r>
        <w:r w:rsidR="00A875B0" w:rsidRPr="00DB2B2D" w:rsidDel="00795DA3">
          <w:rPr>
            <w:rFonts w:cs="Arial"/>
            <w:i/>
            <w:highlight w:val="yellow"/>
          </w:rPr>
          <w:delText xml:space="preserve"> – Consultant to amend as appropriate</w:delText>
        </w:r>
        <w:r w:rsidRPr="00DB2B2D" w:rsidDel="00795DA3">
          <w:rPr>
            <w:rFonts w:cs="Arial"/>
            <w:i/>
            <w:highlight w:val="yellow"/>
          </w:rPr>
          <w:delText>.]</w:delText>
        </w:r>
      </w:del>
    </w:p>
    <w:p w14:paraId="3EA1039A" w14:textId="77777777" w:rsidR="00B21C8D" w:rsidRPr="00DB2B2D" w:rsidDel="00795DA3" w:rsidRDefault="00B21C8D">
      <w:pPr>
        <w:pStyle w:val="Heading4"/>
        <w:rPr>
          <w:del w:id="521" w:author="Mabel Chow" w:date="2022-04-27T14:50:00Z"/>
        </w:rPr>
        <w:pPrChange w:id="522" w:author="Mabel Chow" w:date="2022-04-27T14:51:00Z">
          <w:pPr>
            <w:pStyle w:val="Heading4"/>
            <w:tabs>
              <w:tab w:val="left" w:pos="2835"/>
            </w:tabs>
            <w:ind w:left="2835" w:hanging="697"/>
          </w:pPr>
        </w:pPrChange>
      </w:pPr>
      <w:del w:id="523" w:author="Mabel Chow" w:date="2022-04-27T14:50:00Z">
        <w:r w:rsidRPr="00DB2B2D" w:rsidDel="00795DA3">
          <w:delText>Detergent wash and freshwater rinse.</w:delText>
        </w:r>
      </w:del>
    </w:p>
    <w:p w14:paraId="42140349" w14:textId="77777777" w:rsidR="00B21C8D" w:rsidRPr="00DB2B2D" w:rsidDel="00795DA3" w:rsidRDefault="00B21C8D">
      <w:pPr>
        <w:pStyle w:val="Heading4"/>
        <w:rPr>
          <w:del w:id="524" w:author="Mabel Chow" w:date="2022-04-27T14:50:00Z"/>
        </w:rPr>
        <w:pPrChange w:id="525" w:author="Mabel Chow" w:date="2022-04-27T14:51:00Z">
          <w:pPr>
            <w:pStyle w:val="Heading4"/>
            <w:tabs>
              <w:tab w:val="left" w:pos="2835"/>
            </w:tabs>
            <w:ind w:left="2835" w:hanging="697"/>
          </w:pPr>
        </w:pPrChange>
      </w:pPr>
      <w:del w:id="526" w:author="Mabel Chow" w:date="2022-04-27T14:50:00Z">
        <w:r w:rsidRPr="00DB2B2D" w:rsidDel="00795DA3">
          <w:delText xml:space="preserve">Clean loose, abraded, or damaged coatings to substrate by Hand or Power Tool, </w:delText>
        </w:r>
        <w:r w:rsidR="000A69B5" w:rsidRPr="00DB2B2D" w:rsidDel="00795DA3">
          <w:delText>SSPC-</w:delText>
        </w:r>
        <w:r w:rsidRPr="00DB2B2D" w:rsidDel="00795DA3">
          <w:delText xml:space="preserve">SP 2 or </w:delText>
        </w:r>
        <w:r w:rsidR="000A69B5" w:rsidRPr="00DB2B2D" w:rsidDel="00795DA3">
          <w:delText>SSPC-</w:delText>
        </w:r>
        <w:r w:rsidRPr="00DB2B2D" w:rsidDel="00795DA3">
          <w:delText>SP 3.</w:delText>
        </w:r>
      </w:del>
    </w:p>
    <w:p w14:paraId="14CEE748" w14:textId="77777777" w:rsidR="00B21C8D" w:rsidRPr="00DB2B2D" w:rsidDel="00795DA3" w:rsidRDefault="00B21C8D">
      <w:pPr>
        <w:pStyle w:val="Heading4"/>
        <w:rPr>
          <w:del w:id="527" w:author="Mabel Chow" w:date="2022-04-27T14:50:00Z"/>
        </w:rPr>
        <w:pPrChange w:id="528" w:author="Mabel Chow" w:date="2022-04-27T14:51:00Z">
          <w:pPr>
            <w:pStyle w:val="Heading4"/>
            <w:tabs>
              <w:tab w:val="left" w:pos="2835"/>
            </w:tabs>
            <w:ind w:left="2835" w:hanging="697"/>
          </w:pPr>
        </w:pPrChange>
      </w:pPr>
      <w:del w:id="529" w:author="Mabel Chow" w:date="2022-04-27T14:50:00Z">
        <w:r w:rsidRPr="00DB2B2D" w:rsidDel="00795DA3">
          <w:delText>Feather surrounding intact coating.</w:delText>
        </w:r>
      </w:del>
    </w:p>
    <w:p w14:paraId="608B6DE0" w14:textId="77777777" w:rsidR="00B21C8D" w:rsidRPr="00DB2B2D" w:rsidDel="00795DA3" w:rsidRDefault="00B21C8D">
      <w:pPr>
        <w:pStyle w:val="Heading4"/>
        <w:rPr>
          <w:del w:id="530" w:author="Mabel Chow" w:date="2022-04-27T14:50:00Z"/>
        </w:rPr>
        <w:pPrChange w:id="531" w:author="Mabel Chow" w:date="2022-04-27T14:51:00Z">
          <w:pPr>
            <w:pStyle w:val="Heading4"/>
            <w:tabs>
              <w:tab w:val="left" w:pos="2835"/>
            </w:tabs>
            <w:ind w:left="2835" w:hanging="697"/>
          </w:pPr>
        </w:pPrChange>
      </w:pPr>
      <w:del w:id="532" w:author="Mabel Chow" w:date="2022-04-27T14:50:00Z">
        <w:r w:rsidRPr="00DB2B2D" w:rsidDel="00795DA3">
          <w:delText>Apply one spot coat of specified primer to bare areas, overlapping prepared existing coating.</w:delText>
        </w:r>
      </w:del>
    </w:p>
    <w:p w14:paraId="60031778" w14:textId="77777777" w:rsidR="00B21C8D" w:rsidRPr="00DB2B2D" w:rsidDel="00795DA3" w:rsidRDefault="00B21C8D">
      <w:pPr>
        <w:pStyle w:val="Heading4"/>
        <w:rPr>
          <w:del w:id="533" w:author="Mabel Chow" w:date="2022-04-27T14:50:00Z"/>
        </w:rPr>
        <w:pPrChange w:id="534" w:author="Mabel Chow" w:date="2022-04-27T14:51:00Z">
          <w:pPr>
            <w:pStyle w:val="Heading4"/>
            <w:tabs>
              <w:tab w:val="left" w:pos="2835"/>
            </w:tabs>
            <w:ind w:left="2835" w:hanging="697"/>
          </w:pPr>
        </w:pPrChange>
      </w:pPr>
      <w:del w:id="535" w:author="Mabel Chow" w:date="2022-04-27T14:50:00Z">
        <w:r w:rsidRPr="00DB2B2D" w:rsidDel="00795DA3">
          <w:delText xml:space="preserve">Apply one full finish coat of specified primer to </w:delText>
        </w:r>
        <w:r w:rsidR="00D643EA" w:rsidRPr="00DB2B2D" w:rsidDel="00795DA3">
          <w:delText xml:space="preserve">the </w:delText>
        </w:r>
        <w:r w:rsidRPr="00DB2B2D" w:rsidDel="00795DA3">
          <w:delText>entire surface.</w:delText>
        </w:r>
      </w:del>
    </w:p>
    <w:p w14:paraId="71A8426A" w14:textId="77777777" w:rsidR="00B21C8D" w:rsidRPr="00DB2B2D" w:rsidDel="00795DA3" w:rsidRDefault="00B21C8D">
      <w:pPr>
        <w:pStyle w:val="Heading4"/>
        <w:rPr>
          <w:del w:id="536" w:author="Mabel Chow" w:date="2022-04-27T14:50:00Z"/>
        </w:rPr>
        <w:pPrChange w:id="537" w:author="Mabel Chow" w:date="2022-04-27T14:51:00Z">
          <w:pPr>
            <w:pStyle w:val="Heading4"/>
            <w:tabs>
              <w:tab w:val="left" w:pos="2835"/>
            </w:tabs>
            <w:ind w:left="2835" w:hanging="697"/>
          </w:pPr>
        </w:pPrChange>
      </w:pPr>
      <w:del w:id="538" w:author="Mabel Chow" w:date="2022-04-27T14:50:00Z">
        <w:r w:rsidRPr="00DB2B2D" w:rsidDel="00795DA3">
          <w:delText>If an aged, plural component material is to be top</w:delText>
        </w:r>
        <w:r w:rsidR="00AD6F2B" w:rsidRPr="00DB2B2D" w:rsidDel="00795DA3">
          <w:delText xml:space="preserve"> </w:delText>
        </w:r>
        <w:r w:rsidRPr="00DB2B2D" w:rsidDel="00795DA3">
          <w:delText>coated, contact coating manufacturer for additional surface preparation requirements.</w:delText>
        </w:r>
      </w:del>
    </w:p>
    <w:p w14:paraId="5F08C4F5" w14:textId="77777777" w:rsidR="00B21C8D" w:rsidRPr="00DB2B2D" w:rsidDel="00795DA3" w:rsidRDefault="00B21C8D">
      <w:pPr>
        <w:pStyle w:val="Heading4"/>
        <w:rPr>
          <w:del w:id="539" w:author="Mabel Chow" w:date="2022-04-27T14:50:00Z"/>
        </w:rPr>
        <w:pPrChange w:id="540" w:author="Mabel Chow" w:date="2022-04-27T14:51:00Z">
          <w:pPr>
            <w:pStyle w:val="Heading4"/>
            <w:tabs>
              <w:tab w:val="left" w:pos="2835"/>
            </w:tabs>
            <w:ind w:left="2835" w:hanging="697"/>
          </w:pPr>
        </w:pPrChange>
      </w:pPr>
      <w:del w:id="541" w:author="Mabel Chow" w:date="2022-04-27T14:50:00Z">
        <w:r w:rsidRPr="00DB2B2D" w:rsidDel="00795DA3">
          <w:delText>For ductile iron pipe with asphaltic varnish finish not specified to be abrasive blasted, apply coat of tar stop prior to application of cosmetic finish coat.</w:delText>
        </w:r>
      </w:del>
    </w:p>
    <w:p w14:paraId="6E78CCEF" w14:textId="77777777" w:rsidR="00B21C8D" w:rsidRPr="00DB2B2D" w:rsidDel="00795DA3" w:rsidRDefault="00B21C8D">
      <w:pPr>
        <w:pStyle w:val="Heading4"/>
        <w:rPr>
          <w:del w:id="542" w:author="Mabel Chow" w:date="2022-04-27T14:50:00Z"/>
        </w:rPr>
        <w:pPrChange w:id="543" w:author="Mabel Chow" w:date="2022-04-27T14:51:00Z">
          <w:pPr>
            <w:pStyle w:val="Heading4"/>
            <w:tabs>
              <w:tab w:val="left" w:pos="2835"/>
            </w:tabs>
            <w:ind w:left="2835" w:hanging="697"/>
          </w:pPr>
        </w:pPrChange>
      </w:pPr>
      <w:del w:id="544" w:author="Mabel Chow" w:date="2022-04-27T14:50:00Z">
        <w:r w:rsidRPr="00DB2B2D" w:rsidDel="00795DA3">
          <w:delText>Application of Cosmetic Coat:</w:delText>
        </w:r>
      </w:del>
    </w:p>
    <w:p w14:paraId="2B5AD62D" w14:textId="77777777" w:rsidR="00B21C8D" w:rsidRPr="00DB2B2D" w:rsidDel="00795DA3" w:rsidRDefault="00B21C8D">
      <w:pPr>
        <w:pStyle w:val="Heading4"/>
        <w:rPr>
          <w:del w:id="545" w:author="Mabel Chow" w:date="2022-04-27T14:50:00Z"/>
        </w:rPr>
        <w:pPrChange w:id="546" w:author="Mabel Chow" w:date="2022-04-27T14:51:00Z">
          <w:pPr>
            <w:pStyle w:val="Heading5"/>
            <w:tabs>
              <w:tab w:val="left" w:pos="3544"/>
            </w:tabs>
            <w:ind w:left="3544" w:hanging="709"/>
          </w:pPr>
        </w:pPrChange>
      </w:pPr>
      <w:del w:id="547" w:author="Mabel Chow" w:date="2022-04-27T14:50:00Z">
        <w:r w:rsidRPr="00DB2B2D" w:rsidDel="00795DA3">
          <w:delText>It is assumed that existing coatings have oxidized sufficiently to prevent lifting or peeling when over</w:delText>
        </w:r>
        <w:r w:rsidR="00AD6F2B" w:rsidRPr="00DB2B2D" w:rsidDel="00795DA3">
          <w:delText xml:space="preserve"> </w:delText>
        </w:r>
        <w:r w:rsidRPr="00DB2B2D" w:rsidDel="00795DA3">
          <w:delText>coated with paints specified.</w:delText>
        </w:r>
      </w:del>
    </w:p>
    <w:p w14:paraId="56D73ECF" w14:textId="77777777" w:rsidR="00B21C8D" w:rsidRPr="00DB2B2D" w:rsidDel="00795DA3" w:rsidRDefault="00B21C8D">
      <w:pPr>
        <w:pStyle w:val="Heading4"/>
        <w:rPr>
          <w:del w:id="548" w:author="Mabel Chow" w:date="2022-04-27T14:50:00Z"/>
        </w:rPr>
        <w:pPrChange w:id="549" w:author="Mabel Chow" w:date="2022-04-27T14:51:00Z">
          <w:pPr>
            <w:pStyle w:val="Heading5"/>
            <w:tabs>
              <w:tab w:val="left" w:pos="3544"/>
            </w:tabs>
            <w:ind w:left="3544" w:hanging="709"/>
          </w:pPr>
        </w:pPrChange>
      </w:pPr>
      <w:del w:id="550" w:author="Mabel Chow" w:date="2022-04-27T14:50:00Z">
        <w:r w:rsidRPr="00DB2B2D" w:rsidDel="00795DA3">
          <w:delText>Check compatibility by application to a small area prior to starting painting.</w:delText>
        </w:r>
      </w:del>
    </w:p>
    <w:p w14:paraId="1A916976" w14:textId="77777777" w:rsidR="00B21C8D" w:rsidRPr="00DB2B2D" w:rsidDel="00795DA3" w:rsidRDefault="00B21C8D">
      <w:pPr>
        <w:pStyle w:val="Heading4"/>
        <w:rPr>
          <w:del w:id="551" w:author="Mabel Chow" w:date="2022-04-27T14:50:00Z"/>
        </w:rPr>
        <w:pPrChange w:id="552" w:author="Mabel Chow" w:date="2022-04-27T14:51:00Z">
          <w:pPr>
            <w:pStyle w:val="Heading5"/>
            <w:tabs>
              <w:tab w:val="left" w:pos="3544"/>
            </w:tabs>
            <w:ind w:left="3544" w:hanging="709"/>
          </w:pPr>
        </w:pPrChange>
      </w:pPr>
      <w:del w:id="553" w:author="Mabel Chow" w:date="2022-04-27T14:50:00Z">
        <w:r w:rsidRPr="00DB2B2D" w:rsidDel="00795DA3">
          <w:delText xml:space="preserve">If lifting or other problems occur, request disposition from </w:delText>
        </w:r>
        <w:r w:rsidR="002E53F4" w:rsidRPr="00DB2B2D" w:rsidDel="00795DA3">
          <w:delText>Consultant</w:delText>
        </w:r>
        <w:r w:rsidRPr="00DB2B2D" w:rsidDel="00795DA3">
          <w:delText>.</w:delText>
        </w:r>
      </w:del>
    </w:p>
    <w:p w14:paraId="57879AAC" w14:textId="77777777" w:rsidR="00B21C8D" w:rsidRPr="00DB2B2D" w:rsidRDefault="00B21C8D">
      <w:pPr>
        <w:pStyle w:val="Heading4"/>
        <w:pPrChange w:id="554" w:author="Mabel Chow" w:date="2022-04-27T14:51:00Z">
          <w:pPr>
            <w:pStyle w:val="Heading4"/>
            <w:tabs>
              <w:tab w:val="left" w:pos="2835"/>
            </w:tabs>
            <w:ind w:left="2835" w:hanging="708"/>
          </w:pPr>
        </w:pPrChange>
      </w:pPr>
      <w:del w:id="555" w:author="Mabel Chow" w:date="2022-04-27T14:50:00Z">
        <w:r w:rsidRPr="00DB2B2D" w:rsidDel="00795DA3">
          <w:delText>Perform blasting as required to restore damaged surfaces. Materials, equipment, procedures shall meet</w:delText>
        </w:r>
        <w:r w:rsidR="00D643EA" w:rsidRPr="00DB2B2D" w:rsidDel="00795DA3">
          <w:delText xml:space="preserve"> the</w:delText>
        </w:r>
        <w:r w:rsidRPr="00DB2B2D" w:rsidDel="00795DA3">
          <w:delText xml:space="preserve"> requirements of Steel Structures Painting Council.</w:delText>
        </w:r>
      </w:del>
    </w:p>
    <w:p w14:paraId="0845AB47" w14:textId="77777777" w:rsidR="00B21C8D" w:rsidRPr="00DB2B2D" w:rsidRDefault="00B21C8D" w:rsidP="00444FE7">
      <w:pPr>
        <w:pStyle w:val="Heading2"/>
      </w:pPr>
      <w:r w:rsidRPr="00DB2B2D">
        <w:t>Surface</w:t>
      </w:r>
      <w:r w:rsidR="00A17F84" w:rsidRPr="00DB2B2D">
        <w:t xml:space="preserve"> </w:t>
      </w:r>
      <w:r w:rsidRPr="00DB2B2D">
        <w:t>Cleaning</w:t>
      </w:r>
    </w:p>
    <w:p w14:paraId="73C880C1" w14:textId="77777777" w:rsidR="00B21C8D" w:rsidRPr="00DB2B2D" w:rsidRDefault="00B21C8D" w:rsidP="00E91B63">
      <w:pPr>
        <w:pStyle w:val="Heading3"/>
        <w:tabs>
          <w:tab w:val="clear" w:pos="1440"/>
          <w:tab w:val="left" w:pos="1418"/>
        </w:tabs>
        <w:ind w:left="1418" w:hanging="709"/>
      </w:pPr>
      <w:r w:rsidRPr="00DB2B2D">
        <w:t>Brush off Blast Cleaning:</w:t>
      </w:r>
    </w:p>
    <w:p w14:paraId="6E0074A1" w14:textId="77777777" w:rsidR="00B21C8D" w:rsidRPr="00DB2B2D" w:rsidRDefault="00B21C8D" w:rsidP="003F4CE7">
      <w:pPr>
        <w:pStyle w:val="Heading4"/>
        <w:tabs>
          <w:tab w:val="left" w:pos="2127"/>
        </w:tabs>
        <w:ind w:left="2127" w:hanging="709"/>
      </w:pPr>
      <w:r w:rsidRPr="00DB2B2D">
        <w:t xml:space="preserve">Equipment, procedure, and degree of cleaning shall meet requirements of </w:t>
      </w:r>
      <w:r w:rsidR="000A69B5" w:rsidRPr="00DB2B2D">
        <w:t>NACE No. 4/</w:t>
      </w:r>
      <w:r w:rsidRPr="00DB2B2D">
        <w:t>SSPC</w:t>
      </w:r>
      <w:r w:rsidR="000A69B5" w:rsidRPr="00DB2B2D">
        <w:t>-</w:t>
      </w:r>
      <w:r w:rsidRPr="00DB2B2D">
        <w:t>SP 7, Brush off Blast Cleaning.</w:t>
      </w:r>
    </w:p>
    <w:p w14:paraId="228742E5" w14:textId="77777777" w:rsidR="00B21C8D" w:rsidRPr="00DB2B2D" w:rsidRDefault="00B21C8D" w:rsidP="003F4CE7">
      <w:pPr>
        <w:pStyle w:val="Heading4"/>
        <w:tabs>
          <w:tab w:val="left" w:pos="2127"/>
        </w:tabs>
        <w:ind w:left="2127" w:hanging="709"/>
      </w:pPr>
      <w:r w:rsidRPr="00DB2B2D">
        <w:t>Abrasive: Either wet or dry blasting sand, grit, or nutshell.</w:t>
      </w:r>
    </w:p>
    <w:p w14:paraId="3A1E0F27" w14:textId="77777777" w:rsidR="00B21C8D" w:rsidRPr="00DB2B2D" w:rsidRDefault="00B21C8D" w:rsidP="003F4CE7">
      <w:pPr>
        <w:pStyle w:val="Heading4"/>
        <w:tabs>
          <w:tab w:val="left" w:pos="2127"/>
        </w:tabs>
        <w:ind w:left="2127" w:hanging="709"/>
      </w:pPr>
      <w:r w:rsidRPr="00DB2B2D">
        <w:t>Select various surface preparation parameters, such as size and hardness of abrasive, nozzle size, air pressure, and nozzle distance from surface such that surface is cleaned without pitting, chipping, or other damage.</w:t>
      </w:r>
    </w:p>
    <w:p w14:paraId="2E381B58" w14:textId="77777777" w:rsidR="00B21C8D" w:rsidRPr="00DB2B2D" w:rsidRDefault="00B21C8D" w:rsidP="003F4CE7">
      <w:pPr>
        <w:pStyle w:val="Heading4"/>
        <w:tabs>
          <w:tab w:val="left" w:pos="2127"/>
        </w:tabs>
        <w:ind w:left="2127" w:hanging="709"/>
      </w:pPr>
      <w:r w:rsidRPr="00DB2B2D">
        <w:t>Verify parameter selection by blast cleaning a trial area that will not be exposed to view.</w:t>
      </w:r>
    </w:p>
    <w:p w14:paraId="397DC015" w14:textId="77777777" w:rsidR="00B21C8D" w:rsidRPr="00DB2B2D" w:rsidRDefault="002E53F4" w:rsidP="003F4CE7">
      <w:pPr>
        <w:pStyle w:val="Heading4"/>
        <w:tabs>
          <w:tab w:val="left" w:pos="2127"/>
        </w:tabs>
        <w:ind w:left="2127" w:hanging="709"/>
      </w:pPr>
      <w:r w:rsidRPr="00DB2B2D">
        <w:t>Consultant</w:t>
      </w:r>
      <w:r w:rsidR="00B21C8D" w:rsidRPr="00DB2B2D">
        <w:t xml:space="preserve"> will approve acceptable trial blast cleaned area and will use area as a representative sample of surface preparation.</w:t>
      </w:r>
    </w:p>
    <w:p w14:paraId="283EB98D" w14:textId="77777777" w:rsidR="00B21C8D" w:rsidRPr="00DB2B2D" w:rsidRDefault="00B21C8D" w:rsidP="003F4CE7">
      <w:pPr>
        <w:pStyle w:val="Heading4"/>
        <w:tabs>
          <w:tab w:val="left" w:pos="2127"/>
        </w:tabs>
        <w:ind w:left="2127" w:hanging="709"/>
      </w:pPr>
      <w:r w:rsidRPr="00DB2B2D">
        <w:t>Repair or replace surface damaged by blast cleaning.</w:t>
      </w:r>
    </w:p>
    <w:p w14:paraId="09611A7C" w14:textId="77777777" w:rsidR="00B21C8D" w:rsidRPr="00261D76" w:rsidRDefault="00B21C8D" w:rsidP="00E91B63">
      <w:pPr>
        <w:pStyle w:val="Heading3"/>
        <w:tabs>
          <w:tab w:val="clear" w:pos="1440"/>
          <w:tab w:val="left" w:pos="1418"/>
        </w:tabs>
        <w:ind w:left="1418" w:hanging="709"/>
      </w:pPr>
      <w:r w:rsidRPr="00261D76">
        <w:t>Acid Etching:</w:t>
      </w:r>
    </w:p>
    <w:p w14:paraId="6D41CCBA" w14:textId="77777777" w:rsidR="00B21C8D" w:rsidRPr="00261D76" w:rsidRDefault="00B21C8D" w:rsidP="003F4CE7">
      <w:pPr>
        <w:pStyle w:val="Heading4"/>
        <w:tabs>
          <w:tab w:val="left" w:pos="2127"/>
        </w:tabs>
        <w:ind w:left="2127" w:hanging="709"/>
      </w:pPr>
      <w:r w:rsidRPr="00261D76">
        <w:t>After pre</w:t>
      </w:r>
      <w:r w:rsidR="003E2829" w:rsidRPr="00261D76">
        <w:t>-</w:t>
      </w:r>
      <w:r w:rsidRPr="00261D76">
        <w:t>cleaning, spread the following solution by brush or plastic sprinkling can: 1 part commercial muriatic acid reduced by 2 parts water by volume. Adding acid to water in these proportions gives an approximate 10 percent solution of HCl.</w:t>
      </w:r>
    </w:p>
    <w:p w14:paraId="1057F8EE" w14:textId="77777777" w:rsidR="00B21C8D" w:rsidRPr="00261D76" w:rsidRDefault="00B21C8D" w:rsidP="003F4CE7">
      <w:pPr>
        <w:pStyle w:val="Heading4"/>
        <w:tabs>
          <w:tab w:val="left" w:pos="2127"/>
        </w:tabs>
        <w:ind w:left="2127" w:hanging="709"/>
      </w:pPr>
      <w:r w:rsidRPr="00261D76">
        <w:t>Application:</w:t>
      </w:r>
    </w:p>
    <w:p w14:paraId="19F57198" w14:textId="77777777" w:rsidR="00B21C8D" w:rsidRPr="00261D76" w:rsidRDefault="00B21C8D" w:rsidP="003F4CE7">
      <w:pPr>
        <w:pStyle w:val="Heading5"/>
        <w:tabs>
          <w:tab w:val="left" w:pos="2835"/>
        </w:tabs>
        <w:ind w:left="2835" w:hanging="708"/>
      </w:pPr>
      <w:r w:rsidRPr="00261D76">
        <w:t>Application Rate: Approximately 7.6 L per 9.3 m</w:t>
      </w:r>
      <w:r w:rsidRPr="00261D76">
        <w:rPr>
          <w:vertAlign w:val="superscript"/>
        </w:rPr>
        <w:t>2</w:t>
      </w:r>
      <w:r w:rsidRPr="00261D76">
        <w:t>.</w:t>
      </w:r>
    </w:p>
    <w:p w14:paraId="7813915B" w14:textId="77777777" w:rsidR="00B21C8D" w:rsidRPr="00261D76" w:rsidRDefault="00B21C8D" w:rsidP="003F4CE7">
      <w:pPr>
        <w:pStyle w:val="Heading5"/>
        <w:tabs>
          <w:tab w:val="left" w:pos="2835"/>
        </w:tabs>
        <w:ind w:left="2835" w:hanging="708"/>
      </w:pPr>
      <w:r w:rsidRPr="00261D76">
        <w:lastRenderedPageBreak/>
        <w:t>Work acid solution into surface by hard bristled brushes or brooms until complete wetting and coverage is obtained.</w:t>
      </w:r>
    </w:p>
    <w:p w14:paraId="21BC58A8" w14:textId="77777777" w:rsidR="00B21C8D" w:rsidRPr="00261D76" w:rsidRDefault="00B21C8D" w:rsidP="003F4CE7">
      <w:pPr>
        <w:pStyle w:val="Heading5"/>
        <w:tabs>
          <w:tab w:val="left" w:pos="2835"/>
        </w:tabs>
        <w:ind w:left="2835" w:hanging="708"/>
      </w:pPr>
      <w:r w:rsidRPr="00261D76">
        <w:t>Acid will react vigorously for a few minutes, during which time brushing shall be continued.</w:t>
      </w:r>
    </w:p>
    <w:p w14:paraId="51A1DD9A" w14:textId="77777777" w:rsidR="00B21C8D" w:rsidRPr="00261D76" w:rsidRDefault="00B21C8D" w:rsidP="003F4CE7">
      <w:pPr>
        <w:pStyle w:val="Heading5"/>
        <w:tabs>
          <w:tab w:val="left" w:pos="2835"/>
        </w:tabs>
        <w:ind w:left="2835" w:hanging="708"/>
      </w:pPr>
      <w:r w:rsidRPr="00261D76">
        <w:t>After bubbling subsides (10 minutes), hose down remaining slurry with high pressure clean water.</w:t>
      </w:r>
    </w:p>
    <w:p w14:paraId="49BF3C1B" w14:textId="77777777" w:rsidR="00B21C8D" w:rsidRPr="00261D76" w:rsidRDefault="00B21C8D" w:rsidP="003F4CE7">
      <w:pPr>
        <w:pStyle w:val="Heading5"/>
        <w:tabs>
          <w:tab w:val="left" w:pos="2835"/>
        </w:tabs>
        <w:ind w:left="2835" w:hanging="708"/>
      </w:pPr>
      <w:r w:rsidRPr="00261D76">
        <w:t>Rinse immediately to avoid formation on the surface of salts that are difficult to remove.</w:t>
      </w:r>
    </w:p>
    <w:p w14:paraId="4871A582" w14:textId="77777777" w:rsidR="00B21C8D" w:rsidRPr="00261D76" w:rsidRDefault="00B21C8D" w:rsidP="003F4CE7">
      <w:pPr>
        <w:pStyle w:val="Heading5"/>
        <w:tabs>
          <w:tab w:val="left" w:pos="2835"/>
        </w:tabs>
        <w:ind w:left="2835" w:hanging="708"/>
      </w:pPr>
      <w:r w:rsidRPr="00261D76">
        <w:t>Thoroughly rinse to remove any residual acid surface condition that may impair adhesion.</w:t>
      </w:r>
    </w:p>
    <w:p w14:paraId="4AE753ED" w14:textId="77777777" w:rsidR="00B21C8D" w:rsidRPr="00261D76" w:rsidRDefault="00B21C8D" w:rsidP="003F4CE7">
      <w:pPr>
        <w:pStyle w:val="Heading4"/>
        <w:tabs>
          <w:tab w:val="left" w:pos="2127"/>
        </w:tabs>
        <w:ind w:left="2127" w:hanging="709"/>
      </w:pPr>
      <w:r w:rsidRPr="00261D76">
        <w:t>Ensure surface is completely dry before application of coating.</w:t>
      </w:r>
    </w:p>
    <w:p w14:paraId="278B93ED" w14:textId="77777777" w:rsidR="00B21C8D" w:rsidRPr="00261D76" w:rsidRDefault="00B21C8D" w:rsidP="003F4CE7">
      <w:pPr>
        <w:pStyle w:val="Heading4"/>
        <w:tabs>
          <w:tab w:val="left" w:pos="2127"/>
        </w:tabs>
        <w:ind w:left="2127" w:hanging="709"/>
      </w:pPr>
      <w:r w:rsidRPr="00261D76">
        <w:t>Apply acid etching to obtain a “grit sandpaper” surface profile. If not, repeat treatment.</w:t>
      </w:r>
    </w:p>
    <w:p w14:paraId="30B6A2FF" w14:textId="77777777" w:rsidR="00B21C8D" w:rsidRPr="00261D76" w:rsidRDefault="00B21C8D" w:rsidP="00E91B63">
      <w:pPr>
        <w:pStyle w:val="Heading3"/>
        <w:tabs>
          <w:tab w:val="clear" w:pos="1440"/>
          <w:tab w:val="left" w:pos="1418"/>
        </w:tabs>
        <w:ind w:left="1418" w:hanging="709"/>
      </w:pPr>
      <w:r w:rsidRPr="00261D76">
        <w:t>Solvent Cleaning:</w:t>
      </w:r>
    </w:p>
    <w:p w14:paraId="6997D771" w14:textId="77777777" w:rsidR="00B21C8D" w:rsidRPr="00261D76" w:rsidRDefault="006F63D7" w:rsidP="003F4CE7">
      <w:pPr>
        <w:pStyle w:val="Heading4"/>
        <w:tabs>
          <w:tab w:val="left" w:pos="2127"/>
        </w:tabs>
        <w:ind w:left="2127" w:hanging="709"/>
      </w:pPr>
      <w:r w:rsidRPr="00261D76">
        <w:t>Solvent cleaning c</w:t>
      </w:r>
      <w:r w:rsidR="00B21C8D" w:rsidRPr="00261D76">
        <w:t xml:space="preserve">onsists of </w:t>
      </w:r>
      <w:r w:rsidRPr="00261D76">
        <w:t xml:space="preserve">the </w:t>
      </w:r>
      <w:r w:rsidR="00B21C8D" w:rsidRPr="00261D76">
        <w:t>removal of foreign matter such as oil, grease, soil, drawing and cutting compounds, and any other surface contaminants by using solvents, emulsions, cleaning compounds, steam cleaning, or similar materials and methods which involve a solvent or cleaning action.</w:t>
      </w:r>
    </w:p>
    <w:p w14:paraId="0130FCD8" w14:textId="77777777" w:rsidR="00B21C8D" w:rsidRPr="00261D76" w:rsidRDefault="006F63D7" w:rsidP="003F4CE7">
      <w:pPr>
        <w:pStyle w:val="Heading4"/>
        <w:tabs>
          <w:tab w:val="left" w:pos="2127"/>
        </w:tabs>
        <w:ind w:left="2127" w:hanging="709"/>
      </w:pPr>
      <w:r w:rsidRPr="00261D76">
        <w:t>Solvent cleaning shall m</w:t>
      </w:r>
      <w:r w:rsidR="00B21C8D" w:rsidRPr="00261D76">
        <w:t>eet</w:t>
      </w:r>
      <w:r w:rsidRPr="00261D76">
        <w:t xml:space="preserve"> the</w:t>
      </w:r>
      <w:r w:rsidR="00B21C8D" w:rsidRPr="00261D76">
        <w:t xml:space="preserve"> requirements of SSPC</w:t>
      </w:r>
      <w:r w:rsidR="003E2829" w:rsidRPr="00261D76">
        <w:t>-</w:t>
      </w:r>
      <w:r w:rsidR="00B21C8D" w:rsidRPr="00261D76">
        <w:t>SP 1.</w:t>
      </w:r>
    </w:p>
    <w:p w14:paraId="4F60A86F" w14:textId="77777777" w:rsidR="00B21C8D" w:rsidRPr="00261D76" w:rsidRDefault="00B21C8D" w:rsidP="00444FE7">
      <w:pPr>
        <w:pStyle w:val="Heading2"/>
      </w:pPr>
      <w:r w:rsidRPr="00261D76">
        <w:t>Application</w:t>
      </w:r>
    </w:p>
    <w:p w14:paraId="4A2A8C7B" w14:textId="77777777" w:rsidR="00B21C8D" w:rsidRPr="00261D76" w:rsidRDefault="00B21C8D" w:rsidP="00E91B63">
      <w:pPr>
        <w:pStyle w:val="Heading3"/>
        <w:tabs>
          <w:tab w:val="clear" w:pos="1440"/>
          <w:tab w:val="left" w:pos="1418"/>
        </w:tabs>
        <w:ind w:hanging="3611"/>
      </w:pPr>
      <w:r w:rsidRPr="00261D76">
        <w:t>General:</w:t>
      </w:r>
    </w:p>
    <w:p w14:paraId="5D5C2E09" w14:textId="77777777" w:rsidR="00B21C8D" w:rsidRPr="00261D76" w:rsidRDefault="00B21C8D" w:rsidP="003F4CE7">
      <w:pPr>
        <w:pStyle w:val="Heading4"/>
        <w:tabs>
          <w:tab w:val="left" w:pos="2127"/>
        </w:tabs>
        <w:ind w:left="2127" w:hanging="709"/>
        <w:rPr>
          <w:rPrChange w:id="556" w:author="James Faas" w:date="2022-11-30T08:45:00Z">
            <w:rPr>
              <w:highlight w:val="yellow"/>
            </w:rPr>
          </w:rPrChange>
        </w:rPr>
      </w:pPr>
      <w:r w:rsidRPr="00261D76">
        <w:t xml:space="preserve">The intention of these Specifications is for </w:t>
      </w:r>
      <w:del w:id="557" w:author="Mabel Chow" w:date="2022-04-27T14:52:00Z">
        <w:r w:rsidRPr="00261D76" w:rsidDel="00E41C2E">
          <w:rPr>
            <w:rPrChange w:id="558" w:author="James Faas" w:date="2022-11-30T08:45:00Z">
              <w:rPr>
                <w:highlight w:val="yellow"/>
              </w:rPr>
            </w:rPrChange>
          </w:rPr>
          <w:delText>[existing and]</w:delText>
        </w:r>
        <w:r w:rsidRPr="00261D76" w:rsidDel="00E41C2E">
          <w:delText xml:space="preserve"> </w:delText>
        </w:r>
      </w:del>
      <w:r w:rsidRPr="00261D76">
        <w:t xml:space="preserve">new, </w:t>
      </w:r>
      <w:del w:id="559" w:author="Mabel Chow" w:date="2022-04-27T14:52:00Z">
        <w:r w:rsidRPr="00261D76" w:rsidDel="00E41C2E">
          <w:rPr>
            <w:rPrChange w:id="560" w:author="James Faas" w:date="2022-11-30T08:45:00Z">
              <w:rPr>
                <w:highlight w:val="yellow"/>
              </w:rPr>
            </w:rPrChange>
          </w:rPr>
          <w:delText>[</w:delText>
        </w:r>
      </w:del>
      <w:r w:rsidRPr="00261D76">
        <w:rPr>
          <w:rPrChange w:id="561" w:author="James Faas" w:date="2022-11-30T08:45:00Z">
            <w:rPr>
              <w:highlight w:val="yellow"/>
            </w:rPr>
          </w:rPrChange>
        </w:rPr>
        <w:t>interior</w:t>
      </w:r>
      <w:del w:id="562" w:author="Mabel Chow" w:date="2022-04-27T14:52:00Z">
        <w:r w:rsidRPr="00261D76" w:rsidDel="00E41C2E">
          <w:rPr>
            <w:rPrChange w:id="563" w:author="James Faas" w:date="2022-11-30T08:45:00Z">
              <w:rPr>
                <w:highlight w:val="yellow"/>
              </w:rPr>
            </w:rPrChange>
          </w:rPr>
          <w:delText>] [</w:delText>
        </w:r>
      </w:del>
      <w:ins w:id="564" w:author="Mabel Chow" w:date="2022-04-27T14:52:00Z">
        <w:r w:rsidR="00E41C2E" w:rsidRPr="00261D76">
          <w:rPr>
            <w:rPrChange w:id="565" w:author="James Faas" w:date="2022-11-30T08:45:00Z">
              <w:rPr>
                <w:highlight w:val="yellow"/>
              </w:rPr>
            </w:rPrChange>
          </w:rPr>
          <w:t xml:space="preserve"> </w:t>
        </w:r>
      </w:ins>
      <w:r w:rsidRPr="00261D76">
        <w:rPr>
          <w:rPrChange w:id="566" w:author="James Faas" w:date="2022-11-30T08:45:00Z">
            <w:rPr>
              <w:highlight w:val="yellow"/>
            </w:rPr>
          </w:rPrChange>
        </w:rPr>
        <w:t>and exterior</w:t>
      </w:r>
      <w:del w:id="567" w:author="Mabel Chow" w:date="2022-04-27T14:52:00Z">
        <w:r w:rsidRPr="00261D76" w:rsidDel="00E41C2E">
          <w:rPr>
            <w:rPrChange w:id="568" w:author="James Faas" w:date="2022-11-30T08:45:00Z">
              <w:rPr>
                <w:highlight w:val="yellow"/>
              </w:rPr>
            </w:rPrChange>
          </w:rPr>
          <w:delText xml:space="preserve">] [wood,] </w:delText>
        </w:r>
      </w:del>
      <w:del w:id="569" w:author="Mabel Chow" w:date="2022-04-27T14:53:00Z">
        <w:r w:rsidRPr="00261D76" w:rsidDel="00E41C2E">
          <w:rPr>
            <w:rPrChange w:id="570" w:author="James Faas" w:date="2022-11-30T08:45:00Z">
              <w:rPr>
                <w:highlight w:val="yellow"/>
              </w:rPr>
            </w:rPrChange>
          </w:rPr>
          <w:delText>[</w:delText>
        </w:r>
      </w:del>
      <w:ins w:id="571" w:author="Mabel Chow" w:date="2022-04-27T14:53:00Z">
        <w:r w:rsidR="00E41C2E" w:rsidRPr="00261D76">
          <w:rPr>
            <w:rPrChange w:id="572" w:author="James Faas" w:date="2022-11-30T08:45:00Z">
              <w:rPr>
                <w:highlight w:val="yellow"/>
              </w:rPr>
            </w:rPrChange>
          </w:rPr>
          <w:t xml:space="preserve"> </w:t>
        </w:r>
      </w:ins>
      <w:r w:rsidRPr="00261D76">
        <w:rPr>
          <w:rPrChange w:id="573" w:author="James Faas" w:date="2022-11-30T08:45:00Z">
            <w:rPr>
              <w:highlight w:val="yellow"/>
            </w:rPr>
          </w:rPrChange>
        </w:rPr>
        <w:t>masonry,</w:t>
      </w:r>
      <w:del w:id="574" w:author="Mabel Chow" w:date="2022-04-27T14:53:00Z">
        <w:r w:rsidRPr="00261D76" w:rsidDel="00E41C2E">
          <w:rPr>
            <w:rPrChange w:id="575" w:author="James Faas" w:date="2022-11-30T08:45:00Z">
              <w:rPr>
                <w:highlight w:val="yellow"/>
              </w:rPr>
            </w:rPrChange>
          </w:rPr>
          <w:delText>]</w:delText>
        </w:r>
      </w:del>
      <w:r w:rsidRPr="00261D76">
        <w:rPr>
          <w:rPrChange w:id="576" w:author="James Faas" w:date="2022-11-30T08:45:00Z">
            <w:rPr>
              <w:highlight w:val="yellow"/>
            </w:rPr>
          </w:rPrChange>
        </w:rPr>
        <w:t xml:space="preserve"> </w:t>
      </w:r>
      <w:del w:id="577" w:author="Mabel Chow" w:date="2022-04-27T14:53:00Z">
        <w:r w:rsidRPr="00261D76" w:rsidDel="00E41C2E">
          <w:rPr>
            <w:rPrChange w:id="578" w:author="James Faas" w:date="2022-11-30T08:45:00Z">
              <w:rPr>
                <w:highlight w:val="yellow"/>
              </w:rPr>
            </w:rPrChange>
          </w:rPr>
          <w:delText>[</w:delText>
        </w:r>
      </w:del>
      <w:r w:rsidRPr="00261D76">
        <w:rPr>
          <w:rPrChange w:id="579" w:author="James Faas" w:date="2022-11-30T08:45:00Z">
            <w:rPr>
              <w:highlight w:val="yellow"/>
            </w:rPr>
          </w:rPrChange>
        </w:rPr>
        <w:t>concrete,</w:t>
      </w:r>
      <w:del w:id="580" w:author="Mabel Chow" w:date="2022-04-27T14:53:00Z">
        <w:r w:rsidRPr="00261D76" w:rsidDel="00E41C2E">
          <w:rPr>
            <w:rPrChange w:id="581" w:author="James Faas" w:date="2022-11-30T08:45:00Z">
              <w:rPr>
                <w:highlight w:val="yellow"/>
              </w:rPr>
            </w:rPrChange>
          </w:rPr>
          <w:delText>]</w:delText>
        </w:r>
      </w:del>
      <w:r w:rsidRPr="00261D76">
        <w:rPr>
          <w:rPrChange w:id="582" w:author="James Faas" w:date="2022-11-30T08:45:00Z">
            <w:rPr>
              <w:highlight w:val="yellow"/>
            </w:rPr>
          </w:rPrChange>
        </w:rPr>
        <w:t xml:space="preserve"> </w:t>
      </w:r>
      <w:del w:id="583" w:author="Mabel Chow" w:date="2022-04-27T14:53:00Z">
        <w:r w:rsidRPr="00261D76" w:rsidDel="00E41C2E">
          <w:rPr>
            <w:rPrChange w:id="584" w:author="James Faas" w:date="2022-11-30T08:45:00Z">
              <w:rPr>
                <w:highlight w:val="yellow"/>
              </w:rPr>
            </w:rPrChange>
          </w:rPr>
          <w:delText>[</w:delText>
        </w:r>
      </w:del>
      <w:r w:rsidRPr="00261D76">
        <w:rPr>
          <w:rPrChange w:id="585" w:author="James Faas" w:date="2022-11-30T08:45:00Z">
            <w:rPr>
              <w:highlight w:val="yellow"/>
            </w:rPr>
          </w:rPrChange>
        </w:rPr>
        <w:t>and</w:t>
      </w:r>
      <w:del w:id="586" w:author="Mabel Chow" w:date="2022-04-27T14:53:00Z">
        <w:r w:rsidRPr="00261D76" w:rsidDel="00E41C2E">
          <w:rPr>
            <w:rPrChange w:id="587" w:author="James Faas" w:date="2022-11-30T08:45:00Z">
              <w:rPr>
                <w:highlight w:val="yellow"/>
              </w:rPr>
            </w:rPrChange>
          </w:rPr>
          <w:delText>]</w:delText>
        </w:r>
      </w:del>
      <w:r w:rsidRPr="00261D76">
        <w:rPr>
          <w:rPrChange w:id="588" w:author="James Faas" w:date="2022-11-30T08:45:00Z">
            <w:rPr>
              <w:highlight w:val="yellow"/>
            </w:rPr>
          </w:rPrChange>
        </w:rPr>
        <w:t xml:space="preserve"> </w:t>
      </w:r>
      <w:del w:id="589" w:author="Mabel Chow" w:date="2022-04-27T14:53:00Z">
        <w:r w:rsidRPr="00261D76" w:rsidDel="00E41C2E">
          <w:rPr>
            <w:rPrChange w:id="590" w:author="James Faas" w:date="2022-11-30T08:45:00Z">
              <w:rPr>
                <w:highlight w:val="yellow"/>
              </w:rPr>
            </w:rPrChange>
          </w:rPr>
          <w:delText>[</w:delText>
        </w:r>
      </w:del>
      <w:r w:rsidRPr="00261D76">
        <w:rPr>
          <w:rPrChange w:id="591" w:author="James Faas" w:date="2022-11-30T08:45:00Z">
            <w:rPr>
              <w:highlight w:val="yellow"/>
            </w:rPr>
          </w:rPrChange>
        </w:rPr>
        <w:t>meta</w:t>
      </w:r>
      <w:del w:id="592" w:author="Mabel Chow" w:date="2022-04-27T14:53:00Z">
        <w:r w:rsidRPr="00261D76" w:rsidDel="00E41C2E">
          <w:rPr>
            <w:rPrChange w:id="593" w:author="James Faas" w:date="2022-11-30T08:45:00Z">
              <w:rPr>
                <w:highlight w:val="yellow"/>
              </w:rPr>
            </w:rPrChange>
          </w:rPr>
          <w:delText>l</w:delText>
        </w:r>
      </w:del>
      <w:ins w:id="594" w:author="Mabel Chow" w:date="2022-04-27T14:53:00Z">
        <w:r w:rsidR="00E41C2E" w:rsidRPr="00261D76">
          <w:rPr>
            <w:rPrChange w:id="595" w:author="James Faas" w:date="2022-11-30T08:45:00Z">
              <w:rPr>
                <w:highlight w:val="yellow"/>
              </w:rPr>
            </w:rPrChange>
          </w:rPr>
          <w:t>l</w:t>
        </w:r>
      </w:ins>
      <w:del w:id="596" w:author="Mabel Chow" w:date="2022-04-27T14:53:00Z">
        <w:r w:rsidRPr="00261D76" w:rsidDel="00E41C2E">
          <w:rPr>
            <w:rPrChange w:id="597" w:author="James Faas" w:date="2022-11-30T08:45:00Z">
              <w:rPr>
                <w:highlight w:val="yellow"/>
              </w:rPr>
            </w:rPrChange>
          </w:rPr>
          <w:delText>,] [and submerged metal]</w:delText>
        </w:r>
      </w:del>
      <w:r w:rsidRPr="00261D76">
        <w:t xml:space="preserve"> surfaces to be painted, whether specifically mentioned or not, except as specified otherwise. </w:t>
      </w:r>
      <w:del w:id="598" w:author="Mabel Chow" w:date="2022-04-27T14:53:00Z">
        <w:r w:rsidRPr="00261D76" w:rsidDel="00E41C2E">
          <w:rPr>
            <w:rPrChange w:id="599" w:author="James Faas" w:date="2022-11-30T08:45:00Z">
              <w:rPr>
                <w:highlight w:val="yellow"/>
              </w:rPr>
            </w:rPrChange>
          </w:rPr>
          <w:delText>[</w:delText>
        </w:r>
      </w:del>
      <w:r w:rsidRPr="00261D76">
        <w:rPr>
          <w:rPrChange w:id="600" w:author="James Faas" w:date="2022-11-30T08:45:00Z">
            <w:rPr>
              <w:highlight w:val="yellow"/>
            </w:rPr>
          </w:rPrChange>
        </w:rPr>
        <w:t>Do not paint exterior concrete surfaces, unless specifically indicated.</w:t>
      </w:r>
      <w:del w:id="601" w:author="Mabel Chow" w:date="2022-04-27T14:53:00Z">
        <w:r w:rsidRPr="00261D76" w:rsidDel="00E41C2E">
          <w:rPr>
            <w:rPrChange w:id="602" w:author="James Faas" w:date="2022-11-30T08:45:00Z">
              <w:rPr>
                <w:highlight w:val="yellow"/>
              </w:rPr>
            </w:rPrChange>
          </w:rPr>
          <w:delText>]</w:delText>
        </w:r>
      </w:del>
    </w:p>
    <w:p w14:paraId="345F09EE" w14:textId="77777777" w:rsidR="00B21C8D" w:rsidRPr="00261D76" w:rsidDel="00E41C2E" w:rsidRDefault="00B21C8D" w:rsidP="003F4CE7">
      <w:pPr>
        <w:pStyle w:val="Heading4"/>
        <w:tabs>
          <w:tab w:val="left" w:pos="2127"/>
        </w:tabs>
        <w:ind w:left="2127" w:hanging="709"/>
        <w:rPr>
          <w:del w:id="603" w:author="Mabel Chow" w:date="2022-04-27T14:54:00Z"/>
        </w:rPr>
      </w:pPr>
      <w:del w:id="604" w:author="Mabel Chow" w:date="2022-04-27T14:54:00Z">
        <w:r w:rsidRPr="00261D76" w:rsidDel="00E41C2E">
          <w:delText>Extent of Coating (Immersion): Coatings shall be applied to all internal vessel and pipe surfaces, nozzle bores, flange gasket sealing surfaces, carbon steel internals, and stainless steel internals, unless otherwise specified.</w:delText>
        </w:r>
      </w:del>
    </w:p>
    <w:p w14:paraId="3D0CB033" w14:textId="77777777" w:rsidR="00B21C8D" w:rsidRPr="00261D76" w:rsidDel="00E41C2E" w:rsidRDefault="00B21C8D" w:rsidP="003F4CE7">
      <w:pPr>
        <w:pStyle w:val="Heading4"/>
        <w:tabs>
          <w:tab w:val="left" w:pos="2127"/>
        </w:tabs>
        <w:ind w:left="2127" w:hanging="709"/>
        <w:rPr>
          <w:del w:id="605" w:author="Mabel Chow" w:date="2022-04-27T14:54:00Z"/>
        </w:rPr>
      </w:pPr>
      <w:del w:id="606" w:author="Mabel Chow" w:date="2022-04-27T14:54:00Z">
        <w:r w:rsidRPr="00261D76" w:rsidDel="00E41C2E">
          <w:delText>For coatings subject to immersion, obtain full cure for completed system. Consult coatings manufacturer's written instructions for these requirements. Do not immerse coating until completion of curing cycle.</w:delText>
        </w:r>
      </w:del>
    </w:p>
    <w:p w14:paraId="2AD06BF8" w14:textId="77777777" w:rsidR="00B21C8D" w:rsidRPr="00261D76" w:rsidRDefault="00B21C8D" w:rsidP="003F4CE7">
      <w:pPr>
        <w:pStyle w:val="Heading4"/>
        <w:tabs>
          <w:tab w:val="left" w:pos="2127"/>
        </w:tabs>
        <w:ind w:left="2127" w:hanging="709"/>
      </w:pPr>
      <w:r w:rsidRPr="00261D76">
        <w:t xml:space="preserve">Apply coatings in accordance with these </w:t>
      </w:r>
      <w:r w:rsidR="006F63D7" w:rsidRPr="00261D76">
        <w:t xml:space="preserve">specifications </w:t>
      </w:r>
      <w:r w:rsidRPr="00261D76">
        <w:t xml:space="preserve">and </w:t>
      </w:r>
      <w:r w:rsidR="006F63D7" w:rsidRPr="00261D76">
        <w:t xml:space="preserve">the </w:t>
      </w:r>
      <w:r w:rsidRPr="00261D76">
        <w:t>paint manufacturers' printed recommendations and special details. The more stringent requirements shall apply. Allow sufficient time between coats to assure thorough drying of previously applied paint.</w:t>
      </w:r>
    </w:p>
    <w:p w14:paraId="18CAE1F6" w14:textId="77777777" w:rsidR="00B21C8D" w:rsidRPr="00261D76" w:rsidDel="00E41C2E" w:rsidRDefault="00B21C8D" w:rsidP="003F4CE7">
      <w:pPr>
        <w:pStyle w:val="Heading4"/>
        <w:tabs>
          <w:tab w:val="left" w:pos="2127"/>
        </w:tabs>
        <w:ind w:left="2127" w:hanging="709"/>
        <w:rPr>
          <w:del w:id="607" w:author="Mabel Chow" w:date="2022-04-27T14:54:00Z"/>
        </w:rPr>
      </w:pPr>
      <w:del w:id="608" w:author="Mabel Chow" w:date="2022-04-27T14:54:00Z">
        <w:r w:rsidRPr="00261D76" w:rsidDel="00E41C2E">
          <w:delText>Sand wood lightly between coats to achieve required finish.</w:delText>
        </w:r>
      </w:del>
    </w:p>
    <w:p w14:paraId="3A4B5E2E" w14:textId="77777777" w:rsidR="00B21C8D" w:rsidRPr="00261D76" w:rsidRDefault="00B21C8D" w:rsidP="003F4CE7">
      <w:pPr>
        <w:pStyle w:val="Heading4"/>
        <w:tabs>
          <w:tab w:val="left" w:pos="2127"/>
        </w:tabs>
        <w:ind w:left="2127" w:hanging="709"/>
      </w:pPr>
      <w:r w:rsidRPr="00261D76">
        <w:t>Vacuum clean surfaces free of loose particles. Use tack cloth just prior to applying next coat.</w:t>
      </w:r>
    </w:p>
    <w:p w14:paraId="7868CCF2" w14:textId="77777777" w:rsidR="00B21C8D" w:rsidRPr="00261D76" w:rsidDel="00E41C2E" w:rsidRDefault="00B21C8D" w:rsidP="003F4CE7">
      <w:pPr>
        <w:pStyle w:val="Heading4"/>
        <w:tabs>
          <w:tab w:val="left" w:pos="2127"/>
        </w:tabs>
        <w:ind w:left="2127" w:hanging="709"/>
        <w:rPr>
          <w:del w:id="609" w:author="Mabel Chow" w:date="2022-04-27T14:54:00Z"/>
        </w:rPr>
      </w:pPr>
      <w:del w:id="610" w:author="Mabel Chow" w:date="2022-04-27T14:54:00Z">
        <w:r w:rsidRPr="00261D76" w:rsidDel="00E41C2E">
          <w:delText>Fusion Bonded Coatings Method Application: Electrostatic, fluidized bed, or flocking.</w:delText>
        </w:r>
      </w:del>
    </w:p>
    <w:p w14:paraId="678B4FA1" w14:textId="77777777" w:rsidR="00B21C8D" w:rsidRPr="00261D76" w:rsidRDefault="00B21C8D" w:rsidP="003F4CE7">
      <w:pPr>
        <w:pStyle w:val="Heading4"/>
        <w:tabs>
          <w:tab w:val="left" w:pos="2127"/>
        </w:tabs>
        <w:ind w:left="2127" w:hanging="709"/>
      </w:pPr>
      <w:r w:rsidRPr="00261D76">
        <w:t>Coat units or surfaces to be bolted together or joined closely to structures or to one another prior to assembly or installation.</w:t>
      </w:r>
    </w:p>
    <w:p w14:paraId="667ACD18" w14:textId="77777777" w:rsidR="00B21C8D" w:rsidRPr="00261D76" w:rsidDel="00E41C2E" w:rsidRDefault="00B21C8D" w:rsidP="003F4CE7">
      <w:pPr>
        <w:pStyle w:val="Heading4"/>
        <w:tabs>
          <w:tab w:val="left" w:pos="2127"/>
        </w:tabs>
        <w:ind w:left="2127" w:hanging="709"/>
        <w:rPr>
          <w:del w:id="611" w:author="Mabel Chow" w:date="2022-04-27T14:54:00Z"/>
        </w:rPr>
      </w:pPr>
      <w:del w:id="612" w:author="Mabel Chow" w:date="2022-04-27T14:54:00Z">
        <w:r w:rsidRPr="00261D76" w:rsidDel="00E41C2E">
          <w:delText>Water Resistant Gypsum Board: Use only solvent type paints and coatings.</w:delText>
        </w:r>
      </w:del>
    </w:p>
    <w:p w14:paraId="101B0A5B" w14:textId="77777777" w:rsidR="00B21C8D" w:rsidRPr="00261D76" w:rsidRDefault="00B21C8D" w:rsidP="003F4CE7">
      <w:pPr>
        <w:pStyle w:val="Heading4"/>
        <w:tabs>
          <w:tab w:val="left" w:pos="2127"/>
        </w:tabs>
        <w:ind w:left="2127" w:hanging="709"/>
      </w:pPr>
      <w:r w:rsidRPr="00261D76">
        <w:t>On pipelines, terminate coatings along pipe runs to 1 inch inside pipe penetrations.</w:t>
      </w:r>
    </w:p>
    <w:p w14:paraId="78690977" w14:textId="77777777" w:rsidR="00B21C8D" w:rsidRPr="00261D76" w:rsidRDefault="00B21C8D" w:rsidP="003F4CE7">
      <w:pPr>
        <w:pStyle w:val="Heading4"/>
        <w:tabs>
          <w:tab w:val="left" w:pos="2127"/>
        </w:tabs>
        <w:ind w:left="2127" w:hanging="709"/>
      </w:pPr>
      <w:r w:rsidRPr="00261D76">
        <w:t>Keep paint materials sealed when not in use.</w:t>
      </w:r>
    </w:p>
    <w:p w14:paraId="709D1436" w14:textId="77777777" w:rsidR="00B21C8D" w:rsidRPr="00261D76" w:rsidRDefault="00B21C8D" w:rsidP="003F4CE7">
      <w:pPr>
        <w:pStyle w:val="Heading4"/>
        <w:tabs>
          <w:tab w:val="left" w:pos="2127"/>
        </w:tabs>
        <w:ind w:left="2127" w:hanging="709"/>
      </w:pPr>
      <w:r w:rsidRPr="00261D76">
        <w:t>Where more than one coat is applied within a given system, alternate colours to provide a visual reference showing required number of coats have been applied.</w:t>
      </w:r>
    </w:p>
    <w:p w14:paraId="551D50BB" w14:textId="77777777" w:rsidR="00B21C8D" w:rsidRPr="00261D76" w:rsidRDefault="00B21C8D" w:rsidP="00E91B63">
      <w:pPr>
        <w:pStyle w:val="Heading3"/>
        <w:tabs>
          <w:tab w:val="clear" w:pos="1440"/>
          <w:tab w:val="left" w:pos="1418"/>
        </w:tabs>
        <w:ind w:left="1418" w:hanging="709"/>
      </w:pPr>
      <w:r w:rsidRPr="00261D76">
        <w:t>Galvanized Metal, Copper, and Non</w:t>
      </w:r>
      <w:r w:rsidR="00272B34" w:rsidRPr="00261D76">
        <w:t>-</w:t>
      </w:r>
      <w:r w:rsidRPr="00261D76">
        <w:t>ferrous Metal Alloys:</w:t>
      </w:r>
    </w:p>
    <w:p w14:paraId="60AEEC2D" w14:textId="77777777" w:rsidR="00B21C8D" w:rsidRPr="00261D76" w:rsidRDefault="00B21C8D" w:rsidP="00E91B63">
      <w:pPr>
        <w:pStyle w:val="Heading4"/>
        <w:tabs>
          <w:tab w:val="left" w:pos="2127"/>
        </w:tabs>
        <w:ind w:left="2127" w:hanging="709"/>
      </w:pPr>
      <w:r w:rsidRPr="00261D76">
        <w:lastRenderedPageBreak/>
        <w:t>Concealed galvanized, copper, and non</w:t>
      </w:r>
      <w:r w:rsidR="00272B34" w:rsidRPr="00261D76">
        <w:t>-</w:t>
      </w:r>
      <w:r w:rsidRPr="00261D76">
        <w:t>ferrous metal alloy surfaces (behind building panels or walls) do not require painting, unless specifically indicated herein.</w:t>
      </w:r>
    </w:p>
    <w:p w14:paraId="31A756CF" w14:textId="77777777" w:rsidR="00B21C8D" w:rsidRPr="00261D76" w:rsidRDefault="00B21C8D" w:rsidP="00E91B63">
      <w:pPr>
        <w:pStyle w:val="Heading4"/>
        <w:tabs>
          <w:tab w:val="left" w:pos="2127"/>
        </w:tabs>
        <w:ind w:left="2127" w:hanging="709"/>
      </w:pPr>
      <w:r w:rsidRPr="00261D76">
        <w:t>Prepare surface and apply primer in accordance with System No. 10 specification.</w:t>
      </w:r>
    </w:p>
    <w:p w14:paraId="7BBA2294" w14:textId="77777777" w:rsidR="00B21C8D" w:rsidRPr="00261D76" w:rsidRDefault="00B21C8D" w:rsidP="00E91B63">
      <w:pPr>
        <w:pStyle w:val="Heading4"/>
        <w:tabs>
          <w:tab w:val="left" w:pos="2127"/>
        </w:tabs>
        <w:ind w:left="2127" w:hanging="709"/>
      </w:pPr>
      <w:r w:rsidRPr="00261D76">
        <w:t>Apply intermediate and finish coats of the coating system appropriate for the exposure.</w:t>
      </w:r>
    </w:p>
    <w:p w14:paraId="2ECD90BC" w14:textId="77777777" w:rsidR="00B21C8D" w:rsidRPr="00261D76" w:rsidRDefault="00B21C8D" w:rsidP="00E91B63">
      <w:pPr>
        <w:pStyle w:val="Heading3"/>
        <w:tabs>
          <w:tab w:val="clear" w:pos="1440"/>
          <w:tab w:val="left" w:pos="1418"/>
        </w:tabs>
        <w:ind w:left="1418" w:hanging="709"/>
      </w:pPr>
      <w:r w:rsidRPr="00261D76">
        <w:t>Porous Surfaces, Such As Concrete and Masonry:</w:t>
      </w:r>
    </w:p>
    <w:p w14:paraId="1F3657A3" w14:textId="77777777" w:rsidR="00B21C8D" w:rsidRPr="00261D76" w:rsidRDefault="00B21C8D" w:rsidP="00E91B63">
      <w:pPr>
        <w:pStyle w:val="Heading4"/>
        <w:tabs>
          <w:tab w:val="left" w:pos="2127"/>
        </w:tabs>
        <w:ind w:left="2127" w:hanging="709"/>
      </w:pPr>
      <w:r w:rsidRPr="00261D76">
        <w:t xml:space="preserve">Filler/Surfacer: Use </w:t>
      </w:r>
      <w:r w:rsidR="006F63D7" w:rsidRPr="00261D76">
        <w:t xml:space="preserve">the </w:t>
      </w:r>
      <w:r w:rsidRPr="00261D76">
        <w:t>coating manufacturer's recommended product to fill air holes, bug holes, and other surface voids or defects.</w:t>
      </w:r>
    </w:p>
    <w:p w14:paraId="02CCCBCE" w14:textId="77777777" w:rsidR="00B21C8D" w:rsidRPr="00261D76" w:rsidDel="00775260" w:rsidRDefault="00B21C8D" w:rsidP="00E91B63">
      <w:pPr>
        <w:pStyle w:val="Heading4"/>
        <w:tabs>
          <w:tab w:val="left" w:pos="2127"/>
        </w:tabs>
        <w:ind w:left="2127" w:hanging="709"/>
        <w:rPr>
          <w:del w:id="613" w:author="Mabel Chow" w:date="2022-04-27T14:56:00Z"/>
        </w:rPr>
      </w:pPr>
      <w:del w:id="614" w:author="Mabel Chow" w:date="2022-04-27T14:56:00Z">
        <w:r w:rsidRPr="00261D76" w:rsidDel="00775260">
          <w:delText>Prime Coat: May be thinned to provide maximum penetration and adhesion.</w:delText>
        </w:r>
      </w:del>
    </w:p>
    <w:p w14:paraId="05B34B2C" w14:textId="77777777" w:rsidR="00B21C8D" w:rsidRPr="00261D76" w:rsidDel="00775260" w:rsidRDefault="00B21C8D" w:rsidP="003F4CE7">
      <w:pPr>
        <w:pStyle w:val="Heading5"/>
        <w:tabs>
          <w:tab w:val="left" w:pos="2835"/>
        </w:tabs>
        <w:ind w:left="2835" w:hanging="708"/>
        <w:rPr>
          <w:del w:id="615" w:author="Mabel Chow" w:date="2022-04-27T14:56:00Z"/>
        </w:rPr>
      </w:pPr>
      <w:del w:id="616" w:author="Mabel Chow" w:date="2022-04-27T14:56:00Z">
        <w:r w:rsidRPr="00261D76" w:rsidDel="00775260">
          <w:delText>Type and Amount of Thinning: Determined by paint manufacturer and dependent on surface density and type of coating.</w:delText>
        </w:r>
      </w:del>
    </w:p>
    <w:p w14:paraId="4A578657" w14:textId="77777777" w:rsidR="00B21C8D" w:rsidRPr="00261D76" w:rsidDel="00775260" w:rsidRDefault="00B21C8D" w:rsidP="00E91B63">
      <w:pPr>
        <w:pStyle w:val="Heading4"/>
        <w:tabs>
          <w:tab w:val="left" w:pos="2127"/>
        </w:tabs>
        <w:ind w:left="2127" w:hanging="709"/>
        <w:rPr>
          <w:del w:id="617" w:author="Mabel Chow" w:date="2022-04-27T14:56:00Z"/>
        </w:rPr>
      </w:pPr>
      <w:del w:id="618" w:author="Mabel Chow" w:date="2022-04-27T14:56:00Z">
        <w:r w:rsidRPr="00261D76" w:rsidDel="00775260">
          <w:delText>Surface Specified to Receive Water Base Coating: Damp, but free of running water, just prior to application of coating.</w:delText>
        </w:r>
      </w:del>
    </w:p>
    <w:p w14:paraId="1AC9A0A6" w14:textId="77777777" w:rsidR="00B21C8D" w:rsidRPr="00261D76" w:rsidRDefault="00B21C8D" w:rsidP="00E91B63">
      <w:pPr>
        <w:pStyle w:val="Heading3"/>
        <w:tabs>
          <w:tab w:val="clear" w:pos="1440"/>
          <w:tab w:val="left" w:pos="1418"/>
        </w:tabs>
        <w:ind w:left="1418" w:hanging="709"/>
      </w:pPr>
      <w:r w:rsidRPr="00261D76">
        <w:t>Film Thickness and Coverage:</w:t>
      </w:r>
    </w:p>
    <w:p w14:paraId="4424BDD2" w14:textId="77777777" w:rsidR="00B21C8D" w:rsidRPr="00261D76" w:rsidRDefault="00B21C8D" w:rsidP="00E91B63">
      <w:pPr>
        <w:pStyle w:val="Heading4"/>
        <w:tabs>
          <w:tab w:val="left" w:pos="2127"/>
        </w:tabs>
        <w:ind w:left="2127" w:hanging="709"/>
      </w:pPr>
      <w:r w:rsidRPr="00261D76">
        <w:t>Number of Coats:</w:t>
      </w:r>
    </w:p>
    <w:p w14:paraId="5092FFFF" w14:textId="77777777" w:rsidR="00B21C8D" w:rsidRPr="00261D76" w:rsidRDefault="00B21C8D" w:rsidP="003F4CE7">
      <w:pPr>
        <w:pStyle w:val="Heading5"/>
        <w:tabs>
          <w:tab w:val="left" w:pos="2835"/>
        </w:tabs>
        <w:ind w:left="2835" w:hanging="708"/>
      </w:pPr>
      <w:r w:rsidRPr="00261D76">
        <w:t>Minimum required without regard to coating thickness</w:t>
      </w:r>
      <w:r w:rsidR="00A875B0" w:rsidRPr="00261D76">
        <w:t xml:space="preserve"> </w:t>
      </w:r>
      <w:del w:id="619" w:author="Mabel Chow" w:date="2022-04-27T14:56:00Z">
        <w:r w:rsidR="00A875B0" w:rsidRPr="00261D76" w:rsidDel="00775260">
          <w:rPr>
            <w:i/>
            <w:highlight w:val="yellow"/>
          </w:rPr>
          <w:delText>[Consultant to provide details]</w:delText>
        </w:r>
      </w:del>
      <w:r w:rsidRPr="00261D76">
        <w:t xml:space="preserve">. </w:t>
      </w:r>
    </w:p>
    <w:p w14:paraId="3273CA41" w14:textId="77777777" w:rsidR="00B21C8D" w:rsidRPr="00261D76" w:rsidRDefault="00B21C8D" w:rsidP="003F4CE7">
      <w:pPr>
        <w:pStyle w:val="Heading5"/>
        <w:tabs>
          <w:tab w:val="left" w:pos="2835"/>
        </w:tabs>
        <w:ind w:left="2835" w:hanging="708"/>
      </w:pPr>
      <w:r w:rsidRPr="00261D76">
        <w:t>Additional coats may be required to obtain</w:t>
      </w:r>
      <w:r w:rsidR="00A875B0" w:rsidRPr="00261D76">
        <w:t xml:space="preserve"> </w:t>
      </w:r>
      <w:r w:rsidR="006F63D7" w:rsidRPr="00261D76">
        <w:t xml:space="preserve">the </w:t>
      </w:r>
      <w:r w:rsidRPr="00261D76">
        <w:t>minimum required paint thickness, depending on method of application, differences in manufacturers' products, and atmospheric conditions.</w:t>
      </w:r>
    </w:p>
    <w:p w14:paraId="1F22F9AE" w14:textId="77777777" w:rsidR="00B21C8D" w:rsidRPr="00261D76" w:rsidRDefault="00B21C8D" w:rsidP="00E91B63">
      <w:pPr>
        <w:pStyle w:val="Heading4"/>
        <w:tabs>
          <w:tab w:val="left" w:pos="2127"/>
        </w:tabs>
        <w:ind w:left="2127" w:hanging="709"/>
      </w:pPr>
      <w:r w:rsidRPr="00261D76">
        <w:t>Application Thickness:</w:t>
      </w:r>
    </w:p>
    <w:p w14:paraId="1BD1486D" w14:textId="77777777" w:rsidR="00B21C8D" w:rsidRPr="00261D76" w:rsidRDefault="00B21C8D" w:rsidP="003F4CE7">
      <w:pPr>
        <w:pStyle w:val="Heading5"/>
        <w:tabs>
          <w:tab w:val="left" w:pos="2835"/>
        </w:tabs>
        <w:ind w:left="2835" w:hanging="708"/>
      </w:pPr>
      <w:r w:rsidRPr="00261D76">
        <w:t>Do not exceed</w:t>
      </w:r>
      <w:r w:rsidR="006F63D7" w:rsidRPr="00261D76">
        <w:t xml:space="preserve"> the</w:t>
      </w:r>
      <w:r w:rsidRPr="00261D76">
        <w:t xml:space="preserve"> coating manufacturer’s recommendations.</w:t>
      </w:r>
    </w:p>
    <w:p w14:paraId="46D44AA0" w14:textId="77777777" w:rsidR="00B21C8D" w:rsidRPr="00261D76" w:rsidRDefault="00B21C8D" w:rsidP="003F4CE7">
      <w:pPr>
        <w:pStyle w:val="Heading5"/>
        <w:tabs>
          <w:tab w:val="left" w:pos="2835"/>
        </w:tabs>
        <w:ind w:left="2835" w:hanging="708"/>
      </w:pPr>
      <w:r w:rsidRPr="00261D76">
        <w:t>Measure using a wet film thickness gauge to ensure proper coating thickness during application.</w:t>
      </w:r>
    </w:p>
    <w:p w14:paraId="593FAB79" w14:textId="77777777" w:rsidR="00B21C8D" w:rsidRPr="00261D76" w:rsidRDefault="00B21C8D" w:rsidP="00E91B63">
      <w:pPr>
        <w:pStyle w:val="Heading4"/>
        <w:tabs>
          <w:tab w:val="left" w:pos="2127"/>
        </w:tabs>
        <w:ind w:left="2127" w:hanging="709"/>
      </w:pPr>
      <w:r w:rsidRPr="00261D76">
        <w:t>Film Thickness Measurements and Electrical Inspection of Coated Surfaces:</w:t>
      </w:r>
    </w:p>
    <w:p w14:paraId="7AA22881" w14:textId="77777777" w:rsidR="00B21C8D" w:rsidRPr="00261D76" w:rsidRDefault="00B21C8D" w:rsidP="003F4CE7">
      <w:pPr>
        <w:pStyle w:val="Heading5"/>
        <w:tabs>
          <w:tab w:val="left" w:pos="2835"/>
        </w:tabs>
        <w:ind w:left="2835" w:hanging="708"/>
      </w:pPr>
      <w:r w:rsidRPr="00261D76">
        <w:t>Perform with properly calibrated instruments.</w:t>
      </w:r>
    </w:p>
    <w:p w14:paraId="39F8DE1E" w14:textId="77777777" w:rsidR="00B21C8D" w:rsidRPr="00261D76" w:rsidRDefault="00B21C8D" w:rsidP="003F4CE7">
      <w:pPr>
        <w:pStyle w:val="Heading5"/>
        <w:tabs>
          <w:tab w:val="left" w:pos="2835"/>
        </w:tabs>
        <w:ind w:left="2835" w:hanging="708"/>
      </w:pPr>
      <w:r w:rsidRPr="00261D76">
        <w:t xml:space="preserve">Recoat and repair as necessary for compliance with </w:t>
      </w:r>
      <w:r w:rsidR="00A875B0" w:rsidRPr="00261D76">
        <w:t xml:space="preserve">this </w:t>
      </w:r>
      <w:r w:rsidRPr="00261D76">
        <w:t>Specification</w:t>
      </w:r>
      <w:r w:rsidR="0062345D" w:rsidRPr="00261D76">
        <w:t xml:space="preserve"> Section</w:t>
      </w:r>
      <w:r w:rsidRPr="00261D76">
        <w:t>.</w:t>
      </w:r>
    </w:p>
    <w:p w14:paraId="1B6DE51D" w14:textId="77777777" w:rsidR="00B21C8D" w:rsidRPr="00261D76" w:rsidRDefault="00B21C8D" w:rsidP="003F4CE7">
      <w:pPr>
        <w:pStyle w:val="Heading5"/>
        <w:tabs>
          <w:tab w:val="left" w:pos="2835"/>
        </w:tabs>
        <w:ind w:left="2835" w:hanging="708"/>
      </w:pPr>
      <w:r w:rsidRPr="00261D76">
        <w:t xml:space="preserve">All coats are subject to inspection by </w:t>
      </w:r>
      <w:r w:rsidR="006F63D7" w:rsidRPr="00261D76">
        <w:t xml:space="preserve">the </w:t>
      </w:r>
      <w:r w:rsidR="002E53F4" w:rsidRPr="00261D76">
        <w:t>Consultant</w:t>
      </w:r>
      <w:r w:rsidRPr="00261D76">
        <w:t xml:space="preserve"> and coating manufacturer's representative.</w:t>
      </w:r>
    </w:p>
    <w:p w14:paraId="61FB568F" w14:textId="77777777" w:rsidR="00B21C8D" w:rsidRPr="00261D76" w:rsidRDefault="00B21C8D" w:rsidP="00E91B63">
      <w:pPr>
        <w:pStyle w:val="Heading4"/>
        <w:tabs>
          <w:tab w:val="left" w:pos="2127"/>
        </w:tabs>
        <w:ind w:left="2127" w:hanging="709"/>
      </w:pPr>
      <w:r w:rsidRPr="00261D76">
        <w:t>Visually inspect concrete, masonry, nonferrous metal, plastic, and wood surfaces to ensure proper and complete coverage has been attained.</w:t>
      </w:r>
    </w:p>
    <w:p w14:paraId="0234A1AA" w14:textId="77777777" w:rsidR="00B21C8D" w:rsidRPr="00261D76" w:rsidRDefault="00B21C8D" w:rsidP="003F4CE7">
      <w:pPr>
        <w:pStyle w:val="Heading4"/>
        <w:tabs>
          <w:tab w:val="left" w:pos="2127"/>
        </w:tabs>
        <w:ind w:left="2127" w:hanging="709"/>
      </w:pPr>
      <w:r w:rsidRPr="00261D76">
        <w:t>Give particular attention to edges, angles, flanges, and other similar areas, where insufficient film thicknesses are likely to be present, and ensure proper millage in these areas.</w:t>
      </w:r>
    </w:p>
    <w:p w14:paraId="382AB7F2" w14:textId="77777777" w:rsidR="00B21C8D" w:rsidRPr="00261D76" w:rsidRDefault="00B21C8D" w:rsidP="003F4CE7">
      <w:pPr>
        <w:pStyle w:val="Heading4"/>
        <w:tabs>
          <w:tab w:val="left" w:pos="2127"/>
        </w:tabs>
        <w:ind w:left="2127" w:hanging="709"/>
      </w:pPr>
      <w:r w:rsidRPr="00261D76">
        <w:t>Apply additional coats as required to achieve complete hiding of underlying coats. Hiding shall be so complete that additional coats would not increase the hiding.</w:t>
      </w:r>
    </w:p>
    <w:p w14:paraId="59DF99CE" w14:textId="77777777" w:rsidR="00B21C8D" w:rsidRPr="00261D76" w:rsidDel="00775260" w:rsidRDefault="00B21C8D" w:rsidP="00E91B63">
      <w:pPr>
        <w:pStyle w:val="Heading3"/>
        <w:tabs>
          <w:tab w:val="left" w:pos="2127"/>
        </w:tabs>
        <w:ind w:left="2127" w:hanging="709"/>
        <w:rPr>
          <w:del w:id="620" w:author="Mabel Chow" w:date="2022-04-27T14:56:00Z"/>
        </w:rPr>
      </w:pPr>
      <w:del w:id="621" w:author="Mabel Chow" w:date="2022-04-27T14:56:00Z">
        <w:r w:rsidRPr="00261D76" w:rsidDel="00775260">
          <w:delText>Miscellaneous Existing Surfaces</w:delText>
        </w:r>
      </w:del>
    </w:p>
    <w:p w14:paraId="721C4AFA" w14:textId="77777777" w:rsidR="00B21C8D" w:rsidRPr="00261D76" w:rsidDel="00775260" w:rsidRDefault="00B21C8D" w:rsidP="003F4CE7">
      <w:pPr>
        <w:pStyle w:val="Heading4"/>
        <w:tabs>
          <w:tab w:val="left" w:pos="2835"/>
        </w:tabs>
        <w:ind w:left="2835" w:hanging="708"/>
        <w:rPr>
          <w:del w:id="622" w:author="Mabel Chow" w:date="2022-04-27T14:56:00Z"/>
        </w:rPr>
      </w:pPr>
      <w:del w:id="623" w:author="Mabel Chow" w:date="2022-04-27T14:56:00Z">
        <w:r w:rsidRPr="00261D76" w:rsidDel="00775260">
          <w:delText>Paint or repaint existing surfaces of rooms where noted on the Room Finish Schedule</w:delText>
        </w:r>
        <w:r w:rsidR="0062345D" w:rsidRPr="00261D76" w:rsidDel="00775260">
          <w:delText xml:space="preserve">. </w:delText>
        </w:r>
        <w:r w:rsidR="0062345D" w:rsidRPr="00261D76" w:rsidDel="00775260">
          <w:rPr>
            <w:i/>
            <w:rPrChange w:id="624" w:author="James Faas" w:date="2022-11-30T08:50:00Z">
              <w:rPr>
                <w:i/>
                <w:highlight w:val="yellow"/>
              </w:rPr>
            </w:rPrChange>
          </w:rPr>
          <w:delText>[</w:delText>
        </w:r>
        <w:r w:rsidR="00A875B0" w:rsidRPr="00261D76" w:rsidDel="00775260">
          <w:rPr>
            <w:i/>
            <w:rPrChange w:id="625" w:author="James Faas" w:date="2022-11-30T08:50:00Z">
              <w:rPr>
                <w:i/>
                <w:highlight w:val="yellow"/>
              </w:rPr>
            </w:rPrChange>
          </w:rPr>
          <w:delText>Consultant to define Room Finish Schedule and amend and append as appropriate]</w:delText>
        </w:r>
        <w:r w:rsidRPr="00261D76" w:rsidDel="00775260">
          <w:delText xml:space="preserve"> including new work which has been incorporated into the existing work and existing work which has been damaged, altered or otherwise disturbed during renovation operations.</w:delText>
        </w:r>
      </w:del>
    </w:p>
    <w:p w14:paraId="42753C2D" w14:textId="77777777" w:rsidR="00B21C8D" w:rsidRPr="00261D76" w:rsidDel="00775260" w:rsidRDefault="00B21C8D" w:rsidP="003F4CE7">
      <w:pPr>
        <w:pStyle w:val="Heading4"/>
        <w:tabs>
          <w:tab w:val="left" w:pos="2835"/>
        </w:tabs>
        <w:ind w:left="2835" w:hanging="708"/>
        <w:rPr>
          <w:del w:id="626" w:author="Mabel Chow" w:date="2022-04-27T14:56:00Z"/>
        </w:rPr>
      </w:pPr>
      <w:del w:id="627" w:author="Mabel Chow" w:date="2022-04-27T14:56:00Z">
        <w:r w:rsidRPr="00261D76" w:rsidDel="00775260">
          <w:delText>Repaint surfaces or rooms adjacent to rooms where alterations or renovations have been carried out and which have been damaged or otherwise disturbed by the alterations or renovations. Where such damage occurs, repaint completely.</w:delText>
        </w:r>
      </w:del>
    </w:p>
    <w:p w14:paraId="26925ECB" w14:textId="77777777" w:rsidR="00B21C8D" w:rsidRPr="00261D76" w:rsidDel="00775260" w:rsidRDefault="00B21C8D" w:rsidP="003F4CE7">
      <w:pPr>
        <w:pStyle w:val="Heading4"/>
        <w:tabs>
          <w:tab w:val="left" w:pos="2835"/>
        </w:tabs>
        <w:ind w:left="2835" w:hanging="708"/>
        <w:rPr>
          <w:del w:id="628" w:author="Mabel Chow" w:date="2022-04-27T14:56:00Z"/>
        </w:rPr>
      </w:pPr>
      <w:del w:id="629" w:author="Mabel Chow" w:date="2022-04-27T14:56:00Z">
        <w:r w:rsidRPr="00261D76" w:rsidDel="00775260">
          <w:delText>Remove oil, grease, mildew, chemicals and other foreign matter from existing surfaces to be coated.</w:delText>
        </w:r>
      </w:del>
    </w:p>
    <w:p w14:paraId="584B606B" w14:textId="77777777" w:rsidR="00B21C8D" w:rsidRPr="00261D76" w:rsidDel="00775260" w:rsidRDefault="00B21C8D" w:rsidP="003F4CE7">
      <w:pPr>
        <w:pStyle w:val="Heading4"/>
        <w:tabs>
          <w:tab w:val="left" w:pos="2835"/>
        </w:tabs>
        <w:ind w:left="2835" w:hanging="708"/>
        <w:rPr>
          <w:del w:id="630" w:author="Mabel Chow" w:date="2022-04-27T14:56:00Z"/>
        </w:rPr>
      </w:pPr>
      <w:del w:id="631" w:author="Mabel Chow" w:date="2022-04-27T14:56:00Z">
        <w:r w:rsidRPr="00261D76" w:rsidDel="00775260">
          <w:lastRenderedPageBreak/>
          <w:delText>If coatings on existing surfaces have failed so as to affect the performance or appearance of coatings to be applied, or if such coatings can be scraped off, remove them and prepare their substrates correctly. Dull hard or glossy surfaces by sanding, sandblasting or by other abrasive methods prior to painting.</w:delText>
        </w:r>
      </w:del>
    </w:p>
    <w:p w14:paraId="5EBEDE6F" w14:textId="77777777" w:rsidR="00B21C8D" w:rsidRPr="00261D76" w:rsidDel="00775260" w:rsidRDefault="00B21C8D" w:rsidP="003F4CE7">
      <w:pPr>
        <w:pStyle w:val="Heading4"/>
        <w:tabs>
          <w:tab w:val="left" w:pos="2835"/>
        </w:tabs>
        <w:ind w:left="2835" w:hanging="708"/>
        <w:rPr>
          <w:del w:id="632" w:author="Mabel Chow" w:date="2022-04-27T14:56:00Z"/>
        </w:rPr>
      </w:pPr>
      <w:del w:id="633" w:author="Mabel Chow" w:date="2022-04-27T14:56:00Z">
        <w:r w:rsidRPr="00261D76" w:rsidDel="00775260">
          <w:delText>Repair surfaces entirely between changes of plane which have been incorporated into the existing work and existing work which has been damaged, altered or otherwise disturbed during renovation operations. Apply two coats of paint or enamel over the existing finish to match the previous finish.</w:delText>
        </w:r>
      </w:del>
    </w:p>
    <w:p w14:paraId="5B6821F0" w14:textId="77777777" w:rsidR="00B21C8D" w:rsidRPr="00261D76" w:rsidRDefault="00B21C8D" w:rsidP="00444FE7">
      <w:pPr>
        <w:pStyle w:val="Heading2"/>
      </w:pPr>
      <w:r w:rsidRPr="00261D76">
        <w:t>Protective</w:t>
      </w:r>
      <w:r w:rsidR="00A17F84" w:rsidRPr="00261D76">
        <w:t xml:space="preserve"> </w:t>
      </w:r>
      <w:r w:rsidRPr="00261D76">
        <w:t>Coatings</w:t>
      </w:r>
      <w:r w:rsidR="00A17F84" w:rsidRPr="00261D76">
        <w:t xml:space="preserve"> </w:t>
      </w:r>
      <w:r w:rsidRPr="00261D76">
        <w:t>Systems</w:t>
      </w:r>
    </w:p>
    <w:p w14:paraId="44EAD751" w14:textId="77777777" w:rsidR="005F6247" w:rsidRPr="00261D76" w:rsidDel="008B1F35" w:rsidRDefault="005F6247" w:rsidP="00E91B63">
      <w:pPr>
        <w:ind w:left="3600" w:hanging="2891"/>
        <w:rPr>
          <w:del w:id="634" w:author="Mabel Chow" w:date="2022-04-27T15:08:00Z"/>
          <w:rFonts w:cs="Arial"/>
          <w:i/>
        </w:rPr>
      </w:pPr>
      <w:del w:id="635" w:author="Mabel Chow" w:date="2022-04-27T15:08:00Z">
        <w:r w:rsidRPr="00261D76" w:rsidDel="008B1F35">
          <w:rPr>
            <w:rFonts w:cs="Arial"/>
            <w:i/>
            <w:highlight w:val="yellow"/>
          </w:rPr>
          <w:delText>[</w:delText>
        </w:r>
        <w:r w:rsidR="006F63D7" w:rsidRPr="00261D76" w:rsidDel="008B1F35">
          <w:rPr>
            <w:rFonts w:cs="Arial"/>
            <w:i/>
            <w:highlight w:val="yellow"/>
          </w:rPr>
          <w:delText>Consultant to d</w:delText>
        </w:r>
        <w:r w:rsidRPr="00261D76" w:rsidDel="008B1F35">
          <w:rPr>
            <w:rFonts w:cs="Arial"/>
            <w:i/>
            <w:highlight w:val="yellow"/>
          </w:rPr>
          <w:delText>elete</w:delText>
        </w:r>
        <w:r w:rsidR="006F63D7" w:rsidRPr="00261D76" w:rsidDel="008B1F35">
          <w:rPr>
            <w:rFonts w:cs="Arial"/>
            <w:i/>
            <w:highlight w:val="yellow"/>
          </w:rPr>
          <w:delText xml:space="preserve"> any</w:delText>
        </w:r>
        <w:r w:rsidRPr="00261D76" w:rsidDel="008B1F35">
          <w:rPr>
            <w:rFonts w:cs="Arial"/>
            <w:i/>
            <w:highlight w:val="yellow"/>
          </w:rPr>
          <w:delText xml:space="preserve"> system </w:delText>
        </w:r>
        <w:r w:rsidR="00893647" w:rsidRPr="00261D76" w:rsidDel="008B1F35">
          <w:rPr>
            <w:rFonts w:cs="Arial"/>
            <w:i/>
            <w:highlight w:val="yellow"/>
          </w:rPr>
          <w:delText xml:space="preserve">listed below that is </w:delText>
        </w:r>
        <w:r w:rsidRPr="00261D76" w:rsidDel="008B1F35">
          <w:rPr>
            <w:rFonts w:cs="Arial"/>
            <w:i/>
            <w:highlight w:val="yellow"/>
          </w:rPr>
          <w:delText>not required</w:delText>
        </w:r>
        <w:r w:rsidR="006F63D7" w:rsidRPr="00261D76" w:rsidDel="008B1F35">
          <w:rPr>
            <w:rFonts w:cs="Arial"/>
            <w:i/>
            <w:highlight w:val="yellow"/>
          </w:rPr>
          <w:delText xml:space="preserve"> for the Contract Work</w:delText>
        </w:r>
        <w:r w:rsidRPr="00261D76" w:rsidDel="008B1F35">
          <w:rPr>
            <w:rFonts w:cs="Arial"/>
            <w:i/>
            <w:highlight w:val="yellow"/>
          </w:rPr>
          <w:delText>.]</w:delText>
        </w:r>
      </w:del>
    </w:p>
    <w:p w14:paraId="0053242F" w14:textId="77777777" w:rsidR="00B21C8D" w:rsidRPr="00261D76" w:rsidRDefault="00B21C8D" w:rsidP="00444FE7">
      <w:pPr>
        <w:pStyle w:val="Heading3"/>
        <w:keepNext/>
        <w:spacing w:before="80"/>
      </w:pPr>
      <w:r w:rsidRPr="00261D76">
        <w:t>System No. 1 Submerged Metal – Potable Water:</w:t>
      </w:r>
    </w:p>
    <w:tbl>
      <w:tblPr>
        <w:tblW w:w="0" w:type="auto"/>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7D7B6D1A" w14:textId="77777777" w:rsidTr="00524A7E">
        <w:trPr>
          <w:cantSplit/>
          <w:tblHeader/>
        </w:trPr>
        <w:tc>
          <w:tcPr>
            <w:tcW w:w="2520" w:type="dxa"/>
            <w:tcBorders>
              <w:top w:val="double" w:sz="6" w:space="0" w:color="auto"/>
              <w:left w:val="double" w:sz="6" w:space="0" w:color="auto"/>
            </w:tcBorders>
          </w:tcPr>
          <w:p w14:paraId="109FC5D1" w14:textId="77777777" w:rsidR="00B21C8D" w:rsidRPr="00261D76" w:rsidRDefault="00B21C8D" w:rsidP="00524A7E">
            <w:pPr>
              <w:pStyle w:val="TableHeading"/>
              <w:keepNext/>
              <w:spacing w:before="0"/>
              <w:ind w:left="24" w:hanging="24"/>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5C7492E1" w14:textId="77777777" w:rsidR="00B21C8D" w:rsidRPr="00261D76" w:rsidRDefault="00B21C8D" w:rsidP="00524A7E">
            <w:pPr>
              <w:pStyle w:val="TableHeading"/>
              <w:keepNext/>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7F33B388" w14:textId="77777777" w:rsidR="00B21C8D" w:rsidRPr="00261D76" w:rsidRDefault="00B21C8D" w:rsidP="00524A7E">
            <w:pPr>
              <w:pStyle w:val="TableHeading"/>
              <w:keepNext/>
              <w:spacing w:before="0"/>
              <w:rPr>
                <w:rFonts w:ascii="Calibri" w:hAnsi="Calibri" w:cs="Arial"/>
                <w:sz w:val="22"/>
              </w:rPr>
            </w:pPr>
            <w:r w:rsidRPr="00261D76">
              <w:rPr>
                <w:rFonts w:ascii="Calibri" w:hAnsi="Calibri" w:cs="Arial"/>
                <w:sz w:val="22"/>
              </w:rPr>
              <w:t>Min. Coats, Cover</w:t>
            </w:r>
          </w:p>
        </w:tc>
      </w:tr>
      <w:tr w:rsidR="00261D76" w:rsidRPr="00261D76" w14:paraId="39F0C54B" w14:textId="77777777" w:rsidTr="00524A7E">
        <w:trPr>
          <w:cantSplit/>
        </w:trPr>
        <w:tc>
          <w:tcPr>
            <w:tcW w:w="2520" w:type="dxa"/>
            <w:tcBorders>
              <w:top w:val="double" w:sz="6" w:space="0" w:color="auto"/>
              <w:left w:val="double" w:sz="6" w:space="0" w:color="auto"/>
              <w:bottom w:val="double" w:sz="6" w:space="0" w:color="auto"/>
            </w:tcBorders>
          </w:tcPr>
          <w:p w14:paraId="031572AA" w14:textId="77777777" w:rsidR="00B21C8D" w:rsidRPr="00261D76" w:rsidRDefault="00272B34" w:rsidP="00524A7E">
            <w:pPr>
              <w:pStyle w:val="TableText"/>
              <w:spacing w:before="0"/>
              <w:rPr>
                <w:rFonts w:ascii="Calibri" w:hAnsi="Calibri" w:cs="Arial"/>
                <w:sz w:val="22"/>
              </w:rPr>
            </w:pPr>
            <w:r w:rsidRPr="00261D76">
              <w:rPr>
                <w:rFonts w:ascii="Calibri" w:hAnsi="Calibri" w:cs="Arial"/>
                <w:sz w:val="22"/>
              </w:rPr>
              <w:t>NACE No. 1/SSPC-</w:t>
            </w:r>
            <w:r w:rsidR="00B21C8D" w:rsidRPr="00261D76">
              <w:rPr>
                <w:rFonts w:ascii="Calibri" w:hAnsi="Calibri" w:cs="Arial"/>
                <w:sz w:val="22"/>
              </w:rPr>
              <w:t>SP</w:t>
            </w:r>
            <w:r w:rsidRPr="00261D76">
              <w:rPr>
                <w:rFonts w:ascii="Calibri" w:hAnsi="Calibri" w:cs="Arial"/>
                <w:sz w:val="22"/>
              </w:rPr>
              <w:t xml:space="preserve"> </w:t>
            </w:r>
            <w:r w:rsidR="00B21C8D" w:rsidRPr="00261D76">
              <w:rPr>
                <w:rFonts w:ascii="Calibri" w:hAnsi="Calibri" w:cs="Arial"/>
                <w:sz w:val="22"/>
              </w:rPr>
              <w:t>5, White Metal Blast Cleaning</w:t>
            </w:r>
          </w:p>
        </w:tc>
        <w:tc>
          <w:tcPr>
            <w:tcW w:w="2700" w:type="dxa"/>
            <w:tcBorders>
              <w:top w:val="double" w:sz="6" w:space="0" w:color="auto"/>
              <w:left w:val="single" w:sz="6" w:space="0" w:color="auto"/>
              <w:bottom w:val="double" w:sz="6" w:space="0" w:color="auto"/>
            </w:tcBorders>
          </w:tcPr>
          <w:p w14:paraId="68DC8CBE" w14:textId="77777777" w:rsidR="00B21C8D" w:rsidRPr="00261D76" w:rsidRDefault="00B21C8D" w:rsidP="00524A7E">
            <w:pPr>
              <w:pStyle w:val="TableText"/>
              <w:spacing w:before="0"/>
              <w:rPr>
                <w:rFonts w:ascii="Calibri" w:hAnsi="Calibri" w:cs="Arial"/>
                <w:sz w:val="22"/>
              </w:rPr>
            </w:pPr>
            <w:r w:rsidRPr="00261D76">
              <w:rPr>
                <w:rFonts w:ascii="Calibri" w:hAnsi="Calibri" w:cs="Arial"/>
                <w:sz w:val="22"/>
              </w:rPr>
              <w:t>NSF</w:t>
            </w:r>
            <w:r w:rsidR="00272B34" w:rsidRPr="00261D76">
              <w:rPr>
                <w:rFonts w:ascii="Calibri" w:hAnsi="Calibri" w:cs="Arial"/>
                <w:sz w:val="22"/>
              </w:rPr>
              <w:t xml:space="preserve"> 60/61</w:t>
            </w:r>
            <w:r w:rsidR="00B10A9C" w:rsidRPr="00261D76">
              <w:rPr>
                <w:rFonts w:ascii="Calibri" w:hAnsi="Calibri" w:cs="Arial"/>
                <w:sz w:val="22"/>
              </w:rPr>
              <w:t xml:space="preserve">/372 </w:t>
            </w:r>
            <w:r w:rsidR="00272B34" w:rsidRPr="00261D76">
              <w:rPr>
                <w:rFonts w:ascii="Calibri" w:hAnsi="Calibri" w:cs="Arial"/>
                <w:sz w:val="22"/>
              </w:rPr>
              <w:t xml:space="preserve"> (as applicable)</w:t>
            </w:r>
            <w:r w:rsidRPr="00261D76">
              <w:rPr>
                <w:rFonts w:ascii="Calibri" w:hAnsi="Calibri" w:cs="Arial"/>
                <w:sz w:val="22"/>
              </w:rPr>
              <w:t xml:space="preserve"> Epoxy</w:t>
            </w:r>
          </w:p>
        </w:tc>
        <w:tc>
          <w:tcPr>
            <w:tcW w:w="2700" w:type="dxa"/>
            <w:tcBorders>
              <w:top w:val="double" w:sz="6" w:space="0" w:color="auto"/>
              <w:left w:val="single" w:sz="6" w:space="0" w:color="auto"/>
              <w:bottom w:val="double" w:sz="6" w:space="0" w:color="auto"/>
              <w:right w:val="double" w:sz="6" w:space="0" w:color="auto"/>
            </w:tcBorders>
          </w:tcPr>
          <w:p w14:paraId="70103C93" w14:textId="77777777" w:rsidR="00B21C8D" w:rsidRPr="00261D76" w:rsidRDefault="00B21C8D" w:rsidP="00524A7E">
            <w:pPr>
              <w:pStyle w:val="TableText"/>
              <w:spacing w:before="0"/>
              <w:rPr>
                <w:rFonts w:ascii="Calibri" w:hAnsi="Calibri" w:cs="Arial"/>
                <w:sz w:val="22"/>
              </w:rPr>
            </w:pPr>
            <w:r w:rsidRPr="00261D76">
              <w:rPr>
                <w:rFonts w:ascii="Calibri" w:hAnsi="Calibri" w:cs="Arial"/>
                <w:sz w:val="22"/>
              </w:rPr>
              <w:t>3 coats, 75 microns DFT per coat</w:t>
            </w:r>
          </w:p>
        </w:tc>
      </w:tr>
    </w:tbl>
    <w:p w14:paraId="64CDABAE" w14:textId="77777777" w:rsidR="00783E03" w:rsidRPr="00261D76" w:rsidRDefault="00783E03" w:rsidP="003E1B63">
      <w:pPr>
        <w:pStyle w:val="Heading3"/>
        <w:keepNext/>
        <w:spacing w:before="80"/>
      </w:pPr>
      <w:r w:rsidRPr="00261D76">
        <w:t>System No. 2 Submerged Metal – Domestic Sewage:</w:t>
      </w:r>
    </w:p>
    <w:tbl>
      <w:tblPr>
        <w:tblW w:w="7914" w:type="dxa"/>
        <w:tblInd w:w="1836" w:type="dxa"/>
        <w:tblLayout w:type="fixed"/>
        <w:tblCellMar>
          <w:left w:w="120" w:type="dxa"/>
          <w:right w:w="120" w:type="dxa"/>
        </w:tblCellMar>
        <w:tblLook w:val="0000" w:firstRow="0" w:lastRow="0" w:firstColumn="0" w:lastColumn="0" w:noHBand="0" w:noVBand="0"/>
      </w:tblPr>
      <w:tblGrid>
        <w:gridCol w:w="2514"/>
        <w:gridCol w:w="2700"/>
        <w:gridCol w:w="2700"/>
      </w:tblGrid>
      <w:tr w:rsidR="00261D76" w:rsidRPr="00261D76" w14:paraId="06C3C460" w14:textId="77777777" w:rsidTr="00524A7E">
        <w:trPr>
          <w:cantSplit/>
          <w:tblHeader/>
        </w:trPr>
        <w:tc>
          <w:tcPr>
            <w:tcW w:w="2514" w:type="dxa"/>
            <w:tcBorders>
              <w:top w:val="double" w:sz="6" w:space="0" w:color="auto"/>
              <w:left w:val="double" w:sz="6" w:space="0" w:color="auto"/>
              <w:bottom w:val="double" w:sz="6" w:space="0" w:color="auto"/>
            </w:tcBorders>
          </w:tcPr>
          <w:p w14:paraId="41401F75" w14:textId="77777777" w:rsidR="00783E03" w:rsidRPr="00261D76" w:rsidRDefault="00783E03" w:rsidP="00524A7E">
            <w:pPr>
              <w:pStyle w:val="TableHeading"/>
              <w:keepNext/>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bottom w:val="double" w:sz="6" w:space="0" w:color="auto"/>
            </w:tcBorders>
          </w:tcPr>
          <w:p w14:paraId="54039EE6" w14:textId="77777777" w:rsidR="00783E03" w:rsidRPr="00261D76" w:rsidRDefault="00783E03" w:rsidP="00524A7E">
            <w:pPr>
              <w:pStyle w:val="TableHeading"/>
              <w:keepNext/>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bottom w:val="double" w:sz="6" w:space="0" w:color="auto"/>
              <w:right w:val="double" w:sz="6" w:space="0" w:color="auto"/>
            </w:tcBorders>
          </w:tcPr>
          <w:p w14:paraId="29F3BDC4" w14:textId="77777777" w:rsidR="00783E03" w:rsidRPr="00261D76" w:rsidRDefault="00783E03" w:rsidP="00524A7E">
            <w:pPr>
              <w:pStyle w:val="TableHeading"/>
              <w:keepNext/>
              <w:spacing w:before="0"/>
              <w:rPr>
                <w:rFonts w:ascii="Calibri" w:hAnsi="Calibri" w:cs="Arial"/>
                <w:sz w:val="22"/>
              </w:rPr>
            </w:pPr>
            <w:r w:rsidRPr="00261D76">
              <w:rPr>
                <w:rFonts w:ascii="Calibri" w:hAnsi="Calibri" w:cs="Arial"/>
                <w:sz w:val="22"/>
              </w:rPr>
              <w:t>Min. Coats, Cover</w:t>
            </w:r>
          </w:p>
        </w:tc>
      </w:tr>
      <w:tr w:rsidR="00261D76" w:rsidRPr="00261D76" w14:paraId="399E2D85" w14:textId="77777777" w:rsidTr="00524A7E">
        <w:trPr>
          <w:cantSplit/>
        </w:trPr>
        <w:tc>
          <w:tcPr>
            <w:tcW w:w="2514" w:type="dxa"/>
            <w:tcBorders>
              <w:left w:val="double" w:sz="6" w:space="0" w:color="auto"/>
              <w:bottom w:val="single" w:sz="6" w:space="0" w:color="auto"/>
            </w:tcBorders>
          </w:tcPr>
          <w:p w14:paraId="1F5144E2" w14:textId="77777777" w:rsidR="00893647" w:rsidRPr="00261D76" w:rsidRDefault="00893647" w:rsidP="00524A7E">
            <w:pPr>
              <w:pStyle w:val="TableText"/>
              <w:keepNext/>
              <w:spacing w:before="0"/>
              <w:rPr>
                <w:rFonts w:ascii="Calibri" w:hAnsi="Calibri" w:cs="Arial"/>
                <w:sz w:val="22"/>
              </w:rPr>
            </w:pPr>
            <w:r w:rsidRPr="00261D76">
              <w:rPr>
                <w:rFonts w:ascii="Calibri" w:hAnsi="Calibri" w:cs="Arial"/>
                <w:sz w:val="22"/>
              </w:rPr>
              <w:t>NACE No.2/SSPC-SP 5, White Metal Blast Cleaning</w:t>
            </w:r>
          </w:p>
        </w:tc>
        <w:tc>
          <w:tcPr>
            <w:tcW w:w="5400" w:type="dxa"/>
            <w:gridSpan w:val="2"/>
            <w:tcBorders>
              <w:left w:val="single" w:sz="6" w:space="0" w:color="auto"/>
              <w:bottom w:val="single" w:sz="6" w:space="0" w:color="auto"/>
              <w:right w:val="double" w:sz="6" w:space="0" w:color="auto"/>
            </w:tcBorders>
          </w:tcPr>
          <w:p w14:paraId="0BCC59D0" w14:textId="77777777" w:rsidR="00893647" w:rsidRPr="00261D76" w:rsidRDefault="00893647" w:rsidP="00524A7E">
            <w:pPr>
              <w:pStyle w:val="TableText"/>
              <w:keepNext/>
              <w:spacing w:before="0"/>
              <w:rPr>
                <w:rFonts w:ascii="Calibri" w:hAnsi="Calibri" w:cs="Arial"/>
                <w:sz w:val="22"/>
              </w:rPr>
            </w:pPr>
            <w:r w:rsidRPr="00261D76">
              <w:rPr>
                <w:rFonts w:ascii="Calibri" w:hAnsi="Calibri" w:cs="Arial"/>
                <w:sz w:val="22"/>
              </w:rPr>
              <w:t>Prime in accordance with manufacturer’s recommendations</w:t>
            </w:r>
          </w:p>
        </w:tc>
      </w:tr>
      <w:tr w:rsidR="00261D76" w:rsidRPr="00261D76" w14:paraId="07039FD7" w14:textId="77777777" w:rsidTr="00524A7E">
        <w:trPr>
          <w:cantSplit/>
        </w:trPr>
        <w:tc>
          <w:tcPr>
            <w:tcW w:w="2514" w:type="dxa"/>
            <w:tcBorders>
              <w:left w:val="double" w:sz="6" w:space="0" w:color="auto"/>
              <w:bottom w:val="double" w:sz="6" w:space="0" w:color="auto"/>
            </w:tcBorders>
          </w:tcPr>
          <w:p w14:paraId="0445208F" w14:textId="77777777" w:rsidR="00783E03" w:rsidRPr="00261D76" w:rsidRDefault="00783E03" w:rsidP="00524A7E">
            <w:pPr>
              <w:pStyle w:val="TableText"/>
              <w:spacing w:before="0"/>
              <w:rPr>
                <w:rFonts w:ascii="Calibri" w:hAnsi="Calibri" w:cs="Arial"/>
                <w:sz w:val="22"/>
              </w:rPr>
            </w:pPr>
          </w:p>
        </w:tc>
        <w:tc>
          <w:tcPr>
            <w:tcW w:w="2700" w:type="dxa"/>
            <w:tcBorders>
              <w:left w:val="single" w:sz="6" w:space="0" w:color="auto"/>
              <w:bottom w:val="double" w:sz="6" w:space="0" w:color="auto"/>
            </w:tcBorders>
          </w:tcPr>
          <w:p w14:paraId="6AFECE3C" w14:textId="77777777" w:rsidR="00783E03" w:rsidRPr="00261D76" w:rsidRDefault="00783E03" w:rsidP="00524A7E">
            <w:pPr>
              <w:pStyle w:val="TableText"/>
              <w:spacing w:before="0"/>
              <w:rPr>
                <w:rFonts w:ascii="Calibri" w:hAnsi="Calibri" w:cs="Arial"/>
                <w:sz w:val="22"/>
              </w:rPr>
            </w:pPr>
            <w:r w:rsidRPr="00261D76">
              <w:rPr>
                <w:rFonts w:ascii="Calibri" w:hAnsi="Calibri" w:cs="Arial"/>
                <w:sz w:val="22"/>
              </w:rPr>
              <w:t>Coal-Tar Epoxy</w:t>
            </w:r>
            <w:r w:rsidRPr="00261D76">
              <w:rPr>
                <w:rFonts w:ascii="Calibri" w:hAnsi="Calibri" w:cs="Arial"/>
                <w:sz w:val="22"/>
              </w:rPr>
              <w:br/>
              <w:t>-OR-</w:t>
            </w:r>
            <w:r w:rsidRPr="00261D76">
              <w:rPr>
                <w:rFonts w:ascii="Calibri" w:hAnsi="Calibri" w:cs="Arial"/>
                <w:sz w:val="22"/>
              </w:rPr>
              <w:br/>
              <w:t>High Build Epoxy</w:t>
            </w:r>
          </w:p>
        </w:tc>
        <w:tc>
          <w:tcPr>
            <w:tcW w:w="2700" w:type="dxa"/>
            <w:tcBorders>
              <w:left w:val="single" w:sz="6" w:space="0" w:color="auto"/>
              <w:bottom w:val="double" w:sz="6" w:space="0" w:color="auto"/>
              <w:right w:val="double" w:sz="6" w:space="0" w:color="auto"/>
            </w:tcBorders>
          </w:tcPr>
          <w:p w14:paraId="4C3ACE28" w14:textId="77777777" w:rsidR="00783E03" w:rsidRPr="00261D76" w:rsidRDefault="00783E03" w:rsidP="00524A7E">
            <w:pPr>
              <w:pStyle w:val="TableText"/>
              <w:spacing w:before="0"/>
              <w:rPr>
                <w:rFonts w:ascii="Calibri" w:hAnsi="Calibri" w:cs="Arial"/>
                <w:sz w:val="22"/>
                <w:lang w:val="fr-CA"/>
              </w:rPr>
            </w:pPr>
            <w:r w:rsidRPr="00261D76">
              <w:rPr>
                <w:rFonts w:ascii="Calibri" w:hAnsi="Calibri" w:cs="Arial"/>
                <w:sz w:val="22"/>
                <w:lang w:val="fr-CA"/>
              </w:rPr>
              <w:t>2 coats, 400 microns DFT</w:t>
            </w:r>
            <w:r w:rsidRPr="00261D76">
              <w:rPr>
                <w:rFonts w:ascii="Calibri" w:hAnsi="Calibri" w:cs="Arial"/>
                <w:sz w:val="22"/>
                <w:lang w:val="fr-CA"/>
              </w:rPr>
              <w:br/>
            </w:r>
            <w:r w:rsidRPr="00261D76">
              <w:rPr>
                <w:rFonts w:ascii="Calibri" w:hAnsi="Calibri" w:cs="Arial"/>
                <w:sz w:val="22"/>
                <w:lang w:val="fr-CA"/>
              </w:rPr>
              <w:br/>
              <w:t>2 coats, 400 microns DFT</w:t>
            </w:r>
          </w:p>
        </w:tc>
      </w:tr>
    </w:tbl>
    <w:p w14:paraId="31179D46" w14:textId="77777777" w:rsidR="00783E03" w:rsidRPr="00261D76" w:rsidRDefault="00783E03" w:rsidP="00444FE7">
      <w:pPr>
        <w:pStyle w:val="Heading3"/>
        <w:keepNext/>
        <w:spacing w:before="80"/>
      </w:pPr>
      <w:r w:rsidRPr="00261D76">
        <w:t>System No. </w:t>
      </w:r>
      <w:r w:rsidR="005F6247" w:rsidRPr="00261D76">
        <w:t>3</w:t>
      </w:r>
      <w:r w:rsidRPr="00261D76">
        <w:t xml:space="preserve"> Exposed Metal – Highly Corrosive:</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55EB32D8" w14:textId="77777777" w:rsidTr="00CE5963">
        <w:trPr>
          <w:cantSplit/>
          <w:tblHeader/>
        </w:trPr>
        <w:tc>
          <w:tcPr>
            <w:tcW w:w="2520" w:type="dxa"/>
            <w:tcBorders>
              <w:top w:val="double" w:sz="6" w:space="0" w:color="auto"/>
              <w:left w:val="double" w:sz="6" w:space="0" w:color="auto"/>
            </w:tcBorders>
          </w:tcPr>
          <w:p w14:paraId="71F959AC" w14:textId="77777777" w:rsidR="00783E03" w:rsidRPr="00261D76" w:rsidRDefault="00783E03" w:rsidP="00CE5963">
            <w:pPr>
              <w:pStyle w:val="TableHeading"/>
              <w:keepNext/>
              <w:tabs>
                <w:tab w:val="clear" w:pos="2016"/>
                <w:tab w:val="left" w:pos="2400"/>
              </w:tabs>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05F2141F" w14:textId="77777777" w:rsidR="00783E03" w:rsidRPr="00261D76" w:rsidRDefault="00783E03" w:rsidP="00CE5963">
            <w:pPr>
              <w:pStyle w:val="TableHeading"/>
              <w:tabs>
                <w:tab w:val="clear" w:pos="2016"/>
                <w:tab w:val="left" w:pos="2400"/>
              </w:tabs>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32FAADD2" w14:textId="77777777" w:rsidR="00783E03" w:rsidRPr="00261D76" w:rsidRDefault="00783E03" w:rsidP="00CE5963">
            <w:pPr>
              <w:pStyle w:val="TableHeading"/>
              <w:tabs>
                <w:tab w:val="clear" w:pos="2016"/>
                <w:tab w:val="left" w:pos="2400"/>
              </w:tabs>
              <w:spacing w:before="0"/>
              <w:rPr>
                <w:rFonts w:ascii="Calibri" w:hAnsi="Calibri" w:cs="Arial"/>
                <w:sz w:val="22"/>
              </w:rPr>
            </w:pPr>
            <w:r w:rsidRPr="00261D76">
              <w:rPr>
                <w:rFonts w:ascii="Calibri" w:hAnsi="Calibri" w:cs="Arial"/>
                <w:sz w:val="22"/>
              </w:rPr>
              <w:t>Min. Coats, Cover</w:t>
            </w:r>
          </w:p>
        </w:tc>
      </w:tr>
      <w:tr w:rsidR="00261D76" w:rsidRPr="00261D76" w14:paraId="1B0372A6" w14:textId="77777777" w:rsidTr="00CE5963">
        <w:trPr>
          <w:cantSplit/>
        </w:trPr>
        <w:tc>
          <w:tcPr>
            <w:tcW w:w="2520" w:type="dxa"/>
            <w:vMerge w:val="restart"/>
            <w:tcBorders>
              <w:top w:val="double" w:sz="6" w:space="0" w:color="auto"/>
              <w:left w:val="double" w:sz="6" w:space="0" w:color="auto"/>
              <w:bottom w:val="nil"/>
            </w:tcBorders>
          </w:tcPr>
          <w:p w14:paraId="3B0A7557" w14:textId="77777777" w:rsidR="00783E03" w:rsidRPr="00261D76" w:rsidRDefault="00272B34" w:rsidP="00CE5963">
            <w:pPr>
              <w:pStyle w:val="TableText"/>
              <w:keepNext/>
              <w:spacing w:before="0"/>
              <w:rPr>
                <w:rFonts w:ascii="Calibri" w:hAnsi="Calibri" w:cs="Arial"/>
                <w:sz w:val="22"/>
              </w:rPr>
            </w:pPr>
            <w:r w:rsidRPr="00261D76">
              <w:rPr>
                <w:rFonts w:ascii="Calibri" w:hAnsi="Calibri" w:cs="Arial"/>
                <w:sz w:val="22"/>
              </w:rPr>
              <w:t>NACE No. 2/SSPC-</w:t>
            </w:r>
            <w:r w:rsidR="00783E03" w:rsidRPr="00261D76">
              <w:rPr>
                <w:rFonts w:ascii="Calibri" w:hAnsi="Calibri" w:cs="Arial"/>
                <w:sz w:val="22"/>
              </w:rPr>
              <w:t>SP</w:t>
            </w:r>
            <w:r w:rsidRPr="00261D76">
              <w:rPr>
                <w:rFonts w:ascii="Calibri" w:hAnsi="Calibri" w:cs="Arial"/>
                <w:sz w:val="22"/>
              </w:rPr>
              <w:t xml:space="preserve"> </w:t>
            </w:r>
            <w:r w:rsidR="00783E03" w:rsidRPr="00261D76">
              <w:rPr>
                <w:rFonts w:ascii="Calibri" w:hAnsi="Calibri" w:cs="Arial"/>
                <w:sz w:val="22"/>
              </w:rPr>
              <w:t>10, Near-White Blast Cleaning</w:t>
            </w:r>
          </w:p>
        </w:tc>
        <w:tc>
          <w:tcPr>
            <w:tcW w:w="2700" w:type="dxa"/>
            <w:tcBorders>
              <w:top w:val="double" w:sz="6" w:space="0" w:color="auto"/>
              <w:left w:val="single" w:sz="6" w:space="0" w:color="auto"/>
              <w:bottom w:val="single" w:sz="6" w:space="0" w:color="auto"/>
            </w:tcBorders>
          </w:tcPr>
          <w:p w14:paraId="1B446186"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Epoxy Primer – Ferrous Metal</w:t>
            </w:r>
          </w:p>
        </w:tc>
        <w:tc>
          <w:tcPr>
            <w:tcW w:w="2700" w:type="dxa"/>
            <w:tcBorders>
              <w:top w:val="double" w:sz="6" w:space="0" w:color="auto"/>
              <w:left w:val="single" w:sz="6" w:space="0" w:color="auto"/>
              <w:bottom w:val="single" w:sz="6" w:space="0" w:color="auto"/>
              <w:right w:val="double" w:sz="6" w:space="0" w:color="auto"/>
            </w:tcBorders>
          </w:tcPr>
          <w:p w14:paraId="295E2022"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1 coat, 65 microns DFT</w:t>
            </w:r>
          </w:p>
        </w:tc>
      </w:tr>
      <w:tr w:rsidR="00261D76" w:rsidRPr="00261D76" w14:paraId="2E2E315B" w14:textId="77777777" w:rsidTr="00CE5963">
        <w:trPr>
          <w:cantSplit/>
        </w:trPr>
        <w:tc>
          <w:tcPr>
            <w:tcW w:w="2520" w:type="dxa"/>
            <w:vMerge/>
            <w:tcBorders>
              <w:left w:val="double" w:sz="6" w:space="0" w:color="auto"/>
              <w:bottom w:val="nil"/>
            </w:tcBorders>
          </w:tcPr>
          <w:p w14:paraId="6E5209EB" w14:textId="77777777" w:rsidR="00783E03" w:rsidRPr="00261D76" w:rsidRDefault="00783E03" w:rsidP="00FC0B7B">
            <w:pPr>
              <w:pStyle w:val="TableText"/>
              <w:rPr>
                <w:rFonts w:ascii="Calibri" w:hAnsi="Calibri" w:cs="Arial"/>
                <w:sz w:val="22"/>
              </w:rPr>
            </w:pPr>
          </w:p>
        </w:tc>
        <w:tc>
          <w:tcPr>
            <w:tcW w:w="2700" w:type="dxa"/>
            <w:tcBorders>
              <w:left w:val="single" w:sz="6" w:space="0" w:color="auto"/>
              <w:bottom w:val="single" w:sz="4" w:space="0" w:color="auto"/>
            </w:tcBorders>
          </w:tcPr>
          <w:p w14:paraId="5C535E60"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Polyamide High Build Epoxy</w:t>
            </w:r>
          </w:p>
        </w:tc>
        <w:tc>
          <w:tcPr>
            <w:tcW w:w="2700" w:type="dxa"/>
            <w:tcBorders>
              <w:left w:val="single" w:sz="6" w:space="0" w:color="auto"/>
              <w:bottom w:val="single" w:sz="4" w:space="0" w:color="auto"/>
              <w:right w:val="double" w:sz="6" w:space="0" w:color="auto"/>
            </w:tcBorders>
          </w:tcPr>
          <w:p w14:paraId="05587932"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1 coat, 100 microns DFT</w:t>
            </w:r>
          </w:p>
        </w:tc>
      </w:tr>
      <w:tr w:rsidR="00261D76" w:rsidRPr="00261D76" w14:paraId="1FE6245B" w14:textId="77777777" w:rsidTr="00CE5963">
        <w:trPr>
          <w:cantSplit/>
        </w:trPr>
        <w:tc>
          <w:tcPr>
            <w:tcW w:w="2520" w:type="dxa"/>
            <w:vMerge/>
            <w:tcBorders>
              <w:top w:val="nil"/>
              <w:left w:val="double" w:sz="6" w:space="0" w:color="auto"/>
              <w:bottom w:val="double" w:sz="6" w:space="0" w:color="auto"/>
            </w:tcBorders>
          </w:tcPr>
          <w:p w14:paraId="3D2840C2" w14:textId="77777777" w:rsidR="00783E03" w:rsidRPr="00261D76" w:rsidRDefault="00783E03" w:rsidP="00FC0B7B">
            <w:pPr>
              <w:pStyle w:val="TableText"/>
              <w:rPr>
                <w:rFonts w:ascii="Calibri" w:hAnsi="Calibri" w:cs="Arial"/>
                <w:sz w:val="22"/>
              </w:rPr>
            </w:pPr>
          </w:p>
        </w:tc>
        <w:tc>
          <w:tcPr>
            <w:tcW w:w="2700" w:type="dxa"/>
            <w:tcBorders>
              <w:top w:val="single" w:sz="4" w:space="0" w:color="auto"/>
              <w:left w:val="single" w:sz="6" w:space="0" w:color="auto"/>
              <w:bottom w:val="double" w:sz="6" w:space="0" w:color="auto"/>
            </w:tcBorders>
          </w:tcPr>
          <w:p w14:paraId="4C491E01"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[Polyurethane Enamel</w:t>
            </w:r>
          </w:p>
        </w:tc>
        <w:tc>
          <w:tcPr>
            <w:tcW w:w="2700" w:type="dxa"/>
            <w:tcBorders>
              <w:top w:val="single" w:sz="4" w:space="0" w:color="auto"/>
              <w:left w:val="single" w:sz="6" w:space="0" w:color="auto"/>
              <w:bottom w:val="double" w:sz="6" w:space="0" w:color="auto"/>
              <w:right w:val="double" w:sz="6" w:space="0" w:color="auto"/>
            </w:tcBorders>
          </w:tcPr>
          <w:p w14:paraId="2C10E9CD"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1 coat, 75 microns DFT]</w:t>
            </w:r>
          </w:p>
        </w:tc>
      </w:tr>
    </w:tbl>
    <w:p w14:paraId="5B0D8A74" w14:textId="77777777" w:rsidR="00783E03" w:rsidRPr="00261D76" w:rsidRDefault="00783E03" w:rsidP="00444FE7">
      <w:pPr>
        <w:pStyle w:val="Heading3"/>
        <w:keepNext/>
        <w:spacing w:before="80"/>
      </w:pPr>
      <w:r w:rsidRPr="00261D76">
        <w:t>System No. </w:t>
      </w:r>
      <w:r w:rsidR="005F6247" w:rsidRPr="00261D76">
        <w:t>4</w:t>
      </w:r>
      <w:r w:rsidRPr="00261D76">
        <w:t xml:space="preserve"> Exposed Metal – Mildly Corrosive:</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516BCABD" w14:textId="77777777" w:rsidTr="00CE5963">
        <w:trPr>
          <w:cantSplit/>
          <w:tblHeader/>
        </w:trPr>
        <w:tc>
          <w:tcPr>
            <w:tcW w:w="2520" w:type="dxa"/>
            <w:tcBorders>
              <w:top w:val="double" w:sz="6" w:space="0" w:color="auto"/>
              <w:left w:val="double" w:sz="6" w:space="0" w:color="auto"/>
            </w:tcBorders>
          </w:tcPr>
          <w:p w14:paraId="3185645A" w14:textId="77777777" w:rsidR="00783E03" w:rsidRPr="00261D76" w:rsidRDefault="00783E03" w:rsidP="00CE5963">
            <w:pPr>
              <w:pStyle w:val="TableHeading"/>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65678CDC" w14:textId="77777777" w:rsidR="00783E03" w:rsidRPr="00261D76" w:rsidRDefault="00783E03" w:rsidP="00CE5963">
            <w:pPr>
              <w:pStyle w:val="TableHeading"/>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5093CEA7" w14:textId="77777777" w:rsidR="00783E03" w:rsidRPr="00261D76" w:rsidRDefault="00783E03" w:rsidP="00CE5963">
            <w:pPr>
              <w:pStyle w:val="TableHeading"/>
              <w:spacing w:before="0"/>
              <w:rPr>
                <w:rFonts w:ascii="Calibri" w:hAnsi="Calibri" w:cs="Arial"/>
                <w:sz w:val="22"/>
              </w:rPr>
            </w:pPr>
            <w:r w:rsidRPr="00261D76">
              <w:rPr>
                <w:rFonts w:ascii="Calibri" w:hAnsi="Calibri" w:cs="Arial"/>
                <w:sz w:val="22"/>
              </w:rPr>
              <w:t>Min. Coats, Cover</w:t>
            </w:r>
          </w:p>
        </w:tc>
      </w:tr>
      <w:tr w:rsidR="00261D76" w:rsidRPr="00261D76" w14:paraId="2E95C276" w14:textId="77777777" w:rsidTr="00CE5963">
        <w:trPr>
          <w:cantSplit/>
        </w:trPr>
        <w:tc>
          <w:tcPr>
            <w:tcW w:w="2520" w:type="dxa"/>
            <w:tcBorders>
              <w:top w:val="double" w:sz="6" w:space="0" w:color="auto"/>
              <w:left w:val="double" w:sz="6" w:space="0" w:color="auto"/>
              <w:bottom w:val="single" w:sz="6" w:space="0" w:color="auto"/>
            </w:tcBorders>
          </w:tcPr>
          <w:p w14:paraId="2F4D87FB" w14:textId="77777777" w:rsidR="00783E03" w:rsidRPr="00261D76" w:rsidRDefault="00272B34" w:rsidP="00CE5963">
            <w:pPr>
              <w:pStyle w:val="TableText"/>
              <w:keepNext/>
              <w:spacing w:before="0"/>
              <w:rPr>
                <w:rFonts w:ascii="Calibri" w:hAnsi="Calibri" w:cs="Arial"/>
                <w:sz w:val="22"/>
              </w:rPr>
            </w:pPr>
            <w:r w:rsidRPr="00261D76">
              <w:rPr>
                <w:rFonts w:ascii="Calibri" w:hAnsi="Calibri" w:cs="Arial"/>
                <w:sz w:val="22"/>
              </w:rPr>
              <w:lastRenderedPageBreak/>
              <w:t>NACE No.2/SSPC-</w:t>
            </w:r>
            <w:r w:rsidR="00783E03" w:rsidRPr="00261D76">
              <w:rPr>
                <w:rFonts w:ascii="Calibri" w:hAnsi="Calibri" w:cs="Arial"/>
                <w:sz w:val="22"/>
              </w:rPr>
              <w:t>SP</w:t>
            </w:r>
            <w:r w:rsidRPr="00261D76">
              <w:rPr>
                <w:rFonts w:ascii="Calibri" w:hAnsi="Calibri" w:cs="Arial"/>
                <w:sz w:val="22"/>
              </w:rPr>
              <w:t xml:space="preserve"> </w:t>
            </w:r>
            <w:r w:rsidR="00783E03" w:rsidRPr="00261D76">
              <w:rPr>
                <w:rFonts w:ascii="Calibri" w:hAnsi="Calibri" w:cs="Arial"/>
                <w:sz w:val="22"/>
              </w:rPr>
              <w:t>10, Near</w:t>
            </w:r>
            <w:r w:rsidR="00783E03" w:rsidRPr="00261D76">
              <w:rPr>
                <w:rFonts w:ascii="Calibri" w:hAnsi="Calibri" w:cs="Arial"/>
                <w:sz w:val="22"/>
              </w:rPr>
              <w:noBreakHyphen/>
              <w:t>White Blast Cleaning</w:t>
            </w:r>
          </w:p>
        </w:tc>
        <w:tc>
          <w:tcPr>
            <w:tcW w:w="2700" w:type="dxa"/>
            <w:tcBorders>
              <w:top w:val="double" w:sz="6" w:space="0" w:color="auto"/>
              <w:left w:val="single" w:sz="6" w:space="0" w:color="auto"/>
              <w:bottom w:val="single" w:sz="6" w:space="0" w:color="auto"/>
            </w:tcBorders>
          </w:tcPr>
          <w:p w14:paraId="4C66816C"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Epoxy Primer – Ferrous Metal</w:t>
            </w:r>
          </w:p>
        </w:tc>
        <w:tc>
          <w:tcPr>
            <w:tcW w:w="2700" w:type="dxa"/>
            <w:tcBorders>
              <w:top w:val="double" w:sz="6" w:space="0" w:color="auto"/>
              <w:left w:val="single" w:sz="6" w:space="0" w:color="auto"/>
              <w:bottom w:val="single" w:sz="6" w:space="0" w:color="auto"/>
              <w:right w:val="double" w:sz="6" w:space="0" w:color="auto"/>
            </w:tcBorders>
          </w:tcPr>
          <w:p w14:paraId="137FF2E4"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1 coat, 65 microns DFT</w:t>
            </w:r>
          </w:p>
        </w:tc>
      </w:tr>
      <w:tr w:rsidR="00261D76" w:rsidRPr="00261D76" w14:paraId="67F29998" w14:textId="77777777" w:rsidTr="00CE5963">
        <w:trPr>
          <w:cantSplit/>
        </w:trPr>
        <w:tc>
          <w:tcPr>
            <w:tcW w:w="2520" w:type="dxa"/>
            <w:tcBorders>
              <w:left w:val="double" w:sz="6" w:space="0" w:color="auto"/>
              <w:bottom w:val="double" w:sz="6" w:space="0" w:color="auto"/>
            </w:tcBorders>
          </w:tcPr>
          <w:p w14:paraId="4251F418" w14:textId="77777777" w:rsidR="00783E03" w:rsidRPr="00261D76" w:rsidRDefault="00783E03" w:rsidP="00CE5963">
            <w:pPr>
              <w:pStyle w:val="TableText"/>
              <w:keepNext/>
              <w:spacing w:before="0"/>
              <w:rPr>
                <w:rFonts w:ascii="Calibri" w:hAnsi="Calibri" w:cs="Arial"/>
                <w:sz w:val="22"/>
              </w:rPr>
            </w:pPr>
          </w:p>
        </w:tc>
        <w:tc>
          <w:tcPr>
            <w:tcW w:w="2700" w:type="dxa"/>
            <w:tcBorders>
              <w:left w:val="single" w:sz="6" w:space="0" w:color="auto"/>
              <w:bottom w:val="double" w:sz="6" w:space="0" w:color="auto"/>
            </w:tcBorders>
          </w:tcPr>
          <w:p w14:paraId="5D0E24A5"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Polyurethane Enamel</w:t>
            </w:r>
          </w:p>
        </w:tc>
        <w:tc>
          <w:tcPr>
            <w:tcW w:w="2700" w:type="dxa"/>
            <w:tcBorders>
              <w:left w:val="single" w:sz="6" w:space="0" w:color="auto"/>
              <w:bottom w:val="double" w:sz="6" w:space="0" w:color="auto"/>
              <w:right w:val="double" w:sz="6" w:space="0" w:color="auto"/>
            </w:tcBorders>
          </w:tcPr>
          <w:p w14:paraId="02A0A550"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1 coat, 75 microns DFT</w:t>
            </w:r>
          </w:p>
        </w:tc>
      </w:tr>
    </w:tbl>
    <w:p w14:paraId="60FB4A84" w14:textId="77777777" w:rsidR="00783E03" w:rsidRPr="00261D76" w:rsidRDefault="00783E03" w:rsidP="006E01B3">
      <w:pPr>
        <w:pStyle w:val="Heading3"/>
        <w:keepNext/>
        <w:spacing w:before="80"/>
      </w:pPr>
      <w:r w:rsidRPr="00261D76">
        <w:t>System No. </w:t>
      </w:r>
      <w:r w:rsidR="005F6247" w:rsidRPr="00261D76">
        <w:t>5</w:t>
      </w:r>
      <w:r w:rsidRPr="00261D76">
        <w:t xml:space="preserve"> Exposed Metal – Atmospheric:</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179553EF" w14:textId="77777777" w:rsidTr="00CE5963">
        <w:trPr>
          <w:cantSplit/>
          <w:tblHeader/>
        </w:trPr>
        <w:tc>
          <w:tcPr>
            <w:tcW w:w="2520" w:type="dxa"/>
            <w:tcBorders>
              <w:top w:val="double" w:sz="6" w:space="0" w:color="auto"/>
              <w:left w:val="double" w:sz="6" w:space="0" w:color="auto"/>
            </w:tcBorders>
          </w:tcPr>
          <w:p w14:paraId="236682D2"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2EB5761A"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028085B0"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Min. Coats, Cover</w:t>
            </w:r>
          </w:p>
        </w:tc>
      </w:tr>
      <w:tr w:rsidR="00261D76" w:rsidRPr="00261D76" w14:paraId="3B29D67E" w14:textId="77777777" w:rsidTr="00CE5963">
        <w:trPr>
          <w:cantSplit/>
        </w:trPr>
        <w:tc>
          <w:tcPr>
            <w:tcW w:w="2520" w:type="dxa"/>
            <w:tcBorders>
              <w:top w:val="double" w:sz="6" w:space="0" w:color="auto"/>
              <w:left w:val="double" w:sz="6" w:space="0" w:color="auto"/>
              <w:bottom w:val="single" w:sz="6" w:space="0" w:color="auto"/>
            </w:tcBorders>
          </w:tcPr>
          <w:p w14:paraId="56C1A4A2" w14:textId="77777777" w:rsidR="00783E03" w:rsidRPr="00261D76" w:rsidRDefault="00272B34" w:rsidP="00CE5963">
            <w:pPr>
              <w:pStyle w:val="TableText"/>
              <w:keepNext/>
              <w:spacing w:before="0"/>
              <w:rPr>
                <w:rFonts w:ascii="Calibri" w:hAnsi="Calibri" w:cs="Arial"/>
                <w:sz w:val="22"/>
              </w:rPr>
            </w:pPr>
            <w:r w:rsidRPr="00261D76">
              <w:rPr>
                <w:rFonts w:ascii="Calibri" w:hAnsi="Calibri" w:cs="Arial"/>
                <w:sz w:val="22"/>
              </w:rPr>
              <w:t>NACE No. 3/SSPC-</w:t>
            </w:r>
            <w:r w:rsidR="00783E03" w:rsidRPr="00261D76">
              <w:rPr>
                <w:rFonts w:ascii="Calibri" w:hAnsi="Calibri" w:cs="Arial"/>
                <w:sz w:val="22"/>
              </w:rPr>
              <w:t>SP</w:t>
            </w:r>
            <w:r w:rsidRPr="00261D76">
              <w:rPr>
                <w:rFonts w:ascii="Calibri" w:hAnsi="Calibri" w:cs="Arial"/>
                <w:sz w:val="22"/>
              </w:rPr>
              <w:t xml:space="preserve"> </w:t>
            </w:r>
            <w:r w:rsidR="00783E03" w:rsidRPr="00261D76">
              <w:rPr>
                <w:rFonts w:ascii="Calibri" w:hAnsi="Calibri" w:cs="Arial"/>
                <w:sz w:val="22"/>
              </w:rPr>
              <w:t>6, Commercial Blast Cleaning</w:t>
            </w:r>
          </w:p>
        </w:tc>
        <w:tc>
          <w:tcPr>
            <w:tcW w:w="2700" w:type="dxa"/>
            <w:tcBorders>
              <w:top w:val="double" w:sz="6" w:space="0" w:color="auto"/>
              <w:left w:val="single" w:sz="6" w:space="0" w:color="auto"/>
              <w:bottom w:val="single" w:sz="6" w:space="0" w:color="auto"/>
            </w:tcBorders>
          </w:tcPr>
          <w:p w14:paraId="5DD5BD28"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Rust</w:t>
            </w:r>
            <w:r w:rsidRPr="00261D76">
              <w:rPr>
                <w:rFonts w:ascii="Calibri" w:hAnsi="Calibri" w:cs="Arial"/>
                <w:sz w:val="22"/>
              </w:rPr>
              <w:noBreakHyphen/>
              <w:t>Inhibitive Primer</w:t>
            </w:r>
          </w:p>
        </w:tc>
        <w:tc>
          <w:tcPr>
            <w:tcW w:w="2700" w:type="dxa"/>
            <w:tcBorders>
              <w:top w:val="double" w:sz="6" w:space="0" w:color="auto"/>
              <w:left w:val="single" w:sz="6" w:space="0" w:color="auto"/>
              <w:bottom w:val="single" w:sz="6" w:space="0" w:color="auto"/>
              <w:right w:val="double" w:sz="6" w:space="0" w:color="auto"/>
            </w:tcBorders>
          </w:tcPr>
          <w:p w14:paraId="6BC68D5B"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1 coat, 50 microns DFT</w:t>
            </w:r>
          </w:p>
        </w:tc>
      </w:tr>
      <w:tr w:rsidR="00261D76" w:rsidRPr="00261D76" w14:paraId="3F37EF64" w14:textId="77777777" w:rsidTr="00CE5963">
        <w:trPr>
          <w:cantSplit/>
        </w:trPr>
        <w:tc>
          <w:tcPr>
            <w:tcW w:w="2520" w:type="dxa"/>
            <w:tcBorders>
              <w:left w:val="double" w:sz="6" w:space="0" w:color="auto"/>
              <w:bottom w:val="double" w:sz="6" w:space="0" w:color="auto"/>
            </w:tcBorders>
          </w:tcPr>
          <w:p w14:paraId="4F16721E" w14:textId="77777777" w:rsidR="00783E03" w:rsidRPr="00261D76" w:rsidRDefault="00783E03" w:rsidP="00CE5963">
            <w:pPr>
              <w:pStyle w:val="TableText"/>
              <w:spacing w:before="0"/>
              <w:rPr>
                <w:rFonts w:ascii="Calibri" w:hAnsi="Calibri" w:cs="Arial"/>
                <w:sz w:val="22"/>
              </w:rPr>
            </w:pPr>
          </w:p>
        </w:tc>
        <w:tc>
          <w:tcPr>
            <w:tcW w:w="2700" w:type="dxa"/>
            <w:tcBorders>
              <w:left w:val="single" w:sz="6" w:space="0" w:color="auto"/>
              <w:bottom w:val="double" w:sz="6" w:space="0" w:color="auto"/>
            </w:tcBorders>
          </w:tcPr>
          <w:p w14:paraId="2B24DAA4" w14:textId="77777777" w:rsidR="00783E03" w:rsidRPr="00261D76" w:rsidRDefault="00783E03" w:rsidP="00CE5963">
            <w:pPr>
              <w:pStyle w:val="TableText"/>
              <w:spacing w:before="0"/>
              <w:rPr>
                <w:rFonts w:ascii="Calibri" w:hAnsi="Calibri" w:cs="Arial"/>
                <w:sz w:val="22"/>
              </w:rPr>
            </w:pPr>
            <w:r w:rsidRPr="00261D76">
              <w:rPr>
                <w:rFonts w:ascii="Calibri" w:hAnsi="Calibri" w:cs="Arial"/>
                <w:sz w:val="22"/>
              </w:rPr>
              <w:t>Alkyd Enamel</w:t>
            </w:r>
          </w:p>
        </w:tc>
        <w:tc>
          <w:tcPr>
            <w:tcW w:w="2700" w:type="dxa"/>
            <w:tcBorders>
              <w:left w:val="single" w:sz="6" w:space="0" w:color="auto"/>
              <w:bottom w:val="double" w:sz="6" w:space="0" w:color="auto"/>
              <w:right w:val="double" w:sz="6" w:space="0" w:color="auto"/>
            </w:tcBorders>
          </w:tcPr>
          <w:p w14:paraId="3FE49514" w14:textId="77777777" w:rsidR="00783E03" w:rsidRPr="00261D76" w:rsidRDefault="00783E03" w:rsidP="00CE5963">
            <w:pPr>
              <w:pStyle w:val="TableText"/>
              <w:spacing w:before="0"/>
              <w:rPr>
                <w:rFonts w:ascii="Calibri" w:hAnsi="Calibri" w:cs="Arial"/>
                <w:sz w:val="22"/>
              </w:rPr>
            </w:pPr>
            <w:r w:rsidRPr="00261D76">
              <w:rPr>
                <w:rFonts w:ascii="Calibri" w:hAnsi="Calibri" w:cs="Arial"/>
                <w:sz w:val="22"/>
              </w:rPr>
              <w:t>2 coats, 100 microns DFT</w:t>
            </w:r>
          </w:p>
        </w:tc>
      </w:tr>
    </w:tbl>
    <w:p w14:paraId="5FE7A1F9" w14:textId="77777777" w:rsidR="00783E03" w:rsidRPr="00261D76" w:rsidRDefault="00783E03" w:rsidP="006E01B3">
      <w:pPr>
        <w:pStyle w:val="Heading3"/>
        <w:keepNext/>
        <w:spacing w:before="80"/>
      </w:pPr>
      <w:r w:rsidRPr="00261D76">
        <w:t>System No. </w:t>
      </w:r>
      <w:r w:rsidR="005F6247" w:rsidRPr="00261D76">
        <w:t>6</w:t>
      </w:r>
      <w:r w:rsidRPr="00261D76">
        <w:t xml:space="preserve"> Buried Metal – General:</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6814F461" w14:textId="77777777" w:rsidTr="00CE5963">
        <w:trPr>
          <w:cantSplit/>
          <w:tblHeader/>
        </w:trPr>
        <w:tc>
          <w:tcPr>
            <w:tcW w:w="2520" w:type="dxa"/>
            <w:tcBorders>
              <w:top w:val="double" w:sz="6" w:space="0" w:color="auto"/>
              <w:left w:val="double" w:sz="6" w:space="0" w:color="auto"/>
            </w:tcBorders>
          </w:tcPr>
          <w:p w14:paraId="543DB4B5"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5E4A6921"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67B00DF9"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Min. Coats, Cover</w:t>
            </w:r>
          </w:p>
        </w:tc>
      </w:tr>
      <w:tr w:rsidR="00261D76" w:rsidRPr="00261D76" w14:paraId="179543E1" w14:textId="77777777" w:rsidTr="00CE5963">
        <w:trPr>
          <w:cantSplit/>
        </w:trPr>
        <w:tc>
          <w:tcPr>
            <w:tcW w:w="2520" w:type="dxa"/>
            <w:tcBorders>
              <w:top w:val="double" w:sz="6" w:space="0" w:color="auto"/>
              <w:left w:val="double" w:sz="6" w:space="0" w:color="auto"/>
              <w:bottom w:val="single" w:sz="6" w:space="0" w:color="auto"/>
            </w:tcBorders>
          </w:tcPr>
          <w:p w14:paraId="06F00ECC" w14:textId="77777777" w:rsidR="00783E03" w:rsidRPr="00261D76" w:rsidRDefault="00272B34" w:rsidP="00CE5963">
            <w:pPr>
              <w:pStyle w:val="TableText"/>
              <w:keepNext/>
              <w:spacing w:before="0"/>
              <w:rPr>
                <w:rFonts w:ascii="Calibri" w:hAnsi="Calibri" w:cs="Arial"/>
                <w:sz w:val="22"/>
              </w:rPr>
            </w:pPr>
            <w:r w:rsidRPr="00261D76">
              <w:rPr>
                <w:rFonts w:ascii="Calibri" w:hAnsi="Calibri" w:cs="Arial"/>
                <w:sz w:val="22"/>
              </w:rPr>
              <w:t>NACE No. 2/SSPC-</w:t>
            </w:r>
            <w:r w:rsidR="00783E03" w:rsidRPr="00261D76">
              <w:rPr>
                <w:rFonts w:ascii="Calibri" w:hAnsi="Calibri" w:cs="Arial"/>
                <w:sz w:val="22"/>
              </w:rPr>
              <w:t>SP</w:t>
            </w:r>
            <w:r w:rsidRPr="00261D76">
              <w:rPr>
                <w:rFonts w:ascii="Calibri" w:hAnsi="Calibri" w:cs="Arial"/>
                <w:sz w:val="22"/>
              </w:rPr>
              <w:t xml:space="preserve"> </w:t>
            </w:r>
            <w:r w:rsidR="00783E03" w:rsidRPr="00261D76">
              <w:rPr>
                <w:rFonts w:ascii="Calibri" w:hAnsi="Calibri" w:cs="Arial"/>
                <w:sz w:val="22"/>
              </w:rPr>
              <w:t>10, Near-White Blast Cleaning</w:t>
            </w:r>
          </w:p>
        </w:tc>
        <w:tc>
          <w:tcPr>
            <w:tcW w:w="2700" w:type="dxa"/>
            <w:tcBorders>
              <w:top w:val="double" w:sz="6" w:space="0" w:color="auto"/>
              <w:left w:val="single" w:sz="6" w:space="0" w:color="auto"/>
              <w:bottom w:val="single" w:sz="6" w:space="0" w:color="auto"/>
            </w:tcBorders>
          </w:tcPr>
          <w:p w14:paraId="42746E9E"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Standard Hot Coal</w:t>
            </w:r>
            <w:r w:rsidRPr="00261D76">
              <w:rPr>
                <w:rFonts w:ascii="Calibri" w:hAnsi="Calibri" w:cs="Arial"/>
                <w:sz w:val="22"/>
              </w:rPr>
              <w:noBreakHyphen/>
              <w:t>Tar Enamel</w:t>
            </w:r>
            <w:r w:rsidRPr="00261D76">
              <w:rPr>
                <w:rFonts w:ascii="Calibri" w:hAnsi="Calibri" w:cs="Arial"/>
                <w:sz w:val="22"/>
              </w:rPr>
              <w:br/>
              <w:t>-OR-</w:t>
            </w:r>
            <w:r w:rsidRPr="00261D76">
              <w:rPr>
                <w:rFonts w:ascii="Calibri" w:hAnsi="Calibri" w:cs="Arial"/>
                <w:sz w:val="22"/>
              </w:rPr>
              <w:br/>
              <w:t>Coal-Tar Epoxy</w:t>
            </w:r>
          </w:p>
        </w:tc>
        <w:tc>
          <w:tcPr>
            <w:tcW w:w="2700" w:type="dxa"/>
            <w:tcBorders>
              <w:top w:val="double" w:sz="6" w:space="0" w:color="auto"/>
              <w:left w:val="single" w:sz="6" w:space="0" w:color="auto"/>
              <w:bottom w:val="single" w:sz="6" w:space="0" w:color="auto"/>
              <w:right w:val="double" w:sz="6" w:space="0" w:color="auto"/>
            </w:tcBorders>
          </w:tcPr>
          <w:p w14:paraId="07C47A52" w14:textId="77777777" w:rsidR="00783E03" w:rsidRPr="00261D76" w:rsidRDefault="00783E03" w:rsidP="00CE5963">
            <w:pPr>
              <w:pStyle w:val="TableText"/>
              <w:keepNext/>
              <w:spacing w:before="0"/>
              <w:rPr>
                <w:rFonts w:ascii="Calibri" w:hAnsi="Calibri" w:cs="Arial"/>
                <w:sz w:val="22"/>
                <w:lang w:val="fr-CA"/>
              </w:rPr>
            </w:pPr>
            <w:r w:rsidRPr="00261D76">
              <w:rPr>
                <w:rFonts w:ascii="Calibri" w:hAnsi="Calibri" w:cs="Arial"/>
                <w:sz w:val="22"/>
                <w:lang w:val="fr-CA"/>
              </w:rPr>
              <w:t>AWWA C203</w:t>
            </w:r>
            <w:r w:rsidR="00272B34" w:rsidRPr="00261D76">
              <w:rPr>
                <w:rFonts w:ascii="Calibri" w:hAnsi="Calibri" w:cs="Arial"/>
                <w:sz w:val="22"/>
                <w:lang w:val="fr-CA"/>
              </w:rPr>
              <w:t>-08</w:t>
            </w:r>
            <w:r w:rsidRPr="00261D76">
              <w:rPr>
                <w:rFonts w:ascii="Calibri" w:hAnsi="Calibri" w:cs="Arial"/>
                <w:sz w:val="22"/>
                <w:lang w:val="fr-CA"/>
              </w:rPr>
              <w:br/>
            </w:r>
            <w:r w:rsidRPr="00261D76">
              <w:rPr>
                <w:rFonts w:ascii="Calibri" w:hAnsi="Calibri" w:cs="Arial"/>
                <w:sz w:val="22"/>
                <w:lang w:val="fr-CA"/>
              </w:rPr>
              <w:br/>
            </w:r>
            <w:r w:rsidRPr="00261D76">
              <w:rPr>
                <w:rFonts w:ascii="Calibri" w:hAnsi="Calibri" w:cs="Arial"/>
                <w:sz w:val="22"/>
                <w:lang w:val="fr-CA"/>
              </w:rPr>
              <w:br/>
              <w:t xml:space="preserve">2 coats, 400 microns DFT </w:t>
            </w:r>
          </w:p>
        </w:tc>
      </w:tr>
      <w:tr w:rsidR="00261D76" w:rsidRPr="00261D76" w14:paraId="6F1E8120" w14:textId="77777777" w:rsidTr="00CE5963">
        <w:trPr>
          <w:cantSplit/>
        </w:trPr>
        <w:tc>
          <w:tcPr>
            <w:tcW w:w="2520" w:type="dxa"/>
            <w:tcBorders>
              <w:top w:val="single" w:sz="6" w:space="0" w:color="auto"/>
              <w:left w:val="double" w:sz="6" w:space="0" w:color="auto"/>
              <w:bottom w:val="double" w:sz="6" w:space="0" w:color="auto"/>
            </w:tcBorders>
          </w:tcPr>
          <w:p w14:paraId="5459C908" w14:textId="77777777" w:rsidR="00783E03" w:rsidRPr="00261D76" w:rsidRDefault="00783E03" w:rsidP="00CE5963">
            <w:pPr>
              <w:pStyle w:val="TableText"/>
              <w:spacing w:before="0"/>
              <w:rPr>
                <w:rFonts w:ascii="Calibri" w:hAnsi="Calibri" w:cs="Arial"/>
                <w:sz w:val="22"/>
                <w:lang w:val="fr-CA"/>
              </w:rPr>
            </w:pPr>
          </w:p>
        </w:tc>
        <w:tc>
          <w:tcPr>
            <w:tcW w:w="2700" w:type="dxa"/>
            <w:tcBorders>
              <w:top w:val="single" w:sz="6" w:space="0" w:color="auto"/>
              <w:left w:val="single" w:sz="6" w:space="0" w:color="auto"/>
              <w:bottom w:val="double" w:sz="6" w:space="0" w:color="auto"/>
            </w:tcBorders>
          </w:tcPr>
          <w:p w14:paraId="13821DE3" w14:textId="77777777" w:rsidR="00783E03" w:rsidRPr="00261D76" w:rsidRDefault="00783E03" w:rsidP="00CE5963">
            <w:pPr>
              <w:pStyle w:val="TableText"/>
              <w:spacing w:before="0"/>
              <w:rPr>
                <w:rFonts w:ascii="Calibri" w:hAnsi="Calibri" w:cs="Arial"/>
                <w:sz w:val="22"/>
              </w:rPr>
            </w:pPr>
            <w:r w:rsidRPr="00261D76">
              <w:rPr>
                <w:rFonts w:ascii="Calibri" w:hAnsi="Calibri" w:cs="Arial"/>
                <w:sz w:val="22"/>
              </w:rPr>
              <w:t xml:space="preserve">For Highly Abrasive Soil, Brackish Water: </w:t>
            </w:r>
            <w:r w:rsidRPr="00261D76">
              <w:rPr>
                <w:rFonts w:ascii="Calibri" w:hAnsi="Calibri" w:cs="Arial"/>
                <w:sz w:val="22"/>
              </w:rPr>
              <w:br/>
              <w:t>Tape Coat System</w:t>
            </w:r>
          </w:p>
        </w:tc>
        <w:tc>
          <w:tcPr>
            <w:tcW w:w="2700" w:type="dxa"/>
            <w:tcBorders>
              <w:top w:val="single" w:sz="6" w:space="0" w:color="auto"/>
              <w:left w:val="single" w:sz="6" w:space="0" w:color="auto"/>
              <w:bottom w:val="double" w:sz="6" w:space="0" w:color="auto"/>
              <w:right w:val="double" w:sz="6" w:space="0" w:color="auto"/>
            </w:tcBorders>
          </w:tcPr>
          <w:p w14:paraId="01C1491D" w14:textId="77777777" w:rsidR="00783E03" w:rsidRPr="00261D76" w:rsidRDefault="00783E03" w:rsidP="00CE5963">
            <w:pPr>
              <w:pStyle w:val="TableText"/>
              <w:spacing w:before="0"/>
              <w:rPr>
                <w:rFonts w:ascii="Calibri" w:hAnsi="Calibri" w:cs="Arial"/>
                <w:sz w:val="22"/>
              </w:rPr>
            </w:pPr>
            <w:r w:rsidRPr="00261D76">
              <w:rPr>
                <w:rFonts w:ascii="Calibri" w:hAnsi="Calibri" w:cs="Arial"/>
                <w:sz w:val="22"/>
              </w:rPr>
              <w:t>AWWA C214</w:t>
            </w:r>
            <w:r w:rsidR="00272B34" w:rsidRPr="00261D76">
              <w:rPr>
                <w:rFonts w:ascii="Calibri" w:hAnsi="Calibri" w:cs="Arial"/>
                <w:sz w:val="22"/>
              </w:rPr>
              <w:t>-14</w:t>
            </w:r>
            <w:r w:rsidRPr="00261D76">
              <w:rPr>
                <w:rFonts w:ascii="Calibri" w:hAnsi="Calibri" w:cs="Arial"/>
                <w:sz w:val="22"/>
              </w:rPr>
              <w:t xml:space="preserve"> with Double Outer Wrap</w:t>
            </w:r>
          </w:p>
        </w:tc>
      </w:tr>
    </w:tbl>
    <w:p w14:paraId="004C8D2F" w14:textId="25EA7C2E" w:rsidR="00783E03" w:rsidRPr="00261D76" w:rsidRDefault="00783E03" w:rsidP="00CE5963">
      <w:pPr>
        <w:pStyle w:val="Heading4"/>
      </w:pPr>
      <w:r w:rsidRPr="00261D76">
        <w:t>For steel pipe and fittings, follow AWWA C209</w:t>
      </w:r>
      <w:del w:id="636" w:author="James Faas" w:date="2022-11-30T08:51:00Z">
        <w:r w:rsidR="008D79A9" w:rsidRPr="00261D76" w:rsidDel="00261D76">
          <w:delText>-13</w:delText>
        </w:r>
      </w:del>
      <w:r w:rsidRPr="00261D76">
        <w:t xml:space="preserve"> and C214</w:t>
      </w:r>
      <w:ins w:id="637" w:author="James Faas" w:date="2022-11-30T08:51:00Z">
        <w:r w:rsidR="00261D76" w:rsidRPr="00261D76">
          <w:rPr>
            <w:rStyle w:val="Choice"/>
            <w:rFonts w:ascii="Calibri" w:hAnsi="Calibri"/>
            <w:b w:val="0"/>
            <w:sz w:val="22"/>
            <w:rPrChange w:id="638" w:author="James Faas" w:date="2022-11-30T08:52:00Z">
              <w:rPr>
                <w:rStyle w:val="Choice"/>
                <w:rFonts w:ascii="Calibri" w:hAnsi="Calibri"/>
                <w:b w:val="0"/>
                <w:color w:val="FF0000"/>
                <w:sz w:val="22"/>
              </w:rPr>
            </w:rPrChange>
          </w:rPr>
          <w:t xml:space="preserve"> </w:t>
        </w:r>
      </w:ins>
      <w:del w:id="639" w:author="James Faas" w:date="2022-11-30T08:51:00Z">
        <w:r w:rsidR="00272B34" w:rsidRPr="00261D76" w:rsidDel="00261D76">
          <w:delText>-14</w:delText>
        </w:r>
        <w:r w:rsidRPr="00261D76" w:rsidDel="00261D76">
          <w:rPr>
            <w:rStyle w:val="Choice"/>
            <w:rFonts w:ascii="Calibri" w:hAnsi="Calibri"/>
            <w:b w:val="0"/>
            <w:sz w:val="22"/>
          </w:rPr>
          <w:delText xml:space="preserve"> </w:delText>
        </w:r>
        <w:commentRangeStart w:id="640"/>
        <w:r w:rsidRPr="00261D76" w:rsidDel="00261D76">
          <w:rPr>
            <w:rStyle w:val="Choice"/>
            <w:rFonts w:ascii="Calibri" w:hAnsi="Calibri"/>
            <w:b w:val="0"/>
            <w:sz w:val="22"/>
            <w:rPrChange w:id="641" w:author="James Faas" w:date="2022-11-30T08:52:00Z">
              <w:rPr>
                <w:rStyle w:val="Choice"/>
                <w:rFonts w:ascii="Calibri" w:hAnsi="Calibri"/>
                <w:b w:val="0"/>
                <w:sz w:val="22"/>
                <w:highlight w:val="yellow"/>
              </w:rPr>
            </w:rPrChange>
          </w:rPr>
          <w:delText>[</w:delText>
        </w:r>
      </w:del>
      <w:commentRangeEnd w:id="640"/>
      <w:r w:rsidR="004C1EC1" w:rsidRPr="00261D76">
        <w:rPr>
          <w:rStyle w:val="CommentReference"/>
          <w:color w:val="auto"/>
          <w:rPrChange w:id="642" w:author="James Faas" w:date="2022-11-30T08:52:00Z">
            <w:rPr>
              <w:rStyle w:val="CommentReference"/>
            </w:rPr>
          </w:rPrChange>
        </w:rPr>
        <w:commentReference w:id="640"/>
      </w:r>
      <w:r w:rsidRPr="00261D76">
        <w:rPr>
          <w:rStyle w:val="Choice"/>
          <w:rFonts w:ascii="Calibri" w:hAnsi="Calibri"/>
          <w:b w:val="0"/>
          <w:sz w:val="22"/>
          <w:rPrChange w:id="643" w:author="James Faas" w:date="2022-11-30T08:52:00Z">
            <w:rPr>
              <w:rStyle w:val="Choice"/>
              <w:rFonts w:ascii="Calibri" w:hAnsi="Calibri"/>
              <w:b w:val="0"/>
              <w:sz w:val="22"/>
              <w:highlight w:val="yellow"/>
            </w:rPr>
          </w:rPrChange>
        </w:rPr>
        <w:t>with double outer wrap</w:t>
      </w:r>
      <w:del w:id="644" w:author="James Faas" w:date="2022-11-30T08:52:00Z">
        <w:r w:rsidRPr="00261D76" w:rsidDel="00261D76">
          <w:rPr>
            <w:rStyle w:val="Choice"/>
            <w:rFonts w:ascii="Calibri" w:hAnsi="Calibri"/>
            <w:b w:val="0"/>
            <w:sz w:val="22"/>
            <w:rPrChange w:id="645" w:author="James Faas" w:date="2022-11-30T08:52:00Z">
              <w:rPr>
                <w:rStyle w:val="Choice"/>
                <w:rFonts w:ascii="Calibri" w:hAnsi="Calibri"/>
                <w:b w:val="0"/>
                <w:sz w:val="22"/>
                <w:highlight w:val="yellow"/>
              </w:rPr>
            </w:rPrChange>
          </w:rPr>
          <w:delText>]</w:delText>
        </w:r>
      </w:del>
      <w:r w:rsidRPr="00261D76">
        <w:rPr>
          <w:rPrChange w:id="646" w:author="James Faas" w:date="2022-11-30T08:52:00Z">
            <w:rPr>
              <w:highlight w:val="yellow"/>
            </w:rPr>
          </w:rPrChange>
        </w:rPr>
        <w:t>.</w:t>
      </w:r>
    </w:p>
    <w:p w14:paraId="13D1057D" w14:textId="7874199B" w:rsidR="005F6247" w:rsidRPr="00261D76" w:rsidDel="00261D76" w:rsidRDefault="005F6247" w:rsidP="006E01B3">
      <w:pPr>
        <w:pStyle w:val="Heading3"/>
        <w:keepNext/>
        <w:spacing w:before="80"/>
        <w:rPr>
          <w:del w:id="647" w:author="James Faas" w:date="2022-11-30T08:52:00Z"/>
        </w:rPr>
      </w:pPr>
      <w:del w:id="648" w:author="James Faas" w:date="2022-11-30T08:52:00Z">
        <w:r w:rsidRPr="00261D76" w:rsidDel="00261D76">
          <w:delText xml:space="preserve">System No. 7 Special Coatings – </w:delText>
        </w:r>
        <w:commentRangeStart w:id="649"/>
        <w:r w:rsidRPr="00261D76" w:rsidDel="00261D76">
          <w:delText>Metal</w:delText>
        </w:r>
        <w:r w:rsidRPr="00261D76" w:rsidDel="00261D76">
          <w:rPr>
            <w:highlight w:val="yellow"/>
          </w:rPr>
          <w:delText>: [      ]</w:delText>
        </w:r>
        <w:commentRangeEnd w:id="649"/>
        <w:r w:rsidR="004C1EC1" w:rsidRPr="00261D76" w:rsidDel="00261D76">
          <w:rPr>
            <w:rStyle w:val="CommentReference"/>
            <w:color w:val="auto"/>
            <w:rPrChange w:id="650" w:author="James Faas" w:date="2022-11-30T08:52:00Z">
              <w:rPr>
                <w:rStyle w:val="CommentReference"/>
              </w:rPr>
            </w:rPrChange>
          </w:rPr>
          <w:commentReference w:id="649"/>
        </w:r>
      </w:del>
    </w:p>
    <w:p w14:paraId="54CC55D7" w14:textId="77777777" w:rsidR="00783E03" w:rsidRPr="00261D76" w:rsidRDefault="00783E03" w:rsidP="00CE5963">
      <w:pPr>
        <w:pStyle w:val="Heading3"/>
        <w:spacing w:before="80"/>
      </w:pPr>
      <w:r w:rsidRPr="00261D76">
        <w:t>System No. </w:t>
      </w:r>
      <w:r w:rsidR="005F6247" w:rsidRPr="00261D76">
        <w:t>8</w:t>
      </w:r>
      <w:r w:rsidRPr="00261D76">
        <w:t xml:space="preserve"> Galvanized Metal, Copper, and Non</w:t>
      </w:r>
      <w:r w:rsidR="008D79A9" w:rsidRPr="00261D76">
        <w:t>-</w:t>
      </w:r>
      <w:r w:rsidRPr="00261D76">
        <w:t>ferrous Metal Alloy Conditioning:</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48B9F87E" w14:textId="77777777" w:rsidTr="00B8664A">
        <w:trPr>
          <w:cantSplit/>
          <w:tblHeader/>
        </w:trPr>
        <w:tc>
          <w:tcPr>
            <w:tcW w:w="2520" w:type="dxa"/>
            <w:tcBorders>
              <w:top w:val="double" w:sz="6" w:space="0" w:color="auto"/>
              <w:left w:val="double" w:sz="6" w:space="0" w:color="auto"/>
              <w:bottom w:val="double" w:sz="6" w:space="0" w:color="auto"/>
            </w:tcBorders>
          </w:tcPr>
          <w:p w14:paraId="3E06019D"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bottom w:val="double" w:sz="6" w:space="0" w:color="auto"/>
            </w:tcBorders>
          </w:tcPr>
          <w:p w14:paraId="0778AE4B"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bottom w:val="double" w:sz="6" w:space="0" w:color="auto"/>
              <w:right w:val="double" w:sz="6" w:space="0" w:color="auto"/>
            </w:tcBorders>
          </w:tcPr>
          <w:p w14:paraId="3BC326F2" w14:textId="77777777" w:rsidR="00783E03" w:rsidRPr="00261D76" w:rsidRDefault="00783E03" w:rsidP="00CE5963">
            <w:pPr>
              <w:pStyle w:val="TableHeading"/>
              <w:keepNext/>
              <w:spacing w:before="0"/>
              <w:rPr>
                <w:rFonts w:ascii="Calibri" w:hAnsi="Calibri" w:cs="Arial"/>
                <w:sz w:val="22"/>
              </w:rPr>
            </w:pPr>
            <w:r w:rsidRPr="00261D76">
              <w:rPr>
                <w:rFonts w:ascii="Calibri" w:hAnsi="Calibri" w:cs="Arial"/>
                <w:sz w:val="22"/>
              </w:rPr>
              <w:t>Min. Coats, Cover</w:t>
            </w:r>
          </w:p>
        </w:tc>
      </w:tr>
      <w:tr w:rsidR="00261D76" w:rsidRPr="00261D76" w14:paraId="256772FF" w14:textId="77777777" w:rsidTr="00B8664A">
        <w:trPr>
          <w:cantSplit/>
        </w:trPr>
        <w:tc>
          <w:tcPr>
            <w:tcW w:w="2520" w:type="dxa"/>
            <w:tcBorders>
              <w:top w:val="double" w:sz="6" w:space="0" w:color="auto"/>
              <w:left w:val="double" w:sz="6" w:space="0" w:color="auto"/>
              <w:bottom w:val="double" w:sz="6" w:space="0" w:color="auto"/>
            </w:tcBorders>
          </w:tcPr>
          <w:p w14:paraId="217EC6CD"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In accordance with paragraph Galvanized Metal, Copper, and Nonferrous Metal Alloy Surface Preparation</w:t>
            </w:r>
          </w:p>
        </w:tc>
        <w:tc>
          <w:tcPr>
            <w:tcW w:w="2700" w:type="dxa"/>
            <w:tcBorders>
              <w:top w:val="double" w:sz="6" w:space="0" w:color="auto"/>
              <w:left w:val="single" w:sz="6" w:space="0" w:color="auto"/>
              <w:bottom w:val="double" w:sz="6" w:space="0" w:color="auto"/>
            </w:tcBorders>
          </w:tcPr>
          <w:p w14:paraId="179D75D3"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Epoxy Primer – Other</w:t>
            </w:r>
          </w:p>
        </w:tc>
        <w:tc>
          <w:tcPr>
            <w:tcW w:w="2700" w:type="dxa"/>
            <w:tcBorders>
              <w:top w:val="double" w:sz="6" w:space="0" w:color="auto"/>
              <w:left w:val="single" w:sz="6" w:space="0" w:color="auto"/>
              <w:bottom w:val="double" w:sz="6" w:space="0" w:color="auto"/>
              <w:right w:val="double" w:sz="6" w:space="0" w:color="auto"/>
            </w:tcBorders>
          </w:tcPr>
          <w:p w14:paraId="0EBDE0D8" w14:textId="77777777" w:rsidR="00783E03" w:rsidRPr="00261D76" w:rsidRDefault="00783E03" w:rsidP="00CE5963">
            <w:pPr>
              <w:pStyle w:val="TableText"/>
              <w:keepNext/>
              <w:spacing w:before="0"/>
              <w:rPr>
                <w:rFonts w:ascii="Calibri" w:hAnsi="Calibri" w:cs="Arial"/>
                <w:sz w:val="22"/>
              </w:rPr>
            </w:pPr>
            <w:r w:rsidRPr="00261D76">
              <w:rPr>
                <w:rFonts w:ascii="Calibri" w:hAnsi="Calibri" w:cs="Arial"/>
                <w:sz w:val="22"/>
              </w:rPr>
              <w:t>As recommended by the coating manufacturer</w:t>
            </w:r>
            <w:r w:rsidRPr="00261D76">
              <w:rPr>
                <w:rFonts w:ascii="Calibri" w:hAnsi="Calibri" w:cs="Arial"/>
                <w:sz w:val="22"/>
              </w:rPr>
              <w:br/>
            </w:r>
            <w:r w:rsidRPr="00261D76">
              <w:rPr>
                <w:rFonts w:ascii="Calibri" w:hAnsi="Calibri" w:cs="Arial"/>
                <w:sz w:val="22"/>
              </w:rPr>
              <w:br/>
              <w:t>Remaining coats as required for exposure</w:t>
            </w:r>
          </w:p>
        </w:tc>
      </w:tr>
    </w:tbl>
    <w:p w14:paraId="0CB360C7" w14:textId="7BE4EE21" w:rsidR="00783E03" w:rsidRPr="00261D76" w:rsidDel="00FC3F3A" w:rsidRDefault="00783E03" w:rsidP="006E01B3">
      <w:pPr>
        <w:pStyle w:val="Heading3"/>
        <w:keepNext/>
        <w:spacing w:before="80"/>
        <w:rPr>
          <w:del w:id="651" w:author="James Faas" w:date="2022-11-30T09:29:00Z"/>
        </w:rPr>
      </w:pPr>
      <w:del w:id="652" w:author="James Faas" w:date="2022-11-30T09:29:00Z">
        <w:r w:rsidRPr="00261D76" w:rsidDel="00FC3F3A">
          <w:delText>System No. </w:delText>
        </w:r>
        <w:r w:rsidR="005F6247" w:rsidRPr="00261D76" w:rsidDel="00FC3F3A">
          <w:delText>9</w:delText>
        </w:r>
        <w:r w:rsidRPr="00261D76" w:rsidDel="00FC3F3A">
          <w:delText xml:space="preserve"> Skid-Resistant – Steel:</w:delText>
        </w:r>
      </w:del>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rsidDel="00FC3F3A" w14:paraId="4FE1D2BC" w14:textId="6FCABB45" w:rsidTr="00B8664A">
        <w:trPr>
          <w:cantSplit/>
          <w:tblHeader/>
          <w:del w:id="653" w:author="James Faas" w:date="2022-11-30T09:29:00Z"/>
        </w:trPr>
        <w:tc>
          <w:tcPr>
            <w:tcW w:w="2520" w:type="dxa"/>
            <w:tcBorders>
              <w:top w:val="double" w:sz="6" w:space="0" w:color="auto"/>
              <w:left w:val="double" w:sz="6" w:space="0" w:color="auto"/>
            </w:tcBorders>
          </w:tcPr>
          <w:p w14:paraId="5894785A" w14:textId="760E3C26" w:rsidR="00783E03" w:rsidRPr="00261D76" w:rsidDel="00FC3F3A" w:rsidRDefault="00783E03" w:rsidP="00B8664A">
            <w:pPr>
              <w:pStyle w:val="TableHeading"/>
              <w:spacing w:before="0"/>
              <w:rPr>
                <w:del w:id="654" w:author="James Faas" w:date="2022-11-30T09:29:00Z"/>
                <w:rFonts w:ascii="Calibri" w:hAnsi="Calibri" w:cs="Arial"/>
                <w:sz w:val="22"/>
              </w:rPr>
            </w:pPr>
            <w:del w:id="655" w:author="James Faas" w:date="2022-11-30T09:29:00Z">
              <w:r w:rsidRPr="00261D76" w:rsidDel="00FC3F3A">
                <w:rPr>
                  <w:rFonts w:ascii="Calibri" w:hAnsi="Calibri" w:cs="Arial"/>
                  <w:sz w:val="22"/>
                </w:rPr>
                <w:delText>Surface Prep.</w:delText>
              </w:r>
            </w:del>
          </w:p>
        </w:tc>
        <w:tc>
          <w:tcPr>
            <w:tcW w:w="2700" w:type="dxa"/>
            <w:tcBorders>
              <w:top w:val="double" w:sz="6" w:space="0" w:color="auto"/>
              <w:left w:val="single" w:sz="6" w:space="0" w:color="auto"/>
            </w:tcBorders>
          </w:tcPr>
          <w:p w14:paraId="52D9E82A" w14:textId="2E9D45D3" w:rsidR="00783E03" w:rsidRPr="00261D76" w:rsidDel="00FC3F3A" w:rsidRDefault="00783E03" w:rsidP="00B8664A">
            <w:pPr>
              <w:pStyle w:val="TableHeading"/>
              <w:spacing w:before="0"/>
              <w:rPr>
                <w:del w:id="656" w:author="James Faas" w:date="2022-11-30T09:29:00Z"/>
                <w:rFonts w:ascii="Calibri" w:hAnsi="Calibri" w:cs="Arial"/>
                <w:sz w:val="22"/>
              </w:rPr>
            </w:pPr>
            <w:del w:id="657" w:author="James Faas" w:date="2022-11-30T09:29:00Z">
              <w:r w:rsidRPr="00261D76" w:rsidDel="00FC3F3A">
                <w:rPr>
                  <w:rFonts w:ascii="Calibri" w:hAnsi="Calibri" w:cs="Arial"/>
                  <w:sz w:val="22"/>
                </w:rPr>
                <w:delText>Paint Material</w:delText>
              </w:r>
            </w:del>
          </w:p>
        </w:tc>
        <w:tc>
          <w:tcPr>
            <w:tcW w:w="2700" w:type="dxa"/>
            <w:tcBorders>
              <w:top w:val="double" w:sz="6" w:space="0" w:color="auto"/>
              <w:left w:val="single" w:sz="6" w:space="0" w:color="auto"/>
              <w:right w:val="double" w:sz="6" w:space="0" w:color="auto"/>
            </w:tcBorders>
          </w:tcPr>
          <w:p w14:paraId="0CAC7A70" w14:textId="3FBDCF69" w:rsidR="00783E03" w:rsidRPr="00261D76" w:rsidDel="00FC3F3A" w:rsidRDefault="00783E03" w:rsidP="00B8664A">
            <w:pPr>
              <w:pStyle w:val="TableHeading"/>
              <w:spacing w:before="0"/>
              <w:rPr>
                <w:del w:id="658" w:author="James Faas" w:date="2022-11-30T09:29:00Z"/>
                <w:rFonts w:ascii="Calibri" w:hAnsi="Calibri" w:cs="Arial"/>
                <w:sz w:val="22"/>
              </w:rPr>
            </w:pPr>
            <w:del w:id="659" w:author="James Faas" w:date="2022-11-30T09:29:00Z">
              <w:r w:rsidRPr="00261D76" w:rsidDel="00FC3F3A">
                <w:rPr>
                  <w:rFonts w:ascii="Calibri" w:hAnsi="Calibri" w:cs="Arial"/>
                  <w:sz w:val="22"/>
                </w:rPr>
                <w:delText>Min. Coats, Cover</w:delText>
              </w:r>
            </w:del>
          </w:p>
        </w:tc>
      </w:tr>
      <w:tr w:rsidR="00261D76" w:rsidRPr="00261D76" w:rsidDel="00FC3F3A" w14:paraId="1033D680" w14:textId="4A70460F" w:rsidTr="00B8664A">
        <w:trPr>
          <w:cantSplit/>
          <w:del w:id="660" w:author="James Faas" w:date="2022-11-30T09:29:00Z"/>
        </w:trPr>
        <w:tc>
          <w:tcPr>
            <w:tcW w:w="2520" w:type="dxa"/>
            <w:tcBorders>
              <w:top w:val="double" w:sz="6" w:space="0" w:color="auto"/>
              <w:left w:val="double" w:sz="6" w:space="0" w:color="auto"/>
              <w:bottom w:val="single" w:sz="6" w:space="0" w:color="auto"/>
            </w:tcBorders>
          </w:tcPr>
          <w:p w14:paraId="255E4B0B" w14:textId="0E51934A" w:rsidR="00783E03" w:rsidRPr="00261D76" w:rsidDel="00FC3F3A" w:rsidRDefault="00A479AB" w:rsidP="00B8664A">
            <w:pPr>
              <w:pStyle w:val="TableText"/>
              <w:spacing w:before="0"/>
              <w:rPr>
                <w:del w:id="661" w:author="James Faas" w:date="2022-11-30T09:29:00Z"/>
                <w:rFonts w:ascii="Calibri" w:hAnsi="Calibri" w:cs="Arial"/>
                <w:sz w:val="22"/>
              </w:rPr>
            </w:pPr>
            <w:del w:id="662" w:author="James Faas" w:date="2022-11-30T09:29:00Z">
              <w:r w:rsidRPr="00261D76" w:rsidDel="00FC3F3A">
                <w:rPr>
                  <w:rFonts w:ascii="Calibri" w:hAnsi="Calibri" w:cs="Arial"/>
                  <w:sz w:val="22"/>
                </w:rPr>
                <w:delText>NACE No. 10/SSPC-</w:delText>
              </w:r>
              <w:r w:rsidR="00783E03" w:rsidRPr="00261D76" w:rsidDel="00FC3F3A">
                <w:rPr>
                  <w:rFonts w:ascii="Calibri" w:hAnsi="Calibri" w:cs="Arial"/>
                  <w:sz w:val="22"/>
                </w:rPr>
                <w:delText>SP10, Near</w:delText>
              </w:r>
              <w:r w:rsidR="00783E03" w:rsidRPr="00261D76" w:rsidDel="00FC3F3A">
                <w:rPr>
                  <w:rFonts w:ascii="Calibri" w:hAnsi="Calibri" w:cs="Arial"/>
                  <w:sz w:val="22"/>
                </w:rPr>
                <w:noBreakHyphen/>
                <w:delText>White Blast Cleaning</w:delText>
              </w:r>
            </w:del>
          </w:p>
        </w:tc>
        <w:tc>
          <w:tcPr>
            <w:tcW w:w="2700" w:type="dxa"/>
            <w:tcBorders>
              <w:top w:val="double" w:sz="6" w:space="0" w:color="auto"/>
              <w:left w:val="single" w:sz="6" w:space="0" w:color="auto"/>
              <w:bottom w:val="single" w:sz="6" w:space="0" w:color="auto"/>
            </w:tcBorders>
          </w:tcPr>
          <w:p w14:paraId="2D71A92F" w14:textId="212B92A1" w:rsidR="00783E03" w:rsidRPr="00261D76" w:rsidDel="00FC3F3A" w:rsidRDefault="00783E03" w:rsidP="00B8664A">
            <w:pPr>
              <w:pStyle w:val="TableText"/>
              <w:spacing w:before="0"/>
              <w:rPr>
                <w:del w:id="663" w:author="James Faas" w:date="2022-11-30T09:29:00Z"/>
                <w:rFonts w:ascii="Calibri" w:hAnsi="Calibri" w:cs="Arial"/>
                <w:sz w:val="22"/>
              </w:rPr>
            </w:pPr>
            <w:del w:id="664" w:author="James Faas" w:date="2022-11-30T09:29:00Z">
              <w:r w:rsidRPr="00261D76" w:rsidDel="00FC3F3A">
                <w:rPr>
                  <w:rFonts w:ascii="Calibri" w:hAnsi="Calibri" w:cs="Arial"/>
                  <w:sz w:val="22"/>
                </w:rPr>
                <w:delText>Epoxy Primer – Ferrous Metal</w:delText>
              </w:r>
            </w:del>
          </w:p>
        </w:tc>
        <w:tc>
          <w:tcPr>
            <w:tcW w:w="2700" w:type="dxa"/>
            <w:tcBorders>
              <w:top w:val="double" w:sz="6" w:space="0" w:color="auto"/>
              <w:left w:val="single" w:sz="6" w:space="0" w:color="auto"/>
              <w:bottom w:val="single" w:sz="6" w:space="0" w:color="auto"/>
              <w:right w:val="double" w:sz="6" w:space="0" w:color="auto"/>
            </w:tcBorders>
          </w:tcPr>
          <w:p w14:paraId="7C742EC9" w14:textId="13CA140F" w:rsidR="00783E03" w:rsidRPr="00261D76" w:rsidDel="00FC3F3A" w:rsidRDefault="00783E03" w:rsidP="00B8664A">
            <w:pPr>
              <w:pStyle w:val="TableText"/>
              <w:spacing w:before="0"/>
              <w:rPr>
                <w:del w:id="665" w:author="James Faas" w:date="2022-11-30T09:29:00Z"/>
                <w:rFonts w:ascii="Calibri" w:hAnsi="Calibri" w:cs="Arial"/>
                <w:sz w:val="22"/>
              </w:rPr>
            </w:pPr>
            <w:del w:id="666" w:author="James Faas" w:date="2022-11-30T09:29:00Z">
              <w:r w:rsidRPr="00261D76" w:rsidDel="00FC3F3A">
                <w:rPr>
                  <w:rFonts w:ascii="Calibri" w:hAnsi="Calibri" w:cs="Arial"/>
                  <w:sz w:val="22"/>
                </w:rPr>
                <w:delText>1 coat, 65 microns DFT</w:delText>
              </w:r>
            </w:del>
          </w:p>
        </w:tc>
      </w:tr>
      <w:tr w:rsidR="00261D76" w:rsidRPr="00261D76" w:rsidDel="00FC3F3A" w14:paraId="41BD9E82" w14:textId="20EC7477" w:rsidTr="00B8664A">
        <w:trPr>
          <w:cantSplit/>
          <w:del w:id="667" w:author="James Faas" w:date="2022-11-30T09:29:00Z"/>
        </w:trPr>
        <w:tc>
          <w:tcPr>
            <w:tcW w:w="2520" w:type="dxa"/>
            <w:tcBorders>
              <w:left w:val="double" w:sz="6" w:space="0" w:color="auto"/>
              <w:bottom w:val="double" w:sz="6" w:space="0" w:color="auto"/>
            </w:tcBorders>
          </w:tcPr>
          <w:p w14:paraId="2FB89B2F" w14:textId="503C99A5" w:rsidR="00783E03" w:rsidRPr="00261D76" w:rsidDel="00FC3F3A" w:rsidRDefault="00783E03" w:rsidP="00B8664A">
            <w:pPr>
              <w:pStyle w:val="TableText"/>
              <w:spacing w:before="0"/>
              <w:rPr>
                <w:del w:id="668" w:author="James Faas" w:date="2022-11-30T09:29:00Z"/>
                <w:rFonts w:ascii="Calibri" w:hAnsi="Calibri" w:cs="Arial"/>
                <w:sz w:val="22"/>
              </w:rPr>
            </w:pPr>
          </w:p>
        </w:tc>
        <w:tc>
          <w:tcPr>
            <w:tcW w:w="2700" w:type="dxa"/>
            <w:tcBorders>
              <w:left w:val="single" w:sz="6" w:space="0" w:color="auto"/>
              <w:bottom w:val="double" w:sz="6" w:space="0" w:color="auto"/>
            </w:tcBorders>
          </w:tcPr>
          <w:p w14:paraId="582613C5" w14:textId="70D5BF2F" w:rsidR="00783E03" w:rsidRPr="00261D76" w:rsidDel="00FC3F3A" w:rsidRDefault="00783E03" w:rsidP="00B8664A">
            <w:pPr>
              <w:pStyle w:val="TableText"/>
              <w:spacing w:before="0"/>
              <w:rPr>
                <w:del w:id="669" w:author="James Faas" w:date="2022-11-30T09:29:00Z"/>
                <w:rFonts w:ascii="Calibri" w:hAnsi="Calibri" w:cs="Arial"/>
                <w:sz w:val="22"/>
              </w:rPr>
            </w:pPr>
            <w:del w:id="670" w:author="James Faas" w:date="2022-11-30T09:29:00Z">
              <w:r w:rsidRPr="00261D76" w:rsidDel="00FC3F3A">
                <w:rPr>
                  <w:rFonts w:ascii="Calibri" w:hAnsi="Calibri" w:cs="Arial"/>
                  <w:sz w:val="22"/>
                </w:rPr>
                <w:delText>Epoxy Nonskid (Aggregated)</w:delText>
              </w:r>
            </w:del>
          </w:p>
        </w:tc>
        <w:tc>
          <w:tcPr>
            <w:tcW w:w="2700" w:type="dxa"/>
            <w:tcBorders>
              <w:left w:val="single" w:sz="6" w:space="0" w:color="auto"/>
              <w:bottom w:val="double" w:sz="6" w:space="0" w:color="auto"/>
              <w:right w:val="double" w:sz="6" w:space="0" w:color="auto"/>
            </w:tcBorders>
          </w:tcPr>
          <w:p w14:paraId="47D14129" w14:textId="525BA597" w:rsidR="00783E03" w:rsidRPr="00261D76" w:rsidDel="00FC3F3A" w:rsidRDefault="00783E03" w:rsidP="00B8664A">
            <w:pPr>
              <w:pStyle w:val="TableText"/>
              <w:spacing w:before="0"/>
              <w:rPr>
                <w:del w:id="671" w:author="James Faas" w:date="2022-11-30T09:29:00Z"/>
                <w:rFonts w:ascii="Calibri" w:hAnsi="Calibri" w:cs="Arial"/>
                <w:sz w:val="22"/>
              </w:rPr>
            </w:pPr>
            <w:del w:id="672" w:author="James Faas" w:date="2022-11-30T09:29:00Z">
              <w:r w:rsidRPr="00261D76" w:rsidDel="00FC3F3A">
                <w:rPr>
                  <w:rFonts w:ascii="Calibri" w:hAnsi="Calibri" w:cs="Arial"/>
                  <w:sz w:val="22"/>
                </w:rPr>
                <w:delText>1 coat, 400 microns DFT</w:delText>
              </w:r>
            </w:del>
          </w:p>
        </w:tc>
      </w:tr>
    </w:tbl>
    <w:p w14:paraId="2276A830" w14:textId="5CA14DE2" w:rsidR="00783E03" w:rsidRPr="00261D76" w:rsidDel="00261D76" w:rsidRDefault="00783E03" w:rsidP="006E01B3">
      <w:pPr>
        <w:pStyle w:val="Heading3"/>
        <w:keepNext/>
        <w:spacing w:before="80"/>
        <w:rPr>
          <w:del w:id="673" w:author="James Faas" w:date="2022-11-30T08:52:00Z"/>
        </w:rPr>
      </w:pPr>
      <w:del w:id="674" w:author="James Faas" w:date="2022-11-30T08:52:00Z">
        <w:r w:rsidRPr="00261D76" w:rsidDel="00261D76">
          <w:lastRenderedPageBreak/>
          <w:delText>System No. </w:delText>
        </w:r>
        <w:r w:rsidR="005F6247" w:rsidRPr="00261D76" w:rsidDel="00261D76">
          <w:delText>10</w:delText>
        </w:r>
        <w:r w:rsidRPr="00261D76" w:rsidDel="00261D76">
          <w:delText xml:space="preserve"> Skid-Resistant – Aluminum and FRP:</w:delText>
        </w:r>
      </w:del>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rsidDel="00261D76" w14:paraId="00843CE0" w14:textId="77777777" w:rsidTr="00B8664A">
        <w:trPr>
          <w:cantSplit/>
          <w:del w:id="675" w:author="James Faas" w:date="2022-11-30T08:52:00Z"/>
        </w:trPr>
        <w:tc>
          <w:tcPr>
            <w:tcW w:w="2520" w:type="dxa"/>
            <w:tcBorders>
              <w:top w:val="double" w:sz="6" w:space="0" w:color="auto"/>
              <w:left w:val="double" w:sz="6" w:space="0" w:color="auto"/>
            </w:tcBorders>
          </w:tcPr>
          <w:p w14:paraId="3D1EED70" w14:textId="309ABF27" w:rsidR="00783E03" w:rsidRPr="00261D76" w:rsidDel="00261D76" w:rsidRDefault="00783E03" w:rsidP="00B8664A">
            <w:pPr>
              <w:pStyle w:val="TableHeading"/>
              <w:keepNext/>
              <w:spacing w:before="0"/>
              <w:rPr>
                <w:del w:id="676" w:author="James Faas" w:date="2022-11-30T08:52:00Z"/>
                <w:rFonts w:ascii="Calibri" w:hAnsi="Calibri" w:cs="Arial"/>
                <w:sz w:val="22"/>
              </w:rPr>
            </w:pPr>
            <w:del w:id="677" w:author="James Faas" w:date="2022-11-30T08:52:00Z">
              <w:r w:rsidRPr="00261D76" w:rsidDel="00261D76">
                <w:rPr>
                  <w:rFonts w:ascii="Calibri" w:hAnsi="Calibri" w:cs="Arial"/>
                  <w:sz w:val="22"/>
                </w:rPr>
                <w:delText>Surface Prep.</w:delText>
              </w:r>
            </w:del>
          </w:p>
        </w:tc>
        <w:tc>
          <w:tcPr>
            <w:tcW w:w="2700" w:type="dxa"/>
            <w:tcBorders>
              <w:top w:val="double" w:sz="6" w:space="0" w:color="auto"/>
              <w:left w:val="single" w:sz="6" w:space="0" w:color="auto"/>
            </w:tcBorders>
          </w:tcPr>
          <w:p w14:paraId="6687BDC6" w14:textId="1D06AA98" w:rsidR="00783E03" w:rsidRPr="00261D76" w:rsidDel="00261D76" w:rsidRDefault="00783E03" w:rsidP="00B8664A">
            <w:pPr>
              <w:pStyle w:val="TableHeading"/>
              <w:keepNext/>
              <w:spacing w:before="0"/>
              <w:rPr>
                <w:del w:id="678" w:author="James Faas" w:date="2022-11-30T08:52:00Z"/>
                <w:rFonts w:ascii="Calibri" w:hAnsi="Calibri" w:cs="Arial"/>
                <w:sz w:val="22"/>
              </w:rPr>
            </w:pPr>
            <w:del w:id="679" w:author="James Faas" w:date="2022-11-30T08:52:00Z">
              <w:r w:rsidRPr="00261D76" w:rsidDel="00261D76">
                <w:rPr>
                  <w:rFonts w:ascii="Calibri" w:hAnsi="Calibri" w:cs="Arial"/>
                  <w:sz w:val="22"/>
                </w:rPr>
                <w:delText>Paint Material</w:delText>
              </w:r>
            </w:del>
          </w:p>
        </w:tc>
        <w:tc>
          <w:tcPr>
            <w:tcW w:w="2700" w:type="dxa"/>
            <w:tcBorders>
              <w:top w:val="double" w:sz="6" w:space="0" w:color="auto"/>
              <w:left w:val="single" w:sz="6" w:space="0" w:color="auto"/>
              <w:right w:val="double" w:sz="6" w:space="0" w:color="auto"/>
            </w:tcBorders>
          </w:tcPr>
          <w:p w14:paraId="008837D7" w14:textId="4BE090EA" w:rsidR="00783E03" w:rsidRPr="00261D76" w:rsidDel="00261D76" w:rsidRDefault="00783E03" w:rsidP="00B8664A">
            <w:pPr>
              <w:pStyle w:val="TableHeading"/>
              <w:keepNext/>
              <w:spacing w:before="0"/>
              <w:rPr>
                <w:del w:id="680" w:author="James Faas" w:date="2022-11-30T08:52:00Z"/>
                <w:rFonts w:ascii="Calibri" w:hAnsi="Calibri" w:cs="Arial"/>
                <w:sz w:val="22"/>
              </w:rPr>
            </w:pPr>
            <w:del w:id="681" w:author="James Faas" w:date="2022-11-30T08:52:00Z">
              <w:r w:rsidRPr="00261D76" w:rsidDel="00261D76">
                <w:rPr>
                  <w:rFonts w:ascii="Calibri" w:hAnsi="Calibri" w:cs="Arial"/>
                  <w:sz w:val="22"/>
                </w:rPr>
                <w:delText>Min. Coats, Cover</w:delText>
              </w:r>
            </w:del>
          </w:p>
        </w:tc>
      </w:tr>
      <w:tr w:rsidR="00261D76" w:rsidRPr="00261D76" w:rsidDel="00261D76" w14:paraId="78990875" w14:textId="77777777" w:rsidTr="00B8664A">
        <w:trPr>
          <w:cantSplit/>
          <w:del w:id="682" w:author="James Faas" w:date="2022-11-30T08:52:00Z"/>
        </w:trPr>
        <w:tc>
          <w:tcPr>
            <w:tcW w:w="2520" w:type="dxa"/>
            <w:tcBorders>
              <w:top w:val="double" w:sz="6" w:space="0" w:color="auto"/>
              <w:left w:val="double" w:sz="6" w:space="0" w:color="auto"/>
              <w:bottom w:val="double" w:sz="6" w:space="0" w:color="auto"/>
            </w:tcBorders>
          </w:tcPr>
          <w:p w14:paraId="288BC353" w14:textId="262BA66C" w:rsidR="00783E03" w:rsidRPr="00261D76" w:rsidDel="00261D76" w:rsidRDefault="00783E03" w:rsidP="00B8664A">
            <w:pPr>
              <w:pStyle w:val="TableText"/>
              <w:keepNext/>
              <w:spacing w:before="0"/>
              <w:rPr>
                <w:del w:id="683" w:author="James Faas" w:date="2022-11-30T08:52:00Z"/>
                <w:rFonts w:ascii="Calibri" w:hAnsi="Calibri" w:cs="Arial"/>
                <w:sz w:val="22"/>
                <w:highlight w:val="yellow"/>
              </w:rPr>
            </w:pPr>
            <w:commentRangeStart w:id="684"/>
            <w:del w:id="685" w:author="James Faas" w:date="2022-11-30T08:52:00Z">
              <w:r w:rsidRPr="00261D76" w:rsidDel="00261D76">
                <w:rPr>
                  <w:rFonts w:ascii="Calibri" w:hAnsi="Calibri" w:cs="Arial"/>
                  <w:sz w:val="22"/>
                  <w:highlight w:val="yellow"/>
                </w:rPr>
                <w:delText>Aluminum: In accordance with Article Galvanized Metal, Copper, and Non</w:delText>
              </w:r>
              <w:r w:rsidR="00A479AB" w:rsidRPr="00261D76" w:rsidDel="00261D76">
                <w:rPr>
                  <w:rFonts w:ascii="Calibri" w:hAnsi="Calibri" w:cs="Arial"/>
                  <w:sz w:val="22"/>
                  <w:highlight w:val="yellow"/>
                </w:rPr>
                <w:delText>-</w:delText>
              </w:r>
              <w:r w:rsidRPr="00261D76" w:rsidDel="00261D76">
                <w:rPr>
                  <w:rFonts w:ascii="Calibri" w:hAnsi="Calibri" w:cs="Arial"/>
                  <w:sz w:val="22"/>
                  <w:highlight w:val="yellow"/>
                </w:rPr>
                <w:delText>ferrous Metal Alloy Surface Preparation</w:delText>
              </w:r>
            </w:del>
          </w:p>
          <w:p w14:paraId="14D1017B" w14:textId="4DAE9DA1" w:rsidR="00783E03" w:rsidRPr="00261D76" w:rsidDel="00261D76" w:rsidRDefault="00783E03" w:rsidP="00B8664A">
            <w:pPr>
              <w:pStyle w:val="TableText"/>
              <w:keepNext/>
              <w:spacing w:before="0"/>
              <w:rPr>
                <w:del w:id="686" w:author="James Faas" w:date="2022-11-30T08:52:00Z"/>
                <w:rFonts w:ascii="Calibri" w:hAnsi="Calibri" w:cs="Arial"/>
                <w:sz w:val="22"/>
                <w:highlight w:val="yellow"/>
              </w:rPr>
            </w:pPr>
            <w:del w:id="687" w:author="James Faas" w:date="2022-11-30T08:52:00Z">
              <w:r w:rsidRPr="00261D76" w:rsidDel="00261D76">
                <w:rPr>
                  <w:rFonts w:ascii="Calibri" w:hAnsi="Calibri" w:cs="Arial"/>
                  <w:sz w:val="22"/>
                  <w:highlight w:val="yellow"/>
                </w:rPr>
                <w:delText>-OR-</w:delText>
              </w:r>
            </w:del>
          </w:p>
          <w:p w14:paraId="31329A52" w14:textId="1CA7E913" w:rsidR="00783E03" w:rsidRPr="00261D76" w:rsidDel="00261D76" w:rsidRDefault="00783E03" w:rsidP="00B8664A">
            <w:pPr>
              <w:pStyle w:val="TableText"/>
              <w:keepNext/>
              <w:spacing w:before="0"/>
              <w:rPr>
                <w:del w:id="688" w:author="James Faas" w:date="2022-11-30T08:52:00Z"/>
                <w:rFonts w:ascii="Calibri" w:hAnsi="Calibri" w:cs="Arial"/>
                <w:sz w:val="22"/>
              </w:rPr>
            </w:pPr>
            <w:del w:id="689" w:author="James Faas" w:date="2022-11-30T08:52:00Z">
              <w:r w:rsidRPr="00261D76" w:rsidDel="00261D76">
                <w:rPr>
                  <w:rFonts w:ascii="Calibri" w:hAnsi="Calibri" w:cs="Arial"/>
                  <w:sz w:val="22"/>
                  <w:highlight w:val="yellow"/>
                </w:rPr>
                <w:delText xml:space="preserve">FRP: In accordance with Article Plastic and FRP Surface Preparation, this </w:delText>
              </w:r>
              <w:r w:rsidR="00893647" w:rsidRPr="00261D76" w:rsidDel="00261D76">
                <w:rPr>
                  <w:rFonts w:ascii="Calibri" w:hAnsi="Calibri" w:cs="Arial"/>
                  <w:sz w:val="22"/>
                  <w:highlight w:val="yellow"/>
                </w:rPr>
                <w:delText>Section</w:delText>
              </w:r>
              <w:commentRangeEnd w:id="684"/>
              <w:r w:rsidR="004C1EC1" w:rsidRPr="00261D76" w:rsidDel="00261D76">
                <w:rPr>
                  <w:rStyle w:val="CommentReference"/>
                  <w:color w:val="auto"/>
                  <w:rPrChange w:id="690" w:author="James Faas" w:date="2022-11-30T08:52:00Z">
                    <w:rPr>
                      <w:rStyle w:val="CommentReference"/>
                    </w:rPr>
                  </w:rPrChange>
                </w:rPr>
                <w:commentReference w:id="684"/>
              </w:r>
            </w:del>
          </w:p>
        </w:tc>
        <w:tc>
          <w:tcPr>
            <w:tcW w:w="2700" w:type="dxa"/>
            <w:tcBorders>
              <w:top w:val="double" w:sz="6" w:space="0" w:color="auto"/>
              <w:left w:val="single" w:sz="6" w:space="0" w:color="auto"/>
              <w:bottom w:val="double" w:sz="6" w:space="0" w:color="auto"/>
            </w:tcBorders>
          </w:tcPr>
          <w:p w14:paraId="7D571AAF" w14:textId="352A47C4" w:rsidR="00783E03" w:rsidRPr="00261D76" w:rsidDel="00261D76" w:rsidRDefault="00783E03" w:rsidP="00B8664A">
            <w:pPr>
              <w:pStyle w:val="TableText"/>
              <w:keepNext/>
              <w:spacing w:before="0"/>
              <w:rPr>
                <w:del w:id="691" w:author="James Faas" w:date="2022-11-30T08:52:00Z"/>
                <w:rFonts w:ascii="Calibri" w:hAnsi="Calibri" w:cs="Arial"/>
                <w:sz w:val="22"/>
              </w:rPr>
            </w:pPr>
            <w:del w:id="692" w:author="James Faas" w:date="2022-11-30T08:52:00Z">
              <w:r w:rsidRPr="00261D76" w:rsidDel="00261D76">
                <w:rPr>
                  <w:rFonts w:ascii="Calibri" w:hAnsi="Calibri" w:cs="Arial"/>
                  <w:sz w:val="22"/>
                </w:rPr>
                <w:delText>Epoxy Non</w:delText>
              </w:r>
              <w:r w:rsidR="00A479AB" w:rsidRPr="00261D76" w:rsidDel="00261D76">
                <w:rPr>
                  <w:rFonts w:ascii="Calibri" w:hAnsi="Calibri" w:cs="Arial"/>
                  <w:sz w:val="22"/>
                </w:rPr>
                <w:delText>-</w:delText>
              </w:r>
              <w:r w:rsidRPr="00261D76" w:rsidDel="00261D76">
                <w:rPr>
                  <w:rFonts w:ascii="Calibri" w:hAnsi="Calibri" w:cs="Arial"/>
                  <w:sz w:val="22"/>
                </w:rPr>
                <w:delText>skid (Aggregated)</w:delText>
              </w:r>
            </w:del>
          </w:p>
        </w:tc>
        <w:tc>
          <w:tcPr>
            <w:tcW w:w="2700" w:type="dxa"/>
            <w:tcBorders>
              <w:top w:val="double" w:sz="6" w:space="0" w:color="auto"/>
              <w:left w:val="single" w:sz="6" w:space="0" w:color="auto"/>
              <w:bottom w:val="double" w:sz="6" w:space="0" w:color="auto"/>
              <w:right w:val="double" w:sz="6" w:space="0" w:color="auto"/>
            </w:tcBorders>
          </w:tcPr>
          <w:p w14:paraId="11A79A6F" w14:textId="2CB9DD2F" w:rsidR="00783E03" w:rsidRPr="00261D76" w:rsidDel="00261D76" w:rsidRDefault="00783E03" w:rsidP="00B8664A">
            <w:pPr>
              <w:pStyle w:val="TableText"/>
              <w:keepNext/>
              <w:spacing w:before="0"/>
              <w:rPr>
                <w:del w:id="693" w:author="James Faas" w:date="2022-11-30T08:52:00Z"/>
                <w:rFonts w:ascii="Calibri" w:hAnsi="Calibri" w:cs="Arial"/>
                <w:sz w:val="22"/>
              </w:rPr>
            </w:pPr>
            <w:del w:id="694" w:author="James Faas" w:date="2022-11-30T08:52:00Z">
              <w:r w:rsidRPr="00261D76" w:rsidDel="00261D76">
                <w:rPr>
                  <w:rFonts w:ascii="Calibri" w:hAnsi="Calibri" w:cs="Arial"/>
                  <w:sz w:val="22"/>
                </w:rPr>
                <w:delText>1 coat, 400 microns DFT</w:delText>
              </w:r>
            </w:del>
          </w:p>
        </w:tc>
      </w:tr>
    </w:tbl>
    <w:p w14:paraId="501A055E" w14:textId="77777777" w:rsidR="00783E03" w:rsidRPr="00261D76" w:rsidRDefault="00783E03" w:rsidP="006E01B3">
      <w:pPr>
        <w:pStyle w:val="Heading3"/>
        <w:keepNext/>
        <w:spacing w:before="80"/>
      </w:pPr>
      <w:r w:rsidRPr="00261D76">
        <w:t>System No. 1</w:t>
      </w:r>
      <w:r w:rsidR="005F6247" w:rsidRPr="00261D76">
        <w:t>1</w:t>
      </w:r>
      <w:r w:rsidRPr="00261D76">
        <w:t xml:space="preserve"> High Heat-Resistant –370 Degrees C Maximum:</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4A16DC60" w14:textId="77777777" w:rsidTr="00B8664A">
        <w:trPr>
          <w:cantSplit/>
          <w:tblHeader/>
        </w:trPr>
        <w:tc>
          <w:tcPr>
            <w:tcW w:w="2520" w:type="dxa"/>
            <w:tcBorders>
              <w:top w:val="double" w:sz="6" w:space="0" w:color="auto"/>
              <w:left w:val="double" w:sz="6" w:space="0" w:color="auto"/>
            </w:tcBorders>
          </w:tcPr>
          <w:p w14:paraId="114CBC7F" w14:textId="77777777" w:rsidR="00783E03" w:rsidRPr="00261D76" w:rsidRDefault="00783E03" w:rsidP="00B8664A">
            <w:pPr>
              <w:pStyle w:val="TableHeading"/>
              <w:keepNext/>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47E80357" w14:textId="77777777" w:rsidR="00783E03" w:rsidRPr="00261D76" w:rsidRDefault="00783E03" w:rsidP="00B8664A">
            <w:pPr>
              <w:pStyle w:val="TableHeading"/>
              <w:keepNext/>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2AD50B15" w14:textId="77777777" w:rsidR="00783E03" w:rsidRPr="00261D76" w:rsidRDefault="00783E03" w:rsidP="00B8664A">
            <w:pPr>
              <w:pStyle w:val="TableHeading"/>
              <w:keepNext/>
              <w:spacing w:before="0"/>
              <w:rPr>
                <w:rFonts w:ascii="Calibri" w:hAnsi="Calibri" w:cs="Arial"/>
                <w:sz w:val="22"/>
              </w:rPr>
            </w:pPr>
            <w:r w:rsidRPr="00261D76">
              <w:rPr>
                <w:rFonts w:ascii="Calibri" w:hAnsi="Calibri" w:cs="Arial"/>
                <w:sz w:val="22"/>
              </w:rPr>
              <w:t>Min. Coats, Cover</w:t>
            </w:r>
          </w:p>
        </w:tc>
      </w:tr>
      <w:tr w:rsidR="00261D76" w:rsidRPr="00261D76" w14:paraId="609D8DC6" w14:textId="77777777" w:rsidTr="00B8664A">
        <w:trPr>
          <w:cantSplit/>
        </w:trPr>
        <w:tc>
          <w:tcPr>
            <w:tcW w:w="2520" w:type="dxa"/>
            <w:tcBorders>
              <w:top w:val="double" w:sz="6" w:space="0" w:color="auto"/>
              <w:left w:val="double" w:sz="6" w:space="0" w:color="auto"/>
              <w:bottom w:val="single" w:sz="6" w:space="0" w:color="auto"/>
            </w:tcBorders>
          </w:tcPr>
          <w:p w14:paraId="6A112E1B" w14:textId="77777777" w:rsidR="00783E03" w:rsidRPr="00261D76" w:rsidRDefault="00A479AB" w:rsidP="00B8664A">
            <w:pPr>
              <w:pStyle w:val="TableText"/>
              <w:keepNext/>
              <w:spacing w:before="0"/>
              <w:rPr>
                <w:rFonts w:ascii="Calibri" w:hAnsi="Calibri" w:cs="Arial"/>
                <w:sz w:val="22"/>
              </w:rPr>
            </w:pPr>
            <w:r w:rsidRPr="00261D76">
              <w:rPr>
                <w:rFonts w:ascii="Calibri" w:hAnsi="Calibri" w:cs="Arial"/>
                <w:sz w:val="22"/>
              </w:rPr>
              <w:t>NACE No. 3/SSPC-</w:t>
            </w:r>
            <w:r w:rsidR="00783E03" w:rsidRPr="00261D76">
              <w:rPr>
                <w:rFonts w:ascii="Calibri" w:hAnsi="Calibri" w:cs="Arial"/>
                <w:sz w:val="22"/>
              </w:rPr>
              <w:t>SP</w:t>
            </w:r>
            <w:r w:rsidRPr="00261D76">
              <w:rPr>
                <w:rFonts w:ascii="Calibri" w:hAnsi="Calibri" w:cs="Arial"/>
                <w:sz w:val="22"/>
              </w:rPr>
              <w:t xml:space="preserve"> </w:t>
            </w:r>
            <w:r w:rsidR="00783E03" w:rsidRPr="00261D76">
              <w:rPr>
                <w:rFonts w:ascii="Calibri" w:hAnsi="Calibri" w:cs="Arial"/>
                <w:sz w:val="22"/>
              </w:rPr>
              <w:t>6, Commercial Blast Cleaning</w:t>
            </w:r>
          </w:p>
        </w:tc>
        <w:tc>
          <w:tcPr>
            <w:tcW w:w="2700" w:type="dxa"/>
            <w:tcBorders>
              <w:top w:val="double" w:sz="6" w:space="0" w:color="auto"/>
              <w:left w:val="single" w:sz="6" w:space="0" w:color="auto"/>
              <w:bottom w:val="single" w:sz="6" w:space="0" w:color="auto"/>
            </w:tcBorders>
          </w:tcPr>
          <w:p w14:paraId="3022BCD8" w14:textId="77777777" w:rsidR="00783E03" w:rsidRPr="00261D76" w:rsidRDefault="00783E03" w:rsidP="00B8664A">
            <w:pPr>
              <w:pStyle w:val="TableText"/>
              <w:keepNext/>
              <w:spacing w:before="0"/>
              <w:rPr>
                <w:rFonts w:ascii="Calibri" w:hAnsi="Calibri" w:cs="Arial"/>
                <w:sz w:val="22"/>
              </w:rPr>
            </w:pPr>
            <w:r w:rsidRPr="00261D76">
              <w:rPr>
                <w:rFonts w:ascii="Calibri" w:hAnsi="Calibri" w:cs="Arial"/>
                <w:sz w:val="22"/>
              </w:rPr>
              <w:t>Inorganic Zinc Primer</w:t>
            </w:r>
          </w:p>
        </w:tc>
        <w:tc>
          <w:tcPr>
            <w:tcW w:w="2700" w:type="dxa"/>
            <w:tcBorders>
              <w:top w:val="double" w:sz="6" w:space="0" w:color="auto"/>
              <w:left w:val="single" w:sz="6" w:space="0" w:color="auto"/>
              <w:bottom w:val="single" w:sz="6" w:space="0" w:color="auto"/>
              <w:right w:val="double" w:sz="6" w:space="0" w:color="auto"/>
            </w:tcBorders>
          </w:tcPr>
          <w:p w14:paraId="3FB367AF" w14:textId="77777777" w:rsidR="00783E03" w:rsidRPr="00261D76" w:rsidRDefault="00783E03" w:rsidP="00B8664A">
            <w:pPr>
              <w:pStyle w:val="TableText"/>
              <w:keepNext/>
              <w:spacing w:before="0"/>
              <w:rPr>
                <w:rFonts w:ascii="Calibri" w:hAnsi="Calibri" w:cs="Arial"/>
                <w:sz w:val="22"/>
              </w:rPr>
            </w:pPr>
            <w:r w:rsidRPr="00261D76">
              <w:rPr>
                <w:rFonts w:ascii="Calibri" w:hAnsi="Calibri" w:cs="Arial"/>
                <w:sz w:val="22"/>
              </w:rPr>
              <w:t>1 coat, 65 microns DFT</w:t>
            </w:r>
          </w:p>
        </w:tc>
      </w:tr>
      <w:tr w:rsidR="00261D76" w:rsidRPr="00261D76" w14:paraId="1FD19FE2" w14:textId="77777777" w:rsidTr="00B8664A">
        <w:trPr>
          <w:cantSplit/>
        </w:trPr>
        <w:tc>
          <w:tcPr>
            <w:tcW w:w="2520" w:type="dxa"/>
            <w:tcBorders>
              <w:left w:val="double" w:sz="6" w:space="0" w:color="auto"/>
              <w:bottom w:val="double" w:sz="6" w:space="0" w:color="auto"/>
            </w:tcBorders>
          </w:tcPr>
          <w:p w14:paraId="1754BFAC" w14:textId="77777777" w:rsidR="00783E03" w:rsidRPr="00261D76" w:rsidRDefault="00783E03" w:rsidP="00B8664A">
            <w:pPr>
              <w:pStyle w:val="TableText"/>
              <w:spacing w:before="0"/>
              <w:rPr>
                <w:rFonts w:ascii="Calibri" w:hAnsi="Calibri" w:cs="Arial"/>
                <w:sz w:val="22"/>
              </w:rPr>
            </w:pPr>
          </w:p>
        </w:tc>
        <w:tc>
          <w:tcPr>
            <w:tcW w:w="2700" w:type="dxa"/>
            <w:tcBorders>
              <w:left w:val="single" w:sz="6" w:space="0" w:color="auto"/>
              <w:bottom w:val="double" w:sz="6" w:space="0" w:color="auto"/>
            </w:tcBorders>
          </w:tcPr>
          <w:p w14:paraId="2949DBB0" w14:textId="77777777" w:rsidR="00783E03" w:rsidRPr="00261D76" w:rsidRDefault="00783E03" w:rsidP="00B8664A">
            <w:pPr>
              <w:pStyle w:val="TableText"/>
              <w:spacing w:before="0"/>
              <w:rPr>
                <w:rFonts w:ascii="Calibri" w:hAnsi="Calibri" w:cs="Arial"/>
                <w:sz w:val="22"/>
              </w:rPr>
            </w:pPr>
            <w:r w:rsidRPr="00261D76">
              <w:rPr>
                <w:rFonts w:ascii="Calibri" w:hAnsi="Calibri" w:cs="Arial"/>
                <w:sz w:val="22"/>
              </w:rPr>
              <w:t>Silicone</w:t>
            </w:r>
          </w:p>
        </w:tc>
        <w:tc>
          <w:tcPr>
            <w:tcW w:w="2700" w:type="dxa"/>
            <w:tcBorders>
              <w:left w:val="single" w:sz="6" w:space="0" w:color="auto"/>
              <w:bottom w:val="double" w:sz="6" w:space="0" w:color="auto"/>
              <w:right w:val="double" w:sz="6" w:space="0" w:color="auto"/>
            </w:tcBorders>
          </w:tcPr>
          <w:p w14:paraId="117DBD3E" w14:textId="77777777" w:rsidR="00783E03" w:rsidRPr="00261D76" w:rsidRDefault="00783E03" w:rsidP="00B8664A">
            <w:pPr>
              <w:pStyle w:val="TableText"/>
              <w:spacing w:before="0"/>
              <w:rPr>
                <w:rFonts w:ascii="Calibri" w:hAnsi="Calibri" w:cs="Arial"/>
                <w:sz w:val="22"/>
              </w:rPr>
            </w:pPr>
            <w:r w:rsidRPr="00261D76">
              <w:rPr>
                <w:rFonts w:ascii="Calibri" w:hAnsi="Calibri" w:cs="Arial"/>
                <w:sz w:val="22"/>
              </w:rPr>
              <w:t>1 coat, 50 microns DFT</w:t>
            </w:r>
          </w:p>
        </w:tc>
      </w:tr>
    </w:tbl>
    <w:p w14:paraId="47EF68F5" w14:textId="77777777" w:rsidR="00783E03" w:rsidRPr="00261D76" w:rsidRDefault="00783E03" w:rsidP="006E01B3">
      <w:pPr>
        <w:pStyle w:val="Heading3"/>
        <w:keepNext/>
        <w:spacing w:before="80"/>
      </w:pPr>
      <w:r w:rsidRPr="00261D76">
        <w:t>System No. 1</w:t>
      </w:r>
      <w:r w:rsidR="005F6247" w:rsidRPr="00261D76">
        <w:t>2</w:t>
      </w:r>
      <w:r w:rsidRPr="00261D76">
        <w:t xml:space="preserve"> Heat</w:t>
      </w:r>
      <w:r w:rsidRPr="00261D76">
        <w:noBreakHyphen/>
        <w:t>Resistant – 220 Degrees C Maximum:</w:t>
      </w:r>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261D76" w:rsidRPr="00261D76" w14:paraId="6D24BBE4" w14:textId="77777777" w:rsidTr="00B8664A">
        <w:trPr>
          <w:cantSplit/>
          <w:tblHeader/>
        </w:trPr>
        <w:tc>
          <w:tcPr>
            <w:tcW w:w="2520" w:type="dxa"/>
            <w:tcBorders>
              <w:top w:val="double" w:sz="6" w:space="0" w:color="auto"/>
              <w:left w:val="double" w:sz="6" w:space="0" w:color="auto"/>
            </w:tcBorders>
          </w:tcPr>
          <w:p w14:paraId="469A6043" w14:textId="77777777" w:rsidR="00783E03" w:rsidRPr="00261D76" w:rsidRDefault="00783E03" w:rsidP="00B8664A">
            <w:pPr>
              <w:pStyle w:val="TableHeading"/>
              <w:spacing w:before="0"/>
              <w:rPr>
                <w:rFonts w:ascii="Calibri" w:hAnsi="Calibri" w:cs="Arial"/>
                <w:sz w:val="22"/>
              </w:rPr>
            </w:pPr>
            <w:r w:rsidRPr="00261D76">
              <w:rPr>
                <w:rFonts w:ascii="Calibri" w:hAnsi="Calibri" w:cs="Arial"/>
                <w:sz w:val="22"/>
              </w:rPr>
              <w:t>Surface Prep.</w:t>
            </w:r>
          </w:p>
        </w:tc>
        <w:tc>
          <w:tcPr>
            <w:tcW w:w="2700" w:type="dxa"/>
            <w:tcBorders>
              <w:top w:val="double" w:sz="6" w:space="0" w:color="auto"/>
              <w:left w:val="single" w:sz="6" w:space="0" w:color="auto"/>
            </w:tcBorders>
          </w:tcPr>
          <w:p w14:paraId="2B6BBB57" w14:textId="77777777" w:rsidR="00783E03" w:rsidRPr="00261D76" w:rsidRDefault="00783E03" w:rsidP="00B8664A">
            <w:pPr>
              <w:pStyle w:val="TableHeading"/>
              <w:spacing w:before="0"/>
              <w:rPr>
                <w:rFonts w:ascii="Calibri" w:hAnsi="Calibri" w:cs="Arial"/>
                <w:sz w:val="22"/>
              </w:rPr>
            </w:pPr>
            <w:r w:rsidRPr="00261D76">
              <w:rPr>
                <w:rFonts w:ascii="Calibri" w:hAnsi="Calibri" w:cs="Arial"/>
                <w:sz w:val="22"/>
              </w:rPr>
              <w:t>Paint Material</w:t>
            </w:r>
          </w:p>
        </w:tc>
        <w:tc>
          <w:tcPr>
            <w:tcW w:w="2700" w:type="dxa"/>
            <w:tcBorders>
              <w:top w:val="double" w:sz="6" w:space="0" w:color="auto"/>
              <w:left w:val="single" w:sz="6" w:space="0" w:color="auto"/>
              <w:right w:val="double" w:sz="6" w:space="0" w:color="auto"/>
            </w:tcBorders>
          </w:tcPr>
          <w:p w14:paraId="5EFEB9A4" w14:textId="77777777" w:rsidR="00783E03" w:rsidRPr="00261D76" w:rsidRDefault="00783E03" w:rsidP="00B8664A">
            <w:pPr>
              <w:pStyle w:val="TableHeading"/>
              <w:spacing w:before="0"/>
              <w:rPr>
                <w:rFonts w:ascii="Calibri" w:hAnsi="Calibri" w:cs="Arial"/>
                <w:sz w:val="22"/>
              </w:rPr>
            </w:pPr>
            <w:r w:rsidRPr="00261D76">
              <w:rPr>
                <w:rFonts w:ascii="Calibri" w:hAnsi="Calibri" w:cs="Arial"/>
                <w:sz w:val="22"/>
              </w:rPr>
              <w:t>Min. Coats, Cover</w:t>
            </w:r>
          </w:p>
        </w:tc>
      </w:tr>
      <w:tr w:rsidR="00261D76" w:rsidRPr="00261D76" w14:paraId="2DA0D24B" w14:textId="77777777" w:rsidTr="00B8664A">
        <w:trPr>
          <w:cantSplit/>
        </w:trPr>
        <w:tc>
          <w:tcPr>
            <w:tcW w:w="2520" w:type="dxa"/>
            <w:tcBorders>
              <w:top w:val="double" w:sz="6" w:space="0" w:color="auto"/>
              <w:left w:val="double" w:sz="6" w:space="0" w:color="auto"/>
              <w:bottom w:val="single" w:sz="6" w:space="0" w:color="auto"/>
            </w:tcBorders>
          </w:tcPr>
          <w:p w14:paraId="35490893" w14:textId="77777777" w:rsidR="00783E03" w:rsidRPr="00261D76" w:rsidRDefault="00A479AB" w:rsidP="00B8664A">
            <w:pPr>
              <w:pStyle w:val="TableText"/>
              <w:spacing w:before="0"/>
              <w:rPr>
                <w:rFonts w:ascii="Calibri" w:hAnsi="Calibri" w:cs="Arial"/>
                <w:sz w:val="22"/>
              </w:rPr>
            </w:pPr>
            <w:r w:rsidRPr="00261D76">
              <w:rPr>
                <w:rFonts w:ascii="Calibri" w:hAnsi="Calibri" w:cs="Arial"/>
                <w:sz w:val="22"/>
              </w:rPr>
              <w:t>NACE No.6/SSPC-</w:t>
            </w:r>
            <w:r w:rsidR="00783E03" w:rsidRPr="00261D76">
              <w:rPr>
                <w:rFonts w:ascii="Calibri" w:hAnsi="Calibri" w:cs="Arial"/>
                <w:sz w:val="22"/>
              </w:rPr>
              <w:t>SP</w:t>
            </w:r>
            <w:r w:rsidRPr="00261D76">
              <w:rPr>
                <w:rFonts w:ascii="Calibri" w:hAnsi="Calibri" w:cs="Arial"/>
                <w:sz w:val="22"/>
              </w:rPr>
              <w:t xml:space="preserve"> </w:t>
            </w:r>
            <w:r w:rsidR="00783E03" w:rsidRPr="00261D76">
              <w:rPr>
                <w:rFonts w:ascii="Calibri" w:hAnsi="Calibri" w:cs="Arial"/>
                <w:sz w:val="22"/>
              </w:rPr>
              <w:t>6, Commercial Blast Cleaning</w:t>
            </w:r>
          </w:p>
        </w:tc>
        <w:tc>
          <w:tcPr>
            <w:tcW w:w="2700" w:type="dxa"/>
            <w:tcBorders>
              <w:top w:val="double" w:sz="6" w:space="0" w:color="auto"/>
              <w:left w:val="single" w:sz="6" w:space="0" w:color="auto"/>
              <w:bottom w:val="single" w:sz="6" w:space="0" w:color="auto"/>
            </w:tcBorders>
          </w:tcPr>
          <w:p w14:paraId="4DDAB4DC" w14:textId="77777777" w:rsidR="00783E03" w:rsidRPr="00261D76" w:rsidRDefault="00783E03" w:rsidP="00B8664A">
            <w:pPr>
              <w:pStyle w:val="TableText"/>
              <w:spacing w:before="0"/>
              <w:rPr>
                <w:rFonts w:ascii="Calibri" w:hAnsi="Calibri" w:cs="Arial"/>
                <w:sz w:val="22"/>
              </w:rPr>
            </w:pPr>
            <w:r w:rsidRPr="00261D76">
              <w:rPr>
                <w:rFonts w:ascii="Calibri" w:hAnsi="Calibri" w:cs="Arial"/>
                <w:sz w:val="22"/>
              </w:rPr>
              <w:t>Inorganic Zinc Primer</w:t>
            </w:r>
          </w:p>
        </w:tc>
        <w:tc>
          <w:tcPr>
            <w:tcW w:w="2700" w:type="dxa"/>
            <w:tcBorders>
              <w:top w:val="double" w:sz="6" w:space="0" w:color="auto"/>
              <w:left w:val="single" w:sz="6" w:space="0" w:color="auto"/>
              <w:bottom w:val="single" w:sz="6" w:space="0" w:color="auto"/>
              <w:right w:val="double" w:sz="6" w:space="0" w:color="auto"/>
            </w:tcBorders>
          </w:tcPr>
          <w:p w14:paraId="5A59445F" w14:textId="77777777" w:rsidR="00783E03" w:rsidRPr="00261D76" w:rsidRDefault="00783E03" w:rsidP="00B8664A">
            <w:pPr>
              <w:pStyle w:val="TableText"/>
              <w:spacing w:before="0"/>
              <w:rPr>
                <w:rFonts w:ascii="Calibri" w:hAnsi="Calibri" w:cs="Arial"/>
                <w:sz w:val="22"/>
              </w:rPr>
            </w:pPr>
            <w:r w:rsidRPr="00261D76">
              <w:rPr>
                <w:rFonts w:ascii="Calibri" w:hAnsi="Calibri" w:cs="Arial"/>
                <w:sz w:val="22"/>
              </w:rPr>
              <w:t>1 coat, 65 microns DFT</w:t>
            </w:r>
          </w:p>
        </w:tc>
      </w:tr>
      <w:tr w:rsidR="00261D76" w:rsidRPr="00261D76" w14:paraId="38DCE54A" w14:textId="77777777" w:rsidTr="00B8664A">
        <w:trPr>
          <w:cantSplit/>
        </w:trPr>
        <w:tc>
          <w:tcPr>
            <w:tcW w:w="2520" w:type="dxa"/>
            <w:tcBorders>
              <w:left w:val="double" w:sz="6" w:space="0" w:color="auto"/>
              <w:bottom w:val="double" w:sz="6" w:space="0" w:color="auto"/>
            </w:tcBorders>
          </w:tcPr>
          <w:p w14:paraId="0DB062A9" w14:textId="77777777" w:rsidR="00783E03" w:rsidRPr="00261D76" w:rsidRDefault="00783E03" w:rsidP="00B8664A">
            <w:pPr>
              <w:pStyle w:val="TableText"/>
              <w:spacing w:before="0"/>
              <w:rPr>
                <w:rFonts w:ascii="Calibri" w:hAnsi="Calibri" w:cs="Arial"/>
                <w:sz w:val="22"/>
              </w:rPr>
            </w:pPr>
          </w:p>
        </w:tc>
        <w:tc>
          <w:tcPr>
            <w:tcW w:w="2700" w:type="dxa"/>
            <w:tcBorders>
              <w:left w:val="single" w:sz="6" w:space="0" w:color="auto"/>
              <w:bottom w:val="double" w:sz="6" w:space="0" w:color="auto"/>
            </w:tcBorders>
          </w:tcPr>
          <w:p w14:paraId="42C5B7F3" w14:textId="77777777" w:rsidR="00783E03" w:rsidRPr="00261D76" w:rsidRDefault="00783E03" w:rsidP="00B8664A">
            <w:pPr>
              <w:pStyle w:val="TableText"/>
              <w:spacing w:before="0"/>
              <w:rPr>
                <w:rFonts w:ascii="Calibri" w:hAnsi="Calibri" w:cs="Arial"/>
                <w:sz w:val="22"/>
              </w:rPr>
            </w:pPr>
            <w:r w:rsidRPr="00261D76">
              <w:rPr>
                <w:rFonts w:ascii="Calibri" w:hAnsi="Calibri" w:cs="Arial"/>
                <w:sz w:val="22"/>
              </w:rPr>
              <w:t>Silicone Acrylic (limited colours)</w:t>
            </w:r>
          </w:p>
        </w:tc>
        <w:tc>
          <w:tcPr>
            <w:tcW w:w="2700" w:type="dxa"/>
            <w:tcBorders>
              <w:left w:val="single" w:sz="6" w:space="0" w:color="auto"/>
              <w:bottom w:val="double" w:sz="6" w:space="0" w:color="auto"/>
              <w:right w:val="double" w:sz="6" w:space="0" w:color="auto"/>
            </w:tcBorders>
          </w:tcPr>
          <w:p w14:paraId="362EB4DA" w14:textId="77777777" w:rsidR="00783E03" w:rsidRPr="00261D76" w:rsidRDefault="00783E03" w:rsidP="00B8664A">
            <w:pPr>
              <w:pStyle w:val="TableText"/>
              <w:spacing w:before="0"/>
              <w:rPr>
                <w:rFonts w:ascii="Calibri" w:hAnsi="Calibri" w:cs="Arial"/>
                <w:sz w:val="22"/>
              </w:rPr>
            </w:pPr>
            <w:r w:rsidRPr="00261D76">
              <w:rPr>
                <w:rFonts w:ascii="Calibri" w:hAnsi="Calibri" w:cs="Arial"/>
                <w:sz w:val="22"/>
              </w:rPr>
              <w:t>2 coats, 50 microns DFT</w:t>
            </w:r>
          </w:p>
        </w:tc>
      </w:tr>
    </w:tbl>
    <w:p w14:paraId="0D551669" w14:textId="7A4592C3" w:rsidR="00783E03" w:rsidRPr="009224AA" w:rsidDel="00261D76" w:rsidRDefault="00783E03" w:rsidP="006E01B3">
      <w:pPr>
        <w:pStyle w:val="Heading3"/>
        <w:keepNext/>
        <w:spacing w:before="80"/>
        <w:rPr>
          <w:del w:id="695" w:author="James Faas" w:date="2022-11-30T08:52:00Z"/>
          <w:color w:val="FF0000"/>
          <w:rPrChange w:id="696" w:author="James Faas" w:date="2022-11-30T08:08:00Z">
            <w:rPr>
              <w:del w:id="697" w:author="James Faas" w:date="2022-11-30T08:52:00Z"/>
            </w:rPr>
          </w:rPrChange>
        </w:rPr>
      </w:pPr>
      <w:del w:id="698" w:author="James Faas" w:date="2022-11-30T08:52:00Z">
        <w:r w:rsidRPr="009224AA" w:rsidDel="00261D76">
          <w:rPr>
            <w:color w:val="FF0000"/>
            <w:rPrChange w:id="699" w:author="James Faas" w:date="2022-11-30T08:08:00Z">
              <w:rPr/>
            </w:rPrChange>
          </w:rPr>
          <w:lastRenderedPageBreak/>
          <w:delText>System No. 1</w:delText>
        </w:r>
        <w:r w:rsidR="005F6247" w:rsidRPr="009224AA" w:rsidDel="00261D76">
          <w:rPr>
            <w:color w:val="FF0000"/>
            <w:rPrChange w:id="700" w:author="James Faas" w:date="2022-11-30T08:08:00Z">
              <w:rPr/>
            </w:rPrChange>
          </w:rPr>
          <w:delText>3</w:delText>
        </w:r>
        <w:r w:rsidRPr="009224AA" w:rsidDel="00261D76">
          <w:rPr>
            <w:color w:val="FF0000"/>
            <w:rPrChange w:id="701" w:author="James Faas" w:date="2022-11-30T08:08:00Z">
              <w:rPr/>
            </w:rPrChange>
          </w:rPr>
          <w:delText xml:space="preserve"> Elastomeric Coating:</w:delText>
        </w:r>
      </w:del>
    </w:p>
    <w:tbl>
      <w:tblPr>
        <w:tblW w:w="7920" w:type="dxa"/>
        <w:tblInd w:w="1830" w:type="dxa"/>
        <w:tblLayout w:type="fixed"/>
        <w:tblCellMar>
          <w:left w:w="120" w:type="dxa"/>
          <w:right w:w="120" w:type="dxa"/>
        </w:tblCellMar>
        <w:tblLook w:val="0000" w:firstRow="0" w:lastRow="0" w:firstColumn="0" w:lastColumn="0" w:noHBand="0" w:noVBand="0"/>
      </w:tblPr>
      <w:tblGrid>
        <w:gridCol w:w="2520"/>
        <w:gridCol w:w="2700"/>
        <w:gridCol w:w="2700"/>
      </w:tblGrid>
      <w:tr w:rsidR="009224AA" w:rsidRPr="009224AA" w:rsidDel="00261D76" w14:paraId="46273D04" w14:textId="52A8D00B" w:rsidTr="00B8664A">
        <w:trPr>
          <w:cantSplit/>
          <w:tblHeader/>
          <w:del w:id="702" w:author="James Faas" w:date="2022-11-30T08:52:00Z"/>
        </w:trPr>
        <w:tc>
          <w:tcPr>
            <w:tcW w:w="2520" w:type="dxa"/>
            <w:tcBorders>
              <w:top w:val="double" w:sz="6" w:space="0" w:color="auto"/>
              <w:left w:val="double" w:sz="6" w:space="0" w:color="auto"/>
            </w:tcBorders>
          </w:tcPr>
          <w:p w14:paraId="14497B69" w14:textId="0AAEFE74" w:rsidR="00783E03" w:rsidRPr="009224AA" w:rsidDel="00261D76" w:rsidRDefault="00783E03" w:rsidP="00B8664A">
            <w:pPr>
              <w:pStyle w:val="TableHeading"/>
              <w:keepNext/>
              <w:spacing w:before="0"/>
              <w:rPr>
                <w:del w:id="703" w:author="James Faas" w:date="2022-11-30T08:52:00Z"/>
                <w:rFonts w:ascii="Calibri" w:hAnsi="Calibri" w:cs="Arial"/>
                <w:color w:val="FF0000"/>
                <w:sz w:val="22"/>
                <w:rPrChange w:id="704" w:author="James Faas" w:date="2022-11-30T08:08:00Z">
                  <w:rPr>
                    <w:del w:id="705" w:author="James Faas" w:date="2022-11-30T08:52:00Z"/>
                    <w:rFonts w:ascii="Calibri" w:hAnsi="Calibri" w:cs="Arial"/>
                    <w:sz w:val="22"/>
                  </w:rPr>
                </w:rPrChange>
              </w:rPr>
            </w:pPr>
            <w:del w:id="706" w:author="James Faas" w:date="2022-11-30T08:52:00Z">
              <w:r w:rsidRPr="009224AA" w:rsidDel="00261D76">
                <w:rPr>
                  <w:rFonts w:cs="Arial"/>
                  <w:color w:val="FF0000"/>
                  <w:rPrChange w:id="707" w:author="James Faas" w:date="2022-11-30T08:08:00Z">
                    <w:rPr>
                      <w:rFonts w:cs="Arial"/>
                    </w:rPr>
                  </w:rPrChange>
                </w:rPr>
                <w:delText>Surface Prep.</w:delText>
              </w:r>
            </w:del>
          </w:p>
        </w:tc>
        <w:tc>
          <w:tcPr>
            <w:tcW w:w="2700" w:type="dxa"/>
            <w:tcBorders>
              <w:top w:val="double" w:sz="6" w:space="0" w:color="auto"/>
              <w:left w:val="single" w:sz="6" w:space="0" w:color="auto"/>
            </w:tcBorders>
          </w:tcPr>
          <w:p w14:paraId="621026A3" w14:textId="01020642" w:rsidR="00783E03" w:rsidRPr="009224AA" w:rsidDel="00261D76" w:rsidRDefault="00783E03" w:rsidP="00B8664A">
            <w:pPr>
              <w:pStyle w:val="TableHeading"/>
              <w:keepNext/>
              <w:spacing w:before="0"/>
              <w:rPr>
                <w:del w:id="708" w:author="James Faas" w:date="2022-11-30T08:52:00Z"/>
                <w:rFonts w:ascii="Calibri" w:hAnsi="Calibri" w:cs="Arial"/>
                <w:color w:val="FF0000"/>
                <w:sz w:val="22"/>
                <w:rPrChange w:id="709" w:author="James Faas" w:date="2022-11-30T08:08:00Z">
                  <w:rPr>
                    <w:del w:id="710" w:author="James Faas" w:date="2022-11-30T08:52:00Z"/>
                    <w:rFonts w:ascii="Calibri" w:hAnsi="Calibri" w:cs="Arial"/>
                    <w:sz w:val="22"/>
                  </w:rPr>
                </w:rPrChange>
              </w:rPr>
            </w:pPr>
            <w:del w:id="711" w:author="James Faas" w:date="2022-11-30T08:52:00Z">
              <w:r w:rsidRPr="009224AA" w:rsidDel="00261D76">
                <w:rPr>
                  <w:rFonts w:cs="Arial"/>
                  <w:color w:val="FF0000"/>
                  <w:rPrChange w:id="712" w:author="James Faas" w:date="2022-11-30T08:08:00Z">
                    <w:rPr>
                      <w:rFonts w:cs="Arial"/>
                    </w:rPr>
                  </w:rPrChange>
                </w:rPr>
                <w:delText>Paint Material</w:delText>
              </w:r>
            </w:del>
          </w:p>
        </w:tc>
        <w:tc>
          <w:tcPr>
            <w:tcW w:w="2700" w:type="dxa"/>
            <w:tcBorders>
              <w:top w:val="double" w:sz="6" w:space="0" w:color="auto"/>
              <w:left w:val="single" w:sz="6" w:space="0" w:color="auto"/>
              <w:right w:val="double" w:sz="6" w:space="0" w:color="auto"/>
            </w:tcBorders>
          </w:tcPr>
          <w:p w14:paraId="20A71D99" w14:textId="1034BFA5" w:rsidR="00783E03" w:rsidRPr="009224AA" w:rsidDel="00261D76" w:rsidRDefault="00783E03" w:rsidP="00B8664A">
            <w:pPr>
              <w:pStyle w:val="TableHeading"/>
              <w:keepNext/>
              <w:spacing w:before="0"/>
              <w:rPr>
                <w:del w:id="713" w:author="James Faas" w:date="2022-11-30T08:52:00Z"/>
                <w:rFonts w:ascii="Calibri" w:hAnsi="Calibri" w:cs="Arial"/>
                <w:color w:val="FF0000"/>
                <w:sz w:val="22"/>
                <w:rPrChange w:id="714" w:author="James Faas" w:date="2022-11-30T08:08:00Z">
                  <w:rPr>
                    <w:del w:id="715" w:author="James Faas" w:date="2022-11-30T08:52:00Z"/>
                    <w:rFonts w:ascii="Calibri" w:hAnsi="Calibri" w:cs="Arial"/>
                    <w:sz w:val="22"/>
                  </w:rPr>
                </w:rPrChange>
              </w:rPr>
            </w:pPr>
            <w:del w:id="716" w:author="James Faas" w:date="2022-11-30T08:52:00Z">
              <w:r w:rsidRPr="009224AA" w:rsidDel="00261D76">
                <w:rPr>
                  <w:rFonts w:cs="Arial"/>
                  <w:color w:val="FF0000"/>
                  <w:rPrChange w:id="717" w:author="James Faas" w:date="2022-11-30T08:08:00Z">
                    <w:rPr>
                      <w:rFonts w:cs="Arial"/>
                    </w:rPr>
                  </w:rPrChange>
                </w:rPr>
                <w:delText>Min. Coats, Cover</w:delText>
              </w:r>
            </w:del>
          </w:p>
        </w:tc>
      </w:tr>
      <w:tr w:rsidR="009224AA" w:rsidRPr="009224AA" w:rsidDel="00261D76" w14:paraId="3768848D" w14:textId="3A5FBE34" w:rsidTr="00B8664A">
        <w:trPr>
          <w:cantSplit/>
          <w:del w:id="718" w:author="James Faas" w:date="2022-11-30T08:52:00Z"/>
        </w:trPr>
        <w:tc>
          <w:tcPr>
            <w:tcW w:w="2520" w:type="dxa"/>
            <w:tcBorders>
              <w:top w:val="double" w:sz="6" w:space="0" w:color="auto"/>
              <w:left w:val="double" w:sz="6" w:space="0" w:color="auto"/>
              <w:bottom w:val="single" w:sz="4" w:space="0" w:color="auto"/>
            </w:tcBorders>
          </w:tcPr>
          <w:p w14:paraId="6A5C9266" w14:textId="120054AE" w:rsidR="00893647" w:rsidRPr="009224AA" w:rsidDel="00261D76" w:rsidRDefault="00893647" w:rsidP="00B8664A">
            <w:pPr>
              <w:pStyle w:val="TableText"/>
              <w:keepNext/>
              <w:spacing w:before="0"/>
              <w:rPr>
                <w:del w:id="719" w:author="James Faas" w:date="2022-11-30T08:52:00Z"/>
                <w:rFonts w:ascii="Calibri" w:hAnsi="Calibri" w:cs="Arial"/>
                <w:color w:val="FF0000"/>
                <w:sz w:val="22"/>
                <w:highlight w:val="yellow"/>
                <w:rPrChange w:id="720" w:author="James Faas" w:date="2022-11-30T08:08:00Z">
                  <w:rPr>
                    <w:del w:id="721" w:author="James Faas" w:date="2022-11-30T08:52:00Z"/>
                    <w:rFonts w:ascii="Calibri" w:hAnsi="Calibri" w:cs="Arial"/>
                    <w:sz w:val="22"/>
                    <w:highlight w:val="yellow"/>
                  </w:rPr>
                </w:rPrChange>
              </w:rPr>
            </w:pPr>
            <w:commentRangeStart w:id="722"/>
            <w:del w:id="723" w:author="James Faas" w:date="2022-11-30T08:52:00Z">
              <w:r w:rsidRPr="009224AA" w:rsidDel="00261D76">
                <w:rPr>
                  <w:rFonts w:cs="Arial"/>
                  <w:color w:val="FF0000"/>
                  <w:highlight w:val="yellow"/>
                  <w:rPrChange w:id="724" w:author="James Faas" w:date="2022-11-30T08:08:00Z">
                    <w:rPr>
                      <w:rFonts w:cs="Arial"/>
                      <w:highlight w:val="yellow"/>
                    </w:rPr>
                  </w:rPrChange>
                </w:rPr>
                <w:delText>Concrete: In accordance with Paragraph Concrete Surface Preparation, this Section</w:delText>
              </w:r>
            </w:del>
          </w:p>
          <w:p w14:paraId="7C694BFC" w14:textId="0BD591ED" w:rsidR="00893647" w:rsidRPr="009224AA" w:rsidDel="00261D76" w:rsidRDefault="00893647" w:rsidP="00B8664A">
            <w:pPr>
              <w:pStyle w:val="TableText"/>
              <w:keepNext/>
              <w:spacing w:before="0"/>
              <w:rPr>
                <w:del w:id="725" w:author="James Faas" w:date="2022-11-30T08:52:00Z"/>
                <w:rFonts w:ascii="Calibri" w:hAnsi="Calibri" w:cs="Arial"/>
                <w:color w:val="FF0000"/>
                <w:sz w:val="22"/>
                <w:highlight w:val="yellow"/>
                <w:rPrChange w:id="726" w:author="James Faas" w:date="2022-11-30T08:08:00Z">
                  <w:rPr>
                    <w:del w:id="727" w:author="James Faas" w:date="2022-11-30T08:52:00Z"/>
                    <w:rFonts w:ascii="Calibri" w:hAnsi="Calibri" w:cs="Arial"/>
                    <w:sz w:val="22"/>
                    <w:highlight w:val="yellow"/>
                  </w:rPr>
                </w:rPrChange>
              </w:rPr>
            </w:pPr>
            <w:del w:id="728" w:author="James Faas" w:date="2022-11-30T08:52:00Z">
              <w:r w:rsidRPr="009224AA" w:rsidDel="00261D76">
                <w:rPr>
                  <w:rFonts w:cs="Arial"/>
                  <w:color w:val="FF0000"/>
                  <w:highlight w:val="yellow"/>
                  <w:rPrChange w:id="729" w:author="James Faas" w:date="2022-11-30T08:08:00Z">
                    <w:rPr>
                      <w:rFonts w:cs="Arial"/>
                      <w:highlight w:val="yellow"/>
                    </w:rPr>
                  </w:rPrChange>
                </w:rPr>
                <w:delText>-OR-Masonry: In accordance with Paragraph Masonry Surface Preparation, this Section</w:delText>
              </w:r>
            </w:del>
          </w:p>
          <w:p w14:paraId="6E950931" w14:textId="4A72A2BA" w:rsidR="00893647" w:rsidRPr="009224AA" w:rsidDel="00261D76" w:rsidRDefault="00893647" w:rsidP="00B8664A">
            <w:pPr>
              <w:pStyle w:val="TableText"/>
              <w:keepNext/>
              <w:spacing w:before="0"/>
              <w:rPr>
                <w:del w:id="730" w:author="James Faas" w:date="2022-11-30T08:52:00Z"/>
                <w:rFonts w:ascii="Calibri" w:hAnsi="Calibri" w:cs="Arial"/>
                <w:color w:val="FF0000"/>
                <w:sz w:val="22"/>
                <w:highlight w:val="yellow"/>
                <w:rPrChange w:id="731" w:author="James Faas" w:date="2022-11-30T08:08:00Z">
                  <w:rPr>
                    <w:del w:id="732" w:author="James Faas" w:date="2022-11-30T08:52:00Z"/>
                    <w:rFonts w:ascii="Calibri" w:hAnsi="Calibri" w:cs="Arial"/>
                    <w:sz w:val="22"/>
                    <w:highlight w:val="yellow"/>
                  </w:rPr>
                </w:rPrChange>
              </w:rPr>
            </w:pPr>
            <w:del w:id="733" w:author="James Faas" w:date="2022-11-30T08:52:00Z">
              <w:r w:rsidRPr="009224AA" w:rsidDel="00261D76">
                <w:rPr>
                  <w:rFonts w:cs="Arial"/>
                  <w:color w:val="FF0000"/>
                  <w:highlight w:val="yellow"/>
                  <w:rPrChange w:id="734" w:author="James Faas" w:date="2022-11-30T08:08:00Z">
                    <w:rPr>
                      <w:rFonts w:cs="Arial"/>
                      <w:highlight w:val="yellow"/>
                    </w:rPr>
                  </w:rPrChange>
                </w:rPr>
                <w:delText>-OR-</w:delText>
              </w:r>
            </w:del>
          </w:p>
          <w:p w14:paraId="668E865F" w14:textId="28645D3B" w:rsidR="00893647" w:rsidRPr="009224AA" w:rsidDel="00261D76" w:rsidRDefault="00893647" w:rsidP="00B8664A">
            <w:pPr>
              <w:pStyle w:val="TableText"/>
              <w:keepNext/>
              <w:spacing w:before="0"/>
              <w:rPr>
                <w:del w:id="735" w:author="James Faas" w:date="2022-11-30T08:52:00Z"/>
                <w:rFonts w:ascii="Calibri" w:hAnsi="Calibri" w:cs="Arial"/>
                <w:color w:val="FF0000"/>
                <w:sz w:val="22"/>
                <w:rPrChange w:id="736" w:author="James Faas" w:date="2022-11-30T08:08:00Z">
                  <w:rPr>
                    <w:del w:id="737" w:author="James Faas" w:date="2022-11-30T08:52:00Z"/>
                    <w:rFonts w:ascii="Calibri" w:hAnsi="Calibri" w:cs="Arial"/>
                    <w:sz w:val="22"/>
                  </w:rPr>
                </w:rPrChange>
              </w:rPr>
            </w:pPr>
            <w:del w:id="738" w:author="James Faas" w:date="2022-11-30T08:52:00Z">
              <w:r w:rsidRPr="009224AA" w:rsidDel="00261D76">
                <w:rPr>
                  <w:rFonts w:cs="Arial"/>
                  <w:color w:val="FF0000"/>
                  <w:highlight w:val="yellow"/>
                  <w:rPrChange w:id="739" w:author="James Faas" w:date="2022-11-30T08:08:00Z">
                    <w:rPr>
                      <w:rFonts w:cs="Arial"/>
                      <w:highlight w:val="yellow"/>
                    </w:rPr>
                  </w:rPrChange>
                </w:rPr>
                <w:delText>Steel: NACE No. 1/SSPC-SP 5, White Metal Blast Cleaning</w:delText>
              </w:r>
              <w:commentRangeEnd w:id="722"/>
              <w:r w:rsidR="004C1EC1" w:rsidRPr="009224AA" w:rsidDel="00261D76">
                <w:rPr>
                  <w:rStyle w:val="CommentReference"/>
                </w:rPr>
                <w:commentReference w:id="722"/>
              </w:r>
            </w:del>
          </w:p>
        </w:tc>
        <w:tc>
          <w:tcPr>
            <w:tcW w:w="5400" w:type="dxa"/>
            <w:gridSpan w:val="2"/>
            <w:tcBorders>
              <w:top w:val="double" w:sz="6" w:space="0" w:color="auto"/>
              <w:left w:val="single" w:sz="6" w:space="0" w:color="auto"/>
              <w:right w:val="double" w:sz="6" w:space="0" w:color="auto"/>
            </w:tcBorders>
          </w:tcPr>
          <w:p w14:paraId="04C5E82C" w14:textId="5AD1B6D4" w:rsidR="00893647" w:rsidRPr="009224AA" w:rsidDel="00261D76" w:rsidRDefault="00893647" w:rsidP="00B8664A">
            <w:pPr>
              <w:pStyle w:val="TableText"/>
              <w:keepNext/>
              <w:spacing w:before="0"/>
              <w:rPr>
                <w:del w:id="740" w:author="James Faas" w:date="2022-11-30T08:52:00Z"/>
                <w:rFonts w:ascii="Calibri" w:hAnsi="Calibri" w:cs="Arial"/>
                <w:color w:val="FF0000"/>
                <w:sz w:val="22"/>
                <w:rPrChange w:id="741" w:author="James Faas" w:date="2022-11-30T08:08:00Z">
                  <w:rPr>
                    <w:del w:id="742" w:author="James Faas" w:date="2022-11-30T08:52:00Z"/>
                    <w:rFonts w:ascii="Calibri" w:hAnsi="Calibri" w:cs="Arial"/>
                    <w:sz w:val="22"/>
                  </w:rPr>
                </w:rPrChange>
              </w:rPr>
            </w:pPr>
            <w:del w:id="743" w:author="James Faas" w:date="2022-11-30T08:52:00Z">
              <w:r w:rsidRPr="009224AA" w:rsidDel="00261D76">
                <w:rPr>
                  <w:rFonts w:cs="Arial"/>
                  <w:color w:val="FF0000"/>
                  <w:rPrChange w:id="744" w:author="James Faas" w:date="2022-11-30T08:08:00Z">
                    <w:rPr>
                      <w:rFonts w:cs="Arial"/>
                    </w:rPr>
                  </w:rPrChange>
                </w:rPr>
                <w:delText>Prime in accordance with manufacturer's recommendations</w:delText>
              </w:r>
            </w:del>
          </w:p>
        </w:tc>
      </w:tr>
      <w:tr w:rsidR="009224AA" w:rsidRPr="009224AA" w:rsidDel="00261D76" w14:paraId="02C1C19C" w14:textId="5290CACB" w:rsidTr="00B8664A">
        <w:trPr>
          <w:cantSplit/>
          <w:del w:id="745" w:author="James Faas" w:date="2022-11-30T08:52:00Z"/>
        </w:trPr>
        <w:tc>
          <w:tcPr>
            <w:tcW w:w="2520" w:type="dxa"/>
            <w:tcBorders>
              <w:top w:val="single" w:sz="4" w:space="0" w:color="auto"/>
              <w:left w:val="double" w:sz="6" w:space="0" w:color="auto"/>
              <w:bottom w:val="double" w:sz="6" w:space="0" w:color="auto"/>
            </w:tcBorders>
          </w:tcPr>
          <w:p w14:paraId="3FB1E146" w14:textId="0610ACE8" w:rsidR="00783E03" w:rsidRPr="009224AA" w:rsidDel="00261D76" w:rsidRDefault="00783E03" w:rsidP="00B8664A">
            <w:pPr>
              <w:pStyle w:val="TableText"/>
              <w:spacing w:before="0"/>
              <w:rPr>
                <w:del w:id="746" w:author="James Faas" w:date="2022-11-30T08:52:00Z"/>
                <w:rFonts w:ascii="Calibri" w:hAnsi="Calibri" w:cs="Arial"/>
                <w:color w:val="FF0000"/>
                <w:sz w:val="22"/>
                <w:rPrChange w:id="747" w:author="James Faas" w:date="2022-11-30T08:08:00Z">
                  <w:rPr>
                    <w:del w:id="748" w:author="James Faas" w:date="2022-11-30T08:52:00Z"/>
                    <w:rFonts w:ascii="Calibri" w:hAnsi="Calibri" w:cs="Arial"/>
                    <w:sz w:val="22"/>
                  </w:rPr>
                </w:rPrChange>
              </w:rPr>
            </w:pPr>
          </w:p>
        </w:tc>
        <w:tc>
          <w:tcPr>
            <w:tcW w:w="2700" w:type="dxa"/>
            <w:tcBorders>
              <w:top w:val="single" w:sz="6" w:space="0" w:color="auto"/>
              <w:left w:val="single" w:sz="6" w:space="0" w:color="auto"/>
              <w:bottom w:val="double" w:sz="6" w:space="0" w:color="auto"/>
            </w:tcBorders>
          </w:tcPr>
          <w:p w14:paraId="261C2248" w14:textId="6D75A786" w:rsidR="00783E03" w:rsidRPr="009224AA" w:rsidDel="00261D76" w:rsidRDefault="00783E03" w:rsidP="00B8664A">
            <w:pPr>
              <w:pStyle w:val="TableText"/>
              <w:spacing w:before="0"/>
              <w:rPr>
                <w:del w:id="749" w:author="James Faas" w:date="2022-11-30T08:52:00Z"/>
                <w:rFonts w:ascii="Calibri" w:hAnsi="Calibri" w:cs="Arial"/>
                <w:color w:val="FF0000"/>
                <w:sz w:val="22"/>
                <w:rPrChange w:id="750" w:author="James Faas" w:date="2022-11-30T08:08:00Z">
                  <w:rPr>
                    <w:del w:id="751" w:author="James Faas" w:date="2022-11-30T08:52:00Z"/>
                    <w:rFonts w:ascii="Calibri" w:hAnsi="Calibri" w:cs="Arial"/>
                    <w:sz w:val="22"/>
                  </w:rPr>
                </w:rPrChange>
              </w:rPr>
            </w:pPr>
            <w:del w:id="752" w:author="James Faas" w:date="2022-11-30T08:52:00Z">
              <w:r w:rsidRPr="009224AA" w:rsidDel="00261D76">
                <w:rPr>
                  <w:rFonts w:cs="Arial"/>
                  <w:color w:val="FF0000"/>
                  <w:rPrChange w:id="753" w:author="James Faas" w:date="2022-11-30T08:08:00Z">
                    <w:rPr>
                      <w:rFonts w:cs="Arial"/>
                    </w:rPr>
                  </w:rPrChange>
                </w:rPr>
                <w:delText>Elastomeric Polyurethane</w:delText>
              </w:r>
            </w:del>
          </w:p>
        </w:tc>
        <w:tc>
          <w:tcPr>
            <w:tcW w:w="2700" w:type="dxa"/>
            <w:tcBorders>
              <w:top w:val="single" w:sz="6" w:space="0" w:color="auto"/>
              <w:left w:val="single" w:sz="6" w:space="0" w:color="auto"/>
              <w:bottom w:val="double" w:sz="6" w:space="0" w:color="auto"/>
              <w:right w:val="double" w:sz="6" w:space="0" w:color="auto"/>
            </w:tcBorders>
          </w:tcPr>
          <w:p w14:paraId="205BF48E" w14:textId="64F2D2E0" w:rsidR="00783E03" w:rsidRPr="009224AA" w:rsidDel="00261D76" w:rsidRDefault="00783E03" w:rsidP="00B8664A">
            <w:pPr>
              <w:pStyle w:val="TableText"/>
              <w:spacing w:before="0"/>
              <w:rPr>
                <w:del w:id="754" w:author="James Faas" w:date="2022-11-30T08:52:00Z"/>
                <w:rFonts w:ascii="Calibri" w:hAnsi="Calibri" w:cs="Arial"/>
                <w:color w:val="FF0000"/>
                <w:sz w:val="22"/>
                <w:rPrChange w:id="755" w:author="James Faas" w:date="2022-11-30T08:08:00Z">
                  <w:rPr>
                    <w:del w:id="756" w:author="James Faas" w:date="2022-11-30T08:52:00Z"/>
                    <w:rFonts w:ascii="Calibri" w:hAnsi="Calibri" w:cs="Arial"/>
                    <w:sz w:val="22"/>
                  </w:rPr>
                </w:rPrChange>
              </w:rPr>
            </w:pPr>
            <w:del w:id="757" w:author="James Faas" w:date="2022-11-30T08:52:00Z">
              <w:r w:rsidRPr="009224AA" w:rsidDel="00261D76">
                <w:rPr>
                  <w:rFonts w:cs="Arial"/>
                  <w:color w:val="FF0000"/>
                  <w:rPrChange w:id="758" w:author="James Faas" w:date="2022-11-30T08:08:00Z">
                    <w:rPr>
                      <w:rFonts w:cs="Arial"/>
                    </w:rPr>
                  </w:rPrChange>
                </w:rPr>
                <w:delText>1 coat, 3 m</w:delText>
              </w:r>
              <w:r w:rsidRPr="009224AA" w:rsidDel="00261D76">
                <w:rPr>
                  <w:rFonts w:cs="Arial"/>
                  <w:color w:val="FF0000"/>
                  <w:vertAlign w:val="superscript"/>
                  <w:rPrChange w:id="759" w:author="James Faas" w:date="2022-11-30T08:08:00Z">
                    <w:rPr>
                      <w:rFonts w:cs="Arial"/>
                      <w:vertAlign w:val="superscript"/>
                    </w:rPr>
                  </w:rPrChange>
                </w:rPr>
                <w:delText>2</w:delText>
              </w:r>
              <w:r w:rsidRPr="009224AA" w:rsidDel="00261D76">
                <w:rPr>
                  <w:rFonts w:cs="Arial"/>
                  <w:color w:val="FF0000"/>
                  <w:rPrChange w:id="760" w:author="James Faas" w:date="2022-11-30T08:08:00Z">
                    <w:rPr>
                      <w:rFonts w:cs="Arial"/>
                    </w:rPr>
                  </w:rPrChange>
                </w:rPr>
                <w:delText xml:space="preserve"> per 3.8 L</w:delText>
              </w:r>
            </w:del>
          </w:p>
        </w:tc>
      </w:tr>
    </w:tbl>
    <w:p w14:paraId="5E2D1EDD" w14:textId="2A32DDC8" w:rsidR="00783E03" w:rsidRPr="009224AA" w:rsidDel="00261D76" w:rsidRDefault="00783E03" w:rsidP="006E01B3">
      <w:pPr>
        <w:pStyle w:val="Heading3"/>
        <w:keepNext/>
        <w:spacing w:before="80"/>
        <w:rPr>
          <w:del w:id="761" w:author="James Faas" w:date="2022-11-30T08:53:00Z"/>
          <w:color w:val="FF0000"/>
          <w:rPrChange w:id="762" w:author="James Faas" w:date="2022-11-30T08:08:00Z">
            <w:rPr>
              <w:del w:id="763" w:author="James Faas" w:date="2022-11-30T08:53:00Z"/>
            </w:rPr>
          </w:rPrChange>
        </w:rPr>
      </w:pPr>
      <w:del w:id="764" w:author="James Faas" w:date="2022-11-30T08:53:00Z">
        <w:r w:rsidRPr="009224AA" w:rsidDel="00261D76">
          <w:rPr>
            <w:color w:val="FF0000"/>
            <w:rPrChange w:id="765" w:author="James Faas" w:date="2022-11-30T08:08:00Z">
              <w:rPr/>
            </w:rPrChange>
          </w:rPr>
          <w:delText>System No. 1</w:delText>
        </w:r>
        <w:r w:rsidR="005F6247" w:rsidRPr="009224AA" w:rsidDel="00261D76">
          <w:rPr>
            <w:color w:val="FF0000"/>
            <w:rPrChange w:id="766" w:author="James Faas" w:date="2022-11-30T08:08:00Z">
              <w:rPr/>
            </w:rPrChange>
          </w:rPr>
          <w:delText>4</w:delText>
        </w:r>
        <w:r w:rsidRPr="009224AA" w:rsidDel="00261D76">
          <w:rPr>
            <w:color w:val="FF0000"/>
            <w:rPrChange w:id="767" w:author="James Faas" w:date="2022-11-30T08:08:00Z">
              <w:rPr/>
            </w:rPrChange>
          </w:rPr>
          <w:delText xml:space="preserve"> Special Coating – </w:delText>
        </w:r>
        <w:commentRangeStart w:id="768"/>
        <w:r w:rsidRPr="009224AA" w:rsidDel="00261D76">
          <w:rPr>
            <w:color w:val="FF0000"/>
            <w:rPrChange w:id="769" w:author="James Faas" w:date="2022-11-30T08:08:00Z">
              <w:rPr/>
            </w:rPrChange>
          </w:rPr>
          <w:delText>Concrete:</w:delText>
        </w:r>
        <w:r w:rsidR="00C07577" w:rsidRPr="009224AA" w:rsidDel="00261D76">
          <w:rPr>
            <w:color w:val="FF0000"/>
            <w:rPrChange w:id="770" w:author="James Faas" w:date="2022-11-30T08:08:00Z">
              <w:rPr/>
            </w:rPrChange>
          </w:rPr>
          <w:delText xml:space="preserve"> </w:delText>
        </w:r>
        <w:r w:rsidR="00C07577" w:rsidRPr="009224AA" w:rsidDel="00261D76">
          <w:rPr>
            <w:color w:val="FF0000"/>
            <w:highlight w:val="yellow"/>
            <w:rPrChange w:id="771" w:author="James Faas" w:date="2022-11-30T08:08:00Z">
              <w:rPr>
                <w:highlight w:val="yellow"/>
              </w:rPr>
            </w:rPrChange>
          </w:rPr>
          <w:delText>[     ]</w:delText>
        </w:r>
        <w:commentRangeEnd w:id="768"/>
        <w:r w:rsidR="004C1EC1" w:rsidRPr="009224AA" w:rsidDel="00261D76">
          <w:rPr>
            <w:rStyle w:val="CommentReference"/>
          </w:rPr>
          <w:commentReference w:id="768"/>
        </w:r>
      </w:del>
    </w:p>
    <w:p w14:paraId="0405F00A" w14:textId="67B80E6A" w:rsidR="00783E03" w:rsidRPr="009224AA" w:rsidDel="00261D76" w:rsidRDefault="00783E03" w:rsidP="006E01B3">
      <w:pPr>
        <w:pStyle w:val="Heading3"/>
        <w:keepNext/>
        <w:spacing w:before="80"/>
        <w:rPr>
          <w:del w:id="772" w:author="James Faas" w:date="2022-11-30T08:53:00Z"/>
          <w:color w:val="FF0000"/>
          <w:rPrChange w:id="773" w:author="James Faas" w:date="2022-11-30T08:08:00Z">
            <w:rPr>
              <w:del w:id="774" w:author="James Faas" w:date="2022-11-30T08:53:00Z"/>
            </w:rPr>
          </w:rPrChange>
        </w:rPr>
      </w:pPr>
      <w:del w:id="775" w:author="James Faas" w:date="2022-11-30T08:53:00Z">
        <w:r w:rsidRPr="009224AA" w:rsidDel="00261D76">
          <w:rPr>
            <w:color w:val="FF0000"/>
            <w:rPrChange w:id="776" w:author="James Faas" w:date="2022-11-30T08:08:00Z">
              <w:rPr/>
            </w:rPrChange>
          </w:rPr>
          <w:delText>System No. 1</w:delText>
        </w:r>
        <w:r w:rsidR="005F6247" w:rsidRPr="009224AA" w:rsidDel="00261D76">
          <w:rPr>
            <w:color w:val="FF0000"/>
            <w:rPrChange w:id="777" w:author="James Faas" w:date="2022-11-30T08:08:00Z">
              <w:rPr/>
            </w:rPrChange>
          </w:rPr>
          <w:delText>5</w:delText>
        </w:r>
        <w:r w:rsidRPr="009224AA" w:rsidDel="00261D76">
          <w:rPr>
            <w:color w:val="FF0000"/>
            <w:rPrChange w:id="778" w:author="James Faas" w:date="2022-11-30T08:08:00Z">
              <w:rPr/>
            </w:rPrChange>
          </w:rPr>
          <w:delText xml:space="preserve"> Concrete Tank Lining – Potable Water:</w:delText>
        </w:r>
      </w:del>
    </w:p>
    <w:tbl>
      <w:tblPr>
        <w:tblW w:w="7940" w:type="dxa"/>
        <w:tblInd w:w="1830" w:type="dxa"/>
        <w:tblLayout w:type="fixed"/>
        <w:tblCellMar>
          <w:left w:w="120" w:type="dxa"/>
          <w:right w:w="120" w:type="dxa"/>
        </w:tblCellMar>
        <w:tblLook w:val="0000" w:firstRow="0" w:lastRow="0" w:firstColumn="0" w:lastColumn="0" w:noHBand="0" w:noVBand="0"/>
      </w:tblPr>
      <w:tblGrid>
        <w:gridCol w:w="2520"/>
        <w:gridCol w:w="2700"/>
        <w:gridCol w:w="2720"/>
      </w:tblGrid>
      <w:tr w:rsidR="009224AA" w:rsidRPr="009224AA" w:rsidDel="00261D76" w14:paraId="3E2DA622" w14:textId="7DF7BD55" w:rsidTr="00B8664A">
        <w:trPr>
          <w:cantSplit/>
          <w:tblHeader/>
          <w:del w:id="779" w:author="James Faas" w:date="2022-11-30T08:53:00Z"/>
        </w:trPr>
        <w:tc>
          <w:tcPr>
            <w:tcW w:w="2520" w:type="dxa"/>
            <w:tcBorders>
              <w:top w:val="double" w:sz="6" w:space="0" w:color="auto"/>
              <w:left w:val="double" w:sz="6" w:space="0" w:color="auto"/>
            </w:tcBorders>
          </w:tcPr>
          <w:p w14:paraId="72D65B63" w14:textId="7D092977" w:rsidR="00783E03" w:rsidRPr="009224AA" w:rsidDel="00261D76" w:rsidRDefault="00783E03" w:rsidP="00B8664A">
            <w:pPr>
              <w:pStyle w:val="TableHeading"/>
              <w:keepNext/>
              <w:spacing w:before="0"/>
              <w:rPr>
                <w:del w:id="780" w:author="James Faas" w:date="2022-11-30T08:53:00Z"/>
                <w:rFonts w:ascii="Calibri" w:hAnsi="Calibri" w:cs="Arial"/>
                <w:color w:val="FF0000"/>
                <w:sz w:val="22"/>
                <w:rPrChange w:id="781" w:author="James Faas" w:date="2022-11-30T08:08:00Z">
                  <w:rPr>
                    <w:del w:id="782" w:author="James Faas" w:date="2022-11-30T08:53:00Z"/>
                    <w:rFonts w:ascii="Calibri" w:hAnsi="Calibri" w:cs="Arial"/>
                    <w:sz w:val="22"/>
                  </w:rPr>
                </w:rPrChange>
              </w:rPr>
            </w:pPr>
            <w:del w:id="783" w:author="James Faas" w:date="2022-11-30T08:53:00Z">
              <w:r w:rsidRPr="009224AA" w:rsidDel="00261D76">
                <w:rPr>
                  <w:rFonts w:cs="Arial"/>
                  <w:color w:val="FF0000"/>
                  <w:rPrChange w:id="784" w:author="James Faas" w:date="2022-11-30T08:08:00Z">
                    <w:rPr>
                      <w:rFonts w:cs="Arial"/>
                    </w:rPr>
                  </w:rPrChange>
                </w:rPr>
                <w:delText>Surface Prep.</w:delText>
              </w:r>
            </w:del>
          </w:p>
        </w:tc>
        <w:tc>
          <w:tcPr>
            <w:tcW w:w="2700" w:type="dxa"/>
            <w:tcBorders>
              <w:top w:val="double" w:sz="6" w:space="0" w:color="auto"/>
              <w:left w:val="single" w:sz="6" w:space="0" w:color="auto"/>
            </w:tcBorders>
          </w:tcPr>
          <w:p w14:paraId="247CE82B" w14:textId="0ECF8CCD" w:rsidR="00783E03" w:rsidRPr="009224AA" w:rsidDel="00261D76" w:rsidRDefault="00783E03" w:rsidP="00B8664A">
            <w:pPr>
              <w:pStyle w:val="TableHeading"/>
              <w:keepNext/>
              <w:spacing w:before="0"/>
              <w:ind w:hanging="210"/>
              <w:rPr>
                <w:del w:id="785" w:author="James Faas" w:date="2022-11-30T08:53:00Z"/>
                <w:rFonts w:ascii="Calibri" w:hAnsi="Calibri" w:cs="Arial"/>
                <w:color w:val="FF0000"/>
                <w:sz w:val="22"/>
                <w:rPrChange w:id="786" w:author="James Faas" w:date="2022-11-30T08:08:00Z">
                  <w:rPr>
                    <w:del w:id="787" w:author="James Faas" w:date="2022-11-30T08:53:00Z"/>
                    <w:rFonts w:ascii="Calibri" w:hAnsi="Calibri" w:cs="Arial"/>
                    <w:sz w:val="22"/>
                  </w:rPr>
                </w:rPrChange>
              </w:rPr>
            </w:pPr>
            <w:del w:id="788" w:author="James Faas" w:date="2022-11-30T08:53:00Z">
              <w:r w:rsidRPr="009224AA" w:rsidDel="00261D76">
                <w:rPr>
                  <w:rFonts w:cs="Arial"/>
                  <w:color w:val="FF0000"/>
                  <w:rPrChange w:id="789" w:author="James Faas" w:date="2022-11-30T08:08:00Z">
                    <w:rPr>
                      <w:rFonts w:cs="Arial"/>
                    </w:rPr>
                  </w:rPrChange>
                </w:rPr>
                <w:delText>Paint Material</w:delText>
              </w:r>
            </w:del>
          </w:p>
        </w:tc>
        <w:tc>
          <w:tcPr>
            <w:tcW w:w="2720" w:type="dxa"/>
            <w:tcBorders>
              <w:top w:val="double" w:sz="6" w:space="0" w:color="auto"/>
              <w:left w:val="single" w:sz="6" w:space="0" w:color="auto"/>
              <w:right w:val="double" w:sz="6" w:space="0" w:color="auto"/>
            </w:tcBorders>
          </w:tcPr>
          <w:p w14:paraId="66E36F31" w14:textId="39C2B71E" w:rsidR="00783E03" w:rsidRPr="009224AA" w:rsidDel="00261D76" w:rsidRDefault="00783E03" w:rsidP="00B8664A">
            <w:pPr>
              <w:pStyle w:val="TableHeading"/>
              <w:keepNext/>
              <w:spacing w:before="0"/>
              <w:rPr>
                <w:del w:id="790" w:author="James Faas" w:date="2022-11-30T08:53:00Z"/>
                <w:rFonts w:ascii="Calibri" w:hAnsi="Calibri" w:cs="Arial"/>
                <w:color w:val="FF0000"/>
                <w:sz w:val="22"/>
                <w:rPrChange w:id="791" w:author="James Faas" w:date="2022-11-30T08:08:00Z">
                  <w:rPr>
                    <w:del w:id="792" w:author="James Faas" w:date="2022-11-30T08:53:00Z"/>
                    <w:rFonts w:ascii="Calibri" w:hAnsi="Calibri" w:cs="Arial"/>
                    <w:sz w:val="22"/>
                  </w:rPr>
                </w:rPrChange>
              </w:rPr>
            </w:pPr>
            <w:del w:id="793" w:author="James Faas" w:date="2022-11-30T08:53:00Z">
              <w:r w:rsidRPr="009224AA" w:rsidDel="00261D76">
                <w:rPr>
                  <w:rFonts w:cs="Arial"/>
                  <w:color w:val="FF0000"/>
                  <w:rPrChange w:id="794" w:author="James Faas" w:date="2022-11-30T08:08:00Z">
                    <w:rPr>
                      <w:rFonts w:cs="Arial"/>
                    </w:rPr>
                  </w:rPrChange>
                </w:rPr>
                <w:delText>Min. Coats, Cover</w:delText>
              </w:r>
            </w:del>
          </w:p>
        </w:tc>
      </w:tr>
      <w:tr w:rsidR="009224AA" w:rsidRPr="009224AA" w:rsidDel="00261D76" w14:paraId="0D33A29C" w14:textId="396A7AFC" w:rsidTr="00B8664A">
        <w:trPr>
          <w:cantSplit/>
          <w:del w:id="795" w:author="James Faas" w:date="2022-11-30T08:53:00Z"/>
        </w:trPr>
        <w:tc>
          <w:tcPr>
            <w:tcW w:w="2520" w:type="dxa"/>
            <w:vMerge w:val="restart"/>
            <w:tcBorders>
              <w:top w:val="double" w:sz="6" w:space="0" w:color="auto"/>
              <w:left w:val="double" w:sz="6" w:space="0" w:color="auto"/>
              <w:bottom w:val="nil"/>
            </w:tcBorders>
          </w:tcPr>
          <w:p w14:paraId="784B3F70" w14:textId="70183988" w:rsidR="00783E03" w:rsidRPr="009224AA" w:rsidDel="00261D76" w:rsidRDefault="00783E03" w:rsidP="00B8664A">
            <w:pPr>
              <w:pStyle w:val="TableText"/>
              <w:keepNext/>
              <w:spacing w:before="0"/>
              <w:rPr>
                <w:del w:id="796" w:author="James Faas" w:date="2022-11-30T08:53:00Z"/>
                <w:rFonts w:ascii="Calibri" w:hAnsi="Calibri" w:cs="Arial"/>
                <w:color w:val="FF0000"/>
                <w:sz w:val="22"/>
                <w:rPrChange w:id="797" w:author="James Faas" w:date="2022-11-30T08:08:00Z">
                  <w:rPr>
                    <w:del w:id="798" w:author="James Faas" w:date="2022-11-30T08:53:00Z"/>
                    <w:rFonts w:ascii="Calibri" w:hAnsi="Calibri" w:cs="Arial"/>
                    <w:sz w:val="22"/>
                  </w:rPr>
                </w:rPrChange>
              </w:rPr>
            </w:pPr>
            <w:del w:id="799" w:author="James Faas" w:date="2022-11-30T08:53:00Z">
              <w:r w:rsidRPr="009224AA" w:rsidDel="00261D76">
                <w:rPr>
                  <w:rFonts w:cs="Arial"/>
                  <w:color w:val="FF0000"/>
                  <w:rPrChange w:id="800" w:author="James Faas" w:date="2022-11-30T08:08:00Z">
                    <w:rPr>
                      <w:rFonts w:cs="Arial"/>
                    </w:rPr>
                  </w:rPrChange>
                </w:rPr>
                <w:delText xml:space="preserve">In accordance with paragraph Concrete Surface Preparation, this </w:delText>
              </w:r>
              <w:r w:rsidR="00893647" w:rsidRPr="009224AA" w:rsidDel="00261D76">
                <w:rPr>
                  <w:rFonts w:cs="Arial"/>
                  <w:color w:val="FF0000"/>
                  <w:rPrChange w:id="801" w:author="James Faas" w:date="2022-11-30T08:08:00Z">
                    <w:rPr>
                      <w:rFonts w:cs="Arial"/>
                    </w:rPr>
                  </w:rPrChange>
                </w:rPr>
                <w:delText>Section</w:delText>
              </w:r>
            </w:del>
          </w:p>
        </w:tc>
        <w:tc>
          <w:tcPr>
            <w:tcW w:w="2700" w:type="dxa"/>
            <w:tcBorders>
              <w:top w:val="double" w:sz="6" w:space="0" w:color="auto"/>
              <w:left w:val="single" w:sz="6" w:space="0" w:color="auto"/>
              <w:bottom w:val="single" w:sz="6" w:space="0" w:color="auto"/>
            </w:tcBorders>
          </w:tcPr>
          <w:p w14:paraId="79CDAAC3" w14:textId="569BF23A" w:rsidR="00783E03" w:rsidRPr="009224AA" w:rsidDel="00261D76" w:rsidRDefault="00783E03" w:rsidP="00B8664A">
            <w:pPr>
              <w:pStyle w:val="TableText"/>
              <w:keepNext/>
              <w:spacing w:before="0"/>
              <w:rPr>
                <w:del w:id="802" w:author="James Faas" w:date="2022-11-30T08:53:00Z"/>
                <w:rFonts w:ascii="Calibri" w:hAnsi="Calibri" w:cs="Arial"/>
                <w:color w:val="FF0000"/>
                <w:sz w:val="22"/>
                <w:rPrChange w:id="803" w:author="James Faas" w:date="2022-11-30T08:08:00Z">
                  <w:rPr>
                    <w:del w:id="804" w:author="James Faas" w:date="2022-11-30T08:53:00Z"/>
                    <w:rFonts w:ascii="Calibri" w:hAnsi="Calibri" w:cs="Arial"/>
                    <w:sz w:val="22"/>
                  </w:rPr>
                </w:rPrChange>
              </w:rPr>
            </w:pPr>
            <w:del w:id="805" w:author="James Faas" w:date="2022-11-30T08:53:00Z">
              <w:r w:rsidRPr="009224AA" w:rsidDel="00261D76">
                <w:rPr>
                  <w:rFonts w:cs="Arial"/>
                  <w:color w:val="FF0000"/>
                  <w:rPrChange w:id="806" w:author="James Faas" w:date="2022-11-30T08:08:00Z">
                    <w:rPr>
                      <w:rFonts w:cs="Arial"/>
                    </w:rPr>
                  </w:rPrChange>
                </w:rPr>
                <w:delText>Epoxy Filler/Surfacer (NSF</w:delText>
              </w:r>
              <w:r w:rsidRPr="009224AA" w:rsidDel="00261D76">
                <w:rPr>
                  <w:rFonts w:cs="Arial"/>
                  <w:color w:val="FF0000"/>
                  <w:rPrChange w:id="807" w:author="James Faas" w:date="2022-11-30T08:08:00Z">
                    <w:rPr>
                      <w:rFonts w:cs="Arial"/>
                    </w:rPr>
                  </w:rPrChange>
                </w:rPr>
                <w:noBreakHyphen/>
                <w:delText>approved)</w:delText>
              </w:r>
            </w:del>
          </w:p>
        </w:tc>
        <w:tc>
          <w:tcPr>
            <w:tcW w:w="2720" w:type="dxa"/>
            <w:tcBorders>
              <w:top w:val="double" w:sz="6" w:space="0" w:color="auto"/>
              <w:left w:val="single" w:sz="6" w:space="0" w:color="auto"/>
              <w:bottom w:val="single" w:sz="6" w:space="0" w:color="auto"/>
              <w:right w:val="double" w:sz="6" w:space="0" w:color="auto"/>
            </w:tcBorders>
          </w:tcPr>
          <w:p w14:paraId="621CFD70" w14:textId="587C7392" w:rsidR="00783E03" w:rsidRPr="009224AA" w:rsidDel="00261D76" w:rsidRDefault="00783E03" w:rsidP="00B8664A">
            <w:pPr>
              <w:pStyle w:val="TableText"/>
              <w:keepNext/>
              <w:spacing w:before="0"/>
              <w:rPr>
                <w:del w:id="808" w:author="James Faas" w:date="2022-11-30T08:53:00Z"/>
                <w:rFonts w:ascii="Calibri" w:hAnsi="Calibri" w:cs="Arial"/>
                <w:color w:val="FF0000"/>
                <w:sz w:val="22"/>
                <w:rPrChange w:id="809" w:author="James Faas" w:date="2022-11-30T08:08:00Z">
                  <w:rPr>
                    <w:del w:id="810" w:author="James Faas" w:date="2022-11-30T08:53:00Z"/>
                    <w:rFonts w:ascii="Calibri" w:hAnsi="Calibri" w:cs="Arial"/>
                    <w:sz w:val="22"/>
                  </w:rPr>
                </w:rPrChange>
              </w:rPr>
            </w:pPr>
            <w:del w:id="811" w:author="James Faas" w:date="2022-11-30T08:53:00Z">
              <w:r w:rsidRPr="009224AA" w:rsidDel="00261D76">
                <w:rPr>
                  <w:rFonts w:cs="Arial"/>
                  <w:color w:val="FF0000"/>
                  <w:rPrChange w:id="812" w:author="James Faas" w:date="2022-11-30T08:08:00Z">
                    <w:rPr>
                      <w:rFonts w:cs="Arial"/>
                    </w:rPr>
                  </w:rPrChange>
                </w:rPr>
                <w:delText>As required to fill voids and level surface</w:delText>
              </w:r>
            </w:del>
          </w:p>
        </w:tc>
      </w:tr>
      <w:tr w:rsidR="009224AA" w:rsidRPr="009224AA" w:rsidDel="00261D76" w14:paraId="7A6FA68F" w14:textId="0C72B588" w:rsidTr="00B8664A">
        <w:trPr>
          <w:cantSplit/>
          <w:del w:id="813" w:author="James Faas" w:date="2022-11-30T08:53:00Z"/>
        </w:trPr>
        <w:tc>
          <w:tcPr>
            <w:tcW w:w="2520" w:type="dxa"/>
            <w:vMerge/>
            <w:tcBorders>
              <w:top w:val="nil"/>
              <w:left w:val="double" w:sz="6" w:space="0" w:color="auto"/>
              <w:bottom w:val="double" w:sz="6" w:space="0" w:color="auto"/>
            </w:tcBorders>
          </w:tcPr>
          <w:p w14:paraId="10F1E3E3" w14:textId="44FCF24F" w:rsidR="00783E03" w:rsidRPr="009224AA" w:rsidDel="00261D76" w:rsidRDefault="00783E03" w:rsidP="00B8664A">
            <w:pPr>
              <w:pStyle w:val="TableText"/>
              <w:keepNext/>
              <w:spacing w:before="0"/>
              <w:rPr>
                <w:del w:id="814" w:author="James Faas" w:date="2022-11-30T08:53:00Z"/>
                <w:rFonts w:ascii="Calibri" w:hAnsi="Calibri" w:cs="Arial"/>
                <w:color w:val="FF0000"/>
                <w:sz w:val="22"/>
                <w:rPrChange w:id="815" w:author="James Faas" w:date="2022-11-30T08:08:00Z">
                  <w:rPr>
                    <w:del w:id="816" w:author="James Faas" w:date="2022-11-30T08:53:00Z"/>
                    <w:rFonts w:ascii="Calibri" w:hAnsi="Calibri" w:cs="Arial"/>
                    <w:sz w:val="22"/>
                  </w:rPr>
                </w:rPrChange>
              </w:rPr>
            </w:pPr>
          </w:p>
        </w:tc>
        <w:tc>
          <w:tcPr>
            <w:tcW w:w="2700" w:type="dxa"/>
            <w:tcBorders>
              <w:left w:val="single" w:sz="6" w:space="0" w:color="auto"/>
              <w:bottom w:val="double" w:sz="6" w:space="0" w:color="auto"/>
            </w:tcBorders>
          </w:tcPr>
          <w:p w14:paraId="2AC02B32" w14:textId="13BFBA58" w:rsidR="00783E03" w:rsidRPr="009224AA" w:rsidDel="00261D76" w:rsidRDefault="00783E03" w:rsidP="00B8664A">
            <w:pPr>
              <w:pStyle w:val="TableText"/>
              <w:keepNext/>
              <w:spacing w:before="0"/>
              <w:rPr>
                <w:del w:id="817" w:author="James Faas" w:date="2022-11-30T08:53:00Z"/>
                <w:rFonts w:ascii="Calibri" w:hAnsi="Calibri" w:cs="Arial"/>
                <w:color w:val="FF0000"/>
                <w:sz w:val="22"/>
                <w:rPrChange w:id="818" w:author="James Faas" w:date="2022-11-30T08:08:00Z">
                  <w:rPr>
                    <w:del w:id="819" w:author="James Faas" w:date="2022-11-30T08:53:00Z"/>
                    <w:rFonts w:ascii="Calibri" w:hAnsi="Calibri" w:cs="Arial"/>
                    <w:sz w:val="22"/>
                  </w:rPr>
                </w:rPrChange>
              </w:rPr>
            </w:pPr>
            <w:del w:id="820" w:author="James Faas" w:date="2022-11-30T08:53:00Z">
              <w:r w:rsidRPr="009224AA" w:rsidDel="00261D76">
                <w:rPr>
                  <w:rFonts w:cs="Arial"/>
                  <w:color w:val="FF0000"/>
                  <w:rPrChange w:id="821" w:author="James Faas" w:date="2022-11-30T08:08:00Z">
                    <w:rPr>
                      <w:rFonts w:cs="Arial"/>
                    </w:rPr>
                  </w:rPrChange>
                </w:rPr>
                <w:delText>NSF Epoxy</w:delText>
              </w:r>
            </w:del>
          </w:p>
        </w:tc>
        <w:tc>
          <w:tcPr>
            <w:tcW w:w="2720" w:type="dxa"/>
            <w:tcBorders>
              <w:left w:val="single" w:sz="6" w:space="0" w:color="auto"/>
              <w:bottom w:val="double" w:sz="6" w:space="0" w:color="auto"/>
              <w:right w:val="double" w:sz="6" w:space="0" w:color="auto"/>
            </w:tcBorders>
          </w:tcPr>
          <w:p w14:paraId="2945EBB1" w14:textId="6D9F1EEF" w:rsidR="00783E03" w:rsidRPr="009224AA" w:rsidDel="00261D76" w:rsidRDefault="00783E03" w:rsidP="00B8664A">
            <w:pPr>
              <w:pStyle w:val="TableText"/>
              <w:keepNext/>
              <w:spacing w:before="0"/>
              <w:rPr>
                <w:del w:id="822" w:author="James Faas" w:date="2022-11-30T08:53:00Z"/>
                <w:rFonts w:ascii="Calibri" w:hAnsi="Calibri" w:cs="Arial"/>
                <w:color w:val="FF0000"/>
                <w:sz w:val="22"/>
                <w:rPrChange w:id="823" w:author="James Faas" w:date="2022-11-30T08:08:00Z">
                  <w:rPr>
                    <w:del w:id="824" w:author="James Faas" w:date="2022-11-30T08:53:00Z"/>
                    <w:rFonts w:ascii="Calibri" w:hAnsi="Calibri" w:cs="Arial"/>
                    <w:sz w:val="22"/>
                  </w:rPr>
                </w:rPrChange>
              </w:rPr>
            </w:pPr>
            <w:del w:id="825" w:author="James Faas" w:date="2022-11-30T08:53:00Z">
              <w:r w:rsidRPr="009224AA" w:rsidDel="00261D76">
                <w:rPr>
                  <w:rFonts w:cs="Arial"/>
                  <w:color w:val="FF0000"/>
                  <w:rPrChange w:id="826" w:author="James Faas" w:date="2022-11-30T08:08:00Z">
                    <w:rPr>
                      <w:rFonts w:cs="Arial"/>
                    </w:rPr>
                  </w:rPrChange>
                </w:rPr>
                <w:delText>3 coats, 23 m</w:delText>
              </w:r>
              <w:r w:rsidRPr="009224AA" w:rsidDel="00261D76">
                <w:rPr>
                  <w:rFonts w:cs="Arial"/>
                  <w:color w:val="FF0000"/>
                  <w:vertAlign w:val="superscript"/>
                  <w:rPrChange w:id="827" w:author="James Faas" w:date="2022-11-30T08:08:00Z">
                    <w:rPr>
                      <w:rFonts w:cs="Arial"/>
                      <w:vertAlign w:val="superscript"/>
                    </w:rPr>
                  </w:rPrChange>
                </w:rPr>
                <w:delText>2</w:delText>
              </w:r>
              <w:r w:rsidRPr="009224AA" w:rsidDel="00261D76">
                <w:rPr>
                  <w:rFonts w:cs="Arial"/>
                  <w:color w:val="FF0000"/>
                  <w:rPrChange w:id="828" w:author="James Faas" w:date="2022-11-30T08:08:00Z">
                    <w:rPr>
                      <w:rFonts w:cs="Arial"/>
                    </w:rPr>
                  </w:rPrChange>
                </w:rPr>
                <w:delText xml:space="preserve"> per 3.8 L per coat</w:delText>
              </w:r>
            </w:del>
          </w:p>
        </w:tc>
      </w:tr>
    </w:tbl>
    <w:p w14:paraId="2855C42C" w14:textId="7CBB093B" w:rsidR="00783E03" w:rsidRPr="009224AA" w:rsidDel="00261D76" w:rsidRDefault="00783E03" w:rsidP="006E01B3">
      <w:pPr>
        <w:pStyle w:val="Heading3"/>
        <w:keepNext/>
        <w:spacing w:before="80"/>
        <w:rPr>
          <w:del w:id="829" w:author="James Faas" w:date="2022-11-30T08:53:00Z"/>
          <w:color w:val="FF0000"/>
          <w:rPrChange w:id="830" w:author="James Faas" w:date="2022-11-30T08:08:00Z">
            <w:rPr>
              <w:del w:id="831" w:author="James Faas" w:date="2022-11-30T08:53:00Z"/>
            </w:rPr>
          </w:rPrChange>
        </w:rPr>
      </w:pPr>
      <w:del w:id="832" w:author="James Faas" w:date="2022-11-30T08:53:00Z">
        <w:r w:rsidRPr="009224AA" w:rsidDel="00261D76">
          <w:rPr>
            <w:color w:val="FF0000"/>
            <w:rPrChange w:id="833" w:author="James Faas" w:date="2022-11-30T08:08:00Z">
              <w:rPr/>
            </w:rPrChange>
          </w:rPr>
          <w:delText>System No. 1</w:delText>
        </w:r>
        <w:r w:rsidR="005F6247" w:rsidRPr="009224AA" w:rsidDel="00261D76">
          <w:rPr>
            <w:color w:val="FF0000"/>
            <w:rPrChange w:id="834" w:author="James Faas" w:date="2022-11-30T08:08:00Z">
              <w:rPr/>
            </w:rPrChange>
          </w:rPr>
          <w:delText>6</w:delText>
        </w:r>
        <w:r w:rsidRPr="009224AA" w:rsidDel="00261D76">
          <w:rPr>
            <w:color w:val="FF0000"/>
            <w:rPrChange w:id="835" w:author="James Faas" w:date="2022-11-30T08:08:00Z">
              <w:rPr/>
            </w:rPrChange>
          </w:rPr>
          <w:delText xml:space="preserve"> Concrete Tank Lining – Domestic Sewage:</w:delText>
        </w:r>
      </w:del>
    </w:p>
    <w:tbl>
      <w:tblPr>
        <w:tblW w:w="7915" w:type="dxa"/>
        <w:tblInd w:w="1830" w:type="dxa"/>
        <w:tblLayout w:type="fixed"/>
        <w:tblCellMar>
          <w:left w:w="120" w:type="dxa"/>
          <w:right w:w="120" w:type="dxa"/>
        </w:tblCellMar>
        <w:tblLook w:val="0000" w:firstRow="0" w:lastRow="0" w:firstColumn="0" w:lastColumn="0" w:noHBand="0" w:noVBand="0"/>
      </w:tblPr>
      <w:tblGrid>
        <w:gridCol w:w="2520"/>
        <w:gridCol w:w="2700"/>
        <w:gridCol w:w="2695"/>
      </w:tblGrid>
      <w:tr w:rsidR="009224AA" w:rsidRPr="009224AA" w:rsidDel="00261D76" w14:paraId="193F002B" w14:textId="65F53E55" w:rsidTr="00B8664A">
        <w:trPr>
          <w:cantSplit/>
          <w:tblHeader/>
          <w:del w:id="836" w:author="James Faas" w:date="2022-11-30T08:53:00Z"/>
        </w:trPr>
        <w:tc>
          <w:tcPr>
            <w:tcW w:w="2520" w:type="dxa"/>
            <w:tcBorders>
              <w:top w:val="double" w:sz="6" w:space="0" w:color="auto"/>
              <w:left w:val="double" w:sz="6" w:space="0" w:color="auto"/>
            </w:tcBorders>
          </w:tcPr>
          <w:p w14:paraId="7D538826" w14:textId="6D26D7D2" w:rsidR="00783E03" w:rsidRPr="009224AA" w:rsidDel="00261D76" w:rsidRDefault="00783E03" w:rsidP="00B8664A">
            <w:pPr>
              <w:pStyle w:val="TableHeading"/>
              <w:keepNext/>
              <w:spacing w:before="0"/>
              <w:rPr>
                <w:del w:id="837" w:author="James Faas" w:date="2022-11-30T08:53:00Z"/>
                <w:rFonts w:ascii="Calibri" w:hAnsi="Calibri" w:cs="Arial"/>
                <w:color w:val="FF0000"/>
                <w:sz w:val="22"/>
                <w:rPrChange w:id="838" w:author="James Faas" w:date="2022-11-30T08:08:00Z">
                  <w:rPr>
                    <w:del w:id="839" w:author="James Faas" w:date="2022-11-30T08:53:00Z"/>
                    <w:rFonts w:ascii="Calibri" w:hAnsi="Calibri" w:cs="Arial"/>
                    <w:sz w:val="22"/>
                  </w:rPr>
                </w:rPrChange>
              </w:rPr>
            </w:pPr>
            <w:del w:id="840" w:author="James Faas" w:date="2022-11-30T08:53:00Z">
              <w:r w:rsidRPr="009224AA" w:rsidDel="00261D76">
                <w:rPr>
                  <w:rFonts w:cs="Arial"/>
                  <w:color w:val="FF0000"/>
                  <w:rPrChange w:id="841" w:author="James Faas" w:date="2022-11-30T08:08:00Z">
                    <w:rPr>
                      <w:rFonts w:cs="Arial"/>
                    </w:rPr>
                  </w:rPrChange>
                </w:rPr>
                <w:delText>Surface Prep.</w:delText>
              </w:r>
            </w:del>
          </w:p>
        </w:tc>
        <w:tc>
          <w:tcPr>
            <w:tcW w:w="2700" w:type="dxa"/>
            <w:tcBorders>
              <w:top w:val="double" w:sz="6" w:space="0" w:color="auto"/>
              <w:left w:val="single" w:sz="6" w:space="0" w:color="auto"/>
            </w:tcBorders>
          </w:tcPr>
          <w:p w14:paraId="089B148A" w14:textId="5920EAD5" w:rsidR="00783E03" w:rsidRPr="009224AA" w:rsidDel="00261D76" w:rsidRDefault="00783E03" w:rsidP="00B8664A">
            <w:pPr>
              <w:pStyle w:val="TableHeading"/>
              <w:spacing w:before="0"/>
              <w:rPr>
                <w:del w:id="842" w:author="James Faas" w:date="2022-11-30T08:53:00Z"/>
                <w:rFonts w:ascii="Calibri" w:hAnsi="Calibri" w:cs="Arial"/>
                <w:color w:val="FF0000"/>
                <w:sz w:val="22"/>
                <w:rPrChange w:id="843" w:author="James Faas" w:date="2022-11-30T08:08:00Z">
                  <w:rPr>
                    <w:del w:id="844" w:author="James Faas" w:date="2022-11-30T08:53:00Z"/>
                    <w:rFonts w:ascii="Calibri" w:hAnsi="Calibri" w:cs="Arial"/>
                    <w:sz w:val="22"/>
                  </w:rPr>
                </w:rPrChange>
              </w:rPr>
            </w:pPr>
            <w:del w:id="845" w:author="James Faas" w:date="2022-11-30T08:53:00Z">
              <w:r w:rsidRPr="009224AA" w:rsidDel="00261D76">
                <w:rPr>
                  <w:rFonts w:cs="Arial"/>
                  <w:color w:val="FF0000"/>
                  <w:rPrChange w:id="846" w:author="James Faas" w:date="2022-11-30T08:08:00Z">
                    <w:rPr>
                      <w:rFonts w:cs="Arial"/>
                    </w:rPr>
                  </w:rPrChange>
                </w:rPr>
                <w:delText>Paint Material</w:delText>
              </w:r>
            </w:del>
          </w:p>
        </w:tc>
        <w:tc>
          <w:tcPr>
            <w:tcW w:w="2695" w:type="dxa"/>
            <w:tcBorders>
              <w:top w:val="double" w:sz="6" w:space="0" w:color="auto"/>
              <w:left w:val="single" w:sz="6" w:space="0" w:color="auto"/>
              <w:right w:val="double" w:sz="6" w:space="0" w:color="auto"/>
            </w:tcBorders>
          </w:tcPr>
          <w:p w14:paraId="406FB9FD" w14:textId="7F9A8535" w:rsidR="00783E03" w:rsidRPr="009224AA" w:rsidDel="00261D76" w:rsidRDefault="00783E03" w:rsidP="00B8664A">
            <w:pPr>
              <w:pStyle w:val="TableHeading"/>
              <w:spacing w:before="0"/>
              <w:rPr>
                <w:del w:id="847" w:author="James Faas" w:date="2022-11-30T08:53:00Z"/>
                <w:rFonts w:ascii="Calibri" w:hAnsi="Calibri" w:cs="Arial"/>
                <w:color w:val="FF0000"/>
                <w:sz w:val="22"/>
                <w:rPrChange w:id="848" w:author="James Faas" w:date="2022-11-30T08:08:00Z">
                  <w:rPr>
                    <w:del w:id="849" w:author="James Faas" w:date="2022-11-30T08:53:00Z"/>
                    <w:rFonts w:ascii="Calibri" w:hAnsi="Calibri" w:cs="Arial"/>
                    <w:sz w:val="22"/>
                  </w:rPr>
                </w:rPrChange>
              </w:rPr>
            </w:pPr>
            <w:del w:id="850" w:author="James Faas" w:date="2022-11-30T08:53:00Z">
              <w:r w:rsidRPr="009224AA" w:rsidDel="00261D76">
                <w:rPr>
                  <w:rFonts w:cs="Arial"/>
                  <w:color w:val="FF0000"/>
                  <w:rPrChange w:id="851" w:author="James Faas" w:date="2022-11-30T08:08:00Z">
                    <w:rPr>
                      <w:rFonts w:cs="Arial"/>
                    </w:rPr>
                  </w:rPrChange>
                </w:rPr>
                <w:delText>Min. Coats, Cover</w:delText>
              </w:r>
            </w:del>
          </w:p>
        </w:tc>
      </w:tr>
      <w:tr w:rsidR="009224AA" w:rsidRPr="009224AA" w:rsidDel="00261D76" w14:paraId="1B05ECFB" w14:textId="0713E921" w:rsidTr="00B8664A">
        <w:trPr>
          <w:cantSplit/>
          <w:del w:id="852" w:author="James Faas" w:date="2022-11-30T08:53:00Z"/>
        </w:trPr>
        <w:tc>
          <w:tcPr>
            <w:tcW w:w="2520" w:type="dxa"/>
            <w:tcBorders>
              <w:top w:val="single" w:sz="4" w:space="0" w:color="auto"/>
              <w:left w:val="double" w:sz="6" w:space="0" w:color="auto"/>
              <w:bottom w:val="nil"/>
            </w:tcBorders>
          </w:tcPr>
          <w:p w14:paraId="20F6429F" w14:textId="7CECB4BB" w:rsidR="00783E03" w:rsidRPr="009224AA" w:rsidDel="00261D76" w:rsidRDefault="00783E03" w:rsidP="00B8664A">
            <w:pPr>
              <w:pStyle w:val="TableText"/>
              <w:spacing w:before="0"/>
              <w:rPr>
                <w:del w:id="853" w:author="James Faas" w:date="2022-11-30T08:53:00Z"/>
                <w:rFonts w:ascii="Calibri" w:hAnsi="Calibri" w:cs="Arial"/>
                <w:color w:val="FF0000"/>
                <w:sz w:val="22"/>
                <w:rPrChange w:id="854" w:author="James Faas" w:date="2022-11-30T08:08:00Z">
                  <w:rPr>
                    <w:del w:id="855" w:author="James Faas" w:date="2022-11-30T08:53:00Z"/>
                    <w:rFonts w:ascii="Calibri" w:hAnsi="Calibri" w:cs="Arial"/>
                    <w:sz w:val="22"/>
                  </w:rPr>
                </w:rPrChange>
              </w:rPr>
            </w:pPr>
            <w:del w:id="856" w:author="James Faas" w:date="2022-11-30T08:53:00Z">
              <w:r w:rsidRPr="009224AA" w:rsidDel="00261D76">
                <w:rPr>
                  <w:rFonts w:cs="Arial"/>
                  <w:color w:val="FF0000"/>
                  <w:rPrChange w:id="857" w:author="James Faas" w:date="2022-11-30T08:08:00Z">
                    <w:rPr>
                      <w:rFonts w:cs="Arial"/>
                    </w:rPr>
                  </w:rPrChange>
                </w:rPr>
                <w:delText xml:space="preserve">In accordance with paragraph Concrete Surface Preparation, this </w:delText>
              </w:r>
              <w:r w:rsidR="00893647" w:rsidRPr="009224AA" w:rsidDel="00261D76">
                <w:rPr>
                  <w:rFonts w:cs="Arial"/>
                  <w:color w:val="FF0000"/>
                  <w:rPrChange w:id="858" w:author="James Faas" w:date="2022-11-30T08:08:00Z">
                    <w:rPr>
                      <w:rFonts w:cs="Arial"/>
                    </w:rPr>
                  </w:rPrChange>
                </w:rPr>
                <w:delText>Section</w:delText>
              </w:r>
            </w:del>
          </w:p>
        </w:tc>
        <w:tc>
          <w:tcPr>
            <w:tcW w:w="2700" w:type="dxa"/>
            <w:tcBorders>
              <w:top w:val="single" w:sz="4" w:space="0" w:color="auto"/>
              <w:left w:val="single" w:sz="6" w:space="0" w:color="auto"/>
              <w:bottom w:val="single" w:sz="6" w:space="0" w:color="auto"/>
            </w:tcBorders>
          </w:tcPr>
          <w:p w14:paraId="22668ECD" w14:textId="30C60778" w:rsidR="00783E03" w:rsidRPr="009224AA" w:rsidDel="00261D76" w:rsidRDefault="00783E03" w:rsidP="00B8664A">
            <w:pPr>
              <w:pStyle w:val="TableText"/>
              <w:spacing w:before="0"/>
              <w:rPr>
                <w:del w:id="859" w:author="James Faas" w:date="2022-11-30T08:53:00Z"/>
                <w:rFonts w:ascii="Calibri" w:hAnsi="Calibri" w:cs="Arial"/>
                <w:color w:val="FF0000"/>
                <w:sz w:val="22"/>
                <w:rPrChange w:id="860" w:author="James Faas" w:date="2022-11-30T08:08:00Z">
                  <w:rPr>
                    <w:del w:id="861" w:author="James Faas" w:date="2022-11-30T08:53:00Z"/>
                    <w:rFonts w:ascii="Calibri" w:hAnsi="Calibri" w:cs="Arial"/>
                    <w:sz w:val="22"/>
                  </w:rPr>
                </w:rPrChange>
              </w:rPr>
            </w:pPr>
            <w:del w:id="862" w:author="James Faas" w:date="2022-11-30T08:53:00Z">
              <w:r w:rsidRPr="009224AA" w:rsidDel="00261D76">
                <w:rPr>
                  <w:rFonts w:cs="Arial"/>
                  <w:color w:val="FF0000"/>
                  <w:rPrChange w:id="863" w:author="James Faas" w:date="2022-11-30T08:08:00Z">
                    <w:rPr>
                      <w:rFonts w:cs="Arial"/>
                    </w:rPr>
                  </w:rPrChange>
                </w:rPr>
                <w:delText>Epoxy Filler/Surfacer</w:delText>
              </w:r>
            </w:del>
          </w:p>
        </w:tc>
        <w:tc>
          <w:tcPr>
            <w:tcW w:w="2695" w:type="dxa"/>
            <w:tcBorders>
              <w:top w:val="single" w:sz="4" w:space="0" w:color="auto"/>
              <w:left w:val="single" w:sz="6" w:space="0" w:color="auto"/>
              <w:bottom w:val="single" w:sz="6" w:space="0" w:color="auto"/>
              <w:right w:val="double" w:sz="6" w:space="0" w:color="auto"/>
            </w:tcBorders>
          </w:tcPr>
          <w:p w14:paraId="53811B6C" w14:textId="3DB2953C" w:rsidR="00783E03" w:rsidRPr="009224AA" w:rsidDel="00261D76" w:rsidRDefault="00783E03" w:rsidP="00B8664A">
            <w:pPr>
              <w:pStyle w:val="TableText"/>
              <w:spacing w:before="0"/>
              <w:rPr>
                <w:del w:id="864" w:author="James Faas" w:date="2022-11-30T08:53:00Z"/>
                <w:rFonts w:ascii="Calibri" w:hAnsi="Calibri" w:cs="Arial"/>
                <w:color w:val="FF0000"/>
                <w:sz w:val="22"/>
                <w:rPrChange w:id="865" w:author="James Faas" w:date="2022-11-30T08:08:00Z">
                  <w:rPr>
                    <w:del w:id="866" w:author="James Faas" w:date="2022-11-30T08:53:00Z"/>
                    <w:rFonts w:ascii="Calibri" w:hAnsi="Calibri" w:cs="Arial"/>
                    <w:sz w:val="22"/>
                  </w:rPr>
                </w:rPrChange>
              </w:rPr>
            </w:pPr>
            <w:del w:id="867" w:author="James Faas" w:date="2022-11-30T08:53:00Z">
              <w:r w:rsidRPr="009224AA" w:rsidDel="00261D76">
                <w:rPr>
                  <w:rFonts w:cs="Arial"/>
                  <w:color w:val="FF0000"/>
                  <w:rPrChange w:id="868" w:author="James Faas" w:date="2022-11-30T08:08:00Z">
                    <w:rPr>
                      <w:rFonts w:cs="Arial"/>
                    </w:rPr>
                  </w:rPrChange>
                </w:rPr>
                <w:delText>As required to fill voids and level surface</w:delText>
              </w:r>
            </w:del>
          </w:p>
        </w:tc>
      </w:tr>
      <w:tr w:rsidR="009224AA" w:rsidRPr="009224AA" w:rsidDel="00261D76" w14:paraId="1734132A" w14:textId="509301A3" w:rsidTr="00B8664A">
        <w:trPr>
          <w:cantSplit/>
          <w:del w:id="869" w:author="James Faas" w:date="2022-11-30T08:53:00Z"/>
        </w:trPr>
        <w:tc>
          <w:tcPr>
            <w:tcW w:w="2520" w:type="dxa"/>
            <w:tcBorders>
              <w:top w:val="nil"/>
              <w:left w:val="double" w:sz="6" w:space="0" w:color="auto"/>
              <w:bottom w:val="double" w:sz="6" w:space="0" w:color="auto"/>
            </w:tcBorders>
          </w:tcPr>
          <w:p w14:paraId="4D611E7E" w14:textId="21E351A9" w:rsidR="00783E03" w:rsidRPr="009224AA" w:rsidDel="00261D76" w:rsidRDefault="00783E03" w:rsidP="00B8664A">
            <w:pPr>
              <w:pStyle w:val="TableText"/>
              <w:spacing w:before="0"/>
              <w:rPr>
                <w:del w:id="870" w:author="James Faas" w:date="2022-11-30T08:53:00Z"/>
                <w:rFonts w:ascii="Calibri" w:hAnsi="Calibri" w:cs="Arial"/>
                <w:color w:val="FF0000"/>
                <w:sz w:val="22"/>
                <w:rPrChange w:id="871" w:author="James Faas" w:date="2022-11-30T08:08:00Z">
                  <w:rPr>
                    <w:del w:id="872" w:author="James Faas" w:date="2022-11-30T08:53:00Z"/>
                    <w:rFonts w:ascii="Calibri" w:hAnsi="Calibri" w:cs="Arial"/>
                    <w:sz w:val="22"/>
                  </w:rPr>
                </w:rPrChange>
              </w:rPr>
            </w:pPr>
          </w:p>
        </w:tc>
        <w:tc>
          <w:tcPr>
            <w:tcW w:w="2700" w:type="dxa"/>
            <w:tcBorders>
              <w:left w:val="single" w:sz="6" w:space="0" w:color="auto"/>
              <w:bottom w:val="double" w:sz="6" w:space="0" w:color="auto"/>
            </w:tcBorders>
          </w:tcPr>
          <w:p w14:paraId="21DBA24A" w14:textId="427DBB64" w:rsidR="00783E03" w:rsidRPr="009224AA" w:rsidDel="00261D76" w:rsidRDefault="00783E03" w:rsidP="00B8664A">
            <w:pPr>
              <w:pStyle w:val="TableText"/>
              <w:spacing w:before="0"/>
              <w:rPr>
                <w:del w:id="873" w:author="James Faas" w:date="2022-11-30T08:53:00Z"/>
                <w:rFonts w:ascii="Calibri" w:hAnsi="Calibri" w:cs="Arial"/>
                <w:color w:val="FF0000"/>
                <w:sz w:val="22"/>
                <w:rPrChange w:id="874" w:author="James Faas" w:date="2022-11-30T08:08:00Z">
                  <w:rPr>
                    <w:del w:id="875" w:author="James Faas" w:date="2022-11-30T08:53:00Z"/>
                    <w:rFonts w:ascii="Calibri" w:hAnsi="Calibri" w:cs="Arial"/>
                    <w:sz w:val="22"/>
                  </w:rPr>
                </w:rPrChange>
              </w:rPr>
            </w:pPr>
            <w:del w:id="876" w:author="James Faas" w:date="2022-11-30T08:53:00Z">
              <w:r w:rsidRPr="009224AA" w:rsidDel="00261D76">
                <w:rPr>
                  <w:rFonts w:cs="Arial"/>
                  <w:color w:val="FF0000"/>
                  <w:rPrChange w:id="877" w:author="James Faas" w:date="2022-11-30T08:08:00Z">
                    <w:rPr>
                      <w:rFonts w:cs="Arial"/>
                    </w:rPr>
                  </w:rPrChange>
                </w:rPr>
                <w:delText>Polyamide Epoxy, High Solids</w:delText>
              </w:r>
            </w:del>
          </w:p>
        </w:tc>
        <w:tc>
          <w:tcPr>
            <w:tcW w:w="2695" w:type="dxa"/>
            <w:tcBorders>
              <w:left w:val="single" w:sz="6" w:space="0" w:color="auto"/>
              <w:bottom w:val="double" w:sz="6" w:space="0" w:color="auto"/>
              <w:right w:val="double" w:sz="6" w:space="0" w:color="auto"/>
            </w:tcBorders>
          </w:tcPr>
          <w:p w14:paraId="01EDB48C" w14:textId="35F69A87" w:rsidR="00783E03" w:rsidRPr="009224AA" w:rsidDel="00261D76" w:rsidRDefault="00783E03" w:rsidP="00B8664A">
            <w:pPr>
              <w:pStyle w:val="TableText"/>
              <w:spacing w:before="0"/>
              <w:rPr>
                <w:del w:id="878" w:author="James Faas" w:date="2022-11-30T08:53:00Z"/>
                <w:rFonts w:ascii="Calibri" w:hAnsi="Calibri" w:cs="Arial"/>
                <w:color w:val="FF0000"/>
                <w:sz w:val="22"/>
                <w:rPrChange w:id="879" w:author="James Faas" w:date="2022-11-30T08:08:00Z">
                  <w:rPr>
                    <w:del w:id="880" w:author="James Faas" w:date="2022-11-30T08:53:00Z"/>
                    <w:rFonts w:ascii="Calibri" w:hAnsi="Calibri" w:cs="Arial"/>
                    <w:sz w:val="22"/>
                  </w:rPr>
                </w:rPrChange>
              </w:rPr>
            </w:pPr>
            <w:del w:id="881" w:author="James Faas" w:date="2022-11-30T08:53:00Z">
              <w:r w:rsidRPr="009224AA" w:rsidDel="00261D76">
                <w:rPr>
                  <w:rFonts w:cs="Arial"/>
                  <w:color w:val="FF0000"/>
                  <w:rPrChange w:id="882" w:author="James Faas" w:date="2022-11-30T08:08:00Z">
                    <w:rPr>
                      <w:rFonts w:cs="Arial"/>
                    </w:rPr>
                  </w:rPrChange>
                </w:rPr>
                <w:delText>3 coats, 23 m</w:delText>
              </w:r>
              <w:r w:rsidRPr="009224AA" w:rsidDel="00261D76">
                <w:rPr>
                  <w:rFonts w:cs="Arial"/>
                  <w:color w:val="FF0000"/>
                  <w:vertAlign w:val="superscript"/>
                  <w:rPrChange w:id="883" w:author="James Faas" w:date="2022-11-30T08:08:00Z">
                    <w:rPr>
                      <w:rFonts w:cs="Arial"/>
                      <w:vertAlign w:val="superscript"/>
                    </w:rPr>
                  </w:rPrChange>
                </w:rPr>
                <w:delText>2</w:delText>
              </w:r>
              <w:r w:rsidRPr="009224AA" w:rsidDel="00261D76">
                <w:rPr>
                  <w:rFonts w:cs="Arial"/>
                  <w:color w:val="FF0000"/>
                  <w:rPrChange w:id="884" w:author="James Faas" w:date="2022-11-30T08:08:00Z">
                    <w:rPr>
                      <w:rFonts w:cs="Arial"/>
                    </w:rPr>
                  </w:rPrChange>
                </w:rPr>
                <w:delText xml:space="preserve"> per 3.8 L per coat</w:delText>
              </w:r>
            </w:del>
          </w:p>
        </w:tc>
      </w:tr>
    </w:tbl>
    <w:p w14:paraId="43CFDD7E" w14:textId="3D66F760" w:rsidR="00783E03" w:rsidRPr="009224AA" w:rsidDel="00261D76" w:rsidRDefault="00783E03" w:rsidP="006E01B3">
      <w:pPr>
        <w:pStyle w:val="Heading3"/>
        <w:keepNext/>
        <w:spacing w:before="80"/>
        <w:rPr>
          <w:del w:id="885" w:author="James Faas" w:date="2022-11-30T08:53:00Z"/>
          <w:color w:val="FF0000"/>
          <w:rPrChange w:id="886" w:author="James Faas" w:date="2022-11-30T08:08:00Z">
            <w:rPr>
              <w:del w:id="887" w:author="James Faas" w:date="2022-11-30T08:53:00Z"/>
            </w:rPr>
          </w:rPrChange>
        </w:rPr>
      </w:pPr>
      <w:del w:id="888" w:author="James Faas" w:date="2022-11-30T08:53:00Z">
        <w:r w:rsidRPr="009224AA" w:rsidDel="00261D76">
          <w:rPr>
            <w:color w:val="FF0000"/>
            <w:rPrChange w:id="889" w:author="James Faas" w:date="2022-11-30T08:08:00Z">
              <w:rPr/>
            </w:rPrChange>
          </w:rPr>
          <w:delText>System No. </w:delText>
        </w:r>
        <w:r w:rsidR="005F6247" w:rsidRPr="009224AA" w:rsidDel="00261D76">
          <w:rPr>
            <w:color w:val="FF0000"/>
            <w:rPrChange w:id="890" w:author="James Faas" w:date="2022-11-30T08:08:00Z">
              <w:rPr/>
            </w:rPrChange>
          </w:rPr>
          <w:delText>17</w:delText>
        </w:r>
        <w:r w:rsidRPr="009224AA" w:rsidDel="00261D76">
          <w:rPr>
            <w:color w:val="FF0000"/>
            <w:rPrChange w:id="891" w:author="James Faas" w:date="2022-11-30T08:08:00Z">
              <w:rPr/>
            </w:rPrChange>
          </w:rPr>
          <w:delText xml:space="preserve"> Concrete Tank Lining – Other:</w:delText>
        </w:r>
      </w:del>
    </w:p>
    <w:p w14:paraId="18711433" w14:textId="0AED7C8C" w:rsidR="00783E03" w:rsidRPr="009224AA" w:rsidDel="00261D76" w:rsidRDefault="00783E03" w:rsidP="006E01B3">
      <w:pPr>
        <w:pStyle w:val="Heading3"/>
        <w:keepNext/>
        <w:spacing w:before="80"/>
        <w:rPr>
          <w:del w:id="892" w:author="James Faas" w:date="2022-11-30T08:53:00Z"/>
          <w:color w:val="FF0000"/>
          <w:rPrChange w:id="893" w:author="James Faas" w:date="2022-11-30T08:08:00Z">
            <w:rPr>
              <w:del w:id="894" w:author="James Faas" w:date="2022-11-30T08:53:00Z"/>
            </w:rPr>
          </w:rPrChange>
        </w:rPr>
      </w:pPr>
      <w:del w:id="895" w:author="James Faas" w:date="2022-11-30T08:53:00Z">
        <w:r w:rsidRPr="009224AA" w:rsidDel="00261D76">
          <w:rPr>
            <w:color w:val="FF0000"/>
            <w:rPrChange w:id="896" w:author="James Faas" w:date="2022-11-30T08:08:00Z">
              <w:rPr/>
            </w:rPrChange>
          </w:rPr>
          <w:delText>System No. </w:delText>
        </w:r>
        <w:r w:rsidR="005F6247" w:rsidRPr="009224AA" w:rsidDel="00261D76">
          <w:rPr>
            <w:color w:val="FF0000"/>
            <w:rPrChange w:id="897" w:author="James Faas" w:date="2022-11-30T08:08:00Z">
              <w:rPr/>
            </w:rPrChange>
          </w:rPr>
          <w:delText>18</w:delText>
        </w:r>
        <w:r w:rsidRPr="009224AA" w:rsidDel="00261D76">
          <w:rPr>
            <w:color w:val="FF0000"/>
            <w:rPrChange w:id="898" w:author="James Faas" w:date="2022-11-30T08:08:00Z">
              <w:rPr/>
            </w:rPrChange>
          </w:rPr>
          <w:delText xml:space="preserve"> Skid</w:delText>
        </w:r>
        <w:r w:rsidRPr="009224AA" w:rsidDel="00261D76">
          <w:rPr>
            <w:color w:val="FF0000"/>
            <w:rPrChange w:id="899" w:author="James Faas" w:date="2022-11-30T08:08:00Z">
              <w:rPr/>
            </w:rPrChange>
          </w:rPr>
          <w:noBreakHyphen/>
          <w:delText>Resistant – Concrete:</w:delText>
        </w:r>
      </w:del>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224AA" w:rsidRPr="009224AA" w:rsidDel="00261D76" w14:paraId="0A433AA1" w14:textId="027D0642" w:rsidTr="00B8664A">
        <w:trPr>
          <w:cantSplit/>
          <w:tblHeader/>
          <w:del w:id="900" w:author="James Faas" w:date="2022-11-30T08:53:00Z"/>
        </w:trPr>
        <w:tc>
          <w:tcPr>
            <w:tcW w:w="2520" w:type="dxa"/>
            <w:tcBorders>
              <w:top w:val="double" w:sz="6" w:space="0" w:color="auto"/>
              <w:left w:val="double" w:sz="6" w:space="0" w:color="auto"/>
            </w:tcBorders>
          </w:tcPr>
          <w:p w14:paraId="4520B1CF" w14:textId="61B0D7FC" w:rsidR="00783E03" w:rsidRPr="009224AA" w:rsidDel="00261D76" w:rsidRDefault="00783E03" w:rsidP="00B8664A">
            <w:pPr>
              <w:pStyle w:val="TableHeading"/>
              <w:keepNext/>
              <w:spacing w:before="0"/>
              <w:rPr>
                <w:del w:id="901" w:author="James Faas" w:date="2022-11-30T08:53:00Z"/>
                <w:rFonts w:ascii="Calibri" w:hAnsi="Calibri" w:cs="Arial"/>
                <w:color w:val="FF0000"/>
                <w:sz w:val="22"/>
                <w:rPrChange w:id="902" w:author="James Faas" w:date="2022-11-30T08:08:00Z">
                  <w:rPr>
                    <w:del w:id="903" w:author="James Faas" w:date="2022-11-30T08:53:00Z"/>
                    <w:rFonts w:ascii="Calibri" w:hAnsi="Calibri" w:cs="Arial"/>
                    <w:sz w:val="22"/>
                  </w:rPr>
                </w:rPrChange>
              </w:rPr>
            </w:pPr>
            <w:del w:id="904" w:author="James Faas" w:date="2022-11-30T08:53:00Z">
              <w:r w:rsidRPr="009224AA" w:rsidDel="00261D76">
                <w:rPr>
                  <w:rFonts w:cs="Arial"/>
                  <w:color w:val="FF0000"/>
                  <w:rPrChange w:id="905" w:author="James Faas" w:date="2022-11-30T08:08:00Z">
                    <w:rPr>
                      <w:rFonts w:cs="Arial"/>
                    </w:rPr>
                  </w:rPrChange>
                </w:rPr>
                <w:delText>Surface Prep.</w:delText>
              </w:r>
            </w:del>
          </w:p>
        </w:tc>
        <w:tc>
          <w:tcPr>
            <w:tcW w:w="2700" w:type="dxa"/>
            <w:tcBorders>
              <w:top w:val="double" w:sz="6" w:space="0" w:color="auto"/>
              <w:left w:val="single" w:sz="6" w:space="0" w:color="auto"/>
            </w:tcBorders>
          </w:tcPr>
          <w:p w14:paraId="12521E68" w14:textId="2C57B484" w:rsidR="00783E03" w:rsidRPr="009224AA" w:rsidDel="00261D76" w:rsidRDefault="00783E03" w:rsidP="00B8664A">
            <w:pPr>
              <w:pStyle w:val="TableHeading"/>
              <w:keepNext/>
              <w:spacing w:before="0"/>
              <w:rPr>
                <w:del w:id="906" w:author="James Faas" w:date="2022-11-30T08:53:00Z"/>
                <w:rFonts w:ascii="Calibri" w:hAnsi="Calibri" w:cs="Arial"/>
                <w:color w:val="FF0000"/>
                <w:sz w:val="22"/>
                <w:rPrChange w:id="907" w:author="James Faas" w:date="2022-11-30T08:08:00Z">
                  <w:rPr>
                    <w:del w:id="908" w:author="James Faas" w:date="2022-11-30T08:53:00Z"/>
                    <w:rFonts w:ascii="Calibri" w:hAnsi="Calibri" w:cs="Arial"/>
                    <w:sz w:val="22"/>
                  </w:rPr>
                </w:rPrChange>
              </w:rPr>
            </w:pPr>
            <w:del w:id="909" w:author="James Faas" w:date="2022-11-30T08:53:00Z">
              <w:r w:rsidRPr="009224AA" w:rsidDel="00261D76">
                <w:rPr>
                  <w:rFonts w:cs="Arial"/>
                  <w:color w:val="FF0000"/>
                  <w:rPrChange w:id="910" w:author="James Faas" w:date="2022-11-30T08:08:00Z">
                    <w:rPr>
                      <w:rFonts w:cs="Arial"/>
                    </w:rPr>
                  </w:rPrChange>
                </w:rPr>
                <w:delText>Paint Material</w:delText>
              </w:r>
            </w:del>
          </w:p>
        </w:tc>
        <w:tc>
          <w:tcPr>
            <w:tcW w:w="2790" w:type="dxa"/>
            <w:tcBorders>
              <w:top w:val="double" w:sz="6" w:space="0" w:color="auto"/>
              <w:left w:val="single" w:sz="6" w:space="0" w:color="auto"/>
              <w:right w:val="double" w:sz="6" w:space="0" w:color="auto"/>
            </w:tcBorders>
          </w:tcPr>
          <w:p w14:paraId="736524D7" w14:textId="293C1EF9" w:rsidR="00783E03" w:rsidRPr="009224AA" w:rsidDel="00261D76" w:rsidRDefault="00783E03" w:rsidP="00B8664A">
            <w:pPr>
              <w:pStyle w:val="TableHeading"/>
              <w:keepNext/>
              <w:spacing w:before="0"/>
              <w:rPr>
                <w:del w:id="911" w:author="James Faas" w:date="2022-11-30T08:53:00Z"/>
                <w:rFonts w:ascii="Calibri" w:hAnsi="Calibri" w:cs="Arial"/>
                <w:color w:val="FF0000"/>
                <w:sz w:val="22"/>
                <w:rPrChange w:id="912" w:author="James Faas" w:date="2022-11-30T08:08:00Z">
                  <w:rPr>
                    <w:del w:id="913" w:author="James Faas" w:date="2022-11-30T08:53:00Z"/>
                    <w:rFonts w:ascii="Calibri" w:hAnsi="Calibri" w:cs="Arial"/>
                    <w:sz w:val="22"/>
                  </w:rPr>
                </w:rPrChange>
              </w:rPr>
            </w:pPr>
            <w:del w:id="914" w:author="James Faas" w:date="2022-11-30T08:53:00Z">
              <w:r w:rsidRPr="009224AA" w:rsidDel="00261D76">
                <w:rPr>
                  <w:rFonts w:cs="Arial"/>
                  <w:color w:val="FF0000"/>
                  <w:rPrChange w:id="915" w:author="James Faas" w:date="2022-11-30T08:08:00Z">
                    <w:rPr>
                      <w:rFonts w:cs="Arial"/>
                    </w:rPr>
                  </w:rPrChange>
                </w:rPr>
                <w:delText>Min. Coats, Cover</w:delText>
              </w:r>
            </w:del>
          </w:p>
        </w:tc>
      </w:tr>
      <w:tr w:rsidR="009224AA" w:rsidRPr="009224AA" w:rsidDel="00261D76" w14:paraId="155F2951" w14:textId="3838569D" w:rsidTr="00B8664A">
        <w:trPr>
          <w:cantSplit/>
          <w:del w:id="916" w:author="James Faas" w:date="2022-11-30T08:53:00Z"/>
        </w:trPr>
        <w:tc>
          <w:tcPr>
            <w:tcW w:w="2520" w:type="dxa"/>
            <w:tcBorders>
              <w:top w:val="double" w:sz="6" w:space="0" w:color="auto"/>
              <w:left w:val="double" w:sz="6" w:space="0" w:color="auto"/>
              <w:bottom w:val="double" w:sz="6" w:space="0" w:color="auto"/>
            </w:tcBorders>
          </w:tcPr>
          <w:p w14:paraId="502CE2F7" w14:textId="5C0C08EA" w:rsidR="00783E03" w:rsidRPr="009224AA" w:rsidDel="00261D76" w:rsidRDefault="00783E03" w:rsidP="00B8664A">
            <w:pPr>
              <w:pStyle w:val="TableText"/>
              <w:keepNext/>
              <w:spacing w:before="0"/>
              <w:rPr>
                <w:del w:id="917" w:author="James Faas" w:date="2022-11-30T08:53:00Z"/>
                <w:rFonts w:ascii="Calibri" w:hAnsi="Calibri" w:cs="Arial"/>
                <w:color w:val="FF0000"/>
                <w:sz w:val="22"/>
                <w:rPrChange w:id="918" w:author="James Faas" w:date="2022-11-30T08:08:00Z">
                  <w:rPr>
                    <w:del w:id="919" w:author="James Faas" w:date="2022-11-30T08:53:00Z"/>
                    <w:rFonts w:ascii="Calibri" w:hAnsi="Calibri" w:cs="Arial"/>
                    <w:sz w:val="22"/>
                  </w:rPr>
                </w:rPrChange>
              </w:rPr>
            </w:pPr>
            <w:del w:id="920" w:author="James Faas" w:date="2022-11-30T08:53:00Z">
              <w:r w:rsidRPr="009224AA" w:rsidDel="00261D76">
                <w:rPr>
                  <w:rFonts w:cs="Arial"/>
                  <w:color w:val="FF0000"/>
                  <w:rPrChange w:id="921" w:author="James Faas" w:date="2022-11-30T08:08:00Z">
                    <w:rPr>
                      <w:rFonts w:cs="Arial"/>
                    </w:rPr>
                  </w:rPrChange>
                </w:rPr>
                <w:delText xml:space="preserve">In accordance with paragraph Concrete Surface Preparation, this </w:delText>
              </w:r>
              <w:r w:rsidR="00893647" w:rsidRPr="009224AA" w:rsidDel="00261D76">
                <w:rPr>
                  <w:rFonts w:cs="Arial"/>
                  <w:color w:val="FF0000"/>
                  <w:rPrChange w:id="922" w:author="James Faas" w:date="2022-11-30T08:08:00Z">
                    <w:rPr>
                      <w:rFonts w:cs="Arial"/>
                    </w:rPr>
                  </w:rPrChange>
                </w:rPr>
                <w:delText>Section</w:delText>
              </w:r>
            </w:del>
          </w:p>
        </w:tc>
        <w:tc>
          <w:tcPr>
            <w:tcW w:w="2700" w:type="dxa"/>
            <w:tcBorders>
              <w:top w:val="double" w:sz="6" w:space="0" w:color="auto"/>
              <w:left w:val="single" w:sz="6" w:space="0" w:color="auto"/>
              <w:bottom w:val="double" w:sz="6" w:space="0" w:color="auto"/>
            </w:tcBorders>
          </w:tcPr>
          <w:p w14:paraId="650C0B93" w14:textId="20E7BA3A" w:rsidR="00783E03" w:rsidRPr="009224AA" w:rsidDel="00261D76" w:rsidRDefault="00783E03" w:rsidP="00B8664A">
            <w:pPr>
              <w:pStyle w:val="TableText"/>
              <w:keepNext/>
              <w:spacing w:before="0"/>
              <w:rPr>
                <w:del w:id="923" w:author="James Faas" w:date="2022-11-30T08:53:00Z"/>
                <w:rFonts w:ascii="Calibri" w:hAnsi="Calibri" w:cs="Arial"/>
                <w:color w:val="FF0000"/>
                <w:sz w:val="22"/>
                <w:rPrChange w:id="924" w:author="James Faas" w:date="2022-11-30T08:08:00Z">
                  <w:rPr>
                    <w:del w:id="925" w:author="James Faas" w:date="2022-11-30T08:53:00Z"/>
                    <w:rFonts w:ascii="Calibri" w:hAnsi="Calibri" w:cs="Arial"/>
                    <w:sz w:val="22"/>
                  </w:rPr>
                </w:rPrChange>
              </w:rPr>
            </w:pPr>
            <w:del w:id="926" w:author="James Faas" w:date="2022-11-30T08:53:00Z">
              <w:r w:rsidRPr="009224AA" w:rsidDel="00261D76">
                <w:rPr>
                  <w:rFonts w:cs="Arial"/>
                  <w:color w:val="FF0000"/>
                  <w:rPrChange w:id="927" w:author="James Faas" w:date="2022-11-30T08:08:00Z">
                    <w:rPr>
                      <w:rFonts w:cs="Arial"/>
                    </w:rPr>
                  </w:rPrChange>
                </w:rPr>
                <w:delText>Epoxy Non</w:delText>
              </w:r>
              <w:r w:rsidR="00A479AB" w:rsidRPr="009224AA" w:rsidDel="00261D76">
                <w:rPr>
                  <w:rFonts w:cs="Arial"/>
                  <w:color w:val="FF0000"/>
                  <w:rPrChange w:id="928" w:author="James Faas" w:date="2022-11-30T08:08:00Z">
                    <w:rPr>
                      <w:rFonts w:cs="Arial"/>
                    </w:rPr>
                  </w:rPrChange>
                </w:rPr>
                <w:delText>-</w:delText>
              </w:r>
              <w:r w:rsidRPr="009224AA" w:rsidDel="00261D76">
                <w:rPr>
                  <w:rFonts w:cs="Arial"/>
                  <w:color w:val="FF0000"/>
                  <w:rPrChange w:id="929" w:author="James Faas" w:date="2022-11-30T08:08:00Z">
                    <w:rPr>
                      <w:rFonts w:cs="Arial"/>
                    </w:rPr>
                  </w:rPrChange>
                </w:rPr>
                <w:delText>skid (Aggregated)</w:delText>
              </w:r>
            </w:del>
          </w:p>
        </w:tc>
        <w:tc>
          <w:tcPr>
            <w:tcW w:w="2790" w:type="dxa"/>
            <w:tcBorders>
              <w:top w:val="double" w:sz="6" w:space="0" w:color="auto"/>
              <w:left w:val="single" w:sz="6" w:space="0" w:color="auto"/>
              <w:bottom w:val="double" w:sz="6" w:space="0" w:color="auto"/>
              <w:right w:val="double" w:sz="6" w:space="0" w:color="auto"/>
            </w:tcBorders>
          </w:tcPr>
          <w:p w14:paraId="1A24EB2F" w14:textId="0B0775A1" w:rsidR="00783E03" w:rsidRPr="009224AA" w:rsidDel="00261D76" w:rsidRDefault="00783E03" w:rsidP="00B8664A">
            <w:pPr>
              <w:pStyle w:val="TableText"/>
              <w:keepNext/>
              <w:spacing w:before="0"/>
              <w:rPr>
                <w:del w:id="930" w:author="James Faas" w:date="2022-11-30T08:53:00Z"/>
                <w:rFonts w:ascii="Calibri" w:hAnsi="Calibri" w:cs="Arial"/>
                <w:color w:val="FF0000"/>
                <w:sz w:val="22"/>
                <w:rPrChange w:id="931" w:author="James Faas" w:date="2022-11-30T08:08:00Z">
                  <w:rPr>
                    <w:del w:id="932" w:author="James Faas" w:date="2022-11-30T08:53:00Z"/>
                    <w:rFonts w:ascii="Calibri" w:hAnsi="Calibri" w:cs="Arial"/>
                    <w:sz w:val="22"/>
                  </w:rPr>
                </w:rPrChange>
              </w:rPr>
            </w:pPr>
            <w:del w:id="933" w:author="James Faas" w:date="2022-11-30T08:53:00Z">
              <w:r w:rsidRPr="009224AA" w:rsidDel="00261D76">
                <w:rPr>
                  <w:rFonts w:cs="Arial"/>
                  <w:color w:val="FF0000"/>
                  <w:rPrChange w:id="934" w:author="James Faas" w:date="2022-11-30T08:08:00Z">
                    <w:rPr>
                      <w:rFonts w:cs="Arial"/>
                    </w:rPr>
                  </w:rPrChange>
                </w:rPr>
                <w:delText>1 coat, 15 m</w:delText>
              </w:r>
              <w:r w:rsidRPr="009224AA" w:rsidDel="00261D76">
                <w:rPr>
                  <w:rFonts w:cs="Arial"/>
                  <w:color w:val="FF0000"/>
                  <w:vertAlign w:val="superscript"/>
                  <w:rPrChange w:id="935" w:author="James Faas" w:date="2022-11-30T08:08:00Z">
                    <w:rPr>
                      <w:rFonts w:cs="Arial"/>
                      <w:vertAlign w:val="superscript"/>
                    </w:rPr>
                  </w:rPrChange>
                </w:rPr>
                <w:delText>2</w:delText>
              </w:r>
              <w:r w:rsidRPr="009224AA" w:rsidDel="00261D76">
                <w:rPr>
                  <w:rFonts w:cs="Arial"/>
                  <w:color w:val="FF0000"/>
                  <w:rPrChange w:id="936" w:author="James Faas" w:date="2022-11-30T08:08:00Z">
                    <w:rPr>
                      <w:rFonts w:cs="Arial"/>
                    </w:rPr>
                  </w:rPrChange>
                </w:rPr>
                <w:delText xml:space="preserve"> per 3.8 L</w:delText>
              </w:r>
            </w:del>
          </w:p>
        </w:tc>
      </w:tr>
    </w:tbl>
    <w:p w14:paraId="7EC0C796" w14:textId="5C063B43" w:rsidR="005F6247" w:rsidRPr="009224AA" w:rsidDel="00261D76" w:rsidRDefault="005F6247" w:rsidP="00B8664A">
      <w:pPr>
        <w:spacing w:before="80"/>
        <w:ind w:left="2160"/>
        <w:rPr>
          <w:del w:id="937" w:author="James Faas" w:date="2022-11-30T08:53:00Z"/>
          <w:rFonts w:cs="Arial"/>
          <w:color w:val="FF0000"/>
          <w:rPrChange w:id="938" w:author="James Faas" w:date="2022-11-30T08:08:00Z">
            <w:rPr>
              <w:del w:id="939" w:author="James Faas" w:date="2022-11-30T08:53:00Z"/>
              <w:rFonts w:cs="Arial"/>
            </w:rPr>
          </w:rPrChange>
        </w:rPr>
      </w:pPr>
      <w:commentRangeStart w:id="940"/>
      <w:del w:id="941" w:author="James Faas" w:date="2022-11-30T08:53:00Z">
        <w:r w:rsidRPr="009224AA" w:rsidDel="00261D76">
          <w:rPr>
            <w:rFonts w:cs="Arial"/>
            <w:color w:val="FF0000"/>
            <w:highlight w:val="yellow"/>
            <w:rPrChange w:id="942" w:author="James Faas" w:date="2022-11-30T08:08:00Z">
              <w:rPr>
                <w:rFonts w:cs="Arial"/>
                <w:highlight w:val="yellow"/>
              </w:rPr>
            </w:rPrChange>
          </w:rPr>
          <w:delText xml:space="preserve">[For special chemical-resistant coatings on floors and walls, in containment areas, </w:delText>
        </w:r>
        <w:r w:rsidR="00893647" w:rsidRPr="009224AA" w:rsidDel="00261D76">
          <w:rPr>
            <w:rFonts w:cs="Arial"/>
            <w:color w:val="FF0000"/>
            <w:highlight w:val="yellow"/>
            <w:rPrChange w:id="943" w:author="James Faas" w:date="2022-11-30T08:08:00Z">
              <w:rPr>
                <w:rFonts w:cs="Arial"/>
                <w:highlight w:val="yellow"/>
              </w:rPr>
            </w:rPrChange>
          </w:rPr>
          <w:delText xml:space="preserve">refer to </w:delText>
        </w:r>
        <w:r w:rsidRPr="009224AA" w:rsidDel="00261D76">
          <w:rPr>
            <w:rFonts w:cs="Arial"/>
            <w:color w:val="FF0000"/>
            <w:highlight w:val="yellow"/>
            <w:rPrChange w:id="944" w:author="James Faas" w:date="2022-11-30T08:08:00Z">
              <w:rPr>
                <w:rFonts w:cs="Arial"/>
                <w:highlight w:val="yellow"/>
              </w:rPr>
            </w:rPrChange>
          </w:rPr>
          <w:delText>Section 0985</w:delText>
        </w:r>
        <w:r w:rsidR="00E53AAF" w:rsidRPr="009224AA" w:rsidDel="00261D76">
          <w:rPr>
            <w:rFonts w:cs="Arial"/>
            <w:color w:val="FF0000"/>
            <w:highlight w:val="yellow"/>
            <w:rPrChange w:id="945" w:author="James Faas" w:date="2022-11-30T08:08:00Z">
              <w:rPr>
                <w:rFonts w:cs="Arial"/>
                <w:highlight w:val="yellow"/>
              </w:rPr>
            </w:rPrChange>
          </w:rPr>
          <w:delText xml:space="preserve">0 – Chemical </w:delText>
        </w:r>
        <w:r w:rsidRPr="009224AA" w:rsidDel="00261D76">
          <w:rPr>
            <w:rFonts w:cs="Arial"/>
            <w:color w:val="FF0000"/>
            <w:highlight w:val="yellow"/>
            <w:rPrChange w:id="946" w:author="James Faas" w:date="2022-11-30T08:08:00Z">
              <w:rPr>
                <w:rFonts w:cs="Arial"/>
                <w:highlight w:val="yellow"/>
              </w:rPr>
            </w:rPrChange>
          </w:rPr>
          <w:delText>Resistant Coatings.]</w:delText>
        </w:r>
        <w:commentRangeEnd w:id="940"/>
        <w:r w:rsidR="004C1EC1" w:rsidRPr="009224AA" w:rsidDel="00261D76">
          <w:rPr>
            <w:rStyle w:val="CommentReference"/>
          </w:rPr>
          <w:commentReference w:id="940"/>
        </w:r>
      </w:del>
    </w:p>
    <w:p w14:paraId="44B5CA6A" w14:textId="564BE966" w:rsidR="00783E03" w:rsidRPr="009A0A74" w:rsidRDefault="00773A12" w:rsidP="00773A12">
      <w:pPr>
        <w:pStyle w:val="Heading3"/>
        <w:rPr>
          <w:rPrChange w:id="947" w:author="James Faas" w:date="2022-11-30T08:58:00Z">
            <w:rPr>
              <w:highlight w:val="yellow"/>
            </w:rPr>
          </w:rPrChange>
        </w:rPr>
      </w:pPr>
      <w:r w:rsidRPr="009224AA">
        <w:rPr>
          <w:color w:val="FF0000"/>
          <w:rPrChange w:id="948" w:author="James Faas" w:date="2022-11-30T08:08:00Z">
            <w:rPr/>
          </w:rPrChange>
        </w:rPr>
        <w:br w:type="page"/>
      </w:r>
      <w:r w:rsidR="00783E03" w:rsidRPr="009A0A74">
        <w:lastRenderedPageBreak/>
        <w:t>System No. </w:t>
      </w:r>
      <w:r w:rsidR="005F6247" w:rsidRPr="009A0A74">
        <w:t>19</w:t>
      </w:r>
      <w:r w:rsidR="00783E03" w:rsidRPr="009A0A74">
        <w:t xml:space="preserve"> Chemical</w:t>
      </w:r>
      <w:r w:rsidR="00783E03" w:rsidRPr="009A0A74">
        <w:noBreakHyphen/>
        <w:t>Resistant Wall, Heavy</w:t>
      </w:r>
      <w:r w:rsidR="00783E03" w:rsidRPr="009A0A74">
        <w:noBreakHyphen/>
        <w:t xml:space="preserve">Duty – </w:t>
      </w:r>
      <w:del w:id="949" w:author="James Faas" w:date="2022-11-30T08:53:00Z">
        <w:r w:rsidR="00783E03" w:rsidRPr="009A0A74" w:rsidDel="009A0A74">
          <w:rPr>
            <w:rStyle w:val="Choice"/>
            <w:rFonts w:ascii="Calibri" w:hAnsi="Calibri"/>
            <w:b w:val="0"/>
            <w:sz w:val="22"/>
            <w:rPrChange w:id="950" w:author="James Faas" w:date="2022-11-30T08:58:00Z">
              <w:rPr>
                <w:rStyle w:val="Choice"/>
                <w:rFonts w:ascii="Calibri" w:hAnsi="Calibri"/>
                <w:b w:val="0"/>
                <w:sz w:val="22"/>
                <w:highlight w:val="yellow"/>
              </w:rPr>
            </w:rPrChange>
          </w:rPr>
          <w:delText>[</w:delText>
        </w:r>
      </w:del>
      <w:r w:rsidR="00783E03" w:rsidRPr="009A0A74">
        <w:rPr>
          <w:rStyle w:val="Choice"/>
          <w:rFonts w:ascii="Calibri" w:hAnsi="Calibri"/>
          <w:b w:val="0"/>
          <w:sz w:val="22"/>
          <w:rPrChange w:id="951" w:author="James Faas" w:date="2022-11-30T08:58:00Z">
            <w:rPr>
              <w:rStyle w:val="Choice"/>
              <w:rFonts w:ascii="Calibri" w:hAnsi="Calibri"/>
              <w:b w:val="0"/>
              <w:sz w:val="22"/>
              <w:highlight w:val="yellow"/>
            </w:rPr>
          </w:rPrChange>
        </w:rPr>
        <w:t>Concrete</w:t>
      </w:r>
      <w:ins w:id="952" w:author="James Faas" w:date="2022-11-30T08:54:00Z">
        <w:r w:rsidR="009A0A74" w:rsidRPr="009A0A74">
          <w:rPr>
            <w:rStyle w:val="Choice"/>
            <w:rFonts w:ascii="Calibri" w:hAnsi="Calibri"/>
            <w:b w:val="0"/>
            <w:sz w:val="22"/>
            <w:rPrChange w:id="953" w:author="James Faas" w:date="2022-11-30T08:58:00Z">
              <w:rPr>
                <w:rStyle w:val="Choice"/>
                <w:rFonts w:ascii="Calibri" w:hAnsi="Calibri"/>
                <w:b w:val="0"/>
                <w:color w:val="FF0000"/>
                <w:sz w:val="22"/>
                <w:highlight w:val="yellow"/>
              </w:rPr>
            </w:rPrChange>
          </w:rPr>
          <w:t xml:space="preserve"> and </w:t>
        </w:r>
      </w:ins>
      <w:del w:id="954" w:author="James Faas" w:date="2022-11-30T08:54:00Z">
        <w:r w:rsidR="00783E03" w:rsidRPr="009A0A74" w:rsidDel="009A0A74">
          <w:rPr>
            <w:rStyle w:val="Choice"/>
            <w:rFonts w:ascii="Calibri" w:hAnsi="Calibri"/>
            <w:b w:val="0"/>
            <w:sz w:val="22"/>
            <w:rPrChange w:id="955" w:author="James Faas" w:date="2022-11-30T08:58:00Z">
              <w:rPr>
                <w:rStyle w:val="Choice"/>
                <w:rFonts w:ascii="Calibri" w:hAnsi="Calibri"/>
                <w:b w:val="0"/>
                <w:sz w:val="22"/>
                <w:highlight w:val="yellow"/>
              </w:rPr>
            </w:rPrChange>
          </w:rPr>
          <w:delText>]</w:delText>
        </w:r>
        <w:r w:rsidR="00783E03" w:rsidRPr="009A0A74" w:rsidDel="009A0A74">
          <w:rPr>
            <w:rPrChange w:id="956" w:author="James Faas" w:date="2022-11-30T08:58:00Z">
              <w:rPr>
                <w:highlight w:val="yellow"/>
              </w:rPr>
            </w:rPrChange>
          </w:rPr>
          <w:delText xml:space="preserve"> </w:delText>
        </w:r>
        <w:r w:rsidR="00783E03" w:rsidRPr="009A0A74" w:rsidDel="009A0A74">
          <w:rPr>
            <w:rStyle w:val="Choice"/>
            <w:rFonts w:ascii="Calibri" w:hAnsi="Calibri"/>
            <w:b w:val="0"/>
            <w:sz w:val="22"/>
            <w:rPrChange w:id="957" w:author="James Faas" w:date="2022-11-30T08:58:00Z">
              <w:rPr>
                <w:rStyle w:val="Choice"/>
                <w:rFonts w:ascii="Calibri" w:hAnsi="Calibri"/>
                <w:b w:val="0"/>
                <w:sz w:val="22"/>
                <w:highlight w:val="yellow"/>
              </w:rPr>
            </w:rPrChange>
          </w:rPr>
          <w:delText>[</w:delText>
        </w:r>
      </w:del>
      <w:r w:rsidR="00783E03" w:rsidRPr="009A0A74">
        <w:rPr>
          <w:rStyle w:val="Choice"/>
          <w:rFonts w:ascii="Calibri" w:hAnsi="Calibri"/>
          <w:b w:val="0"/>
          <w:sz w:val="22"/>
          <w:rPrChange w:id="958" w:author="James Faas" w:date="2022-11-30T08:58:00Z">
            <w:rPr>
              <w:rStyle w:val="Choice"/>
              <w:rFonts w:ascii="Calibri" w:hAnsi="Calibri"/>
              <w:b w:val="0"/>
              <w:sz w:val="22"/>
              <w:highlight w:val="yellow"/>
            </w:rPr>
          </w:rPrChange>
        </w:rPr>
        <w:t>Masonry</w:t>
      </w:r>
      <w:del w:id="959" w:author="James Faas" w:date="2022-11-30T08:54:00Z">
        <w:r w:rsidR="00783E03" w:rsidRPr="009A0A74" w:rsidDel="009A0A74">
          <w:rPr>
            <w:rStyle w:val="Choice"/>
            <w:rFonts w:ascii="Calibri" w:hAnsi="Calibri"/>
            <w:b w:val="0"/>
            <w:sz w:val="22"/>
            <w:rPrChange w:id="960" w:author="James Faas" w:date="2022-11-30T08:58:00Z">
              <w:rPr>
                <w:rStyle w:val="Choice"/>
                <w:rFonts w:ascii="Calibri" w:hAnsi="Calibri"/>
                <w:b w:val="0"/>
                <w:sz w:val="22"/>
                <w:highlight w:val="yellow"/>
              </w:rPr>
            </w:rPrChange>
          </w:rPr>
          <w:delText>]</w:delText>
        </w:r>
      </w:del>
      <w:r w:rsidR="00783E03" w:rsidRPr="009A0A74">
        <w:rPr>
          <w:rPrChange w:id="961" w:author="James Faas" w:date="2022-11-30T08:58:00Z">
            <w:rPr>
              <w:highlight w:val="yellow"/>
            </w:rPr>
          </w:rPrChange>
        </w:rPr>
        <w:t>:</w:t>
      </w:r>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A0A74" w:rsidRPr="009A0A74" w14:paraId="42B2F3AC" w14:textId="77777777" w:rsidTr="00773A12">
        <w:trPr>
          <w:cantSplit/>
          <w:tblHeader/>
        </w:trPr>
        <w:tc>
          <w:tcPr>
            <w:tcW w:w="2520" w:type="dxa"/>
            <w:tcBorders>
              <w:top w:val="double" w:sz="6" w:space="0" w:color="auto"/>
              <w:left w:val="double" w:sz="6" w:space="0" w:color="auto"/>
            </w:tcBorders>
          </w:tcPr>
          <w:p w14:paraId="0D232757"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18A8FE7D" w14:textId="77777777" w:rsidR="00783E03" w:rsidRPr="009A0A74" w:rsidRDefault="00783E03" w:rsidP="00773A12">
            <w:pPr>
              <w:pStyle w:val="TableHeading"/>
              <w:spacing w:before="0"/>
              <w:ind w:hanging="150"/>
              <w:rPr>
                <w:rFonts w:ascii="Calibri" w:hAnsi="Calibri" w:cs="Arial"/>
                <w:sz w:val="22"/>
              </w:rPr>
            </w:pPr>
            <w:r w:rsidRPr="009A0A74">
              <w:rPr>
                <w:rFonts w:ascii="Calibri" w:hAnsi="Calibri" w:cs="Arial"/>
                <w:sz w:val="22"/>
              </w:rPr>
              <w:t>Paint Material</w:t>
            </w:r>
          </w:p>
        </w:tc>
        <w:tc>
          <w:tcPr>
            <w:tcW w:w="2790" w:type="dxa"/>
            <w:tcBorders>
              <w:top w:val="double" w:sz="6" w:space="0" w:color="auto"/>
              <w:left w:val="single" w:sz="6" w:space="0" w:color="auto"/>
              <w:right w:val="double" w:sz="6" w:space="0" w:color="auto"/>
            </w:tcBorders>
          </w:tcPr>
          <w:p w14:paraId="2637B8A2"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6108308D" w14:textId="77777777" w:rsidTr="00773A12">
        <w:trPr>
          <w:cantSplit/>
        </w:trPr>
        <w:tc>
          <w:tcPr>
            <w:tcW w:w="2520" w:type="dxa"/>
            <w:tcBorders>
              <w:top w:val="double" w:sz="6" w:space="0" w:color="auto"/>
              <w:left w:val="double" w:sz="6" w:space="0" w:color="auto"/>
              <w:bottom w:val="single" w:sz="6" w:space="0" w:color="auto"/>
            </w:tcBorders>
          </w:tcPr>
          <w:p w14:paraId="663AD8A3" w14:textId="3517DFF1" w:rsidR="00783E03" w:rsidRPr="009A0A74" w:rsidRDefault="00783E03" w:rsidP="00773A12">
            <w:pPr>
              <w:pStyle w:val="TableText"/>
              <w:spacing w:before="0"/>
              <w:rPr>
                <w:rFonts w:ascii="Calibri" w:hAnsi="Calibri" w:cs="Arial"/>
                <w:sz w:val="22"/>
              </w:rPr>
            </w:pPr>
            <w:r w:rsidRPr="009A0A74">
              <w:rPr>
                <w:rFonts w:ascii="Calibri" w:hAnsi="Calibri" w:cs="Arial"/>
                <w:sz w:val="22"/>
              </w:rPr>
              <w:t xml:space="preserve">In </w:t>
            </w:r>
            <w:r w:rsidR="00893647" w:rsidRPr="009A0A74">
              <w:rPr>
                <w:rFonts w:ascii="Calibri" w:hAnsi="Calibri" w:cs="Arial"/>
                <w:sz w:val="22"/>
              </w:rPr>
              <w:t>Accordance With Paragraph</w:t>
            </w:r>
            <w:r w:rsidR="00893647" w:rsidRPr="009A0A74">
              <w:rPr>
                <w:rStyle w:val="Choice"/>
                <w:rFonts w:ascii="Calibri" w:hAnsi="Calibri" w:cs="Arial"/>
                <w:sz w:val="22"/>
              </w:rPr>
              <w:t xml:space="preserve"> </w:t>
            </w:r>
            <w:del w:id="962" w:author="James Faas" w:date="2022-11-30T08:57:00Z">
              <w:r w:rsidR="00893647" w:rsidRPr="009A0A74" w:rsidDel="009A0A74">
                <w:rPr>
                  <w:rStyle w:val="Choice"/>
                  <w:rFonts w:ascii="Calibri" w:hAnsi="Calibri" w:cs="Arial"/>
                  <w:b w:val="0"/>
                  <w:sz w:val="22"/>
                  <w:rPrChange w:id="963" w:author="James Faas" w:date="2022-11-30T08:58:00Z">
                    <w:rPr>
                      <w:rStyle w:val="Choice"/>
                      <w:rFonts w:ascii="Calibri" w:hAnsi="Calibri" w:cs="Arial"/>
                      <w:b w:val="0"/>
                      <w:sz w:val="22"/>
                      <w:highlight w:val="yellow"/>
                    </w:rPr>
                  </w:rPrChange>
                </w:rPr>
                <w:delText>[</w:delText>
              </w:r>
            </w:del>
            <w:r w:rsidRPr="009A0A74">
              <w:rPr>
                <w:rStyle w:val="Choice"/>
                <w:rFonts w:ascii="Calibri" w:hAnsi="Calibri" w:cs="Arial"/>
                <w:b w:val="0"/>
                <w:sz w:val="22"/>
                <w:rPrChange w:id="964" w:author="James Faas" w:date="2022-11-30T08:58:00Z">
                  <w:rPr>
                    <w:rStyle w:val="Choice"/>
                    <w:rFonts w:ascii="Calibri" w:hAnsi="Calibri" w:cs="Arial"/>
                    <w:b w:val="0"/>
                    <w:sz w:val="22"/>
                    <w:highlight w:val="yellow"/>
                  </w:rPr>
                </w:rPrChange>
              </w:rPr>
              <w:t>Concrete</w:t>
            </w:r>
            <w:ins w:id="965" w:author="James Faas" w:date="2022-11-30T08:57:00Z">
              <w:r w:rsidR="009A0A74" w:rsidRPr="009A0A74">
                <w:rPr>
                  <w:rStyle w:val="Choice"/>
                  <w:rFonts w:ascii="Calibri" w:hAnsi="Calibri" w:cs="Arial"/>
                  <w:b w:val="0"/>
                  <w:sz w:val="22"/>
                  <w:rPrChange w:id="966" w:author="James Faas" w:date="2022-11-30T08:58:00Z">
                    <w:rPr>
                      <w:rStyle w:val="Choice"/>
                      <w:rFonts w:ascii="Calibri" w:hAnsi="Calibri" w:cs="Arial"/>
                      <w:b w:val="0"/>
                      <w:color w:val="FF0000"/>
                      <w:sz w:val="22"/>
                      <w:highlight w:val="yellow"/>
                    </w:rPr>
                  </w:rPrChange>
                </w:rPr>
                <w:t xml:space="preserve"> and</w:t>
              </w:r>
            </w:ins>
            <w:del w:id="967" w:author="James Faas" w:date="2022-11-30T08:57:00Z">
              <w:r w:rsidR="00893647" w:rsidRPr="009A0A74" w:rsidDel="009A0A74">
                <w:rPr>
                  <w:rStyle w:val="Choice"/>
                  <w:rFonts w:ascii="Calibri" w:hAnsi="Calibri" w:cs="Arial"/>
                  <w:b w:val="0"/>
                  <w:sz w:val="22"/>
                  <w:rPrChange w:id="968" w:author="James Faas" w:date="2022-11-30T08:58:00Z">
                    <w:rPr>
                      <w:rStyle w:val="Choice"/>
                      <w:rFonts w:ascii="Calibri" w:hAnsi="Calibri" w:cs="Arial"/>
                      <w:b w:val="0"/>
                      <w:sz w:val="22"/>
                      <w:highlight w:val="yellow"/>
                    </w:rPr>
                  </w:rPrChange>
                </w:rPr>
                <w:delText>]</w:delText>
              </w:r>
            </w:del>
            <w:r w:rsidR="00893647" w:rsidRPr="009A0A74">
              <w:rPr>
                <w:rFonts w:ascii="Calibri" w:hAnsi="Calibri" w:cs="Arial"/>
                <w:b/>
                <w:sz w:val="22"/>
                <w:rPrChange w:id="969" w:author="James Faas" w:date="2022-11-30T08:58:00Z">
                  <w:rPr>
                    <w:rFonts w:ascii="Calibri" w:hAnsi="Calibri" w:cs="Arial"/>
                    <w:b/>
                    <w:sz w:val="22"/>
                    <w:highlight w:val="yellow"/>
                  </w:rPr>
                </w:rPrChange>
              </w:rPr>
              <w:t xml:space="preserve"> </w:t>
            </w:r>
            <w:del w:id="970" w:author="James Faas" w:date="2022-11-30T08:57:00Z">
              <w:r w:rsidR="00893647" w:rsidRPr="009A0A74" w:rsidDel="009A0A74">
                <w:rPr>
                  <w:rStyle w:val="Choice"/>
                  <w:rFonts w:ascii="Calibri" w:hAnsi="Calibri" w:cs="Arial"/>
                  <w:b w:val="0"/>
                  <w:sz w:val="22"/>
                  <w:rPrChange w:id="971" w:author="James Faas" w:date="2022-11-30T08:58:00Z">
                    <w:rPr>
                      <w:rStyle w:val="Choice"/>
                      <w:rFonts w:ascii="Calibri" w:hAnsi="Calibri" w:cs="Arial"/>
                      <w:b w:val="0"/>
                      <w:sz w:val="22"/>
                      <w:highlight w:val="yellow"/>
                    </w:rPr>
                  </w:rPrChange>
                </w:rPr>
                <w:delText>[</w:delText>
              </w:r>
            </w:del>
            <w:r w:rsidRPr="009A0A74">
              <w:rPr>
                <w:rStyle w:val="Choice"/>
                <w:rFonts w:ascii="Calibri" w:hAnsi="Calibri" w:cs="Arial"/>
                <w:b w:val="0"/>
                <w:sz w:val="22"/>
                <w:rPrChange w:id="972" w:author="James Faas" w:date="2022-11-30T08:58:00Z">
                  <w:rPr>
                    <w:rStyle w:val="Choice"/>
                    <w:rFonts w:ascii="Calibri" w:hAnsi="Calibri" w:cs="Arial"/>
                    <w:b w:val="0"/>
                    <w:sz w:val="22"/>
                    <w:highlight w:val="yellow"/>
                  </w:rPr>
                </w:rPrChange>
              </w:rPr>
              <w:t>Masonry</w:t>
            </w:r>
            <w:del w:id="973" w:author="James Faas" w:date="2022-11-30T08:58:00Z">
              <w:r w:rsidR="00893647" w:rsidRPr="009A0A74" w:rsidDel="009A0A74">
                <w:rPr>
                  <w:rStyle w:val="Choice"/>
                  <w:rFonts w:ascii="Calibri" w:hAnsi="Calibri" w:cs="Arial"/>
                  <w:b w:val="0"/>
                  <w:sz w:val="22"/>
                  <w:rPrChange w:id="974" w:author="James Faas" w:date="2022-11-30T08:58:00Z">
                    <w:rPr>
                      <w:rStyle w:val="Choice"/>
                      <w:rFonts w:ascii="Calibri" w:hAnsi="Calibri" w:cs="Arial"/>
                      <w:b w:val="0"/>
                      <w:sz w:val="22"/>
                      <w:highlight w:val="yellow"/>
                    </w:rPr>
                  </w:rPrChange>
                </w:rPr>
                <w:delText>]</w:delText>
              </w:r>
              <w:r w:rsidR="00893647" w:rsidRPr="009A0A74" w:rsidDel="009A0A74">
                <w:rPr>
                  <w:rStyle w:val="Choice"/>
                  <w:rFonts w:ascii="Calibri" w:hAnsi="Calibri" w:cs="Arial"/>
                  <w:b w:val="0"/>
                  <w:sz w:val="22"/>
                </w:rPr>
                <w:delText xml:space="preserve"> </w:delText>
              </w:r>
            </w:del>
            <w:ins w:id="975" w:author="James Faas" w:date="2022-11-30T08:58:00Z">
              <w:r w:rsidR="009A0A74" w:rsidRPr="009A0A74">
                <w:rPr>
                  <w:rStyle w:val="Choice"/>
                  <w:rFonts w:ascii="Calibri" w:hAnsi="Calibri" w:cs="Arial"/>
                  <w:b w:val="0"/>
                  <w:sz w:val="22"/>
                  <w:rPrChange w:id="976" w:author="James Faas" w:date="2022-11-30T08:58:00Z">
                    <w:rPr>
                      <w:rStyle w:val="Choice"/>
                      <w:rFonts w:ascii="Calibri" w:hAnsi="Calibri" w:cs="Arial"/>
                      <w:b w:val="0"/>
                      <w:color w:val="FF0000"/>
                      <w:sz w:val="22"/>
                    </w:rPr>
                  </w:rPrChange>
                </w:rPr>
                <w:t xml:space="preserve"> </w:t>
              </w:r>
            </w:ins>
            <w:del w:id="977" w:author="James Faas" w:date="2022-11-30T08:58:00Z">
              <w:r w:rsidRPr="009A0A74" w:rsidDel="009A0A74">
                <w:rPr>
                  <w:rFonts w:ascii="Calibri" w:hAnsi="Calibri" w:cs="Arial"/>
                  <w:sz w:val="22"/>
                </w:rPr>
                <w:delText xml:space="preserve">Concrete </w:delText>
              </w:r>
            </w:del>
            <w:r w:rsidRPr="009A0A74">
              <w:rPr>
                <w:rFonts w:ascii="Calibri" w:hAnsi="Calibri" w:cs="Arial"/>
                <w:sz w:val="22"/>
              </w:rPr>
              <w:t>Surface Preparation</w:t>
            </w:r>
            <w:r w:rsidR="00893647" w:rsidRPr="009A0A74">
              <w:rPr>
                <w:rFonts w:ascii="Calibri" w:hAnsi="Calibri" w:cs="Arial"/>
                <w:sz w:val="22"/>
              </w:rPr>
              <w:t>, This Section</w:t>
            </w:r>
          </w:p>
        </w:tc>
        <w:tc>
          <w:tcPr>
            <w:tcW w:w="2700" w:type="dxa"/>
            <w:tcBorders>
              <w:top w:val="double" w:sz="6" w:space="0" w:color="auto"/>
              <w:left w:val="single" w:sz="6" w:space="0" w:color="auto"/>
              <w:bottom w:val="single" w:sz="6" w:space="0" w:color="auto"/>
            </w:tcBorders>
          </w:tcPr>
          <w:p w14:paraId="7A95C62B"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Epoxy Filler/Surfacer</w:t>
            </w:r>
          </w:p>
        </w:tc>
        <w:tc>
          <w:tcPr>
            <w:tcW w:w="2790" w:type="dxa"/>
            <w:tcBorders>
              <w:top w:val="double" w:sz="6" w:space="0" w:color="auto"/>
              <w:left w:val="single" w:sz="6" w:space="0" w:color="auto"/>
              <w:bottom w:val="single" w:sz="6" w:space="0" w:color="auto"/>
              <w:right w:val="double" w:sz="6" w:space="0" w:color="auto"/>
            </w:tcBorders>
          </w:tcPr>
          <w:p w14:paraId="5EE06178"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As Req'd. to Fill Voids</w:t>
            </w:r>
          </w:p>
        </w:tc>
      </w:tr>
      <w:tr w:rsidR="009A0A74" w:rsidRPr="009A0A74" w14:paraId="6D4836A7" w14:textId="77777777" w:rsidTr="00773A12">
        <w:trPr>
          <w:cantSplit/>
        </w:trPr>
        <w:tc>
          <w:tcPr>
            <w:tcW w:w="2520" w:type="dxa"/>
            <w:tcBorders>
              <w:left w:val="double" w:sz="6" w:space="0" w:color="auto"/>
            </w:tcBorders>
          </w:tcPr>
          <w:p w14:paraId="123B8A03" w14:textId="77777777" w:rsidR="00783E03" w:rsidRPr="009A0A74" w:rsidRDefault="00783E03" w:rsidP="00773A12">
            <w:pPr>
              <w:pStyle w:val="TableText"/>
              <w:spacing w:before="0"/>
              <w:rPr>
                <w:rFonts w:ascii="Calibri" w:hAnsi="Calibri" w:cs="Arial"/>
                <w:sz w:val="22"/>
              </w:rPr>
            </w:pPr>
          </w:p>
        </w:tc>
        <w:tc>
          <w:tcPr>
            <w:tcW w:w="2700" w:type="dxa"/>
            <w:tcBorders>
              <w:left w:val="single" w:sz="6" w:space="0" w:color="auto"/>
            </w:tcBorders>
          </w:tcPr>
          <w:p w14:paraId="112A4113"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High Build Epoxy</w:t>
            </w:r>
          </w:p>
        </w:tc>
        <w:tc>
          <w:tcPr>
            <w:tcW w:w="2790" w:type="dxa"/>
            <w:tcBorders>
              <w:left w:val="single" w:sz="6" w:space="0" w:color="auto"/>
              <w:right w:val="double" w:sz="6" w:space="0" w:color="auto"/>
            </w:tcBorders>
          </w:tcPr>
          <w:p w14:paraId="1D0F4148"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15 m</w:t>
            </w:r>
            <w:r w:rsidRPr="009A0A74">
              <w:rPr>
                <w:rFonts w:ascii="Calibri" w:hAnsi="Calibri" w:cs="Arial"/>
                <w:sz w:val="22"/>
                <w:vertAlign w:val="superscript"/>
              </w:rPr>
              <w:t>2</w:t>
            </w:r>
            <w:r w:rsidRPr="009A0A74">
              <w:rPr>
                <w:rFonts w:ascii="Calibri" w:hAnsi="Calibri" w:cs="Arial"/>
                <w:sz w:val="22"/>
              </w:rPr>
              <w:t xml:space="preserve"> per 3.8 L</w:t>
            </w:r>
          </w:p>
        </w:tc>
      </w:tr>
      <w:tr w:rsidR="009A0A74" w:rsidRPr="009A0A74" w14:paraId="5F23DEF6" w14:textId="77777777" w:rsidTr="00773A12">
        <w:trPr>
          <w:cantSplit/>
        </w:trPr>
        <w:tc>
          <w:tcPr>
            <w:tcW w:w="2520" w:type="dxa"/>
            <w:tcBorders>
              <w:top w:val="single" w:sz="6" w:space="0" w:color="auto"/>
              <w:left w:val="double" w:sz="6" w:space="0" w:color="auto"/>
              <w:bottom w:val="double" w:sz="6" w:space="0" w:color="auto"/>
            </w:tcBorders>
          </w:tcPr>
          <w:p w14:paraId="06659A29" w14:textId="77777777" w:rsidR="00783E03" w:rsidRPr="009A0A74" w:rsidRDefault="00783E03" w:rsidP="00773A12">
            <w:pPr>
              <w:pStyle w:val="TableText"/>
              <w:spacing w:before="0"/>
              <w:rPr>
                <w:rFonts w:ascii="Calibri" w:hAnsi="Calibri" w:cs="Arial"/>
                <w:sz w:val="22"/>
              </w:rPr>
            </w:pPr>
          </w:p>
        </w:tc>
        <w:tc>
          <w:tcPr>
            <w:tcW w:w="2700" w:type="dxa"/>
            <w:tcBorders>
              <w:top w:val="single" w:sz="6" w:space="0" w:color="auto"/>
              <w:left w:val="single" w:sz="6" w:space="0" w:color="auto"/>
              <w:bottom w:val="double" w:sz="6" w:space="0" w:color="auto"/>
            </w:tcBorders>
          </w:tcPr>
          <w:p w14:paraId="02D7C32E"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High Build Epoxy, Gloss</w:t>
            </w:r>
          </w:p>
        </w:tc>
        <w:tc>
          <w:tcPr>
            <w:tcW w:w="2790" w:type="dxa"/>
            <w:tcBorders>
              <w:top w:val="single" w:sz="6" w:space="0" w:color="auto"/>
              <w:left w:val="single" w:sz="6" w:space="0" w:color="auto"/>
              <w:bottom w:val="double" w:sz="6" w:space="0" w:color="auto"/>
              <w:right w:val="double" w:sz="6" w:space="0" w:color="auto"/>
            </w:tcBorders>
          </w:tcPr>
          <w:p w14:paraId="2A677C9A"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15 m</w:t>
            </w:r>
            <w:r w:rsidRPr="009A0A74">
              <w:rPr>
                <w:rFonts w:ascii="Calibri" w:hAnsi="Calibri" w:cs="Arial"/>
                <w:sz w:val="22"/>
                <w:vertAlign w:val="superscript"/>
              </w:rPr>
              <w:t>2</w:t>
            </w:r>
            <w:r w:rsidRPr="009A0A74">
              <w:rPr>
                <w:rFonts w:ascii="Calibri" w:hAnsi="Calibri" w:cs="Arial"/>
                <w:sz w:val="22"/>
              </w:rPr>
              <w:t xml:space="preserve"> per 3.8 L</w:t>
            </w:r>
          </w:p>
        </w:tc>
      </w:tr>
    </w:tbl>
    <w:p w14:paraId="7E2D6AFD" w14:textId="574BDBC2" w:rsidR="00783E03" w:rsidRPr="009A0A74" w:rsidRDefault="00783E03" w:rsidP="006E01B3">
      <w:pPr>
        <w:pStyle w:val="Heading3"/>
        <w:keepNext/>
        <w:spacing w:before="80"/>
      </w:pPr>
      <w:r w:rsidRPr="009A0A74">
        <w:t>System No. </w:t>
      </w:r>
      <w:r w:rsidR="005F6247" w:rsidRPr="009A0A74">
        <w:t>20</w:t>
      </w:r>
      <w:r w:rsidRPr="009A0A74">
        <w:t xml:space="preserve"> Chemical</w:t>
      </w:r>
      <w:r w:rsidRPr="009A0A74">
        <w:noBreakHyphen/>
        <w:t xml:space="preserve">Resistant Wall – </w:t>
      </w:r>
      <w:del w:id="978" w:author="James Faas" w:date="2022-11-30T08:57:00Z">
        <w:r w:rsidRPr="009A0A74" w:rsidDel="009A0A74">
          <w:delText>[</w:delText>
        </w:r>
      </w:del>
      <w:r w:rsidRPr="009A0A74">
        <w:t>Concrete</w:t>
      </w:r>
      <w:ins w:id="979" w:author="James Faas" w:date="2022-11-30T08:57:00Z">
        <w:r w:rsidR="009A0A74" w:rsidRPr="009A0A74">
          <w:rPr>
            <w:rPrChange w:id="980" w:author="James Faas" w:date="2022-11-30T08:58:00Z">
              <w:rPr>
                <w:color w:val="FF0000"/>
              </w:rPr>
            </w:rPrChange>
          </w:rPr>
          <w:t xml:space="preserve"> and </w:t>
        </w:r>
      </w:ins>
      <w:del w:id="981" w:author="James Faas" w:date="2022-11-30T08:57:00Z">
        <w:r w:rsidRPr="009A0A74" w:rsidDel="009A0A74">
          <w:delText>] [</w:delText>
        </w:r>
      </w:del>
      <w:r w:rsidRPr="009A0A74">
        <w:t>Masonry</w:t>
      </w:r>
      <w:del w:id="982" w:author="James Faas" w:date="2022-11-30T08:57:00Z">
        <w:r w:rsidRPr="009A0A74" w:rsidDel="009A0A74">
          <w:delText>]</w:delText>
        </w:r>
      </w:del>
      <w:r w:rsidRPr="009A0A74">
        <w:t>:</w:t>
      </w:r>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A0A74" w:rsidRPr="009A0A74" w14:paraId="3D2559A5" w14:textId="77777777" w:rsidTr="00773A12">
        <w:trPr>
          <w:cantSplit/>
          <w:tblHeader/>
        </w:trPr>
        <w:tc>
          <w:tcPr>
            <w:tcW w:w="2520" w:type="dxa"/>
            <w:tcBorders>
              <w:top w:val="double" w:sz="6" w:space="0" w:color="auto"/>
              <w:left w:val="double" w:sz="6" w:space="0" w:color="auto"/>
            </w:tcBorders>
          </w:tcPr>
          <w:p w14:paraId="2F6E7422"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3B69F885"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Paint Material</w:t>
            </w:r>
          </w:p>
        </w:tc>
        <w:tc>
          <w:tcPr>
            <w:tcW w:w="2790" w:type="dxa"/>
            <w:tcBorders>
              <w:top w:val="double" w:sz="6" w:space="0" w:color="auto"/>
              <w:left w:val="single" w:sz="6" w:space="0" w:color="auto"/>
              <w:right w:val="double" w:sz="6" w:space="0" w:color="auto"/>
            </w:tcBorders>
          </w:tcPr>
          <w:p w14:paraId="6B6FDAAF"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5DDF1611" w14:textId="77777777" w:rsidTr="00773A12">
        <w:trPr>
          <w:cantSplit/>
        </w:trPr>
        <w:tc>
          <w:tcPr>
            <w:tcW w:w="2520" w:type="dxa"/>
            <w:tcBorders>
              <w:top w:val="double" w:sz="6" w:space="0" w:color="auto"/>
              <w:left w:val="double" w:sz="6" w:space="0" w:color="auto"/>
              <w:bottom w:val="single" w:sz="6" w:space="0" w:color="auto"/>
            </w:tcBorders>
          </w:tcPr>
          <w:p w14:paraId="5CECE256" w14:textId="054094DC" w:rsidR="00783E03" w:rsidRPr="009A0A74" w:rsidRDefault="00783E03" w:rsidP="00773A12">
            <w:pPr>
              <w:pStyle w:val="TableText"/>
              <w:spacing w:before="0"/>
              <w:rPr>
                <w:rFonts w:ascii="Calibri" w:hAnsi="Calibri" w:cs="Arial"/>
                <w:sz w:val="22"/>
              </w:rPr>
            </w:pPr>
            <w:r w:rsidRPr="009A0A74">
              <w:rPr>
                <w:rFonts w:ascii="Calibri" w:hAnsi="Calibri" w:cs="Arial"/>
                <w:sz w:val="22"/>
              </w:rPr>
              <w:t xml:space="preserve">In accordance with paragraph </w:t>
            </w:r>
            <w:del w:id="983" w:author="James Faas" w:date="2022-11-30T08:58:00Z">
              <w:r w:rsidRPr="009A0A74" w:rsidDel="009A0A74">
                <w:rPr>
                  <w:rStyle w:val="Choice"/>
                  <w:rFonts w:ascii="Calibri" w:hAnsi="Calibri" w:cs="Arial"/>
                  <w:b w:val="0"/>
                  <w:sz w:val="22"/>
                  <w:rPrChange w:id="984" w:author="James Faas" w:date="2022-11-30T08:58:00Z">
                    <w:rPr>
                      <w:rStyle w:val="Choice"/>
                      <w:rFonts w:ascii="Calibri" w:hAnsi="Calibri" w:cs="Arial"/>
                      <w:b w:val="0"/>
                      <w:sz w:val="22"/>
                      <w:highlight w:val="yellow"/>
                    </w:rPr>
                  </w:rPrChange>
                </w:rPr>
                <w:delText>[</w:delText>
              </w:r>
            </w:del>
            <w:r w:rsidRPr="009A0A74">
              <w:rPr>
                <w:rStyle w:val="Choice"/>
                <w:rFonts w:ascii="Calibri" w:hAnsi="Calibri" w:cs="Arial"/>
                <w:b w:val="0"/>
                <w:sz w:val="22"/>
                <w:rPrChange w:id="985" w:author="James Faas" w:date="2022-11-30T08:58:00Z">
                  <w:rPr>
                    <w:rStyle w:val="Choice"/>
                    <w:rFonts w:ascii="Calibri" w:hAnsi="Calibri" w:cs="Arial"/>
                    <w:b w:val="0"/>
                    <w:sz w:val="22"/>
                    <w:highlight w:val="yellow"/>
                  </w:rPr>
                </w:rPrChange>
              </w:rPr>
              <w:t>Concrete</w:t>
            </w:r>
            <w:ins w:id="986" w:author="James Faas" w:date="2022-11-30T08:58:00Z">
              <w:r w:rsidR="009A0A74" w:rsidRPr="009A0A74">
                <w:rPr>
                  <w:rStyle w:val="Choice"/>
                  <w:rFonts w:ascii="Calibri" w:hAnsi="Calibri" w:cs="Arial"/>
                  <w:b w:val="0"/>
                  <w:sz w:val="22"/>
                  <w:rPrChange w:id="987" w:author="James Faas" w:date="2022-11-30T08:58:00Z">
                    <w:rPr>
                      <w:rStyle w:val="Choice"/>
                      <w:rFonts w:ascii="Calibri" w:hAnsi="Calibri" w:cs="Arial"/>
                      <w:b w:val="0"/>
                      <w:color w:val="FF0000"/>
                      <w:sz w:val="22"/>
                      <w:highlight w:val="yellow"/>
                    </w:rPr>
                  </w:rPrChange>
                </w:rPr>
                <w:t xml:space="preserve"> and</w:t>
              </w:r>
            </w:ins>
            <w:del w:id="988" w:author="James Faas" w:date="2022-11-30T08:58:00Z">
              <w:r w:rsidRPr="009A0A74" w:rsidDel="009A0A74">
                <w:rPr>
                  <w:rStyle w:val="Choice"/>
                  <w:rFonts w:ascii="Calibri" w:hAnsi="Calibri" w:cs="Arial"/>
                  <w:b w:val="0"/>
                  <w:sz w:val="22"/>
                  <w:rPrChange w:id="989" w:author="James Faas" w:date="2022-11-30T08:58:00Z">
                    <w:rPr>
                      <w:rStyle w:val="Choice"/>
                      <w:rFonts w:ascii="Calibri" w:hAnsi="Calibri" w:cs="Arial"/>
                      <w:b w:val="0"/>
                      <w:sz w:val="22"/>
                      <w:highlight w:val="yellow"/>
                    </w:rPr>
                  </w:rPrChange>
                </w:rPr>
                <w:delText>]</w:delText>
              </w:r>
            </w:del>
            <w:r w:rsidRPr="009A0A74">
              <w:rPr>
                <w:rFonts w:ascii="Calibri" w:hAnsi="Calibri" w:cs="Arial"/>
                <w:b/>
                <w:sz w:val="22"/>
                <w:rPrChange w:id="990" w:author="James Faas" w:date="2022-11-30T08:58:00Z">
                  <w:rPr>
                    <w:rFonts w:ascii="Calibri" w:hAnsi="Calibri" w:cs="Arial"/>
                    <w:b/>
                    <w:sz w:val="22"/>
                    <w:highlight w:val="yellow"/>
                  </w:rPr>
                </w:rPrChange>
              </w:rPr>
              <w:t xml:space="preserve"> </w:t>
            </w:r>
            <w:del w:id="991" w:author="James Faas" w:date="2022-11-30T08:58:00Z">
              <w:r w:rsidRPr="009A0A74" w:rsidDel="009A0A74">
                <w:rPr>
                  <w:rStyle w:val="Choice"/>
                  <w:rFonts w:ascii="Calibri" w:hAnsi="Calibri" w:cs="Arial"/>
                  <w:b w:val="0"/>
                  <w:sz w:val="22"/>
                  <w:rPrChange w:id="992" w:author="James Faas" w:date="2022-11-30T08:58:00Z">
                    <w:rPr>
                      <w:rStyle w:val="Choice"/>
                      <w:rFonts w:ascii="Calibri" w:hAnsi="Calibri" w:cs="Arial"/>
                      <w:b w:val="0"/>
                      <w:sz w:val="22"/>
                      <w:highlight w:val="yellow"/>
                    </w:rPr>
                  </w:rPrChange>
                </w:rPr>
                <w:delText>[</w:delText>
              </w:r>
            </w:del>
            <w:r w:rsidRPr="009A0A74">
              <w:rPr>
                <w:rStyle w:val="Choice"/>
                <w:rFonts w:ascii="Calibri" w:hAnsi="Calibri" w:cs="Arial"/>
                <w:b w:val="0"/>
                <w:sz w:val="22"/>
                <w:rPrChange w:id="993" w:author="James Faas" w:date="2022-11-30T08:58:00Z">
                  <w:rPr>
                    <w:rStyle w:val="Choice"/>
                    <w:rFonts w:ascii="Calibri" w:hAnsi="Calibri" w:cs="Arial"/>
                    <w:b w:val="0"/>
                    <w:sz w:val="22"/>
                    <w:highlight w:val="yellow"/>
                  </w:rPr>
                </w:rPrChange>
              </w:rPr>
              <w:t>Masonry</w:t>
            </w:r>
            <w:del w:id="994" w:author="James Faas" w:date="2022-11-30T08:58:00Z">
              <w:r w:rsidRPr="009A0A74" w:rsidDel="009A0A74">
                <w:rPr>
                  <w:rStyle w:val="Choice"/>
                  <w:rFonts w:ascii="Calibri" w:hAnsi="Calibri" w:cs="Arial"/>
                  <w:b w:val="0"/>
                  <w:sz w:val="22"/>
                  <w:rPrChange w:id="995" w:author="James Faas" w:date="2022-11-30T08:58:00Z">
                    <w:rPr>
                      <w:rStyle w:val="Choice"/>
                      <w:rFonts w:ascii="Calibri" w:hAnsi="Calibri" w:cs="Arial"/>
                      <w:b w:val="0"/>
                      <w:sz w:val="22"/>
                      <w:highlight w:val="yellow"/>
                    </w:rPr>
                  </w:rPrChange>
                </w:rPr>
                <w:delText>]</w:delText>
              </w:r>
              <w:r w:rsidRPr="009A0A74" w:rsidDel="009A0A74">
                <w:rPr>
                  <w:rFonts w:ascii="Calibri" w:hAnsi="Calibri" w:cs="Arial"/>
                  <w:b/>
                  <w:sz w:val="22"/>
                </w:rPr>
                <w:delText xml:space="preserve"> </w:delText>
              </w:r>
            </w:del>
            <w:ins w:id="996" w:author="James Faas" w:date="2022-11-30T08:58:00Z">
              <w:r w:rsidR="009A0A74" w:rsidRPr="009A0A74">
                <w:rPr>
                  <w:rFonts w:ascii="Calibri" w:hAnsi="Calibri" w:cs="Arial"/>
                  <w:b/>
                  <w:sz w:val="22"/>
                  <w:rPrChange w:id="997" w:author="James Faas" w:date="2022-11-30T08:58:00Z">
                    <w:rPr>
                      <w:rFonts w:ascii="Calibri" w:hAnsi="Calibri" w:cs="Arial"/>
                      <w:b/>
                      <w:color w:val="FF0000"/>
                      <w:sz w:val="22"/>
                    </w:rPr>
                  </w:rPrChange>
                </w:rPr>
                <w:t xml:space="preserve"> </w:t>
              </w:r>
            </w:ins>
            <w:del w:id="998" w:author="James Faas" w:date="2022-11-30T08:58:00Z">
              <w:r w:rsidRPr="009A0A74" w:rsidDel="009A0A74">
                <w:rPr>
                  <w:rFonts w:ascii="Calibri" w:hAnsi="Calibri" w:cs="Arial"/>
                  <w:sz w:val="22"/>
                </w:rPr>
                <w:delText xml:space="preserve">Concrete </w:delText>
              </w:r>
            </w:del>
            <w:r w:rsidRPr="009A0A74">
              <w:rPr>
                <w:rFonts w:ascii="Calibri" w:hAnsi="Calibri" w:cs="Arial"/>
                <w:sz w:val="22"/>
              </w:rPr>
              <w:t xml:space="preserve">Surface Preparation, this </w:t>
            </w:r>
            <w:r w:rsidR="00893647" w:rsidRPr="009A0A74">
              <w:rPr>
                <w:rFonts w:ascii="Calibri" w:hAnsi="Calibri" w:cs="Arial"/>
                <w:sz w:val="22"/>
              </w:rPr>
              <w:t>Section</w:t>
            </w:r>
          </w:p>
        </w:tc>
        <w:tc>
          <w:tcPr>
            <w:tcW w:w="2700" w:type="dxa"/>
            <w:tcBorders>
              <w:top w:val="double" w:sz="6" w:space="0" w:color="auto"/>
              <w:left w:val="single" w:sz="6" w:space="0" w:color="auto"/>
              <w:bottom w:val="single" w:sz="6" w:space="0" w:color="auto"/>
            </w:tcBorders>
          </w:tcPr>
          <w:p w14:paraId="06B3DD74"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Epoxy Filler/Surfacer</w:t>
            </w:r>
          </w:p>
        </w:tc>
        <w:tc>
          <w:tcPr>
            <w:tcW w:w="2790" w:type="dxa"/>
            <w:tcBorders>
              <w:top w:val="double" w:sz="6" w:space="0" w:color="auto"/>
              <w:left w:val="single" w:sz="6" w:space="0" w:color="auto"/>
              <w:bottom w:val="single" w:sz="6" w:space="0" w:color="auto"/>
              <w:right w:val="double" w:sz="6" w:space="0" w:color="auto"/>
            </w:tcBorders>
          </w:tcPr>
          <w:p w14:paraId="3D43674F"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As Req'd. to Fill Voids</w:t>
            </w:r>
          </w:p>
        </w:tc>
      </w:tr>
      <w:tr w:rsidR="009A0A74" w:rsidRPr="009A0A74" w14:paraId="49F0E66D" w14:textId="77777777" w:rsidTr="00773A12">
        <w:trPr>
          <w:cantSplit/>
        </w:trPr>
        <w:tc>
          <w:tcPr>
            <w:tcW w:w="2520" w:type="dxa"/>
            <w:tcBorders>
              <w:left w:val="double" w:sz="6" w:space="0" w:color="auto"/>
              <w:bottom w:val="double" w:sz="6" w:space="0" w:color="auto"/>
            </w:tcBorders>
          </w:tcPr>
          <w:p w14:paraId="525E783F" w14:textId="77777777" w:rsidR="00783E03" w:rsidRPr="009A0A74" w:rsidRDefault="00783E03" w:rsidP="00773A12">
            <w:pPr>
              <w:pStyle w:val="TableText"/>
              <w:spacing w:before="0"/>
              <w:rPr>
                <w:rFonts w:ascii="Calibri" w:hAnsi="Calibri" w:cs="Arial"/>
                <w:sz w:val="22"/>
              </w:rPr>
            </w:pPr>
          </w:p>
        </w:tc>
        <w:tc>
          <w:tcPr>
            <w:tcW w:w="2700" w:type="dxa"/>
            <w:tcBorders>
              <w:left w:val="single" w:sz="6" w:space="0" w:color="auto"/>
              <w:bottom w:val="double" w:sz="6" w:space="0" w:color="auto"/>
            </w:tcBorders>
          </w:tcPr>
          <w:p w14:paraId="0D37DC36"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High Build Epoxy</w:t>
            </w:r>
          </w:p>
        </w:tc>
        <w:tc>
          <w:tcPr>
            <w:tcW w:w="2790" w:type="dxa"/>
            <w:tcBorders>
              <w:left w:val="single" w:sz="6" w:space="0" w:color="auto"/>
              <w:bottom w:val="double" w:sz="6" w:space="0" w:color="auto"/>
              <w:right w:val="double" w:sz="6" w:space="0" w:color="auto"/>
            </w:tcBorders>
          </w:tcPr>
          <w:p w14:paraId="3307B67F"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15 m</w:t>
            </w:r>
            <w:r w:rsidRPr="009A0A74">
              <w:rPr>
                <w:rFonts w:ascii="Calibri" w:hAnsi="Calibri" w:cs="Arial"/>
                <w:sz w:val="22"/>
                <w:vertAlign w:val="superscript"/>
              </w:rPr>
              <w:t>2</w:t>
            </w:r>
            <w:r w:rsidRPr="009A0A74">
              <w:rPr>
                <w:rFonts w:ascii="Calibri" w:hAnsi="Calibri" w:cs="Arial"/>
                <w:sz w:val="22"/>
              </w:rPr>
              <w:t xml:space="preserve"> per 3.8 L</w:t>
            </w:r>
          </w:p>
        </w:tc>
      </w:tr>
    </w:tbl>
    <w:p w14:paraId="39C4B798" w14:textId="77777777" w:rsidR="00783E03" w:rsidRPr="009A0A74" w:rsidRDefault="00783E03" w:rsidP="006E01B3">
      <w:pPr>
        <w:pStyle w:val="Heading3"/>
        <w:keepNext/>
        <w:spacing w:before="80"/>
      </w:pPr>
      <w:r w:rsidRPr="009A0A74">
        <w:t>System No. 2</w:t>
      </w:r>
      <w:r w:rsidR="005F6247" w:rsidRPr="009A0A74">
        <w:t>1</w:t>
      </w:r>
      <w:r w:rsidRPr="009A0A74">
        <w:t xml:space="preserve"> Exposed FRP, PVC:</w:t>
      </w:r>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A0A74" w:rsidRPr="009A0A74" w14:paraId="5329685A" w14:textId="77777777" w:rsidTr="00773A12">
        <w:trPr>
          <w:cantSplit/>
          <w:tblHeader/>
        </w:trPr>
        <w:tc>
          <w:tcPr>
            <w:tcW w:w="2520" w:type="dxa"/>
            <w:tcBorders>
              <w:top w:val="double" w:sz="6" w:space="0" w:color="auto"/>
              <w:left w:val="double" w:sz="6" w:space="0" w:color="auto"/>
            </w:tcBorders>
          </w:tcPr>
          <w:p w14:paraId="4AC40D72"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5E44B657"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Paint Material</w:t>
            </w:r>
          </w:p>
        </w:tc>
        <w:tc>
          <w:tcPr>
            <w:tcW w:w="2790" w:type="dxa"/>
            <w:tcBorders>
              <w:top w:val="double" w:sz="6" w:space="0" w:color="auto"/>
              <w:left w:val="single" w:sz="6" w:space="0" w:color="auto"/>
              <w:right w:val="double" w:sz="6" w:space="0" w:color="auto"/>
            </w:tcBorders>
          </w:tcPr>
          <w:p w14:paraId="0D13FEFA"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Min. Coats, Cover</w:t>
            </w:r>
          </w:p>
        </w:tc>
      </w:tr>
      <w:tr w:rsidR="009A0A74" w:rsidRPr="009A0A74" w14:paraId="42414381" w14:textId="77777777" w:rsidTr="00773A12">
        <w:trPr>
          <w:cantSplit/>
        </w:trPr>
        <w:tc>
          <w:tcPr>
            <w:tcW w:w="2520" w:type="dxa"/>
            <w:tcBorders>
              <w:top w:val="double" w:sz="6" w:space="0" w:color="auto"/>
              <w:left w:val="double" w:sz="6" w:space="0" w:color="auto"/>
              <w:bottom w:val="double" w:sz="6" w:space="0" w:color="auto"/>
            </w:tcBorders>
          </w:tcPr>
          <w:p w14:paraId="769532FD" w14:textId="77777777" w:rsidR="00783E03" w:rsidRPr="009A0A74" w:rsidRDefault="00783E03" w:rsidP="00773A12">
            <w:pPr>
              <w:pStyle w:val="TableText"/>
              <w:keepNext/>
              <w:spacing w:before="0"/>
              <w:rPr>
                <w:rFonts w:ascii="Calibri" w:hAnsi="Calibri" w:cs="Arial"/>
                <w:sz w:val="22"/>
              </w:rPr>
            </w:pPr>
            <w:r w:rsidRPr="009A0A74">
              <w:rPr>
                <w:rFonts w:ascii="Calibri" w:hAnsi="Calibri" w:cs="Arial"/>
                <w:sz w:val="22"/>
              </w:rPr>
              <w:t xml:space="preserve">In accordance with paragraph Plastic and FRP Surface Preparation, this </w:t>
            </w:r>
            <w:r w:rsidR="00893647" w:rsidRPr="009A0A74">
              <w:rPr>
                <w:rFonts w:ascii="Calibri" w:hAnsi="Calibri" w:cs="Arial"/>
                <w:sz w:val="22"/>
              </w:rPr>
              <w:t>Section</w:t>
            </w:r>
          </w:p>
        </w:tc>
        <w:tc>
          <w:tcPr>
            <w:tcW w:w="2700" w:type="dxa"/>
            <w:tcBorders>
              <w:top w:val="double" w:sz="6" w:space="0" w:color="auto"/>
              <w:left w:val="single" w:sz="6" w:space="0" w:color="auto"/>
              <w:bottom w:val="double" w:sz="6" w:space="0" w:color="auto"/>
            </w:tcBorders>
          </w:tcPr>
          <w:p w14:paraId="54D1FC22" w14:textId="30477610" w:rsidR="00783E03" w:rsidRPr="009A0A74" w:rsidRDefault="00783E03" w:rsidP="00773A12">
            <w:pPr>
              <w:pStyle w:val="TableText"/>
              <w:keepNext/>
              <w:spacing w:before="0"/>
              <w:rPr>
                <w:rFonts w:ascii="Calibri" w:hAnsi="Calibri" w:cs="Arial"/>
                <w:sz w:val="22"/>
              </w:rPr>
            </w:pPr>
            <w:r w:rsidRPr="009A0A74">
              <w:rPr>
                <w:rFonts w:ascii="Calibri" w:hAnsi="Calibri" w:cs="Arial"/>
                <w:sz w:val="22"/>
              </w:rPr>
              <w:t xml:space="preserve">Acrylic Latex </w:t>
            </w:r>
            <w:del w:id="999" w:author="James Faas" w:date="2022-11-30T08:58:00Z">
              <w:r w:rsidRPr="009A0A74" w:rsidDel="009A0A74">
                <w:rPr>
                  <w:rStyle w:val="Choice"/>
                  <w:rFonts w:ascii="Calibri" w:hAnsi="Calibri" w:cs="Arial"/>
                  <w:b w:val="0"/>
                  <w:sz w:val="22"/>
                  <w:highlight w:val="yellow"/>
                </w:rPr>
                <w:delText>[Semigloss]</w:delText>
              </w:r>
              <w:r w:rsidRPr="009A0A74" w:rsidDel="009A0A74">
                <w:rPr>
                  <w:rFonts w:ascii="Calibri" w:hAnsi="Calibri" w:cs="Arial"/>
                  <w:b/>
                  <w:sz w:val="22"/>
                  <w:highlight w:val="yellow"/>
                </w:rPr>
                <w:delText xml:space="preserve"> </w:delText>
              </w:r>
              <w:r w:rsidRPr="009A0A74" w:rsidDel="009A0A74">
                <w:rPr>
                  <w:rStyle w:val="Choice"/>
                  <w:rFonts w:ascii="Calibri" w:hAnsi="Calibri" w:cs="Arial"/>
                  <w:b w:val="0"/>
                  <w:sz w:val="22"/>
                  <w:highlight w:val="yellow"/>
                </w:rPr>
                <w:delText>[Gloss]</w:delText>
              </w:r>
              <w:r w:rsidRPr="009A0A74" w:rsidDel="009A0A74">
                <w:rPr>
                  <w:rFonts w:ascii="Calibri" w:hAnsi="Calibri" w:cs="Arial"/>
                  <w:b/>
                  <w:sz w:val="22"/>
                  <w:highlight w:val="yellow"/>
                </w:rPr>
                <w:delText xml:space="preserve"> </w:delText>
              </w:r>
              <w:r w:rsidRPr="009A0A74" w:rsidDel="009A0A74">
                <w:rPr>
                  <w:rStyle w:val="Choice"/>
                  <w:rFonts w:ascii="Calibri" w:hAnsi="Calibri" w:cs="Arial"/>
                  <w:b w:val="0"/>
                  <w:sz w:val="22"/>
                  <w:highlight w:val="yellow"/>
                </w:rPr>
                <w:delText>[Flat]</w:delText>
              </w:r>
            </w:del>
          </w:p>
        </w:tc>
        <w:tc>
          <w:tcPr>
            <w:tcW w:w="2790" w:type="dxa"/>
            <w:tcBorders>
              <w:top w:val="double" w:sz="6" w:space="0" w:color="auto"/>
              <w:left w:val="single" w:sz="6" w:space="0" w:color="auto"/>
              <w:bottom w:val="double" w:sz="6" w:space="0" w:color="auto"/>
              <w:right w:val="double" w:sz="6" w:space="0" w:color="auto"/>
            </w:tcBorders>
          </w:tcPr>
          <w:p w14:paraId="16C297AB" w14:textId="77777777" w:rsidR="00783E03" w:rsidRPr="009A0A74" w:rsidRDefault="00783E03" w:rsidP="00773A12">
            <w:pPr>
              <w:pStyle w:val="TableText"/>
              <w:keepNext/>
              <w:spacing w:before="0"/>
              <w:rPr>
                <w:rFonts w:ascii="Calibri" w:hAnsi="Calibri" w:cs="Arial"/>
                <w:sz w:val="22"/>
              </w:rPr>
            </w:pPr>
            <w:r w:rsidRPr="009A0A74">
              <w:rPr>
                <w:rFonts w:ascii="Calibri" w:hAnsi="Calibri" w:cs="Arial"/>
                <w:sz w:val="22"/>
              </w:rPr>
              <w:t>2 coats, 29.7 m</w:t>
            </w:r>
            <w:r w:rsidRPr="009A0A74">
              <w:rPr>
                <w:rFonts w:ascii="Calibri" w:hAnsi="Calibri" w:cs="Arial"/>
                <w:sz w:val="22"/>
                <w:vertAlign w:val="superscript"/>
              </w:rPr>
              <w:t>2</w:t>
            </w:r>
            <w:r w:rsidRPr="009A0A74">
              <w:rPr>
                <w:rFonts w:ascii="Calibri" w:hAnsi="Calibri" w:cs="Arial"/>
                <w:sz w:val="22"/>
              </w:rPr>
              <w:t xml:space="preserve"> per 3.8 L per coat</w:t>
            </w:r>
          </w:p>
        </w:tc>
      </w:tr>
    </w:tbl>
    <w:p w14:paraId="5CC7712C" w14:textId="77777777" w:rsidR="00783E03" w:rsidRPr="009A0A74" w:rsidRDefault="00783E03" w:rsidP="006E01B3">
      <w:pPr>
        <w:pStyle w:val="Heading3"/>
        <w:keepNext/>
        <w:spacing w:before="80"/>
      </w:pPr>
      <w:r w:rsidRPr="009A0A74">
        <w:t>System No. 2</w:t>
      </w:r>
      <w:r w:rsidR="005F6247" w:rsidRPr="009A0A74">
        <w:t>2</w:t>
      </w:r>
      <w:r w:rsidRPr="009A0A74">
        <w:t xml:space="preserve"> Aluminum and Dissimilar Metal Insulation:</w:t>
      </w:r>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A0A74" w:rsidRPr="009A0A74" w14:paraId="7E5D5F8B" w14:textId="77777777" w:rsidTr="00773A12">
        <w:trPr>
          <w:cantSplit/>
          <w:tblHeader/>
        </w:trPr>
        <w:tc>
          <w:tcPr>
            <w:tcW w:w="2520" w:type="dxa"/>
            <w:tcBorders>
              <w:top w:val="double" w:sz="6" w:space="0" w:color="auto"/>
              <w:left w:val="double" w:sz="6" w:space="0" w:color="auto"/>
            </w:tcBorders>
          </w:tcPr>
          <w:p w14:paraId="6A4D7F7F"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3A211529"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Paint Material</w:t>
            </w:r>
          </w:p>
        </w:tc>
        <w:tc>
          <w:tcPr>
            <w:tcW w:w="2790" w:type="dxa"/>
            <w:tcBorders>
              <w:top w:val="double" w:sz="6" w:space="0" w:color="auto"/>
              <w:left w:val="single" w:sz="6" w:space="0" w:color="auto"/>
              <w:right w:val="double" w:sz="6" w:space="0" w:color="auto"/>
            </w:tcBorders>
          </w:tcPr>
          <w:p w14:paraId="2235A08F"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5FC99C3D" w14:textId="77777777" w:rsidTr="00773A12">
        <w:trPr>
          <w:cantSplit/>
        </w:trPr>
        <w:tc>
          <w:tcPr>
            <w:tcW w:w="2520" w:type="dxa"/>
            <w:tcBorders>
              <w:top w:val="double" w:sz="6" w:space="0" w:color="auto"/>
              <w:left w:val="double" w:sz="6" w:space="0" w:color="auto"/>
              <w:bottom w:val="single" w:sz="6" w:space="0" w:color="auto"/>
            </w:tcBorders>
          </w:tcPr>
          <w:p w14:paraId="5F275047"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Solvent Clean (SP1)</w:t>
            </w:r>
          </w:p>
        </w:tc>
        <w:tc>
          <w:tcPr>
            <w:tcW w:w="5490" w:type="dxa"/>
            <w:gridSpan w:val="2"/>
            <w:tcBorders>
              <w:top w:val="double" w:sz="6" w:space="0" w:color="auto"/>
              <w:left w:val="single" w:sz="6" w:space="0" w:color="auto"/>
              <w:bottom w:val="single" w:sz="6" w:space="0" w:color="auto"/>
              <w:right w:val="double" w:sz="6" w:space="0" w:color="auto"/>
            </w:tcBorders>
          </w:tcPr>
          <w:p w14:paraId="023FAC82"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Prime in accordance with manufacturer’s recommendations</w:t>
            </w:r>
          </w:p>
        </w:tc>
      </w:tr>
      <w:tr w:rsidR="009A0A74" w:rsidRPr="009A0A74" w14:paraId="4755B5DE" w14:textId="77777777" w:rsidTr="00773A12">
        <w:trPr>
          <w:cantSplit/>
        </w:trPr>
        <w:tc>
          <w:tcPr>
            <w:tcW w:w="2520" w:type="dxa"/>
            <w:tcBorders>
              <w:left w:val="double" w:sz="6" w:space="0" w:color="auto"/>
              <w:bottom w:val="double" w:sz="6" w:space="0" w:color="auto"/>
            </w:tcBorders>
          </w:tcPr>
          <w:p w14:paraId="547BC606" w14:textId="77777777" w:rsidR="00783E03" w:rsidRPr="009A0A74" w:rsidRDefault="00783E03" w:rsidP="00773A12">
            <w:pPr>
              <w:pStyle w:val="TableText"/>
              <w:spacing w:before="0"/>
              <w:rPr>
                <w:rFonts w:ascii="Calibri" w:hAnsi="Calibri" w:cs="Arial"/>
                <w:sz w:val="22"/>
              </w:rPr>
            </w:pPr>
          </w:p>
        </w:tc>
        <w:tc>
          <w:tcPr>
            <w:tcW w:w="2700" w:type="dxa"/>
            <w:tcBorders>
              <w:left w:val="single" w:sz="6" w:space="0" w:color="auto"/>
              <w:bottom w:val="double" w:sz="6" w:space="0" w:color="auto"/>
            </w:tcBorders>
          </w:tcPr>
          <w:p w14:paraId="2B68BA4F"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Bituminous Paint</w:t>
            </w:r>
          </w:p>
        </w:tc>
        <w:tc>
          <w:tcPr>
            <w:tcW w:w="2790" w:type="dxa"/>
            <w:tcBorders>
              <w:left w:val="single" w:sz="6" w:space="0" w:color="auto"/>
              <w:bottom w:val="double" w:sz="6" w:space="0" w:color="auto"/>
              <w:right w:val="double" w:sz="6" w:space="0" w:color="auto"/>
            </w:tcBorders>
          </w:tcPr>
          <w:p w14:paraId="6BC03247"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250 microns DFT</w:t>
            </w:r>
          </w:p>
        </w:tc>
      </w:tr>
    </w:tbl>
    <w:p w14:paraId="3E2EEB07" w14:textId="77777777" w:rsidR="00783E03" w:rsidRPr="009A0A74" w:rsidRDefault="00783E03" w:rsidP="006E01B3">
      <w:pPr>
        <w:pStyle w:val="Heading3"/>
        <w:keepNext/>
        <w:spacing w:before="80"/>
      </w:pPr>
      <w:r w:rsidRPr="009A0A74">
        <w:t>System No. 2</w:t>
      </w:r>
      <w:r w:rsidR="005F6247" w:rsidRPr="009A0A74">
        <w:t>3</w:t>
      </w:r>
      <w:r w:rsidRPr="009A0A74">
        <w:t xml:space="preserve"> Fusion Bonded Coating:</w:t>
      </w:r>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A0A74" w:rsidRPr="009A0A74" w14:paraId="23659D93" w14:textId="77777777" w:rsidTr="00773A12">
        <w:trPr>
          <w:cantSplit/>
          <w:tblHeader/>
        </w:trPr>
        <w:tc>
          <w:tcPr>
            <w:tcW w:w="2520" w:type="dxa"/>
            <w:tcBorders>
              <w:top w:val="double" w:sz="6" w:space="0" w:color="auto"/>
              <w:left w:val="double" w:sz="6" w:space="0" w:color="auto"/>
            </w:tcBorders>
          </w:tcPr>
          <w:p w14:paraId="28FB3C2B"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4940022E"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Paint Material</w:t>
            </w:r>
          </w:p>
        </w:tc>
        <w:tc>
          <w:tcPr>
            <w:tcW w:w="2790" w:type="dxa"/>
            <w:tcBorders>
              <w:top w:val="double" w:sz="6" w:space="0" w:color="auto"/>
              <w:left w:val="single" w:sz="6" w:space="0" w:color="auto"/>
              <w:right w:val="double" w:sz="6" w:space="0" w:color="auto"/>
            </w:tcBorders>
          </w:tcPr>
          <w:p w14:paraId="37A08045" w14:textId="77777777" w:rsidR="00783E03" w:rsidRPr="009A0A74" w:rsidRDefault="00783E03" w:rsidP="00773A12">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136E06E8" w14:textId="77777777" w:rsidTr="00773A12">
        <w:trPr>
          <w:cantSplit/>
        </w:trPr>
        <w:tc>
          <w:tcPr>
            <w:tcW w:w="2520" w:type="dxa"/>
            <w:tcBorders>
              <w:top w:val="double" w:sz="6" w:space="0" w:color="auto"/>
              <w:left w:val="double" w:sz="6" w:space="0" w:color="auto"/>
              <w:bottom w:val="double" w:sz="6" w:space="0" w:color="auto"/>
            </w:tcBorders>
          </w:tcPr>
          <w:p w14:paraId="0C5AE753" w14:textId="77777777" w:rsidR="00783E03" w:rsidRPr="009A0A74" w:rsidRDefault="00A479AB" w:rsidP="00773A12">
            <w:pPr>
              <w:pStyle w:val="TableText"/>
              <w:spacing w:before="0"/>
              <w:rPr>
                <w:rFonts w:ascii="Calibri" w:hAnsi="Calibri" w:cs="Arial"/>
                <w:sz w:val="22"/>
              </w:rPr>
            </w:pPr>
            <w:r w:rsidRPr="009A0A74">
              <w:rPr>
                <w:rFonts w:ascii="Calibri" w:hAnsi="Calibri" w:cs="Arial"/>
                <w:sz w:val="22"/>
              </w:rPr>
              <w:t>NACE No.2/SSPC-</w:t>
            </w:r>
            <w:r w:rsidR="00783E03" w:rsidRPr="009A0A74">
              <w:rPr>
                <w:rFonts w:ascii="Calibri" w:hAnsi="Calibri" w:cs="Arial"/>
                <w:sz w:val="22"/>
              </w:rPr>
              <w:t>SP</w:t>
            </w:r>
            <w:r w:rsidRPr="009A0A74">
              <w:rPr>
                <w:rFonts w:ascii="Calibri" w:hAnsi="Calibri" w:cs="Arial"/>
                <w:sz w:val="22"/>
              </w:rPr>
              <w:t xml:space="preserve"> </w:t>
            </w:r>
            <w:r w:rsidR="00783E03" w:rsidRPr="009A0A74">
              <w:rPr>
                <w:rFonts w:ascii="Calibri" w:hAnsi="Calibri" w:cs="Arial"/>
                <w:sz w:val="22"/>
              </w:rPr>
              <w:t>10, Near</w:t>
            </w:r>
            <w:r w:rsidR="00783E03" w:rsidRPr="009A0A74">
              <w:rPr>
                <w:rFonts w:ascii="Calibri" w:hAnsi="Calibri" w:cs="Arial"/>
                <w:sz w:val="22"/>
              </w:rPr>
              <w:noBreakHyphen/>
              <w:t>White Blast Cleaning</w:t>
            </w:r>
          </w:p>
        </w:tc>
        <w:tc>
          <w:tcPr>
            <w:tcW w:w="2700" w:type="dxa"/>
            <w:tcBorders>
              <w:top w:val="double" w:sz="6" w:space="0" w:color="auto"/>
              <w:left w:val="single" w:sz="6" w:space="0" w:color="auto"/>
              <w:bottom w:val="double" w:sz="6" w:space="0" w:color="auto"/>
            </w:tcBorders>
          </w:tcPr>
          <w:p w14:paraId="1669033E"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Fusion Bonded Coating 100 percent Solids Epoxy or Polyurethane</w:t>
            </w:r>
          </w:p>
        </w:tc>
        <w:tc>
          <w:tcPr>
            <w:tcW w:w="2790" w:type="dxa"/>
            <w:tcBorders>
              <w:top w:val="double" w:sz="6" w:space="0" w:color="auto"/>
              <w:left w:val="single" w:sz="6" w:space="0" w:color="auto"/>
              <w:bottom w:val="double" w:sz="6" w:space="0" w:color="auto"/>
              <w:right w:val="double" w:sz="6" w:space="0" w:color="auto"/>
            </w:tcBorders>
          </w:tcPr>
          <w:p w14:paraId="55AE1BD1"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or 2 coats, 175 microns DFT</w:t>
            </w:r>
          </w:p>
        </w:tc>
      </w:tr>
    </w:tbl>
    <w:p w14:paraId="7F0BADEC" w14:textId="77777777" w:rsidR="00783E03" w:rsidRPr="009A0A74" w:rsidRDefault="00783E03" w:rsidP="00773A12">
      <w:pPr>
        <w:pStyle w:val="Heading4"/>
      </w:pPr>
      <w:r w:rsidRPr="009A0A74">
        <w:t>For steel pipe and fittings, meet all requirements of AWWA C213</w:t>
      </w:r>
      <w:del w:id="1000" w:author="James Faas" w:date="2022-11-30T08:59:00Z">
        <w:r w:rsidR="00A479AB" w:rsidRPr="009A0A74" w:rsidDel="009A0A74">
          <w:delText>-15</w:delText>
        </w:r>
      </w:del>
      <w:r w:rsidRPr="009A0A74">
        <w:t>.</w:t>
      </w:r>
    </w:p>
    <w:p w14:paraId="7E1C270C" w14:textId="77777777" w:rsidR="00783E03" w:rsidRPr="009A0A74" w:rsidRDefault="00783E03" w:rsidP="006E01B3">
      <w:pPr>
        <w:pStyle w:val="Heading3"/>
        <w:keepNext/>
        <w:spacing w:before="80"/>
      </w:pPr>
      <w:r w:rsidRPr="009A0A74">
        <w:lastRenderedPageBreak/>
        <w:t>System No. 2</w:t>
      </w:r>
      <w:r w:rsidR="005F6247" w:rsidRPr="009A0A74">
        <w:t>4</w:t>
      </w:r>
      <w:r w:rsidRPr="009A0A74">
        <w:t xml:space="preserve"> Fusion Bonded, Steel Dowel Coating:</w:t>
      </w:r>
    </w:p>
    <w:tbl>
      <w:tblPr>
        <w:tblW w:w="8010" w:type="dxa"/>
        <w:tblInd w:w="1830" w:type="dxa"/>
        <w:tblLayout w:type="fixed"/>
        <w:tblCellMar>
          <w:left w:w="120" w:type="dxa"/>
          <w:right w:w="120" w:type="dxa"/>
        </w:tblCellMar>
        <w:tblLook w:val="0000" w:firstRow="0" w:lastRow="0" w:firstColumn="0" w:lastColumn="0" w:noHBand="0" w:noVBand="0"/>
      </w:tblPr>
      <w:tblGrid>
        <w:gridCol w:w="2520"/>
        <w:gridCol w:w="2700"/>
        <w:gridCol w:w="2790"/>
      </w:tblGrid>
      <w:tr w:rsidR="009A0A74" w:rsidRPr="009A0A74" w14:paraId="39D81881" w14:textId="77777777" w:rsidTr="00773A12">
        <w:trPr>
          <w:cantSplit/>
          <w:tblHeader/>
        </w:trPr>
        <w:tc>
          <w:tcPr>
            <w:tcW w:w="2520" w:type="dxa"/>
            <w:tcBorders>
              <w:top w:val="double" w:sz="6" w:space="0" w:color="auto"/>
              <w:left w:val="double" w:sz="6" w:space="0" w:color="auto"/>
              <w:bottom w:val="double" w:sz="6" w:space="0" w:color="auto"/>
            </w:tcBorders>
          </w:tcPr>
          <w:p w14:paraId="1913025B"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bottom w:val="double" w:sz="6" w:space="0" w:color="auto"/>
            </w:tcBorders>
          </w:tcPr>
          <w:p w14:paraId="094E0E71"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Paint Material</w:t>
            </w:r>
          </w:p>
        </w:tc>
        <w:tc>
          <w:tcPr>
            <w:tcW w:w="2790" w:type="dxa"/>
            <w:tcBorders>
              <w:top w:val="double" w:sz="6" w:space="0" w:color="auto"/>
              <w:left w:val="single" w:sz="6" w:space="0" w:color="auto"/>
              <w:bottom w:val="double" w:sz="6" w:space="0" w:color="auto"/>
              <w:right w:val="double" w:sz="6" w:space="0" w:color="auto"/>
            </w:tcBorders>
          </w:tcPr>
          <w:p w14:paraId="128CAD11" w14:textId="77777777" w:rsidR="00783E03" w:rsidRPr="009A0A74" w:rsidRDefault="00783E03" w:rsidP="00773A12">
            <w:pPr>
              <w:pStyle w:val="TableHeading"/>
              <w:keepNext/>
              <w:spacing w:before="0"/>
              <w:rPr>
                <w:rFonts w:ascii="Calibri" w:hAnsi="Calibri" w:cs="Arial"/>
                <w:sz w:val="22"/>
              </w:rPr>
            </w:pPr>
            <w:r w:rsidRPr="009A0A74">
              <w:rPr>
                <w:rFonts w:ascii="Calibri" w:hAnsi="Calibri" w:cs="Arial"/>
                <w:sz w:val="22"/>
              </w:rPr>
              <w:t>Min. Coats, Cover</w:t>
            </w:r>
          </w:p>
        </w:tc>
      </w:tr>
      <w:tr w:rsidR="009A0A74" w:rsidRPr="009A0A74" w14:paraId="4EC9F14D" w14:textId="77777777" w:rsidTr="00773A12">
        <w:trPr>
          <w:cantSplit/>
        </w:trPr>
        <w:tc>
          <w:tcPr>
            <w:tcW w:w="2520" w:type="dxa"/>
            <w:tcBorders>
              <w:top w:val="double" w:sz="6" w:space="0" w:color="auto"/>
              <w:left w:val="double" w:sz="6" w:space="0" w:color="auto"/>
              <w:bottom w:val="single" w:sz="6" w:space="0" w:color="auto"/>
            </w:tcBorders>
          </w:tcPr>
          <w:p w14:paraId="3230D09A" w14:textId="77777777" w:rsidR="00783E03" w:rsidRPr="009A0A74" w:rsidRDefault="00304AED" w:rsidP="00773A12">
            <w:pPr>
              <w:pStyle w:val="TableText"/>
              <w:keepNext/>
              <w:spacing w:before="0"/>
              <w:rPr>
                <w:rFonts w:ascii="Calibri" w:hAnsi="Calibri" w:cs="Arial"/>
                <w:sz w:val="22"/>
              </w:rPr>
            </w:pPr>
            <w:r w:rsidRPr="009A0A74">
              <w:rPr>
                <w:rFonts w:ascii="Calibri" w:hAnsi="Calibri" w:cs="Arial"/>
                <w:sz w:val="22"/>
              </w:rPr>
              <w:t>NACE No.2/SSPC-</w:t>
            </w:r>
            <w:r w:rsidR="00783E03" w:rsidRPr="009A0A74">
              <w:rPr>
                <w:rFonts w:ascii="Calibri" w:hAnsi="Calibri" w:cs="Arial"/>
                <w:sz w:val="22"/>
              </w:rPr>
              <w:t>SP</w:t>
            </w:r>
            <w:r w:rsidRPr="009A0A74">
              <w:rPr>
                <w:rFonts w:ascii="Calibri" w:hAnsi="Calibri" w:cs="Arial"/>
                <w:sz w:val="22"/>
              </w:rPr>
              <w:t xml:space="preserve"> </w:t>
            </w:r>
            <w:r w:rsidR="00783E03" w:rsidRPr="009A0A74">
              <w:rPr>
                <w:rFonts w:ascii="Calibri" w:hAnsi="Calibri" w:cs="Arial"/>
                <w:sz w:val="22"/>
              </w:rPr>
              <w:t>10, Near</w:t>
            </w:r>
            <w:r w:rsidR="00783E03" w:rsidRPr="009A0A74">
              <w:rPr>
                <w:rFonts w:ascii="Calibri" w:hAnsi="Calibri" w:cs="Arial"/>
                <w:sz w:val="22"/>
              </w:rPr>
              <w:noBreakHyphen/>
              <w:t>White Blast Cleaning</w:t>
            </w:r>
          </w:p>
        </w:tc>
        <w:tc>
          <w:tcPr>
            <w:tcW w:w="2700" w:type="dxa"/>
            <w:tcBorders>
              <w:top w:val="double" w:sz="6" w:space="0" w:color="auto"/>
              <w:left w:val="single" w:sz="6" w:space="0" w:color="auto"/>
              <w:bottom w:val="single" w:sz="6" w:space="0" w:color="auto"/>
            </w:tcBorders>
          </w:tcPr>
          <w:p w14:paraId="15BF5F37" w14:textId="77777777" w:rsidR="00783E03" w:rsidRPr="009A0A74" w:rsidRDefault="00783E03" w:rsidP="00773A12">
            <w:pPr>
              <w:pStyle w:val="TableText"/>
              <w:keepNext/>
              <w:spacing w:before="0"/>
              <w:rPr>
                <w:rFonts w:ascii="Calibri" w:hAnsi="Calibri" w:cs="Arial"/>
                <w:sz w:val="22"/>
              </w:rPr>
            </w:pPr>
            <w:r w:rsidRPr="009A0A74">
              <w:rPr>
                <w:rFonts w:ascii="Calibri" w:hAnsi="Calibri" w:cs="Arial"/>
                <w:sz w:val="22"/>
              </w:rPr>
              <w:t>Fusion Bonded  Coating 100 percent Solids Epoxy</w:t>
            </w:r>
          </w:p>
        </w:tc>
        <w:tc>
          <w:tcPr>
            <w:tcW w:w="2790" w:type="dxa"/>
            <w:tcBorders>
              <w:top w:val="double" w:sz="6" w:space="0" w:color="auto"/>
              <w:left w:val="single" w:sz="6" w:space="0" w:color="auto"/>
              <w:bottom w:val="single" w:sz="6" w:space="0" w:color="auto"/>
              <w:right w:val="double" w:sz="6" w:space="0" w:color="auto"/>
            </w:tcBorders>
          </w:tcPr>
          <w:p w14:paraId="69B48E74" w14:textId="77777777" w:rsidR="00783E03" w:rsidRPr="009A0A74" w:rsidRDefault="00783E03" w:rsidP="00773A12">
            <w:pPr>
              <w:pStyle w:val="TableText"/>
              <w:keepNext/>
              <w:spacing w:before="0"/>
              <w:rPr>
                <w:rFonts w:ascii="Calibri" w:hAnsi="Calibri" w:cs="Arial"/>
                <w:sz w:val="22"/>
              </w:rPr>
            </w:pPr>
            <w:r w:rsidRPr="009A0A74">
              <w:rPr>
                <w:rFonts w:ascii="Calibri" w:hAnsi="Calibri" w:cs="Arial"/>
                <w:sz w:val="22"/>
              </w:rPr>
              <w:t>1 or 2 coats, 175 microns DFT</w:t>
            </w:r>
          </w:p>
        </w:tc>
      </w:tr>
      <w:tr w:rsidR="009A0A74" w:rsidRPr="009A0A74" w14:paraId="3E1461DB" w14:textId="77777777" w:rsidTr="00773A12">
        <w:trPr>
          <w:cantSplit/>
        </w:trPr>
        <w:tc>
          <w:tcPr>
            <w:tcW w:w="2520" w:type="dxa"/>
            <w:tcBorders>
              <w:left w:val="double" w:sz="6" w:space="0" w:color="auto"/>
              <w:bottom w:val="double" w:sz="6" w:space="0" w:color="auto"/>
            </w:tcBorders>
          </w:tcPr>
          <w:p w14:paraId="343AE5CC"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TFE Lube, Shop Applied; Grease Lube Alternative, Field Applied Just Prior to Installation</w:t>
            </w:r>
          </w:p>
        </w:tc>
        <w:tc>
          <w:tcPr>
            <w:tcW w:w="2700" w:type="dxa"/>
            <w:tcBorders>
              <w:left w:val="single" w:sz="6" w:space="0" w:color="auto"/>
              <w:bottom w:val="double" w:sz="6" w:space="0" w:color="auto"/>
            </w:tcBorders>
          </w:tcPr>
          <w:p w14:paraId="528EA03F"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TFE Lube or Grease Lube</w:t>
            </w:r>
          </w:p>
        </w:tc>
        <w:tc>
          <w:tcPr>
            <w:tcW w:w="2790" w:type="dxa"/>
            <w:tcBorders>
              <w:left w:val="single" w:sz="6" w:space="0" w:color="auto"/>
              <w:bottom w:val="double" w:sz="6" w:space="0" w:color="auto"/>
              <w:right w:val="double" w:sz="6" w:space="0" w:color="auto"/>
            </w:tcBorders>
          </w:tcPr>
          <w:p w14:paraId="44A66242" w14:textId="77777777" w:rsidR="00783E03" w:rsidRPr="009A0A74" w:rsidRDefault="00783E03" w:rsidP="00773A12">
            <w:pPr>
              <w:pStyle w:val="TableText"/>
              <w:spacing w:before="0"/>
              <w:rPr>
                <w:rFonts w:ascii="Calibri" w:hAnsi="Calibri" w:cs="Arial"/>
                <w:sz w:val="22"/>
              </w:rPr>
            </w:pPr>
            <w:r w:rsidRPr="009A0A74">
              <w:rPr>
                <w:rFonts w:ascii="Calibri" w:hAnsi="Calibri" w:cs="Arial"/>
                <w:sz w:val="22"/>
              </w:rPr>
              <w:t>1 coat, as required</w:t>
            </w:r>
          </w:p>
        </w:tc>
      </w:tr>
    </w:tbl>
    <w:p w14:paraId="2EFAED45" w14:textId="77777777" w:rsidR="007B2981" w:rsidRPr="009A0A74" w:rsidRDefault="007B2981">
      <w:pPr>
        <w:pStyle w:val="Heading2"/>
        <w:pPrChange w:id="1001" w:author="James Faas" w:date="2022-11-30T09:00:00Z">
          <w:pPr>
            <w:pStyle w:val="Heading3"/>
            <w:keepNext/>
            <w:spacing w:before="80"/>
            <w:contextualSpacing w:val="0"/>
          </w:pPr>
        </w:pPrChange>
      </w:pPr>
      <w:bookmarkStart w:id="1002" w:name="_Toc6977396"/>
      <w:r w:rsidRPr="009A0A74">
        <w:t>Architectural</w:t>
      </w:r>
      <w:r w:rsidR="001C4A96" w:rsidRPr="009A0A74">
        <w:t xml:space="preserve"> </w:t>
      </w:r>
      <w:r w:rsidRPr="009A0A74">
        <w:t>Paint Systems</w:t>
      </w:r>
    </w:p>
    <w:bookmarkEnd w:id="1002"/>
    <w:p w14:paraId="6B6D3A51" w14:textId="06F71621" w:rsidR="00783E03" w:rsidRPr="009A0A74" w:rsidDel="009A0A74" w:rsidRDefault="00783E03">
      <w:pPr>
        <w:pStyle w:val="Heading2"/>
        <w:rPr>
          <w:del w:id="1003" w:author="James Faas" w:date="2022-11-30T09:00:00Z"/>
        </w:rPr>
        <w:pPrChange w:id="1004" w:author="James Faas" w:date="2022-11-30T09:00:00Z">
          <w:pPr>
            <w:pStyle w:val="Heading3"/>
            <w:keepNext/>
            <w:spacing w:before="80"/>
            <w:contextualSpacing w:val="0"/>
          </w:pPr>
        </w:pPrChange>
      </w:pPr>
      <w:del w:id="1005" w:author="James Faas" w:date="2022-11-30T09:00:00Z">
        <w:r w:rsidRPr="009A0A74" w:rsidDel="009A0A74">
          <w:delText>System No. 101 Wood, Stained (Interior or Exterior):</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224AA" w:rsidRPr="009224AA" w:rsidDel="009A0A74" w14:paraId="3827D449" w14:textId="60D899DC" w:rsidTr="00773A12">
        <w:trPr>
          <w:cantSplit/>
          <w:tblHeader/>
          <w:del w:id="1006" w:author="James Faas" w:date="2022-11-30T09:00:00Z"/>
        </w:trPr>
        <w:tc>
          <w:tcPr>
            <w:tcW w:w="2520" w:type="dxa"/>
            <w:tcBorders>
              <w:top w:val="double" w:sz="6" w:space="0" w:color="auto"/>
              <w:left w:val="double" w:sz="6" w:space="0" w:color="auto"/>
            </w:tcBorders>
          </w:tcPr>
          <w:p w14:paraId="586335DA" w14:textId="5ABCEF7D" w:rsidR="00783E03" w:rsidRPr="009A0A74" w:rsidDel="009A0A74" w:rsidRDefault="00783E03">
            <w:pPr>
              <w:pStyle w:val="Heading2"/>
              <w:rPr>
                <w:del w:id="1007" w:author="James Faas" w:date="2022-11-30T09:00:00Z"/>
                <w:rFonts w:cs="Arial"/>
              </w:rPr>
              <w:pPrChange w:id="1008" w:author="James Faas" w:date="2022-11-30T09:00:00Z">
                <w:pPr>
                  <w:pStyle w:val="TableHeading"/>
                  <w:keepNext/>
                  <w:spacing w:before="0"/>
                </w:pPr>
              </w:pPrChange>
            </w:pPr>
            <w:del w:id="1009" w:author="James Faas" w:date="2022-11-30T09:00:00Z">
              <w:r w:rsidRPr="009A0A74" w:rsidDel="009A0A74">
                <w:rPr>
                  <w:rFonts w:cs="Arial"/>
                </w:rPr>
                <w:delText>Surface Prep.</w:delText>
              </w:r>
            </w:del>
          </w:p>
        </w:tc>
        <w:tc>
          <w:tcPr>
            <w:tcW w:w="2700" w:type="dxa"/>
            <w:tcBorders>
              <w:top w:val="double" w:sz="6" w:space="0" w:color="auto"/>
              <w:left w:val="single" w:sz="6" w:space="0" w:color="auto"/>
            </w:tcBorders>
          </w:tcPr>
          <w:p w14:paraId="7115D2EB" w14:textId="34E7C959" w:rsidR="00783E03" w:rsidRPr="009A0A74" w:rsidDel="009A0A74" w:rsidRDefault="00783E03">
            <w:pPr>
              <w:pStyle w:val="Heading2"/>
              <w:rPr>
                <w:del w:id="1010" w:author="James Faas" w:date="2022-11-30T09:00:00Z"/>
                <w:rFonts w:cs="Arial"/>
              </w:rPr>
              <w:pPrChange w:id="1011" w:author="James Faas" w:date="2022-11-30T09:00:00Z">
                <w:pPr>
                  <w:pStyle w:val="TableHeading"/>
                  <w:keepNext/>
                  <w:tabs>
                    <w:tab w:val="clear" w:pos="5472"/>
                  </w:tabs>
                  <w:spacing w:before="0"/>
                </w:pPr>
              </w:pPrChange>
            </w:pPr>
            <w:del w:id="1012" w:author="James Faas" w:date="2022-11-30T09:00:00Z">
              <w:r w:rsidRPr="009A0A74" w:rsidDel="009A0A74">
                <w:rPr>
                  <w:rFonts w:cs="Arial"/>
                </w:rPr>
                <w:delText>Paint Material</w:delText>
              </w:r>
            </w:del>
          </w:p>
        </w:tc>
        <w:tc>
          <w:tcPr>
            <w:tcW w:w="2880" w:type="dxa"/>
            <w:tcBorders>
              <w:top w:val="double" w:sz="6" w:space="0" w:color="auto"/>
              <w:left w:val="single" w:sz="6" w:space="0" w:color="auto"/>
              <w:right w:val="double" w:sz="6" w:space="0" w:color="auto"/>
            </w:tcBorders>
          </w:tcPr>
          <w:p w14:paraId="6D4982B2" w14:textId="77C522E5" w:rsidR="00783E03" w:rsidRPr="009A0A74" w:rsidDel="009A0A74" w:rsidRDefault="00783E03">
            <w:pPr>
              <w:pStyle w:val="Heading2"/>
              <w:rPr>
                <w:del w:id="1013" w:author="James Faas" w:date="2022-11-30T09:00:00Z"/>
                <w:rFonts w:cs="Arial"/>
              </w:rPr>
              <w:pPrChange w:id="1014" w:author="James Faas" w:date="2022-11-30T09:00:00Z">
                <w:pPr>
                  <w:pStyle w:val="TableHeading"/>
                  <w:keepNext/>
                  <w:spacing w:before="0"/>
                </w:pPr>
              </w:pPrChange>
            </w:pPr>
            <w:del w:id="1015" w:author="James Faas" w:date="2022-11-30T09:00:00Z">
              <w:r w:rsidRPr="009A0A74" w:rsidDel="009A0A74">
                <w:rPr>
                  <w:rFonts w:cs="Arial"/>
                </w:rPr>
                <w:delText>Min. Coats, Cover</w:delText>
              </w:r>
            </w:del>
          </w:p>
        </w:tc>
      </w:tr>
      <w:tr w:rsidR="009224AA" w:rsidRPr="009224AA" w:rsidDel="009A0A74" w14:paraId="390C8860" w14:textId="773277BF" w:rsidTr="00773A12">
        <w:trPr>
          <w:cantSplit/>
          <w:del w:id="1016" w:author="James Faas" w:date="2022-11-30T09:00:00Z"/>
        </w:trPr>
        <w:tc>
          <w:tcPr>
            <w:tcW w:w="2520" w:type="dxa"/>
            <w:tcBorders>
              <w:top w:val="double" w:sz="6" w:space="0" w:color="auto"/>
              <w:left w:val="double" w:sz="6" w:space="0" w:color="auto"/>
              <w:bottom w:val="double" w:sz="6" w:space="0" w:color="auto"/>
            </w:tcBorders>
          </w:tcPr>
          <w:p w14:paraId="6B07C477" w14:textId="6B139704" w:rsidR="00783E03" w:rsidRPr="009A0A74" w:rsidDel="009A0A74" w:rsidRDefault="00783E03">
            <w:pPr>
              <w:pStyle w:val="Heading2"/>
              <w:rPr>
                <w:del w:id="1017" w:author="James Faas" w:date="2022-11-30T09:00:00Z"/>
                <w:rFonts w:cs="Arial"/>
              </w:rPr>
              <w:pPrChange w:id="1018" w:author="James Faas" w:date="2022-11-30T09:00:00Z">
                <w:pPr>
                  <w:pStyle w:val="TableText"/>
                  <w:keepNext/>
                  <w:spacing w:before="0"/>
                </w:pPr>
              </w:pPrChange>
            </w:pPr>
            <w:del w:id="1019" w:author="James Faas" w:date="2022-11-30T09:00:00Z">
              <w:r w:rsidRPr="009A0A74" w:rsidDel="009A0A74">
                <w:rPr>
                  <w:rFonts w:cs="Arial"/>
                </w:rPr>
                <w:delText xml:space="preserve">In accordance with paragraph Wood Surface Preparation, this </w:delText>
              </w:r>
              <w:r w:rsidR="00893647" w:rsidRPr="009A0A74" w:rsidDel="009A0A74">
                <w:rPr>
                  <w:rFonts w:cs="Arial"/>
                </w:rPr>
                <w:delText>Section</w:delText>
              </w:r>
            </w:del>
          </w:p>
        </w:tc>
        <w:tc>
          <w:tcPr>
            <w:tcW w:w="2700" w:type="dxa"/>
            <w:tcBorders>
              <w:top w:val="double" w:sz="6" w:space="0" w:color="auto"/>
              <w:left w:val="single" w:sz="6" w:space="0" w:color="auto"/>
              <w:bottom w:val="double" w:sz="6" w:space="0" w:color="auto"/>
            </w:tcBorders>
          </w:tcPr>
          <w:p w14:paraId="2409022B" w14:textId="04C707A9" w:rsidR="00783E03" w:rsidRPr="009A0A74" w:rsidDel="009A0A74" w:rsidRDefault="00783E03">
            <w:pPr>
              <w:pStyle w:val="Heading2"/>
              <w:rPr>
                <w:del w:id="1020" w:author="James Faas" w:date="2022-11-30T09:00:00Z"/>
                <w:rFonts w:cs="Arial"/>
              </w:rPr>
              <w:pPrChange w:id="1021" w:author="James Faas" w:date="2022-11-30T09:00:00Z">
                <w:pPr>
                  <w:pStyle w:val="TableText"/>
                  <w:keepNext/>
                  <w:spacing w:before="0"/>
                </w:pPr>
              </w:pPrChange>
            </w:pPr>
            <w:del w:id="1022" w:author="James Faas" w:date="2022-11-30T09:00:00Z">
              <w:r w:rsidRPr="009A0A74" w:rsidDel="009A0A74">
                <w:rPr>
                  <w:rFonts w:cs="Arial"/>
                </w:rPr>
                <w:delText xml:space="preserve">Wood Stain </w:delText>
              </w:r>
              <w:r w:rsidRPr="009224AA" w:rsidDel="009A0A74">
                <w:rPr>
                  <w:rStyle w:val="Choice"/>
                  <w:rFonts w:ascii="Calibri" w:hAnsi="Calibri" w:cs="Arial"/>
                  <w:b w:val="0"/>
                  <w:color w:val="FF0000"/>
                  <w:sz w:val="22"/>
                  <w:highlight w:val="yellow"/>
                  <w:rPrChange w:id="1023" w:author="James Faas" w:date="2022-11-30T08:08:00Z">
                    <w:rPr>
                      <w:rStyle w:val="Choice"/>
                      <w:rFonts w:ascii="Calibri" w:hAnsi="Calibri" w:cs="Arial"/>
                      <w:b w:val="0"/>
                      <w:sz w:val="22"/>
                      <w:highlight w:val="yellow"/>
                    </w:rPr>
                  </w:rPrChange>
                </w:rPr>
                <w:delText>[Solid]</w:delText>
              </w:r>
              <w:r w:rsidRPr="009A0A74" w:rsidDel="009A0A74">
                <w:rPr>
                  <w:rFonts w:cs="Arial"/>
                  <w:b/>
                  <w:highlight w:val="yellow"/>
                </w:rPr>
                <w:delText xml:space="preserve"> </w:delText>
              </w:r>
              <w:r w:rsidRPr="009224AA" w:rsidDel="009A0A74">
                <w:rPr>
                  <w:rStyle w:val="Choice"/>
                  <w:rFonts w:ascii="Calibri" w:hAnsi="Calibri" w:cs="Arial"/>
                  <w:b w:val="0"/>
                  <w:color w:val="FF0000"/>
                  <w:sz w:val="22"/>
                  <w:highlight w:val="yellow"/>
                  <w:rPrChange w:id="1024" w:author="James Faas" w:date="2022-11-30T08:08:00Z">
                    <w:rPr>
                      <w:rStyle w:val="Choice"/>
                      <w:rFonts w:ascii="Calibri" w:hAnsi="Calibri" w:cs="Arial"/>
                      <w:b w:val="0"/>
                      <w:sz w:val="22"/>
                      <w:highlight w:val="yellow"/>
                    </w:rPr>
                  </w:rPrChange>
                </w:rPr>
                <w:delText>[Transparent]</w:delText>
              </w:r>
            </w:del>
          </w:p>
        </w:tc>
        <w:tc>
          <w:tcPr>
            <w:tcW w:w="2880" w:type="dxa"/>
            <w:tcBorders>
              <w:top w:val="double" w:sz="6" w:space="0" w:color="auto"/>
              <w:left w:val="single" w:sz="6" w:space="0" w:color="auto"/>
              <w:bottom w:val="double" w:sz="6" w:space="0" w:color="auto"/>
              <w:right w:val="double" w:sz="6" w:space="0" w:color="auto"/>
            </w:tcBorders>
          </w:tcPr>
          <w:p w14:paraId="08A4E5B2" w14:textId="37B00812" w:rsidR="00783E03" w:rsidRPr="009A0A74" w:rsidDel="009A0A74" w:rsidRDefault="00783E03">
            <w:pPr>
              <w:pStyle w:val="Heading2"/>
              <w:rPr>
                <w:del w:id="1025" w:author="James Faas" w:date="2022-11-30T09:00:00Z"/>
                <w:rFonts w:cs="Arial"/>
              </w:rPr>
              <w:pPrChange w:id="1026" w:author="James Faas" w:date="2022-11-30T09:00:00Z">
                <w:pPr>
                  <w:pStyle w:val="TableText"/>
                  <w:keepNext/>
                  <w:spacing w:before="0"/>
                </w:pPr>
              </w:pPrChange>
            </w:pPr>
            <w:del w:id="1027" w:author="James Faas" w:date="2022-11-30T09:00:00Z">
              <w:r w:rsidRPr="009A0A74" w:rsidDel="009A0A74">
                <w:rPr>
                  <w:rFonts w:cs="Arial"/>
                </w:rPr>
                <w:delText>2 coats, 23 m</w:delText>
              </w:r>
              <w:r w:rsidRPr="009A0A74" w:rsidDel="009A0A74">
                <w:rPr>
                  <w:rFonts w:cs="Arial"/>
                  <w:vertAlign w:val="superscript"/>
                </w:rPr>
                <w:delText>2</w:delText>
              </w:r>
              <w:r w:rsidRPr="009A0A74" w:rsidDel="009A0A74">
                <w:rPr>
                  <w:rFonts w:cs="Arial"/>
                </w:rPr>
                <w:delText xml:space="preserve"> per 3.8 L per coat</w:delText>
              </w:r>
            </w:del>
          </w:p>
        </w:tc>
      </w:tr>
    </w:tbl>
    <w:p w14:paraId="30D892E2" w14:textId="481D2730" w:rsidR="00783E03" w:rsidRPr="009A0A74" w:rsidDel="009A0A74" w:rsidRDefault="00783E03">
      <w:pPr>
        <w:pStyle w:val="Heading2"/>
        <w:rPr>
          <w:del w:id="1028" w:author="James Faas" w:date="2022-11-30T09:00:00Z"/>
        </w:rPr>
        <w:pPrChange w:id="1029" w:author="James Faas" w:date="2022-11-30T09:00:00Z">
          <w:pPr>
            <w:pStyle w:val="Heading3"/>
            <w:keepNext/>
            <w:spacing w:before="80"/>
            <w:contextualSpacing w:val="0"/>
          </w:pPr>
        </w:pPrChange>
      </w:pPr>
      <w:del w:id="1030" w:author="James Faas" w:date="2022-11-30T09:00:00Z">
        <w:r w:rsidRPr="009A0A74" w:rsidDel="009A0A74">
          <w:delText>System No. 102 Wood, Semigloss (Interior or Exterior):</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224AA" w:rsidRPr="009224AA" w:rsidDel="009A0A74" w14:paraId="1C530F27" w14:textId="51785E5B" w:rsidTr="00773A12">
        <w:trPr>
          <w:cantSplit/>
          <w:tblHeader/>
          <w:del w:id="1031" w:author="James Faas" w:date="2022-11-30T09:00:00Z"/>
        </w:trPr>
        <w:tc>
          <w:tcPr>
            <w:tcW w:w="2520" w:type="dxa"/>
            <w:tcBorders>
              <w:top w:val="double" w:sz="6" w:space="0" w:color="auto"/>
              <w:left w:val="double" w:sz="6" w:space="0" w:color="auto"/>
            </w:tcBorders>
          </w:tcPr>
          <w:p w14:paraId="7F87B0EE" w14:textId="2A849E63" w:rsidR="00783E03" w:rsidRPr="009A0A74" w:rsidDel="009A0A74" w:rsidRDefault="00783E03">
            <w:pPr>
              <w:pStyle w:val="Heading2"/>
              <w:rPr>
                <w:del w:id="1032" w:author="James Faas" w:date="2022-11-30T09:00:00Z"/>
                <w:rFonts w:cs="Arial"/>
              </w:rPr>
              <w:pPrChange w:id="1033" w:author="James Faas" w:date="2022-11-30T09:00:00Z">
                <w:pPr>
                  <w:pStyle w:val="TableHeading"/>
                  <w:keepNext/>
                  <w:spacing w:before="0"/>
                </w:pPr>
              </w:pPrChange>
            </w:pPr>
            <w:del w:id="1034" w:author="James Faas" w:date="2022-11-30T09:00:00Z">
              <w:r w:rsidRPr="009A0A74" w:rsidDel="009A0A74">
                <w:rPr>
                  <w:rFonts w:cs="Arial"/>
                </w:rPr>
                <w:delText>Surface Prep.</w:delText>
              </w:r>
            </w:del>
          </w:p>
        </w:tc>
        <w:tc>
          <w:tcPr>
            <w:tcW w:w="2700" w:type="dxa"/>
            <w:tcBorders>
              <w:top w:val="double" w:sz="6" w:space="0" w:color="auto"/>
              <w:left w:val="single" w:sz="6" w:space="0" w:color="auto"/>
            </w:tcBorders>
          </w:tcPr>
          <w:p w14:paraId="139B8995" w14:textId="39FAD40A" w:rsidR="00783E03" w:rsidRPr="009A0A74" w:rsidDel="009A0A74" w:rsidRDefault="00783E03">
            <w:pPr>
              <w:pStyle w:val="Heading2"/>
              <w:rPr>
                <w:del w:id="1035" w:author="James Faas" w:date="2022-11-30T09:00:00Z"/>
                <w:rFonts w:cs="Arial"/>
              </w:rPr>
              <w:pPrChange w:id="1036" w:author="James Faas" w:date="2022-11-30T09:00:00Z">
                <w:pPr>
                  <w:pStyle w:val="TableHeading"/>
                  <w:keepNext/>
                  <w:spacing w:before="0"/>
                </w:pPr>
              </w:pPrChange>
            </w:pPr>
            <w:del w:id="1037" w:author="James Faas" w:date="2022-11-30T09:00:00Z">
              <w:r w:rsidRPr="009A0A74" w:rsidDel="009A0A74">
                <w:rPr>
                  <w:rFonts w:cs="Arial"/>
                </w:rPr>
                <w:delText>Paint Material</w:delText>
              </w:r>
            </w:del>
          </w:p>
        </w:tc>
        <w:tc>
          <w:tcPr>
            <w:tcW w:w="2880" w:type="dxa"/>
            <w:tcBorders>
              <w:top w:val="double" w:sz="6" w:space="0" w:color="auto"/>
              <w:left w:val="single" w:sz="6" w:space="0" w:color="auto"/>
              <w:right w:val="double" w:sz="6" w:space="0" w:color="auto"/>
            </w:tcBorders>
          </w:tcPr>
          <w:p w14:paraId="50F9DAFD" w14:textId="6F19F27B" w:rsidR="00783E03" w:rsidRPr="009A0A74" w:rsidDel="009A0A74" w:rsidRDefault="00783E03">
            <w:pPr>
              <w:pStyle w:val="Heading2"/>
              <w:rPr>
                <w:del w:id="1038" w:author="James Faas" w:date="2022-11-30T09:00:00Z"/>
                <w:rFonts w:cs="Arial"/>
              </w:rPr>
              <w:pPrChange w:id="1039" w:author="James Faas" w:date="2022-11-30T09:00:00Z">
                <w:pPr>
                  <w:pStyle w:val="TableHeading"/>
                  <w:keepNext/>
                  <w:spacing w:before="0"/>
                </w:pPr>
              </w:pPrChange>
            </w:pPr>
            <w:del w:id="1040" w:author="James Faas" w:date="2022-11-30T09:00:00Z">
              <w:r w:rsidRPr="009A0A74" w:rsidDel="009A0A74">
                <w:rPr>
                  <w:rFonts w:cs="Arial"/>
                </w:rPr>
                <w:delText>Min. Coats, Cover</w:delText>
              </w:r>
            </w:del>
          </w:p>
        </w:tc>
      </w:tr>
      <w:tr w:rsidR="009224AA" w:rsidRPr="009224AA" w:rsidDel="009A0A74" w14:paraId="7FEC629C" w14:textId="3CCB9A64" w:rsidTr="00773A12">
        <w:trPr>
          <w:cantSplit/>
          <w:del w:id="1041" w:author="James Faas" w:date="2022-11-30T09:00:00Z"/>
        </w:trPr>
        <w:tc>
          <w:tcPr>
            <w:tcW w:w="2520" w:type="dxa"/>
            <w:tcBorders>
              <w:top w:val="double" w:sz="6" w:space="0" w:color="auto"/>
              <w:left w:val="double" w:sz="6" w:space="0" w:color="auto"/>
              <w:bottom w:val="single" w:sz="6" w:space="0" w:color="auto"/>
            </w:tcBorders>
          </w:tcPr>
          <w:p w14:paraId="39790C95" w14:textId="4AD42ED6" w:rsidR="00783E03" w:rsidRPr="009A0A74" w:rsidDel="009A0A74" w:rsidRDefault="00783E03">
            <w:pPr>
              <w:pStyle w:val="Heading2"/>
              <w:rPr>
                <w:del w:id="1042" w:author="James Faas" w:date="2022-11-30T09:00:00Z"/>
                <w:rFonts w:cs="Arial"/>
              </w:rPr>
              <w:pPrChange w:id="1043" w:author="James Faas" w:date="2022-11-30T09:00:00Z">
                <w:pPr>
                  <w:pStyle w:val="TableText"/>
                  <w:keepNext/>
                  <w:spacing w:before="0"/>
                </w:pPr>
              </w:pPrChange>
            </w:pPr>
            <w:del w:id="1044" w:author="James Faas" w:date="2022-11-30T09:00:00Z">
              <w:r w:rsidRPr="009A0A74" w:rsidDel="009A0A74">
                <w:rPr>
                  <w:rFonts w:cs="Arial"/>
                </w:rPr>
                <w:delText xml:space="preserve">In accordance with paragraph Wood Surface Preparation, this </w:delText>
              </w:r>
              <w:r w:rsidR="00893647" w:rsidRPr="009A0A74" w:rsidDel="009A0A74">
                <w:rPr>
                  <w:rFonts w:cs="Arial"/>
                </w:rPr>
                <w:delText>Section</w:delText>
              </w:r>
            </w:del>
          </w:p>
        </w:tc>
        <w:tc>
          <w:tcPr>
            <w:tcW w:w="2700" w:type="dxa"/>
            <w:tcBorders>
              <w:top w:val="double" w:sz="6" w:space="0" w:color="auto"/>
              <w:left w:val="single" w:sz="6" w:space="0" w:color="auto"/>
              <w:bottom w:val="single" w:sz="6" w:space="0" w:color="auto"/>
            </w:tcBorders>
          </w:tcPr>
          <w:p w14:paraId="73E4798E" w14:textId="5D800753" w:rsidR="00783E03" w:rsidRPr="009A0A74" w:rsidDel="009A0A74" w:rsidRDefault="00783E03">
            <w:pPr>
              <w:pStyle w:val="Heading2"/>
              <w:rPr>
                <w:del w:id="1045" w:author="James Faas" w:date="2022-11-30T09:00:00Z"/>
                <w:rFonts w:cs="Arial"/>
              </w:rPr>
              <w:pPrChange w:id="1046" w:author="James Faas" w:date="2022-11-30T09:00:00Z">
                <w:pPr>
                  <w:pStyle w:val="TableText"/>
                  <w:keepNext/>
                  <w:spacing w:before="0"/>
                </w:pPr>
              </w:pPrChange>
            </w:pPr>
            <w:del w:id="1047" w:author="James Faas" w:date="2022-11-30T09:00:00Z">
              <w:r w:rsidRPr="009A0A74" w:rsidDel="009A0A74">
                <w:rPr>
                  <w:rFonts w:cs="Arial"/>
                </w:rPr>
                <w:delText>Alkyd Wood Primer</w:delText>
              </w:r>
            </w:del>
          </w:p>
        </w:tc>
        <w:tc>
          <w:tcPr>
            <w:tcW w:w="2880" w:type="dxa"/>
            <w:tcBorders>
              <w:top w:val="double" w:sz="6" w:space="0" w:color="auto"/>
              <w:left w:val="single" w:sz="6" w:space="0" w:color="auto"/>
              <w:bottom w:val="single" w:sz="6" w:space="0" w:color="auto"/>
              <w:right w:val="double" w:sz="6" w:space="0" w:color="auto"/>
            </w:tcBorders>
          </w:tcPr>
          <w:p w14:paraId="1F183D17" w14:textId="2B56D239" w:rsidR="00783E03" w:rsidRPr="009A0A74" w:rsidDel="009A0A74" w:rsidRDefault="00783E03">
            <w:pPr>
              <w:pStyle w:val="Heading2"/>
              <w:rPr>
                <w:del w:id="1048" w:author="James Faas" w:date="2022-11-30T09:00:00Z"/>
                <w:rFonts w:cs="Arial"/>
              </w:rPr>
              <w:pPrChange w:id="1049" w:author="James Faas" w:date="2022-11-30T09:00:00Z">
                <w:pPr>
                  <w:pStyle w:val="TableText"/>
                  <w:keepNext/>
                  <w:spacing w:before="0"/>
                </w:pPr>
              </w:pPrChange>
            </w:pPr>
            <w:del w:id="1050" w:author="James Faas" w:date="2022-11-30T09:00:00Z">
              <w:r w:rsidRPr="009A0A74" w:rsidDel="009A0A74">
                <w:rPr>
                  <w:rFonts w:cs="Arial"/>
                </w:rPr>
                <w:delText>1 coat, 37 m</w:delText>
              </w:r>
              <w:r w:rsidRPr="009A0A74" w:rsidDel="009A0A74">
                <w:rPr>
                  <w:rFonts w:cs="Arial"/>
                  <w:vertAlign w:val="superscript"/>
                </w:rPr>
                <w:delText>2</w:delText>
              </w:r>
              <w:r w:rsidRPr="009A0A74" w:rsidDel="009A0A74">
                <w:rPr>
                  <w:rFonts w:cs="Arial"/>
                </w:rPr>
                <w:delText xml:space="preserve"> per 3.8 L</w:delText>
              </w:r>
            </w:del>
          </w:p>
        </w:tc>
      </w:tr>
      <w:tr w:rsidR="009224AA" w:rsidRPr="009224AA" w:rsidDel="009A0A74" w14:paraId="13834AF1" w14:textId="7CBE9CBE" w:rsidTr="00773A12">
        <w:trPr>
          <w:cantSplit/>
          <w:del w:id="1051" w:author="James Faas" w:date="2022-11-30T09:00:00Z"/>
        </w:trPr>
        <w:tc>
          <w:tcPr>
            <w:tcW w:w="2520" w:type="dxa"/>
            <w:tcBorders>
              <w:left w:val="double" w:sz="6" w:space="0" w:color="auto"/>
              <w:bottom w:val="double" w:sz="6" w:space="0" w:color="auto"/>
            </w:tcBorders>
          </w:tcPr>
          <w:p w14:paraId="2A8FF0E9" w14:textId="69EEC551" w:rsidR="00783E03" w:rsidRPr="009A0A74" w:rsidDel="009A0A74" w:rsidRDefault="00783E03">
            <w:pPr>
              <w:pStyle w:val="Heading2"/>
              <w:rPr>
                <w:del w:id="1052" w:author="James Faas" w:date="2022-11-30T09:00:00Z"/>
                <w:rFonts w:cs="Arial"/>
              </w:rPr>
              <w:pPrChange w:id="1053" w:author="James Faas" w:date="2022-11-30T09:00:00Z">
                <w:pPr>
                  <w:pStyle w:val="TableText"/>
                  <w:spacing w:before="0"/>
                </w:pPr>
              </w:pPrChange>
            </w:pPr>
          </w:p>
        </w:tc>
        <w:tc>
          <w:tcPr>
            <w:tcW w:w="2700" w:type="dxa"/>
            <w:tcBorders>
              <w:left w:val="single" w:sz="6" w:space="0" w:color="auto"/>
              <w:bottom w:val="double" w:sz="6" w:space="0" w:color="auto"/>
            </w:tcBorders>
          </w:tcPr>
          <w:p w14:paraId="6F19E665" w14:textId="1CB8BDCB" w:rsidR="00783E03" w:rsidRPr="009A0A74" w:rsidDel="009A0A74" w:rsidRDefault="00783E03">
            <w:pPr>
              <w:pStyle w:val="Heading2"/>
              <w:rPr>
                <w:del w:id="1054" w:author="James Faas" w:date="2022-11-30T09:00:00Z"/>
                <w:rFonts w:cs="Arial"/>
              </w:rPr>
              <w:pPrChange w:id="1055" w:author="James Faas" w:date="2022-11-30T09:00:00Z">
                <w:pPr>
                  <w:pStyle w:val="TableText"/>
                  <w:spacing w:before="0"/>
                </w:pPr>
              </w:pPrChange>
            </w:pPr>
            <w:del w:id="1056" w:author="James Faas" w:date="2022-11-30T09:00:00Z">
              <w:r w:rsidRPr="009A0A74" w:rsidDel="009A0A74">
                <w:rPr>
                  <w:rFonts w:cs="Arial"/>
                </w:rPr>
                <w:delText>Alkyd (Semigloss)</w:delText>
              </w:r>
            </w:del>
          </w:p>
        </w:tc>
        <w:tc>
          <w:tcPr>
            <w:tcW w:w="2880" w:type="dxa"/>
            <w:tcBorders>
              <w:left w:val="single" w:sz="6" w:space="0" w:color="auto"/>
              <w:bottom w:val="double" w:sz="6" w:space="0" w:color="auto"/>
              <w:right w:val="double" w:sz="6" w:space="0" w:color="auto"/>
            </w:tcBorders>
          </w:tcPr>
          <w:p w14:paraId="4FA8A308" w14:textId="040CDE73" w:rsidR="00783E03" w:rsidRPr="009A0A74" w:rsidDel="009A0A74" w:rsidRDefault="00783E03">
            <w:pPr>
              <w:pStyle w:val="Heading2"/>
              <w:rPr>
                <w:del w:id="1057" w:author="James Faas" w:date="2022-11-30T09:00:00Z"/>
                <w:rFonts w:cs="Arial"/>
              </w:rPr>
              <w:pPrChange w:id="1058" w:author="James Faas" w:date="2022-11-30T09:00:00Z">
                <w:pPr>
                  <w:pStyle w:val="TableText"/>
                  <w:spacing w:before="0"/>
                </w:pPr>
              </w:pPrChange>
            </w:pPr>
            <w:del w:id="1059" w:author="James Faas" w:date="2022-11-30T09:00:00Z">
              <w:r w:rsidRPr="009A0A74" w:rsidDel="009A0A74">
                <w:rPr>
                  <w:rFonts w:cs="Arial"/>
                </w:rPr>
                <w:delText>1 coat, 37 m</w:delText>
              </w:r>
              <w:r w:rsidRPr="009A0A74" w:rsidDel="009A0A74">
                <w:rPr>
                  <w:rFonts w:cs="Arial"/>
                  <w:vertAlign w:val="superscript"/>
                </w:rPr>
                <w:delText>2</w:delText>
              </w:r>
              <w:r w:rsidRPr="009A0A74" w:rsidDel="009A0A74">
                <w:rPr>
                  <w:rFonts w:cs="Arial"/>
                </w:rPr>
                <w:delText xml:space="preserve"> per 3.8 L</w:delText>
              </w:r>
            </w:del>
          </w:p>
        </w:tc>
      </w:tr>
    </w:tbl>
    <w:p w14:paraId="2EDEBBA5" w14:textId="2FA91720" w:rsidR="00783E03" w:rsidRPr="009A0A74" w:rsidDel="009A0A74" w:rsidRDefault="00783E03">
      <w:pPr>
        <w:pStyle w:val="Heading2"/>
        <w:rPr>
          <w:del w:id="1060" w:author="James Faas" w:date="2022-11-30T09:00:00Z"/>
        </w:rPr>
        <w:pPrChange w:id="1061" w:author="James Faas" w:date="2022-11-30T09:00:00Z">
          <w:pPr>
            <w:pStyle w:val="Heading3"/>
            <w:keepNext/>
            <w:spacing w:before="80"/>
            <w:contextualSpacing w:val="0"/>
          </w:pPr>
        </w:pPrChange>
      </w:pPr>
      <w:del w:id="1062" w:author="James Faas" w:date="2022-11-30T09:00:00Z">
        <w:r w:rsidRPr="009A0A74" w:rsidDel="009A0A74">
          <w:delText>System No. 103 Wood, Flat (Interior or Exterior):</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224AA" w:rsidRPr="009224AA" w:rsidDel="009A0A74" w14:paraId="04CD07DA" w14:textId="2B5206CE" w:rsidTr="00773A12">
        <w:trPr>
          <w:cantSplit/>
          <w:tblHeader/>
          <w:del w:id="1063" w:author="James Faas" w:date="2022-11-30T09:00:00Z"/>
        </w:trPr>
        <w:tc>
          <w:tcPr>
            <w:tcW w:w="2520" w:type="dxa"/>
            <w:tcBorders>
              <w:top w:val="double" w:sz="6" w:space="0" w:color="auto"/>
              <w:left w:val="double" w:sz="6" w:space="0" w:color="auto"/>
              <w:bottom w:val="double" w:sz="6" w:space="0" w:color="auto"/>
            </w:tcBorders>
          </w:tcPr>
          <w:p w14:paraId="31D17658" w14:textId="79FA4471" w:rsidR="00783E03" w:rsidRPr="009A0A74" w:rsidDel="009A0A74" w:rsidRDefault="00783E03">
            <w:pPr>
              <w:pStyle w:val="Heading2"/>
              <w:rPr>
                <w:del w:id="1064" w:author="James Faas" w:date="2022-11-30T09:00:00Z"/>
                <w:rFonts w:cs="Arial"/>
              </w:rPr>
              <w:pPrChange w:id="1065" w:author="James Faas" w:date="2022-11-30T09:00:00Z">
                <w:pPr>
                  <w:pStyle w:val="TableHeading"/>
                  <w:keepNext/>
                  <w:spacing w:before="0"/>
                </w:pPr>
              </w:pPrChange>
            </w:pPr>
            <w:del w:id="1066" w:author="James Faas" w:date="2022-11-30T09:00:00Z">
              <w:r w:rsidRPr="009A0A74" w:rsidDel="009A0A74">
                <w:rPr>
                  <w:rFonts w:cs="Arial"/>
                </w:rPr>
                <w:delText>Surface Prep.</w:delText>
              </w:r>
            </w:del>
          </w:p>
        </w:tc>
        <w:tc>
          <w:tcPr>
            <w:tcW w:w="2700" w:type="dxa"/>
            <w:tcBorders>
              <w:top w:val="double" w:sz="6" w:space="0" w:color="auto"/>
              <w:left w:val="single" w:sz="6" w:space="0" w:color="auto"/>
              <w:bottom w:val="double" w:sz="6" w:space="0" w:color="auto"/>
            </w:tcBorders>
          </w:tcPr>
          <w:p w14:paraId="4BB5D9CC" w14:textId="2BD629C7" w:rsidR="00783E03" w:rsidRPr="009A0A74" w:rsidDel="009A0A74" w:rsidRDefault="00783E03">
            <w:pPr>
              <w:pStyle w:val="Heading2"/>
              <w:rPr>
                <w:del w:id="1067" w:author="James Faas" w:date="2022-11-30T09:00:00Z"/>
                <w:rFonts w:cs="Arial"/>
              </w:rPr>
              <w:pPrChange w:id="1068" w:author="James Faas" w:date="2022-11-30T09:00:00Z">
                <w:pPr>
                  <w:pStyle w:val="TableHeading"/>
                  <w:keepNext/>
                  <w:spacing w:before="0"/>
                  <w:ind w:hanging="60"/>
                </w:pPr>
              </w:pPrChange>
            </w:pPr>
            <w:del w:id="1069" w:author="James Faas" w:date="2022-11-30T09:00:00Z">
              <w:r w:rsidRPr="009A0A74" w:rsidDel="009A0A74">
                <w:rPr>
                  <w:rFonts w:cs="Arial"/>
                </w:rPr>
                <w:delText>Paint Material</w:delText>
              </w:r>
            </w:del>
          </w:p>
        </w:tc>
        <w:tc>
          <w:tcPr>
            <w:tcW w:w="2880" w:type="dxa"/>
            <w:tcBorders>
              <w:top w:val="double" w:sz="6" w:space="0" w:color="auto"/>
              <w:left w:val="single" w:sz="6" w:space="0" w:color="auto"/>
              <w:bottom w:val="double" w:sz="6" w:space="0" w:color="auto"/>
              <w:right w:val="double" w:sz="6" w:space="0" w:color="auto"/>
            </w:tcBorders>
          </w:tcPr>
          <w:p w14:paraId="1A713A0F" w14:textId="6CE1BE64" w:rsidR="00783E03" w:rsidRPr="009A0A74" w:rsidDel="009A0A74" w:rsidRDefault="00783E03">
            <w:pPr>
              <w:pStyle w:val="Heading2"/>
              <w:rPr>
                <w:del w:id="1070" w:author="James Faas" w:date="2022-11-30T09:00:00Z"/>
                <w:rFonts w:cs="Arial"/>
              </w:rPr>
              <w:pPrChange w:id="1071" w:author="James Faas" w:date="2022-11-30T09:00:00Z">
                <w:pPr>
                  <w:pStyle w:val="TableHeading"/>
                  <w:keepNext/>
                  <w:spacing w:before="0"/>
                </w:pPr>
              </w:pPrChange>
            </w:pPr>
            <w:del w:id="1072" w:author="James Faas" w:date="2022-11-30T09:00:00Z">
              <w:r w:rsidRPr="009A0A74" w:rsidDel="009A0A74">
                <w:rPr>
                  <w:rFonts w:cs="Arial"/>
                </w:rPr>
                <w:delText>Min. Coats, Cover</w:delText>
              </w:r>
            </w:del>
          </w:p>
        </w:tc>
      </w:tr>
      <w:tr w:rsidR="009224AA" w:rsidRPr="009224AA" w:rsidDel="009A0A74" w14:paraId="57517E93" w14:textId="30574108" w:rsidTr="00773A12">
        <w:trPr>
          <w:cantSplit/>
          <w:del w:id="1073" w:author="James Faas" w:date="2022-11-30T09:00:00Z"/>
        </w:trPr>
        <w:tc>
          <w:tcPr>
            <w:tcW w:w="2520" w:type="dxa"/>
            <w:tcBorders>
              <w:top w:val="double" w:sz="6" w:space="0" w:color="auto"/>
              <w:left w:val="double" w:sz="6" w:space="0" w:color="auto"/>
              <w:bottom w:val="nil"/>
            </w:tcBorders>
          </w:tcPr>
          <w:p w14:paraId="48B2E4BA" w14:textId="72D763D0" w:rsidR="00783E03" w:rsidRPr="009A0A74" w:rsidDel="009A0A74" w:rsidRDefault="00783E03">
            <w:pPr>
              <w:pStyle w:val="Heading2"/>
              <w:rPr>
                <w:del w:id="1074" w:author="James Faas" w:date="2022-11-30T09:00:00Z"/>
                <w:rFonts w:cs="Arial"/>
              </w:rPr>
              <w:pPrChange w:id="1075" w:author="James Faas" w:date="2022-11-30T09:00:00Z">
                <w:pPr>
                  <w:pStyle w:val="TableText"/>
                  <w:keepNext/>
                  <w:spacing w:before="0"/>
                </w:pPr>
              </w:pPrChange>
            </w:pPr>
            <w:del w:id="1076" w:author="James Faas" w:date="2022-11-30T09:00:00Z">
              <w:r w:rsidRPr="009A0A74" w:rsidDel="009A0A74">
                <w:rPr>
                  <w:rFonts w:cs="Arial"/>
                </w:rPr>
                <w:delText xml:space="preserve">In accordance with paragraph Wood Surface Preparation, this </w:delText>
              </w:r>
              <w:r w:rsidR="00893647" w:rsidRPr="009A0A74" w:rsidDel="009A0A74">
                <w:rPr>
                  <w:rFonts w:cs="Arial"/>
                </w:rPr>
                <w:delText>Section</w:delText>
              </w:r>
            </w:del>
          </w:p>
        </w:tc>
        <w:tc>
          <w:tcPr>
            <w:tcW w:w="2700" w:type="dxa"/>
            <w:tcBorders>
              <w:top w:val="double" w:sz="6" w:space="0" w:color="auto"/>
              <w:left w:val="single" w:sz="6" w:space="0" w:color="auto"/>
              <w:bottom w:val="nil"/>
            </w:tcBorders>
          </w:tcPr>
          <w:p w14:paraId="11FD85B2" w14:textId="115BF287" w:rsidR="00783E03" w:rsidRPr="009A0A74" w:rsidDel="009A0A74" w:rsidRDefault="00783E03">
            <w:pPr>
              <w:pStyle w:val="Heading2"/>
              <w:rPr>
                <w:del w:id="1077" w:author="James Faas" w:date="2022-11-30T09:00:00Z"/>
                <w:rFonts w:cs="Arial"/>
              </w:rPr>
              <w:pPrChange w:id="1078" w:author="James Faas" w:date="2022-11-30T09:00:00Z">
                <w:pPr>
                  <w:pStyle w:val="TableText"/>
                  <w:keepNext/>
                  <w:spacing w:before="0"/>
                </w:pPr>
              </w:pPrChange>
            </w:pPr>
            <w:del w:id="1079" w:author="James Faas" w:date="2022-11-30T09:00:00Z">
              <w:r w:rsidRPr="009A0A74" w:rsidDel="009A0A74">
                <w:rPr>
                  <w:rFonts w:cs="Arial"/>
                </w:rPr>
                <w:delText>Alkyd Wood Primer</w:delText>
              </w:r>
            </w:del>
          </w:p>
        </w:tc>
        <w:tc>
          <w:tcPr>
            <w:tcW w:w="2880" w:type="dxa"/>
            <w:tcBorders>
              <w:top w:val="double" w:sz="6" w:space="0" w:color="auto"/>
              <w:left w:val="single" w:sz="6" w:space="0" w:color="auto"/>
              <w:bottom w:val="nil"/>
              <w:right w:val="double" w:sz="6" w:space="0" w:color="auto"/>
            </w:tcBorders>
          </w:tcPr>
          <w:p w14:paraId="45FEB423" w14:textId="1B79F275" w:rsidR="00783E03" w:rsidRPr="009A0A74" w:rsidDel="009A0A74" w:rsidRDefault="00783E03">
            <w:pPr>
              <w:pStyle w:val="Heading2"/>
              <w:rPr>
                <w:del w:id="1080" w:author="James Faas" w:date="2022-11-30T09:00:00Z"/>
                <w:rFonts w:cs="Arial"/>
              </w:rPr>
              <w:pPrChange w:id="1081" w:author="James Faas" w:date="2022-11-30T09:00:00Z">
                <w:pPr>
                  <w:pStyle w:val="TableText"/>
                  <w:keepNext/>
                  <w:spacing w:before="0"/>
                </w:pPr>
              </w:pPrChange>
            </w:pPr>
            <w:del w:id="1082" w:author="James Faas" w:date="2022-11-30T09:00:00Z">
              <w:r w:rsidRPr="009A0A74" w:rsidDel="009A0A74">
                <w:rPr>
                  <w:rFonts w:cs="Arial"/>
                </w:rPr>
                <w:delText>1 coat, 37 m</w:delText>
              </w:r>
              <w:r w:rsidRPr="009A0A74" w:rsidDel="009A0A74">
                <w:rPr>
                  <w:rFonts w:cs="Arial"/>
                  <w:vertAlign w:val="superscript"/>
                </w:rPr>
                <w:delText>2</w:delText>
              </w:r>
              <w:r w:rsidRPr="009A0A74" w:rsidDel="009A0A74">
                <w:rPr>
                  <w:rFonts w:cs="Arial"/>
                </w:rPr>
                <w:delText xml:space="preserve"> per 3.8 L</w:delText>
              </w:r>
            </w:del>
          </w:p>
        </w:tc>
      </w:tr>
      <w:tr w:rsidR="009224AA" w:rsidRPr="009224AA" w:rsidDel="009A0A74" w14:paraId="0EAED798" w14:textId="51287C4C" w:rsidTr="00773A12">
        <w:trPr>
          <w:cantSplit/>
          <w:del w:id="1083" w:author="James Faas" w:date="2022-11-30T09:00:00Z"/>
        </w:trPr>
        <w:tc>
          <w:tcPr>
            <w:tcW w:w="2520" w:type="dxa"/>
            <w:tcBorders>
              <w:top w:val="single" w:sz="4" w:space="0" w:color="auto"/>
              <w:left w:val="double" w:sz="6" w:space="0" w:color="auto"/>
              <w:bottom w:val="double" w:sz="6" w:space="0" w:color="auto"/>
            </w:tcBorders>
          </w:tcPr>
          <w:p w14:paraId="6C71C1C3" w14:textId="1E66912C" w:rsidR="00783E03" w:rsidRPr="009A0A74" w:rsidDel="009A0A74" w:rsidRDefault="00783E03">
            <w:pPr>
              <w:pStyle w:val="Heading2"/>
              <w:rPr>
                <w:del w:id="1084" w:author="James Faas" w:date="2022-11-30T09:00:00Z"/>
                <w:rFonts w:cs="Arial"/>
              </w:rPr>
              <w:pPrChange w:id="1085" w:author="James Faas" w:date="2022-11-30T09:00:00Z">
                <w:pPr>
                  <w:pStyle w:val="TableText"/>
                  <w:spacing w:before="0"/>
                </w:pPr>
              </w:pPrChange>
            </w:pPr>
          </w:p>
        </w:tc>
        <w:tc>
          <w:tcPr>
            <w:tcW w:w="2700" w:type="dxa"/>
            <w:tcBorders>
              <w:top w:val="single" w:sz="4" w:space="0" w:color="auto"/>
              <w:left w:val="single" w:sz="6" w:space="0" w:color="auto"/>
              <w:bottom w:val="double" w:sz="6" w:space="0" w:color="auto"/>
            </w:tcBorders>
          </w:tcPr>
          <w:p w14:paraId="63235969" w14:textId="160B2AB4" w:rsidR="00783E03" w:rsidRPr="009A0A74" w:rsidDel="009A0A74" w:rsidRDefault="00783E03">
            <w:pPr>
              <w:pStyle w:val="Heading2"/>
              <w:rPr>
                <w:del w:id="1086" w:author="James Faas" w:date="2022-11-30T09:00:00Z"/>
                <w:rFonts w:cs="Arial"/>
              </w:rPr>
              <w:pPrChange w:id="1087" w:author="James Faas" w:date="2022-11-30T09:00:00Z">
                <w:pPr>
                  <w:pStyle w:val="TableText"/>
                  <w:spacing w:before="0"/>
                </w:pPr>
              </w:pPrChange>
            </w:pPr>
            <w:del w:id="1088" w:author="James Faas" w:date="2022-11-30T09:00:00Z">
              <w:r w:rsidRPr="009A0A74" w:rsidDel="009A0A74">
                <w:rPr>
                  <w:rFonts w:cs="Arial"/>
                </w:rPr>
                <w:delText>Acrylic Latex (Flat)</w:delText>
              </w:r>
            </w:del>
          </w:p>
        </w:tc>
        <w:tc>
          <w:tcPr>
            <w:tcW w:w="2880" w:type="dxa"/>
            <w:tcBorders>
              <w:top w:val="single" w:sz="4" w:space="0" w:color="auto"/>
              <w:left w:val="single" w:sz="6" w:space="0" w:color="auto"/>
              <w:bottom w:val="double" w:sz="6" w:space="0" w:color="auto"/>
              <w:right w:val="double" w:sz="6" w:space="0" w:color="auto"/>
            </w:tcBorders>
          </w:tcPr>
          <w:p w14:paraId="5E2A0FD9" w14:textId="3F69993D" w:rsidR="00783E03" w:rsidRPr="009A0A74" w:rsidDel="009A0A74" w:rsidRDefault="00783E03">
            <w:pPr>
              <w:pStyle w:val="Heading2"/>
              <w:rPr>
                <w:del w:id="1089" w:author="James Faas" w:date="2022-11-30T09:00:00Z"/>
                <w:rFonts w:cs="Arial"/>
              </w:rPr>
              <w:pPrChange w:id="1090" w:author="James Faas" w:date="2022-11-30T09:00:00Z">
                <w:pPr>
                  <w:pStyle w:val="TableText"/>
                  <w:spacing w:before="0"/>
                </w:pPr>
              </w:pPrChange>
            </w:pPr>
            <w:del w:id="1091" w:author="James Faas" w:date="2022-11-30T09:00:00Z">
              <w:r w:rsidRPr="009A0A74" w:rsidDel="009A0A74">
                <w:rPr>
                  <w:rFonts w:cs="Arial"/>
                </w:rPr>
                <w:delText>2 coats, 32 m</w:delText>
              </w:r>
              <w:r w:rsidRPr="009A0A74" w:rsidDel="009A0A74">
                <w:rPr>
                  <w:rFonts w:cs="Arial"/>
                  <w:vertAlign w:val="superscript"/>
                </w:rPr>
                <w:delText>2</w:delText>
              </w:r>
              <w:r w:rsidRPr="009A0A74" w:rsidDel="009A0A74">
                <w:rPr>
                  <w:rFonts w:cs="Arial"/>
                </w:rPr>
                <w:delText xml:space="preserve"> per 3.8 L per coat</w:delText>
              </w:r>
            </w:del>
          </w:p>
        </w:tc>
      </w:tr>
    </w:tbl>
    <w:p w14:paraId="64919AF0" w14:textId="2E521B4D" w:rsidR="00783E03" w:rsidRPr="009A0A74" w:rsidDel="009A0A74" w:rsidRDefault="00783E03">
      <w:pPr>
        <w:pStyle w:val="Heading2"/>
        <w:rPr>
          <w:del w:id="1092" w:author="James Faas" w:date="2022-11-30T09:00:00Z"/>
        </w:rPr>
        <w:pPrChange w:id="1093" w:author="James Faas" w:date="2022-11-30T09:00:00Z">
          <w:pPr>
            <w:pStyle w:val="Heading3"/>
            <w:keepNext/>
            <w:spacing w:before="80"/>
            <w:contextualSpacing w:val="0"/>
          </w:pPr>
        </w:pPrChange>
      </w:pPr>
      <w:del w:id="1094" w:author="James Faas" w:date="2022-11-30T09:00:00Z">
        <w:r w:rsidRPr="009A0A74" w:rsidDel="009A0A74">
          <w:delText>System No. 104 Wood, Natural (Interior or Exterior):</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A0A74" w:rsidRPr="009A0A74" w:rsidDel="009A0A74" w14:paraId="078492E0" w14:textId="77777777" w:rsidTr="00773A12">
        <w:trPr>
          <w:cantSplit/>
          <w:tblHeader/>
          <w:del w:id="1095" w:author="James Faas" w:date="2022-11-30T09:00:00Z"/>
        </w:trPr>
        <w:tc>
          <w:tcPr>
            <w:tcW w:w="2520" w:type="dxa"/>
            <w:tcBorders>
              <w:top w:val="double" w:sz="6" w:space="0" w:color="auto"/>
              <w:left w:val="double" w:sz="6" w:space="0" w:color="auto"/>
            </w:tcBorders>
          </w:tcPr>
          <w:p w14:paraId="40F1D649" w14:textId="31BE9725" w:rsidR="00783E03" w:rsidRPr="009A0A74" w:rsidDel="009A0A74" w:rsidRDefault="00783E03">
            <w:pPr>
              <w:pStyle w:val="Heading2"/>
              <w:rPr>
                <w:del w:id="1096" w:author="James Faas" w:date="2022-11-30T09:00:00Z"/>
                <w:rFonts w:cs="Arial"/>
              </w:rPr>
              <w:pPrChange w:id="1097" w:author="James Faas" w:date="2022-11-30T09:00:00Z">
                <w:pPr>
                  <w:pStyle w:val="TableHeading"/>
                  <w:spacing w:before="0"/>
                </w:pPr>
              </w:pPrChange>
            </w:pPr>
            <w:del w:id="1098" w:author="James Faas" w:date="2022-11-30T09:00:00Z">
              <w:r w:rsidRPr="009A0A74" w:rsidDel="009A0A74">
                <w:rPr>
                  <w:rFonts w:cs="Arial"/>
                </w:rPr>
                <w:delText>Surface Prep.</w:delText>
              </w:r>
            </w:del>
          </w:p>
        </w:tc>
        <w:tc>
          <w:tcPr>
            <w:tcW w:w="2700" w:type="dxa"/>
            <w:tcBorders>
              <w:top w:val="double" w:sz="6" w:space="0" w:color="auto"/>
              <w:left w:val="single" w:sz="6" w:space="0" w:color="auto"/>
            </w:tcBorders>
          </w:tcPr>
          <w:p w14:paraId="18B673FB" w14:textId="49F60033" w:rsidR="00783E03" w:rsidRPr="009A0A74" w:rsidDel="009A0A74" w:rsidRDefault="00783E03">
            <w:pPr>
              <w:pStyle w:val="Heading2"/>
              <w:rPr>
                <w:del w:id="1099" w:author="James Faas" w:date="2022-11-30T09:00:00Z"/>
                <w:rFonts w:cs="Arial"/>
              </w:rPr>
              <w:pPrChange w:id="1100" w:author="James Faas" w:date="2022-11-30T09:00:00Z">
                <w:pPr>
                  <w:pStyle w:val="TableHeading"/>
                  <w:spacing w:before="0"/>
                </w:pPr>
              </w:pPrChange>
            </w:pPr>
            <w:del w:id="1101" w:author="James Faas" w:date="2022-11-30T09:00:00Z">
              <w:r w:rsidRPr="009A0A74" w:rsidDel="009A0A74">
                <w:rPr>
                  <w:rFonts w:cs="Arial"/>
                </w:rPr>
                <w:delText>Paint Material</w:delText>
              </w:r>
            </w:del>
          </w:p>
        </w:tc>
        <w:tc>
          <w:tcPr>
            <w:tcW w:w="2880" w:type="dxa"/>
            <w:tcBorders>
              <w:top w:val="double" w:sz="6" w:space="0" w:color="auto"/>
              <w:left w:val="single" w:sz="6" w:space="0" w:color="auto"/>
              <w:right w:val="double" w:sz="6" w:space="0" w:color="auto"/>
            </w:tcBorders>
          </w:tcPr>
          <w:p w14:paraId="2A8C2646" w14:textId="2BBD1574" w:rsidR="00783E03" w:rsidRPr="009A0A74" w:rsidDel="009A0A74" w:rsidRDefault="00783E03">
            <w:pPr>
              <w:pStyle w:val="Heading2"/>
              <w:rPr>
                <w:del w:id="1102" w:author="James Faas" w:date="2022-11-30T09:00:00Z"/>
                <w:rFonts w:cs="Arial"/>
              </w:rPr>
              <w:pPrChange w:id="1103" w:author="James Faas" w:date="2022-11-30T09:00:00Z">
                <w:pPr>
                  <w:pStyle w:val="TableHeading"/>
                  <w:spacing w:before="0"/>
                </w:pPr>
              </w:pPrChange>
            </w:pPr>
            <w:del w:id="1104" w:author="James Faas" w:date="2022-11-30T09:00:00Z">
              <w:r w:rsidRPr="009A0A74" w:rsidDel="009A0A74">
                <w:rPr>
                  <w:rFonts w:cs="Arial"/>
                </w:rPr>
                <w:delText>Min. Coats, Cover</w:delText>
              </w:r>
            </w:del>
          </w:p>
        </w:tc>
      </w:tr>
      <w:tr w:rsidR="009A0A74" w:rsidRPr="009A0A74" w:rsidDel="009A0A74" w14:paraId="21473566" w14:textId="77777777" w:rsidTr="00773A12">
        <w:trPr>
          <w:cantSplit/>
          <w:del w:id="1105" w:author="James Faas" w:date="2022-11-30T09:00:00Z"/>
        </w:trPr>
        <w:tc>
          <w:tcPr>
            <w:tcW w:w="2520" w:type="dxa"/>
            <w:tcBorders>
              <w:top w:val="double" w:sz="6" w:space="0" w:color="auto"/>
              <w:left w:val="double" w:sz="6" w:space="0" w:color="auto"/>
              <w:bottom w:val="single" w:sz="6" w:space="0" w:color="auto"/>
            </w:tcBorders>
          </w:tcPr>
          <w:p w14:paraId="1F048E3F" w14:textId="2AC6DEC1" w:rsidR="00783E03" w:rsidRPr="009A0A74" w:rsidDel="009A0A74" w:rsidRDefault="00783E03">
            <w:pPr>
              <w:pStyle w:val="Heading2"/>
              <w:rPr>
                <w:del w:id="1106" w:author="James Faas" w:date="2022-11-30T09:00:00Z"/>
                <w:rFonts w:cs="Arial"/>
              </w:rPr>
              <w:pPrChange w:id="1107" w:author="James Faas" w:date="2022-11-30T09:00:00Z">
                <w:pPr>
                  <w:pStyle w:val="TableText"/>
                  <w:spacing w:before="0"/>
                </w:pPr>
              </w:pPrChange>
            </w:pPr>
            <w:del w:id="1108" w:author="James Faas" w:date="2022-11-30T09:00:00Z">
              <w:r w:rsidRPr="009A0A74" w:rsidDel="009A0A74">
                <w:rPr>
                  <w:rFonts w:cs="Arial"/>
                </w:rPr>
                <w:delText xml:space="preserve">In accordance with paragraph Wood Surface Preparation, this </w:delText>
              </w:r>
              <w:r w:rsidR="00893647" w:rsidRPr="009A0A74" w:rsidDel="009A0A74">
                <w:rPr>
                  <w:rFonts w:cs="Arial"/>
                </w:rPr>
                <w:delText>Section</w:delText>
              </w:r>
            </w:del>
          </w:p>
        </w:tc>
        <w:tc>
          <w:tcPr>
            <w:tcW w:w="2700" w:type="dxa"/>
            <w:tcBorders>
              <w:top w:val="double" w:sz="6" w:space="0" w:color="auto"/>
              <w:left w:val="single" w:sz="6" w:space="0" w:color="auto"/>
              <w:bottom w:val="single" w:sz="6" w:space="0" w:color="auto"/>
            </w:tcBorders>
          </w:tcPr>
          <w:p w14:paraId="0CD1D172" w14:textId="321CF590" w:rsidR="00783E03" w:rsidRPr="009A0A74" w:rsidDel="009A0A74" w:rsidRDefault="00783E03">
            <w:pPr>
              <w:pStyle w:val="Heading2"/>
              <w:rPr>
                <w:del w:id="1109" w:author="James Faas" w:date="2022-11-30T09:00:00Z"/>
                <w:rFonts w:cs="Arial"/>
              </w:rPr>
              <w:pPrChange w:id="1110" w:author="James Faas" w:date="2022-11-30T09:00:00Z">
                <w:pPr>
                  <w:pStyle w:val="TableText"/>
                  <w:spacing w:before="0"/>
                </w:pPr>
              </w:pPrChange>
            </w:pPr>
            <w:del w:id="1111" w:author="James Faas" w:date="2022-11-30T09:00:00Z">
              <w:r w:rsidRPr="009A0A74" w:rsidDel="009A0A74">
                <w:rPr>
                  <w:rFonts w:cs="Arial"/>
                </w:rPr>
                <w:delText>Sanding Sealer</w:delText>
              </w:r>
            </w:del>
          </w:p>
        </w:tc>
        <w:tc>
          <w:tcPr>
            <w:tcW w:w="2880" w:type="dxa"/>
            <w:tcBorders>
              <w:top w:val="double" w:sz="6" w:space="0" w:color="auto"/>
              <w:left w:val="single" w:sz="6" w:space="0" w:color="auto"/>
              <w:bottom w:val="single" w:sz="6" w:space="0" w:color="auto"/>
              <w:right w:val="double" w:sz="6" w:space="0" w:color="auto"/>
            </w:tcBorders>
          </w:tcPr>
          <w:p w14:paraId="685CAB9F" w14:textId="06A97FB2" w:rsidR="00783E03" w:rsidRPr="009A0A74" w:rsidDel="009A0A74" w:rsidRDefault="00783E03">
            <w:pPr>
              <w:pStyle w:val="Heading2"/>
              <w:rPr>
                <w:del w:id="1112" w:author="James Faas" w:date="2022-11-30T09:00:00Z"/>
                <w:rFonts w:cs="Arial"/>
              </w:rPr>
              <w:pPrChange w:id="1113" w:author="James Faas" w:date="2022-11-30T09:00:00Z">
                <w:pPr>
                  <w:pStyle w:val="TableText"/>
                  <w:spacing w:before="0"/>
                </w:pPr>
              </w:pPrChange>
            </w:pPr>
            <w:del w:id="1114" w:author="James Faas" w:date="2022-11-30T09:00:00Z">
              <w:r w:rsidRPr="009A0A74" w:rsidDel="009A0A74">
                <w:rPr>
                  <w:rFonts w:cs="Arial"/>
                </w:rPr>
                <w:delText>1 coat, 42 m</w:delText>
              </w:r>
              <w:r w:rsidRPr="009A0A74" w:rsidDel="009A0A74">
                <w:rPr>
                  <w:rFonts w:cs="Arial"/>
                  <w:vertAlign w:val="superscript"/>
                </w:rPr>
                <w:delText>2</w:delText>
              </w:r>
              <w:r w:rsidRPr="009A0A74" w:rsidDel="009A0A74">
                <w:rPr>
                  <w:rFonts w:cs="Arial"/>
                </w:rPr>
                <w:delText xml:space="preserve"> per 3.8 L</w:delText>
              </w:r>
            </w:del>
          </w:p>
        </w:tc>
      </w:tr>
      <w:tr w:rsidR="009A0A74" w:rsidRPr="009A0A74" w:rsidDel="009A0A74" w14:paraId="76E87AAA" w14:textId="77777777" w:rsidTr="00773A12">
        <w:trPr>
          <w:cantSplit/>
          <w:del w:id="1115" w:author="James Faas" w:date="2022-11-30T09:00:00Z"/>
        </w:trPr>
        <w:tc>
          <w:tcPr>
            <w:tcW w:w="2520" w:type="dxa"/>
            <w:tcBorders>
              <w:left w:val="double" w:sz="6" w:space="0" w:color="auto"/>
              <w:bottom w:val="double" w:sz="6" w:space="0" w:color="auto"/>
            </w:tcBorders>
          </w:tcPr>
          <w:p w14:paraId="5E5605DE" w14:textId="72186F7C" w:rsidR="00783E03" w:rsidRPr="009A0A74" w:rsidDel="009A0A74" w:rsidRDefault="00783E03">
            <w:pPr>
              <w:pStyle w:val="Heading2"/>
              <w:rPr>
                <w:del w:id="1116" w:author="James Faas" w:date="2022-11-30T09:00:00Z"/>
                <w:rFonts w:cs="Arial"/>
              </w:rPr>
              <w:pPrChange w:id="1117" w:author="James Faas" w:date="2022-11-30T09:00:00Z">
                <w:pPr>
                  <w:pStyle w:val="TableText"/>
                </w:pPr>
              </w:pPrChange>
            </w:pPr>
          </w:p>
        </w:tc>
        <w:tc>
          <w:tcPr>
            <w:tcW w:w="2700" w:type="dxa"/>
            <w:tcBorders>
              <w:left w:val="single" w:sz="6" w:space="0" w:color="auto"/>
              <w:bottom w:val="double" w:sz="6" w:space="0" w:color="auto"/>
            </w:tcBorders>
          </w:tcPr>
          <w:p w14:paraId="252BFD47" w14:textId="14F53AD4" w:rsidR="00783E03" w:rsidRPr="009A0A74" w:rsidDel="009A0A74" w:rsidRDefault="00783E03">
            <w:pPr>
              <w:pStyle w:val="Heading2"/>
              <w:rPr>
                <w:del w:id="1118" w:author="James Faas" w:date="2022-11-30T09:00:00Z"/>
                <w:rFonts w:cs="Arial"/>
              </w:rPr>
              <w:pPrChange w:id="1119" w:author="James Faas" w:date="2022-11-30T09:00:00Z">
                <w:pPr>
                  <w:pStyle w:val="TableText"/>
                </w:pPr>
              </w:pPrChange>
            </w:pPr>
            <w:del w:id="1120" w:author="James Faas" w:date="2022-11-30T09:00:00Z">
              <w:r w:rsidRPr="009A0A74" w:rsidDel="009A0A74">
                <w:rPr>
                  <w:rFonts w:cs="Arial"/>
                </w:rPr>
                <w:delText>Varnish Satin or Gloss; Gloss Only on Exterior</w:delText>
              </w:r>
            </w:del>
          </w:p>
        </w:tc>
        <w:tc>
          <w:tcPr>
            <w:tcW w:w="2880" w:type="dxa"/>
            <w:tcBorders>
              <w:left w:val="single" w:sz="6" w:space="0" w:color="auto"/>
              <w:bottom w:val="double" w:sz="6" w:space="0" w:color="auto"/>
              <w:right w:val="double" w:sz="6" w:space="0" w:color="auto"/>
            </w:tcBorders>
          </w:tcPr>
          <w:p w14:paraId="23A0484A" w14:textId="0E8BF2BD" w:rsidR="00783E03" w:rsidRPr="009A0A74" w:rsidDel="009A0A74" w:rsidRDefault="00783E03">
            <w:pPr>
              <w:pStyle w:val="Heading2"/>
              <w:rPr>
                <w:del w:id="1121" w:author="James Faas" w:date="2022-11-30T09:00:00Z"/>
                <w:rFonts w:cs="Arial"/>
              </w:rPr>
              <w:pPrChange w:id="1122" w:author="James Faas" w:date="2022-11-30T09:00:00Z">
                <w:pPr>
                  <w:pStyle w:val="TableText"/>
                </w:pPr>
              </w:pPrChange>
            </w:pPr>
            <w:del w:id="1123" w:author="James Faas" w:date="2022-11-30T09:00:00Z">
              <w:r w:rsidRPr="009A0A74" w:rsidDel="009A0A74">
                <w:rPr>
                  <w:rFonts w:cs="Arial"/>
                </w:rPr>
                <w:delText>2 coats, 42 m</w:delText>
              </w:r>
              <w:r w:rsidRPr="009A0A74" w:rsidDel="009A0A74">
                <w:rPr>
                  <w:rFonts w:cs="Arial"/>
                  <w:vertAlign w:val="superscript"/>
                </w:rPr>
                <w:delText>2</w:delText>
              </w:r>
              <w:r w:rsidRPr="009A0A74" w:rsidDel="009A0A74">
                <w:rPr>
                  <w:rFonts w:cs="Arial"/>
                </w:rPr>
                <w:delText xml:space="preserve"> per 3.8 L</w:delText>
              </w:r>
            </w:del>
          </w:p>
        </w:tc>
      </w:tr>
    </w:tbl>
    <w:p w14:paraId="0203365B" w14:textId="1F66ED98" w:rsidR="00783E03" w:rsidRPr="009A0A74" w:rsidDel="009A0A74" w:rsidRDefault="00783E03">
      <w:pPr>
        <w:pStyle w:val="Heading2"/>
        <w:rPr>
          <w:del w:id="1124" w:author="James Faas" w:date="2022-11-30T09:00:00Z"/>
        </w:rPr>
        <w:pPrChange w:id="1125" w:author="James Faas" w:date="2022-11-30T09:00:00Z">
          <w:pPr>
            <w:pStyle w:val="Heading3"/>
            <w:keepNext/>
            <w:spacing w:before="80"/>
            <w:contextualSpacing w:val="0"/>
          </w:pPr>
        </w:pPrChange>
      </w:pPr>
      <w:del w:id="1126" w:author="James Faas" w:date="2022-11-30T09:00:00Z">
        <w:r w:rsidRPr="009A0A74" w:rsidDel="009A0A74">
          <w:delText>System No. 105 Wood, Stained and Varnished (Interior or Exterior):</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A0A74" w:rsidRPr="009A0A74" w:rsidDel="009A0A74" w14:paraId="4B8F39B8" w14:textId="77777777" w:rsidTr="00773A12">
        <w:trPr>
          <w:cantSplit/>
          <w:tblHeader/>
          <w:del w:id="1127" w:author="James Faas" w:date="2022-11-30T09:00:00Z"/>
        </w:trPr>
        <w:tc>
          <w:tcPr>
            <w:tcW w:w="2520" w:type="dxa"/>
            <w:tcBorders>
              <w:top w:val="double" w:sz="6" w:space="0" w:color="auto"/>
              <w:left w:val="double" w:sz="6" w:space="0" w:color="auto"/>
            </w:tcBorders>
          </w:tcPr>
          <w:p w14:paraId="5048EAA5" w14:textId="36BE597F" w:rsidR="00783E03" w:rsidRPr="009A0A74" w:rsidDel="009A0A74" w:rsidRDefault="00783E03">
            <w:pPr>
              <w:pStyle w:val="Heading2"/>
              <w:rPr>
                <w:del w:id="1128" w:author="James Faas" w:date="2022-11-30T09:00:00Z"/>
                <w:rFonts w:cs="Arial"/>
              </w:rPr>
              <w:pPrChange w:id="1129" w:author="James Faas" w:date="2022-11-30T09:00:00Z">
                <w:pPr>
                  <w:pStyle w:val="TableHeading"/>
                  <w:spacing w:before="0"/>
                </w:pPr>
              </w:pPrChange>
            </w:pPr>
            <w:del w:id="1130" w:author="James Faas" w:date="2022-11-30T09:00:00Z">
              <w:r w:rsidRPr="009A0A74" w:rsidDel="009A0A74">
                <w:rPr>
                  <w:rFonts w:cs="Arial"/>
                </w:rPr>
                <w:delText>Surface Prep.</w:delText>
              </w:r>
            </w:del>
          </w:p>
        </w:tc>
        <w:tc>
          <w:tcPr>
            <w:tcW w:w="2700" w:type="dxa"/>
            <w:tcBorders>
              <w:top w:val="double" w:sz="6" w:space="0" w:color="auto"/>
              <w:left w:val="single" w:sz="6" w:space="0" w:color="auto"/>
            </w:tcBorders>
          </w:tcPr>
          <w:p w14:paraId="185E8E84" w14:textId="18E062D1" w:rsidR="00783E03" w:rsidRPr="009A0A74" w:rsidDel="009A0A74" w:rsidRDefault="00783E03">
            <w:pPr>
              <w:pStyle w:val="Heading2"/>
              <w:rPr>
                <w:del w:id="1131" w:author="James Faas" w:date="2022-11-30T09:00:00Z"/>
                <w:rFonts w:cs="Arial"/>
              </w:rPr>
              <w:pPrChange w:id="1132" w:author="James Faas" w:date="2022-11-30T09:00:00Z">
                <w:pPr>
                  <w:pStyle w:val="TableHeading"/>
                  <w:spacing w:before="0"/>
                </w:pPr>
              </w:pPrChange>
            </w:pPr>
            <w:del w:id="1133" w:author="James Faas" w:date="2022-11-30T09:00:00Z">
              <w:r w:rsidRPr="009A0A74" w:rsidDel="009A0A74">
                <w:rPr>
                  <w:rFonts w:cs="Arial"/>
                </w:rPr>
                <w:delText>Paint Material</w:delText>
              </w:r>
            </w:del>
          </w:p>
        </w:tc>
        <w:tc>
          <w:tcPr>
            <w:tcW w:w="2880" w:type="dxa"/>
            <w:tcBorders>
              <w:top w:val="double" w:sz="6" w:space="0" w:color="auto"/>
              <w:left w:val="single" w:sz="6" w:space="0" w:color="auto"/>
              <w:right w:val="double" w:sz="6" w:space="0" w:color="auto"/>
            </w:tcBorders>
          </w:tcPr>
          <w:p w14:paraId="7E8E2EDF" w14:textId="54530214" w:rsidR="00783E03" w:rsidRPr="009A0A74" w:rsidDel="009A0A74" w:rsidRDefault="00783E03">
            <w:pPr>
              <w:pStyle w:val="Heading2"/>
              <w:rPr>
                <w:del w:id="1134" w:author="James Faas" w:date="2022-11-30T09:00:00Z"/>
                <w:rFonts w:cs="Arial"/>
              </w:rPr>
              <w:pPrChange w:id="1135" w:author="James Faas" w:date="2022-11-30T09:00:00Z">
                <w:pPr>
                  <w:pStyle w:val="TableHeading"/>
                  <w:spacing w:before="0"/>
                </w:pPr>
              </w:pPrChange>
            </w:pPr>
            <w:del w:id="1136" w:author="James Faas" w:date="2022-11-30T09:00:00Z">
              <w:r w:rsidRPr="009A0A74" w:rsidDel="009A0A74">
                <w:rPr>
                  <w:rFonts w:cs="Arial"/>
                </w:rPr>
                <w:delText>Min. Coats, Cover</w:delText>
              </w:r>
            </w:del>
          </w:p>
        </w:tc>
      </w:tr>
      <w:tr w:rsidR="009A0A74" w:rsidRPr="009A0A74" w:rsidDel="009A0A74" w14:paraId="25A16B6E" w14:textId="77777777" w:rsidTr="00773A12">
        <w:trPr>
          <w:cantSplit/>
          <w:del w:id="1137" w:author="James Faas" w:date="2022-11-30T09:00:00Z"/>
        </w:trPr>
        <w:tc>
          <w:tcPr>
            <w:tcW w:w="2520" w:type="dxa"/>
            <w:tcBorders>
              <w:top w:val="double" w:sz="6" w:space="0" w:color="auto"/>
              <w:left w:val="double" w:sz="6" w:space="0" w:color="auto"/>
              <w:bottom w:val="single" w:sz="6" w:space="0" w:color="auto"/>
            </w:tcBorders>
          </w:tcPr>
          <w:p w14:paraId="0769015A" w14:textId="37FB37F5" w:rsidR="00783E03" w:rsidRPr="009A0A74" w:rsidDel="009A0A74" w:rsidRDefault="00783E03">
            <w:pPr>
              <w:pStyle w:val="Heading2"/>
              <w:rPr>
                <w:del w:id="1138" w:author="James Faas" w:date="2022-11-30T09:00:00Z"/>
                <w:rFonts w:cs="Arial"/>
              </w:rPr>
              <w:pPrChange w:id="1139" w:author="James Faas" w:date="2022-11-30T09:00:00Z">
                <w:pPr>
                  <w:pStyle w:val="TableText"/>
                  <w:spacing w:before="0"/>
                </w:pPr>
              </w:pPrChange>
            </w:pPr>
            <w:del w:id="1140" w:author="James Faas" w:date="2022-11-30T09:00:00Z">
              <w:r w:rsidRPr="009A0A74" w:rsidDel="009A0A74">
                <w:rPr>
                  <w:rFonts w:cs="Arial"/>
                </w:rPr>
                <w:delText xml:space="preserve">In accordance with paragraph Wood Surface Preparation, this </w:delText>
              </w:r>
              <w:r w:rsidR="00893647" w:rsidRPr="009A0A74" w:rsidDel="009A0A74">
                <w:rPr>
                  <w:rFonts w:cs="Arial"/>
                </w:rPr>
                <w:delText>Section</w:delText>
              </w:r>
            </w:del>
          </w:p>
        </w:tc>
        <w:tc>
          <w:tcPr>
            <w:tcW w:w="2700" w:type="dxa"/>
            <w:tcBorders>
              <w:top w:val="double" w:sz="6" w:space="0" w:color="auto"/>
              <w:left w:val="single" w:sz="6" w:space="0" w:color="auto"/>
              <w:bottom w:val="single" w:sz="6" w:space="0" w:color="auto"/>
            </w:tcBorders>
          </w:tcPr>
          <w:p w14:paraId="6265824E" w14:textId="4C05F38A" w:rsidR="00783E03" w:rsidRPr="009A0A74" w:rsidDel="009A0A74" w:rsidRDefault="00783E03">
            <w:pPr>
              <w:pStyle w:val="Heading2"/>
              <w:rPr>
                <w:del w:id="1141" w:author="James Faas" w:date="2022-11-30T09:00:00Z"/>
                <w:rFonts w:cs="Arial"/>
              </w:rPr>
              <w:pPrChange w:id="1142" w:author="James Faas" w:date="2022-11-30T09:00:00Z">
                <w:pPr>
                  <w:pStyle w:val="TableText"/>
                  <w:spacing w:before="0"/>
                </w:pPr>
              </w:pPrChange>
            </w:pPr>
            <w:del w:id="1143" w:author="James Faas" w:date="2022-11-30T09:00:00Z">
              <w:r w:rsidRPr="009A0A74" w:rsidDel="009A0A74">
                <w:rPr>
                  <w:rFonts w:cs="Arial"/>
                </w:rPr>
                <w:delText>Stain, Wood</w:delText>
              </w:r>
            </w:del>
          </w:p>
        </w:tc>
        <w:tc>
          <w:tcPr>
            <w:tcW w:w="2880" w:type="dxa"/>
            <w:tcBorders>
              <w:top w:val="double" w:sz="6" w:space="0" w:color="auto"/>
              <w:left w:val="single" w:sz="6" w:space="0" w:color="auto"/>
              <w:bottom w:val="single" w:sz="6" w:space="0" w:color="auto"/>
              <w:right w:val="double" w:sz="6" w:space="0" w:color="auto"/>
            </w:tcBorders>
          </w:tcPr>
          <w:p w14:paraId="6B44D568" w14:textId="506C0FED" w:rsidR="00783E03" w:rsidRPr="009A0A74" w:rsidDel="009A0A74" w:rsidRDefault="00783E03">
            <w:pPr>
              <w:pStyle w:val="Heading2"/>
              <w:rPr>
                <w:del w:id="1144" w:author="James Faas" w:date="2022-11-30T09:00:00Z"/>
                <w:rFonts w:cs="Arial"/>
              </w:rPr>
              <w:pPrChange w:id="1145" w:author="James Faas" w:date="2022-11-30T09:00:00Z">
                <w:pPr>
                  <w:pStyle w:val="TableText"/>
                  <w:spacing w:before="0"/>
                </w:pPr>
              </w:pPrChange>
            </w:pPr>
            <w:del w:id="1146" w:author="James Faas" w:date="2022-11-30T09:00:00Z">
              <w:r w:rsidRPr="009A0A74" w:rsidDel="009A0A74">
                <w:rPr>
                  <w:rFonts w:cs="Arial"/>
                </w:rPr>
                <w:delText>Match Sample</w:delText>
              </w:r>
            </w:del>
          </w:p>
        </w:tc>
      </w:tr>
      <w:tr w:rsidR="009A0A74" w:rsidRPr="009A0A74" w:rsidDel="009A0A74" w14:paraId="631D47EA" w14:textId="77777777" w:rsidTr="00773A12">
        <w:trPr>
          <w:cantSplit/>
          <w:del w:id="1147" w:author="James Faas" w:date="2022-11-30T09:00:00Z"/>
        </w:trPr>
        <w:tc>
          <w:tcPr>
            <w:tcW w:w="2520" w:type="dxa"/>
            <w:tcBorders>
              <w:left w:val="double" w:sz="6" w:space="0" w:color="auto"/>
            </w:tcBorders>
          </w:tcPr>
          <w:p w14:paraId="257DF00F" w14:textId="45112928" w:rsidR="00783E03" w:rsidRPr="009A0A74" w:rsidDel="009A0A74" w:rsidRDefault="00783E03">
            <w:pPr>
              <w:pStyle w:val="Heading2"/>
              <w:rPr>
                <w:del w:id="1148" w:author="James Faas" w:date="2022-11-30T09:00:00Z"/>
                <w:rFonts w:cs="Arial"/>
              </w:rPr>
              <w:pPrChange w:id="1149" w:author="James Faas" w:date="2022-11-30T09:00:00Z">
                <w:pPr>
                  <w:pStyle w:val="TableText"/>
                  <w:spacing w:before="0"/>
                </w:pPr>
              </w:pPrChange>
            </w:pPr>
          </w:p>
        </w:tc>
        <w:tc>
          <w:tcPr>
            <w:tcW w:w="2700" w:type="dxa"/>
            <w:tcBorders>
              <w:left w:val="single" w:sz="6" w:space="0" w:color="auto"/>
            </w:tcBorders>
          </w:tcPr>
          <w:p w14:paraId="6B6F471D" w14:textId="370456BD" w:rsidR="00783E03" w:rsidRPr="009A0A74" w:rsidDel="009A0A74" w:rsidRDefault="00783E03">
            <w:pPr>
              <w:pStyle w:val="Heading2"/>
              <w:rPr>
                <w:del w:id="1150" w:author="James Faas" w:date="2022-11-30T09:00:00Z"/>
                <w:rFonts w:cs="Arial"/>
              </w:rPr>
              <w:pPrChange w:id="1151" w:author="James Faas" w:date="2022-11-30T09:00:00Z">
                <w:pPr>
                  <w:pStyle w:val="TableText"/>
                  <w:spacing w:before="0"/>
                </w:pPr>
              </w:pPrChange>
            </w:pPr>
            <w:del w:id="1152" w:author="James Faas" w:date="2022-11-30T09:00:00Z">
              <w:r w:rsidRPr="009A0A74" w:rsidDel="009A0A74">
                <w:rPr>
                  <w:rFonts w:cs="Arial"/>
                </w:rPr>
                <w:delText>Sanding Sealer</w:delText>
              </w:r>
            </w:del>
          </w:p>
        </w:tc>
        <w:tc>
          <w:tcPr>
            <w:tcW w:w="2880" w:type="dxa"/>
            <w:tcBorders>
              <w:left w:val="single" w:sz="6" w:space="0" w:color="auto"/>
              <w:right w:val="double" w:sz="6" w:space="0" w:color="auto"/>
            </w:tcBorders>
          </w:tcPr>
          <w:p w14:paraId="2708114F" w14:textId="6FCB44C8" w:rsidR="00783E03" w:rsidRPr="009A0A74" w:rsidDel="009A0A74" w:rsidRDefault="00783E03">
            <w:pPr>
              <w:pStyle w:val="Heading2"/>
              <w:rPr>
                <w:del w:id="1153" w:author="James Faas" w:date="2022-11-30T09:00:00Z"/>
                <w:rFonts w:cs="Arial"/>
              </w:rPr>
              <w:pPrChange w:id="1154" w:author="James Faas" w:date="2022-11-30T09:00:00Z">
                <w:pPr>
                  <w:pStyle w:val="TableText"/>
                  <w:spacing w:before="0"/>
                </w:pPr>
              </w:pPrChange>
            </w:pPr>
            <w:del w:id="1155" w:author="James Faas" w:date="2022-11-30T09:00:00Z">
              <w:r w:rsidRPr="009A0A74" w:rsidDel="009A0A74">
                <w:rPr>
                  <w:rFonts w:cs="Arial"/>
                </w:rPr>
                <w:delText>1 coat, 42 m</w:delText>
              </w:r>
              <w:r w:rsidRPr="009A0A74" w:rsidDel="009A0A74">
                <w:rPr>
                  <w:rFonts w:cs="Arial"/>
                  <w:vertAlign w:val="superscript"/>
                </w:rPr>
                <w:delText>2</w:delText>
              </w:r>
              <w:r w:rsidRPr="009A0A74" w:rsidDel="009A0A74">
                <w:rPr>
                  <w:rFonts w:cs="Arial"/>
                </w:rPr>
                <w:delText xml:space="preserve"> per 3.8 L</w:delText>
              </w:r>
            </w:del>
          </w:p>
        </w:tc>
      </w:tr>
      <w:tr w:rsidR="009A0A74" w:rsidRPr="009A0A74" w:rsidDel="009A0A74" w14:paraId="515DA27F" w14:textId="77777777" w:rsidTr="00773A12">
        <w:trPr>
          <w:cantSplit/>
          <w:del w:id="1156" w:author="James Faas" w:date="2022-11-30T09:00:00Z"/>
        </w:trPr>
        <w:tc>
          <w:tcPr>
            <w:tcW w:w="2520" w:type="dxa"/>
            <w:tcBorders>
              <w:top w:val="single" w:sz="6" w:space="0" w:color="auto"/>
              <w:left w:val="double" w:sz="6" w:space="0" w:color="auto"/>
              <w:bottom w:val="double" w:sz="6" w:space="0" w:color="auto"/>
            </w:tcBorders>
          </w:tcPr>
          <w:p w14:paraId="60F74409" w14:textId="6A333609" w:rsidR="00783E03" w:rsidRPr="009A0A74" w:rsidDel="009A0A74" w:rsidRDefault="00783E03">
            <w:pPr>
              <w:pStyle w:val="Heading2"/>
              <w:rPr>
                <w:del w:id="1157" w:author="James Faas" w:date="2022-11-30T09:00:00Z"/>
                <w:rFonts w:cs="Arial"/>
              </w:rPr>
              <w:pPrChange w:id="1158" w:author="James Faas" w:date="2022-11-30T09:00:00Z">
                <w:pPr>
                  <w:pStyle w:val="TableText"/>
                  <w:spacing w:before="0"/>
                </w:pPr>
              </w:pPrChange>
            </w:pPr>
          </w:p>
        </w:tc>
        <w:tc>
          <w:tcPr>
            <w:tcW w:w="2700" w:type="dxa"/>
            <w:tcBorders>
              <w:top w:val="single" w:sz="6" w:space="0" w:color="auto"/>
              <w:left w:val="single" w:sz="6" w:space="0" w:color="auto"/>
              <w:bottom w:val="double" w:sz="6" w:space="0" w:color="auto"/>
            </w:tcBorders>
          </w:tcPr>
          <w:p w14:paraId="08F9EE4E" w14:textId="13799E82" w:rsidR="00783E03" w:rsidRPr="009A0A74" w:rsidDel="009A0A74" w:rsidRDefault="00783E03">
            <w:pPr>
              <w:pStyle w:val="Heading2"/>
              <w:rPr>
                <w:del w:id="1159" w:author="James Faas" w:date="2022-11-30T09:00:00Z"/>
                <w:rFonts w:cs="Arial"/>
              </w:rPr>
              <w:pPrChange w:id="1160" w:author="James Faas" w:date="2022-11-30T09:00:00Z">
                <w:pPr>
                  <w:pStyle w:val="TableText"/>
                  <w:spacing w:before="0"/>
                </w:pPr>
              </w:pPrChange>
            </w:pPr>
            <w:del w:id="1161" w:author="James Faas" w:date="2022-11-30T09:00:00Z">
              <w:r w:rsidRPr="009A0A74" w:rsidDel="009A0A74">
                <w:rPr>
                  <w:rFonts w:cs="Arial"/>
                </w:rPr>
                <w:delText>Varnish (Gloss or Satin), Exterior Gloss Only</w:delText>
              </w:r>
            </w:del>
          </w:p>
        </w:tc>
        <w:tc>
          <w:tcPr>
            <w:tcW w:w="2880" w:type="dxa"/>
            <w:tcBorders>
              <w:top w:val="single" w:sz="6" w:space="0" w:color="auto"/>
              <w:left w:val="single" w:sz="6" w:space="0" w:color="auto"/>
              <w:bottom w:val="double" w:sz="6" w:space="0" w:color="auto"/>
              <w:right w:val="double" w:sz="6" w:space="0" w:color="auto"/>
            </w:tcBorders>
          </w:tcPr>
          <w:p w14:paraId="7737E26D" w14:textId="547F0F51" w:rsidR="00783E03" w:rsidRPr="009A0A74" w:rsidDel="009A0A74" w:rsidRDefault="00783E03">
            <w:pPr>
              <w:pStyle w:val="Heading2"/>
              <w:rPr>
                <w:del w:id="1162" w:author="James Faas" w:date="2022-11-30T09:00:00Z"/>
                <w:rFonts w:cs="Arial"/>
              </w:rPr>
              <w:pPrChange w:id="1163" w:author="James Faas" w:date="2022-11-30T09:00:00Z">
                <w:pPr>
                  <w:pStyle w:val="TableText"/>
                  <w:spacing w:before="0"/>
                </w:pPr>
              </w:pPrChange>
            </w:pPr>
            <w:del w:id="1164" w:author="James Faas" w:date="2022-11-30T09:00:00Z">
              <w:r w:rsidRPr="009A0A74" w:rsidDel="009A0A74">
                <w:rPr>
                  <w:rFonts w:cs="Arial"/>
                </w:rPr>
                <w:delText>2 coats, 42 m</w:delText>
              </w:r>
              <w:r w:rsidRPr="009A0A74" w:rsidDel="009A0A74">
                <w:rPr>
                  <w:rFonts w:cs="Arial"/>
                  <w:vertAlign w:val="superscript"/>
                </w:rPr>
                <w:delText>2</w:delText>
              </w:r>
              <w:r w:rsidRPr="009A0A74" w:rsidDel="009A0A74">
                <w:rPr>
                  <w:rFonts w:cs="Arial"/>
                </w:rPr>
                <w:delText xml:space="preserve"> per 3.8 L per coat</w:delText>
              </w:r>
            </w:del>
          </w:p>
        </w:tc>
      </w:tr>
    </w:tbl>
    <w:p w14:paraId="484EB2B0" w14:textId="77777777" w:rsidR="00783E03" w:rsidRPr="009A0A74" w:rsidRDefault="00783E03">
      <w:pPr>
        <w:pStyle w:val="Heading3"/>
        <w:pPrChange w:id="1165" w:author="James Faas" w:date="2022-11-30T09:03:00Z">
          <w:pPr>
            <w:pStyle w:val="Heading3"/>
            <w:keepNext/>
            <w:spacing w:before="80"/>
            <w:contextualSpacing w:val="0"/>
          </w:pPr>
        </w:pPrChange>
      </w:pPr>
      <w:r w:rsidRPr="009A0A74">
        <w:t>System No. 106 Galvanized Metal:</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A0A74" w:rsidRPr="009A0A74" w14:paraId="6B4376D6" w14:textId="77777777" w:rsidTr="000B10D7">
        <w:trPr>
          <w:cantSplit/>
          <w:tblHeader/>
        </w:trPr>
        <w:tc>
          <w:tcPr>
            <w:tcW w:w="2520" w:type="dxa"/>
            <w:tcBorders>
              <w:top w:val="double" w:sz="6" w:space="0" w:color="auto"/>
              <w:left w:val="double" w:sz="6" w:space="0" w:color="auto"/>
            </w:tcBorders>
          </w:tcPr>
          <w:p w14:paraId="0E29E3DB"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7816FAD5"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Paint Material</w:t>
            </w:r>
          </w:p>
        </w:tc>
        <w:tc>
          <w:tcPr>
            <w:tcW w:w="2880" w:type="dxa"/>
            <w:tcBorders>
              <w:top w:val="double" w:sz="6" w:space="0" w:color="auto"/>
              <w:left w:val="single" w:sz="6" w:space="0" w:color="auto"/>
              <w:right w:val="double" w:sz="6" w:space="0" w:color="auto"/>
            </w:tcBorders>
          </w:tcPr>
          <w:p w14:paraId="24A1B903"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6808752C" w14:textId="77777777" w:rsidTr="000B10D7">
        <w:trPr>
          <w:cantSplit/>
        </w:trPr>
        <w:tc>
          <w:tcPr>
            <w:tcW w:w="2520" w:type="dxa"/>
            <w:tcBorders>
              <w:top w:val="double" w:sz="6" w:space="0" w:color="auto"/>
              <w:left w:val="double" w:sz="6" w:space="0" w:color="auto"/>
              <w:bottom w:val="single" w:sz="6" w:space="0" w:color="auto"/>
            </w:tcBorders>
          </w:tcPr>
          <w:p w14:paraId="1632EC47"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 xml:space="preserve">In accordance with paragraph Galvanized Metal, Copper, and Nonferrous Metal Alloy Surface Preparation, this </w:t>
            </w:r>
            <w:r w:rsidR="00893647" w:rsidRPr="009A0A74">
              <w:rPr>
                <w:rFonts w:ascii="Calibri" w:hAnsi="Calibri" w:cs="Arial"/>
                <w:sz w:val="22"/>
              </w:rPr>
              <w:t>Section</w:t>
            </w:r>
          </w:p>
        </w:tc>
        <w:tc>
          <w:tcPr>
            <w:tcW w:w="2700" w:type="dxa"/>
            <w:tcBorders>
              <w:top w:val="double" w:sz="6" w:space="0" w:color="auto"/>
              <w:left w:val="single" w:sz="6" w:space="0" w:color="auto"/>
              <w:bottom w:val="single" w:sz="6" w:space="0" w:color="auto"/>
            </w:tcBorders>
          </w:tcPr>
          <w:p w14:paraId="3A9F0F13"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Manufacturer's Recommended Primer</w:t>
            </w:r>
          </w:p>
        </w:tc>
        <w:tc>
          <w:tcPr>
            <w:tcW w:w="2880" w:type="dxa"/>
            <w:tcBorders>
              <w:top w:val="double" w:sz="6" w:space="0" w:color="auto"/>
              <w:left w:val="single" w:sz="6" w:space="0" w:color="auto"/>
              <w:bottom w:val="single" w:sz="6" w:space="0" w:color="auto"/>
              <w:right w:val="double" w:sz="6" w:space="0" w:color="auto"/>
            </w:tcBorders>
          </w:tcPr>
          <w:p w14:paraId="031216FC"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1 coat, as recommended by Manufacturer</w:t>
            </w:r>
          </w:p>
        </w:tc>
      </w:tr>
      <w:tr w:rsidR="009A0A74" w:rsidRPr="009A0A74" w14:paraId="75C3EDC4" w14:textId="77777777" w:rsidTr="000B10D7">
        <w:trPr>
          <w:cantSplit/>
        </w:trPr>
        <w:tc>
          <w:tcPr>
            <w:tcW w:w="2520" w:type="dxa"/>
            <w:tcBorders>
              <w:left w:val="double" w:sz="6" w:space="0" w:color="auto"/>
              <w:bottom w:val="double" w:sz="6" w:space="0" w:color="auto"/>
            </w:tcBorders>
          </w:tcPr>
          <w:p w14:paraId="2783F899" w14:textId="77777777" w:rsidR="00783E03" w:rsidRPr="009A0A74" w:rsidRDefault="00783E03" w:rsidP="000B10D7">
            <w:pPr>
              <w:pStyle w:val="TableText"/>
              <w:spacing w:before="0"/>
              <w:rPr>
                <w:rFonts w:ascii="Calibri" w:hAnsi="Calibri" w:cs="Arial"/>
                <w:sz w:val="22"/>
              </w:rPr>
            </w:pPr>
          </w:p>
        </w:tc>
        <w:tc>
          <w:tcPr>
            <w:tcW w:w="2700" w:type="dxa"/>
            <w:tcBorders>
              <w:left w:val="single" w:sz="6" w:space="0" w:color="auto"/>
              <w:bottom w:val="double" w:sz="6" w:space="0" w:color="auto"/>
            </w:tcBorders>
          </w:tcPr>
          <w:p w14:paraId="0CE4C75F"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Alkyd Enamel (Semi</w:t>
            </w:r>
            <w:r w:rsidR="009C4EE5" w:rsidRPr="009A0A74">
              <w:rPr>
                <w:rFonts w:ascii="Calibri" w:hAnsi="Calibri" w:cs="Arial"/>
                <w:sz w:val="22"/>
              </w:rPr>
              <w:t>-</w:t>
            </w:r>
            <w:r w:rsidRPr="009A0A74">
              <w:rPr>
                <w:rFonts w:ascii="Calibri" w:hAnsi="Calibri" w:cs="Arial"/>
                <w:sz w:val="22"/>
              </w:rPr>
              <w:t>gloss)</w:t>
            </w:r>
          </w:p>
        </w:tc>
        <w:tc>
          <w:tcPr>
            <w:tcW w:w="2880" w:type="dxa"/>
            <w:tcBorders>
              <w:left w:val="single" w:sz="6" w:space="0" w:color="auto"/>
              <w:bottom w:val="double" w:sz="6" w:space="0" w:color="auto"/>
              <w:right w:val="double" w:sz="6" w:space="0" w:color="auto"/>
            </w:tcBorders>
          </w:tcPr>
          <w:p w14:paraId="3FC14D6C"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2 coats,100 microns DFT</w:t>
            </w:r>
          </w:p>
        </w:tc>
      </w:tr>
    </w:tbl>
    <w:p w14:paraId="7885679E" w14:textId="77777777" w:rsidR="00783E03" w:rsidRPr="009A0A74" w:rsidRDefault="00783E03" w:rsidP="00524A7E">
      <w:pPr>
        <w:pStyle w:val="Heading3"/>
        <w:keepNext/>
        <w:spacing w:before="80"/>
        <w:contextualSpacing w:val="0"/>
      </w:pPr>
      <w:r w:rsidRPr="009A0A74">
        <w:t>System No. 107 Metal Trim and Structural Steel:</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A0A74" w:rsidRPr="009A0A74" w14:paraId="5E93BB0A" w14:textId="77777777" w:rsidTr="000B10D7">
        <w:trPr>
          <w:cantSplit/>
          <w:tblHeader/>
        </w:trPr>
        <w:tc>
          <w:tcPr>
            <w:tcW w:w="2520" w:type="dxa"/>
            <w:tcBorders>
              <w:top w:val="double" w:sz="6" w:space="0" w:color="auto"/>
              <w:left w:val="double" w:sz="6" w:space="0" w:color="auto"/>
            </w:tcBorders>
          </w:tcPr>
          <w:p w14:paraId="30E51C80" w14:textId="77777777" w:rsidR="00783E03" w:rsidRPr="009A0A74" w:rsidRDefault="00783E03" w:rsidP="000B10D7">
            <w:pPr>
              <w:pStyle w:val="TableHeading"/>
              <w:keepNext/>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608316F7" w14:textId="77777777" w:rsidR="00783E03" w:rsidRPr="009A0A74" w:rsidRDefault="00783E03" w:rsidP="000B10D7">
            <w:pPr>
              <w:pStyle w:val="TableHeading"/>
              <w:keepNext/>
              <w:spacing w:before="0"/>
              <w:rPr>
                <w:rFonts w:ascii="Calibri" w:hAnsi="Calibri" w:cs="Arial"/>
                <w:sz w:val="22"/>
              </w:rPr>
            </w:pPr>
            <w:r w:rsidRPr="009A0A74">
              <w:rPr>
                <w:rFonts w:ascii="Calibri" w:hAnsi="Calibri" w:cs="Arial"/>
                <w:sz w:val="22"/>
              </w:rPr>
              <w:t>Paint Material</w:t>
            </w:r>
          </w:p>
        </w:tc>
        <w:tc>
          <w:tcPr>
            <w:tcW w:w="2880" w:type="dxa"/>
            <w:tcBorders>
              <w:top w:val="double" w:sz="6" w:space="0" w:color="auto"/>
              <w:left w:val="single" w:sz="6" w:space="0" w:color="auto"/>
              <w:right w:val="double" w:sz="6" w:space="0" w:color="auto"/>
            </w:tcBorders>
          </w:tcPr>
          <w:p w14:paraId="2014F1FA" w14:textId="77777777" w:rsidR="00783E03" w:rsidRPr="009A0A74" w:rsidRDefault="00783E03" w:rsidP="000B10D7">
            <w:pPr>
              <w:pStyle w:val="TableHeading"/>
              <w:keepNext/>
              <w:spacing w:before="0"/>
              <w:rPr>
                <w:rFonts w:ascii="Calibri" w:hAnsi="Calibri" w:cs="Arial"/>
                <w:sz w:val="22"/>
              </w:rPr>
            </w:pPr>
            <w:r w:rsidRPr="009A0A74">
              <w:rPr>
                <w:rFonts w:ascii="Calibri" w:hAnsi="Calibri" w:cs="Arial"/>
                <w:sz w:val="22"/>
              </w:rPr>
              <w:t>Min. Coats, Cover</w:t>
            </w:r>
          </w:p>
        </w:tc>
      </w:tr>
      <w:tr w:rsidR="009A0A74" w:rsidRPr="009A0A74" w14:paraId="40969858" w14:textId="77777777" w:rsidTr="000B10D7">
        <w:trPr>
          <w:cantSplit/>
        </w:trPr>
        <w:tc>
          <w:tcPr>
            <w:tcW w:w="2520" w:type="dxa"/>
            <w:tcBorders>
              <w:top w:val="double" w:sz="6" w:space="0" w:color="auto"/>
              <w:left w:val="double" w:sz="6" w:space="0" w:color="auto"/>
              <w:bottom w:val="single" w:sz="6" w:space="0" w:color="auto"/>
            </w:tcBorders>
          </w:tcPr>
          <w:p w14:paraId="647B69D0" w14:textId="77777777" w:rsidR="00783E03" w:rsidRPr="009A0A74" w:rsidRDefault="009C4EE5" w:rsidP="000B10D7">
            <w:pPr>
              <w:pStyle w:val="TableText"/>
              <w:keepNext/>
              <w:spacing w:before="0"/>
              <w:rPr>
                <w:rFonts w:ascii="Calibri" w:hAnsi="Calibri" w:cs="Arial"/>
                <w:sz w:val="22"/>
              </w:rPr>
            </w:pPr>
            <w:r w:rsidRPr="009A0A74">
              <w:rPr>
                <w:rFonts w:ascii="Calibri" w:hAnsi="Calibri" w:cs="Arial"/>
                <w:sz w:val="22"/>
              </w:rPr>
              <w:t>NACE No. 3/SSPC-</w:t>
            </w:r>
            <w:r w:rsidR="00783E03" w:rsidRPr="009A0A74">
              <w:rPr>
                <w:rFonts w:ascii="Calibri" w:hAnsi="Calibri" w:cs="Arial"/>
                <w:sz w:val="22"/>
              </w:rPr>
              <w:t>SP</w:t>
            </w:r>
            <w:r w:rsidRPr="009A0A74">
              <w:rPr>
                <w:rFonts w:ascii="Calibri" w:hAnsi="Calibri" w:cs="Arial"/>
                <w:sz w:val="22"/>
              </w:rPr>
              <w:t xml:space="preserve"> </w:t>
            </w:r>
            <w:r w:rsidR="00783E03" w:rsidRPr="009A0A74">
              <w:rPr>
                <w:rFonts w:ascii="Calibri" w:hAnsi="Calibri" w:cs="Arial"/>
                <w:sz w:val="22"/>
              </w:rPr>
              <w:t>6, Commercial Blast Cleaning</w:t>
            </w:r>
          </w:p>
        </w:tc>
        <w:tc>
          <w:tcPr>
            <w:tcW w:w="2700" w:type="dxa"/>
            <w:tcBorders>
              <w:top w:val="double" w:sz="6" w:space="0" w:color="auto"/>
              <w:left w:val="single" w:sz="6" w:space="0" w:color="auto"/>
              <w:bottom w:val="single" w:sz="6" w:space="0" w:color="auto"/>
            </w:tcBorders>
          </w:tcPr>
          <w:p w14:paraId="6D974214" w14:textId="77777777" w:rsidR="00783E03" w:rsidRPr="009A0A74" w:rsidRDefault="00783E03" w:rsidP="000B10D7">
            <w:pPr>
              <w:pStyle w:val="TableText"/>
              <w:keepNext/>
              <w:spacing w:before="0"/>
              <w:rPr>
                <w:rFonts w:ascii="Calibri" w:hAnsi="Calibri" w:cs="Arial"/>
                <w:sz w:val="22"/>
              </w:rPr>
            </w:pPr>
            <w:r w:rsidRPr="009A0A74">
              <w:rPr>
                <w:rFonts w:ascii="Calibri" w:hAnsi="Calibri" w:cs="Arial"/>
                <w:sz w:val="22"/>
              </w:rPr>
              <w:t>Rust</w:t>
            </w:r>
            <w:r w:rsidRPr="009A0A74">
              <w:rPr>
                <w:rFonts w:ascii="Calibri" w:hAnsi="Calibri" w:cs="Arial"/>
                <w:sz w:val="22"/>
              </w:rPr>
              <w:noBreakHyphen/>
              <w:t>Inhibitive Primer</w:t>
            </w:r>
          </w:p>
        </w:tc>
        <w:tc>
          <w:tcPr>
            <w:tcW w:w="2880" w:type="dxa"/>
            <w:tcBorders>
              <w:top w:val="double" w:sz="6" w:space="0" w:color="auto"/>
              <w:left w:val="single" w:sz="6" w:space="0" w:color="auto"/>
              <w:bottom w:val="single" w:sz="6" w:space="0" w:color="auto"/>
              <w:right w:val="double" w:sz="6" w:space="0" w:color="auto"/>
            </w:tcBorders>
          </w:tcPr>
          <w:p w14:paraId="5ECEDA39" w14:textId="77777777" w:rsidR="00783E03" w:rsidRPr="009A0A74" w:rsidRDefault="00783E03" w:rsidP="000B10D7">
            <w:pPr>
              <w:pStyle w:val="TableText"/>
              <w:keepNext/>
              <w:spacing w:before="0"/>
              <w:rPr>
                <w:rFonts w:ascii="Calibri" w:hAnsi="Calibri" w:cs="Arial"/>
                <w:sz w:val="22"/>
              </w:rPr>
            </w:pPr>
            <w:r w:rsidRPr="009A0A74">
              <w:rPr>
                <w:rFonts w:ascii="Calibri" w:hAnsi="Calibri" w:cs="Arial"/>
                <w:sz w:val="22"/>
              </w:rPr>
              <w:t>1 coat, 50 microns DFT</w:t>
            </w:r>
          </w:p>
        </w:tc>
      </w:tr>
      <w:tr w:rsidR="009A0A74" w:rsidRPr="009A0A74" w14:paraId="486E9BB9" w14:textId="77777777" w:rsidTr="000B10D7">
        <w:trPr>
          <w:cantSplit/>
        </w:trPr>
        <w:tc>
          <w:tcPr>
            <w:tcW w:w="2520" w:type="dxa"/>
            <w:tcBorders>
              <w:left w:val="double" w:sz="6" w:space="0" w:color="auto"/>
              <w:bottom w:val="double" w:sz="6" w:space="0" w:color="auto"/>
            </w:tcBorders>
          </w:tcPr>
          <w:p w14:paraId="6C5F476D" w14:textId="77777777" w:rsidR="00783E03" w:rsidRPr="009A0A74" w:rsidRDefault="00783E03" w:rsidP="000B10D7">
            <w:pPr>
              <w:pStyle w:val="TableText"/>
              <w:keepNext/>
              <w:spacing w:before="0"/>
              <w:rPr>
                <w:rFonts w:ascii="Calibri" w:hAnsi="Calibri" w:cs="Arial"/>
                <w:sz w:val="22"/>
              </w:rPr>
            </w:pPr>
          </w:p>
        </w:tc>
        <w:tc>
          <w:tcPr>
            <w:tcW w:w="2700" w:type="dxa"/>
            <w:tcBorders>
              <w:left w:val="single" w:sz="6" w:space="0" w:color="auto"/>
              <w:bottom w:val="double" w:sz="6" w:space="0" w:color="auto"/>
            </w:tcBorders>
          </w:tcPr>
          <w:p w14:paraId="1E440A2D" w14:textId="77777777" w:rsidR="00783E03" w:rsidRPr="009A0A74" w:rsidRDefault="00783E03" w:rsidP="000B10D7">
            <w:pPr>
              <w:pStyle w:val="TableText"/>
              <w:keepNext/>
              <w:spacing w:before="0"/>
              <w:rPr>
                <w:rFonts w:ascii="Calibri" w:hAnsi="Calibri" w:cs="Arial"/>
                <w:sz w:val="22"/>
              </w:rPr>
            </w:pPr>
            <w:r w:rsidRPr="009A0A74">
              <w:rPr>
                <w:rFonts w:ascii="Calibri" w:hAnsi="Calibri" w:cs="Arial"/>
                <w:sz w:val="22"/>
              </w:rPr>
              <w:t>Alkyd Enamel (Semigloss)</w:t>
            </w:r>
          </w:p>
        </w:tc>
        <w:tc>
          <w:tcPr>
            <w:tcW w:w="2880" w:type="dxa"/>
            <w:tcBorders>
              <w:left w:val="single" w:sz="6" w:space="0" w:color="auto"/>
              <w:bottom w:val="double" w:sz="6" w:space="0" w:color="auto"/>
              <w:right w:val="double" w:sz="6" w:space="0" w:color="auto"/>
            </w:tcBorders>
          </w:tcPr>
          <w:p w14:paraId="33471147" w14:textId="77777777" w:rsidR="00783E03" w:rsidRPr="009A0A74" w:rsidRDefault="00783E03" w:rsidP="000B10D7">
            <w:pPr>
              <w:pStyle w:val="TableText"/>
              <w:keepNext/>
              <w:spacing w:before="0"/>
              <w:rPr>
                <w:rFonts w:ascii="Calibri" w:hAnsi="Calibri" w:cs="Arial"/>
                <w:sz w:val="22"/>
              </w:rPr>
            </w:pPr>
            <w:r w:rsidRPr="009A0A74">
              <w:rPr>
                <w:rFonts w:ascii="Calibri" w:hAnsi="Calibri" w:cs="Arial"/>
                <w:sz w:val="22"/>
              </w:rPr>
              <w:t>2 coats, 100 microns DFT</w:t>
            </w:r>
          </w:p>
        </w:tc>
      </w:tr>
    </w:tbl>
    <w:p w14:paraId="5658D442" w14:textId="77777777" w:rsidR="00783E03" w:rsidRPr="009A0A74" w:rsidRDefault="00783E03" w:rsidP="00524A7E">
      <w:pPr>
        <w:pStyle w:val="Heading3"/>
        <w:keepNext/>
        <w:spacing w:before="80"/>
        <w:contextualSpacing w:val="0"/>
      </w:pPr>
      <w:r w:rsidRPr="009A0A74">
        <w:t>System No. 108 Masonry, Flat:</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A0A74" w:rsidRPr="009A0A74" w14:paraId="05BCE29A" w14:textId="77777777" w:rsidTr="000B10D7">
        <w:trPr>
          <w:cantSplit/>
          <w:tblHeader/>
        </w:trPr>
        <w:tc>
          <w:tcPr>
            <w:tcW w:w="2520" w:type="dxa"/>
            <w:tcBorders>
              <w:top w:val="double" w:sz="6" w:space="0" w:color="auto"/>
              <w:left w:val="double" w:sz="6" w:space="0" w:color="auto"/>
            </w:tcBorders>
          </w:tcPr>
          <w:p w14:paraId="28D3CFD4"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tcBorders>
          </w:tcPr>
          <w:p w14:paraId="60D8C869"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Paint Material</w:t>
            </w:r>
          </w:p>
        </w:tc>
        <w:tc>
          <w:tcPr>
            <w:tcW w:w="2880" w:type="dxa"/>
            <w:tcBorders>
              <w:top w:val="double" w:sz="6" w:space="0" w:color="auto"/>
              <w:left w:val="single" w:sz="6" w:space="0" w:color="auto"/>
              <w:right w:val="double" w:sz="6" w:space="0" w:color="auto"/>
            </w:tcBorders>
          </w:tcPr>
          <w:p w14:paraId="778D6086"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455E3360" w14:textId="77777777" w:rsidTr="000B10D7">
        <w:trPr>
          <w:cantSplit/>
        </w:trPr>
        <w:tc>
          <w:tcPr>
            <w:tcW w:w="2520" w:type="dxa"/>
            <w:tcBorders>
              <w:top w:val="double" w:sz="6" w:space="0" w:color="auto"/>
              <w:left w:val="double" w:sz="6" w:space="0" w:color="auto"/>
              <w:bottom w:val="single" w:sz="6" w:space="0" w:color="auto"/>
            </w:tcBorders>
          </w:tcPr>
          <w:p w14:paraId="3A4DF368"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 xml:space="preserve">In accordance with paragraph Masonry Surface Preparation, this </w:t>
            </w:r>
            <w:r w:rsidR="00B631B8" w:rsidRPr="009A0A74">
              <w:rPr>
                <w:rFonts w:ascii="Calibri" w:hAnsi="Calibri" w:cs="Arial"/>
                <w:sz w:val="22"/>
              </w:rPr>
              <w:t>S</w:t>
            </w:r>
            <w:r w:rsidRPr="009A0A74">
              <w:rPr>
                <w:rFonts w:ascii="Calibri" w:hAnsi="Calibri" w:cs="Arial"/>
                <w:sz w:val="22"/>
              </w:rPr>
              <w:t>ection</w:t>
            </w:r>
          </w:p>
        </w:tc>
        <w:tc>
          <w:tcPr>
            <w:tcW w:w="2700" w:type="dxa"/>
            <w:tcBorders>
              <w:top w:val="double" w:sz="6" w:space="0" w:color="auto"/>
              <w:left w:val="single" w:sz="6" w:space="0" w:color="auto"/>
              <w:bottom w:val="single" w:sz="6" w:space="0" w:color="auto"/>
            </w:tcBorders>
          </w:tcPr>
          <w:p w14:paraId="5B7F9EDE"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Block Filler</w:t>
            </w:r>
          </w:p>
        </w:tc>
        <w:tc>
          <w:tcPr>
            <w:tcW w:w="2880" w:type="dxa"/>
            <w:tcBorders>
              <w:top w:val="double" w:sz="6" w:space="0" w:color="auto"/>
              <w:left w:val="single" w:sz="6" w:space="0" w:color="auto"/>
              <w:bottom w:val="single" w:sz="6" w:space="0" w:color="auto"/>
              <w:right w:val="double" w:sz="6" w:space="0" w:color="auto"/>
            </w:tcBorders>
          </w:tcPr>
          <w:p w14:paraId="49FE8C6E"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1 coat, 7 m</w:t>
            </w:r>
            <w:r w:rsidRPr="009A0A74">
              <w:rPr>
                <w:rFonts w:ascii="Calibri" w:hAnsi="Calibri" w:cs="Arial"/>
                <w:sz w:val="22"/>
                <w:vertAlign w:val="superscript"/>
              </w:rPr>
              <w:t>2</w:t>
            </w:r>
            <w:r w:rsidRPr="009A0A74">
              <w:rPr>
                <w:rFonts w:ascii="Calibri" w:hAnsi="Calibri" w:cs="Arial"/>
                <w:sz w:val="22"/>
              </w:rPr>
              <w:t xml:space="preserve"> per 3.8 L</w:t>
            </w:r>
          </w:p>
        </w:tc>
      </w:tr>
      <w:tr w:rsidR="009A0A74" w:rsidRPr="009A0A74" w14:paraId="0B961CD0" w14:textId="77777777" w:rsidTr="000B10D7">
        <w:trPr>
          <w:cantSplit/>
        </w:trPr>
        <w:tc>
          <w:tcPr>
            <w:tcW w:w="2520" w:type="dxa"/>
            <w:tcBorders>
              <w:left w:val="double" w:sz="6" w:space="0" w:color="auto"/>
              <w:bottom w:val="double" w:sz="6" w:space="0" w:color="auto"/>
            </w:tcBorders>
          </w:tcPr>
          <w:p w14:paraId="49E5B46E" w14:textId="77777777" w:rsidR="00783E03" w:rsidRPr="009A0A74" w:rsidRDefault="00783E03" w:rsidP="000B10D7">
            <w:pPr>
              <w:pStyle w:val="TableText"/>
              <w:spacing w:before="0"/>
              <w:rPr>
                <w:rFonts w:ascii="Calibri" w:hAnsi="Calibri" w:cs="Arial"/>
                <w:sz w:val="22"/>
              </w:rPr>
            </w:pPr>
          </w:p>
        </w:tc>
        <w:tc>
          <w:tcPr>
            <w:tcW w:w="2700" w:type="dxa"/>
            <w:tcBorders>
              <w:left w:val="single" w:sz="6" w:space="0" w:color="auto"/>
              <w:bottom w:val="double" w:sz="6" w:space="0" w:color="auto"/>
            </w:tcBorders>
          </w:tcPr>
          <w:p w14:paraId="0C47AF8A"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Acrylic Latex (Flat)</w:t>
            </w:r>
          </w:p>
        </w:tc>
        <w:tc>
          <w:tcPr>
            <w:tcW w:w="2880" w:type="dxa"/>
            <w:tcBorders>
              <w:left w:val="single" w:sz="6" w:space="0" w:color="auto"/>
              <w:bottom w:val="double" w:sz="6" w:space="0" w:color="auto"/>
              <w:right w:val="double" w:sz="6" w:space="0" w:color="auto"/>
            </w:tcBorders>
          </w:tcPr>
          <w:p w14:paraId="3525F0DD"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2 coats, 22 m</w:t>
            </w:r>
            <w:r w:rsidRPr="009A0A74">
              <w:rPr>
                <w:rFonts w:ascii="Calibri" w:hAnsi="Calibri" w:cs="Arial"/>
                <w:sz w:val="22"/>
                <w:vertAlign w:val="superscript"/>
              </w:rPr>
              <w:t>2</w:t>
            </w:r>
            <w:r w:rsidRPr="009A0A74">
              <w:rPr>
                <w:rFonts w:ascii="Calibri" w:hAnsi="Calibri" w:cs="Arial"/>
                <w:sz w:val="22"/>
              </w:rPr>
              <w:t xml:space="preserve"> per 3.8 L per coat</w:t>
            </w:r>
          </w:p>
        </w:tc>
      </w:tr>
    </w:tbl>
    <w:p w14:paraId="18DC18D4" w14:textId="77777777" w:rsidR="00783E03" w:rsidRPr="009A0A74" w:rsidRDefault="00783E03" w:rsidP="00524A7E">
      <w:pPr>
        <w:pStyle w:val="Heading3"/>
        <w:keepNext/>
        <w:spacing w:before="80"/>
        <w:contextualSpacing w:val="0"/>
      </w:pPr>
      <w:r w:rsidRPr="009A0A74">
        <w:t>System No. 109 Masonry, Semigloss:</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A0A74" w:rsidRPr="009A0A74" w14:paraId="0E4523C3" w14:textId="77777777" w:rsidTr="000B10D7">
        <w:trPr>
          <w:cantSplit/>
          <w:tblHeader/>
        </w:trPr>
        <w:tc>
          <w:tcPr>
            <w:tcW w:w="2520" w:type="dxa"/>
            <w:tcBorders>
              <w:top w:val="double" w:sz="6" w:space="0" w:color="auto"/>
              <w:left w:val="double" w:sz="6" w:space="0" w:color="auto"/>
              <w:bottom w:val="double" w:sz="6" w:space="0" w:color="auto"/>
            </w:tcBorders>
          </w:tcPr>
          <w:p w14:paraId="4EB13882" w14:textId="77777777" w:rsidR="00783E03" w:rsidRPr="009A0A74" w:rsidRDefault="00783E03" w:rsidP="000B10D7">
            <w:pPr>
              <w:pStyle w:val="TableHeading"/>
              <w:spacing w:before="0"/>
              <w:ind w:right="-120"/>
              <w:rPr>
                <w:rFonts w:ascii="Calibri" w:hAnsi="Calibri" w:cs="Arial"/>
                <w:sz w:val="22"/>
              </w:rPr>
            </w:pPr>
            <w:r w:rsidRPr="009A0A74">
              <w:rPr>
                <w:rFonts w:ascii="Calibri" w:hAnsi="Calibri" w:cs="Arial"/>
                <w:sz w:val="22"/>
              </w:rPr>
              <w:t>Surface Prep.</w:t>
            </w:r>
          </w:p>
        </w:tc>
        <w:tc>
          <w:tcPr>
            <w:tcW w:w="2700" w:type="dxa"/>
            <w:tcBorders>
              <w:top w:val="double" w:sz="6" w:space="0" w:color="auto"/>
              <w:left w:val="single" w:sz="6" w:space="0" w:color="auto"/>
              <w:bottom w:val="double" w:sz="6" w:space="0" w:color="auto"/>
            </w:tcBorders>
          </w:tcPr>
          <w:p w14:paraId="7FD1B59B"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Paint Material</w:t>
            </w:r>
          </w:p>
        </w:tc>
        <w:tc>
          <w:tcPr>
            <w:tcW w:w="2880" w:type="dxa"/>
            <w:tcBorders>
              <w:top w:val="double" w:sz="6" w:space="0" w:color="auto"/>
              <w:left w:val="single" w:sz="6" w:space="0" w:color="auto"/>
              <w:bottom w:val="double" w:sz="6" w:space="0" w:color="auto"/>
              <w:right w:val="double" w:sz="6" w:space="0" w:color="auto"/>
            </w:tcBorders>
          </w:tcPr>
          <w:p w14:paraId="2B30E81B" w14:textId="77777777" w:rsidR="00783E03" w:rsidRPr="009A0A74" w:rsidRDefault="00783E03" w:rsidP="000B10D7">
            <w:pPr>
              <w:pStyle w:val="TableHeading"/>
              <w:spacing w:before="0"/>
              <w:rPr>
                <w:rFonts w:ascii="Calibri" w:hAnsi="Calibri" w:cs="Arial"/>
                <w:sz w:val="22"/>
              </w:rPr>
            </w:pPr>
            <w:r w:rsidRPr="009A0A74">
              <w:rPr>
                <w:rFonts w:ascii="Calibri" w:hAnsi="Calibri" w:cs="Arial"/>
                <w:sz w:val="22"/>
              </w:rPr>
              <w:t>Min. Coats, Cover</w:t>
            </w:r>
          </w:p>
        </w:tc>
      </w:tr>
      <w:tr w:rsidR="009A0A74" w:rsidRPr="009A0A74" w14:paraId="48FD5083" w14:textId="77777777" w:rsidTr="000B10D7">
        <w:trPr>
          <w:cantSplit/>
        </w:trPr>
        <w:tc>
          <w:tcPr>
            <w:tcW w:w="2520" w:type="dxa"/>
            <w:tcBorders>
              <w:left w:val="double" w:sz="6" w:space="0" w:color="auto"/>
              <w:bottom w:val="single" w:sz="6" w:space="0" w:color="auto"/>
            </w:tcBorders>
          </w:tcPr>
          <w:p w14:paraId="0D799C0D"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lastRenderedPageBreak/>
              <w:t xml:space="preserve">In accordance with paragraph Masonry Surface Preparation, this </w:t>
            </w:r>
            <w:r w:rsidR="00893647" w:rsidRPr="009A0A74">
              <w:rPr>
                <w:rFonts w:ascii="Calibri" w:hAnsi="Calibri" w:cs="Arial"/>
                <w:sz w:val="22"/>
              </w:rPr>
              <w:t>Section</w:t>
            </w:r>
          </w:p>
        </w:tc>
        <w:tc>
          <w:tcPr>
            <w:tcW w:w="2700" w:type="dxa"/>
            <w:tcBorders>
              <w:left w:val="single" w:sz="6" w:space="0" w:color="auto"/>
              <w:bottom w:val="single" w:sz="6" w:space="0" w:color="auto"/>
            </w:tcBorders>
          </w:tcPr>
          <w:p w14:paraId="0D6458A5"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Block Filler</w:t>
            </w:r>
          </w:p>
        </w:tc>
        <w:tc>
          <w:tcPr>
            <w:tcW w:w="2880" w:type="dxa"/>
            <w:tcBorders>
              <w:left w:val="single" w:sz="6" w:space="0" w:color="auto"/>
              <w:bottom w:val="single" w:sz="6" w:space="0" w:color="auto"/>
              <w:right w:val="double" w:sz="6" w:space="0" w:color="auto"/>
            </w:tcBorders>
          </w:tcPr>
          <w:p w14:paraId="5DA97513" w14:textId="77777777" w:rsidR="00783E03" w:rsidRPr="009A0A74" w:rsidRDefault="00783E03" w:rsidP="000B10D7">
            <w:pPr>
              <w:pStyle w:val="TableText"/>
              <w:spacing w:before="0"/>
              <w:rPr>
                <w:rFonts w:ascii="Calibri" w:hAnsi="Calibri" w:cs="Arial"/>
                <w:sz w:val="22"/>
              </w:rPr>
            </w:pPr>
            <w:r w:rsidRPr="009A0A74">
              <w:rPr>
                <w:rFonts w:ascii="Calibri" w:hAnsi="Calibri" w:cs="Arial"/>
                <w:sz w:val="22"/>
              </w:rPr>
              <w:t>1 coat, 7 m</w:t>
            </w:r>
            <w:r w:rsidRPr="009A0A74">
              <w:rPr>
                <w:rFonts w:ascii="Calibri" w:hAnsi="Calibri" w:cs="Arial"/>
                <w:sz w:val="22"/>
                <w:vertAlign w:val="superscript"/>
              </w:rPr>
              <w:t>2</w:t>
            </w:r>
            <w:r w:rsidRPr="009A0A74">
              <w:rPr>
                <w:rFonts w:ascii="Calibri" w:hAnsi="Calibri" w:cs="Arial"/>
                <w:sz w:val="22"/>
              </w:rPr>
              <w:t xml:space="preserve"> per 3.8 L</w:t>
            </w:r>
          </w:p>
        </w:tc>
      </w:tr>
      <w:tr w:rsidR="002A5EFB" w:rsidRPr="002A5EFB" w14:paraId="2EE00C83" w14:textId="77777777" w:rsidTr="000B10D7">
        <w:trPr>
          <w:cantSplit/>
        </w:trPr>
        <w:tc>
          <w:tcPr>
            <w:tcW w:w="2520" w:type="dxa"/>
            <w:tcBorders>
              <w:left w:val="double" w:sz="6" w:space="0" w:color="auto"/>
              <w:bottom w:val="double" w:sz="6" w:space="0" w:color="auto"/>
            </w:tcBorders>
          </w:tcPr>
          <w:p w14:paraId="3906A009" w14:textId="77777777" w:rsidR="00783E03" w:rsidRPr="002A5EFB" w:rsidRDefault="00783E03" w:rsidP="000B10D7">
            <w:pPr>
              <w:pStyle w:val="TableText"/>
              <w:spacing w:before="0"/>
              <w:rPr>
                <w:rFonts w:ascii="Calibri" w:hAnsi="Calibri" w:cs="Arial"/>
                <w:sz w:val="22"/>
              </w:rPr>
            </w:pPr>
          </w:p>
        </w:tc>
        <w:tc>
          <w:tcPr>
            <w:tcW w:w="2700" w:type="dxa"/>
            <w:tcBorders>
              <w:left w:val="single" w:sz="6" w:space="0" w:color="auto"/>
              <w:bottom w:val="double" w:sz="6" w:space="0" w:color="auto"/>
            </w:tcBorders>
          </w:tcPr>
          <w:p w14:paraId="4E364911" w14:textId="77777777" w:rsidR="00783E03" w:rsidRPr="002A5EFB" w:rsidRDefault="00783E03" w:rsidP="000B10D7">
            <w:pPr>
              <w:pStyle w:val="TableText"/>
              <w:spacing w:before="0"/>
              <w:rPr>
                <w:rFonts w:ascii="Calibri" w:hAnsi="Calibri" w:cs="Arial"/>
                <w:sz w:val="22"/>
              </w:rPr>
            </w:pPr>
            <w:r w:rsidRPr="002A5EFB">
              <w:rPr>
                <w:rFonts w:ascii="Calibri" w:hAnsi="Calibri" w:cs="Arial"/>
                <w:sz w:val="22"/>
              </w:rPr>
              <w:t>Acrylic Latex (Semi</w:t>
            </w:r>
            <w:r w:rsidR="009C4EE5" w:rsidRPr="002A5EFB">
              <w:rPr>
                <w:rFonts w:ascii="Calibri" w:hAnsi="Calibri" w:cs="Arial"/>
                <w:sz w:val="22"/>
              </w:rPr>
              <w:t>-</w:t>
            </w:r>
            <w:r w:rsidRPr="002A5EFB">
              <w:rPr>
                <w:rFonts w:ascii="Calibri" w:hAnsi="Calibri" w:cs="Arial"/>
                <w:sz w:val="22"/>
              </w:rPr>
              <w:t>gloss)</w:t>
            </w:r>
          </w:p>
        </w:tc>
        <w:tc>
          <w:tcPr>
            <w:tcW w:w="2880" w:type="dxa"/>
            <w:tcBorders>
              <w:left w:val="single" w:sz="6" w:space="0" w:color="auto"/>
              <w:bottom w:val="double" w:sz="6" w:space="0" w:color="auto"/>
              <w:right w:val="double" w:sz="6" w:space="0" w:color="auto"/>
            </w:tcBorders>
          </w:tcPr>
          <w:p w14:paraId="139DFC2D" w14:textId="77777777" w:rsidR="00783E03" w:rsidRPr="002A5EFB" w:rsidRDefault="00783E03" w:rsidP="000B10D7">
            <w:pPr>
              <w:pStyle w:val="TableText"/>
              <w:spacing w:before="0"/>
              <w:rPr>
                <w:rFonts w:ascii="Calibri" w:hAnsi="Calibri" w:cs="Arial"/>
                <w:sz w:val="22"/>
              </w:rPr>
            </w:pPr>
            <w:r w:rsidRPr="002A5EFB">
              <w:rPr>
                <w:rFonts w:ascii="Calibri" w:hAnsi="Calibri" w:cs="Arial"/>
                <w:sz w:val="22"/>
              </w:rPr>
              <w:t>2 coats, 22 m</w:t>
            </w:r>
            <w:r w:rsidRPr="002A5EFB">
              <w:rPr>
                <w:rFonts w:ascii="Calibri" w:hAnsi="Calibri" w:cs="Arial"/>
                <w:sz w:val="22"/>
                <w:vertAlign w:val="superscript"/>
              </w:rPr>
              <w:t>2</w:t>
            </w:r>
            <w:r w:rsidRPr="002A5EFB">
              <w:rPr>
                <w:rFonts w:ascii="Calibri" w:hAnsi="Calibri" w:cs="Arial"/>
                <w:sz w:val="22"/>
              </w:rPr>
              <w:t xml:space="preserve"> per 3.8 L per coat</w:t>
            </w:r>
          </w:p>
        </w:tc>
      </w:tr>
    </w:tbl>
    <w:p w14:paraId="644CBFF9" w14:textId="4897A178" w:rsidR="00783E03" w:rsidRPr="002A5EFB" w:rsidDel="009A0A74" w:rsidRDefault="00783E03" w:rsidP="00524A7E">
      <w:pPr>
        <w:pStyle w:val="Heading3"/>
        <w:keepNext/>
        <w:spacing w:before="80"/>
        <w:contextualSpacing w:val="0"/>
        <w:rPr>
          <w:del w:id="1166" w:author="James Faas" w:date="2022-11-30T09:03:00Z"/>
        </w:rPr>
      </w:pPr>
      <w:del w:id="1167" w:author="James Faas" w:date="2022-11-30T09:03:00Z">
        <w:r w:rsidRPr="002A5EFB" w:rsidDel="009A0A74">
          <w:delText>System No. 110 Masonry Sealer:</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rsidDel="009A0A74" w14:paraId="46C5F997" w14:textId="77777777" w:rsidTr="000B10D7">
        <w:trPr>
          <w:cantSplit/>
          <w:tblHeader/>
          <w:del w:id="1168" w:author="James Faas" w:date="2022-11-30T09:03:00Z"/>
        </w:trPr>
        <w:tc>
          <w:tcPr>
            <w:tcW w:w="2520" w:type="dxa"/>
            <w:tcBorders>
              <w:top w:val="double" w:sz="6" w:space="0" w:color="auto"/>
              <w:left w:val="double" w:sz="6" w:space="0" w:color="auto"/>
            </w:tcBorders>
          </w:tcPr>
          <w:p w14:paraId="6F6DB11C" w14:textId="1A5D4C8A" w:rsidR="00783E03" w:rsidRPr="002A5EFB" w:rsidDel="009A0A74" w:rsidRDefault="00783E03" w:rsidP="000B10D7">
            <w:pPr>
              <w:pStyle w:val="TableHeading"/>
              <w:spacing w:before="0"/>
              <w:rPr>
                <w:del w:id="1169" w:author="James Faas" w:date="2022-11-30T09:03:00Z"/>
                <w:rFonts w:ascii="Calibri" w:hAnsi="Calibri" w:cs="Arial"/>
                <w:sz w:val="22"/>
              </w:rPr>
            </w:pPr>
            <w:del w:id="1170" w:author="James Faas" w:date="2022-11-30T09:03:00Z">
              <w:r w:rsidRPr="002A5EFB" w:rsidDel="009A0A74">
                <w:rPr>
                  <w:rFonts w:ascii="Calibri" w:hAnsi="Calibri" w:cs="Arial"/>
                  <w:sz w:val="22"/>
                </w:rPr>
                <w:delText>Surface Prep.</w:delText>
              </w:r>
            </w:del>
          </w:p>
        </w:tc>
        <w:tc>
          <w:tcPr>
            <w:tcW w:w="2700" w:type="dxa"/>
            <w:tcBorders>
              <w:top w:val="double" w:sz="6" w:space="0" w:color="auto"/>
              <w:left w:val="single" w:sz="6" w:space="0" w:color="auto"/>
            </w:tcBorders>
          </w:tcPr>
          <w:p w14:paraId="5E307076" w14:textId="35D5BB03" w:rsidR="00783E03" w:rsidRPr="002A5EFB" w:rsidDel="009A0A74" w:rsidRDefault="00783E03" w:rsidP="000B10D7">
            <w:pPr>
              <w:pStyle w:val="TableHeading"/>
              <w:spacing w:before="0"/>
              <w:rPr>
                <w:del w:id="1171" w:author="James Faas" w:date="2022-11-30T09:03:00Z"/>
                <w:rFonts w:ascii="Calibri" w:hAnsi="Calibri" w:cs="Arial"/>
                <w:sz w:val="22"/>
              </w:rPr>
            </w:pPr>
            <w:del w:id="1172" w:author="James Faas" w:date="2022-11-30T09:03:00Z">
              <w:r w:rsidRPr="002A5EFB" w:rsidDel="009A0A74">
                <w:rPr>
                  <w:rFonts w:ascii="Calibri" w:hAnsi="Calibri" w:cs="Arial"/>
                  <w:sz w:val="22"/>
                </w:rPr>
                <w:delText>Paint Material</w:delText>
              </w:r>
            </w:del>
          </w:p>
        </w:tc>
        <w:tc>
          <w:tcPr>
            <w:tcW w:w="2880" w:type="dxa"/>
            <w:tcBorders>
              <w:top w:val="double" w:sz="6" w:space="0" w:color="auto"/>
              <w:left w:val="single" w:sz="6" w:space="0" w:color="auto"/>
              <w:right w:val="double" w:sz="6" w:space="0" w:color="auto"/>
            </w:tcBorders>
          </w:tcPr>
          <w:p w14:paraId="03575149" w14:textId="7DEF6256" w:rsidR="00783E03" w:rsidRPr="002A5EFB" w:rsidDel="009A0A74" w:rsidRDefault="00783E03" w:rsidP="000B10D7">
            <w:pPr>
              <w:pStyle w:val="TableHeading"/>
              <w:spacing w:before="0"/>
              <w:rPr>
                <w:del w:id="1173" w:author="James Faas" w:date="2022-11-30T09:03:00Z"/>
                <w:rFonts w:ascii="Calibri" w:hAnsi="Calibri" w:cs="Arial"/>
                <w:sz w:val="22"/>
              </w:rPr>
            </w:pPr>
            <w:del w:id="1174" w:author="James Faas" w:date="2022-11-30T09:03:00Z">
              <w:r w:rsidRPr="002A5EFB" w:rsidDel="009A0A74">
                <w:rPr>
                  <w:rFonts w:ascii="Calibri" w:hAnsi="Calibri" w:cs="Arial"/>
                  <w:sz w:val="22"/>
                </w:rPr>
                <w:delText>Min. Coats, Cover</w:delText>
              </w:r>
            </w:del>
          </w:p>
        </w:tc>
      </w:tr>
      <w:tr w:rsidR="002A5EFB" w:rsidRPr="002A5EFB" w:rsidDel="009A0A74" w14:paraId="54A256DC" w14:textId="77777777" w:rsidTr="000B10D7">
        <w:trPr>
          <w:cantSplit/>
          <w:del w:id="1175" w:author="James Faas" w:date="2022-11-30T09:03:00Z"/>
        </w:trPr>
        <w:tc>
          <w:tcPr>
            <w:tcW w:w="2520" w:type="dxa"/>
            <w:tcBorders>
              <w:top w:val="double" w:sz="6" w:space="0" w:color="auto"/>
              <w:left w:val="double" w:sz="6" w:space="0" w:color="auto"/>
              <w:bottom w:val="double" w:sz="6" w:space="0" w:color="auto"/>
            </w:tcBorders>
          </w:tcPr>
          <w:p w14:paraId="7C70601F" w14:textId="1F2E67DF" w:rsidR="00783E03" w:rsidRPr="002A5EFB" w:rsidDel="009A0A74" w:rsidRDefault="00783E03" w:rsidP="000B10D7">
            <w:pPr>
              <w:pStyle w:val="TableText"/>
              <w:spacing w:before="0"/>
              <w:rPr>
                <w:del w:id="1176" w:author="James Faas" w:date="2022-11-30T09:03:00Z"/>
                <w:rFonts w:ascii="Calibri" w:hAnsi="Calibri" w:cs="Arial"/>
                <w:sz w:val="22"/>
              </w:rPr>
            </w:pPr>
            <w:del w:id="1177" w:author="James Faas" w:date="2022-11-30T09:03:00Z">
              <w:r w:rsidRPr="002A5EFB" w:rsidDel="009A0A74">
                <w:rPr>
                  <w:rFonts w:ascii="Calibri" w:hAnsi="Calibri" w:cs="Arial"/>
                  <w:sz w:val="22"/>
                </w:rPr>
                <w:delText xml:space="preserve">In accordance with paragraph Masonry Surface Preparation, this </w:delText>
              </w:r>
              <w:r w:rsidR="00893647" w:rsidRPr="002A5EFB" w:rsidDel="009A0A74">
                <w:rPr>
                  <w:rFonts w:ascii="Calibri" w:hAnsi="Calibri" w:cs="Arial"/>
                  <w:sz w:val="22"/>
                </w:rPr>
                <w:delText>Section</w:delText>
              </w:r>
            </w:del>
          </w:p>
        </w:tc>
        <w:tc>
          <w:tcPr>
            <w:tcW w:w="2700" w:type="dxa"/>
            <w:tcBorders>
              <w:top w:val="double" w:sz="6" w:space="0" w:color="auto"/>
              <w:left w:val="single" w:sz="6" w:space="0" w:color="auto"/>
              <w:bottom w:val="double" w:sz="6" w:space="0" w:color="auto"/>
            </w:tcBorders>
          </w:tcPr>
          <w:p w14:paraId="7E2481A4" w14:textId="6CC25011" w:rsidR="00783E03" w:rsidRPr="002A5EFB" w:rsidDel="009A0A74" w:rsidRDefault="00783E03" w:rsidP="000B10D7">
            <w:pPr>
              <w:pStyle w:val="TableText"/>
              <w:spacing w:before="0"/>
              <w:rPr>
                <w:del w:id="1178" w:author="James Faas" w:date="2022-11-30T09:03:00Z"/>
                <w:rFonts w:ascii="Calibri" w:hAnsi="Calibri" w:cs="Arial"/>
                <w:sz w:val="22"/>
              </w:rPr>
            </w:pPr>
            <w:del w:id="1179" w:author="James Faas" w:date="2022-11-30T09:03:00Z">
              <w:r w:rsidRPr="002A5EFB" w:rsidDel="009A0A74">
                <w:rPr>
                  <w:rFonts w:ascii="Calibri" w:hAnsi="Calibri" w:cs="Arial"/>
                  <w:sz w:val="22"/>
                </w:rPr>
                <w:delText>Acrylic Sealer</w:delText>
              </w:r>
            </w:del>
          </w:p>
        </w:tc>
        <w:tc>
          <w:tcPr>
            <w:tcW w:w="2880" w:type="dxa"/>
            <w:tcBorders>
              <w:top w:val="double" w:sz="6" w:space="0" w:color="auto"/>
              <w:left w:val="single" w:sz="6" w:space="0" w:color="auto"/>
              <w:bottom w:val="double" w:sz="6" w:space="0" w:color="auto"/>
              <w:right w:val="double" w:sz="6" w:space="0" w:color="auto"/>
            </w:tcBorders>
          </w:tcPr>
          <w:p w14:paraId="598E5E7F" w14:textId="7EB1A5FD" w:rsidR="00783E03" w:rsidRPr="002A5EFB" w:rsidDel="009A0A74" w:rsidRDefault="00783E03" w:rsidP="000B10D7">
            <w:pPr>
              <w:pStyle w:val="TableText"/>
              <w:spacing w:before="0"/>
              <w:rPr>
                <w:del w:id="1180" w:author="James Faas" w:date="2022-11-30T09:03:00Z"/>
                <w:rFonts w:ascii="Calibri" w:hAnsi="Calibri" w:cs="Arial"/>
                <w:sz w:val="22"/>
              </w:rPr>
            </w:pPr>
            <w:del w:id="1181" w:author="James Faas" w:date="2022-11-30T09:03:00Z">
              <w:r w:rsidRPr="002A5EFB" w:rsidDel="009A0A74">
                <w:rPr>
                  <w:rFonts w:ascii="Calibri" w:hAnsi="Calibri" w:cs="Arial"/>
                  <w:sz w:val="22"/>
                </w:rPr>
                <w:delText>2 coats, 9 m</w:delText>
              </w:r>
              <w:r w:rsidRPr="002A5EFB" w:rsidDel="009A0A74">
                <w:rPr>
                  <w:rFonts w:ascii="Calibri" w:hAnsi="Calibri" w:cs="Arial"/>
                  <w:sz w:val="22"/>
                  <w:vertAlign w:val="superscript"/>
                </w:rPr>
                <w:delText>2</w:delText>
              </w:r>
              <w:r w:rsidRPr="002A5EFB" w:rsidDel="009A0A74">
                <w:rPr>
                  <w:rFonts w:ascii="Calibri" w:hAnsi="Calibri" w:cs="Arial"/>
                  <w:sz w:val="22"/>
                </w:rPr>
                <w:delText xml:space="preserve"> per 3.8 L per coat</w:delText>
              </w:r>
            </w:del>
          </w:p>
        </w:tc>
      </w:tr>
    </w:tbl>
    <w:p w14:paraId="420CB474" w14:textId="4F25BE1C" w:rsidR="00783E03" w:rsidRPr="002A5EFB" w:rsidDel="009A0A74" w:rsidRDefault="00783E03" w:rsidP="00524A7E">
      <w:pPr>
        <w:pStyle w:val="Heading3"/>
        <w:keepNext/>
        <w:spacing w:before="80"/>
        <w:contextualSpacing w:val="0"/>
        <w:rPr>
          <w:del w:id="1182" w:author="James Faas" w:date="2022-11-30T09:03:00Z"/>
        </w:rPr>
      </w:pPr>
      <w:del w:id="1183" w:author="James Faas" w:date="2022-11-30T09:03:00Z">
        <w:r w:rsidRPr="002A5EFB" w:rsidDel="009A0A74">
          <w:delText>System No. 111 Concrete and Masonry, Stain and Seal:</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rsidDel="009A0A74" w14:paraId="3557F434" w14:textId="77777777" w:rsidTr="000B10D7">
        <w:trPr>
          <w:cantSplit/>
          <w:tblHeader/>
          <w:del w:id="1184" w:author="James Faas" w:date="2022-11-30T09:03:00Z"/>
        </w:trPr>
        <w:tc>
          <w:tcPr>
            <w:tcW w:w="2520" w:type="dxa"/>
            <w:tcBorders>
              <w:top w:val="double" w:sz="6" w:space="0" w:color="auto"/>
              <w:left w:val="double" w:sz="6" w:space="0" w:color="auto"/>
            </w:tcBorders>
          </w:tcPr>
          <w:p w14:paraId="7C73A7EB" w14:textId="3C0B8D78" w:rsidR="00783E03" w:rsidRPr="002A5EFB" w:rsidDel="009A0A74" w:rsidRDefault="00783E03" w:rsidP="000B10D7">
            <w:pPr>
              <w:pStyle w:val="TableHeading"/>
              <w:keepNext/>
              <w:spacing w:before="0"/>
              <w:rPr>
                <w:del w:id="1185" w:author="James Faas" w:date="2022-11-30T09:03:00Z"/>
                <w:rFonts w:ascii="Calibri" w:hAnsi="Calibri" w:cs="Arial"/>
                <w:sz w:val="22"/>
              </w:rPr>
            </w:pPr>
            <w:del w:id="1186" w:author="James Faas" w:date="2022-11-30T09:03:00Z">
              <w:r w:rsidRPr="002A5EFB" w:rsidDel="009A0A74">
                <w:rPr>
                  <w:rFonts w:ascii="Calibri" w:hAnsi="Calibri" w:cs="Arial"/>
                  <w:sz w:val="22"/>
                </w:rPr>
                <w:delText>Surface Prep.</w:delText>
              </w:r>
            </w:del>
          </w:p>
        </w:tc>
        <w:tc>
          <w:tcPr>
            <w:tcW w:w="2700" w:type="dxa"/>
            <w:tcBorders>
              <w:top w:val="double" w:sz="6" w:space="0" w:color="auto"/>
              <w:left w:val="single" w:sz="6" w:space="0" w:color="auto"/>
            </w:tcBorders>
          </w:tcPr>
          <w:p w14:paraId="7BFDE425" w14:textId="679B0FAF" w:rsidR="00783E03" w:rsidRPr="002A5EFB" w:rsidDel="009A0A74" w:rsidRDefault="00783E03" w:rsidP="000B10D7">
            <w:pPr>
              <w:pStyle w:val="TableHeading"/>
              <w:keepNext/>
              <w:spacing w:before="0"/>
              <w:rPr>
                <w:del w:id="1187" w:author="James Faas" w:date="2022-11-30T09:03:00Z"/>
                <w:rFonts w:ascii="Calibri" w:hAnsi="Calibri" w:cs="Arial"/>
                <w:sz w:val="22"/>
              </w:rPr>
            </w:pPr>
            <w:del w:id="1188" w:author="James Faas" w:date="2022-11-30T09:03:00Z">
              <w:r w:rsidRPr="002A5EFB" w:rsidDel="009A0A74">
                <w:rPr>
                  <w:rFonts w:ascii="Calibri" w:hAnsi="Calibri" w:cs="Arial"/>
                  <w:sz w:val="22"/>
                </w:rPr>
                <w:delText>Paint Material</w:delText>
              </w:r>
            </w:del>
          </w:p>
        </w:tc>
        <w:tc>
          <w:tcPr>
            <w:tcW w:w="2880" w:type="dxa"/>
            <w:tcBorders>
              <w:top w:val="double" w:sz="6" w:space="0" w:color="auto"/>
              <w:left w:val="single" w:sz="6" w:space="0" w:color="auto"/>
              <w:right w:val="double" w:sz="6" w:space="0" w:color="auto"/>
            </w:tcBorders>
          </w:tcPr>
          <w:p w14:paraId="5626505B" w14:textId="4D0E72D9" w:rsidR="00783E03" w:rsidRPr="002A5EFB" w:rsidDel="009A0A74" w:rsidRDefault="00783E03" w:rsidP="000B10D7">
            <w:pPr>
              <w:pStyle w:val="TableHeading"/>
              <w:keepNext/>
              <w:spacing w:before="0"/>
              <w:rPr>
                <w:del w:id="1189" w:author="James Faas" w:date="2022-11-30T09:03:00Z"/>
                <w:rFonts w:ascii="Calibri" w:hAnsi="Calibri" w:cs="Arial"/>
                <w:sz w:val="22"/>
              </w:rPr>
            </w:pPr>
            <w:del w:id="1190" w:author="James Faas" w:date="2022-11-30T09:03:00Z">
              <w:r w:rsidRPr="002A5EFB" w:rsidDel="009A0A74">
                <w:rPr>
                  <w:rFonts w:ascii="Calibri" w:hAnsi="Calibri" w:cs="Arial"/>
                  <w:sz w:val="22"/>
                </w:rPr>
                <w:delText>Min. Coats, Cover</w:delText>
              </w:r>
            </w:del>
          </w:p>
        </w:tc>
      </w:tr>
      <w:tr w:rsidR="002A5EFB" w:rsidRPr="002A5EFB" w:rsidDel="009A0A74" w14:paraId="738A4F5C" w14:textId="77777777" w:rsidTr="000B10D7">
        <w:trPr>
          <w:cantSplit/>
          <w:del w:id="1191" w:author="James Faas" w:date="2022-11-30T09:03:00Z"/>
        </w:trPr>
        <w:tc>
          <w:tcPr>
            <w:tcW w:w="2520" w:type="dxa"/>
            <w:vMerge w:val="restart"/>
            <w:tcBorders>
              <w:top w:val="double" w:sz="6" w:space="0" w:color="auto"/>
              <w:left w:val="double" w:sz="6" w:space="0" w:color="auto"/>
              <w:bottom w:val="nil"/>
            </w:tcBorders>
          </w:tcPr>
          <w:p w14:paraId="0393F49B" w14:textId="0BCF9A4B" w:rsidR="00783E03" w:rsidRPr="002A5EFB" w:rsidDel="009A0A74" w:rsidRDefault="00783E03" w:rsidP="000B10D7">
            <w:pPr>
              <w:pStyle w:val="TableText"/>
              <w:keepNext/>
              <w:spacing w:before="0"/>
              <w:rPr>
                <w:del w:id="1192" w:author="James Faas" w:date="2022-11-30T09:03:00Z"/>
                <w:rFonts w:ascii="Calibri" w:hAnsi="Calibri" w:cs="Arial"/>
                <w:sz w:val="22"/>
                <w:highlight w:val="yellow"/>
              </w:rPr>
            </w:pPr>
            <w:del w:id="1193" w:author="James Faas" w:date="2022-11-30T09:03:00Z">
              <w:r w:rsidRPr="002A5EFB" w:rsidDel="009A0A74">
                <w:rPr>
                  <w:rFonts w:ascii="Calibri" w:hAnsi="Calibri" w:cs="Arial"/>
                  <w:sz w:val="22"/>
                  <w:highlight w:val="yellow"/>
                </w:rPr>
                <w:delText>Concrete: In accordance with paragraph Concrete Surface Preparation, this section</w:delText>
              </w:r>
            </w:del>
          </w:p>
          <w:p w14:paraId="5E1B8259" w14:textId="7182E0FF" w:rsidR="00783E03" w:rsidRPr="002A5EFB" w:rsidDel="009A0A74" w:rsidRDefault="00783E03" w:rsidP="000B10D7">
            <w:pPr>
              <w:pStyle w:val="TableText"/>
              <w:keepNext/>
              <w:spacing w:before="0"/>
              <w:rPr>
                <w:del w:id="1194" w:author="James Faas" w:date="2022-11-30T09:03:00Z"/>
                <w:rFonts w:ascii="Calibri" w:hAnsi="Calibri" w:cs="Arial"/>
                <w:sz w:val="22"/>
                <w:highlight w:val="yellow"/>
              </w:rPr>
            </w:pPr>
            <w:del w:id="1195" w:author="James Faas" w:date="2022-11-30T09:03:00Z">
              <w:r w:rsidRPr="002A5EFB" w:rsidDel="009A0A74">
                <w:rPr>
                  <w:rFonts w:ascii="Calibri" w:hAnsi="Calibri" w:cs="Arial"/>
                  <w:sz w:val="22"/>
                  <w:highlight w:val="yellow"/>
                </w:rPr>
                <w:delText>-OR-</w:delText>
              </w:r>
            </w:del>
          </w:p>
          <w:p w14:paraId="60647855" w14:textId="7494975E" w:rsidR="00783E03" w:rsidRPr="002A5EFB" w:rsidDel="009A0A74" w:rsidRDefault="00783E03" w:rsidP="000B10D7">
            <w:pPr>
              <w:pStyle w:val="TableText"/>
              <w:keepNext/>
              <w:spacing w:before="0"/>
              <w:rPr>
                <w:del w:id="1196" w:author="James Faas" w:date="2022-11-30T09:03:00Z"/>
                <w:rFonts w:ascii="Calibri" w:hAnsi="Calibri" w:cs="Arial"/>
                <w:sz w:val="22"/>
              </w:rPr>
            </w:pPr>
            <w:del w:id="1197" w:author="James Faas" w:date="2022-11-30T09:03:00Z">
              <w:r w:rsidRPr="002A5EFB" w:rsidDel="009A0A74">
                <w:rPr>
                  <w:rFonts w:ascii="Calibri" w:hAnsi="Calibri" w:cs="Arial"/>
                  <w:sz w:val="22"/>
                  <w:highlight w:val="yellow"/>
                </w:rPr>
                <w:delText>Masonry: In accordance with paragraph Masonry Surface Preparation, this section</w:delText>
              </w:r>
            </w:del>
          </w:p>
        </w:tc>
        <w:tc>
          <w:tcPr>
            <w:tcW w:w="2700" w:type="dxa"/>
            <w:tcBorders>
              <w:top w:val="double" w:sz="6" w:space="0" w:color="auto"/>
              <w:left w:val="single" w:sz="6" w:space="0" w:color="auto"/>
              <w:bottom w:val="single" w:sz="6" w:space="0" w:color="auto"/>
            </w:tcBorders>
          </w:tcPr>
          <w:p w14:paraId="09693338" w14:textId="392B10E4" w:rsidR="00783E03" w:rsidRPr="002A5EFB" w:rsidDel="009A0A74" w:rsidRDefault="00783E03" w:rsidP="000B10D7">
            <w:pPr>
              <w:pStyle w:val="TableText"/>
              <w:keepNext/>
              <w:spacing w:before="0"/>
              <w:rPr>
                <w:del w:id="1198" w:author="James Faas" w:date="2022-11-30T09:03:00Z"/>
                <w:rFonts w:ascii="Calibri" w:hAnsi="Calibri" w:cs="Arial"/>
                <w:sz w:val="22"/>
              </w:rPr>
            </w:pPr>
            <w:del w:id="1199" w:author="James Faas" w:date="2022-11-30T09:03:00Z">
              <w:r w:rsidRPr="002A5EFB" w:rsidDel="009A0A74">
                <w:rPr>
                  <w:rFonts w:ascii="Calibri" w:hAnsi="Calibri" w:cs="Arial"/>
                  <w:sz w:val="22"/>
                </w:rPr>
                <w:delText>Stain, Concrete</w:delText>
              </w:r>
            </w:del>
          </w:p>
        </w:tc>
        <w:tc>
          <w:tcPr>
            <w:tcW w:w="2880" w:type="dxa"/>
            <w:tcBorders>
              <w:top w:val="double" w:sz="6" w:space="0" w:color="auto"/>
              <w:left w:val="single" w:sz="6" w:space="0" w:color="auto"/>
              <w:bottom w:val="single" w:sz="6" w:space="0" w:color="auto"/>
              <w:right w:val="double" w:sz="6" w:space="0" w:color="auto"/>
            </w:tcBorders>
          </w:tcPr>
          <w:p w14:paraId="23DE92C2" w14:textId="0B7C84A4" w:rsidR="00783E03" w:rsidRPr="002A5EFB" w:rsidDel="009A0A74" w:rsidRDefault="00783E03" w:rsidP="000B10D7">
            <w:pPr>
              <w:pStyle w:val="TableText"/>
              <w:keepNext/>
              <w:spacing w:before="0"/>
              <w:rPr>
                <w:del w:id="1200" w:author="James Faas" w:date="2022-11-30T09:03:00Z"/>
                <w:rFonts w:ascii="Calibri" w:hAnsi="Calibri" w:cs="Arial"/>
                <w:sz w:val="22"/>
              </w:rPr>
            </w:pPr>
            <w:del w:id="1201" w:author="James Faas" w:date="2022-11-30T09:03:00Z">
              <w:r w:rsidRPr="002A5EFB" w:rsidDel="009A0A74">
                <w:rPr>
                  <w:rFonts w:ascii="Calibri" w:hAnsi="Calibri" w:cs="Arial"/>
                  <w:sz w:val="22"/>
                </w:rPr>
                <w:delText>2 coats, 23 m</w:delText>
              </w:r>
              <w:r w:rsidRPr="002A5EFB" w:rsidDel="009A0A74">
                <w:rPr>
                  <w:rFonts w:ascii="Calibri" w:hAnsi="Calibri" w:cs="Arial"/>
                  <w:sz w:val="22"/>
                  <w:vertAlign w:val="superscript"/>
                </w:rPr>
                <w:delText>2</w:delText>
              </w:r>
              <w:r w:rsidRPr="002A5EFB" w:rsidDel="009A0A74">
                <w:rPr>
                  <w:rFonts w:ascii="Calibri" w:hAnsi="Calibri" w:cs="Arial"/>
                  <w:sz w:val="22"/>
                </w:rPr>
                <w:delText xml:space="preserve"> per 3.8 L per coat</w:delText>
              </w:r>
            </w:del>
          </w:p>
        </w:tc>
      </w:tr>
      <w:tr w:rsidR="002A5EFB" w:rsidRPr="002A5EFB" w:rsidDel="009A0A74" w14:paraId="3BCFE58A" w14:textId="77777777" w:rsidTr="000B10D7">
        <w:trPr>
          <w:cantSplit/>
          <w:del w:id="1202" w:author="James Faas" w:date="2022-11-30T09:03:00Z"/>
        </w:trPr>
        <w:tc>
          <w:tcPr>
            <w:tcW w:w="2520" w:type="dxa"/>
            <w:vMerge/>
            <w:tcBorders>
              <w:left w:val="double" w:sz="6" w:space="0" w:color="auto"/>
              <w:bottom w:val="double" w:sz="6" w:space="0" w:color="auto"/>
            </w:tcBorders>
          </w:tcPr>
          <w:p w14:paraId="1945B15D" w14:textId="6CCEAB9A" w:rsidR="00783E03" w:rsidRPr="002A5EFB" w:rsidDel="009A0A74" w:rsidRDefault="00783E03" w:rsidP="000B10D7">
            <w:pPr>
              <w:pStyle w:val="TableText"/>
              <w:spacing w:before="0"/>
              <w:rPr>
                <w:del w:id="1203" w:author="James Faas" w:date="2022-11-30T09:03:00Z"/>
                <w:rFonts w:ascii="Calibri" w:hAnsi="Calibri" w:cs="Arial"/>
                <w:sz w:val="22"/>
              </w:rPr>
            </w:pPr>
          </w:p>
        </w:tc>
        <w:tc>
          <w:tcPr>
            <w:tcW w:w="2700" w:type="dxa"/>
            <w:tcBorders>
              <w:left w:val="single" w:sz="6" w:space="0" w:color="auto"/>
              <w:bottom w:val="double" w:sz="6" w:space="0" w:color="auto"/>
            </w:tcBorders>
          </w:tcPr>
          <w:p w14:paraId="21B1F50F" w14:textId="689516F7" w:rsidR="00783E03" w:rsidRPr="002A5EFB" w:rsidDel="009A0A74" w:rsidRDefault="00783E03" w:rsidP="000B10D7">
            <w:pPr>
              <w:pStyle w:val="TableText"/>
              <w:spacing w:before="0"/>
              <w:rPr>
                <w:del w:id="1204" w:author="James Faas" w:date="2022-11-30T09:03:00Z"/>
                <w:rFonts w:ascii="Calibri" w:hAnsi="Calibri" w:cs="Arial"/>
                <w:sz w:val="22"/>
              </w:rPr>
            </w:pPr>
            <w:del w:id="1205" w:author="James Faas" w:date="2022-11-30T09:03:00Z">
              <w:r w:rsidRPr="002A5EFB" w:rsidDel="009A0A74">
                <w:rPr>
                  <w:rFonts w:ascii="Calibri" w:hAnsi="Calibri" w:cs="Arial"/>
                  <w:sz w:val="22"/>
                </w:rPr>
                <w:delText>Acrylic Sealer</w:delText>
              </w:r>
            </w:del>
          </w:p>
        </w:tc>
        <w:tc>
          <w:tcPr>
            <w:tcW w:w="2880" w:type="dxa"/>
            <w:tcBorders>
              <w:left w:val="single" w:sz="6" w:space="0" w:color="auto"/>
              <w:bottom w:val="double" w:sz="6" w:space="0" w:color="auto"/>
              <w:right w:val="double" w:sz="6" w:space="0" w:color="auto"/>
            </w:tcBorders>
          </w:tcPr>
          <w:p w14:paraId="431303BC" w14:textId="16C8F78A" w:rsidR="00783E03" w:rsidRPr="002A5EFB" w:rsidDel="009A0A74" w:rsidRDefault="00783E03" w:rsidP="000B10D7">
            <w:pPr>
              <w:pStyle w:val="TableText"/>
              <w:spacing w:before="0"/>
              <w:rPr>
                <w:del w:id="1206" w:author="James Faas" w:date="2022-11-30T09:03:00Z"/>
                <w:rFonts w:ascii="Calibri" w:hAnsi="Calibri" w:cs="Arial"/>
                <w:sz w:val="22"/>
              </w:rPr>
            </w:pPr>
            <w:del w:id="1207" w:author="James Faas" w:date="2022-11-30T09:03:00Z">
              <w:r w:rsidRPr="002A5EFB" w:rsidDel="009A0A74">
                <w:rPr>
                  <w:rFonts w:ascii="Calibri" w:hAnsi="Calibri" w:cs="Arial"/>
                  <w:sz w:val="22"/>
                </w:rPr>
                <w:delText>2 coats, 9 m</w:delText>
              </w:r>
              <w:r w:rsidRPr="002A5EFB" w:rsidDel="009A0A74">
                <w:rPr>
                  <w:rFonts w:ascii="Calibri" w:hAnsi="Calibri" w:cs="Arial"/>
                  <w:sz w:val="22"/>
                  <w:vertAlign w:val="superscript"/>
                </w:rPr>
                <w:delText>2</w:delText>
              </w:r>
              <w:r w:rsidRPr="002A5EFB" w:rsidDel="009A0A74">
                <w:rPr>
                  <w:rFonts w:ascii="Calibri" w:hAnsi="Calibri" w:cs="Arial"/>
                  <w:sz w:val="22"/>
                </w:rPr>
                <w:delText xml:space="preserve"> per 3.8 L per coat</w:delText>
              </w:r>
            </w:del>
          </w:p>
        </w:tc>
      </w:tr>
    </w:tbl>
    <w:p w14:paraId="00A851E4" w14:textId="77777777" w:rsidR="00783E03" w:rsidRPr="002A5EFB" w:rsidRDefault="00783E03" w:rsidP="00524A7E">
      <w:pPr>
        <w:pStyle w:val="Heading3"/>
        <w:keepNext/>
        <w:spacing w:before="80"/>
        <w:contextualSpacing w:val="0"/>
      </w:pPr>
      <w:r w:rsidRPr="002A5EFB">
        <w:t>System No. 112 Concrete, Flat:</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14:paraId="28D09732" w14:textId="77777777" w:rsidTr="000B10D7">
        <w:trPr>
          <w:cantSplit/>
          <w:trHeight w:val="23"/>
          <w:tblHeader/>
        </w:trPr>
        <w:tc>
          <w:tcPr>
            <w:tcW w:w="2520" w:type="dxa"/>
            <w:tcBorders>
              <w:top w:val="double" w:sz="6" w:space="0" w:color="auto"/>
              <w:left w:val="double" w:sz="6" w:space="0" w:color="auto"/>
            </w:tcBorders>
          </w:tcPr>
          <w:p w14:paraId="545A4203"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Surface Prep.</w:t>
            </w:r>
          </w:p>
        </w:tc>
        <w:tc>
          <w:tcPr>
            <w:tcW w:w="2700" w:type="dxa"/>
            <w:tcBorders>
              <w:top w:val="double" w:sz="6" w:space="0" w:color="auto"/>
              <w:left w:val="single" w:sz="6" w:space="0" w:color="auto"/>
            </w:tcBorders>
          </w:tcPr>
          <w:p w14:paraId="25A3510C" w14:textId="77777777" w:rsidR="00783E03" w:rsidRPr="002A5EFB" w:rsidRDefault="00783E03" w:rsidP="000B10D7">
            <w:pPr>
              <w:pStyle w:val="TableHeading"/>
              <w:spacing w:before="0"/>
              <w:rPr>
                <w:rFonts w:ascii="Calibri" w:hAnsi="Calibri" w:cs="Arial"/>
                <w:sz w:val="22"/>
              </w:rPr>
            </w:pPr>
            <w:r w:rsidRPr="002A5EFB">
              <w:rPr>
                <w:rFonts w:ascii="Calibri" w:hAnsi="Calibri" w:cs="Arial"/>
                <w:sz w:val="22"/>
              </w:rPr>
              <w:t>Paint Material</w:t>
            </w:r>
          </w:p>
        </w:tc>
        <w:tc>
          <w:tcPr>
            <w:tcW w:w="2880" w:type="dxa"/>
            <w:tcBorders>
              <w:top w:val="double" w:sz="6" w:space="0" w:color="auto"/>
              <w:left w:val="single" w:sz="6" w:space="0" w:color="auto"/>
              <w:right w:val="double" w:sz="6" w:space="0" w:color="auto"/>
            </w:tcBorders>
          </w:tcPr>
          <w:p w14:paraId="05690424" w14:textId="77777777" w:rsidR="00783E03" w:rsidRPr="002A5EFB" w:rsidRDefault="00783E03" w:rsidP="000B10D7">
            <w:pPr>
              <w:pStyle w:val="TableHeading"/>
              <w:spacing w:before="0"/>
              <w:rPr>
                <w:rFonts w:ascii="Calibri" w:hAnsi="Calibri" w:cs="Arial"/>
                <w:sz w:val="22"/>
              </w:rPr>
            </w:pPr>
            <w:r w:rsidRPr="002A5EFB">
              <w:rPr>
                <w:rFonts w:ascii="Calibri" w:hAnsi="Calibri" w:cs="Arial"/>
                <w:sz w:val="22"/>
              </w:rPr>
              <w:t>Min. Coats, Cover</w:t>
            </w:r>
          </w:p>
        </w:tc>
      </w:tr>
      <w:tr w:rsidR="002A5EFB" w:rsidRPr="002A5EFB" w14:paraId="311BA707" w14:textId="77777777" w:rsidTr="000B10D7">
        <w:trPr>
          <w:cantSplit/>
        </w:trPr>
        <w:tc>
          <w:tcPr>
            <w:tcW w:w="2520" w:type="dxa"/>
            <w:tcBorders>
              <w:top w:val="double" w:sz="6" w:space="0" w:color="auto"/>
              <w:left w:val="double" w:sz="6" w:space="0" w:color="auto"/>
              <w:bottom w:val="double" w:sz="6" w:space="0" w:color="auto"/>
            </w:tcBorders>
          </w:tcPr>
          <w:p w14:paraId="654522E4" w14:textId="77777777" w:rsidR="00783E03" w:rsidRPr="002A5EFB" w:rsidRDefault="00783E03" w:rsidP="000B10D7">
            <w:pPr>
              <w:pStyle w:val="TOAHeading"/>
              <w:tabs>
                <w:tab w:val="clear" w:pos="7776"/>
              </w:tabs>
              <w:rPr>
                <w:rFonts w:ascii="Calibri" w:hAnsi="Calibri" w:cs="Arial"/>
                <w:sz w:val="22"/>
              </w:rPr>
            </w:pPr>
            <w:r w:rsidRPr="002A5EFB">
              <w:rPr>
                <w:rFonts w:ascii="Calibri" w:hAnsi="Calibri" w:cs="Arial"/>
                <w:sz w:val="22"/>
              </w:rPr>
              <w:t xml:space="preserve">In accordance with paragraph Concrete Surface Preparation, this </w:t>
            </w:r>
            <w:r w:rsidR="00893647" w:rsidRPr="002A5EFB">
              <w:rPr>
                <w:rFonts w:ascii="Calibri" w:hAnsi="Calibri" w:cs="Arial"/>
                <w:sz w:val="22"/>
              </w:rPr>
              <w:t>Section</w:t>
            </w:r>
          </w:p>
        </w:tc>
        <w:tc>
          <w:tcPr>
            <w:tcW w:w="2700" w:type="dxa"/>
            <w:tcBorders>
              <w:top w:val="double" w:sz="6" w:space="0" w:color="auto"/>
              <w:left w:val="single" w:sz="6" w:space="0" w:color="auto"/>
              <w:bottom w:val="double" w:sz="6" w:space="0" w:color="auto"/>
            </w:tcBorders>
          </w:tcPr>
          <w:p w14:paraId="28587AD8" w14:textId="77777777" w:rsidR="00783E03" w:rsidRPr="002A5EFB" w:rsidRDefault="00783E03" w:rsidP="000B10D7">
            <w:pPr>
              <w:pStyle w:val="TOAHeading"/>
              <w:rPr>
                <w:rFonts w:ascii="Calibri" w:hAnsi="Calibri" w:cs="Arial"/>
                <w:sz w:val="22"/>
              </w:rPr>
            </w:pPr>
            <w:r w:rsidRPr="002A5EFB">
              <w:rPr>
                <w:rFonts w:ascii="Calibri" w:hAnsi="Calibri" w:cs="Arial"/>
                <w:sz w:val="22"/>
              </w:rPr>
              <w:t>Acrylic Latex (Flat)</w:t>
            </w:r>
          </w:p>
        </w:tc>
        <w:tc>
          <w:tcPr>
            <w:tcW w:w="2880" w:type="dxa"/>
            <w:tcBorders>
              <w:top w:val="double" w:sz="6" w:space="0" w:color="auto"/>
              <w:left w:val="single" w:sz="6" w:space="0" w:color="auto"/>
              <w:bottom w:val="double" w:sz="6" w:space="0" w:color="auto"/>
              <w:right w:val="double" w:sz="6" w:space="0" w:color="auto"/>
            </w:tcBorders>
          </w:tcPr>
          <w:p w14:paraId="656D672A" w14:textId="77777777" w:rsidR="00783E03" w:rsidRPr="002A5EFB" w:rsidRDefault="00783E03" w:rsidP="000B10D7">
            <w:pPr>
              <w:pStyle w:val="TOAHeading"/>
              <w:rPr>
                <w:rFonts w:ascii="Calibri" w:hAnsi="Calibri" w:cs="Arial"/>
                <w:sz w:val="22"/>
              </w:rPr>
            </w:pPr>
            <w:r w:rsidRPr="002A5EFB">
              <w:rPr>
                <w:rFonts w:ascii="Calibri" w:hAnsi="Calibri" w:cs="Arial"/>
                <w:sz w:val="22"/>
              </w:rPr>
              <w:t>2 coats, 22 m</w:t>
            </w:r>
            <w:r w:rsidRPr="002A5EFB">
              <w:rPr>
                <w:rFonts w:ascii="Calibri" w:hAnsi="Calibri" w:cs="Arial"/>
                <w:sz w:val="22"/>
                <w:vertAlign w:val="superscript"/>
              </w:rPr>
              <w:t>2</w:t>
            </w:r>
            <w:r w:rsidRPr="002A5EFB">
              <w:rPr>
                <w:rFonts w:ascii="Calibri" w:hAnsi="Calibri" w:cs="Arial"/>
                <w:sz w:val="22"/>
              </w:rPr>
              <w:t xml:space="preserve"> per 3.8 L per coat</w:t>
            </w:r>
          </w:p>
        </w:tc>
      </w:tr>
    </w:tbl>
    <w:p w14:paraId="0CE3792F" w14:textId="77777777" w:rsidR="00783E03" w:rsidRPr="002A5EFB" w:rsidRDefault="00783E03" w:rsidP="00524A7E">
      <w:pPr>
        <w:pStyle w:val="Heading3"/>
        <w:keepNext/>
        <w:spacing w:before="80"/>
        <w:contextualSpacing w:val="0"/>
      </w:pPr>
      <w:r w:rsidRPr="002A5EFB">
        <w:t>System No. 113 Concrete, Semigloss:</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14:paraId="65ECB185" w14:textId="77777777" w:rsidTr="000B10D7">
        <w:trPr>
          <w:cantSplit/>
          <w:tblHeader/>
        </w:trPr>
        <w:tc>
          <w:tcPr>
            <w:tcW w:w="2520" w:type="dxa"/>
            <w:tcBorders>
              <w:top w:val="double" w:sz="6" w:space="0" w:color="auto"/>
              <w:left w:val="double" w:sz="6" w:space="0" w:color="auto"/>
            </w:tcBorders>
          </w:tcPr>
          <w:p w14:paraId="0DACB80D"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Surface Prep.</w:t>
            </w:r>
          </w:p>
        </w:tc>
        <w:tc>
          <w:tcPr>
            <w:tcW w:w="2700" w:type="dxa"/>
            <w:tcBorders>
              <w:top w:val="double" w:sz="6" w:space="0" w:color="auto"/>
              <w:left w:val="single" w:sz="6" w:space="0" w:color="auto"/>
            </w:tcBorders>
          </w:tcPr>
          <w:p w14:paraId="361D7223"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Paint Material</w:t>
            </w:r>
          </w:p>
        </w:tc>
        <w:tc>
          <w:tcPr>
            <w:tcW w:w="2880" w:type="dxa"/>
            <w:tcBorders>
              <w:top w:val="double" w:sz="6" w:space="0" w:color="auto"/>
              <w:left w:val="single" w:sz="6" w:space="0" w:color="auto"/>
              <w:right w:val="double" w:sz="6" w:space="0" w:color="auto"/>
            </w:tcBorders>
          </w:tcPr>
          <w:p w14:paraId="22B07106"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Min. Coats, Cover</w:t>
            </w:r>
          </w:p>
        </w:tc>
      </w:tr>
      <w:tr w:rsidR="002A5EFB" w:rsidRPr="002A5EFB" w14:paraId="37AFF25C" w14:textId="77777777" w:rsidTr="000B10D7">
        <w:trPr>
          <w:cantSplit/>
        </w:trPr>
        <w:tc>
          <w:tcPr>
            <w:tcW w:w="2520" w:type="dxa"/>
            <w:tcBorders>
              <w:top w:val="double" w:sz="6" w:space="0" w:color="auto"/>
              <w:left w:val="double" w:sz="6" w:space="0" w:color="auto"/>
              <w:bottom w:val="double" w:sz="6" w:space="0" w:color="auto"/>
            </w:tcBorders>
          </w:tcPr>
          <w:p w14:paraId="446319F3" w14:textId="77777777" w:rsidR="00783E03" w:rsidRPr="002A5EFB" w:rsidRDefault="00783E03" w:rsidP="000B10D7">
            <w:pPr>
              <w:pStyle w:val="TOAHeading"/>
              <w:keepNext/>
              <w:rPr>
                <w:rFonts w:ascii="Calibri" w:hAnsi="Calibri" w:cs="Arial"/>
                <w:sz w:val="22"/>
              </w:rPr>
            </w:pPr>
            <w:r w:rsidRPr="002A5EFB">
              <w:rPr>
                <w:rFonts w:ascii="Calibri" w:hAnsi="Calibri" w:cs="Arial"/>
                <w:sz w:val="22"/>
              </w:rPr>
              <w:t xml:space="preserve">In accordance with </w:t>
            </w:r>
            <w:r w:rsidR="00893647" w:rsidRPr="002A5EFB">
              <w:rPr>
                <w:rFonts w:ascii="Calibri" w:hAnsi="Calibri" w:cs="Arial"/>
                <w:sz w:val="22"/>
              </w:rPr>
              <w:t xml:space="preserve">paragraph </w:t>
            </w:r>
            <w:r w:rsidRPr="002A5EFB">
              <w:rPr>
                <w:rFonts w:ascii="Calibri" w:hAnsi="Calibri" w:cs="Arial"/>
                <w:sz w:val="22"/>
              </w:rPr>
              <w:t xml:space="preserve">Concrete Surface Preparation, this </w:t>
            </w:r>
            <w:r w:rsidR="00893647" w:rsidRPr="002A5EFB">
              <w:rPr>
                <w:rFonts w:ascii="Calibri" w:hAnsi="Calibri" w:cs="Arial"/>
                <w:sz w:val="22"/>
              </w:rPr>
              <w:t>Section</w:t>
            </w:r>
          </w:p>
        </w:tc>
        <w:tc>
          <w:tcPr>
            <w:tcW w:w="2700" w:type="dxa"/>
            <w:tcBorders>
              <w:top w:val="double" w:sz="6" w:space="0" w:color="auto"/>
              <w:left w:val="single" w:sz="6" w:space="0" w:color="auto"/>
              <w:bottom w:val="double" w:sz="6" w:space="0" w:color="auto"/>
            </w:tcBorders>
          </w:tcPr>
          <w:p w14:paraId="28E768EE" w14:textId="77777777" w:rsidR="00783E03" w:rsidRPr="002A5EFB" w:rsidRDefault="00783E03" w:rsidP="000B10D7">
            <w:pPr>
              <w:pStyle w:val="TOAHeading"/>
              <w:keepNext/>
              <w:rPr>
                <w:rFonts w:ascii="Calibri" w:hAnsi="Calibri" w:cs="Arial"/>
                <w:sz w:val="22"/>
              </w:rPr>
            </w:pPr>
            <w:r w:rsidRPr="002A5EFB">
              <w:rPr>
                <w:rFonts w:ascii="Calibri" w:hAnsi="Calibri" w:cs="Arial"/>
                <w:sz w:val="22"/>
              </w:rPr>
              <w:t>Acrylic Latex (Semi</w:t>
            </w:r>
            <w:r w:rsidR="009C4EE5" w:rsidRPr="002A5EFB">
              <w:rPr>
                <w:rFonts w:ascii="Calibri" w:hAnsi="Calibri" w:cs="Arial"/>
                <w:sz w:val="22"/>
              </w:rPr>
              <w:t>-</w:t>
            </w:r>
            <w:r w:rsidRPr="002A5EFB">
              <w:rPr>
                <w:rFonts w:ascii="Calibri" w:hAnsi="Calibri" w:cs="Arial"/>
                <w:sz w:val="22"/>
              </w:rPr>
              <w:t>gloss)</w:t>
            </w:r>
          </w:p>
        </w:tc>
        <w:tc>
          <w:tcPr>
            <w:tcW w:w="2880" w:type="dxa"/>
            <w:tcBorders>
              <w:top w:val="double" w:sz="6" w:space="0" w:color="auto"/>
              <w:left w:val="single" w:sz="6" w:space="0" w:color="auto"/>
              <w:bottom w:val="double" w:sz="6" w:space="0" w:color="auto"/>
              <w:right w:val="double" w:sz="6" w:space="0" w:color="auto"/>
            </w:tcBorders>
          </w:tcPr>
          <w:p w14:paraId="50B12A48" w14:textId="77777777" w:rsidR="00783E03" w:rsidRPr="002A5EFB" w:rsidRDefault="00783E03" w:rsidP="000B10D7">
            <w:pPr>
              <w:pStyle w:val="TOAHeading"/>
              <w:keepNext/>
              <w:rPr>
                <w:rFonts w:ascii="Calibri" w:hAnsi="Calibri" w:cs="Arial"/>
                <w:sz w:val="22"/>
              </w:rPr>
            </w:pPr>
            <w:r w:rsidRPr="002A5EFB">
              <w:rPr>
                <w:rFonts w:ascii="Calibri" w:hAnsi="Calibri" w:cs="Arial"/>
                <w:sz w:val="22"/>
              </w:rPr>
              <w:t>2 coats, 22 m</w:t>
            </w:r>
            <w:r w:rsidRPr="002A5EFB">
              <w:rPr>
                <w:rFonts w:ascii="Calibri" w:hAnsi="Calibri" w:cs="Arial"/>
                <w:sz w:val="22"/>
                <w:vertAlign w:val="superscript"/>
              </w:rPr>
              <w:t>2</w:t>
            </w:r>
            <w:r w:rsidRPr="002A5EFB">
              <w:rPr>
                <w:rFonts w:ascii="Calibri" w:hAnsi="Calibri" w:cs="Arial"/>
                <w:sz w:val="22"/>
              </w:rPr>
              <w:t xml:space="preserve"> per 3.8 L per coat</w:t>
            </w:r>
          </w:p>
        </w:tc>
      </w:tr>
    </w:tbl>
    <w:p w14:paraId="73F183F8" w14:textId="55701A59" w:rsidR="00783E03" w:rsidRPr="009224AA" w:rsidDel="002A5EFB" w:rsidRDefault="00783E03" w:rsidP="00524A7E">
      <w:pPr>
        <w:pStyle w:val="Heading3"/>
        <w:keepNext/>
        <w:spacing w:before="80"/>
        <w:contextualSpacing w:val="0"/>
        <w:rPr>
          <w:del w:id="1208" w:author="James Faas" w:date="2022-11-30T09:05:00Z"/>
          <w:color w:val="FF0000"/>
          <w:rPrChange w:id="1209" w:author="James Faas" w:date="2022-11-30T08:08:00Z">
            <w:rPr>
              <w:del w:id="1210" w:author="James Faas" w:date="2022-11-30T09:05:00Z"/>
            </w:rPr>
          </w:rPrChange>
        </w:rPr>
      </w:pPr>
      <w:del w:id="1211" w:author="James Faas" w:date="2022-11-30T09:05:00Z">
        <w:r w:rsidRPr="009224AA" w:rsidDel="002A5EFB">
          <w:rPr>
            <w:color w:val="FF0000"/>
            <w:rPrChange w:id="1212" w:author="James Faas" w:date="2022-11-30T08:08:00Z">
              <w:rPr/>
            </w:rPrChange>
          </w:rPr>
          <w:delText>System No. 114 Gypsum Board and Plaster, Flat:</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224AA" w:rsidRPr="009224AA" w:rsidDel="002A5EFB" w14:paraId="30E31993" w14:textId="357E8F19" w:rsidTr="000B10D7">
        <w:trPr>
          <w:cantSplit/>
          <w:tblHeader/>
          <w:del w:id="1213" w:author="James Faas" w:date="2022-11-30T09:05:00Z"/>
        </w:trPr>
        <w:tc>
          <w:tcPr>
            <w:tcW w:w="2520" w:type="dxa"/>
            <w:tcBorders>
              <w:top w:val="double" w:sz="6" w:space="0" w:color="auto"/>
              <w:left w:val="double" w:sz="6" w:space="0" w:color="auto"/>
            </w:tcBorders>
          </w:tcPr>
          <w:p w14:paraId="1360A50D" w14:textId="13CDD098" w:rsidR="00783E03" w:rsidRPr="009224AA" w:rsidDel="002A5EFB" w:rsidRDefault="00783E03" w:rsidP="000B10D7">
            <w:pPr>
              <w:pStyle w:val="TableHeading"/>
              <w:spacing w:before="0"/>
              <w:rPr>
                <w:del w:id="1214" w:author="James Faas" w:date="2022-11-30T09:05:00Z"/>
                <w:rFonts w:ascii="Calibri" w:hAnsi="Calibri" w:cs="Arial"/>
                <w:color w:val="FF0000"/>
                <w:sz w:val="22"/>
                <w:rPrChange w:id="1215" w:author="James Faas" w:date="2022-11-30T08:08:00Z">
                  <w:rPr>
                    <w:del w:id="1216" w:author="James Faas" w:date="2022-11-30T09:05:00Z"/>
                    <w:rFonts w:ascii="Calibri" w:hAnsi="Calibri" w:cs="Arial"/>
                    <w:sz w:val="22"/>
                  </w:rPr>
                </w:rPrChange>
              </w:rPr>
            </w:pPr>
            <w:del w:id="1217" w:author="James Faas" w:date="2022-11-30T09:05:00Z">
              <w:r w:rsidRPr="009224AA" w:rsidDel="002A5EFB">
                <w:rPr>
                  <w:rFonts w:cs="Arial"/>
                  <w:color w:val="FF0000"/>
                  <w:rPrChange w:id="1218" w:author="James Faas" w:date="2022-11-30T08:08:00Z">
                    <w:rPr>
                      <w:rFonts w:cs="Arial"/>
                    </w:rPr>
                  </w:rPrChange>
                </w:rPr>
                <w:delText>Surface Prep.</w:delText>
              </w:r>
            </w:del>
          </w:p>
        </w:tc>
        <w:tc>
          <w:tcPr>
            <w:tcW w:w="2700" w:type="dxa"/>
            <w:tcBorders>
              <w:top w:val="double" w:sz="6" w:space="0" w:color="auto"/>
              <w:left w:val="single" w:sz="6" w:space="0" w:color="auto"/>
            </w:tcBorders>
          </w:tcPr>
          <w:p w14:paraId="7DA8A32F" w14:textId="68C2722E" w:rsidR="00783E03" w:rsidRPr="009224AA" w:rsidDel="002A5EFB" w:rsidRDefault="00783E03" w:rsidP="000B10D7">
            <w:pPr>
              <w:pStyle w:val="TableHeading"/>
              <w:spacing w:before="0"/>
              <w:rPr>
                <w:del w:id="1219" w:author="James Faas" w:date="2022-11-30T09:05:00Z"/>
                <w:rFonts w:ascii="Calibri" w:hAnsi="Calibri" w:cs="Arial"/>
                <w:color w:val="FF0000"/>
                <w:sz w:val="22"/>
                <w:rPrChange w:id="1220" w:author="James Faas" w:date="2022-11-30T08:08:00Z">
                  <w:rPr>
                    <w:del w:id="1221" w:author="James Faas" w:date="2022-11-30T09:05:00Z"/>
                    <w:rFonts w:ascii="Calibri" w:hAnsi="Calibri" w:cs="Arial"/>
                    <w:sz w:val="22"/>
                  </w:rPr>
                </w:rPrChange>
              </w:rPr>
            </w:pPr>
            <w:del w:id="1222" w:author="James Faas" w:date="2022-11-30T09:05:00Z">
              <w:r w:rsidRPr="009224AA" w:rsidDel="002A5EFB">
                <w:rPr>
                  <w:rFonts w:cs="Arial"/>
                  <w:color w:val="FF0000"/>
                  <w:rPrChange w:id="1223" w:author="James Faas" w:date="2022-11-30T08:08:00Z">
                    <w:rPr>
                      <w:rFonts w:cs="Arial"/>
                    </w:rPr>
                  </w:rPrChange>
                </w:rPr>
                <w:delText>Paint Material</w:delText>
              </w:r>
            </w:del>
          </w:p>
        </w:tc>
        <w:tc>
          <w:tcPr>
            <w:tcW w:w="2880" w:type="dxa"/>
            <w:tcBorders>
              <w:top w:val="double" w:sz="6" w:space="0" w:color="auto"/>
              <w:left w:val="single" w:sz="6" w:space="0" w:color="auto"/>
              <w:right w:val="double" w:sz="6" w:space="0" w:color="auto"/>
            </w:tcBorders>
          </w:tcPr>
          <w:p w14:paraId="49893C82" w14:textId="41034518" w:rsidR="00783E03" w:rsidRPr="009224AA" w:rsidDel="002A5EFB" w:rsidRDefault="00783E03" w:rsidP="000B10D7">
            <w:pPr>
              <w:pStyle w:val="TableHeading"/>
              <w:spacing w:before="0"/>
              <w:rPr>
                <w:del w:id="1224" w:author="James Faas" w:date="2022-11-30T09:05:00Z"/>
                <w:rFonts w:ascii="Calibri" w:hAnsi="Calibri" w:cs="Arial"/>
                <w:color w:val="FF0000"/>
                <w:sz w:val="22"/>
                <w:rPrChange w:id="1225" w:author="James Faas" w:date="2022-11-30T08:08:00Z">
                  <w:rPr>
                    <w:del w:id="1226" w:author="James Faas" w:date="2022-11-30T09:05:00Z"/>
                    <w:rFonts w:ascii="Calibri" w:hAnsi="Calibri" w:cs="Arial"/>
                    <w:sz w:val="22"/>
                  </w:rPr>
                </w:rPrChange>
              </w:rPr>
            </w:pPr>
            <w:del w:id="1227" w:author="James Faas" w:date="2022-11-30T09:05:00Z">
              <w:r w:rsidRPr="009224AA" w:rsidDel="002A5EFB">
                <w:rPr>
                  <w:rFonts w:cs="Arial"/>
                  <w:color w:val="FF0000"/>
                  <w:rPrChange w:id="1228" w:author="James Faas" w:date="2022-11-30T08:08:00Z">
                    <w:rPr>
                      <w:rFonts w:cs="Arial"/>
                    </w:rPr>
                  </w:rPrChange>
                </w:rPr>
                <w:delText>Min. Coats, Cover</w:delText>
              </w:r>
            </w:del>
          </w:p>
        </w:tc>
      </w:tr>
      <w:tr w:rsidR="009224AA" w:rsidRPr="009224AA" w:rsidDel="002A5EFB" w14:paraId="17DC03AE" w14:textId="4F33886F" w:rsidTr="000B10D7">
        <w:trPr>
          <w:cantSplit/>
          <w:del w:id="1229" w:author="James Faas" w:date="2022-11-30T09:05:00Z"/>
        </w:trPr>
        <w:tc>
          <w:tcPr>
            <w:tcW w:w="2520" w:type="dxa"/>
            <w:tcBorders>
              <w:top w:val="double" w:sz="6" w:space="0" w:color="auto"/>
              <w:left w:val="double" w:sz="6" w:space="0" w:color="auto"/>
              <w:bottom w:val="single" w:sz="6" w:space="0" w:color="auto"/>
            </w:tcBorders>
          </w:tcPr>
          <w:p w14:paraId="1358E7C9" w14:textId="5732C49E" w:rsidR="00783E03" w:rsidRPr="009224AA" w:rsidDel="002A5EFB" w:rsidRDefault="00783E03" w:rsidP="000B10D7">
            <w:pPr>
              <w:pStyle w:val="TableText"/>
              <w:spacing w:before="0"/>
              <w:rPr>
                <w:del w:id="1230" w:author="James Faas" w:date="2022-11-30T09:05:00Z"/>
                <w:rFonts w:ascii="Calibri" w:hAnsi="Calibri" w:cs="Arial"/>
                <w:color w:val="FF0000"/>
                <w:sz w:val="22"/>
                <w:rPrChange w:id="1231" w:author="James Faas" w:date="2022-11-30T08:08:00Z">
                  <w:rPr>
                    <w:del w:id="1232" w:author="James Faas" w:date="2022-11-30T09:05:00Z"/>
                    <w:rFonts w:ascii="Calibri" w:hAnsi="Calibri" w:cs="Arial"/>
                    <w:sz w:val="22"/>
                  </w:rPr>
                </w:rPrChange>
              </w:rPr>
            </w:pPr>
            <w:del w:id="1233" w:author="James Faas" w:date="2022-11-30T09:05:00Z">
              <w:r w:rsidRPr="009224AA" w:rsidDel="002A5EFB">
                <w:rPr>
                  <w:rFonts w:cs="Arial"/>
                  <w:color w:val="FF0000"/>
                  <w:rPrChange w:id="1234" w:author="James Faas" w:date="2022-11-30T08:08:00Z">
                    <w:rPr>
                      <w:rFonts w:cs="Arial"/>
                    </w:rPr>
                  </w:rPrChange>
                </w:rPr>
                <w:lastRenderedPageBreak/>
                <w:delText xml:space="preserve">In accordance with paragraph Gypsum Board Surface preparation, this </w:delText>
              </w:r>
              <w:r w:rsidR="00893647" w:rsidRPr="009224AA" w:rsidDel="002A5EFB">
                <w:rPr>
                  <w:rFonts w:cs="Arial"/>
                  <w:color w:val="FF0000"/>
                  <w:rPrChange w:id="1235" w:author="James Faas" w:date="2022-11-30T08:08:00Z">
                    <w:rPr>
                      <w:rFonts w:cs="Arial"/>
                    </w:rPr>
                  </w:rPrChange>
                </w:rPr>
                <w:delText>Section</w:delText>
              </w:r>
            </w:del>
          </w:p>
        </w:tc>
        <w:tc>
          <w:tcPr>
            <w:tcW w:w="2700" w:type="dxa"/>
            <w:tcBorders>
              <w:top w:val="double" w:sz="6" w:space="0" w:color="auto"/>
              <w:left w:val="single" w:sz="6" w:space="0" w:color="auto"/>
              <w:bottom w:val="single" w:sz="6" w:space="0" w:color="auto"/>
            </w:tcBorders>
          </w:tcPr>
          <w:p w14:paraId="54C0B327" w14:textId="13CF03FC" w:rsidR="00783E03" w:rsidRPr="009224AA" w:rsidDel="002A5EFB" w:rsidRDefault="00783E03" w:rsidP="000B10D7">
            <w:pPr>
              <w:pStyle w:val="TableText"/>
              <w:spacing w:before="0"/>
              <w:rPr>
                <w:del w:id="1236" w:author="James Faas" w:date="2022-11-30T09:05:00Z"/>
                <w:rFonts w:ascii="Calibri" w:hAnsi="Calibri" w:cs="Arial"/>
                <w:color w:val="FF0000"/>
                <w:sz w:val="22"/>
                <w:rPrChange w:id="1237" w:author="James Faas" w:date="2022-11-30T08:08:00Z">
                  <w:rPr>
                    <w:del w:id="1238" w:author="James Faas" w:date="2022-11-30T09:05:00Z"/>
                    <w:rFonts w:ascii="Calibri" w:hAnsi="Calibri" w:cs="Arial"/>
                    <w:sz w:val="22"/>
                  </w:rPr>
                </w:rPrChange>
              </w:rPr>
            </w:pPr>
            <w:del w:id="1239" w:author="James Faas" w:date="2022-11-30T09:05:00Z">
              <w:r w:rsidRPr="009224AA" w:rsidDel="002A5EFB">
                <w:rPr>
                  <w:rFonts w:cs="Arial"/>
                  <w:color w:val="FF0000"/>
                  <w:rPrChange w:id="1240" w:author="James Faas" w:date="2022-11-30T08:08:00Z">
                    <w:rPr>
                      <w:rFonts w:cs="Arial"/>
                    </w:rPr>
                  </w:rPrChange>
                </w:rPr>
                <w:delText>Latex Primer Sealer</w:delText>
              </w:r>
            </w:del>
          </w:p>
        </w:tc>
        <w:tc>
          <w:tcPr>
            <w:tcW w:w="2880" w:type="dxa"/>
            <w:tcBorders>
              <w:top w:val="double" w:sz="6" w:space="0" w:color="auto"/>
              <w:left w:val="single" w:sz="6" w:space="0" w:color="auto"/>
              <w:bottom w:val="single" w:sz="6" w:space="0" w:color="auto"/>
              <w:right w:val="double" w:sz="6" w:space="0" w:color="auto"/>
            </w:tcBorders>
          </w:tcPr>
          <w:p w14:paraId="7FA5D4A7" w14:textId="269F7AB7" w:rsidR="00783E03" w:rsidRPr="009224AA" w:rsidDel="002A5EFB" w:rsidRDefault="00783E03" w:rsidP="000B10D7">
            <w:pPr>
              <w:pStyle w:val="TableText"/>
              <w:spacing w:before="0"/>
              <w:rPr>
                <w:del w:id="1241" w:author="James Faas" w:date="2022-11-30T09:05:00Z"/>
                <w:rFonts w:ascii="Calibri" w:hAnsi="Calibri" w:cs="Arial"/>
                <w:color w:val="FF0000"/>
                <w:sz w:val="22"/>
                <w:rPrChange w:id="1242" w:author="James Faas" w:date="2022-11-30T08:08:00Z">
                  <w:rPr>
                    <w:del w:id="1243" w:author="James Faas" w:date="2022-11-30T09:05:00Z"/>
                    <w:rFonts w:ascii="Calibri" w:hAnsi="Calibri" w:cs="Arial"/>
                    <w:sz w:val="22"/>
                  </w:rPr>
                </w:rPrChange>
              </w:rPr>
            </w:pPr>
            <w:del w:id="1244" w:author="James Faas" w:date="2022-11-30T09:05:00Z">
              <w:r w:rsidRPr="009224AA" w:rsidDel="002A5EFB">
                <w:rPr>
                  <w:rFonts w:cs="Arial"/>
                  <w:color w:val="FF0000"/>
                  <w:rPrChange w:id="1245" w:author="James Faas" w:date="2022-11-30T08:08:00Z">
                    <w:rPr>
                      <w:rFonts w:cs="Arial"/>
                    </w:rPr>
                  </w:rPrChange>
                </w:rPr>
                <w:delText>1 coat, 32 m</w:delText>
              </w:r>
              <w:r w:rsidRPr="009224AA" w:rsidDel="002A5EFB">
                <w:rPr>
                  <w:rFonts w:cs="Arial"/>
                  <w:color w:val="FF0000"/>
                  <w:vertAlign w:val="superscript"/>
                  <w:rPrChange w:id="1246" w:author="James Faas" w:date="2022-11-30T08:08:00Z">
                    <w:rPr>
                      <w:rFonts w:cs="Arial"/>
                      <w:vertAlign w:val="superscript"/>
                    </w:rPr>
                  </w:rPrChange>
                </w:rPr>
                <w:delText>2</w:delText>
              </w:r>
              <w:r w:rsidRPr="009224AA" w:rsidDel="002A5EFB">
                <w:rPr>
                  <w:rFonts w:cs="Arial"/>
                  <w:color w:val="FF0000"/>
                  <w:rPrChange w:id="1247" w:author="James Faas" w:date="2022-11-30T08:08:00Z">
                    <w:rPr>
                      <w:rFonts w:cs="Arial"/>
                    </w:rPr>
                  </w:rPrChange>
                </w:rPr>
                <w:delText xml:space="preserve"> per 3.8 L per coat</w:delText>
              </w:r>
            </w:del>
          </w:p>
        </w:tc>
      </w:tr>
      <w:tr w:rsidR="009224AA" w:rsidRPr="009224AA" w:rsidDel="002A5EFB" w14:paraId="5DBA3447" w14:textId="58262681" w:rsidTr="000B10D7">
        <w:trPr>
          <w:cantSplit/>
          <w:del w:id="1248" w:author="James Faas" w:date="2022-11-30T09:05:00Z"/>
        </w:trPr>
        <w:tc>
          <w:tcPr>
            <w:tcW w:w="2520" w:type="dxa"/>
            <w:tcBorders>
              <w:left w:val="double" w:sz="6" w:space="0" w:color="auto"/>
              <w:bottom w:val="double" w:sz="6" w:space="0" w:color="auto"/>
            </w:tcBorders>
          </w:tcPr>
          <w:p w14:paraId="6E85EB2C" w14:textId="0705EEE2" w:rsidR="00783E03" w:rsidRPr="009224AA" w:rsidDel="002A5EFB" w:rsidRDefault="00783E03" w:rsidP="000B10D7">
            <w:pPr>
              <w:pStyle w:val="TableText"/>
              <w:spacing w:before="0"/>
              <w:rPr>
                <w:del w:id="1249" w:author="James Faas" w:date="2022-11-30T09:05:00Z"/>
                <w:rFonts w:ascii="Calibri" w:hAnsi="Calibri" w:cs="Arial"/>
                <w:color w:val="FF0000"/>
                <w:sz w:val="22"/>
                <w:rPrChange w:id="1250" w:author="James Faas" w:date="2022-11-30T08:08:00Z">
                  <w:rPr>
                    <w:del w:id="1251" w:author="James Faas" w:date="2022-11-30T09:05:00Z"/>
                    <w:rFonts w:ascii="Calibri" w:hAnsi="Calibri" w:cs="Arial"/>
                    <w:sz w:val="22"/>
                  </w:rPr>
                </w:rPrChange>
              </w:rPr>
            </w:pPr>
          </w:p>
        </w:tc>
        <w:tc>
          <w:tcPr>
            <w:tcW w:w="2700" w:type="dxa"/>
            <w:tcBorders>
              <w:left w:val="single" w:sz="6" w:space="0" w:color="auto"/>
              <w:bottom w:val="double" w:sz="6" w:space="0" w:color="auto"/>
            </w:tcBorders>
          </w:tcPr>
          <w:p w14:paraId="229BE355" w14:textId="5992DA37" w:rsidR="00783E03" w:rsidRPr="009224AA" w:rsidDel="002A5EFB" w:rsidRDefault="00783E03" w:rsidP="000B10D7">
            <w:pPr>
              <w:pStyle w:val="TableText"/>
              <w:spacing w:before="0"/>
              <w:rPr>
                <w:del w:id="1252" w:author="James Faas" w:date="2022-11-30T09:05:00Z"/>
                <w:rFonts w:ascii="Calibri" w:hAnsi="Calibri" w:cs="Arial"/>
                <w:color w:val="FF0000"/>
                <w:sz w:val="22"/>
                <w:rPrChange w:id="1253" w:author="James Faas" w:date="2022-11-30T08:08:00Z">
                  <w:rPr>
                    <w:del w:id="1254" w:author="James Faas" w:date="2022-11-30T09:05:00Z"/>
                    <w:rFonts w:ascii="Calibri" w:hAnsi="Calibri" w:cs="Arial"/>
                    <w:sz w:val="22"/>
                  </w:rPr>
                </w:rPrChange>
              </w:rPr>
            </w:pPr>
            <w:del w:id="1255" w:author="James Faas" w:date="2022-11-30T09:05:00Z">
              <w:r w:rsidRPr="009224AA" w:rsidDel="002A5EFB">
                <w:rPr>
                  <w:rFonts w:cs="Arial"/>
                  <w:color w:val="FF0000"/>
                  <w:rPrChange w:id="1256" w:author="James Faas" w:date="2022-11-30T08:08:00Z">
                    <w:rPr>
                      <w:rFonts w:cs="Arial"/>
                    </w:rPr>
                  </w:rPrChange>
                </w:rPr>
                <w:delText>Acrylic Latex (Flat)</w:delText>
              </w:r>
            </w:del>
          </w:p>
        </w:tc>
        <w:tc>
          <w:tcPr>
            <w:tcW w:w="2880" w:type="dxa"/>
            <w:tcBorders>
              <w:left w:val="single" w:sz="6" w:space="0" w:color="auto"/>
              <w:bottom w:val="double" w:sz="6" w:space="0" w:color="auto"/>
              <w:right w:val="double" w:sz="6" w:space="0" w:color="auto"/>
            </w:tcBorders>
          </w:tcPr>
          <w:p w14:paraId="516D0088" w14:textId="67378640" w:rsidR="00783E03" w:rsidRPr="009224AA" w:rsidDel="002A5EFB" w:rsidRDefault="00783E03" w:rsidP="000B10D7">
            <w:pPr>
              <w:pStyle w:val="TableText"/>
              <w:spacing w:before="0"/>
              <w:rPr>
                <w:del w:id="1257" w:author="James Faas" w:date="2022-11-30T09:05:00Z"/>
                <w:rFonts w:ascii="Calibri" w:hAnsi="Calibri" w:cs="Arial"/>
                <w:color w:val="FF0000"/>
                <w:sz w:val="22"/>
                <w:rPrChange w:id="1258" w:author="James Faas" w:date="2022-11-30T08:08:00Z">
                  <w:rPr>
                    <w:del w:id="1259" w:author="James Faas" w:date="2022-11-30T09:05:00Z"/>
                    <w:rFonts w:ascii="Calibri" w:hAnsi="Calibri" w:cs="Arial"/>
                    <w:sz w:val="22"/>
                  </w:rPr>
                </w:rPrChange>
              </w:rPr>
            </w:pPr>
            <w:del w:id="1260" w:author="James Faas" w:date="2022-11-30T09:05:00Z">
              <w:r w:rsidRPr="009224AA" w:rsidDel="002A5EFB">
                <w:rPr>
                  <w:rFonts w:cs="Arial"/>
                  <w:color w:val="FF0000"/>
                  <w:rPrChange w:id="1261" w:author="James Faas" w:date="2022-11-30T08:08:00Z">
                    <w:rPr>
                      <w:rFonts w:cs="Arial"/>
                    </w:rPr>
                  </w:rPrChange>
                </w:rPr>
                <w:delText>2 coats, 22 m</w:delText>
              </w:r>
              <w:r w:rsidRPr="009224AA" w:rsidDel="002A5EFB">
                <w:rPr>
                  <w:rFonts w:cs="Arial"/>
                  <w:color w:val="FF0000"/>
                  <w:vertAlign w:val="superscript"/>
                  <w:rPrChange w:id="1262" w:author="James Faas" w:date="2022-11-30T08:08:00Z">
                    <w:rPr>
                      <w:rFonts w:cs="Arial"/>
                      <w:vertAlign w:val="superscript"/>
                    </w:rPr>
                  </w:rPrChange>
                </w:rPr>
                <w:delText>2</w:delText>
              </w:r>
              <w:r w:rsidRPr="009224AA" w:rsidDel="002A5EFB">
                <w:rPr>
                  <w:rFonts w:cs="Arial"/>
                  <w:color w:val="FF0000"/>
                  <w:rPrChange w:id="1263" w:author="James Faas" w:date="2022-11-30T08:08:00Z">
                    <w:rPr>
                      <w:rFonts w:cs="Arial"/>
                    </w:rPr>
                  </w:rPrChange>
                </w:rPr>
                <w:delText xml:space="preserve"> per 3.8 L per coat</w:delText>
              </w:r>
            </w:del>
          </w:p>
        </w:tc>
      </w:tr>
    </w:tbl>
    <w:p w14:paraId="4B745D96" w14:textId="14893B15" w:rsidR="00783E03" w:rsidRPr="009224AA" w:rsidDel="002A5EFB" w:rsidRDefault="00783E03" w:rsidP="00524A7E">
      <w:pPr>
        <w:pStyle w:val="Heading3"/>
        <w:keepNext/>
        <w:spacing w:before="80"/>
        <w:contextualSpacing w:val="0"/>
        <w:rPr>
          <w:del w:id="1264" w:author="James Faas" w:date="2022-11-30T09:05:00Z"/>
          <w:color w:val="FF0000"/>
          <w:rPrChange w:id="1265" w:author="James Faas" w:date="2022-11-30T08:08:00Z">
            <w:rPr>
              <w:del w:id="1266" w:author="James Faas" w:date="2022-11-30T09:05:00Z"/>
            </w:rPr>
          </w:rPrChange>
        </w:rPr>
      </w:pPr>
      <w:del w:id="1267" w:author="James Faas" w:date="2022-11-30T09:05:00Z">
        <w:r w:rsidRPr="009224AA" w:rsidDel="002A5EFB">
          <w:rPr>
            <w:color w:val="FF0000"/>
            <w:rPrChange w:id="1268" w:author="James Faas" w:date="2022-11-30T08:08:00Z">
              <w:rPr/>
            </w:rPrChange>
          </w:rPr>
          <w:delText>System No. 115 Gypsum Board and Plaster, Semi</w:delText>
        </w:r>
        <w:r w:rsidR="009C4EE5" w:rsidRPr="009224AA" w:rsidDel="002A5EFB">
          <w:rPr>
            <w:color w:val="FF0000"/>
            <w:rPrChange w:id="1269" w:author="James Faas" w:date="2022-11-30T08:08:00Z">
              <w:rPr/>
            </w:rPrChange>
          </w:rPr>
          <w:delText>-</w:delText>
        </w:r>
        <w:r w:rsidRPr="009224AA" w:rsidDel="002A5EFB">
          <w:rPr>
            <w:color w:val="FF0000"/>
            <w:rPrChange w:id="1270" w:author="James Faas" w:date="2022-11-30T08:08:00Z">
              <w:rPr/>
            </w:rPrChange>
          </w:rPr>
          <w:delText>gloss:</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rsidDel="002A5EFB" w14:paraId="5E2DD552" w14:textId="77777777" w:rsidTr="000B10D7">
        <w:trPr>
          <w:cantSplit/>
          <w:tblHeader/>
          <w:del w:id="1271" w:author="James Faas" w:date="2022-11-30T09:05:00Z"/>
        </w:trPr>
        <w:tc>
          <w:tcPr>
            <w:tcW w:w="2520" w:type="dxa"/>
            <w:tcBorders>
              <w:top w:val="double" w:sz="6" w:space="0" w:color="auto"/>
              <w:left w:val="double" w:sz="6" w:space="0" w:color="auto"/>
            </w:tcBorders>
          </w:tcPr>
          <w:p w14:paraId="4A371C82" w14:textId="1D8502F6" w:rsidR="00783E03" w:rsidRPr="002A5EFB" w:rsidDel="002A5EFB" w:rsidRDefault="00783E03" w:rsidP="000B10D7">
            <w:pPr>
              <w:pStyle w:val="TableHeading"/>
              <w:keepNext/>
              <w:spacing w:before="0"/>
              <w:rPr>
                <w:del w:id="1272" w:author="James Faas" w:date="2022-11-30T09:05:00Z"/>
                <w:rFonts w:ascii="Calibri" w:hAnsi="Calibri" w:cs="Arial"/>
                <w:sz w:val="22"/>
              </w:rPr>
            </w:pPr>
            <w:del w:id="1273" w:author="James Faas" w:date="2022-11-30T09:05:00Z">
              <w:r w:rsidRPr="002A5EFB" w:rsidDel="002A5EFB">
                <w:rPr>
                  <w:rFonts w:ascii="Calibri" w:hAnsi="Calibri" w:cs="Arial"/>
                  <w:sz w:val="22"/>
                </w:rPr>
                <w:delText>Surface Prep.</w:delText>
              </w:r>
            </w:del>
          </w:p>
        </w:tc>
        <w:tc>
          <w:tcPr>
            <w:tcW w:w="2700" w:type="dxa"/>
            <w:tcBorders>
              <w:top w:val="double" w:sz="6" w:space="0" w:color="auto"/>
              <w:left w:val="single" w:sz="6" w:space="0" w:color="auto"/>
            </w:tcBorders>
          </w:tcPr>
          <w:p w14:paraId="3F4D78F9" w14:textId="361AEAC5" w:rsidR="00783E03" w:rsidRPr="002A5EFB" w:rsidDel="002A5EFB" w:rsidRDefault="00783E03" w:rsidP="000B10D7">
            <w:pPr>
              <w:pStyle w:val="TableHeading"/>
              <w:keepNext/>
              <w:spacing w:before="0"/>
              <w:rPr>
                <w:del w:id="1274" w:author="James Faas" w:date="2022-11-30T09:05:00Z"/>
                <w:rFonts w:ascii="Calibri" w:hAnsi="Calibri" w:cs="Arial"/>
                <w:sz w:val="22"/>
              </w:rPr>
            </w:pPr>
            <w:del w:id="1275" w:author="James Faas" w:date="2022-11-30T09:05:00Z">
              <w:r w:rsidRPr="002A5EFB" w:rsidDel="002A5EFB">
                <w:rPr>
                  <w:rFonts w:ascii="Calibri" w:hAnsi="Calibri" w:cs="Arial"/>
                  <w:sz w:val="22"/>
                </w:rPr>
                <w:delText>Paint Material</w:delText>
              </w:r>
            </w:del>
          </w:p>
        </w:tc>
        <w:tc>
          <w:tcPr>
            <w:tcW w:w="2880" w:type="dxa"/>
            <w:tcBorders>
              <w:top w:val="double" w:sz="6" w:space="0" w:color="auto"/>
              <w:left w:val="single" w:sz="6" w:space="0" w:color="auto"/>
              <w:right w:val="double" w:sz="6" w:space="0" w:color="auto"/>
            </w:tcBorders>
          </w:tcPr>
          <w:p w14:paraId="1A26C8D1" w14:textId="32B84D61" w:rsidR="00783E03" w:rsidRPr="002A5EFB" w:rsidDel="002A5EFB" w:rsidRDefault="00783E03" w:rsidP="000B10D7">
            <w:pPr>
              <w:pStyle w:val="TableHeading"/>
              <w:keepNext/>
              <w:spacing w:before="0"/>
              <w:rPr>
                <w:del w:id="1276" w:author="James Faas" w:date="2022-11-30T09:05:00Z"/>
                <w:rFonts w:ascii="Calibri" w:hAnsi="Calibri" w:cs="Arial"/>
                <w:sz w:val="22"/>
              </w:rPr>
            </w:pPr>
            <w:del w:id="1277" w:author="James Faas" w:date="2022-11-30T09:05:00Z">
              <w:r w:rsidRPr="002A5EFB" w:rsidDel="002A5EFB">
                <w:rPr>
                  <w:rFonts w:ascii="Calibri" w:hAnsi="Calibri" w:cs="Arial"/>
                  <w:sz w:val="22"/>
                </w:rPr>
                <w:delText>Min. Coats, Cover</w:delText>
              </w:r>
            </w:del>
          </w:p>
        </w:tc>
      </w:tr>
      <w:tr w:rsidR="002A5EFB" w:rsidRPr="002A5EFB" w:rsidDel="002A5EFB" w14:paraId="1E9BC682" w14:textId="77777777" w:rsidTr="000B10D7">
        <w:trPr>
          <w:cantSplit/>
          <w:del w:id="1278" w:author="James Faas" w:date="2022-11-30T09:05:00Z"/>
        </w:trPr>
        <w:tc>
          <w:tcPr>
            <w:tcW w:w="2520" w:type="dxa"/>
            <w:tcBorders>
              <w:top w:val="double" w:sz="6" w:space="0" w:color="auto"/>
              <w:left w:val="double" w:sz="6" w:space="0" w:color="auto"/>
              <w:bottom w:val="single" w:sz="6" w:space="0" w:color="auto"/>
            </w:tcBorders>
          </w:tcPr>
          <w:p w14:paraId="68573308" w14:textId="178779BF" w:rsidR="00783E03" w:rsidRPr="002A5EFB" w:rsidDel="002A5EFB" w:rsidRDefault="00783E03" w:rsidP="000B10D7">
            <w:pPr>
              <w:pStyle w:val="TableText"/>
              <w:keepNext/>
              <w:spacing w:before="0"/>
              <w:rPr>
                <w:del w:id="1279" w:author="James Faas" w:date="2022-11-30T09:05:00Z"/>
                <w:rFonts w:ascii="Calibri" w:hAnsi="Calibri" w:cs="Arial"/>
                <w:sz w:val="22"/>
              </w:rPr>
            </w:pPr>
            <w:del w:id="1280" w:author="James Faas" w:date="2022-11-30T09:05:00Z">
              <w:r w:rsidRPr="002A5EFB" w:rsidDel="002A5EFB">
                <w:rPr>
                  <w:rFonts w:ascii="Calibri" w:hAnsi="Calibri" w:cs="Arial"/>
                  <w:sz w:val="22"/>
                </w:rPr>
                <w:delText xml:space="preserve">In accordance with paragraph Gypsum Board Surface Preparation, this </w:delText>
              </w:r>
              <w:r w:rsidR="00893647" w:rsidRPr="002A5EFB" w:rsidDel="002A5EFB">
                <w:rPr>
                  <w:rFonts w:ascii="Calibri" w:hAnsi="Calibri" w:cs="Arial"/>
                  <w:sz w:val="22"/>
                </w:rPr>
                <w:delText>Section</w:delText>
              </w:r>
            </w:del>
          </w:p>
        </w:tc>
        <w:tc>
          <w:tcPr>
            <w:tcW w:w="2700" w:type="dxa"/>
            <w:tcBorders>
              <w:top w:val="double" w:sz="6" w:space="0" w:color="auto"/>
              <w:left w:val="single" w:sz="6" w:space="0" w:color="auto"/>
              <w:bottom w:val="single" w:sz="6" w:space="0" w:color="auto"/>
            </w:tcBorders>
          </w:tcPr>
          <w:p w14:paraId="744DA8B9" w14:textId="5EFEA73E" w:rsidR="00783E03" w:rsidRPr="002A5EFB" w:rsidDel="002A5EFB" w:rsidRDefault="00783E03" w:rsidP="000B10D7">
            <w:pPr>
              <w:pStyle w:val="TableText"/>
              <w:keepNext/>
              <w:spacing w:before="0"/>
              <w:rPr>
                <w:del w:id="1281" w:author="James Faas" w:date="2022-11-30T09:05:00Z"/>
                <w:rFonts w:ascii="Calibri" w:hAnsi="Calibri" w:cs="Arial"/>
                <w:sz w:val="22"/>
              </w:rPr>
            </w:pPr>
            <w:del w:id="1282" w:author="James Faas" w:date="2022-11-30T09:05:00Z">
              <w:r w:rsidRPr="002A5EFB" w:rsidDel="002A5EFB">
                <w:rPr>
                  <w:rFonts w:ascii="Calibri" w:hAnsi="Calibri" w:cs="Arial"/>
                  <w:sz w:val="22"/>
                </w:rPr>
                <w:delText>Latex Primer/Sealer</w:delText>
              </w:r>
            </w:del>
          </w:p>
        </w:tc>
        <w:tc>
          <w:tcPr>
            <w:tcW w:w="2880" w:type="dxa"/>
            <w:tcBorders>
              <w:top w:val="double" w:sz="6" w:space="0" w:color="auto"/>
              <w:left w:val="single" w:sz="6" w:space="0" w:color="auto"/>
              <w:bottom w:val="single" w:sz="6" w:space="0" w:color="auto"/>
              <w:right w:val="double" w:sz="6" w:space="0" w:color="auto"/>
            </w:tcBorders>
          </w:tcPr>
          <w:p w14:paraId="624EB3D8" w14:textId="2845F47E" w:rsidR="00783E03" w:rsidRPr="002A5EFB" w:rsidDel="002A5EFB" w:rsidRDefault="00783E03" w:rsidP="000B10D7">
            <w:pPr>
              <w:pStyle w:val="TableText"/>
              <w:keepNext/>
              <w:spacing w:before="0"/>
              <w:rPr>
                <w:del w:id="1283" w:author="James Faas" w:date="2022-11-30T09:05:00Z"/>
                <w:rFonts w:ascii="Calibri" w:hAnsi="Calibri" w:cs="Arial"/>
                <w:sz w:val="22"/>
              </w:rPr>
            </w:pPr>
            <w:del w:id="1284" w:author="James Faas" w:date="2022-11-30T09:05:00Z">
              <w:r w:rsidRPr="002A5EFB" w:rsidDel="002A5EFB">
                <w:rPr>
                  <w:rFonts w:ascii="Calibri" w:hAnsi="Calibri" w:cs="Arial"/>
                  <w:sz w:val="22"/>
                </w:rPr>
                <w:delText>1 coat, 32 m</w:delText>
              </w:r>
              <w:r w:rsidRPr="002A5EFB" w:rsidDel="002A5EFB">
                <w:rPr>
                  <w:rFonts w:ascii="Calibri" w:hAnsi="Calibri" w:cs="Arial"/>
                  <w:sz w:val="22"/>
                  <w:vertAlign w:val="superscript"/>
                </w:rPr>
                <w:delText>2</w:delText>
              </w:r>
              <w:r w:rsidRPr="002A5EFB" w:rsidDel="002A5EFB">
                <w:rPr>
                  <w:rFonts w:ascii="Calibri" w:hAnsi="Calibri" w:cs="Arial"/>
                  <w:sz w:val="22"/>
                </w:rPr>
                <w:delText xml:space="preserve"> per 3.8 L per coat</w:delText>
              </w:r>
            </w:del>
          </w:p>
        </w:tc>
      </w:tr>
      <w:tr w:rsidR="002A5EFB" w:rsidRPr="002A5EFB" w:rsidDel="002A5EFB" w14:paraId="6396EB27" w14:textId="77777777" w:rsidTr="000B10D7">
        <w:trPr>
          <w:cantSplit/>
          <w:del w:id="1285" w:author="James Faas" w:date="2022-11-30T09:05:00Z"/>
        </w:trPr>
        <w:tc>
          <w:tcPr>
            <w:tcW w:w="2520" w:type="dxa"/>
            <w:tcBorders>
              <w:left w:val="double" w:sz="6" w:space="0" w:color="auto"/>
              <w:bottom w:val="double" w:sz="6" w:space="0" w:color="auto"/>
            </w:tcBorders>
          </w:tcPr>
          <w:p w14:paraId="0D08CEDA" w14:textId="78E2F9B5" w:rsidR="00783E03" w:rsidRPr="002A5EFB" w:rsidDel="002A5EFB" w:rsidRDefault="00783E03" w:rsidP="000B10D7">
            <w:pPr>
              <w:pStyle w:val="TableText"/>
              <w:spacing w:before="0"/>
              <w:rPr>
                <w:del w:id="1286" w:author="James Faas" w:date="2022-11-30T09:05:00Z"/>
                <w:rFonts w:ascii="Calibri" w:hAnsi="Calibri" w:cs="Arial"/>
                <w:sz w:val="22"/>
              </w:rPr>
            </w:pPr>
          </w:p>
        </w:tc>
        <w:tc>
          <w:tcPr>
            <w:tcW w:w="2700" w:type="dxa"/>
            <w:tcBorders>
              <w:left w:val="single" w:sz="6" w:space="0" w:color="auto"/>
              <w:bottom w:val="double" w:sz="6" w:space="0" w:color="auto"/>
            </w:tcBorders>
          </w:tcPr>
          <w:p w14:paraId="25F429BC" w14:textId="003AB07E" w:rsidR="00783E03" w:rsidRPr="002A5EFB" w:rsidDel="002A5EFB" w:rsidRDefault="00783E03" w:rsidP="000B10D7">
            <w:pPr>
              <w:pStyle w:val="TableText"/>
              <w:spacing w:before="0"/>
              <w:rPr>
                <w:del w:id="1287" w:author="James Faas" w:date="2022-11-30T09:05:00Z"/>
                <w:rFonts w:ascii="Calibri" w:hAnsi="Calibri" w:cs="Arial"/>
                <w:sz w:val="22"/>
              </w:rPr>
            </w:pPr>
            <w:del w:id="1288" w:author="James Faas" w:date="2022-11-30T09:05:00Z">
              <w:r w:rsidRPr="002A5EFB" w:rsidDel="002A5EFB">
                <w:rPr>
                  <w:rFonts w:ascii="Calibri" w:hAnsi="Calibri" w:cs="Arial"/>
                  <w:sz w:val="22"/>
                </w:rPr>
                <w:delText>Acrylic Latex (Semi</w:delText>
              </w:r>
              <w:r w:rsidR="009C4EE5" w:rsidRPr="002A5EFB" w:rsidDel="002A5EFB">
                <w:rPr>
                  <w:rFonts w:ascii="Calibri" w:hAnsi="Calibri" w:cs="Arial"/>
                  <w:sz w:val="22"/>
                </w:rPr>
                <w:delText>-</w:delText>
              </w:r>
              <w:r w:rsidRPr="002A5EFB" w:rsidDel="002A5EFB">
                <w:rPr>
                  <w:rFonts w:ascii="Calibri" w:hAnsi="Calibri" w:cs="Arial"/>
                  <w:sz w:val="22"/>
                </w:rPr>
                <w:delText>gloss) or Alkyd (Semi</w:delText>
              </w:r>
              <w:r w:rsidR="009C4EE5" w:rsidRPr="002A5EFB" w:rsidDel="002A5EFB">
                <w:rPr>
                  <w:rFonts w:ascii="Calibri" w:hAnsi="Calibri" w:cs="Arial"/>
                  <w:sz w:val="22"/>
                </w:rPr>
                <w:delText>-</w:delText>
              </w:r>
              <w:r w:rsidRPr="002A5EFB" w:rsidDel="002A5EFB">
                <w:rPr>
                  <w:rFonts w:ascii="Calibri" w:hAnsi="Calibri" w:cs="Arial"/>
                  <w:sz w:val="22"/>
                </w:rPr>
                <w:delText>gloss)</w:delText>
              </w:r>
            </w:del>
          </w:p>
        </w:tc>
        <w:tc>
          <w:tcPr>
            <w:tcW w:w="2880" w:type="dxa"/>
            <w:tcBorders>
              <w:left w:val="single" w:sz="6" w:space="0" w:color="auto"/>
              <w:bottom w:val="double" w:sz="6" w:space="0" w:color="auto"/>
              <w:right w:val="double" w:sz="6" w:space="0" w:color="auto"/>
            </w:tcBorders>
          </w:tcPr>
          <w:p w14:paraId="22F1DD6B" w14:textId="427CAED0" w:rsidR="00783E03" w:rsidRPr="002A5EFB" w:rsidDel="002A5EFB" w:rsidRDefault="00783E03" w:rsidP="000B10D7">
            <w:pPr>
              <w:pStyle w:val="TableText"/>
              <w:spacing w:before="0"/>
              <w:rPr>
                <w:del w:id="1289" w:author="James Faas" w:date="2022-11-30T09:05:00Z"/>
                <w:rFonts w:ascii="Calibri" w:hAnsi="Calibri" w:cs="Arial"/>
                <w:sz w:val="22"/>
              </w:rPr>
            </w:pPr>
            <w:del w:id="1290" w:author="James Faas" w:date="2022-11-30T09:05:00Z">
              <w:r w:rsidRPr="002A5EFB" w:rsidDel="002A5EFB">
                <w:rPr>
                  <w:rFonts w:ascii="Calibri" w:hAnsi="Calibri" w:cs="Arial"/>
                  <w:sz w:val="22"/>
                </w:rPr>
                <w:delText>2 coats, 37 m</w:delText>
              </w:r>
              <w:r w:rsidRPr="002A5EFB" w:rsidDel="002A5EFB">
                <w:rPr>
                  <w:rFonts w:ascii="Calibri" w:hAnsi="Calibri" w:cs="Arial"/>
                  <w:sz w:val="22"/>
                  <w:vertAlign w:val="superscript"/>
                </w:rPr>
                <w:delText>2</w:delText>
              </w:r>
              <w:r w:rsidRPr="002A5EFB" w:rsidDel="002A5EFB">
                <w:rPr>
                  <w:rFonts w:ascii="Calibri" w:hAnsi="Calibri" w:cs="Arial"/>
                  <w:sz w:val="22"/>
                </w:rPr>
                <w:delText xml:space="preserve"> per 3.8 L per coat</w:delText>
              </w:r>
            </w:del>
          </w:p>
        </w:tc>
      </w:tr>
    </w:tbl>
    <w:p w14:paraId="1C5DDF1D" w14:textId="276660FF" w:rsidR="00783E03" w:rsidRPr="002A5EFB" w:rsidDel="002A5EFB" w:rsidRDefault="00783E03" w:rsidP="00524A7E">
      <w:pPr>
        <w:pStyle w:val="Heading3"/>
        <w:keepNext/>
        <w:spacing w:before="80"/>
        <w:contextualSpacing w:val="0"/>
        <w:rPr>
          <w:del w:id="1291" w:author="James Faas" w:date="2022-11-30T09:05:00Z"/>
        </w:rPr>
      </w:pPr>
      <w:del w:id="1292" w:author="James Faas" w:date="2022-11-30T09:05:00Z">
        <w:r w:rsidRPr="002A5EFB" w:rsidDel="002A5EFB">
          <w:delText>System No. 116 Gypsum Board and Plaster, Gloss Epoxy:</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rsidDel="002A5EFB" w14:paraId="1B1BCC0B" w14:textId="77777777" w:rsidTr="000B10D7">
        <w:trPr>
          <w:cantSplit/>
          <w:tblHeader/>
          <w:del w:id="1293" w:author="James Faas" w:date="2022-11-30T09:05:00Z"/>
        </w:trPr>
        <w:tc>
          <w:tcPr>
            <w:tcW w:w="2520" w:type="dxa"/>
            <w:tcBorders>
              <w:top w:val="double" w:sz="6" w:space="0" w:color="auto"/>
              <w:left w:val="double" w:sz="6" w:space="0" w:color="auto"/>
            </w:tcBorders>
          </w:tcPr>
          <w:p w14:paraId="58451963" w14:textId="30DDDD14" w:rsidR="00783E03" w:rsidRPr="002A5EFB" w:rsidDel="002A5EFB" w:rsidRDefault="00783E03" w:rsidP="000B10D7">
            <w:pPr>
              <w:pStyle w:val="TableHeading"/>
              <w:keepNext/>
              <w:spacing w:before="0"/>
              <w:rPr>
                <w:del w:id="1294" w:author="James Faas" w:date="2022-11-30T09:05:00Z"/>
                <w:rFonts w:ascii="Calibri" w:hAnsi="Calibri" w:cs="Arial"/>
                <w:sz w:val="22"/>
              </w:rPr>
            </w:pPr>
            <w:del w:id="1295" w:author="James Faas" w:date="2022-11-30T09:05:00Z">
              <w:r w:rsidRPr="002A5EFB" w:rsidDel="002A5EFB">
                <w:rPr>
                  <w:rFonts w:ascii="Calibri" w:hAnsi="Calibri" w:cs="Arial"/>
                  <w:sz w:val="22"/>
                </w:rPr>
                <w:delText>Surface Prep.</w:delText>
              </w:r>
            </w:del>
          </w:p>
        </w:tc>
        <w:tc>
          <w:tcPr>
            <w:tcW w:w="2700" w:type="dxa"/>
            <w:tcBorders>
              <w:top w:val="double" w:sz="6" w:space="0" w:color="auto"/>
              <w:left w:val="single" w:sz="6" w:space="0" w:color="auto"/>
            </w:tcBorders>
          </w:tcPr>
          <w:p w14:paraId="6DEBD5D9" w14:textId="540E7DE4" w:rsidR="00783E03" w:rsidRPr="002A5EFB" w:rsidDel="002A5EFB" w:rsidRDefault="00783E03" w:rsidP="000B10D7">
            <w:pPr>
              <w:pStyle w:val="TableHeading"/>
              <w:keepNext/>
              <w:spacing w:before="0"/>
              <w:rPr>
                <w:del w:id="1296" w:author="James Faas" w:date="2022-11-30T09:05:00Z"/>
                <w:rFonts w:ascii="Calibri" w:hAnsi="Calibri" w:cs="Arial"/>
                <w:sz w:val="22"/>
              </w:rPr>
            </w:pPr>
            <w:del w:id="1297" w:author="James Faas" w:date="2022-11-30T09:05:00Z">
              <w:r w:rsidRPr="002A5EFB" w:rsidDel="002A5EFB">
                <w:rPr>
                  <w:rFonts w:ascii="Calibri" w:hAnsi="Calibri" w:cs="Arial"/>
                  <w:sz w:val="22"/>
                </w:rPr>
                <w:delText>Paint Material</w:delText>
              </w:r>
            </w:del>
          </w:p>
        </w:tc>
        <w:tc>
          <w:tcPr>
            <w:tcW w:w="2880" w:type="dxa"/>
            <w:tcBorders>
              <w:top w:val="double" w:sz="6" w:space="0" w:color="auto"/>
              <w:left w:val="single" w:sz="6" w:space="0" w:color="auto"/>
              <w:right w:val="double" w:sz="6" w:space="0" w:color="auto"/>
            </w:tcBorders>
          </w:tcPr>
          <w:p w14:paraId="0B77D721" w14:textId="69DDF1E7" w:rsidR="00783E03" w:rsidRPr="002A5EFB" w:rsidDel="002A5EFB" w:rsidRDefault="00783E03" w:rsidP="000B10D7">
            <w:pPr>
              <w:pStyle w:val="TableHeading"/>
              <w:keepNext/>
              <w:spacing w:before="0"/>
              <w:rPr>
                <w:del w:id="1298" w:author="James Faas" w:date="2022-11-30T09:05:00Z"/>
                <w:rFonts w:ascii="Calibri" w:hAnsi="Calibri" w:cs="Arial"/>
                <w:sz w:val="22"/>
              </w:rPr>
            </w:pPr>
            <w:del w:id="1299" w:author="James Faas" w:date="2022-11-30T09:05:00Z">
              <w:r w:rsidRPr="002A5EFB" w:rsidDel="002A5EFB">
                <w:rPr>
                  <w:rFonts w:ascii="Calibri" w:hAnsi="Calibri" w:cs="Arial"/>
                  <w:sz w:val="22"/>
                </w:rPr>
                <w:delText>Min. Coats, Cover</w:delText>
              </w:r>
            </w:del>
          </w:p>
        </w:tc>
      </w:tr>
      <w:tr w:rsidR="002A5EFB" w:rsidRPr="002A5EFB" w:rsidDel="002A5EFB" w14:paraId="7A3120D7" w14:textId="77777777" w:rsidTr="000B10D7">
        <w:trPr>
          <w:cantSplit/>
          <w:del w:id="1300" w:author="James Faas" w:date="2022-11-30T09:05:00Z"/>
        </w:trPr>
        <w:tc>
          <w:tcPr>
            <w:tcW w:w="2520" w:type="dxa"/>
            <w:tcBorders>
              <w:top w:val="double" w:sz="6" w:space="0" w:color="auto"/>
              <w:left w:val="double" w:sz="6" w:space="0" w:color="auto"/>
              <w:bottom w:val="single" w:sz="6" w:space="0" w:color="auto"/>
            </w:tcBorders>
          </w:tcPr>
          <w:p w14:paraId="70C77EB2" w14:textId="048CC777" w:rsidR="00783E03" w:rsidRPr="002A5EFB" w:rsidDel="002A5EFB" w:rsidRDefault="00783E03" w:rsidP="000B10D7">
            <w:pPr>
              <w:pStyle w:val="TableText"/>
              <w:keepNext/>
              <w:spacing w:before="0"/>
              <w:rPr>
                <w:del w:id="1301" w:author="James Faas" w:date="2022-11-30T09:05:00Z"/>
                <w:rFonts w:ascii="Calibri" w:hAnsi="Calibri" w:cs="Arial"/>
                <w:sz w:val="22"/>
              </w:rPr>
            </w:pPr>
            <w:del w:id="1302" w:author="James Faas" w:date="2022-11-30T09:05:00Z">
              <w:r w:rsidRPr="002A5EFB" w:rsidDel="002A5EFB">
                <w:rPr>
                  <w:rFonts w:ascii="Calibri" w:hAnsi="Calibri" w:cs="Arial"/>
                  <w:sz w:val="22"/>
                </w:rPr>
                <w:delText xml:space="preserve">In accordance with paragraph Gypsum Board Surface Preparation, this </w:delText>
              </w:r>
              <w:r w:rsidR="00893647" w:rsidRPr="002A5EFB" w:rsidDel="002A5EFB">
                <w:rPr>
                  <w:rFonts w:ascii="Calibri" w:hAnsi="Calibri" w:cs="Arial"/>
                  <w:sz w:val="22"/>
                </w:rPr>
                <w:delText>Section</w:delText>
              </w:r>
            </w:del>
          </w:p>
        </w:tc>
        <w:tc>
          <w:tcPr>
            <w:tcW w:w="2700" w:type="dxa"/>
            <w:tcBorders>
              <w:top w:val="double" w:sz="6" w:space="0" w:color="auto"/>
              <w:left w:val="single" w:sz="6" w:space="0" w:color="auto"/>
              <w:bottom w:val="single" w:sz="6" w:space="0" w:color="auto"/>
            </w:tcBorders>
          </w:tcPr>
          <w:p w14:paraId="3054696D" w14:textId="7963C718" w:rsidR="00783E03" w:rsidRPr="002A5EFB" w:rsidDel="002A5EFB" w:rsidRDefault="00783E03" w:rsidP="000B10D7">
            <w:pPr>
              <w:pStyle w:val="TableText"/>
              <w:keepNext/>
              <w:spacing w:before="0"/>
              <w:rPr>
                <w:del w:id="1303" w:author="James Faas" w:date="2022-11-30T09:05:00Z"/>
                <w:rFonts w:ascii="Calibri" w:hAnsi="Calibri" w:cs="Arial"/>
                <w:sz w:val="22"/>
              </w:rPr>
            </w:pPr>
            <w:del w:id="1304" w:author="James Faas" w:date="2022-11-30T09:05:00Z">
              <w:r w:rsidRPr="002A5EFB" w:rsidDel="002A5EFB">
                <w:rPr>
                  <w:rFonts w:ascii="Calibri" w:hAnsi="Calibri" w:cs="Arial"/>
                  <w:sz w:val="22"/>
                </w:rPr>
                <w:delText>Manufacturer's Recommended Primer</w:delText>
              </w:r>
            </w:del>
          </w:p>
        </w:tc>
        <w:tc>
          <w:tcPr>
            <w:tcW w:w="2880" w:type="dxa"/>
            <w:tcBorders>
              <w:top w:val="double" w:sz="6" w:space="0" w:color="auto"/>
              <w:left w:val="single" w:sz="6" w:space="0" w:color="auto"/>
              <w:bottom w:val="single" w:sz="6" w:space="0" w:color="auto"/>
              <w:right w:val="double" w:sz="6" w:space="0" w:color="auto"/>
            </w:tcBorders>
          </w:tcPr>
          <w:p w14:paraId="315D50B1" w14:textId="4F484EED" w:rsidR="00783E03" w:rsidRPr="002A5EFB" w:rsidDel="002A5EFB" w:rsidRDefault="00783E03" w:rsidP="000B10D7">
            <w:pPr>
              <w:pStyle w:val="TableText"/>
              <w:keepNext/>
              <w:spacing w:before="0"/>
              <w:rPr>
                <w:del w:id="1305" w:author="James Faas" w:date="2022-11-30T09:05:00Z"/>
                <w:rFonts w:ascii="Calibri" w:hAnsi="Calibri" w:cs="Arial"/>
                <w:sz w:val="22"/>
              </w:rPr>
            </w:pPr>
            <w:del w:id="1306" w:author="James Faas" w:date="2022-11-30T09:05:00Z">
              <w:r w:rsidRPr="002A5EFB" w:rsidDel="002A5EFB">
                <w:rPr>
                  <w:rFonts w:ascii="Calibri" w:hAnsi="Calibri" w:cs="Arial"/>
                  <w:sz w:val="22"/>
                </w:rPr>
                <w:delText>1 coat, 32 m</w:delText>
              </w:r>
              <w:r w:rsidRPr="002A5EFB" w:rsidDel="002A5EFB">
                <w:rPr>
                  <w:rFonts w:ascii="Calibri" w:hAnsi="Calibri" w:cs="Arial"/>
                  <w:sz w:val="22"/>
                  <w:vertAlign w:val="superscript"/>
                </w:rPr>
                <w:delText>2</w:delText>
              </w:r>
              <w:r w:rsidRPr="002A5EFB" w:rsidDel="002A5EFB">
                <w:rPr>
                  <w:rFonts w:ascii="Calibri" w:hAnsi="Calibri" w:cs="Arial"/>
                  <w:sz w:val="22"/>
                </w:rPr>
                <w:delText xml:space="preserve"> per 3.8 L</w:delText>
              </w:r>
            </w:del>
          </w:p>
        </w:tc>
      </w:tr>
      <w:tr w:rsidR="002A5EFB" w:rsidRPr="002A5EFB" w:rsidDel="002A5EFB" w14:paraId="192BBC4F" w14:textId="77777777" w:rsidTr="000B10D7">
        <w:trPr>
          <w:cantSplit/>
          <w:del w:id="1307" w:author="James Faas" w:date="2022-11-30T09:05:00Z"/>
        </w:trPr>
        <w:tc>
          <w:tcPr>
            <w:tcW w:w="2520" w:type="dxa"/>
            <w:tcBorders>
              <w:left w:val="double" w:sz="6" w:space="0" w:color="auto"/>
              <w:bottom w:val="double" w:sz="6" w:space="0" w:color="auto"/>
            </w:tcBorders>
          </w:tcPr>
          <w:p w14:paraId="2541DA48" w14:textId="7B67C151" w:rsidR="00783E03" w:rsidRPr="002A5EFB" w:rsidDel="002A5EFB" w:rsidRDefault="00783E03" w:rsidP="000B10D7">
            <w:pPr>
              <w:pStyle w:val="TableText"/>
              <w:spacing w:before="0"/>
              <w:rPr>
                <w:del w:id="1308" w:author="James Faas" w:date="2022-11-30T09:05:00Z"/>
                <w:rFonts w:ascii="Calibri" w:hAnsi="Calibri" w:cs="Arial"/>
                <w:sz w:val="22"/>
              </w:rPr>
            </w:pPr>
          </w:p>
        </w:tc>
        <w:tc>
          <w:tcPr>
            <w:tcW w:w="2700" w:type="dxa"/>
            <w:tcBorders>
              <w:left w:val="single" w:sz="6" w:space="0" w:color="auto"/>
              <w:bottom w:val="double" w:sz="6" w:space="0" w:color="auto"/>
            </w:tcBorders>
          </w:tcPr>
          <w:p w14:paraId="6A5FB7A6" w14:textId="287DF411" w:rsidR="00783E03" w:rsidRPr="002A5EFB" w:rsidDel="002A5EFB" w:rsidRDefault="00783E03" w:rsidP="000B10D7">
            <w:pPr>
              <w:pStyle w:val="TableText"/>
              <w:spacing w:before="0"/>
              <w:rPr>
                <w:del w:id="1309" w:author="James Faas" w:date="2022-11-30T09:05:00Z"/>
                <w:rFonts w:ascii="Calibri" w:hAnsi="Calibri" w:cs="Arial"/>
                <w:sz w:val="22"/>
              </w:rPr>
            </w:pPr>
            <w:del w:id="1310" w:author="James Faas" w:date="2022-11-30T09:05:00Z">
              <w:r w:rsidRPr="002A5EFB" w:rsidDel="002A5EFB">
                <w:rPr>
                  <w:rFonts w:ascii="Calibri" w:hAnsi="Calibri" w:cs="Arial"/>
                  <w:sz w:val="22"/>
                </w:rPr>
                <w:delText>Water Base Epoxy (Gloss)</w:delText>
              </w:r>
            </w:del>
          </w:p>
        </w:tc>
        <w:tc>
          <w:tcPr>
            <w:tcW w:w="2880" w:type="dxa"/>
            <w:tcBorders>
              <w:left w:val="single" w:sz="6" w:space="0" w:color="auto"/>
              <w:bottom w:val="double" w:sz="6" w:space="0" w:color="auto"/>
              <w:right w:val="double" w:sz="6" w:space="0" w:color="auto"/>
            </w:tcBorders>
          </w:tcPr>
          <w:p w14:paraId="75153DAF" w14:textId="5E2B9534" w:rsidR="00783E03" w:rsidRPr="002A5EFB" w:rsidDel="002A5EFB" w:rsidRDefault="00783E03" w:rsidP="000B10D7">
            <w:pPr>
              <w:pStyle w:val="TableText"/>
              <w:spacing w:before="0"/>
              <w:rPr>
                <w:del w:id="1311" w:author="James Faas" w:date="2022-11-30T09:05:00Z"/>
                <w:rFonts w:ascii="Calibri" w:hAnsi="Calibri" w:cs="Arial"/>
                <w:sz w:val="22"/>
              </w:rPr>
            </w:pPr>
            <w:del w:id="1312" w:author="James Faas" w:date="2022-11-30T09:05:00Z">
              <w:r w:rsidRPr="002A5EFB" w:rsidDel="002A5EFB">
                <w:rPr>
                  <w:rFonts w:ascii="Calibri" w:hAnsi="Calibri" w:cs="Arial"/>
                  <w:sz w:val="22"/>
                </w:rPr>
                <w:delText>1 coat, 23 m</w:delText>
              </w:r>
              <w:r w:rsidRPr="002A5EFB" w:rsidDel="002A5EFB">
                <w:rPr>
                  <w:rFonts w:ascii="Calibri" w:hAnsi="Calibri" w:cs="Arial"/>
                  <w:sz w:val="22"/>
                  <w:vertAlign w:val="superscript"/>
                </w:rPr>
                <w:delText>2</w:delText>
              </w:r>
              <w:r w:rsidRPr="002A5EFB" w:rsidDel="002A5EFB">
                <w:rPr>
                  <w:rFonts w:ascii="Calibri" w:hAnsi="Calibri" w:cs="Arial"/>
                  <w:sz w:val="22"/>
                </w:rPr>
                <w:delText xml:space="preserve"> per 3.8 L</w:delText>
              </w:r>
            </w:del>
          </w:p>
        </w:tc>
      </w:tr>
    </w:tbl>
    <w:p w14:paraId="66ADBF75" w14:textId="77777777" w:rsidR="00783E03" w:rsidRPr="002A5EFB" w:rsidRDefault="00783E03" w:rsidP="00524A7E">
      <w:pPr>
        <w:pStyle w:val="Heading3"/>
        <w:keepNext/>
        <w:spacing w:before="80"/>
        <w:contextualSpacing w:val="0"/>
      </w:pPr>
      <w:r w:rsidRPr="002A5EFB">
        <w:t>System No. 117 Concrete Masonry, Gloss Epoxy:</w:t>
      </w:r>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2A5EFB" w:rsidRPr="002A5EFB" w14:paraId="3D89DA78" w14:textId="77777777" w:rsidTr="000B10D7">
        <w:trPr>
          <w:cantSplit/>
          <w:tblHeader/>
        </w:trPr>
        <w:tc>
          <w:tcPr>
            <w:tcW w:w="2520" w:type="dxa"/>
            <w:tcBorders>
              <w:top w:val="double" w:sz="6" w:space="0" w:color="auto"/>
              <w:left w:val="double" w:sz="6" w:space="0" w:color="auto"/>
            </w:tcBorders>
          </w:tcPr>
          <w:p w14:paraId="3296E470"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Surface Prep.</w:t>
            </w:r>
          </w:p>
        </w:tc>
        <w:tc>
          <w:tcPr>
            <w:tcW w:w="2700" w:type="dxa"/>
            <w:tcBorders>
              <w:top w:val="double" w:sz="6" w:space="0" w:color="auto"/>
              <w:left w:val="single" w:sz="6" w:space="0" w:color="auto"/>
            </w:tcBorders>
          </w:tcPr>
          <w:p w14:paraId="61C67CF8"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Paint Material</w:t>
            </w:r>
          </w:p>
        </w:tc>
        <w:tc>
          <w:tcPr>
            <w:tcW w:w="2880" w:type="dxa"/>
            <w:tcBorders>
              <w:top w:val="double" w:sz="6" w:space="0" w:color="auto"/>
              <w:left w:val="single" w:sz="6" w:space="0" w:color="auto"/>
              <w:right w:val="double" w:sz="6" w:space="0" w:color="auto"/>
            </w:tcBorders>
          </w:tcPr>
          <w:p w14:paraId="16B51F98" w14:textId="77777777" w:rsidR="00783E03" w:rsidRPr="002A5EFB" w:rsidRDefault="00783E03" w:rsidP="000B10D7">
            <w:pPr>
              <w:pStyle w:val="TableHeading"/>
              <w:keepNext/>
              <w:spacing w:before="0"/>
              <w:rPr>
                <w:rFonts w:ascii="Calibri" w:hAnsi="Calibri" w:cs="Arial"/>
                <w:sz w:val="22"/>
              </w:rPr>
            </w:pPr>
            <w:r w:rsidRPr="002A5EFB">
              <w:rPr>
                <w:rFonts w:ascii="Calibri" w:hAnsi="Calibri" w:cs="Arial"/>
                <w:sz w:val="22"/>
              </w:rPr>
              <w:t>Min. Coats, Cover</w:t>
            </w:r>
          </w:p>
        </w:tc>
      </w:tr>
      <w:tr w:rsidR="002A5EFB" w:rsidRPr="002A5EFB" w14:paraId="79A0B894" w14:textId="77777777" w:rsidTr="000B10D7">
        <w:trPr>
          <w:cantSplit/>
        </w:trPr>
        <w:tc>
          <w:tcPr>
            <w:tcW w:w="2520" w:type="dxa"/>
            <w:tcBorders>
              <w:top w:val="double" w:sz="6" w:space="0" w:color="auto"/>
              <w:left w:val="double" w:sz="6" w:space="0" w:color="auto"/>
              <w:bottom w:val="single" w:sz="6" w:space="0" w:color="auto"/>
            </w:tcBorders>
          </w:tcPr>
          <w:p w14:paraId="6C8EF5AC" w14:textId="77777777" w:rsidR="00783E03" w:rsidRPr="002A5EFB" w:rsidRDefault="00783E03" w:rsidP="000B10D7">
            <w:pPr>
              <w:pStyle w:val="TableText"/>
              <w:keepNext/>
              <w:spacing w:before="0"/>
              <w:rPr>
                <w:rFonts w:ascii="Calibri" w:hAnsi="Calibri" w:cs="Arial"/>
                <w:sz w:val="22"/>
              </w:rPr>
            </w:pPr>
            <w:r w:rsidRPr="002A5EFB">
              <w:rPr>
                <w:rFonts w:ascii="Calibri" w:hAnsi="Calibri" w:cs="Arial"/>
                <w:sz w:val="22"/>
              </w:rPr>
              <w:t xml:space="preserve">In accordance with paragraph Masonry Surface Preparation, this </w:t>
            </w:r>
            <w:r w:rsidR="00893647" w:rsidRPr="002A5EFB">
              <w:rPr>
                <w:rFonts w:ascii="Calibri" w:hAnsi="Calibri" w:cs="Arial"/>
                <w:sz w:val="22"/>
              </w:rPr>
              <w:t>Section</w:t>
            </w:r>
          </w:p>
        </w:tc>
        <w:tc>
          <w:tcPr>
            <w:tcW w:w="2700" w:type="dxa"/>
            <w:tcBorders>
              <w:top w:val="double" w:sz="6" w:space="0" w:color="auto"/>
              <w:left w:val="single" w:sz="6" w:space="0" w:color="auto"/>
              <w:bottom w:val="single" w:sz="6" w:space="0" w:color="auto"/>
            </w:tcBorders>
          </w:tcPr>
          <w:p w14:paraId="4373BDA5" w14:textId="77777777" w:rsidR="00783E03" w:rsidRPr="002A5EFB" w:rsidRDefault="00783E03" w:rsidP="000B10D7">
            <w:pPr>
              <w:pStyle w:val="TableText"/>
              <w:keepNext/>
              <w:spacing w:before="0"/>
              <w:rPr>
                <w:rFonts w:ascii="Calibri" w:hAnsi="Calibri" w:cs="Arial"/>
                <w:sz w:val="22"/>
              </w:rPr>
            </w:pPr>
            <w:r w:rsidRPr="002A5EFB">
              <w:rPr>
                <w:rFonts w:ascii="Calibri" w:hAnsi="Calibri" w:cs="Arial"/>
                <w:sz w:val="22"/>
              </w:rPr>
              <w:t>Block Filler</w:t>
            </w:r>
          </w:p>
        </w:tc>
        <w:tc>
          <w:tcPr>
            <w:tcW w:w="2880" w:type="dxa"/>
            <w:tcBorders>
              <w:top w:val="double" w:sz="6" w:space="0" w:color="auto"/>
              <w:left w:val="single" w:sz="6" w:space="0" w:color="auto"/>
              <w:bottom w:val="single" w:sz="6" w:space="0" w:color="auto"/>
              <w:right w:val="double" w:sz="6" w:space="0" w:color="auto"/>
            </w:tcBorders>
          </w:tcPr>
          <w:p w14:paraId="4A3F4E03" w14:textId="77777777" w:rsidR="00783E03" w:rsidRPr="002A5EFB" w:rsidRDefault="00783E03" w:rsidP="000B10D7">
            <w:pPr>
              <w:pStyle w:val="TableText"/>
              <w:keepNext/>
              <w:spacing w:before="0"/>
              <w:rPr>
                <w:rFonts w:ascii="Calibri" w:hAnsi="Calibri" w:cs="Arial"/>
                <w:sz w:val="22"/>
              </w:rPr>
            </w:pPr>
            <w:r w:rsidRPr="002A5EFB">
              <w:rPr>
                <w:rFonts w:ascii="Calibri" w:hAnsi="Calibri" w:cs="Arial"/>
                <w:sz w:val="22"/>
              </w:rPr>
              <w:t>1 coat, 7 m</w:t>
            </w:r>
            <w:r w:rsidRPr="002A5EFB">
              <w:rPr>
                <w:rFonts w:ascii="Calibri" w:hAnsi="Calibri" w:cs="Arial"/>
                <w:sz w:val="22"/>
                <w:vertAlign w:val="superscript"/>
              </w:rPr>
              <w:t>2</w:t>
            </w:r>
            <w:r w:rsidRPr="002A5EFB">
              <w:rPr>
                <w:rFonts w:ascii="Calibri" w:hAnsi="Calibri" w:cs="Arial"/>
                <w:sz w:val="22"/>
              </w:rPr>
              <w:t xml:space="preserve"> per 3.8 L</w:t>
            </w:r>
          </w:p>
        </w:tc>
      </w:tr>
      <w:tr w:rsidR="002A5EFB" w:rsidRPr="002A5EFB" w14:paraId="1CA0A089" w14:textId="77777777" w:rsidTr="000B10D7">
        <w:trPr>
          <w:cantSplit/>
        </w:trPr>
        <w:tc>
          <w:tcPr>
            <w:tcW w:w="2520" w:type="dxa"/>
            <w:tcBorders>
              <w:left w:val="double" w:sz="6" w:space="0" w:color="auto"/>
              <w:bottom w:val="double" w:sz="6" w:space="0" w:color="auto"/>
            </w:tcBorders>
          </w:tcPr>
          <w:p w14:paraId="25D610C2" w14:textId="77777777" w:rsidR="00783E03" w:rsidRPr="002A5EFB" w:rsidRDefault="00783E03" w:rsidP="000B10D7">
            <w:pPr>
              <w:pStyle w:val="TableText"/>
              <w:spacing w:before="0"/>
              <w:rPr>
                <w:rFonts w:ascii="Calibri" w:hAnsi="Calibri" w:cs="Arial"/>
                <w:sz w:val="22"/>
              </w:rPr>
            </w:pPr>
          </w:p>
        </w:tc>
        <w:tc>
          <w:tcPr>
            <w:tcW w:w="2700" w:type="dxa"/>
            <w:tcBorders>
              <w:left w:val="single" w:sz="6" w:space="0" w:color="auto"/>
              <w:bottom w:val="double" w:sz="6" w:space="0" w:color="auto"/>
            </w:tcBorders>
          </w:tcPr>
          <w:p w14:paraId="204DBA38" w14:textId="77777777" w:rsidR="00783E03" w:rsidRPr="002A5EFB" w:rsidRDefault="00783E03" w:rsidP="000B10D7">
            <w:pPr>
              <w:pStyle w:val="TableText"/>
              <w:spacing w:before="0"/>
              <w:rPr>
                <w:rFonts w:ascii="Calibri" w:hAnsi="Calibri" w:cs="Arial"/>
                <w:sz w:val="22"/>
              </w:rPr>
            </w:pPr>
            <w:r w:rsidRPr="002A5EFB">
              <w:rPr>
                <w:rFonts w:ascii="Calibri" w:hAnsi="Calibri" w:cs="Arial"/>
                <w:sz w:val="22"/>
              </w:rPr>
              <w:t>Water Base Epoxy (Gloss)</w:t>
            </w:r>
          </w:p>
        </w:tc>
        <w:tc>
          <w:tcPr>
            <w:tcW w:w="2880" w:type="dxa"/>
            <w:tcBorders>
              <w:left w:val="single" w:sz="6" w:space="0" w:color="auto"/>
              <w:bottom w:val="double" w:sz="6" w:space="0" w:color="auto"/>
              <w:right w:val="double" w:sz="6" w:space="0" w:color="auto"/>
            </w:tcBorders>
          </w:tcPr>
          <w:p w14:paraId="60EDC4B8" w14:textId="77777777" w:rsidR="00783E03" w:rsidRPr="002A5EFB" w:rsidRDefault="00783E03" w:rsidP="000B10D7">
            <w:pPr>
              <w:pStyle w:val="TableText"/>
              <w:spacing w:before="0"/>
              <w:rPr>
                <w:rFonts w:ascii="Calibri" w:hAnsi="Calibri" w:cs="Arial"/>
                <w:sz w:val="22"/>
              </w:rPr>
            </w:pPr>
            <w:r w:rsidRPr="002A5EFB">
              <w:rPr>
                <w:rFonts w:ascii="Calibri" w:hAnsi="Calibri" w:cs="Arial"/>
                <w:sz w:val="22"/>
              </w:rPr>
              <w:t>2 coats, 28 m</w:t>
            </w:r>
            <w:r w:rsidRPr="002A5EFB">
              <w:rPr>
                <w:rFonts w:ascii="Calibri" w:hAnsi="Calibri" w:cs="Arial"/>
                <w:sz w:val="22"/>
                <w:vertAlign w:val="superscript"/>
              </w:rPr>
              <w:t>2</w:t>
            </w:r>
            <w:r w:rsidRPr="002A5EFB">
              <w:rPr>
                <w:rFonts w:ascii="Calibri" w:hAnsi="Calibri" w:cs="Arial"/>
                <w:sz w:val="22"/>
              </w:rPr>
              <w:t xml:space="preserve"> per 3.8 L per coat</w:t>
            </w:r>
          </w:p>
        </w:tc>
      </w:tr>
    </w:tbl>
    <w:p w14:paraId="593B6B81" w14:textId="77F6E856" w:rsidR="00783E03" w:rsidRPr="002A5EFB" w:rsidDel="002A5EFB" w:rsidRDefault="00783E03" w:rsidP="00524A7E">
      <w:pPr>
        <w:pStyle w:val="Heading3"/>
        <w:keepNext/>
        <w:spacing w:before="80"/>
        <w:contextualSpacing w:val="0"/>
        <w:rPr>
          <w:del w:id="1313" w:author="James Faas" w:date="2022-11-30T09:06:00Z"/>
        </w:rPr>
      </w:pPr>
      <w:del w:id="1314" w:author="James Faas" w:date="2022-11-30T09:06:00Z">
        <w:r w:rsidRPr="002A5EFB" w:rsidDel="002A5EFB">
          <w:delText>System No. </w:delText>
        </w:r>
        <w:r w:rsidR="00FB7FE8" w:rsidRPr="002A5EFB" w:rsidDel="002A5EFB">
          <w:delText>118</w:delText>
        </w:r>
        <w:r w:rsidRPr="002A5EFB" w:rsidDel="002A5EFB">
          <w:delText xml:space="preserve"> Concrete, Skid</w:delText>
        </w:r>
        <w:r w:rsidRPr="002A5EFB" w:rsidDel="002A5EFB">
          <w:noBreakHyphen/>
          <w:delText>Resistant:</w:delText>
        </w:r>
      </w:del>
    </w:p>
    <w:p w14:paraId="5798157E" w14:textId="311B68D0" w:rsidR="006D36E4" w:rsidRPr="002A5EFB" w:rsidDel="002A5EFB" w:rsidRDefault="006D36E4" w:rsidP="00897A67">
      <w:pPr>
        <w:ind w:left="3600" w:hanging="1886"/>
        <w:rPr>
          <w:del w:id="1315" w:author="James Faas" w:date="2022-11-30T09:06:00Z"/>
          <w:rFonts w:cs="Arial"/>
          <w:i/>
        </w:rPr>
      </w:pPr>
      <w:del w:id="1316" w:author="James Faas" w:date="2022-11-30T09:06:00Z">
        <w:r w:rsidRPr="002A5EFB" w:rsidDel="002A5EFB">
          <w:rPr>
            <w:rFonts w:cs="Arial"/>
            <w:i/>
            <w:highlight w:val="yellow"/>
          </w:rPr>
          <w:delText>[This system is the same as No. 21. Either one can be used.]</w:delText>
        </w:r>
      </w:del>
    </w:p>
    <w:tbl>
      <w:tblPr>
        <w:tblW w:w="8100" w:type="dxa"/>
        <w:tblInd w:w="1830" w:type="dxa"/>
        <w:tblLayout w:type="fixed"/>
        <w:tblCellMar>
          <w:left w:w="120" w:type="dxa"/>
          <w:right w:w="120" w:type="dxa"/>
        </w:tblCellMar>
        <w:tblLook w:val="0000" w:firstRow="0" w:lastRow="0" w:firstColumn="0" w:lastColumn="0" w:noHBand="0" w:noVBand="0"/>
      </w:tblPr>
      <w:tblGrid>
        <w:gridCol w:w="2520"/>
        <w:gridCol w:w="2700"/>
        <w:gridCol w:w="2880"/>
      </w:tblGrid>
      <w:tr w:rsidR="009224AA" w:rsidRPr="009224AA" w:rsidDel="002A5EFB" w14:paraId="72D2747D" w14:textId="12971631" w:rsidTr="000B10D7">
        <w:trPr>
          <w:cantSplit/>
          <w:tblHeader/>
          <w:del w:id="1317" w:author="James Faas" w:date="2022-11-30T09:06:00Z"/>
        </w:trPr>
        <w:tc>
          <w:tcPr>
            <w:tcW w:w="2520" w:type="dxa"/>
            <w:tcBorders>
              <w:top w:val="double" w:sz="6" w:space="0" w:color="auto"/>
              <w:left w:val="double" w:sz="6" w:space="0" w:color="auto"/>
            </w:tcBorders>
          </w:tcPr>
          <w:p w14:paraId="007D769E" w14:textId="6192A337" w:rsidR="00783E03" w:rsidRPr="009224AA" w:rsidDel="002A5EFB" w:rsidRDefault="00783E03" w:rsidP="000B10D7">
            <w:pPr>
              <w:pStyle w:val="TableHeading"/>
              <w:spacing w:before="0"/>
              <w:rPr>
                <w:del w:id="1318" w:author="James Faas" w:date="2022-11-30T09:06:00Z"/>
                <w:rFonts w:ascii="Calibri" w:hAnsi="Calibri" w:cs="Arial"/>
                <w:color w:val="FF0000"/>
                <w:sz w:val="22"/>
                <w:rPrChange w:id="1319" w:author="James Faas" w:date="2022-11-30T08:08:00Z">
                  <w:rPr>
                    <w:del w:id="1320" w:author="James Faas" w:date="2022-11-30T09:06:00Z"/>
                    <w:rFonts w:ascii="Calibri" w:hAnsi="Calibri" w:cs="Arial"/>
                    <w:sz w:val="22"/>
                  </w:rPr>
                </w:rPrChange>
              </w:rPr>
            </w:pPr>
            <w:del w:id="1321" w:author="James Faas" w:date="2022-11-30T09:06:00Z">
              <w:r w:rsidRPr="009224AA" w:rsidDel="002A5EFB">
                <w:rPr>
                  <w:rFonts w:cs="Arial"/>
                  <w:color w:val="FF0000"/>
                  <w:rPrChange w:id="1322" w:author="James Faas" w:date="2022-11-30T08:08:00Z">
                    <w:rPr>
                      <w:rFonts w:cs="Arial"/>
                    </w:rPr>
                  </w:rPrChange>
                </w:rPr>
                <w:delText>Surface Prep.</w:delText>
              </w:r>
            </w:del>
          </w:p>
        </w:tc>
        <w:tc>
          <w:tcPr>
            <w:tcW w:w="2700" w:type="dxa"/>
            <w:tcBorders>
              <w:top w:val="double" w:sz="6" w:space="0" w:color="auto"/>
              <w:left w:val="single" w:sz="6" w:space="0" w:color="auto"/>
            </w:tcBorders>
          </w:tcPr>
          <w:p w14:paraId="683C37D4" w14:textId="0F931623" w:rsidR="00783E03" w:rsidRPr="009224AA" w:rsidDel="002A5EFB" w:rsidRDefault="00783E03" w:rsidP="000B10D7">
            <w:pPr>
              <w:pStyle w:val="TableHeading"/>
              <w:spacing w:before="0"/>
              <w:rPr>
                <w:del w:id="1323" w:author="James Faas" w:date="2022-11-30T09:06:00Z"/>
                <w:rFonts w:ascii="Calibri" w:hAnsi="Calibri" w:cs="Arial"/>
                <w:color w:val="FF0000"/>
                <w:sz w:val="22"/>
                <w:rPrChange w:id="1324" w:author="James Faas" w:date="2022-11-30T08:08:00Z">
                  <w:rPr>
                    <w:del w:id="1325" w:author="James Faas" w:date="2022-11-30T09:06:00Z"/>
                    <w:rFonts w:ascii="Calibri" w:hAnsi="Calibri" w:cs="Arial"/>
                    <w:sz w:val="22"/>
                  </w:rPr>
                </w:rPrChange>
              </w:rPr>
            </w:pPr>
            <w:del w:id="1326" w:author="James Faas" w:date="2022-11-30T09:06:00Z">
              <w:r w:rsidRPr="009224AA" w:rsidDel="002A5EFB">
                <w:rPr>
                  <w:rFonts w:cs="Arial"/>
                  <w:color w:val="FF0000"/>
                  <w:rPrChange w:id="1327" w:author="James Faas" w:date="2022-11-30T08:08:00Z">
                    <w:rPr>
                      <w:rFonts w:cs="Arial"/>
                    </w:rPr>
                  </w:rPrChange>
                </w:rPr>
                <w:delText>Paint Material</w:delText>
              </w:r>
            </w:del>
          </w:p>
        </w:tc>
        <w:tc>
          <w:tcPr>
            <w:tcW w:w="2880" w:type="dxa"/>
            <w:tcBorders>
              <w:top w:val="double" w:sz="6" w:space="0" w:color="auto"/>
              <w:left w:val="single" w:sz="6" w:space="0" w:color="auto"/>
              <w:right w:val="double" w:sz="6" w:space="0" w:color="auto"/>
            </w:tcBorders>
          </w:tcPr>
          <w:p w14:paraId="6936B534" w14:textId="553CA51C" w:rsidR="00783E03" w:rsidRPr="009224AA" w:rsidDel="002A5EFB" w:rsidRDefault="00783E03" w:rsidP="000B10D7">
            <w:pPr>
              <w:pStyle w:val="TableHeading"/>
              <w:spacing w:before="0"/>
              <w:rPr>
                <w:del w:id="1328" w:author="James Faas" w:date="2022-11-30T09:06:00Z"/>
                <w:rFonts w:ascii="Calibri" w:hAnsi="Calibri" w:cs="Arial"/>
                <w:color w:val="FF0000"/>
                <w:sz w:val="22"/>
                <w:rPrChange w:id="1329" w:author="James Faas" w:date="2022-11-30T08:08:00Z">
                  <w:rPr>
                    <w:del w:id="1330" w:author="James Faas" w:date="2022-11-30T09:06:00Z"/>
                    <w:rFonts w:ascii="Calibri" w:hAnsi="Calibri" w:cs="Arial"/>
                    <w:sz w:val="22"/>
                  </w:rPr>
                </w:rPrChange>
              </w:rPr>
            </w:pPr>
            <w:del w:id="1331" w:author="James Faas" w:date="2022-11-30T09:06:00Z">
              <w:r w:rsidRPr="009224AA" w:rsidDel="002A5EFB">
                <w:rPr>
                  <w:rFonts w:cs="Arial"/>
                  <w:color w:val="FF0000"/>
                  <w:rPrChange w:id="1332" w:author="James Faas" w:date="2022-11-30T08:08:00Z">
                    <w:rPr>
                      <w:rFonts w:cs="Arial"/>
                    </w:rPr>
                  </w:rPrChange>
                </w:rPr>
                <w:delText>Min. Coats, Cover</w:delText>
              </w:r>
            </w:del>
          </w:p>
        </w:tc>
      </w:tr>
      <w:tr w:rsidR="009224AA" w:rsidRPr="009224AA" w:rsidDel="002A5EFB" w14:paraId="29F3BEF3" w14:textId="20EA9C01" w:rsidTr="000B10D7">
        <w:trPr>
          <w:cantSplit/>
          <w:del w:id="1333" w:author="James Faas" w:date="2022-11-30T09:06:00Z"/>
        </w:trPr>
        <w:tc>
          <w:tcPr>
            <w:tcW w:w="2520" w:type="dxa"/>
            <w:tcBorders>
              <w:top w:val="double" w:sz="6" w:space="0" w:color="auto"/>
              <w:left w:val="double" w:sz="6" w:space="0" w:color="auto"/>
              <w:bottom w:val="double" w:sz="6" w:space="0" w:color="auto"/>
            </w:tcBorders>
          </w:tcPr>
          <w:p w14:paraId="0ECBCF22" w14:textId="2A6CC8CA" w:rsidR="00783E03" w:rsidRPr="009224AA" w:rsidDel="002A5EFB" w:rsidRDefault="00783E03" w:rsidP="000B10D7">
            <w:pPr>
              <w:pStyle w:val="TableText"/>
              <w:spacing w:before="0"/>
              <w:rPr>
                <w:del w:id="1334" w:author="James Faas" w:date="2022-11-30T09:06:00Z"/>
                <w:rFonts w:ascii="Calibri" w:hAnsi="Calibri" w:cs="Arial"/>
                <w:color w:val="FF0000"/>
                <w:sz w:val="22"/>
                <w:rPrChange w:id="1335" w:author="James Faas" w:date="2022-11-30T08:08:00Z">
                  <w:rPr>
                    <w:del w:id="1336" w:author="James Faas" w:date="2022-11-30T09:06:00Z"/>
                    <w:rFonts w:ascii="Calibri" w:hAnsi="Calibri" w:cs="Arial"/>
                    <w:sz w:val="22"/>
                  </w:rPr>
                </w:rPrChange>
              </w:rPr>
            </w:pPr>
            <w:del w:id="1337" w:author="James Faas" w:date="2022-11-30T09:06:00Z">
              <w:r w:rsidRPr="009224AA" w:rsidDel="002A5EFB">
                <w:rPr>
                  <w:rFonts w:cs="Arial"/>
                  <w:color w:val="FF0000"/>
                  <w:rPrChange w:id="1338" w:author="James Faas" w:date="2022-11-30T08:08:00Z">
                    <w:rPr>
                      <w:rFonts w:cs="Arial"/>
                    </w:rPr>
                  </w:rPrChange>
                </w:rPr>
                <w:delText xml:space="preserve">In accordance with paragraph Concrete Surface Preparation, this </w:delText>
              </w:r>
              <w:r w:rsidR="00893647" w:rsidRPr="009224AA" w:rsidDel="002A5EFB">
                <w:rPr>
                  <w:rFonts w:cs="Arial"/>
                  <w:color w:val="FF0000"/>
                  <w:rPrChange w:id="1339" w:author="James Faas" w:date="2022-11-30T08:08:00Z">
                    <w:rPr>
                      <w:rFonts w:cs="Arial"/>
                    </w:rPr>
                  </w:rPrChange>
                </w:rPr>
                <w:delText>Section</w:delText>
              </w:r>
            </w:del>
          </w:p>
        </w:tc>
        <w:tc>
          <w:tcPr>
            <w:tcW w:w="2700" w:type="dxa"/>
            <w:tcBorders>
              <w:top w:val="double" w:sz="6" w:space="0" w:color="auto"/>
              <w:left w:val="single" w:sz="6" w:space="0" w:color="auto"/>
              <w:bottom w:val="double" w:sz="6" w:space="0" w:color="auto"/>
            </w:tcBorders>
          </w:tcPr>
          <w:p w14:paraId="3BD5F83C" w14:textId="36343559" w:rsidR="00783E03" w:rsidRPr="009224AA" w:rsidDel="002A5EFB" w:rsidRDefault="00783E03" w:rsidP="000B10D7">
            <w:pPr>
              <w:pStyle w:val="TableText"/>
              <w:spacing w:before="0"/>
              <w:rPr>
                <w:del w:id="1340" w:author="James Faas" w:date="2022-11-30T09:06:00Z"/>
                <w:rFonts w:ascii="Calibri" w:hAnsi="Calibri" w:cs="Arial"/>
                <w:color w:val="FF0000"/>
                <w:sz w:val="22"/>
                <w:rPrChange w:id="1341" w:author="James Faas" w:date="2022-11-30T08:08:00Z">
                  <w:rPr>
                    <w:del w:id="1342" w:author="James Faas" w:date="2022-11-30T09:06:00Z"/>
                    <w:rFonts w:ascii="Calibri" w:hAnsi="Calibri" w:cs="Arial"/>
                    <w:sz w:val="22"/>
                  </w:rPr>
                </w:rPrChange>
              </w:rPr>
            </w:pPr>
            <w:del w:id="1343" w:author="James Faas" w:date="2022-11-30T09:06:00Z">
              <w:r w:rsidRPr="009224AA" w:rsidDel="002A5EFB">
                <w:rPr>
                  <w:rFonts w:cs="Arial"/>
                  <w:color w:val="FF0000"/>
                  <w:rPrChange w:id="1344" w:author="James Faas" w:date="2022-11-30T08:08:00Z">
                    <w:rPr>
                      <w:rFonts w:cs="Arial"/>
                    </w:rPr>
                  </w:rPrChange>
                </w:rPr>
                <w:delText>Epoxy Nonskid (Aggregated)</w:delText>
              </w:r>
            </w:del>
          </w:p>
        </w:tc>
        <w:tc>
          <w:tcPr>
            <w:tcW w:w="2880" w:type="dxa"/>
            <w:tcBorders>
              <w:top w:val="double" w:sz="6" w:space="0" w:color="auto"/>
              <w:left w:val="single" w:sz="6" w:space="0" w:color="auto"/>
              <w:bottom w:val="double" w:sz="6" w:space="0" w:color="auto"/>
              <w:right w:val="double" w:sz="6" w:space="0" w:color="auto"/>
            </w:tcBorders>
          </w:tcPr>
          <w:p w14:paraId="1AA0E812" w14:textId="44EF06F4" w:rsidR="00783E03" w:rsidRPr="009224AA" w:rsidDel="002A5EFB" w:rsidRDefault="00783E03" w:rsidP="000B10D7">
            <w:pPr>
              <w:pStyle w:val="TableText"/>
              <w:spacing w:before="0"/>
              <w:rPr>
                <w:del w:id="1345" w:author="James Faas" w:date="2022-11-30T09:06:00Z"/>
                <w:rFonts w:ascii="Calibri" w:hAnsi="Calibri" w:cs="Arial"/>
                <w:color w:val="FF0000"/>
                <w:sz w:val="22"/>
                <w:rPrChange w:id="1346" w:author="James Faas" w:date="2022-11-30T08:08:00Z">
                  <w:rPr>
                    <w:del w:id="1347" w:author="James Faas" w:date="2022-11-30T09:06:00Z"/>
                    <w:rFonts w:ascii="Calibri" w:hAnsi="Calibri" w:cs="Arial"/>
                    <w:sz w:val="22"/>
                  </w:rPr>
                </w:rPrChange>
              </w:rPr>
            </w:pPr>
            <w:del w:id="1348" w:author="James Faas" w:date="2022-11-30T09:06:00Z">
              <w:r w:rsidRPr="009224AA" w:rsidDel="002A5EFB">
                <w:rPr>
                  <w:rFonts w:cs="Arial"/>
                  <w:color w:val="FF0000"/>
                  <w:rPrChange w:id="1349" w:author="James Faas" w:date="2022-11-30T08:08:00Z">
                    <w:rPr>
                      <w:rFonts w:cs="Arial"/>
                    </w:rPr>
                  </w:rPrChange>
                </w:rPr>
                <w:delText>1 coat, 15 m</w:delText>
              </w:r>
              <w:r w:rsidRPr="009224AA" w:rsidDel="002A5EFB">
                <w:rPr>
                  <w:rFonts w:cs="Arial"/>
                  <w:color w:val="FF0000"/>
                  <w:vertAlign w:val="superscript"/>
                  <w:rPrChange w:id="1350" w:author="James Faas" w:date="2022-11-30T08:08:00Z">
                    <w:rPr>
                      <w:rFonts w:cs="Arial"/>
                      <w:vertAlign w:val="superscript"/>
                    </w:rPr>
                  </w:rPrChange>
                </w:rPr>
                <w:delText>2</w:delText>
              </w:r>
              <w:r w:rsidRPr="009224AA" w:rsidDel="002A5EFB">
                <w:rPr>
                  <w:rFonts w:cs="Arial"/>
                  <w:color w:val="FF0000"/>
                  <w:rPrChange w:id="1351" w:author="James Faas" w:date="2022-11-30T08:08:00Z">
                    <w:rPr>
                      <w:rFonts w:cs="Arial"/>
                    </w:rPr>
                  </w:rPrChange>
                </w:rPr>
                <w:delText xml:space="preserve"> per 3.8 L</w:delText>
              </w:r>
            </w:del>
          </w:p>
        </w:tc>
      </w:tr>
    </w:tbl>
    <w:p w14:paraId="06F143E7" w14:textId="77777777" w:rsidR="00B21C8D" w:rsidRPr="002A5EFB" w:rsidRDefault="00FC0B7B" w:rsidP="00444FE7">
      <w:pPr>
        <w:pStyle w:val="Heading2"/>
      </w:pPr>
      <w:r w:rsidRPr="002A5EFB">
        <w:t>Colours</w:t>
      </w:r>
    </w:p>
    <w:p w14:paraId="70C69D4D" w14:textId="77777777" w:rsidR="00FC0B7B" w:rsidRPr="002A5EFB" w:rsidRDefault="00FC0B7B" w:rsidP="00E91B63">
      <w:pPr>
        <w:pStyle w:val="Heading3"/>
        <w:keepNext/>
        <w:tabs>
          <w:tab w:val="clear" w:pos="1440"/>
          <w:tab w:val="left" w:pos="1418"/>
        </w:tabs>
        <w:ind w:left="1418" w:hanging="709"/>
      </w:pPr>
      <w:r w:rsidRPr="002A5EFB">
        <w:lastRenderedPageBreak/>
        <w:t>Colour Schedule – General</w:t>
      </w:r>
    </w:p>
    <w:p w14:paraId="0E8D8F82" w14:textId="77777777" w:rsidR="00FC0B7B" w:rsidRPr="002A5EFB" w:rsidRDefault="00FC0B7B" w:rsidP="00CB44C4">
      <w:pPr>
        <w:pStyle w:val="Heading4"/>
        <w:keepNext/>
        <w:tabs>
          <w:tab w:val="left" w:pos="2127"/>
        </w:tabs>
        <w:ind w:left="2127" w:hanging="709"/>
      </w:pPr>
      <w:r w:rsidRPr="002A5EFB">
        <w:t>Colour numbers shown are from current brochures of manufacturers of materials.</w:t>
      </w:r>
    </w:p>
    <w:p w14:paraId="67C71D81" w14:textId="7CBDDAA5" w:rsidR="00FC0B7B" w:rsidRPr="002A5EFB" w:rsidRDefault="00FC0B7B" w:rsidP="00CB44C4">
      <w:pPr>
        <w:pStyle w:val="Heading4"/>
        <w:keepNext/>
        <w:tabs>
          <w:tab w:val="left" w:pos="2127"/>
        </w:tabs>
        <w:ind w:left="2127" w:hanging="709"/>
      </w:pPr>
      <w:r w:rsidRPr="002A5EFB">
        <w:t>Unless otherwise indicated</w:t>
      </w:r>
      <w:r w:rsidR="00893647" w:rsidRPr="002A5EFB">
        <w:t xml:space="preserve"> in the Contract Documents</w:t>
      </w:r>
      <w:r w:rsidRPr="002A5EFB">
        <w:t xml:space="preserve">, </w:t>
      </w:r>
      <w:ins w:id="1352" w:author="James Faas" w:date="2022-11-30T09:07:00Z">
        <w:r w:rsidR="002A5EFB" w:rsidRPr="002A5EFB">
          <w:rPr>
            <w:rPrChange w:id="1353" w:author="James Faas" w:date="2022-11-30T09:08:00Z">
              <w:rPr>
                <w:color w:val="FF0000"/>
              </w:rPr>
            </w:rPrChange>
          </w:rPr>
          <w:t xml:space="preserve">colours shall be selected by the Owner from the manufacturers full range of </w:t>
        </w:r>
      </w:ins>
      <w:del w:id="1354" w:author="James Faas" w:date="2022-11-30T09:07:00Z">
        <w:r w:rsidR="00893647" w:rsidRPr="002A5EFB" w:rsidDel="002A5EFB">
          <w:delText xml:space="preserve">use the following </w:delText>
        </w:r>
      </w:del>
      <w:r w:rsidR="00893647" w:rsidRPr="002A5EFB">
        <w:t>colours</w:t>
      </w:r>
      <w:r w:rsidRPr="002A5EFB">
        <w:t>:</w:t>
      </w:r>
    </w:p>
    <w:p w14:paraId="5CC3CF4E" w14:textId="77777777" w:rsidR="00FC0B7B" w:rsidRPr="002A5EFB" w:rsidRDefault="00893647" w:rsidP="002D0EB7">
      <w:pPr>
        <w:pStyle w:val="Heading5"/>
        <w:tabs>
          <w:tab w:val="left" w:pos="2835"/>
        </w:tabs>
        <w:ind w:left="2835" w:hanging="708"/>
      </w:pPr>
      <w:r w:rsidRPr="002A5EFB">
        <w:t xml:space="preserve">Exposed </w:t>
      </w:r>
      <w:r w:rsidR="00FC0B7B" w:rsidRPr="002A5EFB">
        <w:t>steel lintels, exposed concrete and concrete block surfaces at head of openings: Match colour of wall.</w:t>
      </w:r>
    </w:p>
    <w:p w14:paraId="5EF4BD53" w14:textId="77777777" w:rsidR="00FC0B7B" w:rsidRPr="002A5EFB" w:rsidRDefault="00893647" w:rsidP="002D0EB7">
      <w:pPr>
        <w:pStyle w:val="Heading5"/>
        <w:tabs>
          <w:tab w:val="left" w:pos="2835"/>
        </w:tabs>
        <w:ind w:left="2835" w:hanging="708"/>
      </w:pPr>
      <w:r w:rsidRPr="002A5EFB">
        <w:t xml:space="preserve">Exposed </w:t>
      </w:r>
      <w:r w:rsidR="00FC0B7B" w:rsidRPr="002A5EFB">
        <w:t>unfinished mouldings and miscellaneous metal trim: Match colour of wall/ceiling.</w:t>
      </w:r>
    </w:p>
    <w:p w14:paraId="6E0FF8C2" w14:textId="77777777" w:rsidR="00FC0B7B" w:rsidRPr="002A5EFB" w:rsidRDefault="00893647" w:rsidP="002D0EB7">
      <w:pPr>
        <w:pStyle w:val="Heading5"/>
        <w:tabs>
          <w:tab w:val="left" w:pos="2835"/>
        </w:tabs>
        <w:ind w:left="2835" w:hanging="708"/>
      </w:pPr>
      <w:r w:rsidRPr="002A5EFB">
        <w:t xml:space="preserve">Metal </w:t>
      </w:r>
      <w:r w:rsidR="00FC0B7B" w:rsidRPr="002A5EFB">
        <w:t>rain water leaders, drains, vents, metal pipe, duct support and similar items. Match colour of wall/ceiling.</w:t>
      </w:r>
    </w:p>
    <w:p w14:paraId="75C721FC" w14:textId="77777777" w:rsidR="00FC0B7B" w:rsidRPr="002A5EFB" w:rsidRDefault="00893647" w:rsidP="002D0EB7">
      <w:pPr>
        <w:pStyle w:val="Heading5"/>
        <w:tabs>
          <w:tab w:val="left" w:pos="2835"/>
        </w:tabs>
        <w:ind w:left="2835" w:hanging="708"/>
      </w:pPr>
      <w:r w:rsidRPr="002A5EFB">
        <w:t xml:space="preserve">Galvanized </w:t>
      </w:r>
      <w:r w:rsidR="00FC0B7B" w:rsidRPr="002A5EFB">
        <w:t>electrical conduits including hanger and brackets where suspended in finished areas except where seamless coating occurs and outdoors: Match colour of wall/ceiling.</w:t>
      </w:r>
    </w:p>
    <w:p w14:paraId="736FB5F5" w14:textId="77777777" w:rsidR="00FC0B7B" w:rsidRPr="002A5EFB" w:rsidRDefault="00893647" w:rsidP="002D0EB7">
      <w:pPr>
        <w:pStyle w:val="Heading5"/>
        <w:tabs>
          <w:tab w:val="left" w:pos="2835"/>
        </w:tabs>
        <w:ind w:left="2835" w:hanging="708"/>
      </w:pPr>
      <w:r w:rsidRPr="002A5EFB">
        <w:t xml:space="preserve">Aluminum </w:t>
      </w:r>
      <w:r w:rsidR="00FC0B7B" w:rsidRPr="002A5EFB">
        <w:t xml:space="preserve">electrical cable trays including hangers and brackets in finished areas and outdoors: Match colour of wall/ceiling and/or to acceptance of the </w:t>
      </w:r>
      <w:del w:id="1355" w:author="James Faas" w:date="2022-11-30T09:08:00Z">
        <w:r w:rsidR="00FC0B7B" w:rsidRPr="002A5EFB" w:rsidDel="002A5EFB">
          <w:rPr>
            <w:rPrChange w:id="1356" w:author="James Faas" w:date="2022-11-30T09:08:00Z">
              <w:rPr>
                <w:highlight w:val="yellow"/>
              </w:rPr>
            </w:rPrChange>
          </w:rPr>
          <w:delText>[</w:delText>
        </w:r>
      </w:del>
      <w:r w:rsidR="005213DB" w:rsidRPr="002A5EFB">
        <w:rPr>
          <w:rPrChange w:id="1357" w:author="James Faas" w:date="2022-11-30T09:08:00Z">
            <w:rPr>
              <w:highlight w:val="yellow"/>
            </w:rPr>
          </w:rPrChange>
        </w:rPr>
        <w:t>Consultant</w:t>
      </w:r>
      <w:del w:id="1358" w:author="James Faas" w:date="2022-11-30T09:08:00Z">
        <w:r w:rsidR="00FC0B7B" w:rsidRPr="002A5EFB" w:rsidDel="002A5EFB">
          <w:rPr>
            <w:rPrChange w:id="1359" w:author="James Faas" w:date="2022-11-30T09:08:00Z">
              <w:rPr>
                <w:highlight w:val="yellow"/>
              </w:rPr>
            </w:rPrChange>
          </w:rPr>
          <w:delText>]</w:delText>
        </w:r>
      </w:del>
      <w:r w:rsidR="00FC0B7B" w:rsidRPr="002A5EFB">
        <w:t>.</w:t>
      </w:r>
    </w:p>
    <w:p w14:paraId="1FA46A1F" w14:textId="77777777" w:rsidR="00FC0B7B" w:rsidRPr="002A5EFB" w:rsidRDefault="00893647" w:rsidP="002D0EB7">
      <w:pPr>
        <w:pStyle w:val="Heading5"/>
        <w:tabs>
          <w:tab w:val="left" w:pos="2835"/>
        </w:tabs>
        <w:ind w:left="2835" w:hanging="708"/>
      </w:pPr>
      <w:r w:rsidRPr="002A5EFB">
        <w:t xml:space="preserve">Exposed </w:t>
      </w:r>
      <w:r w:rsidR="00FC0B7B" w:rsidRPr="002A5EFB">
        <w:t>surfaces of fans and dampers: Match colour of wall/ceiling.</w:t>
      </w:r>
    </w:p>
    <w:p w14:paraId="0187F351" w14:textId="77777777" w:rsidR="00FC0B7B" w:rsidRPr="002A5EFB" w:rsidRDefault="00893647" w:rsidP="002D0EB7">
      <w:pPr>
        <w:pStyle w:val="Heading5"/>
        <w:tabs>
          <w:tab w:val="left" w:pos="2835"/>
        </w:tabs>
        <w:ind w:left="2835" w:hanging="708"/>
      </w:pPr>
      <w:r w:rsidRPr="002A5EFB">
        <w:t xml:space="preserve">Fans </w:t>
      </w:r>
      <w:r w:rsidR="00FC0B7B" w:rsidRPr="002A5EFB">
        <w:t>and dampers mounted within prefinished aluminum panel: Match colour of panel.</w:t>
      </w:r>
    </w:p>
    <w:p w14:paraId="578E2BE9" w14:textId="77777777" w:rsidR="00FC0B7B" w:rsidRPr="002A5EFB" w:rsidRDefault="00893647" w:rsidP="002D0EB7">
      <w:pPr>
        <w:pStyle w:val="Heading5"/>
        <w:tabs>
          <w:tab w:val="left" w:pos="2835"/>
        </w:tabs>
        <w:ind w:left="2835" w:hanging="708"/>
      </w:pPr>
      <w:r w:rsidRPr="002A5EFB">
        <w:t xml:space="preserve">Items </w:t>
      </w:r>
      <w:r w:rsidR="00FC0B7B" w:rsidRPr="002A5EFB">
        <w:t>subjected to elevated temperatures in service (valves, expansion joints, exposed parts of insulated piping, exposed parts of insulated equipment and similar items): Standard colour in appropriate protective coating system.</w:t>
      </w:r>
    </w:p>
    <w:p w14:paraId="04378069" w14:textId="77777777" w:rsidR="00FC0B7B" w:rsidRPr="002A5EFB" w:rsidRDefault="00893647" w:rsidP="002D0EB7">
      <w:pPr>
        <w:pStyle w:val="Heading5"/>
        <w:tabs>
          <w:tab w:val="left" w:pos="2835"/>
        </w:tabs>
        <w:ind w:left="2835" w:hanging="708"/>
      </w:pPr>
      <w:r w:rsidRPr="002A5EFB">
        <w:t xml:space="preserve">Items </w:t>
      </w:r>
      <w:r w:rsidR="00FC0B7B" w:rsidRPr="002A5EFB">
        <w:t>totally or partially submerged: Standard colour in appropriate protective coating system.</w:t>
      </w:r>
    </w:p>
    <w:p w14:paraId="6045F743" w14:textId="77777777" w:rsidR="00FC0B7B" w:rsidRPr="002A5EFB" w:rsidDel="002A5EFB" w:rsidRDefault="00893647" w:rsidP="002D0EB7">
      <w:pPr>
        <w:pStyle w:val="Heading5"/>
        <w:tabs>
          <w:tab w:val="left" w:pos="2835"/>
        </w:tabs>
        <w:ind w:left="2835" w:hanging="708"/>
        <w:rPr>
          <w:del w:id="1360" w:author="James Faas" w:date="2022-11-30T09:12:00Z"/>
        </w:rPr>
      </w:pPr>
      <w:r w:rsidRPr="002A5EFB">
        <w:t xml:space="preserve">Items </w:t>
      </w:r>
      <w:r w:rsidR="00FC0B7B" w:rsidRPr="002A5EFB">
        <w:t>buried: Standard colour in appropriate protective coating system.</w:t>
      </w:r>
    </w:p>
    <w:p w14:paraId="772BAB3D" w14:textId="64671A81" w:rsidR="00FC0B7B" w:rsidRPr="002A5EFB" w:rsidRDefault="00893647" w:rsidP="002A5EFB">
      <w:pPr>
        <w:pStyle w:val="Heading5"/>
        <w:tabs>
          <w:tab w:val="left" w:pos="2835"/>
        </w:tabs>
        <w:ind w:left="2835" w:hanging="708"/>
      </w:pPr>
      <w:del w:id="1361" w:author="James Faas" w:date="2022-11-30T09:12:00Z">
        <w:r w:rsidRPr="002A5EFB" w:rsidDel="002A5EFB">
          <w:delText xml:space="preserve">Parking </w:delText>
        </w:r>
        <w:r w:rsidR="00FC0B7B" w:rsidRPr="002A5EFB" w:rsidDel="002A5EFB">
          <w:delText>space marking</w:delText>
        </w:r>
        <w:r w:rsidRPr="002A5EFB" w:rsidDel="002A5EFB">
          <w:delText>:</w:delText>
        </w:r>
        <w:r w:rsidR="00FC0B7B" w:rsidRPr="002A5EFB" w:rsidDel="002A5EFB">
          <w:delText xml:space="preserve"> White.</w:delText>
        </w:r>
      </w:del>
    </w:p>
    <w:p w14:paraId="6155448F" w14:textId="5B5A5CD3" w:rsidR="00FC0B7B" w:rsidRPr="002A5EFB" w:rsidDel="002A5EFB" w:rsidRDefault="00FC0B7B" w:rsidP="002D0EB7">
      <w:pPr>
        <w:pStyle w:val="Heading3"/>
        <w:tabs>
          <w:tab w:val="clear" w:pos="1440"/>
          <w:tab w:val="left" w:pos="1418"/>
        </w:tabs>
        <w:ind w:left="1418" w:hanging="709"/>
        <w:rPr>
          <w:del w:id="1362" w:author="James Faas" w:date="2022-11-30T09:12:00Z"/>
        </w:rPr>
      </w:pPr>
      <w:del w:id="1363" w:author="James Faas" w:date="2022-11-30T09:12:00Z">
        <w:r w:rsidRPr="002A5EFB" w:rsidDel="002A5EFB">
          <w:delText>Provide as</w:delText>
        </w:r>
        <w:r w:rsidR="006D36E4" w:rsidRPr="002A5EFB" w:rsidDel="002A5EFB">
          <w:delText xml:space="preserve"> shown in</w:delText>
        </w:r>
        <w:r w:rsidR="005213DB" w:rsidRPr="002A5EFB" w:rsidDel="002A5EFB">
          <w:delText xml:space="preserve"> the</w:delText>
        </w:r>
        <w:r w:rsidRPr="002A5EFB" w:rsidDel="002A5EFB">
          <w:delText xml:space="preserve"> </w:delText>
        </w:r>
        <w:r w:rsidRPr="002A5EFB" w:rsidDel="002A5EFB">
          <w:rPr>
            <w:rPrChange w:id="1364" w:author="James Faas" w:date="2022-11-30T09:13:00Z">
              <w:rPr>
                <w:highlight w:val="yellow"/>
              </w:rPr>
            </w:rPrChange>
          </w:rPr>
          <w:delText>[Interior Finish Schedule] [and shown in Piping Schedule] [</w:delText>
        </w:r>
        <w:r w:rsidR="0062345D" w:rsidRPr="002A5EFB" w:rsidDel="002A5EFB">
          <w:rPr>
            <w:rPrChange w:id="1365" w:author="James Faas" w:date="2022-11-30T09:13:00Z">
              <w:rPr>
                <w:highlight w:val="yellow"/>
              </w:rPr>
            </w:rPrChange>
          </w:rPr>
          <w:delText xml:space="preserve">as </w:delText>
        </w:r>
        <w:r w:rsidRPr="002A5EFB" w:rsidDel="002A5EFB">
          <w:rPr>
            <w:rPrChange w:id="1366" w:author="James Faas" w:date="2022-11-30T09:13:00Z">
              <w:rPr>
                <w:highlight w:val="yellow"/>
              </w:rPr>
            </w:rPrChange>
          </w:rPr>
          <w:delText>selected by</w:delText>
        </w:r>
        <w:r w:rsidR="0062345D" w:rsidRPr="002A5EFB" w:rsidDel="002A5EFB">
          <w:rPr>
            <w:rPrChange w:id="1367" w:author="James Faas" w:date="2022-11-30T09:13:00Z">
              <w:rPr>
                <w:highlight w:val="yellow"/>
              </w:rPr>
            </w:rPrChange>
          </w:rPr>
          <w:delText xml:space="preserve"> the Consultant</w:delText>
        </w:r>
        <w:r w:rsidRPr="002A5EFB" w:rsidDel="002A5EFB">
          <w:rPr>
            <w:rPrChange w:id="1368" w:author="James Faas" w:date="2022-11-30T09:13:00Z">
              <w:rPr>
                <w:highlight w:val="yellow"/>
              </w:rPr>
            </w:rPrChange>
          </w:rPr>
          <w:delText>]</w:delText>
        </w:r>
        <w:r w:rsidR="0062345D" w:rsidRPr="002A5EFB" w:rsidDel="002A5EFB">
          <w:rPr>
            <w:rPrChange w:id="1369" w:author="James Faas" w:date="2022-11-30T09:13:00Z">
              <w:rPr>
                <w:highlight w:val="yellow"/>
              </w:rPr>
            </w:rPrChange>
          </w:rPr>
          <w:delText>.</w:delText>
        </w:r>
        <w:r w:rsidRPr="002A5EFB" w:rsidDel="002A5EFB">
          <w:rPr>
            <w:rPrChange w:id="1370" w:author="James Faas" w:date="2022-11-30T09:13:00Z">
              <w:rPr>
                <w:highlight w:val="yellow"/>
              </w:rPr>
            </w:rPrChange>
          </w:rPr>
          <w:delText xml:space="preserve"> </w:delText>
        </w:r>
        <w:r w:rsidRPr="002A5EFB" w:rsidDel="002A5EFB">
          <w:rPr>
            <w:i/>
            <w:rPrChange w:id="1371" w:author="James Faas" w:date="2022-11-30T09:13:00Z">
              <w:rPr>
                <w:i/>
                <w:highlight w:val="yellow"/>
              </w:rPr>
            </w:rPrChange>
          </w:rPr>
          <w:delText>[</w:delText>
        </w:r>
        <w:r w:rsidR="002E53F4" w:rsidRPr="002A5EFB" w:rsidDel="002A5EFB">
          <w:rPr>
            <w:i/>
            <w:rPrChange w:id="1372" w:author="James Faas" w:date="2022-11-30T09:13:00Z">
              <w:rPr>
                <w:i/>
                <w:highlight w:val="yellow"/>
              </w:rPr>
            </w:rPrChange>
          </w:rPr>
          <w:delText>Consultant</w:delText>
        </w:r>
        <w:r w:rsidR="007402F3" w:rsidRPr="002A5EFB" w:rsidDel="002A5EFB">
          <w:rPr>
            <w:i/>
            <w:rPrChange w:id="1373" w:author="James Faas" w:date="2022-11-30T09:13:00Z">
              <w:rPr>
                <w:i/>
                <w:highlight w:val="yellow"/>
              </w:rPr>
            </w:rPrChange>
          </w:rPr>
          <w:delText xml:space="preserve"> to develop all required schedules and amend as appropriate</w:delText>
        </w:r>
        <w:r w:rsidRPr="002A5EFB" w:rsidDel="002A5EFB">
          <w:rPr>
            <w:i/>
            <w:rPrChange w:id="1374" w:author="James Faas" w:date="2022-11-30T09:13:00Z">
              <w:rPr>
                <w:i/>
                <w:highlight w:val="yellow"/>
              </w:rPr>
            </w:rPrChange>
          </w:rPr>
          <w:delText>]</w:delText>
        </w:r>
      </w:del>
    </w:p>
    <w:p w14:paraId="1F341677" w14:textId="77777777" w:rsidR="00FC0B7B" w:rsidRPr="002A5EFB" w:rsidRDefault="00FC0B7B" w:rsidP="002D0EB7">
      <w:pPr>
        <w:pStyle w:val="Heading3"/>
        <w:tabs>
          <w:tab w:val="clear" w:pos="1440"/>
          <w:tab w:val="left" w:pos="1418"/>
        </w:tabs>
        <w:ind w:left="1418" w:hanging="709"/>
      </w:pPr>
      <w:r w:rsidRPr="002A5EFB">
        <w:t>Proprietary identification of colours is for identification only. Selected manufacturer may supply matches.</w:t>
      </w:r>
    </w:p>
    <w:p w14:paraId="2C4E9804" w14:textId="77777777" w:rsidR="00FC0B7B" w:rsidRPr="002A5EFB" w:rsidRDefault="00FC0B7B" w:rsidP="002D0EB7">
      <w:pPr>
        <w:pStyle w:val="Heading3"/>
        <w:tabs>
          <w:tab w:val="clear" w:pos="1440"/>
          <w:tab w:val="left" w:pos="1418"/>
        </w:tabs>
        <w:ind w:left="1418" w:hanging="709"/>
      </w:pPr>
      <w:r w:rsidRPr="002A5EFB">
        <w:t>Equipment Colours:</w:t>
      </w:r>
    </w:p>
    <w:p w14:paraId="5E2AA18D" w14:textId="77777777" w:rsidR="00FC0B7B" w:rsidRPr="002A5EFB" w:rsidRDefault="00FC0B7B" w:rsidP="002D0EB7">
      <w:pPr>
        <w:pStyle w:val="Heading4"/>
        <w:tabs>
          <w:tab w:val="left" w:pos="2127"/>
        </w:tabs>
        <w:ind w:left="2127" w:hanging="709"/>
      </w:pPr>
      <w:r w:rsidRPr="002A5EFB">
        <w:t>Equipment includes the machinery or vessel itself plus the structural supports and fasteners and attached electrical conduits.</w:t>
      </w:r>
    </w:p>
    <w:p w14:paraId="24847EBB" w14:textId="77777777" w:rsidR="00FC0B7B" w:rsidRPr="002A5EFB" w:rsidRDefault="00FC0B7B" w:rsidP="002D0EB7">
      <w:pPr>
        <w:pStyle w:val="Heading4"/>
        <w:tabs>
          <w:tab w:val="left" w:pos="2127"/>
        </w:tabs>
        <w:ind w:left="2127" w:hanging="709"/>
      </w:pPr>
      <w:del w:id="1375" w:author="James Faas" w:date="2022-11-30T09:13:00Z">
        <w:r w:rsidRPr="002A5EFB" w:rsidDel="002A5EFB">
          <w:rPr>
            <w:rPrChange w:id="1376" w:author="James Faas" w:date="2022-11-30T09:14:00Z">
              <w:rPr>
                <w:highlight w:val="yellow"/>
              </w:rPr>
            </w:rPrChange>
          </w:rPr>
          <w:delText>[</w:delText>
        </w:r>
      </w:del>
      <w:r w:rsidRPr="002A5EFB">
        <w:rPr>
          <w:rPrChange w:id="1377" w:author="James Faas" w:date="2022-11-30T09:14:00Z">
            <w:rPr>
              <w:highlight w:val="yellow"/>
            </w:rPr>
          </w:rPrChange>
        </w:rPr>
        <w:t>Paint equipment and piping one colour as selected.</w:t>
      </w:r>
      <w:del w:id="1378" w:author="James Faas" w:date="2022-11-30T09:13:00Z">
        <w:r w:rsidRPr="002A5EFB" w:rsidDel="002A5EFB">
          <w:rPr>
            <w:rPrChange w:id="1379" w:author="James Faas" w:date="2022-11-30T09:14:00Z">
              <w:rPr>
                <w:highlight w:val="yellow"/>
              </w:rPr>
            </w:rPrChange>
          </w:rPr>
          <w:delText>]</w:delText>
        </w:r>
      </w:del>
    </w:p>
    <w:p w14:paraId="09FEA3FA" w14:textId="77777777" w:rsidR="00FC0B7B" w:rsidRPr="002A5EFB" w:rsidRDefault="00FC0B7B" w:rsidP="002D0EB7">
      <w:pPr>
        <w:pStyle w:val="Heading4"/>
        <w:tabs>
          <w:tab w:val="left" w:pos="2127"/>
        </w:tabs>
        <w:ind w:left="2127" w:hanging="709"/>
      </w:pPr>
      <w:r w:rsidRPr="002A5EFB">
        <w:t>Paint non</w:t>
      </w:r>
      <w:r w:rsidR="00A83D45" w:rsidRPr="002A5EFB">
        <w:t>-</w:t>
      </w:r>
      <w:r w:rsidRPr="002A5EFB">
        <w:t>submerged portions of equipment the same colour as the piping it serves, except as itemized below:</w:t>
      </w:r>
    </w:p>
    <w:p w14:paraId="08E571B6" w14:textId="47151468" w:rsidR="00FC0B7B" w:rsidRPr="002A5EFB" w:rsidRDefault="00FC0B7B" w:rsidP="002D0EB7">
      <w:pPr>
        <w:pStyle w:val="Heading5"/>
        <w:tabs>
          <w:tab w:val="left" w:pos="2835"/>
        </w:tabs>
        <w:ind w:left="2835" w:hanging="708"/>
      </w:pPr>
      <w:r w:rsidRPr="002A5EFB">
        <w:t xml:space="preserve">Dangerous Parts of Equipment and Machinery: </w:t>
      </w:r>
      <w:ins w:id="1380" w:author="James Faas" w:date="2022-11-30T09:13:00Z">
        <w:r w:rsidR="002A5EFB" w:rsidRPr="002A5EFB">
          <w:rPr>
            <w:rPrChange w:id="1381" w:author="James Faas" w:date="2022-11-30T09:14:00Z">
              <w:rPr>
                <w:color w:val="FF0000"/>
                <w:highlight w:val="yellow"/>
              </w:rPr>
            </w:rPrChange>
          </w:rPr>
          <w:t xml:space="preserve">per </w:t>
        </w:r>
      </w:ins>
      <w:del w:id="1382" w:author="James Faas" w:date="2022-11-30T09:13:00Z">
        <w:r w:rsidR="006D36E4" w:rsidRPr="002A5EFB" w:rsidDel="002A5EFB">
          <w:rPr>
            <w:rPrChange w:id="1383" w:author="James Faas" w:date="2022-11-30T09:14:00Z">
              <w:rPr>
                <w:highlight w:val="yellow"/>
              </w:rPr>
            </w:rPrChange>
          </w:rPr>
          <w:delText>[</w:delText>
        </w:r>
      </w:del>
      <w:r w:rsidRPr="002A5EFB">
        <w:rPr>
          <w:rPrChange w:id="1384" w:author="James Faas" w:date="2022-11-30T09:14:00Z">
            <w:rPr>
              <w:highlight w:val="yellow"/>
            </w:rPr>
          </w:rPrChange>
        </w:rPr>
        <w:t xml:space="preserve">OSHA </w:t>
      </w:r>
      <w:del w:id="1385" w:author="James Faas" w:date="2022-11-30T09:13:00Z">
        <w:r w:rsidRPr="002A5EFB" w:rsidDel="002A5EFB">
          <w:rPr>
            <w:rPrChange w:id="1386" w:author="James Faas" w:date="2022-11-30T09:14:00Z">
              <w:rPr>
                <w:highlight w:val="yellow"/>
              </w:rPr>
            </w:rPrChange>
          </w:rPr>
          <w:delText>Orange</w:delText>
        </w:r>
        <w:r w:rsidR="009C4EE5" w:rsidRPr="002A5EFB" w:rsidDel="002A5EFB">
          <w:rPr>
            <w:rPrChange w:id="1387" w:author="James Faas" w:date="2022-11-30T09:14:00Z">
              <w:rPr>
                <w:highlight w:val="yellow"/>
              </w:rPr>
            </w:rPrChange>
          </w:rPr>
          <w:delText xml:space="preserve"> </w:delText>
        </w:r>
        <w:r w:rsidR="0062345D" w:rsidRPr="002A5EFB" w:rsidDel="002A5EFB">
          <w:rPr>
            <w:rPrChange w:id="1388" w:author="James Faas" w:date="2022-11-30T09:14:00Z">
              <w:rPr>
                <w:highlight w:val="yellow"/>
              </w:rPr>
            </w:rPrChange>
          </w:rPr>
          <w:delText>[</w:delText>
        </w:r>
        <w:r w:rsidR="009C4EE5" w:rsidRPr="002A5EFB" w:rsidDel="002A5EFB">
          <w:rPr>
            <w:i/>
            <w:rPrChange w:id="1389" w:author="James Faas" w:date="2022-11-30T09:14:00Z">
              <w:rPr>
                <w:i/>
                <w:highlight w:val="yellow"/>
              </w:rPr>
            </w:rPrChange>
          </w:rPr>
          <w:delText>Consultant to amend to Ontario equivalent</w:delText>
        </w:r>
        <w:r w:rsidR="009C4EE5" w:rsidRPr="002A5EFB" w:rsidDel="002A5EFB">
          <w:rPr>
            <w:rPrChange w:id="1390" w:author="James Faas" w:date="2022-11-30T09:14:00Z">
              <w:rPr>
                <w:highlight w:val="yellow"/>
              </w:rPr>
            </w:rPrChange>
          </w:rPr>
          <w:delText>]</w:delText>
        </w:r>
        <w:r w:rsidR="006D36E4" w:rsidRPr="002A5EFB" w:rsidDel="002A5EFB">
          <w:rPr>
            <w:rPrChange w:id="1391" w:author="James Faas" w:date="2022-11-30T09:14:00Z">
              <w:rPr>
                <w:highlight w:val="yellow"/>
              </w:rPr>
            </w:rPrChange>
          </w:rPr>
          <w:delText>]</w:delText>
        </w:r>
        <w:r w:rsidRPr="002A5EFB" w:rsidDel="002A5EFB">
          <w:rPr>
            <w:rPrChange w:id="1392" w:author="James Faas" w:date="2022-11-30T09:14:00Z">
              <w:rPr>
                <w:highlight w:val="yellow"/>
              </w:rPr>
            </w:rPrChange>
          </w:rPr>
          <w:delText>.</w:delText>
        </w:r>
      </w:del>
      <w:ins w:id="1393" w:author="James Faas" w:date="2022-11-30T09:13:00Z">
        <w:r w:rsidR="002A5EFB" w:rsidRPr="002A5EFB">
          <w:rPr>
            <w:rPrChange w:id="1394" w:author="James Faas" w:date="2022-11-30T09:14:00Z">
              <w:rPr>
                <w:color w:val="FF0000"/>
              </w:rPr>
            </w:rPrChange>
          </w:rPr>
          <w:t>guidelines</w:t>
        </w:r>
      </w:ins>
      <w:ins w:id="1395" w:author="James Faas" w:date="2022-11-30T09:14:00Z">
        <w:r w:rsidR="002A5EFB" w:rsidRPr="002A5EFB">
          <w:rPr>
            <w:rPrChange w:id="1396" w:author="James Faas" w:date="2022-11-30T09:14:00Z">
              <w:rPr>
                <w:color w:val="FF0000"/>
              </w:rPr>
            </w:rPrChange>
          </w:rPr>
          <w:t>.</w:t>
        </w:r>
      </w:ins>
    </w:p>
    <w:p w14:paraId="6547F5F5" w14:textId="65F8BC14" w:rsidR="00FC0B7B" w:rsidRPr="00EF16AE" w:rsidRDefault="00FC0B7B" w:rsidP="002D0EB7">
      <w:pPr>
        <w:pStyle w:val="Heading5"/>
        <w:tabs>
          <w:tab w:val="left" w:pos="2835"/>
        </w:tabs>
        <w:ind w:left="2835" w:hanging="708"/>
        <w:rPr>
          <w:rPrChange w:id="1397" w:author="James Faas" w:date="2022-11-30T09:15:00Z">
            <w:rPr>
              <w:highlight w:val="yellow"/>
            </w:rPr>
          </w:rPrChange>
        </w:rPr>
      </w:pPr>
      <w:r w:rsidRPr="00EF16AE">
        <w:t xml:space="preserve">Fire Protection Equipment and Apparatus: </w:t>
      </w:r>
      <w:ins w:id="1398" w:author="James Faas" w:date="2022-11-30T09:14:00Z">
        <w:r w:rsidR="002A5EFB" w:rsidRPr="00EF16AE">
          <w:rPr>
            <w:rPrChange w:id="1399" w:author="James Faas" w:date="2022-11-30T09:15:00Z">
              <w:rPr>
                <w:color w:val="FF0000"/>
                <w:highlight w:val="yellow"/>
              </w:rPr>
            </w:rPrChange>
          </w:rPr>
          <w:t xml:space="preserve">per </w:t>
        </w:r>
      </w:ins>
      <w:del w:id="1400" w:author="James Faas" w:date="2022-11-30T09:14:00Z">
        <w:r w:rsidR="006D36E4" w:rsidRPr="00EF16AE" w:rsidDel="002A5EFB">
          <w:rPr>
            <w:rPrChange w:id="1401" w:author="James Faas" w:date="2022-11-30T09:15:00Z">
              <w:rPr>
                <w:highlight w:val="yellow"/>
              </w:rPr>
            </w:rPrChange>
          </w:rPr>
          <w:delText>[</w:delText>
        </w:r>
      </w:del>
      <w:r w:rsidRPr="00EF16AE">
        <w:rPr>
          <w:rPrChange w:id="1402" w:author="James Faas" w:date="2022-11-30T09:15:00Z">
            <w:rPr>
              <w:highlight w:val="yellow"/>
            </w:rPr>
          </w:rPrChange>
        </w:rPr>
        <w:t xml:space="preserve">OSHA </w:t>
      </w:r>
      <w:del w:id="1403" w:author="James Faas" w:date="2022-11-30T09:14:00Z">
        <w:r w:rsidRPr="00EF16AE" w:rsidDel="002A5EFB">
          <w:rPr>
            <w:rPrChange w:id="1404" w:author="James Faas" w:date="2022-11-30T09:15:00Z">
              <w:rPr>
                <w:highlight w:val="yellow"/>
              </w:rPr>
            </w:rPrChange>
          </w:rPr>
          <w:delText>Red</w:delText>
        </w:r>
        <w:r w:rsidR="009C4EE5" w:rsidRPr="00EF16AE" w:rsidDel="002A5EFB">
          <w:rPr>
            <w:rPrChange w:id="1405" w:author="James Faas" w:date="2022-11-30T09:15:00Z">
              <w:rPr>
                <w:highlight w:val="yellow"/>
              </w:rPr>
            </w:rPrChange>
          </w:rPr>
          <w:delText xml:space="preserve"> </w:delText>
        </w:r>
        <w:r w:rsidR="0062345D" w:rsidRPr="00EF16AE" w:rsidDel="002A5EFB">
          <w:rPr>
            <w:i/>
            <w:rPrChange w:id="1406" w:author="James Faas" w:date="2022-11-30T09:15:00Z">
              <w:rPr>
                <w:i/>
                <w:highlight w:val="yellow"/>
              </w:rPr>
            </w:rPrChange>
          </w:rPr>
          <w:delText>[</w:delText>
        </w:r>
        <w:r w:rsidR="009C4EE5" w:rsidRPr="00EF16AE" w:rsidDel="002A5EFB">
          <w:rPr>
            <w:i/>
            <w:rPrChange w:id="1407" w:author="James Faas" w:date="2022-11-30T09:15:00Z">
              <w:rPr>
                <w:i/>
                <w:highlight w:val="yellow"/>
              </w:rPr>
            </w:rPrChange>
          </w:rPr>
          <w:delText>Consultant to amend to Ontario equivalent]</w:delText>
        </w:r>
        <w:r w:rsidR="006D36E4" w:rsidRPr="00EF16AE" w:rsidDel="002A5EFB">
          <w:rPr>
            <w:rPrChange w:id="1408" w:author="James Faas" w:date="2022-11-30T09:15:00Z">
              <w:rPr>
                <w:highlight w:val="yellow"/>
              </w:rPr>
            </w:rPrChange>
          </w:rPr>
          <w:delText>]</w:delText>
        </w:r>
        <w:r w:rsidRPr="00EF16AE" w:rsidDel="002A5EFB">
          <w:rPr>
            <w:rPrChange w:id="1409" w:author="James Faas" w:date="2022-11-30T09:15:00Z">
              <w:rPr>
                <w:highlight w:val="yellow"/>
              </w:rPr>
            </w:rPrChange>
          </w:rPr>
          <w:delText>.</w:delText>
        </w:r>
      </w:del>
      <w:ins w:id="1410" w:author="James Faas" w:date="2022-11-30T09:14:00Z">
        <w:r w:rsidR="002A5EFB" w:rsidRPr="00EF16AE">
          <w:rPr>
            <w:rPrChange w:id="1411" w:author="James Faas" w:date="2022-11-30T09:15:00Z">
              <w:rPr>
                <w:color w:val="FF0000"/>
                <w:highlight w:val="yellow"/>
              </w:rPr>
            </w:rPrChange>
          </w:rPr>
          <w:t>guidelines.</w:t>
        </w:r>
      </w:ins>
    </w:p>
    <w:p w14:paraId="14B3A39B" w14:textId="06E2B60E" w:rsidR="00FC0B7B" w:rsidRPr="00EF16AE" w:rsidRDefault="00FC0B7B" w:rsidP="002D0EB7">
      <w:pPr>
        <w:pStyle w:val="Heading5"/>
        <w:tabs>
          <w:tab w:val="left" w:pos="2835"/>
        </w:tabs>
        <w:ind w:left="2835" w:hanging="708"/>
      </w:pPr>
      <w:r w:rsidRPr="00EF16AE">
        <w:t xml:space="preserve">Radiation Hazards: </w:t>
      </w:r>
      <w:ins w:id="1412" w:author="James Faas" w:date="2022-11-30T09:14:00Z">
        <w:r w:rsidR="00EF16AE" w:rsidRPr="00EF16AE">
          <w:rPr>
            <w:rPrChange w:id="1413" w:author="James Faas" w:date="2022-11-30T09:15:00Z">
              <w:rPr>
                <w:color w:val="FF0000"/>
                <w:highlight w:val="yellow"/>
              </w:rPr>
            </w:rPrChange>
          </w:rPr>
          <w:t xml:space="preserve">per </w:t>
        </w:r>
      </w:ins>
      <w:del w:id="1414" w:author="James Faas" w:date="2022-11-30T09:14:00Z">
        <w:r w:rsidR="001F2789" w:rsidRPr="00EF16AE" w:rsidDel="00EF16AE">
          <w:rPr>
            <w:rPrChange w:id="1415" w:author="James Faas" w:date="2022-11-30T09:15:00Z">
              <w:rPr>
                <w:highlight w:val="yellow"/>
              </w:rPr>
            </w:rPrChange>
          </w:rPr>
          <w:delText>[</w:delText>
        </w:r>
      </w:del>
      <w:r w:rsidRPr="00EF16AE">
        <w:rPr>
          <w:rPrChange w:id="1416" w:author="James Faas" w:date="2022-11-30T09:15:00Z">
            <w:rPr>
              <w:highlight w:val="yellow"/>
            </w:rPr>
          </w:rPrChange>
        </w:rPr>
        <w:t xml:space="preserve">OSHA </w:t>
      </w:r>
      <w:del w:id="1417" w:author="James Faas" w:date="2022-11-30T09:14:00Z">
        <w:r w:rsidRPr="00EF16AE" w:rsidDel="00EF16AE">
          <w:rPr>
            <w:rPrChange w:id="1418" w:author="James Faas" w:date="2022-11-30T09:15:00Z">
              <w:rPr>
                <w:highlight w:val="yellow"/>
              </w:rPr>
            </w:rPrChange>
          </w:rPr>
          <w:delText>Purple</w:delText>
        </w:r>
        <w:r w:rsidR="009C4EE5" w:rsidRPr="00EF16AE" w:rsidDel="00EF16AE">
          <w:rPr>
            <w:rPrChange w:id="1419" w:author="James Faas" w:date="2022-11-30T09:15:00Z">
              <w:rPr>
                <w:highlight w:val="yellow"/>
              </w:rPr>
            </w:rPrChange>
          </w:rPr>
          <w:delText xml:space="preserve"> </w:delText>
        </w:r>
        <w:r w:rsidR="0062345D" w:rsidRPr="00EF16AE" w:rsidDel="00EF16AE">
          <w:rPr>
            <w:i/>
            <w:rPrChange w:id="1420" w:author="James Faas" w:date="2022-11-30T09:15:00Z">
              <w:rPr>
                <w:i/>
                <w:highlight w:val="yellow"/>
              </w:rPr>
            </w:rPrChange>
          </w:rPr>
          <w:delText>[</w:delText>
        </w:r>
        <w:r w:rsidR="009C4EE5" w:rsidRPr="00EF16AE" w:rsidDel="00EF16AE">
          <w:rPr>
            <w:i/>
            <w:rPrChange w:id="1421" w:author="James Faas" w:date="2022-11-30T09:15:00Z">
              <w:rPr>
                <w:i/>
                <w:highlight w:val="yellow"/>
              </w:rPr>
            </w:rPrChange>
          </w:rPr>
          <w:delText>Consultant to amend to Ontario equivalent]</w:delText>
        </w:r>
        <w:r w:rsidR="001F2789" w:rsidRPr="00EF16AE" w:rsidDel="00EF16AE">
          <w:rPr>
            <w:rPrChange w:id="1422" w:author="James Faas" w:date="2022-11-30T09:15:00Z">
              <w:rPr>
                <w:highlight w:val="yellow"/>
              </w:rPr>
            </w:rPrChange>
          </w:rPr>
          <w:delText>]</w:delText>
        </w:r>
        <w:r w:rsidRPr="00EF16AE" w:rsidDel="00EF16AE">
          <w:rPr>
            <w:rPrChange w:id="1423" w:author="James Faas" w:date="2022-11-30T09:15:00Z">
              <w:rPr>
                <w:highlight w:val="yellow"/>
              </w:rPr>
            </w:rPrChange>
          </w:rPr>
          <w:delText>.</w:delText>
        </w:r>
      </w:del>
      <w:ins w:id="1424" w:author="James Faas" w:date="2022-11-30T09:14:00Z">
        <w:r w:rsidR="00EF16AE" w:rsidRPr="00EF16AE">
          <w:rPr>
            <w:rPrChange w:id="1425" w:author="James Faas" w:date="2022-11-30T09:15:00Z">
              <w:rPr>
                <w:color w:val="FF0000"/>
              </w:rPr>
            </w:rPrChange>
          </w:rPr>
          <w:t>guidelines.</w:t>
        </w:r>
      </w:ins>
    </w:p>
    <w:p w14:paraId="4A981E7D" w14:textId="41F98D99" w:rsidR="00FC0B7B" w:rsidRPr="00EF16AE" w:rsidRDefault="00FC0B7B" w:rsidP="002D0EB7">
      <w:pPr>
        <w:pStyle w:val="Heading5"/>
        <w:tabs>
          <w:tab w:val="left" w:pos="2835"/>
        </w:tabs>
        <w:ind w:left="2835" w:hanging="708"/>
      </w:pPr>
      <w:r w:rsidRPr="00EF16AE">
        <w:t xml:space="preserve">Physical hazards in normal operating area and energy lockout devices, including, but not limited to, electrical disconnects for equipment and equipment isolation valves in air and liquid lines under pressure: </w:t>
      </w:r>
      <w:ins w:id="1426" w:author="James Faas" w:date="2022-11-30T09:14:00Z">
        <w:r w:rsidR="00EF16AE" w:rsidRPr="00EF16AE">
          <w:rPr>
            <w:rPrChange w:id="1427" w:author="James Faas" w:date="2022-11-30T09:16:00Z">
              <w:rPr>
                <w:color w:val="FF0000"/>
                <w:highlight w:val="yellow"/>
              </w:rPr>
            </w:rPrChange>
          </w:rPr>
          <w:t xml:space="preserve">per </w:t>
        </w:r>
      </w:ins>
      <w:del w:id="1428" w:author="James Faas" w:date="2022-11-30T09:14:00Z">
        <w:r w:rsidR="001F2789" w:rsidRPr="00EF16AE" w:rsidDel="00EF16AE">
          <w:rPr>
            <w:rPrChange w:id="1429" w:author="James Faas" w:date="2022-11-30T09:16:00Z">
              <w:rPr>
                <w:highlight w:val="yellow"/>
              </w:rPr>
            </w:rPrChange>
          </w:rPr>
          <w:delText>[</w:delText>
        </w:r>
      </w:del>
      <w:r w:rsidRPr="00EF16AE">
        <w:rPr>
          <w:rPrChange w:id="1430" w:author="James Faas" w:date="2022-11-30T09:16:00Z">
            <w:rPr>
              <w:highlight w:val="yellow"/>
            </w:rPr>
          </w:rPrChange>
        </w:rPr>
        <w:t xml:space="preserve">OSHA </w:t>
      </w:r>
      <w:del w:id="1431" w:author="James Faas" w:date="2022-11-30T09:14:00Z">
        <w:r w:rsidRPr="00EF16AE" w:rsidDel="00EF16AE">
          <w:rPr>
            <w:rPrChange w:id="1432" w:author="James Faas" w:date="2022-11-30T09:16:00Z">
              <w:rPr>
                <w:highlight w:val="yellow"/>
              </w:rPr>
            </w:rPrChange>
          </w:rPr>
          <w:delText>Yellow</w:delText>
        </w:r>
        <w:r w:rsidR="0062345D" w:rsidRPr="00EF16AE" w:rsidDel="00EF16AE">
          <w:rPr>
            <w:rPrChange w:id="1433" w:author="James Faas" w:date="2022-11-30T09:16:00Z">
              <w:rPr>
                <w:highlight w:val="yellow"/>
              </w:rPr>
            </w:rPrChange>
          </w:rPr>
          <w:delText xml:space="preserve"> </w:delText>
        </w:r>
        <w:r w:rsidR="0062345D" w:rsidRPr="00EF16AE" w:rsidDel="00EF16AE">
          <w:rPr>
            <w:i/>
            <w:rPrChange w:id="1434" w:author="James Faas" w:date="2022-11-30T09:16:00Z">
              <w:rPr>
                <w:i/>
                <w:highlight w:val="yellow"/>
              </w:rPr>
            </w:rPrChange>
          </w:rPr>
          <w:delText>[</w:delText>
        </w:r>
        <w:r w:rsidR="009C4EE5" w:rsidRPr="00EF16AE" w:rsidDel="00EF16AE">
          <w:rPr>
            <w:i/>
            <w:rPrChange w:id="1435" w:author="James Faas" w:date="2022-11-30T09:16:00Z">
              <w:rPr>
                <w:i/>
                <w:highlight w:val="yellow"/>
              </w:rPr>
            </w:rPrChange>
          </w:rPr>
          <w:delText>Consultant to amend to Ontario equivalent]</w:delText>
        </w:r>
        <w:r w:rsidR="001F2789" w:rsidRPr="00EF16AE" w:rsidDel="00EF16AE">
          <w:rPr>
            <w:rPrChange w:id="1436" w:author="James Faas" w:date="2022-11-30T09:16:00Z">
              <w:rPr>
                <w:highlight w:val="yellow"/>
              </w:rPr>
            </w:rPrChange>
          </w:rPr>
          <w:delText>]</w:delText>
        </w:r>
        <w:r w:rsidRPr="00EF16AE" w:rsidDel="00EF16AE">
          <w:rPr>
            <w:rPrChange w:id="1437" w:author="James Faas" w:date="2022-11-30T09:16:00Z">
              <w:rPr>
                <w:highlight w:val="yellow"/>
              </w:rPr>
            </w:rPrChange>
          </w:rPr>
          <w:delText>.</w:delText>
        </w:r>
        <w:r w:rsidR="009C4EE5" w:rsidRPr="00EF16AE" w:rsidDel="00EF16AE">
          <w:delText xml:space="preserve"> </w:delText>
        </w:r>
      </w:del>
      <w:ins w:id="1438" w:author="James Faas" w:date="2022-11-30T09:14:00Z">
        <w:r w:rsidR="00EF16AE" w:rsidRPr="00EF16AE">
          <w:rPr>
            <w:rPrChange w:id="1439" w:author="James Faas" w:date="2022-11-30T09:16:00Z">
              <w:rPr>
                <w:color w:val="FF0000"/>
              </w:rPr>
            </w:rPrChange>
          </w:rPr>
          <w:t>guidelines.</w:t>
        </w:r>
      </w:ins>
    </w:p>
    <w:p w14:paraId="48D68F8E" w14:textId="77777777" w:rsidR="00FC0B7B" w:rsidRPr="00EF16AE" w:rsidRDefault="00FC0B7B" w:rsidP="002D0EB7">
      <w:pPr>
        <w:pStyle w:val="Heading5"/>
        <w:tabs>
          <w:tab w:val="left" w:pos="2835"/>
        </w:tabs>
        <w:ind w:left="2835" w:hanging="708"/>
      </w:pPr>
      <w:r w:rsidRPr="00EF16AE">
        <w:lastRenderedPageBreak/>
        <w:t xml:space="preserve">Aluminum cable traps: </w:t>
      </w:r>
      <w:del w:id="1440" w:author="James Faas" w:date="2022-11-30T09:15:00Z">
        <w:r w:rsidR="001F2789" w:rsidRPr="00EF16AE" w:rsidDel="00EF16AE">
          <w:rPr>
            <w:rPrChange w:id="1441" w:author="James Faas" w:date="2022-11-30T09:16:00Z">
              <w:rPr>
                <w:highlight w:val="yellow"/>
              </w:rPr>
            </w:rPrChange>
          </w:rPr>
          <w:delText>[</w:delText>
        </w:r>
      </w:del>
      <w:r w:rsidRPr="00EF16AE">
        <w:rPr>
          <w:rPrChange w:id="1442" w:author="James Faas" w:date="2022-11-30T09:16:00Z">
            <w:rPr>
              <w:highlight w:val="yellow"/>
            </w:rPr>
          </w:rPrChange>
        </w:rPr>
        <w:t>Unfinished</w:t>
      </w:r>
      <w:del w:id="1443" w:author="James Faas" w:date="2022-11-30T09:15:00Z">
        <w:r w:rsidR="001F2789" w:rsidRPr="00EF16AE" w:rsidDel="00EF16AE">
          <w:rPr>
            <w:rPrChange w:id="1444" w:author="James Faas" w:date="2022-11-30T09:16:00Z">
              <w:rPr>
                <w:highlight w:val="yellow"/>
              </w:rPr>
            </w:rPrChange>
          </w:rPr>
          <w:delText>]</w:delText>
        </w:r>
      </w:del>
      <w:r w:rsidRPr="00EF16AE">
        <w:rPr>
          <w:rPrChange w:id="1445" w:author="James Faas" w:date="2022-11-30T09:16:00Z">
            <w:rPr>
              <w:highlight w:val="yellow"/>
            </w:rPr>
          </w:rPrChange>
        </w:rPr>
        <w:t>.</w:t>
      </w:r>
    </w:p>
    <w:p w14:paraId="6A4E14DF" w14:textId="2F2A90B4" w:rsidR="00FC0B7B" w:rsidRPr="00EF16AE" w:rsidRDefault="00FC0B7B" w:rsidP="002D0EB7">
      <w:pPr>
        <w:pStyle w:val="Heading5"/>
        <w:tabs>
          <w:tab w:val="left" w:pos="2835"/>
        </w:tabs>
        <w:ind w:left="2835" w:hanging="708"/>
      </w:pPr>
      <w:r w:rsidRPr="00EF16AE">
        <w:t xml:space="preserve">Electrical panels: Prefinished </w:t>
      </w:r>
      <w:ins w:id="1446" w:author="James Faas" w:date="2022-11-30T09:15:00Z">
        <w:r w:rsidR="00EF16AE" w:rsidRPr="00EF16AE">
          <w:rPr>
            <w:rPrChange w:id="1447" w:author="James Faas" w:date="2022-11-30T09:16:00Z">
              <w:rPr>
                <w:color w:val="FF0000"/>
                <w:highlight w:val="yellow"/>
              </w:rPr>
            </w:rPrChange>
          </w:rPr>
          <w:t xml:space="preserve">- </w:t>
        </w:r>
      </w:ins>
      <w:del w:id="1448" w:author="James Faas" w:date="2022-11-30T09:15:00Z">
        <w:r w:rsidR="001F2789" w:rsidRPr="00EF16AE" w:rsidDel="00EF16AE">
          <w:rPr>
            <w:rPrChange w:id="1449" w:author="James Faas" w:date="2022-11-30T09:16:00Z">
              <w:rPr>
                <w:highlight w:val="yellow"/>
              </w:rPr>
            </w:rPrChange>
          </w:rPr>
          <w:delText>[</w:delText>
        </w:r>
      </w:del>
      <w:r w:rsidRPr="00EF16AE">
        <w:rPr>
          <w:rPrChange w:id="1450" w:author="James Faas" w:date="2022-11-30T09:16:00Z">
            <w:rPr>
              <w:highlight w:val="yellow"/>
            </w:rPr>
          </w:rPrChange>
        </w:rPr>
        <w:t>ANSI/ASA #61 Grey</w:t>
      </w:r>
      <w:del w:id="1451" w:author="James Faas" w:date="2022-11-30T09:15:00Z">
        <w:r w:rsidR="001F2789" w:rsidRPr="00EF16AE" w:rsidDel="00EF16AE">
          <w:rPr>
            <w:rPrChange w:id="1452" w:author="James Faas" w:date="2022-11-30T09:16:00Z">
              <w:rPr>
                <w:highlight w:val="yellow"/>
              </w:rPr>
            </w:rPrChange>
          </w:rPr>
          <w:delText>]</w:delText>
        </w:r>
      </w:del>
      <w:r w:rsidRPr="00EF16AE">
        <w:rPr>
          <w:rPrChange w:id="1453" w:author="James Faas" w:date="2022-11-30T09:16:00Z">
            <w:rPr>
              <w:highlight w:val="yellow"/>
            </w:rPr>
          </w:rPrChange>
        </w:rPr>
        <w:t>.</w:t>
      </w:r>
      <w:r w:rsidRPr="00EF16AE">
        <w:t xml:space="preserve"> </w:t>
      </w:r>
      <w:del w:id="1454" w:author="James Faas" w:date="2022-11-30T09:15:00Z">
        <w:r w:rsidRPr="00EF16AE" w:rsidDel="00EF16AE">
          <w:delText xml:space="preserve">For painting refer to </w:delText>
        </w:r>
        <w:r w:rsidRPr="00EF16AE" w:rsidDel="00EF16AE">
          <w:rPr>
            <w:rPrChange w:id="1455" w:author="James Faas" w:date="2022-11-30T09:16:00Z">
              <w:rPr>
                <w:highlight w:val="yellow"/>
              </w:rPr>
            </w:rPrChange>
          </w:rPr>
          <w:delText>Colour Schedule – General.</w:delText>
        </w:r>
        <w:r w:rsidR="007402F3" w:rsidRPr="00EF16AE" w:rsidDel="00EF16AE">
          <w:delText xml:space="preserve"> </w:delText>
        </w:r>
        <w:r w:rsidR="007402F3" w:rsidRPr="00EF16AE" w:rsidDel="00EF16AE">
          <w:rPr>
            <w:i/>
            <w:rPrChange w:id="1456" w:author="James Faas" w:date="2022-11-30T09:16:00Z">
              <w:rPr>
                <w:i/>
                <w:highlight w:val="yellow"/>
              </w:rPr>
            </w:rPrChange>
          </w:rPr>
          <w:delText>[Consultant to develop all required schedules and amend as appropriate]</w:delText>
        </w:r>
      </w:del>
    </w:p>
    <w:p w14:paraId="5083AA7E" w14:textId="23DD258F" w:rsidR="00FC0B7B" w:rsidRPr="00EF16AE" w:rsidRDefault="00FC0B7B" w:rsidP="002D0EB7">
      <w:pPr>
        <w:pStyle w:val="Heading5"/>
        <w:tabs>
          <w:tab w:val="left" w:pos="2835"/>
        </w:tabs>
        <w:ind w:left="2835" w:hanging="708"/>
        <w:rPr>
          <w:i/>
          <w:rPrChange w:id="1457" w:author="James Faas" w:date="2022-11-30T09:16:00Z">
            <w:rPr>
              <w:i/>
              <w:highlight w:val="yellow"/>
            </w:rPr>
          </w:rPrChange>
        </w:rPr>
      </w:pPr>
      <w:r w:rsidRPr="00EF16AE">
        <w:t xml:space="preserve">Galvanized steel conduit: Prefinished </w:t>
      </w:r>
      <w:ins w:id="1458" w:author="James Faas" w:date="2022-11-30T09:15:00Z">
        <w:r w:rsidR="00EF16AE" w:rsidRPr="00EF16AE">
          <w:rPr>
            <w:rPrChange w:id="1459" w:author="James Faas" w:date="2022-11-30T09:16:00Z">
              <w:rPr>
                <w:color w:val="FF0000"/>
                <w:highlight w:val="yellow"/>
              </w:rPr>
            </w:rPrChange>
          </w:rPr>
          <w:t xml:space="preserve">- </w:t>
        </w:r>
      </w:ins>
      <w:del w:id="1460" w:author="James Faas" w:date="2022-11-30T09:15:00Z">
        <w:r w:rsidR="001F2789" w:rsidRPr="00EF16AE" w:rsidDel="00EF16AE">
          <w:rPr>
            <w:rPrChange w:id="1461" w:author="James Faas" w:date="2022-11-30T09:16:00Z">
              <w:rPr>
                <w:highlight w:val="yellow"/>
              </w:rPr>
            </w:rPrChange>
          </w:rPr>
          <w:delText>[</w:delText>
        </w:r>
      </w:del>
      <w:r w:rsidRPr="00EF16AE">
        <w:rPr>
          <w:rPrChange w:id="1462" w:author="James Faas" w:date="2022-11-30T09:16:00Z">
            <w:rPr>
              <w:highlight w:val="yellow"/>
            </w:rPr>
          </w:rPrChange>
        </w:rPr>
        <w:t>ANSI/ASA #61 Grey</w:t>
      </w:r>
      <w:ins w:id="1463" w:author="James Faas" w:date="2022-11-30T09:16:00Z">
        <w:r w:rsidR="00EF16AE" w:rsidRPr="00EF16AE">
          <w:rPr>
            <w:rPrChange w:id="1464" w:author="James Faas" w:date="2022-11-30T09:16:00Z">
              <w:rPr>
                <w:color w:val="FF0000"/>
                <w:highlight w:val="yellow"/>
              </w:rPr>
            </w:rPrChange>
          </w:rPr>
          <w:t>.</w:t>
        </w:r>
      </w:ins>
      <w:del w:id="1465" w:author="James Faas" w:date="2022-11-30T09:16:00Z">
        <w:r w:rsidR="001F2789" w:rsidRPr="00EF16AE" w:rsidDel="00EF16AE">
          <w:rPr>
            <w:rPrChange w:id="1466" w:author="James Faas" w:date="2022-11-30T09:16:00Z">
              <w:rPr>
                <w:highlight w:val="yellow"/>
              </w:rPr>
            </w:rPrChange>
          </w:rPr>
          <w:delText>]</w:delText>
        </w:r>
        <w:r w:rsidRPr="00EF16AE" w:rsidDel="00EF16AE">
          <w:rPr>
            <w:rPrChange w:id="1467" w:author="James Faas" w:date="2022-11-30T09:16:00Z">
              <w:rPr>
                <w:highlight w:val="yellow"/>
              </w:rPr>
            </w:rPrChange>
          </w:rPr>
          <w:delText>.</w:delText>
        </w:r>
        <w:r w:rsidRPr="00EF16AE" w:rsidDel="00EF16AE">
          <w:delText xml:space="preserve"> For painting refer to Colour Schedule – General.</w:delText>
        </w:r>
        <w:r w:rsidR="007402F3" w:rsidRPr="00EF16AE" w:rsidDel="00EF16AE">
          <w:delText xml:space="preserve"> </w:delText>
        </w:r>
        <w:r w:rsidR="007402F3" w:rsidRPr="00EF16AE" w:rsidDel="00EF16AE">
          <w:rPr>
            <w:i/>
            <w:rPrChange w:id="1468" w:author="James Faas" w:date="2022-11-30T09:16:00Z">
              <w:rPr>
                <w:i/>
                <w:highlight w:val="yellow"/>
              </w:rPr>
            </w:rPrChange>
          </w:rPr>
          <w:delText>[Consultant to develop all required schedules and amend as appropriate]</w:delText>
        </w:r>
      </w:del>
    </w:p>
    <w:p w14:paraId="66308ACC" w14:textId="77777777" w:rsidR="00FC0B7B" w:rsidRPr="00EF16AE" w:rsidDel="00EF16AE" w:rsidRDefault="00FC0B7B" w:rsidP="00E91B63">
      <w:pPr>
        <w:pStyle w:val="Heading3"/>
        <w:tabs>
          <w:tab w:val="clear" w:pos="1440"/>
          <w:tab w:val="left" w:pos="1418"/>
        </w:tabs>
        <w:ind w:left="1418" w:hanging="709"/>
        <w:rPr>
          <w:del w:id="1469" w:author="James Faas" w:date="2022-11-30T09:16:00Z"/>
        </w:rPr>
      </w:pPr>
      <w:r w:rsidRPr="00EF16AE">
        <w:t>Pipe Identification Painting:</w:t>
      </w:r>
    </w:p>
    <w:p w14:paraId="6F49AAF1" w14:textId="7A073DC8" w:rsidR="001F2789" w:rsidRPr="00EF16AE" w:rsidRDefault="001F2789">
      <w:pPr>
        <w:pStyle w:val="Heading3"/>
        <w:tabs>
          <w:tab w:val="clear" w:pos="1440"/>
          <w:tab w:val="left" w:pos="1418"/>
        </w:tabs>
        <w:ind w:left="1418" w:hanging="709"/>
        <w:rPr>
          <w:rFonts w:cs="Arial"/>
          <w:i/>
        </w:rPr>
        <w:pPrChange w:id="1470" w:author="James Faas" w:date="2022-11-30T09:16:00Z">
          <w:pPr>
            <w:ind w:left="4320" w:hanging="2902"/>
          </w:pPr>
        </w:pPrChange>
      </w:pPr>
      <w:del w:id="1471" w:author="James Faas" w:date="2022-11-30T09:16:00Z">
        <w:r w:rsidRPr="00EF16AE" w:rsidDel="00EF16AE">
          <w:rPr>
            <w:rFonts w:cs="Arial"/>
            <w:i/>
            <w:rPrChange w:id="1472" w:author="James Faas" w:date="2022-11-30T09:16:00Z">
              <w:rPr>
                <w:rFonts w:cs="Arial"/>
                <w:i/>
                <w:highlight w:val="yellow"/>
              </w:rPr>
            </w:rPrChange>
          </w:rPr>
          <w:delText>[</w:delText>
        </w:r>
        <w:r w:rsidR="0062345D" w:rsidRPr="00EF16AE" w:rsidDel="00EF16AE">
          <w:rPr>
            <w:rFonts w:cs="Arial"/>
            <w:i/>
            <w:rPrChange w:id="1473" w:author="James Faas" w:date="2022-11-30T09:16:00Z">
              <w:rPr>
                <w:rFonts w:cs="Arial"/>
                <w:i/>
                <w:highlight w:val="yellow"/>
              </w:rPr>
            </w:rPrChange>
          </w:rPr>
          <w:delText>Consultant to c</w:delText>
        </w:r>
        <w:r w:rsidRPr="00EF16AE" w:rsidDel="00EF16AE">
          <w:rPr>
            <w:rFonts w:cs="Arial"/>
            <w:i/>
            <w:rPrChange w:id="1474" w:author="James Faas" w:date="2022-11-30T09:16:00Z">
              <w:rPr>
                <w:rFonts w:cs="Arial"/>
                <w:i/>
                <w:highlight w:val="yellow"/>
              </w:rPr>
            </w:rPrChange>
          </w:rPr>
          <w:delText>oordinate final colour selection with Division 15.]</w:delText>
        </w:r>
      </w:del>
    </w:p>
    <w:p w14:paraId="782FE2E6" w14:textId="77777777" w:rsidR="00FC0B7B" w:rsidRPr="00EF16AE" w:rsidRDefault="00FC0B7B" w:rsidP="002D0EB7">
      <w:pPr>
        <w:pStyle w:val="Heading4"/>
        <w:tabs>
          <w:tab w:val="left" w:pos="2127"/>
        </w:tabs>
        <w:ind w:left="2127" w:hanging="709"/>
      </w:pPr>
      <w:r w:rsidRPr="00EF16AE">
        <w:t>Colour code non</w:t>
      </w:r>
      <w:r w:rsidR="008F639C" w:rsidRPr="00EF16AE">
        <w:t>-</w:t>
      </w:r>
      <w:r w:rsidRPr="00EF16AE">
        <w:t>submerged metal piping, except electrical conduit. Paint fittings and valves the same colour as pipe, except equipment isolation valves.</w:t>
      </w:r>
    </w:p>
    <w:p w14:paraId="60207B6D" w14:textId="4E7FC878" w:rsidR="007402F3" w:rsidRPr="00EF16AE" w:rsidRDefault="00FC0B7B" w:rsidP="007402F3">
      <w:pPr>
        <w:pStyle w:val="Heading5"/>
        <w:tabs>
          <w:tab w:val="left" w:pos="2835"/>
        </w:tabs>
        <w:ind w:left="2835" w:hanging="708"/>
        <w:rPr>
          <w:rPrChange w:id="1475" w:author="James Faas" w:date="2022-11-30T09:20:00Z">
            <w:rPr>
              <w:highlight w:val="yellow"/>
            </w:rPr>
          </w:rPrChange>
        </w:rPr>
      </w:pPr>
      <w:r w:rsidRPr="00EF16AE">
        <w:t xml:space="preserve">Piping Colour Coding: </w:t>
      </w:r>
      <w:del w:id="1476" w:author="James Faas" w:date="2022-11-30T09:16:00Z">
        <w:r w:rsidRPr="00EF16AE" w:rsidDel="00EF16AE">
          <w:rPr>
            <w:rPrChange w:id="1477" w:author="James Faas" w:date="2022-11-30T09:20:00Z">
              <w:rPr>
                <w:highlight w:val="yellow"/>
              </w:rPr>
            </w:rPrChange>
          </w:rPr>
          <w:delText>[</w:delText>
        </w:r>
      </w:del>
      <w:r w:rsidRPr="00EF16AE">
        <w:rPr>
          <w:rPrChange w:id="1478" w:author="James Faas" w:date="2022-11-30T09:20:00Z">
            <w:rPr>
              <w:highlight w:val="yellow"/>
            </w:rPr>
          </w:rPrChange>
        </w:rPr>
        <w:t>In accordance with Piping Schedule.</w:t>
      </w:r>
      <w:del w:id="1479" w:author="James Faas" w:date="2022-11-30T09:16:00Z">
        <w:r w:rsidRPr="00EF16AE" w:rsidDel="00EF16AE">
          <w:rPr>
            <w:rPrChange w:id="1480" w:author="James Faas" w:date="2022-11-30T09:20:00Z">
              <w:rPr>
                <w:highlight w:val="yellow"/>
              </w:rPr>
            </w:rPrChange>
          </w:rPr>
          <w:delText>]</w:delText>
        </w:r>
        <w:r w:rsidR="007402F3" w:rsidRPr="00EF16AE" w:rsidDel="00EF16AE">
          <w:rPr>
            <w:rPrChange w:id="1481" w:author="James Faas" w:date="2022-11-30T09:20:00Z">
              <w:rPr>
                <w:highlight w:val="yellow"/>
              </w:rPr>
            </w:rPrChange>
          </w:rPr>
          <w:delText xml:space="preserve"> </w:delText>
        </w:r>
        <w:r w:rsidR="0062345D" w:rsidRPr="00EF16AE" w:rsidDel="00EF16AE">
          <w:rPr>
            <w:i/>
            <w:rPrChange w:id="1482" w:author="James Faas" w:date="2022-11-30T09:20:00Z">
              <w:rPr>
                <w:i/>
                <w:highlight w:val="yellow"/>
              </w:rPr>
            </w:rPrChange>
          </w:rPr>
          <w:delText>[</w:delText>
        </w:r>
        <w:r w:rsidR="007402F3" w:rsidRPr="00EF16AE" w:rsidDel="00EF16AE">
          <w:rPr>
            <w:i/>
            <w:rPrChange w:id="1483" w:author="James Faas" w:date="2022-11-30T09:20:00Z">
              <w:rPr>
                <w:i/>
                <w:highlight w:val="yellow"/>
              </w:rPr>
            </w:rPrChange>
          </w:rPr>
          <w:delText>Consultant to develop all required schedules and amend as appropriate]</w:delText>
        </w:r>
      </w:del>
    </w:p>
    <w:p w14:paraId="592BF7C3" w14:textId="4EEA4915" w:rsidR="00FC0B7B" w:rsidRPr="00EF16AE" w:rsidRDefault="00FC0B7B" w:rsidP="002D0EB7">
      <w:pPr>
        <w:pStyle w:val="Heading4"/>
        <w:tabs>
          <w:tab w:val="left" w:pos="2127"/>
        </w:tabs>
        <w:ind w:left="2127" w:hanging="709"/>
      </w:pPr>
      <w:del w:id="1484" w:author="James Faas" w:date="2022-11-30T09:16:00Z">
        <w:r w:rsidRPr="00EF16AE" w:rsidDel="00EF16AE">
          <w:rPr>
            <w:rPrChange w:id="1485" w:author="James Faas" w:date="2022-11-30T09:20:00Z">
              <w:rPr>
                <w:highlight w:val="yellow"/>
              </w:rPr>
            </w:rPrChange>
          </w:rPr>
          <w:delText>[As shown in table below.] [</w:delText>
        </w:r>
      </w:del>
      <w:r w:rsidRPr="00EF16AE">
        <w:rPr>
          <w:rPrChange w:id="1486" w:author="James Faas" w:date="2022-11-30T09:20:00Z">
            <w:rPr>
              <w:highlight w:val="yellow"/>
            </w:rPr>
          </w:rPrChange>
        </w:rPr>
        <w:t xml:space="preserve">Comply with Pipe Identification System of the Ministry of the Environment </w:t>
      </w:r>
      <w:r w:rsidR="00307D3B" w:rsidRPr="00EF16AE">
        <w:rPr>
          <w:rPrChange w:id="1487" w:author="James Faas" w:date="2022-11-30T09:20:00Z">
            <w:rPr>
              <w:highlight w:val="yellow"/>
            </w:rPr>
          </w:rPrChange>
        </w:rPr>
        <w:t xml:space="preserve">and Climate Change </w:t>
      </w:r>
      <w:del w:id="1488" w:author="James Faas" w:date="2022-11-30T09:18:00Z">
        <w:r w:rsidRPr="00EF16AE" w:rsidDel="00EF16AE">
          <w:rPr>
            <w:rPrChange w:id="1489" w:author="James Faas" w:date="2022-11-30T09:20:00Z">
              <w:rPr>
                <w:highlight w:val="yellow"/>
              </w:rPr>
            </w:rPrChange>
          </w:rPr>
          <w:delText xml:space="preserve">dated March 1988 and </w:delText>
        </w:r>
      </w:del>
      <w:r w:rsidRPr="00EF16AE">
        <w:rPr>
          <w:rPrChange w:id="1490" w:author="James Faas" w:date="2022-11-30T09:20:00Z">
            <w:rPr>
              <w:highlight w:val="yellow"/>
            </w:rPr>
          </w:rPrChange>
        </w:rPr>
        <w:t>Section 150</w:t>
      </w:r>
      <w:r w:rsidR="003F2903" w:rsidRPr="00EF16AE">
        <w:rPr>
          <w:rPrChange w:id="1491" w:author="James Faas" w:date="2022-11-30T09:20:00Z">
            <w:rPr>
              <w:highlight w:val="yellow"/>
            </w:rPr>
          </w:rPrChange>
        </w:rPr>
        <w:t>75 – Facilities Piping Identification</w:t>
      </w:r>
      <w:r w:rsidRPr="00EF16AE">
        <w:rPr>
          <w:rPrChange w:id="1492" w:author="James Faas" w:date="2022-11-30T09:20:00Z">
            <w:rPr>
              <w:highlight w:val="yellow"/>
            </w:rPr>
          </w:rPrChange>
        </w:rPr>
        <w:t>.</w:t>
      </w:r>
      <w:del w:id="1493" w:author="James Faas" w:date="2022-11-30T09:18:00Z">
        <w:r w:rsidR="00307D3B" w:rsidRPr="00EF16AE" w:rsidDel="00EF16AE">
          <w:rPr>
            <w:rPrChange w:id="1494" w:author="James Faas" w:date="2022-11-30T09:20:00Z">
              <w:rPr>
                <w:highlight w:val="yellow"/>
              </w:rPr>
            </w:rPrChange>
          </w:rPr>
          <w:delText>]</w:delText>
        </w:r>
        <w:r w:rsidR="009C4EE5" w:rsidRPr="00EF16AE" w:rsidDel="00EF16AE">
          <w:rPr>
            <w:rPrChange w:id="1495" w:author="James Faas" w:date="2022-11-30T09:20:00Z">
              <w:rPr>
                <w:highlight w:val="yellow"/>
              </w:rPr>
            </w:rPrChange>
          </w:rPr>
          <w:delText xml:space="preserve"> </w:delText>
        </w:r>
        <w:r w:rsidR="00307D3B" w:rsidRPr="00EF16AE" w:rsidDel="00EF16AE">
          <w:rPr>
            <w:i/>
            <w:rPrChange w:id="1496" w:author="James Faas" w:date="2022-11-30T09:20:00Z">
              <w:rPr>
                <w:i/>
                <w:highlight w:val="yellow"/>
              </w:rPr>
            </w:rPrChange>
          </w:rPr>
          <w:delText>[</w:delText>
        </w:r>
        <w:r w:rsidR="009C4EE5" w:rsidRPr="00EF16AE" w:rsidDel="00EF16AE">
          <w:rPr>
            <w:i/>
            <w:rPrChange w:id="1497" w:author="James Faas" w:date="2022-11-30T09:20:00Z">
              <w:rPr>
                <w:i/>
                <w:highlight w:val="yellow"/>
              </w:rPr>
            </w:rPrChange>
          </w:rPr>
          <w:delText>Consultant to</w:delText>
        </w:r>
        <w:r w:rsidR="00307D3B" w:rsidRPr="00EF16AE" w:rsidDel="00EF16AE">
          <w:rPr>
            <w:i/>
            <w:rPrChange w:id="1498" w:author="James Faas" w:date="2022-11-30T09:20:00Z">
              <w:rPr>
                <w:i/>
                <w:highlight w:val="yellow"/>
              </w:rPr>
            </w:rPrChange>
          </w:rPr>
          <w:delText xml:space="preserve"> update references </w:delText>
        </w:r>
        <w:r w:rsidR="009C4EE5" w:rsidRPr="00EF16AE" w:rsidDel="00EF16AE">
          <w:rPr>
            <w:i/>
            <w:rPrChange w:id="1499" w:author="James Faas" w:date="2022-11-30T09:20:00Z">
              <w:rPr>
                <w:i/>
                <w:highlight w:val="yellow"/>
              </w:rPr>
            </w:rPrChange>
          </w:rPr>
          <w:delText>with most recent version</w:delText>
        </w:r>
        <w:r w:rsidRPr="00EF16AE" w:rsidDel="00EF16AE">
          <w:rPr>
            <w:i/>
            <w:rPrChange w:id="1500" w:author="James Faas" w:date="2022-11-30T09:20:00Z">
              <w:rPr>
                <w:i/>
                <w:highlight w:val="yellow"/>
              </w:rPr>
            </w:rPrChange>
          </w:rPr>
          <w:delText>]</w:delText>
        </w:r>
      </w:del>
    </w:p>
    <w:p w14:paraId="06CCD4A7" w14:textId="77777777" w:rsidR="00FC0B7B" w:rsidRPr="00EF16AE" w:rsidRDefault="00FC0B7B" w:rsidP="002D0EB7">
      <w:pPr>
        <w:pStyle w:val="Heading4"/>
        <w:tabs>
          <w:tab w:val="left" w:pos="2127"/>
        </w:tabs>
        <w:ind w:left="2127" w:hanging="709"/>
      </w:pPr>
      <w:r w:rsidRPr="00EF16AE">
        <w:t xml:space="preserve">Ferrous, bituminous coated and fabric </w:t>
      </w:r>
      <w:r w:rsidR="0062345D" w:rsidRPr="00EF16AE">
        <w:t>jacketed</w:t>
      </w:r>
      <w:r w:rsidRPr="00EF16AE">
        <w:t xml:space="preserve"> surfaces: Paint full surface of piping.</w:t>
      </w:r>
    </w:p>
    <w:p w14:paraId="7B06B1DA" w14:textId="77777777" w:rsidR="00FC0B7B" w:rsidRPr="00EF16AE" w:rsidRDefault="00FC0B7B" w:rsidP="002D0EB7">
      <w:pPr>
        <w:pStyle w:val="Heading4"/>
        <w:tabs>
          <w:tab w:val="left" w:pos="2127"/>
        </w:tabs>
        <w:ind w:left="2127" w:hanging="709"/>
      </w:pPr>
      <w:r w:rsidRPr="00EF16AE">
        <w:t>Stainless steel, PVC, and aluminum surfaces: Do not paint. Colour for ferrous appurtenances, such as flanges, valves, couplings, and similar items: Match colour of adjacent surfaces.</w:t>
      </w:r>
    </w:p>
    <w:p w14:paraId="4AE1F853" w14:textId="32650780" w:rsidR="00FC0B7B" w:rsidRPr="00EF16AE" w:rsidRDefault="00FC0B7B" w:rsidP="002D0EB7">
      <w:pPr>
        <w:pStyle w:val="Heading4"/>
        <w:tabs>
          <w:tab w:val="left" w:pos="2127"/>
        </w:tabs>
        <w:ind w:left="2127" w:hanging="709"/>
      </w:pPr>
      <w:r w:rsidRPr="00EF16AE">
        <w:t>Pipe Supports: Painted light gray, as approved by</w:t>
      </w:r>
      <w:r w:rsidR="00307D3B" w:rsidRPr="00EF16AE">
        <w:t xml:space="preserve"> the</w:t>
      </w:r>
      <w:r w:rsidRPr="00EF16AE">
        <w:t xml:space="preserve"> </w:t>
      </w:r>
      <w:del w:id="1501" w:author="James Faas" w:date="2022-11-30T09:19:00Z">
        <w:r w:rsidRPr="00EF16AE" w:rsidDel="00EF16AE">
          <w:rPr>
            <w:rPrChange w:id="1502" w:author="James Faas" w:date="2022-11-30T09:20:00Z">
              <w:rPr>
                <w:highlight w:val="yellow"/>
              </w:rPr>
            </w:rPrChange>
          </w:rPr>
          <w:delText>[</w:delText>
        </w:r>
      </w:del>
      <w:r w:rsidR="00462D6F" w:rsidRPr="00EF16AE">
        <w:rPr>
          <w:rPrChange w:id="1503" w:author="James Faas" w:date="2022-11-30T09:20:00Z">
            <w:rPr>
              <w:highlight w:val="yellow"/>
            </w:rPr>
          </w:rPrChange>
        </w:rPr>
        <w:t>Region</w:t>
      </w:r>
      <w:ins w:id="1504" w:author="James Faas" w:date="2022-11-30T09:19:00Z">
        <w:r w:rsidR="00EF16AE" w:rsidRPr="00EF16AE">
          <w:rPr>
            <w:rPrChange w:id="1505" w:author="James Faas" w:date="2022-11-30T09:20:00Z">
              <w:rPr>
                <w:color w:val="FF0000"/>
                <w:highlight w:val="yellow"/>
              </w:rPr>
            </w:rPrChange>
          </w:rPr>
          <w:t xml:space="preserve"> and/or </w:t>
        </w:r>
      </w:ins>
      <w:del w:id="1506" w:author="James Faas" w:date="2022-11-30T09:19:00Z">
        <w:r w:rsidRPr="00EF16AE" w:rsidDel="00EF16AE">
          <w:rPr>
            <w:rPrChange w:id="1507" w:author="James Faas" w:date="2022-11-30T09:20:00Z">
              <w:rPr>
                <w:highlight w:val="yellow"/>
              </w:rPr>
            </w:rPrChange>
          </w:rPr>
          <w:delText>] [</w:delText>
        </w:r>
      </w:del>
      <w:r w:rsidR="002E53F4" w:rsidRPr="00EF16AE">
        <w:rPr>
          <w:rPrChange w:id="1508" w:author="James Faas" w:date="2022-11-30T09:20:00Z">
            <w:rPr>
              <w:highlight w:val="yellow"/>
            </w:rPr>
          </w:rPrChange>
        </w:rPr>
        <w:t>Consultant</w:t>
      </w:r>
      <w:del w:id="1509" w:author="James Faas" w:date="2022-11-30T09:19:00Z">
        <w:r w:rsidRPr="00EF16AE" w:rsidDel="00EF16AE">
          <w:rPr>
            <w:rPrChange w:id="1510" w:author="James Faas" w:date="2022-11-30T09:20:00Z">
              <w:rPr>
                <w:highlight w:val="yellow"/>
              </w:rPr>
            </w:rPrChange>
          </w:rPr>
          <w:delText>]</w:delText>
        </w:r>
      </w:del>
      <w:r w:rsidRPr="00EF16AE">
        <w:t>.</w:t>
      </w:r>
    </w:p>
    <w:p w14:paraId="5A005301" w14:textId="77777777" w:rsidR="00FC0B7B" w:rsidRPr="00EF16AE" w:rsidRDefault="00FC0B7B" w:rsidP="002D0EB7">
      <w:pPr>
        <w:pStyle w:val="Heading4"/>
        <w:tabs>
          <w:tab w:val="left" w:pos="2127"/>
        </w:tabs>
        <w:ind w:left="2127" w:hanging="709"/>
        <w:rPr>
          <w:rPrChange w:id="1511" w:author="James Faas" w:date="2022-11-30T09:20:00Z">
            <w:rPr>
              <w:highlight w:val="yellow"/>
            </w:rPr>
          </w:rPrChange>
        </w:rPr>
      </w:pPr>
      <w:del w:id="1512" w:author="James Faas" w:date="2022-11-30T09:19:00Z">
        <w:r w:rsidRPr="00EF16AE" w:rsidDel="00EF16AE">
          <w:rPr>
            <w:rPrChange w:id="1513" w:author="James Faas" w:date="2022-11-30T09:20:00Z">
              <w:rPr>
                <w:highlight w:val="yellow"/>
              </w:rPr>
            </w:rPrChange>
          </w:rPr>
          <w:delText>[</w:delText>
        </w:r>
      </w:del>
      <w:r w:rsidRPr="00EF16AE">
        <w:rPr>
          <w:rPrChange w:id="1514" w:author="James Faas" w:date="2022-11-30T09:20:00Z">
            <w:rPr>
              <w:highlight w:val="yellow"/>
            </w:rPr>
          </w:rPrChange>
        </w:rPr>
        <w:t>Fiberglass reinforced plastic (FRP) pipe and polyvinyl chloride (PVC) pipe located inside of buildings and enclosed structures will not require painting, except as noted or scheduled.</w:t>
      </w:r>
      <w:del w:id="1515" w:author="James Faas" w:date="2022-11-30T09:20:00Z">
        <w:r w:rsidRPr="00EF16AE" w:rsidDel="00EF16AE">
          <w:rPr>
            <w:rPrChange w:id="1516" w:author="James Faas" w:date="2022-11-30T09:20:00Z">
              <w:rPr>
                <w:highlight w:val="yellow"/>
              </w:rPr>
            </w:rPrChange>
          </w:rPr>
          <w:delText>]</w:delText>
        </w:r>
      </w:del>
    </w:p>
    <w:p w14:paraId="597D38CF" w14:textId="77777777" w:rsidR="00FC0B7B" w:rsidRPr="00EF16AE" w:rsidRDefault="00FC0B7B" w:rsidP="0062345D">
      <w:pPr>
        <w:pStyle w:val="Heading4"/>
        <w:tabs>
          <w:tab w:val="left" w:pos="2127"/>
        </w:tabs>
        <w:ind w:left="2127" w:hanging="709"/>
      </w:pPr>
      <w:r w:rsidRPr="00EF16AE">
        <w:t>Colour Schedule – Ducting (HVA</w:t>
      </w:r>
      <w:r w:rsidR="00FB7FE8" w:rsidRPr="00EF16AE">
        <w:t>C)</w:t>
      </w:r>
    </w:p>
    <w:p w14:paraId="33F9492C" w14:textId="77777777" w:rsidR="00FC0B7B" w:rsidRPr="00EF16AE" w:rsidRDefault="00FC0B7B" w:rsidP="0062345D">
      <w:pPr>
        <w:pStyle w:val="Heading5"/>
        <w:tabs>
          <w:tab w:val="left" w:pos="2835"/>
        </w:tabs>
        <w:ind w:left="2835" w:hanging="708"/>
      </w:pPr>
      <w:r w:rsidRPr="00EF16AE">
        <w:t>Galvanized steel and fabric-</w:t>
      </w:r>
      <w:r w:rsidR="0062345D" w:rsidRPr="00EF16AE">
        <w:t>jacketed</w:t>
      </w:r>
      <w:r w:rsidRPr="00EF16AE">
        <w:t xml:space="preserve"> surfaces exposed to view: Paint full surface of Duct.</w:t>
      </w:r>
    </w:p>
    <w:p w14:paraId="7D78ED01" w14:textId="77777777" w:rsidR="00FC0B7B" w:rsidRPr="00EF16AE" w:rsidRDefault="00FC0B7B" w:rsidP="0062345D">
      <w:pPr>
        <w:pStyle w:val="Heading5"/>
        <w:tabs>
          <w:tab w:val="left" w:pos="2835"/>
        </w:tabs>
        <w:ind w:left="2835" w:hanging="708"/>
      </w:pPr>
      <w:r w:rsidRPr="00EF16AE">
        <w:t>Galvanized steel and fabric-</w:t>
      </w:r>
      <w:r w:rsidR="0062345D" w:rsidRPr="00EF16AE">
        <w:t>jacketed</w:t>
      </w:r>
      <w:r w:rsidRPr="00EF16AE">
        <w:t xml:space="preserve"> surfaces not exposed to view: Do not paint.</w:t>
      </w:r>
    </w:p>
    <w:p w14:paraId="23293F45" w14:textId="77777777" w:rsidR="00FC0B7B" w:rsidRPr="00EF16AE" w:rsidRDefault="00FC0B7B" w:rsidP="0062345D">
      <w:pPr>
        <w:pStyle w:val="Heading4"/>
        <w:tabs>
          <w:tab w:val="left" w:pos="2127"/>
        </w:tabs>
        <w:ind w:left="2127" w:hanging="709"/>
      </w:pPr>
      <w:r w:rsidRPr="00EF16AE">
        <w:t>Colour Schedule – Piping (Process and Servic</w:t>
      </w:r>
      <w:r w:rsidR="00FB7FE8" w:rsidRPr="00EF16AE">
        <w:t>e)</w:t>
      </w:r>
    </w:p>
    <w:p w14:paraId="006CEFF2" w14:textId="77777777" w:rsidR="00FC0B7B" w:rsidRPr="00EF16AE" w:rsidRDefault="00FC0B7B" w:rsidP="002D0EB7">
      <w:pPr>
        <w:pStyle w:val="Heading4"/>
        <w:keepNext/>
        <w:tabs>
          <w:tab w:val="left" w:pos="2835"/>
        </w:tabs>
        <w:ind w:left="2835" w:hanging="708"/>
      </w:pPr>
      <w:r w:rsidRPr="00EF16AE">
        <w:t xml:space="preserve">Ferrous, bituminous coated, galvanized and fabric </w:t>
      </w:r>
      <w:r w:rsidR="0062345D" w:rsidRPr="00EF16AE">
        <w:t>jacketed</w:t>
      </w:r>
      <w:r w:rsidRPr="00EF16AE">
        <w:t xml:space="preserve"> substrates, </w:t>
      </w:r>
      <w:del w:id="1517" w:author="James Faas" w:date="2022-11-30T09:20:00Z">
        <w:r w:rsidRPr="00EF16AE" w:rsidDel="00EF16AE">
          <w:rPr>
            <w:rPrChange w:id="1518" w:author="James Faas" w:date="2022-11-30T09:20:00Z">
              <w:rPr>
                <w:highlight w:val="yellow"/>
              </w:rPr>
            </w:rPrChange>
          </w:rPr>
          <w:delText>[</w:delText>
        </w:r>
      </w:del>
      <w:r w:rsidRPr="00EF16AE">
        <w:rPr>
          <w:rPrChange w:id="1519" w:author="James Faas" w:date="2022-11-30T09:20:00Z">
            <w:rPr>
              <w:highlight w:val="yellow"/>
            </w:rPr>
          </w:rPrChange>
        </w:rPr>
        <w:t>FRP ducts</w:t>
      </w:r>
      <w:del w:id="1520" w:author="James Faas" w:date="2022-11-30T09:20:00Z">
        <w:r w:rsidRPr="00EF16AE" w:rsidDel="00EF16AE">
          <w:rPr>
            <w:rPrChange w:id="1521" w:author="James Faas" w:date="2022-11-30T09:20:00Z">
              <w:rPr>
                <w:highlight w:val="yellow"/>
              </w:rPr>
            </w:rPrChange>
          </w:rPr>
          <w:delText>]</w:delText>
        </w:r>
      </w:del>
      <w:r w:rsidRPr="00EF16AE">
        <w:t>: Paint full surface of pipe, duct and accessories in colour matching background wall and/or ceiling. Exceptions are:</w:t>
      </w:r>
    </w:p>
    <w:p w14:paraId="6E3DBB07" w14:textId="77777777" w:rsidR="00FC0B7B" w:rsidRPr="00EF16AE" w:rsidRDefault="00FC0B7B" w:rsidP="002D0EB7">
      <w:pPr>
        <w:pStyle w:val="Heading5"/>
        <w:tabs>
          <w:tab w:val="left" w:pos="3544"/>
        </w:tabs>
        <w:ind w:left="3544" w:hanging="709"/>
      </w:pPr>
      <w:r w:rsidRPr="00EF16AE">
        <w:t>gas piping – paint full surface of pipe classification colour “Yello</w:t>
      </w:r>
      <w:r w:rsidR="00FB7FE8" w:rsidRPr="00EF16AE">
        <w:t>w”</w:t>
      </w:r>
    </w:p>
    <w:p w14:paraId="513CEA83" w14:textId="77777777" w:rsidR="00FC0B7B" w:rsidRPr="00EF16AE" w:rsidRDefault="00FC0B7B" w:rsidP="002D0EB7">
      <w:pPr>
        <w:pStyle w:val="Heading5"/>
        <w:tabs>
          <w:tab w:val="left" w:pos="3544"/>
        </w:tabs>
        <w:ind w:left="3544" w:hanging="709"/>
      </w:pPr>
      <w:r w:rsidRPr="00EF16AE">
        <w:t>fire protection piping – paint full surface of pipe classification colour “Red”</w:t>
      </w:r>
    </w:p>
    <w:p w14:paraId="28FD896B" w14:textId="77777777" w:rsidR="00FC0B7B" w:rsidRPr="00EF16AE" w:rsidRDefault="00FC0B7B" w:rsidP="002D0EB7">
      <w:pPr>
        <w:pStyle w:val="Heading5"/>
        <w:tabs>
          <w:tab w:val="left" w:pos="3544"/>
        </w:tabs>
        <w:ind w:left="3544" w:hanging="709"/>
      </w:pPr>
      <w:r w:rsidRPr="00EF16AE">
        <w:t>service air piping – paint full surface of pipe “Grey”</w:t>
      </w:r>
    </w:p>
    <w:p w14:paraId="218DA1F1" w14:textId="77777777" w:rsidR="00D05AB6" w:rsidRPr="00EF16AE" w:rsidRDefault="00D05AB6" w:rsidP="002D0EB7">
      <w:pPr>
        <w:pStyle w:val="Heading5"/>
        <w:tabs>
          <w:tab w:val="left" w:pos="3544"/>
        </w:tabs>
        <w:ind w:left="3544" w:hanging="709"/>
      </w:pPr>
      <w:r w:rsidRPr="00EF16AE">
        <w:t>diesel fuel</w:t>
      </w:r>
      <w:r w:rsidR="00B46A79" w:rsidRPr="00EF16AE">
        <w:t xml:space="preserve"> fill lines</w:t>
      </w:r>
      <w:r w:rsidRPr="00EF16AE">
        <w:t xml:space="preserve"> – paint full surface of pipe classification colour “Orange” </w:t>
      </w:r>
    </w:p>
    <w:p w14:paraId="518A6CBF" w14:textId="77777777" w:rsidR="00FC0B7B" w:rsidRPr="00EF16AE" w:rsidRDefault="00FC0B7B" w:rsidP="00E91B63">
      <w:pPr>
        <w:pStyle w:val="Heading4"/>
        <w:tabs>
          <w:tab w:val="left" w:pos="2835"/>
        </w:tabs>
        <w:ind w:left="2835" w:hanging="708"/>
      </w:pPr>
      <w:r w:rsidRPr="00EF16AE">
        <w:t>Stainless steel, PVC and aluminum surfaces: Do not paint full surface. Paint only ferrous accessories such as flanges, valves, couplings and similar items to match classification colour of labels. Exceptions are:</w:t>
      </w:r>
    </w:p>
    <w:p w14:paraId="467ABF31" w14:textId="59410CC0" w:rsidR="00FC0B7B" w:rsidRPr="00EF16AE" w:rsidRDefault="00EF16AE" w:rsidP="00E91B63">
      <w:pPr>
        <w:pStyle w:val="Heading5"/>
        <w:tabs>
          <w:tab w:val="left" w:pos="3544"/>
        </w:tabs>
        <w:ind w:left="3544" w:hanging="709"/>
      </w:pPr>
      <w:ins w:id="1522" w:author="James Faas" w:date="2022-11-30T09:20:00Z">
        <w:r w:rsidRPr="00EF16AE">
          <w:rPr>
            <w:rPrChange w:id="1523" w:author="James Faas" w:date="2022-11-30T09:20:00Z">
              <w:rPr>
                <w:color w:val="FF0000"/>
              </w:rPr>
            </w:rPrChange>
          </w:rPr>
          <w:t>G</w:t>
        </w:r>
      </w:ins>
      <w:del w:id="1524" w:author="James Faas" w:date="2022-11-30T09:20:00Z">
        <w:r w:rsidR="00B46A79" w:rsidRPr="00EF16AE" w:rsidDel="00EF16AE">
          <w:delText>g</w:delText>
        </w:r>
      </w:del>
      <w:r w:rsidR="00307D3B" w:rsidRPr="00EF16AE">
        <w:t xml:space="preserve">as </w:t>
      </w:r>
      <w:r w:rsidR="00FC0B7B" w:rsidRPr="00EF16AE">
        <w:t>piping – paint full surface of pipe classification colour “Yellow”</w:t>
      </w:r>
    </w:p>
    <w:p w14:paraId="6E05928A" w14:textId="77777777" w:rsidR="00FC0B7B" w:rsidRPr="00EF16AE" w:rsidRDefault="00FC0B7B" w:rsidP="00E91B63">
      <w:pPr>
        <w:pStyle w:val="Heading3"/>
        <w:tabs>
          <w:tab w:val="left" w:pos="2127"/>
        </w:tabs>
        <w:ind w:left="2127" w:hanging="709"/>
      </w:pPr>
      <w:r w:rsidRPr="00EF16AE">
        <w:t>Colour Schedule – Ducting (HVAC)</w:t>
      </w:r>
    </w:p>
    <w:p w14:paraId="66D3ACDE" w14:textId="77777777" w:rsidR="00FC0B7B" w:rsidRPr="00EF16AE" w:rsidRDefault="00FC0B7B" w:rsidP="002D0EB7">
      <w:pPr>
        <w:pStyle w:val="Heading4"/>
        <w:tabs>
          <w:tab w:val="left" w:pos="2835"/>
        </w:tabs>
        <w:ind w:left="2835" w:hanging="708"/>
      </w:pPr>
      <w:r w:rsidRPr="00EF16AE">
        <w:t>Galvanized steel and fabric-</w:t>
      </w:r>
      <w:r w:rsidR="0062345D" w:rsidRPr="00EF16AE">
        <w:t>jacketed</w:t>
      </w:r>
      <w:r w:rsidRPr="00EF16AE">
        <w:t xml:space="preserve"> surfaces exposed to view: Paint full surface of duct in colour matching background wall and/or ceiling.</w:t>
      </w:r>
    </w:p>
    <w:p w14:paraId="619BC0D9" w14:textId="77777777" w:rsidR="00FC0B7B" w:rsidRPr="00EF16AE" w:rsidRDefault="00FC0B7B" w:rsidP="002D0EB7">
      <w:pPr>
        <w:pStyle w:val="Heading4"/>
        <w:tabs>
          <w:tab w:val="left" w:pos="2835"/>
        </w:tabs>
        <w:ind w:left="2835" w:hanging="708"/>
      </w:pPr>
      <w:r w:rsidRPr="00EF16AE">
        <w:t>Galvanized steel and fabric-</w:t>
      </w:r>
      <w:r w:rsidR="0062345D" w:rsidRPr="00EF16AE">
        <w:t>jacketed</w:t>
      </w:r>
      <w:r w:rsidRPr="00EF16AE">
        <w:t xml:space="preserve"> surfaces not exposed to view: Do not paint.</w:t>
      </w:r>
    </w:p>
    <w:p w14:paraId="2F423CDE" w14:textId="77777777" w:rsidR="00C61E74" w:rsidRPr="00EF16AE" w:rsidRDefault="00C61E74" w:rsidP="00444FE7">
      <w:pPr>
        <w:pStyle w:val="Heading2"/>
      </w:pPr>
      <w:r w:rsidRPr="00EF16AE">
        <w:lastRenderedPageBreak/>
        <w:t>Field</w:t>
      </w:r>
      <w:r w:rsidR="00A17F84" w:rsidRPr="00EF16AE">
        <w:t xml:space="preserve"> </w:t>
      </w:r>
      <w:r w:rsidRPr="00EF16AE">
        <w:t>Quality</w:t>
      </w:r>
      <w:r w:rsidR="00A17F84" w:rsidRPr="00EF16AE">
        <w:t xml:space="preserve"> </w:t>
      </w:r>
      <w:r w:rsidRPr="00EF16AE">
        <w:t>Control</w:t>
      </w:r>
    </w:p>
    <w:p w14:paraId="1B25EA0A" w14:textId="77777777" w:rsidR="00FC0B7B" w:rsidRPr="00EF16AE" w:rsidRDefault="00FC0B7B" w:rsidP="00E91B63">
      <w:pPr>
        <w:pStyle w:val="Heading3"/>
        <w:tabs>
          <w:tab w:val="clear" w:pos="1440"/>
          <w:tab w:val="left" w:pos="1418"/>
        </w:tabs>
        <w:ind w:left="1418" w:hanging="709"/>
      </w:pPr>
      <w:r w:rsidRPr="00EF16AE">
        <w:t>Testing Equipment:</w:t>
      </w:r>
    </w:p>
    <w:p w14:paraId="18904FDC" w14:textId="77777777" w:rsidR="00FC0B7B" w:rsidRPr="00EF16AE" w:rsidRDefault="00FC0B7B" w:rsidP="006A576E">
      <w:pPr>
        <w:pStyle w:val="Heading4"/>
      </w:pPr>
      <w:r w:rsidRPr="00EF16AE">
        <w:t>Provide magnetic type dry film thickness gauge to test coating thickness specified in mils</w:t>
      </w:r>
      <w:r w:rsidR="006A576E" w:rsidRPr="00EF16AE">
        <w:t>. Must comply with ASTM E376 – 11.</w:t>
      </w:r>
      <w:r w:rsidR="00A44D5C" w:rsidRPr="00EF16AE">
        <w:t xml:space="preserve"> </w:t>
      </w:r>
      <w:r w:rsidRPr="00EF16AE">
        <w:t>Provide low voltage wet sponge electrical holiday detector to test completed coating systems, 500 microns</w:t>
      </w:r>
      <w:del w:id="1525" w:author="James Faas" w:date="2022-11-30T09:21:00Z">
        <w:r w:rsidRPr="00EF16AE" w:rsidDel="00EF16AE">
          <w:delText xml:space="preserve"> </w:delText>
        </w:r>
      </w:del>
      <w:r w:rsidRPr="00EF16AE">
        <w:t xml:space="preserve"> or less, except zinc primer, high build elastomeric coatings, and galvanizing, for pinholes, holidays, and discontinuities</w:t>
      </w:r>
      <w:r w:rsidR="003743CB" w:rsidRPr="00EF16AE">
        <w:t>.</w:t>
      </w:r>
      <w:r w:rsidR="006A576E" w:rsidRPr="00EF16AE">
        <w:t xml:space="preserve"> Must comply with ASTM</w:t>
      </w:r>
      <w:r w:rsidR="00F1330A" w:rsidRPr="00EF16AE">
        <w:t xml:space="preserve"> D5162 - 1</w:t>
      </w:r>
      <w:r w:rsidR="00A44D5C" w:rsidRPr="00EF16AE">
        <w:t>5</w:t>
      </w:r>
      <w:r w:rsidR="006A576E" w:rsidRPr="00EF16AE">
        <w:t>.</w:t>
      </w:r>
    </w:p>
    <w:p w14:paraId="735476AC" w14:textId="77777777" w:rsidR="00FC0B7B" w:rsidRPr="00EF16AE" w:rsidRDefault="00FC0B7B" w:rsidP="00E91B63">
      <w:pPr>
        <w:pStyle w:val="Heading4"/>
        <w:tabs>
          <w:tab w:val="left" w:pos="2127"/>
        </w:tabs>
        <w:ind w:left="2127" w:hanging="646"/>
      </w:pPr>
      <w:r w:rsidRPr="00EF16AE">
        <w:t xml:space="preserve">Provide high voltage spark tester to test completed coating systems in excess of 500 microns. Unit to be as recommended by </w:t>
      </w:r>
      <w:r w:rsidR="00307D3B" w:rsidRPr="00EF16AE">
        <w:t xml:space="preserve">the </w:t>
      </w:r>
      <w:r w:rsidRPr="00EF16AE">
        <w:t>coating manufacturer.</w:t>
      </w:r>
    </w:p>
    <w:p w14:paraId="0A5996D4" w14:textId="77777777" w:rsidR="00FC0B7B" w:rsidRPr="00EF16AE" w:rsidRDefault="00FC0B7B" w:rsidP="00E91B63">
      <w:pPr>
        <w:pStyle w:val="Heading3"/>
        <w:tabs>
          <w:tab w:val="clear" w:pos="1440"/>
          <w:tab w:val="left" w:pos="1418"/>
        </w:tabs>
        <w:ind w:left="1418" w:hanging="709"/>
      </w:pPr>
      <w:r w:rsidRPr="00EF16AE">
        <w:t>Testing:</w:t>
      </w:r>
    </w:p>
    <w:p w14:paraId="29FBFDB0" w14:textId="77777777" w:rsidR="00FC0B7B" w:rsidRPr="00EF16AE" w:rsidRDefault="00FC0B7B" w:rsidP="00E91B63">
      <w:pPr>
        <w:pStyle w:val="Heading4"/>
        <w:tabs>
          <w:tab w:val="left" w:pos="2127"/>
        </w:tabs>
        <w:ind w:left="2127" w:hanging="646"/>
      </w:pPr>
      <w:r w:rsidRPr="00EF16AE">
        <w:t>Thickness and Continuity Testing:</w:t>
      </w:r>
    </w:p>
    <w:p w14:paraId="43400508" w14:textId="77777777" w:rsidR="00FC0B7B" w:rsidRPr="00EF16AE" w:rsidRDefault="00FC0B7B" w:rsidP="00836201">
      <w:pPr>
        <w:pStyle w:val="Heading5"/>
        <w:tabs>
          <w:tab w:val="left" w:pos="2835"/>
        </w:tabs>
        <w:ind w:left="2835" w:hanging="708"/>
      </w:pPr>
      <w:r w:rsidRPr="00EF16AE">
        <w:t>Measure coating thickness specified in mils with a magnetic type, dry film thickness gauge, in accordance with SSPC</w:t>
      </w:r>
      <w:r w:rsidR="009C4EE5" w:rsidRPr="00EF16AE">
        <w:t>-</w:t>
      </w:r>
      <w:r w:rsidRPr="00EF16AE">
        <w:t>PA 2. Check each coat for correct millage. Do not make measurement before a minimum of 8 hours after application of coating.</w:t>
      </w:r>
    </w:p>
    <w:p w14:paraId="0A0DD150" w14:textId="77777777" w:rsidR="00FC0B7B" w:rsidRPr="00EF16AE" w:rsidRDefault="00FC0B7B" w:rsidP="00836201">
      <w:pPr>
        <w:pStyle w:val="Heading5"/>
        <w:tabs>
          <w:tab w:val="left" w:pos="2835"/>
        </w:tabs>
        <w:ind w:left="2835" w:hanging="708"/>
      </w:pPr>
      <w:r w:rsidRPr="00EF16AE">
        <w:t>After repaired and recoated areas have dried sufficiently, retest each repaired area. Final tests may also be conducted</w:t>
      </w:r>
      <w:r w:rsidR="0062345D" w:rsidRPr="00EF16AE">
        <w:t xml:space="preserve"> at </w:t>
      </w:r>
      <w:r w:rsidR="004E775B" w:rsidRPr="00EF16AE">
        <w:t xml:space="preserve">the </w:t>
      </w:r>
      <w:r w:rsidR="0062345D" w:rsidRPr="00EF16AE">
        <w:t xml:space="preserve">sole discretion of the </w:t>
      </w:r>
      <w:r w:rsidR="002E53F4" w:rsidRPr="00EF16AE">
        <w:t>Consultant</w:t>
      </w:r>
      <w:r w:rsidR="007402F3" w:rsidRPr="00EF16AE">
        <w:t xml:space="preserve"> at the expense of the Contractor</w:t>
      </w:r>
      <w:r w:rsidRPr="00EF16AE">
        <w:t>.</w:t>
      </w:r>
    </w:p>
    <w:p w14:paraId="4F238F87" w14:textId="77777777" w:rsidR="00FC0B7B" w:rsidRPr="00EF16AE" w:rsidRDefault="00FC0B7B" w:rsidP="00E91B63">
      <w:pPr>
        <w:pStyle w:val="Heading3"/>
        <w:tabs>
          <w:tab w:val="clear" w:pos="1440"/>
          <w:tab w:val="left" w:pos="1418"/>
        </w:tabs>
        <w:ind w:left="1418" w:hanging="709"/>
      </w:pPr>
      <w:r w:rsidRPr="00EF16AE">
        <w:t xml:space="preserve">Inspection: Leave staging and lighting in place until </w:t>
      </w:r>
      <w:r w:rsidR="004E775B" w:rsidRPr="00EF16AE">
        <w:t xml:space="preserve">the </w:t>
      </w:r>
      <w:r w:rsidR="002E53F4" w:rsidRPr="00EF16AE">
        <w:t>Consultant</w:t>
      </w:r>
      <w:r w:rsidRPr="00EF16AE">
        <w:t xml:space="preserve"> has inspected surface or coating. Replace staging removed prior to approval by </w:t>
      </w:r>
      <w:r w:rsidR="004E775B" w:rsidRPr="00EF16AE">
        <w:t xml:space="preserve">the </w:t>
      </w:r>
      <w:r w:rsidR="002E53F4" w:rsidRPr="00EF16AE">
        <w:t>Consultant</w:t>
      </w:r>
      <w:r w:rsidRPr="00EF16AE">
        <w:t>. Provide additional staging and lighting as requested by</w:t>
      </w:r>
      <w:r w:rsidR="004E775B" w:rsidRPr="00EF16AE">
        <w:t xml:space="preserve"> the</w:t>
      </w:r>
      <w:r w:rsidRPr="00EF16AE">
        <w:t xml:space="preserve"> </w:t>
      </w:r>
      <w:r w:rsidR="002E53F4" w:rsidRPr="00EF16AE">
        <w:t>Consultant</w:t>
      </w:r>
      <w:r w:rsidRPr="00EF16AE">
        <w:t>.</w:t>
      </w:r>
    </w:p>
    <w:p w14:paraId="224600FE" w14:textId="77777777" w:rsidR="00FC0B7B" w:rsidRPr="00EF16AE" w:rsidRDefault="00FC0B7B" w:rsidP="00E91B63">
      <w:pPr>
        <w:pStyle w:val="Heading3"/>
        <w:tabs>
          <w:tab w:val="clear" w:pos="1440"/>
          <w:tab w:val="left" w:pos="1418"/>
        </w:tabs>
        <w:ind w:left="1418" w:hanging="709"/>
      </w:pPr>
      <w:r w:rsidRPr="00EF16AE">
        <w:t>Unsatisfactory Application:</w:t>
      </w:r>
    </w:p>
    <w:p w14:paraId="72A0C6AB" w14:textId="77777777" w:rsidR="00FC0B7B" w:rsidRPr="00EF16AE" w:rsidRDefault="00FC0B7B" w:rsidP="00836201">
      <w:pPr>
        <w:pStyle w:val="Heading4"/>
        <w:tabs>
          <w:tab w:val="left" w:pos="2127"/>
        </w:tabs>
        <w:ind w:left="2127" w:hanging="709"/>
      </w:pPr>
      <w:r w:rsidRPr="00EF16AE">
        <w:t xml:space="preserve">If item has an improper finish colour or insufficient film thickness, clean surface and topcoat with specified paint material to obtain specified colour and coverage. Obtain specific surface preparation information from </w:t>
      </w:r>
      <w:r w:rsidR="004E775B" w:rsidRPr="00EF16AE">
        <w:t xml:space="preserve">the </w:t>
      </w:r>
      <w:r w:rsidRPr="00EF16AE">
        <w:t>coating manufacturer.</w:t>
      </w:r>
    </w:p>
    <w:p w14:paraId="1CF28961" w14:textId="77777777" w:rsidR="00FC0B7B" w:rsidRPr="00EF16AE" w:rsidRDefault="00FC0B7B" w:rsidP="00836201">
      <w:pPr>
        <w:pStyle w:val="Heading4"/>
        <w:tabs>
          <w:tab w:val="left" w:pos="2127"/>
        </w:tabs>
        <w:ind w:left="2127" w:hanging="709"/>
      </w:pPr>
      <w:r w:rsidRPr="00EF16AE">
        <w:t>Evidence of runs, bridges, shiners, laps, or other imperfections is cause for rejection.</w:t>
      </w:r>
    </w:p>
    <w:p w14:paraId="1F8D2070" w14:textId="77777777" w:rsidR="00FC0B7B" w:rsidRPr="00EF16AE" w:rsidRDefault="00FC0B7B" w:rsidP="00836201">
      <w:pPr>
        <w:pStyle w:val="Heading4"/>
        <w:tabs>
          <w:tab w:val="left" w:pos="2127"/>
        </w:tabs>
        <w:ind w:left="2127" w:hanging="709"/>
      </w:pPr>
      <w:r w:rsidRPr="00EF16AE">
        <w:t xml:space="preserve">Repair defects in accordance with written recommendations of </w:t>
      </w:r>
      <w:r w:rsidR="004E775B" w:rsidRPr="00EF16AE">
        <w:t xml:space="preserve">the </w:t>
      </w:r>
      <w:r w:rsidRPr="00EF16AE">
        <w:t>coating manufacturer.</w:t>
      </w:r>
    </w:p>
    <w:p w14:paraId="04222622" w14:textId="77777777" w:rsidR="00FC0B7B" w:rsidRPr="00EF16AE" w:rsidRDefault="00FC0B7B" w:rsidP="00E91B63">
      <w:pPr>
        <w:pStyle w:val="Heading3"/>
        <w:tabs>
          <w:tab w:val="clear" w:pos="1440"/>
          <w:tab w:val="left" w:pos="1418"/>
        </w:tabs>
        <w:ind w:left="1418" w:hanging="709"/>
      </w:pPr>
      <w:r w:rsidRPr="00EF16AE">
        <w:t>Damaged Coatings, Pinholes, and Holidays:</w:t>
      </w:r>
    </w:p>
    <w:p w14:paraId="2D1D97BB" w14:textId="77777777" w:rsidR="00FC0B7B" w:rsidRPr="00EF16AE" w:rsidRDefault="00FC0B7B" w:rsidP="00836201">
      <w:pPr>
        <w:pStyle w:val="Heading4"/>
        <w:tabs>
          <w:tab w:val="left" w:pos="2127"/>
        </w:tabs>
        <w:ind w:left="2127" w:hanging="709"/>
      </w:pPr>
      <w:r w:rsidRPr="00EF16AE">
        <w:t xml:space="preserve">Feather edges and repair in accordance with recommendations of </w:t>
      </w:r>
      <w:r w:rsidR="004E775B" w:rsidRPr="00EF16AE">
        <w:t xml:space="preserve">the </w:t>
      </w:r>
      <w:r w:rsidRPr="00EF16AE">
        <w:t>paint manufacturer.</w:t>
      </w:r>
    </w:p>
    <w:p w14:paraId="6352AF4F" w14:textId="77777777" w:rsidR="00FC0B7B" w:rsidRPr="00EF16AE" w:rsidRDefault="00FC0B7B" w:rsidP="00836201">
      <w:pPr>
        <w:pStyle w:val="Heading4"/>
        <w:tabs>
          <w:tab w:val="left" w:pos="2127"/>
        </w:tabs>
        <w:ind w:left="2127" w:hanging="709"/>
      </w:pPr>
      <w:r w:rsidRPr="00EF16AE">
        <w:t>Hand or power sand visible areas of chipped, peeled, or abraded paint, and feather the edges. Follow with primer and finish coat. Depending on extent of repair and appearance, a finish sanding and topcoat may be required.</w:t>
      </w:r>
    </w:p>
    <w:p w14:paraId="761C4363" w14:textId="77777777" w:rsidR="00FC0B7B" w:rsidRPr="00EF16AE" w:rsidRDefault="00FC0B7B" w:rsidP="00836201">
      <w:pPr>
        <w:pStyle w:val="Heading4"/>
        <w:tabs>
          <w:tab w:val="left" w:pos="2127"/>
        </w:tabs>
        <w:ind w:left="2127" w:hanging="709"/>
      </w:pPr>
      <w:r w:rsidRPr="00EF16AE">
        <w:t>Apply finish coats, including touchup and damage repair coats in a manner that will present a uniform texture and colour matched appearance.</w:t>
      </w:r>
    </w:p>
    <w:p w14:paraId="35521710" w14:textId="77777777" w:rsidR="00C61E74" w:rsidRPr="00EF16AE" w:rsidRDefault="00C61E74" w:rsidP="00444FE7">
      <w:pPr>
        <w:pStyle w:val="Heading2"/>
      </w:pPr>
      <w:r w:rsidRPr="00EF16AE">
        <w:t>Manufacturer’s</w:t>
      </w:r>
      <w:r w:rsidR="001C4A96" w:rsidRPr="00EF16AE">
        <w:t xml:space="preserve"> </w:t>
      </w:r>
      <w:r w:rsidRPr="00EF16AE">
        <w:t>Services</w:t>
      </w:r>
    </w:p>
    <w:p w14:paraId="294BA272" w14:textId="77777777" w:rsidR="00FC0B7B" w:rsidRPr="00EF16AE" w:rsidRDefault="001F2789" w:rsidP="00836201">
      <w:pPr>
        <w:pStyle w:val="Heading3"/>
        <w:tabs>
          <w:tab w:val="clear" w:pos="1440"/>
          <w:tab w:val="left" w:pos="1418"/>
        </w:tabs>
        <w:ind w:left="1418" w:hanging="709"/>
      </w:pPr>
      <w:r w:rsidRPr="00EF16AE">
        <w:t>M</w:t>
      </w:r>
      <w:r w:rsidR="00FC0B7B" w:rsidRPr="00EF16AE">
        <w:t xml:space="preserve">anufacturer's representative shall be present at </w:t>
      </w:r>
      <w:r w:rsidR="00A06840" w:rsidRPr="00EF16AE">
        <w:t>the S</w:t>
      </w:r>
      <w:r w:rsidR="00FC0B7B" w:rsidRPr="00EF16AE">
        <w:t>ite as follows:</w:t>
      </w:r>
    </w:p>
    <w:p w14:paraId="55A3BCE4" w14:textId="77777777" w:rsidR="00FC0B7B" w:rsidRPr="00EF16AE" w:rsidRDefault="00FC0B7B" w:rsidP="00836201">
      <w:pPr>
        <w:pStyle w:val="Heading4"/>
        <w:tabs>
          <w:tab w:val="left" w:pos="2127"/>
        </w:tabs>
        <w:ind w:left="2127" w:hanging="709"/>
      </w:pPr>
      <w:r w:rsidRPr="00EF16AE">
        <w:t>On first day of application of any coating system.</w:t>
      </w:r>
    </w:p>
    <w:p w14:paraId="059249A1" w14:textId="77777777" w:rsidR="00FC0B7B" w:rsidRPr="00EF16AE" w:rsidRDefault="00FC0B7B" w:rsidP="00836201">
      <w:pPr>
        <w:pStyle w:val="Heading4"/>
        <w:tabs>
          <w:tab w:val="left" w:pos="2127"/>
        </w:tabs>
        <w:ind w:left="2127" w:hanging="709"/>
      </w:pPr>
      <w:r w:rsidRPr="00EF16AE">
        <w:t xml:space="preserve">A minimum of </w:t>
      </w:r>
      <w:del w:id="1526" w:author="James Faas" w:date="2022-11-30T09:21:00Z">
        <w:r w:rsidR="00E53AAF" w:rsidRPr="00EF16AE" w:rsidDel="00EF16AE">
          <w:rPr>
            <w:rPrChange w:id="1527" w:author="James Faas" w:date="2022-11-30T09:21:00Z">
              <w:rPr>
                <w:highlight w:val="yellow"/>
              </w:rPr>
            </w:rPrChange>
          </w:rPr>
          <w:delText>[</w:delText>
        </w:r>
      </w:del>
      <w:r w:rsidR="00E53AAF" w:rsidRPr="00EF16AE">
        <w:rPr>
          <w:rPrChange w:id="1528" w:author="James Faas" w:date="2022-11-30T09:21:00Z">
            <w:rPr>
              <w:highlight w:val="yellow"/>
            </w:rPr>
          </w:rPrChange>
        </w:rPr>
        <w:t>two</w:t>
      </w:r>
      <w:del w:id="1529" w:author="James Faas" w:date="2022-11-30T09:21:00Z">
        <w:r w:rsidR="00E53AAF" w:rsidRPr="00EF16AE" w:rsidDel="00EF16AE">
          <w:rPr>
            <w:rPrChange w:id="1530" w:author="James Faas" w:date="2022-11-30T09:21:00Z">
              <w:rPr>
                <w:highlight w:val="yellow"/>
              </w:rPr>
            </w:rPrChange>
          </w:rPr>
          <w:delText>]</w:delText>
        </w:r>
      </w:del>
      <w:r w:rsidRPr="00EF16AE">
        <w:t xml:space="preserve"> additional </w:t>
      </w:r>
      <w:r w:rsidR="004E775B" w:rsidRPr="00EF16AE">
        <w:t xml:space="preserve">Site </w:t>
      </w:r>
      <w:r w:rsidRPr="00EF16AE">
        <w:t>inspection visits, each for a minimum of 4 hours, in order to provide</w:t>
      </w:r>
      <w:r w:rsidR="004E775B" w:rsidRPr="00EF16AE">
        <w:t xml:space="preserve"> the</w:t>
      </w:r>
      <w:r w:rsidRPr="00EF16AE">
        <w:t xml:space="preserve"> Manufacturer's Certificate of Proper Installation.</w:t>
      </w:r>
    </w:p>
    <w:p w14:paraId="581F4DF3" w14:textId="77777777" w:rsidR="00FC0B7B" w:rsidRPr="00EF16AE" w:rsidRDefault="00FC0B7B" w:rsidP="00836201">
      <w:pPr>
        <w:pStyle w:val="Heading4"/>
        <w:tabs>
          <w:tab w:val="left" w:pos="2127"/>
        </w:tabs>
        <w:ind w:left="2127" w:hanging="709"/>
      </w:pPr>
      <w:r w:rsidRPr="00EF16AE">
        <w:t>As required to resolve field problems attributable to or associated with manufacturer’s product.</w:t>
      </w:r>
    </w:p>
    <w:p w14:paraId="43FE406A" w14:textId="77777777" w:rsidR="00FC0B7B" w:rsidRPr="00EF16AE" w:rsidRDefault="00FC0B7B" w:rsidP="00836201">
      <w:pPr>
        <w:pStyle w:val="Heading4"/>
        <w:tabs>
          <w:tab w:val="left" w:pos="2127"/>
        </w:tabs>
        <w:ind w:left="2127" w:hanging="709"/>
      </w:pPr>
      <w:r w:rsidRPr="00EF16AE">
        <w:t>To verify full cure of coating prior to coated surfaces being placed into immersion service.</w:t>
      </w:r>
    </w:p>
    <w:p w14:paraId="0BF9F3E2" w14:textId="77777777" w:rsidR="00C61E74" w:rsidRPr="00EF16AE" w:rsidRDefault="00C61E74" w:rsidP="00444FE7">
      <w:pPr>
        <w:pStyle w:val="Heading2"/>
      </w:pPr>
      <w:r w:rsidRPr="00EF16AE">
        <w:t>Cleanup</w:t>
      </w:r>
    </w:p>
    <w:p w14:paraId="0F0DE29F" w14:textId="77777777" w:rsidR="00FC0B7B" w:rsidRPr="00EF16AE" w:rsidRDefault="00FC0B7B" w:rsidP="00836201">
      <w:pPr>
        <w:pStyle w:val="Heading3"/>
        <w:tabs>
          <w:tab w:val="clear" w:pos="1440"/>
          <w:tab w:val="left" w:pos="1418"/>
        </w:tabs>
        <w:ind w:left="1418" w:hanging="709"/>
      </w:pPr>
      <w:r w:rsidRPr="00EF16AE">
        <w:lastRenderedPageBreak/>
        <w:t xml:space="preserve">Place cloths and waste that might constitute a fire hazard in closed metal containers or destroy at end of each </w:t>
      </w:r>
      <w:r w:rsidR="004E775B" w:rsidRPr="00EF16AE">
        <w:t>Working Day</w:t>
      </w:r>
      <w:r w:rsidRPr="00EF16AE">
        <w:t>.</w:t>
      </w:r>
    </w:p>
    <w:p w14:paraId="22BBA61C" w14:textId="77777777" w:rsidR="00FC0B7B" w:rsidRPr="00EF16AE" w:rsidRDefault="00FC0B7B" w:rsidP="00836201">
      <w:pPr>
        <w:pStyle w:val="Heading3"/>
        <w:tabs>
          <w:tab w:val="clear" w:pos="1440"/>
          <w:tab w:val="left" w:pos="1418"/>
        </w:tabs>
        <w:ind w:left="1418" w:hanging="709"/>
      </w:pPr>
      <w:r w:rsidRPr="00EF16AE">
        <w:t xml:space="preserve">Upon completion of the Work, remove staging, scaffolding, and containers from </w:t>
      </w:r>
      <w:r w:rsidR="004E775B" w:rsidRPr="00EF16AE">
        <w:t xml:space="preserve">Site </w:t>
      </w:r>
      <w:r w:rsidRPr="00EF16AE">
        <w:t>or destroy in a legal manner.</w:t>
      </w:r>
    </w:p>
    <w:p w14:paraId="13E04A6E" w14:textId="77777777" w:rsidR="00FC0B7B" w:rsidRPr="00EF16AE" w:rsidRDefault="00FC0B7B" w:rsidP="00836201">
      <w:pPr>
        <w:pStyle w:val="Heading3"/>
        <w:tabs>
          <w:tab w:val="clear" w:pos="1440"/>
          <w:tab w:val="left" w:pos="1418"/>
        </w:tabs>
        <w:ind w:left="1418" w:hanging="709"/>
      </w:pPr>
      <w:r w:rsidRPr="00EF16AE">
        <w:t>Remove paint spots, oil, or stains upon adjacent surfaces and floors and leave entire job clean.</w:t>
      </w:r>
    </w:p>
    <w:p w14:paraId="1E9411AA" w14:textId="77777777" w:rsidR="00C61E74" w:rsidRPr="00EF16AE" w:rsidRDefault="00C61E74" w:rsidP="00444FE7">
      <w:pPr>
        <w:pStyle w:val="Heading2"/>
      </w:pPr>
      <w:r w:rsidRPr="00EF16AE">
        <w:t>Application</w:t>
      </w:r>
      <w:r w:rsidR="00AD6F2B" w:rsidRPr="00EF16AE">
        <w:t xml:space="preserve"> </w:t>
      </w:r>
      <w:r w:rsidRPr="00EF16AE">
        <w:t>Schedule</w:t>
      </w:r>
    </w:p>
    <w:p w14:paraId="317666F9" w14:textId="64F1B30A" w:rsidR="00FC0B7B" w:rsidRPr="00EF16AE" w:rsidRDefault="00FC0B7B" w:rsidP="00836201">
      <w:pPr>
        <w:pStyle w:val="Heading3"/>
        <w:tabs>
          <w:tab w:val="clear" w:pos="1440"/>
          <w:tab w:val="left" w:pos="1418"/>
        </w:tabs>
        <w:ind w:left="1418" w:hanging="709"/>
        <w:rPr>
          <w:rPrChange w:id="1531" w:author="James Faas" w:date="2022-11-30T09:22:00Z">
            <w:rPr>
              <w:highlight w:val="yellow"/>
            </w:rPr>
          </w:rPrChange>
        </w:rPr>
      </w:pPr>
      <w:del w:id="1532" w:author="James Faas" w:date="2022-11-30T09:22:00Z">
        <w:r w:rsidRPr="00EF16AE" w:rsidDel="00EF16AE">
          <w:rPr>
            <w:rPrChange w:id="1533" w:author="James Faas" w:date="2022-11-30T09:22:00Z">
              <w:rPr>
                <w:highlight w:val="yellow"/>
              </w:rPr>
            </w:rPrChange>
          </w:rPr>
          <w:delText>[</w:delText>
        </w:r>
      </w:del>
      <w:r w:rsidRPr="00EF16AE">
        <w:rPr>
          <w:rPrChange w:id="1534" w:author="James Faas" w:date="2022-11-30T09:22:00Z">
            <w:rPr>
              <w:highlight w:val="yellow"/>
            </w:rPr>
          </w:rPrChange>
        </w:rPr>
        <w:t xml:space="preserve">As </w:t>
      </w:r>
      <w:del w:id="1535" w:author="James Faas" w:date="2022-11-30T09:22:00Z">
        <w:r w:rsidRPr="00EF16AE" w:rsidDel="00EF16AE">
          <w:rPr>
            <w:rPrChange w:id="1536" w:author="James Faas" w:date="2022-11-30T09:22:00Z">
              <w:rPr>
                <w:highlight w:val="yellow"/>
              </w:rPr>
            </w:rPrChange>
          </w:rPr>
          <w:delText>shown in Interior Finish Schedule</w:delText>
        </w:r>
        <w:r w:rsidR="001F2789" w:rsidRPr="00EF16AE" w:rsidDel="00EF16AE">
          <w:rPr>
            <w:rPrChange w:id="1537" w:author="James Faas" w:date="2022-11-30T09:22:00Z">
              <w:rPr>
                <w:highlight w:val="yellow"/>
              </w:rPr>
            </w:rPrChange>
          </w:rPr>
          <w:delText>.</w:delText>
        </w:r>
        <w:r w:rsidRPr="00EF16AE" w:rsidDel="00EF16AE">
          <w:rPr>
            <w:rPrChange w:id="1538" w:author="James Faas" w:date="2022-11-30T09:22:00Z">
              <w:rPr>
                <w:highlight w:val="yellow"/>
              </w:rPr>
            </w:rPrChange>
          </w:rPr>
          <w:delText>] [Additional requirements are included in the Piping Schedule</w:delText>
        </w:r>
        <w:r w:rsidR="00FB7FE8" w:rsidRPr="00EF16AE" w:rsidDel="00EF16AE">
          <w:rPr>
            <w:rPrChange w:id="1539" w:author="James Faas" w:date="2022-11-30T09:22:00Z">
              <w:rPr>
                <w:highlight w:val="yellow"/>
              </w:rPr>
            </w:rPrChange>
          </w:rPr>
          <w:delText>.</w:delText>
        </w:r>
        <w:r w:rsidRPr="00EF16AE" w:rsidDel="00EF16AE">
          <w:rPr>
            <w:rPrChange w:id="1540" w:author="James Faas" w:date="2022-11-30T09:22:00Z">
              <w:rPr>
                <w:highlight w:val="yellow"/>
              </w:rPr>
            </w:rPrChange>
          </w:rPr>
          <w:delText>]</w:delText>
        </w:r>
        <w:r w:rsidR="00FB7FE8" w:rsidRPr="00EF16AE" w:rsidDel="00EF16AE">
          <w:rPr>
            <w:rPrChange w:id="1541" w:author="James Faas" w:date="2022-11-30T09:22:00Z">
              <w:rPr>
                <w:highlight w:val="yellow"/>
              </w:rPr>
            </w:rPrChange>
          </w:rPr>
          <w:delText xml:space="preserve"> [     .]</w:delText>
        </w:r>
      </w:del>
      <w:ins w:id="1542" w:author="James Faas" w:date="2022-11-30T09:22:00Z">
        <w:r w:rsidR="00EF16AE" w:rsidRPr="00EF16AE">
          <w:rPr>
            <w:rPrChange w:id="1543" w:author="James Faas" w:date="2022-11-30T09:22:00Z">
              <w:rPr>
                <w:color w:val="FF0000"/>
                <w:highlight w:val="yellow"/>
              </w:rPr>
            </w:rPrChange>
          </w:rPr>
          <w:t>specified herein.</w:t>
        </w:r>
      </w:ins>
    </w:p>
    <w:p w14:paraId="26592B7C" w14:textId="77777777" w:rsidR="00FC0B7B" w:rsidRPr="00EF16AE" w:rsidRDefault="00FC0B7B" w:rsidP="00836201">
      <w:pPr>
        <w:pStyle w:val="Heading3"/>
        <w:tabs>
          <w:tab w:val="clear" w:pos="1440"/>
          <w:tab w:val="left" w:pos="1418"/>
        </w:tabs>
        <w:ind w:left="1418" w:hanging="709"/>
      </w:pPr>
      <w:r w:rsidRPr="00EF16AE">
        <w:t xml:space="preserve">Surfaces Not Requiring Painting: Unless otherwise stated or shown below or in other </w:t>
      </w:r>
      <w:r w:rsidR="004E775B" w:rsidRPr="00EF16AE">
        <w:t>Specification Sections</w:t>
      </w:r>
      <w:r w:rsidRPr="00EF16AE">
        <w:t>, the following areas or items will not require painting or coating:</w:t>
      </w:r>
    </w:p>
    <w:p w14:paraId="45E60365" w14:textId="77777777" w:rsidR="00FC0B7B" w:rsidRPr="00EF16AE" w:rsidRDefault="00FC0B7B" w:rsidP="00836201">
      <w:pPr>
        <w:pStyle w:val="Heading4"/>
        <w:tabs>
          <w:tab w:val="left" w:pos="2127"/>
        </w:tabs>
        <w:ind w:left="2127" w:hanging="709"/>
      </w:pPr>
      <w:r w:rsidRPr="00EF16AE">
        <w:t>Reinforcing steel.</w:t>
      </w:r>
    </w:p>
    <w:p w14:paraId="241D213F" w14:textId="77777777" w:rsidR="00FC0B7B" w:rsidRPr="00EF16AE" w:rsidRDefault="00FC0B7B" w:rsidP="00836201">
      <w:pPr>
        <w:pStyle w:val="Heading4"/>
        <w:tabs>
          <w:tab w:val="left" w:pos="2127"/>
        </w:tabs>
        <w:ind w:left="2127" w:hanging="709"/>
      </w:pPr>
      <w:r w:rsidRPr="00EF16AE">
        <w:t>Non</w:t>
      </w:r>
      <w:r w:rsidR="009C4EE5" w:rsidRPr="00EF16AE">
        <w:t>-</w:t>
      </w:r>
      <w:r w:rsidRPr="00EF16AE">
        <w:t>ferrous and corrosion-resistant ferrous alloys such as copper, bronze, Monel, aluminum, chromium plate, atmospherically exposed weathering steel, and stainless steel, except where:</w:t>
      </w:r>
    </w:p>
    <w:p w14:paraId="0C91226A" w14:textId="77777777" w:rsidR="00FC0B7B" w:rsidRPr="00EF16AE" w:rsidRDefault="00FC0B7B" w:rsidP="00836201">
      <w:pPr>
        <w:pStyle w:val="Heading5"/>
        <w:tabs>
          <w:tab w:val="left" w:pos="2835"/>
        </w:tabs>
        <w:ind w:left="2835" w:hanging="708"/>
      </w:pPr>
      <w:r w:rsidRPr="00EF16AE">
        <w:t>Required for electrical insulation between dissimilar metals.</w:t>
      </w:r>
    </w:p>
    <w:p w14:paraId="36E1FCA6" w14:textId="77777777" w:rsidR="00FC0B7B" w:rsidRPr="00EF16AE" w:rsidRDefault="00FC0B7B" w:rsidP="00836201">
      <w:pPr>
        <w:pStyle w:val="Heading5"/>
        <w:tabs>
          <w:tab w:val="left" w:pos="2835"/>
        </w:tabs>
        <w:ind w:left="2835" w:hanging="708"/>
      </w:pPr>
      <w:r w:rsidRPr="00EF16AE">
        <w:t>Aluminum and stainless steel are embedded in concrete or masonry, or aluminum is in contact with concrete or masonry.</w:t>
      </w:r>
    </w:p>
    <w:p w14:paraId="16A6325E" w14:textId="77777777" w:rsidR="00FC0B7B" w:rsidRPr="00EF16AE" w:rsidRDefault="00FC0B7B" w:rsidP="00836201">
      <w:pPr>
        <w:pStyle w:val="Heading5"/>
        <w:tabs>
          <w:tab w:val="left" w:pos="2835"/>
        </w:tabs>
        <w:ind w:left="2835" w:hanging="708"/>
      </w:pPr>
      <w:r w:rsidRPr="00EF16AE">
        <w:t>Colour coding of equipment and piping is required.</w:t>
      </w:r>
    </w:p>
    <w:p w14:paraId="00E6ED42" w14:textId="77777777" w:rsidR="00FC0B7B" w:rsidRPr="00EF16AE" w:rsidRDefault="00FC0B7B" w:rsidP="00836201">
      <w:pPr>
        <w:pStyle w:val="Heading4"/>
        <w:tabs>
          <w:tab w:val="left" w:pos="2127"/>
        </w:tabs>
        <w:ind w:left="2127" w:hanging="709"/>
      </w:pPr>
      <w:r w:rsidRPr="00EF16AE">
        <w:t>Nonmetallic materials such as glass, wood, and porcelain, except as required for architectural painting or colour coding.</w:t>
      </w:r>
    </w:p>
    <w:p w14:paraId="3628BDCA" w14:textId="77777777" w:rsidR="00FC0B7B" w:rsidRPr="00EF16AE" w:rsidRDefault="00FC0B7B" w:rsidP="00836201">
      <w:pPr>
        <w:pStyle w:val="Heading4"/>
        <w:tabs>
          <w:tab w:val="left" w:pos="2127"/>
        </w:tabs>
        <w:ind w:left="2127" w:hanging="709"/>
      </w:pPr>
      <w:r w:rsidRPr="00EF16AE">
        <w:t xml:space="preserve">Prefinished electrical and architectural items such as motor control centers, switchboards, switchgear, panelboards, transformers, disconnect switches </w:t>
      </w:r>
      <w:r w:rsidRPr="00EF16AE">
        <w:rPr>
          <w:rPrChange w:id="1544" w:author="James Faas" w:date="2022-11-30T09:22:00Z">
            <w:rPr>
              <w:highlight w:val="yellow"/>
            </w:rPr>
          </w:rPrChange>
        </w:rPr>
        <w:t>(if prefinished in OSHA yellow</w:t>
      </w:r>
      <w:del w:id="1545" w:author="James Faas" w:date="2022-11-30T09:22:00Z">
        <w:r w:rsidR="009C4EE5" w:rsidRPr="00EF16AE" w:rsidDel="00EF16AE">
          <w:rPr>
            <w:rPrChange w:id="1546" w:author="James Faas" w:date="2022-11-30T09:22:00Z">
              <w:rPr>
                <w:highlight w:val="yellow"/>
              </w:rPr>
            </w:rPrChange>
          </w:rPr>
          <w:delText xml:space="preserve"> </w:delText>
        </w:r>
        <w:r w:rsidR="0062345D" w:rsidRPr="00EF16AE" w:rsidDel="00EF16AE">
          <w:rPr>
            <w:i/>
            <w:rPrChange w:id="1547" w:author="James Faas" w:date="2022-11-30T09:22:00Z">
              <w:rPr>
                <w:i/>
                <w:highlight w:val="yellow"/>
              </w:rPr>
            </w:rPrChange>
          </w:rPr>
          <w:delText>[</w:delText>
        </w:r>
        <w:r w:rsidR="009C4EE5" w:rsidRPr="00EF16AE" w:rsidDel="00EF16AE">
          <w:rPr>
            <w:i/>
            <w:rPrChange w:id="1548" w:author="James Faas" w:date="2022-11-30T09:22:00Z">
              <w:rPr>
                <w:i/>
                <w:highlight w:val="yellow"/>
              </w:rPr>
            </w:rPrChange>
          </w:rPr>
          <w:delText>Consultant to amend to Ontario equivalent]</w:delText>
        </w:r>
      </w:del>
      <w:r w:rsidRPr="00EF16AE">
        <w:rPr>
          <w:rPrChange w:id="1549" w:author="James Faas" w:date="2022-11-30T09:22:00Z">
            <w:rPr>
              <w:highlight w:val="yellow"/>
            </w:rPr>
          </w:rPrChange>
        </w:rPr>
        <w:t>), a</w:t>
      </w:r>
      <w:r w:rsidRPr="00EF16AE">
        <w:t>coustical tile, cabinets, elevators, building louvers, and wall panels; colour coding of equipment is required.</w:t>
      </w:r>
    </w:p>
    <w:p w14:paraId="5405CCCB" w14:textId="77777777" w:rsidR="00FC0B7B" w:rsidRPr="00EF16AE" w:rsidRDefault="00FC0B7B" w:rsidP="00836201">
      <w:pPr>
        <w:pStyle w:val="Heading4"/>
        <w:tabs>
          <w:tab w:val="left" w:pos="2127"/>
        </w:tabs>
        <w:ind w:left="2127" w:hanging="709"/>
      </w:pPr>
      <w:del w:id="1550" w:author="James Faas" w:date="2022-11-30T09:22:00Z">
        <w:r w:rsidRPr="00EF16AE" w:rsidDel="00EF16AE">
          <w:rPr>
            <w:rPrChange w:id="1551" w:author="James Faas" w:date="2022-11-30T09:22:00Z">
              <w:rPr>
                <w:highlight w:val="yellow"/>
              </w:rPr>
            </w:rPrChange>
          </w:rPr>
          <w:delText>[</w:delText>
        </w:r>
      </w:del>
      <w:r w:rsidRPr="00EF16AE">
        <w:rPr>
          <w:rPrChange w:id="1552" w:author="James Faas" w:date="2022-11-30T09:22:00Z">
            <w:rPr>
              <w:highlight w:val="yellow"/>
            </w:rPr>
          </w:rPrChange>
        </w:rPr>
        <w:t>Non</w:t>
      </w:r>
      <w:r w:rsidR="008F639C" w:rsidRPr="00EF16AE">
        <w:rPr>
          <w:rPrChange w:id="1553" w:author="James Faas" w:date="2022-11-30T09:22:00Z">
            <w:rPr>
              <w:highlight w:val="yellow"/>
            </w:rPr>
          </w:rPrChange>
        </w:rPr>
        <w:t>-</w:t>
      </w:r>
      <w:r w:rsidRPr="00EF16AE">
        <w:rPr>
          <w:rPrChange w:id="1554" w:author="James Faas" w:date="2022-11-30T09:22:00Z">
            <w:rPr>
              <w:highlight w:val="yellow"/>
            </w:rPr>
          </w:rPrChange>
        </w:rPr>
        <w:t>submerged electrical conduits attached to unpainted concrete surfaces.</w:t>
      </w:r>
      <w:del w:id="1555" w:author="James Faas" w:date="2022-11-30T09:22:00Z">
        <w:r w:rsidRPr="00EF16AE" w:rsidDel="00EF16AE">
          <w:rPr>
            <w:rPrChange w:id="1556" w:author="James Faas" w:date="2022-11-30T09:22:00Z">
              <w:rPr>
                <w:highlight w:val="yellow"/>
              </w:rPr>
            </w:rPrChange>
          </w:rPr>
          <w:delText>]</w:delText>
        </w:r>
      </w:del>
    </w:p>
    <w:p w14:paraId="7D8E67F3" w14:textId="77777777" w:rsidR="00FC0B7B" w:rsidRPr="00EF16AE" w:rsidRDefault="00FC0B7B" w:rsidP="00836201">
      <w:pPr>
        <w:pStyle w:val="Heading4"/>
        <w:tabs>
          <w:tab w:val="left" w:pos="2127"/>
        </w:tabs>
        <w:ind w:left="2127" w:hanging="709"/>
      </w:pPr>
      <w:r w:rsidRPr="00EF16AE">
        <w:t>Cathodic protection anodes.</w:t>
      </w:r>
    </w:p>
    <w:p w14:paraId="5B36DE2C" w14:textId="77777777" w:rsidR="00FC0B7B" w:rsidRPr="00EF16AE" w:rsidRDefault="00FC0B7B" w:rsidP="00E91B63">
      <w:pPr>
        <w:pStyle w:val="Heading4"/>
        <w:tabs>
          <w:tab w:val="left" w:pos="2127"/>
        </w:tabs>
        <w:ind w:left="2127" w:hanging="709"/>
        <w:rPr>
          <w:rPrChange w:id="1557" w:author="James Faas" w:date="2022-11-30T09:23:00Z">
            <w:rPr>
              <w:highlight w:val="yellow"/>
            </w:rPr>
          </w:rPrChange>
        </w:rPr>
      </w:pPr>
      <w:del w:id="1558" w:author="James Faas" w:date="2022-11-30T09:23:00Z">
        <w:r w:rsidRPr="00EF16AE" w:rsidDel="00EF16AE">
          <w:rPr>
            <w:rPrChange w:id="1559" w:author="James Faas" w:date="2022-11-30T09:23:00Z">
              <w:rPr>
                <w:highlight w:val="yellow"/>
              </w:rPr>
            </w:rPrChange>
          </w:rPr>
          <w:delText>[</w:delText>
        </w:r>
      </w:del>
      <w:r w:rsidRPr="00EF16AE">
        <w:rPr>
          <w:rPrChange w:id="1560" w:author="James Faas" w:date="2022-11-30T09:23:00Z">
            <w:rPr>
              <w:highlight w:val="yellow"/>
            </w:rPr>
          </w:rPrChange>
        </w:rPr>
        <w:t>Items specified to be galvanized after fabrication, unless specified elsewhere or subject to immersion.</w:t>
      </w:r>
      <w:del w:id="1561" w:author="James Faas" w:date="2022-11-30T09:23:00Z">
        <w:r w:rsidRPr="00EF16AE" w:rsidDel="00EF16AE">
          <w:rPr>
            <w:rPrChange w:id="1562" w:author="James Faas" w:date="2022-11-30T09:23:00Z">
              <w:rPr>
                <w:highlight w:val="yellow"/>
              </w:rPr>
            </w:rPrChange>
          </w:rPr>
          <w:delText>]</w:delText>
        </w:r>
      </w:del>
    </w:p>
    <w:p w14:paraId="62F6126D" w14:textId="77777777" w:rsidR="00FC0B7B" w:rsidRPr="00EF16AE" w:rsidRDefault="00FC0B7B" w:rsidP="00836201">
      <w:pPr>
        <w:pStyle w:val="Heading4"/>
        <w:tabs>
          <w:tab w:val="left" w:pos="2127"/>
        </w:tabs>
        <w:ind w:left="2127" w:hanging="709"/>
      </w:pPr>
      <w:r w:rsidRPr="00EF16AE">
        <w:t>Insulated piping and insulated piping with jacket will require prime coat only, except as required for architectural painting or colour coding.</w:t>
      </w:r>
    </w:p>
    <w:p w14:paraId="152DD4A3" w14:textId="77777777" w:rsidR="00FC0B7B" w:rsidRPr="00EF16AE" w:rsidRDefault="00FC0B7B" w:rsidP="00836201">
      <w:pPr>
        <w:pStyle w:val="Heading4"/>
        <w:tabs>
          <w:tab w:val="left" w:pos="2127"/>
        </w:tabs>
        <w:ind w:left="2127" w:hanging="709"/>
      </w:pPr>
      <w:r w:rsidRPr="00EF16AE">
        <w:t>Fiberglass reinforced plastic (FRP) surfaces with an integral ultra violet resistant coloured gel coat do not require painting, provided the colour is as selected.</w:t>
      </w:r>
    </w:p>
    <w:p w14:paraId="1A43406B" w14:textId="77777777" w:rsidR="00FC0B7B" w:rsidRPr="00FC3F3A" w:rsidRDefault="00FC0B7B" w:rsidP="00836201">
      <w:pPr>
        <w:pStyle w:val="Heading3"/>
        <w:tabs>
          <w:tab w:val="clear" w:pos="1440"/>
          <w:tab w:val="left" w:pos="1418"/>
        </w:tabs>
        <w:ind w:left="1418" w:hanging="709"/>
        <w:rPr>
          <w:rPrChange w:id="1563" w:author="James Faas" w:date="2022-11-30T09:26:00Z">
            <w:rPr>
              <w:highlight w:val="yellow"/>
            </w:rPr>
          </w:rPrChange>
        </w:rPr>
      </w:pPr>
      <w:del w:id="1564" w:author="James Faas" w:date="2022-11-30T09:23:00Z">
        <w:r w:rsidRPr="00EF16AE" w:rsidDel="00EF16AE">
          <w:rPr>
            <w:rPrChange w:id="1565" w:author="James Faas" w:date="2022-11-30T09:23:00Z">
              <w:rPr>
                <w:highlight w:val="yellow"/>
              </w:rPr>
            </w:rPrChange>
          </w:rPr>
          <w:delText>[</w:delText>
        </w:r>
      </w:del>
      <w:r w:rsidRPr="00EF16AE">
        <w:rPr>
          <w:rPrChange w:id="1566" w:author="James Faas" w:date="2022-11-30T09:23:00Z">
            <w:rPr>
              <w:highlight w:val="yellow"/>
            </w:rPr>
          </w:rPrChange>
        </w:rPr>
        <w:t xml:space="preserve">Unless otherwise shown or specified, paint surfaces in accordance with the following application schedule. In the event of discrepancies or omissions in the following, request clarification from </w:t>
      </w:r>
      <w:r w:rsidR="005B3D9A" w:rsidRPr="00FC3F3A">
        <w:rPr>
          <w:rPrChange w:id="1567" w:author="James Faas" w:date="2022-11-30T09:26:00Z">
            <w:rPr>
              <w:highlight w:val="yellow"/>
            </w:rPr>
          </w:rPrChange>
        </w:rPr>
        <w:t xml:space="preserve">the </w:t>
      </w:r>
      <w:r w:rsidR="002E53F4" w:rsidRPr="00FC3F3A">
        <w:rPr>
          <w:rPrChange w:id="1568" w:author="James Faas" w:date="2022-11-30T09:26:00Z">
            <w:rPr>
              <w:highlight w:val="yellow"/>
            </w:rPr>
          </w:rPrChange>
        </w:rPr>
        <w:t>Consultant</w:t>
      </w:r>
      <w:r w:rsidRPr="00FC3F3A">
        <w:rPr>
          <w:rPrChange w:id="1569" w:author="James Faas" w:date="2022-11-30T09:26:00Z">
            <w:rPr>
              <w:highlight w:val="yellow"/>
            </w:rPr>
          </w:rPrChange>
        </w:rPr>
        <w:t xml:space="preserve"> before starting </w:t>
      </w:r>
      <w:r w:rsidR="005B3D9A" w:rsidRPr="00FC3F3A">
        <w:rPr>
          <w:rPrChange w:id="1570" w:author="James Faas" w:date="2022-11-30T09:26:00Z">
            <w:rPr>
              <w:highlight w:val="yellow"/>
            </w:rPr>
          </w:rPrChange>
        </w:rPr>
        <w:t xml:space="preserve">the </w:t>
      </w:r>
      <w:r w:rsidRPr="00FC3F3A">
        <w:rPr>
          <w:rPrChange w:id="1571" w:author="James Faas" w:date="2022-11-30T09:26:00Z">
            <w:rPr>
              <w:highlight w:val="yellow"/>
            </w:rPr>
          </w:rPrChange>
        </w:rPr>
        <w:t>work in question.</w:t>
      </w:r>
      <w:del w:id="1572" w:author="James Faas" w:date="2022-11-30T09:23:00Z">
        <w:r w:rsidRPr="00FC3F3A" w:rsidDel="00EF16AE">
          <w:rPr>
            <w:rPrChange w:id="1573" w:author="James Faas" w:date="2022-11-30T09:26:00Z">
              <w:rPr>
                <w:highlight w:val="yellow"/>
              </w:rPr>
            </w:rPrChange>
          </w:rPr>
          <w:delText>]</w:delText>
        </w:r>
      </w:del>
    </w:p>
    <w:p w14:paraId="210AFC20" w14:textId="77777777" w:rsidR="00FC0B7B" w:rsidRPr="00FC3F3A" w:rsidRDefault="00FC0B7B" w:rsidP="00836201">
      <w:pPr>
        <w:pStyle w:val="Heading3"/>
        <w:tabs>
          <w:tab w:val="clear" w:pos="1440"/>
          <w:tab w:val="left" w:pos="1418"/>
        </w:tabs>
        <w:ind w:left="1418" w:hanging="709"/>
      </w:pPr>
      <w:r w:rsidRPr="00FC3F3A">
        <w:t>System No. 1 Submerged Metal – Potable Water: Use on the following items or areas:</w:t>
      </w:r>
    </w:p>
    <w:p w14:paraId="3D771464" w14:textId="69CA18D8" w:rsidR="00FC0B7B" w:rsidRPr="00FC3F3A" w:rsidRDefault="00FC0B7B" w:rsidP="00E91B63">
      <w:pPr>
        <w:pStyle w:val="Heading4"/>
        <w:tabs>
          <w:tab w:val="left" w:pos="2127"/>
        </w:tabs>
        <w:ind w:left="2127" w:hanging="709"/>
      </w:pPr>
      <w:r w:rsidRPr="00FC3F3A">
        <w:t xml:space="preserve">Metal surfaces </w:t>
      </w:r>
      <w:del w:id="1574" w:author="James Faas" w:date="2022-11-30T09:25:00Z">
        <w:r w:rsidRPr="00FC3F3A" w:rsidDel="00FC3F3A">
          <w:rPr>
            <w:highlight w:val="yellow"/>
          </w:rPr>
          <w:delText xml:space="preserve">[new </w:delText>
        </w:r>
      </w:del>
      <w:del w:id="1575" w:author="James Faas" w:date="2022-11-30T09:24:00Z">
        <w:r w:rsidRPr="00FC3F3A" w:rsidDel="00FC3F3A">
          <w:rPr>
            <w:highlight w:val="yellow"/>
          </w:rPr>
          <w:delText>and] [existing]</w:delText>
        </w:r>
        <w:r w:rsidRPr="00FC3F3A" w:rsidDel="00FC3F3A">
          <w:delText xml:space="preserve"> </w:delText>
        </w:r>
      </w:del>
      <w:r w:rsidRPr="00FC3F3A">
        <w:t>below a plane 300 mm above the maximum liquid surface; metal surfaces above the maximum liquid surface that are a part of the immersed equipment; surfaces of metallic items, such as wall pipes, pipes, pipe sleeves, access manholes, gate guides and thimbles, and structural steel that are embedded in concrete; and the following specific surfaces:</w:t>
      </w:r>
    </w:p>
    <w:p w14:paraId="1C562615" w14:textId="77777777" w:rsidR="00FC0B7B" w:rsidRPr="00FC3F3A" w:rsidRDefault="00FC0B7B" w:rsidP="00B80F62">
      <w:pPr>
        <w:pStyle w:val="Heading5"/>
        <w:tabs>
          <w:tab w:val="left" w:pos="2835"/>
        </w:tabs>
        <w:ind w:left="2835" w:hanging="708"/>
      </w:pPr>
      <w:r w:rsidRPr="00FC3F3A">
        <w:t>Interior surfaces of steel piping noted in the Piping Schedule.</w:t>
      </w:r>
    </w:p>
    <w:p w14:paraId="2FFFC0BB" w14:textId="59075997" w:rsidR="00FC0B7B" w:rsidRPr="00FC3F3A" w:rsidDel="00FC3F3A" w:rsidRDefault="00FC0B7B" w:rsidP="00B80F62">
      <w:pPr>
        <w:pStyle w:val="Heading5"/>
        <w:tabs>
          <w:tab w:val="left" w:pos="2835"/>
        </w:tabs>
        <w:ind w:left="2835" w:hanging="708"/>
        <w:rPr>
          <w:del w:id="1576" w:author="James Faas" w:date="2022-11-30T09:25:00Z"/>
          <w:highlight w:val="yellow"/>
        </w:rPr>
      </w:pPr>
      <w:del w:id="1577" w:author="James Faas" w:date="2022-11-30T09:25:00Z">
        <w:r w:rsidRPr="00FC3F3A" w:rsidDel="00FC3F3A">
          <w:rPr>
            <w:highlight w:val="yellow"/>
          </w:rPr>
          <w:delText>[     .]</w:delText>
        </w:r>
      </w:del>
    </w:p>
    <w:p w14:paraId="01919C41" w14:textId="77777777" w:rsidR="00FC0B7B" w:rsidRPr="00FC3F3A" w:rsidRDefault="00FC0B7B" w:rsidP="00E91B63">
      <w:pPr>
        <w:pStyle w:val="Heading3"/>
        <w:tabs>
          <w:tab w:val="clear" w:pos="1440"/>
          <w:tab w:val="left" w:pos="1418"/>
        </w:tabs>
        <w:ind w:left="1418" w:hanging="709"/>
      </w:pPr>
      <w:r w:rsidRPr="00FC3F3A">
        <w:t>System No. 2 Submerged Metal – Domestic Sewage: Use on the following items or areas:</w:t>
      </w:r>
    </w:p>
    <w:p w14:paraId="4A2426AE" w14:textId="3FF5D076" w:rsidR="00FC0B7B" w:rsidRPr="00FC3F3A" w:rsidRDefault="00FC0B7B" w:rsidP="00E91B63">
      <w:pPr>
        <w:pStyle w:val="Heading4"/>
        <w:tabs>
          <w:tab w:val="left" w:pos="2127"/>
        </w:tabs>
        <w:ind w:left="2127" w:hanging="709"/>
      </w:pPr>
      <w:r w:rsidRPr="00FC3F3A">
        <w:t xml:space="preserve">Metal surfaces </w:t>
      </w:r>
      <w:del w:id="1578" w:author="James Faas" w:date="2022-11-30T09:25:00Z">
        <w:r w:rsidRPr="00FC3F3A" w:rsidDel="00FC3F3A">
          <w:rPr>
            <w:highlight w:val="yellow"/>
          </w:rPr>
          <w:delText xml:space="preserve">[new and] </w:delText>
        </w:r>
        <w:r w:rsidR="00C61E74" w:rsidRPr="00FC3F3A" w:rsidDel="00FC3F3A">
          <w:rPr>
            <w:highlight w:val="yellow"/>
          </w:rPr>
          <w:delText>[</w:delText>
        </w:r>
        <w:r w:rsidRPr="00FC3F3A" w:rsidDel="00FC3F3A">
          <w:rPr>
            <w:highlight w:val="yellow"/>
          </w:rPr>
          <w:delText>existing]</w:delText>
        </w:r>
        <w:r w:rsidRPr="00FC3F3A" w:rsidDel="00FC3F3A">
          <w:delText xml:space="preserve"> </w:delText>
        </w:r>
      </w:del>
      <w:r w:rsidRPr="00FC3F3A">
        <w:t xml:space="preserve">below a plane 300 mm above maximum liquid surface, metal surfaces above maximum liquid surface that are a part of immersed </w:t>
      </w:r>
      <w:r w:rsidRPr="00FC3F3A">
        <w:lastRenderedPageBreak/>
        <w:t>equipment, concrete embedded surfaces of metallic items, such as wall pipes, pipes, pipe sleeves, access manholes, gate guides and thimbles, and structural steel, and the following specific surfaces:</w:t>
      </w:r>
    </w:p>
    <w:p w14:paraId="67ECBC79" w14:textId="77777777" w:rsidR="00FC0B7B" w:rsidRPr="00FC3F3A" w:rsidRDefault="00FC0B7B" w:rsidP="00B80F62">
      <w:pPr>
        <w:pStyle w:val="Heading5"/>
        <w:tabs>
          <w:tab w:val="left" w:pos="2835"/>
        </w:tabs>
        <w:ind w:left="2835" w:hanging="708"/>
      </w:pPr>
      <w:r w:rsidRPr="00FC3F3A">
        <w:t>Interior surfaces of steel piping noted in the Piping Schedule.</w:t>
      </w:r>
    </w:p>
    <w:p w14:paraId="00075C68" w14:textId="6104888C" w:rsidR="00FC0B7B" w:rsidRPr="00FC3F3A" w:rsidDel="00FC3F3A" w:rsidRDefault="00FC0B7B" w:rsidP="00B80F62">
      <w:pPr>
        <w:pStyle w:val="Heading5"/>
        <w:tabs>
          <w:tab w:val="left" w:pos="2835"/>
        </w:tabs>
        <w:ind w:left="2835" w:hanging="708"/>
        <w:rPr>
          <w:del w:id="1579" w:author="James Faas" w:date="2022-11-30T09:26:00Z"/>
          <w:rPrChange w:id="1580" w:author="James Faas" w:date="2022-11-30T09:26:00Z">
            <w:rPr>
              <w:del w:id="1581" w:author="James Faas" w:date="2022-11-30T09:26:00Z"/>
              <w:highlight w:val="yellow"/>
            </w:rPr>
          </w:rPrChange>
        </w:rPr>
      </w:pPr>
      <w:del w:id="1582" w:author="James Faas" w:date="2022-11-30T09:26:00Z">
        <w:r w:rsidRPr="00FC3F3A" w:rsidDel="00FC3F3A">
          <w:rPr>
            <w:rPrChange w:id="1583" w:author="James Faas" w:date="2022-11-30T09:26:00Z">
              <w:rPr>
                <w:highlight w:val="yellow"/>
              </w:rPr>
            </w:rPrChange>
          </w:rPr>
          <w:delText>[     .]</w:delText>
        </w:r>
      </w:del>
    </w:p>
    <w:p w14:paraId="3570AB38" w14:textId="77777777" w:rsidR="00FC0B7B" w:rsidRPr="00FC3F3A" w:rsidRDefault="00FC0B7B" w:rsidP="00E91B63">
      <w:pPr>
        <w:pStyle w:val="Heading3"/>
        <w:keepNext/>
        <w:tabs>
          <w:tab w:val="clear" w:pos="1440"/>
          <w:tab w:val="left" w:pos="1418"/>
        </w:tabs>
        <w:ind w:left="1418" w:hanging="709"/>
      </w:pPr>
      <w:r w:rsidRPr="00FC3F3A">
        <w:t xml:space="preserve">System No. </w:t>
      </w:r>
      <w:r w:rsidR="001F2789" w:rsidRPr="00FC3F3A">
        <w:t>3</w:t>
      </w:r>
      <w:r w:rsidRPr="00FC3F3A">
        <w:t xml:space="preserve"> Exposed Metal – Highly Corrosive: Use on the following items or areas:</w:t>
      </w:r>
    </w:p>
    <w:p w14:paraId="3E6547FB" w14:textId="69FFFB22" w:rsidR="00FC0B7B" w:rsidRPr="00FC3F3A" w:rsidDel="00FC3F3A" w:rsidRDefault="00FC0B7B">
      <w:pPr>
        <w:pStyle w:val="Heading4"/>
        <w:keepNext/>
        <w:tabs>
          <w:tab w:val="left" w:pos="2127"/>
        </w:tabs>
        <w:ind w:left="2127" w:hanging="709"/>
        <w:rPr>
          <w:del w:id="1584" w:author="James Faas" w:date="2022-11-30T09:26:00Z"/>
        </w:rPr>
      </w:pPr>
      <w:r w:rsidRPr="00FC3F3A">
        <w:t xml:space="preserve">Exposed metal surfaces, </w:t>
      </w:r>
      <w:del w:id="1585" w:author="James Faas" w:date="2022-11-30T09:26:00Z">
        <w:r w:rsidRPr="00FC3F3A" w:rsidDel="00FC3F3A">
          <w:rPr>
            <w:rPrChange w:id="1586" w:author="James Faas" w:date="2022-11-30T09:27:00Z">
              <w:rPr>
                <w:highlight w:val="yellow"/>
              </w:rPr>
            </w:rPrChange>
          </w:rPr>
          <w:delText>[new and] [existing]</w:delText>
        </w:r>
        <w:r w:rsidRPr="00FC3F3A" w:rsidDel="00FC3F3A">
          <w:delText xml:space="preserve"> </w:delText>
        </w:r>
      </w:del>
      <w:r w:rsidRPr="00FC3F3A">
        <w:t>located inside or outside of structures and exposed to weather</w:t>
      </w:r>
      <w:ins w:id="1587" w:author="James Faas" w:date="2022-11-30T09:26:00Z">
        <w:r w:rsidR="00FC3F3A" w:rsidRPr="00FC3F3A">
          <w:rPr>
            <w:rPrChange w:id="1588" w:author="James Faas" w:date="2022-11-30T09:27:00Z">
              <w:rPr>
                <w:color w:val="FF0000"/>
              </w:rPr>
            </w:rPrChange>
          </w:rPr>
          <w:t>.</w:t>
        </w:r>
      </w:ins>
      <w:del w:id="1589" w:author="James Faas" w:date="2022-11-30T09:26:00Z">
        <w:r w:rsidRPr="00FC3F3A" w:rsidDel="00FC3F3A">
          <w:delText xml:space="preserve"> </w:delText>
        </w:r>
        <w:r w:rsidRPr="00FC3F3A" w:rsidDel="00FC3F3A">
          <w:rPr>
            <w:rPrChange w:id="1590" w:author="James Faas" w:date="2022-11-30T09:27:00Z">
              <w:rPr>
                <w:highlight w:val="yellow"/>
              </w:rPr>
            </w:rPrChange>
          </w:rPr>
          <w:delText>[, and the following specific surfaces:</w:delText>
        </w:r>
      </w:del>
    </w:p>
    <w:p w14:paraId="4E8737FB" w14:textId="4C42304E" w:rsidR="00FC0B7B" w:rsidRPr="00FC3F3A" w:rsidRDefault="00FC0B7B">
      <w:pPr>
        <w:pStyle w:val="Heading4"/>
        <w:keepNext/>
        <w:tabs>
          <w:tab w:val="left" w:pos="2127"/>
        </w:tabs>
        <w:ind w:left="2127" w:hanging="709"/>
        <w:rPr>
          <w:rPrChange w:id="1591" w:author="James Faas" w:date="2022-11-30T09:27:00Z">
            <w:rPr>
              <w:highlight w:val="yellow"/>
            </w:rPr>
          </w:rPrChange>
        </w:rPr>
        <w:pPrChange w:id="1592" w:author="James Faas" w:date="2022-11-30T09:26:00Z">
          <w:pPr>
            <w:pStyle w:val="Heading5"/>
            <w:tabs>
              <w:tab w:val="left" w:pos="2835"/>
            </w:tabs>
            <w:ind w:left="2835" w:hanging="708"/>
          </w:pPr>
        </w:pPrChange>
      </w:pPr>
      <w:del w:id="1593" w:author="James Faas" w:date="2022-11-30T09:26:00Z">
        <w:r w:rsidRPr="00FC3F3A" w:rsidDel="00FC3F3A">
          <w:rPr>
            <w:rPrChange w:id="1594" w:author="James Faas" w:date="2022-11-30T09:27:00Z">
              <w:rPr>
                <w:highlight w:val="yellow"/>
              </w:rPr>
            </w:rPrChange>
          </w:rPr>
          <w:delText>[     .]]</w:delText>
        </w:r>
      </w:del>
    </w:p>
    <w:p w14:paraId="347B832F" w14:textId="77777777" w:rsidR="00FC0B7B" w:rsidRPr="00FC3F3A" w:rsidRDefault="00FC0B7B" w:rsidP="00E91B63">
      <w:pPr>
        <w:pStyle w:val="Heading3"/>
        <w:tabs>
          <w:tab w:val="clear" w:pos="1440"/>
          <w:tab w:val="left" w:pos="1418"/>
        </w:tabs>
        <w:ind w:left="1418" w:hanging="709"/>
      </w:pPr>
      <w:r w:rsidRPr="00FC3F3A">
        <w:t xml:space="preserve">System No. </w:t>
      </w:r>
      <w:r w:rsidR="001F2789" w:rsidRPr="00FC3F3A">
        <w:t>4</w:t>
      </w:r>
      <w:r w:rsidRPr="00FC3F3A">
        <w:t xml:space="preserve"> Exposed Metal – Mildly Corrosive: Use on the following items or areas:</w:t>
      </w:r>
    </w:p>
    <w:p w14:paraId="0164643D" w14:textId="39BA0993" w:rsidR="00FC0B7B" w:rsidRPr="00FC3F3A" w:rsidDel="00FC3F3A" w:rsidRDefault="00FC0B7B">
      <w:pPr>
        <w:pStyle w:val="Heading4"/>
        <w:tabs>
          <w:tab w:val="left" w:pos="2127"/>
        </w:tabs>
        <w:ind w:left="2127" w:hanging="709"/>
        <w:rPr>
          <w:del w:id="1595" w:author="James Faas" w:date="2022-11-30T09:27:00Z"/>
          <w:rPrChange w:id="1596" w:author="James Faas" w:date="2022-11-30T09:27:00Z">
            <w:rPr>
              <w:del w:id="1597" w:author="James Faas" w:date="2022-11-30T09:27:00Z"/>
              <w:highlight w:val="yellow"/>
            </w:rPr>
          </w:rPrChange>
        </w:rPr>
      </w:pPr>
      <w:r w:rsidRPr="00FC3F3A">
        <w:t xml:space="preserve">Exposed metal surfaces, </w:t>
      </w:r>
      <w:del w:id="1598" w:author="James Faas" w:date="2022-11-30T09:26:00Z">
        <w:r w:rsidRPr="00FC3F3A" w:rsidDel="00FC3F3A">
          <w:rPr>
            <w:rPrChange w:id="1599" w:author="James Faas" w:date="2022-11-30T09:27:00Z">
              <w:rPr>
                <w:highlight w:val="yellow"/>
              </w:rPr>
            </w:rPrChange>
          </w:rPr>
          <w:delText>[new and] [existing]</w:delText>
        </w:r>
        <w:r w:rsidRPr="00FC3F3A" w:rsidDel="00FC3F3A">
          <w:delText xml:space="preserve"> </w:delText>
        </w:r>
      </w:del>
      <w:r w:rsidRPr="00FC3F3A">
        <w:t>located inside or outside of structures and exposed to weather or in a highly humid atmosphere, such as pipe galleries and similar areas</w:t>
      </w:r>
      <w:ins w:id="1600" w:author="James Faas" w:date="2022-11-30T09:27:00Z">
        <w:r w:rsidR="00FC3F3A" w:rsidRPr="00FC3F3A">
          <w:rPr>
            <w:rPrChange w:id="1601" w:author="James Faas" w:date="2022-11-30T09:27:00Z">
              <w:rPr>
                <w:color w:val="FF0000"/>
              </w:rPr>
            </w:rPrChange>
          </w:rPr>
          <w:t>.</w:t>
        </w:r>
      </w:ins>
      <w:del w:id="1602" w:author="James Faas" w:date="2022-11-30T09:27:00Z">
        <w:r w:rsidRPr="00FC3F3A" w:rsidDel="00FC3F3A">
          <w:delText xml:space="preserve"> </w:delText>
        </w:r>
        <w:r w:rsidRPr="00FC3F3A" w:rsidDel="00FC3F3A">
          <w:rPr>
            <w:rPrChange w:id="1603" w:author="James Faas" w:date="2022-11-30T09:27:00Z">
              <w:rPr>
                <w:highlight w:val="yellow"/>
              </w:rPr>
            </w:rPrChange>
          </w:rPr>
          <w:delText>[, and the following specific surfaces:</w:delText>
        </w:r>
      </w:del>
    </w:p>
    <w:p w14:paraId="03663A8D" w14:textId="12EE3D05" w:rsidR="00FC0B7B" w:rsidRPr="00FC3F3A" w:rsidRDefault="00FC0B7B">
      <w:pPr>
        <w:pStyle w:val="Heading4"/>
        <w:tabs>
          <w:tab w:val="left" w:pos="2127"/>
        </w:tabs>
        <w:ind w:left="2127" w:hanging="709"/>
        <w:rPr>
          <w:rPrChange w:id="1604" w:author="James Faas" w:date="2022-11-30T09:27:00Z">
            <w:rPr>
              <w:highlight w:val="yellow"/>
            </w:rPr>
          </w:rPrChange>
        </w:rPr>
        <w:pPrChange w:id="1605" w:author="James Faas" w:date="2022-11-30T09:27:00Z">
          <w:pPr>
            <w:pStyle w:val="Heading5"/>
            <w:tabs>
              <w:tab w:val="left" w:pos="2835"/>
            </w:tabs>
            <w:ind w:left="2835" w:hanging="708"/>
          </w:pPr>
        </w:pPrChange>
      </w:pPr>
      <w:del w:id="1606" w:author="James Faas" w:date="2022-11-30T09:27:00Z">
        <w:r w:rsidRPr="00FC3F3A" w:rsidDel="00FC3F3A">
          <w:rPr>
            <w:rPrChange w:id="1607" w:author="James Faas" w:date="2022-11-30T09:27:00Z">
              <w:rPr>
                <w:highlight w:val="yellow"/>
              </w:rPr>
            </w:rPrChange>
          </w:rPr>
          <w:delText>[     .]]</w:delText>
        </w:r>
        <w:r w:rsidR="00C61E74" w:rsidRPr="00FC3F3A" w:rsidDel="00FC3F3A">
          <w:rPr>
            <w:rPrChange w:id="1608" w:author="James Faas" w:date="2022-11-30T09:27:00Z">
              <w:rPr>
                <w:highlight w:val="yellow"/>
              </w:rPr>
            </w:rPrChange>
          </w:rPr>
          <w:delText xml:space="preserve"> </w:delText>
        </w:r>
      </w:del>
    </w:p>
    <w:p w14:paraId="03E0E428" w14:textId="77777777" w:rsidR="00FC0B7B" w:rsidRPr="00FC3F3A" w:rsidRDefault="00FC0B7B" w:rsidP="00E91B63">
      <w:pPr>
        <w:pStyle w:val="Heading3"/>
        <w:tabs>
          <w:tab w:val="clear" w:pos="1440"/>
          <w:tab w:val="left" w:pos="1418"/>
        </w:tabs>
        <w:ind w:left="1418" w:hanging="709"/>
      </w:pPr>
      <w:r w:rsidRPr="00FC3F3A">
        <w:t xml:space="preserve">System No. </w:t>
      </w:r>
      <w:r w:rsidR="001F2789" w:rsidRPr="00FC3F3A">
        <w:t>5</w:t>
      </w:r>
      <w:r w:rsidRPr="00FC3F3A">
        <w:t xml:space="preserve"> Exposed Metal – Atmospheric: Use on the following items or areas:</w:t>
      </w:r>
    </w:p>
    <w:p w14:paraId="659D8297" w14:textId="0BB5E249" w:rsidR="00FC0B7B" w:rsidRPr="00FC3F3A" w:rsidDel="00FC3F3A" w:rsidRDefault="00FC0B7B">
      <w:pPr>
        <w:pStyle w:val="Heading4"/>
        <w:tabs>
          <w:tab w:val="left" w:pos="2127"/>
        </w:tabs>
        <w:ind w:left="2127" w:hanging="709"/>
        <w:rPr>
          <w:del w:id="1609" w:author="James Faas" w:date="2022-11-30T09:27:00Z"/>
          <w:rPrChange w:id="1610" w:author="James Faas" w:date="2022-11-30T09:28:00Z">
            <w:rPr>
              <w:del w:id="1611" w:author="James Faas" w:date="2022-11-30T09:27:00Z"/>
              <w:highlight w:val="yellow"/>
            </w:rPr>
          </w:rPrChange>
        </w:rPr>
      </w:pPr>
      <w:r w:rsidRPr="00FC3F3A">
        <w:t xml:space="preserve">Exposed metal surfaces, </w:t>
      </w:r>
      <w:del w:id="1612" w:author="James Faas" w:date="2022-11-30T09:27:00Z">
        <w:r w:rsidRPr="00FC3F3A" w:rsidDel="00FC3F3A">
          <w:rPr>
            <w:rPrChange w:id="1613" w:author="James Faas" w:date="2022-11-30T09:28:00Z">
              <w:rPr>
                <w:highlight w:val="yellow"/>
              </w:rPr>
            </w:rPrChange>
          </w:rPr>
          <w:delText>[new and] [existing]</w:delText>
        </w:r>
        <w:r w:rsidRPr="00FC3F3A" w:rsidDel="00FC3F3A">
          <w:delText xml:space="preserve"> </w:delText>
        </w:r>
      </w:del>
      <w:r w:rsidRPr="00FC3F3A">
        <w:t xml:space="preserve">located inside or outside of structures or exposed to weather, including </w:t>
      </w:r>
      <w:del w:id="1614" w:author="James Faas" w:date="2022-11-30T09:27:00Z">
        <w:r w:rsidRPr="00FC3F3A" w:rsidDel="00FC3F3A">
          <w:rPr>
            <w:rPrChange w:id="1615" w:author="James Faas" w:date="2022-11-30T09:28:00Z">
              <w:rPr>
                <w:highlight w:val="yellow"/>
              </w:rPr>
            </w:rPrChange>
          </w:rPr>
          <w:delText>[</w:delText>
        </w:r>
      </w:del>
      <w:r w:rsidRPr="00FC3F3A">
        <w:rPr>
          <w:rPrChange w:id="1616" w:author="James Faas" w:date="2022-11-30T09:28:00Z">
            <w:rPr>
              <w:highlight w:val="yellow"/>
            </w:rPr>
          </w:rPrChange>
        </w:rPr>
        <w:t>metal doors and frames,</w:t>
      </w:r>
      <w:del w:id="1617" w:author="James Faas" w:date="2022-11-30T09:27:00Z">
        <w:r w:rsidRPr="00FC3F3A" w:rsidDel="00FC3F3A">
          <w:rPr>
            <w:rPrChange w:id="1618" w:author="James Faas" w:date="2022-11-30T09:28:00Z">
              <w:rPr>
                <w:highlight w:val="yellow"/>
              </w:rPr>
            </w:rPrChange>
          </w:rPr>
          <w:delText>]</w:delText>
        </w:r>
      </w:del>
      <w:r w:rsidRPr="00FC3F3A">
        <w:t xml:space="preserve"> vents,</w:t>
      </w:r>
      <w:del w:id="1619" w:author="James Faas" w:date="2022-11-30T09:27:00Z">
        <w:r w:rsidRPr="00FC3F3A" w:rsidDel="00FC3F3A">
          <w:delText xml:space="preserve"> </w:delText>
        </w:r>
        <w:r w:rsidRPr="00FC3F3A" w:rsidDel="00FC3F3A">
          <w:rPr>
            <w:rPrChange w:id="1620" w:author="James Faas" w:date="2022-11-30T09:28:00Z">
              <w:rPr>
                <w:highlight w:val="yellow"/>
              </w:rPr>
            </w:rPrChange>
          </w:rPr>
          <w:delText>[louvers,]</w:delText>
        </w:r>
      </w:del>
      <w:r w:rsidRPr="00FC3F3A">
        <w:t xml:space="preserve"> exterior metal ductwork, flashing, sheet metalwork and miscellaneous architectural metal trim</w:t>
      </w:r>
      <w:ins w:id="1621" w:author="James Faas" w:date="2022-11-30T09:27:00Z">
        <w:r w:rsidR="00FC3F3A" w:rsidRPr="00FC3F3A">
          <w:rPr>
            <w:rPrChange w:id="1622" w:author="James Faas" w:date="2022-11-30T09:28:00Z">
              <w:rPr>
                <w:color w:val="FF0000"/>
              </w:rPr>
            </w:rPrChange>
          </w:rPr>
          <w:t>.</w:t>
        </w:r>
      </w:ins>
      <w:del w:id="1623" w:author="James Faas" w:date="2022-11-30T09:27:00Z">
        <w:r w:rsidRPr="00FC3F3A" w:rsidDel="00FC3F3A">
          <w:delText xml:space="preserve"> </w:delText>
        </w:r>
        <w:r w:rsidRPr="00FC3F3A" w:rsidDel="00FC3F3A">
          <w:rPr>
            <w:rPrChange w:id="1624" w:author="James Faas" w:date="2022-11-30T09:28:00Z">
              <w:rPr>
                <w:highlight w:val="yellow"/>
              </w:rPr>
            </w:rPrChange>
          </w:rPr>
          <w:delText>[, and the following specific surfaces:</w:delText>
        </w:r>
      </w:del>
    </w:p>
    <w:p w14:paraId="66A7D44A" w14:textId="734D0145" w:rsidR="00FC0B7B" w:rsidRPr="00FC3F3A" w:rsidDel="00FC3F3A" w:rsidRDefault="00FC0B7B">
      <w:pPr>
        <w:pStyle w:val="Heading4"/>
        <w:tabs>
          <w:tab w:val="left" w:pos="2127"/>
        </w:tabs>
        <w:ind w:left="2127" w:hanging="709"/>
        <w:rPr>
          <w:del w:id="1625" w:author="James Faas" w:date="2022-11-30T09:27:00Z"/>
          <w:rPrChange w:id="1626" w:author="James Faas" w:date="2022-11-30T09:28:00Z">
            <w:rPr>
              <w:del w:id="1627" w:author="James Faas" w:date="2022-11-30T09:27:00Z"/>
              <w:highlight w:val="yellow"/>
            </w:rPr>
          </w:rPrChange>
        </w:rPr>
        <w:pPrChange w:id="1628" w:author="James Faas" w:date="2022-11-30T09:27:00Z">
          <w:pPr>
            <w:pStyle w:val="Heading5"/>
            <w:tabs>
              <w:tab w:val="left" w:pos="2835"/>
            </w:tabs>
            <w:ind w:left="2835" w:hanging="708"/>
          </w:pPr>
        </w:pPrChange>
      </w:pPr>
      <w:del w:id="1629" w:author="James Faas" w:date="2022-11-30T09:27:00Z">
        <w:r w:rsidRPr="00FC3F3A" w:rsidDel="00FC3F3A">
          <w:rPr>
            <w:rPrChange w:id="1630" w:author="James Faas" w:date="2022-11-30T09:28:00Z">
              <w:rPr>
                <w:highlight w:val="yellow"/>
              </w:rPr>
            </w:rPrChange>
          </w:rPr>
          <w:delText>Inside duct stack heads behind diffusers, registers, and grilles with flat black.</w:delText>
        </w:r>
      </w:del>
    </w:p>
    <w:p w14:paraId="4F8805CE" w14:textId="458291E6" w:rsidR="00FC0B7B" w:rsidRPr="00FC3F3A" w:rsidDel="00FC3F3A" w:rsidRDefault="00FC0B7B">
      <w:pPr>
        <w:pStyle w:val="Heading4"/>
        <w:tabs>
          <w:tab w:val="left" w:pos="2127"/>
        </w:tabs>
        <w:ind w:left="2127" w:hanging="709"/>
        <w:rPr>
          <w:del w:id="1631" w:author="James Faas" w:date="2022-11-30T09:27:00Z"/>
          <w:rPrChange w:id="1632" w:author="James Faas" w:date="2022-11-30T09:28:00Z">
            <w:rPr>
              <w:del w:id="1633" w:author="James Faas" w:date="2022-11-30T09:27:00Z"/>
              <w:highlight w:val="yellow"/>
            </w:rPr>
          </w:rPrChange>
        </w:rPr>
        <w:pPrChange w:id="1634" w:author="James Faas" w:date="2022-11-30T09:27:00Z">
          <w:pPr>
            <w:pStyle w:val="Heading5"/>
            <w:tabs>
              <w:tab w:val="left" w:pos="2835"/>
            </w:tabs>
            <w:ind w:left="2835" w:hanging="708"/>
          </w:pPr>
        </w:pPrChange>
      </w:pPr>
      <w:del w:id="1635" w:author="James Faas" w:date="2022-11-30T09:27:00Z">
        <w:r w:rsidRPr="00FC3F3A" w:rsidDel="00FC3F3A">
          <w:rPr>
            <w:rPrChange w:id="1636" w:author="James Faas" w:date="2022-11-30T09:28:00Z">
              <w:rPr>
                <w:highlight w:val="yellow"/>
              </w:rPr>
            </w:rPrChange>
          </w:rPr>
          <w:delText>Instrumentation and control systems exposed enclosures for process.</w:delText>
        </w:r>
      </w:del>
    </w:p>
    <w:p w14:paraId="30539165" w14:textId="3D2407C3" w:rsidR="00FC0B7B" w:rsidRPr="00FC3F3A" w:rsidRDefault="00FC0B7B">
      <w:pPr>
        <w:pStyle w:val="Heading4"/>
        <w:tabs>
          <w:tab w:val="left" w:pos="2127"/>
        </w:tabs>
        <w:ind w:left="2127" w:hanging="709"/>
        <w:rPr>
          <w:rPrChange w:id="1637" w:author="James Faas" w:date="2022-11-30T09:28:00Z">
            <w:rPr>
              <w:highlight w:val="yellow"/>
            </w:rPr>
          </w:rPrChange>
        </w:rPr>
        <w:pPrChange w:id="1638" w:author="James Faas" w:date="2022-11-30T09:27:00Z">
          <w:pPr>
            <w:pStyle w:val="Heading5"/>
            <w:tabs>
              <w:tab w:val="left" w:pos="2835"/>
            </w:tabs>
            <w:ind w:left="2835" w:hanging="708"/>
          </w:pPr>
        </w:pPrChange>
      </w:pPr>
      <w:del w:id="1639" w:author="James Faas" w:date="2022-11-30T09:27:00Z">
        <w:r w:rsidRPr="00FC3F3A" w:rsidDel="00FC3F3A">
          <w:rPr>
            <w:rPrChange w:id="1640" w:author="James Faas" w:date="2022-11-30T09:28:00Z">
              <w:rPr>
                <w:highlight w:val="yellow"/>
              </w:rPr>
            </w:rPrChange>
          </w:rPr>
          <w:delText>[     .]]</w:delText>
        </w:r>
      </w:del>
    </w:p>
    <w:p w14:paraId="10FD9634" w14:textId="77777777" w:rsidR="00FC0B7B" w:rsidRPr="00FC3F3A" w:rsidRDefault="00FC0B7B" w:rsidP="00E91B63">
      <w:pPr>
        <w:pStyle w:val="Heading4"/>
        <w:tabs>
          <w:tab w:val="left" w:pos="2127"/>
        </w:tabs>
        <w:ind w:left="2127" w:hanging="709"/>
      </w:pPr>
      <w:r w:rsidRPr="00FC3F3A">
        <w:t>Apply surface preparation and primer to surfaces prior to installation. Finish coats need only be applied to surfaces exposed after</w:t>
      </w:r>
      <w:r w:rsidR="005B3D9A" w:rsidRPr="00FC3F3A">
        <w:t xml:space="preserve"> the</w:t>
      </w:r>
      <w:r w:rsidRPr="00FC3F3A">
        <w:t xml:space="preserve"> completion of construction.</w:t>
      </w:r>
    </w:p>
    <w:p w14:paraId="6B77F971" w14:textId="77777777" w:rsidR="00FC0B7B" w:rsidRPr="00FC3F3A" w:rsidRDefault="00FC0B7B" w:rsidP="00E91B63">
      <w:pPr>
        <w:pStyle w:val="Heading3"/>
        <w:tabs>
          <w:tab w:val="clear" w:pos="1440"/>
          <w:tab w:val="left" w:pos="1418"/>
        </w:tabs>
        <w:ind w:left="1418" w:hanging="709"/>
      </w:pPr>
      <w:r w:rsidRPr="00FC3F3A">
        <w:t xml:space="preserve">System No. </w:t>
      </w:r>
      <w:r w:rsidR="001F2789" w:rsidRPr="00FC3F3A">
        <w:t>6</w:t>
      </w:r>
      <w:r w:rsidRPr="00FC3F3A">
        <w:t xml:space="preserve"> Buried Metal – General: Use on the following items or areas:</w:t>
      </w:r>
    </w:p>
    <w:p w14:paraId="74A958DC" w14:textId="5616667A" w:rsidR="00FC0B7B" w:rsidRPr="00FC3F3A" w:rsidDel="00FC3F3A" w:rsidRDefault="00FC0B7B">
      <w:pPr>
        <w:pStyle w:val="Heading4"/>
        <w:tabs>
          <w:tab w:val="left" w:pos="2127"/>
        </w:tabs>
        <w:ind w:left="2127" w:hanging="709"/>
        <w:rPr>
          <w:del w:id="1641" w:author="James Faas" w:date="2022-11-30T09:28:00Z"/>
          <w:rPrChange w:id="1642" w:author="James Faas" w:date="2022-11-30T09:28:00Z">
            <w:rPr>
              <w:del w:id="1643" w:author="James Faas" w:date="2022-11-30T09:28:00Z"/>
              <w:highlight w:val="yellow"/>
            </w:rPr>
          </w:rPrChange>
        </w:rPr>
      </w:pPr>
      <w:r w:rsidRPr="00FC3F3A">
        <w:t>Buried, below</w:t>
      </w:r>
      <w:r w:rsidR="008F639C" w:rsidRPr="00FC3F3A">
        <w:t xml:space="preserve"> </w:t>
      </w:r>
      <w:r w:rsidRPr="00FC3F3A">
        <w:t>grade portions of steel items, except buried stainless steel or ductile iron</w:t>
      </w:r>
      <w:ins w:id="1644" w:author="James Faas" w:date="2022-11-30T09:28:00Z">
        <w:r w:rsidR="00FC3F3A" w:rsidRPr="00FC3F3A">
          <w:rPr>
            <w:rPrChange w:id="1645" w:author="James Faas" w:date="2022-11-30T09:28:00Z">
              <w:rPr>
                <w:color w:val="FF0000"/>
              </w:rPr>
            </w:rPrChange>
          </w:rPr>
          <w:t>.</w:t>
        </w:r>
      </w:ins>
      <w:del w:id="1646" w:author="James Faas" w:date="2022-11-30T09:28:00Z">
        <w:r w:rsidRPr="00FC3F3A" w:rsidDel="00FC3F3A">
          <w:delText xml:space="preserve"> </w:delText>
        </w:r>
        <w:r w:rsidRPr="00FC3F3A" w:rsidDel="00FC3F3A">
          <w:rPr>
            <w:rPrChange w:id="1647" w:author="James Faas" w:date="2022-11-30T09:28:00Z">
              <w:rPr>
                <w:highlight w:val="yellow"/>
              </w:rPr>
            </w:rPrChange>
          </w:rPr>
          <w:delText>[, and the following specific surfaces:</w:delText>
        </w:r>
      </w:del>
    </w:p>
    <w:p w14:paraId="1FC2F705" w14:textId="0EE739C7" w:rsidR="00FC0B7B" w:rsidRPr="00FC3F3A" w:rsidRDefault="00FC0B7B">
      <w:pPr>
        <w:pStyle w:val="Heading4"/>
        <w:tabs>
          <w:tab w:val="left" w:pos="2127"/>
        </w:tabs>
        <w:ind w:left="2127" w:hanging="709"/>
        <w:rPr>
          <w:rPrChange w:id="1648" w:author="James Faas" w:date="2022-11-30T09:28:00Z">
            <w:rPr>
              <w:highlight w:val="yellow"/>
            </w:rPr>
          </w:rPrChange>
        </w:rPr>
        <w:pPrChange w:id="1649" w:author="James Faas" w:date="2022-11-30T09:28:00Z">
          <w:pPr>
            <w:pStyle w:val="Heading5"/>
            <w:tabs>
              <w:tab w:val="left" w:pos="2835"/>
            </w:tabs>
            <w:ind w:left="2835" w:hanging="708"/>
          </w:pPr>
        </w:pPrChange>
      </w:pPr>
      <w:del w:id="1650" w:author="James Faas" w:date="2022-11-30T09:28:00Z">
        <w:r w:rsidRPr="00FC3F3A" w:rsidDel="00FC3F3A">
          <w:rPr>
            <w:rPrChange w:id="1651" w:author="James Faas" w:date="2022-11-30T09:28:00Z">
              <w:rPr>
                <w:highlight w:val="yellow"/>
              </w:rPr>
            </w:rPrChange>
          </w:rPr>
          <w:delText>[     .]]</w:delText>
        </w:r>
      </w:del>
    </w:p>
    <w:p w14:paraId="158B417A" w14:textId="0A3274B1" w:rsidR="00FC0B7B" w:rsidRPr="00FC3F3A" w:rsidDel="00FC3F3A" w:rsidRDefault="00FC0B7B" w:rsidP="00E91B63">
      <w:pPr>
        <w:pStyle w:val="Heading3"/>
        <w:tabs>
          <w:tab w:val="clear" w:pos="1440"/>
          <w:tab w:val="left" w:pos="1418"/>
        </w:tabs>
        <w:ind w:left="1418" w:hanging="709"/>
        <w:rPr>
          <w:del w:id="1652" w:author="James Faas" w:date="2022-11-30T09:28:00Z"/>
        </w:rPr>
      </w:pPr>
      <w:del w:id="1653" w:author="James Faas" w:date="2022-11-30T09:28:00Z">
        <w:r w:rsidRPr="00FC3F3A" w:rsidDel="00FC3F3A">
          <w:delText xml:space="preserve">System No. </w:delText>
        </w:r>
        <w:r w:rsidR="001F2789" w:rsidRPr="00FC3F3A" w:rsidDel="00FC3F3A">
          <w:delText>7</w:delText>
        </w:r>
        <w:r w:rsidRPr="00FC3F3A" w:rsidDel="00FC3F3A">
          <w:delText xml:space="preserve"> Special Coatings – Metal: Use on the following items or areas:</w:delText>
        </w:r>
      </w:del>
    </w:p>
    <w:p w14:paraId="1A5BA3D0" w14:textId="1ACAAE51" w:rsidR="00BC5F1E" w:rsidRPr="00FC3F3A" w:rsidDel="00FC3F3A" w:rsidRDefault="00BC5F1E" w:rsidP="00E91B63">
      <w:pPr>
        <w:pStyle w:val="Heading4"/>
        <w:tabs>
          <w:tab w:val="left" w:pos="2127"/>
        </w:tabs>
        <w:ind w:left="2127" w:hanging="709"/>
        <w:rPr>
          <w:del w:id="1654" w:author="James Faas" w:date="2022-11-30T09:28:00Z"/>
          <w:rPrChange w:id="1655" w:author="James Faas" w:date="2022-11-30T09:29:00Z">
            <w:rPr>
              <w:del w:id="1656" w:author="James Faas" w:date="2022-11-30T09:28:00Z"/>
              <w:highlight w:val="yellow"/>
            </w:rPr>
          </w:rPrChange>
        </w:rPr>
      </w:pPr>
      <w:del w:id="1657" w:author="James Faas" w:date="2022-11-30T09:28:00Z">
        <w:r w:rsidRPr="00FC3F3A" w:rsidDel="00FC3F3A">
          <w:rPr>
            <w:rPrChange w:id="1658" w:author="James Faas" w:date="2022-11-30T09:29:00Z">
              <w:rPr>
                <w:highlight w:val="yellow"/>
              </w:rPr>
            </w:rPrChange>
          </w:rPr>
          <w:delText>[     .]</w:delText>
        </w:r>
      </w:del>
    </w:p>
    <w:p w14:paraId="48A828C5" w14:textId="239CC88B" w:rsidR="001F2789" w:rsidRPr="00FC3F3A" w:rsidDel="00FC3F3A" w:rsidRDefault="001F2789" w:rsidP="00E91B63">
      <w:pPr>
        <w:spacing w:before="80"/>
        <w:ind w:left="1418"/>
        <w:rPr>
          <w:del w:id="1659" w:author="James Faas" w:date="2022-11-30T09:28:00Z"/>
          <w:rFonts w:cs="Arial"/>
        </w:rPr>
      </w:pPr>
      <w:del w:id="1660" w:author="James Faas" w:date="2022-11-30T09:28:00Z">
        <w:r w:rsidRPr="00FC3F3A" w:rsidDel="00FC3F3A">
          <w:rPr>
            <w:rFonts w:cs="Arial"/>
            <w:rPrChange w:id="1661" w:author="James Faas" w:date="2022-11-30T09:29:00Z">
              <w:rPr>
                <w:rFonts w:cs="Arial"/>
                <w:highlight w:val="yellow"/>
              </w:rPr>
            </w:rPrChange>
          </w:rPr>
          <w:delText>[Galvanized surfaces that require painting should use this system to replace the primer required for the system specified for the exposure. When listing specific surfaces, indicate the required system for the finish coats.]</w:delText>
        </w:r>
      </w:del>
    </w:p>
    <w:p w14:paraId="7630EEF8" w14:textId="77777777" w:rsidR="00FC0B7B" w:rsidRPr="00FC3F3A" w:rsidRDefault="00FC0B7B" w:rsidP="00E91B63">
      <w:pPr>
        <w:pStyle w:val="Heading3"/>
        <w:tabs>
          <w:tab w:val="clear" w:pos="1440"/>
          <w:tab w:val="left" w:pos="1418"/>
        </w:tabs>
        <w:ind w:left="1418" w:hanging="709"/>
      </w:pPr>
      <w:r w:rsidRPr="00FC3F3A">
        <w:t xml:space="preserve">System No. </w:t>
      </w:r>
      <w:r w:rsidR="001F2789" w:rsidRPr="00FC3F3A">
        <w:t>8</w:t>
      </w:r>
      <w:r w:rsidRPr="00FC3F3A">
        <w:t xml:space="preserve"> Galvanized Metal, Copper, and Non</w:t>
      </w:r>
      <w:r w:rsidR="00213702" w:rsidRPr="00FC3F3A">
        <w:t>-</w:t>
      </w:r>
      <w:r w:rsidRPr="00FC3F3A">
        <w:t>ferrous Metal Alloy Conditioning: Use on the following items or areas:</w:t>
      </w:r>
    </w:p>
    <w:p w14:paraId="4E4CA564" w14:textId="07C47964" w:rsidR="00FC0B7B" w:rsidRPr="00FC3F3A" w:rsidDel="00FC3F3A" w:rsidRDefault="00FC0B7B" w:rsidP="00E91B63">
      <w:pPr>
        <w:pStyle w:val="Heading4"/>
        <w:tabs>
          <w:tab w:val="left" w:pos="2127"/>
        </w:tabs>
        <w:ind w:left="2127" w:hanging="709"/>
        <w:rPr>
          <w:del w:id="1662" w:author="James Faas" w:date="2022-11-30T09:28:00Z"/>
          <w:rPrChange w:id="1663" w:author="James Faas" w:date="2022-11-30T09:29:00Z">
            <w:rPr>
              <w:del w:id="1664" w:author="James Faas" w:date="2022-11-30T09:28:00Z"/>
              <w:highlight w:val="yellow"/>
            </w:rPr>
          </w:rPrChange>
        </w:rPr>
      </w:pPr>
      <w:r w:rsidRPr="00FC3F3A">
        <w:t>Galvanized surfaces requiring painting</w:t>
      </w:r>
      <w:del w:id="1665" w:author="James Faas" w:date="2022-11-30T09:28:00Z">
        <w:r w:rsidRPr="00FC3F3A" w:rsidDel="00FC3F3A">
          <w:delText xml:space="preserve"> </w:delText>
        </w:r>
        <w:r w:rsidRPr="00FC3F3A" w:rsidDel="00FC3F3A">
          <w:rPr>
            <w:rPrChange w:id="1666" w:author="James Faas" w:date="2022-11-30T09:29:00Z">
              <w:rPr>
                <w:highlight w:val="yellow"/>
              </w:rPr>
            </w:rPrChange>
          </w:rPr>
          <w:delText>[, and the following specific surfaces:</w:delText>
        </w:r>
      </w:del>
    </w:p>
    <w:p w14:paraId="6D71CC8F" w14:textId="7D6D68C6" w:rsidR="00BC5F1E" w:rsidRPr="00FC3F3A" w:rsidRDefault="00BC5F1E">
      <w:pPr>
        <w:pStyle w:val="Heading4"/>
        <w:tabs>
          <w:tab w:val="left" w:pos="2127"/>
        </w:tabs>
        <w:ind w:left="2127" w:hanging="709"/>
        <w:rPr>
          <w:rPrChange w:id="1667" w:author="James Faas" w:date="2022-11-30T09:29:00Z">
            <w:rPr>
              <w:highlight w:val="yellow"/>
            </w:rPr>
          </w:rPrChange>
        </w:rPr>
        <w:pPrChange w:id="1668" w:author="James Faas" w:date="2022-11-30T09:28:00Z">
          <w:pPr>
            <w:pStyle w:val="Heading5"/>
            <w:tabs>
              <w:tab w:val="left" w:pos="2835"/>
            </w:tabs>
            <w:ind w:left="2835" w:hanging="708"/>
          </w:pPr>
        </w:pPrChange>
      </w:pPr>
      <w:del w:id="1669" w:author="James Faas" w:date="2022-11-30T09:28:00Z">
        <w:r w:rsidRPr="00FC3F3A" w:rsidDel="00FC3F3A">
          <w:rPr>
            <w:rPrChange w:id="1670" w:author="James Faas" w:date="2022-11-30T09:29:00Z">
              <w:rPr>
                <w:highlight w:val="yellow"/>
              </w:rPr>
            </w:rPrChange>
          </w:rPr>
          <w:delText>[     .]]</w:delText>
        </w:r>
      </w:del>
      <w:ins w:id="1671" w:author="James Faas" w:date="2022-11-30T09:28:00Z">
        <w:r w:rsidR="00FC3F3A" w:rsidRPr="00FC3F3A">
          <w:rPr>
            <w:rPrChange w:id="1672" w:author="James Faas" w:date="2022-11-30T09:29:00Z">
              <w:rPr>
                <w:color w:val="FF0000"/>
              </w:rPr>
            </w:rPrChange>
          </w:rPr>
          <w:t>.</w:t>
        </w:r>
      </w:ins>
    </w:p>
    <w:p w14:paraId="41C184FB" w14:textId="4D752336" w:rsidR="00FC0B7B" w:rsidRPr="00FC3F3A" w:rsidRDefault="00FC0B7B" w:rsidP="00E91B63">
      <w:pPr>
        <w:pStyle w:val="Heading4"/>
        <w:tabs>
          <w:tab w:val="left" w:pos="2127"/>
        </w:tabs>
        <w:ind w:left="2127" w:hanging="709"/>
      </w:pPr>
      <w:r w:rsidRPr="00FC3F3A">
        <w:t xml:space="preserve">After application of System No. </w:t>
      </w:r>
      <w:ins w:id="1673" w:author="James Faas" w:date="2022-11-30T09:29:00Z">
        <w:r w:rsidR="00FC3F3A" w:rsidRPr="00FC3F3A">
          <w:rPr>
            <w:rPrChange w:id="1674" w:author="James Faas" w:date="2022-11-30T09:29:00Z">
              <w:rPr>
                <w:color w:val="FF0000"/>
              </w:rPr>
            </w:rPrChange>
          </w:rPr>
          <w:t>8</w:t>
        </w:r>
      </w:ins>
      <w:del w:id="1675" w:author="James Faas" w:date="2022-11-30T09:29:00Z">
        <w:r w:rsidRPr="00FC3F3A" w:rsidDel="00FC3F3A">
          <w:delText>10</w:delText>
        </w:r>
      </w:del>
      <w:r w:rsidRPr="00FC3F3A">
        <w:t>, apply finish coats as required for exposure.</w:t>
      </w:r>
    </w:p>
    <w:p w14:paraId="381774EA" w14:textId="457D82FC" w:rsidR="00FC0B7B" w:rsidRPr="00FC3F3A" w:rsidDel="00FC3F3A" w:rsidRDefault="00FC0B7B" w:rsidP="00E91B63">
      <w:pPr>
        <w:pStyle w:val="Heading3"/>
        <w:tabs>
          <w:tab w:val="clear" w:pos="1440"/>
          <w:tab w:val="left" w:pos="1418"/>
        </w:tabs>
        <w:ind w:left="1418" w:hanging="709"/>
        <w:rPr>
          <w:del w:id="1676" w:author="James Faas" w:date="2022-11-30T09:29:00Z"/>
        </w:rPr>
      </w:pPr>
      <w:del w:id="1677" w:author="James Faas" w:date="2022-11-30T09:29:00Z">
        <w:r w:rsidRPr="00FC3F3A" w:rsidDel="00FC3F3A">
          <w:delText xml:space="preserve">System No. </w:delText>
        </w:r>
        <w:r w:rsidR="001F2789" w:rsidRPr="00FC3F3A" w:rsidDel="00FC3F3A">
          <w:delText>9</w:delText>
        </w:r>
        <w:r w:rsidRPr="00FC3F3A" w:rsidDel="00FC3F3A">
          <w:delText xml:space="preserve"> Skid – Resistant-Steel: Use on the following items or areas:</w:delText>
        </w:r>
      </w:del>
    </w:p>
    <w:p w14:paraId="76ED05C7" w14:textId="3762D65A" w:rsidR="00BC5F1E" w:rsidRPr="00FC3F3A" w:rsidDel="00FC3F3A" w:rsidRDefault="00BC5F1E" w:rsidP="00E91B63">
      <w:pPr>
        <w:pStyle w:val="Heading4"/>
        <w:tabs>
          <w:tab w:val="left" w:pos="2127"/>
        </w:tabs>
        <w:ind w:left="2127" w:hanging="709"/>
        <w:rPr>
          <w:del w:id="1678" w:author="James Faas" w:date="2022-11-30T09:29:00Z"/>
          <w:rPrChange w:id="1679" w:author="James Faas" w:date="2022-11-30T09:30:00Z">
            <w:rPr>
              <w:del w:id="1680" w:author="James Faas" w:date="2022-11-30T09:29:00Z"/>
              <w:highlight w:val="yellow"/>
            </w:rPr>
          </w:rPrChange>
        </w:rPr>
      </w:pPr>
      <w:del w:id="1681" w:author="James Faas" w:date="2022-11-30T09:29:00Z">
        <w:r w:rsidRPr="00FC3F3A" w:rsidDel="00FC3F3A">
          <w:rPr>
            <w:rPrChange w:id="1682" w:author="James Faas" w:date="2022-11-30T09:30:00Z">
              <w:rPr>
                <w:highlight w:val="yellow"/>
              </w:rPr>
            </w:rPrChange>
          </w:rPr>
          <w:delText>[     .]</w:delText>
        </w:r>
      </w:del>
    </w:p>
    <w:p w14:paraId="7E039C26" w14:textId="0137340D" w:rsidR="00FC0B7B" w:rsidRPr="00FC3F3A" w:rsidDel="00FC3F3A" w:rsidRDefault="00FC0B7B" w:rsidP="00E91B63">
      <w:pPr>
        <w:pStyle w:val="Heading3"/>
        <w:tabs>
          <w:tab w:val="clear" w:pos="1440"/>
          <w:tab w:val="left" w:pos="1418"/>
        </w:tabs>
        <w:ind w:left="1418" w:hanging="709"/>
        <w:rPr>
          <w:del w:id="1683" w:author="James Faas" w:date="2022-11-30T09:29:00Z"/>
        </w:rPr>
      </w:pPr>
      <w:del w:id="1684" w:author="James Faas" w:date="2022-11-30T09:29:00Z">
        <w:r w:rsidRPr="00FC3F3A" w:rsidDel="00FC3F3A">
          <w:delText>System No. 1</w:delText>
        </w:r>
        <w:r w:rsidR="001F2789" w:rsidRPr="00FC3F3A" w:rsidDel="00FC3F3A">
          <w:delText>0</w:delText>
        </w:r>
        <w:r w:rsidRPr="00FC3F3A" w:rsidDel="00FC3F3A">
          <w:delText xml:space="preserve"> Skid-Resistant – Aluminum and FRP: Use on the following items or areas:</w:delText>
        </w:r>
      </w:del>
    </w:p>
    <w:p w14:paraId="6B8A5D8E" w14:textId="1D453E06" w:rsidR="00BC5F1E" w:rsidRPr="00FC3F3A" w:rsidDel="00FC3F3A" w:rsidRDefault="00BC5F1E" w:rsidP="00E91B63">
      <w:pPr>
        <w:pStyle w:val="Heading4"/>
        <w:tabs>
          <w:tab w:val="left" w:pos="2127"/>
        </w:tabs>
        <w:ind w:left="2127" w:hanging="709"/>
        <w:rPr>
          <w:del w:id="1685" w:author="James Faas" w:date="2022-11-30T09:29:00Z"/>
          <w:rPrChange w:id="1686" w:author="James Faas" w:date="2022-11-30T09:30:00Z">
            <w:rPr>
              <w:del w:id="1687" w:author="James Faas" w:date="2022-11-30T09:29:00Z"/>
              <w:highlight w:val="yellow"/>
            </w:rPr>
          </w:rPrChange>
        </w:rPr>
      </w:pPr>
      <w:del w:id="1688" w:author="James Faas" w:date="2022-11-30T09:29:00Z">
        <w:r w:rsidRPr="00FC3F3A" w:rsidDel="00FC3F3A">
          <w:rPr>
            <w:rPrChange w:id="1689" w:author="James Faas" w:date="2022-11-30T09:30:00Z">
              <w:rPr>
                <w:highlight w:val="yellow"/>
              </w:rPr>
            </w:rPrChange>
          </w:rPr>
          <w:delText>[     .]</w:delText>
        </w:r>
      </w:del>
    </w:p>
    <w:p w14:paraId="36340540" w14:textId="77777777" w:rsidR="00FC0B7B" w:rsidRPr="00FC3F3A" w:rsidRDefault="00FC0B7B" w:rsidP="00E91B63">
      <w:pPr>
        <w:pStyle w:val="Heading3"/>
        <w:keepNext/>
        <w:tabs>
          <w:tab w:val="clear" w:pos="1440"/>
          <w:tab w:val="left" w:pos="1418"/>
        </w:tabs>
        <w:ind w:left="1418" w:hanging="709"/>
      </w:pPr>
      <w:r w:rsidRPr="00FC3F3A">
        <w:t>System No. 1</w:t>
      </w:r>
      <w:r w:rsidR="001F2789" w:rsidRPr="00FC3F3A">
        <w:t>1</w:t>
      </w:r>
      <w:r w:rsidRPr="00FC3F3A">
        <w:t xml:space="preserve"> High Heat-Resistant – 371 Degrees C Maximum: Use on the following items or areas:</w:t>
      </w:r>
    </w:p>
    <w:p w14:paraId="04BA3B0D" w14:textId="0AE239D5" w:rsidR="00BC5F1E" w:rsidRPr="00FC3F3A" w:rsidDel="00FC3F3A" w:rsidRDefault="00FC3F3A">
      <w:pPr>
        <w:pStyle w:val="Heading4"/>
        <w:rPr>
          <w:del w:id="1690" w:author="James Faas" w:date="2022-11-30T09:30:00Z"/>
          <w:rPrChange w:id="1691" w:author="James Faas" w:date="2022-11-30T09:30:00Z">
            <w:rPr>
              <w:del w:id="1692" w:author="James Faas" w:date="2022-11-30T09:30:00Z"/>
              <w:highlight w:val="yellow"/>
            </w:rPr>
          </w:rPrChange>
        </w:rPr>
      </w:pPr>
      <w:ins w:id="1693" w:author="James Faas" w:date="2022-11-30T09:30:00Z">
        <w:r w:rsidRPr="00FC3F3A">
          <w:t>Metals subject to temperatures up to 371 Degrees C.</w:t>
        </w:r>
        <w:r w:rsidRPr="00FC3F3A" w:rsidDel="00FC3F3A">
          <w:rPr>
            <w:rPrChange w:id="1694" w:author="James Faas" w:date="2022-11-30T09:30:00Z">
              <w:rPr>
                <w:highlight w:val="yellow"/>
              </w:rPr>
            </w:rPrChange>
          </w:rPr>
          <w:t xml:space="preserve"> </w:t>
        </w:r>
      </w:ins>
      <w:del w:id="1695" w:author="James Faas" w:date="2022-11-30T09:30:00Z">
        <w:r w:rsidR="00BC5F1E" w:rsidRPr="00FC3F3A" w:rsidDel="00FC3F3A">
          <w:rPr>
            <w:rPrChange w:id="1696" w:author="James Faas" w:date="2022-11-30T09:30:00Z">
              <w:rPr>
                <w:highlight w:val="yellow"/>
              </w:rPr>
            </w:rPrChange>
          </w:rPr>
          <w:delText>[     .]</w:delText>
        </w:r>
      </w:del>
    </w:p>
    <w:p w14:paraId="23D15834" w14:textId="77777777" w:rsidR="00FC3F3A" w:rsidRPr="00FC3F3A" w:rsidRDefault="00FC3F3A">
      <w:pPr>
        <w:pStyle w:val="Heading4"/>
        <w:rPr>
          <w:ins w:id="1697" w:author="James Faas" w:date="2022-11-30T09:30:00Z"/>
          <w:rPrChange w:id="1698" w:author="James Faas" w:date="2022-11-30T09:30:00Z">
            <w:rPr>
              <w:ins w:id="1699" w:author="James Faas" w:date="2022-11-30T09:30:00Z"/>
              <w:highlight w:val="yellow"/>
            </w:rPr>
          </w:rPrChange>
        </w:rPr>
        <w:pPrChange w:id="1700" w:author="James Faas" w:date="2022-11-30T09:30:00Z">
          <w:pPr>
            <w:pStyle w:val="Heading4"/>
            <w:keepNext/>
            <w:tabs>
              <w:tab w:val="left" w:pos="2127"/>
            </w:tabs>
            <w:ind w:left="2127" w:hanging="709"/>
          </w:pPr>
        </w:pPrChange>
      </w:pPr>
    </w:p>
    <w:p w14:paraId="77780A2E" w14:textId="77777777" w:rsidR="00FC0B7B" w:rsidRPr="00FC3F3A" w:rsidRDefault="00FC0B7B">
      <w:pPr>
        <w:pStyle w:val="Heading3"/>
        <w:pPrChange w:id="1701" w:author="James Faas" w:date="2022-11-30T09:30:00Z">
          <w:pPr>
            <w:pStyle w:val="Heading3"/>
            <w:tabs>
              <w:tab w:val="clear" w:pos="1440"/>
              <w:tab w:val="left" w:pos="1418"/>
            </w:tabs>
            <w:ind w:left="1418" w:hanging="709"/>
          </w:pPr>
        </w:pPrChange>
      </w:pPr>
      <w:r w:rsidRPr="00FC3F3A">
        <w:t>System No. 1</w:t>
      </w:r>
      <w:r w:rsidR="001F2789" w:rsidRPr="00FC3F3A">
        <w:t>2</w:t>
      </w:r>
      <w:r w:rsidRPr="00FC3F3A">
        <w:t xml:space="preserve"> Heat-Resistant – 218 Degrees C Maximum: Use on the following items or areas:</w:t>
      </w:r>
    </w:p>
    <w:p w14:paraId="532B8A36" w14:textId="008FC63E" w:rsidR="00BC5F1E" w:rsidRPr="00FC3F3A" w:rsidRDefault="00BC5F1E">
      <w:pPr>
        <w:pStyle w:val="Heading4"/>
        <w:rPr>
          <w:rPrChange w:id="1702" w:author="James Faas" w:date="2022-11-30T09:31:00Z">
            <w:rPr>
              <w:highlight w:val="yellow"/>
            </w:rPr>
          </w:rPrChange>
        </w:rPr>
        <w:pPrChange w:id="1703" w:author="James Faas" w:date="2022-11-30T09:31:00Z">
          <w:pPr>
            <w:pStyle w:val="Heading4"/>
            <w:tabs>
              <w:tab w:val="left" w:pos="2127"/>
            </w:tabs>
            <w:ind w:left="2127" w:hanging="709"/>
          </w:pPr>
        </w:pPrChange>
      </w:pPr>
      <w:del w:id="1704" w:author="James Faas" w:date="2022-11-30T09:30:00Z">
        <w:r w:rsidRPr="00FC3F3A" w:rsidDel="00FC3F3A">
          <w:rPr>
            <w:rPrChange w:id="1705" w:author="James Faas" w:date="2022-11-30T09:31:00Z">
              <w:rPr>
                <w:highlight w:val="yellow"/>
              </w:rPr>
            </w:rPrChange>
          </w:rPr>
          <w:delText>[     .]</w:delText>
        </w:r>
      </w:del>
      <w:ins w:id="1706" w:author="James Faas" w:date="2022-11-30T09:30:00Z">
        <w:r w:rsidR="00FC3F3A" w:rsidRPr="00FC3F3A">
          <w:t xml:space="preserve">Metals </w:t>
        </w:r>
        <w:r w:rsidR="00FC3F3A" w:rsidRPr="00FC3F3A">
          <w:rPr>
            <w:rPrChange w:id="1707" w:author="James Faas" w:date="2022-11-30T09:31:00Z">
              <w:rPr>
                <w:color w:val="FF0000"/>
              </w:rPr>
            </w:rPrChange>
          </w:rPr>
          <w:t>subject</w:t>
        </w:r>
        <w:r w:rsidR="00FC3F3A" w:rsidRPr="00FC3F3A">
          <w:t xml:space="preserve"> to temperatures up to 218 Degrees C.</w:t>
        </w:r>
      </w:ins>
    </w:p>
    <w:p w14:paraId="48620B10" w14:textId="3250DB5F" w:rsidR="00FC0B7B" w:rsidRPr="00FC3F3A" w:rsidDel="00FC3F3A" w:rsidRDefault="00FC0B7B" w:rsidP="00E91B63">
      <w:pPr>
        <w:pStyle w:val="Heading3"/>
        <w:tabs>
          <w:tab w:val="clear" w:pos="1440"/>
          <w:tab w:val="left" w:pos="1418"/>
        </w:tabs>
        <w:ind w:left="1418" w:hanging="709"/>
        <w:rPr>
          <w:del w:id="1708" w:author="James Faas" w:date="2022-11-30T09:31:00Z"/>
        </w:rPr>
      </w:pPr>
      <w:del w:id="1709" w:author="James Faas" w:date="2022-11-30T09:31:00Z">
        <w:r w:rsidRPr="00FC3F3A" w:rsidDel="00FC3F3A">
          <w:delText>System No. 1</w:delText>
        </w:r>
        <w:r w:rsidR="001F2789" w:rsidRPr="00FC3F3A" w:rsidDel="00FC3F3A">
          <w:delText>3</w:delText>
        </w:r>
        <w:r w:rsidRPr="00FC3F3A" w:rsidDel="00FC3F3A">
          <w:delText xml:space="preserve"> Elastomeric Coating: Use on the following items or areas:</w:delText>
        </w:r>
      </w:del>
    </w:p>
    <w:p w14:paraId="744F4FA8" w14:textId="10FE83C4" w:rsidR="00BC5F1E" w:rsidRPr="00FC3F3A" w:rsidDel="00FC3F3A" w:rsidRDefault="00BC5F1E" w:rsidP="00E91B63">
      <w:pPr>
        <w:pStyle w:val="Heading4"/>
        <w:tabs>
          <w:tab w:val="left" w:pos="2127"/>
        </w:tabs>
        <w:ind w:left="2127" w:hanging="709"/>
        <w:rPr>
          <w:del w:id="1710" w:author="James Faas" w:date="2022-11-30T09:31:00Z"/>
          <w:rPrChange w:id="1711" w:author="James Faas" w:date="2022-11-30T09:33:00Z">
            <w:rPr>
              <w:del w:id="1712" w:author="James Faas" w:date="2022-11-30T09:31:00Z"/>
              <w:highlight w:val="yellow"/>
            </w:rPr>
          </w:rPrChange>
        </w:rPr>
      </w:pPr>
      <w:del w:id="1713" w:author="James Faas" w:date="2022-11-30T09:31:00Z">
        <w:r w:rsidRPr="00FC3F3A" w:rsidDel="00FC3F3A">
          <w:rPr>
            <w:rPrChange w:id="1714" w:author="James Faas" w:date="2022-11-30T09:33:00Z">
              <w:rPr>
                <w:highlight w:val="yellow"/>
              </w:rPr>
            </w:rPrChange>
          </w:rPr>
          <w:delText>[     .]</w:delText>
        </w:r>
      </w:del>
    </w:p>
    <w:p w14:paraId="21AFE0FC" w14:textId="56B9BF22" w:rsidR="00FC0B7B" w:rsidRPr="00FC3F3A" w:rsidDel="00FC3F3A" w:rsidRDefault="00FC0B7B" w:rsidP="00E91B63">
      <w:pPr>
        <w:pStyle w:val="Heading3"/>
        <w:tabs>
          <w:tab w:val="clear" w:pos="1440"/>
          <w:tab w:val="left" w:pos="1418"/>
        </w:tabs>
        <w:ind w:left="1418" w:hanging="709"/>
        <w:rPr>
          <w:del w:id="1715" w:author="James Faas" w:date="2022-11-30T09:31:00Z"/>
        </w:rPr>
      </w:pPr>
      <w:del w:id="1716" w:author="James Faas" w:date="2022-11-30T09:31:00Z">
        <w:r w:rsidRPr="00FC3F3A" w:rsidDel="00FC3F3A">
          <w:delText>System No. 1</w:delText>
        </w:r>
        <w:r w:rsidR="001F2789" w:rsidRPr="00FC3F3A" w:rsidDel="00FC3F3A">
          <w:delText>4</w:delText>
        </w:r>
        <w:r w:rsidRPr="00FC3F3A" w:rsidDel="00FC3F3A">
          <w:delText xml:space="preserve"> Special Coating – Concrete: Use on the following areas:</w:delText>
        </w:r>
      </w:del>
    </w:p>
    <w:p w14:paraId="7356EE3F" w14:textId="56AF5B57" w:rsidR="00BC5F1E" w:rsidRPr="00FC3F3A" w:rsidDel="00FC3F3A" w:rsidRDefault="00BC5F1E" w:rsidP="00E91B63">
      <w:pPr>
        <w:pStyle w:val="Heading4"/>
        <w:tabs>
          <w:tab w:val="left" w:pos="2127"/>
        </w:tabs>
        <w:ind w:left="2127" w:hanging="709"/>
        <w:rPr>
          <w:del w:id="1717" w:author="James Faas" w:date="2022-11-30T09:31:00Z"/>
          <w:rPrChange w:id="1718" w:author="James Faas" w:date="2022-11-30T09:33:00Z">
            <w:rPr>
              <w:del w:id="1719" w:author="James Faas" w:date="2022-11-30T09:31:00Z"/>
              <w:highlight w:val="yellow"/>
            </w:rPr>
          </w:rPrChange>
        </w:rPr>
      </w:pPr>
      <w:del w:id="1720" w:author="James Faas" w:date="2022-11-30T09:31:00Z">
        <w:r w:rsidRPr="00FC3F3A" w:rsidDel="00FC3F3A">
          <w:rPr>
            <w:rPrChange w:id="1721" w:author="James Faas" w:date="2022-11-30T09:33:00Z">
              <w:rPr>
                <w:highlight w:val="yellow"/>
              </w:rPr>
            </w:rPrChange>
          </w:rPr>
          <w:delText>[     .]</w:delText>
        </w:r>
      </w:del>
    </w:p>
    <w:p w14:paraId="68FEEAC2" w14:textId="5E33636C" w:rsidR="00FC0B7B" w:rsidRPr="00FC3F3A" w:rsidDel="00FC3F3A" w:rsidRDefault="00FC0B7B" w:rsidP="00E91B63">
      <w:pPr>
        <w:pStyle w:val="Heading3"/>
        <w:tabs>
          <w:tab w:val="clear" w:pos="1440"/>
          <w:tab w:val="left" w:pos="1418"/>
        </w:tabs>
        <w:ind w:left="1418" w:hanging="709"/>
        <w:rPr>
          <w:del w:id="1722" w:author="James Faas" w:date="2022-11-30T09:31:00Z"/>
        </w:rPr>
      </w:pPr>
      <w:del w:id="1723" w:author="James Faas" w:date="2022-11-30T09:31:00Z">
        <w:r w:rsidRPr="00FC3F3A" w:rsidDel="00FC3F3A">
          <w:delText>System No. 1</w:delText>
        </w:r>
        <w:r w:rsidR="001F2789" w:rsidRPr="00FC3F3A" w:rsidDel="00FC3F3A">
          <w:delText>5</w:delText>
        </w:r>
        <w:r w:rsidRPr="00FC3F3A" w:rsidDel="00FC3F3A">
          <w:delText xml:space="preserve"> Concrete Tank Lining – Potable Water: Use on the following items or areas:</w:delText>
        </w:r>
      </w:del>
    </w:p>
    <w:p w14:paraId="168108B1" w14:textId="34CC892B" w:rsidR="00FC0B7B" w:rsidRPr="00FC3F3A" w:rsidDel="00FC3F3A" w:rsidRDefault="00FC0B7B" w:rsidP="00E91B63">
      <w:pPr>
        <w:pStyle w:val="Heading4"/>
        <w:tabs>
          <w:tab w:val="left" w:pos="2127"/>
        </w:tabs>
        <w:ind w:left="2127" w:hanging="709"/>
        <w:rPr>
          <w:del w:id="1724" w:author="James Faas" w:date="2022-11-30T09:31:00Z"/>
          <w:rPrChange w:id="1725" w:author="James Faas" w:date="2022-11-30T09:33:00Z">
            <w:rPr>
              <w:del w:id="1726" w:author="James Faas" w:date="2022-11-30T09:31:00Z"/>
              <w:highlight w:val="yellow"/>
            </w:rPr>
          </w:rPrChange>
        </w:rPr>
      </w:pPr>
      <w:del w:id="1727" w:author="James Faas" w:date="2022-11-30T09:31:00Z">
        <w:r w:rsidRPr="00FC3F3A" w:rsidDel="00FC3F3A">
          <w:delText xml:space="preserve">Concrete surfaces below a plane 300 mm above maximum liquid surface </w:delText>
        </w:r>
        <w:r w:rsidRPr="00FC3F3A" w:rsidDel="00FC3F3A">
          <w:rPr>
            <w:rPrChange w:id="1728" w:author="James Faas" w:date="2022-11-30T09:33:00Z">
              <w:rPr>
                <w:highlight w:val="yellow"/>
              </w:rPr>
            </w:rPrChange>
          </w:rPr>
          <w:delText>[, and the following specific surfaces:</w:delText>
        </w:r>
      </w:del>
    </w:p>
    <w:p w14:paraId="6F373D93" w14:textId="7C1903DD" w:rsidR="00BC5F1E" w:rsidRPr="00FC3F3A" w:rsidDel="00FC3F3A" w:rsidRDefault="00BC5F1E" w:rsidP="00E91B63">
      <w:pPr>
        <w:pStyle w:val="Heading5"/>
        <w:tabs>
          <w:tab w:val="left" w:pos="2835"/>
        </w:tabs>
        <w:ind w:left="2835" w:hanging="708"/>
        <w:rPr>
          <w:del w:id="1729" w:author="James Faas" w:date="2022-11-30T09:31:00Z"/>
          <w:rPrChange w:id="1730" w:author="James Faas" w:date="2022-11-30T09:33:00Z">
            <w:rPr>
              <w:del w:id="1731" w:author="James Faas" w:date="2022-11-30T09:31:00Z"/>
              <w:highlight w:val="yellow"/>
            </w:rPr>
          </w:rPrChange>
        </w:rPr>
      </w:pPr>
      <w:del w:id="1732" w:author="James Faas" w:date="2022-11-30T09:31:00Z">
        <w:r w:rsidRPr="00FC3F3A" w:rsidDel="00FC3F3A">
          <w:rPr>
            <w:rPrChange w:id="1733" w:author="James Faas" w:date="2022-11-30T09:33:00Z">
              <w:rPr>
                <w:highlight w:val="yellow"/>
              </w:rPr>
            </w:rPrChange>
          </w:rPr>
          <w:delText>[     .]]</w:delText>
        </w:r>
      </w:del>
    </w:p>
    <w:p w14:paraId="354210FC" w14:textId="038CE11F" w:rsidR="00FC0B7B" w:rsidRPr="00FC3F3A" w:rsidDel="00FC3F3A" w:rsidRDefault="00FC0B7B" w:rsidP="00E91B63">
      <w:pPr>
        <w:pStyle w:val="Heading3"/>
        <w:tabs>
          <w:tab w:val="clear" w:pos="1440"/>
          <w:tab w:val="left" w:pos="1418"/>
        </w:tabs>
        <w:ind w:left="1418" w:hanging="709"/>
        <w:rPr>
          <w:del w:id="1734" w:author="James Faas" w:date="2022-11-30T09:31:00Z"/>
        </w:rPr>
      </w:pPr>
      <w:del w:id="1735" w:author="James Faas" w:date="2022-11-30T09:31:00Z">
        <w:r w:rsidRPr="00FC3F3A" w:rsidDel="00FC3F3A">
          <w:delText>System No. 1</w:delText>
        </w:r>
        <w:r w:rsidR="001F2789" w:rsidRPr="00FC3F3A" w:rsidDel="00FC3F3A">
          <w:delText>6</w:delText>
        </w:r>
        <w:r w:rsidRPr="00FC3F3A" w:rsidDel="00FC3F3A">
          <w:delText xml:space="preserve"> Concrete Tank Lining – Domestic Sewage: Use on the following items or areas:</w:delText>
        </w:r>
      </w:del>
    </w:p>
    <w:p w14:paraId="429272A2" w14:textId="63A073FA" w:rsidR="00FC0B7B" w:rsidRPr="00FC3F3A" w:rsidDel="00FC3F3A" w:rsidRDefault="00FC0B7B" w:rsidP="00E91B63">
      <w:pPr>
        <w:pStyle w:val="Heading4"/>
        <w:tabs>
          <w:tab w:val="left" w:pos="2127"/>
        </w:tabs>
        <w:ind w:left="2127" w:hanging="709"/>
        <w:rPr>
          <w:del w:id="1736" w:author="James Faas" w:date="2022-11-30T09:31:00Z"/>
          <w:rPrChange w:id="1737" w:author="James Faas" w:date="2022-11-30T09:33:00Z">
            <w:rPr>
              <w:del w:id="1738" w:author="James Faas" w:date="2022-11-30T09:31:00Z"/>
              <w:highlight w:val="yellow"/>
            </w:rPr>
          </w:rPrChange>
        </w:rPr>
      </w:pPr>
      <w:del w:id="1739" w:author="James Faas" w:date="2022-11-30T09:31:00Z">
        <w:r w:rsidRPr="00FC3F3A" w:rsidDel="00FC3F3A">
          <w:delText xml:space="preserve">Concrete surfaces below a plane 300 mm above maximum liquid surface </w:delText>
        </w:r>
        <w:r w:rsidRPr="00FC3F3A" w:rsidDel="00FC3F3A">
          <w:rPr>
            <w:rPrChange w:id="1740" w:author="James Faas" w:date="2022-11-30T09:33:00Z">
              <w:rPr>
                <w:highlight w:val="yellow"/>
              </w:rPr>
            </w:rPrChange>
          </w:rPr>
          <w:delText>[, and the following specific surfaces:</w:delText>
        </w:r>
      </w:del>
    </w:p>
    <w:p w14:paraId="07447796" w14:textId="71EBE082" w:rsidR="00BC5F1E" w:rsidRPr="00FC3F3A" w:rsidDel="00FC3F3A" w:rsidRDefault="00BC5F1E" w:rsidP="00E91B63">
      <w:pPr>
        <w:pStyle w:val="Heading5"/>
        <w:tabs>
          <w:tab w:val="left" w:pos="2835"/>
        </w:tabs>
        <w:ind w:left="2835" w:hanging="708"/>
        <w:rPr>
          <w:del w:id="1741" w:author="James Faas" w:date="2022-11-30T09:31:00Z"/>
          <w:rPrChange w:id="1742" w:author="James Faas" w:date="2022-11-30T09:33:00Z">
            <w:rPr>
              <w:del w:id="1743" w:author="James Faas" w:date="2022-11-30T09:31:00Z"/>
              <w:highlight w:val="yellow"/>
            </w:rPr>
          </w:rPrChange>
        </w:rPr>
      </w:pPr>
      <w:del w:id="1744" w:author="James Faas" w:date="2022-11-30T09:31:00Z">
        <w:r w:rsidRPr="00FC3F3A" w:rsidDel="00FC3F3A">
          <w:rPr>
            <w:rPrChange w:id="1745" w:author="James Faas" w:date="2022-11-30T09:33:00Z">
              <w:rPr>
                <w:highlight w:val="yellow"/>
              </w:rPr>
            </w:rPrChange>
          </w:rPr>
          <w:delText>[     .]]</w:delText>
        </w:r>
      </w:del>
    </w:p>
    <w:p w14:paraId="68AC7AF3" w14:textId="00E43311" w:rsidR="00FC0B7B" w:rsidRPr="00FC3F3A" w:rsidDel="00FC3F3A" w:rsidRDefault="00FC0B7B" w:rsidP="00E91B63">
      <w:pPr>
        <w:pStyle w:val="Heading3"/>
        <w:tabs>
          <w:tab w:val="clear" w:pos="1440"/>
          <w:tab w:val="left" w:pos="1418"/>
        </w:tabs>
        <w:ind w:left="1418" w:hanging="709"/>
        <w:rPr>
          <w:del w:id="1746" w:author="James Faas" w:date="2022-11-30T09:31:00Z"/>
        </w:rPr>
      </w:pPr>
      <w:del w:id="1747" w:author="James Faas" w:date="2022-11-30T09:31:00Z">
        <w:r w:rsidRPr="00FC3F3A" w:rsidDel="00FC3F3A">
          <w:delText xml:space="preserve">System No. </w:delText>
        </w:r>
        <w:r w:rsidR="001F2789" w:rsidRPr="00FC3F3A" w:rsidDel="00FC3F3A">
          <w:delText>17</w:delText>
        </w:r>
        <w:r w:rsidRPr="00FC3F3A" w:rsidDel="00FC3F3A">
          <w:delText xml:space="preserve"> Concrete Tank Lining – Other: Use on the following items or areas:</w:delText>
        </w:r>
      </w:del>
    </w:p>
    <w:p w14:paraId="3BF5A4BA" w14:textId="059C3978" w:rsidR="00FC0B7B" w:rsidRPr="00FC3F3A" w:rsidDel="00FC3F3A" w:rsidRDefault="00FC0B7B" w:rsidP="00E91B63">
      <w:pPr>
        <w:pStyle w:val="Heading4"/>
        <w:tabs>
          <w:tab w:val="left" w:pos="2127"/>
        </w:tabs>
        <w:ind w:left="2127" w:hanging="709"/>
        <w:rPr>
          <w:del w:id="1748" w:author="James Faas" w:date="2022-11-30T09:31:00Z"/>
          <w:rPrChange w:id="1749" w:author="James Faas" w:date="2022-11-30T09:33:00Z">
            <w:rPr>
              <w:del w:id="1750" w:author="James Faas" w:date="2022-11-30T09:31:00Z"/>
              <w:highlight w:val="yellow"/>
            </w:rPr>
          </w:rPrChange>
        </w:rPr>
      </w:pPr>
      <w:del w:id="1751" w:author="James Faas" w:date="2022-11-30T09:31:00Z">
        <w:r w:rsidRPr="00FC3F3A" w:rsidDel="00FC3F3A">
          <w:delText xml:space="preserve">Concrete surfaces below a plane 300 mm above maximum liquid surface </w:delText>
        </w:r>
        <w:r w:rsidRPr="00FC3F3A" w:rsidDel="00FC3F3A">
          <w:rPr>
            <w:rPrChange w:id="1752" w:author="James Faas" w:date="2022-11-30T09:33:00Z">
              <w:rPr>
                <w:highlight w:val="lightGray"/>
              </w:rPr>
            </w:rPrChange>
          </w:rPr>
          <w:delText>[</w:delText>
        </w:r>
        <w:r w:rsidRPr="00FC3F3A" w:rsidDel="00FC3F3A">
          <w:rPr>
            <w:rPrChange w:id="1753" w:author="James Faas" w:date="2022-11-30T09:33:00Z">
              <w:rPr>
                <w:highlight w:val="yellow"/>
              </w:rPr>
            </w:rPrChange>
          </w:rPr>
          <w:delText>, and the following specific surfaces:</w:delText>
        </w:r>
      </w:del>
    </w:p>
    <w:p w14:paraId="59BD555A" w14:textId="45B691B0" w:rsidR="00BC5F1E" w:rsidRPr="00FC3F3A" w:rsidDel="00FC3F3A" w:rsidRDefault="00BC5F1E" w:rsidP="00E91B63">
      <w:pPr>
        <w:pStyle w:val="Heading5"/>
        <w:tabs>
          <w:tab w:val="left" w:pos="2835"/>
        </w:tabs>
        <w:ind w:left="2835" w:hanging="708"/>
        <w:rPr>
          <w:del w:id="1754" w:author="James Faas" w:date="2022-11-30T09:31:00Z"/>
          <w:rPrChange w:id="1755" w:author="James Faas" w:date="2022-11-30T09:33:00Z">
            <w:rPr>
              <w:del w:id="1756" w:author="James Faas" w:date="2022-11-30T09:31:00Z"/>
              <w:highlight w:val="yellow"/>
            </w:rPr>
          </w:rPrChange>
        </w:rPr>
      </w:pPr>
      <w:del w:id="1757" w:author="James Faas" w:date="2022-11-30T09:31:00Z">
        <w:r w:rsidRPr="00FC3F3A" w:rsidDel="00FC3F3A">
          <w:rPr>
            <w:rPrChange w:id="1758" w:author="James Faas" w:date="2022-11-30T09:33:00Z">
              <w:rPr>
                <w:highlight w:val="yellow"/>
              </w:rPr>
            </w:rPrChange>
          </w:rPr>
          <w:delText>[     .]]</w:delText>
        </w:r>
      </w:del>
    </w:p>
    <w:p w14:paraId="4F80391B" w14:textId="72715519" w:rsidR="00FC0B7B" w:rsidRPr="00FC3F3A" w:rsidDel="00FC3F3A" w:rsidRDefault="00FC0B7B" w:rsidP="00E91B63">
      <w:pPr>
        <w:pStyle w:val="Heading3"/>
        <w:tabs>
          <w:tab w:val="clear" w:pos="1440"/>
          <w:tab w:val="left" w:pos="1418"/>
        </w:tabs>
        <w:ind w:left="1418" w:hanging="709"/>
        <w:rPr>
          <w:del w:id="1759" w:author="James Faas" w:date="2022-11-30T09:31:00Z"/>
        </w:rPr>
      </w:pPr>
      <w:del w:id="1760" w:author="James Faas" w:date="2022-11-30T09:31:00Z">
        <w:r w:rsidRPr="00FC3F3A" w:rsidDel="00FC3F3A">
          <w:delText xml:space="preserve">System No. </w:delText>
        </w:r>
        <w:r w:rsidR="001F2789" w:rsidRPr="00FC3F3A" w:rsidDel="00FC3F3A">
          <w:delText>18</w:delText>
        </w:r>
        <w:r w:rsidRPr="00FC3F3A" w:rsidDel="00FC3F3A">
          <w:delText xml:space="preserve"> Skid-Resistant – Concrete: Use on the following items or areas:</w:delText>
        </w:r>
      </w:del>
    </w:p>
    <w:p w14:paraId="051BB1BB" w14:textId="5DEAC633" w:rsidR="00BC5F1E" w:rsidRPr="00FC3F3A" w:rsidDel="00FC3F3A" w:rsidRDefault="00BC5F1E" w:rsidP="00E91B63">
      <w:pPr>
        <w:pStyle w:val="Heading4"/>
        <w:tabs>
          <w:tab w:val="left" w:pos="2127"/>
        </w:tabs>
        <w:ind w:left="2127" w:hanging="709"/>
        <w:rPr>
          <w:del w:id="1761" w:author="James Faas" w:date="2022-11-30T09:31:00Z"/>
          <w:rPrChange w:id="1762" w:author="James Faas" w:date="2022-11-30T09:33:00Z">
            <w:rPr>
              <w:del w:id="1763" w:author="James Faas" w:date="2022-11-30T09:31:00Z"/>
              <w:highlight w:val="yellow"/>
            </w:rPr>
          </w:rPrChange>
        </w:rPr>
      </w:pPr>
      <w:del w:id="1764" w:author="James Faas" w:date="2022-11-30T09:31:00Z">
        <w:r w:rsidRPr="00FC3F3A" w:rsidDel="00FC3F3A">
          <w:rPr>
            <w:rPrChange w:id="1765" w:author="James Faas" w:date="2022-11-30T09:33:00Z">
              <w:rPr>
                <w:highlight w:val="yellow"/>
              </w:rPr>
            </w:rPrChange>
          </w:rPr>
          <w:delText>[     .]</w:delText>
        </w:r>
      </w:del>
    </w:p>
    <w:p w14:paraId="127DFC26" w14:textId="2C462E45" w:rsidR="00FC0B7B" w:rsidRPr="00FC3F3A" w:rsidRDefault="00FC0B7B" w:rsidP="00E91B63">
      <w:pPr>
        <w:pStyle w:val="Heading3"/>
        <w:tabs>
          <w:tab w:val="clear" w:pos="1440"/>
          <w:tab w:val="left" w:pos="1418"/>
        </w:tabs>
        <w:ind w:left="1418" w:hanging="709"/>
      </w:pPr>
      <w:r w:rsidRPr="00FC3F3A">
        <w:t xml:space="preserve">System No. </w:t>
      </w:r>
      <w:r w:rsidR="001F2789" w:rsidRPr="00FC3F3A">
        <w:t>19</w:t>
      </w:r>
      <w:r w:rsidRPr="00FC3F3A">
        <w:t xml:space="preserve"> Chemical Resistant Wall, Heavy Duty, </w:t>
      </w:r>
      <w:del w:id="1766" w:author="James Faas" w:date="2022-11-30T09:31:00Z">
        <w:r w:rsidRPr="00FC3F3A" w:rsidDel="00FC3F3A">
          <w:rPr>
            <w:rPrChange w:id="1767" w:author="James Faas" w:date="2022-11-30T09:33:00Z">
              <w:rPr>
                <w:highlight w:val="yellow"/>
              </w:rPr>
            </w:rPrChange>
          </w:rPr>
          <w:delText>[</w:delText>
        </w:r>
      </w:del>
      <w:r w:rsidRPr="00FC3F3A">
        <w:rPr>
          <w:rPrChange w:id="1768" w:author="James Faas" w:date="2022-11-30T09:33:00Z">
            <w:rPr>
              <w:highlight w:val="yellow"/>
            </w:rPr>
          </w:rPrChange>
        </w:rPr>
        <w:t>Concrete</w:t>
      </w:r>
      <w:ins w:id="1769" w:author="James Faas" w:date="2022-11-30T09:31:00Z">
        <w:r w:rsidR="00FC3F3A" w:rsidRPr="00FC3F3A">
          <w:rPr>
            <w:rPrChange w:id="1770" w:author="James Faas" w:date="2022-11-30T09:33:00Z">
              <w:rPr>
                <w:color w:val="FF0000"/>
                <w:highlight w:val="yellow"/>
              </w:rPr>
            </w:rPrChange>
          </w:rPr>
          <w:t xml:space="preserve"> and </w:t>
        </w:r>
      </w:ins>
      <w:del w:id="1771" w:author="James Faas" w:date="2022-11-30T09:31:00Z">
        <w:r w:rsidRPr="00FC3F3A" w:rsidDel="00FC3F3A">
          <w:rPr>
            <w:rPrChange w:id="1772" w:author="James Faas" w:date="2022-11-30T09:33:00Z">
              <w:rPr>
                <w:highlight w:val="yellow"/>
              </w:rPr>
            </w:rPrChange>
          </w:rPr>
          <w:delText>] [</w:delText>
        </w:r>
      </w:del>
      <w:r w:rsidRPr="00FC3F3A">
        <w:rPr>
          <w:rPrChange w:id="1773" w:author="James Faas" w:date="2022-11-30T09:33:00Z">
            <w:rPr>
              <w:highlight w:val="yellow"/>
            </w:rPr>
          </w:rPrChange>
        </w:rPr>
        <w:t>Masonry</w:t>
      </w:r>
      <w:del w:id="1774" w:author="James Faas" w:date="2022-11-30T09:31:00Z">
        <w:r w:rsidRPr="00FC3F3A" w:rsidDel="00FC3F3A">
          <w:rPr>
            <w:rPrChange w:id="1775" w:author="James Faas" w:date="2022-11-30T09:33:00Z">
              <w:rPr>
                <w:highlight w:val="yellow"/>
              </w:rPr>
            </w:rPrChange>
          </w:rPr>
          <w:delText>]</w:delText>
        </w:r>
      </w:del>
      <w:r w:rsidRPr="00FC3F3A">
        <w:rPr>
          <w:rPrChange w:id="1776" w:author="James Faas" w:date="2022-11-30T09:33:00Z">
            <w:rPr>
              <w:highlight w:val="yellow"/>
            </w:rPr>
          </w:rPrChange>
        </w:rPr>
        <w:t>:</w:t>
      </w:r>
      <w:r w:rsidRPr="00FC3F3A">
        <w:t xml:space="preserve"> Use on the following items or areas:</w:t>
      </w:r>
    </w:p>
    <w:p w14:paraId="063EED8A" w14:textId="2B1376D3" w:rsidR="00BC5F1E" w:rsidRPr="00FC3F3A" w:rsidDel="00FC3F3A" w:rsidRDefault="00FC3F3A" w:rsidP="00FC3F3A">
      <w:pPr>
        <w:pStyle w:val="Heading4"/>
        <w:rPr>
          <w:del w:id="1777" w:author="James Faas" w:date="2022-11-30T09:33:00Z"/>
          <w:rPrChange w:id="1778" w:author="James Faas" w:date="2022-11-30T09:33:00Z">
            <w:rPr>
              <w:del w:id="1779" w:author="James Faas" w:date="2022-11-30T09:33:00Z"/>
              <w:highlight w:val="yellow"/>
            </w:rPr>
          </w:rPrChange>
        </w:rPr>
      </w:pPr>
      <w:ins w:id="1780" w:author="James Faas" w:date="2022-11-30T09:33:00Z">
        <w:r w:rsidRPr="00FC3F3A">
          <w:t>Concrete and/or masonry walls where a heavy duty chemical resistant coating is required.</w:t>
        </w:r>
        <w:r w:rsidRPr="00FC3F3A" w:rsidDel="00FC3F3A">
          <w:rPr>
            <w:rPrChange w:id="1781" w:author="James Faas" w:date="2022-11-30T09:33:00Z">
              <w:rPr>
                <w:highlight w:val="yellow"/>
              </w:rPr>
            </w:rPrChange>
          </w:rPr>
          <w:t xml:space="preserve"> </w:t>
        </w:r>
      </w:ins>
      <w:del w:id="1782" w:author="James Faas" w:date="2022-11-30T09:33:00Z">
        <w:r w:rsidR="00BC5F1E" w:rsidRPr="00FC3F3A" w:rsidDel="00FC3F3A">
          <w:rPr>
            <w:rPrChange w:id="1783" w:author="James Faas" w:date="2022-11-30T09:33:00Z">
              <w:rPr>
                <w:highlight w:val="yellow"/>
              </w:rPr>
            </w:rPrChange>
          </w:rPr>
          <w:delText>[     .]</w:delText>
        </w:r>
      </w:del>
    </w:p>
    <w:p w14:paraId="24C24855" w14:textId="77777777" w:rsidR="00FC3F3A" w:rsidRPr="00FC3F3A" w:rsidRDefault="00FC3F3A">
      <w:pPr>
        <w:pStyle w:val="Heading4"/>
        <w:rPr>
          <w:ins w:id="1784" w:author="James Faas" w:date="2022-11-30T09:33:00Z"/>
          <w:rPrChange w:id="1785" w:author="James Faas" w:date="2022-11-30T09:33:00Z">
            <w:rPr>
              <w:ins w:id="1786" w:author="James Faas" w:date="2022-11-30T09:33:00Z"/>
              <w:highlight w:val="yellow"/>
            </w:rPr>
          </w:rPrChange>
        </w:rPr>
        <w:pPrChange w:id="1787" w:author="James Faas" w:date="2022-11-30T09:33:00Z">
          <w:pPr>
            <w:pStyle w:val="Heading4"/>
            <w:tabs>
              <w:tab w:val="left" w:pos="2127"/>
            </w:tabs>
            <w:ind w:left="2127" w:hanging="709"/>
          </w:pPr>
        </w:pPrChange>
      </w:pPr>
    </w:p>
    <w:p w14:paraId="372B6F4C" w14:textId="57C04406" w:rsidR="00FC0B7B" w:rsidRPr="00FC3F3A" w:rsidRDefault="00FC0B7B">
      <w:pPr>
        <w:pStyle w:val="Heading3"/>
        <w:pPrChange w:id="1788" w:author="James Faas" w:date="2022-11-30T09:33:00Z">
          <w:pPr>
            <w:pStyle w:val="Heading3"/>
            <w:tabs>
              <w:tab w:val="clear" w:pos="1440"/>
              <w:tab w:val="left" w:pos="1418"/>
            </w:tabs>
            <w:ind w:left="1418" w:hanging="851"/>
          </w:pPr>
        </w:pPrChange>
      </w:pPr>
      <w:r w:rsidRPr="00FC3F3A">
        <w:t>System No. 2</w:t>
      </w:r>
      <w:r w:rsidR="001F2789" w:rsidRPr="00FC3F3A">
        <w:t>0</w:t>
      </w:r>
      <w:r w:rsidRPr="00FC3F3A">
        <w:t xml:space="preserve"> Chemical Resistant Wall, </w:t>
      </w:r>
      <w:del w:id="1789" w:author="James Faas" w:date="2022-11-30T09:31:00Z">
        <w:r w:rsidRPr="00FC3F3A" w:rsidDel="00FC3F3A">
          <w:rPr>
            <w:rPrChange w:id="1790" w:author="James Faas" w:date="2022-11-30T09:33:00Z">
              <w:rPr>
                <w:highlight w:val="yellow"/>
              </w:rPr>
            </w:rPrChange>
          </w:rPr>
          <w:delText>[</w:delText>
        </w:r>
      </w:del>
      <w:r w:rsidRPr="00FC3F3A">
        <w:rPr>
          <w:rPrChange w:id="1791" w:author="James Faas" w:date="2022-11-30T09:33:00Z">
            <w:rPr>
              <w:highlight w:val="yellow"/>
            </w:rPr>
          </w:rPrChange>
        </w:rPr>
        <w:t>Concrete</w:t>
      </w:r>
      <w:ins w:id="1792" w:author="James Faas" w:date="2022-11-30T09:32:00Z">
        <w:r w:rsidR="00FC3F3A" w:rsidRPr="00FC3F3A">
          <w:rPr>
            <w:rPrChange w:id="1793" w:author="James Faas" w:date="2022-11-30T09:33:00Z">
              <w:rPr>
                <w:color w:val="FF0000"/>
                <w:highlight w:val="yellow"/>
              </w:rPr>
            </w:rPrChange>
          </w:rPr>
          <w:t xml:space="preserve"> and </w:t>
        </w:r>
      </w:ins>
      <w:del w:id="1794" w:author="James Faas" w:date="2022-11-30T09:31:00Z">
        <w:r w:rsidRPr="00FC3F3A" w:rsidDel="00FC3F3A">
          <w:rPr>
            <w:rPrChange w:id="1795" w:author="James Faas" w:date="2022-11-30T09:33:00Z">
              <w:rPr>
                <w:highlight w:val="yellow"/>
              </w:rPr>
            </w:rPrChange>
          </w:rPr>
          <w:delText>] [</w:delText>
        </w:r>
      </w:del>
      <w:r w:rsidRPr="00FC3F3A">
        <w:rPr>
          <w:rPrChange w:id="1796" w:author="James Faas" w:date="2022-11-30T09:33:00Z">
            <w:rPr>
              <w:highlight w:val="yellow"/>
            </w:rPr>
          </w:rPrChange>
        </w:rPr>
        <w:t>Masonry</w:t>
      </w:r>
      <w:del w:id="1797" w:author="James Faas" w:date="2022-11-30T09:32:00Z">
        <w:r w:rsidRPr="00FC3F3A" w:rsidDel="00FC3F3A">
          <w:rPr>
            <w:rPrChange w:id="1798" w:author="James Faas" w:date="2022-11-30T09:33:00Z">
              <w:rPr>
                <w:highlight w:val="yellow"/>
              </w:rPr>
            </w:rPrChange>
          </w:rPr>
          <w:delText>]</w:delText>
        </w:r>
      </w:del>
      <w:r w:rsidRPr="00FC3F3A">
        <w:rPr>
          <w:rPrChange w:id="1799" w:author="James Faas" w:date="2022-11-30T09:33:00Z">
            <w:rPr>
              <w:highlight w:val="yellow"/>
            </w:rPr>
          </w:rPrChange>
        </w:rPr>
        <w:t>:</w:t>
      </w:r>
      <w:r w:rsidRPr="00FC3F3A">
        <w:t xml:space="preserve"> Use on the following items or areas:</w:t>
      </w:r>
    </w:p>
    <w:p w14:paraId="185977E0" w14:textId="30F98F08" w:rsidR="00BC5F1E" w:rsidRPr="00FC3F3A" w:rsidRDefault="00BC5F1E">
      <w:pPr>
        <w:pStyle w:val="Heading4"/>
        <w:rPr>
          <w:rPrChange w:id="1800" w:author="James Faas" w:date="2022-11-30T09:33:00Z">
            <w:rPr>
              <w:highlight w:val="yellow"/>
            </w:rPr>
          </w:rPrChange>
        </w:rPr>
        <w:pPrChange w:id="1801" w:author="James Faas" w:date="2022-11-30T09:33:00Z">
          <w:pPr>
            <w:pStyle w:val="Heading4"/>
            <w:tabs>
              <w:tab w:val="left" w:pos="2127"/>
            </w:tabs>
            <w:ind w:left="2127" w:hanging="709"/>
          </w:pPr>
        </w:pPrChange>
      </w:pPr>
      <w:del w:id="1802" w:author="James Faas" w:date="2022-11-30T09:33:00Z">
        <w:r w:rsidRPr="00FC3F3A" w:rsidDel="00FC3F3A">
          <w:rPr>
            <w:rPrChange w:id="1803" w:author="James Faas" w:date="2022-11-30T09:33:00Z">
              <w:rPr>
                <w:highlight w:val="yellow"/>
              </w:rPr>
            </w:rPrChange>
          </w:rPr>
          <w:delText>[     .]</w:delText>
        </w:r>
      </w:del>
      <w:ins w:id="1804" w:author="James Faas" w:date="2022-11-30T09:33:00Z">
        <w:r w:rsidR="00FC3F3A" w:rsidRPr="00FC3F3A">
          <w:rPr>
            <w:rPrChange w:id="1805" w:author="James Faas" w:date="2022-11-30T09:33:00Z">
              <w:rPr>
                <w:color w:val="FF0000"/>
              </w:rPr>
            </w:rPrChange>
          </w:rPr>
          <w:t>Concrete and/or masonry walls where a medium duty chemical resistant coating is required.</w:t>
        </w:r>
      </w:ins>
    </w:p>
    <w:p w14:paraId="3B5887DE" w14:textId="77777777" w:rsidR="00FC0B7B" w:rsidRPr="00FC3F3A" w:rsidRDefault="00FC0B7B" w:rsidP="00E91B63">
      <w:pPr>
        <w:pStyle w:val="Heading3"/>
        <w:tabs>
          <w:tab w:val="clear" w:pos="1440"/>
          <w:tab w:val="left" w:pos="1418"/>
        </w:tabs>
        <w:ind w:left="1418" w:hanging="709"/>
      </w:pPr>
      <w:r w:rsidRPr="00FC3F3A">
        <w:t>System No. 2</w:t>
      </w:r>
      <w:r w:rsidR="001F2789" w:rsidRPr="00FC3F3A">
        <w:t>1</w:t>
      </w:r>
      <w:r w:rsidRPr="00FC3F3A">
        <w:t xml:space="preserve"> Exposed FRP, PVC: Use on the following items or areas:</w:t>
      </w:r>
    </w:p>
    <w:p w14:paraId="4E613207" w14:textId="77777777" w:rsidR="00FC0B7B" w:rsidRPr="00FC3F3A" w:rsidRDefault="00FC0B7B" w:rsidP="00C4359E">
      <w:pPr>
        <w:pStyle w:val="Heading4"/>
        <w:tabs>
          <w:tab w:val="left" w:pos="2127"/>
        </w:tabs>
        <w:ind w:left="2127" w:hanging="709"/>
      </w:pPr>
      <w:r w:rsidRPr="00FC3F3A">
        <w:t>All exposed-to-view PVC and CPVC surfaces, and FRP surfaces without integral UV-resistant gel coat.</w:t>
      </w:r>
    </w:p>
    <w:p w14:paraId="01C92358" w14:textId="5C8A8025" w:rsidR="00BC5F1E" w:rsidRPr="00FC3F3A" w:rsidDel="00FC3F3A" w:rsidRDefault="00BC5F1E" w:rsidP="00C4359E">
      <w:pPr>
        <w:pStyle w:val="Heading4"/>
        <w:tabs>
          <w:tab w:val="left" w:pos="2127"/>
        </w:tabs>
        <w:ind w:left="2127" w:hanging="709"/>
        <w:rPr>
          <w:del w:id="1806" w:author="James Faas" w:date="2022-11-30T09:32:00Z"/>
          <w:rPrChange w:id="1807" w:author="James Faas" w:date="2022-11-30T09:32:00Z">
            <w:rPr>
              <w:del w:id="1808" w:author="James Faas" w:date="2022-11-30T09:32:00Z"/>
              <w:highlight w:val="yellow"/>
            </w:rPr>
          </w:rPrChange>
        </w:rPr>
      </w:pPr>
      <w:del w:id="1809" w:author="James Faas" w:date="2022-11-30T09:32:00Z">
        <w:r w:rsidRPr="00FC3F3A" w:rsidDel="00FC3F3A">
          <w:rPr>
            <w:rPrChange w:id="1810" w:author="James Faas" w:date="2022-11-30T09:32:00Z">
              <w:rPr>
                <w:highlight w:val="yellow"/>
              </w:rPr>
            </w:rPrChange>
          </w:rPr>
          <w:delText>[     .]</w:delText>
        </w:r>
      </w:del>
    </w:p>
    <w:p w14:paraId="1C5D908E" w14:textId="17D9C33B" w:rsidR="00FC0B7B" w:rsidRPr="00FC3F3A" w:rsidDel="00FC3F3A" w:rsidRDefault="00FC0B7B" w:rsidP="00E91B63">
      <w:pPr>
        <w:pStyle w:val="Heading3"/>
        <w:tabs>
          <w:tab w:val="clear" w:pos="1440"/>
          <w:tab w:val="left" w:pos="1418"/>
        </w:tabs>
        <w:ind w:left="1418" w:hanging="709"/>
        <w:rPr>
          <w:del w:id="1811" w:author="James Faas" w:date="2022-11-30T09:32:00Z"/>
        </w:rPr>
      </w:pPr>
      <w:r w:rsidRPr="00FC3F3A">
        <w:t>System No. 2</w:t>
      </w:r>
      <w:r w:rsidR="001F2789" w:rsidRPr="00FC3F3A">
        <w:t>2</w:t>
      </w:r>
      <w:r w:rsidRPr="00FC3F3A">
        <w:t xml:space="preserve"> Aluminum and Dissimilar Metal Insulation: Use on aluminum surfaces embedded or in contact with concrete</w:t>
      </w:r>
      <w:del w:id="1812" w:author="James Faas" w:date="2022-11-30T09:32:00Z">
        <w:r w:rsidRPr="00FC3F3A" w:rsidDel="00FC3F3A">
          <w:delText xml:space="preserve"> </w:delText>
        </w:r>
        <w:r w:rsidRPr="00FC3F3A" w:rsidDel="00FC3F3A">
          <w:rPr>
            <w:rPrChange w:id="1813" w:author="James Faas" w:date="2022-11-30T09:32:00Z">
              <w:rPr>
                <w:highlight w:val="yellow"/>
              </w:rPr>
            </w:rPrChange>
          </w:rPr>
          <w:delText>[, and the following items or areas</w:delText>
        </w:r>
        <w:r w:rsidRPr="00FC3F3A" w:rsidDel="00FC3F3A">
          <w:delText>:</w:delText>
        </w:r>
      </w:del>
    </w:p>
    <w:p w14:paraId="4C7F6A29" w14:textId="2125112C" w:rsidR="00BC5F1E" w:rsidRPr="00FC3F3A" w:rsidRDefault="00BC5F1E">
      <w:pPr>
        <w:pStyle w:val="Heading3"/>
        <w:tabs>
          <w:tab w:val="clear" w:pos="1440"/>
          <w:tab w:val="left" w:pos="1418"/>
        </w:tabs>
        <w:ind w:left="1418" w:hanging="709"/>
        <w:rPr>
          <w:rPrChange w:id="1814" w:author="James Faas" w:date="2022-11-30T09:32:00Z">
            <w:rPr>
              <w:highlight w:val="yellow"/>
            </w:rPr>
          </w:rPrChange>
        </w:rPr>
        <w:pPrChange w:id="1815" w:author="James Faas" w:date="2022-11-30T09:32:00Z">
          <w:pPr>
            <w:pStyle w:val="Heading4"/>
            <w:tabs>
              <w:tab w:val="left" w:pos="2127"/>
            </w:tabs>
            <w:ind w:left="2127" w:hanging="709"/>
          </w:pPr>
        </w:pPrChange>
      </w:pPr>
      <w:del w:id="1816" w:author="James Faas" w:date="2022-11-30T09:32:00Z">
        <w:r w:rsidRPr="00FC3F3A" w:rsidDel="00FC3F3A">
          <w:rPr>
            <w:rPrChange w:id="1817" w:author="James Faas" w:date="2022-11-30T09:32:00Z">
              <w:rPr>
                <w:highlight w:val="yellow"/>
              </w:rPr>
            </w:rPrChange>
          </w:rPr>
          <w:delText>[     .]</w:delText>
        </w:r>
      </w:del>
      <w:ins w:id="1818" w:author="James Faas" w:date="2022-11-30T09:32:00Z">
        <w:r w:rsidR="00FC3F3A" w:rsidRPr="00FC3F3A">
          <w:rPr>
            <w:rPrChange w:id="1819" w:author="James Faas" w:date="2022-11-30T09:32:00Z">
              <w:rPr>
                <w:color w:val="FF0000"/>
              </w:rPr>
            </w:rPrChange>
          </w:rPr>
          <w:t>.</w:t>
        </w:r>
      </w:ins>
    </w:p>
    <w:p w14:paraId="4F1877D1" w14:textId="77777777" w:rsidR="00FC0B7B" w:rsidRPr="00FC3F3A" w:rsidRDefault="00FC0B7B" w:rsidP="00E91B63">
      <w:pPr>
        <w:pStyle w:val="Heading3"/>
        <w:tabs>
          <w:tab w:val="clear" w:pos="1440"/>
          <w:tab w:val="left" w:pos="1418"/>
        </w:tabs>
        <w:ind w:left="1418" w:hanging="709"/>
      </w:pPr>
      <w:r w:rsidRPr="00FC3F3A">
        <w:t>System No. 2</w:t>
      </w:r>
      <w:r w:rsidR="001F2789" w:rsidRPr="00FC3F3A">
        <w:t>3</w:t>
      </w:r>
      <w:r w:rsidRPr="00FC3F3A">
        <w:t xml:space="preserve"> Fusion Bonded Coating: Use on the following items:</w:t>
      </w:r>
    </w:p>
    <w:p w14:paraId="78B96D5B" w14:textId="77777777" w:rsidR="00BC5F1E" w:rsidRPr="009224AA" w:rsidRDefault="00BC5F1E" w:rsidP="00C4359E">
      <w:pPr>
        <w:pStyle w:val="Heading4"/>
        <w:tabs>
          <w:tab w:val="left" w:pos="2127"/>
        </w:tabs>
        <w:ind w:left="2127" w:hanging="709"/>
        <w:rPr>
          <w:color w:val="FF0000"/>
          <w:highlight w:val="yellow"/>
          <w:rPrChange w:id="1820" w:author="James Faas" w:date="2022-11-30T08:08:00Z">
            <w:rPr>
              <w:highlight w:val="yellow"/>
            </w:rPr>
          </w:rPrChange>
        </w:rPr>
      </w:pPr>
      <w:r w:rsidRPr="009224AA">
        <w:rPr>
          <w:color w:val="FF0000"/>
          <w:highlight w:val="yellow"/>
          <w:rPrChange w:id="1821" w:author="James Faas" w:date="2022-11-30T08:08:00Z">
            <w:rPr>
              <w:highlight w:val="yellow"/>
            </w:rPr>
          </w:rPrChange>
        </w:rPr>
        <w:t>[     .]</w:t>
      </w:r>
    </w:p>
    <w:p w14:paraId="7CA5337E" w14:textId="77777777" w:rsidR="00FC0B7B" w:rsidRPr="009224AA" w:rsidRDefault="00FC0B7B" w:rsidP="00E91B63">
      <w:pPr>
        <w:pStyle w:val="Heading3"/>
        <w:tabs>
          <w:tab w:val="clear" w:pos="1440"/>
          <w:tab w:val="left" w:pos="1418"/>
        </w:tabs>
        <w:ind w:left="1418" w:hanging="709"/>
        <w:rPr>
          <w:color w:val="FF0000"/>
          <w:rPrChange w:id="1822" w:author="James Faas" w:date="2022-11-30T08:08:00Z">
            <w:rPr/>
          </w:rPrChange>
        </w:rPr>
      </w:pPr>
      <w:r w:rsidRPr="009224AA">
        <w:rPr>
          <w:color w:val="FF0000"/>
          <w:rPrChange w:id="1823" w:author="James Faas" w:date="2022-11-30T08:08:00Z">
            <w:rPr/>
          </w:rPrChange>
        </w:rPr>
        <w:t>System No. 2</w:t>
      </w:r>
      <w:r w:rsidR="001F2789" w:rsidRPr="009224AA">
        <w:rPr>
          <w:color w:val="FF0000"/>
          <w:rPrChange w:id="1824" w:author="James Faas" w:date="2022-11-30T08:08:00Z">
            <w:rPr/>
          </w:rPrChange>
        </w:rPr>
        <w:t>4</w:t>
      </w:r>
      <w:r w:rsidRPr="009224AA">
        <w:rPr>
          <w:color w:val="FF0000"/>
          <w:rPrChange w:id="1825" w:author="James Faas" w:date="2022-11-30T08:08:00Z">
            <w:rPr/>
          </w:rPrChange>
        </w:rPr>
        <w:t xml:space="preserve"> Fusion Bonded, Steel Dowel Coating: Use on steel expansion joint dowels specified in </w:t>
      </w:r>
      <w:r w:rsidRPr="009224AA">
        <w:rPr>
          <w:color w:val="FF0000"/>
          <w:highlight w:val="yellow"/>
          <w:rPrChange w:id="1826" w:author="James Faas" w:date="2022-11-30T08:08:00Z">
            <w:rPr>
              <w:highlight w:val="yellow"/>
            </w:rPr>
          </w:rPrChange>
        </w:rPr>
        <w:t>Section 03251</w:t>
      </w:r>
      <w:r w:rsidR="005B3D9A" w:rsidRPr="009224AA">
        <w:rPr>
          <w:color w:val="FF0000"/>
          <w:highlight w:val="yellow"/>
          <w:rPrChange w:id="1827" w:author="James Faas" w:date="2022-11-30T08:08:00Z">
            <w:rPr>
              <w:highlight w:val="yellow"/>
            </w:rPr>
          </w:rPrChange>
        </w:rPr>
        <w:t xml:space="preserve"> -</w:t>
      </w:r>
      <w:r w:rsidRPr="009224AA">
        <w:rPr>
          <w:color w:val="FF0000"/>
          <w:highlight w:val="yellow"/>
          <w:rPrChange w:id="1828" w:author="James Faas" w:date="2022-11-30T08:08:00Z">
            <w:rPr>
              <w:highlight w:val="yellow"/>
            </w:rPr>
          </w:rPrChange>
        </w:rPr>
        <w:t xml:space="preserve"> Concrete Joints.</w:t>
      </w:r>
    </w:p>
    <w:p w14:paraId="68B5574A" w14:textId="04D99A9E" w:rsidR="00FC0B7B" w:rsidRPr="00FC3F3A" w:rsidDel="00FC3F3A" w:rsidRDefault="00FC0B7B" w:rsidP="00E91B63">
      <w:pPr>
        <w:pStyle w:val="Heading3"/>
        <w:tabs>
          <w:tab w:val="clear" w:pos="1440"/>
          <w:tab w:val="left" w:pos="1418"/>
        </w:tabs>
        <w:ind w:left="1418" w:hanging="709"/>
        <w:rPr>
          <w:del w:id="1829" w:author="James Faas" w:date="2022-11-30T09:34:00Z"/>
        </w:rPr>
      </w:pPr>
      <w:del w:id="1830" w:author="James Faas" w:date="2022-11-30T09:34:00Z">
        <w:r w:rsidRPr="00FC3F3A" w:rsidDel="00FC3F3A">
          <w:delText>System No. 101 Wood, Stained: Use on the following items or areas:</w:delText>
        </w:r>
      </w:del>
    </w:p>
    <w:p w14:paraId="0FE2AF17" w14:textId="387095B6" w:rsidR="00BC5F1E" w:rsidRPr="00FC3F3A" w:rsidDel="00FC3F3A" w:rsidRDefault="00BC5F1E" w:rsidP="00E91B63">
      <w:pPr>
        <w:pStyle w:val="Heading4"/>
        <w:tabs>
          <w:tab w:val="left" w:pos="2127"/>
        </w:tabs>
        <w:ind w:left="2127" w:hanging="709"/>
        <w:rPr>
          <w:del w:id="1831" w:author="James Faas" w:date="2022-11-30T09:34:00Z"/>
          <w:rPrChange w:id="1832" w:author="James Faas" w:date="2022-11-30T09:34:00Z">
            <w:rPr>
              <w:del w:id="1833" w:author="James Faas" w:date="2022-11-30T09:34:00Z"/>
              <w:highlight w:val="yellow"/>
            </w:rPr>
          </w:rPrChange>
        </w:rPr>
      </w:pPr>
      <w:del w:id="1834" w:author="James Faas" w:date="2022-11-30T09:34:00Z">
        <w:r w:rsidRPr="00FC3F3A" w:rsidDel="00FC3F3A">
          <w:rPr>
            <w:rPrChange w:id="1835" w:author="James Faas" w:date="2022-11-30T09:34:00Z">
              <w:rPr>
                <w:highlight w:val="yellow"/>
              </w:rPr>
            </w:rPrChange>
          </w:rPr>
          <w:delText>[     .]</w:delText>
        </w:r>
      </w:del>
    </w:p>
    <w:p w14:paraId="0663CCD7" w14:textId="0B67D5C7" w:rsidR="00FC0B7B" w:rsidRPr="00FC3F3A" w:rsidDel="00FC3F3A" w:rsidRDefault="00FC0B7B" w:rsidP="00E91B63">
      <w:pPr>
        <w:pStyle w:val="Heading3"/>
        <w:tabs>
          <w:tab w:val="clear" w:pos="1440"/>
          <w:tab w:val="left" w:pos="1418"/>
        </w:tabs>
        <w:ind w:left="1418" w:hanging="709"/>
        <w:rPr>
          <w:del w:id="1836" w:author="James Faas" w:date="2022-11-30T09:34:00Z"/>
        </w:rPr>
      </w:pPr>
      <w:del w:id="1837" w:author="James Faas" w:date="2022-11-30T09:34:00Z">
        <w:r w:rsidRPr="00FC3F3A" w:rsidDel="00FC3F3A">
          <w:delText>System No. 102 Wood, Semi</w:delText>
        </w:r>
        <w:r w:rsidR="00213702" w:rsidRPr="00FC3F3A" w:rsidDel="00FC3F3A">
          <w:delText>-</w:delText>
        </w:r>
        <w:r w:rsidRPr="00FC3F3A" w:rsidDel="00FC3F3A">
          <w:delText>gloss: Use on the following items or areas:</w:delText>
        </w:r>
      </w:del>
    </w:p>
    <w:p w14:paraId="3DB61285" w14:textId="4EE8BED8" w:rsidR="00BC5F1E" w:rsidRPr="00FC3F3A" w:rsidDel="00FC3F3A" w:rsidRDefault="00BC5F1E" w:rsidP="00E91B63">
      <w:pPr>
        <w:pStyle w:val="Heading4"/>
        <w:tabs>
          <w:tab w:val="left" w:pos="2127"/>
        </w:tabs>
        <w:ind w:left="2127" w:hanging="709"/>
        <w:rPr>
          <w:del w:id="1838" w:author="James Faas" w:date="2022-11-30T09:34:00Z"/>
          <w:rPrChange w:id="1839" w:author="James Faas" w:date="2022-11-30T09:34:00Z">
            <w:rPr>
              <w:del w:id="1840" w:author="James Faas" w:date="2022-11-30T09:34:00Z"/>
              <w:highlight w:val="yellow"/>
            </w:rPr>
          </w:rPrChange>
        </w:rPr>
      </w:pPr>
      <w:del w:id="1841" w:author="James Faas" w:date="2022-11-30T09:34:00Z">
        <w:r w:rsidRPr="00FC3F3A" w:rsidDel="00FC3F3A">
          <w:rPr>
            <w:rPrChange w:id="1842" w:author="James Faas" w:date="2022-11-30T09:34:00Z">
              <w:rPr>
                <w:highlight w:val="yellow"/>
              </w:rPr>
            </w:rPrChange>
          </w:rPr>
          <w:delText>[     .]</w:delText>
        </w:r>
      </w:del>
    </w:p>
    <w:p w14:paraId="0CF15DEC" w14:textId="3D549D4D" w:rsidR="00FC0B7B" w:rsidRPr="00FC3F3A" w:rsidDel="00FC3F3A" w:rsidRDefault="00FC0B7B" w:rsidP="00E91B63">
      <w:pPr>
        <w:pStyle w:val="Heading3"/>
        <w:tabs>
          <w:tab w:val="clear" w:pos="1440"/>
          <w:tab w:val="left" w:pos="1418"/>
        </w:tabs>
        <w:ind w:left="1418" w:hanging="709"/>
        <w:rPr>
          <w:del w:id="1843" w:author="James Faas" w:date="2022-11-30T09:34:00Z"/>
        </w:rPr>
      </w:pPr>
      <w:del w:id="1844" w:author="James Faas" w:date="2022-11-30T09:34:00Z">
        <w:r w:rsidRPr="00FC3F3A" w:rsidDel="00FC3F3A">
          <w:delText>System No. 103 Wood, Flat: Use on the following items or areas:</w:delText>
        </w:r>
      </w:del>
    </w:p>
    <w:p w14:paraId="22ACE5E7" w14:textId="52F885E8" w:rsidR="00BC5F1E" w:rsidRPr="00FC3F3A" w:rsidDel="00FC3F3A" w:rsidRDefault="00BC5F1E" w:rsidP="00E91B63">
      <w:pPr>
        <w:pStyle w:val="Heading4"/>
        <w:tabs>
          <w:tab w:val="left" w:pos="2127"/>
        </w:tabs>
        <w:ind w:left="2127" w:hanging="709"/>
        <w:rPr>
          <w:del w:id="1845" w:author="James Faas" w:date="2022-11-30T09:34:00Z"/>
          <w:rPrChange w:id="1846" w:author="James Faas" w:date="2022-11-30T09:34:00Z">
            <w:rPr>
              <w:del w:id="1847" w:author="James Faas" w:date="2022-11-30T09:34:00Z"/>
              <w:highlight w:val="yellow"/>
            </w:rPr>
          </w:rPrChange>
        </w:rPr>
      </w:pPr>
      <w:del w:id="1848" w:author="James Faas" w:date="2022-11-30T09:34:00Z">
        <w:r w:rsidRPr="00FC3F3A" w:rsidDel="00FC3F3A">
          <w:rPr>
            <w:rPrChange w:id="1849" w:author="James Faas" w:date="2022-11-30T09:34:00Z">
              <w:rPr>
                <w:highlight w:val="yellow"/>
              </w:rPr>
            </w:rPrChange>
          </w:rPr>
          <w:lastRenderedPageBreak/>
          <w:delText>[     .]</w:delText>
        </w:r>
      </w:del>
    </w:p>
    <w:p w14:paraId="5DFC871D" w14:textId="6A1A27CA" w:rsidR="00FC0B7B" w:rsidRPr="00FC3F3A" w:rsidDel="00FC3F3A" w:rsidRDefault="00FC0B7B" w:rsidP="00E91B63">
      <w:pPr>
        <w:pStyle w:val="Heading3"/>
        <w:tabs>
          <w:tab w:val="clear" w:pos="1440"/>
          <w:tab w:val="left" w:pos="1418"/>
        </w:tabs>
        <w:ind w:left="1418" w:hanging="709"/>
        <w:rPr>
          <w:del w:id="1850" w:author="James Faas" w:date="2022-11-30T09:34:00Z"/>
        </w:rPr>
      </w:pPr>
      <w:del w:id="1851" w:author="James Faas" w:date="2022-11-30T09:34:00Z">
        <w:r w:rsidRPr="00FC3F3A" w:rsidDel="00FC3F3A">
          <w:delText>System No. 104 Wood, Natural: Use on the following items or areas:</w:delText>
        </w:r>
      </w:del>
    </w:p>
    <w:p w14:paraId="3BD84637" w14:textId="1A4AD4BD" w:rsidR="00BC5F1E" w:rsidRPr="00FC3F3A" w:rsidDel="00FC3F3A" w:rsidRDefault="00BC5F1E" w:rsidP="00E91B63">
      <w:pPr>
        <w:pStyle w:val="Heading4"/>
        <w:tabs>
          <w:tab w:val="left" w:pos="2127"/>
        </w:tabs>
        <w:ind w:left="2127" w:hanging="709"/>
        <w:rPr>
          <w:del w:id="1852" w:author="James Faas" w:date="2022-11-30T09:34:00Z"/>
          <w:rPrChange w:id="1853" w:author="James Faas" w:date="2022-11-30T09:34:00Z">
            <w:rPr>
              <w:del w:id="1854" w:author="James Faas" w:date="2022-11-30T09:34:00Z"/>
              <w:highlight w:val="yellow"/>
            </w:rPr>
          </w:rPrChange>
        </w:rPr>
      </w:pPr>
      <w:del w:id="1855" w:author="James Faas" w:date="2022-11-30T09:34:00Z">
        <w:r w:rsidRPr="00FC3F3A" w:rsidDel="00FC3F3A">
          <w:rPr>
            <w:rPrChange w:id="1856" w:author="James Faas" w:date="2022-11-30T09:34:00Z">
              <w:rPr>
                <w:highlight w:val="yellow"/>
              </w:rPr>
            </w:rPrChange>
          </w:rPr>
          <w:delText>[     .]</w:delText>
        </w:r>
      </w:del>
    </w:p>
    <w:p w14:paraId="730A8E49" w14:textId="4AE1BB0D" w:rsidR="00FC0B7B" w:rsidRPr="00FC3F3A" w:rsidDel="00FC3F3A" w:rsidRDefault="00FC0B7B" w:rsidP="00E91B63">
      <w:pPr>
        <w:pStyle w:val="Heading3"/>
        <w:tabs>
          <w:tab w:val="clear" w:pos="1440"/>
          <w:tab w:val="left" w:pos="1418"/>
        </w:tabs>
        <w:ind w:left="1418" w:hanging="709"/>
        <w:rPr>
          <w:del w:id="1857" w:author="James Faas" w:date="2022-11-30T09:34:00Z"/>
        </w:rPr>
      </w:pPr>
      <w:del w:id="1858" w:author="James Faas" w:date="2022-11-30T09:34:00Z">
        <w:r w:rsidRPr="00FC3F3A" w:rsidDel="00FC3F3A">
          <w:delText>System No. 105 Wood, Stained and Varnished: Use on the following items or areas:</w:delText>
        </w:r>
      </w:del>
    </w:p>
    <w:p w14:paraId="77016C58" w14:textId="174C498D" w:rsidR="00BC5F1E" w:rsidRPr="00FC3F3A" w:rsidDel="00FC3F3A" w:rsidRDefault="00BC5F1E" w:rsidP="00E91B63">
      <w:pPr>
        <w:pStyle w:val="Heading4"/>
        <w:tabs>
          <w:tab w:val="left" w:pos="2127"/>
        </w:tabs>
        <w:ind w:left="2127" w:hanging="709"/>
        <w:rPr>
          <w:del w:id="1859" w:author="James Faas" w:date="2022-11-30T09:34:00Z"/>
          <w:rPrChange w:id="1860" w:author="James Faas" w:date="2022-11-30T09:34:00Z">
            <w:rPr>
              <w:del w:id="1861" w:author="James Faas" w:date="2022-11-30T09:34:00Z"/>
              <w:highlight w:val="yellow"/>
            </w:rPr>
          </w:rPrChange>
        </w:rPr>
      </w:pPr>
      <w:del w:id="1862" w:author="James Faas" w:date="2022-11-30T09:34:00Z">
        <w:r w:rsidRPr="00FC3F3A" w:rsidDel="00FC3F3A">
          <w:rPr>
            <w:rPrChange w:id="1863" w:author="James Faas" w:date="2022-11-30T09:34:00Z">
              <w:rPr>
                <w:highlight w:val="yellow"/>
              </w:rPr>
            </w:rPrChange>
          </w:rPr>
          <w:delText>[     .]</w:delText>
        </w:r>
      </w:del>
    </w:p>
    <w:p w14:paraId="0CA6667B" w14:textId="77777777" w:rsidR="00FC0B7B" w:rsidRPr="00FC3F3A" w:rsidRDefault="00FC0B7B" w:rsidP="00E91B63">
      <w:pPr>
        <w:pStyle w:val="Heading3"/>
        <w:tabs>
          <w:tab w:val="clear" w:pos="1440"/>
          <w:tab w:val="left" w:pos="1418"/>
        </w:tabs>
        <w:ind w:left="1418" w:hanging="709"/>
      </w:pPr>
      <w:r w:rsidRPr="00FC3F3A">
        <w:t>System No. 106 Galvanized Metal: Use on the following items or areas:</w:t>
      </w:r>
    </w:p>
    <w:p w14:paraId="66B62F8F" w14:textId="7D04EC49" w:rsidR="00FC0B7B" w:rsidDel="00613496" w:rsidRDefault="00FC0B7B" w:rsidP="00FC3F3A">
      <w:pPr>
        <w:pStyle w:val="Heading4"/>
        <w:tabs>
          <w:tab w:val="left" w:pos="2127"/>
        </w:tabs>
        <w:ind w:left="2127" w:hanging="709"/>
        <w:rPr>
          <w:del w:id="1864" w:author="James Faas" w:date="2022-11-30T09:34:00Z"/>
        </w:rPr>
      </w:pPr>
      <w:del w:id="1865" w:author="James Faas" w:date="2022-11-30T09:34:00Z">
        <w:r w:rsidRPr="00FC3F3A" w:rsidDel="00FC3F3A">
          <w:rPr>
            <w:rPrChange w:id="1866" w:author="James Faas" w:date="2022-11-30T09:34:00Z">
              <w:rPr>
                <w:highlight w:val="yellow"/>
              </w:rPr>
            </w:rPrChange>
          </w:rPr>
          <w:delText>[</w:delText>
        </w:r>
      </w:del>
      <w:r w:rsidRPr="00FC3F3A">
        <w:rPr>
          <w:rPrChange w:id="1867" w:author="James Faas" w:date="2022-11-30T09:34:00Z">
            <w:rPr>
              <w:highlight w:val="yellow"/>
            </w:rPr>
          </w:rPrChange>
        </w:rPr>
        <w:t>Hollow metal frames and doors.</w:t>
      </w:r>
      <w:del w:id="1868" w:author="James Faas" w:date="2022-11-30T09:34:00Z">
        <w:r w:rsidRPr="00FC3F3A" w:rsidDel="00FC3F3A">
          <w:rPr>
            <w:rPrChange w:id="1869" w:author="James Faas" w:date="2022-11-30T09:34:00Z">
              <w:rPr>
                <w:highlight w:val="yellow"/>
              </w:rPr>
            </w:rPrChange>
          </w:rPr>
          <w:delText>]</w:delText>
        </w:r>
      </w:del>
    </w:p>
    <w:p w14:paraId="40E9A11C" w14:textId="77777777" w:rsidR="00613496" w:rsidRPr="00FC3F3A" w:rsidRDefault="00613496" w:rsidP="00E91B63">
      <w:pPr>
        <w:pStyle w:val="Heading4"/>
        <w:tabs>
          <w:tab w:val="left" w:pos="2127"/>
        </w:tabs>
        <w:ind w:left="2127" w:hanging="709"/>
        <w:rPr>
          <w:ins w:id="1870" w:author="James Faas" w:date="2022-11-30T09:34:00Z"/>
          <w:rPrChange w:id="1871" w:author="James Faas" w:date="2022-11-30T09:34:00Z">
            <w:rPr>
              <w:ins w:id="1872" w:author="James Faas" w:date="2022-11-30T09:34:00Z"/>
              <w:highlight w:val="yellow"/>
            </w:rPr>
          </w:rPrChange>
        </w:rPr>
      </w:pPr>
    </w:p>
    <w:p w14:paraId="764B6799" w14:textId="46137A23" w:rsidR="00BC5F1E" w:rsidRPr="00613496" w:rsidRDefault="00613496" w:rsidP="00FC3F3A">
      <w:pPr>
        <w:pStyle w:val="Heading4"/>
        <w:tabs>
          <w:tab w:val="left" w:pos="2127"/>
        </w:tabs>
        <w:ind w:left="2127" w:hanging="709"/>
        <w:rPr>
          <w:rPrChange w:id="1873" w:author="James Faas" w:date="2022-11-30T09:35:00Z">
            <w:rPr>
              <w:highlight w:val="yellow"/>
            </w:rPr>
          </w:rPrChange>
        </w:rPr>
      </w:pPr>
      <w:ins w:id="1874" w:author="James Faas" w:date="2022-11-30T09:35:00Z">
        <w:r w:rsidRPr="00613496">
          <w:t xml:space="preserve">Exposed galvanized metal substrates which are specified to receive a paint finish. </w:t>
        </w:r>
      </w:ins>
      <w:del w:id="1875" w:author="James Faas" w:date="2022-11-30T09:34:00Z">
        <w:r w:rsidR="00BC5F1E" w:rsidRPr="00613496" w:rsidDel="00FC3F3A">
          <w:rPr>
            <w:rPrChange w:id="1876" w:author="James Faas" w:date="2022-11-30T09:35:00Z">
              <w:rPr>
                <w:highlight w:val="yellow"/>
              </w:rPr>
            </w:rPrChange>
          </w:rPr>
          <w:delText>[     .]</w:delText>
        </w:r>
      </w:del>
    </w:p>
    <w:p w14:paraId="45D252F1" w14:textId="77777777" w:rsidR="00FC0B7B" w:rsidRPr="00613496" w:rsidRDefault="00FC0B7B" w:rsidP="00E91B63">
      <w:pPr>
        <w:pStyle w:val="Heading3"/>
        <w:tabs>
          <w:tab w:val="clear" w:pos="1440"/>
          <w:tab w:val="left" w:pos="1418"/>
        </w:tabs>
        <w:ind w:left="1418" w:hanging="709"/>
      </w:pPr>
      <w:r w:rsidRPr="00613496">
        <w:t>System No. 107 Metal Trim and Structural Steel: Use on the following items or areas:</w:t>
      </w:r>
    </w:p>
    <w:p w14:paraId="30C4B2DB" w14:textId="59E072A3" w:rsidR="00BC5F1E" w:rsidRPr="00613496" w:rsidRDefault="00BC5F1E" w:rsidP="00E91B63">
      <w:pPr>
        <w:pStyle w:val="Heading4"/>
        <w:tabs>
          <w:tab w:val="left" w:pos="2127"/>
        </w:tabs>
        <w:ind w:left="2127" w:hanging="709"/>
        <w:rPr>
          <w:rPrChange w:id="1877" w:author="James Faas" w:date="2022-11-30T09:36:00Z">
            <w:rPr>
              <w:highlight w:val="yellow"/>
            </w:rPr>
          </w:rPrChange>
        </w:rPr>
      </w:pPr>
      <w:del w:id="1878" w:author="James Faas" w:date="2022-11-30T09:35:00Z">
        <w:r w:rsidRPr="00613496" w:rsidDel="00613496">
          <w:rPr>
            <w:rPrChange w:id="1879" w:author="James Faas" w:date="2022-11-30T09:36:00Z">
              <w:rPr>
                <w:highlight w:val="yellow"/>
              </w:rPr>
            </w:rPrChange>
          </w:rPr>
          <w:delText>[     .]</w:delText>
        </w:r>
      </w:del>
      <w:ins w:id="1880" w:author="James Faas" w:date="2022-11-30T09:35:00Z">
        <w:r w:rsidR="00613496" w:rsidRPr="00613496">
          <w:rPr>
            <w:rPrChange w:id="1881" w:author="James Faas" w:date="2022-11-30T09:36:00Z">
              <w:rPr>
                <w:color w:val="FF0000"/>
              </w:rPr>
            </w:rPrChange>
          </w:rPr>
          <w:t>Carbon steel trim and structural steel which is specified to receive a paint finish.</w:t>
        </w:r>
      </w:ins>
    </w:p>
    <w:p w14:paraId="050E4418" w14:textId="77777777" w:rsidR="00FC0B7B" w:rsidRPr="00613496" w:rsidRDefault="00FC0B7B" w:rsidP="00E91B63">
      <w:pPr>
        <w:pStyle w:val="Heading3"/>
        <w:tabs>
          <w:tab w:val="clear" w:pos="1440"/>
          <w:tab w:val="left" w:pos="1418"/>
        </w:tabs>
        <w:ind w:left="1418" w:hanging="709"/>
      </w:pPr>
      <w:r w:rsidRPr="00613496">
        <w:t>System No. 108 Masonry, Flat: Use on the following items or areas:</w:t>
      </w:r>
    </w:p>
    <w:p w14:paraId="0F56F99B" w14:textId="74AFA887" w:rsidR="00BC5F1E" w:rsidRPr="00613496" w:rsidRDefault="00BC5F1E" w:rsidP="00613496">
      <w:pPr>
        <w:pStyle w:val="Heading4"/>
        <w:tabs>
          <w:tab w:val="left" w:pos="2127"/>
        </w:tabs>
        <w:ind w:left="2127" w:hanging="709"/>
        <w:rPr>
          <w:rPrChange w:id="1882" w:author="James Faas" w:date="2022-11-30T09:36:00Z">
            <w:rPr>
              <w:highlight w:val="yellow"/>
            </w:rPr>
          </w:rPrChange>
        </w:rPr>
      </w:pPr>
      <w:del w:id="1883" w:author="James Faas" w:date="2022-11-30T09:35:00Z">
        <w:r w:rsidRPr="00613496" w:rsidDel="00613496">
          <w:rPr>
            <w:highlight w:val="yellow"/>
          </w:rPr>
          <w:delText>[     .]</w:delText>
        </w:r>
      </w:del>
      <w:ins w:id="1884" w:author="James Faas" w:date="2022-11-30T09:35:00Z">
        <w:r w:rsidR="00613496" w:rsidRPr="00613496">
          <w:t>Masonry which is specified to receive a flat finish.</w:t>
        </w:r>
      </w:ins>
    </w:p>
    <w:p w14:paraId="16B25B38" w14:textId="77777777" w:rsidR="00FC0B7B" w:rsidRPr="00613496" w:rsidRDefault="00FC0B7B" w:rsidP="00E91B63">
      <w:pPr>
        <w:pStyle w:val="Heading3"/>
        <w:tabs>
          <w:tab w:val="clear" w:pos="1440"/>
          <w:tab w:val="left" w:pos="1418"/>
        </w:tabs>
        <w:ind w:left="1418" w:hanging="709"/>
      </w:pPr>
      <w:r w:rsidRPr="00613496">
        <w:t>System No. 109 Masonry, Semi</w:t>
      </w:r>
      <w:r w:rsidR="00213702" w:rsidRPr="00613496">
        <w:t>-</w:t>
      </w:r>
      <w:r w:rsidRPr="00613496">
        <w:t>gloss: Use on the following items or areas:</w:t>
      </w:r>
    </w:p>
    <w:p w14:paraId="536237C1" w14:textId="1A500199" w:rsidR="00BC5F1E" w:rsidRPr="00613496" w:rsidRDefault="00BC5F1E">
      <w:pPr>
        <w:pStyle w:val="Heading4"/>
        <w:rPr>
          <w:rPrChange w:id="1885" w:author="James Faas" w:date="2022-11-30T09:37:00Z">
            <w:rPr>
              <w:highlight w:val="yellow"/>
            </w:rPr>
          </w:rPrChange>
        </w:rPr>
        <w:pPrChange w:id="1886" w:author="James Faas" w:date="2022-11-30T09:36:00Z">
          <w:pPr>
            <w:pStyle w:val="Heading4"/>
            <w:tabs>
              <w:tab w:val="left" w:pos="2127"/>
            </w:tabs>
            <w:ind w:left="2127" w:hanging="709"/>
          </w:pPr>
        </w:pPrChange>
      </w:pPr>
      <w:del w:id="1887" w:author="James Faas" w:date="2022-11-30T09:35:00Z">
        <w:r w:rsidRPr="00613496" w:rsidDel="00613496">
          <w:rPr>
            <w:rPrChange w:id="1888" w:author="James Faas" w:date="2022-11-30T09:37:00Z">
              <w:rPr>
                <w:highlight w:val="yellow"/>
              </w:rPr>
            </w:rPrChange>
          </w:rPr>
          <w:delText>[     .]</w:delText>
        </w:r>
      </w:del>
      <w:ins w:id="1889" w:author="James Faas" w:date="2022-11-30T09:35:00Z">
        <w:r w:rsidR="00613496" w:rsidRPr="00613496">
          <w:rPr>
            <w:rPrChange w:id="1890" w:author="James Faas" w:date="2022-11-30T09:37:00Z">
              <w:rPr>
                <w:color w:val="FF0000"/>
              </w:rPr>
            </w:rPrChange>
          </w:rPr>
          <w:t>Masonry which is specified to receive a semi-gloss finish.</w:t>
        </w:r>
      </w:ins>
    </w:p>
    <w:p w14:paraId="7A01BABB" w14:textId="0BE29A97" w:rsidR="00FC0B7B" w:rsidRPr="00613496" w:rsidDel="00613496" w:rsidRDefault="00FC0B7B" w:rsidP="00E91B63">
      <w:pPr>
        <w:pStyle w:val="Heading3"/>
        <w:tabs>
          <w:tab w:val="clear" w:pos="1440"/>
          <w:tab w:val="left" w:pos="1418"/>
        </w:tabs>
        <w:ind w:left="1418" w:hanging="709"/>
        <w:rPr>
          <w:del w:id="1891" w:author="James Faas" w:date="2022-11-30T09:36:00Z"/>
        </w:rPr>
      </w:pPr>
      <w:del w:id="1892" w:author="James Faas" w:date="2022-11-30T09:36:00Z">
        <w:r w:rsidRPr="00613496" w:rsidDel="00613496">
          <w:delText>MM.</w:delText>
        </w:r>
        <w:r w:rsidRPr="00613496" w:rsidDel="00613496">
          <w:tab/>
          <w:delText>System No. 110 Masonry Sealer: Use on the following items or areas:</w:delText>
        </w:r>
      </w:del>
    </w:p>
    <w:p w14:paraId="2F658D0C" w14:textId="3BAAE08F" w:rsidR="00BC5F1E" w:rsidRPr="00613496" w:rsidDel="00613496" w:rsidRDefault="00BC5F1E" w:rsidP="00E91B63">
      <w:pPr>
        <w:pStyle w:val="Heading4"/>
        <w:tabs>
          <w:tab w:val="left" w:pos="2127"/>
        </w:tabs>
        <w:ind w:left="2127" w:hanging="709"/>
        <w:rPr>
          <w:del w:id="1893" w:author="James Faas" w:date="2022-11-30T09:36:00Z"/>
          <w:rPrChange w:id="1894" w:author="James Faas" w:date="2022-11-30T09:37:00Z">
            <w:rPr>
              <w:del w:id="1895" w:author="James Faas" w:date="2022-11-30T09:36:00Z"/>
              <w:highlight w:val="yellow"/>
            </w:rPr>
          </w:rPrChange>
        </w:rPr>
      </w:pPr>
      <w:del w:id="1896" w:author="James Faas" w:date="2022-11-30T09:36:00Z">
        <w:r w:rsidRPr="00613496" w:rsidDel="00613496">
          <w:rPr>
            <w:rPrChange w:id="1897" w:author="James Faas" w:date="2022-11-30T09:37:00Z">
              <w:rPr>
                <w:highlight w:val="yellow"/>
              </w:rPr>
            </w:rPrChange>
          </w:rPr>
          <w:delText>[     .]</w:delText>
        </w:r>
      </w:del>
    </w:p>
    <w:p w14:paraId="65E0DB9A" w14:textId="74A0D8A7" w:rsidR="00FC0B7B" w:rsidRPr="00613496" w:rsidDel="00613496" w:rsidRDefault="00FC0B7B" w:rsidP="00E91B63">
      <w:pPr>
        <w:pStyle w:val="Heading3"/>
        <w:tabs>
          <w:tab w:val="clear" w:pos="1440"/>
          <w:tab w:val="left" w:pos="1418"/>
        </w:tabs>
        <w:ind w:left="1418" w:hanging="709"/>
        <w:rPr>
          <w:del w:id="1898" w:author="James Faas" w:date="2022-11-30T09:36:00Z"/>
        </w:rPr>
      </w:pPr>
      <w:del w:id="1899" w:author="James Faas" w:date="2022-11-30T09:36:00Z">
        <w:r w:rsidRPr="00613496" w:rsidDel="00613496">
          <w:delText>System No. 111 Concrete and Masonry, Stain and Seal: Use on the following items or areas:</w:delText>
        </w:r>
      </w:del>
    </w:p>
    <w:p w14:paraId="7E557F67" w14:textId="128DB1D6" w:rsidR="00BC5F1E" w:rsidRPr="00613496" w:rsidDel="00613496" w:rsidRDefault="00BC5F1E" w:rsidP="00E91B63">
      <w:pPr>
        <w:pStyle w:val="Heading4"/>
        <w:tabs>
          <w:tab w:val="left" w:pos="2127"/>
        </w:tabs>
        <w:ind w:left="2127" w:hanging="709"/>
        <w:rPr>
          <w:del w:id="1900" w:author="James Faas" w:date="2022-11-30T09:36:00Z"/>
          <w:rPrChange w:id="1901" w:author="James Faas" w:date="2022-11-30T09:37:00Z">
            <w:rPr>
              <w:del w:id="1902" w:author="James Faas" w:date="2022-11-30T09:36:00Z"/>
              <w:highlight w:val="yellow"/>
            </w:rPr>
          </w:rPrChange>
        </w:rPr>
      </w:pPr>
      <w:del w:id="1903" w:author="James Faas" w:date="2022-11-30T09:36:00Z">
        <w:r w:rsidRPr="00613496" w:rsidDel="00613496">
          <w:rPr>
            <w:rPrChange w:id="1904" w:author="James Faas" w:date="2022-11-30T09:37:00Z">
              <w:rPr>
                <w:highlight w:val="yellow"/>
              </w:rPr>
            </w:rPrChange>
          </w:rPr>
          <w:delText>[     .]</w:delText>
        </w:r>
      </w:del>
    </w:p>
    <w:p w14:paraId="3105982B" w14:textId="77777777" w:rsidR="00FC0B7B" w:rsidRPr="00613496" w:rsidRDefault="00FC0B7B" w:rsidP="00E91B63">
      <w:pPr>
        <w:pStyle w:val="Heading3"/>
        <w:tabs>
          <w:tab w:val="clear" w:pos="1440"/>
          <w:tab w:val="left" w:pos="1418"/>
        </w:tabs>
        <w:ind w:left="1418" w:hanging="709"/>
      </w:pPr>
      <w:r w:rsidRPr="00613496">
        <w:t>System No. 112 Concrete, Flat: Use on the following items or areas:</w:t>
      </w:r>
    </w:p>
    <w:p w14:paraId="3EAB65F0" w14:textId="37B378F5" w:rsidR="00BC5F1E" w:rsidRPr="00613496" w:rsidRDefault="00BC5F1E">
      <w:pPr>
        <w:pStyle w:val="Heading4"/>
        <w:rPr>
          <w:rPrChange w:id="1905" w:author="James Faas" w:date="2022-11-30T09:37:00Z">
            <w:rPr>
              <w:highlight w:val="yellow"/>
            </w:rPr>
          </w:rPrChange>
        </w:rPr>
        <w:pPrChange w:id="1906" w:author="James Faas" w:date="2022-11-30T09:36:00Z">
          <w:pPr>
            <w:pStyle w:val="Heading4"/>
            <w:tabs>
              <w:tab w:val="left" w:pos="2127"/>
            </w:tabs>
            <w:ind w:left="2127" w:hanging="709"/>
          </w:pPr>
        </w:pPrChange>
      </w:pPr>
      <w:del w:id="1907" w:author="James Faas" w:date="2022-11-30T09:36:00Z">
        <w:r w:rsidRPr="00613496" w:rsidDel="00613496">
          <w:rPr>
            <w:rPrChange w:id="1908" w:author="James Faas" w:date="2022-11-30T09:37:00Z">
              <w:rPr>
                <w:highlight w:val="yellow"/>
              </w:rPr>
            </w:rPrChange>
          </w:rPr>
          <w:delText>[     .]</w:delText>
        </w:r>
      </w:del>
      <w:ins w:id="1909" w:author="James Faas" w:date="2022-11-30T09:36:00Z">
        <w:r w:rsidR="00613496" w:rsidRPr="00613496">
          <w:rPr>
            <w:rPrChange w:id="1910" w:author="James Faas" w:date="2022-11-30T09:37:00Z">
              <w:rPr>
                <w:color w:val="FF0000"/>
              </w:rPr>
            </w:rPrChange>
          </w:rPr>
          <w:t>Concrete which is specified to receive a flat finish.</w:t>
        </w:r>
      </w:ins>
    </w:p>
    <w:p w14:paraId="50728A7E" w14:textId="77777777" w:rsidR="00FC0B7B" w:rsidRPr="00613496" w:rsidRDefault="00FC0B7B" w:rsidP="00E91B63">
      <w:pPr>
        <w:pStyle w:val="Heading3"/>
        <w:tabs>
          <w:tab w:val="clear" w:pos="1440"/>
          <w:tab w:val="left" w:pos="1418"/>
        </w:tabs>
        <w:ind w:left="1418" w:hanging="709"/>
      </w:pPr>
      <w:r w:rsidRPr="00613496">
        <w:t>System No. 113 Concrete, Semi</w:t>
      </w:r>
      <w:r w:rsidR="00213702" w:rsidRPr="00613496">
        <w:t>-</w:t>
      </w:r>
      <w:r w:rsidRPr="00613496">
        <w:t>gloss: Use on the following items or areas:</w:t>
      </w:r>
    </w:p>
    <w:p w14:paraId="5537E99A" w14:textId="23BA15EC" w:rsidR="00BC5F1E" w:rsidRPr="00613496" w:rsidRDefault="00BC5F1E">
      <w:pPr>
        <w:pStyle w:val="Heading4"/>
        <w:rPr>
          <w:rPrChange w:id="1911" w:author="James Faas" w:date="2022-11-30T09:37:00Z">
            <w:rPr>
              <w:highlight w:val="yellow"/>
            </w:rPr>
          </w:rPrChange>
        </w:rPr>
        <w:pPrChange w:id="1912" w:author="James Faas" w:date="2022-11-30T09:36:00Z">
          <w:pPr>
            <w:pStyle w:val="Heading4"/>
            <w:tabs>
              <w:tab w:val="left" w:pos="2127"/>
            </w:tabs>
            <w:ind w:left="2127" w:hanging="709"/>
          </w:pPr>
        </w:pPrChange>
      </w:pPr>
      <w:del w:id="1913" w:author="James Faas" w:date="2022-11-30T09:36:00Z">
        <w:r w:rsidRPr="00613496" w:rsidDel="00613496">
          <w:rPr>
            <w:rPrChange w:id="1914" w:author="James Faas" w:date="2022-11-30T09:37:00Z">
              <w:rPr>
                <w:highlight w:val="yellow"/>
              </w:rPr>
            </w:rPrChange>
          </w:rPr>
          <w:delText>[     .]</w:delText>
        </w:r>
      </w:del>
      <w:ins w:id="1915" w:author="James Faas" w:date="2022-11-30T09:36:00Z">
        <w:r w:rsidR="00613496" w:rsidRPr="00613496">
          <w:rPr>
            <w:rPrChange w:id="1916" w:author="James Faas" w:date="2022-11-30T09:37:00Z">
              <w:rPr>
                <w:color w:val="FF0000"/>
              </w:rPr>
            </w:rPrChange>
          </w:rPr>
          <w:t>Concrete which is specified to receive a semi-gloss finish.</w:t>
        </w:r>
      </w:ins>
    </w:p>
    <w:p w14:paraId="5D098D03" w14:textId="13A3B1E0" w:rsidR="00FC0B7B" w:rsidRPr="00613496" w:rsidDel="00613496" w:rsidRDefault="00FC0B7B" w:rsidP="00E91B63">
      <w:pPr>
        <w:pStyle w:val="Heading3"/>
        <w:tabs>
          <w:tab w:val="clear" w:pos="1440"/>
          <w:tab w:val="left" w:pos="1418"/>
        </w:tabs>
        <w:ind w:left="1418" w:hanging="709"/>
        <w:rPr>
          <w:del w:id="1917" w:author="James Faas" w:date="2022-11-30T09:37:00Z"/>
        </w:rPr>
      </w:pPr>
      <w:del w:id="1918" w:author="James Faas" w:date="2022-11-30T09:37:00Z">
        <w:r w:rsidRPr="00613496" w:rsidDel="00613496">
          <w:delText>System No. 114 Gypsum Board and Plaster, Flat: Use on the following items or areas:</w:delText>
        </w:r>
      </w:del>
    </w:p>
    <w:p w14:paraId="5273A4A6" w14:textId="2BE879A5" w:rsidR="00BC5F1E" w:rsidRPr="00613496" w:rsidDel="00613496" w:rsidRDefault="00BC5F1E" w:rsidP="00E91B63">
      <w:pPr>
        <w:pStyle w:val="Heading4"/>
        <w:tabs>
          <w:tab w:val="left" w:pos="2127"/>
        </w:tabs>
        <w:ind w:left="2127" w:hanging="709"/>
        <w:rPr>
          <w:del w:id="1919" w:author="James Faas" w:date="2022-11-30T09:37:00Z"/>
          <w:highlight w:val="yellow"/>
        </w:rPr>
      </w:pPr>
      <w:del w:id="1920" w:author="James Faas" w:date="2022-11-30T09:37:00Z">
        <w:r w:rsidRPr="00613496" w:rsidDel="00613496">
          <w:rPr>
            <w:highlight w:val="yellow"/>
          </w:rPr>
          <w:delText>[     .]</w:delText>
        </w:r>
      </w:del>
    </w:p>
    <w:p w14:paraId="3980581C" w14:textId="06FE3151" w:rsidR="00FC0B7B" w:rsidRPr="00613496" w:rsidDel="00613496" w:rsidRDefault="00FC0B7B" w:rsidP="00E91B63">
      <w:pPr>
        <w:pStyle w:val="Heading3"/>
        <w:tabs>
          <w:tab w:val="clear" w:pos="1440"/>
          <w:tab w:val="left" w:pos="1418"/>
        </w:tabs>
        <w:ind w:left="1418" w:hanging="709"/>
        <w:rPr>
          <w:del w:id="1921" w:author="James Faas" w:date="2022-11-30T09:37:00Z"/>
        </w:rPr>
      </w:pPr>
      <w:del w:id="1922" w:author="James Faas" w:date="2022-11-30T09:37:00Z">
        <w:r w:rsidRPr="00613496" w:rsidDel="00613496">
          <w:delText>System No. 115 Gypsum Board and Plaster, Semi</w:delText>
        </w:r>
        <w:r w:rsidR="00213702" w:rsidRPr="00613496" w:rsidDel="00613496">
          <w:delText>-</w:delText>
        </w:r>
        <w:r w:rsidRPr="00613496" w:rsidDel="00613496">
          <w:delText>gloss: Use on the following items or areas:</w:delText>
        </w:r>
      </w:del>
    </w:p>
    <w:p w14:paraId="0BC101EB" w14:textId="5C164B6E" w:rsidR="00BC5F1E" w:rsidRPr="00613496" w:rsidDel="00613496" w:rsidRDefault="00BC5F1E" w:rsidP="00E91B63">
      <w:pPr>
        <w:pStyle w:val="Heading4"/>
        <w:tabs>
          <w:tab w:val="left" w:pos="2127"/>
        </w:tabs>
        <w:ind w:left="2127" w:hanging="709"/>
        <w:rPr>
          <w:del w:id="1923" w:author="James Faas" w:date="2022-11-30T09:37:00Z"/>
        </w:rPr>
      </w:pPr>
      <w:del w:id="1924" w:author="James Faas" w:date="2022-11-30T09:37:00Z">
        <w:r w:rsidRPr="00613496" w:rsidDel="00613496">
          <w:rPr>
            <w:highlight w:val="yellow"/>
          </w:rPr>
          <w:delText>[     .]</w:delText>
        </w:r>
      </w:del>
    </w:p>
    <w:p w14:paraId="06733C63" w14:textId="09C9B1B2" w:rsidR="00FC0B7B" w:rsidRPr="00613496" w:rsidDel="00613496" w:rsidRDefault="00FC0B7B" w:rsidP="00C4359E">
      <w:pPr>
        <w:pStyle w:val="Heading3"/>
        <w:tabs>
          <w:tab w:val="clear" w:pos="1440"/>
          <w:tab w:val="left" w:pos="1418"/>
        </w:tabs>
        <w:ind w:left="1418" w:hanging="709"/>
        <w:rPr>
          <w:del w:id="1925" w:author="James Faas" w:date="2022-11-30T09:37:00Z"/>
        </w:rPr>
      </w:pPr>
      <w:del w:id="1926" w:author="James Faas" w:date="2022-11-30T09:37:00Z">
        <w:r w:rsidRPr="00613496" w:rsidDel="00613496">
          <w:delText>System No. 116 Gypsum Board and Plaster, Gloss Epoxy: Use on the following items or areas:</w:delText>
        </w:r>
      </w:del>
    </w:p>
    <w:p w14:paraId="0DE0554B" w14:textId="78B43836" w:rsidR="00BC5F1E" w:rsidRPr="00613496" w:rsidDel="00613496" w:rsidRDefault="00BC5F1E" w:rsidP="0062345D">
      <w:pPr>
        <w:pStyle w:val="Heading4"/>
        <w:tabs>
          <w:tab w:val="left" w:pos="2127"/>
        </w:tabs>
        <w:ind w:left="2127" w:hanging="709"/>
        <w:rPr>
          <w:del w:id="1927" w:author="James Faas" w:date="2022-11-30T09:37:00Z"/>
          <w:highlight w:val="yellow"/>
        </w:rPr>
      </w:pPr>
      <w:del w:id="1928" w:author="James Faas" w:date="2022-11-30T09:37:00Z">
        <w:r w:rsidRPr="00613496" w:rsidDel="00613496">
          <w:rPr>
            <w:highlight w:val="yellow"/>
          </w:rPr>
          <w:delText>[     .]</w:delText>
        </w:r>
      </w:del>
    </w:p>
    <w:p w14:paraId="7234E1FB" w14:textId="77777777" w:rsidR="00FC0B7B" w:rsidRPr="00613496" w:rsidRDefault="00FC0B7B" w:rsidP="00C4359E">
      <w:pPr>
        <w:pStyle w:val="Heading3"/>
        <w:tabs>
          <w:tab w:val="clear" w:pos="1440"/>
          <w:tab w:val="left" w:pos="1418"/>
        </w:tabs>
        <w:ind w:left="1418" w:hanging="709"/>
      </w:pPr>
      <w:r w:rsidRPr="00613496">
        <w:t>System No. 117 Concrete Masonry, Gloss Epoxy: Use on the following items or areas:</w:t>
      </w:r>
    </w:p>
    <w:p w14:paraId="18DF22B0" w14:textId="5E9E6054" w:rsidR="00613496" w:rsidRPr="00613496" w:rsidRDefault="00BC5F1E" w:rsidP="00613496">
      <w:pPr>
        <w:pStyle w:val="Heading4"/>
        <w:rPr>
          <w:ins w:id="1929" w:author="James Faas" w:date="2022-11-30T09:37:00Z"/>
          <w:rPrChange w:id="1930" w:author="James Faas" w:date="2022-11-30T09:37:00Z">
            <w:rPr>
              <w:ins w:id="1931" w:author="James Faas" w:date="2022-11-30T09:37:00Z"/>
              <w:color w:val="FF0000"/>
            </w:rPr>
          </w:rPrChange>
        </w:rPr>
      </w:pPr>
      <w:del w:id="1932" w:author="James Faas" w:date="2022-11-30T09:37:00Z">
        <w:r w:rsidRPr="00613496" w:rsidDel="00613496">
          <w:rPr>
            <w:highlight w:val="yellow"/>
          </w:rPr>
          <w:delText>[     .]</w:delText>
        </w:r>
      </w:del>
      <w:ins w:id="1933" w:author="James Faas" w:date="2022-11-30T09:37:00Z">
        <w:r w:rsidR="00613496" w:rsidRPr="00613496">
          <w:rPr>
            <w:rPrChange w:id="1934" w:author="James Faas" w:date="2022-11-30T09:37:00Z">
              <w:rPr>
                <w:color w:val="FF0000"/>
              </w:rPr>
            </w:rPrChange>
          </w:rPr>
          <w:t>Concrete masonry which is specified to receive a gloss finish.</w:t>
        </w:r>
      </w:ins>
    </w:p>
    <w:p w14:paraId="71CE3BD0" w14:textId="5B5089A0" w:rsidR="00BC5F1E" w:rsidRPr="00613496" w:rsidDel="00613496" w:rsidRDefault="00BC5F1E" w:rsidP="0062345D">
      <w:pPr>
        <w:pStyle w:val="Heading4"/>
        <w:tabs>
          <w:tab w:val="left" w:pos="2127"/>
        </w:tabs>
        <w:ind w:left="2127" w:hanging="709"/>
        <w:rPr>
          <w:del w:id="1935" w:author="James Faas" w:date="2022-11-30T09:37:00Z"/>
          <w:highlight w:val="yellow"/>
        </w:rPr>
      </w:pPr>
    </w:p>
    <w:p w14:paraId="0FD98E7B" w14:textId="2DB61C85" w:rsidR="00FC0B7B" w:rsidRPr="00613496" w:rsidDel="00613496" w:rsidRDefault="00FC0B7B" w:rsidP="00C4359E">
      <w:pPr>
        <w:pStyle w:val="Heading3"/>
        <w:tabs>
          <w:tab w:val="clear" w:pos="1440"/>
          <w:tab w:val="left" w:pos="1418"/>
        </w:tabs>
        <w:ind w:left="1418" w:hanging="709"/>
        <w:rPr>
          <w:del w:id="1936" w:author="James Faas" w:date="2022-11-30T09:37:00Z"/>
        </w:rPr>
      </w:pPr>
      <w:del w:id="1937" w:author="James Faas" w:date="2022-11-30T09:37:00Z">
        <w:r w:rsidRPr="00613496" w:rsidDel="00613496">
          <w:delText>System No. 121 Concrete, Skid-Resistant: Use on the following items or areas:</w:delText>
        </w:r>
      </w:del>
    </w:p>
    <w:p w14:paraId="283BB829" w14:textId="0D0BC2F3" w:rsidR="00BC5F1E" w:rsidRPr="00613496" w:rsidDel="00613496" w:rsidRDefault="00BC5F1E" w:rsidP="0062345D">
      <w:pPr>
        <w:pStyle w:val="Heading4"/>
        <w:tabs>
          <w:tab w:val="left" w:pos="2127"/>
        </w:tabs>
        <w:ind w:left="2127" w:hanging="709"/>
        <w:rPr>
          <w:del w:id="1938" w:author="James Faas" w:date="2022-11-30T09:37:00Z"/>
          <w:highlight w:val="yellow"/>
        </w:rPr>
      </w:pPr>
      <w:del w:id="1939" w:author="James Faas" w:date="2022-11-30T09:37:00Z">
        <w:r w:rsidRPr="00613496" w:rsidDel="00613496">
          <w:rPr>
            <w:highlight w:val="yellow"/>
          </w:rPr>
          <w:delText>[     .]</w:delText>
        </w:r>
      </w:del>
    </w:p>
    <w:p w14:paraId="1614CE92" w14:textId="77777777" w:rsidR="00FC0B7B" w:rsidRPr="00613496" w:rsidRDefault="00FC0B7B" w:rsidP="00C4359E">
      <w:pPr>
        <w:pStyle w:val="Heading3"/>
        <w:tabs>
          <w:tab w:val="clear" w:pos="1440"/>
          <w:tab w:val="left" w:pos="1418"/>
        </w:tabs>
        <w:ind w:left="1418" w:hanging="709"/>
      </w:pPr>
      <w:r w:rsidRPr="00613496">
        <w:t>Pipe System Colour Code:</w:t>
      </w:r>
    </w:p>
    <w:p w14:paraId="37456A11" w14:textId="77777777" w:rsidR="002B20A9" w:rsidRPr="00613496" w:rsidRDefault="00FC7BD1" w:rsidP="009B572B">
      <w:pPr>
        <w:pStyle w:val="Heading4"/>
        <w:rPr>
          <w:rFonts w:cs="Arial"/>
          <w:i/>
        </w:rPr>
      </w:pPr>
      <w:r w:rsidRPr="00613496">
        <w:t xml:space="preserve">Refer to </w:t>
      </w:r>
      <w:r w:rsidR="00DA4536" w:rsidRPr="00613496">
        <w:t>Section 15075 – Facilities Piping Identification</w:t>
      </w:r>
    </w:p>
    <w:p w14:paraId="7D02DC66" w14:textId="77777777" w:rsidR="00F13982" w:rsidRPr="00613496" w:rsidRDefault="00F13982" w:rsidP="008A26A6">
      <w:pPr>
        <w:pStyle w:val="Other"/>
        <w:spacing w:before="240"/>
        <w:jc w:val="center"/>
        <w:rPr>
          <w:rFonts w:ascii="Calibri" w:hAnsi="Calibri"/>
          <w:b/>
          <w:sz w:val="22"/>
        </w:rPr>
      </w:pPr>
      <w:r w:rsidRPr="00613496">
        <w:rPr>
          <w:rFonts w:ascii="Calibri" w:hAnsi="Calibri"/>
          <w:b/>
          <w:sz w:val="22"/>
        </w:rPr>
        <w:t>END OF SECTION</w:t>
      </w:r>
    </w:p>
    <w:sectPr w:rsidR="00F13982" w:rsidRPr="00613496" w:rsidSect="00897A67">
      <w:headerReference w:type="default" r:id="rId15"/>
      <w:headerReference w:type="first" r:id="rId16"/>
      <w:pgSz w:w="12240" w:h="15840" w:code="1"/>
      <w:pgMar w:top="1440" w:right="72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8" w:author="Radulovic, Nicole" w:date="2022-11-03T15:45:00Z" w:initials="RN">
    <w:p w14:paraId="2779911D" w14:textId="77777777" w:rsidR="00707907" w:rsidRDefault="00707907">
      <w:pPr>
        <w:pStyle w:val="CommentText"/>
      </w:pPr>
      <w:r>
        <w:rPr>
          <w:rStyle w:val="CommentReference"/>
        </w:rPr>
        <w:annotationRef/>
      </w:r>
      <w:r>
        <w:t>I note that many of the highlighted selections or blanks have not been filled in/confirmed, particularly towards the end of the document. Please ensure this is fully completed for next submission</w:t>
      </w:r>
    </w:p>
  </w:comment>
  <w:comment w:id="247" w:author="Radulovic, Nicole" w:date="2022-11-03T14:52:00Z" w:initials="RN">
    <w:p w14:paraId="7DC0C85E" w14:textId="77777777" w:rsidR="00F9392C" w:rsidRDefault="00F9392C">
      <w:pPr>
        <w:pStyle w:val="CommentText"/>
      </w:pPr>
      <w:r>
        <w:rPr>
          <w:rStyle w:val="CommentReference"/>
        </w:rPr>
        <w:annotationRef/>
      </w:r>
      <w:r>
        <w:t>TBC</w:t>
      </w:r>
    </w:p>
  </w:comment>
  <w:comment w:id="640" w:author="Radulovic, Nicole" w:date="2022-11-03T15:26:00Z" w:initials="RN">
    <w:p w14:paraId="67D3BF3F" w14:textId="77777777" w:rsidR="004C1EC1" w:rsidRDefault="004C1EC1">
      <w:pPr>
        <w:pStyle w:val="CommentText"/>
      </w:pPr>
      <w:r>
        <w:rPr>
          <w:rStyle w:val="CommentReference"/>
        </w:rPr>
        <w:annotationRef/>
      </w:r>
      <w:r>
        <w:t>Please confirm</w:t>
      </w:r>
    </w:p>
  </w:comment>
  <w:comment w:id="649" w:author="Radulovic, Nicole" w:date="2022-11-03T15:26:00Z" w:initials="RN">
    <w:p w14:paraId="415CD2E4" w14:textId="77777777" w:rsidR="004C1EC1" w:rsidRDefault="004C1EC1">
      <w:pPr>
        <w:pStyle w:val="CommentText"/>
      </w:pPr>
      <w:r>
        <w:rPr>
          <w:rStyle w:val="CommentReference"/>
        </w:rPr>
        <w:annotationRef/>
      </w:r>
      <w:r>
        <w:t>Please confirm</w:t>
      </w:r>
    </w:p>
  </w:comment>
  <w:comment w:id="684" w:author="Radulovic, Nicole" w:date="2022-11-03T15:27:00Z" w:initials="RN">
    <w:p w14:paraId="21134A19" w14:textId="77777777" w:rsidR="004C1EC1" w:rsidRDefault="004C1EC1">
      <w:pPr>
        <w:pStyle w:val="CommentText"/>
      </w:pPr>
      <w:r>
        <w:rPr>
          <w:rStyle w:val="CommentReference"/>
        </w:rPr>
        <w:annotationRef/>
      </w:r>
      <w:r>
        <w:t>Please confirm</w:t>
      </w:r>
    </w:p>
  </w:comment>
  <w:comment w:id="722" w:author="Radulovic, Nicole" w:date="2022-11-03T15:27:00Z" w:initials="RN">
    <w:p w14:paraId="7C0E6FAE" w14:textId="77777777" w:rsidR="004C1EC1" w:rsidRDefault="004C1EC1">
      <w:pPr>
        <w:pStyle w:val="CommentText"/>
      </w:pPr>
      <w:r>
        <w:rPr>
          <w:rStyle w:val="CommentReference"/>
        </w:rPr>
        <w:annotationRef/>
      </w:r>
      <w:r>
        <w:t>Please confirm</w:t>
      </w:r>
    </w:p>
  </w:comment>
  <w:comment w:id="768" w:author="Radulovic, Nicole" w:date="2022-11-03T15:27:00Z" w:initials="RN">
    <w:p w14:paraId="50DF54CE" w14:textId="77777777" w:rsidR="004C1EC1" w:rsidRDefault="004C1EC1">
      <w:pPr>
        <w:pStyle w:val="CommentText"/>
      </w:pPr>
      <w:r>
        <w:rPr>
          <w:rStyle w:val="CommentReference"/>
        </w:rPr>
        <w:annotationRef/>
      </w:r>
      <w:r>
        <w:t>Please confirm</w:t>
      </w:r>
    </w:p>
  </w:comment>
  <w:comment w:id="940" w:author="Radulovic, Nicole" w:date="2022-11-03T15:29:00Z" w:initials="RN">
    <w:p w14:paraId="22C54093" w14:textId="77777777" w:rsidR="004C1EC1" w:rsidRDefault="004C1EC1">
      <w:pPr>
        <w:pStyle w:val="CommentText"/>
      </w:pPr>
      <w:r>
        <w:rPr>
          <w:rStyle w:val="CommentReference"/>
        </w:rPr>
        <w:annotationRef/>
      </w:r>
      <w:r>
        <w:t>Does this need to be included?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9911D" w15:done="0"/>
  <w15:commentEx w15:paraId="7DC0C85E" w15:done="0"/>
  <w15:commentEx w15:paraId="67D3BF3F" w15:done="0"/>
  <w15:commentEx w15:paraId="415CD2E4" w15:done="0"/>
  <w15:commentEx w15:paraId="21134A19" w15:done="0"/>
  <w15:commentEx w15:paraId="7C0E6FAE" w15:done="0"/>
  <w15:commentEx w15:paraId="50DF54CE" w15:done="0"/>
  <w15:commentEx w15:paraId="22C540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9911D" w16cid:durableId="270E60B1"/>
  <w16cid:commentId w16cid:paraId="7DC0C85E" w16cid:durableId="270E5444"/>
  <w16cid:commentId w16cid:paraId="67D3BF3F" w16cid:durableId="270E5C25"/>
  <w16cid:commentId w16cid:paraId="415CD2E4" w16cid:durableId="270E5C2D"/>
  <w16cid:commentId w16cid:paraId="21134A19" w16cid:durableId="270E5C62"/>
  <w16cid:commentId w16cid:paraId="7C0E6FAE" w16cid:durableId="270E5C71"/>
  <w16cid:commentId w16cid:paraId="50DF54CE" w16cid:durableId="270E5C79"/>
  <w16cid:commentId w16cid:paraId="22C54093" w16cid:durableId="270E5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8D2C" w14:textId="77777777" w:rsidR="00E671D0" w:rsidRDefault="00E671D0">
      <w:r>
        <w:separator/>
      </w:r>
    </w:p>
  </w:endnote>
  <w:endnote w:type="continuationSeparator" w:id="0">
    <w:p w14:paraId="354B92B7" w14:textId="77777777" w:rsidR="00E671D0" w:rsidRDefault="00E67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6C05" w14:textId="77777777" w:rsidR="00E671D0" w:rsidRDefault="00E671D0">
      <w:r>
        <w:separator/>
      </w:r>
    </w:p>
  </w:footnote>
  <w:footnote w:type="continuationSeparator" w:id="0">
    <w:p w14:paraId="5B90321F" w14:textId="77777777" w:rsidR="00E671D0" w:rsidRDefault="00E67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791E" w14:textId="77777777" w:rsidR="00BA5099" w:rsidRPr="00A0422A" w:rsidRDefault="00444FE7" w:rsidP="00444FE7">
    <w:pPr>
      <w:pBdr>
        <w:top w:val="single" w:sz="4" w:space="1" w:color="auto"/>
      </w:pBdr>
      <w:tabs>
        <w:tab w:val="right" w:pos="10080"/>
      </w:tabs>
      <w:rPr>
        <w:rFonts w:cs="Arial"/>
      </w:rPr>
    </w:pPr>
    <w:r w:rsidRPr="00A0422A">
      <w:rPr>
        <w:rFonts w:cs="Arial"/>
      </w:rPr>
      <w:t>Section 09900</w:t>
    </w:r>
    <w:r>
      <w:rPr>
        <w:rFonts w:cs="Arial"/>
      </w:rPr>
      <w:tab/>
    </w:r>
    <w:r w:rsidR="00BA5099" w:rsidRPr="00A0422A">
      <w:rPr>
        <w:rFonts w:cs="Arial"/>
      </w:rPr>
      <w:t>CONTRACT NO</w:t>
    </w:r>
    <w:r w:rsidR="00BA5099" w:rsidRPr="00A0422A">
      <w:rPr>
        <w:rFonts w:cs="Arial"/>
        <w:highlight w:val="yellow"/>
      </w:rPr>
      <w:t>. [Insert Region Number]</w:t>
    </w:r>
    <w:r w:rsidR="00BA5099" w:rsidRPr="00A0422A">
      <w:rPr>
        <w:rFonts w:cs="Arial"/>
      </w:rPr>
      <w:tab/>
    </w:r>
  </w:p>
  <w:p w14:paraId="50FE23DA" w14:textId="77777777" w:rsidR="00BA5099" w:rsidRPr="00A0422A" w:rsidRDefault="00444FE7" w:rsidP="00444FE7">
    <w:pPr>
      <w:pBdr>
        <w:top w:val="single" w:sz="4" w:space="1" w:color="auto"/>
      </w:pBdr>
      <w:tabs>
        <w:tab w:val="left" w:pos="-1440"/>
        <w:tab w:val="left" w:pos="-720"/>
        <w:tab w:val="left" w:pos="0"/>
        <w:tab w:val="center" w:pos="5220"/>
        <w:tab w:val="right" w:pos="10080"/>
      </w:tabs>
      <w:rPr>
        <w:rFonts w:cs="Arial"/>
      </w:rPr>
    </w:pPr>
    <w:r w:rsidRPr="00A0422A">
      <w:rPr>
        <w:rFonts w:cs="Arial"/>
      </w:rPr>
      <w:t>20</w:t>
    </w:r>
    <w:r w:rsidR="003F2903">
      <w:rPr>
        <w:rFonts w:cs="Arial"/>
      </w:rPr>
      <w:t>20</w:t>
    </w:r>
    <w:r w:rsidRPr="00A0422A">
      <w:rPr>
        <w:rFonts w:cs="Arial"/>
      </w:rPr>
      <w:t>-</w:t>
    </w:r>
    <w:r w:rsidR="00A44D5C">
      <w:rPr>
        <w:rFonts w:cs="Arial"/>
      </w:rPr>
      <w:t>0</w:t>
    </w:r>
    <w:r w:rsidR="003F2903">
      <w:rPr>
        <w:rFonts w:cs="Arial"/>
      </w:rPr>
      <w:t>1</w:t>
    </w:r>
    <w:r w:rsidRPr="00A0422A">
      <w:rPr>
        <w:rFonts w:cs="Arial"/>
      </w:rPr>
      <w:t>-</w:t>
    </w:r>
    <w:r w:rsidR="00C51E13">
      <w:rPr>
        <w:rFonts w:cs="Arial"/>
      </w:rPr>
      <w:t>22</w:t>
    </w:r>
    <w:r w:rsidR="00BA5099" w:rsidRPr="00A0422A">
      <w:rPr>
        <w:rFonts w:cs="Arial"/>
        <w:b/>
      </w:rPr>
      <w:tab/>
      <w:t>PAINTING AND PROTECTIVE COATINGS</w:t>
    </w:r>
    <w:r w:rsidR="00BA5099" w:rsidRPr="00A0422A">
      <w:rPr>
        <w:rFonts w:cs="Arial"/>
      </w:rPr>
      <w:tab/>
    </w:r>
  </w:p>
  <w:p w14:paraId="40B245A0" w14:textId="77777777" w:rsidR="00BA5099" w:rsidRPr="00A0422A" w:rsidRDefault="00444FE7" w:rsidP="00444FE7">
    <w:pPr>
      <w:pBdr>
        <w:top w:val="single" w:sz="4" w:space="1" w:color="auto"/>
      </w:pBdr>
      <w:tabs>
        <w:tab w:val="center" w:pos="5175"/>
        <w:tab w:val="right" w:pos="10080"/>
      </w:tabs>
      <w:rPr>
        <w:rFonts w:cs="Arial"/>
      </w:rPr>
    </w:pPr>
    <w:r w:rsidRPr="00A0422A">
      <w:rPr>
        <w:rFonts w:cs="Arial"/>
      </w:rPr>
      <w:t xml:space="preserve">Page </w:t>
    </w:r>
    <w:r w:rsidRPr="00A0422A">
      <w:rPr>
        <w:rFonts w:cs="Arial"/>
      </w:rPr>
      <w:fldChar w:fldCharType="begin"/>
    </w:r>
    <w:r w:rsidRPr="00A0422A">
      <w:rPr>
        <w:rFonts w:cs="Arial"/>
      </w:rPr>
      <w:instrText xml:space="preserve">PAGE </w:instrText>
    </w:r>
    <w:r w:rsidRPr="00A0422A">
      <w:rPr>
        <w:rFonts w:cs="Arial"/>
      </w:rPr>
      <w:fldChar w:fldCharType="separate"/>
    </w:r>
    <w:r w:rsidR="009B572B">
      <w:rPr>
        <w:rFonts w:cs="Arial"/>
        <w:noProof/>
      </w:rPr>
      <w:t>2</w:t>
    </w:r>
    <w:r w:rsidRPr="00A0422A">
      <w:rPr>
        <w:rFonts w:cs="Arial"/>
      </w:rPr>
      <w:fldChar w:fldCharType="end"/>
    </w:r>
    <w:r w:rsidRPr="00A0422A">
      <w:rPr>
        <w:rFonts w:cs="Arial"/>
      </w:rPr>
      <w:t xml:space="preserve"> </w:t>
    </w:r>
    <w:r>
      <w:rPr>
        <w:rFonts w:cs="Arial"/>
      </w:rPr>
      <w:tab/>
    </w:r>
    <w:r>
      <w:rPr>
        <w:rFonts w:cs="Arial"/>
      </w:rPr>
      <w:tab/>
    </w:r>
    <w:r w:rsidR="00BA5099" w:rsidRPr="00A0422A">
      <w:rPr>
        <w:rFonts w:cs="Arial"/>
      </w:rPr>
      <w:t xml:space="preserve">DATE:  </w:t>
    </w:r>
    <w:r w:rsidR="00BA5099" w:rsidRPr="00A0422A">
      <w:rPr>
        <w:rFonts w:cs="Arial"/>
        <w:highlight w:val="yellow"/>
      </w:rPr>
      <w:t>[Insert Date, (e.g. Jan., 20</w:t>
    </w:r>
    <w:r w:rsidR="003F2903">
      <w:rPr>
        <w:rFonts w:cs="Arial"/>
        <w:highlight w:val="yellow"/>
      </w:rPr>
      <w:t>20</w:t>
    </w:r>
    <w:r w:rsidR="00BA5099" w:rsidRPr="00A0422A">
      <w:rPr>
        <w:rFonts w:cs="Arial"/>
        <w:highlight w:val="yellow"/>
      </w:rPr>
      <w:t>)]</w:t>
    </w:r>
    <w:r w:rsidR="00BA5099" w:rsidRPr="00A0422A">
      <w:rPr>
        <w:rFonts w:cs="Arial"/>
      </w:rPr>
      <w:tab/>
    </w:r>
    <w:r w:rsidR="00BA5099" w:rsidRPr="00A0422A">
      <w:rPr>
        <w:rFonts w:cs="Arial"/>
      </w:rPr>
      <w:tab/>
      <w:t xml:space="preserve"> </w:t>
    </w:r>
  </w:p>
  <w:p w14:paraId="1225F4C7" w14:textId="77777777" w:rsidR="00BA5099" w:rsidRPr="00672C12" w:rsidRDefault="00BA5099" w:rsidP="008A26A6">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F4BD" w14:textId="77777777" w:rsidR="00BA5099" w:rsidRPr="00A0422A" w:rsidRDefault="00BA5099" w:rsidP="00444FE7">
    <w:pPr>
      <w:pBdr>
        <w:top w:val="single" w:sz="4" w:space="1" w:color="auto"/>
      </w:pBdr>
      <w:tabs>
        <w:tab w:val="right" w:pos="10080"/>
      </w:tabs>
      <w:rPr>
        <w:rFonts w:cs="Arial"/>
      </w:rPr>
    </w:pPr>
    <w:r w:rsidRPr="00A0422A">
      <w:rPr>
        <w:rFonts w:cs="Arial"/>
      </w:rPr>
      <w:t xml:space="preserve">CONTRACT NO. </w:t>
    </w:r>
    <w:r w:rsidRPr="00A0422A">
      <w:rPr>
        <w:rFonts w:cs="Arial"/>
        <w:highlight w:val="yellow"/>
      </w:rPr>
      <w:t>[Insert Region Number]</w:t>
    </w:r>
    <w:r w:rsidRPr="00A0422A">
      <w:rPr>
        <w:rFonts w:cs="Arial"/>
      </w:rPr>
      <w:tab/>
      <w:t>Section 09900</w:t>
    </w:r>
  </w:p>
  <w:p w14:paraId="4F46C735" w14:textId="77777777" w:rsidR="00BA5099" w:rsidRPr="00A0422A" w:rsidRDefault="00BA5099" w:rsidP="00444FE7">
    <w:pPr>
      <w:pBdr>
        <w:top w:val="single" w:sz="4" w:space="1" w:color="auto"/>
      </w:pBdr>
      <w:tabs>
        <w:tab w:val="left" w:pos="-1440"/>
        <w:tab w:val="left" w:pos="-720"/>
        <w:tab w:val="left" w:pos="0"/>
        <w:tab w:val="center" w:pos="5220"/>
        <w:tab w:val="right" w:pos="10080"/>
      </w:tabs>
      <w:rPr>
        <w:rFonts w:cs="Arial"/>
      </w:rPr>
    </w:pPr>
    <w:r w:rsidRPr="00A0422A">
      <w:rPr>
        <w:rFonts w:cs="Arial"/>
        <w:b/>
      </w:rPr>
      <w:tab/>
      <w:t>PAINTING AND PROTECTIVE COATINGS</w:t>
    </w:r>
    <w:r w:rsidRPr="00A0422A">
      <w:rPr>
        <w:rFonts w:cs="Arial"/>
      </w:rPr>
      <w:tab/>
      <w:t>20</w:t>
    </w:r>
    <w:r w:rsidR="003F2903">
      <w:rPr>
        <w:rFonts w:cs="Arial"/>
      </w:rPr>
      <w:t>20</w:t>
    </w:r>
    <w:r w:rsidRPr="00A0422A">
      <w:rPr>
        <w:rFonts w:cs="Arial"/>
      </w:rPr>
      <w:t>-</w:t>
    </w:r>
    <w:r w:rsidR="00A44D5C">
      <w:rPr>
        <w:rFonts w:cs="Arial"/>
      </w:rPr>
      <w:t>0</w:t>
    </w:r>
    <w:r w:rsidR="003F2903">
      <w:rPr>
        <w:rFonts w:cs="Arial"/>
      </w:rPr>
      <w:t>1</w:t>
    </w:r>
    <w:r w:rsidRPr="00A0422A">
      <w:rPr>
        <w:rFonts w:cs="Arial"/>
      </w:rPr>
      <w:t>-</w:t>
    </w:r>
    <w:r w:rsidR="00B46A79">
      <w:rPr>
        <w:rFonts w:cs="Arial"/>
      </w:rPr>
      <w:t>22</w:t>
    </w:r>
  </w:p>
  <w:p w14:paraId="69552035" w14:textId="77777777" w:rsidR="00BA5099" w:rsidRPr="00A0422A" w:rsidRDefault="00BA5099" w:rsidP="00444FE7">
    <w:pPr>
      <w:pBdr>
        <w:top w:val="single" w:sz="4" w:space="1" w:color="auto"/>
      </w:pBdr>
      <w:tabs>
        <w:tab w:val="center" w:pos="5175"/>
        <w:tab w:val="right" w:pos="10080"/>
      </w:tabs>
      <w:rPr>
        <w:rFonts w:cs="Arial"/>
      </w:rPr>
    </w:pPr>
    <w:r w:rsidRPr="00A0422A">
      <w:rPr>
        <w:rFonts w:cs="Arial"/>
      </w:rPr>
      <w:t xml:space="preserve">DATE:  </w:t>
    </w:r>
    <w:r w:rsidRPr="00A0422A">
      <w:rPr>
        <w:rFonts w:cs="Arial"/>
        <w:highlight w:val="yellow"/>
      </w:rPr>
      <w:t>[Insert Date, (e.g. Jan., 20</w:t>
    </w:r>
    <w:r w:rsidR="003F2903">
      <w:rPr>
        <w:rFonts w:cs="Arial"/>
        <w:highlight w:val="yellow"/>
      </w:rPr>
      <w:t>20</w:t>
    </w:r>
    <w:r w:rsidRPr="00A0422A">
      <w:rPr>
        <w:rFonts w:cs="Arial"/>
        <w:highlight w:val="yellow"/>
      </w:rPr>
      <w:t>)]</w:t>
    </w:r>
    <w:r w:rsidRPr="00A0422A">
      <w:rPr>
        <w:rFonts w:cs="Arial"/>
      </w:rPr>
      <w:tab/>
    </w:r>
    <w:r w:rsidRPr="00A0422A">
      <w:rPr>
        <w:rFonts w:cs="Arial"/>
      </w:rPr>
      <w:tab/>
      <w:t xml:space="preserve">Page </w:t>
    </w:r>
    <w:r w:rsidRPr="00A0422A">
      <w:rPr>
        <w:rFonts w:cs="Arial"/>
      </w:rPr>
      <w:fldChar w:fldCharType="begin"/>
    </w:r>
    <w:r w:rsidRPr="00A0422A">
      <w:rPr>
        <w:rFonts w:cs="Arial"/>
      </w:rPr>
      <w:instrText xml:space="preserve">PAGE </w:instrText>
    </w:r>
    <w:r w:rsidRPr="00A0422A">
      <w:rPr>
        <w:rFonts w:cs="Arial"/>
      </w:rPr>
      <w:fldChar w:fldCharType="separate"/>
    </w:r>
    <w:r w:rsidR="009B572B">
      <w:rPr>
        <w:rFonts w:cs="Arial"/>
        <w:noProof/>
      </w:rPr>
      <w:t>1</w:t>
    </w:r>
    <w:r w:rsidRPr="00A0422A">
      <w:rPr>
        <w:rFonts w:cs="Arial"/>
      </w:rPr>
      <w:fldChar w:fldCharType="end"/>
    </w:r>
    <w:r w:rsidRPr="00A0422A">
      <w:rPr>
        <w:rFonts w:cs="Arial"/>
      </w:rPr>
      <w:t xml:space="preserve"> </w:t>
    </w:r>
  </w:p>
  <w:p w14:paraId="01C176F0" w14:textId="77777777" w:rsidR="00BA5099" w:rsidRDefault="00BA5099"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575FD"/>
    <w:multiLevelType w:val="multilevel"/>
    <w:tmpl w:val="ADBC93C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num w:numId="1" w16cid:durableId="1958872731">
    <w:abstractNumId w:val="0"/>
  </w:num>
  <w:num w:numId="2" w16cid:durableId="689718287">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Faas">
    <w15:presenceInfo w15:providerId="AD" w15:userId="S::james.faas@etoengineering.ca::790238dd-757b-4881-9e94-b340e26c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US" w:vendorID="64" w:dllVersion="6" w:nlCheck="1" w:checkStyle="1"/>
  <w:activeWritingStyle w:appName="MSWord" w:lang="en-GB" w:vendorID="64" w:dllVersion="6" w:nlCheck="1" w:checkStyle="1"/>
  <w:activeWritingStyle w:appName="MSWord" w:lang="fr-CA" w:vendorID="64" w:dllVersion="6" w:nlCheck="1" w:checkStyle="1"/>
  <w:activeWritingStyle w:appName="MSWord" w:lang="en-CA" w:vendorID="64" w:dllVersion="6" w:nlCheck="1" w:checkStyle="1"/>
  <w:activeWritingStyle w:appName="MSWord" w:lang="en-CA" w:vendorID="64" w:dllVersion="0" w:nlCheck="1" w:checkStyle="0"/>
  <w:activeWritingStyle w:appName="MSWord" w:lang="en-GB" w:vendorID="64" w:dllVersion="0" w:nlCheck="1" w:checkStyle="0"/>
  <w:activeWritingStyle w:appName="MSWord" w:lang="fr-CA"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54CB"/>
    <w:rsid w:val="00006670"/>
    <w:rsid w:val="00034135"/>
    <w:rsid w:val="00072621"/>
    <w:rsid w:val="000A69B5"/>
    <w:rsid w:val="000A7BB7"/>
    <w:rsid w:val="000B10D7"/>
    <w:rsid w:val="000B189B"/>
    <w:rsid w:val="000C6EBC"/>
    <w:rsid w:val="000E1A07"/>
    <w:rsid w:val="000E5747"/>
    <w:rsid w:val="000F6B61"/>
    <w:rsid w:val="00107DBA"/>
    <w:rsid w:val="001412F1"/>
    <w:rsid w:val="00187012"/>
    <w:rsid w:val="0019099C"/>
    <w:rsid w:val="001A2942"/>
    <w:rsid w:val="001B3E2D"/>
    <w:rsid w:val="001C4A96"/>
    <w:rsid w:val="001C6988"/>
    <w:rsid w:val="001E7762"/>
    <w:rsid w:val="001F2789"/>
    <w:rsid w:val="00213702"/>
    <w:rsid w:val="002447F8"/>
    <w:rsid w:val="00252371"/>
    <w:rsid w:val="002605AD"/>
    <w:rsid w:val="00261D76"/>
    <w:rsid w:val="002636BA"/>
    <w:rsid w:val="002637E2"/>
    <w:rsid w:val="00272B34"/>
    <w:rsid w:val="00273C5C"/>
    <w:rsid w:val="002742D2"/>
    <w:rsid w:val="00281922"/>
    <w:rsid w:val="00291796"/>
    <w:rsid w:val="002A4A01"/>
    <w:rsid w:val="002A5EFB"/>
    <w:rsid w:val="002A63C7"/>
    <w:rsid w:val="002B20A9"/>
    <w:rsid w:val="002C2BF1"/>
    <w:rsid w:val="002D0EB7"/>
    <w:rsid w:val="002D4787"/>
    <w:rsid w:val="002E31DA"/>
    <w:rsid w:val="002E53F4"/>
    <w:rsid w:val="00304AED"/>
    <w:rsid w:val="00307D3B"/>
    <w:rsid w:val="00311630"/>
    <w:rsid w:val="003130DA"/>
    <w:rsid w:val="003150ED"/>
    <w:rsid w:val="00316DF7"/>
    <w:rsid w:val="003220AD"/>
    <w:rsid w:val="0033540B"/>
    <w:rsid w:val="00347074"/>
    <w:rsid w:val="003534F7"/>
    <w:rsid w:val="00360007"/>
    <w:rsid w:val="003652A0"/>
    <w:rsid w:val="00366110"/>
    <w:rsid w:val="00372157"/>
    <w:rsid w:val="003743CB"/>
    <w:rsid w:val="00374865"/>
    <w:rsid w:val="003928DA"/>
    <w:rsid w:val="003929C6"/>
    <w:rsid w:val="003A4C0E"/>
    <w:rsid w:val="003D5DCB"/>
    <w:rsid w:val="003D7FD2"/>
    <w:rsid w:val="003E1B63"/>
    <w:rsid w:val="003E2829"/>
    <w:rsid w:val="003E70C7"/>
    <w:rsid w:val="003F2903"/>
    <w:rsid w:val="003F2B54"/>
    <w:rsid w:val="003F4CE7"/>
    <w:rsid w:val="00400D0A"/>
    <w:rsid w:val="004037AD"/>
    <w:rsid w:val="0040417E"/>
    <w:rsid w:val="004049EA"/>
    <w:rsid w:val="00410EFE"/>
    <w:rsid w:val="00414AEF"/>
    <w:rsid w:val="004153E1"/>
    <w:rsid w:val="004348CF"/>
    <w:rsid w:val="00444FE7"/>
    <w:rsid w:val="004619DC"/>
    <w:rsid w:val="00462D6F"/>
    <w:rsid w:val="004A3E24"/>
    <w:rsid w:val="004A45D0"/>
    <w:rsid w:val="004B2781"/>
    <w:rsid w:val="004C1EC1"/>
    <w:rsid w:val="004D01BD"/>
    <w:rsid w:val="004E4385"/>
    <w:rsid w:val="004E775B"/>
    <w:rsid w:val="004F782D"/>
    <w:rsid w:val="005208E2"/>
    <w:rsid w:val="005213DB"/>
    <w:rsid w:val="00524A7E"/>
    <w:rsid w:val="00530760"/>
    <w:rsid w:val="00541586"/>
    <w:rsid w:val="005824D5"/>
    <w:rsid w:val="00593A70"/>
    <w:rsid w:val="005947BD"/>
    <w:rsid w:val="005A6980"/>
    <w:rsid w:val="005B35AB"/>
    <w:rsid w:val="005B3D9A"/>
    <w:rsid w:val="005D4DF0"/>
    <w:rsid w:val="005E1DFC"/>
    <w:rsid w:val="005E3D79"/>
    <w:rsid w:val="005F6247"/>
    <w:rsid w:val="005F6DB9"/>
    <w:rsid w:val="0060081D"/>
    <w:rsid w:val="00600AA2"/>
    <w:rsid w:val="00604DEE"/>
    <w:rsid w:val="00605963"/>
    <w:rsid w:val="00613496"/>
    <w:rsid w:val="0062345D"/>
    <w:rsid w:val="00654226"/>
    <w:rsid w:val="00672C12"/>
    <w:rsid w:val="006A576E"/>
    <w:rsid w:val="006A6AA6"/>
    <w:rsid w:val="006B1C51"/>
    <w:rsid w:val="006C0FAF"/>
    <w:rsid w:val="006C5E14"/>
    <w:rsid w:val="006C6B05"/>
    <w:rsid w:val="006D36E4"/>
    <w:rsid w:val="006E01B3"/>
    <w:rsid w:val="006E0360"/>
    <w:rsid w:val="006F63D7"/>
    <w:rsid w:val="00702310"/>
    <w:rsid w:val="0070514B"/>
    <w:rsid w:val="0070781B"/>
    <w:rsid w:val="00707907"/>
    <w:rsid w:val="007150E3"/>
    <w:rsid w:val="00724990"/>
    <w:rsid w:val="007402F3"/>
    <w:rsid w:val="0075652C"/>
    <w:rsid w:val="00773A12"/>
    <w:rsid w:val="00775260"/>
    <w:rsid w:val="00783E03"/>
    <w:rsid w:val="0078548E"/>
    <w:rsid w:val="00795DA3"/>
    <w:rsid w:val="007A041C"/>
    <w:rsid w:val="007B2695"/>
    <w:rsid w:val="007B2981"/>
    <w:rsid w:val="007C2744"/>
    <w:rsid w:val="007E4441"/>
    <w:rsid w:val="008001A5"/>
    <w:rsid w:val="00812A85"/>
    <w:rsid w:val="008159BE"/>
    <w:rsid w:val="00836201"/>
    <w:rsid w:val="00852260"/>
    <w:rsid w:val="0085315A"/>
    <w:rsid w:val="00854E32"/>
    <w:rsid w:val="008677C6"/>
    <w:rsid w:val="00871EF7"/>
    <w:rsid w:val="008830D3"/>
    <w:rsid w:val="00893647"/>
    <w:rsid w:val="008940DE"/>
    <w:rsid w:val="00897A67"/>
    <w:rsid w:val="008A26A6"/>
    <w:rsid w:val="008B1F35"/>
    <w:rsid w:val="008B340D"/>
    <w:rsid w:val="008C4A91"/>
    <w:rsid w:val="008D66C9"/>
    <w:rsid w:val="008D79A9"/>
    <w:rsid w:val="008F639C"/>
    <w:rsid w:val="008F77E4"/>
    <w:rsid w:val="009224AA"/>
    <w:rsid w:val="009369FF"/>
    <w:rsid w:val="009503B4"/>
    <w:rsid w:val="00960901"/>
    <w:rsid w:val="00965E97"/>
    <w:rsid w:val="00967CD4"/>
    <w:rsid w:val="009A0A74"/>
    <w:rsid w:val="009A2D09"/>
    <w:rsid w:val="009B572B"/>
    <w:rsid w:val="009C4EE5"/>
    <w:rsid w:val="009F7EED"/>
    <w:rsid w:val="00A0422A"/>
    <w:rsid w:val="00A06840"/>
    <w:rsid w:val="00A17F84"/>
    <w:rsid w:val="00A36592"/>
    <w:rsid w:val="00A44D5C"/>
    <w:rsid w:val="00A479AB"/>
    <w:rsid w:val="00A60AA8"/>
    <w:rsid w:val="00A62BD8"/>
    <w:rsid w:val="00A767E0"/>
    <w:rsid w:val="00A83D45"/>
    <w:rsid w:val="00A875B0"/>
    <w:rsid w:val="00AA040C"/>
    <w:rsid w:val="00AA63DD"/>
    <w:rsid w:val="00AA773F"/>
    <w:rsid w:val="00AD4C2C"/>
    <w:rsid w:val="00AD6F2B"/>
    <w:rsid w:val="00AE1C80"/>
    <w:rsid w:val="00AE515F"/>
    <w:rsid w:val="00B07256"/>
    <w:rsid w:val="00B10A9C"/>
    <w:rsid w:val="00B21C8D"/>
    <w:rsid w:val="00B23778"/>
    <w:rsid w:val="00B26A26"/>
    <w:rsid w:val="00B3377A"/>
    <w:rsid w:val="00B46A79"/>
    <w:rsid w:val="00B631B8"/>
    <w:rsid w:val="00B715EB"/>
    <w:rsid w:val="00B80F62"/>
    <w:rsid w:val="00B8664A"/>
    <w:rsid w:val="00BA5099"/>
    <w:rsid w:val="00BA6EDF"/>
    <w:rsid w:val="00BB5D91"/>
    <w:rsid w:val="00BC5F1E"/>
    <w:rsid w:val="00BC7C5B"/>
    <w:rsid w:val="00BD0DF2"/>
    <w:rsid w:val="00BD1892"/>
    <w:rsid w:val="00BE22BC"/>
    <w:rsid w:val="00BF69D5"/>
    <w:rsid w:val="00C07577"/>
    <w:rsid w:val="00C12A67"/>
    <w:rsid w:val="00C4359E"/>
    <w:rsid w:val="00C51E13"/>
    <w:rsid w:val="00C56CFC"/>
    <w:rsid w:val="00C61E74"/>
    <w:rsid w:val="00C72DBF"/>
    <w:rsid w:val="00C73272"/>
    <w:rsid w:val="00C80C03"/>
    <w:rsid w:val="00C81675"/>
    <w:rsid w:val="00C817B2"/>
    <w:rsid w:val="00CA6608"/>
    <w:rsid w:val="00CB44C4"/>
    <w:rsid w:val="00CB71CB"/>
    <w:rsid w:val="00CC5584"/>
    <w:rsid w:val="00CD5AC9"/>
    <w:rsid w:val="00CE3B77"/>
    <w:rsid w:val="00CE5963"/>
    <w:rsid w:val="00D020D6"/>
    <w:rsid w:val="00D05AB6"/>
    <w:rsid w:val="00D109FD"/>
    <w:rsid w:val="00D26372"/>
    <w:rsid w:val="00D34576"/>
    <w:rsid w:val="00D3626B"/>
    <w:rsid w:val="00D6321A"/>
    <w:rsid w:val="00D643EA"/>
    <w:rsid w:val="00D705EE"/>
    <w:rsid w:val="00D76842"/>
    <w:rsid w:val="00D935F8"/>
    <w:rsid w:val="00DA097A"/>
    <w:rsid w:val="00DA315E"/>
    <w:rsid w:val="00DA4536"/>
    <w:rsid w:val="00DA568D"/>
    <w:rsid w:val="00DB06A2"/>
    <w:rsid w:val="00DB2B2D"/>
    <w:rsid w:val="00DB2CB0"/>
    <w:rsid w:val="00DB47F5"/>
    <w:rsid w:val="00DB5A77"/>
    <w:rsid w:val="00DD4B28"/>
    <w:rsid w:val="00E149EF"/>
    <w:rsid w:val="00E36809"/>
    <w:rsid w:val="00E41C2E"/>
    <w:rsid w:val="00E41E42"/>
    <w:rsid w:val="00E45040"/>
    <w:rsid w:val="00E53AAF"/>
    <w:rsid w:val="00E62AA3"/>
    <w:rsid w:val="00E671D0"/>
    <w:rsid w:val="00E91B63"/>
    <w:rsid w:val="00EA3FB6"/>
    <w:rsid w:val="00EA528B"/>
    <w:rsid w:val="00EB31DB"/>
    <w:rsid w:val="00EC6532"/>
    <w:rsid w:val="00EC7D2F"/>
    <w:rsid w:val="00ED45DC"/>
    <w:rsid w:val="00EF08CF"/>
    <w:rsid w:val="00EF0D61"/>
    <w:rsid w:val="00EF16AE"/>
    <w:rsid w:val="00F00AD9"/>
    <w:rsid w:val="00F1004F"/>
    <w:rsid w:val="00F127C4"/>
    <w:rsid w:val="00F1330A"/>
    <w:rsid w:val="00F13982"/>
    <w:rsid w:val="00F22FFC"/>
    <w:rsid w:val="00F432C4"/>
    <w:rsid w:val="00F5273F"/>
    <w:rsid w:val="00F55A1F"/>
    <w:rsid w:val="00F61B65"/>
    <w:rsid w:val="00F6204E"/>
    <w:rsid w:val="00F64536"/>
    <w:rsid w:val="00F9392C"/>
    <w:rsid w:val="00FB5B7E"/>
    <w:rsid w:val="00FB5CCC"/>
    <w:rsid w:val="00FB6823"/>
    <w:rsid w:val="00FB7FE8"/>
    <w:rsid w:val="00FC0B7B"/>
    <w:rsid w:val="00FC3F3A"/>
    <w:rsid w:val="00FC7BD1"/>
    <w:rsid w:val="00FD4D33"/>
    <w:rsid w:val="00FD66D4"/>
    <w:rsid w:val="00FF7B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AC9F7"/>
  <w15:chartTrackingRefBased/>
  <w15:docId w15:val="{260EC37B-7DD5-4DE7-A11C-BAEBDE38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FE7"/>
    <w:rPr>
      <w:sz w:val="22"/>
      <w:szCs w:val="22"/>
    </w:rPr>
  </w:style>
  <w:style w:type="paragraph" w:styleId="Heading1">
    <w:name w:val="heading 1"/>
    <w:basedOn w:val="ListParagraph"/>
    <w:link w:val="Heading1Char"/>
    <w:qFormat/>
    <w:rsid w:val="00444FE7"/>
    <w:pPr>
      <w:numPr>
        <w:numId w:val="2"/>
      </w:numPr>
      <w:outlineLvl w:val="0"/>
    </w:pPr>
  </w:style>
  <w:style w:type="paragraph" w:styleId="Heading2">
    <w:name w:val="heading 2"/>
    <w:aliases w:val="Heading 2 Char"/>
    <w:basedOn w:val="ListParagraph"/>
    <w:next w:val="Normal"/>
    <w:qFormat/>
    <w:rsid w:val="00444FE7"/>
    <w:pPr>
      <w:numPr>
        <w:ilvl w:val="1"/>
        <w:numId w:val="2"/>
      </w:numPr>
      <w:outlineLvl w:val="1"/>
    </w:pPr>
    <w:rPr>
      <w:u w:val="single"/>
    </w:rPr>
  </w:style>
  <w:style w:type="paragraph" w:styleId="Heading3">
    <w:name w:val="heading 3"/>
    <w:aliases w:val="Heading 3 Char1,Heading 3 Char Char,Heading 3 Char1 Char Char,Heading 3 Char Char Char Char,Heading 3 Char1 Char1,Heading 3 Char Char Char1,Heading 3 Char Char1"/>
    <w:basedOn w:val="ListParagraph"/>
    <w:link w:val="Heading3Char"/>
    <w:qFormat/>
    <w:rsid w:val="00444FE7"/>
    <w:pPr>
      <w:numPr>
        <w:ilvl w:val="2"/>
        <w:numId w:val="2"/>
      </w:numPr>
      <w:outlineLvl w:val="2"/>
    </w:pPr>
  </w:style>
  <w:style w:type="paragraph" w:styleId="Heading4">
    <w:name w:val="heading 4"/>
    <w:basedOn w:val="ListParagraph"/>
    <w:link w:val="Heading4Char"/>
    <w:qFormat/>
    <w:rsid w:val="00444FE7"/>
    <w:pPr>
      <w:numPr>
        <w:ilvl w:val="3"/>
        <w:numId w:val="2"/>
      </w:numPr>
      <w:outlineLvl w:val="3"/>
    </w:pPr>
  </w:style>
  <w:style w:type="paragraph" w:styleId="Heading5">
    <w:name w:val="heading 5"/>
    <w:basedOn w:val="Heading4"/>
    <w:link w:val="Heading5Char"/>
    <w:qFormat/>
    <w:rsid w:val="00444FE7"/>
    <w:pPr>
      <w:numPr>
        <w:ilvl w:val="4"/>
      </w:numPr>
      <w:outlineLvl w:val="4"/>
    </w:pPr>
  </w:style>
  <w:style w:type="paragraph" w:styleId="Heading6">
    <w:name w:val="heading 6"/>
    <w:basedOn w:val="Heading5"/>
    <w:next w:val="Normal"/>
    <w:link w:val="Heading6Char"/>
    <w:qFormat/>
    <w:rsid w:val="00444FE7"/>
    <w:pPr>
      <w:numPr>
        <w:ilvl w:val="5"/>
      </w:numPr>
      <w:outlineLvl w:val="5"/>
    </w:pPr>
  </w:style>
  <w:style w:type="paragraph" w:styleId="Heading7">
    <w:name w:val="heading 7"/>
    <w:basedOn w:val="ListParagraph"/>
    <w:next w:val="Normal"/>
    <w:link w:val="Heading7Char"/>
    <w:qFormat/>
    <w:rsid w:val="00444FE7"/>
    <w:pPr>
      <w:numPr>
        <w:ilvl w:val="6"/>
        <w:numId w:val="2"/>
      </w:numPr>
      <w:outlineLvl w:val="6"/>
    </w:pPr>
  </w:style>
  <w:style w:type="paragraph" w:styleId="Heading8">
    <w:name w:val="heading 8"/>
    <w:basedOn w:val="Heading7"/>
    <w:next w:val="Normal"/>
    <w:link w:val="Heading8Char"/>
    <w:qFormat/>
    <w:rsid w:val="00444FE7"/>
    <w:pPr>
      <w:numPr>
        <w:ilvl w:val="7"/>
      </w:numPr>
      <w:outlineLvl w:val="7"/>
    </w:pPr>
  </w:style>
  <w:style w:type="paragraph" w:styleId="Heading9">
    <w:name w:val="heading 9"/>
    <w:basedOn w:val="Heading8"/>
    <w:next w:val="Normal"/>
    <w:link w:val="Heading9Char"/>
    <w:qFormat/>
    <w:rsid w:val="00444FE7"/>
    <w:pPr>
      <w:numPr>
        <w:ilvl w:val="8"/>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44FE7"/>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2">
    <w:name w:val="Heading 3 Char2"/>
    <w:aliases w:val="Heading 3 Char1 Char,Heading 3 Char Char Char,Heading 3 Char1 Char Char Char,Heading 3 Char Char Char Char Char,Heading 3 Char1 Char1 Char,Heading 3 Char Char Char1 Char,Heading 3 Char Char1 Char"/>
    <w:rsid w:val="00EC6532"/>
    <w:rPr>
      <w:rFonts w:ascii="Arial" w:hAnsi="Arial"/>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character" w:customStyle="1" w:styleId="Choice">
    <w:name w:val="Choice"/>
    <w:rsid w:val="001412F1"/>
    <w:rPr>
      <w:rFonts w:ascii="Times New Roman" w:hAnsi="Times New Roman"/>
      <w:b/>
      <w:sz w:val="24"/>
    </w:rPr>
  </w:style>
  <w:style w:type="paragraph" w:customStyle="1" w:styleId="TableHeading">
    <w:name w:val="Table Heading"/>
    <w:basedOn w:val="TableText"/>
    <w:rsid w:val="001412F1"/>
    <w:pPr>
      <w:jc w:val="center"/>
    </w:pPr>
    <w:rPr>
      <w:b/>
    </w:rPr>
  </w:style>
  <w:style w:type="paragraph" w:customStyle="1" w:styleId="TableText">
    <w:name w:val="Table Text"/>
    <w:basedOn w:val="Normal"/>
    <w:rsid w:val="001412F1"/>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styleId="TOAHeading">
    <w:name w:val="toa heading"/>
    <w:basedOn w:val="Normal"/>
    <w:next w:val="Normal"/>
    <w:semiHidden/>
    <w:rsid w:val="00783E03"/>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 w:val="left" w:pos="9000"/>
        <w:tab w:val="right" w:pos="9360"/>
      </w:tabs>
      <w:suppressAutoHyphens/>
    </w:pPr>
    <w:rPr>
      <w:rFonts w:ascii="Times New Roman" w:hAnsi="Times New Roman"/>
      <w:sz w:val="24"/>
    </w:rPr>
  </w:style>
  <w:style w:type="paragraph" w:customStyle="1" w:styleId="NormalTableText">
    <w:name w:val="Normal Table Text"/>
    <w:basedOn w:val="Normal"/>
    <w:rsid w:val="00CA6608"/>
    <w:pPr>
      <w:widowControl w:val="0"/>
      <w:spacing w:before="60" w:after="60"/>
    </w:pPr>
    <w:rPr>
      <w:rFonts w:ascii="Arial" w:hAnsi="Arial"/>
      <w:sz w:val="20"/>
      <w:lang w:val="en-GB"/>
    </w:rPr>
  </w:style>
  <w:style w:type="paragraph" w:styleId="BalloonText">
    <w:name w:val="Balloon Text"/>
    <w:basedOn w:val="Normal"/>
    <w:semiHidden/>
    <w:rsid w:val="00BA6EDF"/>
    <w:rPr>
      <w:rFonts w:ascii="Tahoma" w:hAnsi="Tahoma" w:cs="Tahoma"/>
      <w:sz w:val="16"/>
      <w:szCs w:val="16"/>
    </w:rPr>
  </w:style>
  <w:style w:type="character" w:customStyle="1" w:styleId="Heading3Char">
    <w:name w:val="Heading 3 Char"/>
    <w:aliases w:val="Heading 3 Char1 Char2,Heading 3 Char Char Char2,Heading 3 Char1 Char Char Char1,Heading 3 Char Char Char Char Char1,Heading 3 Char1 Char1 Char1,Heading 3 Char Char Char1 Char1,Heading 3 Char Char1 Char1"/>
    <w:link w:val="Heading3"/>
    <w:rsid w:val="00444FE7"/>
    <w:rPr>
      <w:sz w:val="22"/>
      <w:szCs w:val="22"/>
    </w:rPr>
  </w:style>
  <w:style w:type="paragraph" w:styleId="CommentSubject">
    <w:name w:val="annotation subject"/>
    <w:basedOn w:val="CommentText"/>
    <w:next w:val="CommentText"/>
    <w:semiHidden/>
    <w:rsid w:val="00604DEE"/>
    <w:pPr>
      <w:spacing w:before="0"/>
    </w:pPr>
    <w:rPr>
      <w:rFonts w:ascii="Book Antiqua" w:hAnsi="Book Antiqua"/>
      <w:b/>
      <w:bCs/>
      <w:sz w:val="20"/>
    </w:rPr>
  </w:style>
  <w:style w:type="paragraph" w:styleId="PlainText">
    <w:name w:val="Plain Text"/>
    <w:basedOn w:val="Normal"/>
    <w:link w:val="PlainTextChar"/>
    <w:unhideWhenUsed/>
    <w:rsid w:val="00AE1C80"/>
    <w:rPr>
      <w:rFonts w:ascii="Courier New" w:hAnsi="Courier New"/>
      <w:sz w:val="20"/>
    </w:rPr>
  </w:style>
  <w:style w:type="character" w:customStyle="1" w:styleId="PlainTextChar">
    <w:name w:val="Plain Text Char"/>
    <w:link w:val="PlainText"/>
    <w:rsid w:val="00AE1C80"/>
    <w:rPr>
      <w:rFonts w:ascii="Courier New" w:hAnsi="Courier New"/>
    </w:rPr>
  </w:style>
  <w:style w:type="paragraph" w:styleId="Revision">
    <w:name w:val="Revision"/>
    <w:hidden/>
    <w:uiPriority w:val="99"/>
    <w:semiHidden/>
    <w:rsid w:val="009F7EED"/>
    <w:rPr>
      <w:rFonts w:ascii="Book Antiqua" w:hAnsi="Book Antiqua"/>
      <w:sz w:val="22"/>
      <w:szCs w:val="22"/>
      <w:lang w:val="en-US" w:eastAsia="en-US"/>
    </w:rPr>
  </w:style>
  <w:style w:type="character" w:customStyle="1" w:styleId="Heading1Char">
    <w:name w:val="Heading 1 Char"/>
    <w:link w:val="Heading1"/>
    <w:rsid w:val="00444FE7"/>
    <w:rPr>
      <w:sz w:val="22"/>
      <w:szCs w:val="22"/>
    </w:rPr>
  </w:style>
  <w:style w:type="paragraph" w:styleId="ListParagraph">
    <w:name w:val="List Paragraph"/>
    <w:basedOn w:val="Normal"/>
    <w:uiPriority w:val="34"/>
    <w:qFormat/>
    <w:rsid w:val="00444FE7"/>
    <w:pPr>
      <w:ind w:left="720"/>
      <w:contextualSpacing/>
    </w:pPr>
  </w:style>
  <w:style w:type="character" w:customStyle="1" w:styleId="Heading4Char">
    <w:name w:val="Heading 4 Char"/>
    <w:link w:val="Heading4"/>
    <w:rsid w:val="00444FE7"/>
    <w:rPr>
      <w:sz w:val="22"/>
      <w:szCs w:val="22"/>
    </w:rPr>
  </w:style>
  <w:style w:type="character" w:customStyle="1" w:styleId="Heading5Char">
    <w:name w:val="Heading 5 Char"/>
    <w:link w:val="Heading5"/>
    <w:rsid w:val="00444FE7"/>
    <w:rPr>
      <w:sz w:val="22"/>
      <w:szCs w:val="22"/>
    </w:rPr>
  </w:style>
  <w:style w:type="character" w:customStyle="1" w:styleId="Heading6Char">
    <w:name w:val="Heading 6 Char"/>
    <w:link w:val="Heading6"/>
    <w:rsid w:val="00444FE7"/>
    <w:rPr>
      <w:sz w:val="22"/>
      <w:szCs w:val="22"/>
    </w:rPr>
  </w:style>
  <w:style w:type="character" w:customStyle="1" w:styleId="Heading7Char">
    <w:name w:val="Heading 7 Char"/>
    <w:link w:val="Heading7"/>
    <w:rsid w:val="00444FE7"/>
    <w:rPr>
      <w:sz w:val="22"/>
      <w:szCs w:val="22"/>
    </w:rPr>
  </w:style>
  <w:style w:type="character" w:customStyle="1" w:styleId="Heading8Char">
    <w:name w:val="Heading 8 Char"/>
    <w:link w:val="Heading8"/>
    <w:rsid w:val="00444FE7"/>
    <w:rPr>
      <w:sz w:val="22"/>
      <w:szCs w:val="22"/>
    </w:rPr>
  </w:style>
  <w:style w:type="character" w:customStyle="1" w:styleId="Heading9Char">
    <w:name w:val="Heading 9 Char"/>
    <w:link w:val="Heading9"/>
    <w:rsid w:val="00444FE7"/>
    <w:rPr>
      <w:rFonts w:cs="Arial"/>
      <w:sz w:val="22"/>
      <w:szCs w:val="22"/>
    </w:rPr>
  </w:style>
  <w:style w:type="character" w:customStyle="1" w:styleId="TitleChar">
    <w:name w:val="Title Char"/>
    <w:link w:val="Title"/>
    <w:rsid w:val="00444FE7"/>
    <w:rPr>
      <w:rFonts w:ascii="Arial Narrow" w:hAnsi="Arial Narrow"/>
      <w:b/>
    </w:rPr>
  </w:style>
  <w:style w:type="character" w:styleId="Strong">
    <w:name w:val="Strong"/>
    <w:qFormat/>
    <w:rsid w:val="00444FE7"/>
    <w:rPr>
      <w:b/>
    </w:rPr>
  </w:style>
  <w:style w:type="character" w:styleId="Hyperlink">
    <w:name w:val="Hyperlink"/>
    <w:rsid w:val="006A576E"/>
    <w:rPr>
      <w:color w:val="0000FF"/>
      <w:u w:val="single"/>
    </w:rPr>
  </w:style>
  <w:style w:type="character" w:styleId="FollowedHyperlink">
    <w:name w:val="FollowedHyperlink"/>
    <w:rsid w:val="00A44D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329B6-183F-49E3-8E4E-DBF6B2FE6EC0}">
  <ds:schemaRefs>
    <ds:schemaRef ds:uri="http://schemas.microsoft.com/sharepoint/v3/contenttype/forms"/>
  </ds:schemaRefs>
</ds:datastoreItem>
</file>

<file path=customXml/itemProps2.xml><?xml version="1.0" encoding="utf-8"?>
<ds:datastoreItem xmlns:ds="http://schemas.openxmlformats.org/officeDocument/2006/customXml" ds:itemID="{BDD7A64B-73E3-43E2-9F61-5093626C4AD3}">
  <ds:schemaRefs>
    <ds:schemaRef ds:uri="http://schemas.openxmlformats.org/officeDocument/2006/bibliography"/>
  </ds:schemaRefs>
</ds:datastoreItem>
</file>

<file path=customXml/itemProps3.xml><?xml version="1.0" encoding="utf-8"?>
<ds:datastoreItem xmlns:ds="http://schemas.openxmlformats.org/officeDocument/2006/customXml" ds:itemID="{C41EF121-759C-478B-8FEF-12891A0FB253}">
  <ds:schemaRefs>
    <ds:schemaRef ds:uri="http://schemas.microsoft.com/office/2006/metadata/longProperties"/>
  </ds:schemaRefs>
</ds:datastoreItem>
</file>

<file path=customXml/itemProps4.xml><?xml version="1.0" encoding="utf-8"?>
<ds:datastoreItem xmlns:ds="http://schemas.openxmlformats.org/officeDocument/2006/customXml" ds:itemID="{708AA48A-C719-492A-A002-A7C412F03A31}">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5.xml><?xml version="1.0" encoding="utf-8"?>
<ds:datastoreItem xmlns:ds="http://schemas.openxmlformats.org/officeDocument/2006/customXml" ds:itemID="{1311663F-F109-4477-92A3-A863C5C21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93</TotalTime>
  <Pages>21</Pages>
  <Words>10512</Words>
  <Characters>59924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09900_Painting_And_Protective_Coatings (Dec 14, 2015)</vt:lpstr>
    </vt:vector>
  </TitlesOfParts>
  <Company>Regional Municipality of York</Company>
  <LinksUpToDate>false</LinksUpToDate>
  <CharactersWithSpaces>70296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09900_Painting_And_Protective_Coatings (Dec 14, 2015)</dc:title>
  <dc:subject/>
  <dc:creator>Adley-McGinnis, Andrea</dc:creator>
  <cp:keywords/>
  <cp:lastModifiedBy>James Faas</cp:lastModifiedBy>
  <cp:revision>5</cp:revision>
  <cp:lastPrinted>2010-09-02T17:50:00Z</cp:lastPrinted>
  <dcterms:created xsi:type="dcterms:W3CDTF">2022-11-17T19:02:00Z</dcterms:created>
  <dcterms:modified xsi:type="dcterms:W3CDTF">2022-11-30T15:09:00Z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2020-01-22T00:00:00Z</vt:lpwstr>
  </property>
  <property fmtid="{D5CDD505-2E9C-101B-9397-08002B2CF9AE}" pid="5" name="_dlc_DocId">
    <vt:lpwstr>ENVCPD-95-2218</vt:lpwstr>
  </property>
  <property fmtid="{D5CDD505-2E9C-101B-9397-08002B2CF9AE}" pid="6" name="_dlc_DocIdItemGuid">
    <vt:lpwstr>33802c28-a457-4961-9091-babf79ef1d2a</vt:lpwstr>
  </property>
  <property fmtid="{D5CDD505-2E9C-101B-9397-08002B2CF9AE}" pid="7" name="_dlc_DocIdUrl">
    <vt:lpwstr>https://mycloud.york.ca/projects/EnvServProgramDeliveryOffice/Design/_layouts/DocIdRedir.aspx?ID=ENVCPD-95-2218, ENVCPD-95-2218</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09 - Finishes/09900 Painting And Protective Coatings.doc</vt:lpwstr>
  </property>
  <property fmtid="{D5CDD505-2E9C-101B-9397-08002B2CF9AE}" pid="11" name="Order">
    <vt:lpwstr>221800.000000000</vt:lpwstr>
  </property>
  <property fmtid="{D5CDD505-2E9C-101B-9397-08002B2CF9AE}" pid="12" name="IconOverlay">
    <vt:lpwstr/>
  </property>
  <property fmtid="{D5CDD505-2E9C-101B-9397-08002B2CF9AE}" pid="13" name="Document Type">
    <vt:lpwstr/>
  </property>
  <property fmtid="{D5CDD505-2E9C-101B-9397-08002B2CF9AE}" pid="14" name="Project Completion Date">
    <vt:lpwstr/>
  </property>
  <property fmtid="{D5CDD505-2E9C-101B-9397-08002B2CF9AE}" pid="15" name="Historical Project Number">
    <vt:lpwstr/>
  </property>
  <property fmtid="{D5CDD505-2E9C-101B-9397-08002B2CF9AE}" pid="16" name="End of Warranty Date">
    <vt:lpwstr/>
  </property>
  <property fmtid="{D5CDD505-2E9C-101B-9397-08002B2CF9AE}" pid="17" name="RelatedItems">
    <vt:lpwstr/>
  </property>
  <property fmtid="{D5CDD505-2E9C-101B-9397-08002B2CF9AE}" pid="18" name="_dlc_DocIdPersistId">
    <vt:lpwstr/>
  </property>
  <property fmtid="{D5CDD505-2E9C-101B-9397-08002B2CF9AE}" pid="19" name="File Code">
    <vt:lpwstr/>
  </property>
  <property fmtid="{D5CDD505-2E9C-101B-9397-08002B2CF9AE}" pid="20" name="Project Number">
    <vt:lpwstr>75530-ECA1011</vt:lpwstr>
  </property>
  <property fmtid="{D5CDD505-2E9C-101B-9397-08002B2CF9AE}" pid="21" name="Owner">
    <vt:lpwstr/>
  </property>
  <property fmtid="{D5CDD505-2E9C-101B-9397-08002B2CF9AE}" pid="22" name="Organizational Unit">
    <vt:lpwstr>ENV/CPD</vt:lpwstr>
  </property>
  <property fmtid="{D5CDD505-2E9C-101B-9397-08002B2CF9AE}" pid="23" name="Key Document">
    <vt:lpwstr>0</vt:lpwstr>
  </property>
  <property fmtid="{D5CDD505-2E9C-101B-9397-08002B2CF9AE}" pid="24" name="_DCDateCreated">
    <vt:lpwstr>2022-11-03T14:48:29Z</vt:lpwstr>
  </property>
  <property fmtid="{D5CDD505-2E9C-101B-9397-08002B2CF9AE}" pid="25" name="Data Classification">
    <vt:lpwstr>1;#Confidential|dbb6cc64-9915-4cf6-857e-3e641b410f5c</vt:lpwstr>
  </property>
  <property fmtid="{D5CDD505-2E9C-101B-9397-08002B2CF9AE}" pid="26" name="ContentTypeId">
    <vt:lpwstr>0x010100BF8E50B80A32C040A85FB450FB26C9E5</vt:lpwstr>
  </property>
  <property fmtid="{D5CDD505-2E9C-101B-9397-08002B2CF9AE}" pid="27" name="Office">
    <vt:lpwstr/>
  </property>
  <property fmtid="{D5CDD505-2E9C-101B-9397-08002B2CF9AE}" pid="28" name="Information Type">
    <vt:lpwstr/>
  </property>
  <property fmtid="{D5CDD505-2E9C-101B-9397-08002B2CF9AE}" pid="29" name="Internal Organization">
    <vt:lpwstr/>
  </property>
  <property fmtid="{D5CDD505-2E9C-101B-9397-08002B2CF9AE}" pid="30" name="Communications">
    <vt:lpwstr/>
  </property>
  <property fmtid="{D5CDD505-2E9C-101B-9397-08002B2CF9AE}" pid="31" name="AERIS Pools">
    <vt:lpwstr/>
  </property>
</Properties>
</file>