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184"/>
        <w:gridCol w:w="1980"/>
        <w:gridCol w:w="5863"/>
      </w:tblGrid>
      <w:tr w:rsidR="00F94498" w:rsidRPr="00E85DD8" w14:paraId="71F4ACAC" w14:textId="77777777">
        <w:trPr>
          <w:cantSplit/>
          <w:jc w:val="center"/>
        </w:trPr>
        <w:tc>
          <w:tcPr>
            <w:tcW w:w="1184" w:type="dxa"/>
            <w:tcBorders>
              <w:top w:val="double" w:sz="6" w:space="0" w:color="auto"/>
              <w:left w:val="double" w:sz="6" w:space="0" w:color="auto"/>
              <w:bottom w:val="single" w:sz="6" w:space="0" w:color="auto"/>
              <w:right w:val="single" w:sz="6" w:space="0" w:color="auto"/>
            </w:tcBorders>
          </w:tcPr>
          <w:p w14:paraId="34BB7649" w14:textId="77777777" w:rsidR="00F94498" w:rsidRPr="00E85DD8" w:rsidRDefault="00F94498" w:rsidP="004809D6">
            <w:pPr>
              <w:pStyle w:val="TableHeading"/>
              <w:rPr>
                <w:rFonts w:ascii="Calibri" w:hAnsi="Calibri"/>
                <w:sz w:val="22"/>
              </w:rPr>
            </w:pPr>
            <w:r w:rsidRPr="00E85DD8">
              <w:rPr>
                <w:rFonts w:ascii="Calibri" w:hAnsi="Calibri"/>
                <w:sz w:val="22"/>
              </w:rPr>
              <w:t>Version</w:t>
            </w:r>
          </w:p>
        </w:tc>
        <w:tc>
          <w:tcPr>
            <w:tcW w:w="1980" w:type="dxa"/>
            <w:tcBorders>
              <w:top w:val="double" w:sz="6" w:space="0" w:color="auto"/>
              <w:left w:val="single" w:sz="6" w:space="0" w:color="auto"/>
              <w:bottom w:val="single" w:sz="6" w:space="0" w:color="auto"/>
              <w:right w:val="single" w:sz="6" w:space="0" w:color="auto"/>
            </w:tcBorders>
          </w:tcPr>
          <w:p w14:paraId="16B5915C" w14:textId="77777777" w:rsidR="00F94498" w:rsidRPr="00E85DD8" w:rsidRDefault="00F94498" w:rsidP="004809D6">
            <w:pPr>
              <w:pStyle w:val="TableHeading"/>
              <w:rPr>
                <w:rFonts w:ascii="Calibri" w:hAnsi="Calibri"/>
                <w:sz w:val="22"/>
              </w:rPr>
            </w:pPr>
            <w:r w:rsidRPr="00E85DD8">
              <w:rPr>
                <w:rFonts w:ascii="Calibri" w:hAnsi="Calibri"/>
                <w:sz w:val="22"/>
              </w:rPr>
              <w:t>Date</w:t>
            </w:r>
          </w:p>
        </w:tc>
        <w:tc>
          <w:tcPr>
            <w:tcW w:w="5863" w:type="dxa"/>
            <w:tcBorders>
              <w:top w:val="double" w:sz="6" w:space="0" w:color="auto"/>
              <w:left w:val="single" w:sz="6" w:space="0" w:color="auto"/>
              <w:bottom w:val="single" w:sz="6" w:space="0" w:color="auto"/>
              <w:right w:val="double" w:sz="6" w:space="0" w:color="auto"/>
            </w:tcBorders>
          </w:tcPr>
          <w:p w14:paraId="4E962ACC" w14:textId="77777777" w:rsidR="00F94498" w:rsidRPr="00E85DD8" w:rsidRDefault="00F94498" w:rsidP="004809D6">
            <w:pPr>
              <w:pStyle w:val="TableHeading"/>
              <w:rPr>
                <w:rFonts w:ascii="Calibri" w:hAnsi="Calibri"/>
                <w:sz w:val="22"/>
              </w:rPr>
            </w:pPr>
            <w:r w:rsidRPr="00E85DD8">
              <w:rPr>
                <w:rFonts w:ascii="Calibri" w:hAnsi="Calibri"/>
                <w:sz w:val="22"/>
              </w:rPr>
              <w:t>Description of Revisions</w:t>
            </w:r>
          </w:p>
        </w:tc>
      </w:tr>
      <w:tr w:rsidR="00F94498" w:rsidRPr="00E85DD8" w14:paraId="188B33B4" w14:textId="77777777">
        <w:trPr>
          <w:cantSplit/>
          <w:jc w:val="center"/>
        </w:trPr>
        <w:tc>
          <w:tcPr>
            <w:tcW w:w="1184" w:type="dxa"/>
            <w:tcBorders>
              <w:top w:val="single" w:sz="6" w:space="0" w:color="auto"/>
              <w:left w:val="double" w:sz="6" w:space="0" w:color="auto"/>
              <w:bottom w:val="single" w:sz="6" w:space="0" w:color="auto"/>
              <w:right w:val="single" w:sz="6" w:space="0" w:color="auto"/>
            </w:tcBorders>
          </w:tcPr>
          <w:p w14:paraId="52913726" w14:textId="77777777" w:rsidR="00F94498" w:rsidRPr="00E85DD8" w:rsidRDefault="00F94498" w:rsidP="004809D6">
            <w:pPr>
              <w:pStyle w:val="NormalTableText"/>
              <w:rPr>
                <w:rFonts w:ascii="Calibri" w:hAnsi="Calibri"/>
                <w:sz w:val="22"/>
              </w:rPr>
            </w:pPr>
            <w:r w:rsidRPr="00E85DD8">
              <w:rPr>
                <w:rFonts w:ascii="Calibri" w:hAnsi="Calibri"/>
                <w:sz w:val="22"/>
              </w:rPr>
              <w:t>1</w:t>
            </w:r>
          </w:p>
        </w:tc>
        <w:tc>
          <w:tcPr>
            <w:tcW w:w="1980" w:type="dxa"/>
            <w:tcBorders>
              <w:top w:val="single" w:sz="6" w:space="0" w:color="auto"/>
              <w:left w:val="single" w:sz="6" w:space="0" w:color="auto"/>
              <w:bottom w:val="single" w:sz="6" w:space="0" w:color="auto"/>
              <w:right w:val="single" w:sz="6" w:space="0" w:color="auto"/>
            </w:tcBorders>
          </w:tcPr>
          <w:p w14:paraId="27FD7F9A" w14:textId="77777777" w:rsidR="00F94498" w:rsidRPr="00E85DD8" w:rsidRDefault="00F94498" w:rsidP="00232935">
            <w:pPr>
              <w:pStyle w:val="NormalTableText"/>
              <w:ind w:right="-378"/>
              <w:rPr>
                <w:rFonts w:ascii="Calibri" w:hAnsi="Calibri"/>
                <w:sz w:val="22"/>
              </w:rPr>
            </w:pPr>
            <w:r w:rsidRPr="00E85DD8">
              <w:rPr>
                <w:rFonts w:ascii="Calibri" w:hAnsi="Calibri"/>
                <w:sz w:val="22"/>
              </w:rPr>
              <w:t>August 3</w:t>
            </w:r>
            <w:r w:rsidR="00FB0EC0" w:rsidRPr="00E85DD8">
              <w:rPr>
                <w:rFonts w:ascii="Calibri" w:hAnsi="Calibri"/>
                <w:sz w:val="22"/>
              </w:rPr>
              <w:t>0</w:t>
            </w:r>
            <w:r w:rsidRPr="00E85DD8">
              <w:rPr>
                <w:rFonts w:ascii="Calibri" w:hAnsi="Calibri"/>
                <w:sz w:val="22"/>
              </w:rPr>
              <w:t>, 2006</w:t>
            </w:r>
          </w:p>
        </w:tc>
        <w:tc>
          <w:tcPr>
            <w:tcW w:w="5863" w:type="dxa"/>
            <w:tcBorders>
              <w:top w:val="single" w:sz="6" w:space="0" w:color="auto"/>
              <w:left w:val="single" w:sz="6" w:space="0" w:color="auto"/>
              <w:bottom w:val="single" w:sz="6" w:space="0" w:color="auto"/>
              <w:right w:val="double" w:sz="6" w:space="0" w:color="auto"/>
            </w:tcBorders>
          </w:tcPr>
          <w:p w14:paraId="431505C5" w14:textId="77777777" w:rsidR="00F94498" w:rsidRPr="00E85DD8" w:rsidRDefault="00F94498" w:rsidP="00232935">
            <w:pPr>
              <w:pStyle w:val="NormalTableText"/>
              <w:ind w:right="-378"/>
              <w:rPr>
                <w:rFonts w:ascii="Calibri" w:hAnsi="Calibri"/>
                <w:sz w:val="22"/>
              </w:rPr>
            </w:pPr>
            <w:r w:rsidRPr="00E85DD8">
              <w:rPr>
                <w:rFonts w:ascii="Calibri" w:hAnsi="Calibri"/>
                <w:sz w:val="22"/>
              </w:rPr>
              <w:t>Approved final document.</w:t>
            </w:r>
          </w:p>
        </w:tc>
      </w:tr>
      <w:tr w:rsidR="006323AC" w:rsidRPr="00E85DD8" w14:paraId="4F15AFD7" w14:textId="77777777">
        <w:trPr>
          <w:cantSplit/>
          <w:jc w:val="center"/>
        </w:trPr>
        <w:tc>
          <w:tcPr>
            <w:tcW w:w="1184" w:type="dxa"/>
            <w:tcBorders>
              <w:top w:val="single" w:sz="6" w:space="0" w:color="auto"/>
              <w:left w:val="double" w:sz="6" w:space="0" w:color="auto"/>
              <w:bottom w:val="single" w:sz="6" w:space="0" w:color="auto"/>
              <w:right w:val="single" w:sz="6" w:space="0" w:color="auto"/>
            </w:tcBorders>
          </w:tcPr>
          <w:p w14:paraId="2F4B51C4" w14:textId="77777777" w:rsidR="006323AC" w:rsidRPr="00E85DD8" w:rsidRDefault="006323AC" w:rsidP="004809D6">
            <w:pPr>
              <w:pStyle w:val="NormalTableText"/>
              <w:rPr>
                <w:rFonts w:ascii="Calibri" w:hAnsi="Calibri"/>
                <w:sz w:val="22"/>
              </w:rPr>
            </w:pPr>
            <w:r w:rsidRPr="00E85DD8">
              <w:rPr>
                <w:rFonts w:ascii="Calibri" w:hAnsi="Calibri"/>
                <w:sz w:val="22"/>
              </w:rPr>
              <w:t>2</w:t>
            </w:r>
          </w:p>
        </w:tc>
        <w:tc>
          <w:tcPr>
            <w:tcW w:w="1980" w:type="dxa"/>
            <w:tcBorders>
              <w:top w:val="single" w:sz="6" w:space="0" w:color="auto"/>
              <w:left w:val="single" w:sz="6" w:space="0" w:color="auto"/>
              <w:bottom w:val="single" w:sz="6" w:space="0" w:color="auto"/>
              <w:right w:val="single" w:sz="6" w:space="0" w:color="auto"/>
            </w:tcBorders>
          </w:tcPr>
          <w:p w14:paraId="778C89B7" w14:textId="77777777" w:rsidR="006323AC" w:rsidRPr="00E85DD8" w:rsidRDefault="006323AC" w:rsidP="00232935">
            <w:pPr>
              <w:pStyle w:val="NormalTableText"/>
              <w:ind w:right="-378"/>
              <w:rPr>
                <w:rFonts w:ascii="Calibri" w:hAnsi="Calibri"/>
                <w:sz w:val="22"/>
              </w:rPr>
            </w:pPr>
            <w:r w:rsidRPr="00E85DD8">
              <w:rPr>
                <w:rFonts w:ascii="Calibri" w:hAnsi="Calibri"/>
                <w:sz w:val="22"/>
              </w:rPr>
              <w:t>November 13, 2009</w:t>
            </w:r>
          </w:p>
        </w:tc>
        <w:tc>
          <w:tcPr>
            <w:tcW w:w="5863" w:type="dxa"/>
            <w:tcBorders>
              <w:top w:val="single" w:sz="6" w:space="0" w:color="auto"/>
              <w:left w:val="single" w:sz="6" w:space="0" w:color="auto"/>
              <w:bottom w:val="single" w:sz="6" w:space="0" w:color="auto"/>
              <w:right w:val="double" w:sz="6" w:space="0" w:color="auto"/>
            </w:tcBorders>
          </w:tcPr>
          <w:p w14:paraId="658C368D" w14:textId="77777777" w:rsidR="006323AC" w:rsidRPr="00E85DD8" w:rsidRDefault="006323AC" w:rsidP="00232935">
            <w:pPr>
              <w:pStyle w:val="NormalTableText"/>
              <w:ind w:right="-378"/>
              <w:rPr>
                <w:rFonts w:ascii="Calibri" w:hAnsi="Calibri"/>
                <w:sz w:val="22"/>
              </w:rPr>
            </w:pPr>
            <w:r w:rsidRPr="00E85DD8">
              <w:rPr>
                <w:rFonts w:ascii="Calibri" w:hAnsi="Calibri"/>
                <w:sz w:val="22"/>
              </w:rPr>
              <w:t>Modified ‘Related Section’</w:t>
            </w:r>
          </w:p>
        </w:tc>
      </w:tr>
      <w:tr w:rsidR="006323AC" w:rsidRPr="00E85DD8" w14:paraId="6A8B74EF" w14:textId="77777777">
        <w:trPr>
          <w:cantSplit/>
          <w:trHeight w:val="65"/>
          <w:jc w:val="center"/>
        </w:trPr>
        <w:tc>
          <w:tcPr>
            <w:tcW w:w="1184" w:type="dxa"/>
            <w:tcBorders>
              <w:top w:val="single" w:sz="6" w:space="0" w:color="auto"/>
              <w:left w:val="double" w:sz="6" w:space="0" w:color="auto"/>
              <w:bottom w:val="single" w:sz="6" w:space="0" w:color="auto"/>
              <w:right w:val="single" w:sz="6" w:space="0" w:color="auto"/>
            </w:tcBorders>
          </w:tcPr>
          <w:p w14:paraId="0E07A52C" w14:textId="77777777" w:rsidR="006323AC" w:rsidRPr="00E85DD8" w:rsidRDefault="00D02EE6" w:rsidP="004809D6">
            <w:pPr>
              <w:pStyle w:val="NormalTableText"/>
              <w:rPr>
                <w:rFonts w:ascii="Calibri" w:hAnsi="Calibri"/>
                <w:sz w:val="22"/>
              </w:rPr>
            </w:pPr>
            <w:r w:rsidRPr="00E85DD8">
              <w:rPr>
                <w:rFonts w:ascii="Calibri" w:hAnsi="Calibri"/>
                <w:sz w:val="22"/>
              </w:rPr>
              <w:t>3</w:t>
            </w:r>
          </w:p>
        </w:tc>
        <w:tc>
          <w:tcPr>
            <w:tcW w:w="1980" w:type="dxa"/>
            <w:tcBorders>
              <w:top w:val="single" w:sz="6" w:space="0" w:color="auto"/>
              <w:left w:val="single" w:sz="6" w:space="0" w:color="auto"/>
              <w:bottom w:val="single" w:sz="6" w:space="0" w:color="auto"/>
              <w:right w:val="single" w:sz="6" w:space="0" w:color="auto"/>
            </w:tcBorders>
          </w:tcPr>
          <w:p w14:paraId="56584932" w14:textId="77777777" w:rsidR="006323AC" w:rsidRPr="00E85DD8" w:rsidRDefault="00D02EE6" w:rsidP="00232935">
            <w:pPr>
              <w:pStyle w:val="NormalTableText"/>
              <w:ind w:right="-378"/>
              <w:rPr>
                <w:rFonts w:ascii="Calibri" w:hAnsi="Calibri"/>
                <w:sz w:val="22"/>
              </w:rPr>
            </w:pPr>
            <w:r w:rsidRPr="00E85DD8">
              <w:rPr>
                <w:rFonts w:ascii="Calibri" w:hAnsi="Calibri"/>
                <w:sz w:val="22"/>
              </w:rPr>
              <w:t>March 15, 2011</w:t>
            </w:r>
          </w:p>
        </w:tc>
        <w:tc>
          <w:tcPr>
            <w:tcW w:w="5863" w:type="dxa"/>
            <w:tcBorders>
              <w:top w:val="single" w:sz="6" w:space="0" w:color="auto"/>
              <w:left w:val="single" w:sz="6" w:space="0" w:color="auto"/>
              <w:bottom w:val="single" w:sz="6" w:space="0" w:color="auto"/>
              <w:right w:val="double" w:sz="6" w:space="0" w:color="auto"/>
            </w:tcBorders>
          </w:tcPr>
          <w:p w14:paraId="13FCF68F" w14:textId="77777777" w:rsidR="006323AC" w:rsidRPr="00E85DD8" w:rsidRDefault="00D02EE6" w:rsidP="00232935">
            <w:pPr>
              <w:pStyle w:val="NormalTableText"/>
              <w:ind w:right="-378"/>
              <w:rPr>
                <w:rFonts w:ascii="Calibri" w:hAnsi="Calibri"/>
                <w:sz w:val="22"/>
              </w:rPr>
            </w:pPr>
            <w:r w:rsidRPr="00E85DD8">
              <w:rPr>
                <w:rFonts w:ascii="Calibri" w:hAnsi="Calibri"/>
                <w:sz w:val="22"/>
              </w:rPr>
              <w:t>Minor changes from Legal</w:t>
            </w:r>
          </w:p>
        </w:tc>
      </w:tr>
      <w:tr w:rsidR="006323AC" w:rsidRPr="00E85DD8" w14:paraId="78A68107" w14:textId="77777777" w:rsidTr="00C51B18">
        <w:trPr>
          <w:cantSplit/>
          <w:jc w:val="center"/>
        </w:trPr>
        <w:tc>
          <w:tcPr>
            <w:tcW w:w="1184" w:type="dxa"/>
            <w:tcBorders>
              <w:top w:val="single" w:sz="6" w:space="0" w:color="auto"/>
              <w:left w:val="double" w:sz="6" w:space="0" w:color="auto"/>
              <w:bottom w:val="single" w:sz="6" w:space="0" w:color="auto"/>
              <w:right w:val="single" w:sz="6" w:space="0" w:color="auto"/>
            </w:tcBorders>
          </w:tcPr>
          <w:p w14:paraId="0311DC61" w14:textId="77777777" w:rsidR="006323AC" w:rsidRPr="00E85DD8" w:rsidRDefault="004462D8" w:rsidP="004809D6">
            <w:pPr>
              <w:pStyle w:val="NormalTableText"/>
              <w:rPr>
                <w:rFonts w:ascii="Calibri" w:hAnsi="Calibri"/>
                <w:sz w:val="22"/>
              </w:rPr>
            </w:pPr>
            <w:r w:rsidRPr="00E85DD8">
              <w:rPr>
                <w:rFonts w:ascii="Calibri" w:hAnsi="Calibri"/>
                <w:sz w:val="22"/>
              </w:rPr>
              <w:t>4</w:t>
            </w:r>
          </w:p>
        </w:tc>
        <w:tc>
          <w:tcPr>
            <w:tcW w:w="1980" w:type="dxa"/>
            <w:tcBorders>
              <w:top w:val="single" w:sz="6" w:space="0" w:color="auto"/>
              <w:left w:val="single" w:sz="6" w:space="0" w:color="auto"/>
              <w:bottom w:val="single" w:sz="6" w:space="0" w:color="auto"/>
              <w:right w:val="single" w:sz="6" w:space="0" w:color="auto"/>
            </w:tcBorders>
          </w:tcPr>
          <w:p w14:paraId="5F4029C3" w14:textId="77777777" w:rsidR="006323AC" w:rsidRPr="00E85DD8" w:rsidRDefault="004462D8" w:rsidP="00232935">
            <w:pPr>
              <w:pStyle w:val="NormalTableText"/>
              <w:ind w:right="-378"/>
              <w:rPr>
                <w:rFonts w:ascii="Calibri" w:hAnsi="Calibri"/>
                <w:sz w:val="22"/>
              </w:rPr>
            </w:pPr>
            <w:r w:rsidRPr="00E85DD8">
              <w:rPr>
                <w:rFonts w:ascii="Calibri" w:hAnsi="Calibri"/>
                <w:sz w:val="22"/>
              </w:rPr>
              <w:t>June 5, 2012</w:t>
            </w:r>
          </w:p>
        </w:tc>
        <w:tc>
          <w:tcPr>
            <w:tcW w:w="5863" w:type="dxa"/>
            <w:tcBorders>
              <w:top w:val="single" w:sz="6" w:space="0" w:color="auto"/>
              <w:left w:val="single" w:sz="6" w:space="0" w:color="auto"/>
              <w:bottom w:val="single" w:sz="6" w:space="0" w:color="auto"/>
              <w:right w:val="double" w:sz="6" w:space="0" w:color="auto"/>
            </w:tcBorders>
          </w:tcPr>
          <w:p w14:paraId="3B8F0458" w14:textId="77777777" w:rsidR="006323AC" w:rsidRPr="00E85DD8" w:rsidRDefault="004462D8" w:rsidP="00232935">
            <w:pPr>
              <w:pStyle w:val="NormalTableText"/>
              <w:ind w:right="-378"/>
              <w:rPr>
                <w:rFonts w:ascii="Calibri" w:hAnsi="Calibri"/>
                <w:sz w:val="22"/>
              </w:rPr>
            </w:pPr>
            <w:r w:rsidRPr="00E85DD8">
              <w:rPr>
                <w:rFonts w:ascii="Calibri" w:hAnsi="Calibri"/>
                <w:sz w:val="22"/>
              </w:rPr>
              <w:t>Added References and Replacement Parts Sections</w:t>
            </w:r>
          </w:p>
        </w:tc>
      </w:tr>
      <w:tr w:rsidR="005F5263" w:rsidRPr="00E85DD8" w14:paraId="3189E474" w14:textId="77777777" w:rsidTr="00C51B18">
        <w:trPr>
          <w:cantSplit/>
          <w:jc w:val="center"/>
        </w:trPr>
        <w:tc>
          <w:tcPr>
            <w:tcW w:w="1184" w:type="dxa"/>
            <w:tcBorders>
              <w:top w:val="single" w:sz="6" w:space="0" w:color="auto"/>
              <w:left w:val="double" w:sz="6" w:space="0" w:color="auto"/>
              <w:bottom w:val="single" w:sz="6" w:space="0" w:color="auto"/>
              <w:right w:val="single" w:sz="6" w:space="0" w:color="auto"/>
            </w:tcBorders>
          </w:tcPr>
          <w:p w14:paraId="26B0DA50" w14:textId="77777777" w:rsidR="005F5263" w:rsidRPr="00E85DD8" w:rsidRDefault="005F5263" w:rsidP="004809D6">
            <w:pPr>
              <w:pStyle w:val="NormalTableText"/>
              <w:rPr>
                <w:rFonts w:ascii="Calibri" w:hAnsi="Calibri"/>
                <w:sz w:val="22"/>
              </w:rPr>
            </w:pPr>
            <w:r w:rsidRPr="00E85DD8">
              <w:rPr>
                <w:rFonts w:ascii="Calibri" w:hAnsi="Calibri"/>
                <w:sz w:val="22"/>
              </w:rPr>
              <w:t>5</w:t>
            </w:r>
          </w:p>
        </w:tc>
        <w:tc>
          <w:tcPr>
            <w:tcW w:w="1980" w:type="dxa"/>
            <w:tcBorders>
              <w:top w:val="single" w:sz="6" w:space="0" w:color="auto"/>
              <w:left w:val="single" w:sz="6" w:space="0" w:color="auto"/>
              <w:bottom w:val="single" w:sz="6" w:space="0" w:color="auto"/>
              <w:right w:val="single" w:sz="6" w:space="0" w:color="auto"/>
            </w:tcBorders>
          </w:tcPr>
          <w:p w14:paraId="69B3F0C6" w14:textId="77777777" w:rsidR="005F5263" w:rsidRPr="00E85DD8" w:rsidRDefault="005F5263" w:rsidP="00232935">
            <w:pPr>
              <w:pStyle w:val="NormalTableText"/>
              <w:ind w:right="-378"/>
              <w:rPr>
                <w:rFonts w:ascii="Calibri" w:hAnsi="Calibri"/>
                <w:sz w:val="22"/>
              </w:rPr>
            </w:pPr>
            <w:r w:rsidRPr="00E85DD8">
              <w:rPr>
                <w:rFonts w:ascii="Calibri" w:hAnsi="Calibri"/>
                <w:sz w:val="22"/>
              </w:rPr>
              <w:t>July 3, 2012</w:t>
            </w:r>
          </w:p>
        </w:tc>
        <w:tc>
          <w:tcPr>
            <w:tcW w:w="5863" w:type="dxa"/>
            <w:tcBorders>
              <w:top w:val="single" w:sz="6" w:space="0" w:color="auto"/>
              <w:left w:val="single" w:sz="6" w:space="0" w:color="auto"/>
              <w:bottom w:val="single" w:sz="6" w:space="0" w:color="auto"/>
              <w:right w:val="double" w:sz="6" w:space="0" w:color="auto"/>
            </w:tcBorders>
          </w:tcPr>
          <w:p w14:paraId="3728C13C" w14:textId="77777777" w:rsidR="005F5263" w:rsidRPr="00E85DD8" w:rsidRDefault="005F5263" w:rsidP="00232935">
            <w:pPr>
              <w:pStyle w:val="NormalTableText"/>
              <w:ind w:right="-378"/>
              <w:rPr>
                <w:rFonts w:ascii="Calibri" w:hAnsi="Calibri"/>
                <w:sz w:val="22"/>
              </w:rPr>
            </w:pPr>
            <w:r w:rsidRPr="00E85DD8">
              <w:rPr>
                <w:rFonts w:ascii="Calibri" w:hAnsi="Calibri"/>
                <w:sz w:val="22"/>
              </w:rPr>
              <w:t>Reformatted to Remove White Space</w:t>
            </w:r>
          </w:p>
        </w:tc>
      </w:tr>
      <w:tr w:rsidR="00232935" w:rsidRPr="00E85DD8" w14:paraId="298CE512" w14:textId="77777777" w:rsidTr="00C51B18">
        <w:trPr>
          <w:cantSplit/>
          <w:jc w:val="center"/>
        </w:trPr>
        <w:tc>
          <w:tcPr>
            <w:tcW w:w="1184" w:type="dxa"/>
            <w:tcBorders>
              <w:top w:val="single" w:sz="6" w:space="0" w:color="auto"/>
              <w:left w:val="double" w:sz="6" w:space="0" w:color="auto"/>
              <w:bottom w:val="single" w:sz="6" w:space="0" w:color="auto"/>
              <w:right w:val="single" w:sz="6" w:space="0" w:color="auto"/>
            </w:tcBorders>
          </w:tcPr>
          <w:p w14:paraId="120DFED3" w14:textId="77777777" w:rsidR="00232935" w:rsidRPr="00E85DD8" w:rsidRDefault="00232935" w:rsidP="004809D6">
            <w:pPr>
              <w:pStyle w:val="NormalTableText"/>
              <w:rPr>
                <w:rFonts w:ascii="Calibri" w:hAnsi="Calibri"/>
                <w:sz w:val="22"/>
              </w:rPr>
            </w:pPr>
            <w:r w:rsidRPr="00E85DD8">
              <w:rPr>
                <w:rFonts w:ascii="Calibri" w:hAnsi="Calibri"/>
                <w:sz w:val="22"/>
              </w:rPr>
              <w:t>6</w:t>
            </w:r>
          </w:p>
        </w:tc>
        <w:tc>
          <w:tcPr>
            <w:tcW w:w="1980" w:type="dxa"/>
            <w:tcBorders>
              <w:top w:val="single" w:sz="6" w:space="0" w:color="auto"/>
              <w:left w:val="single" w:sz="6" w:space="0" w:color="auto"/>
              <w:bottom w:val="single" w:sz="6" w:space="0" w:color="auto"/>
              <w:right w:val="single" w:sz="6" w:space="0" w:color="auto"/>
            </w:tcBorders>
          </w:tcPr>
          <w:p w14:paraId="3DF59F79" w14:textId="77777777" w:rsidR="00232935" w:rsidRPr="00E85DD8" w:rsidRDefault="00232935" w:rsidP="00232935">
            <w:pPr>
              <w:pStyle w:val="NormalTableText"/>
              <w:ind w:right="-378"/>
              <w:rPr>
                <w:rFonts w:ascii="Calibri" w:hAnsi="Calibri"/>
                <w:sz w:val="22"/>
              </w:rPr>
            </w:pPr>
            <w:r w:rsidRPr="00E85DD8">
              <w:rPr>
                <w:rFonts w:ascii="Calibri" w:hAnsi="Calibri"/>
                <w:sz w:val="22"/>
              </w:rPr>
              <w:t>April 22, 2015</w:t>
            </w:r>
          </w:p>
        </w:tc>
        <w:tc>
          <w:tcPr>
            <w:tcW w:w="5863" w:type="dxa"/>
            <w:tcBorders>
              <w:top w:val="single" w:sz="6" w:space="0" w:color="auto"/>
              <w:left w:val="single" w:sz="6" w:space="0" w:color="auto"/>
              <w:bottom w:val="single" w:sz="6" w:space="0" w:color="auto"/>
              <w:right w:val="double" w:sz="6" w:space="0" w:color="auto"/>
            </w:tcBorders>
          </w:tcPr>
          <w:p w14:paraId="12F3AEFD" w14:textId="77777777" w:rsidR="00232935" w:rsidRPr="00E85DD8" w:rsidRDefault="00232935" w:rsidP="00232935">
            <w:pPr>
              <w:pStyle w:val="NormalTableText"/>
              <w:ind w:right="-378"/>
              <w:rPr>
                <w:rFonts w:ascii="Calibri" w:hAnsi="Calibri"/>
                <w:sz w:val="22"/>
              </w:rPr>
            </w:pPr>
            <w:r w:rsidRPr="00E85DD8">
              <w:rPr>
                <w:rFonts w:ascii="Calibri" w:hAnsi="Calibri"/>
                <w:sz w:val="22"/>
              </w:rPr>
              <w:t>General formatting</w:t>
            </w:r>
          </w:p>
        </w:tc>
      </w:tr>
      <w:tr w:rsidR="00F96B52" w:rsidRPr="00E85DD8" w14:paraId="3780429B" w14:textId="77777777" w:rsidTr="00C51B18">
        <w:trPr>
          <w:cantSplit/>
          <w:jc w:val="center"/>
        </w:trPr>
        <w:tc>
          <w:tcPr>
            <w:tcW w:w="1184" w:type="dxa"/>
            <w:tcBorders>
              <w:top w:val="single" w:sz="6" w:space="0" w:color="auto"/>
              <w:left w:val="double" w:sz="6" w:space="0" w:color="auto"/>
              <w:bottom w:val="single" w:sz="6" w:space="0" w:color="auto"/>
              <w:right w:val="single" w:sz="6" w:space="0" w:color="auto"/>
            </w:tcBorders>
          </w:tcPr>
          <w:p w14:paraId="1D3CB01E" w14:textId="77777777" w:rsidR="00F96B52" w:rsidRPr="00E85DD8" w:rsidRDefault="00F96B52" w:rsidP="004809D6">
            <w:pPr>
              <w:pStyle w:val="NormalTableText"/>
              <w:rPr>
                <w:rFonts w:ascii="Calibri" w:hAnsi="Calibri"/>
                <w:sz w:val="22"/>
              </w:rPr>
            </w:pPr>
            <w:r>
              <w:rPr>
                <w:rFonts w:ascii="Calibri" w:hAnsi="Calibri"/>
                <w:sz w:val="22"/>
              </w:rPr>
              <w:t>7</w:t>
            </w:r>
          </w:p>
        </w:tc>
        <w:tc>
          <w:tcPr>
            <w:tcW w:w="1980" w:type="dxa"/>
            <w:tcBorders>
              <w:top w:val="single" w:sz="6" w:space="0" w:color="auto"/>
              <w:left w:val="single" w:sz="6" w:space="0" w:color="auto"/>
              <w:bottom w:val="single" w:sz="6" w:space="0" w:color="auto"/>
              <w:right w:val="single" w:sz="6" w:space="0" w:color="auto"/>
            </w:tcBorders>
          </w:tcPr>
          <w:p w14:paraId="3C3D3ACD" w14:textId="77777777" w:rsidR="00F96B52" w:rsidRPr="00E85DD8" w:rsidRDefault="00FC3ED2" w:rsidP="00232935">
            <w:pPr>
              <w:pStyle w:val="NormalTableText"/>
              <w:ind w:right="-378"/>
              <w:rPr>
                <w:rFonts w:ascii="Calibri" w:hAnsi="Calibri"/>
                <w:sz w:val="22"/>
              </w:rPr>
            </w:pPr>
            <w:r>
              <w:rPr>
                <w:rFonts w:ascii="Calibri" w:hAnsi="Calibri"/>
                <w:sz w:val="22"/>
              </w:rPr>
              <w:t>April 11, 2016</w:t>
            </w:r>
          </w:p>
        </w:tc>
        <w:tc>
          <w:tcPr>
            <w:tcW w:w="5863" w:type="dxa"/>
            <w:tcBorders>
              <w:top w:val="single" w:sz="6" w:space="0" w:color="auto"/>
              <w:left w:val="single" w:sz="6" w:space="0" w:color="auto"/>
              <w:bottom w:val="single" w:sz="6" w:space="0" w:color="auto"/>
              <w:right w:val="double" w:sz="6" w:space="0" w:color="auto"/>
            </w:tcBorders>
          </w:tcPr>
          <w:p w14:paraId="1405A464" w14:textId="77777777" w:rsidR="00F96B52" w:rsidRPr="00E85DD8" w:rsidRDefault="00F96B52" w:rsidP="00FC3ED2">
            <w:pPr>
              <w:pStyle w:val="NormalTableText"/>
              <w:ind w:right="-378"/>
              <w:rPr>
                <w:rFonts w:ascii="Calibri" w:hAnsi="Calibri"/>
                <w:sz w:val="22"/>
              </w:rPr>
            </w:pPr>
            <w:r>
              <w:rPr>
                <w:rFonts w:ascii="Calibri" w:hAnsi="Calibri"/>
                <w:sz w:val="22"/>
              </w:rPr>
              <w:t xml:space="preserve">Phase 1 </w:t>
            </w:r>
            <w:r w:rsidR="00FC3ED2">
              <w:rPr>
                <w:rFonts w:ascii="Calibri" w:hAnsi="Calibri"/>
                <w:sz w:val="22"/>
              </w:rPr>
              <w:t>Update</w:t>
            </w:r>
            <w:r>
              <w:rPr>
                <w:rFonts w:ascii="Calibri" w:hAnsi="Calibri"/>
                <w:sz w:val="22"/>
              </w:rPr>
              <w:t xml:space="preserve"> (AV)</w:t>
            </w:r>
          </w:p>
        </w:tc>
      </w:tr>
      <w:tr w:rsidR="00F96B52" w:rsidRPr="00E85DD8" w14:paraId="520615F9" w14:textId="77777777" w:rsidTr="00C51B18">
        <w:trPr>
          <w:cantSplit/>
          <w:jc w:val="center"/>
        </w:trPr>
        <w:tc>
          <w:tcPr>
            <w:tcW w:w="1184" w:type="dxa"/>
            <w:tcBorders>
              <w:top w:val="single" w:sz="6" w:space="0" w:color="auto"/>
              <w:left w:val="double" w:sz="6" w:space="0" w:color="auto"/>
              <w:bottom w:val="single" w:sz="6" w:space="0" w:color="auto"/>
              <w:right w:val="single" w:sz="6" w:space="0" w:color="auto"/>
            </w:tcBorders>
          </w:tcPr>
          <w:p w14:paraId="4E880994" w14:textId="77777777" w:rsidR="00F96B52" w:rsidRPr="00E85DD8" w:rsidRDefault="00C54B49" w:rsidP="004809D6">
            <w:pPr>
              <w:pStyle w:val="NormalTableText"/>
              <w:rPr>
                <w:rFonts w:ascii="Calibri" w:hAnsi="Calibri"/>
                <w:sz w:val="22"/>
              </w:rPr>
            </w:pPr>
            <w:r>
              <w:rPr>
                <w:rFonts w:ascii="Calibri" w:hAnsi="Calibri"/>
                <w:sz w:val="22"/>
              </w:rPr>
              <w:t>8</w:t>
            </w:r>
          </w:p>
        </w:tc>
        <w:tc>
          <w:tcPr>
            <w:tcW w:w="1980" w:type="dxa"/>
            <w:tcBorders>
              <w:top w:val="single" w:sz="6" w:space="0" w:color="auto"/>
              <w:left w:val="single" w:sz="6" w:space="0" w:color="auto"/>
              <w:bottom w:val="single" w:sz="6" w:space="0" w:color="auto"/>
              <w:right w:val="single" w:sz="6" w:space="0" w:color="auto"/>
            </w:tcBorders>
          </w:tcPr>
          <w:p w14:paraId="53E4415D" w14:textId="77777777" w:rsidR="00F96B52" w:rsidRPr="00E85DD8" w:rsidRDefault="00C54B49" w:rsidP="00232935">
            <w:pPr>
              <w:pStyle w:val="NormalTableText"/>
              <w:ind w:right="-378"/>
              <w:rPr>
                <w:rFonts w:ascii="Calibri" w:hAnsi="Calibri"/>
                <w:sz w:val="22"/>
              </w:rPr>
            </w:pPr>
            <w:r>
              <w:rPr>
                <w:rFonts w:ascii="Calibri" w:hAnsi="Calibri"/>
                <w:sz w:val="22"/>
              </w:rPr>
              <w:t>February 1</w:t>
            </w:r>
            <w:r w:rsidR="00583FCD">
              <w:rPr>
                <w:rFonts w:ascii="Calibri" w:hAnsi="Calibri"/>
                <w:sz w:val="22"/>
              </w:rPr>
              <w:t>5</w:t>
            </w:r>
            <w:r>
              <w:rPr>
                <w:rFonts w:ascii="Calibri" w:hAnsi="Calibri"/>
                <w:sz w:val="22"/>
              </w:rPr>
              <w:t>, 2017</w:t>
            </w:r>
          </w:p>
        </w:tc>
        <w:tc>
          <w:tcPr>
            <w:tcW w:w="5863" w:type="dxa"/>
            <w:tcBorders>
              <w:top w:val="single" w:sz="6" w:space="0" w:color="auto"/>
              <w:left w:val="single" w:sz="6" w:space="0" w:color="auto"/>
              <w:bottom w:val="single" w:sz="6" w:space="0" w:color="auto"/>
              <w:right w:val="double" w:sz="6" w:space="0" w:color="auto"/>
            </w:tcBorders>
          </w:tcPr>
          <w:p w14:paraId="76AC7B60" w14:textId="77777777" w:rsidR="00F96B52" w:rsidRPr="00E85DD8" w:rsidRDefault="00C54B49" w:rsidP="00232935">
            <w:pPr>
              <w:pStyle w:val="NormalTableText"/>
              <w:ind w:right="-378"/>
              <w:rPr>
                <w:rFonts w:ascii="Calibri" w:hAnsi="Calibri"/>
                <w:sz w:val="22"/>
              </w:rPr>
            </w:pPr>
            <w:r>
              <w:rPr>
                <w:rFonts w:ascii="Calibri" w:hAnsi="Calibri"/>
                <w:sz w:val="22"/>
              </w:rPr>
              <w:t>Updated the listed manufacture</w:t>
            </w:r>
            <w:r w:rsidR="00FA722E">
              <w:rPr>
                <w:rFonts w:ascii="Calibri" w:hAnsi="Calibri"/>
                <w:sz w:val="22"/>
              </w:rPr>
              <w:t>r</w:t>
            </w:r>
            <w:r>
              <w:rPr>
                <w:rFonts w:ascii="Calibri" w:hAnsi="Calibri"/>
                <w:sz w:val="22"/>
              </w:rPr>
              <w:t>s, added in some performance specifications and standards for those that were removed, and removed the subsection on hinged manhole covers. (CPD)</w:t>
            </w:r>
            <w:r w:rsidR="00583FCD">
              <w:rPr>
                <w:rFonts w:ascii="Calibri" w:hAnsi="Calibri"/>
                <w:sz w:val="22"/>
              </w:rPr>
              <w:t xml:space="preserve">  (AV)</w:t>
            </w:r>
          </w:p>
        </w:tc>
      </w:tr>
    </w:tbl>
    <w:p w14:paraId="4E85D449" w14:textId="77777777" w:rsidR="00F94498" w:rsidRPr="00E85DD8" w:rsidRDefault="00F94498" w:rsidP="00F94498">
      <w:pPr>
        <w:pStyle w:val="Heading1"/>
        <w:numPr>
          <w:ilvl w:val="0"/>
          <w:numId w:val="0"/>
        </w:numPr>
        <w:tabs>
          <w:tab w:val="left" w:pos="1080"/>
        </w:tabs>
      </w:pPr>
    </w:p>
    <w:p w14:paraId="7F2DE4C2" w14:textId="77777777" w:rsidR="00F94498" w:rsidRPr="00E85DD8" w:rsidRDefault="00F94498" w:rsidP="00F94498">
      <w:pPr>
        <w:pStyle w:val="BodyText"/>
        <w:rPr>
          <w:rFonts w:ascii="Calibri" w:hAnsi="Calibri"/>
        </w:rPr>
      </w:pPr>
    </w:p>
    <w:p w14:paraId="1EADEA6D" w14:textId="77777777" w:rsidR="00F94498" w:rsidRPr="00E85DD8" w:rsidDel="00ED20D0" w:rsidRDefault="00F94498" w:rsidP="00F94498">
      <w:pPr>
        <w:pStyle w:val="BodyText"/>
        <w:pBdr>
          <w:top w:val="single" w:sz="4" w:space="1" w:color="auto"/>
          <w:left w:val="single" w:sz="4" w:space="0" w:color="auto"/>
          <w:bottom w:val="single" w:sz="4" w:space="1" w:color="auto"/>
          <w:right w:val="single" w:sz="4" w:space="4" w:color="auto"/>
        </w:pBdr>
        <w:rPr>
          <w:del w:id="0" w:author="Paul Shi" w:date="2022-03-23T08:10:00Z"/>
          <w:rFonts w:ascii="Calibri" w:hAnsi="Calibri"/>
        </w:rPr>
      </w:pPr>
      <w:del w:id="1" w:author="Paul Shi" w:date="2022-03-23T08:10:00Z">
        <w:r w:rsidRPr="00E85DD8" w:rsidDel="00ED20D0">
          <w:rPr>
            <w:rFonts w:ascii="Calibri" w:hAnsi="Calibri"/>
          </w:rPr>
          <w:delText>NOTE:</w:delText>
        </w:r>
      </w:del>
    </w:p>
    <w:p w14:paraId="11072C7F" w14:textId="77777777" w:rsidR="00F94498" w:rsidRPr="00E85DD8" w:rsidDel="00ED20D0" w:rsidRDefault="00F94498" w:rsidP="00F94498">
      <w:pPr>
        <w:pStyle w:val="BodyText"/>
        <w:pBdr>
          <w:top w:val="single" w:sz="4" w:space="1" w:color="auto"/>
          <w:left w:val="single" w:sz="4" w:space="0" w:color="auto"/>
          <w:bottom w:val="single" w:sz="4" w:space="1" w:color="auto"/>
          <w:right w:val="single" w:sz="4" w:space="4" w:color="auto"/>
        </w:pBdr>
        <w:rPr>
          <w:del w:id="2" w:author="Paul Shi" w:date="2022-03-23T08:10:00Z"/>
          <w:rFonts w:ascii="Calibri" w:hAnsi="Calibri"/>
        </w:rPr>
      </w:pPr>
      <w:del w:id="3" w:author="Paul Shi" w:date="2022-03-23T08:10:00Z">
        <w:r w:rsidRPr="00E85DD8" w:rsidDel="00ED20D0">
          <w:rPr>
            <w:rFonts w:ascii="Calibri" w:hAnsi="Calibri"/>
          </w:rPr>
          <w:delText>This is a CONTROLLED Document. Any documents appearing in paper form are not controlled and should be checked against the on-line file version prior to use.</w:delText>
        </w:r>
      </w:del>
    </w:p>
    <w:p w14:paraId="5B42AFE5" w14:textId="77777777" w:rsidR="00F94498" w:rsidRPr="00E85DD8" w:rsidDel="00ED20D0" w:rsidRDefault="00F94498" w:rsidP="00F94498">
      <w:pPr>
        <w:pStyle w:val="BodyText"/>
        <w:pBdr>
          <w:top w:val="single" w:sz="4" w:space="1" w:color="auto"/>
          <w:left w:val="single" w:sz="4" w:space="0" w:color="auto"/>
          <w:bottom w:val="single" w:sz="4" w:space="1" w:color="auto"/>
          <w:right w:val="single" w:sz="4" w:space="4" w:color="auto"/>
        </w:pBdr>
        <w:rPr>
          <w:del w:id="4" w:author="Paul Shi" w:date="2022-03-23T08:10:00Z"/>
          <w:rFonts w:ascii="Calibri" w:hAnsi="Calibri"/>
        </w:rPr>
      </w:pPr>
      <w:del w:id="5" w:author="Paul Shi" w:date="2022-03-23T08:10:00Z">
        <w:r w:rsidRPr="00E85DD8" w:rsidDel="00ED20D0">
          <w:rPr>
            <w:rFonts w:ascii="Calibri" w:hAnsi="Calibri"/>
            <w:b/>
            <w:bCs/>
          </w:rPr>
          <w:delText xml:space="preserve">Notice: </w:delText>
        </w:r>
        <w:r w:rsidRPr="00E85DD8" w:rsidDel="00ED20D0">
          <w:rPr>
            <w:rFonts w:ascii="Calibri" w:hAnsi="Calibri"/>
          </w:rPr>
          <w:delText>This Document hardcopy must be used for reference purpose only.</w:delText>
        </w:r>
      </w:del>
    </w:p>
    <w:p w14:paraId="2862C108" w14:textId="77777777" w:rsidR="00F94498" w:rsidRPr="00E85DD8" w:rsidDel="00ED20D0" w:rsidRDefault="00F94498" w:rsidP="00F94498">
      <w:pPr>
        <w:pStyle w:val="BodyText"/>
        <w:pBdr>
          <w:top w:val="single" w:sz="4" w:space="1" w:color="auto"/>
          <w:left w:val="single" w:sz="4" w:space="0" w:color="auto"/>
          <w:bottom w:val="single" w:sz="4" w:space="1" w:color="auto"/>
          <w:right w:val="single" w:sz="4" w:space="4" w:color="auto"/>
        </w:pBdr>
        <w:rPr>
          <w:del w:id="6" w:author="Paul Shi" w:date="2022-03-23T08:10:00Z"/>
          <w:rFonts w:ascii="Calibri" w:hAnsi="Calibri"/>
          <w:b/>
        </w:rPr>
      </w:pPr>
      <w:del w:id="7" w:author="Paul Shi" w:date="2022-03-23T08:10:00Z">
        <w:r w:rsidRPr="00E85DD8" w:rsidDel="00ED20D0">
          <w:rPr>
            <w:rFonts w:ascii="Calibri" w:hAnsi="Calibri"/>
            <w:b/>
          </w:rPr>
          <w:delText>The on-line copy is the current version of the document.</w:delText>
        </w:r>
      </w:del>
    </w:p>
    <w:p w14:paraId="6F940567" w14:textId="77777777" w:rsidR="004462D8" w:rsidRPr="00E85DD8" w:rsidRDefault="004462D8" w:rsidP="00C51B18">
      <w:pPr>
        <w:pStyle w:val="BodyText"/>
        <w:rPr>
          <w:rFonts w:ascii="Calibri" w:hAnsi="Calibri"/>
          <w:b/>
          <w:bCs/>
        </w:rPr>
      </w:pPr>
    </w:p>
    <w:p w14:paraId="1CA034C9" w14:textId="77777777" w:rsidR="00F6204E" w:rsidRPr="00E85DD8" w:rsidRDefault="00FC3ED2" w:rsidP="00F5273F">
      <w:pPr>
        <w:pStyle w:val="Heading1"/>
        <w:tabs>
          <w:tab w:val="left" w:pos="1080"/>
        </w:tabs>
        <w:ind w:left="1080" w:hanging="1080"/>
      </w:pPr>
      <w:r>
        <w:br w:type="page"/>
      </w:r>
      <w:commentRangeStart w:id="8"/>
      <w:r w:rsidR="00960901" w:rsidRPr="00E85DD8">
        <w:lastRenderedPageBreak/>
        <w:t>GEneral</w:t>
      </w:r>
      <w:commentRangeEnd w:id="8"/>
      <w:r w:rsidR="0027329C">
        <w:rPr>
          <w:rStyle w:val="CommentReference"/>
          <w:caps w:val="0"/>
        </w:rPr>
        <w:commentReference w:id="8"/>
      </w:r>
    </w:p>
    <w:p w14:paraId="4915B9F1" w14:textId="77777777" w:rsidR="00960901" w:rsidRPr="00E85DD8" w:rsidRDefault="00703DAF" w:rsidP="00960901">
      <w:pPr>
        <w:pStyle w:val="Heading2"/>
      </w:pPr>
      <w:r w:rsidRPr="00E85DD8">
        <w:t>Related Sections</w:t>
      </w:r>
    </w:p>
    <w:p w14:paraId="618B31DC" w14:textId="77777777" w:rsidR="00DB0BA1" w:rsidRPr="00FC3ED2" w:rsidDel="00ED20D0" w:rsidRDefault="00DB0BA1" w:rsidP="005F5263">
      <w:pPr>
        <w:pStyle w:val="Heading3"/>
        <w:numPr>
          <w:ilvl w:val="0"/>
          <w:numId w:val="0"/>
        </w:numPr>
        <w:tabs>
          <w:tab w:val="left" w:pos="709"/>
        </w:tabs>
        <w:ind w:left="709"/>
        <w:rPr>
          <w:del w:id="9" w:author="Paul Shi" w:date="2022-03-23T08:10:00Z"/>
          <w:rFonts w:cs="Arial"/>
          <w:highlight w:val="yellow"/>
        </w:rPr>
      </w:pPr>
      <w:del w:id="10" w:author="Paul Shi" w:date="2022-03-23T08:10:00Z">
        <w:r w:rsidRPr="00FC3ED2" w:rsidDel="00ED20D0">
          <w:rPr>
            <w:rFonts w:cs="Arial"/>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3404A08F" w14:textId="77777777" w:rsidR="00DB0BA1" w:rsidRPr="00FC3ED2" w:rsidDel="00ED20D0" w:rsidRDefault="00DB0BA1" w:rsidP="005F5263">
      <w:pPr>
        <w:pStyle w:val="Heading3"/>
        <w:numPr>
          <w:ilvl w:val="0"/>
          <w:numId w:val="0"/>
        </w:numPr>
        <w:tabs>
          <w:tab w:val="left" w:pos="709"/>
        </w:tabs>
        <w:ind w:left="709"/>
        <w:rPr>
          <w:del w:id="11" w:author="Paul Shi" w:date="2022-03-23T08:10:00Z"/>
          <w:rFonts w:cs="Arial"/>
          <w:highlight w:val="yellow"/>
        </w:rPr>
      </w:pPr>
    </w:p>
    <w:p w14:paraId="30906D69" w14:textId="77777777" w:rsidR="00DB0BA1" w:rsidRPr="00FC3ED2" w:rsidDel="00ED20D0" w:rsidRDefault="00DB0BA1" w:rsidP="005F5263">
      <w:pPr>
        <w:pStyle w:val="Heading3"/>
        <w:numPr>
          <w:ilvl w:val="0"/>
          <w:numId w:val="0"/>
        </w:numPr>
        <w:tabs>
          <w:tab w:val="left" w:pos="709"/>
        </w:tabs>
        <w:ind w:left="709"/>
        <w:rPr>
          <w:del w:id="12" w:author="Paul Shi" w:date="2022-03-23T08:10:00Z"/>
          <w:rFonts w:cs="Arial"/>
          <w:highlight w:val="yellow"/>
        </w:rPr>
      </w:pPr>
      <w:del w:id="13" w:author="Paul Shi" w:date="2022-03-23T08:10:00Z">
        <w:r w:rsidRPr="00FC3ED2" w:rsidDel="00ED20D0">
          <w:rPr>
            <w:rFonts w:cs="Arial"/>
            <w:highlight w:val="yellow"/>
          </w:rPr>
          <w:delText>Cross-referencing here may also be used to coordinate assemblies or systems whose components may span multiple Sections and which must meet certain performance requirements as an assembly or system.</w:delText>
        </w:r>
      </w:del>
    </w:p>
    <w:p w14:paraId="2FC2185B" w14:textId="77777777" w:rsidR="00DB0BA1" w:rsidRPr="00FC3ED2" w:rsidDel="00ED20D0" w:rsidRDefault="00DB0BA1" w:rsidP="005F5263">
      <w:pPr>
        <w:pStyle w:val="Heading3"/>
        <w:numPr>
          <w:ilvl w:val="0"/>
          <w:numId w:val="0"/>
        </w:numPr>
        <w:tabs>
          <w:tab w:val="left" w:pos="709"/>
        </w:tabs>
        <w:ind w:left="709"/>
        <w:rPr>
          <w:del w:id="14" w:author="Paul Shi" w:date="2022-03-23T08:10:00Z"/>
          <w:rFonts w:cs="Arial"/>
          <w:highlight w:val="yellow"/>
        </w:rPr>
      </w:pPr>
    </w:p>
    <w:p w14:paraId="442D3246" w14:textId="77777777" w:rsidR="00DB0BA1" w:rsidRPr="00FC3ED2" w:rsidDel="00ED20D0" w:rsidRDefault="00DB0BA1" w:rsidP="005F5263">
      <w:pPr>
        <w:pStyle w:val="Heading3"/>
        <w:numPr>
          <w:ilvl w:val="0"/>
          <w:numId w:val="0"/>
        </w:numPr>
        <w:tabs>
          <w:tab w:val="left" w:pos="709"/>
        </w:tabs>
        <w:ind w:left="709"/>
        <w:rPr>
          <w:del w:id="15" w:author="Paul Shi" w:date="2022-03-23T08:10:00Z"/>
          <w:rFonts w:cs="Arial"/>
          <w:highlight w:val="yellow"/>
        </w:rPr>
      </w:pPr>
      <w:del w:id="16" w:author="Paul Shi" w:date="2022-03-23T08:10:00Z">
        <w:r w:rsidRPr="00FC3ED2" w:rsidDel="00ED20D0">
          <w:rPr>
            <w:rFonts w:cs="Arial"/>
            <w:highlight w:val="yellow"/>
          </w:rPr>
          <w:delText>Contractor is responsible for coordination of the Work.</w:delText>
        </w:r>
      </w:del>
    </w:p>
    <w:p w14:paraId="14EE91C2" w14:textId="77777777" w:rsidR="00DB0BA1" w:rsidRPr="00FC3ED2" w:rsidDel="00ED20D0" w:rsidRDefault="00DB0BA1" w:rsidP="005F5263">
      <w:pPr>
        <w:pStyle w:val="Heading3"/>
        <w:numPr>
          <w:ilvl w:val="0"/>
          <w:numId w:val="0"/>
        </w:numPr>
        <w:tabs>
          <w:tab w:val="left" w:pos="709"/>
        </w:tabs>
        <w:ind w:left="709"/>
        <w:rPr>
          <w:del w:id="17" w:author="Paul Shi" w:date="2022-03-23T08:10:00Z"/>
          <w:rFonts w:cs="Arial"/>
          <w:highlight w:val="yellow"/>
        </w:rPr>
      </w:pPr>
    </w:p>
    <w:p w14:paraId="1F5A694A" w14:textId="77777777" w:rsidR="00DB0BA1" w:rsidRPr="00FC3ED2" w:rsidDel="00ED20D0" w:rsidRDefault="00DB0BA1" w:rsidP="005F5263">
      <w:pPr>
        <w:pStyle w:val="Heading3"/>
        <w:numPr>
          <w:ilvl w:val="0"/>
          <w:numId w:val="0"/>
        </w:numPr>
        <w:tabs>
          <w:tab w:val="left" w:pos="709"/>
        </w:tabs>
        <w:ind w:left="709"/>
        <w:rPr>
          <w:del w:id="18" w:author="Paul Shi" w:date="2022-03-23T08:10:00Z"/>
          <w:rFonts w:cs="Arial"/>
          <w:highlight w:val="yellow"/>
        </w:rPr>
      </w:pPr>
      <w:del w:id="19" w:author="Paul Shi" w:date="2022-03-23T08:10:00Z">
        <w:r w:rsidRPr="00FC3ED2" w:rsidDel="00ED20D0">
          <w:rPr>
            <w:rFonts w:cs="Arial"/>
            <w:highlight w:val="yellow"/>
          </w:rPr>
          <w:delText>This Section is to be completed/updated during the design development by the Consultant. If it is not applicable to the section for the specific project it may be deleted.]</w:delText>
        </w:r>
      </w:del>
    </w:p>
    <w:p w14:paraId="6A85FCFE" w14:textId="77777777" w:rsidR="00DB0BA1" w:rsidRPr="00FC3ED2" w:rsidDel="00ED20D0" w:rsidRDefault="00DB0BA1" w:rsidP="005F5263">
      <w:pPr>
        <w:pStyle w:val="Heading3"/>
        <w:numPr>
          <w:ilvl w:val="0"/>
          <w:numId w:val="0"/>
        </w:numPr>
        <w:tabs>
          <w:tab w:val="left" w:pos="709"/>
        </w:tabs>
        <w:ind w:left="709"/>
        <w:rPr>
          <w:del w:id="20" w:author="Paul Shi" w:date="2022-03-23T08:10:00Z"/>
          <w:rFonts w:cs="Arial"/>
          <w:highlight w:val="yellow"/>
        </w:rPr>
      </w:pPr>
    </w:p>
    <w:p w14:paraId="3147968F" w14:textId="77777777" w:rsidR="00DB0BA1" w:rsidRPr="00E85DD8" w:rsidDel="00ED20D0" w:rsidRDefault="00DB0BA1" w:rsidP="005F5263">
      <w:pPr>
        <w:pStyle w:val="Heading3"/>
        <w:numPr>
          <w:ilvl w:val="0"/>
          <w:numId w:val="0"/>
        </w:numPr>
        <w:tabs>
          <w:tab w:val="left" w:pos="709"/>
        </w:tabs>
        <w:ind w:left="709"/>
        <w:rPr>
          <w:del w:id="21" w:author="Paul Shi" w:date="2022-03-23T08:10:00Z"/>
          <w:rFonts w:cs="Arial"/>
        </w:rPr>
      </w:pPr>
      <w:del w:id="22" w:author="Paul Shi" w:date="2022-03-23T08:10:00Z">
        <w:r w:rsidRPr="00FC3ED2" w:rsidDel="00ED20D0">
          <w:rPr>
            <w:rFonts w:cs="Arial"/>
            <w:highlight w:val="yellow"/>
          </w:rPr>
          <w:delText>[List Sections specifying installation of products supplied but not installed under this Section and indicate specific items.]</w:delText>
        </w:r>
      </w:del>
    </w:p>
    <w:p w14:paraId="2267B036" w14:textId="77777777" w:rsidR="00DB0BA1" w:rsidRPr="00E85DD8" w:rsidDel="00ED20D0" w:rsidRDefault="00DB0BA1" w:rsidP="00C51B18">
      <w:pPr>
        <w:pStyle w:val="Heading3"/>
        <w:tabs>
          <w:tab w:val="clear" w:pos="1440"/>
          <w:tab w:val="left" w:pos="1418"/>
        </w:tabs>
        <w:ind w:left="1418" w:hanging="709"/>
        <w:rPr>
          <w:del w:id="23" w:author="Paul Shi" w:date="2022-03-23T08:10:00Z"/>
        </w:rPr>
      </w:pPr>
      <w:del w:id="24" w:author="Paul Shi" w:date="2022-03-23T08:10:00Z">
        <w:r w:rsidRPr="00E85DD8" w:rsidDel="00ED20D0">
          <w:delText>Section [______ – ____________]:  Execution requirements for ...[item]...  specified under this Section.</w:delText>
        </w:r>
      </w:del>
    </w:p>
    <w:p w14:paraId="7EDFCD4C" w14:textId="77777777" w:rsidR="00DB0BA1" w:rsidRPr="00E85DD8" w:rsidDel="00ED20D0" w:rsidRDefault="00DB0BA1" w:rsidP="00DB0BA1">
      <w:pPr>
        <w:pStyle w:val="Heading3"/>
        <w:numPr>
          <w:ilvl w:val="0"/>
          <w:numId w:val="0"/>
        </w:numPr>
        <w:ind w:left="4320"/>
        <w:rPr>
          <w:del w:id="25" w:author="Paul Shi" w:date="2022-03-23T08:10:00Z"/>
          <w:rFonts w:cs="Arial"/>
        </w:rPr>
      </w:pPr>
    </w:p>
    <w:p w14:paraId="6AD3D9F6" w14:textId="77777777" w:rsidR="00DB0BA1" w:rsidRPr="00E85DD8" w:rsidDel="00ED20D0" w:rsidRDefault="00DB0BA1" w:rsidP="00C51B18">
      <w:pPr>
        <w:pStyle w:val="Heading3"/>
        <w:numPr>
          <w:ilvl w:val="0"/>
          <w:numId w:val="0"/>
        </w:numPr>
        <w:tabs>
          <w:tab w:val="left" w:pos="709"/>
        </w:tabs>
        <w:ind w:left="709"/>
        <w:rPr>
          <w:del w:id="26" w:author="Paul Shi" w:date="2022-03-23T08:10:00Z"/>
          <w:rFonts w:cs="Arial"/>
        </w:rPr>
      </w:pPr>
      <w:del w:id="27" w:author="Paul Shi" w:date="2022-03-23T08:10:00Z">
        <w:r w:rsidRPr="00E85DD8" w:rsidDel="00ED20D0">
          <w:rPr>
            <w:rFonts w:cs="Arial"/>
          </w:rPr>
          <w:delText>[List Sections specifying products installed but not supplied under this Section and indicate specific items.]</w:delText>
        </w:r>
      </w:del>
    </w:p>
    <w:p w14:paraId="5C5DAE39" w14:textId="77777777" w:rsidR="00DB0BA1" w:rsidRPr="00E85DD8" w:rsidDel="00ED20D0" w:rsidRDefault="00DB0BA1" w:rsidP="00FC3ED2">
      <w:pPr>
        <w:pStyle w:val="Heading3"/>
        <w:numPr>
          <w:ilvl w:val="2"/>
          <w:numId w:val="22"/>
        </w:numPr>
        <w:tabs>
          <w:tab w:val="clear" w:pos="1440"/>
          <w:tab w:val="left" w:pos="1418"/>
        </w:tabs>
        <w:rPr>
          <w:del w:id="28" w:author="Paul Shi" w:date="2022-03-23T08:10:00Z"/>
        </w:rPr>
      </w:pPr>
      <w:del w:id="29" w:author="Paul Shi" w:date="2022-03-23T08:10:00Z">
        <w:r w:rsidRPr="00E85DD8" w:rsidDel="00ED20D0">
          <w:delText>Section [______ – ____________]:  Product requirements for ...[item]...  for installation under this Section.</w:delText>
        </w:r>
      </w:del>
    </w:p>
    <w:p w14:paraId="10F1A44A" w14:textId="77777777" w:rsidR="00DB0BA1" w:rsidRPr="00E85DD8" w:rsidDel="00ED20D0" w:rsidRDefault="00DB0BA1" w:rsidP="00DB0BA1">
      <w:pPr>
        <w:pStyle w:val="Heading3"/>
        <w:numPr>
          <w:ilvl w:val="0"/>
          <w:numId w:val="0"/>
        </w:numPr>
        <w:ind w:left="4320"/>
        <w:rPr>
          <w:del w:id="30" w:author="Paul Shi" w:date="2022-03-23T08:10:00Z"/>
          <w:rFonts w:cs="Arial"/>
        </w:rPr>
      </w:pPr>
    </w:p>
    <w:p w14:paraId="21386DB9" w14:textId="77777777" w:rsidR="00DB0BA1" w:rsidRPr="00E85DD8" w:rsidDel="00ED20D0" w:rsidRDefault="00DB0BA1" w:rsidP="00C51B18">
      <w:pPr>
        <w:pStyle w:val="Heading3"/>
        <w:numPr>
          <w:ilvl w:val="0"/>
          <w:numId w:val="0"/>
        </w:numPr>
        <w:tabs>
          <w:tab w:val="left" w:pos="709"/>
        </w:tabs>
        <w:ind w:left="709"/>
        <w:rPr>
          <w:del w:id="31" w:author="Paul Shi" w:date="2022-03-23T08:10:00Z"/>
          <w:rFonts w:cs="Arial"/>
        </w:rPr>
      </w:pPr>
      <w:del w:id="32" w:author="Paul Shi" w:date="2022-03-23T08:10:00Z">
        <w:r w:rsidRPr="00E85DD8" w:rsidDel="00ED20D0">
          <w:rPr>
            <w:rFonts w:cs="Arial"/>
          </w:rPr>
          <w:delText>[List Sections specifying related requirements.]</w:delText>
        </w:r>
      </w:del>
    </w:p>
    <w:p w14:paraId="0CD60696" w14:textId="77777777" w:rsidR="00DB0BA1" w:rsidDel="00ED20D0" w:rsidRDefault="00DB0BA1" w:rsidP="00FC3ED2">
      <w:pPr>
        <w:pStyle w:val="Heading3"/>
        <w:numPr>
          <w:ilvl w:val="2"/>
          <w:numId w:val="23"/>
        </w:numPr>
        <w:tabs>
          <w:tab w:val="clear" w:pos="1440"/>
          <w:tab w:val="left" w:pos="1418"/>
        </w:tabs>
        <w:rPr>
          <w:del w:id="33" w:author="Paul Shi" w:date="2022-03-23T08:10:00Z"/>
        </w:rPr>
      </w:pPr>
      <w:del w:id="34" w:author="Paul Shi" w:date="2022-03-23T08:10:00Z">
        <w:r w:rsidRPr="00E85DD8" w:rsidDel="00ED20D0">
          <w:delText>Section [______ – ____________]:  [Optional short phrase indicating relationship].</w:delText>
        </w:r>
      </w:del>
    </w:p>
    <w:p w14:paraId="09C75AB3" w14:textId="77777777" w:rsidR="000751DF" w:rsidRDefault="000751DF" w:rsidP="000751DF">
      <w:pPr>
        <w:pStyle w:val="Heading4"/>
        <w:numPr>
          <w:ilvl w:val="3"/>
          <w:numId w:val="21"/>
        </w:numPr>
        <w:tabs>
          <w:tab w:val="left" w:pos="1418"/>
        </w:tabs>
      </w:pPr>
      <w:r>
        <w:t xml:space="preserve">Section 01300 </w:t>
      </w:r>
      <w:r w:rsidRPr="00C25388">
        <w:t>–</w:t>
      </w:r>
      <w:r>
        <w:t xml:space="preserve"> Submittals</w:t>
      </w:r>
    </w:p>
    <w:p w14:paraId="3FEF2CF7" w14:textId="79457D75" w:rsidR="000751DF" w:rsidRDefault="000751DF" w:rsidP="000751DF">
      <w:pPr>
        <w:pStyle w:val="Heading4"/>
        <w:numPr>
          <w:ilvl w:val="3"/>
          <w:numId w:val="21"/>
        </w:numPr>
        <w:tabs>
          <w:tab w:val="left" w:pos="1418"/>
        </w:tabs>
        <w:rPr>
          <w:ins w:id="35" w:author="Mabel Chow" w:date="2022-11-26T10:48:00Z"/>
        </w:rPr>
      </w:pPr>
      <w:r>
        <w:t xml:space="preserve">Section 05120 </w:t>
      </w:r>
      <w:r w:rsidRPr="00744BCA">
        <w:t>–</w:t>
      </w:r>
      <w:r>
        <w:t xml:space="preserve"> Structural Steel</w:t>
      </w:r>
    </w:p>
    <w:p w14:paraId="79EADBD3" w14:textId="3B709147" w:rsidR="00B23602" w:rsidRDefault="00C93E57" w:rsidP="000751DF">
      <w:pPr>
        <w:pStyle w:val="Heading4"/>
        <w:numPr>
          <w:ilvl w:val="3"/>
          <w:numId w:val="21"/>
        </w:numPr>
        <w:tabs>
          <w:tab w:val="left" w:pos="1418"/>
        </w:tabs>
        <w:rPr>
          <w:ins w:id="36" w:author="Mabel Chow" w:date="2022-11-26T10:49:00Z"/>
        </w:rPr>
      </w:pPr>
      <w:ins w:id="37" w:author="Mabel Chow" w:date="2022-11-26T10:48:00Z">
        <w:r>
          <w:t xml:space="preserve">Section </w:t>
        </w:r>
        <w:r w:rsidRPr="00C93E57">
          <w:t xml:space="preserve">05500 </w:t>
        </w:r>
        <w:r w:rsidRPr="00744BCA">
          <w:t>–</w:t>
        </w:r>
        <w:r>
          <w:t xml:space="preserve"> </w:t>
        </w:r>
        <w:r w:rsidRPr="00C93E57">
          <w:t xml:space="preserve">Metal Fabrications </w:t>
        </w:r>
      </w:ins>
      <w:ins w:id="38" w:author="Mabel Chow" w:date="2022-11-26T10:49:00Z">
        <w:r>
          <w:t>–</w:t>
        </w:r>
      </w:ins>
      <w:ins w:id="39" w:author="Mabel Chow" w:date="2022-11-26T10:48:00Z">
        <w:r w:rsidRPr="00C93E57">
          <w:t xml:space="preserve"> General</w:t>
        </w:r>
      </w:ins>
    </w:p>
    <w:p w14:paraId="736DDFA7" w14:textId="27DB662C" w:rsidR="00C93E57" w:rsidRDefault="00C93E57" w:rsidP="000751DF">
      <w:pPr>
        <w:pStyle w:val="Heading4"/>
        <w:numPr>
          <w:ilvl w:val="3"/>
          <w:numId w:val="21"/>
        </w:numPr>
        <w:tabs>
          <w:tab w:val="left" w:pos="1418"/>
        </w:tabs>
        <w:rPr>
          <w:ins w:id="40" w:author="Mabel Chow" w:date="2022-11-26T10:49:00Z"/>
        </w:rPr>
      </w:pPr>
      <w:ins w:id="41" w:author="Mabel Chow" w:date="2022-11-26T10:49:00Z">
        <w:r>
          <w:t xml:space="preserve">Section </w:t>
        </w:r>
        <w:r w:rsidRPr="00C93E57">
          <w:t xml:space="preserve">05510 </w:t>
        </w:r>
        <w:r w:rsidRPr="00744BCA">
          <w:t>–</w:t>
        </w:r>
        <w:r>
          <w:t xml:space="preserve"> </w:t>
        </w:r>
        <w:r w:rsidRPr="00C93E57">
          <w:t>Metal Stairs</w:t>
        </w:r>
      </w:ins>
    </w:p>
    <w:p w14:paraId="26EB7509" w14:textId="06176522" w:rsidR="00C93E57" w:rsidRDefault="00C93E57" w:rsidP="000751DF">
      <w:pPr>
        <w:pStyle w:val="Heading4"/>
        <w:numPr>
          <w:ilvl w:val="3"/>
          <w:numId w:val="21"/>
        </w:numPr>
        <w:tabs>
          <w:tab w:val="left" w:pos="1418"/>
        </w:tabs>
        <w:rPr>
          <w:ins w:id="42" w:author="Mabel Chow" w:date="2022-04-25T18:53:00Z"/>
        </w:rPr>
      </w:pPr>
      <w:ins w:id="43" w:author="Mabel Chow" w:date="2022-11-26T10:49:00Z">
        <w:r>
          <w:t xml:space="preserve">Section </w:t>
        </w:r>
        <w:r w:rsidRPr="00C93E57">
          <w:t>05512</w:t>
        </w:r>
        <w:r>
          <w:t xml:space="preserve"> </w:t>
        </w:r>
        <w:proofErr w:type="gramStart"/>
        <w:r w:rsidRPr="00744BCA">
          <w:t>–</w:t>
        </w:r>
        <w:r>
          <w:t xml:space="preserve"> </w:t>
        </w:r>
        <w:r w:rsidRPr="00C93E57">
          <w:t xml:space="preserve"> Metal</w:t>
        </w:r>
        <w:proofErr w:type="gramEnd"/>
        <w:r w:rsidRPr="00C93E57">
          <w:t xml:space="preserve"> Handrails</w:t>
        </w:r>
      </w:ins>
    </w:p>
    <w:p w14:paraId="559CD273" w14:textId="77777777" w:rsidR="0099551D" w:rsidRDefault="0099551D" w:rsidP="000751DF">
      <w:pPr>
        <w:pStyle w:val="Heading4"/>
        <w:numPr>
          <w:ilvl w:val="3"/>
          <w:numId w:val="21"/>
        </w:numPr>
        <w:tabs>
          <w:tab w:val="left" w:pos="1418"/>
        </w:tabs>
      </w:pPr>
      <w:bookmarkStart w:id="44" w:name="_Hlk101805245"/>
      <w:ins w:id="45" w:author="Mabel Chow" w:date="2022-04-25T18:53:00Z">
        <w:r>
          <w:t>11700 – Elevated Water Storage Tank</w:t>
        </w:r>
      </w:ins>
    </w:p>
    <w:bookmarkEnd w:id="44"/>
    <w:p w14:paraId="7C4273FE" w14:textId="77777777" w:rsidR="00FC3ED2" w:rsidDel="00D90D43" w:rsidRDefault="00FC3ED2" w:rsidP="00FC3ED2">
      <w:pPr>
        <w:pStyle w:val="Heading4"/>
        <w:rPr>
          <w:del w:id="46" w:author="Paul Shi" w:date="2022-04-13T11:03:00Z"/>
        </w:rPr>
      </w:pPr>
      <w:commentRangeStart w:id="47"/>
      <w:del w:id="48" w:author="Paul Shi" w:date="2022-04-13T11:03:00Z">
        <w:r w:rsidDel="00D90D43">
          <w:delText xml:space="preserve">Section 05500 </w:delText>
        </w:r>
        <w:r w:rsidRPr="00FC3ED2" w:rsidDel="00D90D43">
          <w:delText>–</w:delText>
        </w:r>
        <w:r w:rsidDel="00D90D43">
          <w:delText xml:space="preserve"> Metal Fabrications- General</w:delText>
        </w:r>
      </w:del>
      <w:commentRangeEnd w:id="47"/>
      <w:r w:rsidR="0027329C">
        <w:rPr>
          <w:rStyle w:val="CommentReference"/>
        </w:rPr>
        <w:commentReference w:id="47"/>
      </w:r>
    </w:p>
    <w:p w14:paraId="1C68DEE5" w14:textId="77777777" w:rsidR="00F96B52" w:rsidDel="00D90D43" w:rsidRDefault="00F96B52" w:rsidP="00FC3ED2">
      <w:pPr>
        <w:pStyle w:val="Heading4"/>
        <w:rPr>
          <w:del w:id="49" w:author="Paul Shi" w:date="2022-04-13T11:03:00Z"/>
        </w:rPr>
      </w:pPr>
      <w:del w:id="50" w:author="Paul Shi" w:date="2022-04-13T11:03:00Z">
        <w:r w:rsidRPr="004C0D82" w:rsidDel="00D90D43">
          <w:delText>Section 055</w:delText>
        </w:r>
        <w:r w:rsidDel="00D90D43">
          <w:delText>12</w:delText>
        </w:r>
        <w:r w:rsidRPr="004C0D82" w:rsidDel="00D90D43">
          <w:delText xml:space="preserve"> – </w:delText>
        </w:r>
        <w:r w:rsidDel="00D90D43">
          <w:delText>Aluminum Handrails</w:delText>
        </w:r>
        <w:r w:rsidRPr="004C0D82" w:rsidDel="00D90D43">
          <w:delText xml:space="preserve"> </w:delText>
        </w:r>
      </w:del>
    </w:p>
    <w:p w14:paraId="7E3BC856" w14:textId="77777777" w:rsidR="00F96B52" w:rsidRPr="00B773E4" w:rsidRDefault="00F96B52" w:rsidP="00F96B52">
      <w:pPr>
        <w:pStyle w:val="Heading2"/>
      </w:pPr>
      <w:r w:rsidRPr="00B773E4">
        <w:t>References</w:t>
      </w:r>
    </w:p>
    <w:p w14:paraId="56818094" w14:textId="77777777" w:rsidR="00F96B52" w:rsidRPr="00FC3ED2" w:rsidRDefault="00FC3ED2" w:rsidP="00FC3ED2">
      <w:pPr>
        <w:pStyle w:val="Heading3"/>
      </w:pPr>
      <w:del w:id="51" w:author="Mabel Chow" w:date="2022-04-26T09:43:00Z">
        <w:r w:rsidRPr="00FC3ED2" w:rsidDel="006C344F">
          <w:delText xml:space="preserve"> </w:delText>
        </w:r>
      </w:del>
      <w:r w:rsidR="00F96B52" w:rsidRPr="00FC3ED2">
        <w:t>Comply with the latest edition of the following statutes codes and standa</w:t>
      </w:r>
      <w:r w:rsidRPr="00FC3ED2">
        <w:t>rds and all amendments thereto.</w:t>
      </w:r>
    </w:p>
    <w:p w14:paraId="412E98FD" w14:textId="77777777" w:rsidR="00FC3ED2" w:rsidRPr="00831365" w:rsidRDefault="00FC3ED2" w:rsidP="00FC3ED2">
      <w:pPr>
        <w:pStyle w:val="Heading4"/>
        <w:numPr>
          <w:ilvl w:val="3"/>
          <w:numId w:val="12"/>
        </w:numPr>
        <w:rPr>
          <w:lang w:val="en-GB"/>
        </w:rPr>
      </w:pPr>
      <w:r w:rsidRPr="00831365">
        <w:rPr>
          <w:lang w:val="en-GB"/>
        </w:rPr>
        <w:t>American Society for Testing and Materials (ASTM)</w:t>
      </w:r>
    </w:p>
    <w:p w14:paraId="33AFF8FA" w14:textId="77777777" w:rsidR="00F96B52" w:rsidRPr="00FC3ED2" w:rsidRDefault="00F96B52" w:rsidP="00FC3ED2">
      <w:pPr>
        <w:pStyle w:val="Heading5"/>
      </w:pPr>
      <w:r w:rsidRPr="00FC3ED2">
        <w:t>ASTM A36/ A36M-14; Standard Specification for Carbon Structural Steel.</w:t>
      </w:r>
    </w:p>
    <w:p w14:paraId="00EF6B36" w14:textId="77777777" w:rsidR="00F96B52" w:rsidRPr="00FC3ED2" w:rsidRDefault="00F96B52" w:rsidP="00FC3ED2">
      <w:pPr>
        <w:pStyle w:val="Heading5"/>
      </w:pPr>
      <w:r w:rsidRPr="00FC3ED2">
        <w:t>ASTM A</w:t>
      </w:r>
      <w:r w:rsidR="00C04B7A" w:rsidRPr="00FC3ED2">
        <w:t>276/A276M-1</w:t>
      </w:r>
      <w:r w:rsidR="00583FCD">
        <w:t>6a</w:t>
      </w:r>
      <w:r w:rsidR="00C04B7A" w:rsidRPr="00FC3ED2">
        <w:t>; Standard</w:t>
      </w:r>
      <w:r w:rsidRPr="00FC3ED2">
        <w:t xml:space="preserve"> Specification for </w:t>
      </w:r>
      <w:r w:rsidR="00C04B7A" w:rsidRPr="00FC3ED2">
        <w:t>Stainless Steel Bars and Shapes</w:t>
      </w:r>
      <w:r w:rsidRPr="00FC3ED2">
        <w:t>.</w:t>
      </w:r>
    </w:p>
    <w:p w14:paraId="7BF0A8AA" w14:textId="77777777" w:rsidR="00F96B52" w:rsidRDefault="00F96B52" w:rsidP="00FC3ED2">
      <w:pPr>
        <w:pStyle w:val="Heading5"/>
      </w:pPr>
      <w:r w:rsidRPr="00FC3ED2">
        <w:lastRenderedPageBreak/>
        <w:t>A</w:t>
      </w:r>
      <w:r w:rsidR="00164F3D" w:rsidRPr="00FC3ED2">
        <w:t>STM B429/B429M-10e1; Standard Specification for Aluminum-Alloy Extruded Structural Pipe and Tube</w:t>
      </w:r>
      <w:r w:rsidRPr="00FC3ED2">
        <w:t>.</w:t>
      </w:r>
    </w:p>
    <w:p w14:paraId="5A838ED9" w14:textId="77777777" w:rsidR="00260823" w:rsidRPr="00FC3ED2" w:rsidRDefault="00260823" w:rsidP="00FC3ED2">
      <w:pPr>
        <w:pStyle w:val="Heading5"/>
      </w:pPr>
      <w:r>
        <w:t>ASTM B632/B632M-15, Standard Specification for Aluminum-Alloy Rolled Tread Plate.</w:t>
      </w:r>
    </w:p>
    <w:p w14:paraId="040C016A" w14:textId="77777777" w:rsidR="00AD0C80" w:rsidRDefault="00AD0C80" w:rsidP="00FC3ED2">
      <w:pPr>
        <w:pStyle w:val="Heading4"/>
      </w:pPr>
      <w:r>
        <w:t>American National Standards Institute (ANSI)</w:t>
      </w:r>
    </w:p>
    <w:p w14:paraId="5B9EE62B" w14:textId="77777777" w:rsidR="00164F3D" w:rsidRPr="00FC3ED2" w:rsidRDefault="00164F3D" w:rsidP="00AD0C80">
      <w:pPr>
        <w:pStyle w:val="Heading5"/>
      </w:pPr>
      <w:r w:rsidRPr="00FC3ED2">
        <w:t>ANSI ASC A14.3-2008; American National Standards for Ladders – Fixed – Safety Requirements.</w:t>
      </w:r>
    </w:p>
    <w:p w14:paraId="79F0F555" w14:textId="77777777" w:rsidR="00C04B7A" w:rsidRPr="00FC3ED2" w:rsidRDefault="00C04B7A" w:rsidP="00FC3ED2">
      <w:pPr>
        <w:pStyle w:val="Heading4"/>
      </w:pPr>
      <w:r w:rsidRPr="00FC3ED2">
        <w:t>Ontario Building Code</w:t>
      </w:r>
      <w:r w:rsidR="00766395" w:rsidRPr="00FC3ED2">
        <w:t xml:space="preserve"> (OBC)</w:t>
      </w:r>
      <w:r w:rsidR="00793B0F">
        <w:t xml:space="preserve"> O</w:t>
      </w:r>
      <w:r w:rsidR="00F9505A">
        <w:t>. R</w:t>
      </w:r>
      <w:r w:rsidR="00793B0F">
        <w:t>eg. 312/12</w:t>
      </w:r>
    </w:p>
    <w:p w14:paraId="2C00A56E" w14:textId="77777777" w:rsidR="00164F3D" w:rsidRPr="00FC3ED2" w:rsidRDefault="00164F3D" w:rsidP="00FC3ED2">
      <w:pPr>
        <w:pStyle w:val="Heading4"/>
      </w:pPr>
      <w:r w:rsidRPr="00FC3ED2">
        <w:t>Occupational Health and Safety Act</w:t>
      </w:r>
      <w:r w:rsidR="00F9505A">
        <w:t xml:space="preserve"> R.S. O. 1990, c.O.1.</w:t>
      </w:r>
    </w:p>
    <w:p w14:paraId="2FD74800" w14:textId="77777777" w:rsidR="00164F3D" w:rsidRDefault="00164F3D" w:rsidP="00FC3ED2">
      <w:pPr>
        <w:pStyle w:val="Heading4"/>
      </w:pPr>
      <w:r w:rsidRPr="00FC3ED2">
        <w:t>American Iron and Steel Institute (AISI)</w:t>
      </w:r>
    </w:p>
    <w:p w14:paraId="70F1F613" w14:textId="603E905C" w:rsidR="00285A1B" w:rsidRDefault="00285A1B" w:rsidP="00285A1B">
      <w:pPr>
        <w:pStyle w:val="Heading4"/>
        <w:rPr>
          <w:ins w:id="52" w:author="Mabel Chow" w:date="2022-11-26T09:41:00Z"/>
        </w:rPr>
      </w:pPr>
      <w:r>
        <w:t>Underwriters Lab</w:t>
      </w:r>
      <w:r w:rsidR="004A4492">
        <w:t>o</w:t>
      </w:r>
      <w:r>
        <w:t>ratories</w:t>
      </w:r>
      <w:r w:rsidR="00583FCD">
        <w:t xml:space="preserve"> (UL), Underwriters laboratories Canada (ULC)</w:t>
      </w:r>
    </w:p>
    <w:p w14:paraId="1FDEF6B4" w14:textId="77777777" w:rsidR="006D2256" w:rsidRPr="007B422C" w:rsidRDefault="006D2256" w:rsidP="006D2256">
      <w:pPr>
        <w:pStyle w:val="Heading2"/>
        <w:numPr>
          <w:ilvl w:val="1"/>
          <w:numId w:val="12"/>
        </w:numPr>
        <w:rPr>
          <w:ins w:id="53" w:author="Mabel Chow" w:date="2022-11-26T09:41:00Z"/>
        </w:rPr>
      </w:pPr>
      <w:ins w:id="54" w:author="Mabel Chow" w:date="2022-11-26T09:41:00Z">
        <w:r w:rsidRPr="007B422C">
          <w:t>Measurement and Payment</w:t>
        </w:r>
      </w:ins>
    </w:p>
    <w:p w14:paraId="47AB2371" w14:textId="745DF081" w:rsidR="006D2256" w:rsidRDefault="006D2256" w:rsidP="006D2256">
      <w:pPr>
        <w:pStyle w:val="Heading3"/>
        <w:numPr>
          <w:ilvl w:val="2"/>
          <w:numId w:val="12"/>
        </w:numPr>
        <w:tabs>
          <w:tab w:val="clear" w:pos="1440"/>
          <w:tab w:val="left" w:pos="1418"/>
        </w:tabs>
        <w:ind w:left="1418" w:hanging="709"/>
        <w:rPr>
          <w:ins w:id="55" w:author="Mabel Chow" w:date="2022-11-26T09:41:00Z"/>
        </w:rPr>
      </w:pPr>
      <w:ins w:id="56" w:author="Mabel Chow" w:date="2022-11-26T09:41:00Z">
        <w:r w:rsidRPr="006C58B3">
          <w:t>All costs associated with the work of this Section shall be included in the price(s) for Item No(s). ___ in the Bid Form.</w:t>
        </w:r>
      </w:ins>
    </w:p>
    <w:p w14:paraId="52E07435" w14:textId="77777777" w:rsidR="006D2256" w:rsidRDefault="006D2256" w:rsidP="006D2256">
      <w:pPr>
        <w:pStyle w:val="Heading3"/>
        <w:numPr>
          <w:ilvl w:val="0"/>
          <w:numId w:val="0"/>
        </w:numPr>
        <w:tabs>
          <w:tab w:val="left" w:pos="1418"/>
        </w:tabs>
        <w:ind w:left="1418"/>
        <w:rPr>
          <w:ins w:id="57" w:author="Mabel Chow" w:date="2022-11-26T09:41:00Z"/>
        </w:rPr>
        <w:pPrChange w:id="58" w:author="Mabel Chow" w:date="2022-11-26T09:41:00Z">
          <w:pPr>
            <w:pStyle w:val="Heading3"/>
            <w:numPr>
              <w:numId w:val="12"/>
            </w:numPr>
            <w:tabs>
              <w:tab w:val="clear" w:pos="1440"/>
              <w:tab w:val="left" w:pos="1418"/>
            </w:tabs>
            <w:ind w:left="1418" w:hanging="709"/>
          </w:pPr>
        </w:pPrChange>
      </w:pPr>
    </w:p>
    <w:p w14:paraId="5B3500F9" w14:textId="454CBC0D" w:rsidR="006D2256" w:rsidDel="006D2256" w:rsidRDefault="006D2256" w:rsidP="006D2256">
      <w:pPr>
        <w:pStyle w:val="Heading3"/>
        <w:numPr>
          <w:ilvl w:val="0"/>
          <w:numId w:val="0"/>
        </w:numPr>
        <w:ind w:left="1440" w:hanging="720"/>
        <w:rPr>
          <w:ins w:id="59" w:author="Paul Shi" w:date="2022-03-23T12:53:00Z"/>
          <w:del w:id="60" w:author="Mabel Chow" w:date="2022-11-26T09:41:00Z"/>
        </w:rPr>
        <w:pPrChange w:id="61" w:author="Mabel Chow" w:date="2022-11-26T09:41:00Z">
          <w:pPr>
            <w:pStyle w:val="Heading4"/>
          </w:pPr>
        </w:pPrChange>
      </w:pPr>
    </w:p>
    <w:p w14:paraId="0D7A1B16" w14:textId="77777777" w:rsidR="00542A21" w:rsidRDefault="00542A21" w:rsidP="00542A21">
      <w:pPr>
        <w:pStyle w:val="Heading1"/>
        <w:rPr>
          <w:ins w:id="62" w:author="Paul Shi" w:date="2022-03-23T12:53:00Z"/>
        </w:rPr>
      </w:pPr>
      <w:ins w:id="63" w:author="Paul Shi" w:date="2022-03-23T12:53:00Z">
        <w:r>
          <w:t>submittals</w:t>
        </w:r>
      </w:ins>
    </w:p>
    <w:p w14:paraId="206DC8ED" w14:textId="1A912A25" w:rsidR="00542A21" w:rsidDel="00563481" w:rsidRDefault="00542A21" w:rsidP="00563481">
      <w:pPr>
        <w:pStyle w:val="Heading3"/>
        <w:rPr>
          <w:ins w:id="64" w:author="Paul Shi" w:date="2022-03-23T12:54:00Z"/>
          <w:del w:id="65" w:author="Mabel Chow" w:date="2022-11-26T10:33:00Z"/>
        </w:rPr>
        <w:pPrChange w:id="66" w:author="Mabel Chow" w:date="2022-11-26T10:33:00Z">
          <w:pPr>
            <w:pStyle w:val="Heading2"/>
          </w:pPr>
        </w:pPrChange>
      </w:pPr>
      <w:ins w:id="67" w:author="Paul Shi" w:date="2022-03-23T12:54:00Z">
        <w:r>
          <w:t>Submit shop drawings in accordance with Division 1. Drawings shall indicate design</w:t>
        </w:r>
      </w:ins>
    </w:p>
    <w:p w14:paraId="2EC1ECD6" w14:textId="1D769C0B" w:rsidR="00542A21" w:rsidDel="0027329C" w:rsidRDefault="00563481" w:rsidP="00563481">
      <w:pPr>
        <w:pStyle w:val="Heading3"/>
        <w:rPr>
          <w:ins w:id="68" w:author="Paul Shi" w:date="2022-03-23T12:54:00Z"/>
          <w:del w:id="69" w:author="Radulovic, Nicole" w:date="2022-11-03T13:40:00Z"/>
        </w:rPr>
        <w:pPrChange w:id="70" w:author="Mabel Chow" w:date="2022-11-26T10:33:00Z">
          <w:pPr>
            <w:pStyle w:val="Heading2"/>
          </w:pPr>
        </w:pPrChange>
      </w:pPr>
      <w:ins w:id="71" w:author="Mabel Chow" w:date="2022-11-26T10:33:00Z">
        <w:r>
          <w:t xml:space="preserve"> </w:t>
        </w:r>
      </w:ins>
      <w:ins w:id="72" w:author="Paul Shi" w:date="2022-03-23T12:54:00Z">
        <w:r w:rsidR="00542A21">
          <w:t>loads and shall bear the seal and signature of a qualified Professional Engineer</w:t>
        </w:r>
        <w:del w:id="73" w:author="Radulovic, Nicole" w:date="2022-11-03T13:40:00Z">
          <w:r w:rsidR="00542A21" w:rsidDel="0027329C">
            <w:delText xml:space="preserve"> registered</w:delText>
          </w:r>
        </w:del>
      </w:ins>
    </w:p>
    <w:p w14:paraId="60A7A52F" w14:textId="77777777" w:rsidR="00542A21" w:rsidRDefault="00542A21" w:rsidP="00563481">
      <w:pPr>
        <w:pStyle w:val="Heading3"/>
        <w:rPr>
          <w:ins w:id="74" w:author="Paul Shi" w:date="2022-03-23T12:54:00Z"/>
        </w:rPr>
        <w:pPrChange w:id="75" w:author="Mabel Chow" w:date="2022-11-26T10:33:00Z">
          <w:pPr>
            <w:pStyle w:val="Heading2"/>
          </w:pPr>
        </w:pPrChange>
      </w:pPr>
      <w:ins w:id="76" w:author="Paul Shi" w:date="2022-03-23T12:54:00Z">
        <w:del w:id="77" w:author="Radulovic, Nicole" w:date="2022-11-03T13:40:00Z">
          <w:r w:rsidDel="0027329C">
            <w:delText>or licensed in the Province of Ontario</w:delText>
          </w:r>
        </w:del>
        <w:r>
          <w:t>.</w:t>
        </w:r>
      </w:ins>
    </w:p>
    <w:p w14:paraId="1A78D4F1" w14:textId="6C2CE337" w:rsidR="00542A21" w:rsidDel="00563481" w:rsidRDefault="00542A21" w:rsidP="00563481">
      <w:pPr>
        <w:pStyle w:val="Heading3"/>
        <w:rPr>
          <w:ins w:id="78" w:author="Paul Shi" w:date="2022-03-23T12:54:00Z"/>
          <w:del w:id="79" w:author="Mabel Chow" w:date="2022-11-26T10:33:00Z"/>
        </w:rPr>
        <w:pPrChange w:id="80" w:author="Mabel Chow" w:date="2022-11-26T10:33:00Z">
          <w:pPr>
            <w:pStyle w:val="Heading2"/>
          </w:pPr>
        </w:pPrChange>
      </w:pPr>
      <w:ins w:id="81" w:author="Paul Shi" w:date="2022-03-23T12:54:00Z">
        <w:r>
          <w:t>Clearly indicate profiles, sizes, materials, core thicknesses, finishes, connections, joints,</w:t>
        </w:r>
      </w:ins>
    </w:p>
    <w:p w14:paraId="288DE55D" w14:textId="171E507F" w:rsidR="00542A21" w:rsidDel="00563481" w:rsidRDefault="00563481" w:rsidP="00563481">
      <w:pPr>
        <w:pStyle w:val="Heading3"/>
        <w:rPr>
          <w:ins w:id="82" w:author="Paul Shi" w:date="2022-03-23T12:54:00Z"/>
          <w:del w:id="83" w:author="Mabel Chow" w:date="2022-11-26T10:33:00Z"/>
        </w:rPr>
        <w:pPrChange w:id="84" w:author="Mabel Chow" w:date="2022-11-26T10:33:00Z">
          <w:pPr>
            <w:pStyle w:val="Heading2"/>
          </w:pPr>
        </w:pPrChange>
      </w:pPr>
      <w:ins w:id="85" w:author="Mabel Chow" w:date="2022-11-26T10:33:00Z">
        <w:r>
          <w:t xml:space="preserve"> </w:t>
        </w:r>
      </w:ins>
      <w:ins w:id="86" w:author="Paul Shi" w:date="2022-03-23T12:54:00Z">
        <w:r w:rsidR="00542A21">
          <w:t xml:space="preserve">method of anchorage, number of anchors, supports, reinforcement, </w:t>
        </w:r>
        <w:proofErr w:type="gramStart"/>
        <w:r w:rsidR="00542A21">
          <w:t>size</w:t>
        </w:r>
        <w:proofErr w:type="gramEnd"/>
        <w:r w:rsidR="00542A21">
          <w:t xml:space="preserve"> and type of</w:t>
        </w:r>
      </w:ins>
    </w:p>
    <w:p w14:paraId="66A4E305" w14:textId="69387384" w:rsidR="00542A21" w:rsidRDefault="00563481" w:rsidP="00563481">
      <w:pPr>
        <w:pStyle w:val="Heading3"/>
        <w:rPr>
          <w:ins w:id="87" w:author="Paul Shi" w:date="2022-03-23T12:54:00Z"/>
        </w:rPr>
        <w:pPrChange w:id="88" w:author="Mabel Chow" w:date="2022-11-26T10:33:00Z">
          <w:pPr>
            <w:pStyle w:val="Heading2"/>
          </w:pPr>
        </w:pPrChange>
      </w:pPr>
      <w:ins w:id="89" w:author="Mabel Chow" w:date="2022-11-26T10:33:00Z">
        <w:r>
          <w:t xml:space="preserve"> </w:t>
        </w:r>
      </w:ins>
      <w:ins w:id="90" w:author="Paul Shi" w:date="2022-03-23T12:54:00Z">
        <w:r w:rsidR="00542A21">
          <w:t>fasteners and accessories.</w:t>
        </w:r>
      </w:ins>
    </w:p>
    <w:p w14:paraId="5EA62688" w14:textId="18FC8868" w:rsidR="00542A21" w:rsidDel="00563481" w:rsidRDefault="00542A21" w:rsidP="00563481">
      <w:pPr>
        <w:pStyle w:val="Heading3"/>
        <w:rPr>
          <w:ins w:id="91" w:author="Paul Shi" w:date="2022-03-23T12:54:00Z"/>
          <w:del w:id="92" w:author="Mabel Chow" w:date="2022-11-26T10:33:00Z"/>
        </w:rPr>
        <w:pPrChange w:id="93" w:author="Mabel Chow" w:date="2022-11-26T10:33:00Z">
          <w:pPr>
            <w:pStyle w:val="Heading2"/>
          </w:pPr>
        </w:pPrChange>
      </w:pPr>
      <w:ins w:id="94" w:author="Paul Shi" w:date="2022-03-23T12:54:00Z">
        <w:r>
          <w:t xml:space="preserve">Include erection drawings, </w:t>
        </w:r>
        <w:proofErr w:type="gramStart"/>
        <w:r>
          <w:t>elevations</w:t>
        </w:r>
        <w:proofErr w:type="gramEnd"/>
        <w:r>
          <w:t xml:space="preserve"> and details where applicable.</w:t>
        </w:r>
      </w:ins>
    </w:p>
    <w:p w14:paraId="272128F1" w14:textId="44BF587D" w:rsidR="00542A21" w:rsidDel="00563481" w:rsidRDefault="00563481" w:rsidP="00563481">
      <w:pPr>
        <w:pStyle w:val="Heading3"/>
        <w:rPr>
          <w:ins w:id="95" w:author="Paul Shi" w:date="2022-03-23T12:54:00Z"/>
          <w:del w:id="96" w:author="Mabel Chow" w:date="2022-11-26T10:33:00Z"/>
        </w:rPr>
        <w:pPrChange w:id="97" w:author="Mabel Chow" w:date="2022-11-26T10:33:00Z">
          <w:pPr>
            <w:pStyle w:val="Heading2"/>
          </w:pPr>
        </w:pPrChange>
      </w:pPr>
      <w:ins w:id="98" w:author="Mabel Chow" w:date="2022-11-26T10:33:00Z">
        <w:r>
          <w:t xml:space="preserve"> </w:t>
        </w:r>
      </w:ins>
      <w:ins w:id="99" w:author="Paul Shi" w:date="2022-03-23T12:54:00Z">
        <w:r w:rsidR="00542A21">
          <w:t>Indicate any necessary welding using CISC Standard Welding Symbols. Clearly indicate</w:t>
        </w:r>
      </w:ins>
    </w:p>
    <w:p w14:paraId="3E2C70DB" w14:textId="097411D0" w:rsidR="00542A21" w:rsidRPr="00FC3ED2" w:rsidRDefault="00563481" w:rsidP="00563481">
      <w:pPr>
        <w:pStyle w:val="Heading3"/>
        <w:pPrChange w:id="100" w:author="Mabel Chow" w:date="2022-11-26T10:33:00Z">
          <w:pPr>
            <w:pStyle w:val="Heading4"/>
          </w:pPr>
        </w:pPrChange>
      </w:pPr>
      <w:ins w:id="101" w:author="Mabel Chow" w:date="2022-11-26T10:33:00Z">
        <w:r>
          <w:t xml:space="preserve"> </w:t>
        </w:r>
      </w:ins>
      <w:ins w:id="102" w:author="Paul Shi" w:date="2022-03-23T12:54:00Z">
        <w:r w:rsidR="00542A21">
          <w:t>net weld lengths.</w:t>
        </w:r>
      </w:ins>
    </w:p>
    <w:p w14:paraId="49F24A17" w14:textId="77777777" w:rsidR="00CE6706" w:rsidRPr="00E85DD8" w:rsidRDefault="00CE6706" w:rsidP="00CE6706">
      <w:pPr>
        <w:pStyle w:val="Heading1"/>
      </w:pPr>
      <w:r w:rsidRPr="00E85DD8">
        <w:t>PRODUCTS</w:t>
      </w:r>
    </w:p>
    <w:p w14:paraId="6F112799" w14:textId="77777777" w:rsidR="00CE6706" w:rsidRPr="00563481" w:rsidRDefault="00CE6706" w:rsidP="00CE6706">
      <w:pPr>
        <w:pStyle w:val="Heading2"/>
      </w:pPr>
      <w:r w:rsidRPr="00E85DD8">
        <w:t>Steel Lintels</w:t>
      </w:r>
      <w:r w:rsidR="00AD713C" w:rsidRPr="00E85DD8">
        <w:t xml:space="preserve"> </w:t>
      </w:r>
      <w:r w:rsidRPr="00563481">
        <w:t>and Shelf Angles</w:t>
      </w:r>
    </w:p>
    <w:p w14:paraId="00291139" w14:textId="77777777" w:rsidR="00CE6706" w:rsidRPr="00563481" w:rsidRDefault="00CE6706" w:rsidP="005F5263">
      <w:pPr>
        <w:pStyle w:val="Heading3"/>
        <w:tabs>
          <w:tab w:val="clear" w:pos="1440"/>
          <w:tab w:val="left" w:pos="1418"/>
        </w:tabs>
        <w:ind w:left="1418" w:hanging="709"/>
        <w:rPr>
          <w:rPrChange w:id="103" w:author="Mabel Chow" w:date="2022-11-26T10:34:00Z">
            <w:rPr>
              <w:highlight w:val="yellow"/>
            </w:rPr>
          </w:rPrChange>
        </w:rPr>
      </w:pPr>
      <w:r w:rsidRPr="00563481">
        <w:t>ASTM A36/A36M</w:t>
      </w:r>
      <w:r w:rsidR="00F96B52" w:rsidRPr="00563481">
        <w:t>-14</w:t>
      </w:r>
      <w:r w:rsidRPr="00563481">
        <w:t xml:space="preserve">, hot dip </w:t>
      </w:r>
      <w:proofErr w:type="gramStart"/>
      <w:r w:rsidRPr="00563481">
        <w:t>galvanize</w:t>
      </w:r>
      <w:proofErr w:type="gramEnd"/>
      <w:r w:rsidRPr="00563481">
        <w:t xml:space="preserve"> after fabrication in accordance with </w:t>
      </w:r>
      <w:ins w:id="104" w:author="Paul Shi" w:date="2022-03-23T12:40:00Z">
        <w:r w:rsidR="00E177DE" w:rsidRPr="00563481">
          <w:t>ASTM A123</w:t>
        </w:r>
      </w:ins>
      <w:del w:id="105" w:author="Paul Shi" w:date="2022-03-23T08:14:00Z">
        <w:r w:rsidR="00C04B7A" w:rsidRPr="00563481" w:rsidDel="00ED20D0">
          <w:rPr>
            <w:rPrChange w:id="106" w:author="Mabel Chow" w:date="2022-11-26T10:34:00Z">
              <w:rPr>
                <w:highlight w:val="yellow"/>
              </w:rPr>
            </w:rPrChange>
          </w:rPr>
          <w:delText xml:space="preserve">[Consultant to provide alternate standard as appropriate to replace withdrawn </w:delText>
        </w:r>
      </w:del>
      <w:r w:rsidR="00C04B7A" w:rsidRPr="00563481">
        <w:rPr>
          <w:rPrChange w:id="107" w:author="Mabel Chow" w:date="2022-11-26T10:34:00Z">
            <w:rPr>
              <w:highlight w:val="yellow"/>
            </w:rPr>
          </w:rPrChange>
        </w:rPr>
        <w:t>G164</w:t>
      </w:r>
      <w:del w:id="108" w:author="Mabel Chow" w:date="2022-11-26T10:51:00Z">
        <w:r w:rsidR="00C04B7A" w:rsidRPr="00563481" w:rsidDel="00314515">
          <w:rPr>
            <w:rPrChange w:id="109" w:author="Mabel Chow" w:date="2022-11-26T10:34:00Z">
              <w:rPr>
                <w:highlight w:val="yellow"/>
              </w:rPr>
            </w:rPrChange>
          </w:rPr>
          <w:delText>]</w:delText>
        </w:r>
      </w:del>
      <w:r w:rsidRPr="00563481">
        <w:rPr>
          <w:rPrChange w:id="110" w:author="Mabel Chow" w:date="2022-11-26T10:34:00Z">
            <w:rPr>
              <w:highlight w:val="yellow"/>
            </w:rPr>
          </w:rPrChange>
        </w:rPr>
        <w:t>.</w:t>
      </w:r>
    </w:p>
    <w:p w14:paraId="428655E7" w14:textId="77777777" w:rsidR="00CE6706" w:rsidRPr="00563481" w:rsidRDefault="00CE6706" w:rsidP="005F5263">
      <w:pPr>
        <w:pStyle w:val="Heading3"/>
        <w:tabs>
          <w:tab w:val="clear" w:pos="1440"/>
          <w:tab w:val="left" w:pos="1418"/>
        </w:tabs>
        <w:ind w:left="1418" w:hanging="709"/>
        <w:rPr>
          <w:rPrChange w:id="111" w:author="Mabel Chow" w:date="2022-11-26T10:34:00Z">
            <w:rPr>
              <w:highlight w:val="yellow"/>
            </w:rPr>
          </w:rPrChange>
        </w:rPr>
      </w:pPr>
      <w:del w:id="112" w:author="Paul Shi" w:date="2022-03-23T08:11:00Z">
        <w:r w:rsidRPr="00563481" w:rsidDel="00ED20D0">
          <w:rPr>
            <w:rPrChange w:id="113" w:author="Mabel Chow" w:date="2022-11-26T10:34:00Z">
              <w:rPr>
                <w:highlight w:val="yellow"/>
              </w:rPr>
            </w:rPrChange>
          </w:rPr>
          <w:delText>[</w:delText>
        </w:r>
      </w:del>
      <w:r w:rsidRPr="00563481">
        <w:rPr>
          <w:rPrChange w:id="114" w:author="Mabel Chow" w:date="2022-11-26T10:34:00Z">
            <w:rPr>
              <w:highlight w:val="yellow"/>
            </w:rPr>
          </w:rPrChange>
        </w:rPr>
        <w:t>Where lintel or shelf angle size is not shown, design lintels to OBC 9.20.5.2 Lintel Support</w:t>
      </w:r>
      <w:r w:rsidR="00C04B7A" w:rsidRPr="00563481">
        <w:rPr>
          <w:rPrChange w:id="115" w:author="Mabel Chow" w:date="2022-11-26T10:34:00Z">
            <w:rPr>
              <w:highlight w:val="yellow"/>
            </w:rPr>
          </w:rPrChange>
        </w:rPr>
        <w:t xml:space="preserve">. </w:t>
      </w:r>
      <w:del w:id="116" w:author="Paul Shi" w:date="2022-03-23T08:11:00Z">
        <w:r w:rsidR="00C04B7A" w:rsidRPr="00563481" w:rsidDel="00ED20D0">
          <w:rPr>
            <w:rPrChange w:id="117" w:author="Mabel Chow" w:date="2022-11-26T10:34:00Z">
              <w:rPr>
                <w:highlight w:val="yellow"/>
              </w:rPr>
            </w:rPrChange>
          </w:rPr>
          <w:delText>Consultant to confirm with current edition of OBC and amend as required</w:delText>
        </w:r>
        <w:r w:rsidRPr="00563481" w:rsidDel="00ED20D0">
          <w:rPr>
            <w:rPrChange w:id="118" w:author="Mabel Chow" w:date="2022-11-26T10:34:00Z">
              <w:rPr>
                <w:highlight w:val="yellow"/>
              </w:rPr>
            </w:rPrChange>
          </w:rPr>
          <w:delText>.]</w:delText>
        </w:r>
      </w:del>
    </w:p>
    <w:p w14:paraId="369A607A" w14:textId="77777777" w:rsidR="00CE6706" w:rsidRPr="00E85DD8" w:rsidRDefault="00CE6706" w:rsidP="005F5263">
      <w:pPr>
        <w:pStyle w:val="Heading3"/>
        <w:tabs>
          <w:tab w:val="clear" w:pos="1440"/>
          <w:tab w:val="left" w:pos="1418"/>
        </w:tabs>
        <w:ind w:left="1418" w:hanging="709"/>
      </w:pPr>
      <w:r w:rsidRPr="00563481">
        <w:t>Provide adjustable</w:t>
      </w:r>
      <w:r w:rsidRPr="00E85DD8">
        <w:t xml:space="preserve"> anchors for lintels and shelf angles.</w:t>
      </w:r>
    </w:p>
    <w:p w14:paraId="5B73FD36" w14:textId="3F54ADC5" w:rsidR="00CE6706" w:rsidRPr="00E85DD8" w:rsidRDefault="00CE6706" w:rsidP="00CE6706">
      <w:pPr>
        <w:pStyle w:val="Heading2"/>
      </w:pPr>
      <w:r w:rsidRPr="00E85DD8">
        <w:t xml:space="preserve">Embedded </w:t>
      </w:r>
      <w:ins w:id="119" w:author="Paul Shi" w:date="2022-03-23T12:40:00Z">
        <w:del w:id="120" w:author="Mabel Chow" w:date="2022-11-26T10:34:00Z">
          <w:r w:rsidR="00E177DE" w:rsidDel="00563481">
            <w:delText>Aluminum</w:delText>
          </w:r>
        </w:del>
      </w:ins>
      <w:del w:id="121" w:author="Mabel Chow" w:date="2022-11-26T10:34:00Z">
        <w:r w:rsidRPr="00E85DD8" w:rsidDel="00563481">
          <w:delText>Steel</w:delText>
        </w:r>
      </w:del>
      <w:ins w:id="122" w:author="Paul Shi" w:date="2022-03-23T12:41:00Z">
        <w:del w:id="123" w:author="Mabel Chow" w:date="2022-11-26T10:34:00Z">
          <w:r w:rsidR="00E177DE" w:rsidDel="00563481">
            <w:delText xml:space="preserve"> </w:delText>
          </w:r>
        </w:del>
      </w:ins>
      <w:del w:id="124" w:author="Mabel Chow" w:date="2022-11-26T10:34:00Z">
        <w:r w:rsidR="00AD713C" w:rsidRPr="00E85DD8" w:rsidDel="00563481">
          <w:delText xml:space="preserve"> </w:delText>
        </w:r>
      </w:del>
      <w:r w:rsidRPr="00E85DD8">
        <w:t>Support Frames</w:t>
      </w:r>
      <w:r w:rsidR="00AD713C" w:rsidRPr="00E85DD8">
        <w:t xml:space="preserve"> </w:t>
      </w:r>
      <w:r w:rsidRPr="00E85DD8">
        <w:t xml:space="preserve">for </w:t>
      </w:r>
      <w:ins w:id="125" w:author="Paul Shi" w:date="2022-03-23T12:41:00Z">
        <w:del w:id="126" w:author="Mabel Chow" w:date="2022-11-26T10:34:00Z">
          <w:r w:rsidR="00E177DE" w:rsidDel="00563481">
            <w:delText>Aluminum</w:delText>
          </w:r>
        </w:del>
      </w:ins>
      <w:ins w:id="127" w:author="Paul Shi" w:date="2022-04-13T10:09:00Z">
        <w:del w:id="128" w:author="Mabel Chow" w:date="2022-11-26T10:34:00Z">
          <w:r w:rsidR="00DE12E8" w:rsidDel="00563481">
            <w:delText xml:space="preserve"> </w:delText>
          </w:r>
        </w:del>
      </w:ins>
      <w:del w:id="129" w:author="Paul Shi" w:date="2022-03-23T12:40:00Z">
        <w:r w:rsidRPr="00E85DD8" w:rsidDel="00E177DE">
          <w:delText>Floor</w:delText>
        </w:r>
        <w:r w:rsidR="00AD713C" w:rsidRPr="00E85DD8" w:rsidDel="00E177DE">
          <w:delText xml:space="preserve"> </w:delText>
        </w:r>
        <w:r w:rsidRPr="00E85DD8" w:rsidDel="00E177DE">
          <w:delText xml:space="preserve">Plate and </w:delText>
        </w:r>
      </w:del>
      <w:r w:rsidRPr="00E85DD8">
        <w:t>Grating</w:t>
      </w:r>
    </w:p>
    <w:p w14:paraId="0BC5F91B" w14:textId="0210B7EC" w:rsidR="00CE6706" w:rsidRPr="00E85DD8" w:rsidRDefault="00CE6706" w:rsidP="00E177DE">
      <w:pPr>
        <w:pStyle w:val="Heading3"/>
      </w:pPr>
      <w:del w:id="130" w:author="Paul Shi" w:date="2022-03-23T12:41:00Z">
        <w:r w:rsidRPr="00E85DD8" w:rsidDel="00E177DE">
          <w:delText xml:space="preserve">Steel </w:delText>
        </w:r>
      </w:del>
      <w:ins w:id="131" w:author="Paul Shi" w:date="2022-03-23T12:41:00Z">
        <w:del w:id="132" w:author="Mabel Chow" w:date="2022-11-26T10:34:00Z">
          <w:r w:rsidR="00E177DE" w:rsidDel="00563481">
            <w:delText xml:space="preserve">Aluminum </w:delText>
          </w:r>
        </w:del>
      </w:ins>
      <w:del w:id="133" w:author="Mabel Chow" w:date="2022-11-26T10:34:00Z">
        <w:r w:rsidRPr="00E85DD8" w:rsidDel="00563481">
          <w:delText>a</w:delText>
        </w:r>
      </w:del>
      <w:ins w:id="134" w:author="Mabel Chow" w:date="2022-11-26T10:34:00Z">
        <w:r w:rsidR="00563481">
          <w:t>A</w:t>
        </w:r>
      </w:ins>
      <w:r w:rsidRPr="00E85DD8">
        <w:t>ngle support frames to be embedded in concrete</w:t>
      </w:r>
      <w:ins w:id="135" w:author="Paul Shi" w:date="2022-04-13T10:09:00Z">
        <w:r w:rsidR="00DE12E8" w:rsidRPr="00DE12E8">
          <w:t xml:space="preserve"> </w:t>
        </w:r>
        <w:r w:rsidR="00DE12E8">
          <w:t xml:space="preserve">or anchored on </w:t>
        </w:r>
      </w:ins>
      <w:ins w:id="136" w:author="Paul Shi" w:date="2022-04-13T10:10:00Z">
        <w:r w:rsidR="00DE12E8">
          <w:t>concrete</w:t>
        </w:r>
      </w:ins>
      <w:r w:rsidRPr="00E85DD8">
        <w:t xml:space="preserve"> shall </w:t>
      </w:r>
      <w:del w:id="137" w:author="Mabel Chow" w:date="2022-11-26T10:34:00Z">
        <w:r w:rsidRPr="00E85DD8" w:rsidDel="00563481">
          <w:delText>be</w:delText>
        </w:r>
      </w:del>
      <w:ins w:id="138" w:author="Paul Shi" w:date="2022-03-23T12:41:00Z">
        <w:del w:id="139" w:author="Mabel Chow" w:date="2022-11-26T10:34:00Z">
          <w:r w:rsidR="00E177DE" w:rsidDel="00563481">
            <w:delText xml:space="preserve"> </w:delText>
          </w:r>
        </w:del>
      </w:ins>
      <w:del w:id="140" w:author="Mabel Chow" w:date="2022-11-26T10:34:00Z">
        <w:r w:rsidRPr="00E85DD8" w:rsidDel="00563481">
          <w:delText xml:space="preserve"> </w:delText>
        </w:r>
      </w:del>
      <w:ins w:id="141" w:author="Paul Shi" w:date="2022-03-23T12:41:00Z">
        <w:del w:id="142" w:author="Mabel Chow" w:date="2022-11-26T10:34:00Z">
          <w:r w:rsidR="00E177DE" w:rsidDel="00563481">
            <w:delText xml:space="preserve">aluminum alloy, 6061-T6 and </w:delText>
          </w:r>
        </w:del>
        <w:r w:rsidR="00E177DE">
          <w:t>designed by Contractor in accordance with the Contract Drawings and the current OBC and</w:t>
        </w:r>
      </w:ins>
      <w:ins w:id="143" w:author="Paul Shi" w:date="2022-03-23T12:42:00Z">
        <w:r w:rsidR="00E177DE">
          <w:t xml:space="preserve"> </w:t>
        </w:r>
      </w:ins>
      <w:ins w:id="144" w:author="Paul Shi" w:date="2022-03-23T12:41:00Z">
        <w:r w:rsidR="00E177DE">
          <w:t>OSHA.</w:t>
        </w:r>
      </w:ins>
      <w:del w:id="145" w:author="Paul Shi" w:date="2022-03-23T12:41:00Z">
        <w:r w:rsidRPr="00E85DD8" w:rsidDel="00E177DE">
          <w:delText xml:space="preserve">stainless steel, </w:delText>
        </w:r>
        <w:r w:rsidR="00C04B7A" w:rsidDel="00E177DE">
          <w:delText xml:space="preserve">ASTM </w:delText>
        </w:r>
        <w:r w:rsidRPr="00E85DD8" w:rsidDel="00E177DE">
          <w:delText>A276</w:delText>
        </w:r>
        <w:r w:rsidR="00C04B7A" w:rsidDel="00E177DE">
          <w:delText>/A276M-1</w:delText>
        </w:r>
        <w:r w:rsidR="00583FCD" w:rsidDel="00E177DE">
          <w:delText>6a</w:delText>
        </w:r>
        <w:r w:rsidRPr="00E85DD8" w:rsidDel="00E177DE">
          <w:delText>, AISI Type 316</w:delText>
        </w:r>
      </w:del>
      <w:r w:rsidRPr="00E85DD8">
        <w:t>, unless indicated otherwise.</w:t>
      </w:r>
    </w:p>
    <w:p w14:paraId="44F23748" w14:textId="70373D57" w:rsidR="00CE6706" w:rsidRPr="00E85DD8" w:rsidRDefault="00CE6706" w:rsidP="005F5263">
      <w:pPr>
        <w:pStyle w:val="Heading3"/>
        <w:tabs>
          <w:tab w:val="clear" w:pos="1440"/>
          <w:tab w:val="left" w:pos="1418"/>
        </w:tabs>
        <w:ind w:left="1418" w:hanging="709"/>
      </w:pPr>
      <w:r w:rsidRPr="00E85DD8">
        <w:t xml:space="preserve">Welded anchors for </w:t>
      </w:r>
      <w:del w:id="146" w:author="Paul Shi" w:date="2022-03-23T12:42:00Z">
        <w:r w:rsidRPr="00E85DD8" w:rsidDel="00E177DE">
          <w:delText xml:space="preserve">stainless </w:delText>
        </w:r>
      </w:del>
      <w:ins w:id="147" w:author="Paul Shi" w:date="2022-03-23T12:42:00Z">
        <w:del w:id="148" w:author="Mabel Chow" w:date="2022-11-26T10:34:00Z">
          <w:r w:rsidR="00E177DE" w:rsidDel="00563481">
            <w:delText>aluminum</w:delText>
          </w:r>
          <w:r w:rsidR="00E177DE" w:rsidRPr="00E85DD8" w:rsidDel="00563481">
            <w:delText xml:space="preserve"> </w:delText>
          </w:r>
        </w:del>
      </w:ins>
      <w:del w:id="149" w:author="Paul Shi" w:date="2022-03-23T12:42:00Z">
        <w:r w:rsidRPr="00E85DD8" w:rsidDel="00E177DE">
          <w:delText xml:space="preserve">steel </w:delText>
        </w:r>
      </w:del>
      <w:r w:rsidRPr="00E85DD8">
        <w:t xml:space="preserve">support frames shall </w:t>
      </w:r>
      <w:del w:id="150" w:author="Mabel Chow" w:date="2022-11-26T10:34:00Z">
        <w:r w:rsidRPr="00E85DD8" w:rsidDel="00563481">
          <w:delText>also be stainless steel</w:delText>
        </w:r>
      </w:del>
      <w:ins w:id="151" w:author="Paul Shi" w:date="2022-03-23T12:42:00Z">
        <w:del w:id="152" w:author="Mabel Chow" w:date="2022-11-26T10:34:00Z">
          <w:r w:rsidR="00E177DE" w:rsidDel="00563481">
            <w:delText>aluminum</w:delText>
          </w:r>
        </w:del>
      </w:ins>
      <w:ins w:id="153" w:author="Mabel Chow" w:date="2022-11-26T10:34:00Z">
        <w:r w:rsidR="00563481">
          <w:t>be of same</w:t>
        </w:r>
      </w:ins>
      <w:ins w:id="154" w:author="Mabel Chow" w:date="2022-11-26T10:35:00Z">
        <w:r w:rsidR="00563481">
          <w:t xml:space="preserve"> material</w:t>
        </w:r>
      </w:ins>
      <w:ins w:id="155" w:author="Paul Shi" w:date="2022-03-23T12:42:00Z">
        <w:r w:rsidR="00E177DE">
          <w:t xml:space="preserve"> as per Contract Drawings</w:t>
        </w:r>
      </w:ins>
      <w:r w:rsidRPr="00E85DD8">
        <w:t>.</w:t>
      </w:r>
    </w:p>
    <w:p w14:paraId="1B3FA105" w14:textId="77777777" w:rsidR="00CE6706" w:rsidRPr="00E85DD8" w:rsidRDefault="00E757C3" w:rsidP="00CE6706">
      <w:pPr>
        <w:pStyle w:val="Heading2"/>
      </w:pPr>
      <w:ins w:id="156" w:author="Mabel Chow" w:date="2022-04-26T09:52:00Z">
        <w:r>
          <w:t>Floor Plate and Grating</w:t>
        </w:r>
      </w:ins>
    </w:p>
    <w:p w14:paraId="73110AD0" w14:textId="77777777" w:rsidR="00CE6706" w:rsidRPr="00E85DD8" w:rsidRDefault="00CE6706" w:rsidP="00C51B18">
      <w:pPr>
        <w:pStyle w:val="Heading3"/>
        <w:tabs>
          <w:tab w:val="clear" w:pos="1440"/>
          <w:tab w:val="left" w:pos="1418"/>
        </w:tabs>
        <w:ind w:left="1418" w:hanging="709"/>
      </w:pPr>
      <w:r w:rsidRPr="00E85DD8">
        <w:t>Design Requirements:</w:t>
      </w:r>
    </w:p>
    <w:p w14:paraId="6FD8D122" w14:textId="77777777" w:rsidR="00F9505A" w:rsidRPr="00563481" w:rsidDel="00E757C3" w:rsidRDefault="00F9505A" w:rsidP="00B23602">
      <w:pPr>
        <w:pStyle w:val="Heading4"/>
        <w:rPr>
          <w:del w:id="157" w:author="Mabel Chow" w:date="2022-04-26T09:52:00Z"/>
        </w:rPr>
      </w:pPr>
      <w:r w:rsidRPr="00563481">
        <w:lastRenderedPageBreak/>
        <w:t>Visit the site and measure existing floor plate openings to be replaced or</w:t>
      </w:r>
      <w:r w:rsidR="001521B2" w:rsidRPr="00563481">
        <w:t xml:space="preserve"> modified</w:t>
      </w:r>
    </w:p>
    <w:p w14:paraId="6BDC040E" w14:textId="77777777" w:rsidR="00F9505A" w:rsidRPr="00563481" w:rsidRDefault="00F9505A" w:rsidP="00563481">
      <w:pPr>
        <w:pStyle w:val="Heading4"/>
        <w:pPrChange w:id="158" w:author="Mabel Chow" w:date="2022-11-26T10:35:00Z">
          <w:pPr>
            <w:pStyle w:val="Heading4"/>
            <w:numPr>
              <w:ilvl w:val="0"/>
              <w:numId w:val="0"/>
            </w:numPr>
            <w:tabs>
              <w:tab w:val="clear" w:pos="2160"/>
            </w:tabs>
            <w:ind w:left="0" w:firstLine="0"/>
          </w:pPr>
        </w:pPrChange>
      </w:pPr>
    </w:p>
    <w:p w14:paraId="72946CEB" w14:textId="77777777" w:rsidR="00CE6706" w:rsidRPr="00563481" w:rsidRDefault="00CE6706" w:rsidP="00563481">
      <w:pPr>
        <w:pStyle w:val="Heading4"/>
        <w:pPrChange w:id="159" w:author="Mabel Chow" w:date="2022-11-26T10:35:00Z">
          <w:pPr>
            <w:pStyle w:val="Heading4"/>
            <w:tabs>
              <w:tab w:val="left" w:pos="2127"/>
            </w:tabs>
            <w:ind w:left="2127" w:hanging="709"/>
          </w:pPr>
        </w:pPrChange>
      </w:pPr>
      <w:r w:rsidRPr="00563481">
        <w:t>Design floor plates and frames.</w:t>
      </w:r>
    </w:p>
    <w:p w14:paraId="43235980" w14:textId="77777777" w:rsidR="00CE6706" w:rsidRPr="00563481" w:rsidRDefault="00CE6706" w:rsidP="00563481">
      <w:pPr>
        <w:pStyle w:val="Heading4"/>
        <w:pPrChange w:id="160" w:author="Mabel Chow" w:date="2022-11-26T10:35:00Z">
          <w:pPr>
            <w:pStyle w:val="Heading4"/>
            <w:tabs>
              <w:tab w:val="left" w:pos="2127"/>
            </w:tabs>
            <w:ind w:left="2127" w:hanging="709"/>
          </w:pPr>
        </w:pPrChange>
      </w:pPr>
      <w:r w:rsidRPr="00563481">
        <w:t>Subdivide floor plates with side larger than 1</w:t>
      </w:r>
      <w:r w:rsidR="00C04B7A" w:rsidRPr="00563481">
        <w:t>,</w:t>
      </w:r>
      <w:r w:rsidRPr="00563481">
        <w:t>000 mm by reinforcing each subdivision with stiffeners.</w:t>
      </w:r>
    </w:p>
    <w:p w14:paraId="3E2D4D28" w14:textId="77777777" w:rsidR="00D641AD" w:rsidRPr="00563481" w:rsidRDefault="00D641AD" w:rsidP="00563481">
      <w:pPr>
        <w:pStyle w:val="Heading4"/>
      </w:pPr>
      <w:r w:rsidRPr="00563481">
        <w:t>Size floor plate to fit existing embedded frames with clearances between frames and floor plates not exceeding 3 mm on any side.</w:t>
      </w:r>
    </w:p>
    <w:p w14:paraId="6AF5C036" w14:textId="77777777" w:rsidR="00CE6706" w:rsidRPr="00563481" w:rsidRDefault="00CE6706" w:rsidP="00563481">
      <w:pPr>
        <w:pStyle w:val="Heading4"/>
      </w:pPr>
      <w:r w:rsidRPr="00563481">
        <w:t>Limit deflection under a concentrated mid span load of 1.0 </w:t>
      </w:r>
      <w:proofErr w:type="spellStart"/>
      <w:r w:rsidRPr="00563481">
        <w:t>kN</w:t>
      </w:r>
      <w:proofErr w:type="spellEnd"/>
      <w:r w:rsidRPr="00563481">
        <w:t xml:space="preserve"> to 1/360th of the span, and under superimposed 2.5 </w:t>
      </w:r>
      <w:proofErr w:type="spellStart"/>
      <w:r w:rsidRPr="00563481">
        <w:t>kN</w:t>
      </w:r>
      <w:proofErr w:type="spellEnd"/>
      <w:r w:rsidRPr="00563481">
        <w:t>/m</w:t>
      </w:r>
      <w:r w:rsidRPr="00563481">
        <w:rPr>
          <w:rPrChange w:id="161" w:author="Mabel Chow" w:date="2022-11-26T10:35:00Z">
            <w:rPr>
              <w:vertAlign w:val="superscript"/>
            </w:rPr>
          </w:rPrChange>
        </w:rPr>
        <w:t>2</w:t>
      </w:r>
      <w:r w:rsidRPr="00563481">
        <w:t xml:space="preserve"> uniformly distributed load, 6 mm maximum.</w:t>
      </w:r>
      <w:r w:rsidR="00D641AD" w:rsidRPr="00563481">
        <w:t xml:space="preserve"> Provide angle stiffeners as required.</w:t>
      </w:r>
    </w:p>
    <w:p w14:paraId="70DBB8CC" w14:textId="77777777" w:rsidR="00CE6706" w:rsidRPr="00563481" w:rsidRDefault="00CE6706" w:rsidP="00563481">
      <w:pPr>
        <w:pStyle w:val="Heading4"/>
        <w:pPrChange w:id="162" w:author="Mabel Chow" w:date="2022-11-26T10:35:00Z">
          <w:pPr>
            <w:pStyle w:val="Heading4"/>
            <w:tabs>
              <w:tab w:val="left" w:pos="2127"/>
            </w:tabs>
            <w:ind w:left="2127" w:hanging="709"/>
          </w:pPr>
        </w:pPrChange>
      </w:pPr>
      <w:r w:rsidRPr="00563481">
        <w:t xml:space="preserve">Provide </w:t>
      </w:r>
      <w:r w:rsidR="00D641AD" w:rsidRPr="00563481">
        <w:t xml:space="preserve">recessed </w:t>
      </w:r>
      <w:r w:rsidRPr="00563481">
        <w:t>handles or lifting holes</w:t>
      </w:r>
      <w:r w:rsidR="00AD713C" w:rsidRPr="00563481">
        <w:t>.</w:t>
      </w:r>
      <w:r w:rsidRPr="00563481">
        <w:t xml:space="preserve"> Provide gastight lifting holes or handles for plates on process and sanitary sumps.</w:t>
      </w:r>
    </w:p>
    <w:p w14:paraId="384D5A94" w14:textId="77777777" w:rsidR="00CE6706" w:rsidRPr="00563481" w:rsidRDefault="00CE6706" w:rsidP="00563481">
      <w:pPr>
        <w:pStyle w:val="Heading4"/>
        <w:pPrChange w:id="163" w:author="Mabel Chow" w:date="2022-11-26T10:35:00Z">
          <w:pPr>
            <w:pStyle w:val="Heading4"/>
            <w:tabs>
              <w:tab w:val="left" w:pos="2127"/>
            </w:tabs>
            <w:ind w:left="2127" w:hanging="709"/>
          </w:pPr>
        </w:pPrChange>
      </w:pPr>
      <w:r w:rsidRPr="00563481">
        <w:t>Provide hinges for floor plates that are opened often like covers for sumps and accesses.</w:t>
      </w:r>
    </w:p>
    <w:p w14:paraId="0A98ABF9" w14:textId="77777777" w:rsidR="00D641AD" w:rsidRPr="00E85DD8" w:rsidRDefault="00D641AD" w:rsidP="00563481">
      <w:pPr>
        <w:pStyle w:val="Heading4"/>
      </w:pPr>
      <w:r w:rsidRPr="00563481">
        <w:t>Where</w:t>
      </w:r>
      <w:r>
        <w:t xml:space="preserve"> floor plates indicated to be removable, fabricate plates with 2 handles and weight not more than 20 kg.</w:t>
      </w:r>
    </w:p>
    <w:p w14:paraId="1E0A1885" w14:textId="6CF74A54" w:rsidR="00CE6706" w:rsidRPr="00E85DD8" w:rsidRDefault="00CE6706" w:rsidP="00C51B18">
      <w:pPr>
        <w:pStyle w:val="Heading3"/>
        <w:tabs>
          <w:tab w:val="clear" w:pos="1440"/>
          <w:tab w:val="left" w:pos="1418"/>
        </w:tabs>
        <w:ind w:left="1418" w:hanging="709"/>
      </w:pPr>
      <w:r w:rsidRPr="00E85DD8">
        <w:t xml:space="preserve">Fabricate </w:t>
      </w:r>
      <w:del w:id="164" w:author="Mabel Chow" w:date="2022-11-26T10:37:00Z">
        <w:r w:rsidRPr="00E85DD8" w:rsidDel="00563481">
          <w:delText xml:space="preserve">aluminum </w:delText>
        </w:r>
      </w:del>
      <w:r w:rsidRPr="00E85DD8">
        <w:t>angle frames and border bars with the following features:</w:t>
      </w:r>
    </w:p>
    <w:p w14:paraId="045B6E7A" w14:textId="77777777" w:rsidR="00CE6706" w:rsidRPr="00E85DD8" w:rsidRDefault="00CE6706" w:rsidP="005F5263">
      <w:pPr>
        <w:pStyle w:val="Heading4"/>
        <w:tabs>
          <w:tab w:val="left" w:pos="2127"/>
        </w:tabs>
        <w:ind w:left="2127" w:hanging="709"/>
      </w:pPr>
      <w:r w:rsidRPr="00E85DD8">
        <w:t>Corners neatly fitted, welded and mitred.</w:t>
      </w:r>
    </w:p>
    <w:p w14:paraId="42A9EEB9" w14:textId="77777777" w:rsidR="00CE6706" w:rsidRPr="00E85DD8" w:rsidRDefault="00CE6706" w:rsidP="005F5263">
      <w:pPr>
        <w:pStyle w:val="Heading4"/>
        <w:tabs>
          <w:tab w:val="left" w:pos="2127"/>
        </w:tabs>
        <w:ind w:left="2127" w:hanging="709"/>
      </w:pPr>
      <w:r w:rsidRPr="00E85DD8">
        <w:t>Shop weld border bars.</w:t>
      </w:r>
    </w:p>
    <w:p w14:paraId="0C381616" w14:textId="77777777" w:rsidR="00CE6706" w:rsidRPr="00E85DD8" w:rsidRDefault="00CE6706" w:rsidP="005F5263">
      <w:pPr>
        <w:pStyle w:val="Heading4"/>
        <w:tabs>
          <w:tab w:val="left" w:pos="2127"/>
        </w:tabs>
        <w:ind w:left="2127" w:hanging="709"/>
      </w:pPr>
      <w:r w:rsidRPr="00E85DD8">
        <w:t>Provide strap anchors welded to angle frames for casting into concrete.</w:t>
      </w:r>
    </w:p>
    <w:p w14:paraId="5EB40C87" w14:textId="77777777" w:rsidR="00CE6706" w:rsidRDefault="00CE6706" w:rsidP="005F5263">
      <w:pPr>
        <w:pStyle w:val="Heading4"/>
        <w:tabs>
          <w:tab w:val="left" w:pos="2127"/>
        </w:tabs>
        <w:ind w:left="2127" w:hanging="709"/>
      </w:pPr>
      <w:r w:rsidRPr="00E85DD8">
        <w:t>Size angle frames to fit</w:t>
      </w:r>
      <w:r w:rsidR="00AD713C" w:rsidRPr="00E85DD8">
        <w:t xml:space="preserve"> the</w:t>
      </w:r>
      <w:r w:rsidRPr="00E85DD8">
        <w:t xml:space="preserve"> floor plate with clearances between frames and </w:t>
      </w:r>
      <w:r w:rsidR="00AD713C" w:rsidRPr="00E85DD8">
        <w:t xml:space="preserve">the </w:t>
      </w:r>
      <w:r w:rsidRPr="00E85DD8">
        <w:t>floor plate not exceeding 3 mm on any side.</w:t>
      </w:r>
    </w:p>
    <w:p w14:paraId="3C517C46" w14:textId="4FF8C6A7" w:rsidR="00D641AD" w:rsidRPr="00E85DD8" w:rsidRDefault="00D641AD" w:rsidP="00866A34">
      <w:pPr>
        <w:pStyle w:val="Heading4"/>
        <w:tabs>
          <w:tab w:val="left" w:pos="2127"/>
        </w:tabs>
        <w:ind w:left="2127" w:hanging="709"/>
      </w:pPr>
      <w:bookmarkStart w:id="165" w:name="_Hlk120351772"/>
      <w:r>
        <w:t xml:space="preserve">Material: </w:t>
      </w:r>
      <w:del w:id="166" w:author="Mabel Chow" w:date="2022-11-26T10:39:00Z">
        <w:r w:rsidDel="00866A34">
          <w:delText xml:space="preserve"> </w:delText>
        </w:r>
      </w:del>
      <w:del w:id="167" w:author="Mabel Chow" w:date="2022-11-26T10:37:00Z">
        <w:r w:rsidDel="00563481">
          <w:delText>Aluminum: ASTM B632/B632M</w:delText>
        </w:r>
        <w:r w:rsidR="00260823" w:rsidDel="00563481">
          <w:delText>-15</w:delText>
        </w:r>
        <w:r w:rsidDel="00563481">
          <w:delText>, Alloy 6061-T6.</w:delText>
        </w:r>
      </w:del>
      <w:ins w:id="168" w:author="Mabel Chow" w:date="2022-11-26T10:38:00Z">
        <w:r w:rsidR="00866A34" w:rsidRPr="000751DF">
          <w:t>as noted on the Contract Drawings</w:t>
        </w:r>
      </w:ins>
    </w:p>
    <w:bookmarkEnd w:id="165"/>
    <w:p w14:paraId="1D194C1E" w14:textId="77777777" w:rsidR="00CE6706" w:rsidRDefault="00CE6706" w:rsidP="005F5263">
      <w:pPr>
        <w:pStyle w:val="Heading4"/>
        <w:tabs>
          <w:tab w:val="left" w:pos="2127"/>
        </w:tabs>
        <w:ind w:left="2127" w:hanging="709"/>
      </w:pPr>
      <w:r w:rsidRPr="00E85DD8">
        <w:t>Minimum floor plate thickness 10 mm.</w:t>
      </w:r>
    </w:p>
    <w:p w14:paraId="6E89E7B3" w14:textId="77777777" w:rsidR="00D641AD" w:rsidRPr="00E85DD8" w:rsidRDefault="00D641AD" w:rsidP="00D641AD">
      <w:pPr>
        <w:pStyle w:val="Heading4"/>
      </w:pPr>
      <w:r>
        <w:t xml:space="preserve">Surface shall be raised-lug pattern or diamond tread, unless shown on </w:t>
      </w:r>
      <w:ins w:id="169" w:author="Radulovic, Nicole" w:date="2022-11-03T13:41:00Z">
        <w:r w:rsidR="0027329C">
          <w:t xml:space="preserve">Contract </w:t>
        </w:r>
      </w:ins>
      <w:r>
        <w:t>Drawings.</w:t>
      </w:r>
    </w:p>
    <w:p w14:paraId="3B8A9ED6" w14:textId="77777777" w:rsidR="00CE6706" w:rsidRPr="00E85DD8" w:rsidDel="001521B2" w:rsidRDefault="00CE6706" w:rsidP="00C51B18">
      <w:pPr>
        <w:pStyle w:val="Heading3"/>
        <w:tabs>
          <w:tab w:val="clear" w:pos="1440"/>
          <w:tab w:val="left" w:pos="1418"/>
        </w:tabs>
        <w:ind w:left="1418" w:hanging="709"/>
        <w:rPr>
          <w:del w:id="170" w:author="Mabel Chow" w:date="2022-04-25T19:05:00Z"/>
        </w:rPr>
      </w:pPr>
      <w:del w:id="171" w:author="Mabel Chow" w:date="2022-04-25T19:05:00Z">
        <w:r w:rsidRPr="00E85DD8" w:rsidDel="001521B2">
          <w:delText>Fabricate floor plates on process and sanitary sumps with the following features:</w:delText>
        </w:r>
      </w:del>
    </w:p>
    <w:p w14:paraId="4FFC454B" w14:textId="77777777" w:rsidR="00CE6706" w:rsidRPr="00E85DD8" w:rsidDel="001521B2" w:rsidRDefault="00CE6706" w:rsidP="005F5263">
      <w:pPr>
        <w:pStyle w:val="Heading4"/>
        <w:tabs>
          <w:tab w:val="left" w:pos="2127"/>
        </w:tabs>
        <w:ind w:left="2127" w:hanging="709"/>
        <w:rPr>
          <w:del w:id="172" w:author="Mabel Chow" w:date="2022-04-25T19:05:00Z"/>
        </w:rPr>
      </w:pPr>
      <w:del w:id="173" w:author="Mabel Chow" w:date="2022-04-25T19:05:00Z">
        <w:r w:rsidRPr="00E85DD8" w:rsidDel="001521B2">
          <w:delText>Gastight.</w:delText>
        </w:r>
      </w:del>
    </w:p>
    <w:p w14:paraId="1BFB2803" w14:textId="77777777" w:rsidR="00CE6706" w:rsidRPr="00E85DD8" w:rsidDel="001521B2" w:rsidRDefault="00CE6706" w:rsidP="005F5263">
      <w:pPr>
        <w:pStyle w:val="Heading4"/>
        <w:tabs>
          <w:tab w:val="left" w:pos="2127"/>
        </w:tabs>
        <w:ind w:left="2127" w:hanging="709"/>
        <w:rPr>
          <w:del w:id="174" w:author="Mabel Chow" w:date="2022-04-25T19:05:00Z"/>
        </w:rPr>
      </w:pPr>
      <w:del w:id="175" w:author="Mabel Chow" w:date="2022-04-25T19:05:00Z">
        <w:r w:rsidRPr="00E85DD8" w:rsidDel="001521B2">
          <w:delText>Hinged.</w:delText>
        </w:r>
      </w:del>
    </w:p>
    <w:p w14:paraId="0D3AC5CC" w14:textId="77777777" w:rsidR="00CE6706" w:rsidRPr="00E85DD8" w:rsidDel="001521B2" w:rsidRDefault="00CE6706" w:rsidP="005F5263">
      <w:pPr>
        <w:pStyle w:val="Heading4"/>
        <w:tabs>
          <w:tab w:val="left" w:pos="2127"/>
        </w:tabs>
        <w:ind w:left="2127" w:hanging="709"/>
        <w:rPr>
          <w:del w:id="176" w:author="Mabel Chow" w:date="2022-04-25T19:05:00Z"/>
        </w:rPr>
      </w:pPr>
      <w:del w:id="177" w:author="Mabel Chow" w:date="2022-04-25T19:05:00Z">
        <w:r w:rsidRPr="00E85DD8" w:rsidDel="001521B2">
          <w:delText>Hold open assembly.</w:delText>
        </w:r>
      </w:del>
    </w:p>
    <w:p w14:paraId="22C2DA42" w14:textId="77777777" w:rsidR="00CE6706" w:rsidRPr="00E85DD8" w:rsidDel="001521B2" w:rsidRDefault="00CE6706" w:rsidP="005F5263">
      <w:pPr>
        <w:pStyle w:val="Heading4"/>
        <w:tabs>
          <w:tab w:val="left" w:pos="2127"/>
        </w:tabs>
        <w:ind w:left="2127" w:hanging="709"/>
        <w:rPr>
          <w:del w:id="178" w:author="Mabel Chow" w:date="2022-04-25T19:05:00Z"/>
        </w:rPr>
      </w:pPr>
      <w:del w:id="179" w:author="Mabel Chow" w:date="2022-04-25T19:05:00Z">
        <w:r w:rsidRPr="00E85DD8" w:rsidDel="001521B2">
          <w:delText>3 mm full face neoprene border gasket secured in place with a suitable adhesive.</w:delText>
        </w:r>
      </w:del>
    </w:p>
    <w:p w14:paraId="283BE3D4" w14:textId="77777777" w:rsidR="00CE6706" w:rsidRPr="00E85DD8" w:rsidDel="001521B2" w:rsidRDefault="00CE6706" w:rsidP="005F5263">
      <w:pPr>
        <w:pStyle w:val="Heading4"/>
        <w:tabs>
          <w:tab w:val="left" w:pos="2127"/>
        </w:tabs>
        <w:ind w:left="2127" w:hanging="709"/>
        <w:rPr>
          <w:del w:id="180" w:author="Mabel Chow" w:date="2022-04-25T19:05:00Z"/>
        </w:rPr>
      </w:pPr>
      <w:del w:id="181" w:author="Mabel Chow" w:date="2022-04-25T19:05:00Z">
        <w:r w:rsidRPr="00E85DD8" w:rsidDel="001521B2">
          <w:delText>Gastight lifting handles.</w:delText>
        </w:r>
      </w:del>
    </w:p>
    <w:p w14:paraId="1CA00B4B" w14:textId="77777777" w:rsidR="00D641AD" w:rsidDel="001521B2" w:rsidRDefault="00CE6706" w:rsidP="005F5263">
      <w:pPr>
        <w:pStyle w:val="Heading4"/>
        <w:tabs>
          <w:tab w:val="left" w:pos="2127"/>
        </w:tabs>
        <w:ind w:left="2127" w:hanging="709"/>
        <w:rPr>
          <w:del w:id="182" w:author="Mabel Chow" w:date="2022-04-25T19:05:00Z"/>
        </w:rPr>
      </w:pPr>
      <w:del w:id="183" w:author="Mabel Chow" w:date="2022-04-25T19:05:00Z">
        <w:r w:rsidRPr="00E85DD8" w:rsidDel="001521B2">
          <w:delText xml:space="preserve">Countersunk stainless steel screws to fasten plate down. </w:delText>
        </w:r>
      </w:del>
    </w:p>
    <w:p w14:paraId="42DDF677" w14:textId="77777777" w:rsidR="00CE6706" w:rsidRPr="00E85DD8" w:rsidDel="001521B2" w:rsidRDefault="00CE6706" w:rsidP="005F5263">
      <w:pPr>
        <w:pStyle w:val="Heading4"/>
        <w:tabs>
          <w:tab w:val="left" w:pos="2127"/>
        </w:tabs>
        <w:ind w:left="2127" w:hanging="709"/>
        <w:rPr>
          <w:del w:id="184" w:author="Mabel Chow" w:date="2022-04-25T19:05:00Z"/>
        </w:rPr>
      </w:pPr>
      <w:del w:id="185" w:author="Mabel Chow" w:date="2022-04-25T19:05:00Z">
        <w:r w:rsidRPr="00E85DD8" w:rsidDel="001521B2">
          <w:delText>Minimum plate thickness 10 mm.</w:delText>
        </w:r>
      </w:del>
    </w:p>
    <w:p w14:paraId="5845123D" w14:textId="532F0D48" w:rsidR="00CE6706" w:rsidRPr="00E85DD8" w:rsidRDefault="00CE6706" w:rsidP="005F5263">
      <w:pPr>
        <w:pStyle w:val="Heading3"/>
        <w:tabs>
          <w:tab w:val="clear" w:pos="1440"/>
          <w:tab w:val="left" w:pos="1418"/>
        </w:tabs>
        <w:ind w:left="1418" w:hanging="709"/>
      </w:pPr>
      <w:r w:rsidRPr="00E85DD8">
        <w:t>Fabricate galvanized checkered plate</w:t>
      </w:r>
      <w:r w:rsidR="00AD713C" w:rsidRPr="00E85DD8">
        <w:t xml:space="preserve"> a</w:t>
      </w:r>
      <w:r w:rsidRPr="00E85DD8">
        <w:t xml:space="preserve"> minimum 6 mm thick with 50 mm thick </w:t>
      </w:r>
      <w:r w:rsidR="00403750">
        <w:t>S</w:t>
      </w:r>
      <w:r w:rsidRPr="00E85DD8">
        <w:t xml:space="preserve">tyrofoam SM insulation and </w:t>
      </w:r>
      <w:r w:rsidR="00AD713C" w:rsidRPr="00E85DD8">
        <w:t>a</w:t>
      </w:r>
      <w:ins w:id="186" w:author="Mabel Chow" w:date="2022-11-26T10:37:00Z">
        <w:r w:rsidR="00563481">
          <w:t xml:space="preserve"> </w:t>
        </w:r>
      </w:ins>
      <w:r w:rsidRPr="00E85DD8">
        <w:t>1.3 mm thick galvanized back</w:t>
      </w:r>
      <w:r w:rsidR="00EE59E4">
        <w:t>-</w:t>
      </w:r>
      <w:r w:rsidRPr="00E85DD8">
        <w:t xml:space="preserve">pan secured to </w:t>
      </w:r>
      <w:r w:rsidR="00AD713C" w:rsidRPr="00E85DD8">
        <w:t xml:space="preserve">the </w:t>
      </w:r>
      <w:r w:rsidRPr="00E85DD8">
        <w:t xml:space="preserve">underside of </w:t>
      </w:r>
      <w:r w:rsidR="00AD713C" w:rsidRPr="00E85DD8">
        <w:t xml:space="preserve">the </w:t>
      </w:r>
      <w:r w:rsidRPr="00E85DD8">
        <w:t>checkered plate.</w:t>
      </w:r>
    </w:p>
    <w:p w14:paraId="6CD99449" w14:textId="77777777" w:rsidR="00CE6706" w:rsidRPr="00E85DD8" w:rsidRDefault="00CE6706" w:rsidP="005F5263">
      <w:pPr>
        <w:pStyle w:val="Heading3"/>
        <w:tabs>
          <w:tab w:val="clear" w:pos="1440"/>
          <w:tab w:val="left" w:pos="1418"/>
        </w:tabs>
        <w:ind w:left="1418" w:hanging="709"/>
      </w:pPr>
      <w:r w:rsidRPr="00E85DD8">
        <w:t>Grating Slip Resistant Surface:</w:t>
      </w:r>
    </w:p>
    <w:p w14:paraId="721AA476" w14:textId="77777777" w:rsidR="00CE6706" w:rsidRDefault="00CE6706" w:rsidP="005F5263">
      <w:pPr>
        <w:pStyle w:val="Heading4"/>
        <w:tabs>
          <w:tab w:val="left" w:pos="2127"/>
        </w:tabs>
        <w:ind w:left="2127" w:hanging="709"/>
      </w:pPr>
      <w:r w:rsidRPr="00E85DD8">
        <w:t xml:space="preserve">Provide where indicated on </w:t>
      </w:r>
      <w:r w:rsidR="00AD713C" w:rsidRPr="00E85DD8">
        <w:t xml:space="preserve">the </w:t>
      </w:r>
      <w:ins w:id="187" w:author="Radulovic, Nicole" w:date="2022-11-03T13:41:00Z">
        <w:r w:rsidR="0027329C">
          <w:t xml:space="preserve">Contract </w:t>
        </w:r>
      </w:ins>
      <w:r w:rsidRPr="00E85DD8">
        <w:t>Drawings.</w:t>
      </w:r>
    </w:p>
    <w:p w14:paraId="03242B19" w14:textId="77777777" w:rsidR="001401E2" w:rsidRDefault="001401E2" w:rsidP="001401E2">
      <w:pPr>
        <w:pStyle w:val="Heading4"/>
        <w:tabs>
          <w:tab w:val="left" w:pos="2127"/>
        </w:tabs>
        <w:ind w:left="2127" w:hanging="709"/>
      </w:pPr>
      <w:r>
        <w:t>The non-slip surface shall be listed as slip resistant by Underwriters Lab</w:t>
      </w:r>
      <w:r w:rsidR="00260823">
        <w:t>o</w:t>
      </w:r>
      <w:r>
        <w:t>ratories.</w:t>
      </w:r>
    </w:p>
    <w:p w14:paraId="1D9604AC" w14:textId="77777777" w:rsidR="001401E2" w:rsidRPr="00563481" w:rsidRDefault="001401E2" w:rsidP="001401E2">
      <w:pPr>
        <w:pStyle w:val="Heading4"/>
        <w:tabs>
          <w:tab w:val="left" w:pos="2127"/>
        </w:tabs>
        <w:ind w:left="2127" w:hanging="709"/>
      </w:pPr>
      <w:r>
        <w:t xml:space="preserve">The surface shall have a minimum </w:t>
      </w:r>
      <w:r w:rsidRPr="00563481">
        <w:t xml:space="preserve">coefficient of kinetic friction of </w:t>
      </w:r>
      <w:del w:id="188" w:author="Mabel Chow" w:date="2022-04-25T19:06:00Z">
        <w:r w:rsidRPr="00563481" w:rsidDel="001521B2">
          <w:rPr>
            <w:rPrChange w:id="189" w:author="Mabel Chow" w:date="2022-11-26T10:38:00Z">
              <w:rPr>
                <w:highlight w:val="yellow"/>
              </w:rPr>
            </w:rPrChange>
          </w:rPr>
          <w:delText>[</w:delText>
        </w:r>
      </w:del>
      <w:r w:rsidRPr="00563481">
        <w:rPr>
          <w:rPrChange w:id="190" w:author="Mabel Chow" w:date="2022-11-26T10:38:00Z">
            <w:rPr>
              <w:highlight w:val="yellow"/>
            </w:rPr>
          </w:rPrChange>
        </w:rPr>
        <w:t>0.8</w:t>
      </w:r>
      <w:del w:id="191" w:author="Mabel Chow" w:date="2022-04-25T19:06:00Z">
        <w:r w:rsidRPr="00563481" w:rsidDel="001521B2">
          <w:rPr>
            <w:rPrChange w:id="192" w:author="Mabel Chow" w:date="2022-11-26T10:38:00Z">
              <w:rPr>
                <w:highlight w:val="yellow"/>
              </w:rPr>
            </w:rPrChange>
          </w:rPr>
          <w:delText>]</w:delText>
        </w:r>
      </w:del>
      <w:r w:rsidRPr="00563481">
        <w:rPr>
          <w:rPrChange w:id="193" w:author="Mabel Chow" w:date="2022-11-26T10:38:00Z">
            <w:rPr>
              <w:highlight w:val="yellow"/>
            </w:rPr>
          </w:rPrChange>
        </w:rPr>
        <w:t>.</w:t>
      </w:r>
    </w:p>
    <w:p w14:paraId="1F3E02DF" w14:textId="77777777" w:rsidR="001401E2" w:rsidRPr="00563481" w:rsidRDefault="001401E2" w:rsidP="001401E2">
      <w:pPr>
        <w:pStyle w:val="Heading4"/>
        <w:tabs>
          <w:tab w:val="left" w:pos="2127"/>
        </w:tabs>
        <w:ind w:left="2127" w:hanging="709"/>
      </w:pPr>
      <w:r w:rsidRPr="00563481">
        <w:t xml:space="preserve">The surface shall have </w:t>
      </w:r>
      <w:r w:rsidR="00403750" w:rsidRPr="00563481">
        <w:t>minimum</w:t>
      </w:r>
      <w:r w:rsidRPr="00563481">
        <w:t xml:space="preserve"> bond strength of </w:t>
      </w:r>
      <w:del w:id="194" w:author="Mabel Chow" w:date="2022-04-25T19:06:00Z">
        <w:r w:rsidRPr="00563481" w:rsidDel="001521B2">
          <w:rPr>
            <w:rPrChange w:id="195" w:author="Mabel Chow" w:date="2022-11-26T10:38:00Z">
              <w:rPr>
                <w:highlight w:val="yellow"/>
              </w:rPr>
            </w:rPrChange>
          </w:rPr>
          <w:delText>[</w:delText>
        </w:r>
      </w:del>
      <w:r w:rsidRPr="00563481">
        <w:rPr>
          <w:rPrChange w:id="196" w:author="Mabel Chow" w:date="2022-11-26T10:38:00Z">
            <w:rPr>
              <w:highlight w:val="yellow"/>
            </w:rPr>
          </w:rPrChange>
        </w:rPr>
        <w:t>13.7 MPa</w:t>
      </w:r>
      <w:del w:id="197" w:author="Mabel Chow" w:date="2022-04-25T19:06:00Z">
        <w:r w:rsidRPr="00563481" w:rsidDel="001521B2">
          <w:rPr>
            <w:rPrChange w:id="198" w:author="Mabel Chow" w:date="2022-11-26T10:38:00Z">
              <w:rPr>
                <w:highlight w:val="yellow"/>
              </w:rPr>
            </w:rPrChange>
          </w:rPr>
          <w:delText>]</w:delText>
        </w:r>
      </w:del>
      <w:r w:rsidRPr="00563481">
        <w:t>.</w:t>
      </w:r>
    </w:p>
    <w:p w14:paraId="2900DAF6" w14:textId="17E9993A" w:rsidR="00CE6706" w:rsidRPr="00E85DD8" w:rsidRDefault="00866A34" w:rsidP="00CE6706">
      <w:pPr>
        <w:pStyle w:val="Heading2"/>
      </w:pPr>
      <w:bookmarkStart w:id="199" w:name="_Hlk100738039"/>
      <w:ins w:id="200" w:author="Mabel Chow" w:date="2022-11-26T10:40:00Z">
        <w:r>
          <w:t>L</w:t>
        </w:r>
      </w:ins>
      <w:ins w:id="201" w:author="Paul Shi" w:date="2022-04-13T10:18:00Z">
        <w:del w:id="202" w:author="Mabel Chow" w:date="2022-11-26T10:38:00Z">
          <w:r w:rsidR="006C3D08" w:rsidRPr="00E05858" w:rsidDel="00866A34">
            <w:rPr>
              <w:rPrChange w:id="203" w:author="Mabel Chow" w:date="2022-04-26T09:55:00Z">
                <w:rPr>
                  <w:u w:val="none"/>
                </w:rPr>
              </w:rPrChange>
            </w:rPr>
            <w:delText>Aluminum</w:delText>
          </w:r>
          <w:r w:rsidR="006C3D08" w:rsidDel="00866A34">
            <w:delText xml:space="preserve"> </w:delText>
          </w:r>
        </w:del>
      </w:ins>
      <w:del w:id="204" w:author="Mabel Chow" w:date="2022-11-26T10:38:00Z">
        <w:r w:rsidR="00CE6706" w:rsidRPr="00E85DD8" w:rsidDel="00866A34">
          <w:delText>L</w:delText>
        </w:r>
      </w:del>
      <w:r w:rsidR="00CE6706" w:rsidRPr="00E85DD8">
        <w:t>adders</w:t>
      </w:r>
    </w:p>
    <w:bookmarkEnd w:id="199"/>
    <w:p w14:paraId="20DCE0D1" w14:textId="77777777" w:rsidR="00CE6706" w:rsidRPr="00E85DD8" w:rsidRDefault="00CE6706" w:rsidP="00C51B18">
      <w:pPr>
        <w:pStyle w:val="Heading3"/>
        <w:tabs>
          <w:tab w:val="clear" w:pos="1440"/>
          <w:tab w:val="left" w:pos="1418"/>
        </w:tabs>
        <w:ind w:left="1418" w:hanging="709"/>
      </w:pPr>
      <w:r w:rsidRPr="00E85DD8">
        <w:t xml:space="preserve">Fabricate ladders with rails, rungs, landings, and cages to meet </w:t>
      </w:r>
      <w:r w:rsidR="00DB2047" w:rsidRPr="00E85DD8">
        <w:t xml:space="preserve">the </w:t>
      </w:r>
      <w:r w:rsidRPr="00E85DD8">
        <w:t xml:space="preserve">applicable requirements of </w:t>
      </w:r>
      <w:ins w:id="205" w:author="Paul Shi" w:date="2022-04-13T10:18:00Z">
        <w:r w:rsidR="00DE57AB">
          <w:t xml:space="preserve">OBC, </w:t>
        </w:r>
      </w:ins>
      <w:r w:rsidRPr="00E85DD8">
        <w:t xml:space="preserve">OSHA, CFR Part 1910.27, and ANSI </w:t>
      </w:r>
      <w:r w:rsidR="00164F3D">
        <w:t xml:space="preserve">ASC </w:t>
      </w:r>
      <w:r w:rsidRPr="00E85DD8">
        <w:t>A14.3</w:t>
      </w:r>
      <w:r w:rsidR="00164F3D">
        <w:t>-2008</w:t>
      </w:r>
      <w:r w:rsidRPr="00E85DD8">
        <w:t>.</w:t>
      </w:r>
    </w:p>
    <w:p w14:paraId="54A97669" w14:textId="77777777" w:rsidR="00CE6706" w:rsidRPr="00E85DD8" w:rsidRDefault="00CE6706" w:rsidP="005F5263">
      <w:pPr>
        <w:pStyle w:val="Heading4"/>
        <w:tabs>
          <w:tab w:val="left" w:pos="2127"/>
        </w:tabs>
        <w:ind w:left="2127" w:hanging="709"/>
      </w:pPr>
      <w:r w:rsidRPr="00E85DD8">
        <w:t xml:space="preserve">Concentrated load of 1.1 </w:t>
      </w:r>
      <w:proofErr w:type="spellStart"/>
      <w:r w:rsidRPr="00E85DD8">
        <w:t>kN</w:t>
      </w:r>
      <w:proofErr w:type="spellEnd"/>
      <w:r w:rsidRPr="00E85DD8">
        <w:t xml:space="preserve"> plus 30 percent impact on rungs.</w:t>
      </w:r>
    </w:p>
    <w:p w14:paraId="043074BD" w14:textId="77777777" w:rsidR="00CE6706" w:rsidRPr="00E85DD8" w:rsidRDefault="00CE6706" w:rsidP="005F5263">
      <w:pPr>
        <w:pStyle w:val="Heading4"/>
        <w:tabs>
          <w:tab w:val="left" w:pos="2127"/>
        </w:tabs>
        <w:ind w:left="2127" w:hanging="709"/>
      </w:pPr>
      <w:r w:rsidRPr="00E85DD8">
        <w:lastRenderedPageBreak/>
        <w:t>Maximum rung deflection of l/360.</w:t>
      </w:r>
    </w:p>
    <w:p w14:paraId="51FB1AED" w14:textId="77777777" w:rsidR="00CE6706" w:rsidRPr="00E85DD8" w:rsidRDefault="00CE6706" w:rsidP="005F5263">
      <w:pPr>
        <w:pStyle w:val="Heading4"/>
        <w:tabs>
          <w:tab w:val="left" w:pos="2127"/>
        </w:tabs>
        <w:ind w:left="2127" w:hanging="709"/>
      </w:pPr>
      <w:r w:rsidRPr="00E85DD8">
        <w:t xml:space="preserve">Concentrated load of 1.1 </w:t>
      </w:r>
      <w:proofErr w:type="spellStart"/>
      <w:r w:rsidRPr="00E85DD8">
        <w:t>kN</w:t>
      </w:r>
      <w:proofErr w:type="spellEnd"/>
      <w:r w:rsidRPr="00E85DD8">
        <w:t xml:space="preserve"> plus 30 percent impact between consecutive attachments.</w:t>
      </w:r>
    </w:p>
    <w:p w14:paraId="2944CCA4" w14:textId="77777777" w:rsidR="00CE6706" w:rsidRPr="00E85DD8" w:rsidRDefault="00CE6706" w:rsidP="005F5263">
      <w:pPr>
        <w:pStyle w:val="Heading4"/>
        <w:tabs>
          <w:tab w:val="left" w:pos="2127"/>
        </w:tabs>
        <w:ind w:left="2127" w:hanging="709"/>
      </w:pPr>
      <w:r w:rsidRPr="00E85DD8">
        <w:t>Self closing gates at landings.</w:t>
      </w:r>
    </w:p>
    <w:p w14:paraId="4F6B818D" w14:textId="77777777" w:rsidR="00CE6706" w:rsidRPr="00E85DD8" w:rsidRDefault="00CE6706" w:rsidP="005F5263">
      <w:pPr>
        <w:pStyle w:val="Heading4"/>
        <w:tabs>
          <w:tab w:val="left" w:pos="2127"/>
        </w:tabs>
        <w:ind w:left="2127" w:hanging="709"/>
      </w:pPr>
      <w:r w:rsidRPr="00E85DD8">
        <w:t xml:space="preserve">Ladder extender when access </w:t>
      </w:r>
      <w:r w:rsidR="00DB2047" w:rsidRPr="00E85DD8">
        <w:t xml:space="preserve">is to be </w:t>
      </w:r>
      <w:r w:rsidRPr="00E85DD8">
        <w:t>achieved by bending down on knee.</w:t>
      </w:r>
    </w:p>
    <w:p w14:paraId="6A55CD1F" w14:textId="77777777" w:rsidR="00CE6706" w:rsidRPr="00E85DD8" w:rsidRDefault="00CE6706" w:rsidP="00C51B18">
      <w:pPr>
        <w:pStyle w:val="Heading3"/>
        <w:tabs>
          <w:tab w:val="clear" w:pos="1440"/>
          <w:tab w:val="left" w:pos="1418"/>
        </w:tabs>
        <w:ind w:left="1418" w:hanging="709"/>
      </w:pPr>
      <w:r w:rsidRPr="00E85DD8">
        <w:t>Flat Bar Ladders:</w:t>
      </w:r>
    </w:p>
    <w:p w14:paraId="78AB025D" w14:textId="77777777" w:rsidR="00CE6706" w:rsidRPr="00E85DD8" w:rsidRDefault="00CE6706" w:rsidP="005F5263">
      <w:pPr>
        <w:pStyle w:val="Heading4"/>
        <w:tabs>
          <w:tab w:val="left" w:pos="2127"/>
        </w:tabs>
        <w:ind w:left="2127" w:hanging="709"/>
      </w:pPr>
      <w:r w:rsidRPr="00E85DD8">
        <w:t>Punch rails, pass rungs through rails, and weld on outside.</w:t>
      </w:r>
    </w:p>
    <w:p w14:paraId="53869D66" w14:textId="77777777" w:rsidR="00CE6706" w:rsidRPr="00E85DD8" w:rsidRDefault="00CE6706" w:rsidP="005F5263">
      <w:pPr>
        <w:pStyle w:val="Heading4"/>
        <w:tabs>
          <w:tab w:val="left" w:pos="2127"/>
        </w:tabs>
        <w:ind w:left="2127" w:hanging="709"/>
      </w:pPr>
      <w:r w:rsidRPr="00E85DD8">
        <w:t>Weld brackets to the ladder for fastening ladder to wall.</w:t>
      </w:r>
    </w:p>
    <w:p w14:paraId="6E513662" w14:textId="77777777" w:rsidR="00CE6706" w:rsidRPr="000751DF" w:rsidRDefault="00CE6706" w:rsidP="000751DF">
      <w:pPr>
        <w:pStyle w:val="Heading4"/>
      </w:pPr>
      <w:r w:rsidRPr="000751DF">
        <w:t xml:space="preserve">All material </w:t>
      </w:r>
      <w:r w:rsidR="00DB2047" w:rsidRPr="000751DF">
        <w:t xml:space="preserve">shall be </w:t>
      </w:r>
      <w:r w:rsidRPr="000751DF">
        <w:t xml:space="preserve">stainless steel or galvanized steel as noted on the </w:t>
      </w:r>
      <w:r w:rsidR="00164F3D" w:rsidRPr="000751DF">
        <w:t xml:space="preserve">Contract </w:t>
      </w:r>
      <w:r w:rsidR="00DB2047" w:rsidRPr="000751DF">
        <w:t>D</w:t>
      </w:r>
      <w:r w:rsidRPr="000751DF">
        <w:t>rawings.</w:t>
      </w:r>
    </w:p>
    <w:p w14:paraId="3CA02FC2" w14:textId="334FC00F" w:rsidR="00CE6706" w:rsidRPr="00E85DD8" w:rsidDel="00866A34" w:rsidRDefault="00CE6706" w:rsidP="00C51B18">
      <w:pPr>
        <w:pStyle w:val="Heading3"/>
        <w:tabs>
          <w:tab w:val="clear" w:pos="1440"/>
          <w:tab w:val="left" w:pos="1418"/>
        </w:tabs>
        <w:ind w:left="1418" w:hanging="709"/>
        <w:rPr>
          <w:del w:id="206" w:author="Mabel Chow" w:date="2022-11-26T10:40:00Z"/>
        </w:rPr>
      </w:pPr>
      <w:del w:id="207" w:author="Mabel Chow" w:date="2022-11-26T10:39:00Z">
        <w:r w:rsidRPr="00E85DD8" w:rsidDel="00866A34">
          <w:delText xml:space="preserve">Aluminum </w:delText>
        </w:r>
      </w:del>
      <w:del w:id="208" w:author="Mabel Chow" w:date="2022-11-26T10:40:00Z">
        <w:r w:rsidRPr="00E85DD8" w:rsidDel="00866A34">
          <w:delText>Pre Engineered Pipe Ladders:</w:delText>
        </w:r>
      </w:del>
    </w:p>
    <w:p w14:paraId="6854FD84" w14:textId="173A8279" w:rsidR="00CE6706" w:rsidRPr="00E85DD8" w:rsidDel="00866A34" w:rsidRDefault="00CE6706" w:rsidP="00C51B18">
      <w:pPr>
        <w:pStyle w:val="Heading4"/>
        <w:tabs>
          <w:tab w:val="left" w:pos="2127"/>
        </w:tabs>
        <w:ind w:left="2127" w:hanging="709"/>
        <w:rPr>
          <w:del w:id="209" w:author="Mabel Chow" w:date="2022-11-26T10:40:00Z"/>
        </w:rPr>
      </w:pPr>
      <w:del w:id="210" w:author="Mabel Chow" w:date="2022-11-26T10:40:00Z">
        <w:r w:rsidRPr="00E85DD8" w:rsidDel="00866A34">
          <w:delText>Rungs:</w:delText>
        </w:r>
      </w:del>
    </w:p>
    <w:p w14:paraId="1F8E9B34" w14:textId="5CB2DFBB" w:rsidR="00CE6706" w:rsidRPr="00E85DD8" w:rsidDel="00866A34" w:rsidRDefault="00CE6706" w:rsidP="00583FCD">
      <w:pPr>
        <w:pStyle w:val="Heading5"/>
        <w:tabs>
          <w:tab w:val="left" w:pos="2880"/>
        </w:tabs>
        <w:rPr>
          <w:del w:id="211" w:author="Mabel Chow" w:date="2022-11-26T10:40:00Z"/>
        </w:rPr>
      </w:pPr>
      <w:del w:id="212" w:author="Mabel Chow" w:date="2022-11-26T10:40:00Z">
        <w:r w:rsidRPr="00E85DD8" w:rsidDel="00866A34">
          <w:delText>Aluminum extrusions of Alloy 6063 T6.</w:delText>
        </w:r>
      </w:del>
    </w:p>
    <w:p w14:paraId="3CE4E319" w14:textId="1F098218" w:rsidR="00CE6706" w:rsidRPr="000751DF" w:rsidDel="00866A34" w:rsidRDefault="00CE6706" w:rsidP="00DF3430">
      <w:pPr>
        <w:pStyle w:val="Heading5"/>
        <w:rPr>
          <w:del w:id="213" w:author="Mabel Chow" w:date="2022-11-26T10:40:00Z"/>
        </w:rPr>
      </w:pPr>
      <w:del w:id="214" w:author="Mabel Chow" w:date="2022-11-26T10:40:00Z">
        <w:r w:rsidRPr="000751DF" w:rsidDel="00866A34">
          <w:delText>Nonslip grip surface, 25 mm wide flat top, and semicircular bottom with mill finish.</w:delText>
        </w:r>
      </w:del>
    </w:p>
    <w:p w14:paraId="33E8FB51" w14:textId="3D03BA79" w:rsidR="00CE6706" w:rsidRPr="000751DF" w:rsidDel="00866A34" w:rsidRDefault="00CE6706" w:rsidP="000751DF">
      <w:pPr>
        <w:pStyle w:val="Heading5"/>
        <w:rPr>
          <w:del w:id="215" w:author="Mabel Chow" w:date="2022-11-26T10:40:00Z"/>
        </w:rPr>
      </w:pPr>
      <w:del w:id="216" w:author="Mabel Chow" w:date="2022-11-26T10:40:00Z">
        <w:r w:rsidRPr="000751DF" w:rsidDel="00866A34">
          <w:delText>Diamondback, finish to match rails, as manufactured by Alcoa Building Products, Inc.</w:delText>
        </w:r>
      </w:del>
    </w:p>
    <w:p w14:paraId="0BFE25F9" w14:textId="3C3A06C4" w:rsidR="00CE6706" w:rsidRPr="00E85DD8" w:rsidDel="00866A34" w:rsidRDefault="00CE6706" w:rsidP="005F5263">
      <w:pPr>
        <w:pStyle w:val="Heading4"/>
        <w:tabs>
          <w:tab w:val="left" w:pos="2127"/>
        </w:tabs>
        <w:ind w:left="2127" w:hanging="709"/>
        <w:rPr>
          <w:del w:id="217" w:author="Mabel Chow" w:date="2022-11-26T10:40:00Z"/>
        </w:rPr>
      </w:pPr>
      <w:del w:id="218" w:author="Mabel Chow" w:date="2022-11-26T10:40:00Z">
        <w:r w:rsidRPr="00E85DD8" w:rsidDel="00866A34">
          <w:delText>Side Rails: ASTM B429</w:delText>
        </w:r>
        <w:r w:rsidR="00164F3D" w:rsidDel="00866A34">
          <w:delText>/B429M-10e1</w:delText>
        </w:r>
        <w:r w:rsidRPr="00E85DD8" w:rsidDel="00866A34">
          <w:delText>, Alloy 6063 T6, 38 mm, Schedule 40 pipe with anodized finish, AA M32 C22 A41.</w:delText>
        </w:r>
      </w:del>
    </w:p>
    <w:p w14:paraId="3003893D" w14:textId="571D0B13" w:rsidR="00CE6706" w:rsidRPr="00E85DD8" w:rsidDel="00866A34" w:rsidRDefault="00CE6706" w:rsidP="005F5263">
      <w:pPr>
        <w:pStyle w:val="Heading4"/>
        <w:tabs>
          <w:tab w:val="left" w:pos="2127"/>
        </w:tabs>
        <w:ind w:left="2127" w:hanging="709"/>
        <w:rPr>
          <w:del w:id="219" w:author="Mabel Chow" w:date="2022-11-26T10:40:00Z"/>
        </w:rPr>
      </w:pPr>
      <w:del w:id="220" w:author="Mabel Chow" w:date="2022-11-26T10:40:00Z">
        <w:r w:rsidRPr="00E85DD8" w:rsidDel="00866A34">
          <w:delText>Fasteners for Ladder Attachments and Cage Assembly: Stainless steel.</w:delText>
        </w:r>
      </w:del>
    </w:p>
    <w:p w14:paraId="12B4C374" w14:textId="500A79A2" w:rsidR="00CE6706" w:rsidRPr="00E85DD8" w:rsidDel="00866A34" w:rsidRDefault="00CE6706" w:rsidP="005F5263">
      <w:pPr>
        <w:pStyle w:val="Heading4"/>
        <w:tabs>
          <w:tab w:val="left" w:pos="2127"/>
        </w:tabs>
        <w:ind w:left="2127" w:hanging="709"/>
        <w:rPr>
          <w:del w:id="221" w:author="Mabel Chow" w:date="2022-11-26T10:40:00Z"/>
        </w:rPr>
      </w:pPr>
      <w:del w:id="222" w:author="Mabel Chow" w:date="2022-11-26T10:40:00Z">
        <w:r w:rsidRPr="00E85DD8" w:rsidDel="00866A34">
          <w:delText>Welded, pop riveted, or glued construction is not acceptable.</w:delText>
        </w:r>
      </w:del>
    </w:p>
    <w:p w14:paraId="3BBAE7E5" w14:textId="58647145" w:rsidR="00CE6706" w:rsidRPr="00E85DD8" w:rsidDel="00866A34" w:rsidRDefault="00CE6706" w:rsidP="005F5263">
      <w:pPr>
        <w:pStyle w:val="Heading4"/>
        <w:tabs>
          <w:tab w:val="left" w:pos="2127"/>
        </w:tabs>
        <w:ind w:left="2127" w:hanging="709"/>
        <w:rPr>
          <w:del w:id="223" w:author="Mabel Chow" w:date="2022-11-26T10:40:00Z"/>
        </w:rPr>
      </w:pPr>
      <w:del w:id="224" w:author="Mabel Chow" w:date="2022-11-26T10:40:00Z">
        <w:r w:rsidRPr="00E85DD8" w:rsidDel="00866A34">
          <w:delText>Fabricate to longest length as practical but not to exceed 7.3 m.</w:delText>
        </w:r>
      </w:del>
    </w:p>
    <w:p w14:paraId="0C5F2339" w14:textId="7C0CF351" w:rsidR="00CE6706" w:rsidRPr="00E85DD8" w:rsidDel="00866A34" w:rsidRDefault="00CE6706" w:rsidP="005F5263">
      <w:pPr>
        <w:pStyle w:val="Heading4"/>
        <w:tabs>
          <w:tab w:val="left" w:pos="2127"/>
        </w:tabs>
        <w:ind w:left="2127" w:hanging="709"/>
        <w:rPr>
          <w:del w:id="225" w:author="Mabel Chow" w:date="2022-11-26T10:40:00Z"/>
        </w:rPr>
      </w:pPr>
      <w:del w:id="226" w:author="Mabel Chow" w:date="2022-11-26T10:40:00Z">
        <w:r w:rsidRPr="00E85DD8" w:rsidDel="00866A34">
          <w:delText xml:space="preserve">Furnish support attachments to side rails at </w:delText>
        </w:r>
        <w:r w:rsidR="00DB2047" w:rsidRPr="00E85DD8" w:rsidDel="00866A34">
          <w:delText xml:space="preserve">a </w:delText>
        </w:r>
        <w:r w:rsidRPr="00E85DD8" w:rsidDel="00866A34">
          <w:delText>maximum spacing</w:delText>
        </w:r>
        <w:r w:rsidR="00DB2047" w:rsidRPr="00E85DD8" w:rsidDel="00866A34">
          <w:delText xml:space="preserve"> of 1.8 m</w:delText>
        </w:r>
        <w:r w:rsidRPr="00E85DD8" w:rsidDel="00866A34">
          <w:delText>.</w:delText>
        </w:r>
      </w:del>
    </w:p>
    <w:p w14:paraId="38D6EBD1" w14:textId="77777777" w:rsidR="00CE6706" w:rsidRDefault="00CE6706" w:rsidP="00C51B18">
      <w:pPr>
        <w:pStyle w:val="Heading3"/>
        <w:tabs>
          <w:tab w:val="clear" w:pos="1440"/>
          <w:tab w:val="left" w:pos="1418"/>
        </w:tabs>
        <w:ind w:left="1418" w:hanging="709"/>
        <w:rPr>
          <w:ins w:id="227" w:author="Paul Shi" w:date="2022-03-23T13:19:00Z"/>
        </w:rPr>
      </w:pPr>
      <w:r w:rsidRPr="00E85DD8">
        <w:t xml:space="preserve">Ladder Safety </w:t>
      </w:r>
      <w:del w:id="228" w:author="Paul Shi" w:date="2022-03-23T13:21:00Z">
        <w:r w:rsidRPr="00E85DD8" w:rsidDel="00B60BE5">
          <w:delText xml:space="preserve">Post </w:delText>
        </w:r>
      </w:del>
      <w:ins w:id="229" w:author="Paul Shi" w:date="2022-03-23T13:21:00Z">
        <w:r w:rsidR="00B60BE5">
          <w:t>Handle</w:t>
        </w:r>
        <w:r w:rsidR="00B60BE5" w:rsidRPr="00E85DD8">
          <w:t xml:space="preserve"> </w:t>
        </w:r>
      </w:ins>
      <w:r w:rsidRPr="00E85DD8">
        <w:t xml:space="preserve">or </w:t>
      </w:r>
      <w:r w:rsidR="00DB2047" w:rsidRPr="00E85DD8">
        <w:t>L</w:t>
      </w:r>
      <w:r w:rsidRPr="00E85DD8">
        <w:t xml:space="preserve">adder </w:t>
      </w:r>
      <w:r w:rsidR="00DB2047" w:rsidRPr="00E85DD8">
        <w:t>E</w:t>
      </w:r>
      <w:r w:rsidRPr="00E85DD8">
        <w:t>xtender:</w:t>
      </w:r>
    </w:p>
    <w:p w14:paraId="28218DEA" w14:textId="77777777" w:rsidR="00B60BE5" w:rsidRDefault="00B60BE5" w:rsidP="00B60BE5">
      <w:pPr>
        <w:pStyle w:val="Heading4"/>
        <w:rPr>
          <w:ins w:id="230" w:author="Paul Shi" w:date="2022-03-23T13:19:00Z"/>
        </w:rPr>
      </w:pPr>
      <w:ins w:id="231" w:author="Paul Shi" w:date="2022-03-23T13:19:00Z">
        <w:r>
          <w:rPr>
            <w:rFonts w:eastAsia="MS Mincho"/>
          </w:rPr>
          <w:t>Provide aluminum “T” safety handles for ladders as shown on Contract</w:t>
        </w:r>
        <w:r>
          <w:t xml:space="preserve"> Documents.</w:t>
        </w:r>
      </w:ins>
    </w:p>
    <w:p w14:paraId="2A4E0D72" w14:textId="77777777" w:rsidR="00B60BE5" w:rsidRPr="00E85DD8" w:rsidRDefault="00B60BE5" w:rsidP="00B60BE5">
      <w:pPr>
        <w:pStyle w:val="Heading4"/>
        <w:rPr>
          <w:ins w:id="232" w:author="Paul Shi" w:date="2022-03-23T13:20:00Z"/>
        </w:rPr>
      </w:pPr>
      <w:ins w:id="233" w:author="Paul Shi" w:date="2022-03-23T13:20:00Z">
        <w:r w:rsidRPr="00BA7E50">
          <w:rPr>
            <w:rFonts w:eastAsia="MS Mincho"/>
          </w:rPr>
          <w:t>Acceptable product: MSU</w:t>
        </w:r>
        <w:r>
          <w:rPr>
            <w:rFonts w:eastAsia="MS Mincho"/>
          </w:rPr>
          <w:t xml:space="preserve"> aluminum</w:t>
        </w:r>
        <w:r w:rsidRPr="00E85DD8">
          <w:t xml:space="preserve"> </w:t>
        </w:r>
        <w:r>
          <w:rPr>
            <w:rFonts w:eastAsia="MS Mincho"/>
          </w:rPr>
          <w:t xml:space="preserve">ladder and “T” safety handle </w:t>
        </w:r>
        <w:r w:rsidRPr="00BA7E50">
          <w:rPr>
            <w:rFonts w:eastAsia="MS Mincho"/>
          </w:rPr>
          <w:t xml:space="preserve">or </w:t>
        </w:r>
        <w:del w:id="234" w:author="Radulovic, Nicole" w:date="2022-11-03T13:42:00Z">
          <w:r w:rsidRPr="00BA7E50" w:rsidDel="0027329C">
            <w:rPr>
              <w:rFonts w:eastAsia="MS Mincho"/>
            </w:rPr>
            <w:delText>approved alternate</w:delText>
          </w:r>
        </w:del>
      </w:ins>
      <w:ins w:id="235" w:author="Radulovic, Nicole" w:date="2022-11-03T13:42:00Z">
        <w:r w:rsidR="0027329C">
          <w:rPr>
            <w:rFonts w:eastAsia="MS Mincho"/>
          </w:rPr>
          <w:t>Equivalent</w:t>
        </w:r>
      </w:ins>
      <w:ins w:id="236" w:author="Paul Shi" w:date="2022-03-23T13:20:00Z">
        <w:r w:rsidRPr="00BA7E50">
          <w:rPr>
            <w:rFonts w:eastAsia="MS Mincho"/>
          </w:rPr>
          <w:t xml:space="preserve">.  </w:t>
        </w:r>
      </w:ins>
    </w:p>
    <w:p w14:paraId="0F66942D" w14:textId="77777777" w:rsidR="00B60BE5" w:rsidRDefault="00B60BE5">
      <w:pPr>
        <w:pStyle w:val="Heading4"/>
        <w:numPr>
          <w:ilvl w:val="0"/>
          <w:numId w:val="0"/>
        </w:numPr>
        <w:ind w:left="2160"/>
        <w:rPr>
          <w:ins w:id="237" w:author="Paul Shi" w:date="2022-03-23T13:17:00Z"/>
        </w:rPr>
        <w:pPrChange w:id="238" w:author="Paul Shi" w:date="2022-03-23T13:20:00Z">
          <w:pPr>
            <w:pStyle w:val="Heading3"/>
            <w:tabs>
              <w:tab w:val="clear" w:pos="1440"/>
              <w:tab w:val="left" w:pos="1418"/>
            </w:tabs>
            <w:ind w:left="1418" w:hanging="709"/>
          </w:pPr>
        </w:pPrChange>
      </w:pPr>
    </w:p>
    <w:p w14:paraId="6D4F39F1" w14:textId="77777777" w:rsidR="00F26560" w:rsidRPr="00E85DD8" w:rsidDel="00116AC0" w:rsidRDefault="00F26560" w:rsidP="00F26560">
      <w:pPr>
        <w:pStyle w:val="Heading2"/>
        <w:rPr>
          <w:ins w:id="239" w:author="Paul Shi" w:date="2022-04-13T10:27:00Z"/>
          <w:del w:id="240" w:author="Mabel Chow" w:date="2022-04-25T19:07:00Z"/>
        </w:rPr>
      </w:pPr>
      <w:ins w:id="241" w:author="Paul Shi" w:date="2022-04-13T10:27:00Z">
        <w:del w:id="242" w:author="Mabel Chow" w:date="2022-04-25T19:07:00Z">
          <w:r w:rsidDel="00116AC0">
            <w:rPr>
              <w:u w:val="none"/>
            </w:rPr>
            <w:delText>Aluminum</w:delText>
          </w:r>
          <w:r w:rsidDel="00116AC0">
            <w:delText xml:space="preserve"> Hatches</w:delText>
          </w:r>
        </w:del>
      </w:ins>
    </w:p>
    <w:p w14:paraId="136ECA37" w14:textId="77777777" w:rsidR="005D5C02" w:rsidRPr="00122366" w:rsidDel="00116AC0" w:rsidRDefault="00F26560" w:rsidP="005D5C02">
      <w:pPr>
        <w:pStyle w:val="Heading3"/>
        <w:rPr>
          <w:ins w:id="243" w:author="Paul Shi" w:date="2022-04-13T10:24:00Z"/>
          <w:del w:id="244" w:author="Mabel Chow" w:date="2022-04-25T19:07:00Z"/>
          <w:rFonts w:eastAsia="MS Mincho"/>
        </w:rPr>
      </w:pPr>
      <w:ins w:id="245" w:author="Paul Shi" w:date="2022-04-13T10:32:00Z">
        <w:del w:id="246" w:author="Mabel Chow" w:date="2022-04-25T19:07:00Z">
          <w:r w:rsidDel="00116AC0">
            <w:rPr>
              <w:rFonts w:eastAsia="MS Mincho"/>
            </w:rPr>
            <w:delText>Scope</w:delText>
          </w:r>
        </w:del>
      </w:ins>
    </w:p>
    <w:p w14:paraId="1C50569B" w14:textId="77777777" w:rsidR="005D5C02" w:rsidDel="00116AC0" w:rsidRDefault="005D5C02">
      <w:pPr>
        <w:pStyle w:val="Heading4"/>
        <w:rPr>
          <w:ins w:id="247" w:author="Paul Shi" w:date="2022-04-13T10:24:00Z"/>
          <w:del w:id="248" w:author="Mabel Chow" w:date="2022-04-25T19:07:00Z"/>
          <w:rFonts w:eastAsia="MS Mincho"/>
        </w:rPr>
        <w:pPrChange w:id="249" w:author="Paul Shi" w:date="2022-04-13T10:26:00Z">
          <w:pPr>
            <w:pStyle w:val="Heading5"/>
          </w:pPr>
        </w:pPrChange>
      </w:pPr>
      <w:ins w:id="250" w:author="Paul Shi" w:date="2022-04-13T10:24:00Z">
        <w:del w:id="251" w:author="Mabel Chow" w:date="2022-04-25T19:07:00Z">
          <w:r w:rsidDel="00116AC0">
            <w:rPr>
              <w:rFonts w:eastAsia="MS Mincho"/>
            </w:rPr>
            <w:delText>1</w:delText>
          </w:r>
        </w:del>
      </w:ins>
      <w:ins w:id="252" w:author="Paul Shi" w:date="2022-04-13T10:34:00Z">
        <w:del w:id="253" w:author="Mabel Chow" w:date="2022-04-25T19:07:00Z">
          <w:r w:rsidR="00F26560" w:rsidDel="00116AC0">
            <w:rPr>
              <w:rFonts w:eastAsia="MS Mincho"/>
            </w:rPr>
            <w:delText xml:space="preserve"> - </w:delText>
          </w:r>
        </w:del>
      </w:ins>
      <w:ins w:id="254" w:author="Paul Shi" w:date="2022-04-13T10:32:00Z">
        <w:del w:id="255" w:author="Mabel Chow" w:date="2022-04-25T19:07:00Z">
          <w:r w:rsidR="00F26560" w:rsidDel="00116AC0">
            <w:rPr>
              <w:rFonts w:eastAsia="MS Mincho"/>
            </w:rPr>
            <w:delText>1000</w:delText>
          </w:r>
        </w:del>
      </w:ins>
      <w:ins w:id="256" w:author="Paul Shi" w:date="2022-04-13T10:24:00Z">
        <w:del w:id="257" w:author="Mabel Chow" w:date="2022-04-25T19:07:00Z">
          <w:r w:rsidDel="00116AC0">
            <w:rPr>
              <w:rFonts w:eastAsia="MS Mincho"/>
            </w:rPr>
            <w:delText xml:space="preserve"> x </w:delText>
          </w:r>
        </w:del>
      </w:ins>
      <w:ins w:id="258" w:author="Paul Shi" w:date="2022-04-13T10:32:00Z">
        <w:del w:id="259" w:author="Mabel Chow" w:date="2022-04-25T19:07:00Z">
          <w:r w:rsidR="00F26560" w:rsidDel="00116AC0">
            <w:rPr>
              <w:rFonts w:eastAsia="MS Mincho"/>
            </w:rPr>
            <w:delText>600</w:delText>
          </w:r>
        </w:del>
      </w:ins>
      <w:ins w:id="260" w:author="Paul Shi" w:date="2022-04-13T10:24:00Z">
        <w:del w:id="261" w:author="Mabel Chow" w:date="2022-04-25T19:07:00Z">
          <w:r w:rsidDel="00116AC0">
            <w:rPr>
              <w:rFonts w:eastAsia="MS Mincho"/>
            </w:rPr>
            <w:delText xml:space="preserve"> </w:delText>
          </w:r>
        </w:del>
      </w:ins>
      <w:ins w:id="262" w:author="Paul Shi" w:date="2022-04-13T10:33:00Z">
        <w:del w:id="263" w:author="Mabel Chow" w:date="2022-04-25T19:07:00Z">
          <w:r w:rsidR="00F26560" w:rsidDel="00116AC0">
            <w:rPr>
              <w:rFonts w:eastAsia="MS Mincho"/>
            </w:rPr>
            <w:delText>Aluminum Gastight Hatch</w:delText>
          </w:r>
        </w:del>
      </w:ins>
      <w:ins w:id="264" w:author="Paul Shi" w:date="2022-04-13T10:34:00Z">
        <w:del w:id="265" w:author="Mabel Chow" w:date="2022-04-25T19:07:00Z">
          <w:r w:rsidR="00F26560" w:rsidDel="00116AC0">
            <w:rPr>
              <w:rFonts w:eastAsia="MS Mincho"/>
            </w:rPr>
            <w:delText xml:space="preserve"> for Sump</w:delText>
          </w:r>
        </w:del>
      </w:ins>
    </w:p>
    <w:p w14:paraId="51173BBE" w14:textId="77777777" w:rsidR="005D5C02" w:rsidDel="00116AC0" w:rsidRDefault="005D5C02">
      <w:pPr>
        <w:pStyle w:val="Heading4"/>
        <w:rPr>
          <w:ins w:id="266" w:author="Paul Shi" w:date="2022-04-13T10:24:00Z"/>
          <w:del w:id="267" w:author="Mabel Chow" w:date="2022-04-25T19:07:00Z"/>
          <w:rFonts w:eastAsia="MS Mincho"/>
        </w:rPr>
        <w:pPrChange w:id="268" w:author="Paul Shi" w:date="2022-04-13T10:26:00Z">
          <w:pPr>
            <w:pStyle w:val="Heading5"/>
          </w:pPr>
        </w:pPrChange>
      </w:pPr>
      <w:ins w:id="269" w:author="Paul Shi" w:date="2022-04-13T10:24:00Z">
        <w:del w:id="270" w:author="Mabel Chow" w:date="2022-04-25T19:07:00Z">
          <w:r w:rsidDel="00116AC0">
            <w:rPr>
              <w:rFonts w:eastAsia="MS Mincho"/>
            </w:rPr>
            <w:delText xml:space="preserve">1 </w:delText>
          </w:r>
        </w:del>
      </w:ins>
      <w:ins w:id="271" w:author="Paul Shi" w:date="2022-04-13T10:34:00Z">
        <w:del w:id="272" w:author="Mabel Chow" w:date="2022-04-25T19:07:00Z">
          <w:r w:rsidR="00F26560" w:rsidDel="00116AC0">
            <w:rPr>
              <w:rFonts w:eastAsia="MS Mincho"/>
            </w:rPr>
            <w:delText>-</w:delText>
          </w:r>
        </w:del>
      </w:ins>
      <w:ins w:id="273" w:author="Paul Shi" w:date="2022-04-13T10:35:00Z">
        <w:del w:id="274" w:author="Mabel Chow" w:date="2022-04-25T19:07:00Z">
          <w:r w:rsidR="00F26560" w:rsidDel="00116AC0">
            <w:rPr>
              <w:rFonts w:eastAsia="MS Mincho"/>
            </w:rPr>
            <w:delText xml:space="preserve"> </w:delText>
          </w:r>
        </w:del>
      </w:ins>
      <w:ins w:id="275" w:author="Paul Shi" w:date="2022-04-13T10:34:00Z">
        <w:del w:id="276" w:author="Mabel Chow" w:date="2022-04-25T19:07:00Z">
          <w:r w:rsidR="00F26560" w:rsidDel="00116AC0">
            <w:rPr>
              <w:rFonts w:eastAsia="MS Mincho"/>
            </w:rPr>
            <w:delText>900</w:delText>
          </w:r>
        </w:del>
      </w:ins>
      <w:ins w:id="277" w:author="Paul Shi" w:date="2022-04-13T10:24:00Z">
        <w:del w:id="278" w:author="Mabel Chow" w:date="2022-04-25T19:07:00Z">
          <w:r w:rsidDel="00116AC0">
            <w:rPr>
              <w:rFonts w:eastAsia="MS Mincho"/>
            </w:rPr>
            <w:delText xml:space="preserve"> x 900 </w:delText>
          </w:r>
        </w:del>
      </w:ins>
      <w:ins w:id="279" w:author="Paul Shi" w:date="2022-04-13T10:34:00Z">
        <w:del w:id="280" w:author="Mabel Chow" w:date="2022-04-25T19:07:00Z">
          <w:r w:rsidR="00F26560" w:rsidDel="00116AC0">
            <w:rPr>
              <w:rFonts w:eastAsia="MS Mincho"/>
            </w:rPr>
            <w:delText>Alumi</w:delText>
          </w:r>
        </w:del>
      </w:ins>
      <w:ins w:id="281" w:author="Paul Shi" w:date="2022-04-13T10:35:00Z">
        <w:del w:id="282" w:author="Mabel Chow" w:date="2022-04-25T19:07:00Z">
          <w:r w:rsidR="00F26560" w:rsidDel="00116AC0">
            <w:rPr>
              <w:rFonts w:eastAsia="MS Mincho"/>
            </w:rPr>
            <w:delText xml:space="preserve">num </w:delText>
          </w:r>
        </w:del>
      </w:ins>
      <w:ins w:id="283" w:author="Paul Shi" w:date="2022-04-13T10:34:00Z">
        <w:del w:id="284" w:author="Mabel Chow" w:date="2022-04-25T19:07:00Z">
          <w:r w:rsidR="00F26560" w:rsidDel="00116AC0">
            <w:rPr>
              <w:rFonts w:eastAsia="MS Mincho"/>
            </w:rPr>
            <w:delText>Watertight</w:delText>
          </w:r>
        </w:del>
      </w:ins>
      <w:ins w:id="285" w:author="Paul Shi" w:date="2022-04-13T10:35:00Z">
        <w:del w:id="286" w:author="Mabel Chow" w:date="2022-04-25T19:07:00Z">
          <w:r w:rsidR="00F26560" w:rsidDel="00116AC0">
            <w:rPr>
              <w:rFonts w:eastAsia="MS Mincho"/>
            </w:rPr>
            <w:delText xml:space="preserve"> Hatch for Electrical Room</w:delText>
          </w:r>
        </w:del>
      </w:ins>
      <w:ins w:id="287" w:author="Paul Shi" w:date="2022-04-13T10:34:00Z">
        <w:del w:id="288" w:author="Mabel Chow" w:date="2022-04-25T19:07:00Z">
          <w:r w:rsidR="00F26560" w:rsidDel="00116AC0">
            <w:rPr>
              <w:rFonts w:eastAsia="MS Mincho"/>
            </w:rPr>
            <w:delText xml:space="preserve"> </w:delText>
          </w:r>
        </w:del>
      </w:ins>
    </w:p>
    <w:p w14:paraId="035BD426" w14:textId="77777777" w:rsidR="005D5C02" w:rsidDel="00116AC0" w:rsidRDefault="005D5C02" w:rsidP="005D5C02">
      <w:pPr>
        <w:pStyle w:val="Heading4"/>
        <w:rPr>
          <w:ins w:id="289" w:author="Paul Shi" w:date="2022-04-13T10:24:00Z"/>
          <w:del w:id="290" w:author="Mabel Chow" w:date="2022-04-25T19:07:00Z"/>
          <w:rFonts w:eastAsia="MS Mincho"/>
        </w:rPr>
      </w:pPr>
      <w:ins w:id="291" w:author="Paul Shi" w:date="2022-04-13T10:24:00Z">
        <w:del w:id="292" w:author="Mabel Chow" w:date="2022-04-25T19:07:00Z">
          <w:r w:rsidDel="00116AC0">
            <w:rPr>
              <w:rFonts w:eastAsia="MS Mincho"/>
            </w:rPr>
            <w:delText xml:space="preserve">Aluminium cover plate is minimum 6 mm thick, anti-slip style and completed with stainless steel AISI Type 316 hardware. The pattern for aluminium cover plate shall be submitted for </w:delText>
          </w:r>
        </w:del>
      </w:ins>
      <w:ins w:id="293" w:author="Paul Shi" w:date="2022-04-13T10:35:00Z">
        <w:del w:id="294" w:author="Mabel Chow" w:date="2022-04-25T19:07:00Z">
          <w:r w:rsidR="00E42209" w:rsidDel="00116AC0">
            <w:rPr>
              <w:rFonts w:eastAsia="MS Mincho"/>
            </w:rPr>
            <w:delText>consultant</w:delText>
          </w:r>
        </w:del>
      </w:ins>
      <w:ins w:id="295" w:author="Paul Shi" w:date="2022-04-13T10:24:00Z">
        <w:del w:id="296" w:author="Mabel Chow" w:date="2022-04-25T19:07:00Z">
          <w:r w:rsidDel="00116AC0">
            <w:rPr>
              <w:rFonts w:eastAsia="MS Mincho"/>
            </w:rPr>
            <w:delText xml:space="preserve"> approval.</w:delText>
          </w:r>
        </w:del>
      </w:ins>
    </w:p>
    <w:p w14:paraId="74E66D66" w14:textId="77777777" w:rsidR="005D5C02" w:rsidDel="00116AC0" w:rsidRDefault="005D5C02" w:rsidP="005D5C02">
      <w:pPr>
        <w:pStyle w:val="Heading4"/>
        <w:rPr>
          <w:ins w:id="297" w:author="Paul Shi" w:date="2022-04-13T10:40:00Z"/>
          <w:del w:id="298" w:author="Mabel Chow" w:date="2022-04-25T19:07:00Z"/>
          <w:rFonts w:eastAsia="MS Mincho"/>
        </w:rPr>
      </w:pPr>
      <w:ins w:id="299" w:author="Paul Shi" w:date="2022-04-13T10:24:00Z">
        <w:del w:id="300" w:author="Mabel Chow" w:date="2022-04-25T19:07:00Z">
          <w:r w:rsidRPr="00745660" w:rsidDel="00116AC0">
            <w:rPr>
              <w:rFonts w:eastAsia="MS Mincho"/>
            </w:rPr>
            <w:delText>Design live load for all hatches shall be 12 kPa</w:delText>
          </w:r>
        </w:del>
      </w:ins>
      <w:ins w:id="301" w:author="Paul Shi" w:date="2022-04-13T10:35:00Z">
        <w:del w:id="302" w:author="Mabel Chow" w:date="2022-04-25T19:07:00Z">
          <w:r w:rsidR="00E42209" w:rsidDel="00116AC0">
            <w:rPr>
              <w:rFonts w:eastAsia="MS Mincho"/>
            </w:rPr>
            <w:delText xml:space="preserve"> unless </w:delText>
          </w:r>
        </w:del>
      </w:ins>
      <w:ins w:id="303" w:author="Paul Shi" w:date="2022-04-13T10:36:00Z">
        <w:del w:id="304" w:author="Mabel Chow" w:date="2022-04-25T19:07:00Z">
          <w:r w:rsidR="00E42209" w:rsidDel="00116AC0">
            <w:rPr>
              <w:rFonts w:eastAsia="MS Mincho"/>
            </w:rPr>
            <w:delText>noted on Contract Drawings</w:delText>
          </w:r>
        </w:del>
      </w:ins>
      <w:ins w:id="305" w:author="Paul Shi" w:date="2022-04-13T10:24:00Z">
        <w:del w:id="306" w:author="Mabel Chow" w:date="2022-04-25T19:07:00Z">
          <w:r w:rsidDel="00116AC0">
            <w:rPr>
              <w:rFonts w:eastAsia="MS Mincho"/>
            </w:rPr>
            <w:delText xml:space="preserve">. </w:delText>
          </w:r>
          <w:r w:rsidRPr="009D38B8" w:rsidDel="00116AC0">
            <w:rPr>
              <w:rFonts w:eastAsia="MS Mincho"/>
            </w:rPr>
            <w:delText xml:space="preserve">Contractor shall submit shop drawings stamped and sealed with P. Eng in Ontario for </w:delText>
          </w:r>
          <w:r w:rsidDel="00116AC0">
            <w:rPr>
              <w:rFonts w:eastAsia="MS Mincho"/>
            </w:rPr>
            <w:delText>Consultant</w:delText>
          </w:r>
          <w:r w:rsidRPr="009D38B8" w:rsidDel="00116AC0">
            <w:rPr>
              <w:rFonts w:eastAsia="MS Mincho"/>
            </w:rPr>
            <w:delText xml:space="preserve">’s review. </w:delText>
          </w:r>
          <w:r w:rsidRPr="00745660" w:rsidDel="00116AC0">
            <w:rPr>
              <w:rFonts w:eastAsia="MS Mincho"/>
            </w:rPr>
            <w:delText xml:space="preserve"> </w:delText>
          </w:r>
        </w:del>
      </w:ins>
    </w:p>
    <w:p w14:paraId="46FFD9B7" w14:textId="77777777" w:rsidR="00E42209" w:rsidRPr="00E42209" w:rsidDel="00116AC0" w:rsidRDefault="00E42209" w:rsidP="00E42209">
      <w:pPr>
        <w:pStyle w:val="Heading4"/>
        <w:rPr>
          <w:ins w:id="307" w:author="Paul Shi" w:date="2022-04-13T10:41:00Z"/>
          <w:del w:id="308" w:author="Mabel Chow" w:date="2022-04-25T19:07:00Z"/>
          <w:rFonts w:eastAsia="MS Mincho"/>
        </w:rPr>
      </w:pPr>
      <w:ins w:id="309" w:author="Paul Shi" w:date="2022-04-13T10:41:00Z">
        <w:del w:id="310" w:author="Mabel Chow" w:date="2022-04-25T19:07:00Z">
          <w:r w:rsidRPr="00E42209" w:rsidDel="00116AC0">
            <w:rPr>
              <w:rFonts w:eastAsia="MS Mincho"/>
            </w:rPr>
            <w:delText>Aluminium gastight hatch shall come with gasketed angle frame, hold open arm,</w:delText>
          </w:r>
        </w:del>
      </w:ins>
      <w:ins w:id="311" w:author="Paul Shi" w:date="2022-04-13T10:43:00Z">
        <w:del w:id="312" w:author="Mabel Chow" w:date="2022-04-25T19:07:00Z">
          <w:r w:rsidRPr="00E42209" w:rsidDel="00116AC0">
            <w:delText xml:space="preserve"> </w:delText>
          </w:r>
          <w:r w:rsidRPr="00E42209" w:rsidDel="00116AC0">
            <w:rPr>
              <w:rFonts w:eastAsia="MS Mincho"/>
            </w:rPr>
            <w:delText>gas spring assist cylinder</w:delText>
          </w:r>
          <w:r w:rsidDel="00116AC0">
            <w:rPr>
              <w:rFonts w:eastAsia="MS Mincho"/>
            </w:rPr>
            <w:delText>,</w:delText>
          </w:r>
        </w:del>
      </w:ins>
      <w:ins w:id="313" w:author="Paul Shi" w:date="2022-04-13T10:41:00Z">
        <w:del w:id="314" w:author="Mabel Chow" w:date="2022-04-25T19:07:00Z">
          <w:r w:rsidRPr="00E42209" w:rsidDel="00116AC0">
            <w:rPr>
              <w:rFonts w:eastAsia="MS Mincho"/>
            </w:rPr>
            <w:delText xml:space="preserve"> flush lifting handle with airtight underside box, compression latches to provide positive hold of lid onto frame. All hardware to be AISI Type 316.</w:delText>
          </w:r>
        </w:del>
      </w:ins>
    </w:p>
    <w:p w14:paraId="60501E77" w14:textId="77777777" w:rsidR="005D5C02" w:rsidRPr="00745660" w:rsidDel="00116AC0" w:rsidRDefault="00E42209" w:rsidP="005D5C02">
      <w:pPr>
        <w:pStyle w:val="Heading4"/>
        <w:rPr>
          <w:ins w:id="315" w:author="Paul Shi" w:date="2022-04-13T10:24:00Z"/>
          <w:del w:id="316" w:author="Mabel Chow" w:date="2022-04-25T19:07:00Z"/>
          <w:rFonts w:eastAsia="MS Mincho"/>
        </w:rPr>
      </w:pPr>
      <w:ins w:id="317" w:author="Paul Shi" w:date="2022-04-13T10:41:00Z">
        <w:del w:id="318" w:author="Mabel Chow" w:date="2022-04-25T19:07:00Z">
          <w:r w:rsidDel="00116AC0">
            <w:rPr>
              <w:rFonts w:eastAsia="MS Mincho"/>
            </w:rPr>
            <w:delText xml:space="preserve">Aluminum </w:delText>
          </w:r>
        </w:del>
      </w:ins>
      <w:ins w:id="319" w:author="Paul Shi" w:date="2022-04-13T10:36:00Z">
        <w:del w:id="320" w:author="Mabel Chow" w:date="2022-04-25T19:07:00Z">
          <w:r w:rsidDel="00116AC0">
            <w:rPr>
              <w:rFonts w:eastAsia="MS Mincho"/>
            </w:rPr>
            <w:delText>watertight</w:delText>
          </w:r>
        </w:del>
      </w:ins>
      <w:ins w:id="321" w:author="Paul Shi" w:date="2022-04-13T10:24:00Z">
        <w:del w:id="322" w:author="Mabel Chow" w:date="2022-04-25T19:07:00Z">
          <w:r w:rsidR="005D5C02" w:rsidRPr="00745660" w:rsidDel="00116AC0">
            <w:rPr>
              <w:rFonts w:eastAsia="MS Mincho"/>
            </w:rPr>
            <w:delText xml:space="preserve"> hatch</w:delText>
          </w:r>
        </w:del>
      </w:ins>
      <w:ins w:id="323" w:author="Paul Shi" w:date="2022-04-13T10:36:00Z">
        <w:del w:id="324" w:author="Mabel Chow" w:date="2022-04-25T19:07:00Z">
          <w:r w:rsidDel="00116AC0">
            <w:rPr>
              <w:rFonts w:eastAsia="MS Mincho"/>
            </w:rPr>
            <w:delText xml:space="preserve"> </w:delText>
          </w:r>
        </w:del>
      </w:ins>
      <w:ins w:id="325" w:author="Paul Shi" w:date="2022-04-13T10:24:00Z">
        <w:del w:id="326" w:author="Mabel Chow" w:date="2022-04-25T19:07:00Z">
          <w:r w:rsidR="005D5C02" w:rsidRPr="00745660" w:rsidDel="00116AC0">
            <w:rPr>
              <w:rFonts w:eastAsia="MS Mincho"/>
            </w:rPr>
            <w:delText xml:space="preserve">shall </w:delText>
          </w:r>
        </w:del>
      </w:ins>
      <w:ins w:id="327" w:author="Paul Shi" w:date="2022-04-13T10:41:00Z">
        <w:del w:id="328" w:author="Mabel Chow" w:date="2022-04-25T19:07:00Z">
          <w:r w:rsidDel="00116AC0">
            <w:rPr>
              <w:rFonts w:eastAsia="MS Mincho"/>
            </w:rPr>
            <w:delText>come</w:delText>
          </w:r>
        </w:del>
      </w:ins>
      <w:ins w:id="329" w:author="Paul Shi" w:date="2022-04-13T10:24:00Z">
        <w:del w:id="330" w:author="Mabel Chow" w:date="2022-04-25T19:07:00Z">
          <w:r w:rsidR="005D5C02" w:rsidRPr="00745660" w:rsidDel="00116AC0">
            <w:rPr>
              <w:rFonts w:eastAsia="MS Mincho"/>
            </w:rPr>
            <w:delText xml:space="preserve"> with gasketed </w:delText>
          </w:r>
          <w:r w:rsidR="005D5C02" w:rsidDel="00116AC0">
            <w:rPr>
              <w:rFonts w:eastAsia="MS Mincho"/>
            </w:rPr>
            <w:delText>drain channel</w:delText>
          </w:r>
          <w:r w:rsidR="005D5C02" w:rsidRPr="00745660" w:rsidDel="00116AC0">
            <w:rPr>
              <w:rFonts w:eastAsia="MS Mincho"/>
            </w:rPr>
            <w:delText xml:space="preserve"> frame</w:delText>
          </w:r>
        </w:del>
      </w:ins>
      <w:ins w:id="331" w:author="Paul Shi" w:date="2022-04-13T10:42:00Z">
        <w:del w:id="332" w:author="Mabel Chow" w:date="2022-04-25T19:07:00Z">
          <w:r w:rsidDel="00116AC0">
            <w:rPr>
              <w:rFonts w:eastAsia="MS Mincho"/>
            </w:rPr>
            <w:delText xml:space="preserve">, </w:delText>
          </w:r>
        </w:del>
      </w:ins>
      <w:ins w:id="333" w:author="Paul Shi" w:date="2022-04-13T10:24:00Z">
        <w:del w:id="334" w:author="Mabel Chow" w:date="2022-04-25T19:07:00Z">
          <w:r w:rsidR="005D5C02" w:rsidRPr="00745660" w:rsidDel="00116AC0">
            <w:rPr>
              <w:rFonts w:eastAsia="MS Mincho"/>
            </w:rPr>
            <w:delText>waterproofing recessed handle, slam lock</w:delText>
          </w:r>
        </w:del>
      </w:ins>
      <w:ins w:id="335" w:author="Paul Shi" w:date="2022-04-13T10:42:00Z">
        <w:del w:id="336" w:author="Mabel Chow" w:date="2022-04-25T19:07:00Z">
          <w:r w:rsidDel="00116AC0">
            <w:rPr>
              <w:rFonts w:eastAsia="MS Mincho"/>
            </w:rPr>
            <w:delText>,</w:delText>
          </w:r>
        </w:del>
      </w:ins>
      <w:ins w:id="337" w:author="Paul Shi" w:date="2022-04-13T10:24:00Z">
        <w:del w:id="338" w:author="Mabel Chow" w:date="2022-04-25T19:07:00Z">
          <w:r w:rsidR="005D5C02" w:rsidRPr="00745660" w:rsidDel="00116AC0">
            <w:rPr>
              <w:rFonts w:eastAsia="MS Mincho"/>
            </w:rPr>
            <w:delText xml:space="preserve"> hold open arm and gas spring assist cylinder. All hardware to be AISI Type 316. </w:delText>
          </w:r>
        </w:del>
      </w:ins>
    </w:p>
    <w:p w14:paraId="7CADA507" w14:textId="77777777" w:rsidR="005D5C02" w:rsidDel="00116AC0" w:rsidRDefault="005D5C02" w:rsidP="005D5C02">
      <w:pPr>
        <w:pStyle w:val="Heading4"/>
        <w:rPr>
          <w:ins w:id="339" w:author="Paul Shi" w:date="2022-04-13T10:24:00Z"/>
          <w:del w:id="340" w:author="Mabel Chow" w:date="2022-04-25T19:07:00Z"/>
          <w:rFonts w:eastAsia="MS Mincho"/>
        </w:rPr>
      </w:pPr>
      <w:ins w:id="341" w:author="Paul Shi" w:date="2022-04-13T10:24:00Z">
        <w:del w:id="342" w:author="Mabel Chow" w:date="2022-04-25T19:07:00Z">
          <w:r w:rsidDel="00116AC0">
            <w:rPr>
              <w:rFonts w:eastAsia="MS Mincho"/>
            </w:rPr>
            <w:delText>All hatches shall be customized and similar to MSU hatch type M</w:delText>
          </w:r>
        </w:del>
      </w:ins>
      <w:ins w:id="343" w:author="Paul Shi" w:date="2022-04-13T10:43:00Z">
        <w:del w:id="344" w:author="Mabel Chow" w:date="2022-04-25T19:07:00Z">
          <w:r w:rsidR="00E42209" w:rsidDel="00116AC0">
            <w:rPr>
              <w:rFonts w:eastAsia="MS Mincho"/>
            </w:rPr>
            <w:delText xml:space="preserve"> and</w:delText>
          </w:r>
        </w:del>
      </w:ins>
      <w:ins w:id="345" w:author="Paul Shi" w:date="2022-04-13T10:44:00Z">
        <w:del w:id="346" w:author="Mabel Chow" w:date="2022-04-25T19:07:00Z">
          <w:r w:rsidR="00E42209" w:rsidDel="00116AC0">
            <w:rPr>
              <w:rFonts w:eastAsia="MS Mincho"/>
            </w:rPr>
            <w:delText xml:space="preserve"> type GT</w:delText>
          </w:r>
        </w:del>
      </w:ins>
      <w:ins w:id="347" w:author="Paul Shi" w:date="2022-04-13T10:24:00Z">
        <w:del w:id="348" w:author="Mabel Chow" w:date="2022-04-25T19:07:00Z">
          <w:r w:rsidDel="00116AC0">
            <w:rPr>
              <w:rFonts w:eastAsia="MS Mincho"/>
            </w:rPr>
            <w:delText>.</w:delText>
          </w:r>
        </w:del>
      </w:ins>
    </w:p>
    <w:p w14:paraId="2CA0E9AA" w14:textId="77777777" w:rsidR="005D5C02" w:rsidDel="00116AC0" w:rsidRDefault="005D5C02" w:rsidP="005D5C02">
      <w:pPr>
        <w:pStyle w:val="Heading4"/>
        <w:rPr>
          <w:ins w:id="349" w:author="Paul Shi" w:date="2022-04-13T10:24:00Z"/>
          <w:del w:id="350" w:author="Mabel Chow" w:date="2022-04-25T19:07:00Z"/>
          <w:rFonts w:eastAsia="MS Mincho"/>
        </w:rPr>
      </w:pPr>
      <w:ins w:id="351" w:author="Paul Shi" w:date="2022-04-13T10:24:00Z">
        <w:del w:id="352" w:author="Mabel Chow" w:date="2022-04-25T19:07:00Z">
          <w:r w:rsidDel="00116AC0">
            <w:rPr>
              <w:rFonts w:eastAsia="MS Mincho"/>
            </w:rPr>
            <w:delText>Acceptable manufactures: MSU or approved alternate.</w:delText>
          </w:r>
        </w:del>
      </w:ins>
    </w:p>
    <w:p w14:paraId="3430FCCB" w14:textId="77777777" w:rsidR="00B60BE5" w:rsidRPr="00E85DD8" w:rsidDel="00116AC0" w:rsidRDefault="00B60BE5">
      <w:pPr>
        <w:pStyle w:val="Heading3"/>
        <w:rPr>
          <w:del w:id="353" w:author="Mabel Chow" w:date="2022-04-25T19:07:00Z"/>
        </w:rPr>
        <w:pPrChange w:id="354" w:author="Paul Shi" w:date="2022-04-13T10:24:00Z">
          <w:pPr>
            <w:pStyle w:val="Heading3"/>
            <w:tabs>
              <w:tab w:val="clear" w:pos="1440"/>
              <w:tab w:val="left" w:pos="1418"/>
            </w:tabs>
            <w:ind w:left="1418" w:hanging="709"/>
          </w:pPr>
        </w:pPrChange>
      </w:pPr>
    </w:p>
    <w:p w14:paraId="565ED003" w14:textId="77777777" w:rsidR="00CE6706" w:rsidRPr="00E85DD8" w:rsidDel="00116AC0" w:rsidRDefault="00CE6706">
      <w:pPr>
        <w:pStyle w:val="Heading4"/>
        <w:numPr>
          <w:ilvl w:val="0"/>
          <w:numId w:val="0"/>
        </w:numPr>
        <w:tabs>
          <w:tab w:val="left" w:pos="2127"/>
        </w:tabs>
        <w:ind w:left="2160" w:hanging="720"/>
        <w:rPr>
          <w:del w:id="355" w:author="Mabel Chow" w:date="2022-04-25T19:07:00Z"/>
        </w:rPr>
        <w:pPrChange w:id="356" w:author="Paul Shi" w:date="2022-03-23T13:18:00Z">
          <w:pPr>
            <w:pStyle w:val="Heading4"/>
            <w:tabs>
              <w:tab w:val="left" w:pos="2127"/>
            </w:tabs>
            <w:ind w:left="2127" w:hanging="709"/>
          </w:pPr>
        </w:pPrChange>
      </w:pPr>
      <w:del w:id="357" w:author="Mabel Chow" w:date="2022-04-25T19:07:00Z">
        <w:r w:rsidRPr="00E85DD8" w:rsidDel="00116AC0">
          <w:delText xml:space="preserve">Telescoping tubular, spring balanced and automatically locking in </w:delText>
        </w:r>
        <w:r w:rsidR="00DB2047" w:rsidRPr="00E85DD8" w:rsidDel="00116AC0">
          <w:delText xml:space="preserve">the </w:delText>
        </w:r>
        <w:r w:rsidRPr="00E85DD8" w:rsidDel="00116AC0">
          <w:delText xml:space="preserve">raised position, with </w:delText>
        </w:r>
        <w:r w:rsidR="00DB2047" w:rsidRPr="00E85DD8" w:rsidDel="00116AC0">
          <w:delText xml:space="preserve">a </w:delText>
        </w:r>
        <w:r w:rsidRPr="00E85DD8" w:rsidDel="00116AC0">
          <w:delText xml:space="preserve">release lever for unlocking. </w:delText>
        </w:r>
      </w:del>
    </w:p>
    <w:p w14:paraId="0E5EDBE2" w14:textId="77777777" w:rsidR="00CE6706" w:rsidRPr="00E85DD8" w:rsidDel="00116AC0" w:rsidRDefault="00CE6706" w:rsidP="005F5263">
      <w:pPr>
        <w:pStyle w:val="Heading4"/>
        <w:tabs>
          <w:tab w:val="left" w:pos="2127"/>
        </w:tabs>
        <w:ind w:left="2127" w:hanging="709"/>
        <w:rPr>
          <w:del w:id="358" w:author="Mabel Chow" w:date="2022-04-25T19:07:00Z"/>
        </w:rPr>
      </w:pPr>
      <w:del w:id="359" w:author="Mabel Chow" w:date="2022-04-25T19:07:00Z">
        <w:r w:rsidRPr="00E85DD8" w:rsidDel="00116AC0">
          <w:delText>Fabricated retractable ladder extender.</w:delText>
        </w:r>
      </w:del>
    </w:p>
    <w:p w14:paraId="682629F1" w14:textId="77777777" w:rsidR="00CE6706" w:rsidRPr="00164F3D" w:rsidDel="00116AC0" w:rsidRDefault="00CE6706" w:rsidP="005F5263">
      <w:pPr>
        <w:pStyle w:val="Heading4"/>
        <w:tabs>
          <w:tab w:val="left" w:pos="2127"/>
        </w:tabs>
        <w:ind w:left="2127" w:hanging="709"/>
        <w:rPr>
          <w:del w:id="360" w:author="Mabel Chow" w:date="2022-04-25T19:07:00Z"/>
          <w:highlight w:val="yellow"/>
        </w:rPr>
      </w:pPr>
      <w:del w:id="361" w:author="Mabel Chow" w:date="2022-04-25T19:07:00Z">
        <w:r w:rsidRPr="00E85DD8" w:rsidDel="00116AC0">
          <w:delText xml:space="preserve">Material: </w:delText>
        </w:r>
        <w:r w:rsidRPr="00164F3D" w:rsidDel="00116AC0">
          <w:rPr>
            <w:highlight w:val="yellow"/>
          </w:rPr>
          <w:delText>[</w:delText>
        </w:r>
        <w:r w:rsidRPr="00164F3D" w:rsidDel="00116AC0">
          <w:rPr>
            <w:highlight w:val="yellow"/>
            <w:shd w:val="clear" w:color="auto" w:fill="D9D9D9"/>
          </w:rPr>
          <w:delText>Hot dip galvanized steel in accordance with CSA G164M</w:delText>
        </w:r>
        <w:r w:rsidR="00164F3D" w:rsidRPr="00164F3D" w:rsidDel="00116AC0">
          <w:rPr>
            <w:highlight w:val="yellow"/>
            <w:shd w:val="clear" w:color="auto" w:fill="D9D9D9"/>
          </w:rPr>
          <w:delText xml:space="preserve"> Consultant to amend with replacement standard for withdrawn G164</w:delText>
        </w:r>
        <w:r w:rsidRPr="00164F3D" w:rsidDel="00116AC0">
          <w:rPr>
            <w:highlight w:val="yellow"/>
            <w:shd w:val="clear" w:color="auto" w:fill="D9D9D9"/>
          </w:rPr>
          <w:delText>] [Stainless steel, AISI Type 316] [Aluminum</w:delText>
        </w:r>
        <w:r w:rsidRPr="00164F3D" w:rsidDel="00116AC0">
          <w:rPr>
            <w:highlight w:val="yellow"/>
          </w:rPr>
          <w:delText>]</w:delText>
        </w:r>
        <w:r w:rsidR="00C208EE" w:rsidRPr="00164F3D" w:rsidDel="00116AC0">
          <w:rPr>
            <w:highlight w:val="yellow"/>
            <w:shd w:val="clear" w:color="auto" w:fill="D9D9D9"/>
          </w:rPr>
          <w:delText xml:space="preserve"> </w:delText>
        </w:r>
      </w:del>
    </w:p>
    <w:p w14:paraId="1B23EF46" w14:textId="77777777" w:rsidR="00CE6706" w:rsidRPr="00E85DD8" w:rsidRDefault="00CE6706" w:rsidP="00CE6706">
      <w:pPr>
        <w:pStyle w:val="Heading2"/>
      </w:pPr>
      <w:r w:rsidRPr="00E85DD8">
        <w:t>Safety</w:t>
      </w:r>
      <w:r w:rsidR="00C16D22" w:rsidRPr="00E85DD8">
        <w:t xml:space="preserve"> </w:t>
      </w:r>
      <w:r w:rsidRPr="00E85DD8">
        <w:t>Climb Device</w:t>
      </w:r>
    </w:p>
    <w:p w14:paraId="4C9F1969" w14:textId="77777777" w:rsidR="00CE6706" w:rsidRPr="00E85DD8" w:rsidRDefault="00CE6706" w:rsidP="00C51B18">
      <w:pPr>
        <w:pStyle w:val="Heading3"/>
        <w:tabs>
          <w:tab w:val="clear" w:pos="1440"/>
          <w:tab w:val="left" w:pos="1418"/>
        </w:tabs>
        <w:ind w:left="1418" w:hanging="709"/>
      </w:pPr>
      <w:r w:rsidRPr="00E85DD8">
        <w:t>General:</w:t>
      </w:r>
    </w:p>
    <w:p w14:paraId="0E9EA7D7" w14:textId="77777777" w:rsidR="00CE6706" w:rsidRPr="00866A34" w:rsidRDefault="00CE6706" w:rsidP="005F5263">
      <w:pPr>
        <w:pStyle w:val="Heading4"/>
        <w:tabs>
          <w:tab w:val="left" w:pos="2127"/>
        </w:tabs>
        <w:ind w:left="2127" w:hanging="709"/>
      </w:pPr>
      <w:r w:rsidRPr="00E85DD8">
        <w:t xml:space="preserve">Conforms to </w:t>
      </w:r>
      <w:r w:rsidRPr="00866A34">
        <w:t xml:space="preserve">ANSI </w:t>
      </w:r>
      <w:r w:rsidR="00766395" w:rsidRPr="00866A34">
        <w:t xml:space="preserve">ASC </w:t>
      </w:r>
      <w:r w:rsidRPr="00866A34">
        <w:t>A14.3</w:t>
      </w:r>
      <w:r w:rsidR="00766395" w:rsidRPr="00866A34">
        <w:t>-2008</w:t>
      </w:r>
      <w:r w:rsidRPr="00866A34">
        <w:t xml:space="preserve"> and </w:t>
      </w:r>
      <w:del w:id="362" w:author="Radulovic, Nicole" w:date="2022-11-03T13:42:00Z">
        <w:r w:rsidR="00766395" w:rsidRPr="00866A34" w:rsidDel="0027329C">
          <w:rPr>
            <w:rPrChange w:id="363" w:author="Mabel Chow" w:date="2022-11-26T10:41:00Z">
              <w:rPr>
                <w:highlight w:val="yellow"/>
              </w:rPr>
            </w:rPrChange>
          </w:rPr>
          <w:delText>[</w:delText>
        </w:r>
      </w:del>
      <w:r w:rsidRPr="00866A34">
        <w:rPr>
          <w:rPrChange w:id="364" w:author="Mabel Chow" w:date="2022-11-26T10:41:00Z">
            <w:rPr>
              <w:highlight w:val="yellow"/>
            </w:rPr>
          </w:rPrChange>
        </w:rPr>
        <w:t>OSHA CFR Part 1910.27</w:t>
      </w:r>
      <w:r w:rsidR="00766395" w:rsidRPr="00866A34">
        <w:rPr>
          <w:rPrChange w:id="365" w:author="Mabel Chow" w:date="2022-11-26T10:41:00Z">
            <w:rPr>
              <w:highlight w:val="yellow"/>
            </w:rPr>
          </w:rPrChange>
        </w:rPr>
        <w:t xml:space="preserve"> </w:t>
      </w:r>
      <w:del w:id="366" w:author="Mabel Chow" w:date="2022-04-25T19:08:00Z">
        <w:r w:rsidR="00766395" w:rsidRPr="00866A34" w:rsidDel="00116AC0">
          <w:rPr>
            <w:rPrChange w:id="367" w:author="Mabel Chow" w:date="2022-11-26T10:41:00Z">
              <w:rPr>
                <w:highlight w:val="yellow"/>
              </w:rPr>
            </w:rPrChange>
          </w:rPr>
          <w:delText>Consultant to replace with appropriate Canadian and/or provincial regulation and reference]</w:delText>
        </w:r>
        <w:r w:rsidRPr="00866A34" w:rsidDel="00116AC0">
          <w:rPr>
            <w:rPrChange w:id="368" w:author="Mabel Chow" w:date="2022-11-26T10:41:00Z">
              <w:rPr>
                <w:highlight w:val="yellow"/>
              </w:rPr>
            </w:rPrChange>
          </w:rPr>
          <w:delText>.</w:delText>
        </w:r>
      </w:del>
      <w:ins w:id="369" w:author="Mabel Chow" w:date="2022-04-25T19:08:00Z">
        <w:r w:rsidR="00116AC0" w:rsidRPr="00866A34">
          <w:t>.</w:t>
        </w:r>
      </w:ins>
    </w:p>
    <w:p w14:paraId="77999CA6" w14:textId="77777777" w:rsidR="00CE6706" w:rsidRPr="00866A34" w:rsidRDefault="00CE6706" w:rsidP="005F5263">
      <w:pPr>
        <w:pStyle w:val="Heading4"/>
        <w:tabs>
          <w:tab w:val="left" w:pos="2127"/>
        </w:tabs>
        <w:ind w:left="2127" w:hanging="709"/>
      </w:pPr>
      <w:r w:rsidRPr="00866A34">
        <w:t>Belt and harness shall withstand minimum drop test of 113 kg in 1.8 m free fall.</w:t>
      </w:r>
    </w:p>
    <w:p w14:paraId="5B1B7953" w14:textId="77777777" w:rsidR="00CE6706" w:rsidRPr="00866A34" w:rsidRDefault="00CE6706" w:rsidP="005F5263">
      <w:pPr>
        <w:pStyle w:val="Heading4"/>
        <w:tabs>
          <w:tab w:val="left" w:pos="2127"/>
        </w:tabs>
        <w:ind w:left="2127" w:hanging="709"/>
      </w:pPr>
      <w:r w:rsidRPr="00866A34">
        <w:t xml:space="preserve">Fall Prevention System Material: </w:t>
      </w:r>
      <w:del w:id="370" w:author="Mabel Chow" w:date="2022-04-25T19:09:00Z">
        <w:r w:rsidRPr="00866A34" w:rsidDel="00116AC0">
          <w:rPr>
            <w:rPrChange w:id="371" w:author="Mabel Chow" w:date="2022-11-26T10:41:00Z">
              <w:rPr>
                <w:highlight w:val="yellow"/>
              </w:rPr>
            </w:rPrChange>
          </w:rPr>
          <w:delText xml:space="preserve">[Aluminum 6061 T6.] [Hot dip galvanized steel in accordance with </w:delText>
        </w:r>
        <w:r w:rsidR="00766395" w:rsidRPr="00866A34" w:rsidDel="00116AC0">
          <w:rPr>
            <w:rPrChange w:id="372" w:author="Mabel Chow" w:date="2022-11-26T10:41:00Z">
              <w:rPr>
                <w:highlight w:val="yellow"/>
              </w:rPr>
            </w:rPrChange>
          </w:rPr>
          <w:delText>[Consultant to replace withdrawn standard G164 with an alternate appropriate standard reference</w:delText>
        </w:r>
        <w:r w:rsidRPr="00866A34" w:rsidDel="00116AC0">
          <w:rPr>
            <w:rPrChange w:id="373" w:author="Mabel Chow" w:date="2022-11-26T10:41:00Z">
              <w:rPr>
                <w:highlight w:val="yellow"/>
              </w:rPr>
            </w:rPrChange>
          </w:rPr>
          <w:delText>]</w:delText>
        </w:r>
        <w:r w:rsidRPr="00866A34" w:rsidDel="00116AC0">
          <w:delText xml:space="preserve"> </w:delText>
        </w:r>
        <w:r w:rsidRPr="00866A34" w:rsidDel="00116AC0">
          <w:rPr>
            <w:rPrChange w:id="374" w:author="Mabel Chow" w:date="2022-11-26T10:41:00Z">
              <w:rPr>
                <w:highlight w:val="yellow"/>
              </w:rPr>
            </w:rPrChange>
          </w:rPr>
          <w:delText>[</w:delText>
        </w:r>
      </w:del>
      <w:r w:rsidRPr="00866A34">
        <w:rPr>
          <w:rPrChange w:id="375" w:author="Mabel Chow" w:date="2022-11-26T10:41:00Z">
            <w:rPr>
              <w:highlight w:val="yellow"/>
            </w:rPr>
          </w:rPrChange>
        </w:rPr>
        <w:t>Stainless steel, AISI Type 316.</w:t>
      </w:r>
      <w:del w:id="376" w:author="Mabel Chow" w:date="2022-04-25T19:09:00Z">
        <w:r w:rsidRPr="00866A34" w:rsidDel="00116AC0">
          <w:rPr>
            <w:rPrChange w:id="377" w:author="Mabel Chow" w:date="2022-11-26T10:41:00Z">
              <w:rPr>
                <w:highlight w:val="yellow"/>
              </w:rPr>
            </w:rPrChange>
          </w:rPr>
          <w:delText>]</w:delText>
        </w:r>
      </w:del>
    </w:p>
    <w:p w14:paraId="480A4A15" w14:textId="77777777" w:rsidR="00CE6706" w:rsidRPr="00866A34" w:rsidRDefault="00CE6706" w:rsidP="00C51B18">
      <w:pPr>
        <w:pStyle w:val="Heading3"/>
        <w:tabs>
          <w:tab w:val="clear" w:pos="1440"/>
          <w:tab w:val="left" w:pos="1418"/>
        </w:tabs>
        <w:ind w:left="1418" w:hanging="709"/>
      </w:pPr>
      <w:r w:rsidRPr="00866A34">
        <w:t>Components and Accessories:</w:t>
      </w:r>
    </w:p>
    <w:p w14:paraId="4DC8D4CE" w14:textId="77777777" w:rsidR="00CE6706" w:rsidRPr="00866A34" w:rsidRDefault="00CE6706" w:rsidP="005F5263">
      <w:pPr>
        <w:pStyle w:val="Heading4"/>
        <w:tabs>
          <w:tab w:val="left" w:pos="2127"/>
        </w:tabs>
        <w:ind w:left="2127" w:hanging="709"/>
      </w:pPr>
      <w:r w:rsidRPr="00866A34">
        <w:t>Main Components: Sleeve or Trolley, Safety Harness, and Carrier or Climbing Rail.</w:t>
      </w:r>
    </w:p>
    <w:p w14:paraId="2C98C020" w14:textId="77777777" w:rsidR="00CE6706" w:rsidRPr="00866A34" w:rsidRDefault="00CE6706" w:rsidP="005F5263">
      <w:pPr>
        <w:pStyle w:val="Heading4"/>
        <w:tabs>
          <w:tab w:val="left" w:pos="2127"/>
        </w:tabs>
        <w:ind w:left="2127" w:hanging="709"/>
      </w:pPr>
      <w:r w:rsidRPr="00866A34">
        <w:t xml:space="preserve">Ladder rung clamps with </w:t>
      </w:r>
      <w:del w:id="378" w:author="Mabel Chow" w:date="2022-04-25T19:09:00Z">
        <w:r w:rsidRPr="00866A34" w:rsidDel="00116AC0">
          <w:delText>[</w:delText>
        </w:r>
        <w:r w:rsidRPr="00866A34" w:rsidDel="00116AC0">
          <w:rPr>
            <w:rPrChange w:id="379" w:author="Mabel Chow" w:date="2022-11-26T10:41:00Z">
              <w:rPr>
                <w:highlight w:val="yellow"/>
              </w:rPr>
            </w:rPrChange>
          </w:rPr>
          <w:delText>aluminum] [hot dip galvanized steel] [</w:delText>
        </w:r>
      </w:del>
      <w:r w:rsidRPr="00866A34">
        <w:rPr>
          <w:rPrChange w:id="380" w:author="Mabel Chow" w:date="2022-11-26T10:41:00Z">
            <w:rPr>
              <w:highlight w:val="yellow"/>
            </w:rPr>
          </w:rPrChange>
        </w:rPr>
        <w:t>stainless steel, AISI Type 316,</w:t>
      </w:r>
      <w:del w:id="381" w:author="Mabel Chow" w:date="2022-04-25T19:09:00Z">
        <w:r w:rsidRPr="00866A34" w:rsidDel="00116AC0">
          <w:rPr>
            <w:rPrChange w:id="382" w:author="Mabel Chow" w:date="2022-11-26T10:41:00Z">
              <w:rPr>
                <w:highlight w:val="yellow"/>
              </w:rPr>
            </w:rPrChange>
          </w:rPr>
          <w:delText>]</w:delText>
        </w:r>
      </w:del>
      <w:r w:rsidRPr="00866A34">
        <w:t xml:space="preserve"> mounting brackets and hardware.</w:t>
      </w:r>
    </w:p>
    <w:p w14:paraId="7B0F4491" w14:textId="77777777" w:rsidR="00CE6706" w:rsidRPr="00E85DD8" w:rsidRDefault="00CE6706" w:rsidP="005F5263">
      <w:pPr>
        <w:pStyle w:val="Heading4"/>
        <w:tabs>
          <w:tab w:val="left" w:pos="2127"/>
        </w:tabs>
        <w:ind w:left="2127" w:hanging="709"/>
      </w:pPr>
      <w:r w:rsidRPr="00866A34">
        <w:t>Removable extension kit with tie</w:t>
      </w:r>
      <w:r w:rsidR="00766395" w:rsidRPr="00866A34">
        <w:t>-</w:t>
      </w:r>
      <w:r w:rsidRPr="00866A34">
        <w:t>down rod or trolley gate</w:t>
      </w:r>
      <w:r w:rsidRPr="00E85DD8">
        <w:t>, mandrel, and carrier rail for ladders under manholes and hatches.</w:t>
      </w:r>
    </w:p>
    <w:p w14:paraId="13C670AE" w14:textId="77777777" w:rsidR="00CE6706" w:rsidRPr="00E85DD8" w:rsidRDefault="00CE6706" w:rsidP="00C51B18">
      <w:pPr>
        <w:pStyle w:val="Heading3"/>
        <w:tabs>
          <w:tab w:val="clear" w:pos="1440"/>
          <w:tab w:val="left" w:pos="1418"/>
        </w:tabs>
        <w:ind w:left="1418" w:hanging="709"/>
      </w:pPr>
      <w:r w:rsidRPr="00E85DD8">
        <w:t xml:space="preserve">Manufacturers and Products: </w:t>
      </w:r>
    </w:p>
    <w:p w14:paraId="3EDD7C62" w14:textId="77777777" w:rsidR="00CE6706" w:rsidRPr="00E85DD8" w:rsidRDefault="00AF777F" w:rsidP="005F5263">
      <w:pPr>
        <w:pStyle w:val="Heading4"/>
        <w:tabs>
          <w:tab w:val="left" w:pos="2127"/>
        </w:tabs>
        <w:ind w:left="2127" w:hanging="709"/>
      </w:pPr>
      <w:r>
        <w:t xml:space="preserve">Canadian Safety Equipment Inc., </w:t>
      </w:r>
      <w:r w:rsidR="00CE6706" w:rsidRPr="00E85DD8">
        <w:t>North Safety Products</w:t>
      </w:r>
      <w:r>
        <w:t xml:space="preserve"> Canada</w:t>
      </w:r>
    </w:p>
    <w:p w14:paraId="51F985C8" w14:textId="77777777" w:rsidR="00CE6706" w:rsidRDefault="00CE6706" w:rsidP="005F5263">
      <w:pPr>
        <w:pStyle w:val="Heading4"/>
        <w:tabs>
          <w:tab w:val="left" w:pos="2127"/>
        </w:tabs>
        <w:ind w:left="2127" w:hanging="709"/>
      </w:pPr>
      <w:r w:rsidRPr="00E85DD8">
        <w:t xml:space="preserve">TS </w:t>
      </w:r>
      <w:r w:rsidR="00AF777F">
        <w:t xml:space="preserve">Group (Ontario), </w:t>
      </w:r>
      <w:r w:rsidRPr="00E85DD8">
        <w:t>TS Safety Rail System.</w:t>
      </w:r>
    </w:p>
    <w:p w14:paraId="6C8E1CC0" w14:textId="77777777" w:rsidR="00766395" w:rsidRPr="00E85DD8" w:rsidRDefault="0027329C" w:rsidP="005F5263">
      <w:pPr>
        <w:pStyle w:val="Heading4"/>
        <w:tabs>
          <w:tab w:val="left" w:pos="2127"/>
        </w:tabs>
        <w:ind w:left="2127" w:hanging="709"/>
      </w:pPr>
      <w:ins w:id="383" w:author="Radulovic, Nicole" w:date="2022-11-03T13:42:00Z">
        <w:r>
          <w:t>Or</w:t>
        </w:r>
      </w:ins>
      <w:del w:id="384" w:author="Radulovic, Nicole" w:date="2022-11-03T13:42:00Z">
        <w:r w:rsidR="00766395" w:rsidDel="0027329C">
          <w:delText>Approved</w:delText>
        </w:r>
      </w:del>
      <w:r w:rsidR="00766395">
        <w:t xml:space="preserve"> Equivalent</w:t>
      </w:r>
    </w:p>
    <w:p w14:paraId="22F1DC73" w14:textId="5F541CCB" w:rsidR="00CE6706" w:rsidRPr="00E85DD8" w:rsidRDefault="00CE6706" w:rsidP="00C208EE">
      <w:pPr>
        <w:pStyle w:val="Heading2"/>
      </w:pPr>
      <w:del w:id="385" w:author="Mabel Chow" w:date="2022-11-26T10:42:00Z">
        <w:r w:rsidRPr="00E85DD8" w:rsidDel="00866A34">
          <w:delText>Aluminum</w:delText>
        </w:r>
        <w:r w:rsidR="00C16D22" w:rsidRPr="00E85DD8" w:rsidDel="00866A34">
          <w:delText xml:space="preserve"> </w:delText>
        </w:r>
      </w:del>
      <w:r w:rsidRPr="00E85DD8">
        <w:t>Platforms</w:t>
      </w:r>
    </w:p>
    <w:p w14:paraId="65019F10" w14:textId="77777777" w:rsidR="00866A34" w:rsidRPr="00866A34" w:rsidRDefault="00866A34" w:rsidP="00866A34">
      <w:pPr>
        <w:pStyle w:val="Heading3"/>
        <w:rPr>
          <w:ins w:id="386" w:author="Mabel Chow" w:date="2022-11-26T10:42:00Z"/>
        </w:rPr>
      </w:pPr>
      <w:ins w:id="387" w:author="Mabel Chow" w:date="2022-11-26T10:42:00Z">
        <w:r w:rsidRPr="00866A34">
          <w:t>Material: as noted on the Contract Drawings</w:t>
        </w:r>
      </w:ins>
    </w:p>
    <w:p w14:paraId="33A2F46E" w14:textId="2ACBBA29" w:rsidR="00CE6706" w:rsidRPr="00E85DD8" w:rsidDel="00866A34" w:rsidRDefault="00CE6706" w:rsidP="005F5263">
      <w:pPr>
        <w:pStyle w:val="Heading3"/>
        <w:tabs>
          <w:tab w:val="clear" w:pos="1440"/>
          <w:tab w:val="left" w:pos="1418"/>
        </w:tabs>
        <w:ind w:left="1418" w:hanging="709"/>
        <w:rPr>
          <w:del w:id="388" w:author="Mabel Chow" w:date="2022-11-26T10:42:00Z"/>
        </w:rPr>
      </w:pPr>
      <w:del w:id="389" w:author="Mabel Chow" w:date="2022-11-26T10:42:00Z">
        <w:r w:rsidRPr="00E85DD8" w:rsidDel="00866A34">
          <w:delText>Aluminum, Structural Shapes, and Plates: B209 and B308, Alloy 6061 T6.</w:delText>
        </w:r>
      </w:del>
    </w:p>
    <w:p w14:paraId="0D87F2D6" w14:textId="77777777" w:rsidR="00CE6706" w:rsidRPr="00E85DD8" w:rsidRDefault="00CE6706" w:rsidP="005F5263">
      <w:pPr>
        <w:pStyle w:val="Heading3"/>
        <w:tabs>
          <w:tab w:val="clear" w:pos="1440"/>
          <w:tab w:val="left" w:pos="1418"/>
        </w:tabs>
        <w:ind w:left="1418" w:hanging="709"/>
      </w:pPr>
      <w:r w:rsidRPr="00E85DD8">
        <w:t>Design framing members and connections in accordance with AA30 and other applicable standards.</w:t>
      </w:r>
    </w:p>
    <w:p w14:paraId="337BAB2C" w14:textId="77777777" w:rsidR="00CE6706" w:rsidRPr="00E85DD8" w:rsidRDefault="00CE6706" w:rsidP="005F5263">
      <w:pPr>
        <w:pStyle w:val="Heading3"/>
        <w:tabs>
          <w:tab w:val="clear" w:pos="1440"/>
          <w:tab w:val="left" w:pos="1418"/>
        </w:tabs>
        <w:ind w:left="1418" w:hanging="709"/>
      </w:pPr>
      <w:r w:rsidRPr="00E85DD8">
        <w:t xml:space="preserve">Design’s Qualification: Calculations and shop drawings required for </w:t>
      </w:r>
      <w:r w:rsidR="00C16D22" w:rsidRPr="00E85DD8">
        <w:t xml:space="preserve">the </w:t>
      </w:r>
      <w:r w:rsidRPr="00E85DD8">
        <w:t>Contractor</w:t>
      </w:r>
      <w:r w:rsidR="00C16D22" w:rsidRPr="00E85DD8">
        <w:t>’s</w:t>
      </w:r>
      <w:r w:rsidRPr="00E85DD8">
        <w:t xml:space="preserve"> design must be stamped by a </w:t>
      </w:r>
      <w:del w:id="390" w:author="Radulovic, Nicole" w:date="2022-11-03T13:44:00Z">
        <w:r w:rsidRPr="00E85DD8" w:rsidDel="00A51981">
          <w:delText xml:space="preserve">registered </w:delText>
        </w:r>
      </w:del>
      <w:ins w:id="391" w:author="Radulovic, Nicole" w:date="2022-11-03T13:44:00Z">
        <w:r w:rsidR="00A51981">
          <w:t>Professional</w:t>
        </w:r>
        <w:r w:rsidR="00A51981" w:rsidRPr="00E85DD8">
          <w:t xml:space="preserve"> </w:t>
        </w:r>
        <w:r w:rsidR="00A51981">
          <w:t>E</w:t>
        </w:r>
      </w:ins>
      <w:del w:id="392" w:author="Radulovic, Nicole" w:date="2022-11-03T13:44:00Z">
        <w:r w:rsidRPr="00E85DD8" w:rsidDel="00A51981">
          <w:delText>e</w:delText>
        </w:r>
      </w:del>
      <w:r w:rsidRPr="00E85DD8">
        <w:t>ngineer</w:t>
      </w:r>
      <w:del w:id="393" w:author="Radulovic, Nicole" w:date="2022-11-03T13:44:00Z">
        <w:r w:rsidRPr="00E85DD8" w:rsidDel="00A51981">
          <w:delText xml:space="preserve">, licensed in </w:delText>
        </w:r>
        <w:r w:rsidR="00655AC2" w:rsidRPr="00E85DD8" w:rsidDel="00A51981">
          <w:delText xml:space="preserve">the </w:delText>
        </w:r>
        <w:r w:rsidRPr="00E85DD8" w:rsidDel="00A51981">
          <w:delText>Province of Ontario</w:delText>
        </w:r>
      </w:del>
      <w:r w:rsidRPr="00E85DD8">
        <w:t>.</w:t>
      </w:r>
    </w:p>
    <w:p w14:paraId="2A629000" w14:textId="77777777" w:rsidR="00CE6706" w:rsidRPr="00E85DD8" w:rsidRDefault="00CE6706" w:rsidP="005F5263">
      <w:pPr>
        <w:pStyle w:val="Heading3"/>
        <w:tabs>
          <w:tab w:val="clear" w:pos="1440"/>
          <w:tab w:val="left" w:pos="1418"/>
        </w:tabs>
        <w:ind w:left="1418" w:hanging="709"/>
      </w:pPr>
      <w:r w:rsidRPr="00E85DD8">
        <w:t>Design Criteria:</w:t>
      </w:r>
    </w:p>
    <w:p w14:paraId="223B21C0" w14:textId="77777777" w:rsidR="00CE6706" w:rsidRPr="00E85DD8" w:rsidRDefault="00CE6706" w:rsidP="005F5263">
      <w:pPr>
        <w:pStyle w:val="Heading4"/>
        <w:tabs>
          <w:tab w:val="left" w:pos="2127"/>
        </w:tabs>
        <w:ind w:left="2127" w:hanging="709"/>
      </w:pPr>
      <w:r w:rsidRPr="00E85DD8">
        <w:t xml:space="preserve">Comply with the requirements of </w:t>
      </w:r>
      <w:r w:rsidR="00655AC2" w:rsidRPr="00E85DD8">
        <w:t xml:space="preserve">the </w:t>
      </w:r>
      <w:r w:rsidRPr="00E85DD8">
        <w:t>OBC.</w:t>
      </w:r>
    </w:p>
    <w:p w14:paraId="518A7CBE" w14:textId="77777777" w:rsidR="00CE6706" w:rsidRPr="00866A34" w:rsidRDefault="00CE6706" w:rsidP="005F5263">
      <w:pPr>
        <w:pStyle w:val="Heading4"/>
        <w:tabs>
          <w:tab w:val="left" w:pos="2127"/>
        </w:tabs>
        <w:ind w:left="2127" w:hanging="709"/>
      </w:pPr>
      <w:r w:rsidRPr="00E85DD8">
        <w:t xml:space="preserve">Uniform </w:t>
      </w:r>
      <w:r w:rsidRPr="00866A34">
        <w:t>Service Load: 5.0 kPa minimum.</w:t>
      </w:r>
    </w:p>
    <w:p w14:paraId="48E0757E" w14:textId="77777777" w:rsidR="00CE6706" w:rsidRPr="00866A34" w:rsidRDefault="00CE6706" w:rsidP="005F5263">
      <w:pPr>
        <w:pStyle w:val="Heading4"/>
        <w:tabs>
          <w:tab w:val="left" w:pos="2127"/>
        </w:tabs>
        <w:ind w:left="2127" w:hanging="709"/>
      </w:pPr>
      <w:r w:rsidRPr="00866A34">
        <w:t>Maximum Deflection: 6 mm or L/240.</w:t>
      </w:r>
    </w:p>
    <w:p w14:paraId="66082EE6" w14:textId="77777777" w:rsidR="00CE6706" w:rsidRPr="00866A34" w:rsidRDefault="00CE6706" w:rsidP="005F5263">
      <w:pPr>
        <w:pStyle w:val="Heading4"/>
        <w:tabs>
          <w:tab w:val="left" w:pos="2127"/>
        </w:tabs>
        <w:ind w:left="2127" w:hanging="709"/>
        <w:rPr>
          <w:rPrChange w:id="394" w:author="Mabel Chow" w:date="2022-11-26T10:43:00Z">
            <w:rPr>
              <w:highlight w:val="yellow"/>
            </w:rPr>
          </w:rPrChange>
        </w:rPr>
      </w:pPr>
      <w:del w:id="395" w:author="Mabel Chow" w:date="2022-04-25T19:10:00Z">
        <w:r w:rsidRPr="00866A34" w:rsidDel="00116AC0">
          <w:rPr>
            <w:rPrChange w:id="396" w:author="Mabel Chow" w:date="2022-11-26T10:43:00Z">
              <w:rPr>
                <w:highlight w:val="yellow"/>
              </w:rPr>
            </w:rPrChange>
          </w:rPr>
          <w:delText>[</w:delText>
        </w:r>
      </w:del>
      <w:r w:rsidRPr="00866A34">
        <w:rPr>
          <w:rPrChange w:id="397" w:author="Mabel Chow" w:date="2022-11-26T10:43:00Z">
            <w:rPr>
              <w:highlight w:val="yellow"/>
            </w:rPr>
          </w:rPrChange>
        </w:rPr>
        <w:t xml:space="preserve">For support points, use locations indicated on </w:t>
      </w:r>
      <w:ins w:id="398" w:author="Radulovic, Nicole" w:date="2022-11-03T13:44:00Z">
        <w:r w:rsidR="00A51981" w:rsidRPr="00866A34">
          <w:rPr>
            <w:rPrChange w:id="399" w:author="Mabel Chow" w:date="2022-11-26T10:43:00Z">
              <w:rPr>
                <w:highlight w:val="yellow"/>
              </w:rPr>
            </w:rPrChange>
          </w:rPr>
          <w:t>Contract D</w:t>
        </w:r>
      </w:ins>
      <w:del w:id="400" w:author="Radulovic, Nicole" w:date="2022-11-03T13:44:00Z">
        <w:r w:rsidRPr="00866A34" w:rsidDel="00A51981">
          <w:rPr>
            <w:rPrChange w:id="401" w:author="Mabel Chow" w:date="2022-11-26T10:43:00Z">
              <w:rPr>
                <w:highlight w:val="yellow"/>
              </w:rPr>
            </w:rPrChange>
          </w:rPr>
          <w:delText>d</w:delText>
        </w:r>
      </w:del>
      <w:r w:rsidRPr="00866A34">
        <w:rPr>
          <w:rPrChange w:id="402" w:author="Mabel Chow" w:date="2022-11-26T10:43:00Z">
            <w:rPr>
              <w:highlight w:val="yellow"/>
            </w:rPr>
          </w:rPrChange>
        </w:rPr>
        <w:t xml:space="preserve">rawings. Point loads at all support points are </w:t>
      </w:r>
      <w:del w:id="403" w:author="Mabel Chow" w:date="2022-04-25T19:10:00Z">
        <w:r w:rsidRPr="00866A34" w:rsidDel="00116AC0">
          <w:rPr>
            <w:rPrChange w:id="404" w:author="Mabel Chow" w:date="2022-11-26T10:43:00Z">
              <w:rPr>
                <w:highlight w:val="yellow"/>
              </w:rPr>
            </w:rPrChange>
          </w:rPr>
          <w:delText>[</w:delText>
        </w:r>
      </w:del>
      <w:r w:rsidRPr="00866A34">
        <w:rPr>
          <w:rPrChange w:id="405" w:author="Mabel Chow" w:date="2022-11-26T10:43:00Z">
            <w:rPr>
              <w:highlight w:val="yellow"/>
            </w:rPr>
          </w:rPrChange>
        </w:rPr>
        <w:t xml:space="preserve">F: 12 </w:t>
      </w:r>
      <w:proofErr w:type="spellStart"/>
      <w:r w:rsidRPr="00866A34">
        <w:rPr>
          <w:rPrChange w:id="406" w:author="Mabel Chow" w:date="2022-11-26T10:43:00Z">
            <w:rPr>
              <w:highlight w:val="yellow"/>
            </w:rPr>
          </w:rPrChange>
        </w:rPr>
        <w:t>kN</w:t>
      </w:r>
      <w:proofErr w:type="spellEnd"/>
      <w:del w:id="407" w:author="Mabel Chow" w:date="2022-04-25T19:10:00Z">
        <w:r w:rsidRPr="00866A34" w:rsidDel="00116AC0">
          <w:rPr>
            <w:rPrChange w:id="408" w:author="Mabel Chow" w:date="2022-11-26T10:43:00Z">
              <w:rPr>
                <w:highlight w:val="yellow"/>
              </w:rPr>
            </w:rPrChange>
          </w:rPr>
          <w:delText>]</w:delText>
        </w:r>
      </w:del>
      <w:r w:rsidRPr="00866A34">
        <w:t xml:space="preserve"> </w:t>
      </w:r>
      <w:r w:rsidRPr="00866A34">
        <w:rPr>
          <w:rPrChange w:id="409" w:author="Mabel Chow" w:date="2022-11-26T10:43:00Z">
            <w:rPr>
              <w:highlight w:val="yellow"/>
            </w:rPr>
          </w:rPrChange>
        </w:rPr>
        <w:t>maximum. If additional support points are required, design and provide additional members that will safely resist new loads at no additional cost</w:t>
      </w:r>
      <w:del w:id="410" w:author="Mabel Chow" w:date="2022-04-25T19:10:00Z">
        <w:r w:rsidRPr="00866A34" w:rsidDel="00116AC0">
          <w:rPr>
            <w:rPrChange w:id="411" w:author="Mabel Chow" w:date="2022-11-26T10:43:00Z">
              <w:rPr>
                <w:highlight w:val="yellow"/>
              </w:rPr>
            </w:rPrChange>
          </w:rPr>
          <w:delText>]</w:delText>
        </w:r>
      </w:del>
      <w:r w:rsidRPr="00866A34">
        <w:rPr>
          <w:rPrChange w:id="412" w:author="Mabel Chow" w:date="2022-11-26T10:43:00Z">
            <w:rPr>
              <w:highlight w:val="yellow"/>
            </w:rPr>
          </w:rPrChange>
        </w:rPr>
        <w:t>.</w:t>
      </w:r>
    </w:p>
    <w:p w14:paraId="62FC1C5F" w14:textId="77777777" w:rsidR="00CE6706" w:rsidRPr="00866A34" w:rsidRDefault="00CE6706" w:rsidP="005F5263">
      <w:pPr>
        <w:pStyle w:val="Heading4"/>
        <w:tabs>
          <w:tab w:val="left" w:pos="2127"/>
        </w:tabs>
        <w:ind w:left="2127" w:hanging="709"/>
      </w:pPr>
      <w:r w:rsidRPr="00866A34">
        <w:t>Do not use existing building framing as part of lateral load resisting system.</w:t>
      </w:r>
    </w:p>
    <w:p w14:paraId="7CD95B26" w14:textId="77777777" w:rsidR="00CE6706" w:rsidRPr="00866A34" w:rsidRDefault="00CE6706" w:rsidP="005F5263">
      <w:pPr>
        <w:pStyle w:val="Heading4"/>
        <w:tabs>
          <w:tab w:val="left" w:pos="2127"/>
        </w:tabs>
        <w:ind w:left="2127" w:hanging="709"/>
      </w:pPr>
      <w:r w:rsidRPr="00866A34">
        <w:t>Design platforms to accommodate openings for piping, ducting, and electrical services as shown on</w:t>
      </w:r>
      <w:r w:rsidR="00655AC2" w:rsidRPr="00866A34">
        <w:t xml:space="preserve"> the</w:t>
      </w:r>
      <w:r w:rsidRPr="00866A34">
        <w:t xml:space="preserve"> </w:t>
      </w:r>
      <w:ins w:id="413" w:author="Radulovic, Nicole" w:date="2022-11-03T13:44:00Z">
        <w:r w:rsidR="00A51981" w:rsidRPr="00866A34">
          <w:t>Contract D</w:t>
        </w:r>
      </w:ins>
      <w:del w:id="414" w:author="Radulovic, Nicole" w:date="2022-11-03T13:44:00Z">
        <w:r w:rsidRPr="00866A34" w:rsidDel="00A51981">
          <w:delText>d</w:delText>
        </w:r>
      </w:del>
      <w:r w:rsidRPr="00866A34">
        <w:t>rawings.</w:t>
      </w:r>
    </w:p>
    <w:p w14:paraId="398ABD90" w14:textId="3FB332DE" w:rsidR="00CE6706" w:rsidRPr="00E85DD8" w:rsidRDefault="00CE6706" w:rsidP="005F5263">
      <w:pPr>
        <w:pStyle w:val="Heading3"/>
        <w:tabs>
          <w:tab w:val="clear" w:pos="1440"/>
          <w:tab w:val="left" w:pos="1418"/>
        </w:tabs>
        <w:ind w:left="1418" w:hanging="709"/>
      </w:pPr>
      <w:r w:rsidRPr="00E85DD8">
        <w:t xml:space="preserve">Design and provide other items such as </w:t>
      </w:r>
      <w:del w:id="415" w:author="Mabel Chow" w:date="2022-11-26T10:54:00Z">
        <w:r w:rsidRPr="00E85DD8" w:rsidDel="00314515">
          <w:delText xml:space="preserve">aluminum </w:delText>
        </w:r>
      </w:del>
      <w:r w:rsidRPr="00E85DD8">
        <w:t xml:space="preserve">grating, </w:t>
      </w:r>
      <w:del w:id="416" w:author="Mabel Chow" w:date="2022-11-26T10:55:00Z">
        <w:r w:rsidRPr="00E85DD8" w:rsidDel="00314515">
          <w:delText xml:space="preserve">aluminum </w:delText>
        </w:r>
      </w:del>
      <w:r w:rsidRPr="00E85DD8">
        <w:t xml:space="preserve">stairs, </w:t>
      </w:r>
      <w:del w:id="417" w:author="Mabel Chow" w:date="2022-11-26T10:55:00Z">
        <w:r w:rsidRPr="00E85DD8" w:rsidDel="00314515">
          <w:delText xml:space="preserve">aluminum </w:delText>
        </w:r>
      </w:del>
      <w:r w:rsidRPr="00E85DD8">
        <w:t xml:space="preserve">railing, bolts, welds, anchors, etc. in compliance with the requirements of this </w:t>
      </w:r>
      <w:r w:rsidR="00655AC2" w:rsidRPr="00E85DD8">
        <w:t>S</w:t>
      </w:r>
      <w:r w:rsidRPr="00E85DD8">
        <w:t>ection.</w:t>
      </w:r>
    </w:p>
    <w:p w14:paraId="1A97016D" w14:textId="77777777" w:rsidR="00CE6706" w:rsidRPr="00E85DD8" w:rsidRDefault="00CE6706" w:rsidP="005F5263">
      <w:pPr>
        <w:pStyle w:val="Heading3"/>
        <w:tabs>
          <w:tab w:val="clear" w:pos="1440"/>
          <w:tab w:val="left" w:pos="1418"/>
        </w:tabs>
        <w:ind w:left="1418" w:hanging="709"/>
      </w:pPr>
      <w:r w:rsidRPr="00E85DD8">
        <w:t>Field measure areas around equipment prior to fabrication. Design platforms and grating so that gaps around</w:t>
      </w:r>
      <w:r w:rsidR="00655AC2" w:rsidRPr="00E85DD8">
        <w:t xml:space="preserve"> the</w:t>
      </w:r>
      <w:r w:rsidRPr="00E85DD8">
        <w:t xml:space="preserve"> perimeter of equipment do not exceed 75 mm clearance.</w:t>
      </w:r>
      <w:del w:id="418" w:author="Mabel Chow" w:date="2022-04-25T19:11:00Z">
        <w:r w:rsidRPr="00E85DD8" w:rsidDel="00116AC0">
          <w:delText>]</w:delText>
        </w:r>
      </w:del>
    </w:p>
    <w:p w14:paraId="2E1E6A59" w14:textId="77777777" w:rsidR="009F7F54" w:rsidRPr="00E85DD8" w:rsidDel="00735C9A" w:rsidRDefault="009F7F54" w:rsidP="00C208EE">
      <w:pPr>
        <w:pStyle w:val="Heading2"/>
        <w:rPr>
          <w:del w:id="419" w:author="Mabel Chow" w:date="2022-04-25T19:12:00Z"/>
        </w:rPr>
      </w:pPr>
      <w:del w:id="420" w:author="Mabel Chow" w:date="2022-04-25T19:12:00Z">
        <w:r w:rsidRPr="00E85DD8" w:rsidDel="00735C9A">
          <w:lastRenderedPageBreak/>
          <w:delText>Stairs</w:delText>
        </w:r>
      </w:del>
    </w:p>
    <w:p w14:paraId="5FE29133" w14:textId="77777777" w:rsidR="00CE6706" w:rsidRPr="00E85DD8" w:rsidDel="00735C9A" w:rsidRDefault="00CE6706" w:rsidP="005F5263">
      <w:pPr>
        <w:pStyle w:val="Heading3"/>
        <w:tabs>
          <w:tab w:val="clear" w:pos="1440"/>
          <w:tab w:val="left" w:pos="1418"/>
        </w:tabs>
        <w:ind w:left="1418" w:hanging="709"/>
        <w:rPr>
          <w:del w:id="421" w:author="Mabel Chow" w:date="2022-04-25T19:12:00Z"/>
        </w:rPr>
      </w:pPr>
      <w:del w:id="422" w:author="Mabel Chow" w:date="2022-04-25T19:12:00Z">
        <w:r w:rsidRPr="00E85DD8" w:rsidDel="00735C9A">
          <w:delText xml:space="preserve">Design stairs in accordance with Ontario Building Code and for </w:delText>
        </w:r>
        <w:r w:rsidR="00655AC2" w:rsidRPr="00E85DD8" w:rsidDel="00735C9A">
          <w:delText xml:space="preserve">the </w:delText>
        </w:r>
        <w:r w:rsidRPr="00E85DD8" w:rsidDel="00735C9A">
          <w:delText>additional requirements specified.</w:delText>
        </w:r>
      </w:del>
    </w:p>
    <w:p w14:paraId="11E94C90" w14:textId="77777777" w:rsidR="00CE6706" w:rsidRPr="00E85DD8" w:rsidDel="00735C9A" w:rsidRDefault="00CE6706" w:rsidP="005F5263">
      <w:pPr>
        <w:pStyle w:val="Heading3"/>
        <w:tabs>
          <w:tab w:val="clear" w:pos="1440"/>
          <w:tab w:val="left" w:pos="1418"/>
        </w:tabs>
        <w:ind w:left="1418" w:hanging="709"/>
        <w:rPr>
          <w:del w:id="423" w:author="Mabel Chow" w:date="2022-04-25T19:12:00Z"/>
        </w:rPr>
      </w:pPr>
      <w:del w:id="424" w:author="Mabel Chow" w:date="2022-04-25T19:12:00Z">
        <w:r w:rsidRPr="00E85DD8" w:rsidDel="00735C9A">
          <w:delText xml:space="preserve">Fabricate stairs as detailed on </w:delText>
        </w:r>
        <w:r w:rsidR="00655AC2" w:rsidRPr="00E85DD8" w:rsidDel="00735C9A">
          <w:delText xml:space="preserve">the </w:delText>
        </w:r>
        <w:r w:rsidR="00766395" w:rsidDel="00735C9A">
          <w:delText>Contract Documents</w:delText>
        </w:r>
        <w:r w:rsidRPr="00E85DD8" w:rsidDel="00735C9A">
          <w:delText xml:space="preserve"> and install using stainless steel anchor bolts.</w:delText>
        </w:r>
      </w:del>
    </w:p>
    <w:p w14:paraId="3E2AED88" w14:textId="77777777" w:rsidR="00CE6706" w:rsidRPr="00E85DD8" w:rsidDel="00735C9A" w:rsidRDefault="00CE6706" w:rsidP="005F5263">
      <w:pPr>
        <w:pStyle w:val="Heading3"/>
        <w:tabs>
          <w:tab w:val="clear" w:pos="1440"/>
          <w:tab w:val="left" w:pos="1418"/>
        </w:tabs>
        <w:ind w:left="1418" w:hanging="709"/>
        <w:rPr>
          <w:del w:id="425" w:author="Mabel Chow" w:date="2022-04-25T19:12:00Z"/>
        </w:rPr>
      </w:pPr>
      <w:del w:id="426" w:author="Mabel Chow" w:date="2022-04-25T19:12:00Z">
        <w:r w:rsidRPr="00E85DD8" w:rsidDel="00735C9A">
          <w:delText>Design the tread sections to limit deflection to 1/180th of the span under a concentrated load of 1.0 kN at the centre.</w:delText>
        </w:r>
      </w:del>
    </w:p>
    <w:p w14:paraId="0FE73D3F" w14:textId="77777777" w:rsidR="00CE6706" w:rsidRPr="00E85DD8" w:rsidDel="00735C9A" w:rsidRDefault="00CE6706" w:rsidP="005F5263">
      <w:pPr>
        <w:pStyle w:val="Heading3"/>
        <w:tabs>
          <w:tab w:val="clear" w:pos="1440"/>
          <w:tab w:val="left" w:pos="1418"/>
        </w:tabs>
        <w:ind w:left="1418" w:hanging="709"/>
        <w:rPr>
          <w:del w:id="427" w:author="Mabel Chow" w:date="2022-04-25T19:12:00Z"/>
        </w:rPr>
      </w:pPr>
      <w:del w:id="428" w:author="Mabel Chow" w:date="2022-04-25T19:12:00Z">
        <w:r w:rsidRPr="00E85DD8" w:rsidDel="00735C9A">
          <w:delText xml:space="preserve">For handrail requirements, refer to Section </w:delText>
        </w:r>
        <w:r w:rsidR="006E0E78" w:rsidRPr="00E85DD8" w:rsidDel="00735C9A">
          <w:delText>05512 - Aluminum</w:delText>
        </w:r>
        <w:r w:rsidRPr="00E85DD8" w:rsidDel="00735C9A">
          <w:delText xml:space="preserve"> Handrails.</w:delText>
        </w:r>
      </w:del>
    </w:p>
    <w:p w14:paraId="35254E43" w14:textId="77777777" w:rsidR="00CE6706" w:rsidRPr="00E85DD8" w:rsidDel="00735C9A" w:rsidRDefault="00CE6706" w:rsidP="005F5263">
      <w:pPr>
        <w:pStyle w:val="Heading3"/>
        <w:tabs>
          <w:tab w:val="clear" w:pos="1440"/>
          <w:tab w:val="left" w:pos="1418"/>
        </w:tabs>
        <w:ind w:left="1418" w:hanging="709"/>
        <w:rPr>
          <w:del w:id="429" w:author="Mabel Chow" w:date="2022-04-25T19:12:00Z"/>
        </w:rPr>
      </w:pPr>
      <w:del w:id="430" w:author="Mabel Chow" w:date="2022-04-25T19:12:00Z">
        <w:r w:rsidRPr="00E85DD8" w:rsidDel="00735C9A">
          <w:delText>Fabricate stairs with open grating treads of welded grating with slip-resistant, solid nosing.</w:delText>
        </w:r>
      </w:del>
    </w:p>
    <w:p w14:paraId="733838E7" w14:textId="77777777" w:rsidR="009F7F54" w:rsidRPr="00E85DD8" w:rsidRDefault="009F7F54" w:rsidP="009F7F54">
      <w:pPr>
        <w:pStyle w:val="Heading2"/>
      </w:pPr>
      <w:r w:rsidRPr="00E85DD8">
        <w:t>Lifting Hooks</w:t>
      </w:r>
    </w:p>
    <w:p w14:paraId="4EEBEA95" w14:textId="77777777" w:rsidR="00CE6706" w:rsidRPr="00E85DD8" w:rsidRDefault="00CE6706" w:rsidP="005F5263">
      <w:pPr>
        <w:pStyle w:val="Heading3"/>
        <w:tabs>
          <w:tab w:val="clear" w:pos="1440"/>
          <w:tab w:val="left" w:pos="1418"/>
        </w:tabs>
        <w:ind w:left="1418" w:hanging="709"/>
      </w:pPr>
      <w:r w:rsidRPr="00E85DD8">
        <w:t>Design hooks to withstand loads imposed with a minimum safety factory of 3.</w:t>
      </w:r>
    </w:p>
    <w:p w14:paraId="4B9328ED" w14:textId="77777777" w:rsidR="00CE6706" w:rsidRPr="00E85DD8" w:rsidRDefault="00CE6706" w:rsidP="005F5263">
      <w:pPr>
        <w:pStyle w:val="Heading3"/>
        <w:tabs>
          <w:tab w:val="clear" w:pos="1440"/>
          <w:tab w:val="left" w:pos="1418"/>
        </w:tabs>
        <w:ind w:left="1418" w:hanging="709"/>
      </w:pPr>
      <w:r w:rsidRPr="00E85DD8">
        <w:t>Hot-dip galvanize steel lifting hooks after fabrication.</w:t>
      </w:r>
    </w:p>
    <w:p w14:paraId="6795DAEC" w14:textId="77777777" w:rsidR="00CE6706" w:rsidRPr="00E85DD8" w:rsidRDefault="00CE6706" w:rsidP="005F5263">
      <w:pPr>
        <w:pStyle w:val="Heading3"/>
        <w:tabs>
          <w:tab w:val="clear" w:pos="1440"/>
          <w:tab w:val="left" w:pos="1418"/>
        </w:tabs>
        <w:ind w:left="1418" w:hanging="709"/>
      </w:pPr>
      <w:r w:rsidRPr="00E85DD8">
        <w:t>Cast hooks into concrete slab or beams at</w:t>
      </w:r>
      <w:r w:rsidR="00655AC2" w:rsidRPr="00E85DD8">
        <w:t xml:space="preserve"> the</w:t>
      </w:r>
      <w:r w:rsidRPr="00E85DD8">
        <w:t xml:space="preserve"> location</w:t>
      </w:r>
      <w:r w:rsidR="00655AC2" w:rsidRPr="00E85DD8">
        <w:t>(s)</w:t>
      </w:r>
      <w:r w:rsidRPr="00E85DD8">
        <w:t xml:space="preserve"> shown. Do not weld hook</w:t>
      </w:r>
      <w:r w:rsidR="00655AC2" w:rsidRPr="00E85DD8">
        <w:t>s</w:t>
      </w:r>
      <w:r w:rsidRPr="00E85DD8">
        <w:t xml:space="preserve"> to structural steel beam</w:t>
      </w:r>
      <w:r w:rsidR="00655AC2" w:rsidRPr="00E85DD8">
        <w:t>s</w:t>
      </w:r>
      <w:r w:rsidRPr="00E85DD8">
        <w:t xml:space="preserve"> without </w:t>
      </w:r>
      <w:r w:rsidR="00655AC2" w:rsidRPr="00E85DD8">
        <w:t xml:space="preserve">prior </w:t>
      </w:r>
      <w:r w:rsidRPr="00E85DD8">
        <w:t xml:space="preserve">written authorization from </w:t>
      </w:r>
      <w:r w:rsidR="000C15A0" w:rsidRPr="00E85DD8">
        <w:t>the Consultant</w:t>
      </w:r>
      <w:r w:rsidRPr="00E85DD8">
        <w:t>.</w:t>
      </w:r>
    </w:p>
    <w:p w14:paraId="7AFC6CDE" w14:textId="77777777" w:rsidR="009F7F54" w:rsidRPr="00E85DD8" w:rsidRDefault="009F7F54" w:rsidP="009F7F54">
      <w:pPr>
        <w:pStyle w:val="Heading2"/>
      </w:pPr>
      <w:r w:rsidRPr="00E85DD8">
        <w:t>Protective</w:t>
      </w:r>
      <w:r w:rsidR="000C15A0" w:rsidRPr="00E85DD8">
        <w:t xml:space="preserve"> </w:t>
      </w:r>
      <w:r w:rsidRPr="00E85DD8">
        <w:t>Steel Angle</w:t>
      </w:r>
    </w:p>
    <w:p w14:paraId="40E97862" w14:textId="77777777" w:rsidR="00CE6706" w:rsidRPr="00E85DD8" w:rsidRDefault="00CE6706" w:rsidP="005F5263">
      <w:pPr>
        <w:pStyle w:val="Heading3"/>
        <w:tabs>
          <w:tab w:val="clear" w:pos="1440"/>
          <w:tab w:val="left" w:pos="1418"/>
        </w:tabs>
        <w:ind w:left="1418" w:hanging="709"/>
      </w:pPr>
      <w:r w:rsidRPr="00E85DD8">
        <w:t xml:space="preserve">Fabricate hot-dip galvanized steel angles for casting into concrete as indicated on </w:t>
      </w:r>
      <w:r w:rsidR="000C15A0" w:rsidRPr="00E85DD8">
        <w:t>the</w:t>
      </w:r>
      <w:ins w:id="431" w:author="Radulovic, Nicole" w:date="2022-11-03T13:45:00Z">
        <w:r w:rsidR="00A51981">
          <w:t xml:space="preserve"> Contract</w:t>
        </w:r>
      </w:ins>
      <w:r w:rsidR="000C15A0" w:rsidRPr="00E85DD8">
        <w:t xml:space="preserve"> D</w:t>
      </w:r>
      <w:r w:rsidRPr="00E85DD8">
        <w:t>rawings.</w:t>
      </w:r>
    </w:p>
    <w:p w14:paraId="57BC2BA1" w14:textId="77777777" w:rsidR="005B407C" w:rsidRPr="00E85DD8" w:rsidRDefault="00CE6706" w:rsidP="001C4D3B">
      <w:pPr>
        <w:pStyle w:val="Heading3"/>
        <w:tabs>
          <w:tab w:val="clear" w:pos="1440"/>
          <w:tab w:val="left" w:pos="1418"/>
        </w:tabs>
        <w:ind w:left="1418" w:hanging="709"/>
      </w:pPr>
      <w:r w:rsidRPr="001C4D3B">
        <w:t xml:space="preserve">Use headed anchor studs of </w:t>
      </w:r>
      <w:r w:rsidR="000C15A0" w:rsidRPr="00E05858">
        <w:t xml:space="preserve">a </w:t>
      </w:r>
      <w:r w:rsidRPr="00E05858">
        <w:t>minimum 12 mm diameter</w:t>
      </w:r>
      <w:r w:rsidR="000C15A0" w:rsidRPr="00E05858">
        <w:t xml:space="preserve"> in diameter</w:t>
      </w:r>
      <w:r w:rsidRPr="00E05858">
        <w:t xml:space="preserve"> by 150 mm long. Space studs at</w:t>
      </w:r>
      <w:r w:rsidRPr="00E85DD8">
        <w:t xml:space="preserve"> 400 mm.</w:t>
      </w:r>
    </w:p>
    <w:p w14:paraId="68E2AC22" w14:textId="77777777" w:rsidR="009F7F54" w:rsidRPr="00E85DD8" w:rsidRDefault="009F7F54" w:rsidP="009F7F54">
      <w:pPr>
        <w:pStyle w:val="Heading1"/>
      </w:pPr>
      <w:r w:rsidRPr="00E85DD8">
        <w:t>EXECUTION</w:t>
      </w:r>
    </w:p>
    <w:p w14:paraId="33C71366" w14:textId="5CF8EDB4" w:rsidR="00866A34" w:rsidRDefault="00866A34" w:rsidP="00D641AD">
      <w:pPr>
        <w:pStyle w:val="Heading2"/>
        <w:rPr>
          <w:ins w:id="432" w:author="Mabel Chow" w:date="2022-11-26T10:47:00Z"/>
        </w:rPr>
      </w:pPr>
      <w:ins w:id="433" w:author="Mabel Chow" w:date="2022-11-26T10:47:00Z">
        <w:r>
          <w:t>General</w:t>
        </w:r>
      </w:ins>
    </w:p>
    <w:p w14:paraId="54C3FD03" w14:textId="30AFB72A" w:rsidR="00866A34" w:rsidRPr="00866A34" w:rsidRDefault="00866A34" w:rsidP="00866A34">
      <w:pPr>
        <w:pStyle w:val="Heading3"/>
        <w:tabs>
          <w:tab w:val="clear" w:pos="1440"/>
          <w:tab w:val="left" w:pos="1418"/>
        </w:tabs>
        <w:ind w:left="1418" w:hanging="709"/>
        <w:rPr>
          <w:ins w:id="434" w:author="Mabel Chow" w:date="2022-11-26T10:47:00Z"/>
        </w:rPr>
        <w:pPrChange w:id="435" w:author="Mabel Chow" w:date="2022-11-26T10:47:00Z">
          <w:pPr>
            <w:pStyle w:val="Heading2"/>
          </w:pPr>
        </w:pPrChange>
      </w:pPr>
      <w:ins w:id="436" w:author="Mabel Chow" w:date="2022-11-26T10:47:00Z">
        <w:r>
          <w:t>Coordinate the works of this Section with the requirements of Section 11700 – Elevated Water Storage Tank.</w:t>
        </w:r>
      </w:ins>
    </w:p>
    <w:p w14:paraId="5AF27CBA" w14:textId="64ABF446" w:rsidR="00D641AD" w:rsidRDefault="00D641AD" w:rsidP="00D641AD">
      <w:pPr>
        <w:pStyle w:val="Heading2"/>
      </w:pPr>
      <w:r>
        <w:t>F</w:t>
      </w:r>
      <w:r w:rsidR="004A4492">
        <w:t>loor</w:t>
      </w:r>
      <w:r>
        <w:t xml:space="preserve"> P</w:t>
      </w:r>
      <w:r w:rsidR="004A4492">
        <w:t>late</w:t>
      </w:r>
    </w:p>
    <w:p w14:paraId="23A7C663" w14:textId="77777777" w:rsidR="00D641AD" w:rsidRPr="00D641AD" w:rsidRDefault="00D641AD" w:rsidP="00D641AD">
      <w:pPr>
        <w:pStyle w:val="Heading3"/>
      </w:pPr>
      <w:r w:rsidRPr="00D641AD">
        <w:t>Install floor plate covers in accordance with detailed shop drawings.</w:t>
      </w:r>
    </w:p>
    <w:p w14:paraId="76727D22" w14:textId="77777777" w:rsidR="00D641AD" w:rsidRPr="00D641AD" w:rsidRDefault="00D641AD" w:rsidP="00D641AD">
      <w:pPr>
        <w:pStyle w:val="Heading3"/>
      </w:pPr>
      <w:r w:rsidRPr="00D641AD">
        <w:t>Accurately position floor plates prior to welding or bolting, such that covers</w:t>
      </w:r>
      <w:r>
        <w:t xml:space="preserve"> </w:t>
      </w:r>
      <w:r w:rsidRPr="00D641AD">
        <w:t>are level with floor surface.</w:t>
      </w:r>
    </w:p>
    <w:p w14:paraId="213771E5" w14:textId="77777777" w:rsidR="00D641AD" w:rsidRPr="00D641AD" w:rsidRDefault="00D641AD" w:rsidP="00D641AD">
      <w:pPr>
        <w:pStyle w:val="Heading3"/>
      </w:pPr>
      <w:r w:rsidRPr="00D641AD">
        <w:t>Grind all field welds smooth.</w:t>
      </w:r>
    </w:p>
    <w:p w14:paraId="6719316F" w14:textId="77777777" w:rsidR="00D641AD" w:rsidRPr="00D641AD" w:rsidRDefault="00D641AD" w:rsidP="00D641AD">
      <w:pPr>
        <w:pStyle w:val="Heading3"/>
      </w:pPr>
      <w:r w:rsidRPr="00D641AD">
        <w:t>Grind all projected corners and edges above finish floor to bevel edges to level</w:t>
      </w:r>
      <w:r>
        <w:t xml:space="preserve"> </w:t>
      </w:r>
      <w:r w:rsidRPr="00D641AD">
        <w:t>with finish floor.</w:t>
      </w:r>
    </w:p>
    <w:p w14:paraId="4C8A67F5" w14:textId="77777777" w:rsidR="00D641AD" w:rsidRPr="00D641AD" w:rsidRDefault="00D641AD" w:rsidP="00D641AD">
      <w:pPr>
        <w:pStyle w:val="Heading3"/>
      </w:pPr>
      <w:r w:rsidRPr="00D641AD">
        <w:t>Use stainless steel anchors.</w:t>
      </w:r>
    </w:p>
    <w:p w14:paraId="74C30CC6" w14:textId="77777777" w:rsidR="009F7F54" w:rsidRPr="00E85DD8" w:rsidRDefault="009F7F54" w:rsidP="00D641AD">
      <w:pPr>
        <w:pStyle w:val="Heading2"/>
      </w:pPr>
      <w:r w:rsidRPr="00E85DD8">
        <w:t>Access Covers</w:t>
      </w:r>
    </w:p>
    <w:p w14:paraId="79CE01E9" w14:textId="77777777" w:rsidR="00CE6706" w:rsidRPr="00E85DD8" w:rsidRDefault="00CE6706" w:rsidP="005F5263">
      <w:pPr>
        <w:pStyle w:val="Heading3"/>
        <w:tabs>
          <w:tab w:val="clear" w:pos="1440"/>
          <w:tab w:val="left" w:pos="1418"/>
        </w:tabs>
        <w:ind w:left="1418" w:hanging="709"/>
      </w:pPr>
      <w:r w:rsidRPr="00E85DD8">
        <w:t xml:space="preserve">Accurately position prior to placing concrete, such that covers are flush with </w:t>
      </w:r>
      <w:r w:rsidR="000C15A0" w:rsidRPr="00E85DD8">
        <w:t xml:space="preserve">the </w:t>
      </w:r>
      <w:r w:rsidRPr="00E85DD8">
        <w:t>floor surface.</w:t>
      </w:r>
    </w:p>
    <w:p w14:paraId="6F2C3CC1" w14:textId="77777777" w:rsidR="00CE6706" w:rsidRPr="00E85DD8" w:rsidRDefault="00CE6706" w:rsidP="005F5263">
      <w:pPr>
        <w:pStyle w:val="Heading3"/>
        <w:tabs>
          <w:tab w:val="clear" w:pos="1440"/>
          <w:tab w:val="left" w:pos="1418"/>
        </w:tabs>
        <w:ind w:left="1418" w:hanging="709"/>
      </w:pPr>
      <w:r w:rsidRPr="00E85DD8">
        <w:t xml:space="preserve">Protect from damage resulting from concrete placement. Thoroughly clean exposed surfaces of </w:t>
      </w:r>
      <w:r w:rsidR="000C15A0" w:rsidRPr="00E85DD8">
        <w:t xml:space="preserve">any </w:t>
      </w:r>
      <w:r w:rsidRPr="00E85DD8">
        <w:t>concrete spillage</w:t>
      </w:r>
      <w:r w:rsidR="000C15A0" w:rsidRPr="00E85DD8">
        <w:t xml:space="preserve"> in order</w:t>
      </w:r>
      <w:r w:rsidRPr="00E85DD8">
        <w:t xml:space="preserve"> to obtain a clean, uniform appearance.</w:t>
      </w:r>
    </w:p>
    <w:p w14:paraId="0F23B4B9" w14:textId="77777777" w:rsidR="009F7F54" w:rsidRPr="00E85DD8" w:rsidRDefault="009F7F54" w:rsidP="009F7F54">
      <w:pPr>
        <w:pStyle w:val="Heading2"/>
      </w:pPr>
      <w:r w:rsidRPr="00E85DD8">
        <w:t>Safety Climb</w:t>
      </w:r>
      <w:r w:rsidR="000C15A0" w:rsidRPr="00E85DD8">
        <w:t xml:space="preserve"> </w:t>
      </w:r>
      <w:r w:rsidRPr="00E85DD8">
        <w:t>Device System</w:t>
      </w:r>
    </w:p>
    <w:p w14:paraId="67D8D361" w14:textId="0232BCAC" w:rsidR="00CE6706" w:rsidRPr="00E85DD8" w:rsidDel="00866A34" w:rsidRDefault="00CE6706" w:rsidP="005F5263">
      <w:pPr>
        <w:pStyle w:val="Heading3"/>
        <w:tabs>
          <w:tab w:val="clear" w:pos="1440"/>
          <w:tab w:val="left" w:pos="1418"/>
        </w:tabs>
        <w:ind w:left="1418" w:hanging="709"/>
        <w:rPr>
          <w:del w:id="437" w:author="Mabel Chow" w:date="2022-11-26T10:47:00Z"/>
        </w:rPr>
      </w:pPr>
      <w:del w:id="438" w:author="Mabel Chow" w:date="2022-11-26T10:47:00Z">
        <w:r w:rsidRPr="00E85DD8" w:rsidDel="00866A34">
          <w:delText xml:space="preserve">Provide for each ladder where </w:delText>
        </w:r>
        <w:r w:rsidR="000C15A0" w:rsidRPr="00E85DD8" w:rsidDel="00866A34">
          <w:delText xml:space="preserve">the </w:delText>
        </w:r>
        <w:r w:rsidRPr="00E85DD8" w:rsidDel="00866A34">
          <w:delText>unbroken height between levels exceeds 6 m, or at lesser height</w:delText>
        </w:r>
        <w:r w:rsidR="000C15A0" w:rsidRPr="00E85DD8" w:rsidDel="00866A34">
          <w:delText>s</w:delText>
        </w:r>
        <w:r w:rsidRPr="00E85DD8" w:rsidDel="00866A34">
          <w:delText xml:space="preserve"> where indicated on </w:delText>
        </w:r>
      </w:del>
      <w:ins w:id="439" w:author="Radulovic, Nicole" w:date="2022-11-03T13:43:00Z">
        <w:del w:id="440" w:author="Mabel Chow" w:date="2022-11-26T10:47:00Z">
          <w:r w:rsidR="0027329C" w:rsidDel="00866A34">
            <w:delText xml:space="preserve">Contract </w:delText>
          </w:r>
        </w:del>
      </w:ins>
      <w:del w:id="441" w:author="Mabel Chow" w:date="2022-11-26T10:47:00Z">
        <w:r w:rsidRPr="00E85DD8" w:rsidDel="00866A34">
          <w:delText>Drawings.</w:delText>
        </w:r>
      </w:del>
    </w:p>
    <w:p w14:paraId="04321698" w14:textId="77777777" w:rsidR="00CE6706" w:rsidRPr="00E85DD8" w:rsidRDefault="00CE6706" w:rsidP="005F5263">
      <w:pPr>
        <w:pStyle w:val="Heading3"/>
        <w:tabs>
          <w:tab w:val="clear" w:pos="1440"/>
          <w:tab w:val="left" w:pos="1418"/>
        </w:tabs>
        <w:ind w:left="1418" w:hanging="709"/>
      </w:pPr>
      <w:r w:rsidRPr="00E85DD8">
        <w:t xml:space="preserve">Install in accordance with </w:t>
      </w:r>
      <w:r w:rsidR="000C15A0" w:rsidRPr="00E85DD8">
        <w:t xml:space="preserve">the </w:t>
      </w:r>
      <w:r w:rsidRPr="00E85DD8">
        <w:t>manufacturer’s instructions.</w:t>
      </w:r>
    </w:p>
    <w:p w14:paraId="10997D58" w14:textId="77777777" w:rsidR="00CE6706" w:rsidRPr="00E85DD8" w:rsidRDefault="00CE6706" w:rsidP="005F5263">
      <w:pPr>
        <w:pStyle w:val="Heading3"/>
        <w:tabs>
          <w:tab w:val="clear" w:pos="1440"/>
          <w:tab w:val="left" w:pos="1418"/>
        </w:tabs>
        <w:ind w:left="1418" w:hanging="709"/>
      </w:pPr>
      <w:r w:rsidRPr="00E85DD8">
        <w:t>Furnish additional accessories required to complete the system for each ladder.</w:t>
      </w:r>
    </w:p>
    <w:p w14:paraId="6B6A4E51" w14:textId="77777777" w:rsidR="00CE6706" w:rsidRPr="00E85DD8" w:rsidRDefault="00CE6706" w:rsidP="005F5263">
      <w:pPr>
        <w:pStyle w:val="Heading3"/>
        <w:tabs>
          <w:tab w:val="clear" w:pos="1440"/>
          <w:tab w:val="left" w:pos="1418"/>
        </w:tabs>
        <w:ind w:left="1418" w:hanging="709"/>
      </w:pPr>
      <w:r w:rsidRPr="00E85DD8">
        <w:t>Furnish one harness for each ladder equipped with a safety climb device.</w:t>
      </w:r>
    </w:p>
    <w:p w14:paraId="684B5FDA" w14:textId="77777777" w:rsidR="00CE6706" w:rsidRPr="00E85DD8" w:rsidRDefault="00CE6706" w:rsidP="005F5263">
      <w:pPr>
        <w:pStyle w:val="Heading3"/>
        <w:tabs>
          <w:tab w:val="clear" w:pos="1440"/>
          <w:tab w:val="left" w:pos="1418"/>
        </w:tabs>
        <w:ind w:left="1418" w:hanging="709"/>
      </w:pPr>
      <w:r w:rsidRPr="00E85DD8">
        <w:t>Furnish pivot section</w:t>
      </w:r>
      <w:r w:rsidR="000C15A0" w:rsidRPr="00E85DD8">
        <w:t>s</w:t>
      </w:r>
      <w:r w:rsidRPr="00E85DD8">
        <w:t xml:space="preserve"> at platforms, landings, and roofs.</w:t>
      </w:r>
    </w:p>
    <w:p w14:paraId="2EA913B9" w14:textId="77777777" w:rsidR="00CE6706" w:rsidRDefault="00CE6706" w:rsidP="005F5263">
      <w:pPr>
        <w:pStyle w:val="Heading3"/>
        <w:tabs>
          <w:tab w:val="clear" w:pos="1440"/>
          <w:tab w:val="left" w:pos="1418"/>
        </w:tabs>
        <w:ind w:left="1418" w:hanging="709"/>
        <w:rPr>
          <w:ins w:id="442" w:author="Mabel Chow" w:date="2022-04-26T09:40:00Z"/>
        </w:rPr>
      </w:pPr>
      <w:r w:rsidRPr="00E85DD8">
        <w:lastRenderedPageBreak/>
        <w:t>When installed to required height,</w:t>
      </w:r>
      <w:r w:rsidR="000C15A0" w:rsidRPr="00E85DD8">
        <w:t xml:space="preserve"> the</w:t>
      </w:r>
      <w:r w:rsidRPr="00E85DD8">
        <w:t xml:space="preserve"> fall prevention system shall be rigid and an integral part of the structure.</w:t>
      </w:r>
    </w:p>
    <w:p w14:paraId="27667EC5" w14:textId="6561367A" w:rsidR="001C4D3B" w:rsidDel="00866A34" w:rsidRDefault="001C4D3B" w:rsidP="005F5263">
      <w:pPr>
        <w:pStyle w:val="Heading3"/>
        <w:tabs>
          <w:tab w:val="clear" w:pos="1440"/>
          <w:tab w:val="left" w:pos="1418"/>
        </w:tabs>
        <w:ind w:left="1418" w:hanging="709"/>
        <w:rPr>
          <w:del w:id="443" w:author="Mabel Chow" w:date="2022-11-26T10:47:00Z"/>
        </w:rPr>
      </w:pPr>
    </w:p>
    <w:p w14:paraId="221A07E3" w14:textId="77777777" w:rsidR="00D641AD" w:rsidRDefault="00D641AD" w:rsidP="00D641AD">
      <w:pPr>
        <w:pStyle w:val="Heading2"/>
      </w:pPr>
      <w:r>
        <w:t>Field Quality Control</w:t>
      </w:r>
    </w:p>
    <w:p w14:paraId="5BAD4B68" w14:textId="77777777" w:rsidR="00D641AD" w:rsidRPr="00E85DD8" w:rsidRDefault="00D641AD" w:rsidP="00D641AD">
      <w:pPr>
        <w:pStyle w:val="Heading3"/>
        <w:tabs>
          <w:tab w:val="clear" w:pos="1440"/>
          <w:tab w:val="left" w:pos="1418"/>
        </w:tabs>
        <w:ind w:left="1418" w:hanging="709"/>
      </w:pPr>
      <w:r>
        <w:t>Clean off dirt on installed floor plate surfaces.</w:t>
      </w:r>
    </w:p>
    <w:p w14:paraId="2232BA9C" w14:textId="77777777" w:rsidR="00F13982" w:rsidRPr="00E85DD8" w:rsidRDefault="00F13982" w:rsidP="008A26A6">
      <w:pPr>
        <w:pStyle w:val="Other"/>
        <w:spacing w:before="240"/>
        <w:jc w:val="center"/>
        <w:rPr>
          <w:rFonts w:ascii="Calibri" w:hAnsi="Calibri"/>
          <w:b/>
          <w:sz w:val="22"/>
          <w:szCs w:val="22"/>
        </w:rPr>
      </w:pPr>
      <w:r w:rsidRPr="00E85DD8">
        <w:rPr>
          <w:rFonts w:ascii="Calibri" w:hAnsi="Calibri"/>
          <w:b/>
          <w:sz w:val="22"/>
          <w:szCs w:val="22"/>
        </w:rPr>
        <w:t>END OF SECTION</w:t>
      </w:r>
    </w:p>
    <w:sectPr w:rsidR="00F13982" w:rsidRPr="00E85DD8" w:rsidSect="00FC3ED2">
      <w:headerReference w:type="even" r:id="rId15"/>
      <w:headerReference w:type="default" r:id="rId16"/>
      <w:headerReference w:type="first" r:id="rId17"/>
      <w:pgSz w:w="12240" w:h="15840" w:code="1"/>
      <w:pgMar w:top="1440" w:right="72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Radulovic, Nicole" w:date="2022-11-03T13:37:00Z" w:initials="RN">
    <w:p w14:paraId="6BC3B06E" w14:textId="77777777" w:rsidR="0027329C" w:rsidRDefault="0027329C">
      <w:pPr>
        <w:pStyle w:val="CommentText"/>
      </w:pPr>
      <w:r>
        <w:rPr>
          <w:rStyle w:val="CommentReference"/>
        </w:rPr>
        <w:annotationRef/>
      </w:r>
      <w:r>
        <w:t xml:space="preserve">Missing measurement and payment section. Suggest inserting similar wording to other specs missing this, after the References section </w:t>
      </w:r>
    </w:p>
  </w:comment>
  <w:comment w:id="47" w:author="Radulovic, Nicole" w:date="2022-11-03T13:38:00Z" w:initials="RN">
    <w:p w14:paraId="4D546C8A" w14:textId="77777777" w:rsidR="0027329C" w:rsidRDefault="0027329C">
      <w:pPr>
        <w:pStyle w:val="CommentText"/>
      </w:pPr>
      <w:r>
        <w:rPr>
          <w:rStyle w:val="CommentReference"/>
        </w:rPr>
        <w:annotationRef/>
      </w:r>
      <w:r>
        <w:t>Why was this removed? I assume it can be left in as a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C3B06E" w15:done="0"/>
  <w15:commentEx w15:paraId="4D546C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C3B06E" w16cid:durableId="270E427E"/>
  <w16cid:commentId w16cid:paraId="4D546C8A" w16cid:durableId="270E42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D791E" w14:textId="77777777" w:rsidR="002308F0" w:rsidRDefault="002308F0">
      <w:r>
        <w:separator/>
      </w:r>
    </w:p>
  </w:endnote>
  <w:endnote w:type="continuationSeparator" w:id="0">
    <w:p w14:paraId="75D0B7D3" w14:textId="77777777" w:rsidR="002308F0" w:rsidRDefault="00230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E8D4F" w14:textId="77777777" w:rsidR="002308F0" w:rsidRDefault="002308F0">
      <w:r>
        <w:separator/>
      </w:r>
    </w:p>
  </w:footnote>
  <w:footnote w:type="continuationSeparator" w:id="0">
    <w:p w14:paraId="6529B7D4" w14:textId="77777777" w:rsidR="002308F0" w:rsidRDefault="002308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0432B" w14:textId="77777777" w:rsidR="005E7700" w:rsidRPr="005E7700" w:rsidRDefault="005E7700" w:rsidP="00FC3ED2">
    <w:pPr>
      <w:pBdr>
        <w:top w:val="single" w:sz="4" w:space="1" w:color="auto"/>
      </w:pBdr>
      <w:tabs>
        <w:tab w:val="right" w:pos="10080"/>
      </w:tabs>
      <w:rPr>
        <w:rFonts w:cs="Arial"/>
      </w:rPr>
    </w:pPr>
    <w:r w:rsidRPr="005E7700">
      <w:rPr>
        <w:rFonts w:cs="Arial"/>
      </w:rPr>
      <w:t>Section 05502</w:t>
    </w:r>
    <w:r>
      <w:rPr>
        <w:rFonts w:cs="Arial"/>
      </w:rPr>
      <w:tab/>
    </w:r>
    <w:r w:rsidRPr="005E7700">
      <w:rPr>
        <w:rFonts w:cs="Arial"/>
      </w:rPr>
      <w:t>CONTRACT NO</w:t>
    </w:r>
    <w:r w:rsidRPr="00FC3ED2">
      <w:rPr>
        <w:rFonts w:cs="Arial"/>
        <w:highlight w:val="yellow"/>
      </w:rPr>
      <w:t>.... [Insert Region Number]</w:t>
    </w:r>
    <w:r w:rsidRPr="005E7700">
      <w:rPr>
        <w:rFonts w:cs="Arial"/>
      </w:rPr>
      <w:tab/>
    </w:r>
  </w:p>
  <w:p w14:paraId="6B7DA9E0" w14:textId="77777777" w:rsidR="005E7700" w:rsidRPr="005E7700" w:rsidRDefault="00FC3ED2" w:rsidP="00FC3ED2">
    <w:pPr>
      <w:pBdr>
        <w:top w:val="single" w:sz="4" w:space="1" w:color="auto"/>
      </w:pBdr>
      <w:tabs>
        <w:tab w:val="left" w:pos="-1440"/>
        <w:tab w:val="left" w:pos="-720"/>
        <w:tab w:val="left" w:pos="0"/>
        <w:tab w:val="center" w:pos="5040"/>
        <w:tab w:val="right" w:pos="10350"/>
      </w:tabs>
      <w:rPr>
        <w:rFonts w:cs="Arial"/>
      </w:rPr>
    </w:pPr>
    <w:r>
      <w:rPr>
        <w:rFonts w:cs="Arial"/>
      </w:rPr>
      <w:t>201</w:t>
    </w:r>
    <w:r w:rsidR="00583FCD">
      <w:rPr>
        <w:rFonts w:cs="Arial"/>
      </w:rPr>
      <w:t>7</w:t>
    </w:r>
    <w:r>
      <w:rPr>
        <w:rFonts w:cs="Arial"/>
      </w:rPr>
      <w:t>-0</w:t>
    </w:r>
    <w:r w:rsidR="00583FCD">
      <w:rPr>
        <w:rFonts w:cs="Arial"/>
      </w:rPr>
      <w:t>2</w:t>
    </w:r>
    <w:r>
      <w:rPr>
        <w:rFonts w:cs="Arial"/>
      </w:rPr>
      <w:t>-1</w:t>
    </w:r>
    <w:r w:rsidR="00583FCD">
      <w:rPr>
        <w:rFonts w:cs="Arial"/>
      </w:rPr>
      <w:t>5</w:t>
    </w:r>
    <w:r w:rsidR="005E7700" w:rsidRPr="005E7700">
      <w:rPr>
        <w:rFonts w:cs="Arial"/>
        <w:b/>
      </w:rPr>
      <w:tab/>
      <w:t>METAL FABRICATIONS - STRUCTURAL</w:t>
    </w:r>
    <w:r w:rsidR="005E7700" w:rsidRPr="005E7700">
      <w:rPr>
        <w:rFonts w:cs="Arial"/>
      </w:rPr>
      <w:tab/>
    </w:r>
  </w:p>
  <w:p w14:paraId="4EEAEDBC" w14:textId="77777777" w:rsidR="005E7700" w:rsidRPr="005E7700" w:rsidRDefault="005E7700" w:rsidP="00FC3ED2">
    <w:pPr>
      <w:pBdr>
        <w:top w:val="single" w:sz="4" w:space="1" w:color="auto"/>
      </w:pBdr>
      <w:tabs>
        <w:tab w:val="center" w:pos="5175"/>
        <w:tab w:val="right" w:pos="10080"/>
      </w:tabs>
      <w:rPr>
        <w:rFonts w:cs="Arial"/>
      </w:rPr>
    </w:pPr>
    <w:r w:rsidRPr="005E7700">
      <w:rPr>
        <w:rFonts w:cs="Arial"/>
      </w:rPr>
      <w:t xml:space="preserve">Page </w:t>
    </w:r>
    <w:r w:rsidRPr="005E7700">
      <w:rPr>
        <w:rFonts w:cs="Arial"/>
      </w:rPr>
      <w:fldChar w:fldCharType="begin"/>
    </w:r>
    <w:r w:rsidRPr="005E7700">
      <w:rPr>
        <w:rFonts w:cs="Arial"/>
      </w:rPr>
      <w:instrText xml:space="preserve">PAGE </w:instrText>
    </w:r>
    <w:r w:rsidRPr="005E7700">
      <w:rPr>
        <w:rFonts w:cs="Arial"/>
      </w:rPr>
      <w:fldChar w:fldCharType="separate"/>
    </w:r>
    <w:r w:rsidR="00403750">
      <w:rPr>
        <w:rFonts w:cs="Arial"/>
        <w:noProof/>
      </w:rPr>
      <w:t>6</w:t>
    </w:r>
    <w:r w:rsidRPr="005E7700">
      <w:rPr>
        <w:rFonts w:cs="Arial"/>
      </w:rPr>
      <w:fldChar w:fldCharType="end"/>
    </w:r>
    <w:r w:rsidRPr="005E7700">
      <w:rPr>
        <w:rFonts w:cs="Arial"/>
      </w:rPr>
      <w:t xml:space="preserve"> </w:t>
    </w:r>
    <w:r>
      <w:rPr>
        <w:rFonts w:cs="Arial"/>
      </w:rPr>
      <w:tab/>
    </w:r>
    <w:r>
      <w:rPr>
        <w:rFonts w:cs="Arial"/>
      </w:rPr>
      <w:tab/>
    </w:r>
    <w:r w:rsidRPr="005E7700">
      <w:rPr>
        <w:rFonts w:cs="Arial"/>
      </w:rPr>
      <w:t xml:space="preserve">DATE:  </w:t>
    </w:r>
    <w:r w:rsidRPr="00FC3ED2">
      <w:rPr>
        <w:rFonts w:cs="Arial"/>
        <w:highlight w:val="yellow"/>
      </w:rPr>
      <w:t>[Insert Date, (e.g. Jan., 2000)]</w:t>
    </w:r>
    <w:r w:rsidRPr="005E7700">
      <w:rPr>
        <w:rFonts w:cs="Arial"/>
      </w:rPr>
      <w:tab/>
      <w:t xml:space="preserve"> </w:t>
    </w:r>
  </w:p>
  <w:p w14:paraId="25AF2CC6" w14:textId="77777777" w:rsidR="005E7700" w:rsidRDefault="005E77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D1E75" w14:textId="77777777" w:rsidR="00FC3ED2" w:rsidRDefault="00314515" w:rsidP="00FC3ED2">
    <w:pPr>
      <w:tabs>
        <w:tab w:val="right" w:pos="10350"/>
      </w:tabs>
      <w:ind w:left="-90" w:firstLine="90"/>
      <w:rPr>
        <w:rFonts w:cs="Arial"/>
      </w:rPr>
    </w:pPr>
    <w:r>
      <w:rPr>
        <w:rFonts w:cs="Arial"/>
      </w:rPr>
      <w:pict w14:anchorId="05277182">
        <v:rect id="_x0000_i1025" style="width:0;height:1.5pt" o:hralign="center" o:hrstd="t" o:hr="t" fillcolor="#a0a0a0" stroked="f"/>
      </w:pict>
    </w:r>
  </w:p>
  <w:p w14:paraId="09063431" w14:textId="77777777" w:rsidR="005E7700" w:rsidRPr="00E85DD8" w:rsidRDefault="005E7700" w:rsidP="00FC3ED2">
    <w:pPr>
      <w:tabs>
        <w:tab w:val="center" w:pos="5040"/>
        <w:tab w:val="right" w:pos="10080"/>
        <w:tab w:val="right" w:pos="10350"/>
      </w:tabs>
      <w:rPr>
        <w:rFonts w:cs="Arial"/>
      </w:rPr>
    </w:pPr>
    <w:r w:rsidRPr="00E85DD8">
      <w:rPr>
        <w:rFonts w:cs="Arial"/>
      </w:rPr>
      <w:t>CONTRACT NO</w:t>
    </w:r>
    <w:r w:rsidRPr="00FC3ED2">
      <w:rPr>
        <w:rFonts w:cs="Arial"/>
        <w:highlight w:val="yellow"/>
      </w:rPr>
      <w:t>.... [Insert Region Number]</w:t>
    </w:r>
    <w:r w:rsidRPr="00E85DD8">
      <w:rPr>
        <w:rFonts w:cs="Arial"/>
      </w:rPr>
      <w:tab/>
    </w:r>
    <w:r w:rsidR="00FC3ED2">
      <w:rPr>
        <w:rFonts w:cs="Arial"/>
      </w:rPr>
      <w:tab/>
    </w:r>
    <w:r w:rsidRPr="00E85DD8">
      <w:rPr>
        <w:rFonts w:cs="Arial"/>
      </w:rPr>
      <w:t>Section 05502</w:t>
    </w:r>
  </w:p>
  <w:p w14:paraId="4E0CEC6E" w14:textId="77777777" w:rsidR="005E7700" w:rsidRPr="00E85DD8" w:rsidRDefault="005E7700" w:rsidP="00FC3ED2">
    <w:pPr>
      <w:tabs>
        <w:tab w:val="left" w:pos="-1440"/>
        <w:tab w:val="left" w:pos="-720"/>
        <w:tab w:val="left" w:pos="0"/>
        <w:tab w:val="center" w:pos="5040"/>
        <w:tab w:val="center" w:pos="5220"/>
        <w:tab w:val="right" w:pos="10080"/>
        <w:tab w:val="right" w:pos="10350"/>
      </w:tabs>
      <w:rPr>
        <w:rFonts w:cs="Arial"/>
      </w:rPr>
    </w:pPr>
    <w:r w:rsidRPr="00E85DD8">
      <w:rPr>
        <w:rFonts w:cs="Arial"/>
        <w:b/>
      </w:rPr>
      <w:tab/>
      <w:t>METAL FABRICATIONS - STRUCTURAL</w:t>
    </w:r>
    <w:r w:rsidRPr="00E85DD8">
      <w:rPr>
        <w:rFonts w:cs="Arial"/>
      </w:rPr>
      <w:tab/>
    </w:r>
    <w:r w:rsidR="00FC3ED2">
      <w:rPr>
        <w:rFonts w:cs="Arial"/>
      </w:rPr>
      <w:t>201</w:t>
    </w:r>
    <w:r w:rsidR="00583FCD">
      <w:rPr>
        <w:rFonts w:cs="Arial"/>
      </w:rPr>
      <w:t>7</w:t>
    </w:r>
    <w:r w:rsidR="00FC3ED2">
      <w:rPr>
        <w:rFonts w:cs="Arial"/>
      </w:rPr>
      <w:t>-0</w:t>
    </w:r>
    <w:r w:rsidR="00583FCD">
      <w:rPr>
        <w:rFonts w:cs="Arial"/>
      </w:rPr>
      <w:t>2</w:t>
    </w:r>
    <w:r w:rsidR="00FC3ED2">
      <w:rPr>
        <w:rFonts w:cs="Arial"/>
      </w:rPr>
      <w:t>-1</w:t>
    </w:r>
    <w:r w:rsidR="00583FCD">
      <w:rPr>
        <w:rFonts w:cs="Arial"/>
      </w:rPr>
      <w:t>5</w:t>
    </w:r>
  </w:p>
  <w:p w14:paraId="60D70D61" w14:textId="77777777" w:rsidR="005E7700" w:rsidRPr="00E85DD8" w:rsidRDefault="005E7700" w:rsidP="00FC3ED2">
    <w:pPr>
      <w:tabs>
        <w:tab w:val="center" w:pos="5040"/>
        <w:tab w:val="center" w:pos="5175"/>
        <w:tab w:val="right" w:pos="10080"/>
        <w:tab w:val="right" w:pos="10350"/>
      </w:tabs>
      <w:rPr>
        <w:rFonts w:cs="Arial"/>
      </w:rPr>
    </w:pPr>
    <w:r w:rsidRPr="00E85DD8">
      <w:rPr>
        <w:rFonts w:cs="Arial"/>
      </w:rPr>
      <w:t xml:space="preserve">DATE:  </w:t>
    </w:r>
    <w:r w:rsidRPr="00FC3ED2">
      <w:rPr>
        <w:rFonts w:cs="Arial"/>
        <w:highlight w:val="yellow"/>
      </w:rPr>
      <w:t>[Insert Date, (e.g. Jan., 2000)]</w:t>
    </w:r>
    <w:r w:rsidRPr="00E85DD8">
      <w:rPr>
        <w:rFonts w:cs="Arial"/>
      </w:rPr>
      <w:tab/>
    </w:r>
    <w:r w:rsidRPr="00E85DD8">
      <w:rPr>
        <w:rFonts w:cs="Arial"/>
      </w:rPr>
      <w:tab/>
    </w:r>
    <w:r w:rsidR="00FC3ED2">
      <w:rPr>
        <w:rFonts w:cs="Arial"/>
      </w:rPr>
      <w:tab/>
    </w:r>
    <w:r w:rsidRPr="00E85DD8">
      <w:rPr>
        <w:rFonts w:cs="Arial"/>
      </w:rPr>
      <w:t xml:space="preserve">Page </w:t>
    </w:r>
    <w:r w:rsidRPr="00E85DD8">
      <w:rPr>
        <w:rFonts w:cs="Arial"/>
      </w:rPr>
      <w:fldChar w:fldCharType="begin"/>
    </w:r>
    <w:r w:rsidRPr="00E85DD8">
      <w:rPr>
        <w:rFonts w:cs="Arial"/>
      </w:rPr>
      <w:instrText xml:space="preserve">PAGE </w:instrText>
    </w:r>
    <w:r w:rsidRPr="00E85DD8">
      <w:rPr>
        <w:rFonts w:cs="Arial"/>
      </w:rPr>
      <w:fldChar w:fldCharType="separate"/>
    </w:r>
    <w:r w:rsidR="00403750">
      <w:rPr>
        <w:rFonts w:cs="Arial"/>
        <w:noProof/>
      </w:rPr>
      <w:t>5</w:t>
    </w:r>
    <w:r w:rsidRPr="00E85DD8">
      <w:rPr>
        <w:rFonts w:cs="Arial"/>
      </w:rPr>
      <w:fldChar w:fldCharType="end"/>
    </w:r>
    <w:r w:rsidRPr="00E85DD8">
      <w:rPr>
        <w:rFonts w:cs="Arial"/>
      </w:rPr>
      <w:t xml:space="preserve"> </w:t>
    </w:r>
  </w:p>
  <w:p w14:paraId="35291EC7" w14:textId="77777777" w:rsidR="00C147C6" w:rsidRPr="00672C12" w:rsidRDefault="00C147C6" w:rsidP="00FC3ED2">
    <w:pPr>
      <w:pStyle w:val="Header"/>
      <w:tabs>
        <w:tab w:val="center" w:pos="5040"/>
      </w:tabs>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940A4" w14:textId="77777777" w:rsidR="00C147C6" w:rsidRPr="0082209E" w:rsidRDefault="00C147C6" w:rsidP="00672C12">
    <w:pPr>
      <w:pBdr>
        <w:top w:val="single" w:sz="4" w:space="1" w:color="auto"/>
      </w:pBdr>
      <w:tabs>
        <w:tab w:val="right" w:pos="10350"/>
      </w:tabs>
      <w:rPr>
        <w:rFonts w:ascii="Arial" w:hAnsi="Arial" w:cs="Arial"/>
      </w:rPr>
    </w:pPr>
    <w:r w:rsidRPr="0082209E">
      <w:rPr>
        <w:rFonts w:ascii="Arial" w:hAnsi="Arial" w:cs="Arial"/>
      </w:rPr>
      <w:t>CONTRACT NO</w:t>
    </w:r>
    <w:r w:rsidRPr="0082209E">
      <w:rPr>
        <w:rFonts w:ascii="Arial" w:hAnsi="Arial" w:cs="Arial"/>
        <w:highlight w:val="lightGray"/>
      </w:rPr>
      <w:t xml:space="preserve">.... [Insert </w:t>
    </w:r>
    <w:r>
      <w:rPr>
        <w:rFonts w:ascii="Arial" w:hAnsi="Arial" w:cs="Arial"/>
        <w:highlight w:val="lightGray"/>
      </w:rPr>
      <w:t>Region</w:t>
    </w:r>
    <w:r w:rsidRPr="0082209E">
      <w:rPr>
        <w:rFonts w:ascii="Arial" w:hAnsi="Arial" w:cs="Arial"/>
        <w:highlight w:val="lightGray"/>
      </w:rPr>
      <w:t xml:space="preserve"> Number]</w:t>
    </w:r>
    <w:r w:rsidRPr="0082209E">
      <w:rPr>
        <w:rFonts w:ascii="Arial" w:hAnsi="Arial" w:cs="Arial"/>
      </w:rPr>
      <w:tab/>
      <w:t xml:space="preserve">Section </w:t>
    </w:r>
    <w:r>
      <w:rPr>
        <w:rFonts w:ascii="Arial" w:hAnsi="Arial" w:cs="Arial"/>
      </w:rPr>
      <w:t>05502</w:t>
    </w:r>
  </w:p>
  <w:p w14:paraId="0921AF4B" w14:textId="77777777" w:rsidR="00C147C6" w:rsidRPr="0082209E" w:rsidRDefault="00C147C6" w:rsidP="008A26A6">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METAL FABRICATIONS - STRUCTURAL</w:t>
    </w:r>
    <w:r w:rsidRPr="0082209E">
      <w:rPr>
        <w:rFonts w:ascii="Arial" w:hAnsi="Arial" w:cs="Arial"/>
      </w:rPr>
      <w:tab/>
    </w:r>
    <w:r w:rsidR="005E7700">
      <w:rPr>
        <w:rFonts w:ascii="Arial" w:hAnsi="Arial" w:cs="Arial"/>
      </w:rPr>
      <w:t>2015-04-22</w:t>
    </w:r>
  </w:p>
  <w:p w14:paraId="6C4E904F" w14:textId="77777777" w:rsidR="00C147C6" w:rsidRPr="0082209E" w:rsidRDefault="00C147C6" w:rsidP="00672C12">
    <w:pPr>
      <w:pBdr>
        <w:top w:val="single" w:sz="4" w:space="1" w:color="auto"/>
      </w:pBdr>
      <w:tabs>
        <w:tab w:val="center" w:pos="5175"/>
        <w:tab w:val="right" w:pos="10350"/>
      </w:tabs>
      <w:rPr>
        <w:rFonts w:ascii="Arial" w:hAnsi="Arial" w:cs="Arial"/>
      </w:rPr>
    </w:pPr>
    <w:r w:rsidRPr="0082209E">
      <w:rPr>
        <w:rFonts w:ascii="Arial" w:hAnsi="Arial" w:cs="Arial"/>
      </w:rPr>
      <w:t xml:space="preserve">DATE:  </w:t>
    </w:r>
    <w:r w:rsidRPr="0082209E">
      <w:rPr>
        <w:rFonts w:ascii="Arial" w:hAnsi="Arial" w:cs="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sidR="005E7700">
      <w:rPr>
        <w:rFonts w:ascii="Arial" w:hAnsi="Arial" w:cs="Arial"/>
        <w:noProof/>
      </w:rPr>
      <w:t>1</w:t>
    </w:r>
    <w:r w:rsidRPr="0082209E">
      <w:rPr>
        <w:rFonts w:ascii="Arial" w:hAnsi="Arial" w:cs="Arial"/>
      </w:rPr>
      <w:fldChar w:fldCharType="end"/>
    </w:r>
    <w:r w:rsidRPr="0082209E">
      <w:rPr>
        <w:rFonts w:ascii="Arial" w:hAnsi="Arial" w:cs="Arial"/>
      </w:rPr>
      <w:t xml:space="preserve"> </w:t>
    </w:r>
  </w:p>
  <w:p w14:paraId="1D030C28" w14:textId="77777777" w:rsidR="00C147C6" w:rsidRDefault="00C147C6"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666A01"/>
    <w:multiLevelType w:val="hybridMultilevel"/>
    <w:tmpl w:val="A02C59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465575FD"/>
    <w:multiLevelType w:val="multilevel"/>
    <w:tmpl w:val="425E601E"/>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8" w15:restartNumberingAfterBreak="0">
    <w:nsid w:val="50407D28"/>
    <w:multiLevelType w:val="multilevel"/>
    <w:tmpl w:val="1E76DA3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69070B94"/>
    <w:multiLevelType w:val="multilevel"/>
    <w:tmpl w:val="A7F02E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1"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247156972">
    <w:abstractNumId w:val="0"/>
  </w:num>
  <w:num w:numId="2" w16cid:durableId="376508211">
    <w:abstractNumId w:val="0"/>
  </w:num>
  <w:num w:numId="3" w16cid:durableId="973947400">
    <w:abstractNumId w:val="8"/>
  </w:num>
  <w:num w:numId="4" w16cid:durableId="1604606619">
    <w:abstractNumId w:val="4"/>
  </w:num>
  <w:num w:numId="5" w16cid:durableId="885800042">
    <w:abstractNumId w:val="9"/>
  </w:num>
  <w:num w:numId="6" w16cid:durableId="1725908931">
    <w:abstractNumId w:val="3"/>
  </w:num>
  <w:num w:numId="7" w16cid:durableId="1189413165">
    <w:abstractNumId w:val="6"/>
  </w:num>
  <w:num w:numId="8" w16cid:durableId="1117404877">
    <w:abstractNumId w:val="2"/>
  </w:num>
  <w:num w:numId="9" w16cid:durableId="1982954368">
    <w:abstractNumId w:val="11"/>
  </w:num>
  <w:num w:numId="10" w16cid:durableId="753017808">
    <w:abstractNumId w:val="5"/>
  </w:num>
  <w:num w:numId="11" w16cid:durableId="509880447">
    <w:abstractNumId w:val="1"/>
  </w:num>
  <w:num w:numId="12" w16cid:durableId="1027831106">
    <w:abstractNumId w:val="7"/>
  </w:num>
  <w:num w:numId="13" w16cid:durableId="681856736">
    <w:abstractNumId w:val="7"/>
  </w:num>
  <w:num w:numId="14" w16cid:durableId="989404365">
    <w:abstractNumId w:val="7"/>
  </w:num>
  <w:num w:numId="15" w16cid:durableId="199055690">
    <w:abstractNumId w:val="7"/>
  </w:num>
  <w:num w:numId="16" w16cid:durableId="815220831">
    <w:abstractNumId w:val="7"/>
  </w:num>
  <w:num w:numId="17" w16cid:durableId="921334304">
    <w:abstractNumId w:val="7"/>
  </w:num>
  <w:num w:numId="18" w16cid:durableId="62920130">
    <w:abstractNumId w:val="7"/>
  </w:num>
  <w:num w:numId="19" w16cid:durableId="1640382700">
    <w:abstractNumId w:val="7"/>
  </w:num>
  <w:num w:numId="20" w16cid:durableId="1607225585">
    <w:abstractNumId w:val="7"/>
  </w:num>
  <w:num w:numId="21" w16cid:durableId="344294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074525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8108197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4583378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31382445">
    <w:abstractNumId w:val="7"/>
  </w:num>
  <w:num w:numId="26" w16cid:durableId="894700250">
    <w:abstractNumId w:val="7"/>
  </w:num>
  <w:num w:numId="27" w16cid:durableId="91249600">
    <w:abstractNumId w:val="10"/>
  </w:num>
  <w:num w:numId="28" w16cid:durableId="880945088">
    <w:abstractNumId w:val="7"/>
  </w:num>
  <w:num w:numId="29" w16cid:durableId="1995328289">
    <w:abstractNumId w:val="7"/>
  </w:num>
  <w:num w:numId="30" w16cid:durableId="134023207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668374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bel Chow">
    <w15:presenceInfo w15:providerId="None" w15:userId="Mabel Cho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oNotTrackMoves/>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Toolset" w:val="3"/>
  </w:docVars>
  <w:rsids>
    <w:rsidRoot w:val="00D109FD"/>
    <w:rsid w:val="00022137"/>
    <w:rsid w:val="00036EF9"/>
    <w:rsid w:val="00043787"/>
    <w:rsid w:val="000523C2"/>
    <w:rsid w:val="000751DF"/>
    <w:rsid w:val="00082D3E"/>
    <w:rsid w:val="000A7BB7"/>
    <w:rsid w:val="000B28C1"/>
    <w:rsid w:val="000C15A0"/>
    <w:rsid w:val="000C6EBC"/>
    <w:rsid w:val="00107DBA"/>
    <w:rsid w:val="00116AC0"/>
    <w:rsid w:val="001401E2"/>
    <w:rsid w:val="001521B2"/>
    <w:rsid w:val="00164F3D"/>
    <w:rsid w:val="00176165"/>
    <w:rsid w:val="001B3E2D"/>
    <w:rsid w:val="001C4D3B"/>
    <w:rsid w:val="00227C2E"/>
    <w:rsid w:val="002308F0"/>
    <w:rsid w:val="00232935"/>
    <w:rsid w:val="0024447A"/>
    <w:rsid w:val="00260823"/>
    <w:rsid w:val="002706DA"/>
    <w:rsid w:val="0027329C"/>
    <w:rsid w:val="00276BB1"/>
    <w:rsid w:val="00285A1B"/>
    <w:rsid w:val="002B27D6"/>
    <w:rsid w:val="002C08C3"/>
    <w:rsid w:val="002D4787"/>
    <w:rsid w:val="002E2F48"/>
    <w:rsid w:val="002E7C63"/>
    <w:rsid w:val="003130DA"/>
    <w:rsid w:val="00314515"/>
    <w:rsid w:val="0033540B"/>
    <w:rsid w:val="0034084B"/>
    <w:rsid w:val="00366110"/>
    <w:rsid w:val="00372157"/>
    <w:rsid w:val="003845AE"/>
    <w:rsid w:val="00403750"/>
    <w:rsid w:val="0040417E"/>
    <w:rsid w:val="00414AEF"/>
    <w:rsid w:val="00421491"/>
    <w:rsid w:val="0043236A"/>
    <w:rsid w:val="004462D8"/>
    <w:rsid w:val="004532BC"/>
    <w:rsid w:val="004809D6"/>
    <w:rsid w:val="00495152"/>
    <w:rsid w:val="004A4492"/>
    <w:rsid w:val="004C5B34"/>
    <w:rsid w:val="004E1175"/>
    <w:rsid w:val="004F412D"/>
    <w:rsid w:val="00504117"/>
    <w:rsid w:val="005255B4"/>
    <w:rsid w:val="0052766C"/>
    <w:rsid w:val="005367A6"/>
    <w:rsid w:val="00542A21"/>
    <w:rsid w:val="00563481"/>
    <w:rsid w:val="00583FCD"/>
    <w:rsid w:val="005947BD"/>
    <w:rsid w:val="005B1DE2"/>
    <w:rsid w:val="005B407C"/>
    <w:rsid w:val="005D5C02"/>
    <w:rsid w:val="005E6458"/>
    <w:rsid w:val="005E7700"/>
    <w:rsid w:val="005F5263"/>
    <w:rsid w:val="006323AC"/>
    <w:rsid w:val="00655AC2"/>
    <w:rsid w:val="00665779"/>
    <w:rsid w:val="00667952"/>
    <w:rsid w:val="00672C12"/>
    <w:rsid w:val="006C0FAF"/>
    <w:rsid w:val="006C344F"/>
    <w:rsid w:val="006C3D08"/>
    <w:rsid w:val="006D2256"/>
    <w:rsid w:val="006E0E78"/>
    <w:rsid w:val="00703DAF"/>
    <w:rsid w:val="0070514B"/>
    <w:rsid w:val="00735C9A"/>
    <w:rsid w:val="00766395"/>
    <w:rsid w:val="007808AE"/>
    <w:rsid w:val="007818DD"/>
    <w:rsid w:val="007924F8"/>
    <w:rsid w:val="00793B0F"/>
    <w:rsid w:val="007A6179"/>
    <w:rsid w:val="007B68C4"/>
    <w:rsid w:val="007D2EEC"/>
    <w:rsid w:val="007E0EDD"/>
    <w:rsid w:val="007E4441"/>
    <w:rsid w:val="008001A5"/>
    <w:rsid w:val="00806970"/>
    <w:rsid w:val="00812A85"/>
    <w:rsid w:val="00866A34"/>
    <w:rsid w:val="008A26A6"/>
    <w:rsid w:val="008B054B"/>
    <w:rsid w:val="008C3291"/>
    <w:rsid w:val="008C6418"/>
    <w:rsid w:val="008D7556"/>
    <w:rsid w:val="008F4AE8"/>
    <w:rsid w:val="009369FF"/>
    <w:rsid w:val="00960901"/>
    <w:rsid w:val="0097010C"/>
    <w:rsid w:val="009925B2"/>
    <w:rsid w:val="0099551D"/>
    <w:rsid w:val="009D32C6"/>
    <w:rsid w:val="009F411F"/>
    <w:rsid w:val="009F7F54"/>
    <w:rsid w:val="00A30E7A"/>
    <w:rsid w:val="00A51981"/>
    <w:rsid w:val="00A606BB"/>
    <w:rsid w:val="00A767E0"/>
    <w:rsid w:val="00A76EFA"/>
    <w:rsid w:val="00AA040C"/>
    <w:rsid w:val="00AD0C80"/>
    <w:rsid w:val="00AD713C"/>
    <w:rsid w:val="00AF777F"/>
    <w:rsid w:val="00AF7DBA"/>
    <w:rsid w:val="00B17E9A"/>
    <w:rsid w:val="00B22900"/>
    <w:rsid w:val="00B23602"/>
    <w:rsid w:val="00B60BE5"/>
    <w:rsid w:val="00B8192F"/>
    <w:rsid w:val="00B973B7"/>
    <w:rsid w:val="00BD7B51"/>
    <w:rsid w:val="00C04B7A"/>
    <w:rsid w:val="00C06A06"/>
    <w:rsid w:val="00C147C6"/>
    <w:rsid w:val="00C16D22"/>
    <w:rsid w:val="00C208EE"/>
    <w:rsid w:val="00C51B18"/>
    <w:rsid w:val="00C54B49"/>
    <w:rsid w:val="00C606FD"/>
    <w:rsid w:val="00C73272"/>
    <w:rsid w:val="00C80C03"/>
    <w:rsid w:val="00C81675"/>
    <w:rsid w:val="00C93E57"/>
    <w:rsid w:val="00C952DC"/>
    <w:rsid w:val="00CD7FEE"/>
    <w:rsid w:val="00CE6706"/>
    <w:rsid w:val="00D02EE6"/>
    <w:rsid w:val="00D109FD"/>
    <w:rsid w:val="00D26372"/>
    <w:rsid w:val="00D3626B"/>
    <w:rsid w:val="00D43F73"/>
    <w:rsid w:val="00D444F4"/>
    <w:rsid w:val="00D641AD"/>
    <w:rsid w:val="00D65254"/>
    <w:rsid w:val="00D705EE"/>
    <w:rsid w:val="00D87E1B"/>
    <w:rsid w:val="00D90D43"/>
    <w:rsid w:val="00DA097A"/>
    <w:rsid w:val="00DB06A2"/>
    <w:rsid w:val="00DB0BA1"/>
    <w:rsid w:val="00DB2047"/>
    <w:rsid w:val="00DD1E37"/>
    <w:rsid w:val="00DD5475"/>
    <w:rsid w:val="00DE12E8"/>
    <w:rsid w:val="00DE1DDB"/>
    <w:rsid w:val="00DE57AB"/>
    <w:rsid w:val="00DF3430"/>
    <w:rsid w:val="00E04388"/>
    <w:rsid w:val="00E05858"/>
    <w:rsid w:val="00E177DE"/>
    <w:rsid w:val="00E31BB0"/>
    <w:rsid w:val="00E42209"/>
    <w:rsid w:val="00E62AA3"/>
    <w:rsid w:val="00E64855"/>
    <w:rsid w:val="00E757C3"/>
    <w:rsid w:val="00E85DD8"/>
    <w:rsid w:val="00ED20D0"/>
    <w:rsid w:val="00EE59E4"/>
    <w:rsid w:val="00F00AD9"/>
    <w:rsid w:val="00F04238"/>
    <w:rsid w:val="00F13982"/>
    <w:rsid w:val="00F26560"/>
    <w:rsid w:val="00F2783E"/>
    <w:rsid w:val="00F36EDB"/>
    <w:rsid w:val="00F5273F"/>
    <w:rsid w:val="00F53F32"/>
    <w:rsid w:val="00F6204E"/>
    <w:rsid w:val="00F94498"/>
    <w:rsid w:val="00F9505A"/>
    <w:rsid w:val="00F96B52"/>
    <w:rsid w:val="00FA68EC"/>
    <w:rsid w:val="00FA722E"/>
    <w:rsid w:val="00FB0EC0"/>
    <w:rsid w:val="00FB4F54"/>
    <w:rsid w:val="00FB656A"/>
    <w:rsid w:val="00FC3ED2"/>
    <w:rsid w:val="00FD0E64"/>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80FE00"/>
  <w15:chartTrackingRefBased/>
  <w15:docId w15:val="{2204521B-192F-4734-8115-252797219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Subtitle" w:qFormat="1"/>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2935"/>
    <w:rPr>
      <w:sz w:val="22"/>
      <w:szCs w:val="22"/>
    </w:rPr>
  </w:style>
  <w:style w:type="paragraph" w:styleId="Heading1">
    <w:name w:val="heading 1"/>
    <w:aliases w:val="Contents - level1"/>
    <w:basedOn w:val="ListParagraph"/>
    <w:link w:val="Heading1Char"/>
    <w:qFormat/>
    <w:rsid w:val="00232935"/>
    <w:pPr>
      <w:numPr>
        <w:numId w:val="20"/>
      </w:numPr>
      <w:spacing w:before="160"/>
      <w:outlineLvl w:val="0"/>
    </w:pPr>
    <w:rPr>
      <w:caps/>
    </w:rPr>
  </w:style>
  <w:style w:type="paragraph" w:styleId="Heading2">
    <w:name w:val="heading 2"/>
    <w:aliases w:val="Heading 2 Char Char1"/>
    <w:basedOn w:val="ListParagraph"/>
    <w:next w:val="Normal"/>
    <w:link w:val="Heading2Char"/>
    <w:qFormat/>
    <w:rsid w:val="00232935"/>
    <w:pPr>
      <w:numPr>
        <w:ilvl w:val="1"/>
        <w:numId w:val="20"/>
      </w:numPr>
      <w:spacing w:before="80"/>
      <w:outlineLvl w:val="1"/>
    </w:pPr>
    <w:rPr>
      <w:u w:val="single"/>
    </w:rPr>
  </w:style>
  <w:style w:type="paragraph" w:styleId="Heading3">
    <w:name w:val="heading 3"/>
    <w:aliases w:val="Heading 3 do not use"/>
    <w:basedOn w:val="ListParagraph"/>
    <w:link w:val="Heading3Char"/>
    <w:qFormat/>
    <w:rsid w:val="00232935"/>
    <w:pPr>
      <w:numPr>
        <w:ilvl w:val="2"/>
        <w:numId w:val="20"/>
      </w:numPr>
      <w:outlineLvl w:val="2"/>
    </w:pPr>
  </w:style>
  <w:style w:type="paragraph" w:styleId="Heading4">
    <w:name w:val="heading 4"/>
    <w:aliases w:val="Heading 4 do not use"/>
    <w:basedOn w:val="ListParagraph"/>
    <w:link w:val="Heading4Char"/>
    <w:qFormat/>
    <w:rsid w:val="00232935"/>
    <w:pPr>
      <w:numPr>
        <w:ilvl w:val="3"/>
        <w:numId w:val="20"/>
      </w:numPr>
      <w:outlineLvl w:val="3"/>
    </w:pPr>
  </w:style>
  <w:style w:type="paragraph" w:styleId="Heading5">
    <w:name w:val="heading 5"/>
    <w:aliases w:val="Heading 5 do not use"/>
    <w:basedOn w:val="Heading4"/>
    <w:link w:val="Heading5Char"/>
    <w:qFormat/>
    <w:rsid w:val="00232935"/>
    <w:pPr>
      <w:numPr>
        <w:ilvl w:val="4"/>
      </w:numPr>
      <w:outlineLvl w:val="4"/>
    </w:pPr>
  </w:style>
  <w:style w:type="paragraph" w:styleId="Heading6">
    <w:name w:val="heading 6"/>
    <w:aliases w:val="Heading 6 do not use"/>
    <w:basedOn w:val="Heading5"/>
    <w:next w:val="Normal"/>
    <w:link w:val="Heading6Char"/>
    <w:qFormat/>
    <w:rsid w:val="00232935"/>
    <w:pPr>
      <w:numPr>
        <w:ilvl w:val="5"/>
      </w:numPr>
      <w:outlineLvl w:val="5"/>
    </w:pPr>
  </w:style>
  <w:style w:type="paragraph" w:styleId="Heading7">
    <w:name w:val="heading 7"/>
    <w:basedOn w:val="ListParagraph"/>
    <w:next w:val="Normal"/>
    <w:link w:val="Heading7Char"/>
    <w:qFormat/>
    <w:rsid w:val="00232935"/>
    <w:pPr>
      <w:numPr>
        <w:ilvl w:val="6"/>
        <w:numId w:val="20"/>
      </w:numPr>
      <w:outlineLvl w:val="6"/>
    </w:pPr>
  </w:style>
  <w:style w:type="paragraph" w:styleId="Heading8">
    <w:name w:val="heading 8"/>
    <w:basedOn w:val="Heading7"/>
    <w:next w:val="Normal"/>
    <w:link w:val="Heading8Char"/>
    <w:qFormat/>
    <w:rsid w:val="00232935"/>
    <w:pPr>
      <w:numPr>
        <w:ilvl w:val="7"/>
      </w:numPr>
      <w:outlineLvl w:val="7"/>
    </w:pPr>
  </w:style>
  <w:style w:type="paragraph" w:styleId="Heading9">
    <w:name w:val="heading 9"/>
    <w:basedOn w:val="Heading8"/>
    <w:next w:val="Normal"/>
    <w:link w:val="Heading9Char"/>
    <w:qFormat/>
    <w:rsid w:val="00232935"/>
    <w:pPr>
      <w:numPr>
        <w:ilvl w:val="8"/>
        <w:numId w:val="27"/>
      </w:numPr>
      <w:tabs>
        <w:tab w:val="num" w:pos="5760"/>
      </w:tabs>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60"/>
    </w:pPr>
    <w:rPr>
      <w:rFonts w:ascii="Book Antiqua" w:hAnsi="Book Antiqua"/>
    </w:rPr>
  </w:style>
  <w:style w:type="paragraph" w:customStyle="1" w:styleId="Bullet">
    <w:name w:val="Bullet"/>
    <w:basedOn w:val="BodyText"/>
    <w:next w:val="BodyText"/>
  </w:style>
  <w:style w:type="character" w:styleId="CommentReference">
    <w:name w:val="annotation reference"/>
    <w:rPr>
      <w:rFonts w:ascii="Arial" w:hAnsi="Arial"/>
      <w:color w:val="FF0000"/>
      <w:position w:val="6"/>
      <w:sz w:val="20"/>
    </w:rPr>
  </w:style>
  <w:style w:type="paragraph" w:styleId="CommentText">
    <w:name w:val="annotation text"/>
    <w:basedOn w:val="Normal"/>
    <w:link w:val="CommentTextChar"/>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232935"/>
    <w:pPr>
      <w:keepNext/>
      <w:spacing w:before="160" w:after="30"/>
    </w:pPr>
    <w:rPr>
      <w:rFonts w:ascii="Arial Narrow" w:hAnsi="Arial Narrow"/>
      <w:b/>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aliases w:val="Heading 3 do not use Char"/>
    <w:link w:val="Heading3"/>
    <w:rsid w:val="00232935"/>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TableHeading">
    <w:name w:val="Table Heading"/>
    <w:basedOn w:val="TableText"/>
    <w:rsid w:val="00CE6706"/>
    <w:pPr>
      <w:jc w:val="center"/>
    </w:pPr>
    <w:rPr>
      <w:b/>
    </w:rPr>
  </w:style>
  <w:style w:type="paragraph" w:customStyle="1" w:styleId="TableText">
    <w:name w:val="Table Text"/>
    <w:basedOn w:val="Normal"/>
    <w:rsid w:val="00CE6706"/>
    <w:pPr>
      <w:tabs>
        <w:tab w:val="left" w:pos="1440"/>
        <w:tab w:val="left" w:pos="2016"/>
        <w:tab w:val="left" w:pos="2592"/>
        <w:tab w:val="left" w:pos="3168"/>
        <w:tab w:val="left" w:pos="3744"/>
        <w:tab w:val="left" w:pos="4320"/>
        <w:tab w:val="left" w:pos="4896"/>
        <w:tab w:val="left" w:pos="5472"/>
        <w:tab w:val="left" w:pos="6048"/>
        <w:tab w:val="left" w:pos="6624"/>
        <w:tab w:val="left" w:pos="7200"/>
        <w:tab w:val="left" w:pos="7776"/>
        <w:tab w:val="left" w:pos="8352"/>
      </w:tabs>
      <w:spacing w:before="120"/>
    </w:pPr>
    <w:rPr>
      <w:rFonts w:ascii="Times New Roman" w:hAnsi="Times New Roman"/>
      <w:sz w:val="24"/>
    </w:rPr>
  </w:style>
  <w:style w:type="paragraph" w:customStyle="1" w:styleId="NormalTableText">
    <w:name w:val="Normal Table Text"/>
    <w:basedOn w:val="Normal"/>
    <w:rsid w:val="00DD5475"/>
    <w:pPr>
      <w:widowControl w:val="0"/>
      <w:spacing w:before="60" w:after="60"/>
    </w:pPr>
    <w:rPr>
      <w:rFonts w:ascii="Arial" w:hAnsi="Arial"/>
      <w:sz w:val="20"/>
      <w:lang w:val="en-GB"/>
    </w:rPr>
  </w:style>
  <w:style w:type="paragraph" w:styleId="BalloonText">
    <w:name w:val="Balloon Text"/>
    <w:basedOn w:val="Normal"/>
    <w:semiHidden/>
    <w:rsid w:val="00504117"/>
    <w:rPr>
      <w:rFonts w:ascii="Tahoma" w:hAnsi="Tahoma" w:cs="Tahoma"/>
      <w:sz w:val="16"/>
      <w:szCs w:val="16"/>
    </w:rPr>
  </w:style>
  <w:style w:type="paragraph" w:customStyle="1" w:styleId="BodyTextUnderline">
    <w:name w:val="Body Text + Underline"/>
    <w:aliases w:val="Ariak"/>
    <w:basedOn w:val="BodyText"/>
    <w:rsid w:val="004462D8"/>
    <w:rPr>
      <w:bCs/>
      <w:u w:val="single"/>
    </w:rPr>
  </w:style>
  <w:style w:type="paragraph" w:customStyle="1" w:styleId="BodyTextArial">
    <w:name w:val="Body Text + Arial"/>
    <w:aliases w:val="Underline"/>
    <w:basedOn w:val="BodyTextUnderline"/>
    <w:rsid w:val="004462D8"/>
  </w:style>
  <w:style w:type="character" w:customStyle="1" w:styleId="Heading1Char">
    <w:name w:val="Heading 1 Char"/>
    <w:aliases w:val="Contents - level1 Char"/>
    <w:link w:val="Heading1"/>
    <w:rsid w:val="00232935"/>
    <w:rPr>
      <w:rFonts w:ascii="Calibri" w:hAnsi="Calibri"/>
      <w:caps/>
    </w:rPr>
  </w:style>
  <w:style w:type="paragraph" w:styleId="ListParagraph">
    <w:name w:val="List Paragraph"/>
    <w:basedOn w:val="Normal"/>
    <w:uiPriority w:val="34"/>
    <w:qFormat/>
    <w:rsid w:val="00232935"/>
    <w:pPr>
      <w:ind w:left="720"/>
      <w:contextualSpacing/>
    </w:pPr>
  </w:style>
  <w:style w:type="character" w:customStyle="1" w:styleId="Heading2Char">
    <w:name w:val="Heading 2 Char"/>
    <w:aliases w:val="Heading 2 Char Char1 Char"/>
    <w:link w:val="Heading2"/>
    <w:rsid w:val="00232935"/>
    <w:rPr>
      <w:rFonts w:ascii="Calibri" w:hAnsi="Calibri"/>
      <w:u w:val="single"/>
    </w:rPr>
  </w:style>
  <w:style w:type="character" w:customStyle="1" w:styleId="Heading4Char">
    <w:name w:val="Heading 4 Char"/>
    <w:aliases w:val="Heading 4 do not use Char"/>
    <w:link w:val="Heading4"/>
    <w:rsid w:val="00232935"/>
  </w:style>
  <w:style w:type="character" w:customStyle="1" w:styleId="Heading5Char">
    <w:name w:val="Heading 5 Char"/>
    <w:aliases w:val="Heading 5 do not use Char"/>
    <w:link w:val="Heading5"/>
    <w:rsid w:val="00232935"/>
  </w:style>
  <w:style w:type="character" w:customStyle="1" w:styleId="Heading6Char">
    <w:name w:val="Heading 6 Char"/>
    <w:aliases w:val="Heading 6 do not use Char"/>
    <w:link w:val="Heading6"/>
    <w:rsid w:val="00232935"/>
  </w:style>
  <w:style w:type="character" w:customStyle="1" w:styleId="Heading7Char">
    <w:name w:val="Heading 7 Char"/>
    <w:link w:val="Heading7"/>
    <w:rsid w:val="00232935"/>
  </w:style>
  <w:style w:type="character" w:customStyle="1" w:styleId="Heading8Char">
    <w:name w:val="Heading 8 Char"/>
    <w:link w:val="Heading8"/>
    <w:rsid w:val="00232935"/>
  </w:style>
  <w:style w:type="character" w:customStyle="1" w:styleId="Heading9Char">
    <w:name w:val="Heading 9 Char"/>
    <w:link w:val="Heading9"/>
    <w:rsid w:val="00232935"/>
    <w:rPr>
      <w:rFonts w:cs="Arial"/>
    </w:rPr>
  </w:style>
  <w:style w:type="character" w:customStyle="1" w:styleId="TitleChar">
    <w:name w:val="Title Char"/>
    <w:link w:val="Title"/>
    <w:rsid w:val="00232935"/>
    <w:rPr>
      <w:rFonts w:ascii="Arial Narrow" w:hAnsi="Arial Narrow"/>
      <w:b/>
    </w:rPr>
  </w:style>
  <w:style w:type="character" w:styleId="Strong">
    <w:name w:val="Strong"/>
    <w:qFormat/>
    <w:rsid w:val="00232935"/>
    <w:rPr>
      <w:b/>
    </w:rPr>
  </w:style>
  <w:style w:type="paragraph" w:styleId="CommentSubject">
    <w:name w:val="annotation subject"/>
    <w:basedOn w:val="CommentText"/>
    <w:next w:val="CommentText"/>
    <w:link w:val="CommentSubjectChar"/>
    <w:rsid w:val="00AF777F"/>
    <w:pPr>
      <w:spacing w:before="0"/>
    </w:pPr>
    <w:rPr>
      <w:rFonts w:ascii="Calibri" w:hAnsi="Calibri"/>
      <w:b/>
      <w:bCs/>
      <w:sz w:val="20"/>
      <w:szCs w:val="20"/>
    </w:rPr>
  </w:style>
  <w:style w:type="character" w:customStyle="1" w:styleId="CommentTextChar">
    <w:name w:val="Comment Text Char"/>
    <w:link w:val="CommentText"/>
    <w:rsid w:val="00AF777F"/>
    <w:rPr>
      <w:rFonts w:ascii="Arial" w:hAnsi="Arial"/>
      <w:sz w:val="22"/>
      <w:szCs w:val="22"/>
      <w:lang w:val="en-CA" w:eastAsia="en-CA"/>
    </w:rPr>
  </w:style>
  <w:style w:type="character" w:customStyle="1" w:styleId="CommentSubjectChar">
    <w:name w:val="Comment Subject Char"/>
    <w:link w:val="CommentSubject"/>
    <w:rsid w:val="00AF777F"/>
    <w:rPr>
      <w:rFonts w:ascii="Arial" w:hAnsi="Arial"/>
      <w:b/>
      <w:bCs/>
      <w:sz w:val="22"/>
      <w:szCs w:val="22"/>
      <w:lang w:val="en-CA" w:eastAsia="en-CA"/>
    </w:rPr>
  </w:style>
  <w:style w:type="character" w:styleId="Hyperlink">
    <w:name w:val="Hyperlink"/>
    <w:rsid w:val="00B973B7"/>
    <w:rPr>
      <w:color w:val="0000FF"/>
      <w:u w:val="single"/>
    </w:rPr>
  </w:style>
  <w:style w:type="paragraph" w:styleId="Revision">
    <w:name w:val="Revision"/>
    <w:hidden/>
    <w:uiPriority w:val="99"/>
    <w:semiHidden/>
    <w:rsid w:val="0027329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Work in progress</Status>
    <Project_x0020_Code xmlns="842cd523-47d6-43d6-8211-471f8d7272d8">2020-5445-00</Project_x0020_Code>
    <Project_x0020_Name xmlns="842cd523-47d6-43d6-8211-471f8d7272d8">Northeast Vaughan Water Servicing Project</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840184-5944-4C92-884F-956ECCD28C15}">
  <ds:schemaRefs>
    <ds:schemaRef ds:uri="http://schemas.microsoft.com/office/2006/metadata/longProperties"/>
  </ds:schemaRefs>
</ds:datastoreItem>
</file>

<file path=customXml/itemProps2.xml><?xml version="1.0" encoding="utf-8"?>
<ds:datastoreItem xmlns:ds="http://schemas.openxmlformats.org/officeDocument/2006/customXml" ds:itemID="{68ACF805-9056-4850-B841-16439BD9F71D}">
  <ds:schemaRefs>
    <ds:schemaRef ds:uri="http://schemas.openxmlformats.org/officeDocument/2006/bibliography"/>
  </ds:schemaRefs>
</ds:datastoreItem>
</file>

<file path=customXml/itemProps3.xml><?xml version="1.0" encoding="utf-8"?>
<ds:datastoreItem xmlns:ds="http://schemas.openxmlformats.org/officeDocument/2006/customXml" ds:itemID="{7DC7BCA3-07D8-4E7A-95CB-31F4724EEC38}">
  <ds:schemaRefs>
    <ds:schemaRef ds:uri="http://schemas.microsoft.com/office/2006/metadata/properties"/>
    <ds:schemaRef ds:uri="http://schemas.microsoft.com/office/infopath/2007/PartnerControls"/>
    <ds:schemaRef ds:uri="842cd523-47d6-43d6-8211-471f8d7272d8"/>
    <ds:schemaRef ds:uri="d6d05743-d6d0-46ac-98bc-99f29ab3bcad"/>
  </ds:schemaRefs>
</ds:datastoreItem>
</file>

<file path=customXml/itemProps4.xml><?xml version="1.0" encoding="utf-8"?>
<ds:datastoreItem xmlns:ds="http://schemas.openxmlformats.org/officeDocument/2006/customXml" ds:itemID="{9D0E02F0-DC2C-467A-A250-D11C7D5070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D449AB5-4D4E-4FCE-B8F8-67234E2A07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89</TotalTime>
  <Pages>5</Pages>
  <Words>2299</Words>
  <Characters>13107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05502_Metal_Fabrications_-_Structural (Apr 11, 2016)</vt:lpstr>
    </vt:vector>
  </TitlesOfParts>
  <Company>Regional Municipality of York</Company>
  <LinksUpToDate>false</LinksUpToDate>
  <CharactersWithSpaces>15376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05502_Metal_Fabrications_-_Structural (Apr 11, 2016)</dc:title>
  <dc:subject/>
  <dc:creator>Adley-McGinnis, Andrea</dc:creator>
  <cp:keywords/>
  <cp:lastModifiedBy>Mabel Chow</cp:lastModifiedBy>
  <cp:revision>5</cp:revision>
  <cp:lastPrinted>2006-08-29T20:19:00Z</cp:lastPrinted>
  <dcterms:created xsi:type="dcterms:W3CDTF">2022-11-17T19:05:00Z</dcterms:created>
  <dcterms:modified xsi:type="dcterms:W3CDTF">2022-11-26T15:57:00Z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Sort Order">
    <vt:lpwstr/>
  </property>
  <property fmtid="{D5CDD505-2E9C-101B-9397-08002B2CF9AE}" pid="4" name="Last Updated">
    <vt:lpwstr>2017-02-15T00:00:00Z</vt:lpwstr>
  </property>
  <property fmtid="{D5CDD505-2E9C-101B-9397-08002B2CF9AE}" pid="5" name="_dlc_DocId">
    <vt:lpwstr>ENVCPD-83-875</vt:lpwstr>
  </property>
  <property fmtid="{D5CDD505-2E9C-101B-9397-08002B2CF9AE}" pid="6" name="_dlc_DocIdItemGuid">
    <vt:lpwstr>ebfc51fd-8c35-411c-a965-58e63b5b4b9f</vt:lpwstr>
  </property>
  <property fmtid="{D5CDD505-2E9C-101B-9397-08002B2CF9AE}" pid="7" name="_dlc_DocIdUrl">
    <vt:lpwstr>https://mycloud.york.ca/projects/EnvServProgramDeliveryOffice/ProjectServer/AEL/_layouts/DocIdRedir.aspx?ID=ENVCPD-83-875, ENVCPD-83-875</vt:lpwstr>
  </property>
  <property fmtid="{D5CDD505-2E9C-101B-9397-08002B2CF9AE}" pid="8" name="ContentTypeId">
    <vt:lpwstr>0x010100BF8E50B80A32C040A85FB450FB26C9E5</vt:lpwstr>
  </property>
  <property fmtid="{D5CDD505-2E9C-101B-9397-08002B2CF9AE}" pid="9" name="Office">
    <vt:lpwstr/>
  </property>
  <property fmtid="{D5CDD505-2E9C-101B-9397-08002B2CF9AE}" pid="10" name="AERIS Pools">
    <vt:lpwstr/>
  </property>
  <property fmtid="{D5CDD505-2E9C-101B-9397-08002B2CF9AE}" pid="11" name="Data Classification">
    <vt:lpwstr>1;#Confidential|dbb6cc64-9915-4cf6-857e-3e641b410f5c</vt:lpwstr>
  </property>
  <property fmtid="{D5CDD505-2E9C-101B-9397-08002B2CF9AE}" pid="12" name="Internal Organization">
    <vt:lpwstr/>
  </property>
  <property fmtid="{D5CDD505-2E9C-101B-9397-08002B2CF9AE}" pid="13" name="Communications">
    <vt:lpwstr/>
  </property>
  <property fmtid="{D5CDD505-2E9C-101B-9397-08002B2CF9AE}" pid="14" name="Information Type">
    <vt:lpwstr/>
  </property>
  <property fmtid="{D5CDD505-2E9C-101B-9397-08002B2CF9AE}" pid="15" name="Project Completion Date">
    <vt:lpwstr/>
  </property>
  <property fmtid="{D5CDD505-2E9C-101B-9397-08002B2CF9AE}" pid="16" name="Historical Project Number">
    <vt:lpwstr/>
  </property>
  <property fmtid="{D5CDD505-2E9C-101B-9397-08002B2CF9AE}" pid="17" name="End of Warranty Date">
    <vt:lpwstr/>
  </property>
  <property fmtid="{D5CDD505-2E9C-101B-9397-08002B2CF9AE}" pid="18" name="RelatedItems">
    <vt:lpwstr/>
  </property>
  <property fmtid="{D5CDD505-2E9C-101B-9397-08002B2CF9AE}" pid="19" name="_dlc_DocIdPersistId">
    <vt:lpwstr/>
  </property>
  <property fmtid="{D5CDD505-2E9C-101B-9397-08002B2CF9AE}" pid="20" name="File Code">
    <vt:lpwstr/>
  </property>
  <property fmtid="{D5CDD505-2E9C-101B-9397-08002B2CF9AE}" pid="21" name="Project Number">
    <vt:lpwstr>75530-ECA1011</vt:lpwstr>
  </property>
  <property fmtid="{D5CDD505-2E9C-101B-9397-08002B2CF9AE}" pid="22" name="Owner">
    <vt:lpwstr/>
  </property>
  <property fmtid="{D5CDD505-2E9C-101B-9397-08002B2CF9AE}" pid="23" name="Organizational Unit">
    <vt:lpwstr>ENV/CPD</vt:lpwstr>
  </property>
  <property fmtid="{D5CDD505-2E9C-101B-9397-08002B2CF9AE}" pid="24" name="Key Document">
    <vt:lpwstr>0</vt:lpwstr>
  </property>
  <property fmtid="{D5CDD505-2E9C-101B-9397-08002B2CF9AE}" pid="25" name="_DCDateCreated">
    <vt:lpwstr>2022-11-03T13:33:55Z</vt:lpwstr>
  </property>
</Properties>
</file>