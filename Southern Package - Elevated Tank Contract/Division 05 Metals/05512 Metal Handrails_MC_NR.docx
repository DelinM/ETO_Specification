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94"/>
        <w:gridCol w:w="2385"/>
        <w:gridCol w:w="5863"/>
      </w:tblGrid>
      <w:tr w:rsidR="00FE7911" w:rsidRPr="008C086F" w14:paraId="248C9ED0" w14:textId="77777777" w:rsidTr="00BE69C9">
        <w:trPr>
          <w:cantSplit/>
          <w:jc w:val="center"/>
        </w:trPr>
        <w:tc>
          <w:tcPr>
            <w:tcW w:w="1094" w:type="dxa"/>
            <w:tcBorders>
              <w:top w:val="double" w:sz="6" w:space="0" w:color="auto"/>
              <w:left w:val="double" w:sz="6" w:space="0" w:color="auto"/>
              <w:bottom w:val="single" w:sz="6" w:space="0" w:color="auto"/>
              <w:right w:val="single" w:sz="6" w:space="0" w:color="auto"/>
            </w:tcBorders>
          </w:tcPr>
          <w:p w14:paraId="2C7B66CC" w14:textId="77777777" w:rsidR="00FE7911" w:rsidRPr="008C086F" w:rsidRDefault="00FE7911" w:rsidP="006C2CF7">
            <w:pPr>
              <w:pStyle w:val="TableHeading"/>
              <w:rPr>
                <w:rFonts w:ascii="Calibri" w:hAnsi="Calibri"/>
                <w:sz w:val="22"/>
              </w:rPr>
            </w:pPr>
            <w:r w:rsidRPr="008C086F">
              <w:rPr>
                <w:rFonts w:ascii="Calibri" w:hAnsi="Calibri"/>
                <w:sz w:val="22"/>
              </w:rPr>
              <w:t>Version</w:t>
            </w:r>
          </w:p>
        </w:tc>
        <w:tc>
          <w:tcPr>
            <w:tcW w:w="2385" w:type="dxa"/>
            <w:tcBorders>
              <w:top w:val="double" w:sz="6" w:space="0" w:color="auto"/>
              <w:left w:val="single" w:sz="6" w:space="0" w:color="auto"/>
              <w:bottom w:val="single" w:sz="6" w:space="0" w:color="auto"/>
              <w:right w:val="single" w:sz="6" w:space="0" w:color="auto"/>
            </w:tcBorders>
          </w:tcPr>
          <w:p w14:paraId="15235F21" w14:textId="77777777" w:rsidR="00FE7911" w:rsidRPr="008C086F" w:rsidRDefault="00FE7911" w:rsidP="006C2CF7">
            <w:pPr>
              <w:pStyle w:val="TableHeading"/>
              <w:rPr>
                <w:rFonts w:ascii="Calibri" w:hAnsi="Calibri"/>
                <w:sz w:val="22"/>
              </w:rPr>
            </w:pPr>
            <w:r w:rsidRPr="008C086F">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09051F40" w14:textId="77777777" w:rsidR="00FE7911" w:rsidRPr="008C086F" w:rsidRDefault="00FE7911" w:rsidP="006C2CF7">
            <w:pPr>
              <w:pStyle w:val="TableHeading"/>
              <w:rPr>
                <w:rFonts w:ascii="Calibri" w:hAnsi="Calibri"/>
                <w:sz w:val="22"/>
              </w:rPr>
            </w:pPr>
            <w:r w:rsidRPr="008C086F">
              <w:rPr>
                <w:rFonts w:ascii="Calibri" w:hAnsi="Calibri"/>
                <w:sz w:val="22"/>
              </w:rPr>
              <w:t>Description of Revisions</w:t>
            </w:r>
          </w:p>
        </w:tc>
      </w:tr>
      <w:tr w:rsidR="00FE7911" w:rsidRPr="008C086F" w14:paraId="6F99A9AE" w14:textId="77777777" w:rsidTr="00BE69C9">
        <w:trPr>
          <w:cantSplit/>
          <w:jc w:val="center"/>
        </w:trPr>
        <w:tc>
          <w:tcPr>
            <w:tcW w:w="1094" w:type="dxa"/>
            <w:tcBorders>
              <w:top w:val="single" w:sz="6" w:space="0" w:color="auto"/>
              <w:left w:val="double" w:sz="6" w:space="0" w:color="auto"/>
              <w:bottom w:val="single" w:sz="6" w:space="0" w:color="auto"/>
              <w:right w:val="single" w:sz="6" w:space="0" w:color="auto"/>
            </w:tcBorders>
          </w:tcPr>
          <w:p w14:paraId="41B54CC2" w14:textId="77777777" w:rsidR="00FE7911" w:rsidRPr="008C086F" w:rsidRDefault="00FE7911" w:rsidP="006C2CF7">
            <w:pPr>
              <w:pStyle w:val="NormalTableText"/>
              <w:rPr>
                <w:rFonts w:ascii="Calibri" w:hAnsi="Calibri"/>
                <w:sz w:val="22"/>
              </w:rPr>
            </w:pPr>
            <w:r w:rsidRPr="008C086F">
              <w:rPr>
                <w:rFonts w:ascii="Calibri" w:hAnsi="Calibri"/>
                <w:sz w:val="22"/>
              </w:rPr>
              <w:t>1</w:t>
            </w:r>
          </w:p>
        </w:tc>
        <w:tc>
          <w:tcPr>
            <w:tcW w:w="2385" w:type="dxa"/>
            <w:tcBorders>
              <w:top w:val="single" w:sz="6" w:space="0" w:color="auto"/>
              <w:left w:val="single" w:sz="6" w:space="0" w:color="auto"/>
              <w:bottom w:val="single" w:sz="6" w:space="0" w:color="auto"/>
              <w:right w:val="single" w:sz="6" w:space="0" w:color="auto"/>
            </w:tcBorders>
          </w:tcPr>
          <w:p w14:paraId="634E74FB" w14:textId="77777777" w:rsidR="00FE7911" w:rsidRPr="008C086F" w:rsidRDefault="00FE7911" w:rsidP="006C2CF7">
            <w:pPr>
              <w:pStyle w:val="NormalTableText"/>
              <w:rPr>
                <w:rFonts w:ascii="Calibri" w:hAnsi="Calibri"/>
                <w:sz w:val="22"/>
              </w:rPr>
            </w:pPr>
            <w:r w:rsidRPr="008C086F">
              <w:rPr>
                <w:rFonts w:ascii="Calibri" w:hAnsi="Calibri"/>
                <w:sz w:val="22"/>
              </w:rPr>
              <w:t>August 3</w:t>
            </w:r>
            <w:r w:rsidR="005B03F0" w:rsidRPr="008C086F">
              <w:rPr>
                <w:rFonts w:ascii="Calibri" w:hAnsi="Calibri"/>
                <w:sz w:val="22"/>
              </w:rPr>
              <w:t>0</w:t>
            </w:r>
            <w:r w:rsidRPr="008C086F">
              <w:rPr>
                <w:rFonts w:ascii="Calibri" w:hAnsi="Calibri"/>
                <w:sz w:val="22"/>
              </w:rPr>
              <w:t>, 2006</w:t>
            </w:r>
          </w:p>
        </w:tc>
        <w:tc>
          <w:tcPr>
            <w:tcW w:w="5863" w:type="dxa"/>
            <w:tcBorders>
              <w:top w:val="single" w:sz="6" w:space="0" w:color="auto"/>
              <w:left w:val="single" w:sz="6" w:space="0" w:color="auto"/>
              <w:bottom w:val="single" w:sz="6" w:space="0" w:color="auto"/>
              <w:right w:val="double" w:sz="6" w:space="0" w:color="auto"/>
            </w:tcBorders>
          </w:tcPr>
          <w:p w14:paraId="53EABE76" w14:textId="77777777" w:rsidR="00FE7911" w:rsidRPr="008C086F" w:rsidRDefault="00FE7911" w:rsidP="006C2CF7">
            <w:pPr>
              <w:pStyle w:val="NormalTableText"/>
              <w:rPr>
                <w:rFonts w:ascii="Calibri" w:hAnsi="Calibri"/>
                <w:sz w:val="22"/>
              </w:rPr>
            </w:pPr>
            <w:r w:rsidRPr="008C086F">
              <w:rPr>
                <w:rFonts w:ascii="Calibri" w:hAnsi="Calibri"/>
                <w:sz w:val="22"/>
              </w:rPr>
              <w:t>Approved final document.</w:t>
            </w:r>
          </w:p>
        </w:tc>
      </w:tr>
      <w:tr w:rsidR="00BE4101" w:rsidRPr="008C086F" w14:paraId="5CFB33F5" w14:textId="77777777" w:rsidTr="00BE69C9">
        <w:trPr>
          <w:cantSplit/>
          <w:jc w:val="center"/>
        </w:trPr>
        <w:tc>
          <w:tcPr>
            <w:tcW w:w="1094" w:type="dxa"/>
            <w:tcBorders>
              <w:top w:val="single" w:sz="6" w:space="0" w:color="auto"/>
              <w:left w:val="double" w:sz="6" w:space="0" w:color="auto"/>
              <w:bottom w:val="single" w:sz="6" w:space="0" w:color="auto"/>
              <w:right w:val="single" w:sz="6" w:space="0" w:color="auto"/>
            </w:tcBorders>
          </w:tcPr>
          <w:p w14:paraId="750F58DE" w14:textId="77777777" w:rsidR="00BE4101" w:rsidRPr="008C086F" w:rsidRDefault="00BE4101" w:rsidP="006C2CF7">
            <w:pPr>
              <w:pStyle w:val="NormalTableText"/>
              <w:rPr>
                <w:rFonts w:ascii="Calibri" w:hAnsi="Calibri"/>
                <w:sz w:val="22"/>
              </w:rPr>
            </w:pPr>
            <w:r w:rsidRPr="008C086F">
              <w:rPr>
                <w:rFonts w:ascii="Calibri" w:hAnsi="Calibri"/>
                <w:sz w:val="22"/>
              </w:rPr>
              <w:t>2</w:t>
            </w:r>
          </w:p>
        </w:tc>
        <w:tc>
          <w:tcPr>
            <w:tcW w:w="2385" w:type="dxa"/>
            <w:tcBorders>
              <w:top w:val="single" w:sz="6" w:space="0" w:color="auto"/>
              <w:left w:val="single" w:sz="6" w:space="0" w:color="auto"/>
              <w:bottom w:val="single" w:sz="6" w:space="0" w:color="auto"/>
              <w:right w:val="single" w:sz="6" w:space="0" w:color="auto"/>
            </w:tcBorders>
          </w:tcPr>
          <w:p w14:paraId="68D122C6" w14:textId="77777777" w:rsidR="00BE4101" w:rsidRPr="008C086F" w:rsidRDefault="00BE4101" w:rsidP="006C2CF7">
            <w:pPr>
              <w:pStyle w:val="NormalTableText"/>
              <w:rPr>
                <w:rFonts w:ascii="Calibri" w:hAnsi="Calibri"/>
                <w:sz w:val="22"/>
              </w:rPr>
            </w:pPr>
            <w:r w:rsidRPr="008C086F">
              <w:rPr>
                <w:rFonts w:ascii="Calibri" w:hAnsi="Calibri"/>
                <w:sz w:val="22"/>
              </w:rPr>
              <w:t>November 13, 2009</w:t>
            </w:r>
          </w:p>
        </w:tc>
        <w:tc>
          <w:tcPr>
            <w:tcW w:w="5863" w:type="dxa"/>
            <w:tcBorders>
              <w:top w:val="single" w:sz="6" w:space="0" w:color="auto"/>
              <w:left w:val="single" w:sz="6" w:space="0" w:color="auto"/>
              <w:bottom w:val="single" w:sz="6" w:space="0" w:color="auto"/>
              <w:right w:val="double" w:sz="6" w:space="0" w:color="auto"/>
            </w:tcBorders>
          </w:tcPr>
          <w:p w14:paraId="3A2FF5F3" w14:textId="77777777" w:rsidR="00BE4101" w:rsidRPr="008C086F" w:rsidRDefault="00BE4101" w:rsidP="006C2CF7">
            <w:pPr>
              <w:pStyle w:val="NormalTableText"/>
              <w:rPr>
                <w:rFonts w:ascii="Calibri" w:hAnsi="Calibri"/>
                <w:sz w:val="22"/>
              </w:rPr>
            </w:pPr>
            <w:r w:rsidRPr="008C086F">
              <w:rPr>
                <w:rFonts w:ascii="Calibri" w:hAnsi="Calibri"/>
                <w:sz w:val="22"/>
              </w:rPr>
              <w:t>Modified ‘Related Section’</w:t>
            </w:r>
          </w:p>
        </w:tc>
      </w:tr>
      <w:tr w:rsidR="00BE4101" w:rsidRPr="008C086F" w14:paraId="372626B1" w14:textId="77777777" w:rsidTr="00BE69C9">
        <w:trPr>
          <w:cantSplit/>
          <w:trHeight w:val="65"/>
          <w:jc w:val="center"/>
        </w:trPr>
        <w:tc>
          <w:tcPr>
            <w:tcW w:w="1094" w:type="dxa"/>
            <w:tcBorders>
              <w:top w:val="single" w:sz="6" w:space="0" w:color="auto"/>
              <w:left w:val="double" w:sz="6" w:space="0" w:color="auto"/>
              <w:bottom w:val="single" w:sz="6" w:space="0" w:color="auto"/>
              <w:right w:val="single" w:sz="6" w:space="0" w:color="auto"/>
            </w:tcBorders>
          </w:tcPr>
          <w:p w14:paraId="2C051F30" w14:textId="77777777" w:rsidR="00BE4101" w:rsidRPr="008C086F" w:rsidRDefault="00390B86" w:rsidP="006C2CF7">
            <w:pPr>
              <w:pStyle w:val="NormalTableText"/>
              <w:rPr>
                <w:rFonts w:ascii="Calibri" w:hAnsi="Calibri"/>
                <w:sz w:val="22"/>
              </w:rPr>
            </w:pPr>
            <w:r w:rsidRPr="008C086F">
              <w:rPr>
                <w:rFonts w:ascii="Calibri" w:hAnsi="Calibri"/>
                <w:sz w:val="22"/>
              </w:rPr>
              <w:t>3</w:t>
            </w:r>
          </w:p>
        </w:tc>
        <w:tc>
          <w:tcPr>
            <w:tcW w:w="2385" w:type="dxa"/>
            <w:tcBorders>
              <w:top w:val="single" w:sz="6" w:space="0" w:color="auto"/>
              <w:left w:val="single" w:sz="6" w:space="0" w:color="auto"/>
              <w:bottom w:val="single" w:sz="6" w:space="0" w:color="auto"/>
              <w:right w:val="single" w:sz="6" w:space="0" w:color="auto"/>
            </w:tcBorders>
          </w:tcPr>
          <w:p w14:paraId="5B8A3E77" w14:textId="77777777" w:rsidR="00BE4101" w:rsidRPr="008C086F" w:rsidRDefault="00390B86" w:rsidP="006C2CF7">
            <w:pPr>
              <w:pStyle w:val="NormalTableText"/>
              <w:rPr>
                <w:rFonts w:ascii="Calibri" w:hAnsi="Calibri"/>
                <w:sz w:val="22"/>
              </w:rPr>
            </w:pPr>
            <w:r w:rsidRPr="008C086F">
              <w:rPr>
                <w:rFonts w:ascii="Calibri" w:hAnsi="Calibri"/>
                <w:sz w:val="22"/>
              </w:rPr>
              <w:t>March 15, 2011</w:t>
            </w:r>
          </w:p>
        </w:tc>
        <w:tc>
          <w:tcPr>
            <w:tcW w:w="5863" w:type="dxa"/>
            <w:tcBorders>
              <w:top w:val="single" w:sz="6" w:space="0" w:color="auto"/>
              <w:left w:val="single" w:sz="6" w:space="0" w:color="auto"/>
              <w:bottom w:val="single" w:sz="6" w:space="0" w:color="auto"/>
              <w:right w:val="double" w:sz="6" w:space="0" w:color="auto"/>
            </w:tcBorders>
          </w:tcPr>
          <w:p w14:paraId="618B46C0" w14:textId="77777777" w:rsidR="00BE4101" w:rsidRPr="008C086F" w:rsidRDefault="00390B86" w:rsidP="006C2CF7">
            <w:pPr>
              <w:pStyle w:val="NormalTableText"/>
              <w:rPr>
                <w:rFonts w:ascii="Calibri" w:hAnsi="Calibri"/>
                <w:sz w:val="22"/>
              </w:rPr>
            </w:pPr>
            <w:r w:rsidRPr="008C086F">
              <w:rPr>
                <w:rFonts w:ascii="Calibri" w:hAnsi="Calibri"/>
                <w:sz w:val="22"/>
              </w:rPr>
              <w:t>Minor changes from Legal</w:t>
            </w:r>
          </w:p>
        </w:tc>
      </w:tr>
      <w:tr w:rsidR="00BE4101" w:rsidRPr="008C086F" w14:paraId="48B6FC97" w14:textId="77777777" w:rsidTr="00BE69C9">
        <w:trPr>
          <w:cantSplit/>
          <w:jc w:val="center"/>
        </w:trPr>
        <w:tc>
          <w:tcPr>
            <w:tcW w:w="1094" w:type="dxa"/>
            <w:tcBorders>
              <w:top w:val="single" w:sz="6" w:space="0" w:color="auto"/>
              <w:left w:val="double" w:sz="6" w:space="0" w:color="auto"/>
              <w:bottom w:val="single" w:sz="6" w:space="0" w:color="auto"/>
              <w:right w:val="single" w:sz="6" w:space="0" w:color="auto"/>
            </w:tcBorders>
          </w:tcPr>
          <w:p w14:paraId="4DA72034" w14:textId="77777777" w:rsidR="00BE4101" w:rsidRPr="008C086F" w:rsidRDefault="00030B24" w:rsidP="006C2CF7">
            <w:pPr>
              <w:pStyle w:val="NormalTableText"/>
              <w:rPr>
                <w:rFonts w:ascii="Calibri" w:hAnsi="Calibri"/>
                <w:sz w:val="22"/>
              </w:rPr>
            </w:pPr>
            <w:r w:rsidRPr="008C086F">
              <w:rPr>
                <w:rFonts w:ascii="Calibri" w:hAnsi="Calibri"/>
                <w:sz w:val="22"/>
              </w:rPr>
              <w:t>4</w:t>
            </w:r>
          </w:p>
        </w:tc>
        <w:tc>
          <w:tcPr>
            <w:tcW w:w="2385" w:type="dxa"/>
            <w:tcBorders>
              <w:top w:val="single" w:sz="6" w:space="0" w:color="auto"/>
              <w:left w:val="single" w:sz="6" w:space="0" w:color="auto"/>
              <w:bottom w:val="single" w:sz="6" w:space="0" w:color="auto"/>
              <w:right w:val="single" w:sz="6" w:space="0" w:color="auto"/>
            </w:tcBorders>
          </w:tcPr>
          <w:p w14:paraId="1F8B44CF" w14:textId="77777777" w:rsidR="00BE4101" w:rsidRPr="008C086F" w:rsidRDefault="00AE40F9" w:rsidP="006C2CF7">
            <w:pPr>
              <w:pStyle w:val="NormalTableText"/>
              <w:rPr>
                <w:rFonts w:ascii="Calibri" w:hAnsi="Calibri"/>
                <w:sz w:val="22"/>
              </w:rPr>
            </w:pPr>
            <w:r w:rsidRPr="008C086F">
              <w:rPr>
                <w:rFonts w:ascii="Calibri" w:hAnsi="Calibri"/>
                <w:sz w:val="22"/>
              </w:rPr>
              <w:t>June 5</w:t>
            </w:r>
            <w:r w:rsidR="00030B24" w:rsidRPr="008C086F">
              <w:rPr>
                <w:rFonts w:ascii="Calibri" w:hAnsi="Calibri"/>
                <w:sz w:val="22"/>
              </w:rPr>
              <w:t>, 2012</w:t>
            </w:r>
          </w:p>
        </w:tc>
        <w:tc>
          <w:tcPr>
            <w:tcW w:w="5863" w:type="dxa"/>
            <w:tcBorders>
              <w:top w:val="single" w:sz="6" w:space="0" w:color="auto"/>
              <w:left w:val="single" w:sz="6" w:space="0" w:color="auto"/>
              <w:bottom w:val="single" w:sz="6" w:space="0" w:color="auto"/>
              <w:right w:val="double" w:sz="6" w:space="0" w:color="auto"/>
            </w:tcBorders>
          </w:tcPr>
          <w:p w14:paraId="3CDB6B7A" w14:textId="77777777" w:rsidR="00BE4101" w:rsidRPr="008C086F" w:rsidRDefault="00030B24" w:rsidP="006C2CF7">
            <w:pPr>
              <w:pStyle w:val="NormalTableText"/>
              <w:rPr>
                <w:rFonts w:ascii="Calibri" w:hAnsi="Calibri"/>
                <w:sz w:val="22"/>
              </w:rPr>
            </w:pPr>
            <w:r w:rsidRPr="008C086F">
              <w:rPr>
                <w:rFonts w:ascii="Calibri" w:hAnsi="Calibri"/>
                <w:sz w:val="22"/>
              </w:rPr>
              <w:t>Added References and Replacement Parts Section</w:t>
            </w:r>
          </w:p>
        </w:tc>
      </w:tr>
      <w:tr w:rsidR="003C3B29" w:rsidRPr="008C086F" w14:paraId="1C806EBD" w14:textId="77777777" w:rsidTr="00BE69C9">
        <w:trPr>
          <w:cantSplit/>
          <w:jc w:val="center"/>
        </w:trPr>
        <w:tc>
          <w:tcPr>
            <w:tcW w:w="1094" w:type="dxa"/>
            <w:tcBorders>
              <w:top w:val="single" w:sz="6" w:space="0" w:color="auto"/>
              <w:left w:val="double" w:sz="6" w:space="0" w:color="auto"/>
              <w:bottom w:val="single" w:sz="6" w:space="0" w:color="auto"/>
              <w:right w:val="single" w:sz="6" w:space="0" w:color="auto"/>
            </w:tcBorders>
          </w:tcPr>
          <w:p w14:paraId="2F04FB75" w14:textId="77777777" w:rsidR="003C3B29" w:rsidRPr="008C086F" w:rsidRDefault="003C3B29" w:rsidP="006C2CF7">
            <w:pPr>
              <w:pStyle w:val="NormalTableText"/>
              <w:rPr>
                <w:rFonts w:ascii="Calibri" w:hAnsi="Calibri"/>
                <w:sz w:val="22"/>
              </w:rPr>
            </w:pPr>
            <w:r w:rsidRPr="008C086F">
              <w:rPr>
                <w:rFonts w:ascii="Calibri" w:hAnsi="Calibri"/>
                <w:sz w:val="22"/>
              </w:rPr>
              <w:t>5</w:t>
            </w:r>
          </w:p>
        </w:tc>
        <w:tc>
          <w:tcPr>
            <w:tcW w:w="2385" w:type="dxa"/>
            <w:tcBorders>
              <w:top w:val="single" w:sz="6" w:space="0" w:color="auto"/>
              <w:left w:val="single" w:sz="6" w:space="0" w:color="auto"/>
              <w:bottom w:val="single" w:sz="6" w:space="0" w:color="auto"/>
              <w:right w:val="single" w:sz="6" w:space="0" w:color="auto"/>
            </w:tcBorders>
          </w:tcPr>
          <w:p w14:paraId="6D2F7FBB" w14:textId="77777777" w:rsidR="003C3B29" w:rsidRPr="008C086F" w:rsidRDefault="003C3B29" w:rsidP="006C2CF7">
            <w:pPr>
              <w:pStyle w:val="NormalTableText"/>
              <w:rPr>
                <w:rFonts w:ascii="Calibri" w:hAnsi="Calibri"/>
                <w:sz w:val="22"/>
              </w:rPr>
            </w:pPr>
            <w:r w:rsidRPr="008C086F">
              <w:rPr>
                <w:rFonts w:ascii="Calibri" w:hAnsi="Calibri"/>
                <w:sz w:val="22"/>
              </w:rPr>
              <w:t>July 3, 2012</w:t>
            </w:r>
          </w:p>
        </w:tc>
        <w:tc>
          <w:tcPr>
            <w:tcW w:w="5863" w:type="dxa"/>
            <w:tcBorders>
              <w:top w:val="single" w:sz="6" w:space="0" w:color="auto"/>
              <w:left w:val="single" w:sz="6" w:space="0" w:color="auto"/>
              <w:bottom w:val="single" w:sz="6" w:space="0" w:color="auto"/>
              <w:right w:val="double" w:sz="6" w:space="0" w:color="auto"/>
            </w:tcBorders>
          </w:tcPr>
          <w:p w14:paraId="52442D08" w14:textId="77777777" w:rsidR="003C3B29" w:rsidRPr="008C086F" w:rsidRDefault="003C3B29" w:rsidP="006C2CF7">
            <w:pPr>
              <w:pStyle w:val="NormalTableText"/>
              <w:rPr>
                <w:rFonts w:ascii="Calibri" w:hAnsi="Calibri"/>
                <w:sz w:val="22"/>
              </w:rPr>
            </w:pPr>
            <w:r w:rsidRPr="008C086F">
              <w:rPr>
                <w:rFonts w:ascii="Calibri" w:hAnsi="Calibri"/>
                <w:sz w:val="22"/>
              </w:rPr>
              <w:t>Reformatted to Remove White Space</w:t>
            </w:r>
          </w:p>
        </w:tc>
      </w:tr>
      <w:tr w:rsidR="00BE69C9" w:rsidRPr="008C086F" w14:paraId="28DC2CEA" w14:textId="77777777" w:rsidTr="00BE69C9">
        <w:trPr>
          <w:cantSplit/>
          <w:jc w:val="center"/>
        </w:trPr>
        <w:tc>
          <w:tcPr>
            <w:tcW w:w="1094" w:type="dxa"/>
            <w:tcBorders>
              <w:top w:val="single" w:sz="6" w:space="0" w:color="auto"/>
              <w:left w:val="double" w:sz="6" w:space="0" w:color="auto"/>
              <w:bottom w:val="single" w:sz="6" w:space="0" w:color="auto"/>
              <w:right w:val="single" w:sz="6" w:space="0" w:color="auto"/>
            </w:tcBorders>
          </w:tcPr>
          <w:p w14:paraId="0625128B" w14:textId="77777777" w:rsidR="00BE69C9" w:rsidRPr="008C086F" w:rsidRDefault="00BE69C9" w:rsidP="006C2CF7">
            <w:pPr>
              <w:pStyle w:val="NormalTableText"/>
              <w:rPr>
                <w:rFonts w:ascii="Calibri" w:hAnsi="Calibri"/>
                <w:sz w:val="22"/>
              </w:rPr>
            </w:pPr>
            <w:r w:rsidRPr="008C086F">
              <w:rPr>
                <w:rFonts w:ascii="Calibri" w:hAnsi="Calibri"/>
                <w:sz w:val="22"/>
              </w:rPr>
              <w:t>6</w:t>
            </w:r>
          </w:p>
        </w:tc>
        <w:tc>
          <w:tcPr>
            <w:tcW w:w="2385" w:type="dxa"/>
            <w:tcBorders>
              <w:top w:val="single" w:sz="6" w:space="0" w:color="auto"/>
              <w:left w:val="single" w:sz="6" w:space="0" w:color="auto"/>
              <w:bottom w:val="single" w:sz="6" w:space="0" w:color="auto"/>
              <w:right w:val="single" w:sz="6" w:space="0" w:color="auto"/>
            </w:tcBorders>
          </w:tcPr>
          <w:p w14:paraId="574515B8" w14:textId="77777777" w:rsidR="00BE69C9" w:rsidRPr="008C086F" w:rsidRDefault="00BE69C9" w:rsidP="006C2CF7">
            <w:pPr>
              <w:pStyle w:val="NormalTableText"/>
              <w:rPr>
                <w:rFonts w:ascii="Calibri" w:hAnsi="Calibri"/>
                <w:sz w:val="22"/>
              </w:rPr>
            </w:pPr>
            <w:r w:rsidRPr="008C086F">
              <w:rPr>
                <w:rFonts w:ascii="Calibri" w:hAnsi="Calibri"/>
                <w:sz w:val="22"/>
              </w:rPr>
              <w:t>April 22, 2015</w:t>
            </w:r>
          </w:p>
        </w:tc>
        <w:tc>
          <w:tcPr>
            <w:tcW w:w="5863" w:type="dxa"/>
            <w:tcBorders>
              <w:top w:val="single" w:sz="6" w:space="0" w:color="auto"/>
              <w:left w:val="single" w:sz="6" w:space="0" w:color="auto"/>
              <w:bottom w:val="single" w:sz="6" w:space="0" w:color="auto"/>
              <w:right w:val="double" w:sz="6" w:space="0" w:color="auto"/>
            </w:tcBorders>
          </w:tcPr>
          <w:p w14:paraId="105F08AA" w14:textId="77777777" w:rsidR="00BE69C9" w:rsidRPr="008C086F" w:rsidRDefault="00BE69C9" w:rsidP="006C2CF7">
            <w:pPr>
              <w:pStyle w:val="NormalTableText"/>
              <w:rPr>
                <w:rFonts w:ascii="Calibri" w:hAnsi="Calibri"/>
                <w:sz w:val="22"/>
              </w:rPr>
            </w:pPr>
            <w:r w:rsidRPr="008C086F">
              <w:rPr>
                <w:rFonts w:ascii="Calibri" w:hAnsi="Calibri"/>
                <w:sz w:val="22"/>
              </w:rPr>
              <w:t>General formatting</w:t>
            </w:r>
          </w:p>
        </w:tc>
      </w:tr>
      <w:tr w:rsidR="00D72C64" w:rsidRPr="008C086F" w14:paraId="1C96A14A" w14:textId="77777777" w:rsidTr="00BE69C9">
        <w:trPr>
          <w:cantSplit/>
          <w:jc w:val="center"/>
        </w:trPr>
        <w:tc>
          <w:tcPr>
            <w:tcW w:w="1094" w:type="dxa"/>
            <w:tcBorders>
              <w:top w:val="single" w:sz="6" w:space="0" w:color="auto"/>
              <w:left w:val="double" w:sz="6" w:space="0" w:color="auto"/>
              <w:bottom w:val="single" w:sz="6" w:space="0" w:color="auto"/>
              <w:right w:val="single" w:sz="6" w:space="0" w:color="auto"/>
            </w:tcBorders>
          </w:tcPr>
          <w:p w14:paraId="21B3C79B" w14:textId="77777777" w:rsidR="00D72C64" w:rsidRPr="008C086F" w:rsidRDefault="00D72C64" w:rsidP="006C2CF7">
            <w:pPr>
              <w:pStyle w:val="NormalTableText"/>
              <w:rPr>
                <w:rFonts w:ascii="Calibri" w:hAnsi="Calibri"/>
                <w:sz w:val="22"/>
              </w:rPr>
            </w:pPr>
            <w:r>
              <w:rPr>
                <w:rFonts w:ascii="Calibri" w:hAnsi="Calibri"/>
                <w:sz w:val="22"/>
              </w:rPr>
              <w:t>7</w:t>
            </w:r>
          </w:p>
        </w:tc>
        <w:tc>
          <w:tcPr>
            <w:tcW w:w="2385" w:type="dxa"/>
            <w:tcBorders>
              <w:top w:val="single" w:sz="6" w:space="0" w:color="auto"/>
              <w:left w:val="single" w:sz="6" w:space="0" w:color="auto"/>
              <w:bottom w:val="single" w:sz="6" w:space="0" w:color="auto"/>
              <w:right w:val="single" w:sz="6" w:space="0" w:color="auto"/>
            </w:tcBorders>
          </w:tcPr>
          <w:p w14:paraId="08FD3A70" w14:textId="77777777" w:rsidR="00D72C64" w:rsidRPr="008C086F" w:rsidRDefault="002E16A8" w:rsidP="006C2CF7">
            <w:pPr>
              <w:pStyle w:val="NormalTableText"/>
              <w:rPr>
                <w:rFonts w:ascii="Calibri" w:hAnsi="Calibri"/>
                <w:sz w:val="22"/>
              </w:rPr>
            </w:pPr>
            <w:r>
              <w:rPr>
                <w:rFonts w:ascii="Calibri" w:hAnsi="Calibri"/>
                <w:sz w:val="22"/>
              </w:rPr>
              <w:t>April 11, 2016</w:t>
            </w:r>
          </w:p>
        </w:tc>
        <w:tc>
          <w:tcPr>
            <w:tcW w:w="5863" w:type="dxa"/>
            <w:tcBorders>
              <w:top w:val="single" w:sz="6" w:space="0" w:color="auto"/>
              <w:left w:val="single" w:sz="6" w:space="0" w:color="auto"/>
              <w:bottom w:val="single" w:sz="6" w:space="0" w:color="auto"/>
              <w:right w:val="double" w:sz="6" w:space="0" w:color="auto"/>
            </w:tcBorders>
          </w:tcPr>
          <w:p w14:paraId="75B785D8" w14:textId="77777777" w:rsidR="00D72C64" w:rsidRPr="008C086F" w:rsidRDefault="00D72C64" w:rsidP="002E16A8">
            <w:pPr>
              <w:pStyle w:val="NormalTableText"/>
              <w:rPr>
                <w:rFonts w:ascii="Calibri" w:hAnsi="Calibri"/>
                <w:sz w:val="22"/>
              </w:rPr>
            </w:pPr>
            <w:r>
              <w:rPr>
                <w:rFonts w:ascii="Calibri" w:hAnsi="Calibri"/>
                <w:sz w:val="22"/>
              </w:rPr>
              <w:t xml:space="preserve">Phase 1 </w:t>
            </w:r>
            <w:r w:rsidR="002E16A8">
              <w:rPr>
                <w:rFonts w:ascii="Calibri" w:hAnsi="Calibri"/>
                <w:sz w:val="22"/>
              </w:rPr>
              <w:t>Update</w:t>
            </w:r>
            <w:r>
              <w:rPr>
                <w:rFonts w:ascii="Calibri" w:hAnsi="Calibri"/>
                <w:sz w:val="22"/>
              </w:rPr>
              <w:t xml:space="preserve"> (AV)</w:t>
            </w:r>
          </w:p>
        </w:tc>
      </w:tr>
      <w:tr w:rsidR="00D72C64" w:rsidRPr="008C086F" w14:paraId="0E32B77B" w14:textId="77777777" w:rsidTr="00BE69C9">
        <w:trPr>
          <w:cantSplit/>
          <w:jc w:val="center"/>
        </w:trPr>
        <w:tc>
          <w:tcPr>
            <w:tcW w:w="1094" w:type="dxa"/>
            <w:tcBorders>
              <w:top w:val="single" w:sz="6" w:space="0" w:color="auto"/>
              <w:left w:val="double" w:sz="6" w:space="0" w:color="auto"/>
              <w:bottom w:val="single" w:sz="6" w:space="0" w:color="auto"/>
              <w:right w:val="single" w:sz="6" w:space="0" w:color="auto"/>
            </w:tcBorders>
          </w:tcPr>
          <w:p w14:paraId="59B6440F" w14:textId="77777777" w:rsidR="00D72C64" w:rsidRPr="008C086F" w:rsidRDefault="00D72C64" w:rsidP="006C2CF7">
            <w:pPr>
              <w:pStyle w:val="NormalTableText"/>
              <w:rPr>
                <w:rFonts w:ascii="Calibri" w:hAnsi="Calibri"/>
                <w:sz w:val="22"/>
              </w:rPr>
            </w:pPr>
          </w:p>
        </w:tc>
        <w:tc>
          <w:tcPr>
            <w:tcW w:w="2385" w:type="dxa"/>
            <w:tcBorders>
              <w:top w:val="single" w:sz="6" w:space="0" w:color="auto"/>
              <w:left w:val="single" w:sz="6" w:space="0" w:color="auto"/>
              <w:bottom w:val="single" w:sz="6" w:space="0" w:color="auto"/>
              <w:right w:val="single" w:sz="6" w:space="0" w:color="auto"/>
            </w:tcBorders>
          </w:tcPr>
          <w:p w14:paraId="405DEBC9" w14:textId="77777777" w:rsidR="00D72C64" w:rsidRPr="008C086F" w:rsidRDefault="00D72C64" w:rsidP="006C2CF7">
            <w:pPr>
              <w:pStyle w:val="NormalTableText"/>
              <w:rPr>
                <w:rFonts w:ascii="Calibri" w:hAnsi="Calibri"/>
                <w:sz w:val="22"/>
              </w:rPr>
            </w:pPr>
          </w:p>
        </w:tc>
        <w:tc>
          <w:tcPr>
            <w:tcW w:w="5863" w:type="dxa"/>
            <w:tcBorders>
              <w:top w:val="single" w:sz="6" w:space="0" w:color="auto"/>
              <w:left w:val="single" w:sz="6" w:space="0" w:color="auto"/>
              <w:bottom w:val="single" w:sz="6" w:space="0" w:color="auto"/>
              <w:right w:val="double" w:sz="6" w:space="0" w:color="auto"/>
            </w:tcBorders>
          </w:tcPr>
          <w:p w14:paraId="6E2B4CEB" w14:textId="77777777" w:rsidR="00D72C64" w:rsidRPr="008C086F" w:rsidRDefault="00D72C64" w:rsidP="006C2CF7">
            <w:pPr>
              <w:pStyle w:val="NormalTableText"/>
              <w:rPr>
                <w:rFonts w:ascii="Calibri" w:hAnsi="Calibri"/>
                <w:sz w:val="22"/>
              </w:rPr>
            </w:pPr>
          </w:p>
        </w:tc>
      </w:tr>
    </w:tbl>
    <w:p w14:paraId="4AB59092" w14:textId="77777777" w:rsidR="00FE7911" w:rsidRPr="008C086F" w:rsidRDefault="00FE7911" w:rsidP="00FE7911">
      <w:pPr>
        <w:pStyle w:val="Heading1"/>
        <w:numPr>
          <w:ilvl w:val="0"/>
          <w:numId w:val="0"/>
        </w:numPr>
        <w:tabs>
          <w:tab w:val="left" w:pos="1080"/>
        </w:tabs>
      </w:pPr>
    </w:p>
    <w:p w14:paraId="3278154B" w14:textId="77777777" w:rsidR="00FE7911" w:rsidRPr="008C086F" w:rsidRDefault="00FE7911" w:rsidP="00FE7911">
      <w:pPr>
        <w:pStyle w:val="BodyText"/>
        <w:rPr>
          <w:rFonts w:ascii="Calibri" w:hAnsi="Calibri"/>
        </w:rPr>
      </w:pPr>
    </w:p>
    <w:p w14:paraId="43D5B96F" w14:textId="77777777" w:rsidR="00FE7911" w:rsidRPr="008C086F" w:rsidRDefault="00FE7911" w:rsidP="00FE7911">
      <w:pPr>
        <w:pStyle w:val="BodyText"/>
        <w:pBdr>
          <w:top w:val="single" w:sz="4" w:space="1" w:color="auto"/>
          <w:left w:val="single" w:sz="4" w:space="0" w:color="auto"/>
          <w:bottom w:val="single" w:sz="4" w:space="1" w:color="auto"/>
          <w:right w:val="single" w:sz="4" w:space="4" w:color="auto"/>
        </w:pBdr>
        <w:rPr>
          <w:rFonts w:ascii="Calibri" w:hAnsi="Calibri"/>
        </w:rPr>
      </w:pPr>
      <w:r w:rsidRPr="008C086F">
        <w:rPr>
          <w:rFonts w:ascii="Calibri" w:hAnsi="Calibri"/>
        </w:rPr>
        <w:t>NOTE:</w:t>
      </w:r>
    </w:p>
    <w:p w14:paraId="7937B355" w14:textId="77777777" w:rsidR="00FE7911" w:rsidRPr="008C086F" w:rsidRDefault="00FE7911" w:rsidP="00FE7911">
      <w:pPr>
        <w:pStyle w:val="BodyText"/>
        <w:pBdr>
          <w:top w:val="single" w:sz="4" w:space="1" w:color="auto"/>
          <w:left w:val="single" w:sz="4" w:space="0" w:color="auto"/>
          <w:bottom w:val="single" w:sz="4" w:space="1" w:color="auto"/>
          <w:right w:val="single" w:sz="4" w:space="4" w:color="auto"/>
        </w:pBdr>
        <w:rPr>
          <w:rFonts w:ascii="Calibri" w:hAnsi="Calibri"/>
        </w:rPr>
      </w:pPr>
      <w:r w:rsidRPr="008C086F">
        <w:rPr>
          <w:rFonts w:ascii="Calibri" w:hAnsi="Calibri"/>
        </w:rPr>
        <w:t>This is a CONTROLLED Document. Any documents appearing in paper form are not controlled and should be checked against the on-line file version prior to use.</w:t>
      </w:r>
    </w:p>
    <w:p w14:paraId="68E7C62D" w14:textId="77777777" w:rsidR="00FE7911" w:rsidRPr="008C086F" w:rsidRDefault="00FE7911" w:rsidP="00FE7911">
      <w:pPr>
        <w:pStyle w:val="BodyText"/>
        <w:pBdr>
          <w:top w:val="single" w:sz="4" w:space="1" w:color="auto"/>
          <w:left w:val="single" w:sz="4" w:space="0" w:color="auto"/>
          <w:bottom w:val="single" w:sz="4" w:space="1" w:color="auto"/>
          <w:right w:val="single" w:sz="4" w:space="4" w:color="auto"/>
        </w:pBdr>
        <w:rPr>
          <w:rFonts w:ascii="Calibri" w:hAnsi="Calibri"/>
        </w:rPr>
      </w:pPr>
      <w:r w:rsidRPr="008C086F">
        <w:rPr>
          <w:rFonts w:ascii="Calibri" w:hAnsi="Calibri"/>
          <w:b/>
          <w:bCs/>
        </w:rPr>
        <w:t xml:space="preserve">Notice: </w:t>
      </w:r>
      <w:r w:rsidRPr="008C086F">
        <w:rPr>
          <w:rFonts w:ascii="Calibri" w:hAnsi="Calibri"/>
        </w:rPr>
        <w:t>This Document hardcopy must be used for reference purpose only.</w:t>
      </w:r>
    </w:p>
    <w:p w14:paraId="1EAAA7C2" w14:textId="77777777" w:rsidR="00FE7911" w:rsidRPr="008C086F" w:rsidRDefault="00FE7911" w:rsidP="00FE7911">
      <w:pPr>
        <w:pStyle w:val="BodyText"/>
        <w:pBdr>
          <w:top w:val="single" w:sz="4" w:space="1" w:color="auto"/>
          <w:left w:val="single" w:sz="4" w:space="0" w:color="auto"/>
          <w:bottom w:val="single" w:sz="4" w:space="1" w:color="auto"/>
          <w:right w:val="single" w:sz="4" w:space="4" w:color="auto"/>
        </w:pBdr>
        <w:rPr>
          <w:rFonts w:ascii="Calibri" w:hAnsi="Calibri"/>
          <w:b/>
        </w:rPr>
      </w:pPr>
      <w:r w:rsidRPr="008C086F">
        <w:rPr>
          <w:rFonts w:ascii="Calibri" w:hAnsi="Calibri"/>
          <w:b/>
        </w:rPr>
        <w:t>The on-line copy is the current version of the document.</w:t>
      </w:r>
    </w:p>
    <w:p w14:paraId="13F2772D" w14:textId="77777777" w:rsidR="00030B24" w:rsidRPr="008C086F" w:rsidRDefault="00030B24" w:rsidP="005D1558">
      <w:pPr>
        <w:pStyle w:val="BodyText"/>
        <w:rPr>
          <w:rFonts w:ascii="Calibri" w:hAnsi="Calibri"/>
          <w:b/>
          <w:bCs/>
        </w:rPr>
      </w:pPr>
    </w:p>
    <w:p w14:paraId="57D2A794" w14:textId="77777777" w:rsidR="00F6204E" w:rsidRPr="008C086F" w:rsidRDefault="002E16A8" w:rsidP="00F5273F">
      <w:pPr>
        <w:pStyle w:val="Heading1"/>
        <w:tabs>
          <w:tab w:val="left" w:pos="1080"/>
        </w:tabs>
        <w:ind w:left="1080" w:hanging="1080"/>
      </w:pPr>
      <w:r>
        <w:br w:type="page"/>
      </w:r>
      <w:commentRangeStart w:id="0"/>
      <w:r w:rsidR="00960901" w:rsidRPr="008C086F">
        <w:lastRenderedPageBreak/>
        <w:t>GEneral</w:t>
      </w:r>
      <w:commentRangeEnd w:id="0"/>
      <w:r w:rsidR="00A82ADD">
        <w:rPr>
          <w:rStyle w:val="CommentReference"/>
          <w:caps w:val="0"/>
        </w:rPr>
        <w:commentReference w:id="0"/>
      </w:r>
    </w:p>
    <w:p w14:paraId="4773B560" w14:textId="77777777" w:rsidR="00C80C03" w:rsidRPr="008C086F" w:rsidRDefault="00DA097A" w:rsidP="00DA097A">
      <w:pPr>
        <w:pStyle w:val="Heading2"/>
      </w:pPr>
      <w:r w:rsidRPr="008C086F">
        <w:t>Related</w:t>
      </w:r>
      <w:r w:rsidR="00BE69C9">
        <w:t xml:space="preserve"> </w:t>
      </w:r>
      <w:r w:rsidRPr="008C086F">
        <w:t>Sections</w:t>
      </w:r>
    </w:p>
    <w:p w14:paraId="3D021132" w14:textId="77777777" w:rsidR="00BF10D2" w:rsidRPr="002E16A8" w:rsidDel="00CB5114" w:rsidRDefault="00BF10D2" w:rsidP="003C3B29">
      <w:pPr>
        <w:pStyle w:val="Heading3"/>
        <w:numPr>
          <w:ilvl w:val="0"/>
          <w:numId w:val="0"/>
        </w:numPr>
        <w:tabs>
          <w:tab w:val="left" w:pos="709"/>
        </w:tabs>
        <w:ind w:left="709"/>
        <w:rPr>
          <w:del w:id="1" w:author="Mabel Chow" w:date="2022-04-26T10:28:00Z"/>
          <w:rFonts w:cs="Arial"/>
          <w:highlight w:val="yellow"/>
        </w:rPr>
      </w:pPr>
      <w:del w:id="2" w:author="Mabel Chow" w:date="2022-04-26T10:28:00Z">
        <w:r w:rsidRPr="002E16A8" w:rsidDel="00CB5114">
          <w:rPr>
            <w:rFonts w:cs="Arial"/>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135A8588" w14:textId="77777777" w:rsidR="00BF10D2" w:rsidRPr="002E16A8" w:rsidDel="00CB5114" w:rsidRDefault="00BF10D2" w:rsidP="003C3B29">
      <w:pPr>
        <w:pStyle w:val="Heading3"/>
        <w:numPr>
          <w:ilvl w:val="0"/>
          <w:numId w:val="0"/>
        </w:numPr>
        <w:tabs>
          <w:tab w:val="left" w:pos="709"/>
        </w:tabs>
        <w:ind w:left="709"/>
        <w:rPr>
          <w:del w:id="3" w:author="Mabel Chow" w:date="2022-04-26T10:28:00Z"/>
          <w:rFonts w:cs="Arial"/>
          <w:highlight w:val="yellow"/>
        </w:rPr>
      </w:pPr>
    </w:p>
    <w:p w14:paraId="12C16822" w14:textId="77777777" w:rsidR="00BF10D2" w:rsidRPr="002E16A8" w:rsidDel="00CB5114" w:rsidRDefault="00BF10D2" w:rsidP="003C3B29">
      <w:pPr>
        <w:pStyle w:val="Heading3"/>
        <w:numPr>
          <w:ilvl w:val="0"/>
          <w:numId w:val="0"/>
        </w:numPr>
        <w:tabs>
          <w:tab w:val="left" w:pos="709"/>
        </w:tabs>
        <w:ind w:left="709"/>
        <w:rPr>
          <w:del w:id="4" w:author="Mabel Chow" w:date="2022-04-26T10:28:00Z"/>
          <w:rFonts w:cs="Arial"/>
          <w:highlight w:val="yellow"/>
        </w:rPr>
      </w:pPr>
      <w:del w:id="5" w:author="Mabel Chow" w:date="2022-04-26T10:28:00Z">
        <w:r w:rsidRPr="002E16A8" w:rsidDel="00CB5114">
          <w:rPr>
            <w:rFonts w:cs="Arial"/>
            <w:highlight w:val="yellow"/>
          </w:rPr>
          <w:delText>Cross-referencing here may also be used to coordinate assemblies or systems whose components may span multiple Sections and which must meet certain performance requirements as an assembly or system.</w:delText>
        </w:r>
      </w:del>
    </w:p>
    <w:p w14:paraId="20C49CE5" w14:textId="77777777" w:rsidR="00BF10D2" w:rsidRPr="002E16A8" w:rsidDel="00CB5114" w:rsidRDefault="00BF10D2" w:rsidP="003C3B29">
      <w:pPr>
        <w:pStyle w:val="Heading3"/>
        <w:numPr>
          <w:ilvl w:val="0"/>
          <w:numId w:val="0"/>
        </w:numPr>
        <w:tabs>
          <w:tab w:val="left" w:pos="709"/>
        </w:tabs>
        <w:ind w:left="709"/>
        <w:rPr>
          <w:del w:id="6" w:author="Mabel Chow" w:date="2022-04-26T10:28:00Z"/>
          <w:rFonts w:cs="Arial"/>
          <w:highlight w:val="yellow"/>
        </w:rPr>
      </w:pPr>
    </w:p>
    <w:p w14:paraId="31C3CE0A" w14:textId="77777777" w:rsidR="00BF10D2" w:rsidRPr="002E16A8" w:rsidDel="00CB5114" w:rsidRDefault="00BF10D2" w:rsidP="003C3B29">
      <w:pPr>
        <w:pStyle w:val="Heading3"/>
        <w:numPr>
          <w:ilvl w:val="0"/>
          <w:numId w:val="0"/>
        </w:numPr>
        <w:tabs>
          <w:tab w:val="left" w:pos="709"/>
        </w:tabs>
        <w:ind w:left="709"/>
        <w:rPr>
          <w:del w:id="7" w:author="Mabel Chow" w:date="2022-04-26T10:28:00Z"/>
          <w:rFonts w:cs="Arial"/>
          <w:highlight w:val="yellow"/>
        </w:rPr>
      </w:pPr>
      <w:del w:id="8" w:author="Mabel Chow" w:date="2022-04-26T10:28:00Z">
        <w:r w:rsidRPr="002E16A8" w:rsidDel="00CB5114">
          <w:rPr>
            <w:rFonts w:cs="Arial"/>
            <w:highlight w:val="yellow"/>
          </w:rPr>
          <w:delText>Contractor is responsible for coordination of the Work.</w:delText>
        </w:r>
      </w:del>
    </w:p>
    <w:p w14:paraId="3FC42F19" w14:textId="77777777" w:rsidR="00BF10D2" w:rsidRPr="002E16A8" w:rsidDel="00CB5114" w:rsidRDefault="00BF10D2" w:rsidP="003C3B29">
      <w:pPr>
        <w:pStyle w:val="Heading3"/>
        <w:numPr>
          <w:ilvl w:val="0"/>
          <w:numId w:val="0"/>
        </w:numPr>
        <w:tabs>
          <w:tab w:val="left" w:pos="709"/>
        </w:tabs>
        <w:ind w:left="709"/>
        <w:rPr>
          <w:del w:id="9" w:author="Mabel Chow" w:date="2022-04-26T10:28:00Z"/>
          <w:rFonts w:cs="Arial"/>
          <w:highlight w:val="yellow"/>
        </w:rPr>
      </w:pPr>
    </w:p>
    <w:p w14:paraId="644FA746" w14:textId="77777777" w:rsidR="00BF10D2" w:rsidRPr="008C086F" w:rsidDel="00CB5114" w:rsidRDefault="00BF10D2" w:rsidP="003C3B29">
      <w:pPr>
        <w:pStyle w:val="Heading3"/>
        <w:numPr>
          <w:ilvl w:val="0"/>
          <w:numId w:val="0"/>
        </w:numPr>
        <w:tabs>
          <w:tab w:val="left" w:pos="709"/>
        </w:tabs>
        <w:ind w:left="709"/>
        <w:rPr>
          <w:del w:id="10" w:author="Mabel Chow" w:date="2022-04-26T10:28:00Z"/>
          <w:rFonts w:cs="Arial"/>
        </w:rPr>
      </w:pPr>
      <w:del w:id="11" w:author="Mabel Chow" w:date="2022-04-26T10:28:00Z">
        <w:r w:rsidRPr="002E16A8" w:rsidDel="00CB5114">
          <w:rPr>
            <w:rFonts w:cs="Arial"/>
            <w:highlight w:val="yellow"/>
          </w:rPr>
          <w:delText>This Section is to be completed/updated during the design development by the Consultant. If it is not applicable to the section for the specific project it may be deleted.]</w:delText>
        </w:r>
      </w:del>
    </w:p>
    <w:p w14:paraId="5ED1166C" w14:textId="77777777" w:rsidR="00BF10D2" w:rsidRPr="008C086F" w:rsidDel="00CB5114" w:rsidRDefault="00BF10D2" w:rsidP="003C3B29">
      <w:pPr>
        <w:pStyle w:val="Heading3"/>
        <w:numPr>
          <w:ilvl w:val="0"/>
          <w:numId w:val="0"/>
        </w:numPr>
        <w:tabs>
          <w:tab w:val="left" w:pos="709"/>
        </w:tabs>
        <w:ind w:left="709"/>
        <w:rPr>
          <w:del w:id="12" w:author="Mabel Chow" w:date="2022-04-26T10:28:00Z"/>
          <w:rFonts w:cs="Arial"/>
        </w:rPr>
      </w:pPr>
    </w:p>
    <w:p w14:paraId="16561FF4" w14:textId="77777777" w:rsidR="00BF10D2" w:rsidRPr="008C086F" w:rsidDel="00CB5114" w:rsidRDefault="00BF10D2" w:rsidP="003C3B29">
      <w:pPr>
        <w:pStyle w:val="Heading3"/>
        <w:numPr>
          <w:ilvl w:val="0"/>
          <w:numId w:val="0"/>
        </w:numPr>
        <w:tabs>
          <w:tab w:val="left" w:pos="709"/>
        </w:tabs>
        <w:ind w:left="709"/>
        <w:rPr>
          <w:del w:id="13" w:author="Mabel Chow" w:date="2022-04-26T10:28:00Z"/>
          <w:rFonts w:cs="Arial"/>
        </w:rPr>
      </w:pPr>
      <w:del w:id="14" w:author="Mabel Chow" w:date="2022-04-26T10:28:00Z">
        <w:r w:rsidRPr="002E16A8" w:rsidDel="00CB5114">
          <w:rPr>
            <w:rFonts w:cs="Arial"/>
            <w:highlight w:val="yellow"/>
          </w:rPr>
          <w:delText>[List Sections specifying installation of products supplied but not installed under this Section and indicate specific items.]</w:delText>
        </w:r>
      </w:del>
    </w:p>
    <w:p w14:paraId="01148AA4" w14:textId="77777777" w:rsidR="00BF10D2" w:rsidRPr="008C086F" w:rsidDel="00CB5114" w:rsidRDefault="00BF10D2" w:rsidP="005D1558">
      <w:pPr>
        <w:pStyle w:val="Heading3"/>
        <w:tabs>
          <w:tab w:val="clear" w:pos="1440"/>
          <w:tab w:val="left" w:pos="1418"/>
        </w:tabs>
        <w:ind w:left="1418" w:hanging="709"/>
        <w:rPr>
          <w:del w:id="15" w:author="Mabel Chow" w:date="2022-04-26T10:28:00Z"/>
        </w:rPr>
      </w:pPr>
      <w:del w:id="16" w:author="Mabel Chow" w:date="2022-04-26T10:28:00Z">
        <w:r w:rsidRPr="008C086F" w:rsidDel="00CB5114">
          <w:delText>Section [______ – ____________]:  Execution requirements for ...[item]...  specified under this Section.</w:delText>
        </w:r>
      </w:del>
    </w:p>
    <w:p w14:paraId="0C17757F" w14:textId="77777777" w:rsidR="00BF10D2" w:rsidRPr="008C086F" w:rsidDel="00CB5114" w:rsidRDefault="00BF10D2" w:rsidP="00BF10D2">
      <w:pPr>
        <w:pStyle w:val="Heading3"/>
        <w:numPr>
          <w:ilvl w:val="0"/>
          <w:numId w:val="0"/>
        </w:numPr>
        <w:ind w:left="4320"/>
        <w:rPr>
          <w:del w:id="17" w:author="Mabel Chow" w:date="2022-04-26T10:28:00Z"/>
          <w:rFonts w:cs="Arial"/>
        </w:rPr>
      </w:pPr>
    </w:p>
    <w:p w14:paraId="7B033A4A" w14:textId="77777777" w:rsidR="00BF10D2" w:rsidRPr="008C086F" w:rsidDel="00CB5114" w:rsidRDefault="00BF10D2" w:rsidP="005D1558">
      <w:pPr>
        <w:pStyle w:val="Heading3"/>
        <w:numPr>
          <w:ilvl w:val="0"/>
          <w:numId w:val="0"/>
        </w:numPr>
        <w:tabs>
          <w:tab w:val="left" w:pos="709"/>
        </w:tabs>
        <w:ind w:left="709"/>
        <w:rPr>
          <w:del w:id="18" w:author="Mabel Chow" w:date="2022-04-26T10:28:00Z"/>
          <w:rFonts w:cs="Arial"/>
        </w:rPr>
      </w:pPr>
      <w:del w:id="19" w:author="Mabel Chow" w:date="2022-04-26T10:28:00Z">
        <w:r w:rsidRPr="002E16A8" w:rsidDel="00CB5114">
          <w:rPr>
            <w:rFonts w:cs="Arial"/>
            <w:highlight w:val="yellow"/>
          </w:rPr>
          <w:delText>[List Sections specifying products installed but not supplied under this Section and indicate specific items.]</w:delText>
        </w:r>
      </w:del>
    </w:p>
    <w:p w14:paraId="45E01438" w14:textId="77777777" w:rsidR="00BF10D2" w:rsidRPr="008C086F" w:rsidDel="00CB5114" w:rsidRDefault="00BF10D2" w:rsidP="002E16A8">
      <w:pPr>
        <w:pStyle w:val="Heading3"/>
        <w:numPr>
          <w:ilvl w:val="2"/>
          <w:numId w:val="23"/>
        </w:numPr>
        <w:tabs>
          <w:tab w:val="clear" w:pos="1440"/>
          <w:tab w:val="left" w:pos="1418"/>
        </w:tabs>
        <w:rPr>
          <w:del w:id="20" w:author="Mabel Chow" w:date="2022-04-26T10:28:00Z"/>
        </w:rPr>
      </w:pPr>
      <w:del w:id="21" w:author="Mabel Chow" w:date="2022-04-26T10:28:00Z">
        <w:r w:rsidRPr="008C086F" w:rsidDel="00CB5114">
          <w:delText>Section [______ – ____________]:  Product requirements for ...[item]...  for installation under this Section.</w:delText>
        </w:r>
      </w:del>
    </w:p>
    <w:p w14:paraId="407476CB" w14:textId="77777777" w:rsidR="00BF10D2" w:rsidRPr="008C086F" w:rsidDel="00CB5114" w:rsidRDefault="00BF10D2" w:rsidP="00BF10D2">
      <w:pPr>
        <w:pStyle w:val="Heading3"/>
        <w:numPr>
          <w:ilvl w:val="0"/>
          <w:numId w:val="0"/>
        </w:numPr>
        <w:ind w:left="4320"/>
        <w:rPr>
          <w:del w:id="22" w:author="Mabel Chow" w:date="2022-04-26T10:28:00Z"/>
          <w:rFonts w:cs="Arial"/>
        </w:rPr>
      </w:pPr>
    </w:p>
    <w:p w14:paraId="4EFE2A67" w14:textId="77777777" w:rsidR="00BF10D2" w:rsidRPr="008C086F" w:rsidDel="00CB5114" w:rsidRDefault="00BF10D2" w:rsidP="005D1558">
      <w:pPr>
        <w:pStyle w:val="Heading3"/>
        <w:numPr>
          <w:ilvl w:val="0"/>
          <w:numId w:val="0"/>
        </w:numPr>
        <w:tabs>
          <w:tab w:val="left" w:pos="709"/>
        </w:tabs>
        <w:ind w:left="709"/>
        <w:rPr>
          <w:del w:id="23" w:author="Mabel Chow" w:date="2022-04-26T10:28:00Z"/>
          <w:rFonts w:cs="Arial"/>
        </w:rPr>
      </w:pPr>
      <w:del w:id="24" w:author="Mabel Chow" w:date="2022-04-26T10:28:00Z">
        <w:r w:rsidRPr="008C086F" w:rsidDel="00CB5114">
          <w:rPr>
            <w:rFonts w:cs="Arial"/>
          </w:rPr>
          <w:delText>[</w:delText>
        </w:r>
        <w:r w:rsidRPr="002E16A8" w:rsidDel="00CB5114">
          <w:rPr>
            <w:rFonts w:cs="Arial"/>
            <w:highlight w:val="yellow"/>
          </w:rPr>
          <w:delText>List Sections specifying related requirements.]</w:delText>
        </w:r>
      </w:del>
    </w:p>
    <w:p w14:paraId="07AD9766" w14:textId="77777777" w:rsidR="00BF10D2" w:rsidDel="00CB5114" w:rsidRDefault="00BF10D2" w:rsidP="002E16A8">
      <w:pPr>
        <w:pStyle w:val="Heading3"/>
        <w:numPr>
          <w:ilvl w:val="2"/>
          <w:numId w:val="24"/>
        </w:numPr>
        <w:tabs>
          <w:tab w:val="clear" w:pos="1440"/>
          <w:tab w:val="left" w:pos="1418"/>
        </w:tabs>
        <w:rPr>
          <w:del w:id="25" w:author="Mabel Chow" w:date="2022-04-26T10:28:00Z"/>
        </w:rPr>
      </w:pPr>
      <w:del w:id="26" w:author="Mabel Chow" w:date="2022-04-26T10:28:00Z">
        <w:r w:rsidRPr="008C086F" w:rsidDel="00CB5114">
          <w:delText>Section [______ – ____________]:  [Optional short phrase indicating relationship].</w:delText>
        </w:r>
      </w:del>
    </w:p>
    <w:p w14:paraId="2995DFB3" w14:textId="77777777" w:rsidR="002E16A8" w:rsidRDefault="002E16A8" w:rsidP="002E16A8">
      <w:pPr>
        <w:pStyle w:val="Heading4"/>
        <w:numPr>
          <w:ilvl w:val="3"/>
          <w:numId w:val="24"/>
        </w:numPr>
        <w:tabs>
          <w:tab w:val="left" w:pos="1418"/>
        </w:tabs>
        <w:rPr>
          <w:ins w:id="27" w:author="Mabel Chow" w:date="2022-04-26T10:28:00Z"/>
        </w:rPr>
      </w:pPr>
      <w:r w:rsidRPr="002E16A8">
        <w:t xml:space="preserve">Section 01300 </w:t>
      </w:r>
      <w:del w:id="28" w:author="Mabel Chow" w:date="2022-04-26T10:28:00Z">
        <w:r w:rsidRPr="002E16A8" w:rsidDel="00CB5114">
          <w:delText>-</w:delText>
        </w:r>
      </w:del>
      <w:ins w:id="29" w:author="Mabel Chow" w:date="2022-04-26T10:28:00Z">
        <w:r w:rsidR="00CB5114">
          <w:t>–</w:t>
        </w:r>
      </w:ins>
      <w:r w:rsidRPr="002E16A8">
        <w:t xml:space="preserve"> Submittals</w:t>
      </w:r>
    </w:p>
    <w:p w14:paraId="75B39FFB" w14:textId="77777777" w:rsidR="00CB5114" w:rsidRDefault="00CB5114" w:rsidP="002E16A8">
      <w:pPr>
        <w:pStyle w:val="Heading4"/>
        <w:numPr>
          <w:ilvl w:val="3"/>
          <w:numId w:val="24"/>
        </w:numPr>
        <w:tabs>
          <w:tab w:val="left" w:pos="1418"/>
        </w:tabs>
        <w:rPr>
          <w:ins w:id="30" w:author="Mabel Chow" w:date="2022-04-26T10:30:00Z"/>
        </w:rPr>
      </w:pPr>
      <w:ins w:id="31" w:author="Mabel Chow" w:date="2022-04-26T10:28:00Z">
        <w:r>
          <w:t>Section 05500 – Metal Fabric</w:t>
        </w:r>
      </w:ins>
      <w:ins w:id="32" w:author="Mabel Chow" w:date="2022-04-26T10:29:00Z">
        <w:r>
          <w:t xml:space="preserve">ations </w:t>
        </w:r>
      </w:ins>
      <w:ins w:id="33" w:author="Mabel Chow" w:date="2022-04-26T10:30:00Z">
        <w:r>
          <w:t>–</w:t>
        </w:r>
      </w:ins>
      <w:ins w:id="34" w:author="Mabel Chow" w:date="2022-04-26T10:29:00Z">
        <w:r>
          <w:t xml:space="preserve"> General</w:t>
        </w:r>
      </w:ins>
    </w:p>
    <w:p w14:paraId="070D44BE" w14:textId="77777777" w:rsidR="00CB5114" w:rsidRPr="008C086F" w:rsidRDefault="00CB5114" w:rsidP="00CB5114">
      <w:pPr>
        <w:pStyle w:val="Heading4"/>
        <w:numPr>
          <w:ilvl w:val="3"/>
          <w:numId w:val="24"/>
        </w:numPr>
        <w:tabs>
          <w:tab w:val="left" w:pos="1418"/>
        </w:tabs>
        <w:rPr>
          <w:ins w:id="35" w:author="Mabel Chow" w:date="2022-04-26T10:30:00Z"/>
        </w:rPr>
      </w:pPr>
      <w:ins w:id="36" w:author="Mabel Chow" w:date="2022-04-26T10:30:00Z">
        <w:r>
          <w:t xml:space="preserve">Section 05502 – Metal Fabrications – Structural </w:t>
        </w:r>
      </w:ins>
    </w:p>
    <w:p w14:paraId="2312D783" w14:textId="77777777" w:rsidR="00CB5114" w:rsidRPr="008C086F" w:rsidRDefault="00CB5114">
      <w:pPr>
        <w:pStyle w:val="Heading4"/>
        <w:numPr>
          <w:ilvl w:val="0"/>
          <w:numId w:val="0"/>
        </w:numPr>
        <w:tabs>
          <w:tab w:val="left" w:pos="1418"/>
        </w:tabs>
        <w:ind w:left="2160" w:hanging="720"/>
        <w:pPrChange w:id="37" w:author="Mabel Chow" w:date="2022-04-26T10:30:00Z">
          <w:pPr>
            <w:pStyle w:val="Heading4"/>
            <w:numPr>
              <w:numId w:val="24"/>
            </w:numPr>
            <w:tabs>
              <w:tab w:val="left" w:pos="1418"/>
            </w:tabs>
          </w:pPr>
        </w:pPrChange>
      </w:pPr>
    </w:p>
    <w:p w14:paraId="24E26FB1" w14:textId="77777777" w:rsidR="00B90673" w:rsidRPr="008C086F" w:rsidRDefault="00B90673" w:rsidP="00B90673">
      <w:pPr>
        <w:pStyle w:val="Heading2"/>
      </w:pPr>
      <w:r w:rsidRPr="008C086F">
        <w:t>References</w:t>
      </w:r>
    </w:p>
    <w:p w14:paraId="1DE3AE7F" w14:textId="77777777" w:rsidR="00D3039E" w:rsidRPr="002E16A8" w:rsidRDefault="00D3039E" w:rsidP="002E16A8">
      <w:pPr>
        <w:pStyle w:val="Heading3"/>
      </w:pPr>
      <w:r w:rsidRPr="002E16A8">
        <w:t>Comply with the latest edition of the following statutes</w:t>
      </w:r>
      <w:r w:rsidR="009B6402" w:rsidRPr="002E16A8">
        <w:t>,</w:t>
      </w:r>
      <w:r w:rsidRPr="002E16A8">
        <w:t xml:space="preserve"> codes</w:t>
      </w:r>
      <w:r w:rsidR="009B6402" w:rsidRPr="002E16A8">
        <w:t>,</w:t>
      </w:r>
      <w:r w:rsidRPr="002E16A8">
        <w:t xml:space="preserve"> and standa</w:t>
      </w:r>
      <w:r w:rsidR="002E16A8" w:rsidRPr="002E16A8">
        <w:t>rds and all amendments thereto.</w:t>
      </w:r>
    </w:p>
    <w:p w14:paraId="42AA05C5" w14:textId="4DBE59B0" w:rsidR="002E16A8" w:rsidRDefault="002E16A8" w:rsidP="002E16A8">
      <w:pPr>
        <w:pStyle w:val="Heading4"/>
        <w:numPr>
          <w:ilvl w:val="3"/>
          <w:numId w:val="14"/>
        </w:numPr>
        <w:rPr>
          <w:ins w:id="38" w:author="Mabel Chow" w:date="2022-11-26T09:01:00Z"/>
          <w:lang w:val="en-GB"/>
        </w:rPr>
      </w:pPr>
      <w:r w:rsidRPr="00831365">
        <w:rPr>
          <w:lang w:val="en-GB"/>
        </w:rPr>
        <w:t>American Society for Testing and Materials (ASTM)</w:t>
      </w:r>
    </w:p>
    <w:p w14:paraId="7390DD76" w14:textId="77777777" w:rsidR="00E376ED" w:rsidRPr="00EB12B9" w:rsidRDefault="00E376ED" w:rsidP="00E376ED">
      <w:pPr>
        <w:pStyle w:val="Heading5"/>
        <w:numPr>
          <w:ilvl w:val="4"/>
          <w:numId w:val="14"/>
        </w:numPr>
        <w:tabs>
          <w:tab w:val="clear" w:pos="3960"/>
          <w:tab w:val="num" w:pos="2880"/>
        </w:tabs>
        <w:ind w:left="2880"/>
        <w:rPr>
          <w:ins w:id="39" w:author="Mabel Chow" w:date="2022-11-26T09:09:00Z"/>
        </w:rPr>
      </w:pPr>
      <w:ins w:id="40" w:author="Mabel Chow" w:date="2022-11-26T09:09:00Z">
        <w:r w:rsidRPr="00EB12B9">
          <w:t>ASTM A123/A123M-15 Standard Specification for Zinc (Hot Dip Galvanized) Coatings on Iron and Steel products</w:t>
        </w:r>
      </w:ins>
    </w:p>
    <w:p w14:paraId="178CEA83" w14:textId="459B26C5" w:rsidR="00E376ED" w:rsidRPr="003F20B0" w:rsidRDefault="00E376ED" w:rsidP="00E376ED">
      <w:pPr>
        <w:pStyle w:val="Heading5"/>
        <w:numPr>
          <w:ilvl w:val="4"/>
          <w:numId w:val="14"/>
        </w:numPr>
        <w:tabs>
          <w:tab w:val="clear" w:pos="3960"/>
          <w:tab w:val="num" w:pos="2880"/>
        </w:tabs>
        <w:ind w:left="2880"/>
        <w:rPr>
          <w:ins w:id="41" w:author="Mabel Chow" w:date="2022-11-26T09:09:00Z"/>
        </w:rPr>
      </w:pPr>
      <w:ins w:id="42" w:author="Mabel Chow" w:date="2022-11-26T09:09:00Z">
        <w:r w:rsidRPr="003F20B0">
          <w:t xml:space="preserve">ASTM A307-14; Standard Specification for Carbon Steel Bolts, Studs, and Threaded Rod 60,000 </w:t>
        </w:r>
      </w:ins>
      <w:ins w:id="43" w:author="Mabel Chow" w:date="2022-11-26T09:16:00Z">
        <w:r w:rsidR="009B0C32">
          <w:t>psi</w:t>
        </w:r>
      </w:ins>
      <w:ins w:id="44" w:author="Mabel Chow" w:date="2022-11-26T09:09:00Z">
        <w:r w:rsidRPr="003F20B0">
          <w:t xml:space="preserve"> Tensile Strength.</w:t>
        </w:r>
      </w:ins>
    </w:p>
    <w:p w14:paraId="140D53C6" w14:textId="77777777" w:rsidR="00E376ED" w:rsidRPr="003F20B0" w:rsidRDefault="00E376ED" w:rsidP="00E376ED">
      <w:pPr>
        <w:pStyle w:val="Heading5"/>
        <w:numPr>
          <w:ilvl w:val="4"/>
          <w:numId w:val="14"/>
        </w:numPr>
        <w:tabs>
          <w:tab w:val="clear" w:pos="3960"/>
          <w:tab w:val="num" w:pos="2880"/>
        </w:tabs>
        <w:ind w:left="2880"/>
        <w:rPr>
          <w:ins w:id="45" w:author="Mabel Chow" w:date="2022-11-26T09:09:00Z"/>
        </w:rPr>
      </w:pPr>
      <w:ins w:id="46" w:author="Mabel Chow" w:date="2022-11-26T09:09:00Z">
        <w:r w:rsidRPr="003F20B0">
          <w:t xml:space="preserve">ASTM A325-14; Standard Specification for Structural Bolts, Steel, Heat Treated, 120/105 </w:t>
        </w:r>
        <w:proofErr w:type="spellStart"/>
        <w:r w:rsidRPr="003F20B0">
          <w:t>ksi</w:t>
        </w:r>
        <w:proofErr w:type="spellEnd"/>
        <w:r w:rsidRPr="003F20B0">
          <w:t xml:space="preserve"> Minimum Tensile Strength.</w:t>
        </w:r>
      </w:ins>
    </w:p>
    <w:p w14:paraId="5E537E89" w14:textId="77777777" w:rsidR="00E376ED" w:rsidRPr="003F20B0" w:rsidRDefault="00E376ED" w:rsidP="00E376ED">
      <w:pPr>
        <w:pStyle w:val="Heading5"/>
        <w:numPr>
          <w:ilvl w:val="4"/>
          <w:numId w:val="14"/>
        </w:numPr>
        <w:tabs>
          <w:tab w:val="clear" w:pos="3960"/>
          <w:tab w:val="num" w:pos="2880"/>
        </w:tabs>
        <w:ind w:left="2880"/>
        <w:rPr>
          <w:ins w:id="47" w:author="Mabel Chow" w:date="2022-11-26T09:09:00Z"/>
        </w:rPr>
      </w:pPr>
      <w:ins w:id="48" w:author="Mabel Chow" w:date="2022-11-26T09:09:00Z">
        <w:r w:rsidRPr="003F20B0">
          <w:t>ASTM A53/A53M-12; Standard Specification for Pipe, Steel, Black and Hot Dipped, Zinc Coated Welded and Seamless.</w:t>
        </w:r>
      </w:ins>
    </w:p>
    <w:p w14:paraId="442A4308" w14:textId="77777777" w:rsidR="00E376ED" w:rsidRPr="003F20B0" w:rsidRDefault="00E376ED" w:rsidP="00E376ED">
      <w:pPr>
        <w:pStyle w:val="Heading4"/>
        <w:numPr>
          <w:ilvl w:val="3"/>
          <w:numId w:val="14"/>
        </w:numPr>
        <w:rPr>
          <w:ins w:id="49" w:author="Mabel Chow" w:date="2022-11-26T09:09:00Z"/>
        </w:rPr>
      </w:pPr>
      <w:ins w:id="50" w:author="Mabel Chow" w:date="2022-11-26T09:09:00Z">
        <w:r w:rsidRPr="003F20B0">
          <w:t>Canadian Standards Association (CSA)</w:t>
        </w:r>
      </w:ins>
    </w:p>
    <w:p w14:paraId="245A6E03" w14:textId="77777777" w:rsidR="00E376ED" w:rsidRDefault="00E376ED">
      <w:pPr>
        <w:pStyle w:val="Heading5"/>
        <w:numPr>
          <w:ilvl w:val="4"/>
          <w:numId w:val="14"/>
        </w:numPr>
        <w:tabs>
          <w:tab w:val="clear" w:pos="3960"/>
          <w:tab w:val="num" w:pos="2880"/>
        </w:tabs>
        <w:ind w:left="2880"/>
        <w:rPr>
          <w:ins w:id="51" w:author="Mabel Chow" w:date="2022-11-26T09:09:00Z"/>
        </w:rPr>
        <w:pPrChange w:id="52" w:author="Mabel Chow" w:date="2022-11-26T09:10:00Z">
          <w:pPr>
            <w:pStyle w:val="Heading5"/>
            <w:numPr>
              <w:numId w:val="14"/>
            </w:numPr>
            <w:tabs>
              <w:tab w:val="clear" w:pos="3960"/>
              <w:tab w:val="num" w:pos="3600"/>
            </w:tabs>
            <w:ind w:left="3600" w:hanging="360"/>
          </w:pPr>
        </w:pPrChange>
      </w:pPr>
      <w:ins w:id="53" w:author="Mabel Chow" w:date="2022-11-26T09:09:00Z">
        <w:r w:rsidRPr="00101923">
          <w:t>CAN/CSA S16</w:t>
        </w:r>
        <w:r>
          <w:t>-14,</w:t>
        </w:r>
        <w:r w:rsidRPr="00101923">
          <w:t xml:space="preserve"> Design of Steel Structures.</w:t>
        </w:r>
      </w:ins>
    </w:p>
    <w:p w14:paraId="3C3B3657" w14:textId="77777777" w:rsidR="00E376ED" w:rsidRPr="003F20B0" w:rsidRDefault="00E376ED" w:rsidP="00E376ED">
      <w:pPr>
        <w:pStyle w:val="Heading5"/>
        <w:numPr>
          <w:ilvl w:val="4"/>
          <w:numId w:val="14"/>
        </w:numPr>
        <w:tabs>
          <w:tab w:val="clear" w:pos="3960"/>
          <w:tab w:val="num" w:pos="2880"/>
        </w:tabs>
        <w:ind w:left="2880"/>
        <w:rPr>
          <w:ins w:id="54" w:author="Mabel Chow" w:date="2022-11-26T09:09:00Z"/>
        </w:rPr>
      </w:pPr>
      <w:ins w:id="55" w:author="Mabel Chow" w:date="2022-11-26T09:09:00Z">
        <w:r>
          <w:t>CAN/</w:t>
        </w:r>
        <w:r w:rsidRPr="003F20B0">
          <w:t>CSA W59-13; Welded Steel Construction (Metal Arc Welding).</w:t>
        </w:r>
      </w:ins>
    </w:p>
    <w:p w14:paraId="6FD65F02" w14:textId="77777777" w:rsidR="00E376ED" w:rsidRPr="003F20B0" w:rsidRDefault="00E376ED" w:rsidP="00E376ED">
      <w:pPr>
        <w:pStyle w:val="Heading4"/>
        <w:numPr>
          <w:ilvl w:val="3"/>
          <w:numId w:val="14"/>
        </w:numPr>
        <w:rPr>
          <w:ins w:id="56" w:author="Mabel Chow" w:date="2022-11-26T09:09:00Z"/>
        </w:rPr>
      </w:pPr>
      <w:ins w:id="57" w:author="Mabel Chow" w:date="2022-11-26T09:09:00Z">
        <w:r w:rsidRPr="003F20B0">
          <w:t>The Society for Protective Coatings</w:t>
        </w:r>
        <w:r>
          <w:t xml:space="preserve"> </w:t>
        </w:r>
        <w:r w:rsidRPr="003F20B0">
          <w:t>(SSPC):</w:t>
        </w:r>
      </w:ins>
    </w:p>
    <w:p w14:paraId="0E07CB23" w14:textId="77777777" w:rsidR="00E376ED" w:rsidRDefault="00E376ED" w:rsidP="00E376ED">
      <w:pPr>
        <w:pStyle w:val="Heading5"/>
        <w:numPr>
          <w:ilvl w:val="4"/>
          <w:numId w:val="14"/>
        </w:numPr>
        <w:tabs>
          <w:tab w:val="clear" w:pos="3960"/>
          <w:tab w:val="num" w:pos="2880"/>
        </w:tabs>
        <w:ind w:left="2880"/>
        <w:rPr>
          <w:ins w:id="58" w:author="Mabel Chow" w:date="2022-11-26T09:09:00Z"/>
        </w:rPr>
      </w:pPr>
      <w:ins w:id="59" w:author="Mabel Chow" w:date="2022-11-26T09:09:00Z">
        <w:r w:rsidRPr="00B773E4">
          <w:t>Systems and Specifications Manual, Volume 2.</w:t>
        </w:r>
      </w:ins>
    </w:p>
    <w:p w14:paraId="5C08B77C" w14:textId="77777777" w:rsidR="00E376ED" w:rsidRPr="00B773E4" w:rsidRDefault="00E376ED" w:rsidP="00E376ED">
      <w:pPr>
        <w:pStyle w:val="Heading5"/>
        <w:numPr>
          <w:ilvl w:val="4"/>
          <w:numId w:val="14"/>
        </w:numPr>
        <w:tabs>
          <w:tab w:val="clear" w:pos="3960"/>
          <w:tab w:val="num" w:pos="2880"/>
        </w:tabs>
        <w:ind w:left="2880"/>
        <w:rPr>
          <w:ins w:id="60" w:author="Mabel Chow" w:date="2022-11-26T09:09:00Z"/>
        </w:rPr>
      </w:pPr>
      <w:ins w:id="61" w:author="Mabel Chow" w:date="2022-11-26T09:09:00Z">
        <w:r>
          <w:t>SP 2; Hand Tool Cleaning</w:t>
        </w:r>
      </w:ins>
    </w:p>
    <w:p w14:paraId="1A83A2DC" w14:textId="77777777" w:rsidR="00DF1C15" w:rsidRPr="00DF1C15" w:rsidRDefault="00DF1C15">
      <w:pPr>
        <w:pStyle w:val="Heading5"/>
        <w:numPr>
          <w:ilvl w:val="0"/>
          <w:numId w:val="0"/>
        </w:numPr>
        <w:ind w:left="2880"/>
        <w:rPr>
          <w:rPrChange w:id="62" w:author="Mabel Chow" w:date="2022-11-26T09:01:00Z">
            <w:rPr>
              <w:lang w:val="en-GB"/>
            </w:rPr>
          </w:rPrChange>
        </w:rPr>
        <w:pPrChange w:id="63" w:author="Mabel Chow" w:date="2022-11-26T09:09:00Z">
          <w:pPr>
            <w:pStyle w:val="Heading4"/>
            <w:numPr>
              <w:numId w:val="14"/>
            </w:numPr>
          </w:pPr>
        </w:pPrChange>
      </w:pPr>
    </w:p>
    <w:p w14:paraId="0FAC22EC" w14:textId="44C471D7" w:rsidR="00B90673" w:rsidRPr="008C086F" w:rsidDel="00DF1C15" w:rsidRDefault="00B90673" w:rsidP="002E16A8">
      <w:pPr>
        <w:pStyle w:val="Heading5"/>
        <w:rPr>
          <w:del w:id="64" w:author="Mabel Chow" w:date="2022-11-26T09:00:00Z"/>
        </w:rPr>
      </w:pPr>
      <w:del w:id="65" w:author="Mabel Chow" w:date="2022-11-26T09:00:00Z">
        <w:r w:rsidRPr="008C086F" w:rsidDel="00DF1C15">
          <w:delText>ASTM A307</w:delText>
        </w:r>
        <w:r w:rsidR="00D72C64" w:rsidDel="00DF1C15">
          <w:delText>-</w:delText>
        </w:r>
      </w:del>
      <w:del w:id="66" w:author="Mabel Chow" w:date="2022-04-26T10:30:00Z">
        <w:r w:rsidR="002B0378" w:rsidDel="00CB5114">
          <w:delText>14</w:delText>
        </w:r>
      </w:del>
      <w:del w:id="67" w:author="Mabel Chow" w:date="2022-11-26T09:00:00Z">
        <w:r w:rsidR="002B0378" w:rsidDel="00DF1C15">
          <w:delText xml:space="preserve">; </w:delText>
        </w:r>
        <w:r w:rsidR="00D72C64" w:rsidDel="00DF1C15">
          <w:delText xml:space="preserve">Standard </w:delText>
        </w:r>
        <w:r w:rsidRPr="008C086F" w:rsidDel="00DF1C15">
          <w:delText xml:space="preserve">Specification for Carbon Steel Bolts and Studs, 60,000 </w:delText>
        </w:r>
        <w:r w:rsidR="002B0378" w:rsidDel="00DF1C15">
          <w:delText>PSI</w:delText>
        </w:r>
        <w:r w:rsidRPr="008C086F" w:rsidDel="00DF1C15">
          <w:delText xml:space="preserve"> Tensile</w:delText>
        </w:r>
        <w:r w:rsidR="002B0378" w:rsidDel="00DF1C15">
          <w:delText xml:space="preserve"> Strength</w:delText>
        </w:r>
        <w:r w:rsidRPr="008C086F" w:rsidDel="00DF1C15">
          <w:delText>.</w:delText>
        </w:r>
      </w:del>
    </w:p>
    <w:p w14:paraId="10F902B3" w14:textId="799141FA" w:rsidR="00DF1C15" w:rsidRPr="008C086F" w:rsidDel="00DF1C15" w:rsidRDefault="00B90673" w:rsidP="002E16A8">
      <w:pPr>
        <w:pStyle w:val="Heading5"/>
        <w:rPr>
          <w:del w:id="68" w:author="Mabel Chow" w:date="2022-11-26T09:01:00Z"/>
        </w:rPr>
      </w:pPr>
      <w:del w:id="69" w:author="Mabel Chow" w:date="2022-11-26T09:01:00Z">
        <w:r w:rsidRPr="008C086F" w:rsidDel="00DF1C15">
          <w:delText>ASTM A325</w:delText>
        </w:r>
        <w:r w:rsidR="002B0378" w:rsidDel="00DF1C15">
          <w:delText>-14;</w:delText>
        </w:r>
        <w:r w:rsidRPr="008C086F" w:rsidDel="00DF1C15">
          <w:delText xml:space="preserve"> </w:delText>
        </w:r>
        <w:r w:rsidR="00D72C64" w:rsidRPr="00D72C64" w:rsidDel="00DF1C15">
          <w:delText xml:space="preserve">Standard </w:delText>
        </w:r>
        <w:r w:rsidRPr="008C086F" w:rsidDel="00DF1C15">
          <w:delText>Specification for High Strength Bolts for Structural Steel Joints.</w:delText>
        </w:r>
      </w:del>
    </w:p>
    <w:p w14:paraId="5FD8E236" w14:textId="330EF0E7" w:rsidR="00B90673" w:rsidRPr="008C086F" w:rsidDel="00DF1C15" w:rsidRDefault="00B90673" w:rsidP="002E16A8">
      <w:pPr>
        <w:pStyle w:val="Heading5"/>
        <w:rPr>
          <w:del w:id="70" w:author="Mabel Chow" w:date="2022-11-26T08:58:00Z"/>
        </w:rPr>
      </w:pPr>
      <w:del w:id="71" w:author="Mabel Chow" w:date="2022-11-26T08:58:00Z">
        <w:r w:rsidRPr="008C086F" w:rsidDel="00DF1C15">
          <w:delText>ASTM B26</w:delText>
        </w:r>
        <w:r w:rsidR="002B0378" w:rsidDel="00DF1C15">
          <w:delText>/B26M-</w:delText>
        </w:r>
      </w:del>
      <w:del w:id="72" w:author="Mabel Chow" w:date="2022-04-26T10:31:00Z">
        <w:r w:rsidR="002B0378" w:rsidDel="00CB5114">
          <w:delText>14e1</w:delText>
        </w:r>
      </w:del>
      <w:del w:id="73" w:author="Mabel Chow" w:date="2022-11-26T08:58:00Z">
        <w:r w:rsidR="002B0378" w:rsidDel="00DF1C15">
          <w:delText>;</w:delText>
        </w:r>
        <w:r w:rsidRPr="008C086F" w:rsidDel="00DF1C15">
          <w:delText xml:space="preserve"> </w:delText>
        </w:r>
        <w:r w:rsidR="00D72C64" w:rsidDel="00DF1C15">
          <w:delText xml:space="preserve">Standard </w:delText>
        </w:r>
        <w:r w:rsidRPr="008C086F" w:rsidDel="00DF1C15">
          <w:delText>Specification for Aluminum Alloy Sand Castings.</w:delText>
        </w:r>
      </w:del>
    </w:p>
    <w:p w14:paraId="1E6B0923" w14:textId="028F4203" w:rsidR="00B90673" w:rsidRPr="008C086F" w:rsidDel="00DF1C15" w:rsidRDefault="00B90673" w:rsidP="002E16A8">
      <w:pPr>
        <w:pStyle w:val="Heading5"/>
        <w:rPr>
          <w:del w:id="74" w:author="Mabel Chow" w:date="2022-11-26T08:58:00Z"/>
        </w:rPr>
      </w:pPr>
      <w:del w:id="75" w:author="Mabel Chow" w:date="2022-11-26T08:58:00Z">
        <w:r w:rsidRPr="008C086F" w:rsidDel="00DF1C15">
          <w:delText>ASTM B209</w:delText>
        </w:r>
        <w:r w:rsidR="002B0378" w:rsidDel="00DF1C15">
          <w:delText>-</w:delText>
        </w:r>
      </w:del>
      <w:del w:id="76" w:author="Mabel Chow" w:date="2022-04-26T10:31:00Z">
        <w:r w:rsidR="002B0378" w:rsidDel="00CB5114">
          <w:delText>14</w:delText>
        </w:r>
      </w:del>
      <w:del w:id="77" w:author="Mabel Chow" w:date="2022-11-26T08:58:00Z">
        <w:r w:rsidR="002B0378" w:rsidDel="00DF1C15">
          <w:delText>;</w:delText>
        </w:r>
        <w:r w:rsidRPr="008C086F" w:rsidDel="00DF1C15">
          <w:delText xml:space="preserve"> </w:delText>
        </w:r>
        <w:r w:rsidR="00D72C64" w:rsidDel="00DF1C15">
          <w:delText xml:space="preserve">Standard </w:delText>
        </w:r>
        <w:r w:rsidRPr="008C086F" w:rsidDel="00DF1C15">
          <w:delText>Specification for Aluminum and Aluminum Alloy Sheet and Plate.</w:delText>
        </w:r>
      </w:del>
    </w:p>
    <w:p w14:paraId="0B4A3D30" w14:textId="40182753" w:rsidR="00B90673" w:rsidRPr="008C086F" w:rsidDel="00DF1C15" w:rsidRDefault="00B90673" w:rsidP="002E16A8">
      <w:pPr>
        <w:pStyle w:val="Heading5"/>
        <w:rPr>
          <w:del w:id="78" w:author="Mabel Chow" w:date="2022-11-26T08:58:00Z"/>
        </w:rPr>
      </w:pPr>
      <w:del w:id="79" w:author="Mabel Chow" w:date="2022-11-26T08:58:00Z">
        <w:r w:rsidRPr="008C086F" w:rsidDel="00DF1C15">
          <w:delText>ASTM B221</w:delText>
        </w:r>
        <w:r w:rsidR="002B0378" w:rsidDel="00DF1C15">
          <w:delText>-</w:delText>
        </w:r>
      </w:del>
      <w:del w:id="80" w:author="Mabel Chow" w:date="2022-04-26T10:31:00Z">
        <w:r w:rsidR="002B0378" w:rsidDel="00CB5114">
          <w:delText>14</w:delText>
        </w:r>
      </w:del>
      <w:del w:id="81" w:author="Mabel Chow" w:date="2022-11-26T08:58:00Z">
        <w:r w:rsidR="002B0378" w:rsidDel="00DF1C15">
          <w:delText>;</w:delText>
        </w:r>
        <w:r w:rsidR="00D72C64" w:rsidDel="00DF1C15">
          <w:delText xml:space="preserve">Standard </w:delText>
        </w:r>
        <w:r w:rsidR="002B0378" w:rsidDel="00DF1C15">
          <w:delText>S</w:delText>
        </w:r>
        <w:r w:rsidRPr="008C086F" w:rsidDel="00DF1C15">
          <w:delText>pecification for Aluminum Alloy Extruded Bars, Rod, Wire, Shapes and Tubes.</w:delText>
        </w:r>
      </w:del>
    </w:p>
    <w:p w14:paraId="3A1A1A21" w14:textId="7BF828CF" w:rsidR="00B90673" w:rsidRPr="008C086F" w:rsidDel="00DF1C15" w:rsidRDefault="00B90673" w:rsidP="002E16A8">
      <w:pPr>
        <w:pStyle w:val="Heading5"/>
        <w:rPr>
          <w:del w:id="82" w:author="Mabel Chow" w:date="2022-11-26T08:58:00Z"/>
        </w:rPr>
      </w:pPr>
      <w:del w:id="83" w:author="Mabel Chow" w:date="2022-11-26T08:58:00Z">
        <w:r w:rsidRPr="008C086F" w:rsidDel="00DF1C15">
          <w:delText>ASTM B241</w:delText>
        </w:r>
        <w:r w:rsidR="002B0378" w:rsidDel="00DF1C15">
          <w:delText>/B241M-</w:delText>
        </w:r>
      </w:del>
      <w:del w:id="84" w:author="Mabel Chow" w:date="2022-04-26T10:31:00Z">
        <w:r w:rsidR="002B0378" w:rsidDel="00CB5114">
          <w:delText>12e1</w:delText>
        </w:r>
      </w:del>
      <w:del w:id="85" w:author="Mabel Chow" w:date="2022-11-26T08:58:00Z">
        <w:r w:rsidR="002B0378" w:rsidDel="00DF1C15">
          <w:delText>;</w:delText>
        </w:r>
        <w:r w:rsidRPr="008C086F" w:rsidDel="00DF1C15">
          <w:delText xml:space="preserve"> </w:delText>
        </w:r>
        <w:r w:rsidR="002B0378" w:rsidDel="00DF1C15">
          <w:delText xml:space="preserve">Standard </w:delText>
        </w:r>
        <w:r w:rsidRPr="008C086F" w:rsidDel="00DF1C15">
          <w:delText>Specification for Aluminum and Aluminum Alloy Seamless Pipe and Seamless Extruded Tube.</w:delText>
        </w:r>
      </w:del>
    </w:p>
    <w:p w14:paraId="1669269A" w14:textId="00B4EF8A" w:rsidR="002E16A8" w:rsidRPr="00C33E01" w:rsidDel="00E376ED" w:rsidRDefault="002E16A8" w:rsidP="002E16A8">
      <w:pPr>
        <w:pStyle w:val="Heading4"/>
        <w:numPr>
          <w:ilvl w:val="3"/>
          <w:numId w:val="14"/>
        </w:numPr>
        <w:rPr>
          <w:del w:id="86" w:author="Mabel Chow" w:date="2022-11-26T09:10:00Z"/>
        </w:rPr>
      </w:pPr>
      <w:del w:id="87" w:author="Mabel Chow" w:date="2022-11-26T09:10:00Z">
        <w:r w:rsidRPr="00C33E01" w:rsidDel="00E376ED">
          <w:delText>Canadian Standards Association (CSA)</w:delText>
        </w:r>
      </w:del>
    </w:p>
    <w:p w14:paraId="5AFAA7C7" w14:textId="4E6BD641" w:rsidR="00B90673" w:rsidRPr="008C086F" w:rsidDel="00DF1C15" w:rsidRDefault="00B90673" w:rsidP="002E16A8">
      <w:pPr>
        <w:pStyle w:val="Heading5"/>
        <w:rPr>
          <w:del w:id="88" w:author="Mabel Chow" w:date="2022-11-26T08:58:00Z"/>
        </w:rPr>
      </w:pPr>
      <w:del w:id="89" w:author="Mabel Chow" w:date="2022-11-26T08:58:00Z">
        <w:r w:rsidRPr="008C086F" w:rsidDel="00DF1C15">
          <w:delText>CAN</w:delText>
        </w:r>
        <w:r w:rsidR="00B84AF6" w:rsidDel="00DF1C15">
          <w:delText>/CSA</w:delText>
        </w:r>
        <w:r w:rsidRPr="008C086F" w:rsidDel="00DF1C15">
          <w:delText>-S157</w:delText>
        </w:r>
        <w:r w:rsidR="00B84AF6" w:rsidDel="00DF1C15">
          <w:delText>-</w:delText>
        </w:r>
      </w:del>
      <w:del w:id="90" w:author="Mabel Chow" w:date="2022-04-26T10:32:00Z">
        <w:r w:rsidR="00B84AF6" w:rsidDel="00CB5114">
          <w:delText>05/S157.1-05 (R2015)</w:delText>
        </w:r>
      </w:del>
      <w:del w:id="91" w:author="Mabel Chow" w:date="2022-11-26T08:58:00Z">
        <w:r w:rsidR="00B84AF6" w:rsidDel="00DF1C15">
          <w:delText>;</w:delText>
        </w:r>
        <w:r w:rsidRPr="008C086F" w:rsidDel="00DF1C15">
          <w:delText xml:space="preserve"> Strength Design in Aluminum</w:delText>
        </w:r>
        <w:r w:rsidR="00B84AF6" w:rsidDel="00DF1C15">
          <w:delText xml:space="preserve"> / Commentary on </w:delText>
        </w:r>
        <w:r w:rsidR="002E16A8" w:rsidDel="00DF1C15">
          <w:delText>CAN/</w:delText>
        </w:r>
        <w:r w:rsidR="00B84AF6" w:rsidDel="00DF1C15">
          <w:delText>CSA S157-05, Strength Design in Aluminum</w:delText>
        </w:r>
        <w:r w:rsidRPr="008C086F" w:rsidDel="00DF1C15">
          <w:delText>.</w:delText>
        </w:r>
      </w:del>
    </w:p>
    <w:p w14:paraId="5D036238" w14:textId="3F55F432" w:rsidR="00B90673" w:rsidRPr="008C086F" w:rsidDel="00DF1C15" w:rsidRDefault="002E16A8" w:rsidP="002E16A8">
      <w:pPr>
        <w:pStyle w:val="Heading5"/>
        <w:rPr>
          <w:del w:id="92" w:author="Mabel Chow" w:date="2022-11-26T08:58:00Z"/>
        </w:rPr>
      </w:pPr>
      <w:del w:id="93" w:author="Mabel Chow" w:date="2022-11-26T08:58:00Z">
        <w:r w:rsidDel="00DF1C15">
          <w:delText>CAN/</w:delText>
        </w:r>
        <w:r w:rsidR="00B90673" w:rsidRPr="008C086F" w:rsidDel="00DF1C15">
          <w:delText>CSA W47</w:delText>
        </w:r>
        <w:r w:rsidR="00B84AF6" w:rsidDel="00DF1C15">
          <w:delText>.</w:delText>
        </w:r>
        <w:r w:rsidR="00B90673" w:rsidRPr="008C086F" w:rsidDel="00DF1C15">
          <w:delText>2</w:delText>
        </w:r>
        <w:r w:rsidR="00B84AF6" w:rsidDel="00DF1C15">
          <w:delText>-11;</w:delText>
        </w:r>
        <w:r w:rsidR="00B90673" w:rsidRPr="008C086F" w:rsidDel="00DF1C15">
          <w:delText xml:space="preserve"> Certification of Companies for Fusion Welding of Aluminum.</w:delText>
        </w:r>
      </w:del>
    </w:p>
    <w:p w14:paraId="65DBF1E2" w14:textId="4D278580" w:rsidR="00B90673" w:rsidDel="00DF1C15" w:rsidRDefault="002E16A8" w:rsidP="002E16A8">
      <w:pPr>
        <w:pStyle w:val="Heading5"/>
        <w:rPr>
          <w:del w:id="94" w:author="Mabel Chow" w:date="2022-11-26T08:58:00Z"/>
        </w:rPr>
      </w:pPr>
      <w:del w:id="95" w:author="Mabel Chow" w:date="2022-11-26T08:58:00Z">
        <w:r w:rsidDel="00DF1C15">
          <w:delText>CAN/</w:delText>
        </w:r>
        <w:r w:rsidR="00B90673" w:rsidRPr="008C086F" w:rsidDel="00DF1C15">
          <w:delText>CSA W59</w:delText>
        </w:r>
        <w:r w:rsidR="00B84AF6" w:rsidDel="00DF1C15">
          <w:delText>.2-</w:delText>
        </w:r>
      </w:del>
      <w:del w:id="96" w:author="Mabel Chow" w:date="2022-04-26T10:33:00Z">
        <w:r w:rsidR="00B84AF6" w:rsidDel="004F77DE">
          <w:delText>M1991 (R2013)</w:delText>
        </w:r>
      </w:del>
      <w:del w:id="97" w:author="Mabel Chow" w:date="2022-11-26T08:58:00Z">
        <w:r w:rsidR="00B84AF6" w:rsidDel="00DF1C15">
          <w:delText xml:space="preserve">; </w:delText>
        </w:r>
        <w:r w:rsidR="00B90673" w:rsidRPr="008C086F" w:rsidDel="00DF1C15">
          <w:delText xml:space="preserve"> Welded Aluminum Construction.</w:delText>
        </w:r>
      </w:del>
    </w:p>
    <w:p w14:paraId="41DB4863" w14:textId="77777777" w:rsidR="002E16A8" w:rsidRPr="00593FC7" w:rsidRDefault="002E16A8">
      <w:pPr>
        <w:pStyle w:val="Heading4"/>
        <w:numPr>
          <w:ilvl w:val="3"/>
          <w:numId w:val="14"/>
        </w:numPr>
        <w:pPrChange w:id="98" w:author="Mabel Chow" w:date="2022-04-26T10:35:00Z">
          <w:pPr>
            <w:pStyle w:val="Heading4"/>
            <w:numPr>
              <w:ilvl w:val="0"/>
              <w:numId w:val="0"/>
            </w:numPr>
            <w:tabs>
              <w:tab w:val="clear" w:pos="2160"/>
            </w:tabs>
            <w:ind w:left="0" w:firstLine="0"/>
          </w:pPr>
        </w:pPrChange>
      </w:pPr>
      <w:r w:rsidRPr="00593FC7">
        <w:t>Canadian General Standards Board (CGSB)</w:t>
      </w:r>
    </w:p>
    <w:p w14:paraId="1474DD47" w14:textId="77777777" w:rsidR="002E16A8" w:rsidRPr="008C086F" w:rsidRDefault="002E16A8">
      <w:pPr>
        <w:pStyle w:val="Heading5"/>
        <w:numPr>
          <w:ilvl w:val="4"/>
          <w:numId w:val="14"/>
        </w:numPr>
        <w:tabs>
          <w:tab w:val="clear" w:pos="3960"/>
          <w:tab w:val="num" w:pos="2880"/>
        </w:tabs>
        <w:ind w:left="2880"/>
        <w:pPrChange w:id="99" w:author="Mabel Chow" w:date="2022-11-26T09:11:00Z">
          <w:pPr>
            <w:pStyle w:val="Heading5"/>
          </w:pPr>
        </w:pPrChange>
      </w:pPr>
      <w:r w:rsidRPr="008C086F">
        <w:t>CAN/CGSB-1.108</w:t>
      </w:r>
      <w:ins w:id="100" w:author="Mabel Chow" w:date="2022-04-26T10:33:00Z">
        <w:r w:rsidR="004F77DE">
          <w:t>-M89</w:t>
        </w:r>
      </w:ins>
      <w:r w:rsidRPr="008C086F">
        <w:t xml:space="preserve"> Bituminous Solvent Type Paint.</w:t>
      </w:r>
    </w:p>
    <w:p w14:paraId="6259A211" w14:textId="77777777" w:rsidR="006359E0" w:rsidRPr="002E16A8" w:rsidRDefault="006359E0" w:rsidP="002E16A8">
      <w:pPr>
        <w:pStyle w:val="Heading4"/>
      </w:pPr>
      <w:r w:rsidRPr="002E16A8">
        <w:t>Ontario Building Code</w:t>
      </w:r>
      <w:ins w:id="101" w:author="Mabel Chow" w:date="2022-04-26T10:35:00Z">
        <w:r w:rsidR="00862ADF">
          <w:t xml:space="preserve"> </w:t>
        </w:r>
        <w:r w:rsidR="00862ADF" w:rsidRPr="00862ADF">
          <w:t>2012</w:t>
        </w:r>
        <w:r w:rsidR="00862ADF">
          <w:t xml:space="preserve"> </w:t>
        </w:r>
        <w:r w:rsidR="00862ADF" w:rsidRPr="00862ADF">
          <w:t>,including all subsequent amendment to-date</w:t>
        </w:r>
      </w:ins>
    </w:p>
    <w:p w14:paraId="23AB45A3" w14:textId="5C2FBBAC" w:rsidR="00EA6B85" w:rsidRPr="002E16A8" w:rsidDel="00DF1C15" w:rsidRDefault="00EA6B85" w:rsidP="002E16A8">
      <w:pPr>
        <w:pStyle w:val="Heading4"/>
        <w:rPr>
          <w:del w:id="102" w:author="Mabel Chow" w:date="2022-11-26T08:58:00Z"/>
        </w:rPr>
      </w:pPr>
      <w:del w:id="103" w:author="Mabel Chow" w:date="2022-11-26T08:58:00Z">
        <w:r w:rsidRPr="002E16A8" w:rsidDel="00DF1C15">
          <w:delText>The Aluminum Association</w:delText>
        </w:r>
      </w:del>
    </w:p>
    <w:p w14:paraId="7C9B416C" w14:textId="77777777" w:rsidR="00B90673" w:rsidRPr="008C086F" w:rsidRDefault="00B90673" w:rsidP="00B90673">
      <w:pPr>
        <w:pStyle w:val="Heading2"/>
      </w:pPr>
      <w:r w:rsidRPr="008C086F">
        <w:t>Design</w:t>
      </w:r>
      <w:r w:rsidR="004A1562" w:rsidRPr="008C086F">
        <w:t xml:space="preserve"> </w:t>
      </w:r>
      <w:r w:rsidRPr="008C086F">
        <w:t>Requirements</w:t>
      </w:r>
    </w:p>
    <w:p w14:paraId="6B29C9D0" w14:textId="77777777" w:rsidR="00B90673" w:rsidRPr="008C086F" w:rsidRDefault="00B90673" w:rsidP="005D1558">
      <w:pPr>
        <w:pStyle w:val="Heading3"/>
        <w:tabs>
          <w:tab w:val="clear" w:pos="1440"/>
          <w:tab w:val="left" w:pos="1418"/>
        </w:tabs>
        <w:ind w:left="1418" w:hanging="709"/>
      </w:pPr>
      <w:r w:rsidRPr="008C086F">
        <w:t>Design and detail handrail components</w:t>
      </w:r>
      <w:r w:rsidR="009B6402" w:rsidRPr="008C086F">
        <w:t xml:space="preserve"> shall be</w:t>
      </w:r>
      <w:r w:rsidRPr="008C086F">
        <w:t xml:space="preserve"> in accordance with </w:t>
      </w:r>
      <w:r w:rsidR="009B6402" w:rsidRPr="008C086F">
        <w:t xml:space="preserve">Ontario Building Code and all applicable </w:t>
      </w:r>
      <w:r w:rsidRPr="008C086F">
        <w:t>codes.</w:t>
      </w:r>
    </w:p>
    <w:p w14:paraId="3D301AE3" w14:textId="77777777" w:rsidR="00B90673" w:rsidRPr="008C086F" w:rsidRDefault="00B90673" w:rsidP="00B90673">
      <w:pPr>
        <w:pStyle w:val="Heading2"/>
      </w:pPr>
      <w:r w:rsidRPr="008C086F">
        <w:t>Submittals</w:t>
      </w:r>
    </w:p>
    <w:p w14:paraId="798446B6" w14:textId="77777777" w:rsidR="00B90673" w:rsidRPr="008C086F" w:rsidRDefault="00B90673" w:rsidP="003C3B29">
      <w:pPr>
        <w:pStyle w:val="Heading3"/>
        <w:tabs>
          <w:tab w:val="clear" w:pos="1440"/>
          <w:tab w:val="left" w:pos="1418"/>
        </w:tabs>
        <w:ind w:left="1418" w:hanging="709"/>
      </w:pPr>
      <w:r w:rsidRPr="008C086F">
        <w:t xml:space="preserve">Submit shop drawings in accordance with </w:t>
      </w:r>
      <w:r w:rsidRPr="00A82ADD">
        <w:rPr>
          <w:rPrChange w:id="104" w:author="Radulovic, Nicole" w:date="2022-11-03T14:25:00Z">
            <w:rPr>
              <w:highlight w:val="yellow"/>
            </w:rPr>
          </w:rPrChange>
        </w:rPr>
        <w:t>Section 013</w:t>
      </w:r>
      <w:r w:rsidR="009A3490" w:rsidRPr="00A82ADD">
        <w:rPr>
          <w:rPrChange w:id="105" w:author="Radulovic, Nicole" w:date="2022-11-03T14:25:00Z">
            <w:rPr>
              <w:highlight w:val="yellow"/>
            </w:rPr>
          </w:rPrChange>
        </w:rPr>
        <w:t>0</w:t>
      </w:r>
      <w:r w:rsidRPr="00A82ADD">
        <w:rPr>
          <w:rPrChange w:id="106" w:author="Radulovic, Nicole" w:date="2022-11-03T14:25:00Z">
            <w:rPr>
              <w:highlight w:val="yellow"/>
            </w:rPr>
          </w:rPrChange>
        </w:rPr>
        <w:t>0 - Submittal</w:t>
      </w:r>
      <w:r w:rsidR="001F0E61" w:rsidRPr="00A82ADD">
        <w:rPr>
          <w:rPrChange w:id="107" w:author="Radulovic, Nicole" w:date="2022-11-03T14:25:00Z">
            <w:rPr>
              <w:highlight w:val="yellow"/>
            </w:rPr>
          </w:rPrChange>
        </w:rPr>
        <w:t>s</w:t>
      </w:r>
      <w:r w:rsidRPr="00A82ADD">
        <w:t>.</w:t>
      </w:r>
    </w:p>
    <w:p w14:paraId="6299A28F" w14:textId="77777777" w:rsidR="00B90673" w:rsidRPr="008C086F" w:rsidRDefault="00B90673" w:rsidP="003C3B29">
      <w:pPr>
        <w:pStyle w:val="Heading3"/>
        <w:tabs>
          <w:tab w:val="clear" w:pos="1440"/>
          <w:tab w:val="left" w:pos="1418"/>
        </w:tabs>
        <w:ind w:left="1418" w:hanging="709"/>
      </w:pPr>
      <w:r w:rsidRPr="008C086F">
        <w:t>Submit shop drawings indicating handrail profiles, connections, terminations, and accessories.</w:t>
      </w:r>
    </w:p>
    <w:p w14:paraId="3AFE3E43" w14:textId="77777777" w:rsidR="00B90673" w:rsidRPr="008C086F" w:rsidRDefault="00B90673" w:rsidP="003C3B29">
      <w:pPr>
        <w:pStyle w:val="Heading3"/>
        <w:tabs>
          <w:tab w:val="clear" w:pos="1440"/>
          <w:tab w:val="left" w:pos="1418"/>
        </w:tabs>
        <w:ind w:left="1418" w:hanging="709"/>
      </w:pPr>
      <w:r w:rsidRPr="008C086F">
        <w:t>Submit shop drawings indicating project specific scale plans, elevations and details of handrails.</w:t>
      </w:r>
    </w:p>
    <w:p w14:paraId="46A762E9" w14:textId="77777777" w:rsidR="00E17C17" w:rsidRDefault="00B90673" w:rsidP="00FD01BB">
      <w:pPr>
        <w:pStyle w:val="Heading3"/>
        <w:rPr>
          <w:ins w:id="108" w:author="Mabel Chow" w:date="2022-04-26T10:45:00Z"/>
        </w:rPr>
      </w:pPr>
      <w:del w:id="109" w:author="Mabel Chow" w:date="2022-04-26T10:45:00Z">
        <w:r w:rsidRPr="008C086F" w:rsidDel="008E6EA2">
          <w:delText>Submit minimum 400 mm long sample indicating connections and finishes.</w:delText>
        </w:r>
      </w:del>
      <w:ins w:id="110" w:author="Mabel Chow" w:date="2022-04-26T10:45:00Z">
        <w:r w:rsidR="008E6EA2" w:rsidRPr="008C086F">
          <w:t xml:space="preserve">Submit shop drawings indicating </w:t>
        </w:r>
      </w:ins>
      <w:ins w:id="111" w:author="Mabel Chow" w:date="2022-04-26T10:40:00Z">
        <w:r w:rsidR="00E17C17">
          <w:t>design loads and shall bear the seal and signature of a qualified Professional Engineer</w:t>
        </w:r>
        <w:del w:id="112" w:author="Radulovic, Nicole" w:date="2022-11-03T14:25:00Z">
          <w:r w:rsidR="00E17C17" w:rsidDel="00A82ADD">
            <w:delText xml:space="preserve"> registered</w:delText>
          </w:r>
        </w:del>
      </w:ins>
      <w:ins w:id="113" w:author="Mabel Chow" w:date="2022-04-26T10:41:00Z">
        <w:del w:id="114" w:author="Radulovic, Nicole" w:date="2022-11-03T14:25:00Z">
          <w:r w:rsidR="00E17C17" w:rsidDel="00A82ADD">
            <w:delText xml:space="preserve"> </w:delText>
          </w:r>
        </w:del>
      </w:ins>
      <w:ins w:id="115" w:author="Mabel Chow" w:date="2022-04-26T10:40:00Z">
        <w:del w:id="116" w:author="Radulovic, Nicole" w:date="2022-11-03T14:25:00Z">
          <w:r w:rsidR="00E17C17" w:rsidDel="00A82ADD">
            <w:delText>or licensed in the Province of Ontario</w:delText>
          </w:r>
        </w:del>
        <w:r w:rsidR="00E17C17">
          <w:t>.</w:t>
        </w:r>
      </w:ins>
    </w:p>
    <w:p w14:paraId="1E8A64EE" w14:textId="77777777" w:rsidR="008E6EA2" w:rsidRDefault="008E6EA2">
      <w:pPr>
        <w:pStyle w:val="Heading3"/>
        <w:tabs>
          <w:tab w:val="clear" w:pos="1440"/>
          <w:tab w:val="left" w:pos="1418"/>
        </w:tabs>
        <w:ind w:left="1418" w:hanging="709"/>
        <w:rPr>
          <w:ins w:id="117" w:author="Mabel Chow" w:date="2022-04-26T10:40:00Z"/>
        </w:rPr>
        <w:pPrChange w:id="118" w:author="Mabel Chow" w:date="2022-04-26T10:45:00Z">
          <w:pPr>
            <w:pStyle w:val="Heading3"/>
          </w:pPr>
        </w:pPrChange>
      </w:pPr>
      <w:ins w:id="119" w:author="Mabel Chow" w:date="2022-04-26T10:45:00Z">
        <w:r w:rsidRPr="008C086F">
          <w:t>Submit minimum 400 mm long sample indicating connections and finishes.</w:t>
        </w:r>
      </w:ins>
    </w:p>
    <w:p w14:paraId="3E4EC199" w14:textId="77777777" w:rsidR="00E17C17" w:rsidRPr="008C086F" w:rsidRDefault="00E17C17">
      <w:pPr>
        <w:pStyle w:val="Heading3"/>
        <w:numPr>
          <w:ilvl w:val="0"/>
          <w:numId w:val="0"/>
        </w:numPr>
        <w:tabs>
          <w:tab w:val="left" w:pos="1418"/>
        </w:tabs>
        <w:ind w:left="1418"/>
        <w:pPrChange w:id="120" w:author="Mabel Chow" w:date="2022-04-26T10:41:00Z">
          <w:pPr>
            <w:pStyle w:val="Heading3"/>
            <w:tabs>
              <w:tab w:val="clear" w:pos="1440"/>
              <w:tab w:val="left" w:pos="1418"/>
            </w:tabs>
            <w:ind w:left="1418" w:hanging="709"/>
          </w:pPr>
        </w:pPrChange>
      </w:pPr>
    </w:p>
    <w:p w14:paraId="6E65DAD4" w14:textId="77777777" w:rsidR="00B90673" w:rsidRPr="008C086F" w:rsidRDefault="00B90673" w:rsidP="00B90673">
      <w:pPr>
        <w:pStyle w:val="Heading1"/>
      </w:pPr>
      <w:r w:rsidRPr="008C086F">
        <w:t>PRODUCTS</w:t>
      </w:r>
    </w:p>
    <w:p w14:paraId="5488E576" w14:textId="77777777" w:rsidR="00B90673" w:rsidRPr="008C086F" w:rsidRDefault="00B90673" w:rsidP="00B90673">
      <w:pPr>
        <w:pStyle w:val="Heading2"/>
      </w:pPr>
      <w:r w:rsidRPr="008C086F">
        <w:t>Materials</w:t>
      </w:r>
    </w:p>
    <w:p w14:paraId="240F2449" w14:textId="77777777" w:rsidR="00DF1C15" w:rsidRDefault="00DF1C15" w:rsidP="00DF1C15">
      <w:pPr>
        <w:pStyle w:val="Heading3"/>
        <w:rPr>
          <w:ins w:id="121" w:author="Mabel Chow" w:date="2022-11-26T09:07:00Z"/>
        </w:rPr>
      </w:pPr>
      <w:ins w:id="122" w:author="Mabel Chow" w:date="2022-11-26T09:07:00Z">
        <w:r>
          <w:t xml:space="preserve">Steel sections: in conformance with CSA G40.21/G40.21M Grade 300W. </w:t>
        </w:r>
      </w:ins>
    </w:p>
    <w:p w14:paraId="73EFC448" w14:textId="12D230E5" w:rsidR="00DF1C15" w:rsidRDefault="00DF1C15" w:rsidP="00DF1C15">
      <w:pPr>
        <w:pStyle w:val="Heading3"/>
        <w:rPr>
          <w:ins w:id="123" w:author="Mabel Chow" w:date="2022-11-26T09:07:00Z"/>
        </w:rPr>
      </w:pPr>
      <w:ins w:id="124" w:author="Mabel Chow" w:date="2022-11-26T09:07:00Z">
        <w:r>
          <w:t>Steel plate: in conformance with CSA G40.21/G40.21</w:t>
        </w:r>
      </w:ins>
      <w:ins w:id="125" w:author="Mabel Chow" w:date="2022-11-26T09:17:00Z">
        <w:r w:rsidR="009B0C32">
          <w:t>M Grade</w:t>
        </w:r>
      </w:ins>
      <w:ins w:id="126" w:author="Mabel Chow" w:date="2022-11-26T09:07:00Z">
        <w:r>
          <w:t xml:space="preserve"> 260W, pattern checkered. </w:t>
        </w:r>
      </w:ins>
    </w:p>
    <w:p w14:paraId="5049EE19" w14:textId="77777777" w:rsidR="00DF1C15" w:rsidRDefault="00DF1C15" w:rsidP="00DF1C15">
      <w:pPr>
        <w:pStyle w:val="Heading3"/>
        <w:rPr>
          <w:ins w:id="127" w:author="Mabel Chow" w:date="2022-11-26T09:07:00Z"/>
        </w:rPr>
      </w:pPr>
      <w:ins w:id="128" w:author="Mabel Chow" w:date="2022-11-26T09:07:00Z">
        <w:r>
          <w:t>Steel pipe: to ASTM A53/A53M-12, standard weight, schedule 40, seamless black.</w:t>
        </w:r>
      </w:ins>
    </w:p>
    <w:p w14:paraId="3F401D4F" w14:textId="77777777" w:rsidR="00DF1C15" w:rsidRDefault="00DF1C15" w:rsidP="00DF1C15">
      <w:pPr>
        <w:pStyle w:val="Heading3"/>
        <w:rPr>
          <w:ins w:id="129" w:author="Mabel Chow" w:date="2022-11-26T09:07:00Z"/>
        </w:rPr>
      </w:pPr>
      <w:ins w:id="130" w:author="Mabel Chow" w:date="2022-11-26T09:07:00Z">
        <w:r>
          <w:lastRenderedPageBreak/>
          <w:t>Steel tubing: to G40.21-13 (R2018</w:t>
        </w:r>
        <w:proofErr w:type="gramStart"/>
        <w:r>
          <w:t>) ,</w:t>
        </w:r>
        <w:proofErr w:type="gramEnd"/>
        <w:r>
          <w:t xml:space="preserve"> Grade 350W, sizes and dimensions as indicated.</w:t>
        </w:r>
      </w:ins>
    </w:p>
    <w:p w14:paraId="19B12C94" w14:textId="77777777" w:rsidR="00DF1C15" w:rsidRDefault="00DF1C15" w:rsidP="00DF1C15">
      <w:pPr>
        <w:pStyle w:val="Heading3"/>
        <w:rPr>
          <w:ins w:id="131" w:author="Mabel Chow" w:date="2022-11-26T09:07:00Z"/>
        </w:rPr>
      </w:pPr>
      <w:ins w:id="132" w:author="Mabel Chow" w:date="2022-11-26T09:07:00Z">
        <w:r>
          <w:t xml:space="preserve">Metal bar grating: to ANSI/NAAMM MBG 531, steel, Type W 19 4, with abrasive </w:t>
        </w:r>
        <w:proofErr w:type="spellStart"/>
        <w:r>
          <w:t>nosings</w:t>
        </w:r>
        <w:proofErr w:type="spellEnd"/>
        <w:r>
          <w:t>.</w:t>
        </w:r>
      </w:ins>
    </w:p>
    <w:p w14:paraId="3D07EB2E" w14:textId="77777777" w:rsidR="00DF1C15" w:rsidRDefault="00DF1C15" w:rsidP="00DF1C15">
      <w:pPr>
        <w:pStyle w:val="Heading3"/>
        <w:rPr>
          <w:ins w:id="133" w:author="Mabel Chow" w:date="2022-11-26T09:07:00Z"/>
        </w:rPr>
      </w:pPr>
      <w:ins w:id="134" w:author="Mabel Chow" w:date="2022-11-26T09:07:00Z">
        <w:r>
          <w:t>Welding materials: to CSA W59.</w:t>
        </w:r>
      </w:ins>
    </w:p>
    <w:p w14:paraId="73D60D23" w14:textId="77777777" w:rsidR="00DF1C15" w:rsidRDefault="00DF1C15" w:rsidP="00DF1C15">
      <w:pPr>
        <w:pStyle w:val="Heading3"/>
        <w:rPr>
          <w:ins w:id="135" w:author="Mabel Chow" w:date="2022-11-26T09:07:00Z"/>
        </w:rPr>
      </w:pPr>
      <w:ins w:id="136" w:author="Mabel Chow" w:date="2022-11-26T09:07:00Z">
        <w:r>
          <w:t>Bolts: to ASTM A307.</w:t>
        </w:r>
      </w:ins>
    </w:p>
    <w:p w14:paraId="75C2F837" w14:textId="77777777" w:rsidR="00DF1C15" w:rsidRDefault="00DF1C15" w:rsidP="00DF1C15">
      <w:pPr>
        <w:pStyle w:val="Heading3"/>
        <w:rPr>
          <w:ins w:id="137" w:author="Mabel Chow" w:date="2022-11-26T09:07:00Z"/>
        </w:rPr>
      </w:pPr>
      <w:ins w:id="138" w:author="Mabel Chow" w:date="2022-11-26T09:07:00Z">
        <w:r>
          <w:t>High strength bolts: to ASTM A325.</w:t>
        </w:r>
      </w:ins>
    </w:p>
    <w:p w14:paraId="22D7AFD1" w14:textId="31031FD2" w:rsidR="00B90673" w:rsidRPr="008C086F" w:rsidDel="00DF1C15" w:rsidRDefault="002E16A8" w:rsidP="005D1558">
      <w:pPr>
        <w:pStyle w:val="Heading3"/>
        <w:tabs>
          <w:tab w:val="clear" w:pos="1440"/>
          <w:tab w:val="left" w:pos="1418"/>
        </w:tabs>
        <w:ind w:left="1418" w:hanging="709"/>
        <w:rPr>
          <w:del w:id="139" w:author="Mabel Chow" w:date="2022-11-26T09:07:00Z"/>
        </w:rPr>
      </w:pPr>
      <w:del w:id="140" w:author="Mabel Chow" w:date="2022-11-26T09:07:00Z">
        <w:r w:rsidDel="00DF1C15">
          <w:delText xml:space="preserve">Provide </w:delText>
        </w:r>
        <w:r w:rsidR="009B6402" w:rsidRPr="008C086F" w:rsidDel="00DF1C15">
          <w:delText>a</w:delText>
        </w:r>
        <w:r w:rsidR="00B90673" w:rsidRPr="008C086F" w:rsidDel="00DF1C15">
          <w:delText xml:space="preserve">luminum components conforming to the following alloy designations of </w:delText>
        </w:r>
        <w:r w:rsidR="00EA6B85" w:rsidDel="00DF1C15">
          <w:delText>T</w:delText>
        </w:r>
        <w:r w:rsidR="00B90673" w:rsidRPr="008C086F" w:rsidDel="00DF1C15">
          <w:delText>he Aluminum Association:</w:delText>
        </w:r>
      </w:del>
    </w:p>
    <w:p w14:paraId="4780B77F" w14:textId="790FA043" w:rsidR="00B90673" w:rsidRPr="008C086F" w:rsidDel="00DF1C15" w:rsidRDefault="00B90673">
      <w:pPr>
        <w:pStyle w:val="Heading5"/>
        <w:rPr>
          <w:del w:id="141" w:author="Mabel Chow" w:date="2022-11-26T09:07:00Z"/>
        </w:rPr>
        <w:pPrChange w:id="142" w:author="Mabel Chow" w:date="2022-04-26T10:41:00Z">
          <w:pPr>
            <w:pStyle w:val="Heading4"/>
            <w:tabs>
              <w:tab w:val="left" w:pos="1418"/>
            </w:tabs>
            <w:ind w:left="1418" w:hanging="709"/>
          </w:pPr>
        </w:pPrChange>
      </w:pPr>
      <w:del w:id="143" w:author="Mabel Chow" w:date="2022-11-26T09:07:00Z">
        <w:r w:rsidRPr="008C086F" w:rsidDel="00DF1C15">
          <w:delText>Extruded Shapes - Structural</w:delText>
        </w:r>
        <w:r w:rsidRPr="008C086F" w:rsidDel="00DF1C15">
          <w:tab/>
        </w:r>
        <w:r w:rsidRPr="008C086F" w:rsidDel="00DF1C15">
          <w:tab/>
          <w:delText>6061-T6</w:delText>
        </w:r>
      </w:del>
    </w:p>
    <w:p w14:paraId="300C636C" w14:textId="508F9437" w:rsidR="00B90673" w:rsidRPr="008C086F" w:rsidDel="00DF1C15" w:rsidRDefault="00B90673">
      <w:pPr>
        <w:pStyle w:val="Heading5"/>
        <w:rPr>
          <w:del w:id="144" w:author="Mabel Chow" w:date="2022-11-26T09:07:00Z"/>
        </w:rPr>
        <w:pPrChange w:id="145" w:author="Mabel Chow" w:date="2022-04-26T10:41:00Z">
          <w:pPr>
            <w:pStyle w:val="Heading4"/>
            <w:tabs>
              <w:tab w:val="left" w:pos="1418"/>
            </w:tabs>
            <w:ind w:left="1418" w:hanging="709"/>
          </w:pPr>
        </w:pPrChange>
      </w:pPr>
      <w:del w:id="146" w:author="Mabel Chow" w:date="2022-11-26T09:07:00Z">
        <w:r w:rsidRPr="008C086F" w:rsidDel="00DF1C15">
          <w:delText>Smooth Plates</w:delText>
        </w:r>
        <w:r w:rsidRPr="008C086F" w:rsidDel="00DF1C15">
          <w:tab/>
        </w:r>
        <w:r w:rsidRPr="008C086F" w:rsidDel="00DF1C15">
          <w:tab/>
        </w:r>
        <w:r w:rsidRPr="008C086F" w:rsidDel="00DF1C15">
          <w:tab/>
        </w:r>
        <w:r w:rsidRPr="008C086F" w:rsidDel="00DF1C15">
          <w:tab/>
          <w:delText>5083-H34</w:delText>
        </w:r>
      </w:del>
    </w:p>
    <w:p w14:paraId="664EE95E" w14:textId="563F66DE" w:rsidR="00B90673" w:rsidRPr="008C086F" w:rsidDel="00DF1C15" w:rsidRDefault="00B90673">
      <w:pPr>
        <w:pStyle w:val="Heading5"/>
        <w:rPr>
          <w:del w:id="147" w:author="Mabel Chow" w:date="2022-11-26T09:07:00Z"/>
        </w:rPr>
        <w:pPrChange w:id="148" w:author="Mabel Chow" w:date="2022-04-26T10:41:00Z">
          <w:pPr>
            <w:pStyle w:val="Heading4"/>
            <w:tabs>
              <w:tab w:val="left" w:pos="1418"/>
            </w:tabs>
            <w:ind w:left="1418" w:hanging="709"/>
          </w:pPr>
        </w:pPrChange>
      </w:pPr>
      <w:del w:id="149" w:author="Mabel Chow" w:date="2022-11-26T09:07:00Z">
        <w:r w:rsidRPr="008C086F" w:rsidDel="00DF1C15">
          <w:delText>Rivets and Bolts</w:delText>
        </w:r>
        <w:r w:rsidRPr="008C086F" w:rsidDel="00DF1C15">
          <w:tab/>
        </w:r>
        <w:r w:rsidRPr="008C086F" w:rsidDel="00DF1C15">
          <w:tab/>
        </w:r>
        <w:r w:rsidRPr="008C086F" w:rsidDel="00DF1C15">
          <w:tab/>
        </w:r>
        <w:r w:rsidR="006359E0" w:rsidDel="00DF1C15">
          <w:tab/>
        </w:r>
        <w:r w:rsidRPr="008C086F" w:rsidDel="00DF1C15">
          <w:delText>6061-T6</w:delText>
        </w:r>
      </w:del>
    </w:p>
    <w:p w14:paraId="7C5BB1C2" w14:textId="73ABA61B" w:rsidR="00B90673" w:rsidRPr="008C086F" w:rsidDel="00DF1C15" w:rsidRDefault="00B90673">
      <w:pPr>
        <w:pStyle w:val="Heading5"/>
        <w:rPr>
          <w:del w:id="150" w:author="Mabel Chow" w:date="2022-11-26T09:07:00Z"/>
        </w:rPr>
        <w:pPrChange w:id="151" w:author="Mabel Chow" w:date="2022-04-26T10:41:00Z">
          <w:pPr>
            <w:pStyle w:val="Heading4"/>
            <w:tabs>
              <w:tab w:val="left" w:pos="1418"/>
            </w:tabs>
            <w:ind w:left="1418" w:hanging="709"/>
          </w:pPr>
        </w:pPrChange>
      </w:pPr>
      <w:del w:id="152" w:author="Mabel Chow" w:date="2022-11-26T09:07:00Z">
        <w:r w:rsidRPr="008C086F" w:rsidDel="00DF1C15">
          <w:delText xml:space="preserve">Checkered or Tread Plate </w:delText>
        </w:r>
        <w:r w:rsidRPr="008C086F" w:rsidDel="00DF1C15">
          <w:tab/>
        </w:r>
        <w:r w:rsidRPr="008C086F" w:rsidDel="00DF1C15">
          <w:tab/>
          <w:delText>6061-T6</w:delText>
        </w:r>
      </w:del>
    </w:p>
    <w:p w14:paraId="64BF4DEB" w14:textId="49A8F393" w:rsidR="00B90673" w:rsidRPr="008C086F" w:rsidDel="00DF1C15" w:rsidRDefault="00B90673">
      <w:pPr>
        <w:pStyle w:val="Heading5"/>
        <w:rPr>
          <w:del w:id="153" w:author="Mabel Chow" w:date="2022-11-26T09:07:00Z"/>
        </w:rPr>
        <w:pPrChange w:id="154" w:author="Mabel Chow" w:date="2022-04-26T10:41:00Z">
          <w:pPr>
            <w:pStyle w:val="Heading4"/>
            <w:tabs>
              <w:tab w:val="left" w:pos="1418"/>
            </w:tabs>
            <w:ind w:left="1418" w:hanging="709"/>
          </w:pPr>
        </w:pPrChange>
      </w:pPr>
      <w:del w:id="155" w:author="Mabel Chow" w:date="2022-11-26T09:07:00Z">
        <w:r w:rsidRPr="008C086F" w:rsidDel="00DF1C15">
          <w:delText>Castings</w:delText>
        </w:r>
        <w:r w:rsidRPr="008C086F" w:rsidDel="00DF1C15">
          <w:tab/>
        </w:r>
        <w:r w:rsidRPr="008C086F" w:rsidDel="00DF1C15">
          <w:tab/>
        </w:r>
        <w:r w:rsidRPr="008C086F" w:rsidDel="00DF1C15">
          <w:tab/>
        </w:r>
      </w:del>
      <w:del w:id="156" w:author="Mabel Chow" w:date="2022-04-26T10:42:00Z">
        <w:r w:rsidRPr="008C086F" w:rsidDel="006D2F9D">
          <w:tab/>
        </w:r>
      </w:del>
      <w:del w:id="157" w:author="Mabel Chow" w:date="2022-11-26T09:07:00Z">
        <w:r w:rsidR="006359E0" w:rsidDel="00DF1C15">
          <w:tab/>
        </w:r>
        <w:r w:rsidRPr="008C086F" w:rsidDel="00DF1C15">
          <w:delText>356-T2</w:delText>
        </w:r>
      </w:del>
    </w:p>
    <w:p w14:paraId="1A1D26AF" w14:textId="6E5E4647" w:rsidR="00B90673" w:rsidRPr="008C086F" w:rsidDel="00DF1C15" w:rsidRDefault="00B90673">
      <w:pPr>
        <w:pStyle w:val="Heading5"/>
        <w:rPr>
          <w:del w:id="158" w:author="Mabel Chow" w:date="2022-11-26T09:07:00Z"/>
        </w:rPr>
        <w:pPrChange w:id="159" w:author="Mabel Chow" w:date="2022-04-26T10:41:00Z">
          <w:pPr>
            <w:pStyle w:val="Heading4"/>
            <w:tabs>
              <w:tab w:val="left" w:pos="1418"/>
            </w:tabs>
            <w:ind w:left="1418" w:hanging="709"/>
          </w:pPr>
        </w:pPrChange>
      </w:pPr>
      <w:del w:id="160" w:author="Mabel Chow" w:date="2022-11-26T09:07:00Z">
        <w:r w:rsidRPr="008C086F" w:rsidDel="00DF1C15">
          <w:delText>Handrailing</w:delText>
        </w:r>
        <w:r w:rsidRPr="008C086F" w:rsidDel="00DF1C15">
          <w:tab/>
        </w:r>
        <w:r w:rsidRPr="008C086F" w:rsidDel="00DF1C15">
          <w:tab/>
        </w:r>
        <w:r w:rsidRPr="008C086F" w:rsidDel="00DF1C15">
          <w:tab/>
        </w:r>
        <w:r w:rsidRPr="008C086F" w:rsidDel="00DF1C15">
          <w:tab/>
          <w:delText>6351-T6</w:delText>
        </w:r>
      </w:del>
    </w:p>
    <w:p w14:paraId="6B61DA25" w14:textId="6C5007C4" w:rsidR="00B90673" w:rsidRPr="008C086F" w:rsidDel="00DF1C15" w:rsidRDefault="00B90673" w:rsidP="003C3B29">
      <w:pPr>
        <w:pStyle w:val="Heading3"/>
        <w:tabs>
          <w:tab w:val="clear" w:pos="1440"/>
          <w:tab w:val="left" w:pos="1418"/>
        </w:tabs>
        <w:ind w:left="1418" w:hanging="709"/>
        <w:rPr>
          <w:del w:id="161" w:author="Mabel Chow" w:date="2022-11-26T09:07:00Z"/>
        </w:rPr>
      </w:pPr>
      <w:del w:id="162" w:author="Mabel Chow" w:date="2022-11-26T09:07:00Z">
        <w:r w:rsidRPr="008C086F" w:rsidDel="00DF1C15">
          <w:delText>Finish for Aluminum components: Architectural Class I Anodic Coating, AA-C22A41 clear.</w:delText>
        </w:r>
      </w:del>
    </w:p>
    <w:p w14:paraId="23FA9DBA" w14:textId="17A7C2A3" w:rsidR="00B90673" w:rsidRPr="008C086F" w:rsidDel="00DF1C15" w:rsidRDefault="00B90673" w:rsidP="003C3B29">
      <w:pPr>
        <w:pStyle w:val="Heading3"/>
        <w:tabs>
          <w:tab w:val="clear" w:pos="1440"/>
          <w:tab w:val="left" w:pos="1418"/>
        </w:tabs>
        <w:ind w:left="1418" w:hanging="709"/>
        <w:rPr>
          <w:del w:id="163" w:author="Mabel Chow" w:date="2022-11-26T09:07:00Z"/>
        </w:rPr>
      </w:pPr>
      <w:del w:id="164" w:author="Mabel Chow" w:date="2022-11-26T09:07:00Z">
        <w:r w:rsidRPr="008C086F" w:rsidDel="00DF1C15">
          <w:delText>Bolts: to ASTM A307.</w:delText>
        </w:r>
      </w:del>
    </w:p>
    <w:p w14:paraId="6081ABC8" w14:textId="297FB9FF" w:rsidR="00B90673" w:rsidRPr="008C086F" w:rsidDel="00DF1C15" w:rsidRDefault="00B90673" w:rsidP="003C3B29">
      <w:pPr>
        <w:pStyle w:val="Heading3"/>
        <w:tabs>
          <w:tab w:val="clear" w:pos="1440"/>
          <w:tab w:val="left" w:pos="1418"/>
        </w:tabs>
        <w:ind w:left="1418" w:hanging="709"/>
        <w:rPr>
          <w:del w:id="165" w:author="Mabel Chow" w:date="2022-11-26T09:07:00Z"/>
        </w:rPr>
      </w:pPr>
      <w:del w:id="166" w:author="Mabel Chow" w:date="2022-11-26T09:07:00Z">
        <w:r w:rsidRPr="008C086F" w:rsidDel="00DF1C15">
          <w:delText>High strength bolts: to ASTM A325.</w:delText>
        </w:r>
      </w:del>
    </w:p>
    <w:p w14:paraId="69A7EEDF" w14:textId="77777777" w:rsidR="00B90673" w:rsidRPr="008C086F" w:rsidRDefault="00B90673" w:rsidP="00B90673">
      <w:pPr>
        <w:pStyle w:val="Heading2"/>
      </w:pPr>
      <w:r w:rsidRPr="008C086F">
        <w:t>Fabrication</w:t>
      </w:r>
    </w:p>
    <w:p w14:paraId="6A83CB55" w14:textId="07A20DBE" w:rsidR="00B90673" w:rsidRPr="008C086F" w:rsidRDefault="00B90673" w:rsidP="003C3B29">
      <w:pPr>
        <w:pStyle w:val="Heading3"/>
        <w:tabs>
          <w:tab w:val="clear" w:pos="1440"/>
          <w:tab w:val="left" w:pos="1418"/>
        </w:tabs>
        <w:ind w:left="1418" w:hanging="709"/>
      </w:pPr>
      <w:r w:rsidRPr="008C086F">
        <w:t xml:space="preserve">Fabricate posts and railings of 50 mm nominal size </w:t>
      </w:r>
      <w:del w:id="167" w:author="Mabel Chow" w:date="2022-11-26T09:12:00Z">
        <w:r w:rsidRPr="008C086F" w:rsidDel="009B0C32">
          <w:delText xml:space="preserve">6063-T6 Schedule 40 aluminum </w:delText>
        </w:r>
      </w:del>
      <w:r w:rsidRPr="008C086F">
        <w:t>pipe, 48.26 mm o.d., 3.68 mm wall thickness with shop welded connections.</w:t>
      </w:r>
    </w:p>
    <w:p w14:paraId="5D1C726A" w14:textId="77777777" w:rsidR="00B90673" w:rsidRPr="008C086F" w:rsidRDefault="00B90673" w:rsidP="003C3B29">
      <w:pPr>
        <w:pStyle w:val="Heading3"/>
        <w:tabs>
          <w:tab w:val="clear" w:pos="1440"/>
          <w:tab w:val="left" w:pos="1418"/>
        </w:tabs>
        <w:ind w:left="1418" w:hanging="709"/>
      </w:pPr>
      <w:r w:rsidRPr="008C086F">
        <w:t>Fabricate posts and railings to configuration indicated and to meet the requirement of the Ontario Building Code.</w:t>
      </w:r>
    </w:p>
    <w:p w14:paraId="275E33FC" w14:textId="77777777" w:rsidR="00B90673" w:rsidRPr="008C086F" w:rsidRDefault="00B90673" w:rsidP="003C3B29">
      <w:pPr>
        <w:pStyle w:val="Heading3"/>
        <w:tabs>
          <w:tab w:val="clear" w:pos="1440"/>
          <w:tab w:val="left" w:pos="1418"/>
        </w:tabs>
        <w:ind w:left="1418" w:hanging="709"/>
      </w:pPr>
      <w:r w:rsidRPr="008C086F">
        <w:t>Accurately form connections with exposed faces flush; mitres and joints tight. Make exposed connections of same material, colour and finish as base material on which they occur.</w:t>
      </w:r>
    </w:p>
    <w:p w14:paraId="63FD1E77" w14:textId="77777777" w:rsidR="00B90673" w:rsidRPr="008C086F" w:rsidRDefault="00B90673" w:rsidP="003C3B29">
      <w:pPr>
        <w:pStyle w:val="Heading3"/>
        <w:tabs>
          <w:tab w:val="clear" w:pos="1440"/>
          <w:tab w:val="left" w:pos="1418"/>
        </w:tabs>
        <w:ind w:left="1418" w:hanging="709"/>
      </w:pPr>
      <w:r w:rsidRPr="008C086F">
        <w:t>Grind or file exposed welds smooth.</w:t>
      </w:r>
    </w:p>
    <w:p w14:paraId="0086A5DC" w14:textId="77777777" w:rsidR="00B90673" w:rsidRPr="008C086F" w:rsidRDefault="00B90673" w:rsidP="003C3B29">
      <w:pPr>
        <w:pStyle w:val="Heading3"/>
        <w:tabs>
          <w:tab w:val="clear" w:pos="1440"/>
          <w:tab w:val="left" w:pos="1418"/>
        </w:tabs>
        <w:ind w:left="1418" w:hanging="709"/>
      </w:pPr>
      <w:r w:rsidRPr="008C086F">
        <w:t>Shop fabricate railings in sections as large and complete as practicable.</w:t>
      </w:r>
    </w:p>
    <w:p w14:paraId="4895883E" w14:textId="77777777" w:rsidR="00B90673" w:rsidRPr="008C086F" w:rsidRDefault="00B90673" w:rsidP="003C3B29">
      <w:pPr>
        <w:pStyle w:val="Heading3"/>
        <w:tabs>
          <w:tab w:val="clear" w:pos="1440"/>
          <w:tab w:val="left" w:pos="1418"/>
        </w:tabs>
        <w:ind w:left="1418" w:hanging="709"/>
      </w:pPr>
      <w:r w:rsidRPr="008C086F">
        <w:t>Fabricate gates and hinged assemblies complete with all necessary hardware including but not limited to hinges, hasps, cane</w:t>
      </w:r>
      <w:r w:rsidR="00EA6B85">
        <w:t xml:space="preserve"> </w:t>
      </w:r>
      <w:r w:rsidRPr="008C086F">
        <w:t>bolts and receivers.</w:t>
      </w:r>
    </w:p>
    <w:p w14:paraId="2B988985" w14:textId="77777777" w:rsidR="00B90673" w:rsidRPr="008C086F" w:rsidRDefault="00B90673" w:rsidP="003C3B29">
      <w:pPr>
        <w:pStyle w:val="Heading3"/>
        <w:tabs>
          <w:tab w:val="clear" w:pos="1440"/>
          <w:tab w:val="left" w:pos="1418"/>
        </w:tabs>
        <w:ind w:left="1418" w:hanging="709"/>
      </w:pPr>
      <w:r w:rsidRPr="008C086F">
        <w:t xml:space="preserve">Fabricate safety chains of Type 304 stainless steel safety chain with links 34 mm long by 6 mm cross section, and </w:t>
      </w:r>
      <w:proofErr w:type="gramStart"/>
      <w:r w:rsidRPr="008C086F">
        <w:t>stainless steel</w:t>
      </w:r>
      <w:proofErr w:type="gramEnd"/>
      <w:r w:rsidRPr="008C086F">
        <w:t xml:space="preserve"> safety snap and eyebolt.</w:t>
      </w:r>
    </w:p>
    <w:p w14:paraId="15E06DD7" w14:textId="309A0413" w:rsidR="00B90673" w:rsidRPr="008C086F" w:rsidRDefault="00B90673" w:rsidP="003C3B29">
      <w:pPr>
        <w:pStyle w:val="Heading3"/>
        <w:tabs>
          <w:tab w:val="clear" w:pos="1440"/>
          <w:tab w:val="left" w:pos="1418"/>
        </w:tabs>
        <w:ind w:left="1418" w:hanging="709"/>
      </w:pPr>
      <w:r w:rsidRPr="008C086F">
        <w:t xml:space="preserve">Toe-board: 125 mm high, 6.0 mm thick </w:t>
      </w:r>
      <w:del w:id="168" w:author="Mabel Chow" w:date="2022-11-26T09:14:00Z">
        <w:r w:rsidRPr="008C086F" w:rsidDel="009B0C32">
          <w:delText xml:space="preserve">aluminum </w:delText>
        </w:r>
      </w:del>
      <w:r w:rsidRPr="008C086F">
        <w:t>plate.</w:t>
      </w:r>
    </w:p>
    <w:p w14:paraId="5DE27F43" w14:textId="77777777" w:rsidR="00B90673" w:rsidRPr="008C086F" w:rsidRDefault="00B90673" w:rsidP="00B90673">
      <w:pPr>
        <w:pStyle w:val="Heading1"/>
      </w:pPr>
      <w:r w:rsidRPr="008C086F">
        <w:t>EXECUTION</w:t>
      </w:r>
    </w:p>
    <w:p w14:paraId="553902FB" w14:textId="77777777" w:rsidR="00B90673" w:rsidRPr="008C086F" w:rsidRDefault="00B90673" w:rsidP="00B90673">
      <w:pPr>
        <w:pStyle w:val="Heading2"/>
      </w:pPr>
      <w:r w:rsidRPr="008C086F">
        <w:t>Installation</w:t>
      </w:r>
    </w:p>
    <w:p w14:paraId="073448A1" w14:textId="77777777" w:rsidR="00B90673" w:rsidRPr="008C086F" w:rsidRDefault="00B90673" w:rsidP="003C3B29">
      <w:pPr>
        <w:pStyle w:val="Heading3"/>
        <w:tabs>
          <w:tab w:val="clear" w:pos="1440"/>
          <w:tab w:val="left" w:pos="1418"/>
        </w:tabs>
        <w:ind w:left="1418" w:hanging="709"/>
      </w:pPr>
      <w:r w:rsidRPr="008C086F">
        <w:t>Install fabrications plumb, level, structurally sound, securely fastened, and in correct locations and positions.</w:t>
      </w:r>
    </w:p>
    <w:p w14:paraId="7BD2FC1C" w14:textId="77777777" w:rsidR="00B90673" w:rsidRPr="008C086F" w:rsidRDefault="00B90673" w:rsidP="003C3B29">
      <w:pPr>
        <w:pStyle w:val="Heading3"/>
        <w:tabs>
          <w:tab w:val="clear" w:pos="1440"/>
          <w:tab w:val="left" w:pos="1418"/>
        </w:tabs>
        <w:ind w:left="1418" w:hanging="709"/>
      </w:pPr>
      <w:r w:rsidRPr="008C086F">
        <w:t xml:space="preserve">Use welded connections wherever possible to provide rigid structure. Provide anchor </w:t>
      </w:r>
      <w:r w:rsidR="009B6402" w:rsidRPr="008C086F">
        <w:t>rods</w:t>
      </w:r>
      <w:r w:rsidRPr="008C086F">
        <w:t>, bolts and plates for connecting railings to structure.</w:t>
      </w:r>
    </w:p>
    <w:p w14:paraId="681EC424" w14:textId="77777777" w:rsidR="00B90673" w:rsidRPr="008C086F" w:rsidRDefault="00B90673" w:rsidP="003C3B29">
      <w:pPr>
        <w:pStyle w:val="Heading3"/>
        <w:tabs>
          <w:tab w:val="clear" w:pos="1440"/>
          <w:tab w:val="left" w:pos="1418"/>
        </w:tabs>
        <w:ind w:left="1418" w:hanging="709"/>
      </w:pPr>
      <w:r w:rsidRPr="008C086F">
        <w:t>Hand items over for casting into concrete or building into masonry to appropriate trades together with setting templates.</w:t>
      </w:r>
    </w:p>
    <w:p w14:paraId="7F579096" w14:textId="77777777" w:rsidR="00B90673" w:rsidRPr="008C086F" w:rsidRDefault="00466192" w:rsidP="003C3B29">
      <w:pPr>
        <w:pStyle w:val="Heading3"/>
        <w:tabs>
          <w:tab w:val="clear" w:pos="1440"/>
          <w:tab w:val="left" w:pos="1418"/>
        </w:tabs>
        <w:ind w:left="1418" w:hanging="709"/>
      </w:pPr>
      <w:r>
        <w:t>Perform</w:t>
      </w:r>
      <w:r w:rsidR="00B90673" w:rsidRPr="008C086F">
        <w:t xml:space="preserve"> welding work in accordance with CSA W59</w:t>
      </w:r>
      <w:r>
        <w:t>.2</w:t>
      </w:r>
      <w:r w:rsidR="00B90673" w:rsidRPr="008C086F">
        <w:t xml:space="preserve"> unless specified otherwise.</w:t>
      </w:r>
    </w:p>
    <w:p w14:paraId="5D52BFD4" w14:textId="77777777" w:rsidR="00B90673" w:rsidRPr="008C086F" w:rsidRDefault="00B90673" w:rsidP="003C3B29">
      <w:pPr>
        <w:pStyle w:val="Heading3"/>
        <w:tabs>
          <w:tab w:val="clear" w:pos="1440"/>
          <w:tab w:val="left" w:pos="1418"/>
        </w:tabs>
        <w:ind w:left="1418" w:hanging="709"/>
      </w:pPr>
      <w:r w:rsidRPr="008C086F">
        <w:t>Use stainless steel anchors.</w:t>
      </w:r>
    </w:p>
    <w:p w14:paraId="4A96133D" w14:textId="77777777" w:rsidR="00B90673" w:rsidRPr="008C086F" w:rsidRDefault="00B90673" w:rsidP="003C3B29">
      <w:pPr>
        <w:pStyle w:val="Heading3"/>
        <w:tabs>
          <w:tab w:val="clear" w:pos="1440"/>
          <w:tab w:val="left" w:pos="1418"/>
        </w:tabs>
        <w:ind w:left="1418" w:hanging="709"/>
      </w:pPr>
      <w:r w:rsidRPr="008C086F">
        <w:t>Apply isolation coating to surfaces between dissimilar metals, and between metal and concrete, mortar, grout or masonry.</w:t>
      </w:r>
    </w:p>
    <w:p w14:paraId="7A6CE239" w14:textId="77777777" w:rsidR="00B90673" w:rsidRPr="008C086F" w:rsidRDefault="00B90673" w:rsidP="003C3B29">
      <w:pPr>
        <w:pStyle w:val="Heading3"/>
        <w:tabs>
          <w:tab w:val="clear" w:pos="1440"/>
          <w:tab w:val="left" w:pos="1418"/>
        </w:tabs>
        <w:ind w:left="1418" w:hanging="709"/>
      </w:pPr>
      <w:r w:rsidRPr="008C086F">
        <w:t>Provide continuous toe-board at all handrails except at gates or where</w:t>
      </w:r>
      <w:r w:rsidR="009B6402" w:rsidRPr="008C086F">
        <w:t xml:space="preserve"> concrete curbs of</w:t>
      </w:r>
      <w:r w:rsidRPr="008C086F">
        <w:t xml:space="preserve"> 125mm or higher are installed.</w:t>
      </w:r>
    </w:p>
    <w:p w14:paraId="3E2FA775" w14:textId="77777777" w:rsidR="00F13982" w:rsidRPr="008C086F" w:rsidRDefault="00F13982" w:rsidP="008A26A6">
      <w:pPr>
        <w:pStyle w:val="Other"/>
        <w:spacing w:before="240"/>
        <w:jc w:val="center"/>
        <w:rPr>
          <w:rFonts w:ascii="Calibri" w:hAnsi="Calibri"/>
          <w:b/>
          <w:sz w:val="22"/>
          <w:szCs w:val="22"/>
        </w:rPr>
      </w:pPr>
      <w:r w:rsidRPr="008C086F">
        <w:rPr>
          <w:rFonts w:ascii="Calibri" w:hAnsi="Calibri"/>
          <w:b/>
          <w:sz w:val="22"/>
          <w:szCs w:val="22"/>
        </w:rPr>
        <w:t>END OF SECTION</w:t>
      </w:r>
    </w:p>
    <w:sectPr w:rsidR="00F13982" w:rsidRPr="008C086F" w:rsidSect="002E16A8">
      <w:headerReference w:type="even" r:id="rId15"/>
      <w:headerReference w:type="default" r:id="rId16"/>
      <w:headerReference w:type="first" r:id="rId17"/>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dulovic, Nicole" w:date="2022-11-03T14:24:00Z" w:initials="RN">
    <w:p w14:paraId="3666C576" w14:textId="77777777" w:rsidR="00A82ADD" w:rsidRDefault="00A82ADD">
      <w:pPr>
        <w:pStyle w:val="CommentText"/>
      </w:pPr>
      <w:r>
        <w:rPr>
          <w:rStyle w:val="CommentReference"/>
        </w:rPr>
        <w:annotationRef/>
      </w:r>
      <w:r>
        <w:t>Please add Measurement and Payment section, similar wording suggested on other specs that are missing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66C5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66C576" w16cid:durableId="270E4D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FD12F" w14:textId="77777777" w:rsidR="000D6EDF" w:rsidRDefault="000D6EDF">
      <w:r>
        <w:separator/>
      </w:r>
    </w:p>
  </w:endnote>
  <w:endnote w:type="continuationSeparator" w:id="0">
    <w:p w14:paraId="23693E7F" w14:textId="77777777" w:rsidR="000D6EDF" w:rsidRDefault="000D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0753F" w14:textId="77777777" w:rsidR="000D6EDF" w:rsidRDefault="000D6EDF">
      <w:r>
        <w:separator/>
      </w:r>
    </w:p>
  </w:footnote>
  <w:footnote w:type="continuationSeparator" w:id="0">
    <w:p w14:paraId="1B02BABD" w14:textId="77777777" w:rsidR="000D6EDF" w:rsidRDefault="000D6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BBC4" w14:textId="77777777" w:rsidR="00BE69C9" w:rsidRPr="00BE69C9" w:rsidRDefault="00BE69C9" w:rsidP="00BE69C9">
    <w:pPr>
      <w:pBdr>
        <w:top w:val="single" w:sz="4" w:space="1" w:color="auto"/>
      </w:pBdr>
      <w:tabs>
        <w:tab w:val="right" w:pos="10350"/>
      </w:tabs>
      <w:rPr>
        <w:rFonts w:cs="Arial"/>
      </w:rPr>
    </w:pPr>
    <w:r w:rsidRPr="00BE69C9">
      <w:rPr>
        <w:rFonts w:cs="Arial"/>
      </w:rPr>
      <w:t>Section 05512</w:t>
    </w:r>
    <w:r>
      <w:rPr>
        <w:rFonts w:cs="Arial"/>
      </w:rPr>
      <w:tab/>
    </w:r>
    <w:r w:rsidRPr="00BE69C9">
      <w:rPr>
        <w:rFonts w:cs="Arial"/>
      </w:rPr>
      <w:t>CONTRACT NO</w:t>
    </w:r>
    <w:r w:rsidRPr="002E16A8">
      <w:rPr>
        <w:rFonts w:cs="Arial"/>
        <w:highlight w:val="yellow"/>
      </w:rPr>
      <w:t>.... [Insert Region Number]</w:t>
    </w:r>
    <w:r w:rsidRPr="00BE69C9">
      <w:rPr>
        <w:rFonts w:cs="Arial"/>
      </w:rPr>
      <w:tab/>
    </w:r>
  </w:p>
  <w:p w14:paraId="191C492A" w14:textId="0E8977F4" w:rsidR="00BE69C9" w:rsidRPr="00BE69C9" w:rsidRDefault="002E16A8" w:rsidP="002E16A8">
    <w:pPr>
      <w:pBdr>
        <w:top w:val="single" w:sz="4" w:space="1" w:color="auto"/>
      </w:pBdr>
      <w:tabs>
        <w:tab w:val="left" w:pos="-1440"/>
        <w:tab w:val="left" w:pos="-720"/>
        <w:tab w:val="left" w:pos="0"/>
        <w:tab w:val="center" w:pos="5040"/>
        <w:tab w:val="right" w:pos="10350"/>
      </w:tabs>
      <w:rPr>
        <w:rFonts w:cs="Arial"/>
      </w:rPr>
    </w:pPr>
    <w:r>
      <w:rPr>
        <w:rFonts w:cs="Arial"/>
      </w:rPr>
      <w:t>2016-04-11</w:t>
    </w:r>
    <w:r w:rsidR="00BE69C9" w:rsidRPr="00BE69C9">
      <w:rPr>
        <w:rFonts w:cs="Arial"/>
        <w:b/>
      </w:rPr>
      <w:tab/>
    </w:r>
    <w:del w:id="169" w:author="Mabel Chow" w:date="2022-11-26T09:24:00Z">
      <w:r w:rsidR="00BE69C9" w:rsidRPr="00BE69C9" w:rsidDel="009F2AFD">
        <w:rPr>
          <w:rFonts w:cs="Arial"/>
          <w:b/>
        </w:rPr>
        <w:delText xml:space="preserve">ALUMINUM </w:delText>
      </w:r>
    </w:del>
    <w:ins w:id="170" w:author="Mabel Chow" w:date="2022-11-26T09:24:00Z">
      <w:r w:rsidR="009F2AFD">
        <w:rPr>
          <w:rFonts w:cs="Arial"/>
          <w:b/>
        </w:rPr>
        <w:t>METAL</w:t>
      </w:r>
      <w:r w:rsidR="009F2AFD" w:rsidRPr="00BE69C9">
        <w:rPr>
          <w:rFonts w:cs="Arial"/>
          <w:b/>
        </w:rPr>
        <w:t xml:space="preserve"> </w:t>
      </w:r>
    </w:ins>
    <w:r w:rsidR="00BE69C9" w:rsidRPr="00BE69C9">
      <w:rPr>
        <w:rFonts w:cs="Arial"/>
        <w:b/>
      </w:rPr>
      <w:t>HANDRAILS</w:t>
    </w:r>
    <w:r w:rsidR="00BE69C9" w:rsidRPr="00BE69C9">
      <w:rPr>
        <w:rFonts w:cs="Arial"/>
      </w:rPr>
      <w:tab/>
    </w:r>
  </w:p>
  <w:p w14:paraId="6D2F8694" w14:textId="77777777" w:rsidR="00BE69C9" w:rsidRPr="00BE69C9" w:rsidRDefault="00BE69C9" w:rsidP="00BE69C9">
    <w:pPr>
      <w:pBdr>
        <w:top w:val="single" w:sz="4" w:space="1" w:color="auto"/>
      </w:pBdr>
      <w:tabs>
        <w:tab w:val="center" w:pos="5175"/>
        <w:tab w:val="right" w:pos="10350"/>
      </w:tabs>
      <w:rPr>
        <w:rFonts w:cs="Arial"/>
      </w:rPr>
    </w:pPr>
    <w:r w:rsidRPr="00BE69C9">
      <w:rPr>
        <w:rFonts w:cs="Arial"/>
      </w:rPr>
      <w:t xml:space="preserve">Page </w:t>
    </w:r>
    <w:r w:rsidRPr="00BE69C9">
      <w:rPr>
        <w:rFonts w:cs="Arial"/>
      </w:rPr>
      <w:fldChar w:fldCharType="begin"/>
    </w:r>
    <w:r w:rsidRPr="00BE69C9">
      <w:rPr>
        <w:rFonts w:cs="Arial"/>
      </w:rPr>
      <w:instrText xml:space="preserve">PAGE </w:instrText>
    </w:r>
    <w:r w:rsidRPr="00BE69C9">
      <w:rPr>
        <w:rFonts w:cs="Arial"/>
      </w:rPr>
      <w:fldChar w:fldCharType="separate"/>
    </w:r>
    <w:r w:rsidR="009C2D52">
      <w:rPr>
        <w:rFonts w:cs="Arial"/>
        <w:noProof/>
      </w:rPr>
      <w:t>4</w:t>
    </w:r>
    <w:r w:rsidRPr="00BE69C9">
      <w:rPr>
        <w:rFonts w:cs="Arial"/>
      </w:rPr>
      <w:fldChar w:fldCharType="end"/>
    </w:r>
    <w:r w:rsidRPr="00BE69C9">
      <w:rPr>
        <w:rFonts w:cs="Arial"/>
      </w:rPr>
      <w:t xml:space="preserve"> </w:t>
    </w:r>
    <w:r>
      <w:rPr>
        <w:rFonts w:cs="Arial"/>
      </w:rPr>
      <w:tab/>
    </w:r>
    <w:r>
      <w:rPr>
        <w:rFonts w:cs="Arial"/>
      </w:rPr>
      <w:tab/>
    </w:r>
    <w:r w:rsidRPr="00BE69C9">
      <w:rPr>
        <w:rFonts w:cs="Arial"/>
      </w:rPr>
      <w:t xml:space="preserve">DATE:  </w:t>
    </w:r>
    <w:r w:rsidRPr="002E16A8">
      <w:rPr>
        <w:rFonts w:cs="Arial"/>
        <w:highlight w:val="yellow"/>
      </w:rPr>
      <w:t>[Insert Date, (e.g. Jan., 2000)]</w:t>
    </w:r>
    <w:r>
      <w:rPr>
        <w:rFonts w:cs="Arial"/>
      </w:rPr>
      <w:tab/>
    </w:r>
    <w:r w:rsidR="009F2AFD">
      <w:rPr>
        <w:rFonts w:cs="Arial"/>
      </w:rPr>
      <w:pict w14:anchorId="100B6017">
        <v:rect id="_x0000_i1025"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7F53" w14:textId="77777777" w:rsidR="000E6517" w:rsidRPr="008C086F" w:rsidRDefault="000E6517" w:rsidP="002E16A8">
    <w:pPr>
      <w:pBdr>
        <w:top w:val="single" w:sz="4" w:space="1" w:color="auto"/>
      </w:pBdr>
      <w:tabs>
        <w:tab w:val="right" w:pos="10080"/>
      </w:tabs>
      <w:rPr>
        <w:rFonts w:cs="Arial"/>
      </w:rPr>
    </w:pPr>
    <w:r w:rsidRPr="008C086F">
      <w:rPr>
        <w:rFonts w:cs="Arial"/>
      </w:rPr>
      <w:t>CONTRACT NO</w:t>
    </w:r>
    <w:r w:rsidRPr="002E16A8">
      <w:rPr>
        <w:rFonts w:cs="Arial"/>
        <w:highlight w:val="yellow"/>
      </w:rPr>
      <w:t>.... [Insert Region Number</w:t>
    </w:r>
    <w:r w:rsidRPr="008C086F">
      <w:rPr>
        <w:rFonts w:cs="Arial"/>
        <w:highlight w:val="lightGray"/>
      </w:rPr>
      <w:t>]</w:t>
    </w:r>
    <w:r w:rsidRPr="008C086F">
      <w:rPr>
        <w:rFonts w:cs="Arial"/>
      </w:rPr>
      <w:tab/>
      <w:t>Section 05512</w:t>
    </w:r>
  </w:p>
  <w:p w14:paraId="784D95F9" w14:textId="2B6ADEEC" w:rsidR="000E6517" w:rsidRPr="008C086F" w:rsidRDefault="000E6517" w:rsidP="002E16A8">
    <w:pPr>
      <w:pBdr>
        <w:top w:val="single" w:sz="4" w:space="1" w:color="auto"/>
      </w:pBdr>
      <w:tabs>
        <w:tab w:val="left" w:pos="-1440"/>
        <w:tab w:val="left" w:pos="-720"/>
        <w:tab w:val="left" w:pos="0"/>
        <w:tab w:val="center" w:pos="5220"/>
        <w:tab w:val="right" w:pos="10080"/>
      </w:tabs>
      <w:rPr>
        <w:rFonts w:cs="Arial"/>
      </w:rPr>
    </w:pPr>
    <w:r w:rsidRPr="008C086F">
      <w:rPr>
        <w:rFonts w:cs="Arial"/>
        <w:b/>
      </w:rPr>
      <w:tab/>
    </w:r>
    <w:del w:id="171" w:author="Mabel Chow" w:date="2022-11-26T09:24:00Z">
      <w:r w:rsidRPr="008C086F" w:rsidDel="009F2AFD">
        <w:rPr>
          <w:rFonts w:cs="Arial"/>
          <w:b/>
        </w:rPr>
        <w:delText xml:space="preserve">ALUMINUM </w:delText>
      </w:r>
    </w:del>
    <w:ins w:id="172" w:author="Mabel Chow" w:date="2022-11-26T09:24:00Z">
      <w:r w:rsidR="009F2AFD">
        <w:rPr>
          <w:rFonts w:cs="Arial"/>
          <w:b/>
        </w:rPr>
        <w:t>METAL</w:t>
      </w:r>
      <w:r w:rsidR="009F2AFD" w:rsidRPr="008C086F">
        <w:rPr>
          <w:rFonts w:cs="Arial"/>
          <w:b/>
        </w:rPr>
        <w:t xml:space="preserve"> </w:t>
      </w:r>
    </w:ins>
    <w:r w:rsidRPr="008C086F">
      <w:rPr>
        <w:rFonts w:cs="Arial"/>
        <w:b/>
      </w:rPr>
      <w:t>HANDRAILS</w:t>
    </w:r>
    <w:r w:rsidRPr="008C086F">
      <w:rPr>
        <w:rFonts w:cs="Arial"/>
      </w:rPr>
      <w:tab/>
    </w:r>
    <w:r w:rsidR="002E16A8">
      <w:rPr>
        <w:rFonts w:cs="Arial"/>
      </w:rPr>
      <w:t>2016-04-11</w:t>
    </w:r>
  </w:p>
  <w:p w14:paraId="537F775A" w14:textId="77777777" w:rsidR="000E6517" w:rsidRPr="008C086F" w:rsidRDefault="000E6517" w:rsidP="002E16A8">
    <w:pPr>
      <w:pBdr>
        <w:top w:val="single" w:sz="4" w:space="1" w:color="auto"/>
      </w:pBdr>
      <w:tabs>
        <w:tab w:val="center" w:pos="5175"/>
        <w:tab w:val="right" w:pos="10080"/>
      </w:tabs>
      <w:rPr>
        <w:rFonts w:cs="Arial"/>
      </w:rPr>
    </w:pPr>
    <w:r w:rsidRPr="008C086F">
      <w:rPr>
        <w:rFonts w:cs="Arial"/>
      </w:rPr>
      <w:t xml:space="preserve">DATE:  </w:t>
    </w:r>
    <w:r w:rsidRPr="002E16A8">
      <w:rPr>
        <w:rFonts w:cs="Arial"/>
        <w:highlight w:val="yellow"/>
      </w:rPr>
      <w:t>[Insert Date, (e.g. Jan., 2000)]</w:t>
    </w:r>
    <w:r w:rsidRPr="008C086F">
      <w:rPr>
        <w:rFonts w:cs="Arial"/>
      </w:rPr>
      <w:tab/>
    </w:r>
    <w:r w:rsidRPr="008C086F">
      <w:rPr>
        <w:rFonts w:cs="Arial"/>
      </w:rPr>
      <w:tab/>
      <w:t xml:space="preserve">Page </w:t>
    </w:r>
    <w:r w:rsidRPr="008C086F">
      <w:rPr>
        <w:rFonts w:cs="Arial"/>
      </w:rPr>
      <w:fldChar w:fldCharType="begin"/>
    </w:r>
    <w:r w:rsidRPr="008C086F">
      <w:rPr>
        <w:rFonts w:cs="Arial"/>
      </w:rPr>
      <w:instrText xml:space="preserve">PAGE </w:instrText>
    </w:r>
    <w:r w:rsidRPr="008C086F">
      <w:rPr>
        <w:rFonts w:cs="Arial"/>
      </w:rPr>
      <w:fldChar w:fldCharType="separate"/>
    </w:r>
    <w:r w:rsidR="009C2D52">
      <w:rPr>
        <w:rFonts w:cs="Arial"/>
        <w:noProof/>
      </w:rPr>
      <w:t>3</w:t>
    </w:r>
    <w:r w:rsidRPr="008C086F">
      <w:rPr>
        <w:rFonts w:cs="Arial"/>
      </w:rPr>
      <w:fldChar w:fldCharType="end"/>
    </w:r>
    <w:r w:rsidRPr="008C086F">
      <w:rPr>
        <w:rFonts w:cs="Arial"/>
      </w:rPr>
      <w:t xml:space="preserve"> </w:t>
    </w:r>
  </w:p>
  <w:p w14:paraId="5C12A850" w14:textId="77777777" w:rsidR="000E6517" w:rsidRPr="008C086F" w:rsidRDefault="000E6517" w:rsidP="008A26A6">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FB535" w14:textId="77777777" w:rsidR="000E6517" w:rsidRPr="0082209E" w:rsidRDefault="000E6517"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05512</w:t>
    </w:r>
  </w:p>
  <w:p w14:paraId="6EC758EA" w14:textId="77777777" w:rsidR="000E6517" w:rsidRPr="0082209E" w:rsidRDefault="000E6517"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ALUMINUM HANDRAILS</w:t>
    </w:r>
    <w:r w:rsidRPr="0082209E">
      <w:rPr>
        <w:rFonts w:ascii="Arial" w:hAnsi="Arial" w:cs="Arial"/>
      </w:rPr>
      <w:tab/>
    </w:r>
    <w:r>
      <w:rPr>
        <w:rFonts w:ascii="Arial" w:hAnsi="Arial" w:cs="Arial"/>
      </w:rPr>
      <w:t>201</w:t>
    </w:r>
    <w:r w:rsidR="00413080">
      <w:rPr>
        <w:rFonts w:ascii="Arial" w:hAnsi="Arial" w:cs="Arial"/>
      </w:rPr>
      <w:t>2</w:t>
    </w:r>
    <w:r>
      <w:rPr>
        <w:rFonts w:ascii="Arial" w:hAnsi="Arial" w:cs="Arial"/>
      </w:rPr>
      <w:t>-0</w:t>
    </w:r>
    <w:r w:rsidR="003C3B29">
      <w:rPr>
        <w:rFonts w:ascii="Arial" w:hAnsi="Arial" w:cs="Arial"/>
      </w:rPr>
      <w:t>7</w:t>
    </w:r>
    <w:r>
      <w:rPr>
        <w:rFonts w:ascii="Arial" w:hAnsi="Arial" w:cs="Arial"/>
      </w:rPr>
      <w:t>-</w:t>
    </w:r>
    <w:r w:rsidR="00413080">
      <w:rPr>
        <w:rFonts w:ascii="Arial" w:hAnsi="Arial" w:cs="Arial"/>
      </w:rPr>
      <w:t>0</w:t>
    </w:r>
    <w:r w:rsidR="003C3B29">
      <w:rPr>
        <w:rFonts w:ascii="Arial" w:hAnsi="Arial" w:cs="Arial"/>
      </w:rPr>
      <w:t>3</w:t>
    </w:r>
  </w:p>
  <w:p w14:paraId="70AAFEB8" w14:textId="77777777" w:rsidR="000E6517" w:rsidRPr="0082209E" w:rsidRDefault="000E6517"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BE69C9">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BE69C9">
      <w:rPr>
        <w:rStyle w:val="PageNumber"/>
        <w:rFonts w:ascii="Arial" w:hAnsi="Arial" w:cs="Arial"/>
        <w:caps/>
        <w:noProof/>
        <w:sz w:val="22"/>
      </w:rPr>
      <w:t>4</w:t>
    </w:r>
    <w:r w:rsidRPr="008A26A6">
      <w:rPr>
        <w:rStyle w:val="PageNumber"/>
        <w:rFonts w:ascii="Arial" w:hAnsi="Arial" w:cs="Arial"/>
        <w:caps/>
        <w:sz w:val="22"/>
      </w:rPr>
      <w:fldChar w:fldCharType="end"/>
    </w:r>
  </w:p>
  <w:p w14:paraId="6AFAC078" w14:textId="77777777" w:rsidR="000E6517" w:rsidRDefault="000E6517"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65575FD"/>
    <w:multiLevelType w:val="multilevel"/>
    <w:tmpl w:val="425E601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3960"/>
        </w:tabs>
        <w:ind w:left="396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7" w15:restartNumberingAfterBreak="0">
    <w:nsid w:val="4CC02013"/>
    <w:multiLevelType w:val="hybridMultilevel"/>
    <w:tmpl w:val="65B682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5D7888"/>
    <w:multiLevelType w:val="hybridMultilevel"/>
    <w:tmpl w:val="75B050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407D28"/>
    <w:multiLevelType w:val="multilevel"/>
    <w:tmpl w:val="859AE9F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E733F5F"/>
    <w:multiLevelType w:val="multilevel"/>
    <w:tmpl w:val="CFF22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87163762">
    <w:abstractNumId w:val="0"/>
  </w:num>
  <w:num w:numId="2" w16cid:durableId="1053431186">
    <w:abstractNumId w:val="0"/>
  </w:num>
  <w:num w:numId="3" w16cid:durableId="746150155">
    <w:abstractNumId w:val="9"/>
  </w:num>
  <w:num w:numId="4" w16cid:durableId="1223827776">
    <w:abstractNumId w:val="3"/>
  </w:num>
  <w:num w:numId="5" w16cid:durableId="1170833396">
    <w:abstractNumId w:val="10"/>
  </w:num>
  <w:num w:numId="6" w16cid:durableId="1982727804">
    <w:abstractNumId w:val="2"/>
  </w:num>
  <w:num w:numId="7" w16cid:durableId="1623076183">
    <w:abstractNumId w:val="5"/>
  </w:num>
  <w:num w:numId="8" w16cid:durableId="306663739">
    <w:abstractNumId w:val="1"/>
  </w:num>
  <w:num w:numId="9" w16cid:durableId="391585003">
    <w:abstractNumId w:val="12"/>
  </w:num>
  <w:num w:numId="10" w16cid:durableId="481433589">
    <w:abstractNumId w:val="4"/>
  </w:num>
  <w:num w:numId="11" w16cid:durableId="12504318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8467007">
    <w:abstractNumId w:val="8"/>
  </w:num>
  <w:num w:numId="13" w16cid:durableId="273635431">
    <w:abstractNumId w:val="7"/>
  </w:num>
  <w:num w:numId="14" w16cid:durableId="874847228">
    <w:abstractNumId w:val="6"/>
  </w:num>
  <w:num w:numId="15" w16cid:durableId="1146825214">
    <w:abstractNumId w:val="6"/>
  </w:num>
  <w:num w:numId="16" w16cid:durableId="563444342">
    <w:abstractNumId w:val="6"/>
  </w:num>
  <w:num w:numId="17" w16cid:durableId="1287547805">
    <w:abstractNumId w:val="6"/>
  </w:num>
  <w:num w:numId="18" w16cid:durableId="802621503">
    <w:abstractNumId w:val="6"/>
  </w:num>
  <w:num w:numId="19" w16cid:durableId="2116711644">
    <w:abstractNumId w:val="6"/>
  </w:num>
  <w:num w:numId="20" w16cid:durableId="2092122034">
    <w:abstractNumId w:val="6"/>
  </w:num>
  <w:num w:numId="21" w16cid:durableId="1498227558">
    <w:abstractNumId w:val="6"/>
  </w:num>
  <w:num w:numId="22" w16cid:durableId="635720713">
    <w:abstractNumId w:val="6"/>
  </w:num>
  <w:num w:numId="23" w16cid:durableId="7257594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32691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95236636">
    <w:abstractNumId w:val="6"/>
  </w:num>
  <w:num w:numId="26" w16cid:durableId="1072772911">
    <w:abstractNumId w:val="11"/>
  </w:num>
  <w:num w:numId="27" w16cid:durableId="1152940951">
    <w:abstractNumId w:val="6"/>
  </w:num>
  <w:num w:numId="28" w16cid:durableId="16288538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bel Chow">
    <w15:presenceInfo w15:providerId="None" w15:userId="Mabel Ch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30B24"/>
    <w:rsid w:val="00046385"/>
    <w:rsid w:val="000A7BB7"/>
    <w:rsid w:val="000C6EBC"/>
    <w:rsid w:val="000D6EDF"/>
    <w:rsid w:val="000E6517"/>
    <w:rsid w:val="000F3F36"/>
    <w:rsid w:val="00107DBA"/>
    <w:rsid w:val="001743DE"/>
    <w:rsid w:val="001A6876"/>
    <w:rsid w:val="001B3E2D"/>
    <w:rsid w:val="001E783A"/>
    <w:rsid w:val="001F0E61"/>
    <w:rsid w:val="0025773D"/>
    <w:rsid w:val="002B0378"/>
    <w:rsid w:val="002D4787"/>
    <w:rsid w:val="002E16A8"/>
    <w:rsid w:val="00302B32"/>
    <w:rsid w:val="003130DA"/>
    <w:rsid w:val="0033540B"/>
    <w:rsid w:val="00366110"/>
    <w:rsid w:val="00372157"/>
    <w:rsid w:val="00390B86"/>
    <w:rsid w:val="003A572F"/>
    <w:rsid w:val="003C3B29"/>
    <w:rsid w:val="003D321E"/>
    <w:rsid w:val="003F7E60"/>
    <w:rsid w:val="0040417E"/>
    <w:rsid w:val="004074B3"/>
    <w:rsid w:val="00413080"/>
    <w:rsid w:val="00414AEF"/>
    <w:rsid w:val="00466192"/>
    <w:rsid w:val="004A1562"/>
    <w:rsid w:val="004F77DE"/>
    <w:rsid w:val="00524415"/>
    <w:rsid w:val="00552EC0"/>
    <w:rsid w:val="005947BD"/>
    <w:rsid w:val="005B03F0"/>
    <w:rsid w:val="005D1558"/>
    <w:rsid w:val="006359E0"/>
    <w:rsid w:val="00672C12"/>
    <w:rsid w:val="00686EE8"/>
    <w:rsid w:val="00697255"/>
    <w:rsid w:val="006C0FAF"/>
    <w:rsid w:val="006C2CF7"/>
    <w:rsid w:val="006D2F9D"/>
    <w:rsid w:val="006D6E5E"/>
    <w:rsid w:val="0070514B"/>
    <w:rsid w:val="00710C49"/>
    <w:rsid w:val="0076265D"/>
    <w:rsid w:val="007E4441"/>
    <w:rsid w:val="008001A5"/>
    <w:rsid w:val="00812A85"/>
    <w:rsid w:val="00862ADF"/>
    <w:rsid w:val="00894544"/>
    <w:rsid w:val="00894DBB"/>
    <w:rsid w:val="008A26A6"/>
    <w:rsid w:val="008A32C7"/>
    <w:rsid w:val="008C086F"/>
    <w:rsid w:val="008E6EA2"/>
    <w:rsid w:val="00912B31"/>
    <w:rsid w:val="009369FF"/>
    <w:rsid w:val="00960901"/>
    <w:rsid w:val="009A3490"/>
    <w:rsid w:val="009B0C32"/>
    <w:rsid w:val="009B6402"/>
    <w:rsid w:val="009C2D52"/>
    <w:rsid w:val="009F2AFD"/>
    <w:rsid w:val="00A767E0"/>
    <w:rsid w:val="00A82ADD"/>
    <w:rsid w:val="00AA040C"/>
    <w:rsid w:val="00AE40F9"/>
    <w:rsid w:val="00B31007"/>
    <w:rsid w:val="00B33118"/>
    <w:rsid w:val="00B84AF6"/>
    <w:rsid w:val="00B90673"/>
    <w:rsid w:val="00B916F5"/>
    <w:rsid w:val="00BE4101"/>
    <w:rsid w:val="00BE69C9"/>
    <w:rsid w:val="00BF10D2"/>
    <w:rsid w:val="00C33EB0"/>
    <w:rsid w:val="00C62145"/>
    <w:rsid w:val="00C73272"/>
    <w:rsid w:val="00C80C03"/>
    <w:rsid w:val="00C81675"/>
    <w:rsid w:val="00CB5114"/>
    <w:rsid w:val="00D109FD"/>
    <w:rsid w:val="00D26372"/>
    <w:rsid w:val="00D3039E"/>
    <w:rsid w:val="00D3626B"/>
    <w:rsid w:val="00D44DED"/>
    <w:rsid w:val="00D705EE"/>
    <w:rsid w:val="00D72C64"/>
    <w:rsid w:val="00D83E17"/>
    <w:rsid w:val="00D96E85"/>
    <w:rsid w:val="00DA097A"/>
    <w:rsid w:val="00DA78B1"/>
    <w:rsid w:val="00DB06A2"/>
    <w:rsid w:val="00DF1C15"/>
    <w:rsid w:val="00E16409"/>
    <w:rsid w:val="00E17C17"/>
    <w:rsid w:val="00E346E7"/>
    <w:rsid w:val="00E3485F"/>
    <w:rsid w:val="00E376ED"/>
    <w:rsid w:val="00E62AA3"/>
    <w:rsid w:val="00E77DB0"/>
    <w:rsid w:val="00EA0B7F"/>
    <w:rsid w:val="00EA6B85"/>
    <w:rsid w:val="00ED6998"/>
    <w:rsid w:val="00EE21B5"/>
    <w:rsid w:val="00F00AD9"/>
    <w:rsid w:val="00F13982"/>
    <w:rsid w:val="00F5273F"/>
    <w:rsid w:val="00F6204E"/>
    <w:rsid w:val="00F815C9"/>
    <w:rsid w:val="00FB16EA"/>
    <w:rsid w:val="00FD01BB"/>
    <w:rsid w:val="00FE7911"/>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0B235F"/>
  <w15:chartTrackingRefBased/>
  <w15:docId w15:val="{747747EE-D3A9-42AD-BAAC-4EFD6A1F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69C9"/>
    <w:rPr>
      <w:sz w:val="22"/>
      <w:szCs w:val="22"/>
    </w:rPr>
  </w:style>
  <w:style w:type="paragraph" w:styleId="Heading1">
    <w:name w:val="heading 1"/>
    <w:aliases w:val="Contents - level1"/>
    <w:basedOn w:val="ListParagraph"/>
    <w:link w:val="Heading1Char"/>
    <w:qFormat/>
    <w:rsid w:val="00BE69C9"/>
    <w:pPr>
      <w:numPr>
        <w:numId w:val="22"/>
      </w:numPr>
      <w:spacing w:before="160"/>
      <w:outlineLvl w:val="0"/>
    </w:pPr>
    <w:rPr>
      <w:caps/>
    </w:rPr>
  </w:style>
  <w:style w:type="paragraph" w:styleId="Heading2">
    <w:name w:val="heading 2"/>
    <w:aliases w:val="Heading 2 Char Char1"/>
    <w:basedOn w:val="ListParagraph"/>
    <w:next w:val="Normal"/>
    <w:link w:val="Heading2Char"/>
    <w:qFormat/>
    <w:rsid w:val="00BE69C9"/>
    <w:pPr>
      <w:numPr>
        <w:ilvl w:val="1"/>
        <w:numId w:val="22"/>
      </w:numPr>
      <w:spacing w:before="80"/>
      <w:outlineLvl w:val="1"/>
    </w:pPr>
    <w:rPr>
      <w:u w:val="single"/>
    </w:rPr>
  </w:style>
  <w:style w:type="paragraph" w:styleId="Heading3">
    <w:name w:val="heading 3"/>
    <w:aliases w:val="Heading 3 do not use"/>
    <w:basedOn w:val="ListParagraph"/>
    <w:link w:val="Heading3Char"/>
    <w:qFormat/>
    <w:rsid w:val="00BE69C9"/>
    <w:pPr>
      <w:numPr>
        <w:ilvl w:val="2"/>
        <w:numId w:val="22"/>
      </w:numPr>
      <w:outlineLvl w:val="2"/>
    </w:pPr>
  </w:style>
  <w:style w:type="paragraph" w:styleId="Heading4">
    <w:name w:val="heading 4"/>
    <w:aliases w:val="Heading 4 do not use"/>
    <w:basedOn w:val="ListParagraph"/>
    <w:link w:val="Heading4Char"/>
    <w:qFormat/>
    <w:rsid w:val="00BE69C9"/>
    <w:pPr>
      <w:numPr>
        <w:ilvl w:val="3"/>
        <w:numId w:val="22"/>
      </w:numPr>
      <w:outlineLvl w:val="3"/>
    </w:pPr>
  </w:style>
  <w:style w:type="paragraph" w:styleId="Heading5">
    <w:name w:val="heading 5"/>
    <w:aliases w:val="Heading 5 do not use"/>
    <w:basedOn w:val="Heading4"/>
    <w:link w:val="Heading5Char"/>
    <w:qFormat/>
    <w:rsid w:val="00BE69C9"/>
    <w:pPr>
      <w:numPr>
        <w:ilvl w:val="4"/>
      </w:numPr>
      <w:outlineLvl w:val="4"/>
    </w:pPr>
  </w:style>
  <w:style w:type="paragraph" w:styleId="Heading6">
    <w:name w:val="heading 6"/>
    <w:aliases w:val="Heading 6 do not use"/>
    <w:basedOn w:val="Heading5"/>
    <w:next w:val="Normal"/>
    <w:link w:val="Heading6Char"/>
    <w:qFormat/>
    <w:rsid w:val="00BE69C9"/>
    <w:pPr>
      <w:numPr>
        <w:ilvl w:val="5"/>
      </w:numPr>
      <w:outlineLvl w:val="5"/>
    </w:pPr>
  </w:style>
  <w:style w:type="paragraph" w:styleId="Heading7">
    <w:name w:val="heading 7"/>
    <w:basedOn w:val="ListParagraph"/>
    <w:next w:val="Normal"/>
    <w:link w:val="Heading7Char"/>
    <w:qFormat/>
    <w:rsid w:val="00BE69C9"/>
    <w:pPr>
      <w:numPr>
        <w:ilvl w:val="6"/>
        <w:numId w:val="22"/>
      </w:numPr>
      <w:outlineLvl w:val="6"/>
    </w:pPr>
  </w:style>
  <w:style w:type="paragraph" w:styleId="Heading8">
    <w:name w:val="heading 8"/>
    <w:basedOn w:val="Heading7"/>
    <w:next w:val="Normal"/>
    <w:link w:val="Heading8Char"/>
    <w:qFormat/>
    <w:rsid w:val="00BE69C9"/>
    <w:pPr>
      <w:numPr>
        <w:ilvl w:val="7"/>
      </w:numPr>
      <w:outlineLvl w:val="7"/>
    </w:pPr>
  </w:style>
  <w:style w:type="paragraph" w:styleId="Heading9">
    <w:name w:val="heading 9"/>
    <w:basedOn w:val="Heading8"/>
    <w:next w:val="Normal"/>
    <w:link w:val="Heading9Char"/>
    <w:qFormat/>
    <w:rsid w:val="00BE69C9"/>
    <w:pPr>
      <w:numPr>
        <w:ilvl w:val="8"/>
        <w:numId w:val="26"/>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BE69C9"/>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 do not use Char"/>
    <w:link w:val="Heading3"/>
    <w:rsid w:val="00BE69C9"/>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Normal"/>
    <w:rsid w:val="00302B32"/>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rsid w:val="00302B32"/>
    <w:pPr>
      <w:widowControl w:val="0"/>
      <w:spacing w:before="60" w:after="60"/>
    </w:pPr>
    <w:rPr>
      <w:rFonts w:ascii="Arial" w:hAnsi="Arial"/>
      <w:sz w:val="20"/>
      <w:lang w:val="en-GB"/>
    </w:rPr>
  </w:style>
  <w:style w:type="paragraph" w:styleId="BalloonText">
    <w:name w:val="Balloon Text"/>
    <w:basedOn w:val="Normal"/>
    <w:semiHidden/>
    <w:rsid w:val="000F3F36"/>
    <w:rPr>
      <w:rFonts w:ascii="Tahoma" w:hAnsi="Tahoma" w:cs="Tahoma"/>
      <w:sz w:val="16"/>
      <w:szCs w:val="16"/>
    </w:rPr>
  </w:style>
  <w:style w:type="paragraph" w:styleId="CommentSubject">
    <w:name w:val="annotation subject"/>
    <w:basedOn w:val="CommentText"/>
    <w:next w:val="CommentText"/>
    <w:semiHidden/>
    <w:rsid w:val="009B6402"/>
    <w:pPr>
      <w:spacing w:before="0"/>
    </w:pPr>
    <w:rPr>
      <w:rFonts w:ascii="Book Antiqua" w:hAnsi="Book Antiqua"/>
      <w:b/>
      <w:bCs/>
      <w:sz w:val="20"/>
    </w:rPr>
  </w:style>
  <w:style w:type="paragraph" w:customStyle="1" w:styleId="BodyTextArial">
    <w:name w:val="Body Text + Arial"/>
    <w:aliases w:val="Underline"/>
    <w:basedOn w:val="BodyText"/>
    <w:rsid w:val="00030B24"/>
    <w:rPr>
      <w:bCs/>
    </w:rPr>
  </w:style>
  <w:style w:type="character" w:customStyle="1" w:styleId="Heading1Char">
    <w:name w:val="Heading 1 Char"/>
    <w:aliases w:val="Contents - level1 Char"/>
    <w:link w:val="Heading1"/>
    <w:rsid w:val="00BE69C9"/>
    <w:rPr>
      <w:rFonts w:ascii="Calibri" w:hAnsi="Calibri"/>
      <w:caps/>
    </w:rPr>
  </w:style>
  <w:style w:type="paragraph" w:styleId="ListParagraph">
    <w:name w:val="List Paragraph"/>
    <w:basedOn w:val="Normal"/>
    <w:uiPriority w:val="34"/>
    <w:qFormat/>
    <w:rsid w:val="00BE69C9"/>
    <w:pPr>
      <w:ind w:left="720"/>
      <w:contextualSpacing/>
    </w:pPr>
  </w:style>
  <w:style w:type="character" w:customStyle="1" w:styleId="Heading2Char">
    <w:name w:val="Heading 2 Char"/>
    <w:aliases w:val="Heading 2 Char Char1 Char"/>
    <w:link w:val="Heading2"/>
    <w:rsid w:val="00BE69C9"/>
    <w:rPr>
      <w:rFonts w:ascii="Calibri" w:hAnsi="Calibri"/>
      <w:u w:val="single"/>
    </w:rPr>
  </w:style>
  <w:style w:type="character" w:customStyle="1" w:styleId="Heading4Char">
    <w:name w:val="Heading 4 Char"/>
    <w:aliases w:val="Heading 4 do not use Char"/>
    <w:link w:val="Heading4"/>
    <w:rsid w:val="00BE69C9"/>
  </w:style>
  <w:style w:type="character" w:customStyle="1" w:styleId="Heading5Char">
    <w:name w:val="Heading 5 Char"/>
    <w:aliases w:val="Heading 5 do not use Char"/>
    <w:link w:val="Heading5"/>
    <w:rsid w:val="00BE69C9"/>
  </w:style>
  <w:style w:type="character" w:customStyle="1" w:styleId="Heading6Char">
    <w:name w:val="Heading 6 Char"/>
    <w:aliases w:val="Heading 6 do not use Char"/>
    <w:link w:val="Heading6"/>
    <w:rsid w:val="00BE69C9"/>
  </w:style>
  <w:style w:type="character" w:customStyle="1" w:styleId="Heading7Char">
    <w:name w:val="Heading 7 Char"/>
    <w:link w:val="Heading7"/>
    <w:rsid w:val="00BE69C9"/>
  </w:style>
  <w:style w:type="character" w:customStyle="1" w:styleId="Heading8Char">
    <w:name w:val="Heading 8 Char"/>
    <w:link w:val="Heading8"/>
    <w:rsid w:val="00BE69C9"/>
  </w:style>
  <w:style w:type="character" w:customStyle="1" w:styleId="Heading9Char">
    <w:name w:val="Heading 9 Char"/>
    <w:link w:val="Heading9"/>
    <w:rsid w:val="00BE69C9"/>
    <w:rPr>
      <w:rFonts w:cs="Arial"/>
    </w:rPr>
  </w:style>
  <w:style w:type="character" w:customStyle="1" w:styleId="TitleChar">
    <w:name w:val="Title Char"/>
    <w:link w:val="Title"/>
    <w:rsid w:val="00BE69C9"/>
    <w:rPr>
      <w:rFonts w:ascii="Arial Narrow" w:hAnsi="Arial Narrow"/>
      <w:b/>
    </w:rPr>
  </w:style>
  <w:style w:type="character" w:styleId="Strong">
    <w:name w:val="Strong"/>
    <w:qFormat/>
    <w:rsid w:val="00BE69C9"/>
    <w:rPr>
      <w:b/>
    </w:rPr>
  </w:style>
  <w:style w:type="paragraph" w:styleId="Revision">
    <w:name w:val="Revision"/>
    <w:hidden/>
    <w:uiPriority w:val="99"/>
    <w:semiHidden/>
    <w:rsid w:val="00A82A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ED753-7BD1-4E4C-94B9-B7386E5FA409}">
  <ds:schemaRefs>
    <ds:schemaRef ds:uri="http://schemas.microsoft.com/office/2006/metadata/longProperties"/>
  </ds:schemaRefs>
</ds:datastoreItem>
</file>

<file path=customXml/itemProps2.xml><?xml version="1.0" encoding="utf-8"?>
<ds:datastoreItem xmlns:ds="http://schemas.openxmlformats.org/officeDocument/2006/customXml" ds:itemID="{C8927581-DA0C-4424-9270-EFF7EE497177}">
  <ds:schemaRefs>
    <ds:schemaRef ds:uri="http://schemas.microsoft.com/sharepoint/v3/contenttype/forms"/>
  </ds:schemaRefs>
</ds:datastoreItem>
</file>

<file path=customXml/itemProps3.xml><?xml version="1.0" encoding="utf-8"?>
<ds:datastoreItem xmlns:ds="http://schemas.openxmlformats.org/officeDocument/2006/customXml" ds:itemID="{0875BAC0-3AC4-4D69-92C7-5B521D5B8775}">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4.xml><?xml version="1.0" encoding="utf-8"?>
<ds:datastoreItem xmlns:ds="http://schemas.openxmlformats.org/officeDocument/2006/customXml" ds:itemID="{49FC384B-ED75-4629-9BCD-0BC90AFE2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559B7D-57E2-4AB3-B9F9-40385C47A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23</TotalTime>
  <Pages>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05512_Aluminum_Handrails (Apr 11, 2016)</vt:lpstr>
    </vt:vector>
  </TitlesOfParts>
  <Company>Regional Municipality of York</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05512_Aluminum_Handrails (Apr 11, 2016)</dc:title>
  <dc:subject/>
  <dc:creator>Adley-McGinnis, Andrea</dc:creator>
  <cp:keywords/>
  <cp:lastModifiedBy>Mabel Chow</cp:lastModifiedBy>
  <cp:revision>5</cp:revision>
  <cp:lastPrinted>2006-08-29T20:20:00Z</cp:lastPrinted>
  <dcterms:created xsi:type="dcterms:W3CDTF">2022-11-17T19:06:00Z</dcterms:created>
  <dcterms:modified xsi:type="dcterms:W3CDTF">2022-11-26T14:24:00Z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2016-04-11T00:00:00Z</vt:lpwstr>
  </property>
  <property fmtid="{D5CDD505-2E9C-101B-9397-08002B2CF9AE}" pid="4" name="Project Completion Date">
    <vt:lpwstr/>
  </property>
  <property fmtid="{D5CDD505-2E9C-101B-9397-08002B2CF9AE}" pid="5" name="Historical Project Number">
    <vt:lpwstr/>
  </property>
  <property fmtid="{D5CDD505-2E9C-101B-9397-08002B2CF9AE}" pid="6" name="_dlc_DocId">
    <vt:lpwstr/>
  </property>
  <property fmtid="{D5CDD505-2E9C-101B-9397-08002B2CF9AE}" pid="7" name="End of Warranty Date">
    <vt:lpwstr/>
  </property>
  <property fmtid="{D5CDD505-2E9C-101B-9397-08002B2CF9AE}" pid="8" name="RelatedItems">
    <vt:lpwstr/>
  </property>
  <property fmtid="{D5CDD505-2E9C-101B-9397-08002B2CF9AE}" pid="9" name="_dlc_DocIdPersistId">
    <vt:lpwstr/>
  </property>
  <property fmtid="{D5CDD505-2E9C-101B-9397-08002B2CF9AE}" pid="10" name="File Code">
    <vt:lpwstr/>
  </property>
  <property fmtid="{D5CDD505-2E9C-101B-9397-08002B2CF9AE}" pid="11" name="Project Number">
    <vt:lpwstr>75530-ECA1011</vt:lpwstr>
  </property>
  <property fmtid="{D5CDD505-2E9C-101B-9397-08002B2CF9AE}" pid="12" name="_dlc_DocIdUrl">
    <vt:lpwstr>, </vt:lpwstr>
  </property>
  <property fmtid="{D5CDD505-2E9C-101B-9397-08002B2CF9AE}" pid="13" name="Owner">
    <vt:lpwstr/>
  </property>
  <property fmtid="{D5CDD505-2E9C-101B-9397-08002B2CF9AE}" pid="14" name="Organizational Unit">
    <vt:lpwstr>ENV/CPD</vt:lpwstr>
  </property>
  <property fmtid="{D5CDD505-2E9C-101B-9397-08002B2CF9AE}" pid="15" name="Key Document">
    <vt:lpwstr>0</vt:lpwstr>
  </property>
  <property fmtid="{D5CDD505-2E9C-101B-9397-08002B2CF9AE}" pid="16" name="_DCDateCreated">
    <vt:lpwstr>2022-11-03T14:22:59Z</vt:lpwstr>
  </property>
  <property fmtid="{D5CDD505-2E9C-101B-9397-08002B2CF9AE}" pid="17" name="Data Classification">
    <vt:lpwstr>1;#Confidential|dbb6cc64-9915-4cf6-857e-3e641b410f5c</vt:lpwstr>
  </property>
  <property fmtid="{D5CDD505-2E9C-101B-9397-08002B2CF9AE}" pid="18" name="ContentTypeId">
    <vt:lpwstr>0x010100BF8E50B80A32C040A85FB450FB26C9E5</vt:lpwstr>
  </property>
  <property fmtid="{D5CDD505-2E9C-101B-9397-08002B2CF9AE}" pid="19" name="Office">
    <vt:lpwstr/>
  </property>
  <property fmtid="{D5CDD505-2E9C-101B-9397-08002B2CF9AE}" pid="20" name="Information Type">
    <vt:lpwstr/>
  </property>
  <property fmtid="{D5CDD505-2E9C-101B-9397-08002B2CF9AE}" pid="21" name="AERIS Pools">
    <vt:lpwstr/>
  </property>
  <property fmtid="{D5CDD505-2E9C-101B-9397-08002B2CF9AE}" pid="22" name="Internal Organization">
    <vt:lpwstr/>
  </property>
  <property fmtid="{D5CDD505-2E9C-101B-9397-08002B2CF9AE}" pid="23" name="Communications">
    <vt:lpwstr/>
  </property>
</Properties>
</file>