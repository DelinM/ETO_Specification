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863"/>
      </w:tblGrid>
      <w:tr w:rsidR="00123C41" w:rsidRPr="00101923" w14:paraId="46C0E689" w14:textId="77777777" w:rsidTr="00567F93">
        <w:trPr>
          <w:cantSplit/>
          <w:jc w:val="center"/>
        </w:trPr>
        <w:tc>
          <w:tcPr>
            <w:tcW w:w="1004" w:type="dxa"/>
            <w:tcBorders>
              <w:top w:val="double" w:sz="6" w:space="0" w:color="auto"/>
              <w:left w:val="double" w:sz="6" w:space="0" w:color="auto"/>
              <w:bottom w:val="single" w:sz="6" w:space="0" w:color="auto"/>
              <w:right w:val="single" w:sz="6" w:space="0" w:color="auto"/>
            </w:tcBorders>
          </w:tcPr>
          <w:p w14:paraId="3DEAF4DF" w14:textId="77777777" w:rsidR="00123C41" w:rsidRPr="00101923" w:rsidRDefault="00123C41">
            <w:pPr>
              <w:pStyle w:val="TableHeading"/>
              <w:rPr>
                <w:rFonts w:ascii="Calibri" w:hAnsi="Calibri"/>
                <w:sz w:val="22"/>
              </w:rPr>
            </w:pPr>
            <w:r w:rsidRPr="00101923">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79C0F694" w14:textId="77777777" w:rsidR="00123C41" w:rsidRPr="00101923" w:rsidRDefault="00123C41">
            <w:pPr>
              <w:pStyle w:val="TableHeading"/>
              <w:rPr>
                <w:rFonts w:ascii="Calibri" w:hAnsi="Calibri"/>
                <w:sz w:val="22"/>
              </w:rPr>
            </w:pPr>
            <w:r w:rsidRPr="00101923">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7AC08525" w14:textId="77777777" w:rsidR="00123C41" w:rsidRPr="00101923" w:rsidRDefault="00123C41">
            <w:pPr>
              <w:pStyle w:val="TableHeading"/>
              <w:rPr>
                <w:rFonts w:ascii="Calibri" w:hAnsi="Calibri"/>
                <w:sz w:val="22"/>
              </w:rPr>
            </w:pPr>
            <w:r w:rsidRPr="00101923">
              <w:rPr>
                <w:rFonts w:ascii="Calibri" w:hAnsi="Calibri"/>
                <w:sz w:val="22"/>
              </w:rPr>
              <w:t>Description of Revisions</w:t>
            </w:r>
          </w:p>
        </w:tc>
      </w:tr>
      <w:tr w:rsidR="00123C41" w:rsidRPr="00101923" w14:paraId="49EFF122"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7158E69D" w14:textId="77777777" w:rsidR="00123C41" w:rsidRPr="00101923" w:rsidRDefault="00123C41" w:rsidP="00430F4E">
            <w:pPr>
              <w:pStyle w:val="NormalTableText"/>
              <w:jc w:val="center"/>
              <w:rPr>
                <w:rFonts w:ascii="Calibri" w:hAnsi="Calibri"/>
                <w:sz w:val="22"/>
              </w:rPr>
            </w:pPr>
            <w:r w:rsidRPr="00101923">
              <w:rPr>
                <w:rFonts w:ascii="Calibri" w:hAnsi="Calibri"/>
                <w:sz w:val="22"/>
              </w:rPr>
              <w:t>1</w:t>
            </w:r>
          </w:p>
        </w:tc>
        <w:tc>
          <w:tcPr>
            <w:tcW w:w="2160" w:type="dxa"/>
            <w:tcBorders>
              <w:top w:val="single" w:sz="6" w:space="0" w:color="auto"/>
              <w:left w:val="single" w:sz="6" w:space="0" w:color="auto"/>
              <w:bottom w:val="single" w:sz="6" w:space="0" w:color="auto"/>
              <w:right w:val="single" w:sz="6" w:space="0" w:color="auto"/>
            </w:tcBorders>
          </w:tcPr>
          <w:p w14:paraId="7A9414DC" w14:textId="77777777" w:rsidR="00123C41" w:rsidRPr="00101923" w:rsidRDefault="00123C41">
            <w:pPr>
              <w:pStyle w:val="NormalTableText"/>
              <w:rPr>
                <w:rFonts w:ascii="Calibri" w:hAnsi="Calibri"/>
                <w:sz w:val="22"/>
              </w:rPr>
            </w:pPr>
            <w:r w:rsidRPr="00101923">
              <w:rPr>
                <w:rFonts w:ascii="Calibri" w:hAnsi="Calibri"/>
                <w:sz w:val="22"/>
              </w:rPr>
              <w:t>August 30, 2006</w:t>
            </w:r>
          </w:p>
        </w:tc>
        <w:tc>
          <w:tcPr>
            <w:tcW w:w="5863" w:type="dxa"/>
            <w:tcBorders>
              <w:top w:val="single" w:sz="6" w:space="0" w:color="auto"/>
              <w:left w:val="single" w:sz="6" w:space="0" w:color="auto"/>
              <w:bottom w:val="single" w:sz="6" w:space="0" w:color="auto"/>
              <w:right w:val="double" w:sz="6" w:space="0" w:color="auto"/>
            </w:tcBorders>
          </w:tcPr>
          <w:p w14:paraId="1DF137A2" w14:textId="77777777" w:rsidR="00123C41" w:rsidRPr="00101923" w:rsidRDefault="00123C41">
            <w:pPr>
              <w:pStyle w:val="NormalTableText"/>
              <w:rPr>
                <w:rFonts w:ascii="Calibri" w:hAnsi="Calibri"/>
                <w:sz w:val="22"/>
              </w:rPr>
            </w:pPr>
            <w:r w:rsidRPr="00101923">
              <w:rPr>
                <w:rFonts w:ascii="Calibri" w:hAnsi="Calibri"/>
                <w:sz w:val="22"/>
              </w:rPr>
              <w:t>Approved final document.</w:t>
            </w:r>
          </w:p>
        </w:tc>
      </w:tr>
      <w:tr w:rsidR="008B6D94" w:rsidRPr="00101923" w14:paraId="4A41479D"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1502706F" w14:textId="77777777" w:rsidR="008B6D94" w:rsidRPr="00101923" w:rsidRDefault="008B6D94" w:rsidP="00430F4E">
            <w:pPr>
              <w:pStyle w:val="NormalTableText"/>
              <w:jc w:val="center"/>
              <w:rPr>
                <w:rFonts w:ascii="Calibri" w:hAnsi="Calibri"/>
                <w:sz w:val="22"/>
              </w:rPr>
            </w:pPr>
            <w:r w:rsidRPr="00101923">
              <w:rPr>
                <w:rFonts w:ascii="Calibri" w:hAnsi="Calibri"/>
                <w:sz w:val="22"/>
              </w:rPr>
              <w:t>2</w:t>
            </w:r>
          </w:p>
        </w:tc>
        <w:tc>
          <w:tcPr>
            <w:tcW w:w="2160" w:type="dxa"/>
            <w:tcBorders>
              <w:top w:val="single" w:sz="6" w:space="0" w:color="auto"/>
              <w:left w:val="single" w:sz="6" w:space="0" w:color="auto"/>
              <w:bottom w:val="single" w:sz="6" w:space="0" w:color="auto"/>
              <w:right w:val="single" w:sz="6" w:space="0" w:color="auto"/>
            </w:tcBorders>
          </w:tcPr>
          <w:p w14:paraId="19A005F4" w14:textId="77777777" w:rsidR="008B6D94" w:rsidRPr="00101923" w:rsidRDefault="008B6D94">
            <w:pPr>
              <w:pStyle w:val="NormalTableText"/>
              <w:rPr>
                <w:rFonts w:ascii="Calibri" w:hAnsi="Calibri"/>
                <w:sz w:val="22"/>
              </w:rPr>
            </w:pPr>
            <w:r w:rsidRPr="00101923">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2B111AE3" w14:textId="77777777" w:rsidR="008B6D94" w:rsidRPr="00101923" w:rsidRDefault="008B6D94">
            <w:pPr>
              <w:pStyle w:val="NormalTableText"/>
              <w:rPr>
                <w:rFonts w:ascii="Calibri" w:hAnsi="Calibri"/>
                <w:sz w:val="22"/>
              </w:rPr>
            </w:pPr>
            <w:r w:rsidRPr="00101923">
              <w:rPr>
                <w:rFonts w:ascii="Calibri" w:hAnsi="Calibri"/>
                <w:sz w:val="22"/>
              </w:rPr>
              <w:t xml:space="preserve">Modified ‘Related Section’ and approved suppliers </w:t>
            </w:r>
          </w:p>
        </w:tc>
      </w:tr>
      <w:tr w:rsidR="008B6D94" w:rsidRPr="00101923" w14:paraId="06D4A994" w14:textId="77777777" w:rsidTr="00567F93">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45652102" w14:textId="77777777" w:rsidR="008B6D94" w:rsidRPr="00101923" w:rsidRDefault="007C34AB" w:rsidP="00430F4E">
            <w:pPr>
              <w:pStyle w:val="NormalTableText"/>
              <w:jc w:val="center"/>
              <w:rPr>
                <w:rFonts w:ascii="Calibri" w:hAnsi="Calibri"/>
                <w:sz w:val="22"/>
              </w:rPr>
            </w:pPr>
            <w:r w:rsidRPr="00101923">
              <w:rPr>
                <w:rFonts w:ascii="Calibri" w:hAnsi="Calibri"/>
                <w:sz w:val="22"/>
              </w:rPr>
              <w:t>3</w:t>
            </w:r>
          </w:p>
        </w:tc>
        <w:tc>
          <w:tcPr>
            <w:tcW w:w="2160" w:type="dxa"/>
            <w:tcBorders>
              <w:top w:val="single" w:sz="6" w:space="0" w:color="auto"/>
              <w:left w:val="single" w:sz="6" w:space="0" w:color="auto"/>
              <w:bottom w:val="single" w:sz="6" w:space="0" w:color="auto"/>
              <w:right w:val="single" w:sz="6" w:space="0" w:color="auto"/>
            </w:tcBorders>
          </w:tcPr>
          <w:p w14:paraId="53B034CC" w14:textId="77777777" w:rsidR="008B6D94" w:rsidRPr="00101923" w:rsidRDefault="007C34AB">
            <w:pPr>
              <w:pStyle w:val="NormalTableText"/>
              <w:rPr>
                <w:rFonts w:ascii="Calibri" w:hAnsi="Calibri"/>
                <w:sz w:val="22"/>
              </w:rPr>
            </w:pPr>
            <w:r w:rsidRPr="00101923">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29E6659B" w14:textId="77777777" w:rsidR="008B6D94" w:rsidRPr="00101923" w:rsidRDefault="007C34AB">
            <w:pPr>
              <w:pStyle w:val="NormalTableText"/>
              <w:rPr>
                <w:rFonts w:ascii="Calibri" w:hAnsi="Calibri"/>
                <w:sz w:val="22"/>
              </w:rPr>
            </w:pPr>
            <w:r w:rsidRPr="00101923">
              <w:rPr>
                <w:rFonts w:ascii="Calibri" w:hAnsi="Calibri"/>
                <w:sz w:val="22"/>
              </w:rPr>
              <w:t>Minor changes from Legal</w:t>
            </w:r>
          </w:p>
        </w:tc>
      </w:tr>
      <w:tr w:rsidR="0079338A" w:rsidRPr="00101923" w14:paraId="0FE5F4EF" w14:textId="77777777" w:rsidTr="00567F93">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277A4412" w14:textId="77777777" w:rsidR="0079338A" w:rsidRPr="00101923" w:rsidRDefault="0079338A" w:rsidP="00430F4E">
            <w:pPr>
              <w:pStyle w:val="NormalTableText"/>
              <w:jc w:val="center"/>
              <w:rPr>
                <w:rFonts w:ascii="Calibri" w:hAnsi="Calibri"/>
                <w:sz w:val="22"/>
              </w:rPr>
            </w:pPr>
            <w:r w:rsidRPr="00101923">
              <w:rPr>
                <w:rFonts w:ascii="Calibri" w:hAnsi="Calibri"/>
                <w:sz w:val="22"/>
              </w:rPr>
              <w:t>4</w:t>
            </w:r>
          </w:p>
        </w:tc>
        <w:tc>
          <w:tcPr>
            <w:tcW w:w="2160" w:type="dxa"/>
            <w:tcBorders>
              <w:top w:val="single" w:sz="6" w:space="0" w:color="auto"/>
              <w:left w:val="single" w:sz="6" w:space="0" w:color="auto"/>
              <w:bottom w:val="single" w:sz="6" w:space="0" w:color="auto"/>
              <w:right w:val="single" w:sz="6" w:space="0" w:color="auto"/>
            </w:tcBorders>
          </w:tcPr>
          <w:p w14:paraId="18922DF3" w14:textId="77777777" w:rsidR="0079338A" w:rsidRPr="00101923" w:rsidRDefault="0079338A">
            <w:pPr>
              <w:pStyle w:val="NormalTableText"/>
              <w:rPr>
                <w:rFonts w:ascii="Calibri" w:hAnsi="Calibri"/>
                <w:sz w:val="22"/>
              </w:rPr>
            </w:pPr>
            <w:r w:rsidRPr="00101923">
              <w:rPr>
                <w:rFonts w:ascii="Calibri" w:hAnsi="Calibri"/>
                <w:sz w:val="22"/>
              </w:rPr>
              <w:t>April  18,2011</w:t>
            </w:r>
          </w:p>
        </w:tc>
        <w:tc>
          <w:tcPr>
            <w:tcW w:w="5863" w:type="dxa"/>
            <w:tcBorders>
              <w:top w:val="single" w:sz="6" w:space="0" w:color="auto"/>
              <w:left w:val="single" w:sz="6" w:space="0" w:color="auto"/>
              <w:bottom w:val="single" w:sz="6" w:space="0" w:color="auto"/>
              <w:right w:val="double" w:sz="6" w:space="0" w:color="auto"/>
            </w:tcBorders>
          </w:tcPr>
          <w:p w14:paraId="3AF97ABA" w14:textId="77777777" w:rsidR="0079338A" w:rsidRPr="00101923" w:rsidRDefault="0079338A">
            <w:pPr>
              <w:pStyle w:val="NormalTableText"/>
              <w:rPr>
                <w:rFonts w:ascii="Calibri" w:hAnsi="Calibri"/>
                <w:sz w:val="22"/>
              </w:rPr>
            </w:pPr>
            <w:r w:rsidRPr="00101923">
              <w:rPr>
                <w:rFonts w:ascii="Calibri" w:hAnsi="Calibri"/>
                <w:sz w:val="22"/>
              </w:rPr>
              <w:t>Modified “2.1 Approved Suppliers”</w:t>
            </w:r>
          </w:p>
        </w:tc>
      </w:tr>
      <w:tr w:rsidR="008B6D94" w:rsidRPr="00101923" w14:paraId="5EDE7BB8"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03F2339E" w14:textId="77777777" w:rsidR="008B6D94" w:rsidRPr="00101923" w:rsidRDefault="004B1F5E" w:rsidP="00430F4E">
            <w:pPr>
              <w:pStyle w:val="NormalTableText"/>
              <w:jc w:val="center"/>
              <w:rPr>
                <w:rFonts w:ascii="Calibri" w:hAnsi="Calibri"/>
                <w:sz w:val="22"/>
              </w:rPr>
            </w:pPr>
            <w:r w:rsidRPr="00101923">
              <w:rPr>
                <w:rFonts w:ascii="Calibri" w:hAnsi="Calibri"/>
                <w:sz w:val="22"/>
              </w:rPr>
              <w:t>5</w:t>
            </w:r>
          </w:p>
        </w:tc>
        <w:tc>
          <w:tcPr>
            <w:tcW w:w="2160" w:type="dxa"/>
            <w:tcBorders>
              <w:top w:val="single" w:sz="6" w:space="0" w:color="auto"/>
              <w:left w:val="single" w:sz="6" w:space="0" w:color="auto"/>
              <w:bottom w:val="single" w:sz="6" w:space="0" w:color="auto"/>
              <w:right w:val="single" w:sz="6" w:space="0" w:color="auto"/>
            </w:tcBorders>
          </w:tcPr>
          <w:p w14:paraId="7DB2F01D" w14:textId="77777777" w:rsidR="008B6D94" w:rsidRPr="00101923" w:rsidRDefault="004B1F5E">
            <w:pPr>
              <w:pStyle w:val="NormalTableText"/>
              <w:rPr>
                <w:rFonts w:ascii="Calibri" w:hAnsi="Calibri"/>
                <w:sz w:val="22"/>
              </w:rPr>
            </w:pPr>
            <w:r w:rsidRPr="00101923">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54B27FD2" w14:textId="77777777" w:rsidR="008B6D94" w:rsidRPr="00101923" w:rsidRDefault="004B1F5E">
            <w:pPr>
              <w:pStyle w:val="NormalTableText"/>
              <w:rPr>
                <w:rFonts w:ascii="Calibri" w:hAnsi="Calibri"/>
                <w:sz w:val="22"/>
              </w:rPr>
            </w:pPr>
            <w:r w:rsidRPr="00101923">
              <w:rPr>
                <w:rFonts w:ascii="Calibri" w:hAnsi="Calibri"/>
                <w:sz w:val="22"/>
              </w:rPr>
              <w:t>Added References and Replacement Parts Sections</w:t>
            </w:r>
          </w:p>
        </w:tc>
      </w:tr>
      <w:tr w:rsidR="00F21F69" w:rsidRPr="00101923" w14:paraId="28FC3E1D"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183D3948" w14:textId="77777777" w:rsidR="00F21F69" w:rsidRPr="00101923" w:rsidRDefault="00F21F69" w:rsidP="00430F4E">
            <w:pPr>
              <w:pStyle w:val="NormalTableText"/>
              <w:jc w:val="center"/>
              <w:rPr>
                <w:rFonts w:ascii="Calibri" w:hAnsi="Calibri"/>
                <w:sz w:val="22"/>
              </w:rPr>
            </w:pPr>
            <w:r w:rsidRPr="00101923">
              <w:rPr>
                <w:rFonts w:ascii="Calibri" w:hAnsi="Calibri"/>
                <w:sz w:val="22"/>
              </w:rPr>
              <w:t>6</w:t>
            </w:r>
          </w:p>
        </w:tc>
        <w:tc>
          <w:tcPr>
            <w:tcW w:w="2160" w:type="dxa"/>
            <w:tcBorders>
              <w:top w:val="single" w:sz="6" w:space="0" w:color="auto"/>
              <w:left w:val="single" w:sz="6" w:space="0" w:color="auto"/>
              <w:bottom w:val="single" w:sz="6" w:space="0" w:color="auto"/>
              <w:right w:val="single" w:sz="6" w:space="0" w:color="auto"/>
            </w:tcBorders>
          </w:tcPr>
          <w:p w14:paraId="7FCB4729" w14:textId="77777777" w:rsidR="00F21F69" w:rsidRPr="00101923" w:rsidRDefault="00F21F69">
            <w:pPr>
              <w:pStyle w:val="NormalTableText"/>
              <w:rPr>
                <w:rFonts w:ascii="Calibri" w:hAnsi="Calibri"/>
                <w:sz w:val="22"/>
              </w:rPr>
            </w:pPr>
            <w:r w:rsidRPr="00101923">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3475DF17" w14:textId="77777777" w:rsidR="00F21F69" w:rsidRPr="00101923" w:rsidRDefault="00F21F69">
            <w:pPr>
              <w:pStyle w:val="NormalTableText"/>
              <w:rPr>
                <w:rFonts w:ascii="Calibri" w:hAnsi="Calibri"/>
                <w:sz w:val="22"/>
              </w:rPr>
            </w:pPr>
            <w:r w:rsidRPr="00101923">
              <w:rPr>
                <w:rFonts w:ascii="Calibri" w:hAnsi="Calibri"/>
                <w:sz w:val="22"/>
              </w:rPr>
              <w:t>Reformatted to Remove White Space</w:t>
            </w:r>
          </w:p>
        </w:tc>
      </w:tr>
      <w:tr w:rsidR="00567F93" w:rsidRPr="00101923" w14:paraId="62312442"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6FE7A052" w14:textId="77777777" w:rsidR="00567F93" w:rsidRPr="00101923" w:rsidRDefault="00567F93" w:rsidP="00430F4E">
            <w:pPr>
              <w:pStyle w:val="NormalTableText"/>
              <w:jc w:val="center"/>
              <w:rPr>
                <w:rFonts w:ascii="Calibri" w:hAnsi="Calibri"/>
                <w:sz w:val="22"/>
              </w:rPr>
            </w:pPr>
            <w:r w:rsidRPr="00101923">
              <w:rPr>
                <w:rFonts w:ascii="Calibri" w:hAnsi="Calibri"/>
                <w:sz w:val="22"/>
              </w:rPr>
              <w:t>7</w:t>
            </w:r>
          </w:p>
        </w:tc>
        <w:tc>
          <w:tcPr>
            <w:tcW w:w="2160" w:type="dxa"/>
            <w:tcBorders>
              <w:top w:val="single" w:sz="6" w:space="0" w:color="auto"/>
              <w:left w:val="single" w:sz="6" w:space="0" w:color="auto"/>
              <w:bottom w:val="single" w:sz="6" w:space="0" w:color="auto"/>
              <w:right w:val="single" w:sz="6" w:space="0" w:color="auto"/>
            </w:tcBorders>
          </w:tcPr>
          <w:p w14:paraId="23FE5610" w14:textId="77777777" w:rsidR="00567F93" w:rsidRPr="00101923" w:rsidRDefault="00567F93">
            <w:pPr>
              <w:pStyle w:val="NormalTableText"/>
              <w:rPr>
                <w:rFonts w:ascii="Calibri" w:hAnsi="Calibri"/>
                <w:sz w:val="22"/>
              </w:rPr>
            </w:pPr>
            <w:r w:rsidRPr="00101923">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6F38696B" w14:textId="77777777" w:rsidR="00567F93" w:rsidRPr="00101923" w:rsidRDefault="00567F93">
            <w:pPr>
              <w:pStyle w:val="NormalTableText"/>
              <w:rPr>
                <w:rFonts w:ascii="Calibri" w:hAnsi="Calibri"/>
                <w:sz w:val="22"/>
              </w:rPr>
            </w:pPr>
            <w:r w:rsidRPr="00101923">
              <w:rPr>
                <w:rFonts w:ascii="Calibri" w:hAnsi="Calibri"/>
                <w:sz w:val="22"/>
              </w:rPr>
              <w:t>General formatting</w:t>
            </w:r>
          </w:p>
        </w:tc>
      </w:tr>
      <w:tr w:rsidR="007C464E" w:rsidRPr="00101923" w14:paraId="43965BDF"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1248D185" w14:textId="77777777" w:rsidR="007C464E" w:rsidRPr="00101923" w:rsidRDefault="007C464E" w:rsidP="00430F4E">
            <w:pPr>
              <w:pStyle w:val="NormalTableText"/>
              <w:jc w:val="center"/>
              <w:rPr>
                <w:rFonts w:ascii="Calibri" w:hAnsi="Calibri"/>
                <w:sz w:val="22"/>
              </w:rPr>
            </w:pPr>
            <w:r>
              <w:rPr>
                <w:rFonts w:ascii="Calibri" w:hAnsi="Calibri"/>
                <w:sz w:val="22"/>
              </w:rPr>
              <w:t>8</w:t>
            </w:r>
          </w:p>
        </w:tc>
        <w:tc>
          <w:tcPr>
            <w:tcW w:w="2160" w:type="dxa"/>
            <w:tcBorders>
              <w:top w:val="single" w:sz="6" w:space="0" w:color="auto"/>
              <w:left w:val="single" w:sz="6" w:space="0" w:color="auto"/>
              <w:bottom w:val="single" w:sz="6" w:space="0" w:color="auto"/>
              <w:right w:val="single" w:sz="6" w:space="0" w:color="auto"/>
            </w:tcBorders>
          </w:tcPr>
          <w:p w14:paraId="0E9A911E" w14:textId="77777777" w:rsidR="007C464E" w:rsidRPr="00101923" w:rsidRDefault="00CD39EC">
            <w:pPr>
              <w:pStyle w:val="NormalTableText"/>
              <w:rPr>
                <w:rFonts w:ascii="Calibri" w:hAnsi="Calibri"/>
                <w:sz w:val="22"/>
              </w:rPr>
            </w:pPr>
            <w:r>
              <w:rPr>
                <w:rFonts w:ascii="Calibri" w:hAnsi="Calibri"/>
                <w:sz w:val="22"/>
              </w:rPr>
              <w:t>April 8, 2016</w:t>
            </w:r>
          </w:p>
        </w:tc>
        <w:tc>
          <w:tcPr>
            <w:tcW w:w="5863" w:type="dxa"/>
            <w:tcBorders>
              <w:top w:val="single" w:sz="6" w:space="0" w:color="auto"/>
              <w:left w:val="single" w:sz="6" w:space="0" w:color="auto"/>
              <w:bottom w:val="single" w:sz="6" w:space="0" w:color="auto"/>
              <w:right w:val="double" w:sz="6" w:space="0" w:color="auto"/>
            </w:tcBorders>
          </w:tcPr>
          <w:p w14:paraId="5ABDEF68" w14:textId="77777777" w:rsidR="007C464E" w:rsidRPr="00101923" w:rsidRDefault="007C464E" w:rsidP="00CD39EC">
            <w:pPr>
              <w:pStyle w:val="NormalTableText"/>
              <w:rPr>
                <w:rFonts w:ascii="Calibri" w:hAnsi="Calibri"/>
                <w:sz w:val="22"/>
              </w:rPr>
            </w:pPr>
            <w:r>
              <w:rPr>
                <w:rFonts w:ascii="Calibri" w:hAnsi="Calibri"/>
                <w:sz w:val="22"/>
              </w:rPr>
              <w:t xml:space="preserve">Phase 1 </w:t>
            </w:r>
            <w:r w:rsidR="00CD39EC">
              <w:rPr>
                <w:rFonts w:ascii="Calibri" w:hAnsi="Calibri"/>
                <w:sz w:val="22"/>
              </w:rPr>
              <w:t>Update</w:t>
            </w:r>
            <w:r>
              <w:rPr>
                <w:rFonts w:ascii="Calibri" w:hAnsi="Calibri"/>
                <w:sz w:val="22"/>
              </w:rPr>
              <w:t xml:space="preserve"> (AV)</w:t>
            </w:r>
          </w:p>
        </w:tc>
      </w:tr>
      <w:tr w:rsidR="007C464E" w:rsidRPr="00101923" w14:paraId="07EFEE9A"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7A4F53D9" w14:textId="77777777" w:rsidR="007C464E" w:rsidRPr="00101923" w:rsidRDefault="006576A7" w:rsidP="00430F4E">
            <w:pPr>
              <w:pStyle w:val="NormalTableText"/>
              <w:jc w:val="center"/>
              <w:rPr>
                <w:rFonts w:ascii="Calibri" w:hAnsi="Calibri"/>
                <w:sz w:val="22"/>
              </w:rPr>
            </w:pPr>
            <w:r>
              <w:rPr>
                <w:rFonts w:ascii="Calibri" w:hAnsi="Calibri"/>
                <w:sz w:val="22"/>
              </w:rPr>
              <w:t>9</w:t>
            </w:r>
          </w:p>
        </w:tc>
        <w:tc>
          <w:tcPr>
            <w:tcW w:w="2160" w:type="dxa"/>
            <w:tcBorders>
              <w:top w:val="single" w:sz="6" w:space="0" w:color="auto"/>
              <w:left w:val="single" w:sz="6" w:space="0" w:color="auto"/>
              <w:bottom w:val="single" w:sz="6" w:space="0" w:color="auto"/>
              <w:right w:val="single" w:sz="6" w:space="0" w:color="auto"/>
            </w:tcBorders>
          </w:tcPr>
          <w:p w14:paraId="5050A3DE" w14:textId="77777777" w:rsidR="007C464E" w:rsidRPr="00101923" w:rsidRDefault="006576A7">
            <w:pPr>
              <w:pStyle w:val="NormalTableText"/>
              <w:rPr>
                <w:rFonts w:ascii="Calibri" w:hAnsi="Calibri"/>
                <w:sz w:val="22"/>
              </w:rPr>
            </w:pPr>
            <w:r>
              <w:rPr>
                <w:rFonts w:ascii="Calibri" w:hAnsi="Calibri"/>
                <w:sz w:val="22"/>
              </w:rPr>
              <w:t>February 1, 2017</w:t>
            </w:r>
          </w:p>
        </w:tc>
        <w:tc>
          <w:tcPr>
            <w:tcW w:w="5863" w:type="dxa"/>
            <w:tcBorders>
              <w:top w:val="single" w:sz="6" w:space="0" w:color="auto"/>
              <w:left w:val="single" w:sz="6" w:space="0" w:color="auto"/>
              <w:bottom w:val="single" w:sz="6" w:space="0" w:color="auto"/>
              <w:right w:val="double" w:sz="6" w:space="0" w:color="auto"/>
            </w:tcBorders>
          </w:tcPr>
          <w:p w14:paraId="40AB5530" w14:textId="77777777" w:rsidR="007C464E" w:rsidRPr="00101923" w:rsidRDefault="006576A7">
            <w:pPr>
              <w:pStyle w:val="NormalTableText"/>
              <w:rPr>
                <w:rFonts w:ascii="Calibri" w:hAnsi="Calibri"/>
                <w:sz w:val="22"/>
              </w:rPr>
            </w:pPr>
            <w:r>
              <w:rPr>
                <w:rFonts w:ascii="Calibri" w:hAnsi="Calibri"/>
                <w:sz w:val="22"/>
              </w:rPr>
              <w:t>Corrected typos  (AV)</w:t>
            </w:r>
          </w:p>
        </w:tc>
      </w:tr>
      <w:tr w:rsidR="006576A7" w:rsidRPr="00101923" w14:paraId="451EDA1A" w14:textId="77777777" w:rsidTr="00567F93">
        <w:trPr>
          <w:cantSplit/>
          <w:jc w:val="center"/>
        </w:trPr>
        <w:tc>
          <w:tcPr>
            <w:tcW w:w="1004" w:type="dxa"/>
            <w:tcBorders>
              <w:top w:val="single" w:sz="6" w:space="0" w:color="auto"/>
              <w:left w:val="double" w:sz="6" w:space="0" w:color="auto"/>
              <w:bottom w:val="single" w:sz="6" w:space="0" w:color="auto"/>
              <w:right w:val="single" w:sz="6" w:space="0" w:color="auto"/>
            </w:tcBorders>
          </w:tcPr>
          <w:p w14:paraId="1AA14D75" w14:textId="77777777" w:rsidR="006576A7" w:rsidRDefault="0018195B" w:rsidP="00430F4E">
            <w:pPr>
              <w:pStyle w:val="NormalTableText"/>
              <w:jc w:val="center"/>
              <w:rPr>
                <w:rFonts w:ascii="Calibri" w:hAnsi="Calibri"/>
                <w:sz w:val="22"/>
              </w:rPr>
            </w:pPr>
            <w:r>
              <w:rPr>
                <w:rFonts w:ascii="Calibri" w:hAnsi="Calibri"/>
                <w:sz w:val="22"/>
              </w:rPr>
              <w:t>10</w:t>
            </w:r>
          </w:p>
        </w:tc>
        <w:tc>
          <w:tcPr>
            <w:tcW w:w="2160" w:type="dxa"/>
            <w:tcBorders>
              <w:top w:val="single" w:sz="6" w:space="0" w:color="auto"/>
              <w:left w:val="single" w:sz="6" w:space="0" w:color="auto"/>
              <w:bottom w:val="single" w:sz="6" w:space="0" w:color="auto"/>
              <w:right w:val="single" w:sz="6" w:space="0" w:color="auto"/>
            </w:tcBorders>
          </w:tcPr>
          <w:p w14:paraId="39254E3B" w14:textId="77777777" w:rsidR="006576A7" w:rsidRDefault="00DF0809" w:rsidP="00430F4E">
            <w:pPr>
              <w:pStyle w:val="NormalTableText"/>
              <w:rPr>
                <w:rFonts w:ascii="Calibri" w:hAnsi="Calibri"/>
                <w:sz w:val="22"/>
              </w:rPr>
            </w:pPr>
            <w:r>
              <w:rPr>
                <w:rFonts w:ascii="Calibri" w:hAnsi="Calibri"/>
                <w:sz w:val="22"/>
              </w:rPr>
              <w:t xml:space="preserve">February </w:t>
            </w:r>
            <w:r w:rsidR="00430F4E">
              <w:rPr>
                <w:rFonts w:ascii="Calibri" w:hAnsi="Calibri"/>
                <w:sz w:val="22"/>
              </w:rPr>
              <w:t>15</w:t>
            </w:r>
            <w:r w:rsidR="0018195B">
              <w:rPr>
                <w:rFonts w:ascii="Calibri" w:hAnsi="Calibri"/>
                <w:sz w:val="22"/>
              </w:rPr>
              <w:t>, 2017</w:t>
            </w:r>
          </w:p>
        </w:tc>
        <w:tc>
          <w:tcPr>
            <w:tcW w:w="5863" w:type="dxa"/>
            <w:tcBorders>
              <w:top w:val="single" w:sz="6" w:space="0" w:color="auto"/>
              <w:left w:val="single" w:sz="6" w:space="0" w:color="auto"/>
              <w:bottom w:val="single" w:sz="6" w:space="0" w:color="auto"/>
              <w:right w:val="double" w:sz="6" w:space="0" w:color="auto"/>
            </w:tcBorders>
          </w:tcPr>
          <w:p w14:paraId="67370745" w14:textId="77777777" w:rsidR="006576A7" w:rsidRDefault="003A58C8">
            <w:pPr>
              <w:pStyle w:val="NormalTableText"/>
              <w:rPr>
                <w:rFonts w:ascii="Calibri" w:hAnsi="Calibri"/>
                <w:sz w:val="22"/>
              </w:rPr>
            </w:pPr>
            <w:r>
              <w:rPr>
                <w:rFonts w:ascii="Calibri" w:hAnsi="Calibri"/>
                <w:sz w:val="22"/>
              </w:rPr>
              <w:t xml:space="preserve">Updated standards. </w:t>
            </w:r>
            <w:r w:rsidR="0018195B">
              <w:rPr>
                <w:rFonts w:ascii="Calibri" w:hAnsi="Calibri"/>
                <w:sz w:val="22"/>
              </w:rPr>
              <w:t>Revised the listed manufacturers. Performance specification and standards were added to those products in which all named manufacturers were removed.</w:t>
            </w:r>
            <w:r w:rsidR="00430F4E">
              <w:rPr>
                <w:rFonts w:ascii="Calibri" w:hAnsi="Calibri"/>
                <w:sz w:val="22"/>
              </w:rPr>
              <w:t xml:space="preserve">   (AV)</w:t>
            </w:r>
          </w:p>
        </w:tc>
      </w:tr>
    </w:tbl>
    <w:p w14:paraId="4BA1F0D6" w14:textId="77777777" w:rsidR="00123C41" w:rsidRPr="00101923" w:rsidRDefault="00123C41">
      <w:pPr>
        <w:pStyle w:val="Heading1"/>
        <w:numPr>
          <w:ilvl w:val="0"/>
          <w:numId w:val="0"/>
        </w:numPr>
        <w:tabs>
          <w:tab w:val="left" w:pos="1080"/>
        </w:tabs>
      </w:pPr>
    </w:p>
    <w:p w14:paraId="1EA10FF8" w14:textId="77777777" w:rsidR="00123C41" w:rsidRPr="00101923" w:rsidRDefault="00123C41">
      <w:pPr>
        <w:pStyle w:val="BodyText"/>
        <w:rPr>
          <w:rFonts w:ascii="Calibri" w:hAnsi="Calibri"/>
        </w:rPr>
      </w:pPr>
    </w:p>
    <w:p w14:paraId="23EE68D9" w14:textId="77777777" w:rsidR="00123C41" w:rsidRPr="00101923" w:rsidRDefault="00123C41">
      <w:pPr>
        <w:pStyle w:val="BodyText"/>
        <w:pBdr>
          <w:top w:val="single" w:sz="4" w:space="1" w:color="auto"/>
          <w:left w:val="single" w:sz="4" w:space="0" w:color="auto"/>
          <w:bottom w:val="single" w:sz="4" w:space="1" w:color="auto"/>
          <w:right w:val="single" w:sz="4" w:space="4" w:color="auto"/>
        </w:pBdr>
        <w:rPr>
          <w:rFonts w:ascii="Calibri" w:hAnsi="Calibri"/>
        </w:rPr>
      </w:pPr>
      <w:r w:rsidRPr="00101923">
        <w:rPr>
          <w:rFonts w:ascii="Calibri" w:hAnsi="Calibri"/>
        </w:rPr>
        <w:t>NOTE:</w:t>
      </w:r>
    </w:p>
    <w:p w14:paraId="0C3918D0" w14:textId="77777777" w:rsidR="00123C41" w:rsidRPr="00101923" w:rsidRDefault="00123C41">
      <w:pPr>
        <w:pStyle w:val="BodyText"/>
        <w:pBdr>
          <w:top w:val="single" w:sz="4" w:space="1" w:color="auto"/>
          <w:left w:val="single" w:sz="4" w:space="0" w:color="auto"/>
          <w:bottom w:val="single" w:sz="4" w:space="1" w:color="auto"/>
          <w:right w:val="single" w:sz="4" w:space="4" w:color="auto"/>
        </w:pBdr>
        <w:rPr>
          <w:rFonts w:ascii="Calibri" w:hAnsi="Calibri"/>
        </w:rPr>
      </w:pPr>
      <w:r w:rsidRPr="00101923">
        <w:rPr>
          <w:rFonts w:ascii="Calibri" w:hAnsi="Calibri"/>
        </w:rPr>
        <w:t>This is a CONTROLLED Document. Any documents appearing in paper form are not controlled and should be checked against the on-line file version prior to use.</w:t>
      </w:r>
    </w:p>
    <w:p w14:paraId="05799E16" w14:textId="77777777" w:rsidR="00123C41" w:rsidRPr="00101923" w:rsidRDefault="00123C41">
      <w:pPr>
        <w:pStyle w:val="BodyText"/>
        <w:pBdr>
          <w:top w:val="single" w:sz="4" w:space="1" w:color="auto"/>
          <w:left w:val="single" w:sz="4" w:space="0" w:color="auto"/>
          <w:bottom w:val="single" w:sz="4" w:space="1" w:color="auto"/>
          <w:right w:val="single" w:sz="4" w:space="4" w:color="auto"/>
        </w:pBdr>
        <w:rPr>
          <w:rFonts w:ascii="Calibri" w:hAnsi="Calibri"/>
        </w:rPr>
      </w:pPr>
      <w:r w:rsidRPr="00101923">
        <w:rPr>
          <w:rFonts w:ascii="Calibri" w:hAnsi="Calibri"/>
          <w:b/>
          <w:bCs/>
        </w:rPr>
        <w:t xml:space="preserve">Notice: </w:t>
      </w:r>
      <w:r w:rsidRPr="00101923">
        <w:rPr>
          <w:rFonts w:ascii="Calibri" w:hAnsi="Calibri"/>
        </w:rPr>
        <w:t>This Document hardcopy must be used for reference purpose only.</w:t>
      </w:r>
    </w:p>
    <w:p w14:paraId="25B26026" w14:textId="77777777" w:rsidR="00123C41" w:rsidRPr="00101923" w:rsidRDefault="00123C41">
      <w:pPr>
        <w:pStyle w:val="BodyText"/>
        <w:pBdr>
          <w:top w:val="single" w:sz="4" w:space="1" w:color="auto"/>
          <w:left w:val="single" w:sz="4" w:space="0" w:color="auto"/>
          <w:bottom w:val="single" w:sz="4" w:space="1" w:color="auto"/>
          <w:right w:val="single" w:sz="4" w:space="4" w:color="auto"/>
        </w:pBdr>
        <w:rPr>
          <w:rFonts w:ascii="Calibri" w:hAnsi="Calibri"/>
          <w:b/>
          <w:bCs/>
        </w:rPr>
      </w:pPr>
      <w:r w:rsidRPr="00101923">
        <w:rPr>
          <w:rFonts w:ascii="Calibri" w:hAnsi="Calibri"/>
          <w:b/>
        </w:rPr>
        <w:t>The on-line copy is the current version of the document.</w:t>
      </w:r>
    </w:p>
    <w:p w14:paraId="471F6773" w14:textId="77777777" w:rsidR="00123C41" w:rsidRPr="00101923" w:rsidRDefault="00123C41">
      <w:pPr>
        <w:pStyle w:val="Heading1"/>
        <w:numPr>
          <w:ilvl w:val="0"/>
          <w:numId w:val="0"/>
        </w:numPr>
        <w:tabs>
          <w:tab w:val="left" w:pos="1080"/>
        </w:tabs>
      </w:pPr>
    </w:p>
    <w:p w14:paraId="1AD071DC" w14:textId="77777777" w:rsidR="00123C41" w:rsidRPr="00101923" w:rsidRDefault="00CD39EC">
      <w:pPr>
        <w:pStyle w:val="Heading1"/>
        <w:tabs>
          <w:tab w:val="left" w:pos="1080"/>
        </w:tabs>
        <w:ind w:left="1080" w:hanging="1080"/>
      </w:pPr>
      <w:r>
        <w:br w:type="page"/>
      </w:r>
      <w:commentRangeStart w:id="0"/>
      <w:r w:rsidR="00123C41" w:rsidRPr="00101923">
        <w:lastRenderedPageBreak/>
        <w:t>GEneral</w:t>
      </w:r>
      <w:commentRangeEnd w:id="0"/>
      <w:r w:rsidR="00220BF4">
        <w:rPr>
          <w:rStyle w:val="CommentReference"/>
          <w:caps w:val="0"/>
        </w:rPr>
        <w:commentReference w:id="0"/>
      </w:r>
    </w:p>
    <w:p w14:paraId="49ACB88C" w14:textId="77777777" w:rsidR="00123C41" w:rsidRPr="00101923" w:rsidRDefault="00123C41">
      <w:pPr>
        <w:pStyle w:val="Heading2"/>
      </w:pPr>
      <w:r w:rsidRPr="00101923">
        <w:t>Related Sections</w:t>
      </w:r>
    </w:p>
    <w:p w14:paraId="0230B279" w14:textId="77777777" w:rsidR="00AA62F5" w:rsidRPr="00CD39EC" w:rsidDel="00BA546E" w:rsidRDefault="00AA62F5" w:rsidP="00F21F69">
      <w:pPr>
        <w:pStyle w:val="Heading3"/>
        <w:numPr>
          <w:ilvl w:val="0"/>
          <w:numId w:val="0"/>
        </w:numPr>
        <w:tabs>
          <w:tab w:val="left" w:pos="709"/>
        </w:tabs>
        <w:ind w:left="709"/>
        <w:rPr>
          <w:del w:id="1" w:author="Mabel Chow" w:date="2022-04-25T16:22:00Z"/>
          <w:rFonts w:cs="Arial"/>
          <w:highlight w:val="yellow"/>
        </w:rPr>
      </w:pPr>
      <w:del w:id="2" w:author="Mabel Chow" w:date="2022-04-25T16:22:00Z">
        <w:r w:rsidRPr="00CD39EC" w:rsidDel="00BA546E">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13B76BE" w14:textId="77777777" w:rsidR="00AA62F5" w:rsidRPr="00CD39EC" w:rsidDel="00BA546E" w:rsidRDefault="00AA62F5" w:rsidP="00F21F69">
      <w:pPr>
        <w:pStyle w:val="Heading3"/>
        <w:numPr>
          <w:ilvl w:val="0"/>
          <w:numId w:val="0"/>
        </w:numPr>
        <w:tabs>
          <w:tab w:val="left" w:pos="709"/>
        </w:tabs>
        <w:ind w:left="709"/>
        <w:rPr>
          <w:del w:id="3" w:author="Mabel Chow" w:date="2022-04-25T16:22:00Z"/>
          <w:rFonts w:cs="Arial"/>
          <w:highlight w:val="yellow"/>
        </w:rPr>
      </w:pPr>
    </w:p>
    <w:p w14:paraId="01472601" w14:textId="77777777" w:rsidR="00AA62F5" w:rsidRPr="00CD39EC" w:rsidDel="00BA546E" w:rsidRDefault="00AA62F5" w:rsidP="00F21F69">
      <w:pPr>
        <w:pStyle w:val="Heading3"/>
        <w:numPr>
          <w:ilvl w:val="0"/>
          <w:numId w:val="0"/>
        </w:numPr>
        <w:tabs>
          <w:tab w:val="left" w:pos="709"/>
        </w:tabs>
        <w:ind w:left="709"/>
        <w:rPr>
          <w:del w:id="4" w:author="Mabel Chow" w:date="2022-04-25T16:22:00Z"/>
          <w:rFonts w:cs="Arial"/>
          <w:highlight w:val="yellow"/>
        </w:rPr>
      </w:pPr>
      <w:del w:id="5" w:author="Mabel Chow" w:date="2022-04-25T16:22:00Z">
        <w:r w:rsidRPr="00CD39EC" w:rsidDel="00BA546E">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2189A9B7" w14:textId="77777777" w:rsidR="00AA62F5" w:rsidRPr="00CD39EC" w:rsidDel="00BA546E" w:rsidRDefault="00AA62F5" w:rsidP="00F21F69">
      <w:pPr>
        <w:pStyle w:val="Heading3"/>
        <w:numPr>
          <w:ilvl w:val="0"/>
          <w:numId w:val="0"/>
        </w:numPr>
        <w:tabs>
          <w:tab w:val="left" w:pos="709"/>
        </w:tabs>
        <w:ind w:left="709"/>
        <w:rPr>
          <w:del w:id="6" w:author="Mabel Chow" w:date="2022-04-25T16:22:00Z"/>
          <w:rFonts w:cs="Arial"/>
          <w:highlight w:val="yellow"/>
        </w:rPr>
      </w:pPr>
    </w:p>
    <w:p w14:paraId="3940918C" w14:textId="77777777" w:rsidR="00AA62F5" w:rsidRPr="00CD39EC" w:rsidDel="00BA546E" w:rsidRDefault="00AA62F5" w:rsidP="00F21F69">
      <w:pPr>
        <w:pStyle w:val="Heading3"/>
        <w:numPr>
          <w:ilvl w:val="0"/>
          <w:numId w:val="0"/>
        </w:numPr>
        <w:tabs>
          <w:tab w:val="left" w:pos="709"/>
        </w:tabs>
        <w:ind w:left="709"/>
        <w:rPr>
          <w:del w:id="7" w:author="Mabel Chow" w:date="2022-04-25T16:22:00Z"/>
          <w:rFonts w:cs="Arial"/>
          <w:highlight w:val="yellow"/>
        </w:rPr>
      </w:pPr>
      <w:del w:id="8" w:author="Mabel Chow" w:date="2022-04-25T16:22:00Z">
        <w:r w:rsidRPr="00CD39EC" w:rsidDel="00BA546E">
          <w:rPr>
            <w:rFonts w:cs="Arial"/>
            <w:highlight w:val="yellow"/>
          </w:rPr>
          <w:delText>Contractor is responsible for coordination of the Work.</w:delText>
        </w:r>
      </w:del>
    </w:p>
    <w:p w14:paraId="7D1C7272" w14:textId="77777777" w:rsidR="00AA62F5" w:rsidRPr="00CD39EC" w:rsidDel="00BA546E" w:rsidRDefault="00AA62F5" w:rsidP="00F21F69">
      <w:pPr>
        <w:pStyle w:val="Heading3"/>
        <w:numPr>
          <w:ilvl w:val="0"/>
          <w:numId w:val="0"/>
        </w:numPr>
        <w:tabs>
          <w:tab w:val="left" w:pos="709"/>
        </w:tabs>
        <w:ind w:left="709"/>
        <w:rPr>
          <w:del w:id="9" w:author="Mabel Chow" w:date="2022-04-25T16:22:00Z"/>
          <w:rFonts w:cs="Arial"/>
          <w:highlight w:val="yellow"/>
        </w:rPr>
      </w:pPr>
    </w:p>
    <w:p w14:paraId="475F8BFB" w14:textId="77777777" w:rsidR="00AA62F5" w:rsidRPr="00CD39EC" w:rsidDel="00BA546E" w:rsidRDefault="00AA62F5" w:rsidP="00F21F69">
      <w:pPr>
        <w:pStyle w:val="Heading3"/>
        <w:numPr>
          <w:ilvl w:val="0"/>
          <w:numId w:val="0"/>
        </w:numPr>
        <w:tabs>
          <w:tab w:val="left" w:pos="709"/>
        </w:tabs>
        <w:ind w:left="709"/>
        <w:rPr>
          <w:del w:id="10" w:author="Mabel Chow" w:date="2022-04-25T16:22:00Z"/>
          <w:rFonts w:cs="Arial"/>
          <w:highlight w:val="yellow"/>
        </w:rPr>
      </w:pPr>
      <w:del w:id="11" w:author="Mabel Chow" w:date="2022-04-25T16:22:00Z">
        <w:r w:rsidRPr="00CD39EC" w:rsidDel="00BA546E">
          <w:rPr>
            <w:rFonts w:cs="Arial"/>
            <w:highlight w:val="yellow"/>
          </w:rPr>
          <w:delText>This Section is to be completed/updated during the design development by the Consultant. If it is not applicable to the section for the specific project it may be deleted.]</w:delText>
        </w:r>
      </w:del>
    </w:p>
    <w:p w14:paraId="3789ECBB" w14:textId="77777777" w:rsidR="00AA62F5" w:rsidRPr="00CD39EC" w:rsidDel="00BA546E" w:rsidRDefault="00AA62F5" w:rsidP="00F21F69">
      <w:pPr>
        <w:pStyle w:val="Heading3"/>
        <w:numPr>
          <w:ilvl w:val="0"/>
          <w:numId w:val="0"/>
        </w:numPr>
        <w:tabs>
          <w:tab w:val="left" w:pos="709"/>
        </w:tabs>
        <w:ind w:left="709"/>
        <w:rPr>
          <w:del w:id="12" w:author="Mabel Chow" w:date="2022-04-25T16:22:00Z"/>
          <w:rFonts w:cs="Arial"/>
          <w:highlight w:val="yellow"/>
        </w:rPr>
      </w:pPr>
    </w:p>
    <w:p w14:paraId="414BA5E3" w14:textId="77777777" w:rsidR="00AA62F5" w:rsidRPr="00101923" w:rsidDel="00BA546E" w:rsidRDefault="00AA62F5" w:rsidP="00F21F69">
      <w:pPr>
        <w:pStyle w:val="Heading3"/>
        <w:numPr>
          <w:ilvl w:val="0"/>
          <w:numId w:val="0"/>
        </w:numPr>
        <w:tabs>
          <w:tab w:val="left" w:pos="709"/>
        </w:tabs>
        <w:ind w:left="709"/>
        <w:rPr>
          <w:del w:id="13" w:author="Mabel Chow" w:date="2022-04-25T16:22:00Z"/>
          <w:rFonts w:cs="Arial"/>
        </w:rPr>
      </w:pPr>
      <w:del w:id="14" w:author="Mabel Chow" w:date="2022-04-25T16:22:00Z">
        <w:r w:rsidRPr="00CD39EC" w:rsidDel="00BA546E">
          <w:rPr>
            <w:rFonts w:cs="Arial"/>
            <w:highlight w:val="yellow"/>
          </w:rPr>
          <w:delText>[List Sections specifying installation of products supplied but not installed under this Section and indicate specific items.]</w:delText>
        </w:r>
      </w:del>
    </w:p>
    <w:p w14:paraId="0E27DB25" w14:textId="77777777" w:rsidR="00AA62F5" w:rsidRPr="00101923" w:rsidDel="00BA546E" w:rsidRDefault="00CD39EC" w:rsidP="00CD39EC">
      <w:pPr>
        <w:pStyle w:val="Heading3"/>
        <w:numPr>
          <w:ilvl w:val="0"/>
          <w:numId w:val="0"/>
        </w:numPr>
        <w:tabs>
          <w:tab w:val="left" w:pos="1418"/>
        </w:tabs>
        <w:ind w:left="1440" w:hanging="720"/>
        <w:rPr>
          <w:del w:id="15" w:author="Mabel Chow" w:date="2022-04-25T16:22:00Z"/>
        </w:rPr>
      </w:pPr>
      <w:del w:id="16" w:author="Mabel Chow" w:date="2022-04-25T16:22:00Z">
        <w:r w:rsidDel="00BA546E">
          <w:tab/>
        </w:r>
        <w:r w:rsidR="00AA62F5" w:rsidRPr="00101923" w:rsidDel="00BA546E">
          <w:delText>Section [______ – ____________]:  Execution requirements for ...[item]...  specified under this Section.</w:delText>
        </w:r>
      </w:del>
    </w:p>
    <w:p w14:paraId="2A0EE093" w14:textId="77777777" w:rsidR="00AA62F5" w:rsidRPr="00101923" w:rsidDel="00BA546E" w:rsidRDefault="00AA62F5" w:rsidP="00AA62F5">
      <w:pPr>
        <w:pStyle w:val="Heading3"/>
        <w:numPr>
          <w:ilvl w:val="0"/>
          <w:numId w:val="0"/>
        </w:numPr>
        <w:ind w:left="4320"/>
        <w:rPr>
          <w:del w:id="17" w:author="Mabel Chow" w:date="2022-04-25T16:22:00Z"/>
          <w:rFonts w:cs="Arial"/>
        </w:rPr>
      </w:pPr>
    </w:p>
    <w:p w14:paraId="17CA41D8" w14:textId="77777777" w:rsidR="00AA62F5" w:rsidRPr="00101923" w:rsidDel="00BA546E" w:rsidRDefault="00AA62F5" w:rsidP="004A3F63">
      <w:pPr>
        <w:pStyle w:val="Heading3"/>
        <w:numPr>
          <w:ilvl w:val="0"/>
          <w:numId w:val="0"/>
        </w:numPr>
        <w:tabs>
          <w:tab w:val="left" w:pos="709"/>
        </w:tabs>
        <w:ind w:left="709"/>
        <w:rPr>
          <w:del w:id="18" w:author="Mabel Chow" w:date="2022-04-25T16:22:00Z"/>
          <w:rFonts w:cs="Arial"/>
        </w:rPr>
      </w:pPr>
      <w:del w:id="19" w:author="Mabel Chow" w:date="2022-04-25T16:22:00Z">
        <w:r w:rsidRPr="00CD39EC" w:rsidDel="00BA546E">
          <w:rPr>
            <w:rFonts w:cs="Arial"/>
            <w:highlight w:val="yellow"/>
          </w:rPr>
          <w:delText>[List Sections specifying products installed but not supplied under this Section and indicate specific items.]</w:delText>
        </w:r>
      </w:del>
    </w:p>
    <w:p w14:paraId="454CB829" w14:textId="77777777" w:rsidR="00AA62F5" w:rsidRPr="00101923" w:rsidDel="00BA546E" w:rsidRDefault="00CD39EC" w:rsidP="00CD39EC">
      <w:pPr>
        <w:pStyle w:val="Heading3"/>
        <w:numPr>
          <w:ilvl w:val="0"/>
          <w:numId w:val="0"/>
        </w:numPr>
        <w:tabs>
          <w:tab w:val="left" w:pos="1418"/>
        </w:tabs>
        <w:ind w:left="1440" w:hanging="720"/>
        <w:rPr>
          <w:del w:id="20" w:author="Mabel Chow" w:date="2022-04-25T16:22:00Z"/>
        </w:rPr>
      </w:pPr>
      <w:del w:id="21" w:author="Mabel Chow" w:date="2022-04-25T16:22:00Z">
        <w:r w:rsidDel="00BA546E">
          <w:tab/>
        </w:r>
        <w:r w:rsidR="00AA62F5" w:rsidRPr="00101923" w:rsidDel="00BA546E">
          <w:delText>Section [______ – ____________]:  Product requirements for ...[item]...  for installation under this Section.</w:delText>
        </w:r>
      </w:del>
    </w:p>
    <w:p w14:paraId="2B41DBAE" w14:textId="77777777" w:rsidR="00AA62F5" w:rsidRPr="00101923" w:rsidDel="00BA546E" w:rsidRDefault="00AA62F5" w:rsidP="00AA62F5">
      <w:pPr>
        <w:pStyle w:val="Heading3"/>
        <w:numPr>
          <w:ilvl w:val="0"/>
          <w:numId w:val="0"/>
        </w:numPr>
        <w:ind w:left="4320"/>
        <w:rPr>
          <w:del w:id="22" w:author="Mabel Chow" w:date="2022-04-25T16:22:00Z"/>
          <w:rFonts w:cs="Arial"/>
        </w:rPr>
      </w:pPr>
    </w:p>
    <w:p w14:paraId="18957370" w14:textId="77777777" w:rsidR="00AA62F5" w:rsidRPr="00101923" w:rsidDel="00BA546E" w:rsidRDefault="00AA62F5" w:rsidP="004A3F63">
      <w:pPr>
        <w:pStyle w:val="Heading3"/>
        <w:numPr>
          <w:ilvl w:val="0"/>
          <w:numId w:val="0"/>
        </w:numPr>
        <w:tabs>
          <w:tab w:val="left" w:pos="709"/>
        </w:tabs>
        <w:ind w:left="709"/>
        <w:rPr>
          <w:del w:id="23" w:author="Mabel Chow" w:date="2022-04-25T16:22:00Z"/>
          <w:rFonts w:cs="Arial"/>
        </w:rPr>
      </w:pPr>
      <w:del w:id="24" w:author="Mabel Chow" w:date="2022-04-25T16:22:00Z">
        <w:r w:rsidRPr="00CD39EC" w:rsidDel="00BA546E">
          <w:rPr>
            <w:rFonts w:cs="Arial"/>
            <w:highlight w:val="yellow"/>
          </w:rPr>
          <w:delText>[List Sections specifying related requirements.]</w:delText>
        </w:r>
      </w:del>
    </w:p>
    <w:p w14:paraId="387A3F45" w14:textId="77777777" w:rsidR="00AA62F5" w:rsidRDefault="00AA62F5" w:rsidP="0029469D">
      <w:pPr>
        <w:pStyle w:val="Heading3"/>
      </w:pPr>
      <w:r w:rsidRPr="00101923">
        <w:t>Section [______ – ____________]:  [Optional short phrase indicating relationship].</w:t>
      </w:r>
    </w:p>
    <w:p w14:paraId="44D9FAA8" w14:textId="77777777" w:rsidR="00743F69" w:rsidRDefault="00743F69" w:rsidP="00743F69">
      <w:pPr>
        <w:pStyle w:val="Heading4"/>
        <w:numPr>
          <w:ilvl w:val="3"/>
          <w:numId w:val="22"/>
        </w:numPr>
        <w:tabs>
          <w:tab w:val="left" w:pos="1418"/>
        </w:tabs>
      </w:pPr>
      <w:r>
        <w:t xml:space="preserve">Section 01300 </w:t>
      </w:r>
      <w:r w:rsidRPr="00C25388">
        <w:t>–</w:t>
      </w:r>
      <w:r>
        <w:t xml:space="preserve"> Submittals</w:t>
      </w:r>
    </w:p>
    <w:p w14:paraId="7971C888" w14:textId="77777777" w:rsidR="0029469D" w:rsidDel="002154E1" w:rsidRDefault="0029469D" w:rsidP="0029469D">
      <w:pPr>
        <w:pStyle w:val="Heading4"/>
        <w:rPr>
          <w:del w:id="25" w:author="Mabel Chow" w:date="2022-04-25T18:53:00Z"/>
        </w:rPr>
      </w:pPr>
      <w:del w:id="26" w:author="Mabel Chow" w:date="2022-04-25T18:53:00Z">
        <w:r w:rsidDel="002154E1">
          <w:delText>Section 05050 – Welding</w:delText>
        </w:r>
      </w:del>
    </w:p>
    <w:p w14:paraId="1D2710E1" w14:textId="77777777" w:rsidR="00743F69" w:rsidRDefault="00743F69" w:rsidP="00743F69">
      <w:pPr>
        <w:pStyle w:val="Heading4"/>
        <w:numPr>
          <w:ilvl w:val="3"/>
          <w:numId w:val="22"/>
        </w:numPr>
        <w:tabs>
          <w:tab w:val="left" w:pos="1418"/>
        </w:tabs>
      </w:pPr>
      <w:r>
        <w:t xml:space="preserve">Section 05120 </w:t>
      </w:r>
      <w:r w:rsidRPr="00744BCA">
        <w:t>–</w:t>
      </w:r>
      <w:r>
        <w:t xml:space="preserve"> Structural Steel</w:t>
      </w:r>
    </w:p>
    <w:p w14:paraId="7EBF4ACC" w14:textId="77777777" w:rsidR="00743F69" w:rsidDel="002154E1" w:rsidRDefault="00743F69" w:rsidP="00743F69">
      <w:pPr>
        <w:pStyle w:val="Heading4"/>
        <w:rPr>
          <w:del w:id="27" w:author="Mabel Chow" w:date="2022-04-25T18:53:00Z"/>
        </w:rPr>
      </w:pPr>
      <w:del w:id="28" w:author="Mabel Chow" w:date="2022-04-25T18:53:00Z">
        <w:r w:rsidDel="002154E1">
          <w:delText xml:space="preserve">Section 05501 </w:delText>
        </w:r>
        <w:r w:rsidRPr="00C25388" w:rsidDel="002154E1">
          <w:delText>–</w:delText>
        </w:r>
        <w:r w:rsidDel="002154E1">
          <w:delText xml:space="preserve"> </w:delText>
        </w:r>
        <w:r w:rsidRPr="00C25388" w:rsidDel="002154E1">
          <w:delText>Metal Fabrications – Architectural</w:delText>
        </w:r>
      </w:del>
    </w:p>
    <w:p w14:paraId="0BA563C2" w14:textId="77777777" w:rsidR="00743F69" w:rsidRDefault="00743F69" w:rsidP="00743F69">
      <w:pPr>
        <w:pStyle w:val="Heading4"/>
      </w:pPr>
      <w:r>
        <w:t xml:space="preserve">Section 05502 – Metal Fabrications – Structural. </w:t>
      </w:r>
    </w:p>
    <w:p w14:paraId="62F0AF77" w14:textId="77777777" w:rsidR="00743F69" w:rsidRDefault="00743F69" w:rsidP="00743F69">
      <w:pPr>
        <w:pStyle w:val="Heading4"/>
      </w:pPr>
      <w:r>
        <w:t xml:space="preserve">Section 05503 </w:t>
      </w:r>
      <w:r w:rsidRPr="00C25388">
        <w:t>–</w:t>
      </w:r>
      <w:r>
        <w:t xml:space="preserve"> Metal Fabrications </w:t>
      </w:r>
      <w:r w:rsidRPr="00C25388">
        <w:t>–</w:t>
      </w:r>
      <w:r>
        <w:t xml:space="preserve"> Mechanical</w:t>
      </w:r>
    </w:p>
    <w:p w14:paraId="46884597" w14:textId="77777777" w:rsidR="00743F69" w:rsidRDefault="00743F69" w:rsidP="00743F69">
      <w:pPr>
        <w:pStyle w:val="Heading4"/>
      </w:pPr>
      <w:r>
        <w:t xml:space="preserve">Section 05510 </w:t>
      </w:r>
      <w:r w:rsidRPr="00C25388">
        <w:t>–</w:t>
      </w:r>
      <w:r>
        <w:t xml:space="preserve"> Metal Stairs</w:t>
      </w:r>
    </w:p>
    <w:p w14:paraId="74E29821" w14:textId="23A6CFC0" w:rsidR="00743F69" w:rsidRDefault="00743F69" w:rsidP="00743F69">
      <w:pPr>
        <w:pStyle w:val="Heading4"/>
      </w:pPr>
      <w:r w:rsidRPr="004C0D82">
        <w:t>Section 055</w:t>
      </w:r>
      <w:r>
        <w:t>12</w:t>
      </w:r>
      <w:r w:rsidRPr="004C0D82">
        <w:t xml:space="preserve"> – </w:t>
      </w:r>
      <w:del w:id="29" w:author="Mabel Chow" w:date="2022-11-26T09:18:00Z">
        <w:r w:rsidDel="00D059AA">
          <w:delText xml:space="preserve">Aluminum </w:delText>
        </w:r>
      </w:del>
      <w:ins w:id="30" w:author="Mabel Chow" w:date="2022-11-26T09:18:00Z">
        <w:r w:rsidR="00D059AA">
          <w:t>Metal</w:t>
        </w:r>
        <w:r w:rsidR="00D059AA">
          <w:t xml:space="preserve"> </w:t>
        </w:r>
      </w:ins>
      <w:r>
        <w:t>Handrails</w:t>
      </w:r>
      <w:r w:rsidRPr="004C0D82">
        <w:t xml:space="preserve"> </w:t>
      </w:r>
    </w:p>
    <w:p w14:paraId="33F327DE" w14:textId="77777777" w:rsidR="0029469D" w:rsidRDefault="0029469D" w:rsidP="0029469D">
      <w:pPr>
        <w:pStyle w:val="Heading4"/>
      </w:pPr>
      <w:r>
        <w:t xml:space="preserve">Section 09900 </w:t>
      </w:r>
      <w:r w:rsidRPr="0029469D">
        <w:t>–</w:t>
      </w:r>
      <w:r>
        <w:t xml:space="preserve"> Painting</w:t>
      </w:r>
      <w:ins w:id="31" w:author="Radulovic, Nicole" w:date="2022-11-03T13:15:00Z">
        <w:r w:rsidR="00790943">
          <w:t xml:space="preserve"> and Protective Coatings</w:t>
        </w:r>
      </w:ins>
    </w:p>
    <w:p w14:paraId="124D4F7C" w14:textId="77777777" w:rsidR="00831365" w:rsidRDefault="00831365" w:rsidP="00831365">
      <w:pPr>
        <w:pStyle w:val="Heading4"/>
        <w:rPr>
          <w:ins w:id="32" w:author="Mabel Chow" w:date="2022-04-25T18:53:00Z"/>
        </w:rPr>
      </w:pPr>
      <w:r>
        <w:t xml:space="preserve">Section </w:t>
      </w:r>
      <w:r w:rsidRPr="00831365">
        <w:t>09960 – Interior and Exterior Coating of Steel Water Tanks and Appurtenances</w:t>
      </w:r>
    </w:p>
    <w:p w14:paraId="3AEF07BD" w14:textId="77777777" w:rsidR="002154E1" w:rsidRDefault="00790943" w:rsidP="002154E1">
      <w:pPr>
        <w:pStyle w:val="Heading4"/>
        <w:numPr>
          <w:ilvl w:val="3"/>
          <w:numId w:val="22"/>
        </w:numPr>
        <w:tabs>
          <w:tab w:val="left" w:pos="1418"/>
        </w:tabs>
        <w:rPr>
          <w:ins w:id="33" w:author="Mabel Chow" w:date="2022-04-25T18:53:00Z"/>
        </w:rPr>
      </w:pPr>
      <w:ins w:id="34" w:author="Radulovic, Nicole" w:date="2022-11-03T13:15:00Z">
        <w:r>
          <w:t xml:space="preserve">Section </w:t>
        </w:r>
      </w:ins>
      <w:ins w:id="35" w:author="Mabel Chow" w:date="2022-04-25T18:53:00Z">
        <w:r w:rsidR="002154E1">
          <w:t>11700 – Elevated Water Storage Tank</w:t>
        </w:r>
      </w:ins>
    </w:p>
    <w:p w14:paraId="7F08A045" w14:textId="77777777" w:rsidR="002154E1" w:rsidRDefault="002154E1">
      <w:pPr>
        <w:pStyle w:val="Heading4"/>
        <w:numPr>
          <w:ilvl w:val="0"/>
          <w:numId w:val="0"/>
        </w:numPr>
        <w:ind w:left="1440"/>
        <w:pPrChange w:id="36" w:author="Mabel Chow" w:date="2022-04-25T18:53:00Z">
          <w:pPr>
            <w:pStyle w:val="Heading4"/>
          </w:pPr>
        </w:pPrChange>
      </w:pPr>
    </w:p>
    <w:p w14:paraId="08F96344" w14:textId="77777777" w:rsidR="00123C41" w:rsidRPr="00831365" w:rsidRDefault="00123C41">
      <w:pPr>
        <w:pStyle w:val="Heading2"/>
      </w:pPr>
      <w:r w:rsidRPr="00831365">
        <w:t>References</w:t>
      </w:r>
    </w:p>
    <w:p w14:paraId="6261E644" w14:textId="77777777" w:rsidR="00123C41" w:rsidRPr="00831365" w:rsidRDefault="00123C41" w:rsidP="00831365">
      <w:pPr>
        <w:pStyle w:val="Heading3"/>
      </w:pPr>
      <w:r w:rsidRPr="00831365">
        <w:t>Comply with the latest edition of the following statutes codes and standa</w:t>
      </w:r>
      <w:r w:rsidR="00831365" w:rsidRPr="00831365">
        <w:t>rds and all amendments thereto.</w:t>
      </w:r>
    </w:p>
    <w:p w14:paraId="60CBB23E" w14:textId="77777777" w:rsidR="00CD39EC" w:rsidRPr="00831365" w:rsidRDefault="00CD39EC" w:rsidP="00831365">
      <w:pPr>
        <w:pStyle w:val="Heading4"/>
      </w:pPr>
      <w:r w:rsidRPr="00831365">
        <w:t>ANSI/ASME B36.10M-2015, Welded and Seamless Wrought Steel Pipe.</w:t>
      </w:r>
    </w:p>
    <w:p w14:paraId="0181D1D0" w14:textId="77777777" w:rsidR="00CD39EC" w:rsidRPr="00831365" w:rsidRDefault="00CD39EC" w:rsidP="00831365">
      <w:pPr>
        <w:pStyle w:val="Heading4"/>
      </w:pPr>
      <w:r w:rsidRPr="00831365">
        <w:t>ANSI/NAAMM MBG 531-09, Metal Bar Grating Manual.</w:t>
      </w:r>
    </w:p>
    <w:p w14:paraId="6C5AD181" w14:textId="77777777" w:rsidR="00CD39EC" w:rsidRPr="00831365" w:rsidRDefault="00CD39EC" w:rsidP="00CD39EC">
      <w:pPr>
        <w:pStyle w:val="Heading4"/>
        <w:numPr>
          <w:ilvl w:val="3"/>
          <w:numId w:val="13"/>
        </w:numPr>
        <w:rPr>
          <w:lang w:val="en-GB"/>
        </w:rPr>
      </w:pPr>
      <w:r w:rsidRPr="00831365">
        <w:rPr>
          <w:lang w:val="en-GB"/>
        </w:rPr>
        <w:t>American Society for Testing and Materials (ASTM)</w:t>
      </w:r>
    </w:p>
    <w:p w14:paraId="732443DD" w14:textId="77777777" w:rsidR="00CD39EC" w:rsidRDefault="00CD39EC" w:rsidP="00CD39EC">
      <w:pPr>
        <w:pStyle w:val="Heading5"/>
      </w:pPr>
      <w:r>
        <w:t>ASTM A1008/A1008M-</w:t>
      </w:r>
      <w:ins w:id="37" w:author="Mabel Chow" w:date="2022-04-25T16:27:00Z">
        <w:r w:rsidR="00BA546E">
          <w:t>21</w:t>
        </w:r>
      </w:ins>
      <w:del w:id="38" w:author="Mabel Chow" w:date="2022-04-25T16:27:00Z">
        <w:r w:rsidDel="00BA546E">
          <w:delText>1</w:delText>
        </w:r>
        <w:r w:rsidR="002216E4" w:rsidDel="00BA546E">
          <w:delText>6</w:delText>
        </w:r>
      </w:del>
      <w:r>
        <w:t>, Standard Specification for Steel, Sheet, Cold-Rolled, Carbon, Structural, High-Strength Low-Alloy, High-Strength Low-Alloy with Improved Formability, Solution Hardened, Bake Hardenable.</w:t>
      </w:r>
    </w:p>
    <w:p w14:paraId="514C605B" w14:textId="77777777" w:rsidR="00CD39EC" w:rsidRPr="00101923" w:rsidRDefault="00CD39EC" w:rsidP="00CD39EC">
      <w:pPr>
        <w:pStyle w:val="Heading5"/>
      </w:pPr>
      <w:r>
        <w:t>ASTM A1011/A1011M-</w:t>
      </w:r>
      <w:del w:id="39" w:author="Mabel Chow" w:date="2022-04-25T16:27:00Z">
        <w:r w:rsidDel="00BA546E">
          <w:delText>1</w:delText>
        </w:r>
        <w:r w:rsidR="002216E4" w:rsidDel="00BA546E">
          <w:delText>5</w:delText>
        </w:r>
      </w:del>
      <w:ins w:id="40" w:author="Mabel Chow" w:date="2022-04-25T16:27:00Z">
        <w:r w:rsidR="00BA546E">
          <w:t>18a</w:t>
        </w:r>
      </w:ins>
      <w:r>
        <w:t>, Standard Specification for Steel, Sheet and Strip, Hot-Rolled, Carbon, Structural, High-Strength Low Alloy, High-Strength Low-Alloy with Improved Formability, and Ultra-High Strength.</w:t>
      </w:r>
    </w:p>
    <w:p w14:paraId="7A1972A0" w14:textId="77777777" w:rsidR="005570BB" w:rsidRDefault="005570BB" w:rsidP="00CD39EC">
      <w:pPr>
        <w:pStyle w:val="Heading5"/>
      </w:pPr>
      <w:r>
        <w:t xml:space="preserve">ASTM </w:t>
      </w:r>
      <w:r w:rsidR="00A725B4">
        <w:t>A123/A123M-</w:t>
      </w:r>
      <w:del w:id="41" w:author="Mabel Chow" w:date="2022-04-25T16:27:00Z">
        <w:r w:rsidR="00A725B4" w:rsidDel="00BA546E">
          <w:delText xml:space="preserve">15 </w:delText>
        </w:r>
      </w:del>
      <w:ins w:id="42" w:author="Mabel Chow" w:date="2022-04-25T16:27:00Z">
        <w:r w:rsidR="00BA546E">
          <w:t xml:space="preserve">17 </w:t>
        </w:r>
      </w:ins>
      <w:r w:rsidR="00A725B4">
        <w:t>Standard S</w:t>
      </w:r>
      <w:r>
        <w:t>pecification for Zinc (Hot Dip Galvanized) Coatings on Iron and Steel products</w:t>
      </w:r>
    </w:p>
    <w:p w14:paraId="3D4F4FB9" w14:textId="77777777" w:rsidR="00CD39EC" w:rsidRPr="00101923" w:rsidRDefault="00CD39EC" w:rsidP="00CD39EC">
      <w:pPr>
        <w:pStyle w:val="Heading5"/>
      </w:pPr>
      <w:r w:rsidRPr="00101923">
        <w:t>ASTM A153</w:t>
      </w:r>
      <w:r>
        <w:t>/A153M-</w:t>
      </w:r>
      <w:r w:rsidR="00A725B4">
        <w:t>16</w:t>
      </w:r>
      <w:r w:rsidR="00193F32">
        <w:t>a</w:t>
      </w:r>
      <w:r>
        <w:t>; Standard</w:t>
      </w:r>
      <w:r w:rsidRPr="00101923">
        <w:t xml:space="preserve"> Specification for Zinc Coating (Hot-Dip) on Iron and Steel Hardware.</w:t>
      </w:r>
    </w:p>
    <w:p w14:paraId="26B23FC1" w14:textId="77777777" w:rsidR="00CD39EC" w:rsidRPr="00101923" w:rsidRDefault="00CD39EC" w:rsidP="00CD39EC">
      <w:pPr>
        <w:pStyle w:val="Heading5"/>
      </w:pPr>
      <w:r w:rsidRPr="00101923">
        <w:t>ASTM A193</w:t>
      </w:r>
      <w:r>
        <w:t>/A193</w:t>
      </w:r>
      <w:r w:rsidRPr="00101923">
        <w:t>M</w:t>
      </w:r>
      <w:r>
        <w:t>-</w:t>
      </w:r>
      <w:del w:id="43" w:author="Mabel Chow" w:date="2022-04-25T16:27:00Z">
        <w:r w:rsidDel="00D0685A">
          <w:delText>1</w:delText>
        </w:r>
        <w:r w:rsidR="00193F32" w:rsidDel="00D0685A">
          <w:delText>6</w:delText>
        </w:r>
      </w:del>
      <w:ins w:id="44" w:author="Mabel Chow" w:date="2022-04-25T16:27:00Z">
        <w:r w:rsidR="00D0685A">
          <w:t>20</w:t>
        </w:r>
      </w:ins>
      <w:r>
        <w:t>; Standard</w:t>
      </w:r>
      <w:r w:rsidRPr="00101923">
        <w:t xml:space="preserve"> Specification for Alloy</w:t>
      </w:r>
      <w:r>
        <w:t>-</w:t>
      </w:r>
      <w:r w:rsidRPr="00101923">
        <w:t xml:space="preserve">Steel and Stainless Steel Bolting </w:t>
      </w:r>
      <w:r>
        <w:t xml:space="preserve">for High Temperature or High Pressure Service and Other Special Purpose Applications. </w:t>
      </w:r>
    </w:p>
    <w:p w14:paraId="1F4496E6" w14:textId="77777777" w:rsidR="00CD39EC" w:rsidRPr="00101923" w:rsidRDefault="00CD39EC" w:rsidP="00CD39EC">
      <w:pPr>
        <w:pStyle w:val="Heading5"/>
      </w:pPr>
      <w:r w:rsidRPr="00101923">
        <w:t>ASTM A194</w:t>
      </w:r>
      <w:r>
        <w:t>/A194</w:t>
      </w:r>
      <w:r w:rsidRPr="00101923">
        <w:t>M</w:t>
      </w:r>
      <w:r>
        <w:t>-</w:t>
      </w:r>
      <w:del w:id="45" w:author="Mabel Chow" w:date="2022-04-25T16:27:00Z">
        <w:r w:rsidDel="00D0685A">
          <w:delText>1</w:delText>
        </w:r>
        <w:r w:rsidR="00193F32" w:rsidDel="00D0685A">
          <w:delText>6a</w:delText>
        </w:r>
      </w:del>
      <w:ins w:id="46" w:author="Mabel Chow" w:date="2022-04-25T16:27:00Z">
        <w:r w:rsidR="00D0685A">
          <w:t>20a</w:t>
        </w:r>
      </w:ins>
      <w:r>
        <w:t>; Standard</w:t>
      </w:r>
      <w:r w:rsidRPr="00101923">
        <w:t xml:space="preserve"> Specification for Carbon</w:t>
      </w:r>
      <w:r>
        <w:t xml:space="preserve"> Steel, </w:t>
      </w:r>
      <w:r w:rsidRPr="00101923">
        <w:t xml:space="preserve"> Alloy Steel</w:t>
      </w:r>
      <w:r>
        <w:t xml:space="preserve">, and Stainless Steel </w:t>
      </w:r>
      <w:r w:rsidRPr="00101923">
        <w:t xml:space="preserve">Nuts </w:t>
      </w:r>
      <w:r>
        <w:t xml:space="preserve">for </w:t>
      </w:r>
      <w:r w:rsidRPr="00101923">
        <w:t xml:space="preserve">Bolts for High Pressure </w:t>
      </w:r>
      <w:r>
        <w:t>or</w:t>
      </w:r>
      <w:r w:rsidRPr="00101923">
        <w:t xml:space="preserve"> High Temperature Service</w:t>
      </w:r>
      <w:r>
        <w:t>, or Both</w:t>
      </w:r>
      <w:r w:rsidRPr="00101923">
        <w:t>.</w:t>
      </w:r>
    </w:p>
    <w:p w14:paraId="255DA97B" w14:textId="77777777" w:rsidR="00CD39EC" w:rsidRPr="00101923" w:rsidRDefault="00CD39EC" w:rsidP="00CD39EC">
      <w:pPr>
        <w:pStyle w:val="Heading5"/>
      </w:pPr>
      <w:r w:rsidRPr="00101923">
        <w:t>ASTM A307</w:t>
      </w:r>
      <w:r>
        <w:t>-</w:t>
      </w:r>
      <w:del w:id="47" w:author="Mabel Chow" w:date="2022-04-25T16:27:00Z">
        <w:r w:rsidDel="00D0685A">
          <w:delText>14</w:delText>
        </w:r>
      </w:del>
      <w:ins w:id="48" w:author="Mabel Chow" w:date="2022-04-25T16:27:00Z">
        <w:r w:rsidR="00D0685A">
          <w:t>21</w:t>
        </w:r>
      </w:ins>
      <w:r>
        <w:t>; Standard</w:t>
      </w:r>
      <w:r w:rsidRPr="00101923">
        <w:t xml:space="preserve"> Specification for Carbon Steel Bolts</w:t>
      </w:r>
      <w:r>
        <w:t xml:space="preserve">, </w:t>
      </w:r>
      <w:r w:rsidRPr="00101923">
        <w:t xml:space="preserve">Studs, </w:t>
      </w:r>
      <w:r>
        <w:t xml:space="preserve">and Threaded Rod </w:t>
      </w:r>
      <w:r w:rsidRPr="00101923">
        <w:t xml:space="preserve">60000 </w:t>
      </w:r>
      <w:r>
        <w:t>PSI Tensile Strength.</w:t>
      </w:r>
    </w:p>
    <w:p w14:paraId="153BA8CE" w14:textId="77777777" w:rsidR="00CD39EC" w:rsidRPr="00101923" w:rsidRDefault="00CD39EC" w:rsidP="00CD39EC">
      <w:pPr>
        <w:pStyle w:val="Heading5"/>
      </w:pPr>
      <w:r w:rsidRPr="00101923">
        <w:t>ASTM A312</w:t>
      </w:r>
      <w:r>
        <w:t>/A312</w:t>
      </w:r>
      <w:r w:rsidRPr="00101923">
        <w:t>M</w:t>
      </w:r>
      <w:r>
        <w:t>-</w:t>
      </w:r>
      <w:del w:id="49" w:author="Mabel Chow" w:date="2022-04-25T16:28:00Z">
        <w:r w:rsidDel="00D0685A">
          <w:delText>1</w:delText>
        </w:r>
        <w:r w:rsidR="00E31E40" w:rsidDel="00D0685A">
          <w:delText>6a</w:delText>
        </w:r>
      </w:del>
      <w:ins w:id="50" w:author="Mabel Chow" w:date="2022-04-25T16:28:00Z">
        <w:r w:rsidR="00D0685A">
          <w:t>21</w:t>
        </w:r>
      </w:ins>
      <w:r>
        <w:t>; Standard</w:t>
      </w:r>
      <w:r w:rsidRPr="00101923">
        <w:t xml:space="preserve"> Specification for Seamless</w:t>
      </w:r>
      <w:r>
        <w:t>,</w:t>
      </w:r>
      <w:r w:rsidRPr="00101923">
        <w:t xml:space="preserve"> Welded</w:t>
      </w:r>
      <w:r>
        <w:t>, and Heavily Cold Worked</w:t>
      </w:r>
      <w:r w:rsidRPr="00101923">
        <w:t xml:space="preserve"> Austenitic Stainless Steel Pipe</w:t>
      </w:r>
      <w:r>
        <w:t>s</w:t>
      </w:r>
      <w:r w:rsidRPr="00101923">
        <w:t>.</w:t>
      </w:r>
    </w:p>
    <w:p w14:paraId="2CC7A780" w14:textId="77777777" w:rsidR="00EE2375" w:rsidRPr="00101923" w:rsidRDefault="00EE2375" w:rsidP="00CD39EC">
      <w:pPr>
        <w:pStyle w:val="Heading5"/>
      </w:pPr>
      <w:r>
        <w:t>ASTM F3125/F3125M-</w:t>
      </w:r>
      <w:del w:id="51" w:author="Mabel Chow" w:date="2022-04-25T16:28:00Z">
        <w:r w:rsidDel="00D0685A">
          <w:delText>15a</w:delText>
        </w:r>
      </w:del>
      <w:ins w:id="52" w:author="Mabel Chow" w:date="2022-04-25T16:28:00Z">
        <w:r w:rsidR="00D0685A">
          <w:t>19e2</w:t>
        </w:r>
      </w:ins>
      <w:r>
        <w:t>, Standard Specification for High Strength Structural Bolts, Steel and Alloy Steel, Heat treated, 120 ksi (830 MPa) and 150 ksi (1040 MPa) Minimum Tensile Strength, Inch and Metric Dimensions.</w:t>
      </w:r>
    </w:p>
    <w:p w14:paraId="0271A9FA" w14:textId="77777777" w:rsidR="00CD39EC" w:rsidRPr="00101923" w:rsidRDefault="00CD39EC" w:rsidP="00CD39EC">
      <w:pPr>
        <w:pStyle w:val="Heading5"/>
      </w:pPr>
      <w:r w:rsidRPr="00101923">
        <w:t>ASTM A36</w:t>
      </w:r>
      <w:r>
        <w:t>/A36M-</w:t>
      </w:r>
      <w:del w:id="53" w:author="Mabel Chow" w:date="2022-04-25T16:28:00Z">
        <w:r w:rsidDel="00D0685A">
          <w:delText>14</w:delText>
        </w:r>
      </w:del>
      <w:ins w:id="54" w:author="Mabel Chow" w:date="2022-04-25T16:28:00Z">
        <w:r w:rsidR="00D0685A">
          <w:t>19</w:t>
        </w:r>
      </w:ins>
      <w:r>
        <w:t xml:space="preserve">; Standard </w:t>
      </w:r>
      <w:r w:rsidRPr="00101923">
        <w:t xml:space="preserve">Specification for </w:t>
      </w:r>
      <w:r>
        <w:t xml:space="preserve">Carbon </w:t>
      </w:r>
      <w:r w:rsidRPr="00101923">
        <w:t>Structural Steel.</w:t>
      </w:r>
    </w:p>
    <w:p w14:paraId="5D929271" w14:textId="77777777" w:rsidR="00CD39EC" w:rsidRPr="00101923" w:rsidRDefault="00CD39EC" w:rsidP="00CD39EC">
      <w:pPr>
        <w:pStyle w:val="Heading5"/>
      </w:pPr>
      <w:r w:rsidRPr="00101923">
        <w:t>ASTM A48</w:t>
      </w:r>
      <w:r>
        <w:t>/A48M-03(</w:t>
      </w:r>
      <w:del w:id="55" w:author="Mabel Chow" w:date="2022-04-25T16:28:00Z">
        <w:r w:rsidDel="00D0685A">
          <w:delText>201</w:delText>
        </w:r>
        <w:r w:rsidR="00193F32" w:rsidDel="00D0685A">
          <w:delText>6</w:delText>
        </w:r>
      </w:del>
      <w:ins w:id="56" w:author="Mabel Chow" w:date="2022-04-25T16:28:00Z">
        <w:r w:rsidR="00D0685A">
          <w:t>2021</w:t>
        </w:r>
      </w:ins>
      <w:r>
        <w:t>); Standard</w:t>
      </w:r>
      <w:r w:rsidRPr="00101923">
        <w:t xml:space="preserve"> Specification for Gray Iron Castings.</w:t>
      </w:r>
    </w:p>
    <w:p w14:paraId="5B08E2DA" w14:textId="77777777" w:rsidR="00CD39EC" w:rsidRPr="00101923" w:rsidRDefault="00CD39EC" w:rsidP="00CD39EC">
      <w:pPr>
        <w:pStyle w:val="Heading5"/>
      </w:pPr>
      <w:r w:rsidRPr="00101923">
        <w:t>ASTM A511</w:t>
      </w:r>
      <w:r>
        <w:t>/A511M-</w:t>
      </w:r>
      <w:del w:id="57" w:author="Mabel Chow" w:date="2022-04-25T16:28:00Z">
        <w:r w:rsidDel="00D0685A">
          <w:delText>1</w:delText>
        </w:r>
        <w:r w:rsidR="002216E4" w:rsidDel="00D0685A">
          <w:delText>6</w:delText>
        </w:r>
      </w:del>
      <w:ins w:id="58" w:author="Mabel Chow" w:date="2022-04-25T16:28:00Z">
        <w:r w:rsidR="00D0685A">
          <w:t>20</w:t>
        </w:r>
      </w:ins>
      <w:r>
        <w:t>, Standard</w:t>
      </w:r>
      <w:r w:rsidRPr="00101923">
        <w:t xml:space="preserve"> Specification for Seamless Stainless Steel Mechanical Tubing.</w:t>
      </w:r>
    </w:p>
    <w:p w14:paraId="7EF3A1F4" w14:textId="77777777" w:rsidR="00CD39EC" w:rsidRPr="00101923" w:rsidRDefault="00CD39EC" w:rsidP="00CD39EC">
      <w:pPr>
        <w:pStyle w:val="Heading5"/>
      </w:pPr>
      <w:r w:rsidRPr="00101923">
        <w:lastRenderedPageBreak/>
        <w:t>ASTM A53</w:t>
      </w:r>
      <w:r>
        <w:t>/A53M-</w:t>
      </w:r>
      <w:del w:id="59" w:author="Mabel Chow" w:date="2022-04-25T16:28:00Z">
        <w:r w:rsidDel="00D0685A">
          <w:delText>12</w:delText>
        </w:r>
      </w:del>
      <w:ins w:id="60" w:author="Mabel Chow" w:date="2022-04-25T16:28:00Z">
        <w:r w:rsidR="00D0685A">
          <w:t>20</w:t>
        </w:r>
      </w:ins>
      <w:r>
        <w:t>; Standard</w:t>
      </w:r>
      <w:r w:rsidRPr="00101923">
        <w:t xml:space="preserve"> Specification for Pipe, Steel, Black and Hot Dipped, Zinc Coated, Welded and Seamless.</w:t>
      </w:r>
    </w:p>
    <w:p w14:paraId="639908E5" w14:textId="77777777" w:rsidR="00CD39EC" w:rsidRPr="00101923" w:rsidRDefault="00CD39EC" w:rsidP="00CD39EC">
      <w:pPr>
        <w:pStyle w:val="Heading5"/>
      </w:pPr>
      <w:r w:rsidRPr="00101923">
        <w:t>ASTM A563</w:t>
      </w:r>
      <w:r>
        <w:t>-</w:t>
      </w:r>
      <w:r w:rsidRPr="005E2E84">
        <w:t>15</w:t>
      </w:r>
      <w:ins w:id="61" w:author="Mabel Chow" w:date="2022-04-25T16:29:00Z">
        <w:r w:rsidR="00D0685A" w:rsidRPr="005E2E84">
          <w:t>/</w:t>
        </w:r>
        <w:r w:rsidR="00D0685A" w:rsidRPr="005E2E84">
          <w:rPr>
            <w:rFonts w:cs="Calibri"/>
            <w:rPrChange w:id="62" w:author="Mabel Chow" w:date="2022-11-26T08:33:00Z">
              <w:rPr>
                <w:rFonts w:cs="Calibri"/>
                <w:highlight w:val="yellow"/>
              </w:rPr>
            </w:rPrChange>
          </w:rPr>
          <w:t xml:space="preserve"> A563M-21a</w:t>
        </w:r>
      </w:ins>
      <w:r w:rsidRPr="005E2E84">
        <w:t>, Stan</w:t>
      </w:r>
      <w:r>
        <w:t>dard</w:t>
      </w:r>
      <w:r w:rsidRPr="00101923">
        <w:t xml:space="preserve"> Specification for Carbon and Alloy Steel Nuts.</w:t>
      </w:r>
    </w:p>
    <w:p w14:paraId="00F731C1" w14:textId="77777777" w:rsidR="00CD39EC" w:rsidRPr="00101923" w:rsidRDefault="00CD39EC" w:rsidP="00CD39EC">
      <w:pPr>
        <w:pStyle w:val="Heading5"/>
      </w:pPr>
      <w:r>
        <w:t>ASTM A653/A653M-</w:t>
      </w:r>
      <w:del w:id="63" w:author="Mabel Chow" w:date="2022-04-25T16:30:00Z">
        <w:r w:rsidDel="00D0685A">
          <w:delText>15</w:delText>
        </w:r>
        <w:r w:rsidR="002216E4" w:rsidDel="00D0685A">
          <w:delText>e1</w:delText>
        </w:r>
      </w:del>
      <w:ins w:id="64" w:author="Mabel Chow" w:date="2022-04-25T16:30:00Z">
        <w:r w:rsidR="00D0685A">
          <w:t>20</w:t>
        </w:r>
      </w:ins>
      <w:r>
        <w:t>, Standard Specification for Steel Sheet, Zinc-Coated (Galvanized) or Zinc-Iron Alloy-Coated (Galvannealed) by the Hot-Dip Process.</w:t>
      </w:r>
    </w:p>
    <w:p w14:paraId="263C768E" w14:textId="77777777" w:rsidR="00CD39EC" w:rsidRPr="00101923" w:rsidRDefault="00CD39EC" w:rsidP="00CD39EC">
      <w:pPr>
        <w:pStyle w:val="Heading5"/>
      </w:pPr>
      <w:r w:rsidRPr="00101923">
        <w:t>ASTM A666</w:t>
      </w:r>
      <w:r>
        <w:t>-15, Standard</w:t>
      </w:r>
      <w:r w:rsidRPr="00101923">
        <w:t xml:space="preserve"> Specification for </w:t>
      </w:r>
      <w:r>
        <w:t xml:space="preserve">Annealed or Cold-Worked </w:t>
      </w:r>
      <w:r w:rsidRPr="00101923">
        <w:t>Austenitic Stainless Steel Sheet, Strip, Plate</w:t>
      </w:r>
      <w:r>
        <w:t>,</w:t>
      </w:r>
      <w:r w:rsidRPr="00101923">
        <w:t xml:space="preserve"> and Flat Bar</w:t>
      </w:r>
      <w:r>
        <w:t>.</w:t>
      </w:r>
    </w:p>
    <w:p w14:paraId="789CFD53" w14:textId="77777777" w:rsidR="00CD39EC" w:rsidRPr="00101923" w:rsidRDefault="00CD39EC" w:rsidP="00CD39EC">
      <w:pPr>
        <w:pStyle w:val="Heading5"/>
      </w:pPr>
      <w:r w:rsidRPr="00101923">
        <w:t xml:space="preserve">ASTM </w:t>
      </w:r>
      <w:r>
        <w:t>A743/</w:t>
      </w:r>
      <w:r w:rsidRPr="00101923">
        <w:t>A743M</w:t>
      </w:r>
      <w:r>
        <w:t>-</w:t>
      </w:r>
      <w:del w:id="65" w:author="Mabel Chow" w:date="2022-04-25T16:30:00Z">
        <w:r w:rsidDel="00D0685A">
          <w:delText>13ae1</w:delText>
        </w:r>
      </w:del>
      <w:ins w:id="66" w:author="Mabel Chow" w:date="2022-04-25T16:30:00Z">
        <w:r w:rsidR="00D0685A">
          <w:t>21</w:t>
        </w:r>
      </w:ins>
      <w:r>
        <w:t>, Standard</w:t>
      </w:r>
      <w:r w:rsidRPr="00101923">
        <w:t xml:space="preserve"> Specification for Castings, Iron</w:t>
      </w:r>
      <w:r>
        <w:t>-</w:t>
      </w:r>
      <w:r w:rsidRPr="00101923">
        <w:t>Chromium, Iron</w:t>
      </w:r>
      <w:r>
        <w:t>-</w:t>
      </w:r>
      <w:r w:rsidRPr="00101923">
        <w:t>Chromium</w:t>
      </w:r>
      <w:r>
        <w:t>-</w:t>
      </w:r>
      <w:r w:rsidRPr="00101923">
        <w:t xml:space="preserve"> Nickel, C</w:t>
      </w:r>
      <w:r>
        <w:t>o</w:t>
      </w:r>
      <w:r w:rsidRPr="00101923">
        <w:t>r</w:t>
      </w:r>
      <w:r>
        <w:t>r</w:t>
      </w:r>
      <w:r w:rsidRPr="00101923">
        <w:t>osion Resistant for General Application.</w:t>
      </w:r>
    </w:p>
    <w:p w14:paraId="39AF5965" w14:textId="77777777" w:rsidR="00CD39EC" w:rsidRDefault="00CD39EC" w:rsidP="00CD39EC">
      <w:pPr>
        <w:pStyle w:val="Heading5"/>
      </w:pPr>
      <w:r w:rsidRPr="00101923">
        <w:t>ASTM A780</w:t>
      </w:r>
      <w:r>
        <w:t>/A780M-</w:t>
      </w:r>
      <w:del w:id="67" w:author="Mabel Chow" w:date="2022-04-25T16:30:00Z">
        <w:r w:rsidDel="00D0685A">
          <w:delText>09(2015)</w:delText>
        </w:r>
      </w:del>
      <w:ins w:id="68" w:author="Mabel Chow" w:date="2022-04-25T16:30:00Z">
        <w:r w:rsidR="00D0685A">
          <w:t>20</w:t>
        </w:r>
      </w:ins>
      <w:r>
        <w:t>, Standard</w:t>
      </w:r>
      <w:r w:rsidRPr="00101923">
        <w:t xml:space="preserve"> Practice for Repair of</w:t>
      </w:r>
      <w:r>
        <w:t xml:space="preserve"> Damaged and Uncoated Areas of </w:t>
      </w:r>
      <w:r w:rsidRPr="00101923">
        <w:t xml:space="preserve"> Hot</w:t>
      </w:r>
      <w:r>
        <w:t>-</w:t>
      </w:r>
      <w:r w:rsidRPr="00101923">
        <w:t>Dip Galvanized Coatings.</w:t>
      </w:r>
    </w:p>
    <w:p w14:paraId="170539B5" w14:textId="77777777" w:rsidR="00CD39EC" w:rsidRDefault="00CD39EC" w:rsidP="00CD39EC">
      <w:pPr>
        <w:pStyle w:val="Heading5"/>
      </w:pPr>
      <w:r w:rsidRPr="00101923">
        <w:t>ASTM B209</w:t>
      </w:r>
      <w:r>
        <w:t>-</w:t>
      </w:r>
      <w:del w:id="69" w:author="Mabel Chow" w:date="2022-04-25T16:30:00Z">
        <w:r w:rsidDel="00D0685A">
          <w:delText>14</w:delText>
        </w:r>
      </w:del>
      <w:ins w:id="70" w:author="Mabel Chow" w:date="2022-04-25T16:30:00Z">
        <w:r w:rsidR="00D0685A">
          <w:t>21</w:t>
        </w:r>
      </w:ins>
      <w:r>
        <w:t>, Standard</w:t>
      </w:r>
      <w:r w:rsidRPr="00101923">
        <w:t xml:space="preserve"> Specification for Aluminum and Aluminum</w:t>
      </w:r>
      <w:r>
        <w:t>-</w:t>
      </w:r>
      <w:r w:rsidRPr="00101923">
        <w:t>Alloy Sheet and Plate.</w:t>
      </w:r>
    </w:p>
    <w:p w14:paraId="3E838934" w14:textId="77777777" w:rsidR="00CD39EC" w:rsidRPr="00101923" w:rsidRDefault="00CD39EC" w:rsidP="00CD39EC">
      <w:pPr>
        <w:pStyle w:val="Heading5"/>
      </w:pPr>
      <w:r>
        <w:t>ASTM B211-</w:t>
      </w:r>
      <w:del w:id="71" w:author="Mabel Chow" w:date="2022-04-25T16:30:00Z">
        <w:r w:rsidDel="00D0685A">
          <w:delText>12e1</w:delText>
        </w:r>
      </w:del>
      <w:ins w:id="72" w:author="Mabel Chow" w:date="2022-04-25T16:30:00Z">
        <w:r w:rsidR="00D0685A">
          <w:t>19</w:t>
        </w:r>
      </w:ins>
      <w:r>
        <w:t>, Standard Specification for Aluminum and Aluminum-Alloy Rolled or Cold Finished Bar, Rod, and Wire.</w:t>
      </w:r>
    </w:p>
    <w:p w14:paraId="57336F6C" w14:textId="77777777" w:rsidR="00CD39EC" w:rsidRPr="00101923" w:rsidRDefault="00CD39EC" w:rsidP="00CD39EC">
      <w:pPr>
        <w:pStyle w:val="Heading5"/>
      </w:pPr>
      <w:r w:rsidRPr="00101923">
        <w:t>ASTM B221</w:t>
      </w:r>
      <w:r>
        <w:t>-</w:t>
      </w:r>
      <w:del w:id="73" w:author="Mabel Chow" w:date="2022-04-25T16:30:00Z">
        <w:r w:rsidDel="00D0685A">
          <w:delText>14</w:delText>
        </w:r>
      </w:del>
      <w:ins w:id="74" w:author="Mabel Chow" w:date="2022-04-25T16:30:00Z">
        <w:r w:rsidR="00D0685A">
          <w:t>20</w:t>
        </w:r>
      </w:ins>
      <w:r>
        <w:t>, Standard</w:t>
      </w:r>
      <w:r w:rsidRPr="00101923">
        <w:t xml:space="preserve"> Specification for Aluminum</w:t>
      </w:r>
      <w:r>
        <w:t>-</w:t>
      </w:r>
      <w:r w:rsidRPr="00101923">
        <w:t xml:space="preserve">Alloy Extruded Bars, Rods, Wire, </w:t>
      </w:r>
      <w:r>
        <w:t>Profiles, and</w:t>
      </w:r>
      <w:r w:rsidRPr="00101923">
        <w:t xml:space="preserve"> Tubes.</w:t>
      </w:r>
    </w:p>
    <w:p w14:paraId="6B4672C6" w14:textId="77777777" w:rsidR="00CD39EC" w:rsidRPr="00101923" w:rsidRDefault="00CD39EC" w:rsidP="00CD39EC">
      <w:pPr>
        <w:pStyle w:val="Heading5"/>
      </w:pPr>
      <w:r w:rsidRPr="00101923">
        <w:t xml:space="preserve">ASTM </w:t>
      </w:r>
      <w:r>
        <w:t>B241/</w:t>
      </w:r>
      <w:r w:rsidRPr="00101923">
        <w:t>B241M</w:t>
      </w:r>
      <w:r>
        <w:t>-1</w:t>
      </w:r>
      <w:r w:rsidR="002216E4">
        <w:t>6</w:t>
      </w:r>
      <w:r>
        <w:t>, Standard</w:t>
      </w:r>
      <w:r w:rsidRPr="00101923">
        <w:t xml:space="preserve"> Specification for Aluminum and Aluminum</w:t>
      </w:r>
      <w:r>
        <w:t>-</w:t>
      </w:r>
      <w:r w:rsidRPr="00101923">
        <w:t>Alloy Seamless Pipe and Seamless Extruded Tube.</w:t>
      </w:r>
    </w:p>
    <w:p w14:paraId="08AE0F64" w14:textId="77777777" w:rsidR="00CD39EC" w:rsidRPr="00101923" w:rsidRDefault="00CD39EC" w:rsidP="00CD39EC">
      <w:pPr>
        <w:pStyle w:val="Heading5"/>
      </w:pPr>
      <w:r w:rsidRPr="00101923">
        <w:t xml:space="preserve">ASTM </w:t>
      </w:r>
      <w:r>
        <w:t>B26/</w:t>
      </w:r>
      <w:r w:rsidRPr="00101923">
        <w:t>B26M</w:t>
      </w:r>
      <w:r>
        <w:t>-</w:t>
      </w:r>
      <w:del w:id="75" w:author="Mabel Chow" w:date="2022-04-25T16:31:00Z">
        <w:r w:rsidDel="00D0685A">
          <w:delText>14e1</w:delText>
        </w:r>
      </w:del>
      <w:ins w:id="76" w:author="Mabel Chow" w:date="2022-04-25T16:31:00Z">
        <w:r w:rsidR="00D0685A">
          <w:t>18e1</w:t>
        </w:r>
      </w:ins>
      <w:r>
        <w:t>, Standard</w:t>
      </w:r>
      <w:r w:rsidRPr="00101923">
        <w:t xml:space="preserve"> Specification for Aluminum</w:t>
      </w:r>
      <w:r>
        <w:t>-</w:t>
      </w:r>
      <w:r w:rsidRPr="00101923">
        <w:t>Alloy Sand Castings.</w:t>
      </w:r>
    </w:p>
    <w:p w14:paraId="189133BE" w14:textId="77777777" w:rsidR="00CD39EC" w:rsidRPr="00101923" w:rsidRDefault="00CD39EC" w:rsidP="00CD39EC">
      <w:pPr>
        <w:pStyle w:val="Heading5"/>
      </w:pPr>
      <w:r w:rsidRPr="00101923">
        <w:t xml:space="preserve">ASTM </w:t>
      </w:r>
      <w:r>
        <w:t>B316/</w:t>
      </w:r>
      <w:r w:rsidRPr="00101923">
        <w:t>B316</w:t>
      </w:r>
      <w:r>
        <w:t>M-</w:t>
      </w:r>
      <w:del w:id="77" w:author="Mabel Chow" w:date="2022-04-25T16:31:00Z">
        <w:r w:rsidDel="00D0685A">
          <w:delText>1</w:delText>
        </w:r>
        <w:r w:rsidR="000E3BE2" w:rsidDel="00D0685A">
          <w:delText>5</w:delText>
        </w:r>
      </w:del>
      <w:ins w:id="78" w:author="Mabel Chow" w:date="2022-04-25T16:31:00Z">
        <w:r w:rsidR="00D0685A">
          <w:t>20</w:t>
        </w:r>
      </w:ins>
      <w:r>
        <w:t>, Standard</w:t>
      </w:r>
      <w:r w:rsidRPr="00101923">
        <w:t xml:space="preserve"> Specification for Aluminum </w:t>
      </w:r>
      <w:r>
        <w:t>and Aluminum-</w:t>
      </w:r>
      <w:r w:rsidRPr="00101923">
        <w:t>Alloy Rivet and Cold</w:t>
      </w:r>
      <w:r>
        <w:t>-</w:t>
      </w:r>
      <w:r w:rsidRPr="00101923">
        <w:t>Heading Wire and Rods.</w:t>
      </w:r>
    </w:p>
    <w:p w14:paraId="157AAD48" w14:textId="77777777" w:rsidR="00CD39EC" w:rsidRPr="00101923" w:rsidRDefault="00CD39EC" w:rsidP="00CD39EC">
      <w:pPr>
        <w:pStyle w:val="Heading5"/>
      </w:pPr>
      <w:r w:rsidRPr="00101923">
        <w:t>ASTM B468</w:t>
      </w:r>
      <w:r>
        <w:t>-10</w:t>
      </w:r>
      <w:r w:rsidR="000E3BE2">
        <w:t xml:space="preserve"> (</w:t>
      </w:r>
      <w:del w:id="79" w:author="Mabel Chow" w:date="2022-04-25T16:31:00Z">
        <w:r w:rsidR="000E3BE2" w:rsidDel="00D0685A">
          <w:delText>2016</w:delText>
        </w:r>
      </w:del>
      <w:ins w:id="80" w:author="Mabel Chow" w:date="2022-04-25T16:31:00Z">
        <w:r w:rsidR="00D0685A">
          <w:t>2020</w:t>
        </w:r>
      </w:ins>
      <w:r w:rsidR="000E3BE2">
        <w:t>)</w:t>
      </w:r>
      <w:r>
        <w:t>, Standard</w:t>
      </w:r>
      <w:r w:rsidRPr="00101923">
        <w:t xml:space="preserve"> Specification for Welded </w:t>
      </w:r>
      <w:r>
        <w:t>UNS N08020</w:t>
      </w:r>
      <w:r w:rsidRPr="00101923">
        <w:t xml:space="preserve"> Alloy Tubes.</w:t>
      </w:r>
    </w:p>
    <w:p w14:paraId="1E5671E9" w14:textId="77777777" w:rsidR="00CD39EC" w:rsidRPr="00101923" w:rsidRDefault="00CD39EC" w:rsidP="00CD39EC">
      <w:pPr>
        <w:pStyle w:val="Heading5"/>
      </w:pPr>
      <w:r w:rsidRPr="00101923">
        <w:t xml:space="preserve">ASTM </w:t>
      </w:r>
      <w:r>
        <w:t>B632/</w:t>
      </w:r>
      <w:r w:rsidRPr="00101923">
        <w:t>B632M</w:t>
      </w:r>
      <w:r>
        <w:t>-</w:t>
      </w:r>
      <w:del w:id="81" w:author="Mabel Chow" w:date="2022-04-25T16:31:00Z">
        <w:r w:rsidR="000E3BE2" w:rsidDel="00D0685A">
          <w:delText>15</w:delText>
        </w:r>
      </w:del>
      <w:ins w:id="82" w:author="Mabel Chow" w:date="2022-04-25T16:31:00Z">
        <w:r w:rsidR="00D0685A">
          <w:t>18</w:t>
        </w:r>
      </w:ins>
      <w:r>
        <w:t>, Standard</w:t>
      </w:r>
      <w:r w:rsidRPr="00101923">
        <w:t xml:space="preserve"> Specification for Aluminum</w:t>
      </w:r>
      <w:r>
        <w:t>-</w:t>
      </w:r>
      <w:r w:rsidRPr="00101923">
        <w:t>Alloy Rolled Tread Plate.</w:t>
      </w:r>
    </w:p>
    <w:p w14:paraId="755CA772" w14:textId="77777777" w:rsidR="00CD39EC" w:rsidRDefault="00CD39EC" w:rsidP="00CD39EC">
      <w:pPr>
        <w:pStyle w:val="Heading5"/>
      </w:pPr>
      <w:r w:rsidRPr="00101923">
        <w:t>ASTM B766</w:t>
      </w:r>
      <w:r>
        <w:t>-86(2015),Standard</w:t>
      </w:r>
      <w:r w:rsidRPr="00101923">
        <w:t xml:space="preserve"> Specification for Electrodeposited Coatings of Cadmium.</w:t>
      </w:r>
    </w:p>
    <w:p w14:paraId="7E90BC44" w14:textId="77777777" w:rsidR="0050658E" w:rsidRPr="00101923" w:rsidRDefault="0050658E" w:rsidP="0050658E">
      <w:pPr>
        <w:pStyle w:val="Heading5"/>
      </w:pPr>
      <w:r>
        <w:t>ASTM C1107</w:t>
      </w:r>
      <w:r w:rsidR="00430F4E">
        <w:t>/C1107M-</w:t>
      </w:r>
      <w:del w:id="83" w:author="Mabel Chow" w:date="2022-04-25T16:31:00Z">
        <w:r w:rsidR="00430F4E" w:rsidDel="00D0685A">
          <w:delText>14a</w:delText>
        </w:r>
      </w:del>
      <w:ins w:id="84" w:author="Mabel Chow" w:date="2022-04-25T16:31:00Z">
        <w:r w:rsidR="00D0685A">
          <w:t>20</w:t>
        </w:r>
      </w:ins>
      <w:r>
        <w:t>,</w:t>
      </w:r>
      <w:r w:rsidRPr="0050658E">
        <w:t xml:space="preserve"> Standard Specification for Packaged Dry, Hydraulic-Cement Grout (Non</w:t>
      </w:r>
      <w:r w:rsidR="005E38EF">
        <w:t>-</w:t>
      </w:r>
      <w:r w:rsidRPr="0050658E">
        <w:t>shrink)</w:t>
      </w:r>
    </w:p>
    <w:p w14:paraId="119386A6" w14:textId="77777777" w:rsidR="00CD39EC" w:rsidRPr="00101923" w:rsidRDefault="00CD39EC" w:rsidP="00CD39EC">
      <w:pPr>
        <w:pStyle w:val="Heading5"/>
      </w:pPr>
      <w:r w:rsidRPr="00101923">
        <w:t>ASTM F1136</w:t>
      </w:r>
      <w:r>
        <w:t>/F1136M-11</w:t>
      </w:r>
      <w:ins w:id="85" w:author="Mabel Chow" w:date="2022-04-25T16:31:00Z">
        <w:r w:rsidR="00D0685A">
          <w:t>(2019)</w:t>
        </w:r>
      </w:ins>
      <w:r>
        <w:t>, Standard</w:t>
      </w:r>
      <w:r w:rsidRPr="00101923">
        <w:t xml:space="preserve"> Specification for </w:t>
      </w:r>
      <w:r>
        <w:t>Zinc/Aluminum</w:t>
      </w:r>
      <w:r w:rsidRPr="00101923">
        <w:t xml:space="preserve"> Corrosion Protective Coating for Fasteners.</w:t>
      </w:r>
    </w:p>
    <w:p w14:paraId="63A15137" w14:textId="77777777" w:rsidR="00CD39EC" w:rsidRPr="00101923" w:rsidRDefault="00CD39EC" w:rsidP="00CD39EC">
      <w:pPr>
        <w:pStyle w:val="Heading5"/>
      </w:pPr>
      <w:r w:rsidRPr="00101923">
        <w:t>ASTM F436</w:t>
      </w:r>
      <w:r w:rsidR="003A58C8">
        <w:t>/F436M</w:t>
      </w:r>
      <w:r>
        <w:t>-</w:t>
      </w:r>
      <w:del w:id="86" w:author="Mabel Chow" w:date="2022-04-25T16:31:00Z">
        <w:r w:rsidDel="00D0685A">
          <w:delText>1</w:delText>
        </w:r>
        <w:r w:rsidR="000E3BE2" w:rsidDel="00D0685A">
          <w:delText>6</w:delText>
        </w:r>
      </w:del>
      <w:ins w:id="87" w:author="Mabel Chow" w:date="2022-04-25T16:31:00Z">
        <w:r w:rsidR="00D0685A">
          <w:t>19</w:t>
        </w:r>
      </w:ins>
      <w:r>
        <w:t>,</w:t>
      </w:r>
      <w:r w:rsidR="000E3BE2">
        <w:t xml:space="preserve"> </w:t>
      </w:r>
      <w:r>
        <w:t>Standard</w:t>
      </w:r>
      <w:r w:rsidRPr="00101923">
        <w:t xml:space="preserve"> Specification for Hardened Steel Washers</w:t>
      </w:r>
      <w:r w:rsidR="000E3BE2">
        <w:t xml:space="preserve"> Inch and Metric Dimensions</w:t>
      </w:r>
      <w:r w:rsidRPr="00101923">
        <w:t>.</w:t>
      </w:r>
    </w:p>
    <w:p w14:paraId="3EB58CB0" w14:textId="77777777" w:rsidR="00CD39EC" w:rsidRPr="00101923" w:rsidRDefault="00CD39EC" w:rsidP="00CD39EC">
      <w:pPr>
        <w:pStyle w:val="Heading5"/>
      </w:pPr>
      <w:r w:rsidRPr="00101923">
        <w:t>ASTM F467</w:t>
      </w:r>
      <w:r>
        <w:t>-</w:t>
      </w:r>
      <w:del w:id="88" w:author="Mabel Chow" w:date="2022-04-25T16:32:00Z">
        <w:r w:rsidDel="00D0685A">
          <w:delText>13e2</w:delText>
        </w:r>
      </w:del>
      <w:ins w:id="89" w:author="Mabel Chow" w:date="2022-04-25T16:32:00Z">
        <w:r w:rsidR="00D0685A">
          <w:t>13(2018)</w:t>
        </w:r>
      </w:ins>
      <w:r>
        <w:t>, Standard</w:t>
      </w:r>
      <w:r w:rsidRPr="00101923">
        <w:t xml:space="preserve"> Specification for Non</w:t>
      </w:r>
      <w:r>
        <w:t>f</w:t>
      </w:r>
      <w:r w:rsidRPr="00101923">
        <w:t>errous Nuts for General Use.</w:t>
      </w:r>
    </w:p>
    <w:p w14:paraId="55E31061" w14:textId="77777777" w:rsidR="00CD39EC" w:rsidRPr="00101923" w:rsidRDefault="00CD39EC" w:rsidP="00CD39EC">
      <w:pPr>
        <w:pStyle w:val="Heading5"/>
      </w:pPr>
      <w:r w:rsidRPr="00101923">
        <w:t>ASTM F468</w:t>
      </w:r>
      <w:r>
        <w:t>-1</w:t>
      </w:r>
      <w:r w:rsidR="003A58C8">
        <w:t>6</w:t>
      </w:r>
      <w:r>
        <w:t>,Standard</w:t>
      </w:r>
      <w:r w:rsidRPr="00101923">
        <w:t xml:space="preserve"> Specification for Non</w:t>
      </w:r>
      <w:r>
        <w:t>f</w:t>
      </w:r>
      <w:r w:rsidRPr="00101923">
        <w:t xml:space="preserve">errous Bolts, Hex Cap Screws, </w:t>
      </w:r>
      <w:r>
        <w:t xml:space="preserve">Socket Head Cap Screws, </w:t>
      </w:r>
      <w:r w:rsidRPr="00101923">
        <w:t>and Studs for General Use.</w:t>
      </w:r>
    </w:p>
    <w:p w14:paraId="02F84E48" w14:textId="77777777" w:rsidR="00CD39EC" w:rsidRPr="00C33E01" w:rsidRDefault="00CD39EC" w:rsidP="00CD39EC">
      <w:pPr>
        <w:pStyle w:val="Heading4"/>
        <w:numPr>
          <w:ilvl w:val="3"/>
          <w:numId w:val="13"/>
        </w:numPr>
      </w:pPr>
      <w:r w:rsidRPr="00C33E01">
        <w:t>Canadian Standards Association (CSA)</w:t>
      </w:r>
    </w:p>
    <w:p w14:paraId="0ADFC8FF" w14:textId="77777777" w:rsidR="007956FA" w:rsidRDefault="007956FA" w:rsidP="00CD39EC">
      <w:pPr>
        <w:pStyle w:val="Heading5"/>
      </w:pPr>
      <w:r>
        <w:t>CAN/CSA G40.21/G40.21-13 General Requirements for rolled or welded structural quality steel/ Structural quality steel.</w:t>
      </w:r>
    </w:p>
    <w:p w14:paraId="462E91E4" w14:textId="77777777" w:rsidR="00CD39EC" w:rsidRPr="00101923" w:rsidRDefault="00CD39EC" w:rsidP="00CD39EC">
      <w:pPr>
        <w:pStyle w:val="Heading5"/>
      </w:pPr>
      <w:r w:rsidRPr="00101923">
        <w:t>CAN</w:t>
      </w:r>
      <w:r>
        <w:t xml:space="preserve">/CSA </w:t>
      </w:r>
      <w:r w:rsidRPr="00101923">
        <w:t>S157</w:t>
      </w:r>
      <w:ins w:id="90" w:author="Mabel Chow" w:date="2022-04-25T16:33:00Z">
        <w:r w:rsidR="009B27C6">
          <w:t>-17</w:t>
        </w:r>
      </w:ins>
      <w:del w:id="91" w:author="Mabel Chow" w:date="2022-04-25T16:32:00Z">
        <w:r w:rsidDel="00D0685A">
          <w:delText>-05 (R2015</w:delText>
        </w:r>
      </w:del>
      <w:r>
        <w:t>);</w:t>
      </w:r>
      <w:r w:rsidR="0076176D">
        <w:t xml:space="preserve"> </w:t>
      </w:r>
      <w:r w:rsidRPr="00101923">
        <w:t>Strength Design in Aluminum.</w:t>
      </w:r>
    </w:p>
    <w:p w14:paraId="039FAB98" w14:textId="77777777" w:rsidR="00CD39EC" w:rsidRDefault="00CD39EC" w:rsidP="00CD39EC">
      <w:pPr>
        <w:pStyle w:val="Heading5"/>
      </w:pPr>
      <w:r w:rsidRPr="00101923">
        <w:t>CAN/CSA S16</w:t>
      </w:r>
      <w:r>
        <w:t>-14,</w:t>
      </w:r>
      <w:r w:rsidRPr="00101923">
        <w:t xml:space="preserve"> Design of Steel Structures.</w:t>
      </w:r>
    </w:p>
    <w:p w14:paraId="1F868D42" w14:textId="77777777" w:rsidR="00CD39EC" w:rsidRPr="00101923" w:rsidRDefault="00CD39EC" w:rsidP="00CD39EC">
      <w:pPr>
        <w:pStyle w:val="Heading5"/>
      </w:pPr>
      <w:r>
        <w:t>CAN/</w:t>
      </w:r>
      <w:r w:rsidRPr="00101923">
        <w:t>CSA W47.1</w:t>
      </w:r>
      <w:r>
        <w:t>-</w:t>
      </w:r>
      <w:ins w:id="92" w:author="Mabel Chow" w:date="2022-04-25T16:33:00Z">
        <w:r w:rsidR="009B27C6">
          <w:t>19</w:t>
        </w:r>
      </w:ins>
      <w:del w:id="93" w:author="Mabel Chow" w:date="2022-04-25T16:33:00Z">
        <w:r w:rsidDel="009B27C6">
          <w:delText>09 (R2014)</w:delText>
        </w:r>
      </w:del>
      <w:r>
        <w:t>;</w:t>
      </w:r>
      <w:r w:rsidRPr="00101923">
        <w:t xml:space="preserve"> Certification of Companies for Fusion Welding of Steel.</w:t>
      </w:r>
    </w:p>
    <w:p w14:paraId="07E5E8CF" w14:textId="77777777" w:rsidR="00CD39EC" w:rsidRPr="00101923" w:rsidRDefault="00CD39EC" w:rsidP="00CD39EC">
      <w:pPr>
        <w:pStyle w:val="Heading5"/>
      </w:pPr>
      <w:r>
        <w:t>CAN/</w:t>
      </w:r>
      <w:r w:rsidRPr="00101923">
        <w:t>CSA W47.2</w:t>
      </w:r>
      <w:r>
        <w:t>-11</w:t>
      </w:r>
      <w:r w:rsidR="00193F32">
        <w:t xml:space="preserve"> (R2015)</w:t>
      </w:r>
      <w:r>
        <w:t>;</w:t>
      </w:r>
      <w:r w:rsidRPr="00101923">
        <w:t xml:space="preserve"> Certification of Companies for Fusion Welding of Aluminum.</w:t>
      </w:r>
    </w:p>
    <w:p w14:paraId="1A20F9C9" w14:textId="77777777" w:rsidR="00CD39EC" w:rsidRPr="00101923" w:rsidRDefault="00CD39EC" w:rsidP="00CD39EC">
      <w:pPr>
        <w:pStyle w:val="Heading5"/>
      </w:pPr>
      <w:r>
        <w:t>CAN/</w:t>
      </w:r>
      <w:r w:rsidRPr="00101923">
        <w:t>CSA W55.3</w:t>
      </w:r>
      <w:r>
        <w:t>-08 (</w:t>
      </w:r>
      <w:del w:id="94" w:author="Mabel Chow" w:date="2022-04-25T16:33:00Z">
        <w:r w:rsidDel="009B27C6">
          <w:delText>R2013</w:delText>
        </w:r>
      </w:del>
      <w:ins w:id="95" w:author="Mabel Chow" w:date="2022-04-25T16:33:00Z">
        <w:r w:rsidR="009B27C6">
          <w:t>R2018</w:t>
        </w:r>
      </w:ins>
      <w:r>
        <w:t>);</w:t>
      </w:r>
      <w:r w:rsidR="006576A7">
        <w:t xml:space="preserve"> </w:t>
      </w:r>
      <w:r>
        <w:t>Certification of Companies for Resistance Welding of Steel and Aluminum.</w:t>
      </w:r>
    </w:p>
    <w:p w14:paraId="7E1B4A6A" w14:textId="77777777" w:rsidR="00CD39EC" w:rsidRPr="00101923" w:rsidRDefault="00CD39EC" w:rsidP="00CD39EC">
      <w:pPr>
        <w:pStyle w:val="Heading5"/>
      </w:pPr>
      <w:r>
        <w:t>CAN/</w:t>
      </w:r>
      <w:r w:rsidRPr="00101923">
        <w:t>CSA W59.2</w:t>
      </w:r>
      <w:r>
        <w:t>-M1991</w:t>
      </w:r>
      <w:ins w:id="96" w:author="Mabel Chow" w:date="2022-04-25T16:33:00Z">
        <w:r w:rsidR="009B27C6">
          <w:t>-18</w:t>
        </w:r>
      </w:ins>
      <w:del w:id="97" w:author="Mabel Chow" w:date="2022-04-25T16:33:00Z">
        <w:r w:rsidDel="009B27C6">
          <w:delText xml:space="preserve"> (R2013)</w:delText>
        </w:r>
      </w:del>
      <w:r>
        <w:t>;</w:t>
      </w:r>
      <w:r w:rsidR="006576A7">
        <w:t xml:space="preserve"> </w:t>
      </w:r>
      <w:r w:rsidRPr="00101923">
        <w:t>Welded Aluminum Construction.</w:t>
      </w:r>
    </w:p>
    <w:p w14:paraId="7802BFC3" w14:textId="77777777" w:rsidR="00CD39EC" w:rsidRPr="00101923" w:rsidRDefault="00CD39EC" w:rsidP="00CD39EC">
      <w:pPr>
        <w:pStyle w:val="Heading5"/>
      </w:pPr>
      <w:r>
        <w:t>CAN/</w:t>
      </w:r>
      <w:r w:rsidRPr="00101923">
        <w:t>CSA W59</w:t>
      </w:r>
      <w:r>
        <w:t>-13</w:t>
      </w:r>
      <w:ins w:id="98" w:author="Mabel Chow" w:date="2022-04-25T16:33:00Z">
        <w:r w:rsidR="009B27C6">
          <w:t xml:space="preserve"> UP4</w:t>
        </w:r>
      </w:ins>
      <w:r>
        <w:t>;</w:t>
      </w:r>
      <w:r w:rsidR="006576A7">
        <w:t xml:space="preserve"> </w:t>
      </w:r>
      <w:r w:rsidRPr="00101923">
        <w:t>Welded Steel Construction (Metal Arc Welding).</w:t>
      </w:r>
    </w:p>
    <w:p w14:paraId="1C839467" w14:textId="77777777" w:rsidR="00CD39EC" w:rsidRPr="00593FC7" w:rsidDel="009B27C6" w:rsidRDefault="00CD39EC" w:rsidP="00593FC7">
      <w:pPr>
        <w:pStyle w:val="Heading4"/>
        <w:rPr>
          <w:del w:id="99" w:author="Mabel Chow" w:date="2022-04-25T16:33:00Z"/>
        </w:rPr>
      </w:pPr>
      <w:del w:id="100" w:author="Mabel Chow" w:date="2022-04-25T16:33:00Z">
        <w:r w:rsidRPr="00593FC7" w:rsidDel="009B27C6">
          <w:delText>Canadian General Standards Board (CGSB)</w:delText>
        </w:r>
      </w:del>
    </w:p>
    <w:p w14:paraId="7EE0F0EE" w14:textId="77777777" w:rsidR="00CD39EC" w:rsidRPr="00593FC7" w:rsidRDefault="00CD39EC" w:rsidP="00593FC7">
      <w:pPr>
        <w:pStyle w:val="Heading4"/>
      </w:pPr>
      <w:r w:rsidRPr="00593FC7">
        <w:t>CISC/CPMA 2 75, A Quick-drying Primer for Use on Structural Steel.</w:t>
      </w:r>
    </w:p>
    <w:p w14:paraId="1687DF89" w14:textId="77777777" w:rsidR="00CD39EC" w:rsidRPr="00593FC7" w:rsidRDefault="00CD39EC" w:rsidP="00593FC7">
      <w:pPr>
        <w:pStyle w:val="Heading4"/>
      </w:pPr>
      <w:r w:rsidRPr="00593FC7">
        <w:t>Ontario Building Code</w:t>
      </w:r>
      <w:r w:rsidR="006F7DDC" w:rsidRPr="00593FC7">
        <w:t xml:space="preserve"> </w:t>
      </w:r>
      <w:ins w:id="101" w:author="Mabel Chow" w:date="2022-04-25T16:34:00Z">
        <w:r w:rsidR="009B27C6" w:rsidRPr="009B27C6">
          <w:t>(2012) including all subsequent amendment to-date</w:t>
        </w:r>
      </w:ins>
      <w:del w:id="102" w:author="Mabel Chow" w:date="2022-04-25T16:34:00Z">
        <w:r w:rsidR="006F7DDC" w:rsidRPr="00593FC7" w:rsidDel="009B27C6">
          <w:delText>(2015)</w:delText>
        </w:r>
      </w:del>
    </w:p>
    <w:p w14:paraId="75975505" w14:textId="77777777" w:rsidR="00CD39EC" w:rsidRPr="00593FC7" w:rsidRDefault="00CD39EC" w:rsidP="00593FC7">
      <w:pPr>
        <w:pStyle w:val="Heading4"/>
      </w:pPr>
      <w:r w:rsidRPr="00593FC7">
        <w:t>The Society for Protective Coatings</w:t>
      </w:r>
    </w:p>
    <w:p w14:paraId="49A5A13E" w14:textId="77777777" w:rsidR="00123C41" w:rsidRDefault="004B425A" w:rsidP="0029469D">
      <w:pPr>
        <w:pStyle w:val="Heading5"/>
      </w:pPr>
      <w:r w:rsidRPr="00101923">
        <w:t>SSPC SP1</w:t>
      </w:r>
      <w:r>
        <w:t>, Solvent Cleaning</w:t>
      </w:r>
      <w:r w:rsidR="0076176D">
        <w:t xml:space="preserve"> </w:t>
      </w:r>
      <w:r w:rsidR="00123C41" w:rsidRPr="00101923">
        <w:t>Design Requirements</w:t>
      </w:r>
    </w:p>
    <w:p w14:paraId="7227AE3F" w14:textId="77777777" w:rsidR="00E21E62" w:rsidRDefault="00E21E62" w:rsidP="00193F32">
      <w:pPr>
        <w:pStyle w:val="Heading4"/>
      </w:pPr>
      <w:r>
        <w:t>American Architectural Manufacturers Association (AAMA)</w:t>
      </w:r>
    </w:p>
    <w:p w14:paraId="7754A836" w14:textId="77777777" w:rsidR="00E21E62" w:rsidRDefault="00E21E62" w:rsidP="00193F32">
      <w:pPr>
        <w:pStyle w:val="Heading5"/>
      </w:pPr>
      <w:r>
        <w:t>AAMA 2605; Voluntary Specification Performance Requirements and Test Procedures for Superior Performing Organic Coatings on Aluminum Extrusions and Panels</w:t>
      </w:r>
    </w:p>
    <w:p w14:paraId="2120D20D" w14:textId="77777777" w:rsidR="005E2E84" w:rsidRPr="007B422C" w:rsidRDefault="005E2E84" w:rsidP="005E2E84">
      <w:pPr>
        <w:pStyle w:val="Heading2"/>
        <w:rPr>
          <w:ins w:id="103" w:author="Mabel Chow" w:date="2022-11-26T08:31:00Z"/>
        </w:rPr>
      </w:pPr>
      <w:ins w:id="104" w:author="Mabel Chow" w:date="2022-11-26T08:31:00Z">
        <w:r w:rsidRPr="007B422C">
          <w:t>Measurement and Payment</w:t>
        </w:r>
      </w:ins>
    </w:p>
    <w:p w14:paraId="280945AA" w14:textId="7EB0ADEB" w:rsidR="005E2E84" w:rsidRDefault="005E2E84">
      <w:pPr>
        <w:pStyle w:val="Heading3"/>
        <w:tabs>
          <w:tab w:val="clear" w:pos="1440"/>
          <w:tab w:val="left" w:pos="1418"/>
        </w:tabs>
        <w:ind w:left="1418" w:hanging="709"/>
        <w:rPr>
          <w:ins w:id="105" w:author="Mabel Chow" w:date="2022-11-26T08:31:00Z"/>
        </w:rPr>
        <w:pPrChange w:id="106" w:author="Mabel Chow" w:date="2022-11-26T08:32:00Z">
          <w:pPr>
            <w:pStyle w:val="Heading2"/>
          </w:pPr>
        </w:pPrChange>
      </w:pPr>
      <w:ins w:id="107" w:author="Mabel Chow" w:date="2022-11-26T08:31:00Z">
        <w:r w:rsidRPr="005E2E84">
          <w:rPr>
            <w:rPrChange w:id="108" w:author="Mabel Chow" w:date="2022-11-26T08:32:00Z">
              <w:rPr>
                <w:color w:val="4472C4"/>
                <w:highlight w:val="yellow"/>
              </w:rPr>
            </w:rPrChange>
          </w:rPr>
          <w:t>All costs associated with the work of this Section shall be included in the price(s) for Item No(s). ___ in the Bid Form.</w:t>
        </w:r>
      </w:ins>
    </w:p>
    <w:p w14:paraId="05C60D3E" w14:textId="0CC977E5" w:rsidR="0029469D" w:rsidRPr="0029469D" w:rsidRDefault="0029469D" w:rsidP="0029469D">
      <w:pPr>
        <w:pStyle w:val="Heading2"/>
      </w:pPr>
      <w:r>
        <w:t>Design Requirements</w:t>
      </w:r>
    </w:p>
    <w:p w14:paraId="19F6AD1C" w14:textId="77777777" w:rsidR="00123C41" w:rsidRPr="00101923" w:rsidRDefault="00123C41" w:rsidP="00F21F69">
      <w:pPr>
        <w:pStyle w:val="Heading3"/>
        <w:tabs>
          <w:tab w:val="clear" w:pos="1440"/>
          <w:tab w:val="left" w:pos="1418"/>
        </w:tabs>
        <w:ind w:left="1418" w:hanging="709"/>
      </w:pPr>
      <w:r w:rsidRPr="00101923">
        <w:t xml:space="preserve">Design miscellaneous metal items in accordance with </w:t>
      </w:r>
      <w:r w:rsidR="003851B4" w:rsidRPr="00101923">
        <w:t>above referenced standards for the loadings as required by the Ontario Building Code</w:t>
      </w:r>
      <w:r w:rsidRPr="00101923">
        <w:t>.</w:t>
      </w:r>
    </w:p>
    <w:p w14:paraId="275BDDBF" w14:textId="77777777" w:rsidR="00123C41" w:rsidRPr="00101923" w:rsidRDefault="00123C41" w:rsidP="00F21F69">
      <w:pPr>
        <w:pStyle w:val="Heading3"/>
        <w:tabs>
          <w:tab w:val="clear" w:pos="1440"/>
          <w:tab w:val="left" w:pos="1418"/>
        </w:tabs>
        <w:ind w:left="1418" w:hanging="709"/>
      </w:pPr>
      <w:r w:rsidRPr="00101923">
        <w:t xml:space="preserve">Design </w:t>
      </w:r>
      <w:r w:rsidR="003851B4" w:rsidRPr="00101923">
        <w:t>W</w:t>
      </w:r>
      <w:r w:rsidRPr="00101923">
        <w:t xml:space="preserve">ork </w:t>
      </w:r>
      <w:ins w:id="109" w:author="Mabel Chow" w:date="2022-04-25T18:44:00Z">
        <w:r w:rsidR="005132D5">
          <w:t xml:space="preserve">covered </w:t>
        </w:r>
      </w:ins>
      <w:r w:rsidRPr="00101923">
        <w:t>of this Section, which will support other items or will be required to support structural loads of any nature,</w:t>
      </w:r>
      <w:ins w:id="110" w:author="Mabel Chow" w:date="2022-04-25T18:44:00Z">
        <w:r w:rsidR="005132D5">
          <w:t xml:space="preserve"> should be carried out</w:t>
        </w:r>
      </w:ins>
      <w:r w:rsidRPr="00101923">
        <w:t xml:space="preserve"> by a </w:t>
      </w:r>
      <w:ins w:id="111" w:author="Radulovic, Nicole" w:date="2022-11-03T13:16:00Z">
        <w:r w:rsidR="00790943">
          <w:t>P</w:t>
        </w:r>
      </w:ins>
      <w:del w:id="112" w:author="Radulovic, Nicole" w:date="2022-11-03T13:16:00Z">
        <w:r w:rsidRPr="00101923" w:rsidDel="00790943">
          <w:delText>p</w:delText>
        </w:r>
      </w:del>
      <w:r w:rsidRPr="00101923">
        <w:t xml:space="preserve">rofessional </w:t>
      </w:r>
      <w:ins w:id="113" w:author="Radulovic, Nicole" w:date="2022-11-03T13:16:00Z">
        <w:r w:rsidR="00790943">
          <w:t>S</w:t>
        </w:r>
      </w:ins>
      <w:del w:id="114" w:author="Radulovic, Nicole" w:date="2022-11-03T13:16:00Z">
        <w:r w:rsidRPr="00101923" w:rsidDel="00790943">
          <w:delText>s</w:delText>
        </w:r>
      </w:del>
      <w:r w:rsidRPr="00101923">
        <w:t xml:space="preserve">tructural </w:t>
      </w:r>
      <w:ins w:id="115" w:author="Radulovic, Nicole" w:date="2022-11-03T13:16:00Z">
        <w:r w:rsidR="00790943">
          <w:t>E</w:t>
        </w:r>
      </w:ins>
      <w:del w:id="116" w:author="Radulovic, Nicole" w:date="2022-11-03T13:16:00Z">
        <w:r w:rsidRPr="00101923" w:rsidDel="00790943">
          <w:delText>e</w:delText>
        </w:r>
      </w:del>
      <w:r w:rsidRPr="00101923">
        <w:t>ngineer</w:t>
      </w:r>
      <w:del w:id="117" w:author="Radulovic, Nicole" w:date="2022-11-03T13:16:00Z">
        <w:r w:rsidRPr="00101923" w:rsidDel="00790943">
          <w:delText xml:space="preserve"> licensed in the Province of Ontario</w:delText>
        </w:r>
      </w:del>
      <w:r w:rsidRPr="00101923">
        <w:t>. Affix professional seal and signature to shop drawings for such items. Provide Building Code Identification Number (BCIN)</w:t>
      </w:r>
    </w:p>
    <w:p w14:paraId="0A56A24F" w14:textId="77777777" w:rsidR="00123C41" w:rsidRPr="00101923" w:rsidRDefault="00123C41" w:rsidP="00F21F69">
      <w:pPr>
        <w:pStyle w:val="Heading3"/>
        <w:tabs>
          <w:tab w:val="clear" w:pos="1440"/>
          <w:tab w:val="left" w:pos="1418"/>
        </w:tabs>
        <w:ind w:left="1418" w:hanging="709"/>
      </w:pPr>
      <w:r w:rsidRPr="00101923">
        <w:t>Design connections and splices using high strength bolts or welds. Use bearing type bolts for bolted connections.</w:t>
      </w:r>
    </w:p>
    <w:p w14:paraId="389D73D6" w14:textId="77777777" w:rsidR="00123C41" w:rsidRDefault="00123C41" w:rsidP="00F21F69">
      <w:pPr>
        <w:pStyle w:val="Heading3"/>
        <w:tabs>
          <w:tab w:val="clear" w:pos="1440"/>
          <w:tab w:val="left" w:pos="1418"/>
        </w:tabs>
        <w:ind w:left="1418" w:hanging="709"/>
      </w:pPr>
      <w:r w:rsidRPr="00101923">
        <w:t xml:space="preserve">Design </w:t>
      </w:r>
      <w:r w:rsidR="0029469D">
        <w:t xml:space="preserve">structural steel </w:t>
      </w:r>
      <w:r w:rsidRPr="00101923">
        <w:t xml:space="preserve">connections for </w:t>
      </w:r>
      <w:r w:rsidR="00FD2706" w:rsidRPr="00101923">
        <w:t xml:space="preserve">the </w:t>
      </w:r>
      <w:r w:rsidRPr="00101923">
        <w:t xml:space="preserve">moments, shears and axial loads </w:t>
      </w:r>
      <w:r w:rsidR="0029469D">
        <w:t>in accordance with CAN/CSA S16 requirements for Simple construction. Design connection for greater than half the shear capacity of the member unless indicated otherwise.</w:t>
      </w:r>
    </w:p>
    <w:p w14:paraId="0B71A8FE" w14:textId="77777777" w:rsidR="0029469D" w:rsidRPr="00101923" w:rsidRDefault="0029469D" w:rsidP="00F21F69">
      <w:pPr>
        <w:pStyle w:val="Heading3"/>
        <w:tabs>
          <w:tab w:val="clear" w:pos="1440"/>
          <w:tab w:val="left" w:pos="1418"/>
        </w:tabs>
        <w:ind w:left="1418" w:hanging="709"/>
      </w:pPr>
      <w:r>
        <w:t>Design End connections and/or splices in bracing members for the full axial compression strength of the member or 50% of tensile strength, the most stringent shall govern.</w:t>
      </w:r>
    </w:p>
    <w:p w14:paraId="226CE05B" w14:textId="77777777" w:rsidR="00123C41" w:rsidRPr="00101923" w:rsidRDefault="00123C41" w:rsidP="00F21F69">
      <w:pPr>
        <w:pStyle w:val="Heading3"/>
        <w:tabs>
          <w:tab w:val="clear" w:pos="1440"/>
          <w:tab w:val="left" w:pos="1418"/>
        </w:tabs>
        <w:ind w:left="1418" w:hanging="709"/>
      </w:pPr>
      <w:r w:rsidRPr="00101923">
        <w:t xml:space="preserve">Where no end reaction is indicated, design connection on basis of simple connection (unless indicated otherwise) for the end reaction of a laterally supported beam of a given span under a uniformly distributed factored load that has attained its maximum moment capacity in accordance with Standard Shear Connection published by Canadian Institute of Steel Construction(CISC). </w:t>
      </w:r>
    </w:p>
    <w:p w14:paraId="45E7D2DB" w14:textId="77777777" w:rsidR="00123C41" w:rsidRPr="00101923" w:rsidRDefault="00123C41" w:rsidP="00F21F69">
      <w:pPr>
        <w:pStyle w:val="Heading3"/>
        <w:tabs>
          <w:tab w:val="clear" w:pos="1440"/>
          <w:tab w:val="left" w:pos="1418"/>
        </w:tabs>
        <w:ind w:left="1418" w:hanging="709"/>
      </w:pPr>
      <w:r w:rsidRPr="00101923">
        <w:t>Design connection</w:t>
      </w:r>
      <w:r w:rsidR="00FD2706" w:rsidRPr="00101923">
        <w:t>s</w:t>
      </w:r>
      <w:r w:rsidRPr="00101923">
        <w:t xml:space="preserve"> for </w:t>
      </w:r>
      <w:r w:rsidR="00FD2706" w:rsidRPr="00101923">
        <w:t>h</w:t>
      </w:r>
      <w:r w:rsidRPr="00101923">
        <w:t xml:space="preserve">ollow </w:t>
      </w:r>
      <w:r w:rsidR="00FD2706" w:rsidRPr="00101923">
        <w:t>s</w:t>
      </w:r>
      <w:r w:rsidRPr="00101923">
        <w:t xml:space="preserve">tructural </w:t>
      </w:r>
      <w:r w:rsidR="00FD2706" w:rsidRPr="00101923">
        <w:t>s</w:t>
      </w:r>
      <w:r w:rsidRPr="00101923">
        <w:t xml:space="preserve">ections to develop </w:t>
      </w:r>
      <w:r w:rsidR="00FD2706" w:rsidRPr="00101923">
        <w:t xml:space="preserve">the </w:t>
      </w:r>
      <w:r w:rsidRPr="00101923">
        <w:t>full strength of member in tension or compression.</w:t>
      </w:r>
    </w:p>
    <w:p w14:paraId="6991068E" w14:textId="77777777" w:rsidR="00123C41" w:rsidRPr="00101923" w:rsidRDefault="00123C41" w:rsidP="00F21F69">
      <w:pPr>
        <w:pStyle w:val="Heading3"/>
        <w:tabs>
          <w:tab w:val="clear" w:pos="1440"/>
          <w:tab w:val="left" w:pos="1418"/>
        </w:tabs>
        <w:ind w:left="1418" w:hanging="709"/>
      </w:pPr>
      <w:r w:rsidRPr="00101923">
        <w:t>Unless design loads are indicated, design splices for the full strength of the member in bending, shear and axial load.</w:t>
      </w:r>
    </w:p>
    <w:p w14:paraId="7BB55E1C" w14:textId="77777777" w:rsidR="00123C41" w:rsidRPr="00101923" w:rsidRDefault="00123C41" w:rsidP="00F21F69">
      <w:pPr>
        <w:pStyle w:val="Heading3"/>
        <w:tabs>
          <w:tab w:val="clear" w:pos="1440"/>
          <w:tab w:val="left" w:pos="1418"/>
        </w:tabs>
        <w:ind w:left="1418" w:hanging="709"/>
      </w:pPr>
      <w:r w:rsidRPr="00101923">
        <w:t>Unless design loads are indicated, design end connections and/or splices in bracing members for the full axial strength of the member.</w:t>
      </w:r>
    </w:p>
    <w:p w14:paraId="77E840EB" w14:textId="77777777" w:rsidR="00123C41" w:rsidRDefault="00123C41" w:rsidP="00F21F69">
      <w:pPr>
        <w:pStyle w:val="Heading3"/>
        <w:tabs>
          <w:tab w:val="clear" w:pos="1440"/>
          <w:tab w:val="left" w:pos="1418"/>
        </w:tabs>
        <w:ind w:left="1418" w:hanging="709"/>
      </w:pPr>
      <w:r w:rsidRPr="00101923">
        <w:t xml:space="preserve">Where overlapping or contacting surfaces cannot be avoided, completely seal weld these surfaces. </w:t>
      </w:r>
      <w:r w:rsidR="0029469D">
        <w:t>W</w:t>
      </w:r>
      <w:r w:rsidRPr="00101923">
        <w:t>here there is any evidence of rusting or deterioration of finish in such areas, carry out remedial seal welding and refinishing.</w:t>
      </w:r>
    </w:p>
    <w:p w14:paraId="240F752D" w14:textId="77777777" w:rsidR="0029469D" w:rsidRDefault="0029469D" w:rsidP="00F21F69">
      <w:pPr>
        <w:pStyle w:val="Heading3"/>
        <w:tabs>
          <w:tab w:val="clear" w:pos="1440"/>
          <w:tab w:val="left" w:pos="1418"/>
        </w:tabs>
        <w:ind w:left="1418" w:hanging="709"/>
      </w:pPr>
      <w:r>
        <w:t>Design aluminum work to CAN/CSA S157</w:t>
      </w:r>
      <w:r w:rsidR="006576A7">
        <w:t>-05 (R2015)</w:t>
      </w:r>
      <w:r>
        <w:t xml:space="preserve"> and CAN/CSA W59.2-M</w:t>
      </w:r>
      <w:r w:rsidR="006576A7">
        <w:t>1991 (R2013)</w:t>
      </w:r>
      <w:r>
        <w:t>.</w:t>
      </w:r>
    </w:p>
    <w:p w14:paraId="000F184B" w14:textId="77777777" w:rsidR="0029469D" w:rsidRPr="00101923" w:rsidRDefault="0029469D" w:rsidP="00F21F69">
      <w:pPr>
        <w:pStyle w:val="Heading3"/>
        <w:tabs>
          <w:tab w:val="clear" w:pos="1440"/>
          <w:tab w:val="left" w:pos="1418"/>
        </w:tabs>
        <w:ind w:left="1418" w:hanging="709"/>
      </w:pPr>
      <w:r>
        <w:t xml:space="preserve">Design equipment, anchorage and support systems for vertical, lateral and environmental loading in accordance with </w:t>
      </w:r>
      <w:r w:rsidR="006F7DDC">
        <w:t>the Ontario Building Code.</w:t>
      </w:r>
    </w:p>
    <w:p w14:paraId="5E2399A9" w14:textId="77777777" w:rsidR="00123C41" w:rsidRPr="00101923" w:rsidRDefault="00123C41">
      <w:pPr>
        <w:pStyle w:val="Heading2"/>
      </w:pPr>
      <w:r w:rsidRPr="00101923">
        <w:t>Submittals</w:t>
      </w:r>
    </w:p>
    <w:p w14:paraId="16CACCE1" w14:textId="77777777" w:rsidR="00123C41" w:rsidRPr="00101923" w:rsidRDefault="00123C41" w:rsidP="00F21F69">
      <w:pPr>
        <w:pStyle w:val="Heading3"/>
        <w:tabs>
          <w:tab w:val="clear" w:pos="1440"/>
          <w:tab w:val="left" w:pos="1418"/>
        </w:tabs>
        <w:ind w:left="1418" w:hanging="709"/>
      </w:pPr>
      <w:r w:rsidRPr="00101923">
        <w:t>Shop Drawings: Submit shop drawings before fabrication commences</w:t>
      </w:r>
      <w:r w:rsidR="003851B4" w:rsidRPr="00101923">
        <w:t xml:space="preserve"> for</w:t>
      </w:r>
      <w:r w:rsidRPr="00101923">
        <w:t xml:space="preserve"> each metal fabrication item, showing in large scale fabrication details, thickness, anchors, location</w:t>
      </w:r>
      <w:r w:rsidR="006F7DDC">
        <w:t>, dimensions erection details, connections and jointing details</w:t>
      </w:r>
      <w:r w:rsidRPr="00101923">
        <w:t xml:space="preserve"> and finishes.</w:t>
      </w:r>
    </w:p>
    <w:p w14:paraId="7D2284BD" w14:textId="77777777" w:rsidR="00123C41" w:rsidRDefault="00123C41" w:rsidP="00F21F69">
      <w:pPr>
        <w:pStyle w:val="Heading3"/>
        <w:tabs>
          <w:tab w:val="clear" w:pos="1440"/>
          <w:tab w:val="left" w:pos="1418"/>
        </w:tabs>
        <w:ind w:left="1418" w:hanging="709"/>
      </w:pPr>
      <w:r w:rsidRPr="00101923">
        <w:t xml:space="preserve">Submit </w:t>
      </w:r>
      <w:r w:rsidR="00FD2706" w:rsidRPr="00101923">
        <w:t xml:space="preserve">a </w:t>
      </w:r>
      <w:r w:rsidRPr="00101923">
        <w:t>welding procedure specification for each type of material.</w:t>
      </w:r>
    </w:p>
    <w:p w14:paraId="304B3EEC" w14:textId="77777777" w:rsidR="006F7DDC" w:rsidRPr="00101923" w:rsidRDefault="006F7DDC" w:rsidP="00F21F69">
      <w:pPr>
        <w:pStyle w:val="Heading3"/>
        <w:tabs>
          <w:tab w:val="clear" w:pos="1440"/>
          <w:tab w:val="left" w:pos="1418"/>
        </w:tabs>
        <w:ind w:left="1418" w:hanging="709"/>
      </w:pPr>
      <w:r>
        <w:t xml:space="preserve">Submit sample of aluminium railing including a welded joint to the </w:t>
      </w:r>
      <w:r w:rsidR="003A58C8">
        <w:t>C</w:t>
      </w:r>
      <w:r>
        <w:t>onsultant for acceptance, Commence fabrication only after acceptance has been obtained.</w:t>
      </w:r>
    </w:p>
    <w:p w14:paraId="51B9ABBD" w14:textId="77777777" w:rsidR="00123C41" w:rsidRDefault="00123C41" w:rsidP="00F21F69">
      <w:pPr>
        <w:pStyle w:val="Heading3"/>
        <w:tabs>
          <w:tab w:val="clear" w:pos="1440"/>
          <w:tab w:val="left" w:pos="1418"/>
        </w:tabs>
        <w:ind w:left="1418" w:hanging="709"/>
      </w:pPr>
      <w:r w:rsidRPr="00101923">
        <w:t>Samples: Submit two samples of each finish.</w:t>
      </w:r>
    </w:p>
    <w:p w14:paraId="5AFE60DA" w14:textId="77777777" w:rsidR="006F7DDC" w:rsidRPr="00101923" w:rsidRDefault="006F7DDC" w:rsidP="00F21F69">
      <w:pPr>
        <w:pStyle w:val="Heading3"/>
        <w:tabs>
          <w:tab w:val="clear" w:pos="1440"/>
          <w:tab w:val="left" w:pos="1418"/>
        </w:tabs>
        <w:ind w:left="1418" w:hanging="709"/>
      </w:pPr>
      <w:r>
        <w:t xml:space="preserve">Submit written certification from a Professional Engineer </w:t>
      </w:r>
      <w:del w:id="118" w:author="Radulovic, Nicole" w:date="2022-11-03T13:16:00Z">
        <w:r w:rsidDel="00790943">
          <w:delText xml:space="preserve">licensed in the Province of Ontario </w:delText>
        </w:r>
      </w:del>
      <w:r>
        <w:t>stating that support systems, anchorage and equipment have been designed according to the requirements of OBC for post-disaster structures.</w:t>
      </w:r>
    </w:p>
    <w:p w14:paraId="6BD67A50" w14:textId="77777777" w:rsidR="00123C41" w:rsidRPr="00101923" w:rsidRDefault="00123C41">
      <w:pPr>
        <w:pStyle w:val="Heading2"/>
      </w:pPr>
      <w:r w:rsidRPr="00101923">
        <w:t>Quality Assurance</w:t>
      </w:r>
    </w:p>
    <w:p w14:paraId="1E1F3737" w14:textId="77777777" w:rsidR="00123C41" w:rsidRPr="00101923" w:rsidRDefault="00123C41" w:rsidP="00F21F69">
      <w:pPr>
        <w:pStyle w:val="Heading3"/>
        <w:tabs>
          <w:tab w:val="clear" w:pos="1440"/>
          <w:tab w:val="left" w:pos="1418"/>
        </w:tabs>
        <w:ind w:left="1418" w:hanging="709"/>
      </w:pPr>
      <w:r w:rsidRPr="00101923">
        <w:t xml:space="preserve">Ensure </w:t>
      </w:r>
      <w:r w:rsidR="00FD2706" w:rsidRPr="00101923">
        <w:t xml:space="preserve">that </w:t>
      </w:r>
      <w:r w:rsidRPr="00101923">
        <w:t>workmanship</w:t>
      </w:r>
      <w:r w:rsidR="00FD2706" w:rsidRPr="00101923">
        <w:t xml:space="preserve"> is</w:t>
      </w:r>
      <w:r w:rsidRPr="00101923">
        <w:t xml:space="preserve"> of the highest quality throughout by employing only metal workers that have demonstrated the highest skills in this type of work and qualified welders certified to weld the materials used in fabrication of the miscellaneous metals.</w:t>
      </w:r>
    </w:p>
    <w:p w14:paraId="2E95FF0A" w14:textId="77777777" w:rsidR="00123C41" w:rsidRPr="00101923" w:rsidRDefault="00123C41" w:rsidP="00F21F69">
      <w:pPr>
        <w:pStyle w:val="Heading3"/>
        <w:tabs>
          <w:tab w:val="clear" w:pos="1440"/>
          <w:tab w:val="left" w:pos="1418"/>
        </w:tabs>
        <w:ind w:left="1418" w:hanging="709"/>
      </w:pPr>
      <w:r w:rsidRPr="00101923">
        <w:t>Welding Procedure for Steel and Stainless Steel:</w:t>
      </w:r>
    </w:p>
    <w:p w14:paraId="4B65F61A" w14:textId="77777777" w:rsidR="00123C41" w:rsidRPr="00101923" w:rsidRDefault="00123C41" w:rsidP="00F21F69">
      <w:pPr>
        <w:pStyle w:val="Heading4"/>
        <w:tabs>
          <w:tab w:val="left" w:pos="2127"/>
        </w:tabs>
        <w:ind w:left="2127" w:hanging="709"/>
      </w:pPr>
      <w:r w:rsidRPr="00101923">
        <w:t>Submit certificat</w:t>
      </w:r>
      <w:r w:rsidR="00FD2706" w:rsidRPr="00101923">
        <w:t>ion</w:t>
      </w:r>
      <w:r w:rsidRPr="00101923">
        <w:t xml:space="preserve"> that </w:t>
      </w:r>
      <w:r w:rsidR="00FD2706" w:rsidRPr="00101923">
        <w:t xml:space="preserve">the </w:t>
      </w:r>
      <w:r w:rsidRPr="00101923">
        <w:t>companies which will be welding structural steel and stainless steel are CSA accepted.</w:t>
      </w:r>
    </w:p>
    <w:p w14:paraId="219F2AA0" w14:textId="77777777" w:rsidR="00123C41" w:rsidRPr="00101923" w:rsidRDefault="00123C41" w:rsidP="00F21F69">
      <w:pPr>
        <w:pStyle w:val="Heading4"/>
        <w:tabs>
          <w:tab w:val="left" w:pos="2127"/>
        </w:tabs>
        <w:ind w:left="2127" w:hanging="709"/>
      </w:pPr>
      <w:r w:rsidRPr="00101923">
        <w:t>Comply with CSA W47.1</w:t>
      </w:r>
      <w:r w:rsidR="006576A7">
        <w:t>-11</w:t>
      </w:r>
      <w:r w:rsidRPr="00101923">
        <w:t xml:space="preserve"> and W59</w:t>
      </w:r>
      <w:r w:rsidR="006576A7">
        <w:t>-13</w:t>
      </w:r>
      <w:r w:rsidRPr="00101923">
        <w:t>.</w:t>
      </w:r>
    </w:p>
    <w:p w14:paraId="7232F42B" w14:textId="77777777" w:rsidR="00123C41" w:rsidRPr="00101923" w:rsidRDefault="00123C41" w:rsidP="004A3F63">
      <w:pPr>
        <w:pStyle w:val="Heading3"/>
        <w:tabs>
          <w:tab w:val="clear" w:pos="1440"/>
          <w:tab w:val="left" w:pos="1418"/>
        </w:tabs>
        <w:ind w:left="1418" w:hanging="709"/>
      </w:pPr>
      <w:r w:rsidRPr="00101923">
        <w:t>Welding Procedure for Aluminum:</w:t>
      </w:r>
    </w:p>
    <w:p w14:paraId="27CE10BB" w14:textId="77777777" w:rsidR="00123C41" w:rsidRPr="00101923" w:rsidRDefault="00123C41" w:rsidP="00F21F69">
      <w:pPr>
        <w:pStyle w:val="Heading4"/>
        <w:tabs>
          <w:tab w:val="left" w:pos="2127"/>
        </w:tabs>
        <w:ind w:left="2127" w:hanging="709"/>
      </w:pPr>
      <w:r w:rsidRPr="00101923">
        <w:t>Submit certification that companies which will be welding aluminum are CSA accepted.</w:t>
      </w:r>
    </w:p>
    <w:p w14:paraId="27649A32" w14:textId="77777777" w:rsidR="00123C41" w:rsidRPr="00101923" w:rsidRDefault="00123C41" w:rsidP="00F21F69">
      <w:pPr>
        <w:pStyle w:val="Heading4"/>
        <w:tabs>
          <w:tab w:val="left" w:pos="2127"/>
        </w:tabs>
        <w:ind w:left="2127" w:hanging="709"/>
      </w:pPr>
      <w:r w:rsidRPr="00101923">
        <w:t>Comply with CSA W47.2</w:t>
      </w:r>
      <w:r w:rsidR="006576A7">
        <w:t>-11</w:t>
      </w:r>
      <w:r w:rsidRPr="00101923">
        <w:t>, W59</w:t>
      </w:r>
      <w:r w:rsidR="006576A7">
        <w:t>-13</w:t>
      </w:r>
      <w:r w:rsidR="00772646">
        <w:t xml:space="preserve"> </w:t>
      </w:r>
      <w:r w:rsidRPr="00101923">
        <w:t>and CSA W59.2-M</w:t>
      </w:r>
      <w:r w:rsidR="006576A7">
        <w:t>1991 (R2013)</w:t>
      </w:r>
      <w:r w:rsidRPr="00101923">
        <w:t>.</w:t>
      </w:r>
    </w:p>
    <w:p w14:paraId="597C35D9" w14:textId="77777777" w:rsidR="00123C41" w:rsidRPr="00101923" w:rsidRDefault="00123C41">
      <w:pPr>
        <w:pStyle w:val="Heading2"/>
      </w:pPr>
      <w:r w:rsidRPr="00101923">
        <w:t>Delivery, Storage</w:t>
      </w:r>
      <w:r w:rsidR="00567F93">
        <w:t xml:space="preserve"> </w:t>
      </w:r>
      <w:r w:rsidRPr="00101923">
        <w:t>and Handling</w:t>
      </w:r>
    </w:p>
    <w:p w14:paraId="0D2A9CD4" w14:textId="77777777" w:rsidR="00123C41" w:rsidRDefault="00123C41" w:rsidP="004A3F63">
      <w:pPr>
        <w:pStyle w:val="Heading3"/>
        <w:tabs>
          <w:tab w:val="clear" w:pos="1440"/>
          <w:tab w:val="left" w:pos="1418"/>
        </w:tabs>
        <w:ind w:left="1418" w:hanging="709"/>
      </w:pPr>
      <w:r w:rsidRPr="00101923">
        <w:t xml:space="preserve">Provide </w:t>
      </w:r>
      <w:r w:rsidR="00FD2706" w:rsidRPr="00101923">
        <w:t xml:space="preserve">a </w:t>
      </w:r>
      <w:r w:rsidRPr="00101923">
        <w:t xml:space="preserve">protective coating on </w:t>
      </w:r>
      <w:r w:rsidR="00FD2706" w:rsidRPr="00101923">
        <w:t xml:space="preserve">all </w:t>
      </w:r>
      <w:r w:rsidRPr="00101923">
        <w:t>sta</w:t>
      </w:r>
      <w:r w:rsidR="00A91BC0">
        <w:t>inless steel and aluminum items.</w:t>
      </w:r>
    </w:p>
    <w:p w14:paraId="36CF2012" w14:textId="77777777" w:rsidR="00A91BC0" w:rsidRDefault="00A91BC0" w:rsidP="004A3F63">
      <w:pPr>
        <w:pStyle w:val="Heading3"/>
        <w:tabs>
          <w:tab w:val="clear" w:pos="1440"/>
          <w:tab w:val="left" w:pos="1418"/>
        </w:tabs>
        <w:ind w:left="1418" w:hanging="709"/>
      </w:pPr>
      <w:r>
        <w:t>Coordinate deliveries with construction schedule and arrange ahead for off the ground, covered storage locations.</w:t>
      </w:r>
    </w:p>
    <w:p w14:paraId="430E2F13" w14:textId="77777777" w:rsidR="00A91BC0" w:rsidRDefault="00A91BC0" w:rsidP="004A3F63">
      <w:pPr>
        <w:pStyle w:val="Heading3"/>
        <w:tabs>
          <w:tab w:val="clear" w:pos="1440"/>
          <w:tab w:val="left" w:pos="1418"/>
        </w:tabs>
        <w:ind w:left="1418" w:hanging="709"/>
      </w:pPr>
      <w:r>
        <w:t>Handle and store materials at job site to prevent damage to other materials, existing buildings, structure, finishes or property.</w:t>
      </w:r>
    </w:p>
    <w:p w14:paraId="1230D242" w14:textId="77777777" w:rsidR="00A91BC0" w:rsidRDefault="00A91BC0" w:rsidP="004A3F63">
      <w:pPr>
        <w:pStyle w:val="Heading3"/>
        <w:tabs>
          <w:tab w:val="clear" w:pos="1440"/>
          <w:tab w:val="left" w:pos="1418"/>
        </w:tabs>
        <w:ind w:left="1418" w:hanging="709"/>
      </w:pPr>
      <w:r>
        <w:t>Handle components with care, and provide protection for surfaces against marring or other damage. Ship and store members with cardboard or other resilient spacers between surfaces.</w:t>
      </w:r>
    </w:p>
    <w:p w14:paraId="75FEE618" w14:textId="77777777" w:rsidR="00A91BC0" w:rsidRDefault="00A91BC0" w:rsidP="004A3F63">
      <w:pPr>
        <w:pStyle w:val="Heading3"/>
        <w:tabs>
          <w:tab w:val="clear" w:pos="1440"/>
          <w:tab w:val="left" w:pos="1418"/>
        </w:tabs>
        <w:ind w:left="1418" w:hanging="709"/>
      </w:pPr>
      <w:r>
        <w:t>Use removable coatings or wrappings to protect exposed surfaces of pre-finished metal work which does not receive site finishing. Use materials recommended by finishers or manufacturers to ensure that method is sufficiently protective, easily removed and harmless to the finish.</w:t>
      </w:r>
    </w:p>
    <w:p w14:paraId="4ECE28CB" w14:textId="77777777" w:rsidR="00A91BC0" w:rsidRDefault="00A91BC0" w:rsidP="004A3F63">
      <w:pPr>
        <w:pStyle w:val="Heading3"/>
        <w:tabs>
          <w:tab w:val="clear" w:pos="1440"/>
          <w:tab w:val="left" w:pos="1418"/>
        </w:tabs>
        <w:ind w:left="1418" w:hanging="709"/>
      </w:pPr>
      <w:r>
        <w:t>Prevent the formation of wet storage stain on galvanized members with the following measures:</w:t>
      </w:r>
    </w:p>
    <w:p w14:paraId="55FFDA2C" w14:textId="77777777" w:rsidR="00A91BC0" w:rsidRDefault="00A91BC0" w:rsidP="00A91BC0">
      <w:pPr>
        <w:pStyle w:val="Heading4"/>
      </w:pPr>
      <w:r>
        <w:t>Stack members or bundle to allow air between the galvanized surfaces during transport from supplier. Load materials in position so that continuous drainage can occur.</w:t>
      </w:r>
    </w:p>
    <w:p w14:paraId="5361AF70" w14:textId="77777777" w:rsidR="00A91BC0" w:rsidRDefault="00A91BC0" w:rsidP="00A91BC0">
      <w:pPr>
        <w:pStyle w:val="Heading4"/>
      </w:pPr>
      <w:r>
        <w:t>Raise members from the ground and separate with strip spacers to provide free access of air to most parts of the surface. Incline in a manner which will allow continuous drainage.  Do not lay galvanized steel on cinders, clinkers, wet soil or decaying vegetation.</w:t>
      </w:r>
    </w:p>
    <w:p w14:paraId="65943347" w14:textId="77777777" w:rsidR="00A91BC0" w:rsidRDefault="00A91BC0" w:rsidP="00A91BC0">
      <w:pPr>
        <w:pStyle w:val="Heading4"/>
      </w:pPr>
      <w:r>
        <w:t>Handle galvanized members in such a manner as to avoid any mechanical damage and to prevent distortion.</w:t>
      </w:r>
    </w:p>
    <w:p w14:paraId="01801199" w14:textId="77777777" w:rsidR="00A91BC0" w:rsidRDefault="00A91BC0" w:rsidP="007956FA">
      <w:pPr>
        <w:pStyle w:val="Heading2"/>
      </w:pPr>
      <w:r>
        <w:t>Coordination</w:t>
      </w:r>
    </w:p>
    <w:p w14:paraId="292FD627" w14:textId="77777777" w:rsidR="00A91BC0" w:rsidRPr="00101923" w:rsidRDefault="00A91BC0" w:rsidP="007956FA">
      <w:pPr>
        <w:pStyle w:val="Heading3"/>
      </w:pPr>
      <w:r>
        <w:t>Supply to concrete, mason</w:t>
      </w:r>
      <w:r w:rsidR="007956FA">
        <w:t>ry and/or other Sections, materials requiring setting and/or building-in in concrete, masonry or other trades. This includes inserts, anchors, frames, sleeves, etc. Verify locations of these materials on site before fabrication and erection.</w:t>
      </w:r>
    </w:p>
    <w:p w14:paraId="2B375928" w14:textId="77777777" w:rsidR="00123C41" w:rsidRPr="00101923" w:rsidRDefault="00123C41">
      <w:pPr>
        <w:pStyle w:val="Heading2"/>
      </w:pPr>
      <w:r w:rsidRPr="00101923">
        <w:t>Warranty</w:t>
      </w:r>
    </w:p>
    <w:p w14:paraId="05642159" w14:textId="77777777" w:rsidR="00123C41" w:rsidRPr="00101923" w:rsidRDefault="00123C41" w:rsidP="004A3F63">
      <w:pPr>
        <w:pStyle w:val="Heading3"/>
        <w:tabs>
          <w:tab w:val="clear" w:pos="1440"/>
          <w:tab w:val="left" w:pos="1418"/>
        </w:tabs>
        <w:ind w:left="1418" w:hanging="709"/>
      </w:pPr>
      <w:r w:rsidRPr="00101923">
        <w:t xml:space="preserve">Submit a 5-year warranty </w:t>
      </w:r>
      <w:r w:rsidR="00841993">
        <w:t xml:space="preserve">to commence on the date of Total Performance of the work </w:t>
      </w:r>
      <w:r w:rsidRPr="00101923">
        <w:t xml:space="preserve">for prefinished aluminum </w:t>
      </w:r>
      <w:r w:rsidR="007956FA">
        <w:t>w</w:t>
      </w:r>
      <w:r w:rsidRPr="00101923">
        <w:t>ork against defects in materials and workmanship including but not limited to fading or non uniformity of colo</w:t>
      </w:r>
      <w:r w:rsidR="00FD2706" w:rsidRPr="00101923">
        <w:t>u</w:t>
      </w:r>
      <w:r w:rsidRPr="00101923">
        <w:t>r, cracking, peeling or other corrosion.</w:t>
      </w:r>
    </w:p>
    <w:p w14:paraId="6D600BF0" w14:textId="77777777" w:rsidR="00123C41" w:rsidRPr="00101923" w:rsidRDefault="00123C41">
      <w:pPr>
        <w:pStyle w:val="Heading1"/>
      </w:pPr>
      <w:r w:rsidRPr="00101923">
        <w:t>PRODUCTS</w:t>
      </w:r>
    </w:p>
    <w:p w14:paraId="18B6EC04" w14:textId="77777777" w:rsidR="00123C41" w:rsidRPr="00101923" w:rsidDel="00BA546E" w:rsidRDefault="00123C41">
      <w:pPr>
        <w:pStyle w:val="Heading2"/>
        <w:rPr>
          <w:del w:id="119" w:author="Mabel Chow" w:date="2022-04-25T16:25:00Z"/>
        </w:rPr>
      </w:pPr>
      <w:del w:id="120" w:author="Mabel Chow" w:date="2022-04-25T16:25:00Z">
        <w:r w:rsidRPr="00101923" w:rsidDel="00BA546E">
          <w:delText>Approved Suppliers</w:delText>
        </w:r>
      </w:del>
    </w:p>
    <w:p w14:paraId="3C890E06" w14:textId="77777777" w:rsidR="00123C41" w:rsidRPr="00101923" w:rsidDel="00BA546E" w:rsidRDefault="00123C41" w:rsidP="004A3F63">
      <w:pPr>
        <w:pStyle w:val="Heading3"/>
        <w:tabs>
          <w:tab w:val="clear" w:pos="1440"/>
          <w:tab w:val="left" w:pos="1418"/>
        </w:tabs>
        <w:ind w:left="1418" w:hanging="709"/>
        <w:rPr>
          <w:del w:id="121" w:author="Mabel Chow" w:date="2022-04-25T16:25:00Z"/>
        </w:rPr>
      </w:pPr>
      <w:del w:id="122" w:author="Mabel Chow" w:date="2022-04-25T16:25:00Z">
        <w:r w:rsidRPr="00101923" w:rsidDel="00BA546E">
          <w:delText>Hatch Covers:</w:delText>
        </w:r>
      </w:del>
    </w:p>
    <w:p w14:paraId="70EBDB56" w14:textId="77777777" w:rsidR="00123C41" w:rsidRPr="00101923" w:rsidDel="00BA546E" w:rsidRDefault="00123C41" w:rsidP="00F21F69">
      <w:pPr>
        <w:pStyle w:val="Heading4"/>
        <w:tabs>
          <w:tab w:val="left" w:pos="2127"/>
        </w:tabs>
        <w:ind w:left="2127" w:hanging="709"/>
        <w:rPr>
          <w:del w:id="123" w:author="Mabel Chow" w:date="2022-04-25T16:25:00Z"/>
        </w:rPr>
      </w:pPr>
      <w:del w:id="124" w:author="Mabel Chow" w:date="2022-04-25T16:25:00Z">
        <w:r w:rsidRPr="00101923" w:rsidDel="00BA546E">
          <w:delText xml:space="preserve">Bilco </w:delText>
        </w:r>
        <w:r w:rsidR="00EC361D" w:rsidDel="00BA546E">
          <w:delText xml:space="preserve">Corporation, </w:delText>
        </w:r>
        <w:r w:rsidR="00561E60" w:rsidRPr="00101923" w:rsidDel="00BA546E">
          <w:delText>Canada</w:delText>
        </w:r>
        <w:r w:rsidRPr="00101923" w:rsidDel="00BA546E">
          <w:delText>.</w:delText>
        </w:r>
      </w:del>
    </w:p>
    <w:p w14:paraId="234A664F" w14:textId="77777777" w:rsidR="0079338A" w:rsidDel="00BA546E" w:rsidRDefault="00123C41" w:rsidP="00F21F69">
      <w:pPr>
        <w:pStyle w:val="Heading4"/>
        <w:tabs>
          <w:tab w:val="left" w:pos="2127"/>
        </w:tabs>
        <w:ind w:left="2127" w:hanging="709"/>
        <w:rPr>
          <w:del w:id="125" w:author="Mabel Chow" w:date="2022-04-25T16:25:00Z"/>
        </w:rPr>
      </w:pPr>
      <w:del w:id="126" w:author="Mabel Chow" w:date="2022-04-25T16:25:00Z">
        <w:r w:rsidRPr="00101923" w:rsidDel="00BA546E">
          <w:delText>MSU Mississauga Ltd</w:delText>
        </w:r>
        <w:r w:rsidR="00EC361D" w:rsidDel="00BA546E">
          <w:delText>.</w:delText>
        </w:r>
      </w:del>
    </w:p>
    <w:p w14:paraId="7843A61C" w14:textId="77777777" w:rsidR="009331C2" w:rsidRPr="00101923" w:rsidDel="00BA546E" w:rsidRDefault="009331C2" w:rsidP="00F21F69">
      <w:pPr>
        <w:pStyle w:val="Heading4"/>
        <w:tabs>
          <w:tab w:val="left" w:pos="2127"/>
        </w:tabs>
        <w:ind w:left="2127" w:hanging="709"/>
        <w:rPr>
          <w:del w:id="127" w:author="Mabel Chow" w:date="2022-04-25T16:25:00Z"/>
        </w:rPr>
      </w:pPr>
      <w:del w:id="128" w:author="Mabel Chow" w:date="2022-04-25T16:25:00Z">
        <w:r w:rsidDel="00BA546E">
          <w:delText>Approved Equivalent</w:delText>
        </w:r>
      </w:del>
    </w:p>
    <w:p w14:paraId="56486FF7" w14:textId="77777777" w:rsidR="0079338A" w:rsidRPr="00101923" w:rsidDel="00BA546E" w:rsidRDefault="0079338A" w:rsidP="004A3F63">
      <w:pPr>
        <w:pStyle w:val="Heading3"/>
        <w:tabs>
          <w:tab w:val="clear" w:pos="1440"/>
          <w:tab w:val="left" w:pos="1418"/>
        </w:tabs>
        <w:ind w:left="1418" w:hanging="709"/>
        <w:rPr>
          <w:del w:id="129" w:author="Mabel Chow" w:date="2022-04-25T16:25:00Z"/>
        </w:rPr>
      </w:pPr>
      <w:del w:id="130" w:author="Mabel Chow" w:date="2022-04-25T16:25:00Z">
        <w:r w:rsidRPr="00101923" w:rsidDel="00BA546E">
          <w:delText>Fibreglass Ladder, Cage, and FRP grating products:</w:delText>
        </w:r>
      </w:del>
    </w:p>
    <w:p w14:paraId="33FC30DF" w14:textId="77777777" w:rsidR="00123C41" w:rsidDel="00BA546E" w:rsidRDefault="0079338A" w:rsidP="004A3F63">
      <w:pPr>
        <w:pStyle w:val="Heading4"/>
        <w:tabs>
          <w:tab w:val="left" w:pos="2127"/>
        </w:tabs>
        <w:ind w:left="2127" w:hanging="709"/>
        <w:rPr>
          <w:del w:id="131" w:author="Mabel Chow" w:date="2022-04-25T16:25:00Z"/>
        </w:rPr>
      </w:pPr>
      <w:del w:id="132" w:author="Mabel Chow" w:date="2022-04-25T16:25:00Z">
        <w:r w:rsidRPr="00101923" w:rsidDel="00BA546E">
          <w:delText>Strongwell Corp.</w:delText>
        </w:r>
      </w:del>
    </w:p>
    <w:p w14:paraId="6CEBA231" w14:textId="77777777" w:rsidR="009331C2" w:rsidRPr="00101923" w:rsidDel="00BA546E" w:rsidRDefault="009331C2" w:rsidP="004A3F63">
      <w:pPr>
        <w:pStyle w:val="Heading4"/>
        <w:tabs>
          <w:tab w:val="left" w:pos="2127"/>
        </w:tabs>
        <w:ind w:left="2127" w:hanging="709"/>
        <w:rPr>
          <w:del w:id="133" w:author="Mabel Chow" w:date="2022-04-25T16:25:00Z"/>
        </w:rPr>
      </w:pPr>
      <w:del w:id="134" w:author="Mabel Chow" w:date="2022-04-25T16:25:00Z">
        <w:r w:rsidDel="00BA546E">
          <w:delText>Approved Equivalent</w:delText>
        </w:r>
      </w:del>
    </w:p>
    <w:p w14:paraId="26BA2112" w14:textId="77777777" w:rsidR="00123C41" w:rsidRPr="00101923" w:rsidRDefault="00123C41">
      <w:pPr>
        <w:pStyle w:val="Heading2"/>
      </w:pPr>
      <w:r w:rsidRPr="00101923">
        <w:t>Materials</w:t>
      </w:r>
    </w:p>
    <w:p w14:paraId="4D937F56" w14:textId="77777777" w:rsidR="00123C41" w:rsidRPr="00101923" w:rsidRDefault="00123C41" w:rsidP="00F21F69">
      <w:pPr>
        <w:pStyle w:val="Heading3"/>
        <w:tabs>
          <w:tab w:val="clear" w:pos="1440"/>
          <w:tab w:val="left" w:pos="1418"/>
        </w:tabs>
        <w:ind w:left="1418" w:hanging="709"/>
      </w:pPr>
      <w:r w:rsidRPr="00101923">
        <w:t>Where anchors, lifting hooks, screws, bolts, nuts, washers, hangers and other fasteners are not specifically shown or specified</w:t>
      </w:r>
      <w:r w:rsidR="00FD2706" w:rsidRPr="00101923">
        <w:t xml:space="preserve"> in the Contract Documents</w:t>
      </w:r>
      <w:r w:rsidRPr="00101923">
        <w:t>, provide such items with at least the strength and corrosion resistance properties of the metal fabrication for which they are required.</w:t>
      </w:r>
    </w:p>
    <w:p w14:paraId="2E88F13E" w14:textId="77777777" w:rsidR="00123C41" w:rsidRPr="00101923" w:rsidRDefault="00123C41" w:rsidP="00F21F69">
      <w:pPr>
        <w:pStyle w:val="Heading3"/>
        <w:tabs>
          <w:tab w:val="clear" w:pos="1440"/>
          <w:tab w:val="left" w:pos="1418"/>
        </w:tabs>
        <w:ind w:left="1418" w:hanging="709"/>
      </w:pPr>
      <w:r w:rsidRPr="00101923">
        <w:t>Structural Steel and Loose Lintels</w:t>
      </w:r>
      <w:r w:rsidRPr="007956FA">
        <w:t xml:space="preserve">: </w:t>
      </w:r>
      <w:r w:rsidR="00772646">
        <w:t>CSA G40.21/G40.21</w:t>
      </w:r>
      <w:r w:rsidR="00EC0ED9">
        <w:t>-13</w:t>
      </w:r>
      <w:r w:rsidRPr="007956FA">
        <w:t>,</w:t>
      </w:r>
      <w:r w:rsidRPr="00101923">
        <w:t xml:space="preserve"> Grade </w:t>
      </w:r>
      <w:r w:rsidR="007956FA">
        <w:t>400</w:t>
      </w:r>
      <w:r w:rsidRPr="00101923">
        <w:t>W.</w:t>
      </w:r>
    </w:p>
    <w:p w14:paraId="569B99AF" w14:textId="77777777" w:rsidR="00123C41" w:rsidRPr="00101923" w:rsidRDefault="00123C41" w:rsidP="007956FA">
      <w:pPr>
        <w:pStyle w:val="Heading3"/>
      </w:pPr>
      <w:r w:rsidRPr="00101923">
        <w:t xml:space="preserve">Structural Steel for Hollow Sections: </w:t>
      </w:r>
      <w:r w:rsidR="00772646">
        <w:t>CSA G40.21/G40.21</w:t>
      </w:r>
      <w:r w:rsidR="00EC0ED9">
        <w:t>-13</w:t>
      </w:r>
      <w:r w:rsidR="007956FA" w:rsidRPr="007956FA">
        <w:t xml:space="preserve">, </w:t>
      </w:r>
      <w:r w:rsidRPr="00101923">
        <w:t>Grade 350W, Class H.</w:t>
      </w:r>
    </w:p>
    <w:p w14:paraId="2A63B753" w14:textId="77777777" w:rsidR="00123C41" w:rsidRPr="00101923" w:rsidRDefault="00123C41" w:rsidP="00F21F69">
      <w:pPr>
        <w:pStyle w:val="Heading3"/>
        <w:tabs>
          <w:tab w:val="clear" w:pos="1440"/>
          <w:tab w:val="left" w:pos="1418"/>
        </w:tabs>
        <w:ind w:left="1418" w:hanging="709"/>
      </w:pPr>
      <w:r w:rsidRPr="00101923">
        <w:t>Steel - General Purpose: ASTM A36</w:t>
      </w:r>
      <w:r w:rsidR="00CA5D5E">
        <w:t>/A36M-14</w:t>
      </w:r>
      <w:r w:rsidRPr="00101923">
        <w:t xml:space="preserve"> Table 1   Material Specifications</w:t>
      </w:r>
      <w:r w:rsidR="00CA5D5E">
        <w:t xml:space="preserve"> </w:t>
      </w:r>
      <w:del w:id="135" w:author="Mabel Chow" w:date="2022-04-25T16:26:00Z">
        <w:r w:rsidR="00CA5D5E" w:rsidDel="00BA546E">
          <w:delText>[</w:delText>
        </w:r>
        <w:r w:rsidR="00CA5D5E" w:rsidRPr="00CA5D5E" w:rsidDel="00BA546E">
          <w:rPr>
            <w:highlight w:val="yellow"/>
          </w:rPr>
          <w:delText>Consultant to confirm cross reference]</w:delText>
        </w:r>
        <w:r w:rsidRPr="00101923" w:rsidDel="00BA546E">
          <w:delText>.</w:delText>
        </w:r>
      </w:del>
    </w:p>
    <w:p w14:paraId="4E7CC271" w14:textId="77777777" w:rsidR="00123C41" w:rsidRPr="00101923" w:rsidRDefault="00123C41" w:rsidP="00F21F69">
      <w:pPr>
        <w:pStyle w:val="Heading3"/>
        <w:tabs>
          <w:tab w:val="clear" w:pos="1440"/>
          <w:tab w:val="left" w:pos="1418"/>
        </w:tabs>
        <w:ind w:left="1418" w:hanging="709"/>
      </w:pPr>
      <w:r w:rsidRPr="00101923">
        <w:t>Steel anchors, studs, taps and bolts: ASTM A307</w:t>
      </w:r>
      <w:r w:rsidR="00EC0ED9">
        <w:t>-14</w:t>
      </w:r>
      <w:r w:rsidRPr="00101923">
        <w:t>, Grade B carbon steel.</w:t>
      </w:r>
    </w:p>
    <w:p w14:paraId="233C5A58" w14:textId="77777777" w:rsidR="00123C41" w:rsidRPr="005E2E84" w:rsidRDefault="00123C41" w:rsidP="00F21F69">
      <w:pPr>
        <w:pStyle w:val="Heading3"/>
        <w:tabs>
          <w:tab w:val="clear" w:pos="1440"/>
          <w:tab w:val="left" w:pos="1418"/>
        </w:tabs>
        <w:ind w:left="1418" w:hanging="709"/>
      </w:pPr>
      <w:r w:rsidRPr="00101923">
        <w:t>Cast Iron: ASTM A48</w:t>
      </w:r>
      <w:r w:rsidR="00EC0ED9">
        <w:t>/</w:t>
      </w:r>
      <w:r w:rsidR="00EC0ED9" w:rsidRPr="005E2E84">
        <w:t>A48M-03(201</w:t>
      </w:r>
      <w:r w:rsidR="00193F32" w:rsidRPr="005E2E84">
        <w:t>6</w:t>
      </w:r>
      <w:r w:rsidR="00EC0ED9" w:rsidRPr="005E2E84">
        <w:t>)</w:t>
      </w:r>
      <w:r w:rsidRPr="005E2E84">
        <w:t xml:space="preserve"> Class 30, grey galvanized steel.</w:t>
      </w:r>
    </w:p>
    <w:p w14:paraId="5D62AE05" w14:textId="77777777" w:rsidR="00123C41" w:rsidRPr="005E2E84" w:rsidRDefault="00123C41" w:rsidP="00CA5D5E">
      <w:pPr>
        <w:pStyle w:val="Heading3"/>
      </w:pPr>
      <w:r w:rsidRPr="005E2E84">
        <w:t xml:space="preserve">Galvanized steel sheet: </w:t>
      </w:r>
      <w:ins w:id="136" w:author="Mabel Chow" w:date="2022-04-25T18:45:00Z">
        <w:r w:rsidR="005132D5" w:rsidRPr="005E2E84">
          <w:rPr>
            <w:rFonts w:cs="Calibri"/>
            <w:rPrChange w:id="137" w:author="Mabel Chow" w:date="2022-11-26T08:41:00Z">
              <w:rPr>
                <w:rFonts w:cs="Calibri"/>
                <w:highlight w:val="yellow"/>
              </w:rPr>
            </w:rPrChange>
          </w:rPr>
          <w:t>ASTM A653/A653M-20</w:t>
        </w:r>
        <w:r w:rsidR="005132D5" w:rsidRPr="005E2E84" w:rsidDel="005132D5">
          <w:rPr>
            <w:rPrChange w:id="138" w:author="Mabel Chow" w:date="2022-11-26T08:41:00Z">
              <w:rPr>
                <w:highlight w:val="yellow"/>
              </w:rPr>
            </w:rPrChange>
          </w:rPr>
          <w:t xml:space="preserve"> </w:t>
        </w:r>
      </w:ins>
      <w:del w:id="139" w:author="Mabel Chow" w:date="2022-04-25T18:45:00Z">
        <w:r w:rsidR="00CA5D5E" w:rsidRPr="005E2E84" w:rsidDel="005132D5">
          <w:rPr>
            <w:rPrChange w:id="140" w:author="Mabel Chow" w:date="2022-11-26T08:41:00Z">
              <w:rPr>
                <w:highlight w:val="yellow"/>
              </w:rPr>
            </w:rPrChange>
          </w:rPr>
          <w:delText>[Consultant to replace withdrawn A525 with appropriate alternate standard if not ASTM A653/A653M</w:delText>
        </w:r>
        <w:r w:rsidR="00EC0ED9" w:rsidRPr="005E2E84" w:rsidDel="005132D5">
          <w:rPr>
            <w:rPrChange w:id="141" w:author="Mabel Chow" w:date="2022-11-26T08:41:00Z">
              <w:rPr>
                <w:highlight w:val="yellow"/>
              </w:rPr>
            </w:rPrChange>
          </w:rPr>
          <w:delText>-15</w:delText>
        </w:r>
        <w:r w:rsidR="002216E4" w:rsidRPr="005E2E84" w:rsidDel="005132D5">
          <w:rPr>
            <w:rPrChange w:id="142" w:author="Mabel Chow" w:date="2022-11-26T08:41:00Z">
              <w:rPr>
                <w:highlight w:val="yellow"/>
              </w:rPr>
            </w:rPrChange>
          </w:rPr>
          <w:delText>e1</w:delText>
        </w:r>
        <w:r w:rsidR="00CA5D5E" w:rsidRPr="005E2E84" w:rsidDel="005132D5">
          <w:rPr>
            <w:rPrChange w:id="143" w:author="Mabel Chow" w:date="2022-11-26T08:41:00Z">
              <w:rPr>
                <w:highlight w:val="yellow"/>
              </w:rPr>
            </w:rPrChange>
          </w:rPr>
          <w:delText>]</w:delText>
        </w:r>
      </w:del>
      <w:r w:rsidRPr="005E2E84">
        <w:rPr>
          <w:rPrChange w:id="144" w:author="Mabel Chow" w:date="2022-11-26T08:41:00Z">
            <w:rPr>
              <w:highlight w:val="yellow"/>
            </w:rPr>
          </w:rPrChange>
        </w:rPr>
        <w:t>,</w:t>
      </w:r>
      <w:r w:rsidRPr="005E2E84">
        <w:t xml:space="preserve"> Z275 zinc coating class.</w:t>
      </w:r>
    </w:p>
    <w:p w14:paraId="2DBADDAB" w14:textId="77777777" w:rsidR="00123C41" w:rsidRPr="005E2E84" w:rsidRDefault="00123C41" w:rsidP="00F21F69">
      <w:pPr>
        <w:pStyle w:val="Heading3"/>
        <w:tabs>
          <w:tab w:val="clear" w:pos="1440"/>
          <w:tab w:val="left" w:pos="1418"/>
        </w:tabs>
        <w:ind w:left="1418" w:hanging="709"/>
      </w:pPr>
      <w:r w:rsidRPr="005E2E84">
        <w:t xml:space="preserve">Hot rolled steel sheet: </w:t>
      </w:r>
      <w:r w:rsidR="00CA5D5E" w:rsidRPr="005E2E84">
        <w:t xml:space="preserve"> </w:t>
      </w:r>
      <w:del w:id="145" w:author="Mabel Chow" w:date="2022-04-25T18:46:00Z">
        <w:r w:rsidR="00CA5D5E" w:rsidRPr="005E2E84" w:rsidDel="005132D5">
          <w:rPr>
            <w:rPrChange w:id="146" w:author="Mabel Chow" w:date="2022-11-26T08:41:00Z">
              <w:rPr>
                <w:highlight w:val="yellow"/>
              </w:rPr>
            </w:rPrChange>
          </w:rPr>
          <w:delText>[Consultant to replace withdrawn A570 with appropriate alternate standard if not ASTM A1011/A1011M</w:delText>
        </w:r>
        <w:r w:rsidR="00EC0ED9" w:rsidRPr="005E2E84" w:rsidDel="005132D5">
          <w:rPr>
            <w:rPrChange w:id="147" w:author="Mabel Chow" w:date="2022-11-26T08:41:00Z">
              <w:rPr>
                <w:highlight w:val="yellow"/>
              </w:rPr>
            </w:rPrChange>
          </w:rPr>
          <w:delText>-1</w:delText>
        </w:r>
        <w:r w:rsidR="002216E4" w:rsidRPr="005E2E84" w:rsidDel="005132D5">
          <w:rPr>
            <w:rPrChange w:id="148" w:author="Mabel Chow" w:date="2022-11-26T08:41:00Z">
              <w:rPr>
                <w:highlight w:val="yellow"/>
              </w:rPr>
            </w:rPrChange>
          </w:rPr>
          <w:delText>5</w:delText>
        </w:r>
        <w:r w:rsidR="00CA5D5E" w:rsidRPr="005E2E84" w:rsidDel="005132D5">
          <w:rPr>
            <w:rPrChange w:id="149" w:author="Mabel Chow" w:date="2022-11-26T08:41:00Z">
              <w:rPr>
                <w:highlight w:val="yellow"/>
              </w:rPr>
            </w:rPrChange>
          </w:rPr>
          <w:delText>]</w:delText>
        </w:r>
      </w:del>
      <w:ins w:id="150" w:author="Mabel Chow" w:date="2022-04-25T18:46:00Z">
        <w:r w:rsidR="005132D5" w:rsidRPr="005E2E84">
          <w:rPr>
            <w:rFonts w:cs="Calibri"/>
            <w:rPrChange w:id="151" w:author="Mabel Chow" w:date="2022-11-26T08:41:00Z">
              <w:rPr>
                <w:rFonts w:cs="Calibri"/>
                <w:highlight w:val="yellow"/>
              </w:rPr>
            </w:rPrChange>
          </w:rPr>
          <w:t xml:space="preserve"> ASTM A1011/A1011M-18a</w:t>
        </w:r>
      </w:ins>
      <w:r w:rsidRPr="005E2E84">
        <w:t>.</w:t>
      </w:r>
    </w:p>
    <w:p w14:paraId="74D6B984" w14:textId="77777777" w:rsidR="00123C41" w:rsidRPr="005E2E84" w:rsidRDefault="00123C41" w:rsidP="00CA5D5E">
      <w:pPr>
        <w:pStyle w:val="Heading3"/>
        <w:tabs>
          <w:tab w:val="clear" w:pos="1440"/>
          <w:tab w:val="left" w:pos="1418"/>
        </w:tabs>
        <w:ind w:left="1418" w:hanging="709"/>
      </w:pPr>
      <w:r w:rsidRPr="005E2E84">
        <w:t xml:space="preserve">Cold rolled steel sheet: </w:t>
      </w:r>
      <w:r w:rsidR="00CA5D5E" w:rsidRPr="005E2E84">
        <w:t xml:space="preserve"> </w:t>
      </w:r>
      <w:del w:id="152" w:author="Mabel Chow" w:date="2022-04-25T18:46:00Z">
        <w:r w:rsidR="00CA5D5E" w:rsidRPr="005E2E84" w:rsidDel="005132D5">
          <w:rPr>
            <w:rPrChange w:id="153" w:author="Mabel Chow" w:date="2022-11-26T08:41:00Z">
              <w:rPr>
                <w:highlight w:val="yellow"/>
              </w:rPr>
            </w:rPrChange>
          </w:rPr>
          <w:delText>[Consultant to replace withdrawn A570 with appropriate alternate standard if not ASTM A1008/A1008M</w:delText>
        </w:r>
        <w:r w:rsidR="00EC0ED9" w:rsidRPr="005E2E84" w:rsidDel="005132D5">
          <w:rPr>
            <w:rPrChange w:id="154" w:author="Mabel Chow" w:date="2022-11-26T08:41:00Z">
              <w:rPr>
                <w:highlight w:val="yellow"/>
              </w:rPr>
            </w:rPrChange>
          </w:rPr>
          <w:delText>-1</w:delText>
        </w:r>
        <w:r w:rsidR="002216E4" w:rsidRPr="005E2E84" w:rsidDel="005132D5">
          <w:rPr>
            <w:rPrChange w:id="155" w:author="Mabel Chow" w:date="2022-11-26T08:41:00Z">
              <w:rPr>
                <w:highlight w:val="yellow"/>
              </w:rPr>
            </w:rPrChange>
          </w:rPr>
          <w:delText>6</w:delText>
        </w:r>
        <w:r w:rsidR="00CA5D5E" w:rsidRPr="005E2E84" w:rsidDel="005132D5">
          <w:rPr>
            <w:rPrChange w:id="156" w:author="Mabel Chow" w:date="2022-11-26T08:41:00Z">
              <w:rPr>
                <w:highlight w:val="yellow"/>
              </w:rPr>
            </w:rPrChange>
          </w:rPr>
          <w:delText>]</w:delText>
        </w:r>
      </w:del>
      <w:ins w:id="157" w:author="Mabel Chow" w:date="2022-04-25T18:46:00Z">
        <w:r w:rsidR="005132D5" w:rsidRPr="005E2E84">
          <w:rPr>
            <w:rFonts w:cs="Calibri"/>
            <w:rPrChange w:id="158" w:author="Mabel Chow" w:date="2022-11-26T08:41:00Z">
              <w:rPr>
                <w:rFonts w:cs="Calibri"/>
                <w:highlight w:val="yellow"/>
              </w:rPr>
            </w:rPrChange>
          </w:rPr>
          <w:t xml:space="preserve"> ASTM A1008/A1008M-21</w:t>
        </w:r>
      </w:ins>
      <w:r w:rsidRPr="005E2E84">
        <w:t>.</w:t>
      </w:r>
    </w:p>
    <w:p w14:paraId="6C97F955" w14:textId="77777777" w:rsidR="00123C41" w:rsidRPr="00101923" w:rsidRDefault="00123C41" w:rsidP="00F21F69">
      <w:pPr>
        <w:pStyle w:val="Heading3"/>
        <w:tabs>
          <w:tab w:val="clear" w:pos="1440"/>
          <w:tab w:val="left" w:pos="1418"/>
        </w:tabs>
        <w:ind w:left="1418" w:hanging="709"/>
      </w:pPr>
      <w:r w:rsidRPr="00101923">
        <w:t>Steel Pipe: ASTM A53</w:t>
      </w:r>
      <w:r w:rsidR="00772646">
        <w:t>/A53M</w:t>
      </w:r>
      <w:r w:rsidR="00EC0ED9">
        <w:t>-12</w:t>
      </w:r>
      <w:r w:rsidRPr="00101923">
        <w:t xml:space="preserve"> Type S Grade A or ANSI</w:t>
      </w:r>
      <w:r w:rsidR="00CA5D5E">
        <w:t>/ASME</w:t>
      </w:r>
      <w:r w:rsidRPr="00101923">
        <w:t xml:space="preserve"> B36.10</w:t>
      </w:r>
      <w:r w:rsidR="00772646">
        <w:t>M</w:t>
      </w:r>
      <w:r w:rsidR="00EC0ED9">
        <w:t>-2015</w:t>
      </w:r>
      <w:r w:rsidRPr="00101923">
        <w:t>.</w:t>
      </w:r>
    </w:p>
    <w:p w14:paraId="1D451FCD" w14:textId="77777777" w:rsidR="00123C41" w:rsidRPr="00101923" w:rsidRDefault="00123C41" w:rsidP="00F21F69">
      <w:pPr>
        <w:pStyle w:val="Heading3"/>
        <w:tabs>
          <w:tab w:val="clear" w:pos="1440"/>
          <w:tab w:val="left" w:pos="1418"/>
        </w:tabs>
        <w:ind w:left="1418" w:hanging="709"/>
      </w:pPr>
      <w:r w:rsidRPr="00101923">
        <w:t>Neoprene: Premium grade Durometer A 40.</w:t>
      </w:r>
    </w:p>
    <w:p w14:paraId="7FE1C0ED" w14:textId="77777777" w:rsidR="00123C41" w:rsidRPr="00101923" w:rsidRDefault="00123C41" w:rsidP="00F21F69">
      <w:pPr>
        <w:pStyle w:val="Heading3"/>
        <w:tabs>
          <w:tab w:val="clear" w:pos="1440"/>
          <w:tab w:val="left" w:pos="1418"/>
        </w:tabs>
        <w:ind w:left="1418" w:hanging="709"/>
      </w:pPr>
      <w:r w:rsidRPr="00101923">
        <w:t>Fasteners: ASTM F1136</w:t>
      </w:r>
      <w:r w:rsidR="00772646">
        <w:t>/F1136M</w:t>
      </w:r>
      <w:r w:rsidR="00EC0ED9">
        <w:t>-11</w:t>
      </w:r>
      <w:r w:rsidRPr="00101923">
        <w:t>, galvanized.</w:t>
      </w:r>
    </w:p>
    <w:p w14:paraId="12B352EA" w14:textId="77777777" w:rsidR="00123C41" w:rsidRPr="00101923" w:rsidRDefault="00123C41" w:rsidP="00F21F69">
      <w:pPr>
        <w:pStyle w:val="Heading3"/>
        <w:tabs>
          <w:tab w:val="clear" w:pos="1440"/>
          <w:tab w:val="left" w:pos="1418"/>
        </w:tabs>
        <w:spacing w:after="160"/>
        <w:ind w:left="1418" w:hanging="709"/>
      </w:pPr>
      <w:r w:rsidRPr="00101923">
        <w:t xml:space="preserve">Stainless Steel: Alloy 304. </w:t>
      </w:r>
      <w:del w:id="159" w:author="Mabel Chow" w:date="2022-04-25T18:46:00Z">
        <w:r w:rsidRPr="00101923" w:rsidDel="005132D5">
          <w:delText>[A: 316.]</w:delText>
        </w:r>
      </w:del>
    </w:p>
    <w:tbl>
      <w:tblPr>
        <w:tblW w:w="0" w:type="auto"/>
        <w:tblInd w:w="1494" w:type="dxa"/>
        <w:tblLayout w:type="fixed"/>
        <w:tblLook w:val="0000" w:firstRow="0" w:lastRow="0" w:firstColumn="0" w:lastColumn="0" w:noHBand="0" w:noVBand="0"/>
      </w:tblPr>
      <w:tblGrid>
        <w:gridCol w:w="4104"/>
        <w:gridCol w:w="1440"/>
        <w:gridCol w:w="2970"/>
      </w:tblGrid>
      <w:tr w:rsidR="00123C41" w:rsidRPr="00101923" w14:paraId="0066B9ED" w14:textId="77777777" w:rsidTr="00C76F17">
        <w:trPr>
          <w:tblHeader/>
        </w:trPr>
        <w:tc>
          <w:tcPr>
            <w:tcW w:w="4104" w:type="dxa"/>
            <w:tcBorders>
              <w:bottom w:val="single" w:sz="6" w:space="0" w:color="auto"/>
            </w:tcBorders>
          </w:tcPr>
          <w:p w14:paraId="04809694"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Item</w:t>
            </w:r>
          </w:p>
        </w:tc>
        <w:tc>
          <w:tcPr>
            <w:tcW w:w="1440" w:type="dxa"/>
            <w:tcBorders>
              <w:bottom w:val="single" w:sz="6" w:space="0" w:color="auto"/>
            </w:tcBorders>
          </w:tcPr>
          <w:p w14:paraId="541D6EC0"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ASTM</w:t>
            </w:r>
          </w:p>
        </w:tc>
        <w:tc>
          <w:tcPr>
            <w:tcW w:w="2970" w:type="dxa"/>
            <w:tcBorders>
              <w:bottom w:val="single" w:sz="6" w:space="0" w:color="auto"/>
            </w:tcBorders>
          </w:tcPr>
          <w:p w14:paraId="082EA46E"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UN</w:t>
            </w:r>
            <w:r w:rsidR="007C5ACF" w:rsidRPr="00101923">
              <w:rPr>
                <w:rFonts w:cs="Arial"/>
                <w:kern w:val="1"/>
                <w:lang w:val="en-GB"/>
              </w:rPr>
              <w:t>S</w:t>
            </w:r>
            <w:r w:rsidRPr="00101923">
              <w:rPr>
                <w:rFonts w:cs="Arial"/>
                <w:kern w:val="1"/>
                <w:lang w:val="en-GB"/>
              </w:rPr>
              <w:t xml:space="preserve"> Designations</w:t>
            </w:r>
          </w:p>
        </w:tc>
      </w:tr>
      <w:tr w:rsidR="00123C41" w:rsidRPr="00101923" w14:paraId="2B38FC72" w14:textId="77777777" w:rsidTr="00C76F17">
        <w:tc>
          <w:tcPr>
            <w:tcW w:w="4104" w:type="dxa"/>
          </w:tcPr>
          <w:p w14:paraId="7FF761C8"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Structural</w:t>
            </w:r>
          </w:p>
        </w:tc>
        <w:tc>
          <w:tcPr>
            <w:tcW w:w="1440" w:type="dxa"/>
          </w:tcPr>
          <w:p w14:paraId="506F27B3"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A666</w:t>
            </w:r>
            <w:r w:rsidR="001B4B3C">
              <w:rPr>
                <w:rFonts w:cs="Arial"/>
                <w:kern w:val="1"/>
                <w:lang w:val="en-GB"/>
              </w:rPr>
              <w:t>-15</w:t>
            </w:r>
          </w:p>
        </w:tc>
        <w:tc>
          <w:tcPr>
            <w:tcW w:w="2970" w:type="dxa"/>
          </w:tcPr>
          <w:p w14:paraId="5352D16C"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S30400</w:t>
            </w:r>
          </w:p>
        </w:tc>
      </w:tr>
      <w:tr w:rsidR="00123C41" w:rsidRPr="00101923" w14:paraId="1C1E5B94" w14:textId="77777777" w:rsidTr="00C76F17">
        <w:tc>
          <w:tcPr>
            <w:tcW w:w="4104" w:type="dxa"/>
          </w:tcPr>
          <w:p w14:paraId="44395D95"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Architectural</w:t>
            </w:r>
          </w:p>
        </w:tc>
        <w:tc>
          <w:tcPr>
            <w:tcW w:w="1440" w:type="dxa"/>
          </w:tcPr>
          <w:p w14:paraId="67C7F17F"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A666</w:t>
            </w:r>
            <w:r w:rsidR="001B4B3C">
              <w:rPr>
                <w:rFonts w:cs="Arial"/>
                <w:kern w:val="1"/>
                <w:lang w:val="en-GB"/>
              </w:rPr>
              <w:t>-15</w:t>
            </w:r>
          </w:p>
        </w:tc>
        <w:tc>
          <w:tcPr>
            <w:tcW w:w="2970" w:type="dxa"/>
          </w:tcPr>
          <w:p w14:paraId="7C888334"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S30400 or S31600</w:t>
            </w:r>
          </w:p>
        </w:tc>
      </w:tr>
      <w:tr w:rsidR="00123C41" w:rsidRPr="00101923" w14:paraId="1CF0DB31" w14:textId="77777777" w:rsidTr="00C76F17">
        <w:tc>
          <w:tcPr>
            <w:tcW w:w="4104" w:type="dxa"/>
          </w:tcPr>
          <w:p w14:paraId="53ABEFA4"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Plates, Sheets and Strips</w:t>
            </w:r>
          </w:p>
        </w:tc>
        <w:tc>
          <w:tcPr>
            <w:tcW w:w="1440" w:type="dxa"/>
          </w:tcPr>
          <w:p w14:paraId="06154D3C" w14:textId="77777777" w:rsidR="00123C41" w:rsidRPr="00101923" w:rsidRDefault="0096329C" w:rsidP="0096329C">
            <w:pPr>
              <w:keepLines/>
              <w:tabs>
                <w:tab w:val="left" w:pos="2160"/>
                <w:tab w:val="left" w:pos="2880"/>
                <w:tab w:val="left" w:pos="6768"/>
              </w:tabs>
              <w:suppressAutoHyphens/>
              <w:ind w:right="18"/>
              <w:rPr>
                <w:rFonts w:cs="Arial"/>
                <w:kern w:val="1"/>
                <w:lang w:val="en-GB"/>
              </w:rPr>
            </w:pPr>
            <w:r>
              <w:rPr>
                <w:rFonts w:cs="Arial"/>
                <w:kern w:val="1"/>
                <w:lang w:val="en-GB"/>
              </w:rPr>
              <w:t>*</w:t>
            </w:r>
          </w:p>
        </w:tc>
        <w:tc>
          <w:tcPr>
            <w:tcW w:w="2970" w:type="dxa"/>
          </w:tcPr>
          <w:p w14:paraId="7A40A46D"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S30400 or S30403</w:t>
            </w:r>
          </w:p>
        </w:tc>
      </w:tr>
      <w:tr w:rsidR="00123C41" w:rsidRPr="00101923" w14:paraId="7AB09D1B" w14:textId="77777777" w:rsidTr="00C76F17">
        <w:tc>
          <w:tcPr>
            <w:tcW w:w="4104" w:type="dxa"/>
          </w:tcPr>
          <w:p w14:paraId="5F15A85D"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1440" w:type="dxa"/>
          </w:tcPr>
          <w:p w14:paraId="5CE8CF26"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2970" w:type="dxa"/>
          </w:tcPr>
          <w:p w14:paraId="6A5FDD10"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r>
      <w:tr w:rsidR="00123C41" w:rsidRPr="00101923" w14:paraId="619B25AA" w14:textId="77777777" w:rsidTr="00C76F17">
        <w:tc>
          <w:tcPr>
            <w:tcW w:w="4104" w:type="dxa"/>
          </w:tcPr>
          <w:p w14:paraId="6487FD08"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1440" w:type="dxa"/>
          </w:tcPr>
          <w:p w14:paraId="50030F38"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2970" w:type="dxa"/>
          </w:tcPr>
          <w:p w14:paraId="206BC617"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u w:val="single"/>
                <w:lang w:val="en-GB"/>
              </w:rPr>
              <w:t>Grade</w:t>
            </w:r>
          </w:p>
        </w:tc>
      </w:tr>
      <w:tr w:rsidR="00123C41" w:rsidRPr="00101923" w14:paraId="3B926C90" w14:textId="77777777" w:rsidTr="00C76F17">
        <w:tc>
          <w:tcPr>
            <w:tcW w:w="4104" w:type="dxa"/>
          </w:tcPr>
          <w:p w14:paraId="1800C546"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Fasteners</w:t>
            </w:r>
          </w:p>
        </w:tc>
        <w:tc>
          <w:tcPr>
            <w:tcW w:w="1440" w:type="dxa"/>
          </w:tcPr>
          <w:p w14:paraId="709CD216" w14:textId="77777777" w:rsidR="00123C41" w:rsidRPr="00101923" w:rsidRDefault="001B4B3C" w:rsidP="001B4B3C">
            <w:pPr>
              <w:keepLines/>
              <w:tabs>
                <w:tab w:val="left" w:pos="2160"/>
                <w:tab w:val="left" w:pos="2880"/>
                <w:tab w:val="left" w:pos="6768"/>
              </w:tabs>
              <w:suppressAutoHyphens/>
              <w:ind w:right="18"/>
              <w:rPr>
                <w:rFonts w:cs="Arial"/>
                <w:kern w:val="1"/>
                <w:lang w:val="en-GB"/>
              </w:rPr>
            </w:pPr>
            <w:r>
              <w:rPr>
                <w:rFonts w:cs="Arial"/>
                <w:kern w:val="1"/>
                <w:lang w:val="en-GB"/>
              </w:rPr>
              <w:t>*</w:t>
            </w:r>
            <w:r w:rsidR="00123C41" w:rsidRPr="00101923">
              <w:rPr>
                <w:rFonts w:cs="Arial"/>
                <w:kern w:val="1"/>
                <w:lang w:val="en-GB"/>
              </w:rPr>
              <w:t>, F1136</w:t>
            </w:r>
            <w:r>
              <w:rPr>
                <w:rFonts w:cs="Arial"/>
                <w:kern w:val="1"/>
                <w:lang w:val="en-GB"/>
              </w:rPr>
              <w:t>-11</w:t>
            </w:r>
            <w:r w:rsidR="00123C41" w:rsidRPr="00101923">
              <w:rPr>
                <w:rFonts w:cs="Arial"/>
                <w:kern w:val="1"/>
                <w:lang w:val="en-GB"/>
              </w:rPr>
              <w:t>,</w:t>
            </w:r>
          </w:p>
        </w:tc>
        <w:tc>
          <w:tcPr>
            <w:tcW w:w="2970" w:type="dxa"/>
          </w:tcPr>
          <w:p w14:paraId="4B349705"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B8A</w:t>
            </w:r>
          </w:p>
        </w:tc>
      </w:tr>
      <w:tr w:rsidR="00123C41" w:rsidRPr="00101923" w14:paraId="0CFD27E0" w14:textId="77777777" w:rsidTr="00C76F17">
        <w:tc>
          <w:tcPr>
            <w:tcW w:w="4104" w:type="dxa"/>
          </w:tcPr>
          <w:p w14:paraId="7B5BB0AB"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1440" w:type="dxa"/>
          </w:tcPr>
          <w:p w14:paraId="07958098" w14:textId="77777777" w:rsidR="00123C41" w:rsidRPr="00101923" w:rsidRDefault="00123C41" w:rsidP="00193F32">
            <w:pPr>
              <w:keepLines/>
              <w:tabs>
                <w:tab w:val="left" w:pos="2160"/>
                <w:tab w:val="left" w:pos="2880"/>
                <w:tab w:val="left" w:pos="6768"/>
              </w:tabs>
              <w:suppressAutoHyphens/>
              <w:ind w:right="18"/>
              <w:rPr>
                <w:rFonts w:cs="Arial"/>
                <w:kern w:val="1"/>
                <w:lang w:val="en-GB"/>
              </w:rPr>
            </w:pPr>
            <w:r w:rsidRPr="00101923">
              <w:rPr>
                <w:rFonts w:cs="Arial"/>
                <w:kern w:val="1"/>
                <w:lang w:val="en-GB"/>
              </w:rPr>
              <w:t>A193</w:t>
            </w:r>
            <w:r w:rsidR="001B4B3C">
              <w:rPr>
                <w:rFonts w:cs="Arial"/>
                <w:kern w:val="1"/>
                <w:lang w:val="en-GB"/>
              </w:rPr>
              <w:t>-1</w:t>
            </w:r>
            <w:r w:rsidR="00193F32">
              <w:rPr>
                <w:rFonts w:cs="Arial"/>
                <w:kern w:val="1"/>
                <w:lang w:val="en-GB"/>
              </w:rPr>
              <w:t>6</w:t>
            </w:r>
            <w:r w:rsidRPr="00101923">
              <w:rPr>
                <w:rFonts w:cs="Arial"/>
                <w:kern w:val="1"/>
                <w:lang w:val="en-GB"/>
              </w:rPr>
              <w:t>, A194</w:t>
            </w:r>
            <w:r w:rsidR="001B4B3C">
              <w:rPr>
                <w:rFonts w:cs="Arial"/>
                <w:kern w:val="1"/>
                <w:lang w:val="en-GB"/>
              </w:rPr>
              <w:t>-1</w:t>
            </w:r>
            <w:r w:rsidR="00193F32">
              <w:rPr>
                <w:rFonts w:cs="Arial"/>
                <w:kern w:val="1"/>
                <w:lang w:val="en-GB"/>
              </w:rPr>
              <w:t>6a</w:t>
            </w:r>
          </w:p>
        </w:tc>
        <w:tc>
          <w:tcPr>
            <w:tcW w:w="2970" w:type="dxa"/>
          </w:tcPr>
          <w:p w14:paraId="0D72ED10"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r>
      <w:tr w:rsidR="00123C41" w:rsidRPr="00101923" w14:paraId="5F3132D2" w14:textId="77777777" w:rsidTr="00C76F17">
        <w:tc>
          <w:tcPr>
            <w:tcW w:w="4104" w:type="dxa"/>
          </w:tcPr>
          <w:p w14:paraId="66EF8487"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Castings</w:t>
            </w:r>
          </w:p>
        </w:tc>
        <w:tc>
          <w:tcPr>
            <w:tcW w:w="1440" w:type="dxa"/>
          </w:tcPr>
          <w:p w14:paraId="0DBC2C2D"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A743</w:t>
            </w:r>
            <w:r w:rsidR="001B4B3C">
              <w:rPr>
                <w:rFonts w:cs="Arial"/>
                <w:kern w:val="1"/>
                <w:lang w:val="en-GB"/>
              </w:rPr>
              <w:t>-13ae1</w:t>
            </w:r>
          </w:p>
        </w:tc>
        <w:tc>
          <w:tcPr>
            <w:tcW w:w="2970" w:type="dxa"/>
          </w:tcPr>
          <w:p w14:paraId="06F77ADD"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CF-8M</w:t>
            </w:r>
          </w:p>
        </w:tc>
      </w:tr>
      <w:tr w:rsidR="00123C41" w:rsidRPr="00101923" w14:paraId="7304CEE1" w14:textId="77777777" w:rsidTr="00C76F17">
        <w:tc>
          <w:tcPr>
            <w:tcW w:w="4104" w:type="dxa"/>
          </w:tcPr>
          <w:p w14:paraId="7D778784"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Tubing</w:t>
            </w:r>
          </w:p>
        </w:tc>
        <w:tc>
          <w:tcPr>
            <w:tcW w:w="1440" w:type="dxa"/>
          </w:tcPr>
          <w:p w14:paraId="6D96BC00" w14:textId="77777777" w:rsidR="00123C41" w:rsidRPr="00101923" w:rsidRDefault="00123C41" w:rsidP="002216E4">
            <w:pPr>
              <w:keepLines/>
              <w:tabs>
                <w:tab w:val="left" w:pos="2160"/>
                <w:tab w:val="left" w:pos="2880"/>
                <w:tab w:val="left" w:pos="6768"/>
              </w:tabs>
              <w:suppressAutoHyphens/>
              <w:ind w:right="18"/>
              <w:rPr>
                <w:rFonts w:cs="Arial"/>
                <w:kern w:val="1"/>
                <w:lang w:val="en-GB"/>
              </w:rPr>
            </w:pPr>
            <w:r w:rsidRPr="00101923">
              <w:rPr>
                <w:rFonts w:cs="Arial"/>
                <w:kern w:val="1"/>
                <w:lang w:val="en-GB"/>
              </w:rPr>
              <w:t>A511</w:t>
            </w:r>
            <w:r w:rsidR="001B4B3C">
              <w:rPr>
                <w:rFonts w:cs="Arial"/>
                <w:kern w:val="1"/>
                <w:lang w:val="en-GB"/>
              </w:rPr>
              <w:t>-1</w:t>
            </w:r>
            <w:r w:rsidR="002216E4">
              <w:rPr>
                <w:rFonts w:cs="Arial"/>
                <w:kern w:val="1"/>
                <w:lang w:val="en-GB"/>
              </w:rPr>
              <w:t>6</w:t>
            </w:r>
          </w:p>
        </w:tc>
        <w:tc>
          <w:tcPr>
            <w:tcW w:w="2970" w:type="dxa"/>
          </w:tcPr>
          <w:p w14:paraId="4AB73F50"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MT-304 or</w:t>
            </w:r>
          </w:p>
        </w:tc>
      </w:tr>
      <w:tr w:rsidR="00123C41" w:rsidRPr="00101923" w14:paraId="62D46889" w14:textId="77777777" w:rsidTr="00C76F17">
        <w:tc>
          <w:tcPr>
            <w:tcW w:w="4104" w:type="dxa"/>
          </w:tcPr>
          <w:p w14:paraId="1A818062"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1440" w:type="dxa"/>
          </w:tcPr>
          <w:p w14:paraId="7526DFC7" w14:textId="77777777" w:rsidR="00123C41" w:rsidRPr="00101923" w:rsidRDefault="00123C41" w:rsidP="002216E4">
            <w:pPr>
              <w:keepLines/>
              <w:tabs>
                <w:tab w:val="left" w:pos="2160"/>
                <w:tab w:val="left" w:pos="2880"/>
                <w:tab w:val="left" w:pos="6768"/>
              </w:tabs>
              <w:suppressAutoHyphens/>
              <w:ind w:right="18"/>
              <w:rPr>
                <w:rFonts w:cs="Arial"/>
                <w:kern w:val="1"/>
                <w:lang w:val="en-GB"/>
              </w:rPr>
            </w:pPr>
            <w:r w:rsidRPr="00101923">
              <w:rPr>
                <w:rFonts w:cs="Arial"/>
                <w:kern w:val="1"/>
                <w:lang w:val="en-GB"/>
              </w:rPr>
              <w:t>A511</w:t>
            </w:r>
            <w:r w:rsidR="001B4B3C">
              <w:rPr>
                <w:rFonts w:cs="Arial"/>
                <w:kern w:val="1"/>
                <w:lang w:val="en-GB"/>
              </w:rPr>
              <w:t>-1</w:t>
            </w:r>
            <w:r w:rsidR="002216E4">
              <w:rPr>
                <w:rFonts w:cs="Arial"/>
                <w:kern w:val="1"/>
                <w:lang w:val="en-GB"/>
              </w:rPr>
              <w:t>6</w:t>
            </w:r>
          </w:p>
        </w:tc>
        <w:tc>
          <w:tcPr>
            <w:tcW w:w="2970" w:type="dxa"/>
          </w:tcPr>
          <w:p w14:paraId="6F63CDA0"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r w:rsidRPr="00101923">
              <w:rPr>
                <w:rFonts w:cs="Arial"/>
                <w:kern w:val="1"/>
                <w:lang w:val="en-GB"/>
              </w:rPr>
              <w:t>MT304L</w:t>
            </w:r>
          </w:p>
        </w:tc>
      </w:tr>
      <w:tr w:rsidR="00123C41" w:rsidRPr="00101923" w14:paraId="07806D6C" w14:textId="77777777" w:rsidTr="00C76F17">
        <w:tc>
          <w:tcPr>
            <w:tcW w:w="4104" w:type="dxa"/>
          </w:tcPr>
          <w:p w14:paraId="09BB41E4"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1440" w:type="dxa"/>
          </w:tcPr>
          <w:p w14:paraId="6FDB6D71"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c>
          <w:tcPr>
            <w:tcW w:w="2970" w:type="dxa"/>
          </w:tcPr>
          <w:p w14:paraId="500268EF" w14:textId="77777777" w:rsidR="00123C41" w:rsidRPr="00101923" w:rsidRDefault="00123C41" w:rsidP="00567F93">
            <w:pPr>
              <w:keepLines/>
              <w:tabs>
                <w:tab w:val="left" w:pos="2160"/>
                <w:tab w:val="left" w:pos="2880"/>
                <w:tab w:val="left" w:pos="6768"/>
              </w:tabs>
              <w:suppressAutoHyphens/>
              <w:ind w:right="18"/>
              <w:rPr>
                <w:rFonts w:cs="Arial"/>
                <w:kern w:val="1"/>
                <w:lang w:val="en-GB"/>
              </w:rPr>
            </w:pPr>
          </w:p>
        </w:tc>
      </w:tr>
    </w:tbl>
    <w:p w14:paraId="64F27E7B" w14:textId="77777777" w:rsidR="00123C41" w:rsidRPr="00101923" w:rsidRDefault="00123C41">
      <w:pPr>
        <w:pStyle w:val="Heading3"/>
        <w:spacing w:after="80"/>
      </w:pPr>
      <w:r w:rsidRPr="00101923">
        <w:t>Aluminum:</w:t>
      </w:r>
    </w:p>
    <w:tbl>
      <w:tblPr>
        <w:tblW w:w="0" w:type="auto"/>
        <w:tblInd w:w="1426" w:type="dxa"/>
        <w:tblLayout w:type="fixed"/>
        <w:tblLook w:val="0000" w:firstRow="0" w:lastRow="0" w:firstColumn="0" w:lastColumn="0" w:noHBand="0" w:noVBand="0"/>
      </w:tblPr>
      <w:tblGrid>
        <w:gridCol w:w="4172"/>
        <w:gridCol w:w="1260"/>
        <w:gridCol w:w="3150"/>
      </w:tblGrid>
      <w:tr w:rsidR="00123C41" w:rsidRPr="00101923" w14:paraId="7110A8EF" w14:textId="77777777" w:rsidTr="00C76F17">
        <w:tc>
          <w:tcPr>
            <w:tcW w:w="4172" w:type="dxa"/>
            <w:tcBorders>
              <w:bottom w:val="single" w:sz="6" w:space="0" w:color="auto"/>
            </w:tcBorders>
          </w:tcPr>
          <w:p w14:paraId="45EB2201"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Item</w:t>
            </w:r>
          </w:p>
        </w:tc>
        <w:tc>
          <w:tcPr>
            <w:tcW w:w="1260" w:type="dxa"/>
            <w:tcBorders>
              <w:bottom w:val="single" w:sz="6" w:space="0" w:color="auto"/>
            </w:tcBorders>
          </w:tcPr>
          <w:p w14:paraId="68845ABA"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ASTM</w:t>
            </w:r>
          </w:p>
        </w:tc>
        <w:tc>
          <w:tcPr>
            <w:tcW w:w="3150" w:type="dxa"/>
            <w:tcBorders>
              <w:bottom w:val="single" w:sz="6" w:space="0" w:color="auto"/>
            </w:tcBorders>
          </w:tcPr>
          <w:p w14:paraId="38996DA8"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UN</w:t>
            </w:r>
            <w:r w:rsidR="007C5ACF" w:rsidRPr="00101923">
              <w:rPr>
                <w:rFonts w:cs="Arial"/>
                <w:kern w:val="1"/>
                <w:lang w:val="en-GB"/>
              </w:rPr>
              <w:t>S</w:t>
            </w:r>
            <w:r w:rsidRPr="00101923">
              <w:rPr>
                <w:rFonts w:cs="Arial"/>
                <w:kern w:val="1"/>
                <w:lang w:val="en-GB"/>
              </w:rPr>
              <w:t xml:space="preserve"> Designations</w:t>
            </w:r>
          </w:p>
        </w:tc>
      </w:tr>
      <w:tr w:rsidR="00123C41" w:rsidRPr="00101923" w14:paraId="02E5C24D" w14:textId="77777777" w:rsidTr="00C76F17">
        <w:tc>
          <w:tcPr>
            <w:tcW w:w="4172" w:type="dxa"/>
          </w:tcPr>
          <w:p w14:paraId="272DD009" w14:textId="77777777" w:rsidR="00123C41" w:rsidRPr="00101923" w:rsidRDefault="00123C41" w:rsidP="00C76F17">
            <w:pPr>
              <w:keepLines/>
              <w:tabs>
                <w:tab w:val="left" w:pos="2160"/>
                <w:tab w:val="left" w:pos="2880"/>
                <w:tab w:val="left" w:pos="6768"/>
              </w:tabs>
              <w:suppressAutoHyphens/>
              <w:rPr>
                <w:rFonts w:cs="Arial"/>
                <w:kern w:val="1"/>
                <w:lang w:val="en-GB"/>
              </w:rPr>
            </w:pPr>
            <w:r w:rsidRPr="00101923">
              <w:rPr>
                <w:rFonts w:cs="Arial"/>
                <w:kern w:val="1"/>
                <w:lang w:val="en-GB"/>
              </w:rPr>
              <w:t>Extruded Shapes</w:t>
            </w:r>
            <w:r w:rsidR="00C76F17" w:rsidRPr="00101923">
              <w:rPr>
                <w:rFonts w:cs="Arial"/>
                <w:kern w:val="1"/>
                <w:lang w:val="en-GB"/>
              </w:rPr>
              <w:t xml:space="preserve"> </w:t>
            </w:r>
            <w:r w:rsidRPr="00101923">
              <w:rPr>
                <w:rFonts w:cs="Arial"/>
                <w:kern w:val="1"/>
                <w:lang w:val="en-GB"/>
              </w:rPr>
              <w:t>- Structural</w:t>
            </w:r>
          </w:p>
        </w:tc>
        <w:tc>
          <w:tcPr>
            <w:tcW w:w="1260" w:type="dxa"/>
          </w:tcPr>
          <w:p w14:paraId="2392C2D0" w14:textId="77777777" w:rsidR="00123C41" w:rsidRPr="00101923" w:rsidRDefault="00123C41" w:rsidP="00550021">
            <w:pPr>
              <w:keepLines/>
              <w:tabs>
                <w:tab w:val="left" w:pos="2160"/>
                <w:tab w:val="left" w:pos="2880"/>
                <w:tab w:val="left" w:pos="6768"/>
              </w:tabs>
              <w:suppressAutoHyphens/>
              <w:rPr>
                <w:rFonts w:cs="Arial"/>
                <w:kern w:val="1"/>
                <w:lang w:val="en-GB"/>
              </w:rPr>
            </w:pPr>
            <w:r w:rsidRPr="00101923">
              <w:rPr>
                <w:rFonts w:cs="Arial"/>
                <w:kern w:val="1"/>
                <w:lang w:val="en-GB"/>
              </w:rPr>
              <w:t>B211</w:t>
            </w:r>
            <w:r w:rsidR="00550021">
              <w:rPr>
                <w:rFonts w:cs="Arial"/>
                <w:kern w:val="1"/>
                <w:lang w:val="en-GB"/>
              </w:rPr>
              <w:t>-12e1</w:t>
            </w:r>
          </w:p>
        </w:tc>
        <w:tc>
          <w:tcPr>
            <w:tcW w:w="3150" w:type="dxa"/>
          </w:tcPr>
          <w:p w14:paraId="50485B5C"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A96351-T6</w:t>
            </w:r>
          </w:p>
        </w:tc>
      </w:tr>
      <w:tr w:rsidR="00123C41" w:rsidRPr="00101923" w14:paraId="285A4DA9" w14:textId="77777777" w:rsidTr="00C76F17">
        <w:tc>
          <w:tcPr>
            <w:tcW w:w="4172" w:type="dxa"/>
          </w:tcPr>
          <w:p w14:paraId="435BAA56" w14:textId="77777777" w:rsidR="00123C41" w:rsidRPr="00101923" w:rsidRDefault="00123C41" w:rsidP="00C76F17">
            <w:pPr>
              <w:keepLines/>
              <w:tabs>
                <w:tab w:val="left" w:pos="2160"/>
                <w:tab w:val="left" w:pos="2880"/>
                <w:tab w:val="left" w:pos="6768"/>
              </w:tabs>
              <w:suppressAutoHyphens/>
              <w:rPr>
                <w:rFonts w:cs="Arial"/>
                <w:kern w:val="1"/>
                <w:lang w:val="en-GB"/>
              </w:rPr>
            </w:pPr>
            <w:r w:rsidRPr="00101923">
              <w:rPr>
                <w:rFonts w:cs="Arial"/>
                <w:kern w:val="1"/>
                <w:lang w:val="en-GB"/>
              </w:rPr>
              <w:t>Extruded Shapes</w:t>
            </w:r>
            <w:r w:rsidR="00C76F17" w:rsidRPr="00101923">
              <w:rPr>
                <w:rFonts w:cs="Arial"/>
                <w:kern w:val="1"/>
                <w:lang w:val="en-GB"/>
              </w:rPr>
              <w:t xml:space="preserve"> </w:t>
            </w:r>
            <w:r w:rsidRPr="00101923">
              <w:rPr>
                <w:rFonts w:cs="Arial"/>
                <w:kern w:val="1"/>
                <w:lang w:val="en-GB"/>
              </w:rPr>
              <w:t>- Architectural</w:t>
            </w:r>
          </w:p>
        </w:tc>
        <w:tc>
          <w:tcPr>
            <w:tcW w:w="1260" w:type="dxa"/>
          </w:tcPr>
          <w:p w14:paraId="2EA27F16" w14:textId="77777777" w:rsidR="00123C41" w:rsidRPr="00101923" w:rsidRDefault="00123C41" w:rsidP="00550021">
            <w:pPr>
              <w:keepLines/>
              <w:tabs>
                <w:tab w:val="left" w:pos="2160"/>
                <w:tab w:val="left" w:pos="2880"/>
                <w:tab w:val="left" w:pos="6768"/>
              </w:tabs>
              <w:suppressAutoHyphens/>
              <w:rPr>
                <w:rFonts w:cs="Arial"/>
                <w:kern w:val="1"/>
                <w:lang w:val="en-GB"/>
              </w:rPr>
            </w:pPr>
            <w:r w:rsidRPr="00101923">
              <w:rPr>
                <w:rFonts w:cs="Arial"/>
                <w:kern w:val="1"/>
                <w:lang w:val="en-GB"/>
              </w:rPr>
              <w:t>B221</w:t>
            </w:r>
            <w:r w:rsidR="00550021">
              <w:rPr>
                <w:rFonts w:cs="Arial"/>
                <w:kern w:val="1"/>
                <w:lang w:val="en-GB"/>
              </w:rPr>
              <w:t>-12e1</w:t>
            </w:r>
          </w:p>
        </w:tc>
        <w:tc>
          <w:tcPr>
            <w:tcW w:w="3150" w:type="dxa"/>
          </w:tcPr>
          <w:p w14:paraId="2AF2314E"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A96063-T6</w:t>
            </w:r>
          </w:p>
        </w:tc>
      </w:tr>
      <w:tr w:rsidR="00123C41" w:rsidRPr="00101923" w14:paraId="557DBDA6" w14:textId="77777777" w:rsidTr="00C76F17">
        <w:tc>
          <w:tcPr>
            <w:tcW w:w="4172" w:type="dxa"/>
          </w:tcPr>
          <w:p w14:paraId="2B621B72"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Smooth Plates and Sheets</w:t>
            </w:r>
          </w:p>
        </w:tc>
        <w:tc>
          <w:tcPr>
            <w:tcW w:w="1260" w:type="dxa"/>
          </w:tcPr>
          <w:p w14:paraId="6DC3B017" w14:textId="77777777" w:rsidR="00123C41" w:rsidRPr="00101923" w:rsidRDefault="00123C41" w:rsidP="00550021">
            <w:pPr>
              <w:keepLines/>
              <w:tabs>
                <w:tab w:val="left" w:pos="2160"/>
                <w:tab w:val="left" w:pos="2880"/>
                <w:tab w:val="left" w:pos="6768"/>
              </w:tabs>
              <w:suppressAutoHyphens/>
              <w:rPr>
                <w:rFonts w:cs="Arial"/>
                <w:kern w:val="1"/>
                <w:lang w:val="en-GB"/>
              </w:rPr>
            </w:pPr>
            <w:r w:rsidRPr="00101923">
              <w:rPr>
                <w:rFonts w:cs="Arial"/>
                <w:kern w:val="1"/>
                <w:lang w:val="en-GB"/>
              </w:rPr>
              <w:t>B209</w:t>
            </w:r>
            <w:r w:rsidR="00550021">
              <w:rPr>
                <w:rFonts w:cs="Arial"/>
                <w:kern w:val="1"/>
                <w:lang w:val="en-GB"/>
              </w:rPr>
              <w:t>-14</w:t>
            </w:r>
          </w:p>
        </w:tc>
        <w:tc>
          <w:tcPr>
            <w:tcW w:w="3150" w:type="dxa"/>
          </w:tcPr>
          <w:p w14:paraId="07474DBB"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A93003-H16</w:t>
            </w:r>
          </w:p>
        </w:tc>
      </w:tr>
      <w:tr w:rsidR="00123C41" w:rsidRPr="00101923" w14:paraId="3A9966C5" w14:textId="77777777" w:rsidTr="00C76F17">
        <w:tc>
          <w:tcPr>
            <w:tcW w:w="4172" w:type="dxa"/>
          </w:tcPr>
          <w:p w14:paraId="53E1646B"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Checkered or Tread Plates</w:t>
            </w:r>
          </w:p>
        </w:tc>
        <w:tc>
          <w:tcPr>
            <w:tcW w:w="1260" w:type="dxa"/>
          </w:tcPr>
          <w:p w14:paraId="08D631EB" w14:textId="77777777" w:rsidR="00123C41" w:rsidRPr="00101923" w:rsidRDefault="00123C41" w:rsidP="000E3BE2">
            <w:pPr>
              <w:keepLines/>
              <w:tabs>
                <w:tab w:val="left" w:pos="2160"/>
                <w:tab w:val="left" w:pos="2880"/>
                <w:tab w:val="left" w:pos="6768"/>
              </w:tabs>
              <w:suppressAutoHyphens/>
              <w:rPr>
                <w:rFonts w:cs="Arial"/>
                <w:kern w:val="1"/>
                <w:lang w:val="en-GB"/>
              </w:rPr>
            </w:pPr>
            <w:r w:rsidRPr="00101923">
              <w:rPr>
                <w:rFonts w:cs="Arial"/>
                <w:kern w:val="1"/>
                <w:lang w:val="en-GB"/>
              </w:rPr>
              <w:t>B632M</w:t>
            </w:r>
            <w:r w:rsidR="00550021">
              <w:rPr>
                <w:rFonts w:cs="Arial"/>
                <w:kern w:val="1"/>
                <w:lang w:val="en-GB"/>
              </w:rPr>
              <w:t>-</w:t>
            </w:r>
            <w:r w:rsidR="000E3BE2">
              <w:rPr>
                <w:rFonts w:cs="Arial"/>
                <w:kern w:val="1"/>
                <w:lang w:val="en-GB"/>
              </w:rPr>
              <w:t>15</w:t>
            </w:r>
          </w:p>
        </w:tc>
        <w:tc>
          <w:tcPr>
            <w:tcW w:w="3150" w:type="dxa"/>
          </w:tcPr>
          <w:p w14:paraId="1C45BE12"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44903622" w14:textId="77777777" w:rsidTr="00C76F17">
        <w:tc>
          <w:tcPr>
            <w:tcW w:w="4172" w:type="dxa"/>
          </w:tcPr>
          <w:p w14:paraId="2A08702E"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Gratings</w:t>
            </w:r>
          </w:p>
        </w:tc>
        <w:tc>
          <w:tcPr>
            <w:tcW w:w="1260" w:type="dxa"/>
          </w:tcPr>
          <w:p w14:paraId="20C45BAC" w14:textId="77777777" w:rsidR="00123C41" w:rsidRPr="00101923" w:rsidRDefault="00123C41" w:rsidP="00550021">
            <w:pPr>
              <w:keepLines/>
              <w:tabs>
                <w:tab w:val="left" w:pos="2160"/>
                <w:tab w:val="left" w:pos="2880"/>
                <w:tab w:val="left" w:pos="6768"/>
              </w:tabs>
              <w:suppressAutoHyphens/>
              <w:rPr>
                <w:rFonts w:cs="Arial"/>
                <w:kern w:val="1"/>
                <w:lang w:val="en-GB"/>
              </w:rPr>
            </w:pPr>
            <w:r w:rsidRPr="00101923">
              <w:rPr>
                <w:rFonts w:cs="Arial"/>
                <w:kern w:val="1"/>
                <w:lang w:val="en-GB"/>
              </w:rPr>
              <w:t>B221</w:t>
            </w:r>
            <w:r w:rsidR="00550021">
              <w:rPr>
                <w:rFonts w:cs="Arial"/>
                <w:kern w:val="1"/>
                <w:lang w:val="en-GB"/>
              </w:rPr>
              <w:t>-14</w:t>
            </w:r>
          </w:p>
        </w:tc>
        <w:tc>
          <w:tcPr>
            <w:tcW w:w="3150" w:type="dxa"/>
          </w:tcPr>
          <w:p w14:paraId="27FD897D"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1BAB1CF7" w14:textId="77777777" w:rsidTr="00C76F17">
        <w:tc>
          <w:tcPr>
            <w:tcW w:w="4172" w:type="dxa"/>
          </w:tcPr>
          <w:p w14:paraId="6B799941"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Rivets</w:t>
            </w:r>
          </w:p>
        </w:tc>
        <w:tc>
          <w:tcPr>
            <w:tcW w:w="1260" w:type="dxa"/>
          </w:tcPr>
          <w:p w14:paraId="32F949D3" w14:textId="77777777" w:rsidR="00123C41" w:rsidRPr="00101923" w:rsidRDefault="00123C41" w:rsidP="000E3BE2">
            <w:pPr>
              <w:keepLines/>
              <w:tabs>
                <w:tab w:val="left" w:pos="2160"/>
                <w:tab w:val="left" w:pos="2880"/>
                <w:tab w:val="left" w:pos="6768"/>
              </w:tabs>
              <w:suppressAutoHyphens/>
              <w:rPr>
                <w:rFonts w:cs="Arial"/>
                <w:kern w:val="1"/>
                <w:lang w:val="en-GB"/>
              </w:rPr>
            </w:pPr>
            <w:r w:rsidRPr="00101923">
              <w:rPr>
                <w:rFonts w:cs="Arial"/>
                <w:kern w:val="1"/>
                <w:lang w:val="en-GB"/>
              </w:rPr>
              <w:t>B316</w:t>
            </w:r>
            <w:r w:rsidR="00550021">
              <w:rPr>
                <w:rFonts w:cs="Arial"/>
                <w:kern w:val="1"/>
                <w:lang w:val="en-GB"/>
              </w:rPr>
              <w:t>M-1</w:t>
            </w:r>
            <w:r w:rsidR="000E3BE2">
              <w:rPr>
                <w:rFonts w:cs="Arial"/>
                <w:kern w:val="1"/>
                <w:lang w:val="en-GB"/>
              </w:rPr>
              <w:t>5</w:t>
            </w:r>
          </w:p>
        </w:tc>
        <w:tc>
          <w:tcPr>
            <w:tcW w:w="3150" w:type="dxa"/>
          </w:tcPr>
          <w:p w14:paraId="2091FD32" w14:textId="77777777" w:rsidR="00123C41" w:rsidRPr="00101923" w:rsidRDefault="00123C41">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62B71F07" w14:textId="77777777" w:rsidTr="00C76F17">
        <w:tc>
          <w:tcPr>
            <w:tcW w:w="4172" w:type="dxa"/>
          </w:tcPr>
          <w:p w14:paraId="0E82F33F"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Castings</w:t>
            </w:r>
          </w:p>
        </w:tc>
        <w:tc>
          <w:tcPr>
            <w:tcW w:w="1260" w:type="dxa"/>
          </w:tcPr>
          <w:p w14:paraId="50BA5E40"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B26</w:t>
            </w:r>
            <w:r w:rsidR="00550021">
              <w:rPr>
                <w:rFonts w:cs="Arial"/>
                <w:kern w:val="1"/>
                <w:lang w:val="en-GB"/>
              </w:rPr>
              <w:t>M-14e1</w:t>
            </w:r>
          </w:p>
        </w:tc>
        <w:tc>
          <w:tcPr>
            <w:tcW w:w="3150" w:type="dxa"/>
          </w:tcPr>
          <w:p w14:paraId="18BE9717" w14:textId="77777777" w:rsidR="00123C41" w:rsidRPr="00101923" w:rsidRDefault="00123C41" w:rsidP="00C76F17">
            <w:pPr>
              <w:keepLines/>
              <w:tabs>
                <w:tab w:val="left" w:pos="2160"/>
                <w:tab w:val="left" w:pos="2880"/>
                <w:tab w:val="left" w:pos="6768"/>
              </w:tabs>
              <w:suppressAutoHyphens/>
              <w:rPr>
                <w:rFonts w:cs="Arial"/>
                <w:kern w:val="1"/>
                <w:lang w:val="en-GB"/>
              </w:rPr>
            </w:pPr>
            <w:r w:rsidRPr="00101923">
              <w:rPr>
                <w:rFonts w:cs="Arial"/>
                <w:kern w:val="1"/>
                <w:lang w:val="en-GB"/>
              </w:rPr>
              <w:t>A03560-T6 or</w:t>
            </w:r>
            <w:r w:rsidR="00C76F17" w:rsidRPr="00101923">
              <w:rPr>
                <w:rFonts w:cs="Arial"/>
                <w:kern w:val="1"/>
                <w:lang w:val="en-GB"/>
              </w:rPr>
              <w:t xml:space="preserve"> </w:t>
            </w:r>
            <w:r w:rsidRPr="00101923">
              <w:rPr>
                <w:rFonts w:cs="Arial"/>
                <w:kern w:val="1"/>
                <w:lang w:val="en-GB"/>
              </w:rPr>
              <w:t>A05350-F</w:t>
            </w:r>
          </w:p>
        </w:tc>
      </w:tr>
      <w:tr w:rsidR="00123C41" w:rsidRPr="00101923" w14:paraId="4564B94C" w14:textId="77777777" w:rsidTr="00C76F17">
        <w:tc>
          <w:tcPr>
            <w:tcW w:w="4172" w:type="dxa"/>
          </w:tcPr>
          <w:p w14:paraId="262E28EF"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Tubing &amp; Pipe</w:t>
            </w:r>
          </w:p>
        </w:tc>
        <w:tc>
          <w:tcPr>
            <w:tcW w:w="1260" w:type="dxa"/>
          </w:tcPr>
          <w:p w14:paraId="53E5270C" w14:textId="77777777" w:rsidR="00123C41" w:rsidRPr="00101923" w:rsidRDefault="00123C41" w:rsidP="002216E4">
            <w:pPr>
              <w:keepLines/>
              <w:tabs>
                <w:tab w:val="left" w:pos="2160"/>
                <w:tab w:val="left" w:pos="2880"/>
                <w:tab w:val="left" w:pos="6768"/>
              </w:tabs>
              <w:suppressAutoHyphens/>
              <w:rPr>
                <w:rFonts w:cs="Arial"/>
                <w:kern w:val="1"/>
                <w:lang w:val="en-GB"/>
              </w:rPr>
            </w:pPr>
            <w:r w:rsidRPr="00101923">
              <w:rPr>
                <w:rFonts w:cs="Arial"/>
                <w:kern w:val="1"/>
                <w:lang w:val="en-GB"/>
              </w:rPr>
              <w:t>B241M</w:t>
            </w:r>
            <w:r w:rsidR="00831365">
              <w:rPr>
                <w:rFonts w:cs="Arial"/>
                <w:kern w:val="1"/>
                <w:lang w:val="en-GB"/>
              </w:rPr>
              <w:t>-</w:t>
            </w:r>
            <w:r w:rsidR="00550021">
              <w:rPr>
                <w:rFonts w:cs="Arial"/>
                <w:kern w:val="1"/>
                <w:lang w:val="en-GB"/>
              </w:rPr>
              <w:t>1</w:t>
            </w:r>
            <w:r w:rsidR="002216E4">
              <w:rPr>
                <w:rFonts w:cs="Arial"/>
                <w:kern w:val="1"/>
                <w:lang w:val="en-GB"/>
              </w:rPr>
              <w:t>6</w:t>
            </w:r>
          </w:p>
        </w:tc>
        <w:tc>
          <w:tcPr>
            <w:tcW w:w="3150" w:type="dxa"/>
          </w:tcPr>
          <w:p w14:paraId="1917E97A"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5B20C2FB" w14:textId="77777777" w:rsidTr="00C76F17">
        <w:tc>
          <w:tcPr>
            <w:tcW w:w="4172" w:type="dxa"/>
          </w:tcPr>
          <w:p w14:paraId="4425797E" w14:textId="77777777" w:rsidR="00123C41" w:rsidRPr="00101923" w:rsidRDefault="00123C41" w:rsidP="00567F93">
            <w:pPr>
              <w:keepLines/>
              <w:tabs>
                <w:tab w:val="left" w:pos="990"/>
                <w:tab w:val="left" w:pos="2160"/>
                <w:tab w:val="left" w:pos="2880"/>
                <w:tab w:val="left" w:pos="6768"/>
              </w:tabs>
              <w:suppressAutoHyphens/>
              <w:rPr>
                <w:rFonts w:cs="Arial"/>
                <w:kern w:val="1"/>
                <w:lang w:val="en-GB"/>
              </w:rPr>
            </w:pPr>
            <w:r w:rsidRPr="00101923">
              <w:rPr>
                <w:rFonts w:cs="Arial"/>
                <w:kern w:val="1"/>
                <w:lang w:val="en-GB"/>
              </w:rPr>
              <w:t>Fasteners</w:t>
            </w:r>
            <w:r w:rsidRPr="00101923">
              <w:rPr>
                <w:rFonts w:cs="Arial"/>
                <w:kern w:val="1"/>
                <w:lang w:val="en-GB"/>
              </w:rPr>
              <w:tab/>
              <w:t>- Bolts</w:t>
            </w:r>
          </w:p>
        </w:tc>
        <w:tc>
          <w:tcPr>
            <w:tcW w:w="1260" w:type="dxa"/>
          </w:tcPr>
          <w:p w14:paraId="6CB2AB4A" w14:textId="77777777" w:rsidR="00123C41" w:rsidRPr="00101923" w:rsidRDefault="00123C41" w:rsidP="003A58C8">
            <w:pPr>
              <w:keepLines/>
              <w:tabs>
                <w:tab w:val="left" w:pos="2160"/>
                <w:tab w:val="left" w:pos="2880"/>
                <w:tab w:val="left" w:pos="6768"/>
              </w:tabs>
              <w:suppressAutoHyphens/>
              <w:rPr>
                <w:rFonts w:cs="Arial"/>
                <w:kern w:val="1"/>
                <w:lang w:val="en-GB"/>
              </w:rPr>
            </w:pPr>
            <w:r w:rsidRPr="00101923">
              <w:rPr>
                <w:rFonts w:cs="Arial"/>
                <w:kern w:val="1"/>
                <w:lang w:val="en-GB"/>
              </w:rPr>
              <w:t>F468</w:t>
            </w:r>
            <w:r w:rsidR="00550021">
              <w:rPr>
                <w:rFonts w:cs="Arial"/>
                <w:kern w:val="1"/>
                <w:lang w:val="en-GB"/>
              </w:rPr>
              <w:t>-1</w:t>
            </w:r>
            <w:r w:rsidR="003A58C8">
              <w:rPr>
                <w:rFonts w:cs="Arial"/>
                <w:kern w:val="1"/>
                <w:lang w:val="en-GB"/>
              </w:rPr>
              <w:t>6</w:t>
            </w:r>
          </w:p>
        </w:tc>
        <w:tc>
          <w:tcPr>
            <w:tcW w:w="3150" w:type="dxa"/>
          </w:tcPr>
          <w:p w14:paraId="1D6231E4"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3A3663FB" w14:textId="77777777" w:rsidTr="00C76F17">
        <w:tc>
          <w:tcPr>
            <w:tcW w:w="4172" w:type="dxa"/>
          </w:tcPr>
          <w:p w14:paraId="12E4F825" w14:textId="77777777" w:rsidR="00123C41" w:rsidRPr="00101923" w:rsidRDefault="00123C41" w:rsidP="00567F93">
            <w:pPr>
              <w:keepLines/>
              <w:tabs>
                <w:tab w:val="left" w:pos="990"/>
                <w:tab w:val="left" w:pos="2160"/>
                <w:tab w:val="left" w:pos="2880"/>
                <w:tab w:val="left" w:pos="6768"/>
              </w:tabs>
              <w:suppressAutoHyphens/>
              <w:rPr>
                <w:rFonts w:cs="Arial"/>
                <w:kern w:val="1"/>
                <w:lang w:val="en-GB"/>
              </w:rPr>
            </w:pPr>
            <w:r w:rsidRPr="00101923">
              <w:rPr>
                <w:rFonts w:cs="Arial"/>
                <w:kern w:val="1"/>
                <w:lang w:val="en-GB"/>
              </w:rPr>
              <w:tab/>
              <w:t>- Nuts</w:t>
            </w:r>
          </w:p>
        </w:tc>
        <w:tc>
          <w:tcPr>
            <w:tcW w:w="1260" w:type="dxa"/>
          </w:tcPr>
          <w:p w14:paraId="75105890" w14:textId="77777777" w:rsidR="00123C41" w:rsidRPr="00101923" w:rsidRDefault="00123C41" w:rsidP="00550021">
            <w:pPr>
              <w:keepLines/>
              <w:tabs>
                <w:tab w:val="left" w:pos="2160"/>
                <w:tab w:val="left" w:pos="2880"/>
                <w:tab w:val="left" w:pos="6768"/>
              </w:tabs>
              <w:suppressAutoHyphens/>
              <w:rPr>
                <w:rFonts w:cs="Arial"/>
                <w:kern w:val="1"/>
                <w:lang w:val="en-GB"/>
              </w:rPr>
            </w:pPr>
            <w:r w:rsidRPr="00101923">
              <w:rPr>
                <w:rFonts w:cs="Arial"/>
                <w:kern w:val="1"/>
                <w:lang w:val="en-GB"/>
              </w:rPr>
              <w:t>F467</w:t>
            </w:r>
            <w:r w:rsidR="00550021">
              <w:rPr>
                <w:rFonts w:cs="Arial"/>
                <w:kern w:val="1"/>
                <w:lang w:val="en-GB"/>
              </w:rPr>
              <w:t>-13e2</w:t>
            </w:r>
          </w:p>
        </w:tc>
        <w:tc>
          <w:tcPr>
            <w:tcW w:w="3150" w:type="dxa"/>
          </w:tcPr>
          <w:p w14:paraId="0F228433" w14:textId="77777777" w:rsidR="00123C41" w:rsidRPr="00101923" w:rsidRDefault="00123C41" w:rsidP="00567F93">
            <w:pPr>
              <w:keepLines/>
              <w:tabs>
                <w:tab w:val="left" w:pos="2160"/>
                <w:tab w:val="left" w:pos="2880"/>
                <w:tab w:val="left" w:pos="6768"/>
              </w:tabs>
              <w:suppressAutoHyphens/>
              <w:rPr>
                <w:rFonts w:cs="Arial"/>
                <w:kern w:val="1"/>
                <w:lang w:val="en-GB"/>
              </w:rPr>
            </w:pPr>
            <w:r w:rsidRPr="00101923">
              <w:rPr>
                <w:rFonts w:cs="Arial"/>
                <w:kern w:val="1"/>
                <w:lang w:val="en-GB"/>
              </w:rPr>
              <w:t>A96061-T6</w:t>
            </w:r>
          </w:p>
        </w:tc>
      </w:tr>
      <w:tr w:rsidR="00123C41" w:rsidRPr="00101923" w14:paraId="60E9F897" w14:textId="77777777" w:rsidTr="00C76F17">
        <w:tc>
          <w:tcPr>
            <w:tcW w:w="4172" w:type="dxa"/>
          </w:tcPr>
          <w:p w14:paraId="53A66AA6" w14:textId="77777777" w:rsidR="00123C41" w:rsidRPr="00101923" w:rsidRDefault="001B4B3C" w:rsidP="001B4B3C">
            <w:pPr>
              <w:keepLines/>
              <w:tabs>
                <w:tab w:val="left" w:pos="990"/>
                <w:tab w:val="left" w:pos="2160"/>
                <w:tab w:val="left" w:pos="2880"/>
                <w:tab w:val="left" w:pos="6768"/>
              </w:tabs>
              <w:suppressAutoHyphens/>
              <w:rPr>
                <w:rFonts w:cs="Arial"/>
                <w:kern w:val="1"/>
                <w:lang w:val="en-GB"/>
              </w:rPr>
            </w:pPr>
            <w:del w:id="160" w:author="Mabel Chow" w:date="2022-04-25T18:47:00Z">
              <w:r w:rsidDel="005132D5">
                <w:rPr>
                  <w:rFonts w:cs="Arial"/>
                  <w:kern w:val="1"/>
                  <w:highlight w:val="yellow"/>
                  <w:lang w:val="en-GB"/>
                </w:rPr>
                <w:delText xml:space="preserve">* </w:delText>
              </w:r>
              <w:r w:rsidRPr="001B4B3C" w:rsidDel="005132D5">
                <w:rPr>
                  <w:rFonts w:cs="Arial"/>
                  <w:kern w:val="1"/>
                  <w:highlight w:val="yellow"/>
                  <w:lang w:val="en-GB"/>
                </w:rPr>
                <w:delText>[Consultant to amend with replacement standards for all withdrawn standards]</w:delText>
              </w:r>
            </w:del>
          </w:p>
        </w:tc>
        <w:tc>
          <w:tcPr>
            <w:tcW w:w="1260" w:type="dxa"/>
          </w:tcPr>
          <w:p w14:paraId="325653AC" w14:textId="77777777" w:rsidR="00123C41" w:rsidRPr="00101923" w:rsidRDefault="00123C41" w:rsidP="00567F93">
            <w:pPr>
              <w:keepLines/>
              <w:tabs>
                <w:tab w:val="left" w:pos="2160"/>
                <w:tab w:val="left" w:pos="2880"/>
                <w:tab w:val="left" w:pos="6768"/>
              </w:tabs>
              <w:suppressAutoHyphens/>
              <w:rPr>
                <w:rFonts w:cs="Arial"/>
                <w:kern w:val="1"/>
                <w:lang w:val="en-GB"/>
              </w:rPr>
            </w:pPr>
          </w:p>
        </w:tc>
        <w:tc>
          <w:tcPr>
            <w:tcW w:w="3150" w:type="dxa"/>
          </w:tcPr>
          <w:p w14:paraId="34D4C082" w14:textId="77777777" w:rsidR="00123C41" w:rsidRPr="00101923" w:rsidRDefault="00123C41" w:rsidP="00567F93">
            <w:pPr>
              <w:keepLines/>
              <w:tabs>
                <w:tab w:val="left" w:pos="2160"/>
                <w:tab w:val="left" w:pos="2880"/>
                <w:tab w:val="left" w:pos="6768"/>
              </w:tabs>
              <w:suppressAutoHyphens/>
              <w:rPr>
                <w:rFonts w:cs="Arial"/>
                <w:kern w:val="1"/>
                <w:lang w:val="en-GB"/>
              </w:rPr>
            </w:pPr>
          </w:p>
        </w:tc>
      </w:tr>
    </w:tbl>
    <w:p w14:paraId="0AF2AFFF" w14:textId="77777777" w:rsidR="00123C41" w:rsidRPr="005E2E84" w:rsidRDefault="00123C41" w:rsidP="00F21F69">
      <w:pPr>
        <w:pStyle w:val="Heading3"/>
        <w:tabs>
          <w:tab w:val="clear" w:pos="1440"/>
          <w:tab w:val="left" w:pos="1418"/>
        </w:tabs>
        <w:ind w:left="1418" w:hanging="709"/>
      </w:pPr>
      <w:r w:rsidRPr="005E2E84">
        <w:t xml:space="preserve">Primer: </w:t>
      </w:r>
      <w:r w:rsidR="004234F6" w:rsidRPr="005E2E84">
        <w:t xml:space="preserve">In accordance with </w:t>
      </w:r>
      <w:r w:rsidR="00831365" w:rsidRPr="005E2E84">
        <w:t>CISC/CPMA 2-</w:t>
      </w:r>
      <w:r w:rsidRPr="005E2E84">
        <w:t>75</w:t>
      </w:r>
      <w:r w:rsidR="00831365" w:rsidRPr="005E2E84">
        <w:t>a</w:t>
      </w:r>
      <w:r w:rsidRPr="005E2E84">
        <w:t xml:space="preserve"> unless otherwise required for finish coating under </w:t>
      </w:r>
      <w:r w:rsidRPr="005E2E84">
        <w:rPr>
          <w:rPrChange w:id="161" w:author="Mabel Chow" w:date="2022-11-26T08:34:00Z">
            <w:rPr>
              <w:highlight w:val="yellow"/>
            </w:rPr>
          </w:rPrChange>
        </w:rPr>
        <w:t xml:space="preserve">Section 09900 </w:t>
      </w:r>
      <w:r w:rsidR="004234F6" w:rsidRPr="005E2E84">
        <w:rPr>
          <w:rPrChange w:id="162" w:author="Mabel Chow" w:date="2022-11-26T08:34:00Z">
            <w:rPr>
              <w:highlight w:val="yellow"/>
            </w:rPr>
          </w:rPrChange>
        </w:rPr>
        <w:t>–</w:t>
      </w:r>
      <w:r w:rsidRPr="005E2E84">
        <w:rPr>
          <w:rPrChange w:id="163" w:author="Mabel Chow" w:date="2022-11-26T08:34:00Z">
            <w:rPr>
              <w:highlight w:val="yellow"/>
            </w:rPr>
          </w:rPrChange>
        </w:rPr>
        <w:t xml:space="preserve"> Painting</w:t>
      </w:r>
      <w:r w:rsidR="004234F6" w:rsidRPr="005E2E84">
        <w:rPr>
          <w:rPrChange w:id="164" w:author="Mabel Chow" w:date="2022-11-26T08:34:00Z">
            <w:rPr>
              <w:highlight w:val="yellow"/>
            </w:rPr>
          </w:rPrChange>
        </w:rPr>
        <w:t xml:space="preserve"> and Protective Coatings</w:t>
      </w:r>
      <w:r w:rsidR="004234F6" w:rsidRPr="005E2E84">
        <w:t xml:space="preserve"> and Section </w:t>
      </w:r>
      <w:r w:rsidR="004234F6" w:rsidRPr="005E2E84">
        <w:rPr>
          <w:rPrChange w:id="165" w:author="Mabel Chow" w:date="2022-11-26T08:34:00Z">
            <w:rPr>
              <w:highlight w:val="yellow"/>
            </w:rPr>
          </w:rPrChange>
        </w:rPr>
        <w:t xml:space="preserve">09960 - </w:t>
      </w:r>
      <w:r w:rsidR="004234F6" w:rsidRPr="005E2E84">
        <w:rPr>
          <w:rFonts w:cs="Arial"/>
          <w:spacing w:val="-3"/>
          <w:rPrChange w:id="166" w:author="Mabel Chow" w:date="2022-11-26T08:34:00Z">
            <w:rPr>
              <w:rFonts w:cs="Arial"/>
              <w:spacing w:val="-3"/>
              <w:highlight w:val="yellow"/>
            </w:rPr>
          </w:rPrChange>
        </w:rPr>
        <w:t>Interior and Exterior Coating of Steel Water Tanks and Appurtenances</w:t>
      </w:r>
      <w:r w:rsidRPr="005E2E84">
        <w:t>.</w:t>
      </w:r>
    </w:p>
    <w:p w14:paraId="1B5675C6" w14:textId="77777777" w:rsidR="00123C41" w:rsidRPr="00101923" w:rsidRDefault="00123C41" w:rsidP="00F21F69">
      <w:pPr>
        <w:pStyle w:val="Heading3"/>
        <w:tabs>
          <w:tab w:val="clear" w:pos="1440"/>
          <w:tab w:val="left" w:pos="1418"/>
        </w:tabs>
        <w:ind w:left="1418" w:hanging="709"/>
      </w:pPr>
      <w:r w:rsidRPr="00101923">
        <w:t xml:space="preserve">Isolation coating: </w:t>
      </w:r>
      <w:del w:id="167" w:author="Mabel Chow" w:date="2022-04-25T18:47:00Z">
        <w:r w:rsidR="00550021" w:rsidRPr="009331C2" w:rsidDel="005132D5">
          <w:rPr>
            <w:highlight w:val="yellow"/>
          </w:rPr>
          <w:delText xml:space="preserve">[Consultant to replace withdrawn </w:delText>
        </w:r>
        <w:r w:rsidR="00550021" w:rsidDel="005132D5">
          <w:rPr>
            <w:highlight w:val="yellow"/>
          </w:rPr>
          <w:delText>1.108</w:delText>
        </w:r>
        <w:r w:rsidR="00550021" w:rsidRPr="009331C2" w:rsidDel="005132D5">
          <w:rPr>
            <w:highlight w:val="yellow"/>
          </w:rPr>
          <w:delText xml:space="preserve"> with appropriate alternate standard]</w:delText>
        </w:r>
        <w:r w:rsidRPr="00101923" w:rsidDel="005132D5">
          <w:delText xml:space="preserve">, </w:delText>
        </w:r>
      </w:del>
      <w:ins w:id="168" w:author="Mabel Chow" w:date="2022-04-25T18:47:00Z">
        <w:r w:rsidR="005132D5">
          <w:t xml:space="preserve"> </w:t>
        </w:r>
      </w:ins>
      <w:r w:rsidRPr="00101923">
        <w:t>quick drying asphalt utility enamel.</w:t>
      </w:r>
    </w:p>
    <w:p w14:paraId="5EF0DFE1" w14:textId="77777777" w:rsidR="00D5107B" w:rsidRDefault="00123C41" w:rsidP="0018195B">
      <w:pPr>
        <w:pStyle w:val="Heading3"/>
        <w:tabs>
          <w:tab w:val="clear" w:pos="1440"/>
          <w:tab w:val="left" w:pos="1418"/>
        </w:tabs>
        <w:ind w:left="1418" w:hanging="709"/>
      </w:pPr>
      <w:r w:rsidRPr="00101923">
        <w:t xml:space="preserve">Zinc rich primer: </w:t>
      </w:r>
      <w:r w:rsidR="00550021">
        <w:t xml:space="preserve"> </w:t>
      </w:r>
    </w:p>
    <w:p w14:paraId="59C9A85B" w14:textId="77777777" w:rsidR="00D5107B" w:rsidRDefault="00550021" w:rsidP="003A58C8">
      <w:pPr>
        <w:pStyle w:val="Heading4"/>
      </w:pPr>
      <w:del w:id="169" w:author="Mabel Chow" w:date="2022-04-25T18:47:00Z">
        <w:r w:rsidRPr="009331C2" w:rsidDel="005132D5">
          <w:rPr>
            <w:highlight w:val="yellow"/>
          </w:rPr>
          <w:delText>[Consultant to replace withdrawn G</w:delText>
        </w:r>
        <w:r w:rsidDel="005132D5">
          <w:rPr>
            <w:highlight w:val="yellow"/>
          </w:rPr>
          <w:delText>P181</w:delText>
        </w:r>
        <w:r w:rsidRPr="009331C2" w:rsidDel="005132D5">
          <w:rPr>
            <w:highlight w:val="yellow"/>
          </w:rPr>
          <w:delText xml:space="preserve"> with appropriate alternate standard]</w:delText>
        </w:r>
      </w:del>
    </w:p>
    <w:p w14:paraId="284CA14C" w14:textId="77777777" w:rsidR="005F5516" w:rsidDel="005132D5" w:rsidRDefault="005F5516" w:rsidP="00D5107B">
      <w:pPr>
        <w:pStyle w:val="Heading4"/>
        <w:rPr>
          <w:del w:id="170" w:author="Mabel Chow" w:date="2022-04-25T18:47:00Z"/>
        </w:rPr>
      </w:pPr>
      <w:del w:id="171" w:author="Mabel Chow" w:date="2022-04-25T18:47:00Z">
        <w:r w:rsidDel="005132D5">
          <w:delText xml:space="preserve">Minimum application temperature: </w:delText>
        </w:r>
        <w:r w:rsidRPr="003A58C8" w:rsidDel="005132D5">
          <w:rPr>
            <w:highlight w:val="yellow"/>
          </w:rPr>
          <w:delText>[5˚C]</w:delText>
        </w:r>
      </w:del>
    </w:p>
    <w:p w14:paraId="1ED4AC37" w14:textId="77777777" w:rsidR="00550021" w:rsidRPr="00101923" w:rsidRDefault="005132D5" w:rsidP="00D5107B">
      <w:pPr>
        <w:pStyle w:val="Heading4"/>
      </w:pPr>
      <w:ins w:id="172" w:author="Mabel Chow" w:date="2022-04-25T18:48:00Z">
        <w:r>
          <w:rPr>
            <w:rFonts w:cs="Calibri"/>
          </w:rPr>
          <w:t> In accordance with CAN/CGSB-1.181 Ready-Mixed Organic Zinc-Rich Coating</w:t>
        </w:r>
      </w:ins>
    </w:p>
    <w:p w14:paraId="5FDF7805" w14:textId="77777777" w:rsidR="00123C41" w:rsidRPr="00101923" w:rsidRDefault="00123C41">
      <w:pPr>
        <w:pStyle w:val="Heading2"/>
      </w:pPr>
      <w:r w:rsidRPr="00101923">
        <w:t>Finishes</w:t>
      </w:r>
    </w:p>
    <w:p w14:paraId="1B0C40F2" w14:textId="77777777" w:rsidR="00123C41" w:rsidRPr="00101923" w:rsidRDefault="00123C41" w:rsidP="004A3F63">
      <w:pPr>
        <w:pStyle w:val="Heading3"/>
        <w:tabs>
          <w:tab w:val="clear" w:pos="1440"/>
          <w:tab w:val="left" w:pos="1418"/>
        </w:tabs>
        <w:ind w:left="1418" w:hanging="709"/>
      </w:pPr>
      <w:r w:rsidRPr="00101923">
        <w:t>Rough Edges and Mill Scale:</w:t>
      </w:r>
    </w:p>
    <w:p w14:paraId="40243152" w14:textId="77777777" w:rsidR="00123C41" w:rsidRPr="00101923" w:rsidRDefault="00123C41" w:rsidP="004A3F63">
      <w:pPr>
        <w:pStyle w:val="Heading4"/>
        <w:tabs>
          <w:tab w:val="left" w:pos="2127"/>
        </w:tabs>
        <w:ind w:left="2127" w:hanging="709"/>
      </w:pPr>
      <w:r w:rsidRPr="00101923">
        <w:t>Following completion of fabrication of any item, grind rough edges straight and finish smooth. Remove mill scale and rust.</w:t>
      </w:r>
    </w:p>
    <w:p w14:paraId="4784F37A" w14:textId="77777777" w:rsidR="00123C41" w:rsidRPr="00101923" w:rsidRDefault="00123C41" w:rsidP="004A3F63">
      <w:pPr>
        <w:pStyle w:val="Heading3"/>
        <w:tabs>
          <w:tab w:val="clear" w:pos="1440"/>
          <w:tab w:val="left" w:pos="1418"/>
        </w:tabs>
        <w:ind w:left="1418" w:hanging="709"/>
      </w:pPr>
      <w:r w:rsidRPr="00101923">
        <w:t>Electrolytic Corrosion:</w:t>
      </w:r>
    </w:p>
    <w:p w14:paraId="527D5D3F" w14:textId="77777777" w:rsidR="00123C41" w:rsidRPr="00101923" w:rsidRDefault="00123C41" w:rsidP="00F21F69">
      <w:pPr>
        <w:pStyle w:val="Heading4"/>
        <w:tabs>
          <w:tab w:val="left" w:pos="2127"/>
        </w:tabs>
        <w:ind w:left="2127" w:hanging="709"/>
      </w:pPr>
      <w:r w:rsidRPr="00101923">
        <w:t>Back</w:t>
      </w:r>
      <w:r w:rsidR="006E48B7">
        <w:t>-</w:t>
      </w:r>
      <w:r w:rsidRPr="00101923">
        <w:t>paint</w:t>
      </w:r>
      <w:r w:rsidR="007C5ACF" w:rsidRPr="00101923">
        <w:t xml:space="preserve"> any</w:t>
      </w:r>
      <w:r w:rsidRPr="00101923">
        <w:t xml:space="preserve"> metal surfaces</w:t>
      </w:r>
      <w:r w:rsidR="007C5ACF" w:rsidRPr="00101923">
        <w:t xml:space="preserve"> which are to come</w:t>
      </w:r>
      <w:r w:rsidRPr="00101923">
        <w:t xml:space="preserve"> in</w:t>
      </w:r>
      <w:r w:rsidR="007C5ACF" w:rsidRPr="00101923">
        <w:t>to</w:t>
      </w:r>
      <w:r w:rsidRPr="00101923">
        <w:t xml:space="preserve"> contact with dissimilar metal or concrete or masonry, with bituminous paint, 1.0 mm (40 mil) DFT minimum.</w:t>
      </w:r>
    </w:p>
    <w:p w14:paraId="2E6F1021" w14:textId="77777777" w:rsidR="00123C41" w:rsidRPr="00101923" w:rsidRDefault="00123C41" w:rsidP="00F21F69">
      <w:pPr>
        <w:pStyle w:val="Heading4"/>
        <w:tabs>
          <w:tab w:val="left" w:pos="2127"/>
        </w:tabs>
        <w:ind w:left="2127" w:hanging="709"/>
      </w:pPr>
      <w:r w:rsidRPr="00101923">
        <w:t>Paint galvanized metal surfaces to be in contact with or encased in concrete with rust inhibitive epoxy coating. Prepare surfaces</w:t>
      </w:r>
      <w:r w:rsidR="00895C93" w:rsidRPr="00101923">
        <w:t xml:space="preserve"> in accordance with</w:t>
      </w:r>
      <w:r w:rsidRPr="00101923">
        <w:t xml:space="preserve"> SSPC SP1, apply paint to 125 microns DFT.</w:t>
      </w:r>
    </w:p>
    <w:p w14:paraId="75CA9E72" w14:textId="77777777" w:rsidR="00123C41" w:rsidRPr="00101923" w:rsidRDefault="00123C41" w:rsidP="004A3F63">
      <w:pPr>
        <w:pStyle w:val="Heading3"/>
        <w:tabs>
          <w:tab w:val="clear" w:pos="1440"/>
          <w:tab w:val="left" w:pos="1418"/>
        </w:tabs>
        <w:ind w:left="1418" w:hanging="709"/>
      </w:pPr>
      <w:r w:rsidRPr="00101923">
        <w:t>Aluminum:</w:t>
      </w:r>
    </w:p>
    <w:p w14:paraId="792D8128" w14:textId="77777777" w:rsidR="00123C41" w:rsidRPr="00101923" w:rsidRDefault="00123C41" w:rsidP="00F21F69">
      <w:pPr>
        <w:pStyle w:val="Heading4"/>
        <w:tabs>
          <w:tab w:val="left" w:pos="2127"/>
        </w:tabs>
        <w:ind w:left="2127" w:hanging="709"/>
      </w:pPr>
      <w:r w:rsidRPr="00101923">
        <w:t xml:space="preserve">Restore aluminum to </w:t>
      </w:r>
      <w:r w:rsidR="007C5ACF" w:rsidRPr="00101923">
        <w:t xml:space="preserve">its </w:t>
      </w:r>
      <w:r w:rsidRPr="00101923">
        <w:t>original mill finish after fabrication. Buff and brighten exposed aluminum surfaces, which have been damaged during construction.</w:t>
      </w:r>
    </w:p>
    <w:p w14:paraId="61C0E493" w14:textId="77777777" w:rsidR="00123C41" w:rsidRPr="00101923" w:rsidRDefault="00123C41" w:rsidP="00F21F69">
      <w:pPr>
        <w:pStyle w:val="Heading4"/>
        <w:tabs>
          <w:tab w:val="left" w:pos="2127"/>
        </w:tabs>
        <w:ind w:left="2127" w:hanging="709"/>
      </w:pPr>
      <w:r w:rsidRPr="00101923">
        <w:t>Where aluminum is intended to be in contact with either dissimilar metals, concrete, or masonry, paint the surfaces to be in such contact with aluminum coloured bituminous paint.</w:t>
      </w:r>
    </w:p>
    <w:p w14:paraId="400DBDC9" w14:textId="77777777" w:rsidR="00123C41" w:rsidRPr="00101923" w:rsidRDefault="00123C41" w:rsidP="00F21F69">
      <w:pPr>
        <w:pStyle w:val="Heading4"/>
        <w:tabs>
          <w:tab w:val="left" w:pos="2127"/>
        </w:tabs>
        <w:ind w:left="2127" w:hanging="709"/>
      </w:pPr>
      <w:r w:rsidRPr="00101923">
        <w:t>Use anodizing quality aluminum where anodizing is required.</w:t>
      </w:r>
    </w:p>
    <w:p w14:paraId="6A368E73" w14:textId="77777777" w:rsidR="00123C41" w:rsidRPr="00101923" w:rsidRDefault="00123C41" w:rsidP="004A3F63">
      <w:pPr>
        <w:pStyle w:val="Heading3"/>
        <w:tabs>
          <w:tab w:val="clear" w:pos="1440"/>
          <w:tab w:val="left" w:pos="1418"/>
        </w:tabs>
        <w:ind w:left="1418" w:hanging="709"/>
      </w:pPr>
      <w:r w:rsidRPr="00101923">
        <w:t>Carbon Steel:</w:t>
      </w:r>
    </w:p>
    <w:p w14:paraId="4A03C817" w14:textId="77777777" w:rsidR="00123C41" w:rsidRPr="00101923" w:rsidRDefault="00123C41" w:rsidP="00F21F69">
      <w:pPr>
        <w:pStyle w:val="Heading4"/>
        <w:tabs>
          <w:tab w:val="left" w:pos="2127"/>
        </w:tabs>
        <w:ind w:left="2127" w:hanging="709"/>
      </w:pPr>
      <w:r w:rsidRPr="00101923">
        <w:t>Where carbon steel is intended to be exposed to atmospheric conditions or sewage, hot dip galvanize</w:t>
      </w:r>
      <w:r w:rsidR="00895C93" w:rsidRPr="00101923">
        <w:t>s</w:t>
      </w:r>
      <w:r w:rsidRPr="00101923">
        <w:t xml:space="preserve"> the metal fabrications.</w:t>
      </w:r>
    </w:p>
    <w:p w14:paraId="0E1FECEE" w14:textId="77777777" w:rsidR="00123C41" w:rsidRPr="00101923" w:rsidRDefault="00123C41" w:rsidP="00F21F69">
      <w:pPr>
        <w:pStyle w:val="Heading4"/>
        <w:tabs>
          <w:tab w:val="left" w:pos="2127"/>
        </w:tabs>
        <w:ind w:left="2127" w:hanging="709"/>
      </w:pPr>
      <w:r w:rsidRPr="00101923">
        <w:t>Where carbon steel is intended to be in contact with either concrete, brick or mortar, hot dip galvanize</w:t>
      </w:r>
      <w:r w:rsidR="00895C93" w:rsidRPr="00101923">
        <w:t>s</w:t>
      </w:r>
      <w:r w:rsidRPr="00101923">
        <w:t xml:space="preserve"> the surfaces to be in such contact.</w:t>
      </w:r>
    </w:p>
    <w:p w14:paraId="79D12061" w14:textId="77777777" w:rsidR="00123C41" w:rsidRPr="00101923" w:rsidRDefault="00123C41" w:rsidP="004A3F63">
      <w:pPr>
        <w:pStyle w:val="Heading3"/>
        <w:tabs>
          <w:tab w:val="clear" w:pos="1440"/>
          <w:tab w:val="left" w:pos="1418"/>
        </w:tabs>
        <w:ind w:left="1418" w:hanging="709"/>
      </w:pPr>
      <w:r w:rsidRPr="00101923">
        <w:t>Galvanizing:</w:t>
      </w:r>
    </w:p>
    <w:p w14:paraId="66D412BC" w14:textId="77777777" w:rsidR="00123C41" w:rsidRPr="00101923" w:rsidRDefault="00123C41" w:rsidP="00F21F69">
      <w:pPr>
        <w:pStyle w:val="Heading4"/>
        <w:tabs>
          <w:tab w:val="left" w:pos="2127"/>
        </w:tabs>
        <w:ind w:left="2127" w:hanging="709"/>
      </w:pPr>
      <w:r w:rsidRPr="00101923">
        <w:t xml:space="preserve">Hot-dip galvanize items after fabrication. Galvanize </w:t>
      </w:r>
      <w:r w:rsidR="00895C93" w:rsidRPr="00101923">
        <w:t xml:space="preserve">all </w:t>
      </w:r>
      <w:r w:rsidRPr="00101923">
        <w:t>steel scheduled for exposure to exterior conditions or corrosive materials.</w:t>
      </w:r>
    </w:p>
    <w:p w14:paraId="70DFACE8" w14:textId="77777777" w:rsidR="00123C41" w:rsidRPr="00101923" w:rsidRDefault="00123C41" w:rsidP="00F21F69">
      <w:pPr>
        <w:pStyle w:val="Heading4"/>
        <w:tabs>
          <w:tab w:val="left" w:pos="2127"/>
        </w:tabs>
        <w:ind w:left="2127" w:hanging="709"/>
      </w:pPr>
      <w:r w:rsidRPr="00101923">
        <w:t xml:space="preserve">Clean surfaces </w:t>
      </w:r>
      <w:r w:rsidR="007C5ACF" w:rsidRPr="00101923">
        <w:t xml:space="preserve">which are </w:t>
      </w:r>
      <w:r w:rsidRPr="00101923">
        <w:t>to be galvanized of slag and impurities immediately before being galvanized or cadmium plated.</w:t>
      </w:r>
    </w:p>
    <w:p w14:paraId="4FF92EBA" w14:textId="77777777" w:rsidR="00123C41" w:rsidRPr="00101923" w:rsidRDefault="00123C41" w:rsidP="00F21F69">
      <w:pPr>
        <w:pStyle w:val="Heading4"/>
        <w:tabs>
          <w:tab w:val="left" w:pos="2127"/>
        </w:tabs>
        <w:ind w:left="2127" w:hanging="709"/>
      </w:pPr>
      <w:r w:rsidRPr="00101923">
        <w:t>Where specified or detailed</w:t>
      </w:r>
      <w:r w:rsidR="00841993">
        <w:t xml:space="preserve"> in the Contract Documents</w:t>
      </w:r>
      <w:r w:rsidRPr="00101923">
        <w:t xml:space="preserve">, galvanize plates and other structural shapes in accordance with </w:t>
      </w:r>
      <w:r w:rsidR="00A725B4">
        <w:t>ASTM A123</w:t>
      </w:r>
      <w:r w:rsidR="00EC0ED9">
        <w:t>/A123M-15</w:t>
      </w:r>
      <w:r w:rsidR="00A725B4">
        <w:t>.</w:t>
      </w:r>
      <w:r w:rsidRPr="00101923">
        <w:t xml:space="preserve"> Where fabrications are too large to be hot dipped, employ zinc metalizing.</w:t>
      </w:r>
    </w:p>
    <w:p w14:paraId="25826585" w14:textId="77777777" w:rsidR="00123C41" w:rsidRPr="00101923" w:rsidRDefault="00123C41" w:rsidP="004A3F63">
      <w:pPr>
        <w:pStyle w:val="Heading3"/>
        <w:tabs>
          <w:tab w:val="clear" w:pos="1440"/>
          <w:tab w:val="left" w:pos="1418"/>
        </w:tabs>
        <w:ind w:left="1418" w:hanging="709"/>
      </w:pPr>
      <w:r w:rsidRPr="00101923">
        <w:t>Repair of Damaged Galvanized Surfaces:</w:t>
      </w:r>
    </w:p>
    <w:p w14:paraId="167D71E4" w14:textId="77777777" w:rsidR="00123C41" w:rsidRPr="00101923" w:rsidRDefault="00123C41" w:rsidP="004A3F63">
      <w:pPr>
        <w:pStyle w:val="Heading4"/>
        <w:tabs>
          <w:tab w:val="left" w:pos="2127"/>
        </w:tabs>
        <w:ind w:left="2127" w:hanging="709"/>
      </w:pPr>
      <w:r w:rsidRPr="00101923">
        <w:t>Repair hot dip galvanized coatings damaged by welding, cutting, rough handling during shipping or erection or otherwise, in accordance with ASTM A780</w:t>
      </w:r>
      <w:r w:rsidR="00BF1838">
        <w:t>/A780M</w:t>
      </w:r>
      <w:r w:rsidR="00EC0ED9">
        <w:t>-09(2015)</w:t>
      </w:r>
      <w:r w:rsidR="00772646">
        <w:t xml:space="preserve"> </w:t>
      </w:r>
      <w:r w:rsidRPr="00101923">
        <w:t xml:space="preserve">using organic zinc rich primer. </w:t>
      </w:r>
      <w:r w:rsidR="007C5ACF" w:rsidRPr="00101923">
        <w:t>The d</w:t>
      </w:r>
      <w:r w:rsidRPr="00101923">
        <w:t xml:space="preserve">ry film thickness on repairs </w:t>
      </w:r>
      <w:r w:rsidR="007C5ACF" w:rsidRPr="00101923">
        <w:t xml:space="preserve">shall </w:t>
      </w:r>
      <w:r w:rsidRPr="00101923">
        <w:t xml:space="preserve">exceed </w:t>
      </w:r>
      <w:r w:rsidR="007C5ACF" w:rsidRPr="00101923">
        <w:t xml:space="preserve">the </w:t>
      </w:r>
      <w:r w:rsidRPr="00101923">
        <w:t>original coating thickness by 25 percent.</w:t>
      </w:r>
    </w:p>
    <w:p w14:paraId="6586F1BF" w14:textId="77777777" w:rsidR="00123C41" w:rsidRPr="00101923" w:rsidRDefault="00123C41" w:rsidP="004A3F63">
      <w:pPr>
        <w:pStyle w:val="Heading3"/>
        <w:tabs>
          <w:tab w:val="clear" w:pos="1440"/>
          <w:tab w:val="left" w:pos="1418"/>
        </w:tabs>
        <w:ind w:left="1418" w:hanging="709"/>
      </w:pPr>
      <w:r w:rsidRPr="00101923">
        <w:t>Cadmium – Plating:</w:t>
      </w:r>
    </w:p>
    <w:p w14:paraId="04F515E4" w14:textId="77777777" w:rsidR="00123C41" w:rsidRPr="00101923" w:rsidRDefault="00123C41" w:rsidP="00F21F69">
      <w:pPr>
        <w:pStyle w:val="Heading4"/>
        <w:tabs>
          <w:tab w:val="left" w:pos="2127"/>
        </w:tabs>
        <w:ind w:left="2127" w:hanging="709"/>
      </w:pPr>
      <w:r w:rsidRPr="00101923">
        <w:t>Clean surfaces</w:t>
      </w:r>
      <w:r w:rsidR="007C5ACF" w:rsidRPr="00101923">
        <w:t xml:space="preserve"> which are</w:t>
      </w:r>
      <w:r w:rsidRPr="00101923">
        <w:t xml:space="preserve"> to be cadmium plated, of slag and impurities immediately before being cadmium plated.</w:t>
      </w:r>
    </w:p>
    <w:p w14:paraId="495575B6" w14:textId="77777777" w:rsidR="00123C41" w:rsidRPr="00101923" w:rsidRDefault="00123C41" w:rsidP="00F21F69">
      <w:pPr>
        <w:pStyle w:val="Heading4"/>
        <w:tabs>
          <w:tab w:val="left" w:pos="2127"/>
        </w:tabs>
        <w:ind w:left="2127" w:hanging="709"/>
      </w:pPr>
      <w:r w:rsidRPr="00101923">
        <w:t>Where specified or detailed, cadmium plate metal fabrications and fasteners in accordance with ASTM B766</w:t>
      </w:r>
      <w:r w:rsidR="00BF1838">
        <w:t>-86(2015)</w:t>
      </w:r>
      <w:r w:rsidRPr="00101923">
        <w:t>. Use coating thickness on threaded articles equivalent to Type TS. For surfaces other than threaded areas provide coating thickness equivalent to Type NS.</w:t>
      </w:r>
    </w:p>
    <w:p w14:paraId="6E91B58F" w14:textId="77777777" w:rsidR="00123C41" w:rsidRPr="00101923" w:rsidRDefault="00123C41" w:rsidP="004A3F63">
      <w:pPr>
        <w:pStyle w:val="Heading3"/>
        <w:tabs>
          <w:tab w:val="clear" w:pos="1440"/>
          <w:tab w:val="left" w:pos="1418"/>
        </w:tabs>
        <w:ind w:left="1418" w:hanging="709"/>
      </w:pPr>
      <w:r w:rsidRPr="00101923">
        <w:t>Shop Finishes:</w:t>
      </w:r>
    </w:p>
    <w:p w14:paraId="66EF251C" w14:textId="77777777" w:rsidR="00123C41" w:rsidRPr="00101923" w:rsidRDefault="00123C41" w:rsidP="00F21F69">
      <w:pPr>
        <w:pStyle w:val="Heading4"/>
        <w:tabs>
          <w:tab w:val="left" w:pos="2127"/>
        </w:tabs>
        <w:ind w:left="2127" w:hanging="709"/>
      </w:pPr>
      <w:r w:rsidRPr="00101923">
        <w:t xml:space="preserve">Aluminum finish: Where shop finishing is specified or indicated, after fabrication or forming, prepare surfaces, shop prime, and factory finish in accordance with </w:t>
      </w:r>
      <w:r w:rsidR="00306D62">
        <w:t>AAMA 2605</w:t>
      </w:r>
      <w:r w:rsidR="003A58C8">
        <w:t>-05</w:t>
      </w:r>
      <w:r w:rsidR="00306D62">
        <w:t>.</w:t>
      </w:r>
      <w:r w:rsidR="00DB5CB4">
        <w:t xml:space="preserve"> The finishing material shall be a fluoropolymer coating with a minimum of 70% PVDR resin, by weight, for the colour and clear coats.</w:t>
      </w:r>
      <w:r w:rsidRPr="00101923">
        <w:t xml:space="preserve"> Shop finishing: Performed by an accepted applicator. Minimum dry film thickness – 30 microns (1.2 mil).</w:t>
      </w:r>
    </w:p>
    <w:p w14:paraId="7F6F8E3E" w14:textId="77777777" w:rsidR="00123C41" w:rsidRPr="00101923" w:rsidDel="005132D5" w:rsidRDefault="00334EE7" w:rsidP="00F21F69">
      <w:pPr>
        <w:pStyle w:val="Heading4"/>
        <w:tabs>
          <w:tab w:val="left" w:pos="2127"/>
        </w:tabs>
        <w:ind w:left="2127" w:hanging="709"/>
        <w:rPr>
          <w:del w:id="173" w:author="Mabel Chow" w:date="2022-04-25T18:48:00Z"/>
        </w:rPr>
      </w:pPr>
      <w:del w:id="174" w:author="Mabel Chow" w:date="2022-04-25T18:48:00Z">
        <w:r w:rsidDel="005132D5">
          <w:delText>Colour</w:delText>
        </w:r>
        <w:r w:rsidR="00123C41" w:rsidRPr="00101923" w:rsidDel="005132D5">
          <w:delText xml:space="preserve"> : </w:delText>
        </w:r>
        <w:r w:rsidR="00123C41" w:rsidRPr="00334EE7" w:rsidDel="005132D5">
          <w:rPr>
            <w:highlight w:val="yellow"/>
          </w:rPr>
          <w:delText xml:space="preserve">[B: To later selection.] [C: Refer to </w:delText>
        </w:r>
        <w:r w:rsidRPr="00334EE7" w:rsidDel="005132D5">
          <w:rPr>
            <w:highlight w:val="yellow"/>
          </w:rPr>
          <w:delText>Colour</w:delText>
        </w:r>
        <w:r w:rsidR="00123C41" w:rsidRPr="00334EE7" w:rsidDel="005132D5">
          <w:rPr>
            <w:highlight w:val="yellow"/>
          </w:rPr>
          <w:delText xml:space="preserve"> Schedule.]</w:delText>
        </w:r>
      </w:del>
    </w:p>
    <w:p w14:paraId="75B0D004" w14:textId="77777777" w:rsidR="00123C41" w:rsidRPr="00101923" w:rsidRDefault="00123C41" w:rsidP="00F21F69">
      <w:pPr>
        <w:pStyle w:val="Heading4"/>
        <w:tabs>
          <w:tab w:val="left" w:pos="2127"/>
        </w:tabs>
        <w:ind w:left="2127" w:hanging="709"/>
      </w:pPr>
      <w:r w:rsidRPr="00101923">
        <w:t>After installation, touch up shop finished surfaces damaged during construction.</w:t>
      </w:r>
    </w:p>
    <w:p w14:paraId="1B290E16" w14:textId="77777777" w:rsidR="00123C41" w:rsidRPr="00101923" w:rsidRDefault="00123C41" w:rsidP="00F21F69">
      <w:pPr>
        <w:pStyle w:val="Heading3"/>
        <w:tabs>
          <w:tab w:val="clear" w:pos="1440"/>
          <w:tab w:val="left" w:pos="1418"/>
        </w:tabs>
        <w:ind w:left="1418" w:hanging="709"/>
      </w:pPr>
      <w:r w:rsidRPr="00101923">
        <w:t>Anodized finish: Anodizing Architectural Class I Anodic Coating 0.018 mm (0.7 mil) thickness, one hour coating 215 RI (AA C22A41 clear) preceded by a caustic etch.</w:t>
      </w:r>
    </w:p>
    <w:p w14:paraId="110E1360" w14:textId="77777777" w:rsidR="00123C41" w:rsidRPr="00101923" w:rsidRDefault="00123C41" w:rsidP="00F21F69">
      <w:pPr>
        <w:pStyle w:val="Heading3"/>
        <w:tabs>
          <w:tab w:val="clear" w:pos="1440"/>
          <w:tab w:val="left" w:pos="1418"/>
        </w:tabs>
        <w:ind w:left="1418" w:hanging="709"/>
      </w:pPr>
      <w:r w:rsidRPr="00101923">
        <w:t>Stainless Steel:</w:t>
      </w:r>
    </w:p>
    <w:p w14:paraId="6409F1E3" w14:textId="77777777" w:rsidR="00123C41" w:rsidRPr="00101923" w:rsidRDefault="00123C41" w:rsidP="00F21F69">
      <w:pPr>
        <w:pStyle w:val="Heading4"/>
        <w:tabs>
          <w:tab w:val="left" w:pos="2127"/>
        </w:tabs>
        <w:ind w:left="2127" w:hanging="709"/>
      </w:pPr>
      <w:r w:rsidRPr="00101923">
        <w:t>Remove</w:t>
      </w:r>
      <w:r w:rsidR="00EE2302" w:rsidRPr="00101923">
        <w:t xml:space="preserve"> all</w:t>
      </w:r>
      <w:r w:rsidRPr="00101923">
        <w:t xml:space="preserve"> rust and post</w:t>
      </w:r>
      <w:r w:rsidR="003A58C8">
        <w:t>-</w:t>
      </w:r>
      <w:r w:rsidRPr="00101923">
        <w:t>weld dis</w:t>
      </w:r>
      <w:r w:rsidR="00334EE7">
        <w:t>colour</w:t>
      </w:r>
      <w:r w:rsidRPr="00101923">
        <w:t>ation from stainless steel by grinding, using only stainless steel tools.</w:t>
      </w:r>
    </w:p>
    <w:p w14:paraId="6C916B27" w14:textId="77777777" w:rsidR="00123C41" w:rsidRPr="00101923" w:rsidRDefault="00123C41" w:rsidP="00F21F69">
      <w:pPr>
        <w:pStyle w:val="Heading4"/>
        <w:tabs>
          <w:tab w:val="left" w:pos="2127"/>
        </w:tabs>
        <w:ind w:left="2127" w:hanging="709"/>
      </w:pPr>
      <w:r w:rsidRPr="00101923">
        <w:t>Passivate stainless steel, which was cleaned by grinding, with a solution of 12-15 percent nitric acid and 3 percent hydroflouric acid.</w:t>
      </w:r>
    </w:p>
    <w:p w14:paraId="21C8A145" w14:textId="77777777" w:rsidR="00123C41" w:rsidRPr="00A725B4" w:rsidRDefault="00123C41" w:rsidP="00F21F69">
      <w:pPr>
        <w:pStyle w:val="Heading4"/>
        <w:tabs>
          <w:tab w:val="left" w:pos="2127"/>
        </w:tabs>
        <w:ind w:left="2127" w:hanging="709"/>
      </w:pPr>
      <w:r w:rsidRPr="00A725B4">
        <w:t>Finish</w:t>
      </w:r>
      <w:r w:rsidR="00C76F17" w:rsidRPr="00A725B4">
        <w:t xml:space="preserve">es:  </w:t>
      </w:r>
      <w:r w:rsidRPr="00A725B4">
        <w:t>No. 4 finish XL Blend S</w:t>
      </w:r>
      <w:r w:rsidRPr="00A725B4">
        <w:rPr>
          <w:shd w:val="clear" w:color="auto" w:fill="D9D9D9"/>
        </w:rPr>
        <w:br/>
      </w:r>
      <w:del w:id="175" w:author="Mabel Chow" w:date="2022-04-25T18:48:00Z">
        <w:r w:rsidRPr="00A725B4" w:rsidDel="005132D5">
          <w:rPr>
            <w:highlight w:val="yellow"/>
            <w:shd w:val="clear" w:color="auto" w:fill="D9D9D9"/>
          </w:rPr>
          <w:delText>[No. 4 finish XL buff]</w:delText>
        </w:r>
        <w:r w:rsidRPr="00A725B4" w:rsidDel="005132D5">
          <w:rPr>
            <w:highlight w:val="yellow"/>
            <w:shd w:val="clear" w:color="auto" w:fill="D9D9D9"/>
          </w:rPr>
          <w:br/>
          <w:delText>[2B mill finish]</w:delText>
        </w:r>
      </w:del>
    </w:p>
    <w:p w14:paraId="28DF8F56" w14:textId="77777777" w:rsidR="00123C41" w:rsidRPr="00101923" w:rsidRDefault="00123C41" w:rsidP="004A3F63">
      <w:pPr>
        <w:pStyle w:val="Heading3"/>
        <w:tabs>
          <w:tab w:val="clear" w:pos="1440"/>
          <w:tab w:val="left" w:pos="1418"/>
        </w:tabs>
        <w:ind w:left="1418" w:hanging="709"/>
      </w:pPr>
      <w:r w:rsidRPr="00101923">
        <w:t>Steel Finish:</w:t>
      </w:r>
    </w:p>
    <w:p w14:paraId="238AA3B8" w14:textId="77777777" w:rsidR="00123C41" w:rsidRPr="00101923" w:rsidRDefault="00123C41" w:rsidP="00F21F69">
      <w:pPr>
        <w:pStyle w:val="Heading4"/>
        <w:tabs>
          <w:tab w:val="left" w:pos="2127"/>
        </w:tabs>
        <w:ind w:left="2127" w:hanging="709"/>
      </w:pPr>
      <w:r w:rsidRPr="00101923">
        <w:t>Where shop finishing is specified or indicated, after fabrication or forming, prepare surfaces, shop prime, and factory finish</w:t>
      </w:r>
      <w:r w:rsidR="005F3ED2">
        <w:t>.</w:t>
      </w:r>
    </w:p>
    <w:p w14:paraId="18B79CA4" w14:textId="77777777" w:rsidR="00123C41" w:rsidRPr="00101923" w:rsidRDefault="00123C41" w:rsidP="00F21F69">
      <w:pPr>
        <w:pStyle w:val="Heading4"/>
        <w:tabs>
          <w:tab w:val="left" w:pos="2127"/>
        </w:tabs>
        <w:ind w:left="2127" w:hanging="709"/>
      </w:pPr>
      <w:r w:rsidRPr="00101923">
        <w:t>Shop finishing: Performed by an accepted applicator. Minimum dry film thickness – 30 microns (1.2 mil).</w:t>
      </w:r>
    </w:p>
    <w:p w14:paraId="57010E67" w14:textId="77777777" w:rsidR="00123C41" w:rsidRPr="00101923" w:rsidRDefault="00334EE7" w:rsidP="00F21F69">
      <w:pPr>
        <w:pStyle w:val="Heading4"/>
        <w:tabs>
          <w:tab w:val="left" w:pos="2127"/>
        </w:tabs>
        <w:ind w:left="2127" w:hanging="709"/>
      </w:pPr>
      <w:r>
        <w:t>Colour</w:t>
      </w:r>
      <w:r w:rsidR="00123C41" w:rsidRPr="00101923">
        <w:t xml:space="preserve">: To later selection. </w:t>
      </w:r>
      <w:del w:id="176" w:author="Mabel Chow" w:date="2022-04-25T18:48:00Z">
        <w:r w:rsidR="00123C41" w:rsidRPr="00334EE7" w:rsidDel="005132D5">
          <w:rPr>
            <w:highlight w:val="yellow"/>
          </w:rPr>
          <w:delText xml:space="preserve">[B: Refer to </w:delText>
        </w:r>
        <w:r w:rsidRPr="00334EE7" w:rsidDel="005132D5">
          <w:rPr>
            <w:highlight w:val="yellow"/>
          </w:rPr>
          <w:delText>Colour</w:delText>
        </w:r>
        <w:r w:rsidR="00123C41" w:rsidRPr="00334EE7" w:rsidDel="005132D5">
          <w:rPr>
            <w:highlight w:val="yellow"/>
          </w:rPr>
          <w:delText xml:space="preserve"> Schedule.]</w:delText>
        </w:r>
      </w:del>
    </w:p>
    <w:p w14:paraId="5E92628D" w14:textId="77777777" w:rsidR="00123C41" w:rsidRPr="00101923" w:rsidRDefault="00123C41" w:rsidP="00F21F69">
      <w:pPr>
        <w:pStyle w:val="Heading4"/>
        <w:tabs>
          <w:tab w:val="left" w:pos="2127"/>
        </w:tabs>
        <w:ind w:left="2127" w:hanging="709"/>
      </w:pPr>
      <w:r w:rsidRPr="00101923">
        <w:t xml:space="preserve">After installation, touch-up </w:t>
      </w:r>
      <w:r w:rsidR="00124482" w:rsidRPr="00101923">
        <w:t xml:space="preserve">any </w:t>
      </w:r>
      <w:r w:rsidRPr="00101923">
        <w:t>shop finished surfaces damaged during construction.</w:t>
      </w:r>
    </w:p>
    <w:p w14:paraId="30DBB2F6" w14:textId="77777777" w:rsidR="00123C41" w:rsidRPr="00101923" w:rsidRDefault="00123C41">
      <w:pPr>
        <w:pStyle w:val="Heading2"/>
      </w:pPr>
      <w:r w:rsidRPr="00101923">
        <w:t>Anchors And Fasteners</w:t>
      </w:r>
    </w:p>
    <w:p w14:paraId="776D44E1" w14:textId="77777777" w:rsidR="00123C41" w:rsidRPr="00101923" w:rsidRDefault="00123C41" w:rsidP="004A3F63">
      <w:pPr>
        <w:pStyle w:val="Heading3"/>
        <w:tabs>
          <w:tab w:val="clear" w:pos="1440"/>
          <w:tab w:val="left" w:pos="1418"/>
        </w:tabs>
        <w:ind w:left="1418" w:hanging="709"/>
      </w:pPr>
      <w:r w:rsidRPr="00101923">
        <w:t>Anchors, Studs, Taps and Machine Bolts:</w:t>
      </w:r>
    </w:p>
    <w:p w14:paraId="35F870D0" w14:textId="77777777" w:rsidR="00123C41" w:rsidRPr="00101923" w:rsidRDefault="00123C41" w:rsidP="00F21F69">
      <w:pPr>
        <w:pStyle w:val="Heading4"/>
        <w:tabs>
          <w:tab w:val="left" w:pos="2127"/>
        </w:tabs>
        <w:ind w:left="2127" w:hanging="709"/>
      </w:pPr>
      <w:r w:rsidRPr="00101923">
        <w:t xml:space="preserve">For structural connections at platforms, support frames and similar items, use ASTM </w:t>
      </w:r>
      <w:r w:rsidR="002216E4">
        <w:t>F3125/F3125M-15a</w:t>
      </w:r>
      <w:r w:rsidRPr="00101923">
        <w:t xml:space="preserve"> carbon steel bolts.</w:t>
      </w:r>
    </w:p>
    <w:p w14:paraId="170CA5D2" w14:textId="77777777" w:rsidR="00123C41" w:rsidRPr="00101923" w:rsidRDefault="00123C41" w:rsidP="00F21F69">
      <w:pPr>
        <w:pStyle w:val="Heading4"/>
        <w:tabs>
          <w:tab w:val="left" w:pos="2127"/>
        </w:tabs>
        <w:ind w:left="2127" w:hanging="709"/>
      </w:pPr>
      <w:r w:rsidRPr="00101923">
        <w:t xml:space="preserve">Where such structural connections will be normally exposed to atmospheric conditions use ASTM </w:t>
      </w:r>
      <w:r w:rsidR="002216E4">
        <w:t>F3125/F3125M-15a</w:t>
      </w:r>
      <w:r w:rsidR="00772646">
        <w:t xml:space="preserve"> </w:t>
      </w:r>
      <w:r w:rsidRPr="00101923">
        <w:t xml:space="preserve">carbon steel bolts hot-dip galvanized </w:t>
      </w:r>
      <w:r w:rsidR="00A725B4">
        <w:t>in accordance with</w:t>
      </w:r>
      <w:r w:rsidRPr="00101923">
        <w:t xml:space="preserve"> ASTM A153</w:t>
      </w:r>
      <w:r w:rsidR="00A725B4">
        <w:t>/A153M</w:t>
      </w:r>
      <w:r w:rsidR="00EC0ED9">
        <w:t>-16</w:t>
      </w:r>
      <w:r w:rsidR="00193F32">
        <w:t>a</w:t>
      </w:r>
      <w:r w:rsidRPr="00101923">
        <w:t>.</w:t>
      </w:r>
    </w:p>
    <w:p w14:paraId="5B421CFD" w14:textId="77777777" w:rsidR="00123C41" w:rsidRPr="00101923" w:rsidRDefault="00123C41" w:rsidP="00F21F69">
      <w:pPr>
        <w:pStyle w:val="Heading4"/>
        <w:tabs>
          <w:tab w:val="left" w:pos="2127"/>
        </w:tabs>
        <w:ind w:left="2127" w:hanging="709"/>
      </w:pPr>
      <w:r w:rsidRPr="00101923">
        <w:t>Unless otherwise specified or detailed use hot dip galvanized or stainless steel anchors and fasteners.</w:t>
      </w:r>
    </w:p>
    <w:p w14:paraId="125EFC7D" w14:textId="77777777" w:rsidR="00123C41" w:rsidRPr="00101923" w:rsidRDefault="00123C41" w:rsidP="00F21F69">
      <w:pPr>
        <w:pStyle w:val="Heading4"/>
        <w:tabs>
          <w:tab w:val="left" w:pos="2127"/>
        </w:tabs>
        <w:ind w:left="2127" w:hanging="709"/>
      </w:pPr>
      <w:r w:rsidRPr="00101923">
        <w:t xml:space="preserve">Railing anchors </w:t>
      </w:r>
      <w:r w:rsidRPr="005E2E84">
        <w:t xml:space="preserve">for side mounted railing on concrete stair: length to meet design requirements </w:t>
      </w:r>
      <w:del w:id="177" w:author="Mabel Chow" w:date="2022-04-25T18:48:00Z">
        <w:r w:rsidRPr="005E2E84" w:rsidDel="005132D5">
          <w:rPr>
            <w:rPrChange w:id="178" w:author="Mabel Chow" w:date="2022-11-26T08:41:00Z">
              <w:rPr>
                <w:highlight w:val="yellow"/>
              </w:rPr>
            </w:rPrChange>
          </w:rPr>
          <w:delText xml:space="preserve">[A: </w:delText>
        </w:r>
      </w:del>
      <w:r w:rsidRPr="005E2E84">
        <w:rPr>
          <w:rPrChange w:id="179" w:author="Mabel Chow" w:date="2022-11-26T08:41:00Z">
            <w:rPr>
              <w:highlight w:val="yellow"/>
            </w:rPr>
          </w:rPrChange>
        </w:rPr>
        <w:t>adhesive set</w:t>
      </w:r>
      <w:del w:id="180" w:author="Mabel Chow" w:date="2022-04-25T18:48:00Z">
        <w:r w:rsidRPr="005E2E84" w:rsidDel="005132D5">
          <w:rPr>
            <w:rPrChange w:id="181" w:author="Mabel Chow" w:date="2022-11-26T08:41:00Z">
              <w:rPr>
                <w:highlight w:val="yellow"/>
              </w:rPr>
            </w:rPrChange>
          </w:rPr>
          <w:delText>]</w:delText>
        </w:r>
      </w:del>
      <w:r w:rsidRPr="005E2E84">
        <w:t xml:space="preserve"> anchors</w:t>
      </w:r>
      <w:r w:rsidRPr="00101923">
        <w:t xml:space="preserve"> by Hilti Ltd.</w:t>
      </w:r>
      <w:r w:rsidR="00334EE7">
        <w:t xml:space="preserve"> or Approved Equivalent.</w:t>
      </w:r>
    </w:p>
    <w:p w14:paraId="6109146F" w14:textId="77777777" w:rsidR="00123C41" w:rsidRPr="00101923" w:rsidRDefault="00123C41" w:rsidP="00F21F69">
      <w:pPr>
        <w:pStyle w:val="Heading4"/>
        <w:tabs>
          <w:tab w:val="left" w:pos="2127"/>
        </w:tabs>
        <w:ind w:left="2127" w:hanging="709"/>
      </w:pPr>
      <w:r w:rsidRPr="00101923">
        <w:t>Use corrosion resistant fasteners of stainless steel or aluminum for corrosion resistant items to be fastened.</w:t>
      </w:r>
    </w:p>
    <w:p w14:paraId="3461DC0A" w14:textId="77777777" w:rsidR="00123C41" w:rsidRPr="00101923" w:rsidRDefault="00123C41" w:rsidP="00F21F69">
      <w:pPr>
        <w:pStyle w:val="Heading3"/>
        <w:tabs>
          <w:tab w:val="clear" w:pos="1440"/>
          <w:tab w:val="left" w:pos="1418"/>
        </w:tabs>
        <w:ind w:left="1418" w:hanging="709"/>
      </w:pPr>
      <w:r w:rsidRPr="00101923">
        <w:t xml:space="preserve">Nuts: </w:t>
      </w:r>
      <w:r w:rsidR="00A725B4">
        <w:t xml:space="preserve">In accordance with </w:t>
      </w:r>
      <w:r w:rsidRPr="00101923">
        <w:t>ASTM A563</w:t>
      </w:r>
      <w:r w:rsidR="00EC0ED9">
        <w:t>-15</w:t>
      </w:r>
      <w:r w:rsidR="00772646">
        <w:t xml:space="preserve"> </w:t>
      </w:r>
      <w:r w:rsidRPr="00101923">
        <w:t>and the recommended nut grade and style listed in Appendix X1, Table X1 thereof. Where connections will be normally exposed to atmospheric conditions use Grade C3 or DH3.</w:t>
      </w:r>
      <w:r w:rsidR="00FD673C">
        <w:t xml:space="preserve"> </w:t>
      </w:r>
      <w:del w:id="182" w:author="Mabel Chow" w:date="2022-04-25T18:48:00Z">
        <w:r w:rsidR="00FD673C" w:rsidRPr="00A725B4" w:rsidDel="005132D5">
          <w:rPr>
            <w:i/>
            <w:highlight w:val="yellow"/>
          </w:rPr>
          <w:delText>[Consultant to confirm cross references are correct, amend as requ</w:delText>
        </w:r>
      </w:del>
      <w:del w:id="183" w:author="Mabel Chow" w:date="2022-04-25T18:49:00Z">
        <w:r w:rsidR="00FD673C" w:rsidRPr="00A725B4" w:rsidDel="005132D5">
          <w:rPr>
            <w:i/>
            <w:highlight w:val="yellow"/>
          </w:rPr>
          <w:delText>ired]</w:delText>
        </w:r>
      </w:del>
    </w:p>
    <w:p w14:paraId="29432CD2" w14:textId="77777777" w:rsidR="00123C41" w:rsidRPr="00101923" w:rsidRDefault="00123C41" w:rsidP="00F21F69">
      <w:pPr>
        <w:pStyle w:val="Heading3"/>
        <w:tabs>
          <w:tab w:val="clear" w:pos="1440"/>
          <w:tab w:val="left" w:pos="1418"/>
        </w:tabs>
        <w:ind w:left="1418" w:hanging="709"/>
      </w:pPr>
      <w:r w:rsidRPr="00101923">
        <w:t>Washers: Bolted connections   hardened steel washers conforming to ASTM F436</w:t>
      </w:r>
      <w:r w:rsidR="003A58C8">
        <w:t>/F436M</w:t>
      </w:r>
      <w:r w:rsidR="00FD673C">
        <w:t>-1</w:t>
      </w:r>
      <w:r w:rsidR="003A58C8">
        <w:t>6</w:t>
      </w:r>
      <w:r w:rsidRPr="00101923">
        <w:t>. Hot dip galvanized washers with galvanized or cadmium plated bolts.</w:t>
      </w:r>
    </w:p>
    <w:p w14:paraId="111B4F2E" w14:textId="77777777" w:rsidR="00123C41" w:rsidRPr="00101923" w:rsidRDefault="00123C41" w:rsidP="00F21F69">
      <w:pPr>
        <w:pStyle w:val="Heading3"/>
        <w:tabs>
          <w:tab w:val="clear" w:pos="1440"/>
          <w:tab w:val="left" w:pos="1418"/>
        </w:tabs>
        <w:ind w:left="1418" w:hanging="709"/>
      </w:pPr>
      <w:r w:rsidRPr="00101923">
        <w:t>Bolts or Studs Used as Anchors: 75</w:t>
      </w:r>
      <w:r w:rsidR="00A725B4">
        <w:t>mm</w:t>
      </w:r>
      <w:r w:rsidRPr="00101923">
        <w:t xml:space="preserve"> x 75</w:t>
      </w:r>
      <w:r w:rsidR="00A725B4">
        <w:t>mm</w:t>
      </w:r>
      <w:r w:rsidRPr="00101923">
        <w:t xml:space="preserve"> x 10 mm steel plate welded to the bolt head or stud.</w:t>
      </w:r>
    </w:p>
    <w:p w14:paraId="5FB957D9" w14:textId="77777777" w:rsidR="00FD673C" w:rsidRDefault="00123C41" w:rsidP="00F21F69">
      <w:pPr>
        <w:pStyle w:val="Heading3"/>
        <w:tabs>
          <w:tab w:val="clear" w:pos="1440"/>
          <w:tab w:val="left" w:pos="1418"/>
        </w:tabs>
        <w:ind w:left="1418" w:hanging="709"/>
      </w:pPr>
      <w:r w:rsidRPr="00101923">
        <w:t xml:space="preserve">Grout: </w:t>
      </w:r>
    </w:p>
    <w:p w14:paraId="646C0C40" w14:textId="77777777" w:rsidR="0050658E" w:rsidRPr="00BA477D" w:rsidRDefault="0050658E" w:rsidP="00FD673C">
      <w:pPr>
        <w:pStyle w:val="Heading4"/>
      </w:pPr>
      <w:r>
        <w:t>Meets ASTM C1107</w:t>
      </w:r>
      <w:r w:rsidR="000E3BE2">
        <w:t>/C1107M-14a</w:t>
      </w:r>
      <w:r>
        <w:t xml:space="preserve"> </w:t>
      </w:r>
      <w:r w:rsidRPr="00BA477D">
        <w:t xml:space="preserve">Grade Classification </w:t>
      </w:r>
      <w:del w:id="184" w:author="Mabel Chow" w:date="2022-04-25T18:49:00Z">
        <w:r w:rsidRPr="00BA477D" w:rsidDel="005132D5">
          <w:rPr>
            <w:rPrChange w:id="185" w:author="Mabel Chow" w:date="2022-11-26T08:42:00Z">
              <w:rPr>
                <w:highlight w:val="yellow"/>
              </w:rPr>
            </w:rPrChange>
          </w:rPr>
          <w:delText>[A][</w:delText>
        </w:r>
      </w:del>
      <w:r w:rsidRPr="00BA477D">
        <w:rPr>
          <w:rPrChange w:id="186" w:author="Mabel Chow" w:date="2022-11-26T08:42:00Z">
            <w:rPr>
              <w:highlight w:val="yellow"/>
            </w:rPr>
          </w:rPrChange>
        </w:rPr>
        <w:t>C</w:t>
      </w:r>
      <w:del w:id="187" w:author="Mabel Chow" w:date="2022-04-25T18:49:00Z">
        <w:r w:rsidRPr="00BA477D" w:rsidDel="005132D5">
          <w:rPr>
            <w:rPrChange w:id="188" w:author="Mabel Chow" w:date="2022-11-26T08:42:00Z">
              <w:rPr>
                <w:highlight w:val="yellow"/>
              </w:rPr>
            </w:rPrChange>
          </w:rPr>
          <w:delText>]</w:delText>
        </w:r>
      </w:del>
      <w:r w:rsidRPr="00BA477D">
        <w:rPr>
          <w:rPrChange w:id="189" w:author="Mabel Chow" w:date="2022-11-26T08:42:00Z">
            <w:rPr>
              <w:highlight w:val="yellow"/>
            </w:rPr>
          </w:rPrChange>
        </w:rPr>
        <w:t>.</w:t>
      </w:r>
    </w:p>
    <w:p w14:paraId="201EED16" w14:textId="77777777" w:rsidR="00FD673C" w:rsidRPr="00BA477D" w:rsidRDefault="0050658E" w:rsidP="00FD673C">
      <w:pPr>
        <w:pStyle w:val="Heading4"/>
      </w:pPr>
      <w:r w:rsidRPr="00BA477D">
        <w:t xml:space="preserve">28-day compressive strength of at least </w:t>
      </w:r>
      <w:commentRangeStart w:id="190"/>
      <w:r w:rsidRPr="00BA477D">
        <w:rPr>
          <w:rPrChange w:id="191" w:author="Mabel Chow" w:date="2022-11-26T08:42:00Z">
            <w:rPr>
              <w:highlight w:val="yellow"/>
            </w:rPr>
          </w:rPrChange>
        </w:rPr>
        <w:t>[50 MPa]</w:t>
      </w:r>
      <w:r w:rsidRPr="00BA477D">
        <w:t>.</w:t>
      </w:r>
      <w:commentRangeEnd w:id="190"/>
      <w:r w:rsidR="00790943" w:rsidRPr="00BA477D">
        <w:rPr>
          <w:rStyle w:val="CommentReference"/>
        </w:rPr>
        <w:commentReference w:id="190"/>
      </w:r>
    </w:p>
    <w:p w14:paraId="5D7A25CE" w14:textId="41A9B3AE" w:rsidR="0050658E" w:rsidRPr="00101923" w:rsidDel="00BA477D" w:rsidRDefault="0050658E">
      <w:pPr>
        <w:pStyle w:val="Heading4"/>
        <w:numPr>
          <w:ilvl w:val="0"/>
          <w:numId w:val="0"/>
        </w:numPr>
        <w:ind w:left="1440"/>
        <w:rPr>
          <w:del w:id="192" w:author="Mabel Chow" w:date="2022-11-26T08:42:00Z"/>
        </w:rPr>
        <w:pPrChange w:id="193" w:author="Mabel Chow" w:date="2022-11-26T08:42:00Z">
          <w:pPr>
            <w:pStyle w:val="Heading4"/>
          </w:pPr>
        </w:pPrChange>
      </w:pPr>
    </w:p>
    <w:p w14:paraId="32092E3F" w14:textId="77777777" w:rsidR="00A23747" w:rsidRDefault="00123C41" w:rsidP="00F21F69">
      <w:pPr>
        <w:pStyle w:val="Heading3"/>
        <w:tabs>
          <w:tab w:val="clear" w:pos="1440"/>
          <w:tab w:val="left" w:pos="1418"/>
        </w:tabs>
        <w:ind w:left="1418" w:hanging="709"/>
      </w:pPr>
      <w:r w:rsidRPr="00101923">
        <w:t xml:space="preserve">Drilled anchors: </w:t>
      </w:r>
    </w:p>
    <w:p w14:paraId="253FFBA2" w14:textId="77777777" w:rsidR="00A23747" w:rsidRDefault="00123C41" w:rsidP="00A23747">
      <w:pPr>
        <w:pStyle w:val="Heading4"/>
      </w:pPr>
      <w:r w:rsidRPr="00101923">
        <w:t>Hilti</w:t>
      </w:r>
      <w:r w:rsidR="00657B2D">
        <w:t xml:space="preserve"> Ltd.; </w:t>
      </w:r>
      <w:r w:rsidRPr="00101923">
        <w:t xml:space="preserve">stainless steel HVA, HSL, </w:t>
      </w:r>
      <w:r w:rsidR="00657B2D" w:rsidRPr="00101923">
        <w:t>Kwik bolts as indicated</w:t>
      </w:r>
      <w:r w:rsidR="00657B2D">
        <w:t xml:space="preserve"> in the Contract Documents</w:t>
      </w:r>
    </w:p>
    <w:p w14:paraId="22A53A0A" w14:textId="77777777" w:rsidR="00123C41" w:rsidRPr="00101923" w:rsidRDefault="00A23747" w:rsidP="00A23747">
      <w:pPr>
        <w:pStyle w:val="Heading4"/>
      </w:pPr>
      <w:r>
        <w:t>Approved Equivalent</w:t>
      </w:r>
    </w:p>
    <w:p w14:paraId="37B05059" w14:textId="77777777" w:rsidR="00FD673C" w:rsidRDefault="00123C41" w:rsidP="00F21F69">
      <w:pPr>
        <w:pStyle w:val="Heading3"/>
        <w:tabs>
          <w:tab w:val="clear" w:pos="1440"/>
          <w:tab w:val="left" w:pos="1418"/>
        </w:tabs>
        <w:ind w:left="1418" w:hanging="709"/>
      </w:pPr>
      <w:r w:rsidRPr="00101923">
        <w:t xml:space="preserve">Anchor grout for submerged and exterior conditions: </w:t>
      </w:r>
    </w:p>
    <w:p w14:paraId="02074173" w14:textId="77777777" w:rsidR="00123C41" w:rsidRDefault="00123C41" w:rsidP="00FD673C">
      <w:pPr>
        <w:pStyle w:val="Heading4"/>
      </w:pPr>
      <w:r w:rsidRPr="00101923">
        <w:t>Hilti Ltd.</w:t>
      </w:r>
      <w:r w:rsidR="00A23747">
        <w:t xml:space="preserve">; </w:t>
      </w:r>
      <w:r w:rsidR="00A23747" w:rsidRPr="00101923">
        <w:t>Epoxy acrylate resin HVA</w:t>
      </w:r>
    </w:p>
    <w:p w14:paraId="6B668775" w14:textId="77777777" w:rsidR="00FD673C" w:rsidRPr="00101923" w:rsidRDefault="00FD673C" w:rsidP="00FD673C">
      <w:pPr>
        <w:pStyle w:val="Heading4"/>
      </w:pPr>
      <w:del w:id="194" w:author="Radulovic, Nicole" w:date="2022-11-03T13:17:00Z">
        <w:r w:rsidDel="00790943">
          <w:delText xml:space="preserve">Approved </w:delText>
        </w:r>
      </w:del>
      <w:ins w:id="195" w:author="Radulovic, Nicole" w:date="2022-11-03T13:17:00Z">
        <w:r w:rsidR="00790943">
          <w:t xml:space="preserve">Or </w:t>
        </w:r>
      </w:ins>
      <w:r>
        <w:t>Equivalent</w:t>
      </w:r>
    </w:p>
    <w:p w14:paraId="57677390" w14:textId="77777777" w:rsidR="00123C41" w:rsidRPr="00101923" w:rsidRDefault="00123C41">
      <w:pPr>
        <w:pStyle w:val="Heading2"/>
      </w:pPr>
      <w:r w:rsidRPr="00101923">
        <w:t>Fabrication General</w:t>
      </w:r>
    </w:p>
    <w:p w14:paraId="36C946FC" w14:textId="77777777" w:rsidR="00123C41" w:rsidRPr="00101923" w:rsidRDefault="00123C41" w:rsidP="00F21F69">
      <w:pPr>
        <w:pStyle w:val="Heading3"/>
        <w:tabs>
          <w:tab w:val="clear" w:pos="1440"/>
          <w:tab w:val="left" w:pos="1418"/>
        </w:tabs>
        <w:ind w:left="1418" w:hanging="709"/>
      </w:pPr>
      <w:r w:rsidRPr="00101923">
        <w:t xml:space="preserve">Where possible, verify dimensions on </w:t>
      </w:r>
      <w:r w:rsidR="00EE2302" w:rsidRPr="00101923">
        <w:t>S</w:t>
      </w:r>
      <w:r w:rsidRPr="00101923">
        <w:t xml:space="preserve">ite before preparing shop drawings or proceeding with shop work. Fit and shop assemble insofar as possible various sections of the </w:t>
      </w:r>
      <w:r w:rsidR="00EE2302" w:rsidRPr="00101923">
        <w:t>W</w:t>
      </w:r>
      <w:r w:rsidRPr="00101923">
        <w:t xml:space="preserve">ork and deliver to the </w:t>
      </w:r>
      <w:r w:rsidR="00A725B4">
        <w:t>S</w:t>
      </w:r>
      <w:r w:rsidRPr="00101923">
        <w:t>ite in the largest practical sections.</w:t>
      </w:r>
    </w:p>
    <w:p w14:paraId="62B50C0F" w14:textId="77777777" w:rsidR="00123C41" w:rsidRPr="00101923" w:rsidRDefault="00123C41" w:rsidP="00F21F69">
      <w:pPr>
        <w:pStyle w:val="Heading3"/>
        <w:tabs>
          <w:tab w:val="clear" w:pos="1440"/>
          <w:tab w:val="left" w:pos="1418"/>
        </w:tabs>
        <w:ind w:left="1418" w:hanging="709"/>
      </w:pPr>
      <w:r w:rsidRPr="00101923">
        <w:t xml:space="preserve">The general dimensions and details of the metal fabrications are shown on the </w:t>
      </w:r>
      <w:r w:rsidR="00657B2D">
        <w:t>Contract Documents</w:t>
      </w:r>
      <w:r w:rsidRPr="00101923">
        <w:t xml:space="preserve"> where practical. Such details and dimensions are suggested concepts for design.</w:t>
      </w:r>
    </w:p>
    <w:p w14:paraId="569C8579" w14:textId="77777777" w:rsidR="00123C41" w:rsidRPr="00101923" w:rsidRDefault="00657B2D" w:rsidP="00F21F69">
      <w:pPr>
        <w:pStyle w:val="Heading3"/>
        <w:tabs>
          <w:tab w:val="clear" w:pos="1440"/>
          <w:tab w:val="left" w:pos="1418"/>
        </w:tabs>
        <w:ind w:left="1418" w:hanging="709"/>
      </w:pPr>
      <w:r>
        <w:t>Contractor shall a</w:t>
      </w:r>
      <w:r w:rsidR="00123C41" w:rsidRPr="00101923">
        <w:t xml:space="preserve">ssume responsibility for the correctness of the actual detailed dimensions used in fabrication and carefully check the same, by field measurement. </w:t>
      </w:r>
    </w:p>
    <w:p w14:paraId="4DB94D9F" w14:textId="77777777" w:rsidR="00123C41" w:rsidRPr="00101923" w:rsidRDefault="00123C41" w:rsidP="00F21F69">
      <w:pPr>
        <w:pStyle w:val="Heading3"/>
        <w:tabs>
          <w:tab w:val="clear" w:pos="1440"/>
          <w:tab w:val="left" w:pos="1418"/>
        </w:tabs>
        <w:ind w:left="1418" w:hanging="709"/>
      </w:pPr>
      <w:r w:rsidRPr="00101923">
        <w:t xml:space="preserve">Variations from suggested details are subject to acceptance in writing by the </w:t>
      </w:r>
      <w:r w:rsidR="00124482" w:rsidRPr="00101923">
        <w:t>Consultant</w:t>
      </w:r>
      <w:r w:rsidRPr="00101923">
        <w:t>. Such acceptance does not in any way</w:t>
      </w:r>
      <w:r w:rsidR="00EE2302" w:rsidRPr="00101923">
        <w:t xml:space="preserve"> relieve the Contractor </w:t>
      </w:r>
      <w:r w:rsidR="00A725B4">
        <w:t xml:space="preserve">from any </w:t>
      </w:r>
      <w:r w:rsidR="00EE2302" w:rsidRPr="00101923">
        <w:t>of its</w:t>
      </w:r>
      <w:r w:rsidRPr="00101923">
        <w:t xml:space="preserve"> responsibilit</w:t>
      </w:r>
      <w:r w:rsidR="00124482" w:rsidRPr="00101923">
        <w:t>ies</w:t>
      </w:r>
      <w:r w:rsidR="00EE2302" w:rsidRPr="00101923">
        <w:t xml:space="preserve"> referred to above</w:t>
      </w:r>
      <w:r w:rsidR="00EE2302" w:rsidRPr="00101923" w:rsidDel="00124482">
        <w:t xml:space="preserve"> </w:t>
      </w:r>
      <w:r w:rsidRPr="00101923">
        <w:t>.</w:t>
      </w:r>
    </w:p>
    <w:p w14:paraId="58E39E5C" w14:textId="77777777" w:rsidR="00123C41" w:rsidRPr="00101923" w:rsidRDefault="00123C41" w:rsidP="00F21F69">
      <w:pPr>
        <w:pStyle w:val="Heading3"/>
        <w:tabs>
          <w:tab w:val="clear" w:pos="1440"/>
          <w:tab w:val="left" w:pos="1418"/>
        </w:tabs>
        <w:ind w:left="1418" w:hanging="709"/>
      </w:pPr>
      <w:r w:rsidRPr="00101923">
        <w:t>Wherever overlapping or contacting surfaces cannot be avoided, completely seal weld these surfaces. Rusting or deterioration of finish in such areas will require remedial seal welding and refinishing.</w:t>
      </w:r>
    </w:p>
    <w:p w14:paraId="2F3F01D8" w14:textId="77777777" w:rsidR="00123C41" w:rsidRPr="00101923" w:rsidRDefault="00123C41" w:rsidP="00F21F69">
      <w:pPr>
        <w:pStyle w:val="Heading3"/>
        <w:tabs>
          <w:tab w:val="clear" w:pos="1440"/>
          <w:tab w:val="left" w:pos="1418"/>
        </w:tabs>
        <w:ind w:left="1418" w:hanging="709"/>
      </w:pPr>
      <w:r w:rsidRPr="00101923">
        <w:t xml:space="preserve">Fabricate the </w:t>
      </w:r>
      <w:r w:rsidR="00124482" w:rsidRPr="00101923">
        <w:t>W</w:t>
      </w:r>
      <w:r w:rsidRPr="00101923">
        <w:t>ork true to dimensions and square. Accurately fit members with hairline joints, and join using adequate fastening.</w:t>
      </w:r>
    </w:p>
    <w:p w14:paraId="1F368DD1" w14:textId="77777777" w:rsidR="00123C41" w:rsidRPr="00101923" w:rsidRDefault="00123C41" w:rsidP="00F21F69">
      <w:pPr>
        <w:pStyle w:val="Heading3"/>
        <w:tabs>
          <w:tab w:val="clear" w:pos="1440"/>
          <w:tab w:val="left" w:pos="1418"/>
        </w:tabs>
        <w:ind w:left="1418" w:hanging="709"/>
      </w:pPr>
      <w:r w:rsidRPr="00101923">
        <w:t xml:space="preserve">Construct finished </w:t>
      </w:r>
      <w:r w:rsidR="00124482" w:rsidRPr="00101923">
        <w:t>W</w:t>
      </w:r>
      <w:r w:rsidRPr="00101923">
        <w:t xml:space="preserve">ork free from </w:t>
      </w:r>
      <w:r w:rsidR="00EE2302" w:rsidRPr="00101923">
        <w:t xml:space="preserve">any </w:t>
      </w:r>
      <w:r w:rsidRPr="00101923">
        <w:t xml:space="preserve">distortion and defects </w:t>
      </w:r>
      <w:r w:rsidR="00EE2302" w:rsidRPr="00101923">
        <w:t xml:space="preserve">which may be </w:t>
      </w:r>
      <w:r w:rsidRPr="00101923">
        <w:t>detrimental to appearance and performance.</w:t>
      </w:r>
    </w:p>
    <w:p w14:paraId="0AEB564F" w14:textId="77777777" w:rsidR="00123C41" w:rsidRPr="00101923" w:rsidRDefault="00123C41" w:rsidP="00F21F69">
      <w:pPr>
        <w:pStyle w:val="Heading3"/>
        <w:tabs>
          <w:tab w:val="clear" w:pos="1440"/>
          <w:tab w:val="left" w:pos="1418"/>
        </w:tabs>
        <w:ind w:left="1418" w:hanging="709"/>
      </w:pPr>
      <w:r w:rsidRPr="00101923">
        <w:t>Stainless steel grain direction: One direction throughout.</w:t>
      </w:r>
    </w:p>
    <w:p w14:paraId="015ABDD7" w14:textId="77777777" w:rsidR="00123C41" w:rsidRPr="00101923" w:rsidRDefault="00123C41" w:rsidP="00F21F69">
      <w:pPr>
        <w:pStyle w:val="Heading3"/>
        <w:tabs>
          <w:tab w:val="clear" w:pos="1440"/>
          <w:tab w:val="left" w:pos="1418"/>
        </w:tabs>
        <w:ind w:left="1418" w:hanging="709"/>
      </w:pPr>
      <w:r w:rsidRPr="00101923">
        <w:t xml:space="preserve">File or grind exposed welds smooth and flush. </w:t>
      </w:r>
      <w:del w:id="196" w:author="Mabel Chow" w:date="2022-04-25T18:49:00Z">
        <w:r w:rsidRPr="00790943" w:rsidDel="008B22DF">
          <w:rPr>
            <w:rPrChange w:id="197" w:author="Radulovic, Nicole" w:date="2022-11-03T13:17:00Z">
              <w:rPr>
                <w:highlight w:val="yellow"/>
              </w:rPr>
            </w:rPrChange>
          </w:rPr>
          <w:delText>[A:</w:delText>
        </w:r>
      </w:del>
      <w:r w:rsidRPr="00790943">
        <w:rPr>
          <w:rPrChange w:id="198" w:author="Radulovic, Nicole" w:date="2022-11-03T13:17:00Z">
            <w:rPr>
              <w:highlight w:val="yellow"/>
            </w:rPr>
          </w:rPrChange>
        </w:rPr>
        <w:t xml:space="preserve"> Finish to match adjacent surface finish.</w:t>
      </w:r>
      <w:del w:id="199" w:author="Mabel Chow" w:date="2022-04-25T18:49:00Z">
        <w:r w:rsidRPr="00790943" w:rsidDel="008B22DF">
          <w:rPr>
            <w:rPrChange w:id="200" w:author="Radulovic, Nicole" w:date="2022-11-03T13:17:00Z">
              <w:rPr>
                <w:highlight w:val="yellow"/>
              </w:rPr>
            </w:rPrChange>
          </w:rPr>
          <w:delText>]</w:delText>
        </w:r>
      </w:del>
      <w:r w:rsidRPr="00101923">
        <w:t xml:space="preserve"> Do not leave grinding marks. Construct internal and external corners with sharp lines. Provide continuous welds unless otherwise accepted by the </w:t>
      </w:r>
      <w:r w:rsidR="00657B2D">
        <w:t>Consultant</w:t>
      </w:r>
      <w:r w:rsidRPr="00101923">
        <w:t xml:space="preserve"> in writing. Brighten and buff aluminum and stainless steel welds to match appearance of </w:t>
      </w:r>
      <w:r w:rsidR="00A725B4">
        <w:t xml:space="preserve">the </w:t>
      </w:r>
      <w:r w:rsidRPr="00101923">
        <w:t>adjacent surface.</w:t>
      </w:r>
    </w:p>
    <w:p w14:paraId="113189DF" w14:textId="77777777" w:rsidR="00123C41" w:rsidRPr="00101923" w:rsidRDefault="00123C41" w:rsidP="00F21F69">
      <w:pPr>
        <w:pStyle w:val="Heading4"/>
        <w:tabs>
          <w:tab w:val="left" w:pos="2127"/>
        </w:tabs>
        <w:ind w:left="2127" w:hanging="709"/>
      </w:pPr>
      <w:r w:rsidRPr="00101923">
        <w:t>Remove weld spatter and slag. After finish grinding and smoothening welds, passivate welds with pickling paste.</w:t>
      </w:r>
    </w:p>
    <w:p w14:paraId="3482DC4C" w14:textId="77777777" w:rsidR="00123C41" w:rsidRPr="00101923" w:rsidRDefault="00123C41" w:rsidP="00F21F69">
      <w:pPr>
        <w:pStyle w:val="Heading4"/>
        <w:tabs>
          <w:tab w:val="left" w:pos="2127"/>
        </w:tabs>
        <w:ind w:left="2127" w:hanging="709"/>
      </w:pPr>
      <w:r w:rsidRPr="00101923">
        <w:t>Preheat members thicker than 19 mm before welding.</w:t>
      </w:r>
    </w:p>
    <w:p w14:paraId="1B4A1C00" w14:textId="77777777" w:rsidR="00123C41" w:rsidRPr="00101923" w:rsidRDefault="00123C41" w:rsidP="004A3F63">
      <w:pPr>
        <w:pStyle w:val="Heading3"/>
        <w:tabs>
          <w:tab w:val="clear" w:pos="1440"/>
          <w:tab w:val="left" w:pos="1418"/>
        </w:tabs>
        <w:ind w:left="1418" w:hanging="709"/>
      </w:pPr>
      <w:r w:rsidRPr="00101923">
        <w:t xml:space="preserve">Weld aluminum in accordance with </w:t>
      </w:r>
      <w:r w:rsidR="00124482" w:rsidRPr="00101923">
        <w:t>CAN/</w:t>
      </w:r>
      <w:r w:rsidRPr="00101923">
        <w:t>CSA W47.2</w:t>
      </w:r>
      <w:r w:rsidR="00EC0ED9">
        <w:t>-11</w:t>
      </w:r>
      <w:r w:rsidRPr="00101923">
        <w:t>.</w:t>
      </w:r>
    </w:p>
    <w:p w14:paraId="0520F9AB" w14:textId="77777777" w:rsidR="00123C41" w:rsidRPr="00101923" w:rsidRDefault="00123C41" w:rsidP="004A3F63">
      <w:pPr>
        <w:pStyle w:val="Heading4"/>
        <w:tabs>
          <w:tab w:val="left" w:pos="2127"/>
        </w:tabs>
        <w:ind w:left="2127" w:hanging="709"/>
      </w:pPr>
      <w:r w:rsidRPr="00101923">
        <w:t>Use weld rod No. 5356 for clear anodized aluminum of 6063 T5 alloy.</w:t>
      </w:r>
    </w:p>
    <w:p w14:paraId="5D16BFCB" w14:textId="77777777" w:rsidR="00123C41" w:rsidRPr="00101923" w:rsidRDefault="00123C41" w:rsidP="00F21F69">
      <w:pPr>
        <w:pStyle w:val="Heading3"/>
        <w:tabs>
          <w:tab w:val="clear" w:pos="1440"/>
          <w:tab w:val="left" w:pos="1418"/>
        </w:tabs>
        <w:ind w:left="1418" w:hanging="709"/>
      </w:pPr>
      <w:r w:rsidRPr="00101923">
        <w:t xml:space="preserve">Fabricate metal </w:t>
      </w:r>
      <w:r w:rsidR="00124482" w:rsidRPr="00101923">
        <w:t>W</w:t>
      </w:r>
      <w:r w:rsidRPr="00101923">
        <w:t>ork complete with components required for anchoring to concrete; bolting or welding to structural steel frames; standing free; or resting in frames or sockets, in a safe and secure manner.</w:t>
      </w:r>
    </w:p>
    <w:p w14:paraId="4CC8A673" w14:textId="77777777" w:rsidR="00123C41" w:rsidRPr="00101923" w:rsidRDefault="00123C41" w:rsidP="00F21F69">
      <w:pPr>
        <w:pStyle w:val="Heading3"/>
        <w:tabs>
          <w:tab w:val="clear" w:pos="1440"/>
          <w:tab w:val="left" w:pos="1418"/>
        </w:tabs>
        <w:ind w:left="1418" w:hanging="709"/>
      </w:pPr>
      <w:r w:rsidRPr="00101923">
        <w:t>Countersink exposed fastenings, where such are accepted in writing, and make as inconspicuous as possible with bolts cut off flush with nuts. Construct fastenings of the same material and finish as the base material on which they occur.</w:t>
      </w:r>
    </w:p>
    <w:p w14:paraId="48A667E3" w14:textId="77777777" w:rsidR="00123C41" w:rsidRPr="00101923" w:rsidRDefault="00123C41">
      <w:pPr>
        <w:pStyle w:val="Heading1"/>
      </w:pPr>
      <w:r w:rsidRPr="00101923">
        <w:t>EXECUTION</w:t>
      </w:r>
    </w:p>
    <w:p w14:paraId="32EC4EB3" w14:textId="77777777" w:rsidR="00123C41" w:rsidRPr="00101923" w:rsidRDefault="00123C41">
      <w:pPr>
        <w:pStyle w:val="Heading2"/>
      </w:pPr>
      <w:r w:rsidRPr="00101923">
        <w:t>Installation General</w:t>
      </w:r>
    </w:p>
    <w:p w14:paraId="2E93FDB3" w14:textId="77777777" w:rsidR="00123C41" w:rsidRPr="00101923" w:rsidRDefault="00123C41" w:rsidP="005C59DE">
      <w:pPr>
        <w:pStyle w:val="Heading3"/>
        <w:tabs>
          <w:tab w:val="clear" w:pos="1440"/>
          <w:tab w:val="left" w:pos="1418"/>
        </w:tabs>
        <w:ind w:left="1418" w:hanging="709"/>
      </w:pPr>
      <w:r w:rsidRPr="00101923">
        <w:t xml:space="preserve">Install </w:t>
      </w:r>
      <w:r w:rsidR="00124482" w:rsidRPr="00101923">
        <w:t>the W</w:t>
      </w:r>
      <w:r w:rsidRPr="00101923">
        <w:t>ork of this Section using skilled crafts</w:t>
      </w:r>
      <w:r w:rsidR="00A725B4">
        <w:t>people</w:t>
      </w:r>
      <w:r w:rsidRPr="00101923">
        <w:t xml:space="preserve"> and in accordance with </w:t>
      </w:r>
      <w:r w:rsidR="00D44BAC" w:rsidRPr="00101923">
        <w:t xml:space="preserve">the </w:t>
      </w:r>
      <w:r w:rsidRPr="00101923">
        <w:t>manufacturer's recommendations where applicable.</w:t>
      </w:r>
    </w:p>
    <w:p w14:paraId="7E78793E" w14:textId="77777777" w:rsidR="00123C41" w:rsidRPr="00101923" w:rsidRDefault="00123C41" w:rsidP="005C59DE">
      <w:pPr>
        <w:pStyle w:val="Heading3"/>
        <w:tabs>
          <w:tab w:val="clear" w:pos="1440"/>
          <w:tab w:val="left" w:pos="1418"/>
        </w:tabs>
        <w:ind w:left="1418" w:hanging="709"/>
      </w:pPr>
      <w:r w:rsidRPr="00101923">
        <w:t xml:space="preserve">Install metal fabrications in the correct locations and positions, plumb, level, structurally sound, securely fastened, free from defects detrimental to finished appearance and to acceptance of the </w:t>
      </w:r>
      <w:r w:rsidR="00EE2302" w:rsidRPr="00101923">
        <w:t>Consultant.</w:t>
      </w:r>
    </w:p>
    <w:p w14:paraId="6ED028B8" w14:textId="77777777" w:rsidR="00123C41" w:rsidRPr="00101923" w:rsidRDefault="00123C41" w:rsidP="005C59DE">
      <w:pPr>
        <w:pStyle w:val="Heading3"/>
        <w:tabs>
          <w:tab w:val="clear" w:pos="1440"/>
          <w:tab w:val="left" w:pos="1418"/>
        </w:tabs>
        <w:ind w:left="1418" w:hanging="709"/>
      </w:pPr>
      <w:r w:rsidRPr="00101923">
        <w:t xml:space="preserve">Perform </w:t>
      </w:r>
      <w:r w:rsidR="00A725B4">
        <w:t xml:space="preserve">all </w:t>
      </w:r>
      <w:r w:rsidRPr="00101923">
        <w:t xml:space="preserve">drilling of steel, concrete or masonry to fasten the </w:t>
      </w:r>
      <w:r w:rsidR="004153FF" w:rsidRPr="00101923">
        <w:t>W</w:t>
      </w:r>
      <w:r w:rsidRPr="00101923">
        <w:t>ork of this Section.</w:t>
      </w:r>
    </w:p>
    <w:p w14:paraId="42B71BF2" w14:textId="77777777" w:rsidR="00123C41" w:rsidRPr="00101923" w:rsidRDefault="00123C41" w:rsidP="005C59DE">
      <w:pPr>
        <w:pStyle w:val="Heading3"/>
        <w:tabs>
          <w:tab w:val="clear" w:pos="1440"/>
          <w:tab w:val="left" w:pos="1418"/>
        </w:tabs>
        <w:ind w:left="1418" w:hanging="709"/>
      </w:pPr>
      <w:r w:rsidRPr="00101923">
        <w:t>For aluminum and stainless steel items, and exterior locations, use stainless steel anchors.</w:t>
      </w:r>
    </w:p>
    <w:p w14:paraId="05B7EB8F" w14:textId="77777777" w:rsidR="00123C41" w:rsidRPr="00101923" w:rsidRDefault="00123C41" w:rsidP="005C59DE">
      <w:pPr>
        <w:pStyle w:val="Heading3"/>
        <w:tabs>
          <w:tab w:val="clear" w:pos="1440"/>
          <w:tab w:val="left" w:pos="1418"/>
        </w:tabs>
        <w:ind w:left="1418" w:hanging="709"/>
      </w:pPr>
      <w:r w:rsidRPr="00101923">
        <w:t>After installation, spot prime bolt heads and nuts, field rivets, field welds and any abrasions or damage to the shop coat of primer.</w:t>
      </w:r>
    </w:p>
    <w:p w14:paraId="7BD47BDA" w14:textId="77777777" w:rsidR="00123C41" w:rsidRPr="00101923" w:rsidRDefault="00123C41" w:rsidP="005C59DE">
      <w:pPr>
        <w:pStyle w:val="Heading3"/>
        <w:tabs>
          <w:tab w:val="clear" w:pos="1440"/>
          <w:tab w:val="left" w:pos="1418"/>
        </w:tabs>
        <w:ind w:left="1418" w:hanging="709"/>
      </w:pPr>
      <w:r w:rsidRPr="00101923">
        <w:t>Touch up galvanized steel where galvanizing is damaged during installation with zinc rich primer</w:t>
      </w:r>
      <w:r w:rsidR="00D44BAC" w:rsidRPr="00101923">
        <w:t xml:space="preserve"> as specified in subsection 2.2.6</w:t>
      </w:r>
      <w:r w:rsidRPr="00101923">
        <w:t>.</w:t>
      </w:r>
    </w:p>
    <w:p w14:paraId="21A04F29" w14:textId="77777777" w:rsidR="00123C41" w:rsidRPr="00101923" w:rsidRDefault="00123C41" w:rsidP="005C59DE">
      <w:pPr>
        <w:pStyle w:val="Heading3"/>
        <w:tabs>
          <w:tab w:val="clear" w:pos="1440"/>
          <w:tab w:val="left" w:pos="1418"/>
        </w:tabs>
        <w:ind w:left="1418" w:hanging="709"/>
      </w:pPr>
      <w:r w:rsidRPr="00101923">
        <w:t>Apply isolation coating to surfaces between dissimilar metals, and between metal and concrete, mortar, grout or masonry.</w:t>
      </w:r>
    </w:p>
    <w:p w14:paraId="1E09A034" w14:textId="77777777" w:rsidR="00123C41" w:rsidRPr="00101923" w:rsidRDefault="00123C41" w:rsidP="005C59DE">
      <w:pPr>
        <w:pStyle w:val="Heading3"/>
        <w:tabs>
          <w:tab w:val="clear" w:pos="1440"/>
          <w:tab w:val="left" w:pos="1418"/>
        </w:tabs>
        <w:ind w:left="1418" w:hanging="709"/>
      </w:pPr>
      <w:r w:rsidRPr="00101923">
        <w:t xml:space="preserve">Where items are specified to be installed </w:t>
      </w:r>
      <w:r w:rsidR="00D44BAC" w:rsidRPr="00101923">
        <w:t xml:space="preserve">under </w:t>
      </w:r>
      <w:r w:rsidRPr="00101923">
        <w:t xml:space="preserve">other Sections, fabricate items </w:t>
      </w:r>
      <w:r w:rsidR="00772646">
        <w:t xml:space="preserve">and provide </w:t>
      </w:r>
      <w:r w:rsidRPr="00101923">
        <w:t xml:space="preserve">to the appropriate </w:t>
      </w:r>
      <w:r w:rsidR="00772646">
        <w:t>forces or Subcontractor(s)</w:t>
      </w:r>
      <w:r w:rsidRPr="00101923">
        <w:t xml:space="preserve"> with </w:t>
      </w:r>
      <w:r w:rsidR="001804D4" w:rsidRPr="00101923">
        <w:t xml:space="preserve">the </w:t>
      </w:r>
      <w:r w:rsidRPr="00101923">
        <w:t xml:space="preserve">necessary instructions and templates required for </w:t>
      </w:r>
      <w:r w:rsidR="004153FF" w:rsidRPr="00101923">
        <w:t xml:space="preserve">their </w:t>
      </w:r>
      <w:r w:rsidRPr="00101923">
        <w:t>proper installation. Include required fastenings, such as screws, bolts, expansion shields and similar items.</w:t>
      </w:r>
    </w:p>
    <w:p w14:paraId="7253A93A" w14:textId="77777777" w:rsidR="00123C41" w:rsidRPr="00101923" w:rsidRDefault="00A725B4" w:rsidP="005C59DE">
      <w:pPr>
        <w:pStyle w:val="Heading3"/>
        <w:tabs>
          <w:tab w:val="clear" w:pos="1440"/>
          <w:tab w:val="left" w:pos="1418"/>
        </w:tabs>
        <w:ind w:left="1418" w:hanging="709"/>
      </w:pPr>
      <w:r>
        <w:t xml:space="preserve">Tolerances: </w:t>
      </w:r>
      <w:r w:rsidR="00772646">
        <w:t xml:space="preserve">In accordance with </w:t>
      </w:r>
      <w:r>
        <w:t>CAN/CSA S16</w:t>
      </w:r>
      <w:r w:rsidR="00EC0ED9">
        <w:t>-14</w:t>
      </w:r>
      <w:r w:rsidR="00123C41" w:rsidRPr="00101923">
        <w:t>.</w:t>
      </w:r>
    </w:p>
    <w:p w14:paraId="0E901B12" w14:textId="77777777" w:rsidR="00123C41" w:rsidRPr="00101923" w:rsidRDefault="00123C41" w:rsidP="005C59DE">
      <w:pPr>
        <w:pStyle w:val="Heading3"/>
        <w:tabs>
          <w:tab w:val="clear" w:pos="1440"/>
          <w:tab w:val="left" w:pos="1418"/>
        </w:tabs>
        <w:ind w:left="1418" w:hanging="709"/>
      </w:pPr>
      <w:r w:rsidRPr="00101923">
        <w:t>Deliver items to be cast into concrete with instructions for setting.</w:t>
      </w:r>
    </w:p>
    <w:p w14:paraId="496B44E6" w14:textId="77777777" w:rsidR="00123C41" w:rsidRPr="00101923" w:rsidRDefault="00123C41">
      <w:pPr>
        <w:pStyle w:val="Heading2"/>
      </w:pPr>
      <w:r w:rsidRPr="00101923">
        <w:t>Installation – Anchors</w:t>
      </w:r>
      <w:r w:rsidR="00C76F17">
        <w:t xml:space="preserve"> </w:t>
      </w:r>
      <w:del w:id="201" w:author="Mabel Chow" w:date="2022-04-25T18:49:00Z">
        <w:r w:rsidRPr="00101923" w:rsidDel="008B22DF">
          <w:delText>A</w:delText>
        </w:r>
      </w:del>
      <w:ins w:id="202" w:author="Mabel Chow" w:date="2022-04-25T18:49:00Z">
        <w:r w:rsidR="008B22DF">
          <w:t>a</w:t>
        </w:r>
      </w:ins>
      <w:r w:rsidRPr="00101923">
        <w:t>nd Fasteners</w:t>
      </w:r>
    </w:p>
    <w:p w14:paraId="333F10B6" w14:textId="77777777" w:rsidR="00123C41" w:rsidRPr="00101923" w:rsidRDefault="00123C41" w:rsidP="005C59DE">
      <w:pPr>
        <w:pStyle w:val="Heading3"/>
        <w:tabs>
          <w:tab w:val="clear" w:pos="1440"/>
          <w:tab w:val="left" w:pos="1418"/>
        </w:tabs>
        <w:ind w:left="1418" w:hanging="709"/>
      </w:pPr>
      <w:r w:rsidRPr="00101923">
        <w:t>Arrange bolts with sufficient length to embed 100 mm in the structural floor slab and to project the threaded position a minimum of 50 mm above the proposed elevation of the base plate or mounting plate.</w:t>
      </w:r>
    </w:p>
    <w:p w14:paraId="1570D1D7" w14:textId="77777777" w:rsidR="00123C41" w:rsidRPr="00101923" w:rsidRDefault="00123C41" w:rsidP="005C59DE">
      <w:pPr>
        <w:pStyle w:val="Heading3"/>
        <w:tabs>
          <w:tab w:val="clear" w:pos="1440"/>
          <w:tab w:val="left" w:pos="1418"/>
        </w:tabs>
        <w:ind w:left="1418" w:hanging="709"/>
      </w:pPr>
      <w:r w:rsidRPr="00101923">
        <w:t xml:space="preserve">Set anchor bolts accurately in holes in concrete using plywood templates prepared from </w:t>
      </w:r>
      <w:r w:rsidR="004153FF" w:rsidRPr="00101923">
        <w:t xml:space="preserve">the </w:t>
      </w:r>
      <w:r w:rsidRPr="00101923">
        <w:t>manufacturer's shop drawings. Set items in grout. Use anchor grout for submerged and exterior conditions.</w:t>
      </w:r>
    </w:p>
    <w:p w14:paraId="242ECFAB" w14:textId="77777777" w:rsidR="00123C41" w:rsidRPr="00101923" w:rsidRDefault="00123C41" w:rsidP="005C59DE">
      <w:pPr>
        <w:pStyle w:val="Heading3"/>
        <w:tabs>
          <w:tab w:val="clear" w:pos="1440"/>
          <w:tab w:val="left" w:pos="1418"/>
        </w:tabs>
        <w:ind w:left="1418" w:hanging="709"/>
      </w:pPr>
      <w:r w:rsidRPr="00101923">
        <w:t>Do not offset bolts by deformation.</w:t>
      </w:r>
    </w:p>
    <w:p w14:paraId="32E18D31" w14:textId="77777777" w:rsidR="00123C41" w:rsidRPr="00101923" w:rsidRDefault="00123C41" w:rsidP="005C59DE">
      <w:pPr>
        <w:pStyle w:val="Heading3"/>
        <w:tabs>
          <w:tab w:val="clear" w:pos="1440"/>
          <w:tab w:val="left" w:pos="1418"/>
        </w:tabs>
        <w:ind w:left="1418" w:hanging="709"/>
      </w:pPr>
      <w:r w:rsidRPr="00101923">
        <w:t>Secure lateral support units for masonry walls at 600 mm o.c.</w:t>
      </w:r>
    </w:p>
    <w:p w14:paraId="11F261E0" w14:textId="77777777" w:rsidR="00123C41" w:rsidRPr="00101923" w:rsidRDefault="00123C41" w:rsidP="005C59DE">
      <w:pPr>
        <w:pStyle w:val="Heading3"/>
        <w:tabs>
          <w:tab w:val="clear" w:pos="1440"/>
          <w:tab w:val="left" w:pos="1418"/>
        </w:tabs>
        <w:ind w:left="1418" w:hanging="709"/>
      </w:pPr>
      <w:r w:rsidRPr="00101923">
        <w:t xml:space="preserve">For submerged conditions where bolts are used, use lock nuts or nuts with </w:t>
      </w:r>
      <w:r w:rsidR="004153FF" w:rsidRPr="00101923">
        <w:t xml:space="preserve">a </w:t>
      </w:r>
      <w:r w:rsidRPr="00101923">
        <w:t>lock washer.</w:t>
      </w:r>
    </w:p>
    <w:p w14:paraId="1AA19662" w14:textId="77777777" w:rsidR="00123C41" w:rsidRPr="00101923" w:rsidRDefault="00123C41">
      <w:pPr>
        <w:pStyle w:val="Other"/>
        <w:spacing w:before="240"/>
        <w:jc w:val="center"/>
        <w:rPr>
          <w:rFonts w:ascii="Calibri" w:hAnsi="Calibri"/>
          <w:b/>
          <w:sz w:val="22"/>
          <w:szCs w:val="22"/>
        </w:rPr>
      </w:pPr>
      <w:r w:rsidRPr="00101923">
        <w:rPr>
          <w:rFonts w:ascii="Calibri" w:hAnsi="Calibri"/>
          <w:b/>
          <w:sz w:val="22"/>
          <w:szCs w:val="22"/>
        </w:rPr>
        <w:t>END OF SECTION</w:t>
      </w:r>
    </w:p>
    <w:sectPr w:rsidR="00123C41" w:rsidRPr="00101923" w:rsidSect="00455307">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ulovic, Nicole" w:date="2022-11-03T13:20:00Z" w:initials="RN">
    <w:p w14:paraId="1915B769" w14:textId="77777777" w:rsidR="00220BF4" w:rsidRDefault="00220BF4">
      <w:pPr>
        <w:pStyle w:val="CommentText"/>
      </w:pPr>
      <w:r>
        <w:rPr>
          <w:rStyle w:val="CommentReference"/>
        </w:rPr>
        <w:annotationRef/>
      </w:r>
      <w:r>
        <w:t xml:space="preserve">Missing section for Measurement and Payment, I suggest inserting: </w:t>
      </w:r>
    </w:p>
    <w:p w14:paraId="712A0105" w14:textId="77777777" w:rsidR="00220BF4" w:rsidRDefault="00220BF4">
      <w:pPr>
        <w:pStyle w:val="CommentText"/>
      </w:pPr>
    </w:p>
    <w:p w14:paraId="737620C3" w14:textId="77777777" w:rsidR="00220BF4" w:rsidRDefault="00220BF4" w:rsidP="00220BF4">
      <w:pPr>
        <w:pStyle w:val="Heading2"/>
        <w:numPr>
          <w:ilvl w:val="0"/>
          <w:numId w:val="0"/>
        </w:numPr>
      </w:pPr>
      <w:r w:rsidRPr="00220BF4">
        <w:rPr>
          <w:u w:val="none"/>
        </w:rPr>
        <w:t>1.3</w:t>
      </w:r>
      <w:r>
        <w:t xml:space="preserve"> Measurement and Payment</w:t>
      </w:r>
    </w:p>
    <w:p w14:paraId="15D3D41A" w14:textId="77777777" w:rsidR="00220BF4" w:rsidRDefault="00220BF4" w:rsidP="00220BF4">
      <w:pPr>
        <w:pStyle w:val="Heading3"/>
        <w:numPr>
          <w:ilvl w:val="2"/>
          <w:numId w:val="24"/>
        </w:numPr>
        <w:tabs>
          <w:tab w:val="clear" w:pos="1440"/>
          <w:tab w:val="num" w:pos="360"/>
        </w:tabs>
        <w:ind w:left="360" w:hanging="360"/>
      </w:pPr>
      <w:r>
        <w:t xml:space="preserve"> All costs associated with the work of this Section shall be included in the price for Item No. A5.01 in the Bid Form.</w:t>
      </w:r>
    </w:p>
    <w:p w14:paraId="7A7C9546" w14:textId="77777777" w:rsidR="00220BF4" w:rsidRDefault="00220BF4">
      <w:pPr>
        <w:pStyle w:val="CommentText"/>
      </w:pPr>
    </w:p>
  </w:comment>
  <w:comment w:id="190" w:author="Radulovic, Nicole" w:date="2022-11-03T13:17:00Z" w:initials="RN">
    <w:p w14:paraId="1877A89A" w14:textId="77777777" w:rsidR="00790943" w:rsidRDefault="00790943">
      <w:pPr>
        <w:pStyle w:val="CommentText"/>
      </w:pPr>
      <w:r>
        <w:rPr>
          <w:rStyle w:val="CommentReference"/>
        </w:rPr>
        <w:annotationRef/>
      </w:r>
      <w:r>
        <w:t>Is this confirmed? If so, please unhighlight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C9546" w15:done="0"/>
  <w15:commentEx w15:paraId="1877A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C9546" w16cid:durableId="270E3EAB"/>
  <w16cid:commentId w16cid:paraId="1877A89A" w16cid:durableId="270E3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FA9C" w14:textId="77777777" w:rsidR="007C1412" w:rsidRDefault="007C1412">
      <w:r>
        <w:separator/>
      </w:r>
    </w:p>
  </w:endnote>
  <w:endnote w:type="continuationSeparator" w:id="0">
    <w:p w14:paraId="2D6E4781" w14:textId="77777777" w:rsidR="007C1412" w:rsidRDefault="007C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B787" w14:textId="77777777" w:rsidR="007C1412" w:rsidRDefault="007C1412">
      <w:r>
        <w:separator/>
      </w:r>
    </w:p>
  </w:footnote>
  <w:footnote w:type="continuationSeparator" w:id="0">
    <w:p w14:paraId="019FE309" w14:textId="77777777" w:rsidR="007C1412" w:rsidRDefault="007C1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9E53" w14:textId="77777777" w:rsidR="00567F93" w:rsidRPr="00567F93" w:rsidRDefault="00567F93" w:rsidP="00455307">
    <w:pPr>
      <w:pBdr>
        <w:top w:val="single" w:sz="4" w:space="1" w:color="auto"/>
      </w:pBdr>
      <w:tabs>
        <w:tab w:val="right" w:pos="10080"/>
      </w:tabs>
      <w:rPr>
        <w:rFonts w:cs="Arial"/>
      </w:rPr>
    </w:pPr>
    <w:r w:rsidRPr="00567F93">
      <w:rPr>
        <w:rFonts w:cs="Arial"/>
      </w:rPr>
      <w:t>Section 05500</w:t>
    </w:r>
    <w:r>
      <w:rPr>
        <w:rFonts w:cs="Arial"/>
      </w:rPr>
      <w:tab/>
    </w:r>
    <w:r w:rsidRPr="00567F93">
      <w:rPr>
        <w:rFonts w:cs="Arial"/>
      </w:rPr>
      <w:t>CONTRACT NO</w:t>
    </w:r>
    <w:r w:rsidRPr="00CD39EC">
      <w:rPr>
        <w:rFonts w:cs="Arial"/>
        <w:highlight w:val="yellow"/>
      </w:rPr>
      <w:t>.... [Insert Region Number]</w:t>
    </w:r>
    <w:r w:rsidRPr="00567F93">
      <w:rPr>
        <w:rFonts w:cs="Arial"/>
      </w:rPr>
      <w:tab/>
    </w:r>
  </w:p>
  <w:p w14:paraId="0422B4CA" w14:textId="77777777" w:rsidR="00567F93" w:rsidRPr="00567F93" w:rsidRDefault="00567F93" w:rsidP="00455307">
    <w:pPr>
      <w:pBdr>
        <w:top w:val="single" w:sz="4" w:space="1" w:color="auto"/>
      </w:pBdr>
      <w:tabs>
        <w:tab w:val="left" w:pos="-1440"/>
        <w:tab w:val="left" w:pos="-720"/>
        <w:tab w:val="left" w:pos="0"/>
        <w:tab w:val="center" w:pos="5220"/>
        <w:tab w:val="right" w:pos="10080"/>
      </w:tabs>
      <w:rPr>
        <w:rFonts w:cs="Arial"/>
      </w:rPr>
    </w:pPr>
    <w:r w:rsidRPr="00567F93">
      <w:rPr>
        <w:rFonts w:cs="Arial"/>
      </w:rPr>
      <w:t>201</w:t>
    </w:r>
    <w:r w:rsidR="00430F4E">
      <w:rPr>
        <w:rFonts w:cs="Arial"/>
      </w:rPr>
      <w:t>7</w:t>
    </w:r>
    <w:r w:rsidR="00CD39EC">
      <w:rPr>
        <w:rFonts w:cs="Arial"/>
      </w:rPr>
      <w:t>-0</w:t>
    </w:r>
    <w:r w:rsidR="00430F4E">
      <w:rPr>
        <w:rFonts w:cs="Arial"/>
      </w:rPr>
      <w:t>2</w:t>
    </w:r>
    <w:r w:rsidR="00CD39EC">
      <w:rPr>
        <w:rFonts w:cs="Arial"/>
      </w:rPr>
      <w:t>-</w:t>
    </w:r>
    <w:r w:rsidR="00430F4E">
      <w:rPr>
        <w:rFonts w:cs="Arial"/>
      </w:rPr>
      <w:t>15</w:t>
    </w:r>
    <w:r w:rsidRPr="00567F93">
      <w:rPr>
        <w:rFonts w:cs="Arial"/>
        <w:b/>
      </w:rPr>
      <w:tab/>
      <w:t>METAL FABRICATIONS – GENERAL</w:t>
    </w:r>
    <w:r w:rsidRPr="00567F93">
      <w:rPr>
        <w:rFonts w:cs="Arial"/>
      </w:rPr>
      <w:tab/>
    </w:r>
  </w:p>
  <w:p w14:paraId="427E6CAB" w14:textId="77777777" w:rsidR="00567F93" w:rsidRPr="00567F93" w:rsidRDefault="00567F93" w:rsidP="00455307">
    <w:pPr>
      <w:pBdr>
        <w:top w:val="single" w:sz="4" w:space="1" w:color="auto"/>
      </w:pBdr>
      <w:tabs>
        <w:tab w:val="center" w:pos="5175"/>
        <w:tab w:val="right" w:pos="10080"/>
      </w:tabs>
      <w:rPr>
        <w:rFonts w:cs="Arial"/>
      </w:rPr>
    </w:pPr>
    <w:r w:rsidRPr="00567F93">
      <w:rPr>
        <w:rFonts w:cs="Arial"/>
      </w:rPr>
      <w:t xml:space="preserve">Page </w:t>
    </w:r>
    <w:r w:rsidRPr="00567F93">
      <w:rPr>
        <w:rFonts w:cs="Arial"/>
      </w:rPr>
      <w:fldChar w:fldCharType="begin"/>
    </w:r>
    <w:r w:rsidRPr="00567F93">
      <w:rPr>
        <w:rFonts w:cs="Arial"/>
      </w:rPr>
      <w:instrText xml:space="preserve">PAGE </w:instrText>
    </w:r>
    <w:r w:rsidRPr="00567F93">
      <w:rPr>
        <w:rFonts w:cs="Arial"/>
      </w:rPr>
      <w:fldChar w:fldCharType="separate"/>
    </w:r>
    <w:r w:rsidR="005E38EF">
      <w:rPr>
        <w:rFonts w:cs="Arial"/>
        <w:noProof/>
      </w:rPr>
      <w:t>6</w:t>
    </w:r>
    <w:r w:rsidRPr="00567F93">
      <w:rPr>
        <w:rFonts w:cs="Arial"/>
      </w:rPr>
      <w:fldChar w:fldCharType="end"/>
    </w:r>
    <w:r w:rsidRPr="00567F93">
      <w:rPr>
        <w:rFonts w:cs="Arial"/>
      </w:rPr>
      <w:t xml:space="preserve"> </w:t>
    </w:r>
    <w:r>
      <w:rPr>
        <w:rFonts w:cs="Arial"/>
      </w:rPr>
      <w:tab/>
    </w:r>
    <w:r>
      <w:rPr>
        <w:rFonts w:cs="Arial"/>
      </w:rPr>
      <w:tab/>
    </w:r>
    <w:r w:rsidRPr="00567F93">
      <w:rPr>
        <w:rFonts w:cs="Arial"/>
      </w:rPr>
      <w:t xml:space="preserve">DATE:  </w:t>
    </w:r>
    <w:r w:rsidRPr="00CD39EC">
      <w:rPr>
        <w:rFonts w:cs="Arial"/>
        <w:highlight w:val="yellow"/>
      </w:rPr>
      <w:t>[Insert Date, (e.g. Jan., 2000)]</w:t>
    </w:r>
    <w:r w:rsidRPr="00567F93">
      <w:rPr>
        <w:rFonts w:cs="Arial"/>
      </w:rPr>
      <w:tab/>
      <w:t xml:space="preserve"> </w:t>
    </w:r>
  </w:p>
  <w:p w14:paraId="071BBA4F" w14:textId="77777777" w:rsidR="00567F93" w:rsidRDefault="0056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06AE" w14:textId="77777777" w:rsidR="00567F93" w:rsidRPr="00567F93" w:rsidRDefault="00567F93" w:rsidP="00455307">
    <w:pPr>
      <w:pBdr>
        <w:top w:val="single" w:sz="4" w:space="1" w:color="auto"/>
      </w:pBdr>
      <w:tabs>
        <w:tab w:val="right" w:pos="10080"/>
      </w:tabs>
      <w:rPr>
        <w:rFonts w:cs="Arial"/>
      </w:rPr>
    </w:pPr>
    <w:r w:rsidRPr="00567F93">
      <w:rPr>
        <w:rFonts w:cs="Arial"/>
      </w:rPr>
      <w:t>CONTRACT NO</w:t>
    </w:r>
    <w:r w:rsidRPr="00CD39EC">
      <w:rPr>
        <w:rFonts w:cs="Arial"/>
        <w:highlight w:val="yellow"/>
      </w:rPr>
      <w:t>.... [Insert Region Number]</w:t>
    </w:r>
    <w:r w:rsidRPr="00567F93">
      <w:rPr>
        <w:rFonts w:cs="Arial"/>
      </w:rPr>
      <w:tab/>
      <w:t>Section 05500</w:t>
    </w:r>
  </w:p>
  <w:p w14:paraId="60EC252A" w14:textId="77777777" w:rsidR="00567F93" w:rsidRPr="00567F93" w:rsidRDefault="00567F93" w:rsidP="00455307">
    <w:pPr>
      <w:pBdr>
        <w:top w:val="single" w:sz="4" w:space="1" w:color="auto"/>
      </w:pBdr>
      <w:tabs>
        <w:tab w:val="left" w:pos="-1440"/>
        <w:tab w:val="left" w:pos="-720"/>
        <w:tab w:val="left" w:pos="0"/>
        <w:tab w:val="center" w:pos="5220"/>
        <w:tab w:val="right" w:pos="10080"/>
      </w:tabs>
      <w:rPr>
        <w:rFonts w:cs="Arial"/>
      </w:rPr>
    </w:pPr>
    <w:r w:rsidRPr="00567F93">
      <w:rPr>
        <w:rFonts w:cs="Arial"/>
        <w:b/>
      </w:rPr>
      <w:tab/>
      <w:t>METAL FABRICATIONS – GENERAL</w:t>
    </w:r>
    <w:r w:rsidRPr="00567F93">
      <w:rPr>
        <w:rFonts w:cs="Arial"/>
      </w:rPr>
      <w:tab/>
    </w:r>
    <w:r w:rsidR="00CD39EC">
      <w:rPr>
        <w:rFonts w:cs="Arial"/>
      </w:rPr>
      <w:t>201</w:t>
    </w:r>
    <w:r w:rsidR="00430F4E">
      <w:rPr>
        <w:rFonts w:cs="Arial"/>
      </w:rPr>
      <w:t>7</w:t>
    </w:r>
    <w:r w:rsidR="00CD39EC">
      <w:rPr>
        <w:rFonts w:cs="Arial"/>
      </w:rPr>
      <w:t>-0</w:t>
    </w:r>
    <w:r w:rsidR="00430F4E">
      <w:rPr>
        <w:rFonts w:cs="Arial"/>
      </w:rPr>
      <w:t>2</w:t>
    </w:r>
    <w:r w:rsidR="00CD39EC">
      <w:rPr>
        <w:rFonts w:cs="Arial"/>
      </w:rPr>
      <w:t>-</w:t>
    </w:r>
    <w:r w:rsidR="00430F4E">
      <w:rPr>
        <w:rFonts w:cs="Arial"/>
      </w:rPr>
      <w:t>15</w:t>
    </w:r>
  </w:p>
  <w:p w14:paraId="5E5AA215" w14:textId="77777777" w:rsidR="00567F93" w:rsidRPr="00567F93" w:rsidRDefault="00567F93" w:rsidP="00455307">
    <w:pPr>
      <w:pBdr>
        <w:top w:val="single" w:sz="4" w:space="1" w:color="auto"/>
      </w:pBdr>
      <w:tabs>
        <w:tab w:val="center" w:pos="5175"/>
        <w:tab w:val="right" w:pos="10080"/>
      </w:tabs>
      <w:rPr>
        <w:rFonts w:cs="Arial"/>
      </w:rPr>
    </w:pPr>
    <w:r w:rsidRPr="00567F93">
      <w:rPr>
        <w:rFonts w:cs="Arial"/>
      </w:rPr>
      <w:t xml:space="preserve">DATE:  </w:t>
    </w:r>
    <w:r w:rsidRPr="00CD39EC">
      <w:rPr>
        <w:rFonts w:cs="Arial"/>
        <w:highlight w:val="yellow"/>
      </w:rPr>
      <w:t>[Insert Date, (e.g. Jan., 2000)]</w:t>
    </w:r>
    <w:r w:rsidRPr="00567F93">
      <w:rPr>
        <w:rFonts w:cs="Arial"/>
      </w:rPr>
      <w:tab/>
    </w:r>
    <w:r w:rsidRPr="00567F93">
      <w:rPr>
        <w:rFonts w:cs="Arial"/>
      </w:rPr>
      <w:tab/>
      <w:t xml:space="preserve">Page </w:t>
    </w:r>
    <w:r w:rsidRPr="00567F93">
      <w:rPr>
        <w:rFonts w:cs="Arial"/>
      </w:rPr>
      <w:fldChar w:fldCharType="begin"/>
    </w:r>
    <w:r w:rsidRPr="00567F93">
      <w:rPr>
        <w:rFonts w:cs="Arial"/>
      </w:rPr>
      <w:instrText xml:space="preserve">PAGE </w:instrText>
    </w:r>
    <w:r w:rsidRPr="00567F93">
      <w:rPr>
        <w:rFonts w:cs="Arial"/>
      </w:rPr>
      <w:fldChar w:fldCharType="separate"/>
    </w:r>
    <w:r w:rsidR="005E38EF">
      <w:rPr>
        <w:rFonts w:cs="Arial"/>
        <w:noProof/>
      </w:rPr>
      <w:t>7</w:t>
    </w:r>
    <w:r w:rsidRPr="00567F93">
      <w:rPr>
        <w:rFonts w:cs="Arial"/>
      </w:rPr>
      <w:fldChar w:fldCharType="end"/>
    </w:r>
    <w:r w:rsidRPr="00567F93">
      <w:rPr>
        <w:rFonts w:cs="Arial"/>
      </w:rPr>
      <w:t xml:space="preserve"> </w:t>
    </w:r>
  </w:p>
  <w:p w14:paraId="5608FA10" w14:textId="77777777" w:rsidR="00F40EA6" w:rsidRDefault="00F40E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D287" w14:textId="77777777" w:rsidR="00F40EA6" w:rsidRPr="00101923" w:rsidRDefault="00F40EA6">
    <w:pPr>
      <w:pBdr>
        <w:top w:val="single" w:sz="4" w:space="1" w:color="auto"/>
      </w:pBdr>
      <w:tabs>
        <w:tab w:val="right" w:pos="10350"/>
      </w:tabs>
      <w:rPr>
        <w:rFonts w:cs="Arial"/>
      </w:rPr>
    </w:pPr>
    <w:r w:rsidRPr="00101923">
      <w:rPr>
        <w:rFonts w:cs="Arial"/>
      </w:rPr>
      <w:t>CONTRACT NO</w:t>
    </w:r>
    <w:r w:rsidRPr="00101923">
      <w:rPr>
        <w:rFonts w:cs="Arial"/>
        <w:highlight w:val="lightGray"/>
      </w:rPr>
      <w:t>.... [Insert Region Number]</w:t>
    </w:r>
    <w:r w:rsidRPr="00101923">
      <w:rPr>
        <w:rFonts w:cs="Arial"/>
      </w:rPr>
      <w:tab/>
      <w:t>Section 05500</w:t>
    </w:r>
  </w:p>
  <w:p w14:paraId="66D38325" w14:textId="77777777" w:rsidR="00F40EA6" w:rsidRPr="00101923" w:rsidRDefault="00F40EA6">
    <w:pPr>
      <w:pBdr>
        <w:top w:val="single" w:sz="4" w:space="1" w:color="auto"/>
      </w:pBdr>
      <w:tabs>
        <w:tab w:val="left" w:pos="-1440"/>
        <w:tab w:val="left" w:pos="-720"/>
        <w:tab w:val="left" w:pos="0"/>
        <w:tab w:val="center" w:pos="5220"/>
        <w:tab w:val="right" w:pos="10350"/>
      </w:tabs>
      <w:rPr>
        <w:rFonts w:cs="Arial"/>
      </w:rPr>
    </w:pPr>
    <w:r w:rsidRPr="00101923">
      <w:rPr>
        <w:rFonts w:cs="Arial"/>
        <w:b/>
      </w:rPr>
      <w:tab/>
      <w:t>METAL FABRICATIONS – GENERAL</w:t>
    </w:r>
    <w:r w:rsidRPr="00101923">
      <w:rPr>
        <w:rFonts w:cs="Arial"/>
      </w:rPr>
      <w:tab/>
    </w:r>
    <w:r w:rsidR="00567F93" w:rsidRPr="00101923">
      <w:rPr>
        <w:rFonts w:cs="Arial"/>
      </w:rPr>
      <w:t>2015-04-22</w:t>
    </w:r>
  </w:p>
  <w:p w14:paraId="5B5B172E" w14:textId="77777777" w:rsidR="00F40EA6" w:rsidRPr="00101923" w:rsidRDefault="00F40EA6">
    <w:pPr>
      <w:pBdr>
        <w:top w:val="single" w:sz="4" w:space="1" w:color="auto"/>
      </w:pBdr>
      <w:tabs>
        <w:tab w:val="center" w:pos="5175"/>
        <w:tab w:val="right" w:pos="10350"/>
      </w:tabs>
      <w:rPr>
        <w:rFonts w:cs="Arial"/>
      </w:rPr>
    </w:pPr>
    <w:r w:rsidRPr="00101923">
      <w:rPr>
        <w:rFonts w:cs="Arial"/>
      </w:rPr>
      <w:t xml:space="preserve">DATE:  </w:t>
    </w:r>
    <w:r w:rsidRPr="00101923">
      <w:rPr>
        <w:rFonts w:cs="Arial"/>
        <w:highlight w:val="lightGray"/>
      </w:rPr>
      <w:t>[Insert Date, (e.g. Jan., 2000)]</w:t>
    </w:r>
    <w:r w:rsidRPr="00101923">
      <w:rPr>
        <w:rFonts w:cs="Arial"/>
      </w:rPr>
      <w:tab/>
    </w:r>
    <w:r w:rsidRPr="00101923">
      <w:rPr>
        <w:rFonts w:cs="Arial"/>
      </w:rPr>
      <w:tab/>
      <w:t xml:space="preserve">Page </w:t>
    </w:r>
    <w:r w:rsidRPr="00101923">
      <w:rPr>
        <w:rFonts w:cs="Arial"/>
      </w:rPr>
      <w:fldChar w:fldCharType="begin"/>
    </w:r>
    <w:r w:rsidRPr="00101923">
      <w:rPr>
        <w:rFonts w:cs="Arial"/>
      </w:rPr>
      <w:instrText xml:space="preserve">PAGE </w:instrText>
    </w:r>
    <w:r w:rsidRPr="00101923">
      <w:rPr>
        <w:rFonts w:cs="Arial"/>
      </w:rPr>
      <w:fldChar w:fldCharType="separate"/>
    </w:r>
    <w:r w:rsidR="00567F93" w:rsidRPr="00101923">
      <w:rPr>
        <w:rFonts w:cs="Arial"/>
        <w:noProof/>
      </w:rPr>
      <w:t>1</w:t>
    </w:r>
    <w:r w:rsidRPr="00101923">
      <w:rPr>
        <w:rFonts w:cs="Arial"/>
      </w:rPr>
      <w:fldChar w:fldCharType="end"/>
    </w:r>
    <w:r w:rsidRPr="00101923">
      <w:rPr>
        <w:rFonts w:cs="Arial"/>
      </w:rPr>
      <w:t xml:space="preserve"> </w:t>
    </w:r>
  </w:p>
  <w:p w14:paraId="50951966" w14:textId="77777777" w:rsidR="00F40EA6" w:rsidRDefault="00F40EA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36A5ECA"/>
    <w:multiLevelType w:val="hybridMultilevel"/>
    <w:tmpl w:val="63261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FD503A8"/>
    <w:multiLevelType w:val="hybridMultilevel"/>
    <w:tmpl w:val="F030F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4338515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EBA6ED0"/>
    <w:multiLevelType w:val="multilevel"/>
    <w:tmpl w:val="F39EA4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68108135">
    <w:abstractNumId w:val="0"/>
  </w:num>
  <w:num w:numId="2" w16cid:durableId="830408468">
    <w:abstractNumId w:val="0"/>
  </w:num>
  <w:num w:numId="3" w16cid:durableId="781346407">
    <w:abstractNumId w:val="10"/>
  </w:num>
  <w:num w:numId="4" w16cid:durableId="1376656032">
    <w:abstractNumId w:val="5"/>
  </w:num>
  <w:num w:numId="5" w16cid:durableId="495655920">
    <w:abstractNumId w:val="11"/>
  </w:num>
  <w:num w:numId="6" w16cid:durableId="2015111907">
    <w:abstractNumId w:val="3"/>
  </w:num>
  <w:num w:numId="7" w16cid:durableId="229271979">
    <w:abstractNumId w:val="7"/>
  </w:num>
  <w:num w:numId="8" w16cid:durableId="212736772">
    <w:abstractNumId w:val="2"/>
  </w:num>
  <w:num w:numId="9" w16cid:durableId="456728570">
    <w:abstractNumId w:val="13"/>
  </w:num>
  <w:num w:numId="10" w16cid:durableId="2019000065">
    <w:abstractNumId w:val="6"/>
  </w:num>
  <w:num w:numId="11" w16cid:durableId="721447733">
    <w:abstractNumId w:val="8"/>
  </w:num>
  <w:num w:numId="12" w16cid:durableId="724960260">
    <w:abstractNumId w:val="4"/>
  </w:num>
  <w:num w:numId="13" w16cid:durableId="801730765">
    <w:abstractNumId w:val="9"/>
  </w:num>
  <w:num w:numId="14" w16cid:durableId="943927212">
    <w:abstractNumId w:val="9"/>
  </w:num>
  <w:num w:numId="15" w16cid:durableId="491675295">
    <w:abstractNumId w:val="9"/>
  </w:num>
  <w:num w:numId="16" w16cid:durableId="1034038818">
    <w:abstractNumId w:val="9"/>
  </w:num>
  <w:num w:numId="17" w16cid:durableId="426388850">
    <w:abstractNumId w:val="9"/>
  </w:num>
  <w:num w:numId="18" w16cid:durableId="686295735">
    <w:abstractNumId w:val="9"/>
  </w:num>
  <w:num w:numId="19" w16cid:durableId="1249929097">
    <w:abstractNumId w:val="9"/>
  </w:num>
  <w:num w:numId="20" w16cid:durableId="1286346369">
    <w:abstractNumId w:val="9"/>
  </w:num>
  <w:num w:numId="21" w16cid:durableId="404307546">
    <w:abstractNumId w:val="9"/>
  </w:num>
  <w:num w:numId="22" w16cid:durableId="12873489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15695146">
    <w:abstractNumId w:val="1"/>
  </w:num>
  <w:num w:numId="24" w16cid:durableId="14901700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0880629">
    <w:abstractNumId w:val="12"/>
  </w:num>
  <w:num w:numId="26" w16cid:durableId="41714188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561E60"/>
    <w:rsid w:val="000227AF"/>
    <w:rsid w:val="00024BD9"/>
    <w:rsid w:val="000824E1"/>
    <w:rsid w:val="00091334"/>
    <w:rsid w:val="000B53F9"/>
    <w:rsid w:val="000D67F4"/>
    <w:rsid w:val="000E3BE2"/>
    <w:rsid w:val="00101923"/>
    <w:rsid w:val="00123C41"/>
    <w:rsid w:val="00124482"/>
    <w:rsid w:val="00124773"/>
    <w:rsid w:val="001804D4"/>
    <w:rsid w:val="0018195B"/>
    <w:rsid w:val="00193F32"/>
    <w:rsid w:val="00194401"/>
    <w:rsid w:val="001A6480"/>
    <w:rsid w:val="001B4B3C"/>
    <w:rsid w:val="002154E1"/>
    <w:rsid w:val="00220BF4"/>
    <w:rsid w:val="002216E4"/>
    <w:rsid w:val="0028136B"/>
    <w:rsid w:val="0029469D"/>
    <w:rsid w:val="002D4242"/>
    <w:rsid w:val="002E6453"/>
    <w:rsid w:val="00306D62"/>
    <w:rsid w:val="00334EE7"/>
    <w:rsid w:val="003500BF"/>
    <w:rsid w:val="003751A6"/>
    <w:rsid w:val="003851B4"/>
    <w:rsid w:val="003A58C8"/>
    <w:rsid w:val="003E3F3E"/>
    <w:rsid w:val="00403BE4"/>
    <w:rsid w:val="00405B8A"/>
    <w:rsid w:val="00410BEB"/>
    <w:rsid w:val="004153FF"/>
    <w:rsid w:val="004234F6"/>
    <w:rsid w:val="00430F4E"/>
    <w:rsid w:val="00455307"/>
    <w:rsid w:val="00487C35"/>
    <w:rsid w:val="00493160"/>
    <w:rsid w:val="004A3F63"/>
    <w:rsid w:val="004B1F5E"/>
    <w:rsid w:val="004B425A"/>
    <w:rsid w:val="004C74F8"/>
    <w:rsid w:val="004D04AB"/>
    <w:rsid w:val="004D3845"/>
    <w:rsid w:val="005030F7"/>
    <w:rsid w:val="0050658E"/>
    <w:rsid w:val="0050711A"/>
    <w:rsid w:val="005132D5"/>
    <w:rsid w:val="00550021"/>
    <w:rsid w:val="005570BB"/>
    <w:rsid w:val="00561E60"/>
    <w:rsid w:val="005636FA"/>
    <w:rsid w:val="005655F6"/>
    <w:rsid w:val="00567F93"/>
    <w:rsid w:val="00593FC7"/>
    <w:rsid w:val="005A6D9C"/>
    <w:rsid w:val="005B4BDA"/>
    <w:rsid w:val="005C59DE"/>
    <w:rsid w:val="005D2884"/>
    <w:rsid w:val="005D550A"/>
    <w:rsid w:val="005E2E84"/>
    <w:rsid w:val="005E38EF"/>
    <w:rsid w:val="005F3ED2"/>
    <w:rsid w:val="005F5516"/>
    <w:rsid w:val="006576A7"/>
    <w:rsid w:val="00657B2D"/>
    <w:rsid w:val="006E48B7"/>
    <w:rsid w:val="006F7DDC"/>
    <w:rsid w:val="00743F69"/>
    <w:rsid w:val="0076176D"/>
    <w:rsid w:val="00772646"/>
    <w:rsid w:val="00774ED6"/>
    <w:rsid w:val="00790943"/>
    <w:rsid w:val="0079338A"/>
    <w:rsid w:val="007956FA"/>
    <w:rsid w:val="007C1412"/>
    <w:rsid w:val="007C34AB"/>
    <w:rsid w:val="007C464E"/>
    <w:rsid w:val="007C5ACF"/>
    <w:rsid w:val="007E07D0"/>
    <w:rsid w:val="00831365"/>
    <w:rsid w:val="00841993"/>
    <w:rsid w:val="00895932"/>
    <w:rsid w:val="00895C93"/>
    <w:rsid w:val="008B22DF"/>
    <w:rsid w:val="008B2BBF"/>
    <w:rsid w:val="008B6D94"/>
    <w:rsid w:val="0090067F"/>
    <w:rsid w:val="00917714"/>
    <w:rsid w:val="009331C2"/>
    <w:rsid w:val="0096329C"/>
    <w:rsid w:val="009A0CAD"/>
    <w:rsid w:val="009B27C6"/>
    <w:rsid w:val="009F3136"/>
    <w:rsid w:val="00A23747"/>
    <w:rsid w:val="00A3405C"/>
    <w:rsid w:val="00A37229"/>
    <w:rsid w:val="00A725B4"/>
    <w:rsid w:val="00A91BC0"/>
    <w:rsid w:val="00A94CFA"/>
    <w:rsid w:val="00AA51B5"/>
    <w:rsid w:val="00AA62F5"/>
    <w:rsid w:val="00B420A9"/>
    <w:rsid w:val="00B452A4"/>
    <w:rsid w:val="00B72C21"/>
    <w:rsid w:val="00B77839"/>
    <w:rsid w:val="00BA477D"/>
    <w:rsid w:val="00BA546E"/>
    <w:rsid w:val="00BF1838"/>
    <w:rsid w:val="00C148DC"/>
    <w:rsid w:val="00C25803"/>
    <w:rsid w:val="00C273C0"/>
    <w:rsid w:val="00C76F17"/>
    <w:rsid w:val="00C80CF7"/>
    <w:rsid w:val="00CA5D5E"/>
    <w:rsid w:val="00CD39EC"/>
    <w:rsid w:val="00CF347A"/>
    <w:rsid w:val="00D027BE"/>
    <w:rsid w:val="00D059AA"/>
    <w:rsid w:val="00D0685A"/>
    <w:rsid w:val="00D10EA0"/>
    <w:rsid w:val="00D44BAC"/>
    <w:rsid w:val="00D5107B"/>
    <w:rsid w:val="00DB5CB4"/>
    <w:rsid w:val="00DC4817"/>
    <w:rsid w:val="00DC5AAF"/>
    <w:rsid w:val="00DF0809"/>
    <w:rsid w:val="00E21E62"/>
    <w:rsid w:val="00E31E40"/>
    <w:rsid w:val="00E34205"/>
    <w:rsid w:val="00E73F43"/>
    <w:rsid w:val="00EA2EE8"/>
    <w:rsid w:val="00EC0ED9"/>
    <w:rsid w:val="00EC361D"/>
    <w:rsid w:val="00EE2302"/>
    <w:rsid w:val="00EE2375"/>
    <w:rsid w:val="00F21F69"/>
    <w:rsid w:val="00F231AF"/>
    <w:rsid w:val="00F333E9"/>
    <w:rsid w:val="00F40EA6"/>
    <w:rsid w:val="00F73034"/>
    <w:rsid w:val="00F75F69"/>
    <w:rsid w:val="00FA5533"/>
    <w:rsid w:val="00FD2706"/>
    <w:rsid w:val="00FD673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44E14"/>
  <w15:chartTrackingRefBased/>
  <w15:docId w15:val="{7285011C-162A-4513-8EF0-B647C6BC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7F93"/>
    <w:rPr>
      <w:sz w:val="22"/>
      <w:szCs w:val="22"/>
    </w:rPr>
  </w:style>
  <w:style w:type="paragraph" w:styleId="Heading1">
    <w:name w:val="heading 1"/>
    <w:aliases w:val="Contents - level1,Contents - level1 Char"/>
    <w:basedOn w:val="ListParagraph"/>
    <w:link w:val="Heading1Char"/>
    <w:qFormat/>
    <w:rsid w:val="00567F93"/>
    <w:pPr>
      <w:numPr>
        <w:numId w:val="21"/>
      </w:numPr>
      <w:spacing w:before="160"/>
      <w:outlineLvl w:val="0"/>
    </w:pPr>
    <w:rPr>
      <w:caps/>
    </w:rPr>
  </w:style>
  <w:style w:type="paragraph" w:styleId="Heading2">
    <w:name w:val="heading 2"/>
    <w:aliases w:val="Heading 2 Char Char1"/>
    <w:basedOn w:val="ListParagraph"/>
    <w:next w:val="Normal"/>
    <w:link w:val="Heading2Char"/>
    <w:qFormat/>
    <w:rsid w:val="00567F93"/>
    <w:pPr>
      <w:numPr>
        <w:ilvl w:val="1"/>
        <w:numId w:val="21"/>
      </w:numPr>
      <w:spacing w:before="80"/>
      <w:outlineLvl w:val="1"/>
    </w:pPr>
    <w:rPr>
      <w:u w:val="single"/>
    </w:rPr>
  </w:style>
  <w:style w:type="paragraph" w:styleId="Heading3">
    <w:name w:val="heading 3"/>
    <w:aliases w:val="Heading 3 do not use"/>
    <w:basedOn w:val="ListParagraph"/>
    <w:link w:val="Heading3Char"/>
    <w:qFormat/>
    <w:rsid w:val="00567F93"/>
    <w:pPr>
      <w:numPr>
        <w:ilvl w:val="2"/>
        <w:numId w:val="21"/>
      </w:numPr>
      <w:outlineLvl w:val="2"/>
    </w:pPr>
  </w:style>
  <w:style w:type="paragraph" w:styleId="Heading4">
    <w:name w:val="heading 4"/>
    <w:aliases w:val="Heading 4 do not use"/>
    <w:basedOn w:val="ListParagraph"/>
    <w:link w:val="Heading4Char"/>
    <w:qFormat/>
    <w:rsid w:val="00567F93"/>
    <w:pPr>
      <w:numPr>
        <w:ilvl w:val="3"/>
        <w:numId w:val="21"/>
      </w:numPr>
      <w:outlineLvl w:val="3"/>
    </w:pPr>
  </w:style>
  <w:style w:type="paragraph" w:styleId="Heading5">
    <w:name w:val="heading 5"/>
    <w:aliases w:val="Heading 5 do not use"/>
    <w:basedOn w:val="Heading4"/>
    <w:link w:val="Heading5Char"/>
    <w:qFormat/>
    <w:rsid w:val="00567F93"/>
    <w:pPr>
      <w:numPr>
        <w:ilvl w:val="4"/>
      </w:numPr>
      <w:outlineLvl w:val="4"/>
    </w:pPr>
  </w:style>
  <w:style w:type="paragraph" w:styleId="Heading6">
    <w:name w:val="heading 6"/>
    <w:aliases w:val="Heading 6 do not use"/>
    <w:basedOn w:val="Heading5"/>
    <w:next w:val="Normal"/>
    <w:link w:val="Heading6Char"/>
    <w:qFormat/>
    <w:rsid w:val="00567F93"/>
    <w:pPr>
      <w:numPr>
        <w:ilvl w:val="5"/>
      </w:numPr>
      <w:outlineLvl w:val="5"/>
    </w:pPr>
  </w:style>
  <w:style w:type="paragraph" w:styleId="Heading7">
    <w:name w:val="heading 7"/>
    <w:basedOn w:val="ListParagraph"/>
    <w:next w:val="Normal"/>
    <w:link w:val="Heading7Char"/>
    <w:qFormat/>
    <w:rsid w:val="00567F93"/>
    <w:pPr>
      <w:numPr>
        <w:ilvl w:val="6"/>
        <w:numId w:val="21"/>
      </w:numPr>
      <w:outlineLvl w:val="6"/>
    </w:pPr>
  </w:style>
  <w:style w:type="paragraph" w:styleId="Heading8">
    <w:name w:val="heading 8"/>
    <w:basedOn w:val="Heading7"/>
    <w:next w:val="Normal"/>
    <w:link w:val="Heading8Char"/>
    <w:qFormat/>
    <w:rsid w:val="00567F93"/>
    <w:pPr>
      <w:numPr>
        <w:ilvl w:val="7"/>
      </w:numPr>
      <w:outlineLvl w:val="7"/>
    </w:pPr>
  </w:style>
  <w:style w:type="paragraph" w:styleId="Heading9">
    <w:name w:val="heading 9"/>
    <w:basedOn w:val="Heading8"/>
    <w:next w:val="Normal"/>
    <w:link w:val="Heading9Char"/>
    <w:qFormat/>
    <w:rsid w:val="00567F93"/>
    <w:pPr>
      <w:numPr>
        <w:ilvl w:val="8"/>
        <w:numId w:val="25"/>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567F9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do not use Char"/>
    <w:link w:val="Heading3"/>
    <w:rsid w:val="00567F93"/>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917714"/>
    <w:rPr>
      <w:rFonts w:ascii="Tahoma" w:hAnsi="Tahoma" w:cs="Tahoma"/>
      <w:sz w:val="16"/>
      <w:szCs w:val="16"/>
    </w:rPr>
  </w:style>
  <w:style w:type="character" w:customStyle="1" w:styleId="Heading3Char1">
    <w:name w:val="Heading 3 Char1"/>
    <w:rsid w:val="00AA62F5"/>
    <w:rPr>
      <w:rFonts w:ascii="Arial" w:hAnsi="Arial"/>
    </w:rPr>
  </w:style>
  <w:style w:type="paragraph" w:styleId="CommentSubject">
    <w:name w:val="annotation subject"/>
    <w:basedOn w:val="CommentText"/>
    <w:next w:val="CommentText"/>
    <w:semiHidden/>
    <w:rsid w:val="0028136B"/>
    <w:pPr>
      <w:spacing w:before="0"/>
    </w:pPr>
    <w:rPr>
      <w:rFonts w:ascii="Book Antiqua" w:hAnsi="Book Antiqua"/>
      <w:b/>
      <w:bCs/>
      <w:sz w:val="20"/>
    </w:rPr>
  </w:style>
  <w:style w:type="paragraph" w:customStyle="1" w:styleId="BodyTextArial">
    <w:name w:val="Body Text + Arial"/>
    <w:aliases w:val="Underline"/>
    <w:basedOn w:val="BodyText"/>
    <w:rsid w:val="004B1F5E"/>
  </w:style>
  <w:style w:type="character" w:customStyle="1" w:styleId="Heading1Char">
    <w:name w:val="Heading 1 Char"/>
    <w:aliases w:val="Contents - level1 Char1,Contents - level1 Char Char"/>
    <w:link w:val="Heading1"/>
    <w:rsid w:val="00567F93"/>
    <w:rPr>
      <w:rFonts w:ascii="Calibri" w:hAnsi="Calibri"/>
      <w:caps/>
    </w:rPr>
  </w:style>
  <w:style w:type="paragraph" w:styleId="ListParagraph">
    <w:name w:val="List Paragraph"/>
    <w:basedOn w:val="Normal"/>
    <w:uiPriority w:val="34"/>
    <w:qFormat/>
    <w:rsid w:val="00567F93"/>
    <w:pPr>
      <w:ind w:left="720"/>
      <w:contextualSpacing/>
    </w:pPr>
  </w:style>
  <w:style w:type="character" w:customStyle="1" w:styleId="Heading2Char">
    <w:name w:val="Heading 2 Char"/>
    <w:aliases w:val="Heading 2 Char Char1 Char"/>
    <w:link w:val="Heading2"/>
    <w:rsid w:val="00567F93"/>
    <w:rPr>
      <w:rFonts w:ascii="Calibri" w:hAnsi="Calibri"/>
      <w:u w:val="single"/>
    </w:rPr>
  </w:style>
  <w:style w:type="character" w:customStyle="1" w:styleId="Heading4Char">
    <w:name w:val="Heading 4 Char"/>
    <w:aliases w:val="Heading 4 do not use Char"/>
    <w:link w:val="Heading4"/>
    <w:rsid w:val="00567F93"/>
  </w:style>
  <w:style w:type="character" w:customStyle="1" w:styleId="Heading5Char">
    <w:name w:val="Heading 5 Char"/>
    <w:aliases w:val="Heading 5 do not use Char"/>
    <w:link w:val="Heading5"/>
    <w:rsid w:val="00567F93"/>
  </w:style>
  <w:style w:type="character" w:customStyle="1" w:styleId="Heading6Char">
    <w:name w:val="Heading 6 Char"/>
    <w:aliases w:val="Heading 6 do not use Char"/>
    <w:link w:val="Heading6"/>
    <w:rsid w:val="00567F93"/>
  </w:style>
  <w:style w:type="character" w:customStyle="1" w:styleId="Heading7Char">
    <w:name w:val="Heading 7 Char"/>
    <w:link w:val="Heading7"/>
    <w:rsid w:val="00567F93"/>
  </w:style>
  <w:style w:type="character" w:customStyle="1" w:styleId="Heading8Char">
    <w:name w:val="Heading 8 Char"/>
    <w:link w:val="Heading8"/>
    <w:rsid w:val="00567F93"/>
  </w:style>
  <w:style w:type="character" w:customStyle="1" w:styleId="Heading9Char">
    <w:name w:val="Heading 9 Char"/>
    <w:link w:val="Heading9"/>
    <w:rsid w:val="00567F93"/>
    <w:rPr>
      <w:rFonts w:cs="Arial"/>
    </w:rPr>
  </w:style>
  <w:style w:type="character" w:customStyle="1" w:styleId="TitleChar">
    <w:name w:val="Title Char"/>
    <w:link w:val="Title"/>
    <w:rsid w:val="00567F93"/>
    <w:rPr>
      <w:rFonts w:ascii="Arial Narrow" w:hAnsi="Arial Narrow"/>
      <w:b/>
    </w:rPr>
  </w:style>
  <w:style w:type="character" w:styleId="Strong">
    <w:name w:val="Strong"/>
    <w:qFormat/>
    <w:rsid w:val="00567F93"/>
    <w:rPr>
      <w:b/>
    </w:rPr>
  </w:style>
  <w:style w:type="character" w:styleId="Hyperlink">
    <w:name w:val="Hyperlink"/>
    <w:rsid w:val="00D5107B"/>
    <w:rPr>
      <w:color w:val="0000FF"/>
      <w:u w:val="single"/>
    </w:rPr>
  </w:style>
  <w:style w:type="character" w:styleId="FollowedHyperlink">
    <w:name w:val="FollowedHyperlink"/>
    <w:rsid w:val="005F5516"/>
    <w:rPr>
      <w:color w:val="800080"/>
      <w:u w:val="single"/>
    </w:rPr>
  </w:style>
  <w:style w:type="paragraph" w:styleId="Revision">
    <w:name w:val="Revision"/>
    <w:hidden/>
    <w:uiPriority w:val="99"/>
    <w:semiHidden/>
    <w:rsid w:val="007909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8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B59CA7-0B70-4C5F-A329-2D4DB046D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254EB-20D0-41A2-BBFB-371EC7C3AD56}">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3.xml><?xml version="1.0" encoding="utf-8"?>
<ds:datastoreItem xmlns:ds="http://schemas.openxmlformats.org/officeDocument/2006/customXml" ds:itemID="{3CFDE91B-1B42-4BB6-856B-7909B41C1E89}">
  <ds:schemaRefs>
    <ds:schemaRef ds:uri="http://schemas.microsoft.com/office/2006/metadata/longProperties"/>
  </ds:schemaRefs>
</ds:datastoreItem>
</file>

<file path=customXml/itemProps4.xml><?xml version="1.0" encoding="utf-8"?>
<ds:datastoreItem xmlns:ds="http://schemas.openxmlformats.org/officeDocument/2006/customXml" ds:itemID="{8637C963-D611-40A2-B81D-CDBDA0E787D8}">
  <ds:schemaRefs>
    <ds:schemaRef ds:uri="http://schemas.openxmlformats.org/officeDocument/2006/bibliography"/>
  </ds:schemaRefs>
</ds:datastoreItem>
</file>

<file path=customXml/itemProps5.xml><?xml version="1.0" encoding="utf-8"?>
<ds:datastoreItem xmlns:ds="http://schemas.openxmlformats.org/officeDocument/2006/customXml" ds:itemID="{9789ABCF-BAC6-460D-996F-9ABCA4EC1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17</TotalTime>
  <Pages>12</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05500_Metal_Fabrications_-_General (Apr 8, 2016)</vt:lpstr>
    </vt:vector>
  </TitlesOfParts>
  <Company>Regional Municipality of York</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05500_Metal_Fabrications_-_General (Apr 8, 2016)</dc:title>
  <dc:subject/>
  <dc:creator>Adley-McGinnis, Andrea</dc:creator>
  <cp:keywords/>
  <cp:lastModifiedBy>Mabel Chow</cp:lastModifiedBy>
  <cp:revision>4</cp:revision>
  <cp:lastPrinted>2006-08-29T19:59:00Z</cp:lastPrinted>
  <dcterms:created xsi:type="dcterms:W3CDTF">2022-11-17T19:05:00Z</dcterms:created>
  <dcterms:modified xsi:type="dcterms:W3CDTF">2022-11-26T14:18:00Z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ENVCPD-95-2509</vt:lpwstr>
  </property>
  <property fmtid="{D5CDD505-2E9C-101B-9397-08002B2CF9AE}" pid="6" name="_dlc_DocIdItemGuid">
    <vt:lpwstr>ff4a52b6-42e0-4cbe-8939-5441b7fb8b05</vt:lpwstr>
  </property>
  <property fmtid="{D5CDD505-2E9C-101B-9397-08002B2CF9AE}" pid="7" name="_dlc_DocIdUrl">
    <vt:lpwstr>https://mycloud.york.ca/projects/EnvServProgramDeliveryOffice/Design/_layouts/DocIdRedir.aspx?ID=ENVCPD-95-2509, ENVCPD-95-2509</vt:lpwstr>
  </property>
  <property fmtid="{D5CDD505-2E9C-101B-9397-08002B2CF9AE}" pid="8" name="ContentTypeId">
    <vt:lpwstr>0x010100BF8E50B80A32C040A85FB450FB26C9E5</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05 - Metals/05500 Metal Fabrications - General.DOC</vt:lpwstr>
  </property>
  <property fmtid="{D5CDD505-2E9C-101B-9397-08002B2CF9AE}" pid="12" name="Order">
    <vt:lpwstr>250900.000000000</vt:lpwstr>
  </property>
  <property fmtid="{D5CDD505-2E9C-101B-9397-08002B2CF9AE}" pid="13" name="Document Type">
    <vt:lpwstr/>
  </property>
  <property fmtid="{D5CDD505-2E9C-101B-9397-08002B2CF9AE}" pid="14" name="Project Completion Date">
    <vt:lpwstr/>
  </property>
  <property fmtid="{D5CDD505-2E9C-101B-9397-08002B2CF9AE}" pid="15" name="Historical Project Number">
    <vt:lpwstr/>
  </property>
  <property fmtid="{D5CDD505-2E9C-101B-9397-08002B2CF9AE}" pid="16" name="End of Warranty Date">
    <vt:lpwstr/>
  </property>
  <property fmtid="{D5CDD505-2E9C-101B-9397-08002B2CF9AE}" pid="17" name="RelatedItems">
    <vt:lpwstr/>
  </property>
  <property fmtid="{D5CDD505-2E9C-101B-9397-08002B2CF9AE}" pid="18" name="_dlc_DocIdPersistId">
    <vt:lpwstr/>
  </property>
  <property fmtid="{D5CDD505-2E9C-101B-9397-08002B2CF9AE}" pid="19" name="File Code">
    <vt:lpwstr/>
  </property>
  <property fmtid="{D5CDD505-2E9C-101B-9397-08002B2CF9AE}" pid="20" name="Project Number">
    <vt:lpwstr>75530-ECA1011</vt:lpwstr>
  </property>
  <property fmtid="{D5CDD505-2E9C-101B-9397-08002B2CF9AE}" pid="21" name="Owner">
    <vt:lpwstr/>
  </property>
  <property fmtid="{D5CDD505-2E9C-101B-9397-08002B2CF9AE}" pid="22" name="Organizational Unit">
    <vt:lpwstr>ENV/CPD</vt:lpwstr>
  </property>
  <property fmtid="{D5CDD505-2E9C-101B-9397-08002B2CF9AE}" pid="23" name="Key Document">
    <vt:lpwstr>0</vt:lpwstr>
  </property>
  <property fmtid="{D5CDD505-2E9C-101B-9397-08002B2CF9AE}" pid="24" name="_DCDateCreated">
    <vt:lpwstr>2022-11-03T13:08:38Z</vt:lpwstr>
  </property>
  <property fmtid="{D5CDD505-2E9C-101B-9397-08002B2CF9AE}" pid="25" name="Data Classification">
    <vt:lpwstr>1;#Confidential|dbb6cc64-9915-4cf6-857e-3e641b410f5c</vt:lpwstr>
  </property>
  <property fmtid="{D5CDD505-2E9C-101B-9397-08002B2CF9AE}" pid="26" name="Office">
    <vt:lpwstr/>
  </property>
  <property fmtid="{D5CDD505-2E9C-101B-9397-08002B2CF9AE}" pid="27" name="Information Type">
    <vt:lpwstr/>
  </property>
  <property fmtid="{D5CDD505-2E9C-101B-9397-08002B2CF9AE}" pid="28" name="Internal Organization">
    <vt:lpwstr/>
  </property>
  <property fmtid="{D5CDD505-2E9C-101B-9397-08002B2CF9AE}" pid="29" name="Communications">
    <vt:lpwstr/>
  </property>
  <property fmtid="{D5CDD505-2E9C-101B-9397-08002B2CF9AE}" pid="30" name="AERIS Pools">
    <vt:lpwstr/>
  </property>
</Properties>
</file>