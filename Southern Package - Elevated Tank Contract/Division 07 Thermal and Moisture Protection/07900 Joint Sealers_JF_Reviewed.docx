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2250"/>
        <w:gridCol w:w="5863"/>
      </w:tblGrid>
      <w:tr w:rsidR="004D1F06" w:rsidRPr="004D1F06" w:rsidDel="004D1F06" w14:paraId="71F67F4B" w14:textId="77777777" w:rsidTr="00B44A3D">
        <w:trPr>
          <w:cantSplit/>
          <w:jc w:val="center"/>
          <w:del w:id="0" w:author="James Faas" w:date="2022-11-23T15:43:00Z"/>
        </w:trPr>
        <w:tc>
          <w:tcPr>
            <w:tcW w:w="1184" w:type="dxa"/>
            <w:tcBorders>
              <w:top w:val="double" w:sz="6" w:space="0" w:color="auto"/>
              <w:left w:val="double" w:sz="6" w:space="0" w:color="auto"/>
              <w:bottom w:val="single" w:sz="6" w:space="0" w:color="auto"/>
              <w:right w:val="single" w:sz="6" w:space="0" w:color="auto"/>
            </w:tcBorders>
          </w:tcPr>
          <w:p w14:paraId="6A861524" w14:textId="0E13D5FB" w:rsidR="0057753C" w:rsidRPr="004D1F06" w:rsidDel="004D1F06" w:rsidRDefault="0057753C" w:rsidP="007E03A8">
            <w:pPr>
              <w:pStyle w:val="TableHeading"/>
              <w:rPr>
                <w:del w:id="1" w:author="James Faas" w:date="2022-11-23T15:43:00Z"/>
                <w:rFonts w:ascii="Calibri" w:hAnsi="Calibri"/>
                <w:color w:val="FF0000"/>
                <w:sz w:val="22"/>
                <w:rPrChange w:id="2" w:author="James Faas" w:date="2022-11-23T15:45:00Z">
                  <w:rPr>
                    <w:del w:id="3" w:author="James Faas" w:date="2022-11-23T15:43:00Z"/>
                    <w:rFonts w:ascii="Calibri" w:hAnsi="Calibri"/>
                    <w:sz w:val="22"/>
                  </w:rPr>
                </w:rPrChange>
              </w:rPr>
            </w:pPr>
            <w:del w:id="4" w:author="James Faas" w:date="2022-11-23T15:43:00Z">
              <w:r w:rsidRPr="004D1F06" w:rsidDel="004D1F06">
                <w:rPr>
                  <w:rFonts w:ascii="Calibri" w:hAnsi="Calibri"/>
                  <w:color w:val="FF0000"/>
                  <w:sz w:val="22"/>
                  <w:rPrChange w:id="5" w:author="James Faas" w:date="2022-11-23T15:45:00Z">
                    <w:rPr>
                      <w:rFonts w:ascii="Calibri" w:hAnsi="Calibri"/>
                      <w:sz w:val="22"/>
                    </w:rPr>
                  </w:rPrChange>
                </w:rPr>
                <w:delText>Version</w:delText>
              </w:r>
            </w:del>
          </w:p>
        </w:tc>
        <w:tc>
          <w:tcPr>
            <w:tcW w:w="2250" w:type="dxa"/>
            <w:tcBorders>
              <w:top w:val="double" w:sz="6" w:space="0" w:color="auto"/>
              <w:left w:val="single" w:sz="6" w:space="0" w:color="auto"/>
              <w:bottom w:val="single" w:sz="6" w:space="0" w:color="auto"/>
              <w:right w:val="single" w:sz="6" w:space="0" w:color="auto"/>
            </w:tcBorders>
          </w:tcPr>
          <w:p w14:paraId="34E5E4B7" w14:textId="121D66B0" w:rsidR="0057753C" w:rsidRPr="004D1F06" w:rsidDel="004D1F06" w:rsidRDefault="0057753C" w:rsidP="007E03A8">
            <w:pPr>
              <w:pStyle w:val="TableHeading"/>
              <w:rPr>
                <w:del w:id="6" w:author="James Faas" w:date="2022-11-23T15:43:00Z"/>
                <w:rFonts w:ascii="Calibri" w:hAnsi="Calibri"/>
                <w:color w:val="FF0000"/>
                <w:sz w:val="22"/>
                <w:rPrChange w:id="7" w:author="James Faas" w:date="2022-11-23T15:45:00Z">
                  <w:rPr>
                    <w:del w:id="8" w:author="James Faas" w:date="2022-11-23T15:43:00Z"/>
                    <w:rFonts w:ascii="Calibri" w:hAnsi="Calibri"/>
                    <w:sz w:val="22"/>
                  </w:rPr>
                </w:rPrChange>
              </w:rPr>
            </w:pPr>
            <w:del w:id="9" w:author="James Faas" w:date="2022-11-23T15:43:00Z">
              <w:r w:rsidRPr="004D1F06" w:rsidDel="004D1F06">
                <w:rPr>
                  <w:rFonts w:ascii="Calibri" w:hAnsi="Calibri"/>
                  <w:color w:val="FF0000"/>
                  <w:sz w:val="22"/>
                  <w:rPrChange w:id="10" w:author="James Faas" w:date="2022-11-23T15:45:00Z">
                    <w:rPr>
                      <w:rFonts w:ascii="Calibri" w:hAnsi="Calibri"/>
                      <w:sz w:val="22"/>
                    </w:rPr>
                  </w:rPrChange>
                </w:rPr>
                <w:delText>Date</w:delText>
              </w:r>
            </w:del>
          </w:p>
        </w:tc>
        <w:tc>
          <w:tcPr>
            <w:tcW w:w="5863" w:type="dxa"/>
            <w:tcBorders>
              <w:top w:val="double" w:sz="6" w:space="0" w:color="auto"/>
              <w:left w:val="single" w:sz="6" w:space="0" w:color="auto"/>
              <w:bottom w:val="single" w:sz="6" w:space="0" w:color="auto"/>
              <w:right w:val="double" w:sz="6" w:space="0" w:color="auto"/>
            </w:tcBorders>
          </w:tcPr>
          <w:p w14:paraId="728403C3" w14:textId="4F974DBE" w:rsidR="0057753C" w:rsidRPr="004D1F06" w:rsidDel="004D1F06" w:rsidRDefault="0057753C" w:rsidP="007E03A8">
            <w:pPr>
              <w:pStyle w:val="TableHeading"/>
              <w:rPr>
                <w:del w:id="11" w:author="James Faas" w:date="2022-11-23T15:43:00Z"/>
                <w:rFonts w:ascii="Calibri" w:hAnsi="Calibri"/>
                <w:color w:val="FF0000"/>
                <w:sz w:val="22"/>
                <w:rPrChange w:id="12" w:author="James Faas" w:date="2022-11-23T15:45:00Z">
                  <w:rPr>
                    <w:del w:id="13" w:author="James Faas" w:date="2022-11-23T15:43:00Z"/>
                    <w:rFonts w:ascii="Calibri" w:hAnsi="Calibri"/>
                    <w:sz w:val="22"/>
                  </w:rPr>
                </w:rPrChange>
              </w:rPr>
            </w:pPr>
            <w:del w:id="14" w:author="James Faas" w:date="2022-11-23T15:43:00Z">
              <w:r w:rsidRPr="004D1F06" w:rsidDel="004D1F06">
                <w:rPr>
                  <w:rFonts w:ascii="Calibri" w:hAnsi="Calibri"/>
                  <w:color w:val="FF0000"/>
                  <w:sz w:val="22"/>
                  <w:rPrChange w:id="15" w:author="James Faas" w:date="2022-11-23T15:45:00Z">
                    <w:rPr>
                      <w:rFonts w:ascii="Calibri" w:hAnsi="Calibri"/>
                      <w:sz w:val="22"/>
                    </w:rPr>
                  </w:rPrChange>
                </w:rPr>
                <w:delText>Description of Revisions</w:delText>
              </w:r>
            </w:del>
          </w:p>
        </w:tc>
      </w:tr>
      <w:tr w:rsidR="004D1F06" w:rsidRPr="004D1F06" w:rsidDel="004D1F06" w14:paraId="726AB75F" w14:textId="77777777" w:rsidTr="00B44A3D">
        <w:trPr>
          <w:cantSplit/>
          <w:jc w:val="center"/>
          <w:del w:id="16" w:author="James Faas" w:date="2022-11-23T15:43:00Z"/>
        </w:trPr>
        <w:tc>
          <w:tcPr>
            <w:tcW w:w="1184" w:type="dxa"/>
            <w:tcBorders>
              <w:top w:val="single" w:sz="6" w:space="0" w:color="auto"/>
              <w:left w:val="double" w:sz="6" w:space="0" w:color="auto"/>
              <w:bottom w:val="single" w:sz="6" w:space="0" w:color="auto"/>
              <w:right w:val="single" w:sz="6" w:space="0" w:color="auto"/>
            </w:tcBorders>
          </w:tcPr>
          <w:p w14:paraId="5B5F403E" w14:textId="5E90BF7D" w:rsidR="0057753C" w:rsidRPr="004D1F06" w:rsidDel="004D1F06" w:rsidRDefault="0057753C" w:rsidP="006E2A08">
            <w:pPr>
              <w:pStyle w:val="NormalTableText"/>
              <w:jc w:val="center"/>
              <w:rPr>
                <w:del w:id="17" w:author="James Faas" w:date="2022-11-23T15:43:00Z"/>
                <w:rFonts w:ascii="Calibri" w:hAnsi="Calibri"/>
                <w:color w:val="FF0000"/>
                <w:sz w:val="22"/>
                <w:rPrChange w:id="18" w:author="James Faas" w:date="2022-11-23T15:45:00Z">
                  <w:rPr>
                    <w:del w:id="19" w:author="James Faas" w:date="2022-11-23T15:43:00Z"/>
                    <w:rFonts w:ascii="Calibri" w:hAnsi="Calibri"/>
                    <w:sz w:val="22"/>
                  </w:rPr>
                </w:rPrChange>
              </w:rPr>
            </w:pPr>
            <w:del w:id="20" w:author="James Faas" w:date="2022-11-23T15:43:00Z">
              <w:r w:rsidRPr="004D1F06" w:rsidDel="004D1F06">
                <w:rPr>
                  <w:rFonts w:ascii="Calibri" w:hAnsi="Calibri"/>
                  <w:color w:val="FF0000"/>
                  <w:sz w:val="22"/>
                  <w:rPrChange w:id="21" w:author="James Faas" w:date="2022-11-23T15:45:00Z">
                    <w:rPr>
                      <w:rFonts w:ascii="Calibri" w:hAnsi="Calibri"/>
                      <w:sz w:val="22"/>
                    </w:rPr>
                  </w:rPrChange>
                </w:rPr>
                <w:delText>1</w:delText>
              </w:r>
            </w:del>
          </w:p>
        </w:tc>
        <w:tc>
          <w:tcPr>
            <w:tcW w:w="2250" w:type="dxa"/>
            <w:tcBorders>
              <w:top w:val="single" w:sz="6" w:space="0" w:color="auto"/>
              <w:left w:val="single" w:sz="6" w:space="0" w:color="auto"/>
              <w:bottom w:val="single" w:sz="6" w:space="0" w:color="auto"/>
              <w:right w:val="single" w:sz="6" w:space="0" w:color="auto"/>
            </w:tcBorders>
          </w:tcPr>
          <w:p w14:paraId="70306209" w14:textId="5F76BB4D" w:rsidR="0057753C" w:rsidRPr="004D1F06" w:rsidDel="004D1F06" w:rsidRDefault="0057753C" w:rsidP="007E03A8">
            <w:pPr>
              <w:pStyle w:val="NormalTableText"/>
              <w:rPr>
                <w:del w:id="22" w:author="James Faas" w:date="2022-11-23T15:43:00Z"/>
                <w:rFonts w:ascii="Calibri" w:hAnsi="Calibri"/>
                <w:color w:val="FF0000"/>
                <w:sz w:val="22"/>
                <w:rPrChange w:id="23" w:author="James Faas" w:date="2022-11-23T15:45:00Z">
                  <w:rPr>
                    <w:del w:id="24" w:author="James Faas" w:date="2022-11-23T15:43:00Z"/>
                    <w:rFonts w:ascii="Calibri" w:hAnsi="Calibri"/>
                    <w:sz w:val="22"/>
                  </w:rPr>
                </w:rPrChange>
              </w:rPr>
            </w:pPr>
            <w:del w:id="25" w:author="James Faas" w:date="2022-11-23T15:43:00Z">
              <w:r w:rsidRPr="004D1F06" w:rsidDel="004D1F06">
                <w:rPr>
                  <w:rFonts w:ascii="Calibri" w:hAnsi="Calibri"/>
                  <w:color w:val="FF0000"/>
                  <w:sz w:val="22"/>
                  <w:rPrChange w:id="26" w:author="James Faas" w:date="2022-11-23T15:45:00Z">
                    <w:rPr>
                      <w:rFonts w:ascii="Calibri" w:hAnsi="Calibri"/>
                      <w:sz w:val="22"/>
                    </w:rPr>
                  </w:rPrChange>
                </w:rPr>
                <w:delText>August 3</w:delText>
              </w:r>
              <w:r w:rsidR="00F0523C" w:rsidRPr="004D1F06" w:rsidDel="004D1F06">
                <w:rPr>
                  <w:rFonts w:ascii="Calibri" w:hAnsi="Calibri"/>
                  <w:color w:val="FF0000"/>
                  <w:sz w:val="22"/>
                  <w:rPrChange w:id="27" w:author="James Faas" w:date="2022-11-23T15:45:00Z">
                    <w:rPr>
                      <w:rFonts w:ascii="Calibri" w:hAnsi="Calibri"/>
                      <w:sz w:val="22"/>
                    </w:rPr>
                  </w:rPrChange>
                </w:rPr>
                <w:delText>0</w:delText>
              </w:r>
              <w:r w:rsidRPr="004D1F06" w:rsidDel="004D1F06">
                <w:rPr>
                  <w:rFonts w:ascii="Calibri" w:hAnsi="Calibri"/>
                  <w:color w:val="FF0000"/>
                  <w:sz w:val="22"/>
                  <w:rPrChange w:id="28" w:author="James Faas" w:date="2022-11-23T15:45:00Z">
                    <w:rPr>
                      <w:rFonts w:ascii="Calibri" w:hAnsi="Calibri"/>
                      <w:sz w:val="22"/>
                    </w:rPr>
                  </w:rPrChange>
                </w:rPr>
                <w:delText>, 2006</w:delText>
              </w:r>
            </w:del>
          </w:p>
        </w:tc>
        <w:tc>
          <w:tcPr>
            <w:tcW w:w="5863" w:type="dxa"/>
            <w:tcBorders>
              <w:top w:val="single" w:sz="6" w:space="0" w:color="auto"/>
              <w:left w:val="single" w:sz="6" w:space="0" w:color="auto"/>
              <w:bottom w:val="single" w:sz="6" w:space="0" w:color="auto"/>
              <w:right w:val="double" w:sz="6" w:space="0" w:color="auto"/>
            </w:tcBorders>
          </w:tcPr>
          <w:p w14:paraId="0B2DF978" w14:textId="34E4B182" w:rsidR="0057753C" w:rsidRPr="004D1F06" w:rsidDel="004D1F06" w:rsidRDefault="0057753C" w:rsidP="007E03A8">
            <w:pPr>
              <w:pStyle w:val="NormalTableText"/>
              <w:rPr>
                <w:del w:id="29" w:author="James Faas" w:date="2022-11-23T15:43:00Z"/>
                <w:rFonts w:ascii="Calibri" w:hAnsi="Calibri"/>
                <w:color w:val="FF0000"/>
                <w:sz w:val="22"/>
                <w:rPrChange w:id="30" w:author="James Faas" w:date="2022-11-23T15:45:00Z">
                  <w:rPr>
                    <w:del w:id="31" w:author="James Faas" w:date="2022-11-23T15:43:00Z"/>
                    <w:rFonts w:ascii="Calibri" w:hAnsi="Calibri"/>
                    <w:sz w:val="22"/>
                  </w:rPr>
                </w:rPrChange>
              </w:rPr>
            </w:pPr>
            <w:del w:id="32" w:author="James Faas" w:date="2022-11-23T15:43:00Z">
              <w:r w:rsidRPr="004D1F06" w:rsidDel="004D1F06">
                <w:rPr>
                  <w:rFonts w:ascii="Calibri" w:hAnsi="Calibri"/>
                  <w:color w:val="FF0000"/>
                  <w:sz w:val="22"/>
                  <w:rPrChange w:id="33" w:author="James Faas" w:date="2022-11-23T15:45:00Z">
                    <w:rPr>
                      <w:rFonts w:ascii="Calibri" w:hAnsi="Calibri"/>
                      <w:sz w:val="22"/>
                    </w:rPr>
                  </w:rPrChange>
                </w:rPr>
                <w:delText>Approved final document.</w:delText>
              </w:r>
            </w:del>
          </w:p>
        </w:tc>
      </w:tr>
      <w:tr w:rsidR="004D1F06" w:rsidRPr="004D1F06" w:rsidDel="004D1F06" w14:paraId="07DF419B" w14:textId="77777777" w:rsidTr="00B44A3D">
        <w:trPr>
          <w:cantSplit/>
          <w:jc w:val="center"/>
          <w:del w:id="34" w:author="James Faas" w:date="2022-11-23T15:43:00Z"/>
        </w:trPr>
        <w:tc>
          <w:tcPr>
            <w:tcW w:w="1184" w:type="dxa"/>
            <w:tcBorders>
              <w:top w:val="single" w:sz="6" w:space="0" w:color="auto"/>
              <w:left w:val="double" w:sz="6" w:space="0" w:color="auto"/>
              <w:bottom w:val="single" w:sz="6" w:space="0" w:color="auto"/>
              <w:right w:val="single" w:sz="6" w:space="0" w:color="auto"/>
            </w:tcBorders>
          </w:tcPr>
          <w:p w14:paraId="03F40301" w14:textId="7732F080" w:rsidR="008C2721" w:rsidRPr="004D1F06" w:rsidDel="004D1F06" w:rsidRDefault="008C2721" w:rsidP="006E2A08">
            <w:pPr>
              <w:pStyle w:val="NormalTableText"/>
              <w:jc w:val="center"/>
              <w:rPr>
                <w:del w:id="35" w:author="James Faas" w:date="2022-11-23T15:43:00Z"/>
                <w:rFonts w:ascii="Calibri" w:hAnsi="Calibri"/>
                <w:color w:val="FF0000"/>
                <w:sz w:val="22"/>
                <w:rPrChange w:id="36" w:author="James Faas" w:date="2022-11-23T15:45:00Z">
                  <w:rPr>
                    <w:del w:id="37" w:author="James Faas" w:date="2022-11-23T15:43:00Z"/>
                    <w:rFonts w:ascii="Calibri" w:hAnsi="Calibri"/>
                    <w:sz w:val="22"/>
                  </w:rPr>
                </w:rPrChange>
              </w:rPr>
            </w:pPr>
            <w:del w:id="38" w:author="James Faas" w:date="2022-11-23T15:43:00Z">
              <w:r w:rsidRPr="004D1F06" w:rsidDel="004D1F06">
                <w:rPr>
                  <w:rFonts w:ascii="Calibri" w:hAnsi="Calibri"/>
                  <w:color w:val="FF0000"/>
                  <w:sz w:val="22"/>
                  <w:rPrChange w:id="39" w:author="James Faas" w:date="2022-11-23T15:45:00Z">
                    <w:rPr>
                      <w:rFonts w:ascii="Calibri" w:hAnsi="Calibri"/>
                      <w:sz w:val="22"/>
                    </w:rPr>
                  </w:rPrChange>
                </w:rPr>
                <w:delText>2</w:delText>
              </w:r>
            </w:del>
          </w:p>
        </w:tc>
        <w:tc>
          <w:tcPr>
            <w:tcW w:w="2250" w:type="dxa"/>
            <w:tcBorders>
              <w:top w:val="single" w:sz="6" w:space="0" w:color="auto"/>
              <w:left w:val="single" w:sz="6" w:space="0" w:color="auto"/>
              <w:bottom w:val="single" w:sz="6" w:space="0" w:color="auto"/>
              <w:right w:val="single" w:sz="6" w:space="0" w:color="auto"/>
            </w:tcBorders>
          </w:tcPr>
          <w:p w14:paraId="4323FF3A" w14:textId="7B6E38A7" w:rsidR="008C2721" w:rsidRPr="004D1F06" w:rsidDel="004D1F06" w:rsidRDefault="008C2721" w:rsidP="007E03A8">
            <w:pPr>
              <w:pStyle w:val="NormalTableText"/>
              <w:rPr>
                <w:del w:id="40" w:author="James Faas" w:date="2022-11-23T15:43:00Z"/>
                <w:rFonts w:ascii="Calibri" w:hAnsi="Calibri"/>
                <w:color w:val="FF0000"/>
                <w:sz w:val="22"/>
                <w:rPrChange w:id="41" w:author="James Faas" w:date="2022-11-23T15:45:00Z">
                  <w:rPr>
                    <w:del w:id="42" w:author="James Faas" w:date="2022-11-23T15:43:00Z"/>
                    <w:rFonts w:ascii="Calibri" w:hAnsi="Calibri"/>
                    <w:sz w:val="22"/>
                  </w:rPr>
                </w:rPrChange>
              </w:rPr>
            </w:pPr>
            <w:del w:id="43" w:author="James Faas" w:date="2022-11-23T15:43:00Z">
              <w:r w:rsidRPr="004D1F06" w:rsidDel="004D1F06">
                <w:rPr>
                  <w:rFonts w:ascii="Calibri" w:hAnsi="Calibri"/>
                  <w:color w:val="FF0000"/>
                  <w:sz w:val="22"/>
                  <w:rPrChange w:id="44" w:author="James Faas" w:date="2022-11-23T15:45:00Z">
                    <w:rPr>
                      <w:rFonts w:ascii="Calibri" w:hAnsi="Calibri"/>
                      <w:sz w:val="22"/>
                    </w:rPr>
                  </w:rPrChange>
                </w:rPr>
                <w:delText>November 13, 2009</w:delText>
              </w:r>
            </w:del>
          </w:p>
        </w:tc>
        <w:tc>
          <w:tcPr>
            <w:tcW w:w="5863" w:type="dxa"/>
            <w:tcBorders>
              <w:top w:val="single" w:sz="6" w:space="0" w:color="auto"/>
              <w:left w:val="single" w:sz="6" w:space="0" w:color="auto"/>
              <w:bottom w:val="single" w:sz="6" w:space="0" w:color="auto"/>
              <w:right w:val="double" w:sz="6" w:space="0" w:color="auto"/>
            </w:tcBorders>
          </w:tcPr>
          <w:p w14:paraId="570320F2" w14:textId="2E70DB00" w:rsidR="008C2721" w:rsidRPr="004D1F06" w:rsidDel="004D1F06" w:rsidRDefault="008C2721" w:rsidP="007E03A8">
            <w:pPr>
              <w:pStyle w:val="NormalTableText"/>
              <w:rPr>
                <w:del w:id="45" w:author="James Faas" w:date="2022-11-23T15:43:00Z"/>
                <w:rFonts w:ascii="Calibri" w:hAnsi="Calibri"/>
                <w:color w:val="FF0000"/>
                <w:sz w:val="22"/>
                <w:rPrChange w:id="46" w:author="James Faas" w:date="2022-11-23T15:45:00Z">
                  <w:rPr>
                    <w:del w:id="47" w:author="James Faas" w:date="2022-11-23T15:43:00Z"/>
                    <w:rFonts w:ascii="Calibri" w:hAnsi="Calibri"/>
                    <w:sz w:val="22"/>
                  </w:rPr>
                </w:rPrChange>
              </w:rPr>
            </w:pPr>
            <w:del w:id="48" w:author="James Faas" w:date="2022-11-23T15:43:00Z">
              <w:r w:rsidRPr="004D1F06" w:rsidDel="004D1F06">
                <w:rPr>
                  <w:rFonts w:ascii="Calibri" w:hAnsi="Calibri"/>
                  <w:color w:val="FF0000"/>
                  <w:sz w:val="22"/>
                  <w:rPrChange w:id="49" w:author="James Faas" w:date="2022-11-23T15:45:00Z">
                    <w:rPr>
                      <w:rFonts w:ascii="Calibri" w:hAnsi="Calibri"/>
                      <w:sz w:val="22"/>
                    </w:rPr>
                  </w:rPrChange>
                </w:rPr>
                <w:delText>Modified ‘Related Section’</w:delText>
              </w:r>
            </w:del>
          </w:p>
        </w:tc>
      </w:tr>
      <w:tr w:rsidR="004D1F06" w:rsidRPr="004D1F06" w:rsidDel="004D1F06" w14:paraId="76C5B578" w14:textId="77777777" w:rsidTr="00B44A3D">
        <w:trPr>
          <w:cantSplit/>
          <w:trHeight w:val="65"/>
          <w:jc w:val="center"/>
          <w:del w:id="50" w:author="James Faas" w:date="2022-11-23T15:43:00Z"/>
        </w:trPr>
        <w:tc>
          <w:tcPr>
            <w:tcW w:w="1184" w:type="dxa"/>
            <w:tcBorders>
              <w:top w:val="single" w:sz="6" w:space="0" w:color="auto"/>
              <w:left w:val="double" w:sz="6" w:space="0" w:color="auto"/>
              <w:bottom w:val="single" w:sz="6" w:space="0" w:color="auto"/>
              <w:right w:val="single" w:sz="6" w:space="0" w:color="auto"/>
            </w:tcBorders>
          </w:tcPr>
          <w:p w14:paraId="487A0EBB" w14:textId="21AC461A" w:rsidR="008C2721" w:rsidRPr="004D1F06" w:rsidDel="004D1F06" w:rsidRDefault="005872BA" w:rsidP="006E2A08">
            <w:pPr>
              <w:pStyle w:val="NormalTableText"/>
              <w:jc w:val="center"/>
              <w:rPr>
                <w:del w:id="51" w:author="James Faas" w:date="2022-11-23T15:43:00Z"/>
                <w:rFonts w:ascii="Calibri" w:hAnsi="Calibri"/>
                <w:color w:val="FF0000"/>
                <w:sz w:val="22"/>
                <w:rPrChange w:id="52" w:author="James Faas" w:date="2022-11-23T15:45:00Z">
                  <w:rPr>
                    <w:del w:id="53" w:author="James Faas" w:date="2022-11-23T15:43:00Z"/>
                    <w:rFonts w:ascii="Calibri" w:hAnsi="Calibri"/>
                    <w:sz w:val="22"/>
                  </w:rPr>
                </w:rPrChange>
              </w:rPr>
            </w:pPr>
            <w:del w:id="54" w:author="James Faas" w:date="2022-11-23T15:43:00Z">
              <w:r w:rsidRPr="004D1F06" w:rsidDel="004D1F06">
                <w:rPr>
                  <w:rFonts w:ascii="Calibri" w:hAnsi="Calibri"/>
                  <w:color w:val="FF0000"/>
                  <w:sz w:val="22"/>
                  <w:rPrChange w:id="55" w:author="James Faas" w:date="2022-11-23T15:45:00Z">
                    <w:rPr>
                      <w:rFonts w:ascii="Calibri" w:hAnsi="Calibri"/>
                      <w:sz w:val="22"/>
                    </w:rPr>
                  </w:rPrChange>
                </w:rPr>
                <w:delText>3</w:delText>
              </w:r>
            </w:del>
          </w:p>
        </w:tc>
        <w:tc>
          <w:tcPr>
            <w:tcW w:w="2250" w:type="dxa"/>
            <w:tcBorders>
              <w:top w:val="single" w:sz="6" w:space="0" w:color="auto"/>
              <w:left w:val="single" w:sz="6" w:space="0" w:color="auto"/>
              <w:bottom w:val="single" w:sz="6" w:space="0" w:color="auto"/>
              <w:right w:val="single" w:sz="6" w:space="0" w:color="auto"/>
            </w:tcBorders>
          </w:tcPr>
          <w:p w14:paraId="0D93F613" w14:textId="428FDF33" w:rsidR="008C2721" w:rsidRPr="004D1F06" w:rsidDel="004D1F06" w:rsidRDefault="005872BA" w:rsidP="007E03A8">
            <w:pPr>
              <w:pStyle w:val="NormalTableText"/>
              <w:rPr>
                <w:del w:id="56" w:author="James Faas" w:date="2022-11-23T15:43:00Z"/>
                <w:rFonts w:ascii="Calibri" w:hAnsi="Calibri"/>
                <w:color w:val="FF0000"/>
                <w:sz w:val="22"/>
                <w:rPrChange w:id="57" w:author="James Faas" w:date="2022-11-23T15:45:00Z">
                  <w:rPr>
                    <w:del w:id="58" w:author="James Faas" w:date="2022-11-23T15:43:00Z"/>
                    <w:rFonts w:ascii="Calibri" w:hAnsi="Calibri"/>
                    <w:sz w:val="22"/>
                  </w:rPr>
                </w:rPrChange>
              </w:rPr>
            </w:pPr>
            <w:del w:id="59" w:author="James Faas" w:date="2022-11-23T15:43:00Z">
              <w:r w:rsidRPr="004D1F06" w:rsidDel="004D1F06">
                <w:rPr>
                  <w:rFonts w:ascii="Calibri" w:hAnsi="Calibri"/>
                  <w:color w:val="FF0000"/>
                  <w:sz w:val="22"/>
                  <w:rPrChange w:id="60" w:author="James Faas" w:date="2022-11-23T15:45:00Z">
                    <w:rPr>
                      <w:rFonts w:ascii="Calibri" w:hAnsi="Calibri"/>
                      <w:sz w:val="22"/>
                    </w:rPr>
                  </w:rPrChange>
                </w:rPr>
                <w:delText>March 15, 2011</w:delText>
              </w:r>
            </w:del>
          </w:p>
        </w:tc>
        <w:tc>
          <w:tcPr>
            <w:tcW w:w="5863" w:type="dxa"/>
            <w:tcBorders>
              <w:top w:val="single" w:sz="6" w:space="0" w:color="auto"/>
              <w:left w:val="single" w:sz="6" w:space="0" w:color="auto"/>
              <w:bottom w:val="single" w:sz="6" w:space="0" w:color="auto"/>
              <w:right w:val="double" w:sz="6" w:space="0" w:color="auto"/>
            </w:tcBorders>
          </w:tcPr>
          <w:p w14:paraId="0053FE17" w14:textId="58A01BE5" w:rsidR="008C2721" w:rsidRPr="004D1F06" w:rsidDel="004D1F06" w:rsidRDefault="005872BA" w:rsidP="007E03A8">
            <w:pPr>
              <w:pStyle w:val="NormalTableText"/>
              <w:rPr>
                <w:del w:id="61" w:author="James Faas" w:date="2022-11-23T15:43:00Z"/>
                <w:rFonts w:ascii="Calibri" w:hAnsi="Calibri"/>
                <w:color w:val="FF0000"/>
                <w:sz w:val="22"/>
                <w:rPrChange w:id="62" w:author="James Faas" w:date="2022-11-23T15:45:00Z">
                  <w:rPr>
                    <w:del w:id="63" w:author="James Faas" w:date="2022-11-23T15:43:00Z"/>
                    <w:rFonts w:ascii="Calibri" w:hAnsi="Calibri"/>
                    <w:sz w:val="22"/>
                  </w:rPr>
                </w:rPrChange>
              </w:rPr>
            </w:pPr>
            <w:del w:id="64" w:author="James Faas" w:date="2022-11-23T15:43:00Z">
              <w:r w:rsidRPr="004D1F06" w:rsidDel="004D1F06">
                <w:rPr>
                  <w:rFonts w:ascii="Calibri" w:hAnsi="Calibri"/>
                  <w:color w:val="FF0000"/>
                  <w:sz w:val="22"/>
                  <w:rPrChange w:id="65" w:author="James Faas" w:date="2022-11-23T15:45:00Z">
                    <w:rPr>
                      <w:rFonts w:ascii="Calibri" w:hAnsi="Calibri"/>
                      <w:sz w:val="22"/>
                    </w:rPr>
                  </w:rPrChange>
                </w:rPr>
                <w:delText>Minor changes from Legal</w:delText>
              </w:r>
            </w:del>
          </w:p>
        </w:tc>
      </w:tr>
      <w:tr w:rsidR="004D1F06" w:rsidRPr="004D1F06" w:rsidDel="004D1F06" w14:paraId="3C107E53" w14:textId="77777777" w:rsidTr="00B44A3D">
        <w:trPr>
          <w:cantSplit/>
          <w:jc w:val="center"/>
          <w:del w:id="66" w:author="James Faas" w:date="2022-11-23T15:43:00Z"/>
        </w:trPr>
        <w:tc>
          <w:tcPr>
            <w:tcW w:w="1184" w:type="dxa"/>
            <w:tcBorders>
              <w:top w:val="single" w:sz="6" w:space="0" w:color="auto"/>
              <w:left w:val="double" w:sz="6" w:space="0" w:color="auto"/>
              <w:bottom w:val="single" w:sz="6" w:space="0" w:color="auto"/>
              <w:right w:val="single" w:sz="6" w:space="0" w:color="auto"/>
            </w:tcBorders>
          </w:tcPr>
          <w:p w14:paraId="1976F948" w14:textId="67F6CAE6" w:rsidR="008C2721" w:rsidRPr="004D1F06" w:rsidDel="004D1F06" w:rsidRDefault="006368A3" w:rsidP="006E2A08">
            <w:pPr>
              <w:pStyle w:val="NormalTableText"/>
              <w:jc w:val="center"/>
              <w:rPr>
                <w:del w:id="67" w:author="James Faas" w:date="2022-11-23T15:43:00Z"/>
                <w:rFonts w:ascii="Calibri" w:hAnsi="Calibri"/>
                <w:color w:val="FF0000"/>
                <w:sz w:val="22"/>
                <w:rPrChange w:id="68" w:author="James Faas" w:date="2022-11-23T15:45:00Z">
                  <w:rPr>
                    <w:del w:id="69" w:author="James Faas" w:date="2022-11-23T15:43:00Z"/>
                    <w:rFonts w:ascii="Calibri" w:hAnsi="Calibri"/>
                    <w:sz w:val="22"/>
                  </w:rPr>
                </w:rPrChange>
              </w:rPr>
            </w:pPr>
            <w:del w:id="70" w:author="James Faas" w:date="2022-11-23T15:43:00Z">
              <w:r w:rsidRPr="004D1F06" w:rsidDel="004D1F06">
                <w:rPr>
                  <w:rFonts w:ascii="Calibri" w:hAnsi="Calibri"/>
                  <w:color w:val="FF0000"/>
                  <w:sz w:val="22"/>
                  <w:rPrChange w:id="71" w:author="James Faas" w:date="2022-11-23T15:45:00Z">
                    <w:rPr>
                      <w:rFonts w:ascii="Calibri" w:hAnsi="Calibri"/>
                      <w:sz w:val="22"/>
                    </w:rPr>
                  </w:rPrChange>
                </w:rPr>
                <w:delText>4</w:delText>
              </w:r>
            </w:del>
          </w:p>
        </w:tc>
        <w:tc>
          <w:tcPr>
            <w:tcW w:w="2250" w:type="dxa"/>
            <w:tcBorders>
              <w:top w:val="single" w:sz="6" w:space="0" w:color="auto"/>
              <w:left w:val="single" w:sz="6" w:space="0" w:color="auto"/>
              <w:bottom w:val="single" w:sz="6" w:space="0" w:color="auto"/>
              <w:right w:val="single" w:sz="6" w:space="0" w:color="auto"/>
            </w:tcBorders>
          </w:tcPr>
          <w:p w14:paraId="04460B36" w14:textId="257A67D1" w:rsidR="008C2721" w:rsidRPr="004D1F06" w:rsidDel="004D1F06" w:rsidRDefault="00AA4C12" w:rsidP="007E03A8">
            <w:pPr>
              <w:pStyle w:val="NormalTableText"/>
              <w:rPr>
                <w:del w:id="72" w:author="James Faas" w:date="2022-11-23T15:43:00Z"/>
                <w:rFonts w:ascii="Calibri" w:hAnsi="Calibri"/>
                <w:color w:val="FF0000"/>
                <w:sz w:val="22"/>
                <w:rPrChange w:id="73" w:author="James Faas" w:date="2022-11-23T15:45:00Z">
                  <w:rPr>
                    <w:del w:id="74" w:author="James Faas" w:date="2022-11-23T15:43:00Z"/>
                    <w:rFonts w:ascii="Calibri" w:hAnsi="Calibri"/>
                    <w:sz w:val="22"/>
                  </w:rPr>
                </w:rPrChange>
              </w:rPr>
            </w:pPr>
            <w:del w:id="75" w:author="James Faas" w:date="2022-11-23T15:43:00Z">
              <w:r w:rsidRPr="004D1F06" w:rsidDel="004D1F06">
                <w:rPr>
                  <w:rFonts w:ascii="Calibri" w:hAnsi="Calibri"/>
                  <w:color w:val="FF0000"/>
                  <w:sz w:val="22"/>
                  <w:rPrChange w:id="76" w:author="James Faas" w:date="2022-11-23T15:45:00Z">
                    <w:rPr>
                      <w:rFonts w:ascii="Calibri" w:hAnsi="Calibri"/>
                      <w:sz w:val="22"/>
                    </w:rPr>
                  </w:rPrChange>
                </w:rPr>
                <w:delText>June 7</w:delText>
              </w:r>
              <w:r w:rsidR="006368A3" w:rsidRPr="004D1F06" w:rsidDel="004D1F06">
                <w:rPr>
                  <w:rFonts w:ascii="Calibri" w:hAnsi="Calibri"/>
                  <w:color w:val="FF0000"/>
                  <w:sz w:val="22"/>
                  <w:rPrChange w:id="77" w:author="James Faas" w:date="2022-11-23T15:45:00Z">
                    <w:rPr>
                      <w:rFonts w:ascii="Calibri" w:hAnsi="Calibri"/>
                      <w:sz w:val="22"/>
                    </w:rPr>
                  </w:rPrChange>
                </w:rPr>
                <w:delText>, 2012</w:delText>
              </w:r>
            </w:del>
          </w:p>
        </w:tc>
        <w:tc>
          <w:tcPr>
            <w:tcW w:w="5863" w:type="dxa"/>
            <w:tcBorders>
              <w:top w:val="single" w:sz="6" w:space="0" w:color="auto"/>
              <w:left w:val="single" w:sz="6" w:space="0" w:color="auto"/>
              <w:bottom w:val="single" w:sz="6" w:space="0" w:color="auto"/>
              <w:right w:val="double" w:sz="6" w:space="0" w:color="auto"/>
            </w:tcBorders>
          </w:tcPr>
          <w:p w14:paraId="0E28D81C" w14:textId="517E8E3F" w:rsidR="008C2721" w:rsidRPr="004D1F06" w:rsidDel="004D1F06" w:rsidRDefault="006368A3" w:rsidP="007E03A8">
            <w:pPr>
              <w:pStyle w:val="NormalTableText"/>
              <w:rPr>
                <w:del w:id="78" w:author="James Faas" w:date="2022-11-23T15:43:00Z"/>
                <w:rFonts w:ascii="Calibri" w:hAnsi="Calibri"/>
                <w:color w:val="FF0000"/>
                <w:sz w:val="22"/>
                <w:rPrChange w:id="79" w:author="James Faas" w:date="2022-11-23T15:45:00Z">
                  <w:rPr>
                    <w:del w:id="80" w:author="James Faas" w:date="2022-11-23T15:43:00Z"/>
                    <w:rFonts w:ascii="Calibri" w:hAnsi="Calibri"/>
                    <w:sz w:val="22"/>
                  </w:rPr>
                </w:rPrChange>
              </w:rPr>
            </w:pPr>
            <w:del w:id="81" w:author="James Faas" w:date="2022-11-23T15:43:00Z">
              <w:r w:rsidRPr="004D1F06" w:rsidDel="004D1F06">
                <w:rPr>
                  <w:rFonts w:ascii="Calibri" w:hAnsi="Calibri"/>
                  <w:color w:val="FF0000"/>
                  <w:sz w:val="22"/>
                  <w:rPrChange w:id="82" w:author="James Faas" w:date="2022-11-23T15:45:00Z">
                    <w:rPr>
                      <w:rFonts w:ascii="Calibri" w:hAnsi="Calibri"/>
                      <w:sz w:val="22"/>
                    </w:rPr>
                  </w:rPrChange>
                </w:rPr>
                <w:delText>Addition of References and Replacement Parts sections to this page.</w:delText>
              </w:r>
            </w:del>
          </w:p>
        </w:tc>
      </w:tr>
      <w:tr w:rsidR="004D1F06" w:rsidRPr="004D1F06" w:rsidDel="004D1F06" w14:paraId="5FAAA335" w14:textId="77777777" w:rsidTr="00B44A3D">
        <w:trPr>
          <w:cantSplit/>
          <w:jc w:val="center"/>
          <w:del w:id="83" w:author="James Faas" w:date="2022-11-23T15:43:00Z"/>
        </w:trPr>
        <w:tc>
          <w:tcPr>
            <w:tcW w:w="1184" w:type="dxa"/>
            <w:tcBorders>
              <w:top w:val="single" w:sz="6" w:space="0" w:color="auto"/>
              <w:left w:val="double" w:sz="6" w:space="0" w:color="auto"/>
              <w:bottom w:val="single" w:sz="6" w:space="0" w:color="auto"/>
              <w:right w:val="single" w:sz="6" w:space="0" w:color="auto"/>
            </w:tcBorders>
          </w:tcPr>
          <w:p w14:paraId="5E664B45" w14:textId="7213BF73" w:rsidR="006368A3" w:rsidRPr="004D1F06" w:rsidDel="004D1F06" w:rsidRDefault="00551340" w:rsidP="006E2A08">
            <w:pPr>
              <w:pStyle w:val="NormalTableText"/>
              <w:jc w:val="center"/>
              <w:rPr>
                <w:del w:id="84" w:author="James Faas" w:date="2022-11-23T15:43:00Z"/>
                <w:rFonts w:ascii="Calibri" w:hAnsi="Calibri"/>
                <w:color w:val="FF0000"/>
                <w:sz w:val="22"/>
                <w:rPrChange w:id="85" w:author="James Faas" w:date="2022-11-23T15:45:00Z">
                  <w:rPr>
                    <w:del w:id="86" w:author="James Faas" w:date="2022-11-23T15:43:00Z"/>
                    <w:rFonts w:ascii="Calibri" w:hAnsi="Calibri"/>
                    <w:sz w:val="22"/>
                  </w:rPr>
                </w:rPrChange>
              </w:rPr>
            </w:pPr>
            <w:del w:id="87" w:author="James Faas" w:date="2022-11-23T15:43:00Z">
              <w:r w:rsidRPr="004D1F06" w:rsidDel="004D1F06">
                <w:rPr>
                  <w:rFonts w:ascii="Calibri" w:hAnsi="Calibri"/>
                  <w:color w:val="FF0000"/>
                  <w:sz w:val="22"/>
                  <w:rPrChange w:id="88" w:author="James Faas" w:date="2022-11-23T15:45:00Z">
                    <w:rPr>
                      <w:rFonts w:ascii="Calibri" w:hAnsi="Calibri"/>
                      <w:sz w:val="22"/>
                    </w:rPr>
                  </w:rPrChange>
                </w:rPr>
                <w:delText>5</w:delText>
              </w:r>
            </w:del>
          </w:p>
        </w:tc>
        <w:tc>
          <w:tcPr>
            <w:tcW w:w="2250" w:type="dxa"/>
            <w:tcBorders>
              <w:top w:val="single" w:sz="6" w:space="0" w:color="auto"/>
              <w:left w:val="single" w:sz="6" w:space="0" w:color="auto"/>
              <w:bottom w:val="single" w:sz="6" w:space="0" w:color="auto"/>
              <w:right w:val="single" w:sz="6" w:space="0" w:color="auto"/>
            </w:tcBorders>
          </w:tcPr>
          <w:p w14:paraId="156283FD" w14:textId="502C99D0" w:rsidR="006368A3" w:rsidRPr="004D1F06" w:rsidDel="004D1F06" w:rsidRDefault="000F110C" w:rsidP="007E03A8">
            <w:pPr>
              <w:pStyle w:val="NormalTableText"/>
              <w:rPr>
                <w:del w:id="89" w:author="James Faas" w:date="2022-11-23T15:43:00Z"/>
                <w:rFonts w:ascii="Calibri" w:hAnsi="Calibri"/>
                <w:color w:val="FF0000"/>
                <w:sz w:val="22"/>
                <w:rPrChange w:id="90" w:author="James Faas" w:date="2022-11-23T15:45:00Z">
                  <w:rPr>
                    <w:del w:id="91" w:author="James Faas" w:date="2022-11-23T15:43:00Z"/>
                    <w:rFonts w:ascii="Calibri" w:hAnsi="Calibri"/>
                    <w:sz w:val="22"/>
                  </w:rPr>
                </w:rPrChange>
              </w:rPr>
            </w:pPr>
            <w:del w:id="92" w:author="James Faas" w:date="2022-11-23T15:43:00Z">
              <w:r w:rsidRPr="004D1F06" w:rsidDel="004D1F06">
                <w:rPr>
                  <w:rFonts w:ascii="Calibri" w:hAnsi="Calibri"/>
                  <w:color w:val="FF0000"/>
                  <w:sz w:val="22"/>
                  <w:rPrChange w:id="93" w:author="James Faas" w:date="2022-11-23T15:45:00Z">
                    <w:rPr>
                      <w:rFonts w:ascii="Calibri" w:hAnsi="Calibri"/>
                      <w:sz w:val="22"/>
                    </w:rPr>
                  </w:rPrChange>
                </w:rPr>
                <w:delText xml:space="preserve">July 6, </w:delText>
              </w:r>
              <w:r w:rsidR="00551340" w:rsidRPr="004D1F06" w:rsidDel="004D1F06">
                <w:rPr>
                  <w:rFonts w:ascii="Calibri" w:hAnsi="Calibri"/>
                  <w:color w:val="FF0000"/>
                  <w:sz w:val="22"/>
                  <w:rPrChange w:id="94" w:author="James Faas" w:date="2022-11-23T15:45:00Z">
                    <w:rPr>
                      <w:rFonts w:ascii="Calibri" w:hAnsi="Calibri"/>
                      <w:sz w:val="22"/>
                    </w:rPr>
                  </w:rPrChange>
                </w:rPr>
                <w:delText>2012</w:delText>
              </w:r>
            </w:del>
          </w:p>
        </w:tc>
        <w:tc>
          <w:tcPr>
            <w:tcW w:w="5863" w:type="dxa"/>
            <w:tcBorders>
              <w:top w:val="single" w:sz="6" w:space="0" w:color="auto"/>
              <w:left w:val="single" w:sz="6" w:space="0" w:color="auto"/>
              <w:bottom w:val="single" w:sz="6" w:space="0" w:color="auto"/>
              <w:right w:val="double" w:sz="6" w:space="0" w:color="auto"/>
            </w:tcBorders>
          </w:tcPr>
          <w:p w14:paraId="7F6E464A" w14:textId="497484CA" w:rsidR="006368A3" w:rsidRPr="004D1F06" w:rsidDel="004D1F06" w:rsidRDefault="000F110C" w:rsidP="007E03A8">
            <w:pPr>
              <w:pStyle w:val="NormalTableText"/>
              <w:rPr>
                <w:del w:id="95" w:author="James Faas" w:date="2022-11-23T15:43:00Z"/>
                <w:rFonts w:ascii="Calibri" w:hAnsi="Calibri"/>
                <w:color w:val="FF0000"/>
                <w:sz w:val="22"/>
                <w:rPrChange w:id="96" w:author="James Faas" w:date="2022-11-23T15:45:00Z">
                  <w:rPr>
                    <w:del w:id="97" w:author="James Faas" w:date="2022-11-23T15:43:00Z"/>
                    <w:rFonts w:ascii="Calibri" w:hAnsi="Calibri"/>
                    <w:sz w:val="22"/>
                  </w:rPr>
                </w:rPrChange>
              </w:rPr>
            </w:pPr>
            <w:del w:id="98" w:author="James Faas" w:date="2022-11-23T15:43:00Z">
              <w:r w:rsidRPr="004D1F06" w:rsidDel="004D1F06">
                <w:rPr>
                  <w:rFonts w:ascii="Calibri" w:hAnsi="Calibri"/>
                  <w:color w:val="FF0000"/>
                  <w:sz w:val="22"/>
                  <w:rPrChange w:id="99" w:author="James Faas" w:date="2022-11-23T15:45:00Z">
                    <w:rPr>
                      <w:rFonts w:ascii="Calibri" w:hAnsi="Calibri"/>
                      <w:sz w:val="22"/>
                    </w:rPr>
                  </w:rPrChange>
                </w:rPr>
                <w:delText>Change tab settings in page 1-7</w:delText>
              </w:r>
              <w:r w:rsidR="00551340" w:rsidRPr="004D1F06" w:rsidDel="004D1F06">
                <w:rPr>
                  <w:rFonts w:ascii="Calibri" w:hAnsi="Calibri"/>
                  <w:color w:val="FF0000"/>
                  <w:sz w:val="22"/>
                  <w:rPrChange w:id="100" w:author="James Faas" w:date="2022-11-23T15:45:00Z">
                    <w:rPr>
                      <w:rFonts w:ascii="Calibri" w:hAnsi="Calibri"/>
                      <w:sz w:val="22"/>
                    </w:rPr>
                  </w:rPrChange>
                </w:rPr>
                <w:delText>.</w:delText>
              </w:r>
            </w:del>
          </w:p>
        </w:tc>
      </w:tr>
      <w:tr w:rsidR="004D1F06" w:rsidRPr="004D1F06" w:rsidDel="004D1F06" w14:paraId="3358738C" w14:textId="77777777" w:rsidTr="00424810">
        <w:trPr>
          <w:cantSplit/>
          <w:jc w:val="center"/>
          <w:del w:id="101" w:author="James Faas" w:date="2022-11-23T15:43:00Z"/>
        </w:trPr>
        <w:tc>
          <w:tcPr>
            <w:tcW w:w="1184" w:type="dxa"/>
            <w:tcBorders>
              <w:top w:val="single" w:sz="6" w:space="0" w:color="auto"/>
              <w:left w:val="double" w:sz="6" w:space="0" w:color="auto"/>
              <w:bottom w:val="single" w:sz="6" w:space="0" w:color="auto"/>
              <w:right w:val="single" w:sz="6" w:space="0" w:color="auto"/>
            </w:tcBorders>
          </w:tcPr>
          <w:p w14:paraId="38A2A18C" w14:textId="42F9DED2" w:rsidR="00551340" w:rsidRPr="004D1F06" w:rsidDel="004D1F06" w:rsidRDefault="00B44A3D" w:rsidP="006E2A08">
            <w:pPr>
              <w:pStyle w:val="NormalTableText"/>
              <w:jc w:val="center"/>
              <w:rPr>
                <w:del w:id="102" w:author="James Faas" w:date="2022-11-23T15:43:00Z"/>
                <w:rFonts w:ascii="Calibri" w:hAnsi="Calibri"/>
                <w:color w:val="FF0000"/>
                <w:sz w:val="22"/>
                <w:rPrChange w:id="103" w:author="James Faas" w:date="2022-11-23T15:45:00Z">
                  <w:rPr>
                    <w:del w:id="104" w:author="James Faas" w:date="2022-11-23T15:43:00Z"/>
                    <w:rFonts w:ascii="Calibri" w:hAnsi="Calibri"/>
                    <w:sz w:val="22"/>
                  </w:rPr>
                </w:rPrChange>
              </w:rPr>
            </w:pPr>
            <w:del w:id="105" w:author="James Faas" w:date="2022-11-23T15:43:00Z">
              <w:r w:rsidRPr="004D1F06" w:rsidDel="004D1F06">
                <w:rPr>
                  <w:rFonts w:ascii="Calibri" w:hAnsi="Calibri"/>
                  <w:color w:val="FF0000"/>
                  <w:sz w:val="22"/>
                  <w:rPrChange w:id="106" w:author="James Faas" w:date="2022-11-23T15:45:00Z">
                    <w:rPr>
                      <w:rFonts w:ascii="Calibri" w:hAnsi="Calibri"/>
                      <w:sz w:val="22"/>
                    </w:rPr>
                  </w:rPrChange>
                </w:rPr>
                <w:delText>6</w:delText>
              </w:r>
            </w:del>
          </w:p>
        </w:tc>
        <w:tc>
          <w:tcPr>
            <w:tcW w:w="2250" w:type="dxa"/>
            <w:tcBorders>
              <w:top w:val="single" w:sz="6" w:space="0" w:color="auto"/>
              <w:left w:val="single" w:sz="6" w:space="0" w:color="auto"/>
              <w:bottom w:val="single" w:sz="6" w:space="0" w:color="auto"/>
              <w:right w:val="single" w:sz="6" w:space="0" w:color="auto"/>
            </w:tcBorders>
          </w:tcPr>
          <w:p w14:paraId="521C59DD" w14:textId="4197A2B3" w:rsidR="00551340" w:rsidRPr="004D1F06" w:rsidDel="004D1F06" w:rsidRDefault="00B44A3D" w:rsidP="007E03A8">
            <w:pPr>
              <w:pStyle w:val="NormalTableText"/>
              <w:rPr>
                <w:del w:id="107" w:author="James Faas" w:date="2022-11-23T15:43:00Z"/>
                <w:rFonts w:ascii="Calibri" w:hAnsi="Calibri"/>
                <w:color w:val="FF0000"/>
                <w:sz w:val="22"/>
                <w:rPrChange w:id="108" w:author="James Faas" w:date="2022-11-23T15:45:00Z">
                  <w:rPr>
                    <w:del w:id="109" w:author="James Faas" w:date="2022-11-23T15:43:00Z"/>
                    <w:rFonts w:ascii="Calibri" w:hAnsi="Calibri"/>
                    <w:sz w:val="22"/>
                  </w:rPr>
                </w:rPrChange>
              </w:rPr>
            </w:pPr>
            <w:del w:id="110" w:author="James Faas" w:date="2022-11-23T15:43:00Z">
              <w:r w:rsidRPr="004D1F06" w:rsidDel="004D1F06">
                <w:rPr>
                  <w:rFonts w:ascii="Calibri" w:hAnsi="Calibri"/>
                  <w:color w:val="FF0000"/>
                  <w:sz w:val="22"/>
                  <w:rPrChange w:id="111" w:author="James Faas" w:date="2022-11-23T15:45:00Z">
                    <w:rPr>
                      <w:rFonts w:ascii="Calibri" w:hAnsi="Calibri"/>
                      <w:sz w:val="22"/>
                    </w:rPr>
                  </w:rPrChange>
                </w:rPr>
                <w:delText>April 23, 2015</w:delText>
              </w:r>
            </w:del>
          </w:p>
        </w:tc>
        <w:tc>
          <w:tcPr>
            <w:tcW w:w="5863" w:type="dxa"/>
            <w:tcBorders>
              <w:top w:val="single" w:sz="6" w:space="0" w:color="auto"/>
              <w:left w:val="single" w:sz="6" w:space="0" w:color="auto"/>
              <w:bottom w:val="single" w:sz="6" w:space="0" w:color="auto"/>
              <w:right w:val="double" w:sz="6" w:space="0" w:color="auto"/>
            </w:tcBorders>
          </w:tcPr>
          <w:p w14:paraId="24B0639B" w14:textId="2E405361" w:rsidR="00551340" w:rsidRPr="004D1F06" w:rsidDel="004D1F06" w:rsidRDefault="00B44A3D" w:rsidP="007E03A8">
            <w:pPr>
              <w:pStyle w:val="NormalTableText"/>
              <w:rPr>
                <w:del w:id="112" w:author="James Faas" w:date="2022-11-23T15:43:00Z"/>
                <w:rFonts w:ascii="Calibri" w:hAnsi="Calibri"/>
                <w:color w:val="FF0000"/>
                <w:sz w:val="22"/>
                <w:rPrChange w:id="113" w:author="James Faas" w:date="2022-11-23T15:45:00Z">
                  <w:rPr>
                    <w:del w:id="114" w:author="James Faas" w:date="2022-11-23T15:43:00Z"/>
                    <w:rFonts w:ascii="Calibri" w:hAnsi="Calibri"/>
                    <w:sz w:val="22"/>
                  </w:rPr>
                </w:rPrChange>
              </w:rPr>
            </w:pPr>
            <w:del w:id="115" w:author="James Faas" w:date="2022-11-23T15:43:00Z">
              <w:r w:rsidRPr="004D1F06" w:rsidDel="004D1F06">
                <w:rPr>
                  <w:rFonts w:ascii="Calibri" w:hAnsi="Calibri"/>
                  <w:color w:val="FF0000"/>
                  <w:sz w:val="22"/>
                  <w:rPrChange w:id="116" w:author="James Faas" w:date="2022-11-23T15:45:00Z">
                    <w:rPr>
                      <w:rFonts w:ascii="Calibri" w:hAnsi="Calibri"/>
                      <w:sz w:val="22"/>
                    </w:rPr>
                  </w:rPrChange>
                </w:rPr>
                <w:delText>General Formatting</w:delText>
              </w:r>
            </w:del>
          </w:p>
        </w:tc>
      </w:tr>
      <w:tr w:rsidR="004D1F06" w:rsidRPr="004D1F06" w:rsidDel="004D1F06" w14:paraId="5B6426ED" w14:textId="77777777" w:rsidTr="00424810">
        <w:trPr>
          <w:cantSplit/>
          <w:jc w:val="center"/>
          <w:del w:id="117" w:author="James Faas" w:date="2022-11-23T15:43:00Z"/>
        </w:trPr>
        <w:tc>
          <w:tcPr>
            <w:tcW w:w="1184" w:type="dxa"/>
            <w:tcBorders>
              <w:top w:val="single" w:sz="6" w:space="0" w:color="auto"/>
              <w:left w:val="double" w:sz="6" w:space="0" w:color="auto"/>
              <w:bottom w:val="single" w:sz="6" w:space="0" w:color="auto"/>
              <w:right w:val="single" w:sz="6" w:space="0" w:color="auto"/>
            </w:tcBorders>
          </w:tcPr>
          <w:p w14:paraId="3295D233" w14:textId="1FF35B2C" w:rsidR="00424810" w:rsidRPr="004D1F06" w:rsidDel="004D1F06" w:rsidRDefault="00424810" w:rsidP="006E2A08">
            <w:pPr>
              <w:pStyle w:val="NormalTableText"/>
              <w:jc w:val="center"/>
              <w:rPr>
                <w:del w:id="118" w:author="James Faas" w:date="2022-11-23T15:43:00Z"/>
                <w:rFonts w:ascii="Calibri" w:hAnsi="Calibri"/>
                <w:color w:val="FF0000"/>
                <w:sz w:val="22"/>
                <w:rPrChange w:id="119" w:author="James Faas" w:date="2022-11-23T15:45:00Z">
                  <w:rPr>
                    <w:del w:id="120" w:author="James Faas" w:date="2022-11-23T15:43:00Z"/>
                    <w:rFonts w:ascii="Calibri" w:hAnsi="Calibri"/>
                    <w:sz w:val="22"/>
                  </w:rPr>
                </w:rPrChange>
              </w:rPr>
            </w:pPr>
            <w:del w:id="121" w:author="James Faas" w:date="2022-11-23T15:43:00Z">
              <w:r w:rsidRPr="004D1F06" w:rsidDel="004D1F06">
                <w:rPr>
                  <w:rFonts w:ascii="Calibri" w:hAnsi="Calibri"/>
                  <w:color w:val="FF0000"/>
                  <w:sz w:val="22"/>
                  <w:rPrChange w:id="122" w:author="James Faas" w:date="2022-11-23T15:45:00Z">
                    <w:rPr>
                      <w:rFonts w:ascii="Calibri" w:hAnsi="Calibri"/>
                      <w:sz w:val="22"/>
                    </w:rPr>
                  </w:rPrChange>
                </w:rPr>
                <w:delText>7</w:delText>
              </w:r>
            </w:del>
          </w:p>
        </w:tc>
        <w:tc>
          <w:tcPr>
            <w:tcW w:w="2250" w:type="dxa"/>
            <w:tcBorders>
              <w:top w:val="single" w:sz="6" w:space="0" w:color="auto"/>
              <w:left w:val="single" w:sz="6" w:space="0" w:color="auto"/>
              <w:bottom w:val="single" w:sz="6" w:space="0" w:color="auto"/>
              <w:right w:val="single" w:sz="6" w:space="0" w:color="auto"/>
            </w:tcBorders>
          </w:tcPr>
          <w:p w14:paraId="38ADBA0E" w14:textId="752ABF86" w:rsidR="00424810" w:rsidRPr="004D1F06" w:rsidDel="004D1F06" w:rsidRDefault="00070634" w:rsidP="007E03A8">
            <w:pPr>
              <w:pStyle w:val="NormalTableText"/>
              <w:rPr>
                <w:del w:id="123" w:author="James Faas" w:date="2022-11-23T15:43:00Z"/>
                <w:rFonts w:ascii="Calibri" w:hAnsi="Calibri"/>
                <w:color w:val="FF0000"/>
                <w:sz w:val="22"/>
                <w:rPrChange w:id="124" w:author="James Faas" w:date="2022-11-23T15:45:00Z">
                  <w:rPr>
                    <w:del w:id="125" w:author="James Faas" w:date="2022-11-23T15:43:00Z"/>
                    <w:rFonts w:ascii="Calibri" w:hAnsi="Calibri"/>
                    <w:sz w:val="22"/>
                  </w:rPr>
                </w:rPrChange>
              </w:rPr>
            </w:pPr>
            <w:del w:id="126" w:author="James Faas" w:date="2022-11-23T15:43:00Z">
              <w:r w:rsidRPr="004D1F06" w:rsidDel="004D1F06">
                <w:rPr>
                  <w:rFonts w:ascii="Calibri" w:hAnsi="Calibri"/>
                  <w:color w:val="FF0000"/>
                  <w:sz w:val="22"/>
                  <w:rPrChange w:id="127" w:author="James Faas" w:date="2022-11-23T15:45:00Z">
                    <w:rPr>
                      <w:rFonts w:ascii="Calibri" w:hAnsi="Calibri"/>
                      <w:sz w:val="22"/>
                    </w:rPr>
                  </w:rPrChange>
                </w:rPr>
                <w:delText>April 7, 2016</w:delText>
              </w:r>
            </w:del>
          </w:p>
        </w:tc>
        <w:tc>
          <w:tcPr>
            <w:tcW w:w="5863" w:type="dxa"/>
            <w:tcBorders>
              <w:top w:val="single" w:sz="6" w:space="0" w:color="auto"/>
              <w:left w:val="single" w:sz="6" w:space="0" w:color="auto"/>
              <w:bottom w:val="single" w:sz="6" w:space="0" w:color="auto"/>
              <w:right w:val="double" w:sz="6" w:space="0" w:color="auto"/>
            </w:tcBorders>
          </w:tcPr>
          <w:p w14:paraId="7BC78885" w14:textId="6EE03DB5" w:rsidR="00424810" w:rsidRPr="004D1F06" w:rsidDel="004D1F06" w:rsidRDefault="00424810" w:rsidP="007E03A8">
            <w:pPr>
              <w:pStyle w:val="NormalTableText"/>
              <w:rPr>
                <w:del w:id="128" w:author="James Faas" w:date="2022-11-23T15:43:00Z"/>
                <w:rFonts w:ascii="Calibri" w:hAnsi="Calibri"/>
                <w:color w:val="FF0000"/>
                <w:sz w:val="22"/>
                <w:rPrChange w:id="129" w:author="James Faas" w:date="2022-11-23T15:45:00Z">
                  <w:rPr>
                    <w:del w:id="130" w:author="James Faas" w:date="2022-11-23T15:43:00Z"/>
                    <w:rFonts w:ascii="Calibri" w:hAnsi="Calibri"/>
                    <w:sz w:val="22"/>
                  </w:rPr>
                </w:rPrChange>
              </w:rPr>
            </w:pPr>
            <w:del w:id="131" w:author="James Faas" w:date="2022-11-23T15:43:00Z">
              <w:r w:rsidRPr="004D1F06" w:rsidDel="004D1F06">
                <w:rPr>
                  <w:rFonts w:ascii="Calibri" w:hAnsi="Calibri"/>
                  <w:color w:val="FF0000"/>
                  <w:sz w:val="22"/>
                  <w:rPrChange w:id="132" w:author="James Faas" w:date="2022-11-23T15:45:00Z">
                    <w:rPr>
                      <w:rFonts w:ascii="Calibri" w:hAnsi="Calibri"/>
                      <w:sz w:val="22"/>
                    </w:rPr>
                  </w:rPrChange>
                </w:rPr>
                <w:delText>Phase 1 update  (AV)</w:delText>
              </w:r>
            </w:del>
          </w:p>
        </w:tc>
      </w:tr>
      <w:tr w:rsidR="004D1F06" w:rsidRPr="004D1F06" w:rsidDel="004D1F06" w14:paraId="08506849" w14:textId="77777777" w:rsidTr="006E2A08">
        <w:trPr>
          <w:cantSplit/>
          <w:jc w:val="center"/>
          <w:del w:id="133" w:author="James Faas" w:date="2022-11-23T15:43:00Z"/>
        </w:trPr>
        <w:tc>
          <w:tcPr>
            <w:tcW w:w="1184" w:type="dxa"/>
            <w:tcBorders>
              <w:top w:val="single" w:sz="6" w:space="0" w:color="auto"/>
              <w:left w:val="double" w:sz="6" w:space="0" w:color="auto"/>
              <w:bottom w:val="single" w:sz="6" w:space="0" w:color="auto"/>
              <w:right w:val="single" w:sz="6" w:space="0" w:color="auto"/>
            </w:tcBorders>
          </w:tcPr>
          <w:p w14:paraId="4DA5BEDB" w14:textId="1F4ED438" w:rsidR="00424810" w:rsidRPr="004D1F06" w:rsidDel="004D1F06" w:rsidRDefault="009919F8" w:rsidP="006E2A08">
            <w:pPr>
              <w:pStyle w:val="NormalTableText"/>
              <w:jc w:val="center"/>
              <w:rPr>
                <w:del w:id="134" w:author="James Faas" w:date="2022-11-23T15:43:00Z"/>
                <w:rFonts w:ascii="Calibri" w:hAnsi="Calibri"/>
                <w:color w:val="FF0000"/>
                <w:sz w:val="22"/>
                <w:rPrChange w:id="135" w:author="James Faas" w:date="2022-11-23T15:45:00Z">
                  <w:rPr>
                    <w:del w:id="136" w:author="James Faas" w:date="2022-11-23T15:43:00Z"/>
                    <w:rFonts w:ascii="Calibri" w:hAnsi="Calibri"/>
                    <w:sz w:val="22"/>
                  </w:rPr>
                </w:rPrChange>
              </w:rPr>
            </w:pPr>
            <w:del w:id="137" w:author="James Faas" w:date="2022-11-23T15:43:00Z">
              <w:r w:rsidRPr="004D1F06" w:rsidDel="004D1F06">
                <w:rPr>
                  <w:rFonts w:ascii="Calibri" w:hAnsi="Calibri"/>
                  <w:color w:val="FF0000"/>
                  <w:sz w:val="22"/>
                  <w:rPrChange w:id="138" w:author="James Faas" w:date="2022-11-23T15:45:00Z">
                    <w:rPr>
                      <w:rFonts w:ascii="Calibri" w:hAnsi="Calibri"/>
                      <w:sz w:val="22"/>
                    </w:rPr>
                  </w:rPrChange>
                </w:rPr>
                <w:delText>8</w:delText>
              </w:r>
            </w:del>
          </w:p>
        </w:tc>
        <w:tc>
          <w:tcPr>
            <w:tcW w:w="2250" w:type="dxa"/>
            <w:tcBorders>
              <w:top w:val="single" w:sz="6" w:space="0" w:color="auto"/>
              <w:left w:val="single" w:sz="6" w:space="0" w:color="auto"/>
              <w:bottom w:val="single" w:sz="6" w:space="0" w:color="auto"/>
              <w:right w:val="single" w:sz="6" w:space="0" w:color="auto"/>
            </w:tcBorders>
          </w:tcPr>
          <w:p w14:paraId="6A97C5B3" w14:textId="07AACD53" w:rsidR="00424810" w:rsidRPr="004D1F06" w:rsidDel="004D1F06" w:rsidRDefault="009919F8" w:rsidP="007E03A8">
            <w:pPr>
              <w:pStyle w:val="NormalTableText"/>
              <w:rPr>
                <w:del w:id="139" w:author="James Faas" w:date="2022-11-23T15:43:00Z"/>
                <w:rFonts w:ascii="Calibri" w:hAnsi="Calibri"/>
                <w:color w:val="FF0000"/>
                <w:sz w:val="22"/>
                <w:rPrChange w:id="140" w:author="James Faas" w:date="2022-11-23T15:45:00Z">
                  <w:rPr>
                    <w:del w:id="141" w:author="James Faas" w:date="2022-11-23T15:43:00Z"/>
                    <w:rFonts w:ascii="Calibri" w:hAnsi="Calibri"/>
                    <w:sz w:val="22"/>
                  </w:rPr>
                </w:rPrChange>
              </w:rPr>
            </w:pPr>
            <w:del w:id="142" w:author="James Faas" w:date="2022-11-23T15:43:00Z">
              <w:r w:rsidRPr="004D1F06" w:rsidDel="004D1F06">
                <w:rPr>
                  <w:rFonts w:ascii="Calibri" w:hAnsi="Calibri"/>
                  <w:color w:val="FF0000"/>
                  <w:sz w:val="22"/>
                  <w:rPrChange w:id="143" w:author="James Faas" w:date="2022-11-23T15:45:00Z">
                    <w:rPr>
                      <w:rFonts w:ascii="Calibri" w:hAnsi="Calibri"/>
                      <w:sz w:val="22"/>
                    </w:rPr>
                  </w:rPrChange>
                </w:rPr>
                <w:delText>November 29, 2016</w:delText>
              </w:r>
            </w:del>
          </w:p>
        </w:tc>
        <w:tc>
          <w:tcPr>
            <w:tcW w:w="5863" w:type="dxa"/>
            <w:tcBorders>
              <w:top w:val="single" w:sz="6" w:space="0" w:color="auto"/>
              <w:left w:val="single" w:sz="6" w:space="0" w:color="auto"/>
              <w:bottom w:val="single" w:sz="6" w:space="0" w:color="auto"/>
              <w:right w:val="double" w:sz="6" w:space="0" w:color="auto"/>
            </w:tcBorders>
          </w:tcPr>
          <w:p w14:paraId="5B8864AE" w14:textId="41C408F3" w:rsidR="00424810" w:rsidRPr="004D1F06" w:rsidDel="004D1F06" w:rsidRDefault="009919F8" w:rsidP="007E03A8">
            <w:pPr>
              <w:pStyle w:val="NormalTableText"/>
              <w:rPr>
                <w:del w:id="144" w:author="James Faas" w:date="2022-11-23T15:43:00Z"/>
                <w:rFonts w:ascii="Calibri" w:hAnsi="Calibri"/>
                <w:color w:val="FF0000"/>
                <w:sz w:val="22"/>
                <w:rPrChange w:id="145" w:author="James Faas" w:date="2022-11-23T15:45:00Z">
                  <w:rPr>
                    <w:del w:id="146" w:author="James Faas" w:date="2022-11-23T15:43:00Z"/>
                    <w:rFonts w:ascii="Calibri" w:hAnsi="Calibri"/>
                    <w:sz w:val="22"/>
                  </w:rPr>
                </w:rPrChange>
              </w:rPr>
            </w:pPr>
            <w:del w:id="147" w:author="James Faas" w:date="2022-11-23T15:43:00Z">
              <w:r w:rsidRPr="004D1F06" w:rsidDel="004D1F06">
                <w:rPr>
                  <w:rFonts w:ascii="Calibri" w:hAnsi="Calibri"/>
                  <w:color w:val="FF0000"/>
                  <w:sz w:val="22"/>
                  <w:rPrChange w:id="148" w:author="James Faas" w:date="2022-11-23T15:45:00Z">
                    <w:rPr>
                      <w:rFonts w:ascii="Calibri" w:hAnsi="Calibri"/>
                      <w:sz w:val="22"/>
                    </w:rPr>
                  </w:rPrChange>
                </w:rPr>
                <w:delText>Updated with Legal’s comments (eDOCs #6396349)</w:delText>
              </w:r>
            </w:del>
          </w:p>
        </w:tc>
      </w:tr>
      <w:tr w:rsidR="004D1F06" w:rsidRPr="004D1F06" w:rsidDel="004D1F06" w14:paraId="6768DBDB" w14:textId="77777777" w:rsidTr="007A1EF7">
        <w:trPr>
          <w:cantSplit/>
          <w:jc w:val="center"/>
          <w:del w:id="149" w:author="James Faas" w:date="2022-11-23T15:43:00Z"/>
        </w:trPr>
        <w:tc>
          <w:tcPr>
            <w:tcW w:w="1184" w:type="dxa"/>
            <w:tcBorders>
              <w:top w:val="single" w:sz="6" w:space="0" w:color="auto"/>
              <w:left w:val="double" w:sz="6" w:space="0" w:color="auto"/>
              <w:bottom w:val="single" w:sz="6" w:space="0" w:color="auto"/>
              <w:right w:val="single" w:sz="6" w:space="0" w:color="auto"/>
            </w:tcBorders>
          </w:tcPr>
          <w:p w14:paraId="6A96498A" w14:textId="5685EDA7" w:rsidR="00BA71DC" w:rsidRPr="004D1F06" w:rsidDel="004D1F06" w:rsidRDefault="00BA71DC" w:rsidP="006E2A08">
            <w:pPr>
              <w:pStyle w:val="NormalTableText"/>
              <w:jc w:val="center"/>
              <w:rPr>
                <w:del w:id="150" w:author="James Faas" w:date="2022-11-23T15:43:00Z"/>
                <w:rFonts w:ascii="Calibri" w:hAnsi="Calibri"/>
                <w:color w:val="FF0000"/>
                <w:sz w:val="22"/>
                <w:rPrChange w:id="151" w:author="James Faas" w:date="2022-11-23T15:45:00Z">
                  <w:rPr>
                    <w:del w:id="152" w:author="James Faas" w:date="2022-11-23T15:43:00Z"/>
                    <w:rFonts w:ascii="Calibri" w:hAnsi="Calibri"/>
                    <w:sz w:val="22"/>
                  </w:rPr>
                </w:rPrChange>
              </w:rPr>
            </w:pPr>
            <w:del w:id="153" w:author="James Faas" w:date="2022-11-23T15:43:00Z">
              <w:r w:rsidRPr="004D1F06" w:rsidDel="004D1F06">
                <w:rPr>
                  <w:rFonts w:ascii="Calibri" w:hAnsi="Calibri"/>
                  <w:color w:val="FF0000"/>
                  <w:sz w:val="22"/>
                  <w:rPrChange w:id="154" w:author="James Faas" w:date="2022-11-23T15:45:00Z">
                    <w:rPr>
                      <w:rFonts w:ascii="Calibri" w:hAnsi="Calibri"/>
                      <w:sz w:val="22"/>
                    </w:rPr>
                  </w:rPrChange>
                </w:rPr>
                <w:delText>9</w:delText>
              </w:r>
            </w:del>
          </w:p>
        </w:tc>
        <w:tc>
          <w:tcPr>
            <w:tcW w:w="2250" w:type="dxa"/>
            <w:tcBorders>
              <w:top w:val="single" w:sz="6" w:space="0" w:color="auto"/>
              <w:left w:val="single" w:sz="6" w:space="0" w:color="auto"/>
              <w:bottom w:val="single" w:sz="6" w:space="0" w:color="auto"/>
              <w:right w:val="single" w:sz="6" w:space="0" w:color="auto"/>
            </w:tcBorders>
          </w:tcPr>
          <w:p w14:paraId="229029F9" w14:textId="63873464" w:rsidR="00BA71DC" w:rsidRPr="004D1F06" w:rsidDel="004D1F06" w:rsidRDefault="00BA71DC" w:rsidP="006E2A08">
            <w:pPr>
              <w:pStyle w:val="NormalTableText"/>
              <w:rPr>
                <w:del w:id="155" w:author="James Faas" w:date="2022-11-23T15:43:00Z"/>
                <w:rFonts w:ascii="Calibri" w:hAnsi="Calibri"/>
                <w:color w:val="FF0000"/>
                <w:sz w:val="22"/>
                <w:rPrChange w:id="156" w:author="James Faas" w:date="2022-11-23T15:45:00Z">
                  <w:rPr>
                    <w:del w:id="157" w:author="James Faas" w:date="2022-11-23T15:43:00Z"/>
                    <w:rFonts w:ascii="Calibri" w:hAnsi="Calibri"/>
                    <w:sz w:val="22"/>
                  </w:rPr>
                </w:rPrChange>
              </w:rPr>
            </w:pPr>
            <w:del w:id="158" w:author="James Faas" w:date="2022-11-23T15:43:00Z">
              <w:r w:rsidRPr="004D1F06" w:rsidDel="004D1F06">
                <w:rPr>
                  <w:rFonts w:ascii="Calibri" w:hAnsi="Calibri"/>
                  <w:color w:val="FF0000"/>
                  <w:sz w:val="22"/>
                  <w:rPrChange w:id="159" w:author="James Faas" w:date="2022-11-23T15:45:00Z">
                    <w:rPr>
                      <w:rFonts w:ascii="Calibri" w:hAnsi="Calibri"/>
                      <w:sz w:val="22"/>
                    </w:rPr>
                  </w:rPrChange>
                </w:rPr>
                <w:delText xml:space="preserve">January </w:delText>
              </w:r>
              <w:r w:rsidR="006E2A08" w:rsidRPr="004D1F06" w:rsidDel="004D1F06">
                <w:rPr>
                  <w:rFonts w:ascii="Calibri" w:hAnsi="Calibri"/>
                  <w:color w:val="FF0000"/>
                  <w:sz w:val="22"/>
                  <w:rPrChange w:id="160" w:author="James Faas" w:date="2022-11-23T15:45:00Z">
                    <w:rPr>
                      <w:rFonts w:ascii="Calibri" w:hAnsi="Calibri"/>
                      <w:sz w:val="22"/>
                    </w:rPr>
                  </w:rPrChange>
                </w:rPr>
                <w:delText>30</w:delText>
              </w:r>
              <w:r w:rsidRPr="004D1F06" w:rsidDel="004D1F06">
                <w:rPr>
                  <w:rFonts w:ascii="Calibri" w:hAnsi="Calibri"/>
                  <w:color w:val="FF0000"/>
                  <w:sz w:val="22"/>
                  <w:rPrChange w:id="161" w:author="James Faas" w:date="2022-11-23T15:45:00Z">
                    <w:rPr>
                      <w:rFonts w:ascii="Calibri" w:hAnsi="Calibri"/>
                      <w:sz w:val="22"/>
                    </w:rPr>
                  </w:rPrChange>
                </w:rPr>
                <w:delText>, 2017</w:delText>
              </w:r>
            </w:del>
          </w:p>
        </w:tc>
        <w:tc>
          <w:tcPr>
            <w:tcW w:w="5863" w:type="dxa"/>
            <w:tcBorders>
              <w:top w:val="single" w:sz="6" w:space="0" w:color="auto"/>
              <w:left w:val="single" w:sz="6" w:space="0" w:color="auto"/>
              <w:bottom w:val="single" w:sz="6" w:space="0" w:color="auto"/>
              <w:right w:val="double" w:sz="6" w:space="0" w:color="auto"/>
            </w:tcBorders>
          </w:tcPr>
          <w:p w14:paraId="0FA6EC15" w14:textId="69402F36" w:rsidR="00BA71DC" w:rsidRPr="004D1F06" w:rsidDel="004D1F06" w:rsidRDefault="00BA71DC" w:rsidP="007E03A8">
            <w:pPr>
              <w:pStyle w:val="NormalTableText"/>
              <w:rPr>
                <w:del w:id="162" w:author="James Faas" w:date="2022-11-23T15:43:00Z"/>
                <w:rFonts w:ascii="Calibri" w:hAnsi="Calibri"/>
                <w:color w:val="FF0000"/>
                <w:sz w:val="22"/>
                <w:rPrChange w:id="163" w:author="James Faas" w:date="2022-11-23T15:45:00Z">
                  <w:rPr>
                    <w:del w:id="164" w:author="James Faas" w:date="2022-11-23T15:43:00Z"/>
                    <w:rFonts w:ascii="Calibri" w:hAnsi="Calibri"/>
                    <w:sz w:val="22"/>
                  </w:rPr>
                </w:rPrChange>
              </w:rPr>
            </w:pPr>
            <w:del w:id="165" w:author="James Faas" w:date="2022-11-23T15:43:00Z">
              <w:r w:rsidRPr="004D1F06" w:rsidDel="004D1F06">
                <w:rPr>
                  <w:rFonts w:ascii="Calibri" w:hAnsi="Calibri"/>
                  <w:color w:val="FF0000"/>
                  <w:sz w:val="22"/>
                  <w:rPrChange w:id="166" w:author="James Faas" w:date="2022-11-23T15:45:00Z">
                    <w:rPr>
                      <w:rFonts w:ascii="Calibri" w:hAnsi="Calibri"/>
                      <w:sz w:val="22"/>
                    </w:rPr>
                  </w:rPrChange>
                </w:rPr>
                <w:delText>Removed all named manufacturers and replaced them with standards.</w:delText>
              </w:r>
              <w:r w:rsidR="006A5CFD" w:rsidRPr="004D1F06" w:rsidDel="004D1F06">
                <w:rPr>
                  <w:rFonts w:ascii="Calibri" w:hAnsi="Calibri"/>
                  <w:color w:val="FF0000"/>
                  <w:sz w:val="22"/>
                  <w:rPrChange w:id="167" w:author="James Faas" w:date="2022-11-23T15:45:00Z">
                    <w:rPr>
                      <w:rFonts w:ascii="Calibri" w:hAnsi="Calibri"/>
                      <w:sz w:val="22"/>
                    </w:rPr>
                  </w:rPrChange>
                </w:rPr>
                <w:delText xml:space="preserve">   (AV)</w:delText>
              </w:r>
            </w:del>
          </w:p>
        </w:tc>
      </w:tr>
      <w:tr w:rsidR="004D1F06" w:rsidRPr="004D1F06" w:rsidDel="004D1F06" w14:paraId="6ACDF709" w14:textId="77777777" w:rsidTr="00B44A3D">
        <w:trPr>
          <w:cantSplit/>
          <w:jc w:val="center"/>
          <w:del w:id="168" w:author="James Faas" w:date="2022-11-23T15:43:00Z"/>
        </w:trPr>
        <w:tc>
          <w:tcPr>
            <w:tcW w:w="1184" w:type="dxa"/>
            <w:tcBorders>
              <w:top w:val="single" w:sz="6" w:space="0" w:color="auto"/>
              <w:left w:val="double" w:sz="6" w:space="0" w:color="auto"/>
              <w:bottom w:val="double" w:sz="6" w:space="0" w:color="auto"/>
              <w:right w:val="single" w:sz="6" w:space="0" w:color="auto"/>
            </w:tcBorders>
          </w:tcPr>
          <w:p w14:paraId="66B842EF" w14:textId="79BA51B1" w:rsidR="007A1EF7" w:rsidRPr="004D1F06" w:rsidDel="004D1F06" w:rsidRDefault="007A1EF7" w:rsidP="006E2A08">
            <w:pPr>
              <w:pStyle w:val="NormalTableText"/>
              <w:jc w:val="center"/>
              <w:rPr>
                <w:del w:id="169" w:author="James Faas" w:date="2022-11-23T15:43:00Z"/>
                <w:rFonts w:ascii="Calibri" w:hAnsi="Calibri"/>
                <w:color w:val="FF0000"/>
                <w:sz w:val="22"/>
                <w:rPrChange w:id="170" w:author="James Faas" w:date="2022-11-23T15:45:00Z">
                  <w:rPr>
                    <w:del w:id="171" w:author="James Faas" w:date="2022-11-23T15:43:00Z"/>
                    <w:rFonts w:ascii="Calibri" w:hAnsi="Calibri"/>
                    <w:sz w:val="22"/>
                  </w:rPr>
                </w:rPrChange>
              </w:rPr>
            </w:pPr>
            <w:del w:id="172" w:author="James Faas" w:date="2022-11-23T15:43:00Z">
              <w:r w:rsidRPr="004D1F06" w:rsidDel="004D1F06">
                <w:rPr>
                  <w:rFonts w:ascii="Calibri" w:hAnsi="Calibri"/>
                  <w:color w:val="FF0000"/>
                  <w:sz w:val="22"/>
                  <w:rPrChange w:id="173" w:author="James Faas" w:date="2022-11-23T15:45:00Z">
                    <w:rPr>
                      <w:rFonts w:ascii="Calibri" w:hAnsi="Calibri"/>
                      <w:sz w:val="22"/>
                    </w:rPr>
                  </w:rPrChange>
                </w:rPr>
                <w:delText>10</w:delText>
              </w:r>
            </w:del>
          </w:p>
        </w:tc>
        <w:tc>
          <w:tcPr>
            <w:tcW w:w="2250" w:type="dxa"/>
            <w:tcBorders>
              <w:top w:val="single" w:sz="6" w:space="0" w:color="auto"/>
              <w:left w:val="single" w:sz="6" w:space="0" w:color="auto"/>
              <w:bottom w:val="double" w:sz="6" w:space="0" w:color="auto"/>
              <w:right w:val="single" w:sz="6" w:space="0" w:color="auto"/>
            </w:tcBorders>
          </w:tcPr>
          <w:p w14:paraId="45ECA8C9" w14:textId="62B378DC" w:rsidR="007A1EF7" w:rsidRPr="004D1F06" w:rsidDel="004D1F06" w:rsidRDefault="007A1EF7" w:rsidP="006E2A08">
            <w:pPr>
              <w:pStyle w:val="NormalTableText"/>
              <w:rPr>
                <w:del w:id="174" w:author="James Faas" w:date="2022-11-23T15:43:00Z"/>
                <w:rFonts w:ascii="Calibri" w:hAnsi="Calibri"/>
                <w:color w:val="FF0000"/>
                <w:sz w:val="22"/>
                <w:rPrChange w:id="175" w:author="James Faas" w:date="2022-11-23T15:45:00Z">
                  <w:rPr>
                    <w:del w:id="176" w:author="James Faas" w:date="2022-11-23T15:43:00Z"/>
                    <w:rFonts w:ascii="Calibri" w:hAnsi="Calibri"/>
                    <w:sz w:val="22"/>
                  </w:rPr>
                </w:rPrChange>
              </w:rPr>
            </w:pPr>
            <w:del w:id="177" w:author="James Faas" w:date="2022-11-23T15:43:00Z">
              <w:r w:rsidRPr="004D1F06" w:rsidDel="004D1F06">
                <w:rPr>
                  <w:rFonts w:ascii="Calibri" w:hAnsi="Calibri"/>
                  <w:color w:val="FF0000"/>
                  <w:sz w:val="22"/>
                  <w:rPrChange w:id="178" w:author="James Faas" w:date="2022-11-23T15:45:00Z">
                    <w:rPr>
                      <w:rFonts w:ascii="Calibri" w:hAnsi="Calibri"/>
                      <w:sz w:val="22"/>
                    </w:rPr>
                  </w:rPrChange>
                </w:rPr>
                <w:delText>March 1, 2017</w:delText>
              </w:r>
            </w:del>
          </w:p>
        </w:tc>
        <w:tc>
          <w:tcPr>
            <w:tcW w:w="5863" w:type="dxa"/>
            <w:tcBorders>
              <w:top w:val="single" w:sz="6" w:space="0" w:color="auto"/>
              <w:left w:val="single" w:sz="6" w:space="0" w:color="auto"/>
              <w:bottom w:val="double" w:sz="6" w:space="0" w:color="auto"/>
              <w:right w:val="double" w:sz="6" w:space="0" w:color="auto"/>
            </w:tcBorders>
          </w:tcPr>
          <w:p w14:paraId="2313F852" w14:textId="4E33B110" w:rsidR="007A1EF7" w:rsidRPr="004D1F06" w:rsidDel="004D1F06" w:rsidRDefault="007A1EF7" w:rsidP="007E03A8">
            <w:pPr>
              <w:pStyle w:val="NormalTableText"/>
              <w:rPr>
                <w:del w:id="179" w:author="James Faas" w:date="2022-11-23T15:43:00Z"/>
                <w:rFonts w:ascii="Calibri" w:hAnsi="Calibri"/>
                <w:color w:val="FF0000"/>
                <w:sz w:val="22"/>
                <w:rPrChange w:id="180" w:author="James Faas" w:date="2022-11-23T15:45:00Z">
                  <w:rPr>
                    <w:del w:id="181" w:author="James Faas" w:date="2022-11-23T15:43:00Z"/>
                    <w:rFonts w:ascii="Calibri" w:hAnsi="Calibri"/>
                    <w:sz w:val="22"/>
                  </w:rPr>
                </w:rPrChange>
              </w:rPr>
            </w:pPr>
            <w:del w:id="182" w:author="James Faas" w:date="2022-11-23T15:43:00Z">
              <w:r w:rsidRPr="004D1F06" w:rsidDel="004D1F06">
                <w:rPr>
                  <w:rFonts w:ascii="Calibri" w:hAnsi="Calibri"/>
                  <w:color w:val="FF0000"/>
                  <w:sz w:val="22"/>
                  <w:rPrChange w:id="183" w:author="James Faas" w:date="2022-11-23T15:45:00Z">
                    <w:rPr>
                      <w:rFonts w:ascii="Calibri" w:hAnsi="Calibri"/>
                      <w:sz w:val="22"/>
                    </w:rPr>
                  </w:rPrChange>
                </w:rPr>
                <w:delText>Updated for references to NSF 372.  (AV)</w:delText>
              </w:r>
            </w:del>
          </w:p>
        </w:tc>
      </w:tr>
    </w:tbl>
    <w:p w14:paraId="79F47E12" w14:textId="53E4E1FA" w:rsidR="0057753C" w:rsidRPr="004D1F06" w:rsidDel="004D1F06" w:rsidRDefault="0057753C" w:rsidP="0057753C">
      <w:pPr>
        <w:pStyle w:val="Heading1"/>
        <w:numPr>
          <w:ilvl w:val="0"/>
          <w:numId w:val="0"/>
        </w:numPr>
        <w:tabs>
          <w:tab w:val="left" w:pos="1080"/>
        </w:tabs>
        <w:rPr>
          <w:del w:id="184" w:author="James Faas" w:date="2022-11-23T15:43:00Z"/>
        </w:rPr>
      </w:pPr>
    </w:p>
    <w:p w14:paraId="339568C8" w14:textId="0EBE0379" w:rsidR="0057753C" w:rsidRPr="004D1F06" w:rsidDel="004D1F06" w:rsidRDefault="0057753C" w:rsidP="0057753C">
      <w:pPr>
        <w:pStyle w:val="BodyText"/>
        <w:rPr>
          <w:del w:id="185" w:author="James Faas" w:date="2022-11-23T15:43:00Z"/>
          <w:rFonts w:ascii="Calibri" w:hAnsi="Calibri"/>
        </w:rPr>
      </w:pPr>
    </w:p>
    <w:p w14:paraId="05E19E65" w14:textId="21D1CA70" w:rsidR="0057753C" w:rsidRPr="004D1F06" w:rsidDel="004D1F06" w:rsidRDefault="0057753C" w:rsidP="0057753C">
      <w:pPr>
        <w:pStyle w:val="BodyText"/>
        <w:pBdr>
          <w:top w:val="single" w:sz="4" w:space="1" w:color="auto"/>
          <w:left w:val="single" w:sz="4" w:space="0" w:color="auto"/>
          <w:bottom w:val="single" w:sz="4" w:space="1" w:color="auto"/>
          <w:right w:val="single" w:sz="4" w:space="4" w:color="auto"/>
        </w:pBdr>
        <w:rPr>
          <w:del w:id="186" w:author="James Faas" w:date="2022-11-23T15:43:00Z"/>
          <w:rFonts w:ascii="Calibri" w:hAnsi="Calibri"/>
        </w:rPr>
      </w:pPr>
      <w:del w:id="187" w:author="James Faas" w:date="2022-11-23T15:43:00Z">
        <w:r w:rsidRPr="004D1F06" w:rsidDel="004D1F06">
          <w:rPr>
            <w:rFonts w:ascii="Calibri" w:hAnsi="Calibri"/>
          </w:rPr>
          <w:delText>NOTE:</w:delText>
        </w:r>
      </w:del>
    </w:p>
    <w:p w14:paraId="3B864516" w14:textId="50E12B2F" w:rsidR="0057753C" w:rsidRPr="004D1F06" w:rsidDel="004D1F06" w:rsidRDefault="0057753C" w:rsidP="0057753C">
      <w:pPr>
        <w:pStyle w:val="BodyText"/>
        <w:pBdr>
          <w:top w:val="single" w:sz="4" w:space="1" w:color="auto"/>
          <w:left w:val="single" w:sz="4" w:space="0" w:color="auto"/>
          <w:bottom w:val="single" w:sz="4" w:space="1" w:color="auto"/>
          <w:right w:val="single" w:sz="4" w:space="4" w:color="auto"/>
        </w:pBdr>
        <w:rPr>
          <w:del w:id="188" w:author="James Faas" w:date="2022-11-23T15:43:00Z"/>
          <w:rFonts w:ascii="Calibri" w:hAnsi="Calibri"/>
        </w:rPr>
      </w:pPr>
      <w:del w:id="189" w:author="James Faas" w:date="2022-11-23T15:43:00Z">
        <w:r w:rsidRPr="004D1F06" w:rsidDel="004D1F06">
          <w:rPr>
            <w:rFonts w:ascii="Calibri" w:hAnsi="Calibri"/>
          </w:rPr>
          <w:delText>This is a CONTROLLED Document. Any documents appearing in paper form are not controlled and should be checked against the on-line file version prior to use.</w:delText>
        </w:r>
      </w:del>
    </w:p>
    <w:p w14:paraId="29151FE8" w14:textId="310BB2FD" w:rsidR="0057753C" w:rsidRPr="004D1F06" w:rsidDel="004D1F06" w:rsidRDefault="0057753C" w:rsidP="0057753C">
      <w:pPr>
        <w:pStyle w:val="BodyText"/>
        <w:pBdr>
          <w:top w:val="single" w:sz="4" w:space="1" w:color="auto"/>
          <w:left w:val="single" w:sz="4" w:space="0" w:color="auto"/>
          <w:bottom w:val="single" w:sz="4" w:space="1" w:color="auto"/>
          <w:right w:val="single" w:sz="4" w:space="4" w:color="auto"/>
        </w:pBdr>
        <w:rPr>
          <w:del w:id="190" w:author="James Faas" w:date="2022-11-23T15:43:00Z"/>
          <w:rFonts w:ascii="Calibri" w:hAnsi="Calibri"/>
        </w:rPr>
      </w:pPr>
      <w:del w:id="191" w:author="James Faas" w:date="2022-11-23T15:43:00Z">
        <w:r w:rsidRPr="004D1F06" w:rsidDel="004D1F06">
          <w:rPr>
            <w:rFonts w:ascii="Calibri" w:hAnsi="Calibri"/>
            <w:b/>
            <w:bCs/>
          </w:rPr>
          <w:delText xml:space="preserve">Notice: </w:delText>
        </w:r>
        <w:r w:rsidRPr="004D1F06" w:rsidDel="004D1F06">
          <w:rPr>
            <w:rFonts w:ascii="Calibri" w:hAnsi="Calibri"/>
          </w:rPr>
          <w:delText>This Document hardcopy must be used for reference purpose only.</w:delText>
        </w:r>
      </w:del>
    </w:p>
    <w:p w14:paraId="2A75C2A0" w14:textId="74E0B60E" w:rsidR="0057753C" w:rsidRPr="004D1F06" w:rsidDel="004D1F06" w:rsidRDefault="0057753C" w:rsidP="0057753C">
      <w:pPr>
        <w:pStyle w:val="BodyText"/>
        <w:pBdr>
          <w:top w:val="single" w:sz="4" w:space="1" w:color="auto"/>
          <w:left w:val="single" w:sz="4" w:space="0" w:color="auto"/>
          <w:bottom w:val="single" w:sz="4" w:space="1" w:color="auto"/>
          <w:right w:val="single" w:sz="4" w:space="4" w:color="auto"/>
        </w:pBdr>
        <w:rPr>
          <w:del w:id="192" w:author="James Faas" w:date="2022-11-23T15:43:00Z"/>
          <w:rFonts w:ascii="Calibri" w:hAnsi="Calibri"/>
          <w:b/>
          <w:bCs/>
        </w:rPr>
      </w:pPr>
      <w:del w:id="193" w:author="James Faas" w:date="2022-11-23T15:43:00Z">
        <w:r w:rsidRPr="004D1F06" w:rsidDel="004D1F06">
          <w:rPr>
            <w:rFonts w:ascii="Calibri" w:hAnsi="Calibri"/>
            <w:b/>
          </w:rPr>
          <w:delText>The on-line copy is the current version of the document.</w:delText>
        </w:r>
      </w:del>
    </w:p>
    <w:p w14:paraId="02B84893" w14:textId="6BB51A70" w:rsidR="0057753C" w:rsidRPr="004D1F06" w:rsidDel="004D1F06" w:rsidRDefault="0057753C" w:rsidP="0057753C">
      <w:pPr>
        <w:pStyle w:val="Heading1"/>
        <w:numPr>
          <w:ilvl w:val="0"/>
          <w:numId w:val="0"/>
        </w:numPr>
        <w:tabs>
          <w:tab w:val="left" w:pos="1080"/>
        </w:tabs>
        <w:rPr>
          <w:del w:id="194" w:author="James Faas" w:date="2022-11-23T15:43:00Z"/>
        </w:rPr>
      </w:pPr>
    </w:p>
    <w:p w14:paraId="4A0D62F4" w14:textId="19CB6715" w:rsidR="004D1F06" w:rsidRPr="004D1F06" w:rsidRDefault="00070634" w:rsidP="004D1F06">
      <w:pPr>
        <w:pStyle w:val="Heading1"/>
        <w:numPr>
          <w:ilvl w:val="0"/>
          <w:numId w:val="0"/>
        </w:numPr>
        <w:tabs>
          <w:tab w:val="left" w:pos="1080"/>
        </w:tabs>
        <w:rPr>
          <w:ins w:id="195" w:author="James Faas" w:date="2022-11-23T15:43:00Z"/>
        </w:rPr>
        <w:pPrChange w:id="196" w:author="James Faas" w:date="2022-11-23T15:43:00Z">
          <w:pPr>
            <w:pStyle w:val="Heading1"/>
            <w:tabs>
              <w:tab w:val="left" w:pos="1080"/>
            </w:tabs>
            <w:ind w:left="1080" w:hanging="1080"/>
          </w:pPr>
        </w:pPrChange>
      </w:pPr>
      <w:del w:id="197" w:author="James Faas" w:date="2022-11-23T15:43:00Z">
        <w:r w:rsidRPr="004D1F06" w:rsidDel="004D1F06">
          <w:br w:type="page"/>
        </w:r>
      </w:del>
    </w:p>
    <w:p w14:paraId="72C4D7B6" w14:textId="2FC87446" w:rsidR="00F6204E" w:rsidRPr="004D1F06" w:rsidRDefault="00960901" w:rsidP="00F5273F">
      <w:pPr>
        <w:pStyle w:val="Heading1"/>
        <w:tabs>
          <w:tab w:val="left" w:pos="1080"/>
        </w:tabs>
        <w:ind w:left="1080" w:hanging="1080"/>
      </w:pPr>
      <w:r w:rsidRPr="004D1F06">
        <w:t>GEneral</w:t>
      </w:r>
    </w:p>
    <w:p w14:paraId="049456B0" w14:textId="77777777" w:rsidR="00A871B2" w:rsidRPr="004D1F06" w:rsidRDefault="00A871B2" w:rsidP="00960901">
      <w:pPr>
        <w:pStyle w:val="Heading2"/>
      </w:pPr>
      <w:r w:rsidRPr="004D1F06">
        <w:t>Related Sections</w:t>
      </w:r>
    </w:p>
    <w:p w14:paraId="49CE41D4" w14:textId="77777777" w:rsidR="009A13CF" w:rsidRPr="004D1F06" w:rsidDel="000D67A6" w:rsidRDefault="009A13CF" w:rsidP="006764BF">
      <w:pPr>
        <w:pStyle w:val="Heading3"/>
        <w:numPr>
          <w:ilvl w:val="0"/>
          <w:numId w:val="0"/>
        </w:numPr>
        <w:tabs>
          <w:tab w:val="left" w:pos="709"/>
        </w:tabs>
        <w:ind w:left="709"/>
        <w:rPr>
          <w:del w:id="198" w:author="Mabel Chow" w:date="2022-04-26T12:04:00Z"/>
          <w:rFonts w:cs="Arial"/>
          <w:i/>
          <w:highlight w:val="yellow"/>
        </w:rPr>
      </w:pPr>
      <w:del w:id="199" w:author="Mabel Chow" w:date="2022-04-26T12:04:00Z">
        <w:r w:rsidRPr="004D1F06" w:rsidDel="000D67A6">
          <w:rPr>
            <w:rFonts w:cs="Arial"/>
            <w:i/>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08C03C15" w14:textId="77777777" w:rsidR="009A13CF" w:rsidRPr="004D1F06" w:rsidDel="000D67A6" w:rsidRDefault="009A13CF" w:rsidP="00451D9B">
      <w:pPr>
        <w:pStyle w:val="Heading3"/>
        <w:numPr>
          <w:ilvl w:val="0"/>
          <w:numId w:val="0"/>
        </w:numPr>
        <w:tabs>
          <w:tab w:val="left" w:pos="709"/>
        </w:tabs>
        <w:ind w:left="1418"/>
        <w:rPr>
          <w:del w:id="200" w:author="Mabel Chow" w:date="2022-04-26T12:04:00Z"/>
          <w:rFonts w:cs="Arial"/>
          <w:i/>
          <w:highlight w:val="yellow"/>
        </w:rPr>
      </w:pPr>
    </w:p>
    <w:p w14:paraId="51CDB1D7" w14:textId="77777777" w:rsidR="009A13CF" w:rsidRPr="004D1F06" w:rsidDel="000D67A6" w:rsidRDefault="009A13CF" w:rsidP="000F110C">
      <w:pPr>
        <w:pStyle w:val="Heading3"/>
        <w:numPr>
          <w:ilvl w:val="0"/>
          <w:numId w:val="0"/>
        </w:numPr>
        <w:tabs>
          <w:tab w:val="left" w:pos="709"/>
        </w:tabs>
        <w:ind w:left="709"/>
        <w:rPr>
          <w:del w:id="201" w:author="Mabel Chow" w:date="2022-04-26T12:04:00Z"/>
          <w:rFonts w:cs="Arial"/>
          <w:i/>
          <w:highlight w:val="yellow"/>
        </w:rPr>
      </w:pPr>
      <w:del w:id="202" w:author="Mabel Chow" w:date="2022-04-26T12:04:00Z">
        <w:r w:rsidRPr="004D1F06" w:rsidDel="000D67A6">
          <w:rPr>
            <w:rFonts w:cs="Arial"/>
            <w:i/>
            <w:highlight w:val="yellow"/>
          </w:rPr>
          <w:delText>Cross-referencing here may also be used to coordinate assemblies or systems whose components may span multiple Sections and which must meet certain performance requirements as an assembly or system.</w:delText>
        </w:r>
      </w:del>
    </w:p>
    <w:p w14:paraId="5B2C787E" w14:textId="77777777" w:rsidR="009A13CF" w:rsidRPr="004D1F06" w:rsidDel="000D67A6" w:rsidRDefault="009A13CF" w:rsidP="000F110C">
      <w:pPr>
        <w:pStyle w:val="Heading3"/>
        <w:numPr>
          <w:ilvl w:val="0"/>
          <w:numId w:val="0"/>
        </w:numPr>
        <w:tabs>
          <w:tab w:val="left" w:pos="709"/>
        </w:tabs>
        <w:ind w:left="709"/>
        <w:rPr>
          <w:del w:id="203" w:author="Mabel Chow" w:date="2022-04-26T12:04:00Z"/>
          <w:rFonts w:cs="Arial"/>
          <w:i/>
          <w:highlight w:val="yellow"/>
        </w:rPr>
      </w:pPr>
    </w:p>
    <w:p w14:paraId="54176F7C" w14:textId="77777777" w:rsidR="009A13CF" w:rsidRPr="004D1F06" w:rsidDel="000D67A6" w:rsidRDefault="009A13CF" w:rsidP="000F110C">
      <w:pPr>
        <w:pStyle w:val="Heading3"/>
        <w:numPr>
          <w:ilvl w:val="0"/>
          <w:numId w:val="0"/>
        </w:numPr>
        <w:tabs>
          <w:tab w:val="left" w:pos="709"/>
        </w:tabs>
        <w:ind w:left="709"/>
        <w:rPr>
          <w:del w:id="204" w:author="Mabel Chow" w:date="2022-04-26T12:04:00Z"/>
          <w:rFonts w:cs="Arial"/>
          <w:i/>
          <w:highlight w:val="yellow"/>
        </w:rPr>
      </w:pPr>
      <w:del w:id="205" w:author="Mabel Chow" w:date="2022-04-26T12:04:00Z">
        <w:r w:rsidRPr="004D1F06" w:rsidDel="000D67A6">
          <w:rPr>
            <w:rFonts w:cs="Arial"/>
            <w:i/>
            <w:highlight w:val="yellow"/>
          </w:rPr>
          <w:delText>Contractor is responsible for coordination of the Work.</w:delText>
        </w:r>
      </w:del>
    </w:p>
    <w:p w14:paraId="221CCF9A" w14:textId="77777777" w:rsidR="009A13CF" w:rsidRPr="004D1F06" w:rsidDel="000D67A6" w:rsidRDefault="009A13CF" w:rsidP="000F110C">
      <w:pPr>
        <w:pStyle w:val="Heading3"/>
        <w:numPr>
          <w:ilvl w:val="0"/>
          <w:numId w:val="0"/>
        </w:numPr>
        <w:tabs>
          <w:tab w:val="left" w:pos="709"/>
        </w:tabs>
        <w:ind w:left="709"/>
        <w:rPr>
          <w:del w:id="206" w:author="Mabel Chow" w:date="2022-04-26T12:04:00Z"/>
          <w:rFonts w:cs="Arial"/>
          <w:i/>
          <w:highlight w:val="yellow"/>
        </w:rPr>
      </w:pPr>
    </w:p>
    <w:p w14:paraId="4654FB78" w14:textId="77777777" w:rsidR="009A13CF" w:rsidRPr="004D1F06" w:rsidDel="000D67A6" w:rsidRDefault="009A13CF" w:rsidP="000F110C">
      <w:pPr>
        <w:pStyle w:val="Heading3"/>
        <w:numPr>
          <w:ilvl w:val="0"/>
          <w:numId w:val="0"/>
        </w:numPr>
        <w:tabs>
          <w:tab w:val="left" w:pos="709"/>
        </w:tabs>
        <w:ind w:left="709"/>
        <w:rPr>
          <w:del w:id="207" w:author="Mabel Chow" w:date="2022-04-26T12:04:00Z"/>
          <w:rFonts w:cs="Arial"/>
          <w:i/>
          <w:highlight w:val="yellow"/>
        </w:rPr>
      </w:pPr>
      <w:del w:id="208" w:author="Mabel Chow" w:date="2022-04-26T12:04:00Z">
        <w:r w:rsidRPr="004D1F06" w:rsidDel="000D67A6">
          <w:rPr>
            <w:rFonts w:cs="Arial"/>
            <w:i/>
            <w:highlight w:val="yellow"/>
          </w:rPr>
          <w:delText>This Section is to be completed/updated during the design development by the Consultant. If it is not applicable to the section for the specific project it may be deleted.]</w:delText>
        </w:r>
      </w:del>
    </w:p>
    <w:p w14:paraId="45401118" w14:textId="77777777" w:rsidR="009A13CF" w:rsidRPr="004D1F06" w:rsidDel="000D67A6" w:rsidRDefault="009A13CF" w:rsidP="000F110C">
      <w:pPr>
        <w:pStyle w:val="Heading3"/>
        <w:numPr>
          <w:ilvl w:val="0"/>
          <w:numId w:val="0"/>
        </w:numPr>
        <w:tabs>
          <w:tab w:val="left" w:pos="709"/>
          <w:tab w:val="left" w:pos="1418"/>
        </w:tabs>
        <w:ind w:left="709"/>
        <w:rPr>
          <w:del w:id="209" w:author="Mabel Chow" w:date="2022-04-26T12:04:00Z"/>
          <w:rFonts w:cs="Arial"/>
          <w:i/>
          <w:highlight w:val="yellow"/>
        </w:rPr>
      </w:pPr>
    </w:p>
    <w:p w14:paraId="45DCB224" w14:textId="77777777" w:rsidR="009A13CF" w:rsidRPr="004D1F06" w:rsidDel="000D67A6" w:rsidRDefault="009A13CF" w:rsidP="000F110C">
      <w:pPr>
        <w:pStyle w:val="Heading3"/>
        <w:numPr>
          <w:ilvl w:val="0"/>
          <w:numId w:val="0"/>
        </w:numPr>
        <w:tabs>
          <w:tab w:val="left" w:pos="709"/>
          <w:tab w:val="left" w:pos="1418"/>
        </w:tabs>
        <w:ind w:left="709"/>
        <w:rPr>
          <w:del w:id="210" w:author="Mabel Chow" w:date="2022-04-26T12:04:00Z"/>
          <w:rFonts w:cs="Arial"/>
          <w:i/>
        </w:rPr>
      </w:pPr>
      <w:del w:id="211" w:author="Mabel Chow" w:date="2022-04-26T12:04:00Z">
        <w:r w:rsidRPr="004D1F06" w:rsidDel="000D67A6">
          <w:rPr>
            <w:rFonts w:cs="Arial"/>
            <w:i/>
            <w:highlight w:val="yellow"/>
          </w:rPr>
          <w:delText>[List Sections specifying installation of products supplied but not installed under this Section and indicate specific items.]</w:delText>
        </w:r>
      </w:del>
    </w:p>
    <w:p w14:paraId="3EAAE28C" w14:textId="77777777" w:rsidR="009A13CF" w:rsidRPr="004D1F06" w:rsidDel="000D67A6" w:rsidRDefault="009A13CF" w:rsidP="009919F8">
      <w:pPr>
        <w:pStyle w:val="Heading3"/>
        <w:rPr>
          <w:del w:id="212" w:author="Mabel Chow" w:date="2022-04-26T12:04:00Z"/>
        </w:rPr>
      </w:pPr>
      <w:del w:id="213" w:author="Mabel Chow" w:date="2022-04-26T12:04:00Z">
        <w:r w:rsidRPr="004D1F06" w:rsidDel="000D67A6">
          <w:delText xml:space="preserve">Section </w:delText>
        </w:r>
        <w:r w:rsidRPr="004D1F06" w:rsidDel="000D67A6">
          <w:rPr>
            <w:highlight w:val="yellow"/>
          </w:rPr>
          <w:delText>[______ – ____________]:</w:delText>
        </w:r>
        <w:r w:rsidRPr="004D1F06" w:rsidDel="000D67A6">
          <w:delText xml:space="preserve">  Execution requirements for </w:delText>
        </w:r>
        <w:r w:rsidRPr="004D1F06" w:rsidDel="000D67A6">
          <w:rPr>
            <w:highlight w:val="yellow"/>
          </w:rPr>
          <w:delText>...[item]...</w:delText>
        </w:r>
        <w:r w:rsidRPr="004D1F06" w:rsidDel="000D67A6">
          <w:delText xml:space="preserve">  specified under this Section.</w:delText>
        </w:r>
      </w:del>
    </w:p>
    <w:p w14:paraId="3CC1FC09" w14:textId="77777777" w:rsidR="009A13CF" w:rsidRPr="004D1F06" w:rsidDel="000D67A6" w:rsidRDefault="009A13CF" w:rsidP="00551340">
      <w:pPr>
        <w:pStyle w:val="Heading3"/>
        <w:numPr>
          <w:ilvl w:val="0"/>
          <w:numId w:val="0"/>
        </w:numPr>
        <w:tabs>
          <w:tab w:val="left" w:pos="1418"/>
        </w:tabs>
        <w:ind w:left="1418"/>
        <w:rPr>
          <w:del w:id="214" w:author="Mabel Chow" w:date="2022-04-26T12:04:00Z"/>
          <w:rFonts w:cs="Arial"/>
        </w:rPr>
      </w:pPr>
    </w:p>
    <w:p w14:paraId="78EEC3AD" w14:textId="77777777" w:rsidR="009A13CF" w:rsidRPr="004D1F06" w:rsidDel="000D67A6" w:rsidRDefault="009A13CF" w:rsidP="006764BF">
      <w:pPr>
        <w:pStyle w:val="Heading3"/>
        <w:numPr>
          <w:ilvl w:val="0"/>
          <w:numId w:val="0"/>
        </w:numPr>
        <w:tabs>
          <w:tab w:val="left" w:pos="709"/>
        </w:tabs>
        <w:ind w:left="709"/>
        <w:rPr>
          <w:del w:id="215" w:author="Mabel Chow" w:date="2022-04-26T12:04:00Z"/>
          <w:rFonts w:cs="Arial"/>
        </w:rPr>
      </w:pPr>
      <w:del w:id="216" w:author="Mabel Chow" w:date="2022-04-26T12:04:00Z">
        <w:r w:rsidRPr="004D1F06" w:rsidDel="000D67A6">
          <w:rPr>
            <w:rFonts w:cs="Arial"/>
          </w:rPr>
          <w:delText>[List Sections specifying products installed but not supplied under this Section and indicate specific items.]</w:delText>
        </w:r>
      </w:del>
    </w:p>
    <w:p w14:paraId="7AD5BEF4" w14:textId="77777777" w:rsidR="009A13CF" w:rsidRPr="004D1F06" w:rsidDel="000D67A6" w:rsidRDefault="009A13CF" w:rsidP="009919F8">
      <w:pPr>
        <w:pStyle w:val="Heading3"/>
        <w:numPr>
          <w:ilvl w:val="2"/>
          <w:numId w:val="25"/>
        </w:numPr>
        <w:rPr>
          <w:del w:id="217" w:author="Mabel Chow" w:date="2022-04-26T12:04:00Z"/>
        </w:rPr>
      </w:pPr>
      <w:del w:id="218" w:author="Mabel Chow" w:date="2022-04-26T12:04:00Z">
        <w:r w:rsidRPr="004D1F06" w:rsidDel="000D67A6">
          <w:delText xml:space="preserve">Section </w:delText>
        </w:r>
        <w:r w:rsidRPr="004D1F06" w:rsidDel="000D67A6">
          <w:rPr>
            <w:highlight w:val="yellow"/>
          </w:rPr>
          <w:delText>[______ – ____________]:</w:delText>
        </w:r>
        <w:r w:rsidRPr="004D1F06" w:rsidDel="000D67A6">
          <w:delText xml:space="preserve">  Product requirements for </w:delText>
        </w:r>
        <w:r w:rsidRPr="004D1F06" w:rsidDel="000D67A6">
          <w:rPr>
            <w:highlight w:val="yellow"/>
          </w:rPr>
          <w:delText>...[item]...</w:delText>
        </w:r>
        <w:r w:rsidRPr="004D1F06" w:rsidDel="000D67A6">
          <w:delText xml:space="preserve">  for installation under this Section.</w:delText>
        </w:r>
      </w:del>
    </w:p>
    <w:p w14:paraId="750B8143" w14:textId="77777777" w:rsidR="009A13CF" w:rsidRPr="004D1F06" w:rsidDel="000D67A6" w:rsidRDefault="009A13CF" w:rsidP="00551340">
      <w:pPr>
        <w:pStyle w:val="Heading3"/>
        <w:numPr>
          <w:ilvl w:val="0"/>
          <w:numId w:val="0"/>
        </w:numPr>
        <w:tabs>
          <w:tab w:val="left" w:pos="1418"/>
        </w:tabs>
        <w:ind w:left="1418"/>
        <w:rPr>
          <w:del w:id="219" w:author="Mabel Chow" w:date="2022-04-26T12:04:00Z"/>
          <w:rFonts w:cs="Arial"/>
        </w:rPr>
      </w:pPr>
    </w:p>
    <w:p w14:paraId="556AD376" w14:textId="77777777" w:rsidR="009A13CF" w:rsidRPr="004D1F06" w:rsidDel="000D67A6" w:rsidRDefault="009A13CF" w:rsidP="006764BF">
      <w:pPr>
        <w:pStyle w:val="Heading3"/>
        <w:numPr>
          <w:ilvl w:val="0"/>
          <w:numId w:val="0"/>
        </w:numPr>
        <w:tabs>
          <w:tab w:val="left" w:pos="709"/>
        </w:tabs>
        <w:ind w:left="709"/>
        <w:rPr>
          <w:del w:id="220" w:author="Mabel Chow" w:date="2022-04-26T12:04:00Z"/>
          <w:rFonts w:cs="Arial"/>
        </w:rPr>
      </w:pPr>
      <w:del w:id="221" w:author="Mabel Chow" w:date="2022-04-26T12:04:00Z">
        <w:r w:rsidRPr="004D1F06" w:rsidDel="000D67A6">
          <w:rPr>
            <w:rFonts w:cs="Arial"/>
            <w:highlight w:val="yellow"/>
          </w:rPr>
          <w:delText>[List Sections specifying related requirements.]</w:delText>
        </w:r>
      </w:del>
    </w:p>
    <w:p w14:paraId="7E3F33E6" w14:textId="77777777" w:rsidR="009A13CF" w:rsidRPr="004D1F06" w:rsidDel="000D67A6" w:rsidRDefault="009A13CF" w:rsidP="00551340">
      <w:pPr>
        <w:pStyle w:val="Heading3"/>
        <w:tabs>
          <w:tab w:val="clear" w:pos="1440"/>
          <w:tab w:val="left" w:pos="1418"/>
        </w:tabs>
        <w:ind w:left="1418"/>
        <w:rPr>
          <w:del w:id="222" w:author="Mabel Chow" w:date="2022-04-26T12:04:00Z"/>
        </w:rPr>
      </w:pPr>
      <w:del w:id="223" w:author="Mabel Chow" w:date="2022-04-26T12:04:00Z">
        <w:r w:rsidRPr="004D1F06" w:rsidDel="000D67A6">
          <w:delText xml:space="preserve">Section </w:delText>
        </w:r>
        <w:r w:rsidRPr="004D1F06" w:rsidDel="000D67A6">
          <w:rPr>
            <w:highlight w:val="yellow"/>
          </w:rPr>
          <w:delText>[______ – ____________]:  [Optional short phrase indicating relationship].</w:delText>
        </w:r>
      </w:del>
    </w:p>
    <w:p w14:paraId="59B6FD2F" w14:textId="77777777" w:rsidR="00D67913" w:rsidRPr="004D1F06" w:rsidRDefault="00D67913" w:rsidP="00070634">
      <w:pPr>
        <w:pStyle w:val="Heading4"/>
      </w:pPr>
      <w:r w:rsidRPr="004D1F06">
        <w:t>Section 01060 – Regulatory Requirements</w:t>
      </w:r>
    </w:p>
    <w:p w14:paraId="5C1BCD03" w14:textId="77777777" w:rsidR="00D67913" w:rsidRPr="004D1F06" w:rsidRDefault="00D67913" w:rsidP="00070634">
      <w:pPr>
        <w:pStyle w:val="Heading4"/>
      </w:pPr>
      <w:r w:rsidRPr="004D1F06">
        <w:t>Section 01300 – Submittals</w:t>
      </w:r>
    </w:p>
    <w:p w14:paraId="3194DD3C" w14:textId="77777777" w:rsidR="00960901" w:rsidRPr="003A2415" w:rsidRDefault="00DA1B46" w:rsidP="00960901">
      <w:pPr>
        <w:pStyle w:val="Heading2"/>
      </w:pPr>
      <w:r w:rsidRPr="003A2415">
        <w:t>References</w:t>
      </w:r>
    </w:p>
    <w:p w14:paraId="36F804EA" w14:textId="03F053E0" w:rsidR="008C5DD9" w:rsidDel="004D1F06" w:rsidRDefault="008C5DD9" w:rsidP="004D1F06">
      <w:pPr>
        <w:pStyle w:val="Heading3"/>
        <w:rPr>
          <w:del w:id="224" w:author="James Faas" w:date="2022-11-23T15:51:00Z"/>
        </w:rPr>
        <w:pPrChange w:id="225" w:author="James Faas" w:date="2022-11-23T15:51:00Z">
          <w:pPr>
            <w:pStyle w:val="Heading3"/>
            <w:numPr>
              <w:ilvl w:val="3"/>
              <w:numId w:val="14"/>
            </w:numPr>
            <w:tabs>
              <w:tab w:val="clear" w:pos="1440"/>
              <w:tab w:val="left" w:pos="1418"/>
              <w:tab w:val="num" w:pos="2160"/>
            </w:tabs>
            <w:ind w:left="2160"/>
          </w:pPr>
        </w:pPrChange>
      </w:pPr>
      <w:r w:rsidRPr="004D1F06">
        <w:t>Comply with the latest edition of the following statutes codes and standards and all amendments thereto</w:t>
      </w:r>
      <w:ins w:id="226" w:author="James Faas" w:date="2022-11-23T15:51:00Z">
        <w:r w:rsidR="004D1F06">
          <w:t>:</w:t>
        </w:r>
      </w:ins>
      <w:del w:id="227" w:author="James Faas" w:date="2022-11-23T15:51:00Z">
        <w:r w:rsidR="00070634" w:rsidRPr="004D1F06" w:rsidDel="004D1F06">
          <w:delText xml:space="preserve">. </w:delText>
        </w:r>
        <w:commentRangeStart w:id="228"/>
        <w:r w:rsidR="009E1510" w:rsidRPr="004D1F06" w:rsidDel="004D1F06">
          <w:rPr>
            <w:highlight w:val="yellow"/>
            <w:rPrChange w:id="229" w:author="James Faas" w:date="2022-11-23T15:45:00Z">
              <w:rPr>
                <w:i/>
                <w:highlight w:val="yellow"/>
              </w:rPr>
            </w:rPrChange>
          </w:rPr>
          <w:delText>[Consultant to amend all standard references below that have been withdrawn by the CGSB</w:delText>
        </w:r>
        <w:r w:rsidR="00074B25" w:rsidRPr="004D1F06" w:rsidDel="004D1F06">
          <w:rPr>
            <w:highlight w:val="yellow"/>
            <w:rPrChange w:id="230" w:author="James Faas" w:date="2022-11-23T15:45:00Z">
              <w:rPr>
                <w:i/>
                <w:highlight w:val="yellow"/>
              </w:rPr>
            </w:rPrChange>
          </w:rPr>
          <w:delText xml:space="preserve"> (CAN/CGSB 19.1, 19.2, 19 GP 5M, 19.6, 19.13, 19 GP 14, 19.17, 19.18, 19.20, 19.21, 19.22, and 19.24)</w:delText>
        </w:r>
        <w:r w:rsidR="009E1510" w:rsidRPr="004D1F06" w:rsidDel="004D1F06">
          <w:rPr>
            <w:highlight w:val="yellow"/>
            <w:rPrChange w:id="231" w:author="James Faas" w:date="2022-11-23T15:45:00Z">
              <w:rPr>
                <w:i/>
                <w:highlight w:val="yellow"/>
              </w:rPr>
            </w:rPrChange>
          </w:rPr>
          <w:delText>. Consultant to replace with current standards as applicable to the project]</w:delText>
        </w:r>
        <w:commentRangeEnd w:id="228"/>
        <w:r w:rsidR="00DC25D8" w:rsidRPr="004D1F06" w:rsidDel="004D1F06">
          <w:rPr>
            <w:rStyle w:val="CommentReference"/>
          </w:rPr>
          <w:commentReference w:id="228"/>
        </w:r>
      </w:del>
    </w:p>
    <w:p w14:paraId="35CE724C" w14:textId="77777777" w:rsidR="004D1F06" w:rsidRPr="004D1F06" w:rsidRDefault="004D1F06" w:rsidP="004D1F06">
      <w:pPr>
        <w:pStyle w:val="Heading3"/>
        <w:rPr>
          <w:ins w:id="232" w:author="James Faas" w:date="2022-11-23T15:51:00Z"/>
        </w:rPr>
        <w:pPrChange w:id="233" w:author="James Faas" w:date="2022-11-23T15:51:00Z">
          <w:pPr>
            <w:pStyle w:val="Heading3"/>
            <w:tabs>
              <w:tab w:val="clear" w:pos="1440"/>
              <w:tab w:val="left" w:pos="1418"/>
            </w:tabs>
            <w:ind w:left="1418"/>
          </w:pPr>
        </w:pPrChange>
      </w:pPr>
    </w:p>
    <w:p w14:paraId="40B0C2BB" w14:textId="77777777" w:rsidR="004D1F06" w:rsidRPr="004D1F06" w:rsidRDefault="004D1F06" w:rsidP="004D1F06">
      <w:pPr>
        <w:pStyle w:val="Heading4"/>
        <w:rPr>
          <w:ins w:id="234" w:author="James Faas" w:date="2022-11-23T15:51:00Z"/>
          <w:lang w:val="en-GB"/>
        </w:rPr>
        <w:pPrChange w:id="235" w:author="James Faas" w:date="2022-11-23T15:51:00Z">
          <w:pPr>
            <w:pStyle w:val="Heading4"/>
            <w:numPr>
              <w:numId w:val="14"/>
            </w:numPr>
          </w:pPr>
        </w:pPrChange>
      </w:pPr>
      <w:ins w:id="236" w:author="James Faas" w:date="2022-11-23T15:51:00Z">
        <w:r w:rsidRPr="004D1F06">
          <w:rPr>
            <w:lang w:val="en-GB"/>
          </w:rPr>
          <w:t>National Sanitation Foundation International (NSF)</w:t>
        </w:r>
      </w:ins>
    </w:p>
    <w:p w14:paraId="582B5E6B" w14:textId="77777777" w:rsidR="004D1F06" w:rsidRPr="00350862" w:rsidRDefault="004D1F06" w:rsidP="004D1F06">
      <w:pPr>
        <w:pStyle w:val="Heading5"/>
        <w:numPr>
          <w:ilvl w:val="4"/>
          <w:numId w:val="14"/>
        </w:numPr>
        <w:rPr>
          <w:ins w:id="237" w:author="James Faas" w:date="2022-11-23T15:51:00Z"/>
          <w:lang w:val="en-GB"/>
        </w:rPr>
      </w:pPr>
      <w:ins w:id="238" w:author="James Faas" w:date="2022-11-23T15:51:00Z">
        <w:r w:rsidRPr="00350862">
          <w:rPr>
            <w:lang w:val="en-GB"/>
          </w:rPr>
          <w:t xml:space="preserve">NSF/ANSI Standard 61, Drinking Water System Components – Health Effects NSF 61 certification for products </w:t>
        </w:r>
        <w:proofErr w:type="gramStart"/>
        <w:r w:rsidRPr="00350862">
          <w:rPr>
            <w:lang w:val="en-GB"/>
          </w:rPr>
          <w:t>coming in contact with</w:t>
        </w:r>
        <w:proofErr w:type="gramEnd"/>
        <w:r w:rsidRPr="00350862">
          <w:rPr>
            <w:lang w:val="en-GB"/>
          </w:rPr>
          <w:t xml:space="preserve"> potable water.</w:t>
        </w:r>
      </w:ins>
    </w:p>
    <w:p w14:paraId="12D20A96" w14:textId="77777777" w:rsidR="004D1F06" w:rsidRPr="00350862" w:rsidRDefault="004D1F06" w:rsidP="004D1F06">
      <w:pPr>
        <w:pStyle w:val="Heading5"/>
        <w:numPr>
          <w:ilvl w:val="4"/>
          <w:numId w:val="14"/>
        </w:numPr>
        <w:rPr>
          <w:ins w:id="239" w:author="James Faas" w:date="2022-11-23T15:51:00Z"/>
          <w:lang w:val="en-GB"/>
        </w:rPr>
      </w:pPr>
      <w:ins w:id="240" w:author="James Faas" w:date="2022-11-23T15:51:00Z">
        <w:r w:rsidRPr="00350862">
          <w:rPr>
            <w:lang w:val="en-GB"/>
          </w:rPr>
          <w:t>NSF 372: Drinking Water System Components – Lead Content</w:t>
        </w:r>
      </w:ins>
    </w:p>
    <w:p w14:paraId="1EECDC8F" w14:textId="77777777" w:rsidR="004D1F06" w:rsidRPr="00350862" w:rsidRDefault="004D1F06" w:rsidP="004D1F06">
      <w:pPr>
        <w:pStyle w:val="Heading4"/>
        <w:numPr>
          <w:ilvl w:val="3"/>
          <w:numId w:val="14"/>
        </w:numPr>
        <w:rPr>
          <w:ins w:id="241" w:author="James Faas" w:date="2022-11-23T15:51:00Z"/>
        </w:rPr>
      </w:pPr>
      <w:ins w:id="242" w:author="James Faas" w:date="2022-11-23T15:51:00Z">
        <w:r w:rsidRPr="00350862">
          <w:t>Health Canada/Workplace Hazardous Materials Information System (WHMIS).</w:t>
        </w:r>
      </w:ins>
    </w:p>
    <w:p w14:paraId="7FD61909" w14:textId="77777777" w:rsidR="004D1F06" w:rsidRPr="00350862" w:rsidRDefault="004D1F06" w:rsidP="004D1F06">
      <w:pPr>
        <w:pStyle w:val="Heading5"/>
        <w:numPr>
          <w:ilvl w:val="4"/>
          <w:numId w:val="14"/>
        </w:numPr>
        <w:rPr>
          <w:ins w:id="243" w:author="James Faas" w:date="2022-11-23T15:51:00Z"/>
        </w:rPr>
      </w:pPr>
      <w:ins w:id="244" w:author="James Faas" w:date="2022-11-23T15:51:00Z">
        <w:r w:rsidRPr="00350862">
          <w:t>Safety Data Sheets (SDS).</w:t>
        </w:r>
      </w:ins>
    </w:p>
    <w:p w14:paraId="538B6C39" w14:textId="77777777" w:rsidR="004D1F06" w:rsidRPr="00096D4A" w:rsidRDefault="004D1F06" w:rsidP="004D1F06">
      <w:pPr>
        <w:pStyle w:val="Heading4"/>
        <w:numPr>
          <w:ilvl w:val="3"/>
          <w:numId w:val="14"/>
        </w:numPr>
        <w:rPr>
          <w:ins w:id="245" w:author="James Faas" w:date="2022-11-23T15:51:00Z"/>
        </w:rPr>
      </w:pPr>
      <w:ins w:id="246" w:author="James Faas" w:date="2022-11-23T15:51:00Z">
        <w:r w:rsidRPr="00096D4A">
          <w:t>American Society for Testing &amp; Materials (ASTM)</w:t>
        </w:r>
      </w:ins>
    </w:p>
    <w:p w14:paraId="26C3AD96" w14:textId="77777777" w:rsidR="004D1F06" w:rsidRPr="00096D4A" w:rsidRDefault="004D1F06" w:rsidP="004D1F06">
      <w:pPr>
        <w:pStyle w:val="Heading5"/>
        <w:numPr>
          <w:ilvl w:val="4"/>
          <w:numId w:val="14"/>
        </w:numPr>
        <w:rPr>
          <w:ins w:id="247" w:author="James Faas" w:date="2022-11-23T15:51:00Z"/>
        </w:rPr>
      </w:pPr>
      <w:ins w:id="248" w:author="James Faas" w:date="2022-11-23T15:51:00Z">
        <w:r w:rsidRPr="00096D4A">
          <w:t>ASTM C920: Standard Specification for Elastomeric Joint Sealants</w:t>
        </w:r>
      </w:ins>
    </w:p>
    <w:p w14:paraId="3BE71607" w14:textId="77777777" w:rsidR="004D1F06" w:rsidRPr="00096D4A" w:rsidRDefault="004D1F06" w:rsidP="004D1F06">
      <w:pPr>
        <w:pStyle w:val="Heading5"/>
        <w:numPr>
          <w:ilvl w:val="4"/>
          <w:numId w:val="14"/>
        </w:numPr>
        <w:rPr>
          <w:ins w:id="249" w:author="James Faas" w:date="2022-11-23T15:51:00Z"/>
        </w:rPr>
      </w:pPr>
      <w:ins w:id="250" w:author="James Faas" w:date="2022-11-23T15:51:00Z">
        <w:r w:rsidRPr="00096D4A">
          <w:t>ASTM C1193: Standard Guide for Use of Joint Sealants</w:t>
        </w:r>
      </w:ins>
    </w:p>
    <w:p w14:paraId="63E14EBC" w14:textId="689FD549" w:rsidR="00145B60" w:rsidRPr="00096D4A" w:rsidDel="004D1F06" w:rsidRDefault="00145B60" w:rsidP="00070634">
      <w:pPr>
        <w:pStyle w:val="Heading4"/>
        <w:rPr>
          <w:ins w:id="251" w:author="Mabel Chow" w:date="2022-04-26T12:10:00Z"/>
          <w:del w:id="252" w:author="James Faas" w:date="2022-11-23T15:51:00Z"/>
          <w:lang w:val="en-GB"/>
        </w:rPr>
      </w:pPr>
      <w:ins w:id="253" w:author="Mabel Chow" w:date="2022-04-26T12:09:00Z">
        <w:del w:id="254" w:author="James Faas" w:date="2022-11-23T15:51:00Z">
          <w:r w:rsidRPr="00096D4A" w:rsidDel="004D1F06">
            <w:rPr>
              <w:lang w:val="en-GB"/>
            </w:rPr>
            <w:delText>Canadian General Standards Board (CGSB):</w:delText>
          </w:r>
        </w:del>
      </w:ins>
    </w:p>
    <w:p w14:paraId="5596784F" w14:textId="113CD7C1" w:rsidR="00145B60" w:rsidRPr="00096D4A" w:rsidDel="004D1F06" w:rsidRDefault="00145B60" w:rsidP="00145B60">
      <w:pPr>
        <w:pStyle w:val="Heading5"/>
        <w:rPr>
          <w:ins w:id="255" w:author="Mabel Chow" w:date="2022-04-26T12:10:00Z"/>
          <w:del w:id="256" w:author="James Faas" w:date="2022-11-23T15:51:00Z"/>
          <w:lang w:val="en-GB"/>
        </w:rPr>
      </w:pPr>
      <w:ins w:id="257" w:author="Mabel Chow" w:date="2022-04-26T12:10:00Z">
        <w:del w:id="258" w:author="James Faas" w:date="2022-11-23T15:51:00Z">
          <w:r w:rsidRPr="00096D4A" w:rsidDel="004D1F06">
            <w:rPr>
              <w:lang w:val="en-GB"/>
            </w:rPr>
            <w:delText>CAN/CGSB-19.13, Sealing Compound,One-component, Elastomeric, Chemical Curing.</w:delText>
          </w:r>
        </w:del>
      </w:ins>
    </w:p>
    <w:p w14:paraId="08924BC4" w14:textId="355F4D1A" w:rsidR="00145B60" w:rsidRPr="00096D4A" w:rsidDel="004D1F06" w:rsidRDefault="00145B60" w:rsidP="00145B60">
      <w:pPr>
        <w:pStyle w:val="Heading5"/>
        <w:rPr>
          <w:ins w:id="259" w:author="Mabel Chow" w:date="2022-04-26T12:11:00Z"/>
          <w:del w:id="260" w:author="James Faas" w:date="2022-11-23T15:51:00Z"/>
          <w:lang w:val="en-GB"/>
        </w:rPr>
      </w:pPr>
      <w:ins w:id="261" w:author="Mabel Chow" w:date="2022-04-26T12:10:00Z">
        <w:del w:id="262" w:author="James Faas" w:date="2022-11-23T15:51:00Z">
          <w:r w:rsidRPr="00096D4A" w:rsidDel="004D1F06">
            <w:rPr>
              <w:lang w:val="en-GB"/>
            </w:rPr>
            <w:delText>CAN/CGSB-19.22, M</w:delText>
          </w:r>
        </w:del>
      </w:ins>
      <w:ins w:id="263" w:author="Mabel Chow" w:date="2022-04-26T12:11:00Z">
        <w:del w:id="264" w:author="James Faas" w:date="2022-11-23T15:51:00Z">
          <w:r w:rsidRPr="00096D4A" w:rsidDel="004D1F06">
            <w:rPr>
              <w:lang w:val="en-GB"/>
            </w:rPr>
            <w:delText>ildew Resistant, Sealing Compound for Tubs and Tiles.</w:delText>
          </w:r>
        </w:del>
      </w:ins>
    </w:p>
    <w:p w14:paraId="6F71423E" w14:textId="23C92A79" w:rsidR="00145B60" w:rsidRPr="00096D4A" w:rsidDel="004D1F06" w:rsidRDefault="00145B60">
      <w:pPr>
        <w:pStyle w:val="Heading5"/>
        <w:rPr>
          <w:ins w:id="265" w:author="Mabel Chow" w:date="2022-04-26T12:09:00Z"/>
          <w:del w:id="266" w:author="James Faas" w:date="2022-11-23T15:51:00Z"/>
          <w:lang w:val="en-GB"/>
        </w:rPr>
        <w:pPrChange w:id="267" w:author="Mabel Chow" w:date="2022-04-26T12:10:00Z">
          <w:pPr>
            <w:pStyle w:val="Heading4"/>
          </w:pPr>
        </w:pPrChange>
      </w:pPr>
      <w:ins w:id="268" w:author="Mabel Chow" w:date="2022-04-26T12:11:00Z">
        <w:del w:id="269" w:author="James Faas" w:date="2022-11-23T15:51:00Z">
          <w:r w:rsidRPr="00096D4A" w:rsidDel="004D1F06">
            <w:rPr>
              <w:lang w:val="en-GB"/>
            </w:rPr>
            <w:delText>CAN/CGSB-19.24, Multi-component, Chemical Curing Sealing Compound.</w:delText>
          </w:r>
        </w:del>
      </w:ins>
    </w:p>
    <w:p w14:paraId="67072C86" w14:textId="648D0ECE" w:rsidR="0082142B" w:rsidRPr="00096D4A" w:rsidDel="004D1F06" w:rsidRDefault="00070634" w:rsidP="00070634">
      <w:pPr>
        <w:pStyle w:val="Heading4"/>
        <w:rPr>
          <w:del w:id="270" w:author="James Faas" w:date="2022-11-23T15:51:00Z"/>
          <w:lang w:val="en-GB"/>
        </w:rPr>
      </w:pPr>
      <w:del w:id="271" w:author="James Faas" w:date="2022-11-23T15:51:00Z">
        <w:r w:rsidRPr="00096D4A" w:rsidDel="004D1F06">
          <w:rPr>
            <w:lang w:val="en-GB"/>
          </w:rPr>
          <w:delText xml:space="preserve">NSF/ANSI Standard 61, Drinking Water System Components – Health Effects </w:delText>
        </w:r>
        <w:r w:rsidR="0082142B" w:rsidRPr="00096D4A" w:rsidDel="004D1F06">
          <w:rPr>
            <w:lang w:val="en-GB"/>
          </w:rPr>
          <w:delText>NSF 61 certification for products coming in contact with potable water.</w:delText>
        </w:r>
      </w:del>
    </w:p>
    <w:p w14:paraId="1943EF04" w14:textId="0384E573" w:rsidR="00E37D28" w:rsidRPr="00096D4A" w:rsidDel="004D1F06" w:rsidRDefault="00E37D28" w:rsidP="00070634">
      <w:pPr>
        <w:pStyle w:val="Heading4"/>
        <w:rPr>
          <w:del w:id="272" w:author="James Faas" w:date="2022-11-23T15:51:00Z"/>
          <w:lang w:val="en-GB"/>
        </w:rPr>
      </w:pPr>
      <w:del w:id="273" w:author="James Faas" w:date="2022-11-23T15:51:00Z">
        <w:r w:rsidRPr="00096D4A" w:rsidDel="004D1F06">
          <w:rPr>
            <w:lang w:val="en-GB"/>
          </w:rPr>
          <w:lastRenderedPageBreak/>
          <w:delText>NSF 372-2011: Drinking Water System Components – Lead Content</w:delText>
        </w:r>
      </w:del>
    </w:p>
    <w:p w14:paraId="5E353A3A" w14:textId="2803DF41" w:rsidR="00070634" w:rsidRPr="00096D4A" w:rsidDel="004D1F06" w:rsidRDefault="00070634" w:rsidP="00070634">
      <w:pPr>
        <w:pStyle w:val="Heading4"/>
        <w:numPr>
          <w:ilvl w:val="3"/>
          <w:numId w:val="14"/>
        </w:numPr>
        <w:rPr>
          <w:del w:id="274" w:author="James Faas" w:date="2022-11-23T15:51:00Z"/>
        </w:rPr>
      </w:pPr>
      <w:del w:id="275" w:author="James Faas" w:date="2022-11-23T15:51:00Z">
        <w:r w:rsidRPr="00096D4A" w:rsidDel="004D1F06">
          <w:delText>Health Canada/Workplace Hazardous Materials Information System (WHMIS).</w:delText>
        </w:r>
      </w:del>
    </w:p>
    <w:p w14:paraId="3B07B1BD" w14:textId="6F6AFF5C" w:rsidR="00070634" w:rsidRPr="00096D4A" w:rsidDel="004D1F06" w:rsidRDefault="00070634" w:rsidP="00070634">
      <w:pPr>
        <w:pStyle w:val="Heading5"/>
        <w:numPr>
          <w:ilvl w:val="4"/>
          <w:numId w:val="14"/>
        </w:numPr>
        <w:rPr>
          <w:del w:id="276" w:author="James Faas" w:date="2022-11-23T15:51:00Z"/>
        </w:rPr>
      </w:pPr>
      <w:del w:id="277" w:author="James Faas" w:date="2022-11-23T15:51:00Z">
        <w:r w:rsidRPr="00096D4A" w:rsidDel="004D1F06">
          <w:delText>Material Safety Data Sheets (MSDS).</w:delText>
        </w:r>
      </w:del>
    </w:p>
    <w:p w14:paraId="313A845D" w14:textId="26C775A3" w:rsidR="004754AB" w:rsidRPr="00096D4A" w:rsidDel="004D1F06" w:rsidRDefault="004754AB" w:rsidP="006E2A08">
      <w:pPr>
        <w:pStyle w:val="Heading4"/>
        <w:rPr>
          <w:del w:id="278" w:author="James Faas" w:date="2022-11-23T15:51:00Z"/>
        </w:rPr>
      </w:pPr>
      <w:del w:id="279" w:author="James Faas" w:date="2022-11-23T15:51:00Z">
        <w:r w:rsidRPr="00096D4A" w:rsidDel="004D1F06">
          <w:delText>American Society for Testing &amp; Materials (ASTM)</w:delText>
        </w:r>
      </w:del>
    </w:p>
    <w:p w14:paraId="2CF4C26C" w14:textId="7C28B4E5" w:rsidR="004754AB" w:rsidRPr="00096D4A" w:rsidDel="004D1F06" w:rsidRDefault="004754AB" w:rsidP="006E2A08">
      <w:pPr>
        <w:pStyle w:val="Heading5"/>
        <w:rPr>
          <w:del w:id="280" w:author="James Faas" w:date="2022-11-23T15:51:00Z"/>
        </w:rPr>
      </w:pPr>
      <w:del w:id="281" w:author="James Faas" w:date="2022-11-23T15:51:00Z">
        <w:r w:rsidRPr="00096D4A" w:rsidDel="004D1F06">
          <w:delText>ASTM C1193 – 16; Standard Guide for Use of Joint Sealants</w:delText>
        </w:r>
      </w:del>
    </w:p>
    <w:p w14:paraId="44D36C85" w14:textId="77777777" w:rsidR="00AA040C" w:rsidRPr="00096D4A" w:rsidRDefault="008C5DD9" w:rsidP="008C5DD9">
      <w:pPr>
        <w:pStyle w:val="Heading2"/>
      </w:pPr>
      <w:r w:rsidRPr="00096D4A">
        <w:t>Submittals</w:t>
      </w:r>
    </w:p>
    <w:p w14:paraId="7DF7087F" w14:textId="77777777" w:rsidR="008C5DD9" w:rsidRPr="00096D4A" w:rsidRDefault="008C5DD9" w:rsidP="00551340">
      <w:pPr>
        <w:pStyle w:val="Heading3"/>
        <w:tabs>
          <w:tab w:val="clear" w:pos="1440"/>
          <w:tab w:val="left" w:pos="1418"/>
        </w:tabs>
        <w:ind w:left="1418"/>
        <w:rPr>
          <w:lang w:val="en-GB"/>
        </w:rPr>
      </w:pPr>
      <w:r w:rsidRPr="00096D4A">
        <w:rPr>
          <w:lang w:val="en-GB"/>
        </w:rPr>
        <w:t xml:space="preserve">Submit samples in accordance with </w:t>
      </w:r>
      <w:r w:rsidRPr="00096D4A">
        <w:rPr>
          <w:lang w:val="en-GB"/>
          <w:rPrChange w:id="282" w:author="James Faas" w:date="2022-11-23T16:06:00Z">
            <w:rPr>
              <w:highlight w:val="yellow"/>
              <w:lang w:val="en-GB"/>
            </w:rPr>
          </w:rPrChange>
        </w:rPr>
        <w:t>Section 01300 - Submittals</w:t>
      </w:r>
      <w:r w:rsidRPr="00096D4A">
        <w:rPr>
          <w:lang w:val="en-GB"/>
        </w:rPr>
        <w:t>.</w:t>
      </w:r>
    </w:p>
    <w:p w14:paraId="0A039113" w14:textId="77777777" w:rsidR="003A2415" w:rsidRPr="003E0194" w:rsidRDefault="003A2415" w:rsidP="003A2415">
      <w:pPr>
        <w:pStyle w:val="Heading3"/>
        <w:numPr>
          <w:ilvl w:val="2"/>
          <w:numId w:val="14"/>
        </w:numPr>
        <w:tabs>
          <w:tab w:val="clear" w:pos="1440"/>
          <w:tab w:val="left" w:pos="1418"/>
        </w:tabs>
        <w:ind w:left="1418"/>
        <w:rPr>
          <w:ins w:id="283" w:author="James Faas" w:date="2022-11-23T15:54:00Z"/>
          <w:lang w:val="en-GB"/>
        </w:rPr>
      </w:pPr>
      <w:ins w:id="284" w:author="James Faas" w:date="2022-11-23T15:54:00Z">
        <w:r w:rsidRPr="00096D4A">
          <w:rPr>
            <w:lang w:val="en-GB"/>
          </w:rPr>
          <w:t>Samples for Initial Selection: Provide 150 mm (6 in.) long cured, colour</w:t>
        </w:r>
        <w:r w:rsidRPr="003E0194">
          <w:rPr>
            <w:lang w:val="en-GB"/>
          </w:rPr>
          <w:t xml:space="preserve"> samples of manufacturer’s standard range of colours in each type of sealant for selection by </w:t>
        </w:r>
        <w:proofErr w:type="gramStart"/>
        <w:r>
          <w:rPr>
            <w:lang w:val="en-GB"/>
          </w:rPr>
          <w:t>Consultant</w:t>
        </w:r>
        <w:proofErr w:type="gramEnd"/>
        <w:r w:rsidRPr="003E0194">
          <w:rPr>
            <w:lang w:val="en-GB"/>
          </w:rPr>
          <w:t>.  Submit samples of primer, bond breaker tape and joint backing material, if requested.</w:t>
        </w:r>
      </w:ins>
    </w:p>
    <w:p w14:paraId="45E131A8" w14:textId="77777777" w:rsidR="003A2415" w:rsidRPr="003E0194" w:rsidRDefault="003A2415" w:rsidP="003A2415">
      <w:pPr>
        <w:pStyle w:val="Heading3"/>
        <w:numPr>
          <w:ilvl w:val="2"/>
          <w:numId w:val="14"/>
        </w:numPr>
        <w:tabs>
          <w:tab w:val="clear" w:pos="1440"/>
          <w:tab w:val="left" w:pos="1418"/>
        </w:tabs>
        <w:ind w:left="1418"/>
        <w:rPr>
          <w:ins w:id="285" w:author="James Faas" w:date="2022-11-23T15:54:00Z"/>
          <w:lang w:val="en-GB"/>
        </w:rPr>
      </w:pPr>
      <w:ins w:id="286" w:author="James Faas" w:date="2022-11-23T15:54:00Z">
        <w:r w:rsidRPr="003E0194">
          <w:rPr>
            <w:lang w:val="en-GB"/>
          </w:rPr>
          <w:t>Product Data: Submit product information from sealant manufacturers prior to commencement of work of this Section verifying:</w:t>
        </w:r>
      </w:ins>
    </w:p>
    <w:p w14:paraId="6B3ACF3E" w14:textId="77777777" w:rsidR="003A2415" w:rsidRPr="003E0194" w:rsidRDefault="003A2415" w:rsidP="003A2415">
      <w:pPr>
        <w:pStyle w:val="Heading4"/>
        <w:numPr>
          <w:ilvl w:val="3"/>
          <w:numId w:val="14"/>
        </w:numPr>
        <w:rPr>
          <w:ins w:id="287" w:author="James Faas" w:date="2022-11-23T15:54:00Z"/>
          <w:lang w:val="en-GB"/>
        </w:rPr>
      </w:pPr>
      <w:ins w:id="288" w:author="James Faas" w:date="2022-11-23T15:54:00Z">
        <w:r w:rsidRPr="003E0194">
          <w:rPr>
            <w:lang w:val="en-GB"/>
          </w:rPr>
          <w:t>Selected sealant materials are from those specified.</w:t>
        </w:r>
      </w:ins>
    </w:p>
    <w:p w14:paraId="4A2D63A7" w14:textId="77777777" w:rsidR="003A2415" w:rsidRPr="003E0194" w:rsidRDefault="003A2415" w:rsidP="003A2415">
      <w:pPr>
        <w:pStyle w:val="Heading4"/>
        <w:numPr>
          <w:ilvl w:val="3"/>
          <w:numId w:val="14"/>
        </w:numPr>
        <w:rPr>
          <w:ins w:id="289" w:author="James Faas" w:date="2022-11-23T15:54:00Z"/>
          <w:lang w:val="en-GB"/>
        </w:rPr>
      </w:pPr>
      <w:ins w:id="290" w:author="James Faas" w:date="2022-11-23T15:54:00Z">
        <w:r w:rsidRPr="003E0194">
          <w:rPr>
            <w:lang w:val="en-GB"/>
          </w:rPr>
          <w:t>Composition and physical characteristics.</w:t>
        </w:r>
      </w:ins>
    </w:p>
    <w:p w14:paraId="4A54C752" w14:textId="77777777" w:rsidR="003A2415" w:rsidRPr="003E0194" w:rsidRDefault="003A2415" w:rsidP="003A2415">
      <w:pPr>
        <w:pStyle w:val="Heading4"/>
        <w:numPr>
          <w:ilvl w:val="3"/>
          <w:numId w:val="14"/>
        </w:numPr>
        <w:rPr>
          <w:ins w:id="291" w:author="James Faas" w:date="2022-11-23T15:54:00Z"/>
          <w:lang w:val="en-GB"/>
        </w:rPr>
      </w:pPr>
      <w:ins w:id="292" w:author="James Faas" w:date="2022-11-23T15:54:00Z">
        <w:r w:rsidRPr="003E0194">
          <w:rPr>
            <w:lang w:val="en-GB"/>
          </w:rPr>
          <w:t>Surface preparation requirements.</w:t>
        </w:r>
      </w:ins>
    </w:p>
    <w:p w14:paraId="316F83D6" w14:textId="77777777" w:rsidR="003A2415" w:rsidRPr="003E0194" w:rsidRDefault="003A2415" w:rsidP="003A2415">
      <w:pPr>
        <w:pStyle w:val="Heading4"/>
        <w:numPr>
          <w:ilvl w:val="3"/>
          <w:numId w:val="14"/>
        </w:numPr>
        <w:rPr>
          <w:ins w:id="293" w:author="James Faas" w:date="2022-11-23T15:54:00Z"/>
          <w:lang w:val="en-GB"/>
        </w:rPr>
      </w:pPr>
      <w:ins w:id="294" w:author="James Faas" w:date="2022-11-23T15:54:00Z">
        <w:r w:rsidRPr="003E0194">
          <w:rPr>
            <w:lang w:val="en-GB"/>
          </w:rPr>
          <w:t>Priming and application procedures.</w:t>
        </w:r>
      </w:ins>
    </w:p>
    <w:p w14:paraId="1E216390" w14:textId="77777777" w:rsidR="003A2415" w:rsidRPr="003E0194" w:rsidRDefault="003A2415" w:rsidP="003A2415">
      <w:pPr>
        <w:pStyle w:val="Heading4"/>
        <w:numPr>
          <w:ilvl w:val="3"/>
          <w:numId w:val="14"/>
        </w:numPr>
        <w:rPr>
          <w:ins w:id="295" w:author="James Faas" w:date="2022-11-23T15:54:00Z"/>
          <w:lang w:val="en-GB"/>
        </w:rPr>
      </w:pPr>
      <w:ins w:id="296" w:author="James Faas" w:date="2022-11-23T15:54:00Z">
        <w:r w:rsidRPr="003E0194">
          <w:rPr>
            <w:lang w:val="en-GB"/>
          </w:rPr>
          <w:t>Suitability of sealants for purposes intended and joint design.</w:t>
        </w:r>
      </w:ins>
    </w:p>
    <w:p w14:paraId="01F55559" w14:textId="77777777" w:rsidR="003A2415" w:rsidRPr="003E0194" w:rsidRDefault="003A2415" w:rsidP="003A2415">
      <w:pPr>
        <w:pStyle w:val="Heading4"/>
        <w:numPr>
          <w:ilvl w:val="3"/>
          <w:numId w:val="14"/>
        </w:numPr>
        <w:rPr>
          <w:ins w:id="297" w:author="James Faas" w:date="2022-11-23T15:54:00Z"/>
          <w:lang w:val="en-GB"/>
        </w:rPr>
      </w:pPr>
      <w:ins w:id="298" w:author="James Faas" w:date="2022-11-23T15:54:00Z">
        <w:r w:rsidRPr="003E0194">
          <w:rPr>
            <w:lang w:val="en-GB"/>
          </w:rPr>
          <w:t xml:space="preserve">Test report on adhesion, </w:t>
        </w:r>
        <w:proofErr w:type="gramStart"/>
        <w:r w:rsidRPr="003E0194">
          <w:rPr>
            <w:lang w:val="en-GB"/>
          </w:rPr>
          <w:t>compatibility</w:t>
        </w:r>
        <w:proofErr w:type="gramEnd"/>
        <w:r w:rsidRPr="003E0194">
          <w:rPr>
            <w:lang w:val="en-GB"/>
          </w:rPr>
          <w:t xml:space="preserve"> and staining effect on samples of materials used on Project.</w:t>
        </w:r>
      </w:ins>
    </w:p>
    <w:p w14:paraId="3BD7D621" w14:textId="77777777" w:rsidR="003A2415" w:rsidRPr="003E0194" w:rsidRDefault="003A2415" w:rsidP="003A2415">
      <w:pPr>
        <w:pStyle w:val="Heading4"/>
        <w:numPr>
          <w:ilvl w:val="3"/>
          <w:numId w:val="14"/>
        </w:numPr>
        <w:rPr>
          <w:ins w:id="299" w:author="James Faas" w:date="2022-11-23T15:54:00Z"/>
          <w:lang w:val="en-GB"/>
        </w:rPr>
      </w:pPr>
      <w:ins w:id="300" w:author="James Faas" w:date="2022-11-23T15:54:00Z">
        <w:r w:rsidRPr="003E0194">
          <w:rPr>
            <w:lang w:val="en-GB"/>
          </w:rPr>
          <w:t xml:space="preserve">Sealants compatibility with other materials and products with which they come in contact including but not limited to sealants provided under other Sections, insulation adhesives, </w:t>
        </w:r>
        <w:proofErr w:type="spellStart"/>
        <w:r w:rsidRPr="003E0194">
          <w:rPr>
            <w:lang w:val="en-GB"/>
          </w:rPr>
          <w:t>bitumens</w:t>
        </w:r>
        <w:proofErr w:type="spellEnd"/>
        <w:r w:rsidRPr="003E0194">
          <w:rPr>
            <w:lang w:val="en-GB"/>
          </w:rPr>
          <w:t>, brick, stone, concrete, masonry, metals and metal finishes, ceramic tile, plastic laminates, paints.</w:t>
        </w:r>
      </w:ins>
    </w:p>
    <w:p w14:paraId="623E7C91" w14:textId="77777777" w:rsidR="003A2415" w:rsidRPr="00350862" w:rsidRDefault="003A2415" w:rsidP="003A2415">
      <w:pPr>
        <w:pStyle w:val="Heading4"/>
        <w:numPr>
          <w:ilvl w:val="3"/>
          <w:numId w:val="14"/>
        </w:numPr>
        <w:rPr>
          <w:ins w:id="301" w:author="James Faas" w:date="2022-11-23T15:54:00Z"/>
          <w:lang w:val="en-GB"/>
        </w:rPr>
      </w:pPr>
      <w:ins w:id="302" w:author="James Faas" w:date="2022-11-23T15:54:00Z">
        <w:r w:rsidRPr="003E0194">
          <w:rPr>
            <w:lang w:val="en-GB"/>
          </w:rPr>
          <w:t>Suitability of sealants for temperature and humidity conditions at time of application.</w:t>
        </w:r>
      </w:ins>
    </w:p>
    <w:p w14:paraId="090DFCB5" w14:textId="01D6017C" w:rsidR="008C5DD9" w:rsidRPr="003A2415" w:rsidDel="003A2415" w:rsidRDefault="008C5DD9" w:rsidP="00551340">
      <w:pPr>
        <w:pStyle w:val="Heading3"/>
        <w:tabs>
          <w:tab w:val="clear" w:pos="1440"/>
          <w:tab w:val="left" w:pos="1418"/>
        </w:tabs>
        <w:ind w:left="1418"/>
        <w:rPr>
          <w:del w:id="303" w:author="James Faas" w:date="2022-11-23T15:54:00Z"/>
          <w:lang w:val="en-GB"/>
        </w:rPr>
      </w:pPr>
      <w:del w:id="304" w:author="James Faas" w:date="2022-11-23T15:54:00Z">
        <w:r w:rsidRPr="003A2415" w:rsidDel="003A2415">
          <w:rPr>
            <w:lang w:val="en-GB"/>
          </w:rPr>
          <w:delText>Submit duplicate samples of each type of material and colour.</w:delText>
        </w:r>
      </w:del>
    </w:p>
    <w:p w14:paraId="78A455EF" w14:textId="77777777" w:rsidR="00DA1B46" w:rsidRPr="003A2415" w:rsidRDefault="008C5DD9" w:rsidP="008C5DD9">
      <w:pPr>
        <w:pStyle w:val="Heading2"/>
      </w:pPr>
      <w:r w:rsidRPr="003A2415">
        <w:t>Mock-up</w:t>
      </w:r>
    </w:p>
    <w:p w14:paraId="5381BC24" w14:textId="77777777" w:rsidR="008C5DD9" w:rsidRPr="003A2415" w:rsidRDefault="008C5DD9" w:rsidP="00551340">
      <w:pPr>
        <w:pStyle w:val="Heading3"/>
        <w:tabs>
          <w:tab w:val="clear" w:pos="1440"/>
          <w:tab w:val="left" w:pos="1418"/>
        </w:tabs>
        <w:ind w:left="1418"/>
        <w:rPr>
          <w:lang w:val="en-GB"/>
        </w:rPr>
      </w:pPr>
      <w:r w:rsidRPr="003A2415">
        <w:rPr>
          <w:lang w:val="en-GB"/>
        </w:rPr>
        <w:t>Construct mock</w:t>
      </w:r>
      <w:r w:rsidRPr="003A2415">
        <w:rPr>
          <w:lang w:val="en-GB"/>
        </w:rPr>
        <w:noBreakHyphen/>
        <w:t>up</w:t>
      </w:r>
      <w:r w:rsidR="00DD04D4" w:rsidRPr="003A2415">
        <w:rPr>
          <w:lang w:val="en-GB"/>
        </w:rPr>
        <w:t>s</w:t>
      </w:r>
      <w:r w:rsidRPr="003A2415">
        <w:rPr>
          <w:lang w:val="en-GB"/>
        </w:rPr>
        <w:t xml:space="preserve"> in accordance with </w:t>
      </w:r>
      <w:r w:rsidRPr="003A2415">
        <w:rPr>
          <w:lang w:val="en-GB"/>
          <w:rPrChange w:id="305" w:author="James Faas" w:date="2022-11-23T15:55:00Z">
            <w:rPr>
              <w:highlight w:val="yellow"/>
              <w:lang w:val="en-GB"/>
            </w:rPr>
          </w:rPrChange>
        </w:rPr>
        <w:t>Section 01300 - Submittals</w:t>
      </w:r>
      <w:r w:rsidRPr="003A2415">
        <w:rPr>
          <w:lang w:val="en-GB"/>
        </w:rPr>
        <w:t>.</w:t>
      </w:r>
    </w:p>
    <w:p w14:paraId="331B96E8" w14:textId="77777777" w:rsidR="008C5DD9" w:rsidRPr="003A2415" w:rsidRDefault="008C5DD9" w:rsidP="00551340">
      <w:pPr>
        <w:pStyle w:val="Heading3"/>
        <w:tabs>
          <w:tab w:val="clear" w:pos="1440"/>
          <w:tab w:val="left" w:pos="1418"/>
        </w:tabs>
        <w:ind w:left="1418"/>
        <w:rPr>
          <w:lang w:val="en-GB"/>
        </w:rPr>
      </w:pPr>
      <w:r w:rsidRPr="003A2415">
        <w:rPr>
          <w:lang w:val="en-GB"/>
        </w:rPr>
        <w:t>Construct mock</w:t>
      </w:r>
      <w:r w:rsidRPr="003A2415">
        <w:rPr>
          <w:lang w:val="en-GB"/>
        </w:rPr>
        <w:noBreakHyphen/>
        <w:t>up</w:t>
      </w:r>
      <w:r w:rsidR="00DD04D4" w:rsidRPr="003A2415">
        <w:rPr>
          <w:lang w:val="en-GB"/>
        </w:rPr>
        <w:t>s</w:t>
      </w:r>
      <w:r w:rsidRPr="003A2415">
        <w:rPr>
          <w:lang w:val="en-GB"/>
        </w:rPr>
        <w:t xml:space="preserve"> to show location, size, </w:t>
      </w:r>
      <w:proofErr w:type="gramStart"/>
      <w:r w:rsidRPr="003A2415">
        <w:rPr>
          <w:lang w:val="en-GB"/>
        </w:rPr>
        <w:t>shape</w:t>
      </w:r>
      <w:proofErr w:type="gramEnd"/>
      <w:r w:rsidRPr="003A2415">
        <w:rPr>
          <w:lang w:val="en-GB"/>
        </w:rPr>
        <w:t xml:space="preserve"> and depth of joints</w:t>
      </w:r>
      <w:r w:rsidR="00DD04D4" w:rsidRPr="003A2415">
        <w:rPr>
          <w:lang w:val="en-GB"/>
        </w:rPr>
        <w:t>,</w:t>
      </w:r>
      <w:r w:rsidRPr="003A2415">
        <w:rPr>
          <w:lang w:val="en-GB"/>
        </w:rPr>
        <w:t xml:space="preserve"> complete with back</w:t>
      </w:r>
      <w:r w:rsidRPr="003A2415">
        <w:rPr>
          <w:lang w:val="en-GB"/>
        </w:rPr>
        <w:noBreakHyphen/>
        <w:t>up material, primer, caulking and sealant. Mock</w:t>
      </w:r>
      <w:r w:rsidRPr="003A2415">
        <w:rPr>
          <w:lang w:val="en-GB"/>
        </w:rPr>
        <w:noBreakHyphen/>
        <w:t>up</w:t>
      </w:r>
      <w:r w:rsidR="00DD04D4" w:rsidRPr="003A2415">
        <w:rPr>
          <w:lang w:val="en-GB"/>
        </w:rPr>
        <w:t>s</w:t>
      </w:r>
      <w:r w:rsidRPr="003A2415">
        <w:rPr>
          <w:lang w:val="en-GB"/>
        </w:rPr>
        <w:t xml:space="preserve"> may be part of </w:t>
      </w:r>
      <w:r w:rsidR="00DD04D4" w:rsidRPr="003A2415">
        <w:rPr>
          <w:lang w:val="en-GB"/>
        </w:rPr>
        <w:t xml:space="preserve">the </w:t>
      </w:r>
      <w:r w:rsidRPr="003A2415">
        <w:rPr>
          <w:lang w:val="en-GB"/>
        </w:rPr>
        <w:t>finished work.</w:t>
      </w:r>
    </w:p>
    <w:p w14:paraId="4479165A" w14:textId="77777777" w:rsidR="008C5DD9" w:rsidRPr="003A2415" w:rsidRDefault="008C5DD9" w:rsidP="00551340">
      <w:pPr>
        <w:pStyle w:val="Heading3"/>
        <w:tabs>
          <w:tab w:val="clear" w:pos="1440"/>
          <w:tab w:val="left" w:pos="1418"/>
        </w:tabs>
        <w:ind w:left="1418"/>
        <w:rPr>
          <w:lang w:val="en-GB"/>
        </w:rPr>
      </w:pPr>
      <w:r w:rsidRPr="003A2415">
        <w:rPr>
          <w:lang w:val="en-GB"/>
        </w:rPr>
        <w:t xml:space="preserve">Allow </w:t>
      </w:r>
      <w:r w:rsidR="00DD04D4" w:rsidRPr="003A2415">
        <w:rPr>
          <w:lang w:val="en-GB"/>
        </w:rPr>
        <w:t xml:space="preserve">a minimum of 2 Working Days </w:t>
      </w:r>
      <w:r w:rsidRPr="003A2415">
        <w:rPr>
          <w:lang w:val="en-GB"/>
        </w:rPr>
        <w:t xml:space="preserve">for </w:t>
      </w:r>
      <w:r w:rsidR="00DD04D4" w:rsidRPr="003A2415">
        <w:rPr>
          <w:lang w:val="en-GB"/>
        </w:rPr>
        <w:t xml:space="preserve">the </w:t>
      </w:r>
      <w:r w:rsidRPr="003A2415">
        <w:rPr>
          <w:lang w:val="en-GB"/>
        </w:rPr>
        <w:t xml:space="preserve">inspection of </w:t>
      </w:r>
      <w:r w:rsidR="00DD04D4" w:rsidRPr="003A2415">
        <w:rPr>
          <w:lang w:val="en-GB"/>
        </w:rPr>
        <w:t xml:space="preserve">the </w:t>
      </w:r>
      <w:r w:rsidRPr="003A2415">
        <w:rPr>
          <w:lang w:val="en-GB"/>
        </w:rPr>
        <w:t>mock</w:t>
      </w:r>
      <w:r w:rsidRPr="003A2415">
        <w:rPr>
          <w:lang w:val="en-GB"/>
        </w:rPr>
        <w:noBreakHyphen/>
        <w:t xml:space="preserve">up by </w:t>
      </w:r>
      <w:r w:rsidR="00DD04D4" w:rsidRPr="003A2415">
        <w:rPr>
          <w:lang w:val="en-GB"/>
        </w:rPr>
        <w:t xml:space="preserve">the Consultant </w:t>
      </w:r>
      <w:r w:rsidRPr="003A2415">
        <w:rPr>
          <w:lang w:val="en-GB"/>
        </w:rPr>
        <w:t xml:space="preserve">before proceeding with </w:t>
      </w:r>
      <w:r w:rsidR="00DD04D4" w:rsidRPr="003A2415">
        <w:rPr>
          <w:lang w:val="en-GB"/>
        </w:rPr>
        <w:t xml:space="preserve">the </w:t>
      </w:r>
      <w:r w:rsidRPr="003A2415">
        <w:rPr>
          <w:lang w:val="en-GB"/>
        </w:rPr>
        <w:t>sealant work.</w:t>
      </w:r>
    </w:p>
    <w:p w14:paraId="745B4CE4" w14:textId="77777777" w:rsidR="008C5DD9" w:rsidRPr="003A2415" w:rsidRDefault="008C5DD9" w:rsidP="008C5DD9">
      <w:pPr>
        <w:pStyle w:val="Heading2"/>
      </w:pPr>
      <w:r w:rsidRPr="003A2415">
        <w:t>Quality</w:t>
      </w:r>
      <w:r w:rsidR="00B44A3D" w:rsidRPr="003A2415">
        <w:t xml:space="preserve"> </w:t>
      </w:r>
      <w:r w:rsidRPr="003A2415">
        <w:t>Assurance</w:t>
      </w:r>
    </w:p>
    <w:p w14:paraId="6DA1AAA1" w14:textId="77777777" w:rsidR="008C5DD9" w:rsidRPr="003A2415" w:rsidRDefault="008C5DD9" w:rsidP="00551340">
      <w:pPr>
        <w:pStyle w:val="Heading3"/>
        <w:tabs>
          <w:tab w:val="clear" w:pos="1440"/>
          <w:tab w:val="left" w:pos="1418"/>
        </w:tabs>
        <w:ind w:left="1418"/>
        <w:rPr>
          <w:lang w:val="en-GB"/>
        </w:rPr>
      </w:pPr>
      <w:r w:rsidRPr="003A2415">
        <w:rPr>
          <w:lang w:val="en-GB"/>
        </w:rPr>
        <w:t xml:space="preserve">Arrange for </w:t>
      </w:r>
      <w:r w:rsidR="009919F8" w:rsidRPr="003A2415">
        <w:rPr>
          <w:lang w:val="en-GB"/>
        </w:rPr>
        <w:t xml:space="preserve">the </w:t>
      </w:r>
      <w:r w:rsidRPr="003A2415">
        <w:rPr>
          <w:lang w:val="en-GB"/>
        </w:rPr>
        <w:t xml:space="preserve">sealant manufacturer’s technical representative to visit </w:t>
      </w:r>
      <w:r w:rsidR="00DD04D4" w:rsidRPr="003A2415">
        <w:rPr>
          <w:lang w:val="en-GB"/>
        </w:rPr>
        <w:t>the S</w:t>
      </w:r>
      <w:r w:rsidRPr="003A2415">
        <w:rPr>
          <w:lang w:val="en-GB"/>
        </w:rPr>
        <w:t xml:space="preserve">ite prior to </w:t>
      </w:r>
      <w:r w:rsidR="00DD04D4" w:rsidRPr="003A2415">
        <w:rPr>
          <w:lang w:val="en-GB"/>
        </w:rPr>
        <w:t xml:space="preserve">the </w:t>
      </w:r>
      <w:r w:rsidRPr="003A2415">
        <w:rPr>
          <w:lang w:val="en-GB"/>
        </w:rPr>
        <w:t>commencement of sealing, to review with</w:t>
      </w:r>
      <w:r w:rsidR="00DD04D4" w:rsidRPr="003A2415">
        <w:rPr>
          <w:lang w:val="en-GB"/>
        </w:rPr>
        <w:t xml:space="preserve"> the</w:t>
      </w:r>
      <w:r w:rsidRPr="003A2415">
        <w:rPr>
          <w:lang w:val="en-GB"/>
        </w:rPr>
        <w:t xml:space="preserve"> Contractor, </w:t>
      </w:r>
      <w:r w:rsidR="00DD04D4" w:rsidRPr="003A2415">
        <w:rPr>
          <w:lang w:val="en-GB"/>
        </w:rPr>
        <w:t xml:space="preserve">the </w:t>
      </w:r>
      <w:r w:rsidRPr="003A2415">
        <w:rPr>
          <w:lang w:val="en-GB"/>
        </w:rPr>
        <w:t xml:space="preserve">installer and </w:t>
      </w:r>
      <w:r w:rsidR="00DD04D4" w:rsidRPr="003A2415">
        <w:rPr>
          <w:lang w:val="en-GB"/>
        </w:rPr>
        <w:t>the Consultant</w:t>
      </w:r>
      <w:r w:rsidRPr="003A2415">
        <w:rPr>
          <w:lang w:val="en-GB"/>
        </w:rPr>
        <w:t xml:space="preserve">, </w:t>
      </w:r>
      <w:r w:rsidR="00DD04D4" w:rsidRPr="003A2415">
        <w:rPr>
          <w:lang w:val="en-GB"/>
        </w:rPr>
        <w:t xml:space="preserve">the </w:t>
      </w:r>
      <w:r w:rsidRPr="003A2415">
        <w:rPr>
          <w:lang w:val="en-GB"/>
        </w:rPr>
        <w:t xml:space="preserve">installation procedures to be adopted, </w:t>
      </w:r>
      <w:r w:rsidR="00DD04D4" w:rsidRPr="003A2415">
        <w:rPr>
          <w:lang w:val="en-GB"/>
        </w:rPr>
        <w:t xml:space="preserve">the </w:t>
      </w:r>
      <w:r w:rsidRPr="003A2415">
        <w:rPr>
          <w:lang w:val="en-GB"/>
        </w:rPr>
        <w:t xml:space="preserve">conditions under which </w:t>
      </w:r>
      <w:r w:rsidR="00DD04D4" w:rsidRPr="003A2415">
        <w:rPr>
          <w:lang w:val="en-GB"/>
        </w:rPr>
        <w:t>the W</w:t>
      </w:r>
      <w:r w:rsidRPr="003A2415">
        <w:rPr>
          <w:lang w:val="en-GB"/>
        </w:rPr>
        <w:t xml:space="preserve">ork will be carried out, and </w:t>
      </w:r>
      <w:r w:rsidR="00DD04D4" w:rsidRPr="003A2415">
        <w:rPr>
          <w:lang w:val="en-GB"/>
        </w:rPr>
        <w:t xml:space="preserve">to </w:t>
      </w:r>
      <w:r w:rsidRPr="003A2415">
        <w:rPr>
          <w:lang w:val="en-GB"/>
        </w:rPr>
        <w:t xml:space="preserve">review </w:t>
      </w:r>
      <w:r w:rsidR="00DD04D4" w:rsidRPr="003A2415">
        <w:rPr>
          <w:lang w:val="en-GB"/>
        </w:rPr>
        <w:t xml:space="preserve">the </w:t>
      </w:r>
      <w:r w:rsidRPr="003A2415">
        <w:rPr>
          <w:lang w:val="en-GB"/>
        </w:rPr>
        <w:t>surfaces and joints to be sealed.</w:t>
      </w:r>
    </w:p>
    <w:p w14:paraId="6E1BE097" w14:textId="77777777" w:rsidR="008C5DD9" w:rsidRPr="003A2415" w:rsidRDefault="008C5DD9" w:rsidP="00551340">
      <w:pPr>
        <w:pStyle w:val="Heading3"/>
        <w:tabs>
          <w:tab w:val="clear" w:pos="1440"/>
          <w:tab w:val="left" w:pos="1418"/>
        </w:tabs>
        <w:ind w:left="1418"/>
        <w:rPr>
          <w:lang w:val="en-GB"/>
        </w:rPr>
      </w:pPr>
      <w:r w:rsidRPr="003A2415">
        <w:rPr>
          <w:lang w:val="en-GB"/>
        </w:rPr>
        <w:t xml:space="preserve">Review </w:t>
      </w:r>
      <w:r w:rsidR="00DD04D4" w:rsidRPr="003A2415">
        <w:rPr>
          <w:lang w:val="en-GB"/>
        </w:rPr>
        <w:t xml:space="preserve">the </w:t>
      </w:r>
      <w:r w:rsidRPr="003A2415">
        <w:rPr>
          <w:lang w:val="en-GB"/>
        </w:rPr>
        <w:t xml:space="preserve">weather conditions under which </w:t>
      </w:r>
      <w:r w:rsidR="00B44A3D" w:rsidRPr="003A2415">
        <w:rPr>
          <w:lang w:val="en-GB"/>
        </w:rPr>
        <w:t xml:space="preserve">the </w:t>
      </w:r>
      <w:r w:rsidR="00DD04D4" w:rsidRPr="003A2415">
        <w:rPr>
          <w:lang w:val="en-GB"/>
        </w:rPr>
        <w:t>W</w:t>
      </w:r>
      <w:r w:rsidRPr="003A2415">
        <w:rPr>
          <w:lang w:val="en-GB"/>
        </w:rPr>
        <w:t xml:space="preserve">ork will be done, </w:t>
      </w:r>
      <w:r w:rsidR="009E3422" w:rsidRPr="003A2415">
        <w:rPr>
          <w:lang w:val="en-GB"/>
        </w:rPr>
        <w:t xml:space="preserve">the </w:t>
      </w:r>
      <w:r w:rsidRPr="003A2415">
        <w:rPr>
          <w:lang w:val="en-GB"/>
        </w:rPr>
        <w:t xml:space="preserve">anticipated frequency of joint movement, </w:t>
      </w:r>
      <w:r w:rsidR="009E3422" w:rsidRPr="003A2415">
        <w:rPr>
          <w:lang w:val="en-GB"/>
        </w:rPr>
        <w:t xml:space="preserve">the </w:t>
      </w:r>
      <w:r w:rsidRPr="003A2415">
        <w:rPr>
          <w:lang w:val="en-GB"/>
        </w:rPr>
        <w:t xml:space="preserve">shape factor of the joint, durometer hardness, slump, and </w:t>
      </w:r>
      <w:r w:rsidR="009E3422" w:rsidRPr="003A2415">
        <w:rPr>
          <w:lang w:val="en-GB"/>
        </w:rPr>
        <w:t xml:space="preserve">the </w:t>
      </w:r>
      <w:r w:rsidRPr="003A2415">
        <w:rPr>
          <w:lang w:val="en-GB"/>
        </w:rPr>
        <w:t xml:space="preserve">curing characteristics of </w:t>
      </w:r>
      <w:r w:rsidR="009E3422" w:rsidRPr="003A2415">
        <w:rPr>
          <w:lang w:val="en-GB"/>
        </w:rPr>
        <w:t xml:space="preserve">the </w:t>
      </w:r>
      <w:r w:rsidRPr="003A2415">
        <w:rPr>
          <w:lang w:val="en-GB"/>
        </w:rPr>
        <w:t xml:space="preserve">material specified, joint characteristics </w:t>
      </w:r>
      <w:proofErr w:type="gramStart"/>
      <w:r w:rsidRPr="003A2415">
        <w:rPr>
          <w:lang w:val="en-GB"/>
        </w:rPr>
        <w:t>as</w:t>
      </w:r>
      <w:r w:rsidR="006A5CFD" w:rsidRPr="003A2415">
        <w:rPr>
          <w:lang w:val="en-GB"/>
        </w:rPr>
        <w:t>-</w:t>
      </w:r>
      <w:r w:rsidRPr="003A2415">
        <w:rPr>
          <w:lang w:val="en-GB"/>
        </w:rPr>
        <w:t>built</w:t>
      </w:r>
      <w:proofErr w:type="gramEnd"/>
      <w:r w:rsidRPr="003A2415">
        <w:rPr>
          <w:lang w:val="en-GB"/>
        </w:rPr>
        <w:t xml:space="preserve">, </w:t>
      </w:r>
      <w:r w:rsidR="009E3422" w:rsidRPr="003A2415">
        <w:rPr>
          <w:lang w:val="en-GB"/>
        </w:rPr>
        <w:t xml:space="preserve">and a </w:t>
      </w:r>
      <w:r w:rsidRPr="003A2415">
        <w:rPr>
          <w:lang w:val="en-GB"/>
        </w:rPr>
        <w:t xml:space="preserve">sample of </w:t>
      </w:r>
      <w:r w:rsidR="009E3422" w:rsidRPr="003A2415">
        <w:rPr>
          <w:lang w:val="en-GB"/>
        </w:rPr>
        <w:t xml:space="preserve">the </w:t>
      </w:r>
      <w:r w:rsidRPr="003A2415">
        <w:rPr>
          <w:lang w:val="en-GB"/>
        </w:rPr>
        <w:t xml:space="preserve">sealed joint </w:t>
      </w:r>
      <w:r w:rsidR="009E3422" w:rsidRPr="003A2415">
        <w:rPr>
          <w:lang w:val="en-GB"/>
        </w:rPr>
        <w:t xml:space="preserve">in order </w:t>
      </w:r>
      <w:r w:rsidRPr="003A2415">
        <w:rPr>
          <w:lang w:val="en-GB"/>
        </w:rPr>
        <w:t xml:space="preserve">to determine </w:t>
      </w:r>
      <w:r w:rsidR="009E3422" w:rsidRPr="003A2415">
        <w:rPr>
          <w:lang w:val="en-GB"/>
        </w:rPr>
        <w:t xml:space="preserve">an </w:t>
      </w:r>
      <w:r w:rsidRPr="003A2415">
        <w:rPr>
          <w:lang w:val="en-GB"/>
        </w:rPr>
        <w:t xml:space="preserve">acceptable </w:t>
      </w:r>
      <w:r w:rsidR="009E3422" w:rsidRPr="003A2415">
        <w:rPr>
          <w:lang w:val="en-GB"/>
        </w:rPr>
        <w:t xml:space="preserve">level of </w:t>
      </w:r>
      <w:r w:rsidRPr="003A2415">
        <w:rPr>
          <w:lang w:val="en-GB"/>
        </w:rPr>
        <w:t>workmanship.</w:t>
      </w:r>
    </w:p>
    <w:p w14:paraId="3E83F5AB" w14:textId="77777777" w:rsidR="008C5DD9" w:rsidRPr="003A2415" w:rsidRDefault="008C5DD9" w:rsidP="00551340">
      <w:pPr>
        <w:pStyle w:val="Heading3"/>
        <w:tabs>
          <w:tab w:val="clear" w:pos="1440"/>
          <w:tab w:val="left" w:pos="1418"/>
        </w:tabs>
        <w:ind w:left="1418"/>
        <w:rPr>
          <w:lang w:val="en-GB"/>
        </w:rPr>
      </w:pPr>
      <w:r w:rsidRPr="003A2415">
        <w:rPr>
          <w:lang w:val="en-GB"/>
        </w:rPr>
        <w:t xml:space="preserve">Submit </w:t>
      </w:r>
      <w:r w:rsidR="009E3422" w:rsidRPr="003A2415">
        <w:rPr>
          <w:lang w:val="en-GB"/>
        </w:rPr>
        <w:t xml:space="preserve">the </w:t>
      </w:r>
      <w:r w:rsidRPr="003A2415">
        <w:rPr>
          <w:lang w:val="en-GB"/>
        </w:rPr>
        <w:t xml:space="preserve">review comments in writing to the </w:t>
      </w:r>
      <w:r w:rsidR="00BA2D05" w:rsidRPr="003A2415">
        <w:rPr>
          <w:lang w:val="en-GB"/>
        </w:rPr>
        <w:t>Consultant</w:t>
      </w:r>
      <w:r w:rsidRPr="003A2415">
        <w:rPr>
          <w:lang w:val="en-GB"/>
        </w:rPr>
        <w:t>.</w:t>
      </w:r>
    </w:p>
    <w:p w14:paraId="677481DA" w14:textId="77777777" w:rsidR="008C5DD9" w:rsidRPr="003A2415" w:rsidRDefault="008C5DD9" w:rsidP="00551340">
      <w:pPr>
        <w:pStyle w:val="Heading3"/>
        <w:tabs>
          <w:tab w:val="clear" w:pos="1440"/>
          <w:tab w:val="left" w:pos="1418"/>
        </w:tabs>
        <w:ind w:left="1418"/>
        <w:rPr>
          <w:lang w:val="en-GB"/>
        </w:rPr>
      </w:pPr>
      <w:r w:rsidRPr="003A2415">
        <w:rPr>
          <w:lang w:val="en-GB"/>
        </w:rPr>
        <w:t xml:space="preserve">Submit certification that </w:t>
      </w:r>
      <w:r w:rsidR="00BA2D05" w:rsidRPr="003A2415">
        <w:rPr>
          <w:lang w:val="en-GB"/>
        </w:rPr>
        <w:t xml:space="preserve">the </w:t>
      </w:r>
      <w:r w:rsidRPr="003A2415">
        <w:rPr>
          <w:lang w:val="en-GB"/>
        </w:rPr>
        <w:t>sealants</w:t>
      </w:r>
      <w:r w:rsidR="00BA2D05" w:rsidRPr="003A2415">
        <w:rPr>
          <w:lang w:val="en-GB"/>
        </w:rPr>
        <w:t xml:space="preserve"> which may </w:t>
      </w:r>
      <w:proofErr w:type="gramStart"/>
      <w:r w:rsidR="00BA2D05" w:rsidRPr="003A2415">
        <w:rPr>
          <w:lang w:val="en-GB"/>
        </w:rPr>
        <w:t xml:space="preserve">come </w:t>
      </w:r>
      <w:r w:rsidRPr="003A2415">
        <w:rPr>
          <w:lang w:val="en-GB"/>
        </w:rPr>
        <w:t>in</w:t>
      </w:r>
      <w:r w:rsidR="00BA2D05" w:rsidRPr="003A2415">
        <w:rPr>
          <w:lang w:val="en-GB"/>
        </w:rPr>
        <w:t>to</w:t>
      </w:r>
      <w:r w:rsidRPr="003A2415">
        <w:rPr>
          <w:lang w:val="en-GB"/>
        </w:rPr>
        <w:t xml:space="preserve"> contact with</w:t>
      </w:r>
      <w:proofErr w:type="gramEnd"/>
      <w:r w:rsidRPr="003A2415">
        <w:rPr>
          <w:lang w:val="en-GB"/>
        </w:rPr>
        <w:t xml:space="preserve"> potable water are suitable and approved for</w:t>
      </w:r>
      <w:r w:rsidR="00BA2D05" w:rsidRPr="003A2415">
        <w:rPr>
          <w:lang w:val="en-GB"/>
        </w:rPr>
        <w:t xml:space="preserve"> their</w:t>
      </w:r>
      <w:r w:rsidRPr="003A2415">
        <w:rPr>
          <w:lang w:val="en-GB"/>
        </w:rPr>
        <w:t xml:space="preserve"> intended use.</w:t>
      </w:r>
    </w:p>
    <w:p w14:paraId="7BA67523" w14:textId="77777777" w:rsidR="008C5DD9" w:rsidRPr="003A2415" w:rsidRDefault="008C5DD9" w:rsidP="008C5DD9">
      <w:pPr>
        <w:pStyle w:val="Heading2"/>
      </w:pPr>
      <w:r w:rsidRPr="003A2415">
        <w:t>Delivery,</w:t>
      </w:r>
      <w:r w:rsidR="003243C9" w:rsidRPr="003A2415">
        <w:t xml:space="preserve"> </w:t>
      </w:r>
      <w:r w:rsidRPr="003A2415">
        <w:t>Storage,</w:t>
      </w:r>
      <w:r w:rsidR="003243C9" w:rsidRPr="003A2415">
        <w:t xml:space="preserve"> </w:t>
      </w:r>
      <w:r w:rsidRPr="003A2415">
        <w:t>and Handling</w:t>
      </w:r>
    </w:p>
    <w:p w14:paraId="3BE8C3F7" w14:textId="77777777" w:rsidR="008C5DD9" w:rsidRPr="003A2415" w:rsidRDefault="008C5DD9" w:rsidP="006764BF">
      <w:pPr>
        <w:pStyle w:val="Heading3"/>
        <w:tabs>
          <w:tab w:val="clear" w:pos="1440"/>
          <w:tab w:val="left" w:pos="1418"/>
        </w:tabs>
        <w:ind w:left="1418"/>
      </w:pPr>
      <w:r w:rsidRPr="003A2415">
        <w:t xml:space="preserve">Deliver and store materials in </w:t>
      </w:r>
      <w:r w:rsidR="003243C9" w:rsidRPr="003A2415">
        <w:t xml:space="preserve">their </w:t>
      </w:r>
      <w:r w:rsidRPr="003A2415">
        <w:t xml:space="preserve">original wrappings and containers with </w:t>
      </w:r>
      <w:r w:rsidR="003243C9" w:rsidRPr="003A2415">
        <w:t xml:space="preserve">the </w:t>
      </w:r>
      <w:r w:rsidRPr="003A2415">
        <w:t xml:space="preserve">manufacturer's seals and labels intact. Protect </w:t>
      </w:r>
      <w:r w:rsidR="003243C9" w:rsidRPr="003A2415">
        <w:t xml:space="preserve">materials </w:t>
      </w:r>
      <w:r w:rsidRPr="003A2415">
        <w:t xml:space="preserve">from freezing, moisture, water and contact with </w:t>
      </w:r>
      <w:r w:rsidR="003243C9" w:rsidRPr="003A2415">
        <w:t xml:space="preserve">the </w:t>
      </w:r>
      <w:r w:rsidRPr="003A2415">
        <w:t>ground or floor.</w:t>
      </w:r>
    </w:p>
    <w:p w14:paraId="6BB2A522" w14:textId="77777777" w:rsidR="008C5DD9" w:rsidRPr="003A2415" w:rsidRDefault="008C5DD9" w:rsidP="008C5DD9">
      <w:pPr>
        <w:pStyle w:val="Heading2"/>
      </w:pPr>
      <w:r w:rsidRPr="003A2415">
        <w:t>Site</w:t>
      </w:r>
      <w:r w:rsidR="004B51B3" w:rsidRPr="003A2415">
        <w:t xml:space="preserve"> </w:t>
      </w:r>
      <w:r w:rsidRPr="003A2415">
        <w:t>Conditions</w:t>
      </w:r>
    </w:p>
    <w:p w14:paraId="3F75F15A" w14:textId="020D0392" w:rsidR="008C5DD9" w:rsidRPr="003A2415" w:rsidRDefault="008C5DD9" w:rsidP="00551340">
      <w:pPr>
        <w:pStyle w:val="Heading3"/>
        <w:tabs>
          <w:tab w:val="clear" w:pos="1440"/>
          <w:tab w:val="left" w:pos="1418"/>
        </w:tabs>
        <w:ind w:left="1418"/>
        <w:rPr>
          <w:lang w:val="en-GB"/>
        </w:rPr>
      </w:pPr>
      <w:r w:rsidRPr="003A2415">
        <w:rPr>
          <w:lang w:val="en-GB"/>
        </w:rPr>
        <w:t xml:space="preserve">Comply with </w:t>
      </w:r>
      <w:r w:rsidR="004B51B3" w:rsidRPr="003A2415">
        <w:rPr>
          <w:lang w:val="en-GB"/>
        </w:rPr>
        <w:t xml:space="preserve">the </w:t>
      </w:r>
      <w:r w:rsidRPr="003A2415">
        <w:rPr>
          <w:lang w:val="en-GB"/>
        </w:rPr>
        <w:t xml:space="preserve">requirements of </w:t>
      </w:r>
      <w:r w:rsidR="004B51B3" w:rsidRPr="003A2415">
        <w:rPr>
          <w:lang w:val="en-GB"/>
        </w:rPr>
        <w:t xml:space="preserve">the </w:t>
      </w:r>
      <w:r w:rsidRPr="003A2415">
        <w:rPr>
          <w:lang w:val="en-GB"/>
        </w:rPr>
        <w:t xml:space="preserve">Workplace Hazardous Materials Information System (WHMIS) regarding </w:t>
      </w:r>
      <w:r w:rsidR="00B4601B" w:rsidRPr="003A2415">
        <w:rPr>
          <w:lang w:val="en-GB"/>
        </w:rPr>
        <w:t xml:space="preserve">the </w:t>
      </w:r>
      <w:r w:rsidRPr="003A2415">
        <w:rPr>
          <w:lang w:val="en-GB"/>
        </w:rPr>
        <w:t xml:space="preserve">use, handling, storage, and disposal of hazardous materials; and regarding </w:t>
      </w:r>
      <w:r w:rsidR="00B4601B" w:rsidRPr="003A2415">
        <w:rPr>
          <w:lang w:val="en-GB"/>
        </w:rPr>
        <w:t xml:space="preserve">the </w:t>
      </w:r>
      <w:r w:rsidRPr="003A2415">
        <w:rPr>
          <w:lang w:val="en-GB"/>
        </w:rPr>
        <w:t xml:space="preserve">labelling and provision of </w:t>
      </w:r>
      <w:del w:id="306" w:author="James Faas" w:date="2022-11-23T15:56:00Z">
        <w:r w:rsidRPr="003A2415" w:rsidDel="003A2415">
          <w:rPr>
            <w:lang w:val="en-GB"/>
          </w:rPr>
          <w:delText xml:space="preserve">material </w:delText>
        </w:r>
      </w:del>
      <w:r w:rsidRPr="003A2415">
        <w:rPr>
          <w:lang w:val="en-GB"/>
        </w:rPr>
        <w:t xml:space="preserve">safety data sheets </w:t>
      </w:r>
      <w:r w:rsidR="00B4601B" w:rsidRPr="003A2415">
        <w:rPr>
          <w:lang w:val="en-GB"/>
        </w:rPr>
        <w:t xml:space="preserve">in a manner </w:t>
      </w:r>
      <w:r w:rsidRPr="003A2415">
        <w:rPr>
          <w:lang w:val="en-GB"/>
        </w:rPr>
        <w:t xml:space="preserve">acceptable to </w:t>
      </w:r>
      <w:r w:rsidR="009E1510" w:rsidRPr="003A2415">
        <w:rPr>
          <w:lang w:val="en-GB"/>
        </w:rPr>
        <w:t xml:space="preserve">Ontario Ministry of </w:t>
      </w:r>
      <w:r w:rsidRPr="003A2415">
        <w:rPr>
          <w:lang w:val="en-GB"/>
        </w:rPr>
        <w:t>Labour</w:t>
      </w:r>
      <w:r w:rsidR="009E1510" w:rsidRPr="003A2415">
        <w:rPr>
          <w:lang w:val="en-GB"/>
        </w:rPr>
        <w:t>.</w:t>
      </w:r>
    </w:p>
    <w:p w14:paraId="2AB8E808" w14:textId="77777777" w:rsidR="008C5DD9" w:rsidRPr="003A2415" w:rsidRDefault="008C5DD9" w:rsidP="00551340">
      <w:pPr>
        <w:pStyle w:val="Heading3"/>
        <w:tabs>
          <w:tab w:val="clear" w:pos="1440"/>
          <w:tab w:val="left" w:pos="1418"/>
        </w:tabs>
        <w:ind w:left="1418"/>
        <w:rPr>
          <w:lang w:val="en-GB"/>
        </w:rPr>
      </w:pPr>
      <w:r w:rsidRPr="003A2415">
        <w:rPr>
          <w:lang w:val="en-GB"/>
        </w:rPr>
        <w:t xml:space="preserve">Conform to </w:t>
      </w:r>
      <w:r w:rsidR="00B4601B" w:rsidRPr="003A2415">
        <w:rPr>
          <w:lang w:val="en-GB"/>
        </w:rPr>
        <w:t xml:space="preserve">the </w:t>
      </w:r>
      <w:r w:rsidRPr="003A2415">
        <w:rPr>
          <w:lang w:val="en-GB"/>
        </w:rPr>
        <w:t xml:space="preserve">manufacturer's recommended temperatures, relative humidity, and substrate moisture content for </w:t>
      </w:r>
      <w:r w:rsidR="00B4601B" w:rsidRPr="003A2415">
        <w:rPr>
          <w:lang w:val="en-GB"/>
        </w:rPr>
        <w:t xml:space="preserve">the </w:t>
      </w:r>
      <w:r w:rsidRPr="003A2415">
        <w:rPr>
          <w:lang w:val="en-GB"/>
        </w:rPr>
        <w:t xml:space="preserve">application and curing of sealants including </w:t>
      </w:r>
      <w:r w:rsidR="00B4601B" w:rsidRPr="003A2415">
        <w:rPr>
          <w:lang w:val="en-GB"/>
        </w:rPr>
        <w:t xml:space="preserve">any </w:t>
      </w:r>
      <w:r w:rsidRPr="003A2415">
        <w:rPr>
          <w:lang w:val="en-GB"/>
        </w:rPr>
        <w:t>special conditions governing use.</w:t>
      </w:r>
    </w:p>
    <w:p w14:paraId="12AA48AF" w14:textId="77777777" w:rsidR="008C5DD9" w:rsidRPr="003A2415" w:rsidRDefault="008C5DD9" w:rsidP="00551340">
      <w:pPr>
        <w:pStyle w:val="Heading3"/>
        <w:tabs>
          <w:tab w:val="clear" w:pos="1440"/>
          <w:tab w:val="left" w:pos="1418"/>
        </w:tabs>
        <w:ind w:left="1418"/>
      </w:pPr>
      <w:r w:rsidRPr="003A2415">
        <w:rPr>
          <w:lang w:val="en-GB"/>
        </w:rPr>
        <w:t xml:space="preserve">Ventilate </w:t>
      </w:r>
      <w:r w:rsidR="00B4601B" w:rsidRPr="003A2415">
        <w:rPr>
          <w:lang w:val="en-GB"/>
        </w:rPr>
        <w:t xml:space="preserve">the </w:t>
      </w:r>
      <w:r w:rsidRPr="003A2415">
        <w:rPr>
          <w:lang w:val="en-GB"/>
        </w:rPr>
        <w:t xml:space="preserve">area of </w:t>
      </w:r>
      <w:r w:rsidR="00B4601B" w:rsidRPr="003A2415">
        <w:rPr>
          <w:lang w:val="en-GB"/>
        </w:rPr>
        <w:t>W</w:t>
      </w:r>
      <w:r w:rsidRPr="003A2415">
        <w:rPr>
          <w:lang w:val="en-GB"/>
        </w:rPr>
        <w:t xml:space="preserve">ork as directed by </w:t>
      </w:r>
      <w:r w:rsidR="00B4601B" w:rsidRPr="003A2415">
        <w:rPr>
          <w:lang w:val="en-GB"/>
        </w:rPr>
        <w:t xml:space="preserve">the Consultant </w:t>
      </w:r>
      <w:r w:rsidRPr="003A2415">
        <w:rPr>
          <w:lang w:val="en-GB"/>
        </w:rPr>
        <w:t>by use of Contractor</w:t>
      </w:r>
      <w:r w:rsidR="00B4601B" w:rsidRPr="003A2415">
        <w:rPr>
          <w:lang w:val="en-GB"/>
        </w:rPr>
        <w:t>-</w:t>
      </w:r>
      <w:r w:rsidRPr="003A2415">
        <w:rPr>
          <w:lang w:val="en-GB"/>
        </w:rPr>
        <w:t xml:space="preserve"> supplied</w:t>
      </w:r>
      <w:r w:rsidR="00B4601B" w:rsidRPr="003A2415">
        <w:rPr>
          <w:lang w:val="en-GB"/>
        </w:rPr>
        <w:t xml:space="preserve"> and Consultant</w:t>
      </w:r>
      <w:r w:rsidRPr="003A2415">
        <w:rPr>
          <w:lang w:val="en-GB"/>
        </w:rPr>
        <w:t xml:space="preserve"> approved portable supply and exhaust fans.</w:t>
      </w:r>
    </w:p>
    <w:p w14:paraId="29B329E2" w14:textId="77777777" w:rsidR="008C5DD9" w:rsidRPr="003A2415" w:rsidRDefault="008C5DD9" w:rsidP="008C5DD9">
      <w:pPr>
        <w:pStyle w:val="Heading2"/>
      </w:pPr>
      <w:r w:rsidRPr="003A2415">
        <w:t>Warranty</w:t>
      </w:r>
    </w:p>
    <w:p w14:paraId="557B30E3" w14:textId="77777777" w:rsidR="003A2415" w:rsidRPr="003A2415" w:rsidRDefault="003A2415" w:rsidP="003A2415">
      <w:pPr>
        <w:pStyle w:val="Heading3"/>
        <w:numPr>
          <w:ilvl w:val="2"/>
          <w:numId w:val="14"/>
        </w:numPr>
        <w:tabs>
          <w:tab w:val="clear" w:pos="1440"/>
          <w:tab w:val="left" w:pos="1418"/>
        </w:tabs>
        <w:ind w:left="1418"/>
        <w:rPr>
          <w:ins w:id="307" w:author="James Faas" w:date="2022-11-23T15:56:00Z"/>
          <w:lang w:val="en-GB"/>
        </w:rPr>
      </w:pPr>
      <w:ins w:id="308" w:author="James Faas" w:date="2022-11-23T15:56:00Z">
        <w:r w:rsidRPr="003A2415">
          <w:rPr>
            <w:lang w:val="en-GB"/>
          </w:rPr>
          <w:t xml:space="preserve">Submit a </w:t>
        </w:r>
        <w:proofErr w:type="gramStart"/>
        <w:r w:rsidRPr="003A2415">
          <w:rPr>
            <w:lang w:val="en-GB"/>
          </w:rPr>
          <w:t>2 year</w:t>
        </w:r>
        <w:proofErr w:type="gramEnd"/>
        <w:r w:rsidRPr="003A2415">
          <w:rPr>
            <w:lang w:val="en-GB"/>
          </w:rPr>
          <w:t xml:space="preserve"> warranty for the work of this Section against defects in materials and workmanship</w:t>
        </w:r>
      </w:ins>
    </w:p>
    <w:p w14:paraId="720F59FD" w14:textId="77777777" w:rsidR="003A2415" w:rsidRPr="003A2415" w:rsidRDefault="003A2415" w:rsidP="003A2415">
      <w:pPr>
        <w:pStyle w:val="Heading4"/>
        <w:numPr>
          <w:ilvl w:val="3"/>
          <w:numId w:val="14"/>
        </w:numPr>
        <w:rPr>
          <w:ins w:id="309" w:author="James Faas" w:date="2022-11-23T15:56:00Z"/>
          <w:lang w:val="en-GB"/>
        </w:rPr>
      </w:pPr>
      <w:ins w:id="310" w:author="James Faas" w:date="2022-11-23T15:56:00Z">
        <w:r w:rsidRPr="003A2415">
          <w:rPr>
            <w:lang w:val="en-GB"/>
          </w:rPr>
          <w:t>Warranty Period: Commencing upon the date of Substantial Performance of the Work.</w:t>
        </w:r>
      </w:ins>
    </w:p>
    <w:p w14:paraId="51FC43D5" w14:textId="77777777" w:rsidR="003A2415" w:rsidRPr="003A2415" w:rsidRDefault="003A2415" w:rsidP="003A2415">
      <w:pPr>
        <w:pStyle w:val="Heading4"/>
        <w:numPr>
          <w:ilvl w:val="3"/>
          <w:numId w:val="14"/>
        </w:numPr>
        <w:rPr>
          <w:ins w:id="311" w:author="James Faas" w:date="2022-11-23T15:56:00Z"/>
        </w:rPr>
      </w:pPr>
      <w:ins w:id="312" w:author="James Faas" w:date="2022-11-23T15:56:00Z">
        <w:r w:rsidRPr="003A2415">
          <w:t xml:space="preserve">Defects and deficiencies </w:t>
        </w:r>
        <w:proofErr w:type="gramStart"/>
        <w:r w:rsidRPr="003A2415">
          <w:t>include:</w:t>
        </w:r>
        <w:proofErr w:type="gramEnd"/>
        <w:r w:rsidRPr="003A2415">
          <w:t xml:space="preserve"> cracking, crumbling, melting, shrinkage, sag, failure in adhesion, cohesion or reversion, air and moisture leakage, marbling or streaking due to improper mixing, discolouration due to dirt pick-up during curing and staining of adjacent materials.</w:t>
        </w:r>
      </w:ins>
    </w:p>
    <w:p w14:paraId="595A8171" w14:textId="17F5C58F" w:rsidR="008C5DD9" w:rsidRPr="003A2415" w:rsidDel="003A2415" w:rsidRDefault="008C5DD9" w:rsidP="00551340">
      <w:pPr>
        <w:pStyle w:val="Heading3"/>
        <w:tabs>
          <w:tab w:val="clear" w:pos="1440"/>
          <w:tab w:val="left" w:pos="1418"/>
        </w:tabs>
        <w:ind w:left="1418"/>
        <w:rPr>
          <w:del w:id="313" w:author="James Faas" w:date="2022-11-23T15:56:00Z"/>
          <w:lang w:val="en-GB"/>
        </w:rPr>
      </w:pPr>
      <w:del w:id="314" w:author="James Faas" w:date="2022-11-23T15:56:00Z">
        <w:r w:rsidRPr="003A2415" w:rsidDel="003A2415">
          <w:rPr>
            <w:lang w:val="en-GB"/>
          </w:rPr>
          <w:delText xml:space="preserve">Submit a </w:delText>
        </w:r>
        <w:r w:rsidR="00204DDC" w:rsidRPr="003A2415" w:rsidDel="003A2415">
          <w:rPr>
            <w:lang w:val="en-GB"/>
          </w:rPr>
          <w:delText>[</w:delText>
        </w:r>
        <w:r w:rsidRPr="003A2415" w:rsidDel="003A2415">
          <w:rPr>
            <w:highlight w:val="yellow"/>
            <w:lang w:val="en-GB"/>
          </w:rPr>
          <w:delText>______</w:delText>
        </w:r>
        <w:r w:rsidR="00204DDC" w:rsidRPr="003A2415" w:rsidDel="003A2415">
          <w:rPr>
            <w:lang w:val="en-GB"/>
          </w:rPr>
          <w:delText>]</w:delText>
        </w:r>
        <w:r w:rsidRPr="003A2415" w:rsidDel="003A2415">
          <w:rPr>
            <w:lang w:val="en-GB"/>
          </w:rPr>
          <w:delText xml:space="preserve"> year</w:delText>
        </w:r>
      </w:del>
      <w:ins w:id="315" w:author="Mabel Chow" w:date="2022-04-26T12:18:00Z">
        <w:del w:id="316" w:author="James Faas" w:date="2022-11-23T15:56:00Z">
          <w:r w:rsidR="00EC788F" w:rsidRPr="003A2415" w:rsidDel="003A2415">
            <w:rPr>
              <w:lang w:val="en-GB"/>
            </w:rPr>
            <w:delText>24-month</w:delText>
          </w:r>
        </w:del>
      </w:ins>
      <w:del w:id="317" w:author="James Faas" w:date="2022-11-23T15:56:00Z">
        <w:r w:rsidRPr="003A2415" w:rsidDel="003A2415">
          <w:rPr>
            <w:lang w:val="en-GB"/>
          </w:rPr>
          <w:delText xml:space="preserve"> warranty for the work of this Section against defects in materials and workmanship</w:delText>
        </w:r>
      </w:del>
      <w:ins w:id="318" w:author="Mabel Chow" w:date="2022-04-26T12:18:00Z">
        <w:del w:id="319" w:author="James Faas" w:date="2022-11-23T15:56:00Z">
          <w:r w:rsidR="00EC788F" w:rsidRPr="003A2415" w:rsidDel="003A2415">
            <w:rPr>
              <w:lang w:val="en-GB"/>
            </w:rPr>
            <w:delText>.</w:delText>
          </w:r>
        </w:del>
      </w:ins>
    </w:p>
    <w:p w14:paraId="0024AAB0" w14:textId="78B511DD" w:rsidR="008C5DD9" w:rsidRPr="003A2415" w:rsidDel="003A2415" w:rsidRDefault="008C5DD9" w:rsidP="00551340">
      <w:pPr>
        <w:pStyle w:val="Heading3"/>
        <w:tabs>
          <w:tab w:val="clear" w:pos="1440"/>
          <w:tab w:val="left" w:pos="1418"/>
        </w:tabs>
        <w:ind w:left="1418"/>
        <w:rPr>
          <w:del w:id="320" w:author="James Faas" w:date="2022-11-23T15:56:00Z"/>
          <w:lang w:val="en-GB"/>
        </w:rPr>
      </w:pPr>
      <w:del w:id="321" w:author="James Faas" w:date="2022-11-23T15:56:00Z">
        <w:r w:rsidRPr="003A2415" w:rsidDel="003A2415">
          <w:rPr>
            <w:lang w:val="en-GB"/>
          </w:rPr>
          <w:delText xml:space="preserve">Warranty Period: Commencing </w:delText>
        </w:r>
        <w:r w:rsidR="009354E7" w:rsidRPr="003A2415" w:rsidDel="003A2415">
          <w:rPr>
            <w:lang w:val="en-GB"/>
          </w:rPr>
          <w:delText xml:space="preserve">upon the </w:delText>
        </w:r>
        <w:r w:rsidRPr="003A2415" w:rsidDel="003A2415">
          <w:rPr>
            <w:lang w:val="en-GB"/>
          </w:rPr>
          <w:delText>date of Substantial Performance</w:delText>
        </w:r>
        <w:r w:rsidR="009919F8" w:rsidRPr="003A2415" w:rsidDel="003A2415">
          <w:rPr>
            <w:lang w:val="en-GB"/>
          </w:rPr>
          <w:delText xml:space="preserve"> of the Work</w:delText>
        </w:r>
        <w:r w:rsidRPr="003A2415" w:rsidDel="003A2415">
          <w:rPr>
            <w:lang w:val="en-GB"/>
          </w:rPr>
          <w:delText>.</w:delText>
        </w:r>
      </w:del>
    </w:p>
    <w:p w14:paraId="19B4E53A" w14:textId="77777777" w:rsidR="00074B25" w:rsidRPr="003A2415" w:rsidRDefault="00074B25" w:rsidP="00070634">
      <w:pPr>
        <w:pStyle w:val="Heading2"/>
        <w:rPr>
          <w:lang w:val="en-GB"/>
        </w:rPr>
      </w:pPr>
      <w:r w:rsidRPr="003A2415">
        <w:rPr>
          <w:lang w:val="en-GB"/>
        </w:rPr>
        <w:lastRenderedPageBreak/>
        <w:t>Measurement and Payment</w:t>
      </w:r>
    </w:p>
    <w:p w14:paraId="4BCA99E5" w14:textId="77777777" w:rsidR="009919F8" w:rsidRPr="003A2415" w:rsidDel="00EC788F" w:rsidRDefault="009919F8" w:rsidP="009919F8">
      <w:pPr>
        <w:pStyle w:val="PlainText"/>
        <w:tabs>
          <w:tab w:val="left" w:pos="720"/>
          <w:tab w:val="left" w:pos="2880"/>
        </w:tabs>
        <w:spacing w:before="80"/>
        <w:ind w:left="720"/>
        <w:jc w:val="both"/>
        <w:rPr>
          <w:del w:id="322" w:author="Mabel Chow" w:date="2022-04-26T12:18:00Z"/>
          <w:rFonts w:ascii="Calibri" w:hAnsi="Calibri"/>
          <w:i/>
          <w:color w:val="FF0000"/>
          <w:sz w:val="22"/>
          <w:szCs w:val="22"/>
          <w:rPrChange w:id="323" w:author="James Faas" w:date="2022-11-23T15:56:00Z">
            <w:rPr>
              <w:del w:id="324" w:author="Mabel Chow" w:date="2022-04-26T12:18:00Z"/>
              <w:rFonts w:ascii="Calibri" w:hAnsi="Calibri"/>
              <w:i/>
              <w:sz w:val="22"/>
              <w:szCs w:val="22"/>
              <w:highlight w:val="yellow"/>
            </w:rPr>
          </w:rPrChange>
        </w:rPr>
      </w:pPr>
      <w:del w:id="325" w:author="Mabel Chow" w:date="2022-04-26T12:18:00Z">
        <w:r w:rsidRPr="003A2415" w:rsidDel="00EC788F">
          <w:rPr>
            <w:rFonts w:ascii="Calibri" w:hAnsi="Calibri"/>
            <w:i/>
            <w:color w:val="FF0000"/>
            <w:sz w:val="22"/>
            <w:szCs w:val="22"/>
            <w:rPrChange w:id="326" w:author="James Faas" w:date="2022-11-23T15:56:00Z">
              <w:rPr>
                <w:rFonts w:ascii="Calibri" w:hAnsi="Calibri"/>
                <w:i/>
                <w:sz w:val="22"/>
                <w:szCs w:val="22"/>
                <w:highlight w:val="yellow"/>
              </w:rPr>
            </w:rPrChange>
          </w:rPr>
          <w:delText>If this Section is not specifically referenced by an item in the Bid Form, please use the following language:</w:delText>
        </w:r>
      </w:del>
    </w:p>
    <w:p w14:paraId="367EB466" w14:textId="77777777" w:rsidR="009919F8" w:rsidRPr="003A2415" w:rsidDel="00EC788F" w:rsidRDefault="009919F8" w:rsidP="009919F8">
      <w:pPr>
        <w:pStyle w:val="Heading3"/>
        <w:numPr>
          <w:ilvl w:val="2"/>
          <w:numId w:val="14"/>
        </w:numPr>
        <w:rPr>
          <w:del w:id="327" w:author="Mabel Chow" w:date="2022-04-26T12:18:00Z"/>
          <w:color w:val="FF0000"/>
          <w:rPrChange w:id="328" w:author="James Faas" w:date="2022-11-23T15:56:00Z">
            <w:rPr>
              <w:del w:id="329" w:author="Mabel Chow" w:date="2022-04-26T12:18:00Z"/>
              <w:highlight w:val="yellow"/>
            </w:rPr>
          </w:rPrChange>
        </w:rPr>
      </w:pPr>
      <w:del w:id="330" w:author="Mabel Chow" w:date="2022-04-26T12:18:00Z">
        <w:r w:rsidRPr="003A2415" w:rsidDel="00EC788F">
          <w:rPr>
            <w:color w:val="FF0000"/>
            <w:rPrChange w:id="331" w:author="James Faas" w:date="2022-11-23T15:56:00Z">
              <w:rPr>
                <w:highlight w:val="yellow"/>
              </w:rPr>
            </w:rPrChange>
          </w:rPr>
          <w:delText>The work of this Section will not be measured separately for payment.  All costs associated with the work of this Section shall be included in the Contract Price.</w:delText>
        </w:r>
      </w:del>
    </w:p>
    <w:p w14:paraId="35DB80AD" w14:textId="77777777" w:rsidR="009919F8" w:rsidRPr="003A2415" w:rsidDel="00EC788F" w:rsidRDefault="009919F8" w:rsidP="009919F8">
      <w:pPr>
        <w:pStyle w:val="PlainText"/>
        <w:tabs>
          <w:tab w:val="left" w:pos="720"/>
          <w:tab w:val="left" w:pos="2880"/>
        </w:tabs>
        <w:spacing w:before="80"/>
        <w:ind w:left="720"/>
        <w:jc w:val="both"/>
        <w:rPr>
          <w:del w:id="332" w:author="Mabel Chow" w:date="2022-04-26T12:18:00Z"/>
          <w:rFonts w:ascii="Calibri" w:hAnsi="Calibri"/>
          <w:i/>
          <w:color w:val="FF0000"/>
          <w:sz w:val="22"/>
          <w:szCs w:val="22"/>
          <w:rPrChange w:id="333" w:author="James Faas" w:date="2022-11-23T15:56:00Z">
            <w:rPr>
              <w:del w:id="334" w:author="Mabel Chow" w:date="2022-04-26T12:18:00Z"/>
              <w:rFonts w:ascii="Calibri" w:hAnsi="Calibri"/>
              <w:i/>
              <w:sz w:val="22"/>
              <w:szCs w:val="22"/>
              <w:highlight w:val="yellow"/>
            </w:rPr>
          </w:rPrChange>
        </w:rPr>
      </w:pPr>
      <w:del w:id="335" w:author="Mabel Chow" w:date="2022-04-26T12:18:00Z">
        <w:r w:rsidRPr="003A2415" w:rsidDel="00EC788F">
          <w:rPr>
            <w:rFonts w:ascii="Calibri" w:hAnsi="Calibri"/>
            <w:i/>
            <w:color w:val="FF0000"/>
            <w:sz w:val="22"/>
            <w:szCs w:val="22"/>
            <w:rPrChange w:id="336" w:author="James Faas" w:date="2022-11-23T15:56:00Z">
              <w:rPr>
                <w:rFonts w:ascii="Calibri" w:hAnsi="Calibri"/>
                <w:i/>
                <w:sz w:val="22"/>
                <w:szCs w:val="22"/>
                <w:highlight w:val="yellow"/>
              </w:rPr>
            </w:rPrChange>
          </w:rPr>
          <w:delText>OR If this Section is specifically referenced in the Bid Form, use the following language and identify the relevant item in the Bid Form:</w:delText>
        </w:r>
      </w:del>
    </w:p>
    <w:p w14:paraId="40E43B99" w14:textId="77777777" w:rsidR="009919F8" w:rsidRPr="003A2415" w:rsidRDefault="009919F8" w:rsidP="009919F8">
      <w:pPr>
        <w:pStyle w:val="Heading3"/>
        <w:numPr>
          <w:ilvl w:val="2"/>
          <w:numId w:val="14"/>
        </w:numPr>
        <w:rPr>
          <w:color w:val="FF0000"/>
          <w:rPrChange w:id="337" w:author="James Faas" w:date="2022-11-23T15:56:00Z">
            <w:rPr>
              <w:highlight w:val="yellow"/>
            </w:rPr>
          </w:rPrChange>
        </w:rPr>
      </w:pPr>
      <w:r w:rsidRPr="003A2415">
        <w:rPr>
          <w:color w:val="FF0000"/>
          <w:rPrChange w:id="338" w:author="James Faas" w:date="2022-11-23T15:56:00Z">
            <w:rPr>
              <w:highlight w:val="yellow"/>
            </w:rPr>
          </w:rPrChange>
        </w:rPr>
        <w:t xml:space="preserve">All costs associated with the work of this Section shall be included in the price(s) for </w:t>
      </w:r>
      <w:commentRangeStart w:id="339"/>
      <w:r w:rsidRPr="003A2415">
        <w:rPr>
          <w:color w:val="FF0000"/>
          <w:rPrChange w:id="340" w:author="James Faas" w:date="2022-11-23T15:56:00Z">
            <w:rPr>
              <w:highlight w:val="yellow"/>
            </w:rPr>
          </w:rPrChange>
        </w:rPr>
        <w:t xml:space="preserve">Item No(s). ___ </w:t>
      </w:r>
      <w:commentRangeEnd w:id="339"/>
      <w:r w:rsidR="00DC25D8" w:rsidRPr="003A2415">
        <w:rPr>
          <w:rStyle w:val="CommentReference"/>
        </w:rPr>
        <w:commentReference w:id="339"/>
      </w:r>
      <w:r w:rsidRPr="003A2415">
        <w:rPr>
          <w:color w:val="FF0000"/>
          <w:rPrChange w:id="341" w:author="James Faas" w:date="2022-11-23T15:56:00Z">
            <w:rPr>
              <w:highlight w:val="yellow"/>
            </w:rPr>
          </w:rPrChange>
        </w:rPr>
        <w:t>in the Bid Form.</w:t>
      </w:r>
    </w:p>
    <w:p w14:paraId="0ECF32C1" w14:textId="77777777" w:rsidR="009919F8" w:rsidRPr="003A2415" w:rsidDel="00EC788F" w:rsidRDefault="009919F8" w:rsidP="009919F8">
      <w:pPr>
        <w:pStyle w:val="PlainText"/>
        <w:tabs>
          <w:tab w:val="left" w:pos="720"/>
          <w:tab w:val="left" w:pos="1440"/>
          <w:tab w:val="left" w:pos="2880"/>
        </w:tabs>
        <w:spacing w:before="80"/>
        <w:ind w:left="720"/>
        <w:jc w:val="both"/>
        <w:rPr>
          <w:del w:id="342" w:author="Mabel Chow" w:date="2022-04-26T12:18:00Z"/>
          <w:rFonts w:ascii="Calibri" w:hAnsi="Calibri"/>
          <w:sz w:val="22"/>
          <w:szCs w:val="22"/>
        </w:rPr>
      </w:pPr>
      <w:del w:id="343" w:author="Mabel Chow" w:date="2022-04-26T12:18:00Z">
        <w:r w:rsidRPr="003A2415" w:rsidDel="00EC788F">
          <w:rPr>
            <w:rFonts w:ascii="Calibri" w:hAnsi="Calibri"/>
            <w:i/>
            <w:sz w:val="22"/>
            <w:szCs w:val="22"/>
            <w:highlight w:val="yellow"/>
          </w:rPr>
          <w:delText>If the work of this Section is to be measured and paid for by several different methods, please amend the standard wording given above to reflect the different methods of measurement and payment.</w:delText>
        </w:r>
        <w:r w:rsidRPr="003A2415" w:rsidDel="00EC788F">
          <w:rPr>
            <w:rFonts w:ascii="Calibri" w:hAnsi="Calibri"/>
            <w:sz w:val="22"/>
            <w:szCs w:val="22"/>
            <w:highlight w:val="yellow"/>
          </w:rPr>
          <w:delText>]</w:delText>
        </w:r>
      </w:del>
    </w:p>
    <w:p w14:paraId="3DDAC53E" w14:textId="77777777" w:rsidR="008C5DD9" w:rsidRPr="003A2415" w:rsidRDefault="008C5DD9" w:rsidP="008C5DD9">
      <w:pPr>
        <w:pStyle w:val="Heading1"/>
      </w:pPr>
      <w:r w:rsidRPr="003A2415">
        <w:t>PRODUCTS</w:t>
      </w:r>
    </w:p>
    <w:p w14:paraId="0CCDBF08" w14:textId="77777777" w:rsidR="008C5DD9" w:rsidRPr="003A2415" w:rsidRDefault="008C5DD9" w:rsidP="008C5DD9">
      <w:pPr>
        <w:pStyle w:val="Heading2"/>
      </w:pPr>
      <w:r w:rsidRPr="003A2415">
        <w:t>Materials</w:t>
      </w:r>
    </w:p>
    <w:p w14:paraId="4C2651C6" w14:textId="77777777" w:rsidR="008C5DD9" w:rsidRPr="004D1F06" w:rsidDel="00EC788F" w:rsidRDefault="0082142B" w:rsidP="00070634">
      <w:pPr>
        <w:pStyle w:val="Heading3"/>
        <w:rPr>
          <w:del w:id="344" w:author="Mabel Chow" w:date="2022-04-26T12:19:00Z"/>
          <w:color w:val="FF0000"/>
          <w:lang w:val="en-GB"/>
          <w:rPrChange w:id="345" w:author="James Faas" w:date="2022-11-23T15:45:00Z">
            <w:rPr>
              <w:del w:id="346" w:author="Mabel Chow" w:date="2022-04-26T12:19:00Z"/>
              <w:lang w:val="en-GB"/>
            </w:rPr>
          </w:rPrChange>
        </w:rPr>
      </w:pPr>
      <w:del w:id="347" w:author="Mabel Chow" w:date="2022-04-26T12:19:00Z">
        <w:r w:rsidRPr="004D1F06" w:rsidDel="00EC788F">
          <w:rPr>
            <w:color w:val="FF0000"/>
            <w:lang w:val="en-GB"/>
            <w:rPrChange w:id="348" w:author="James Faas" w:date="2022-11-23T15:45:00Z">
              <w:rPr>
                <w:lang w:val="en-GB"/>
              </w:rPr>
            </w:rPrChange>
          </w:rPr>
          <w:delText>Where joint sealing materials come in contact with potable water, the sealant shall be NSF approved with documentation provided to the Consultant</w:delText>
        </w:r>
        <w:r w:rsidRPr="004D1F06" w:rsidDel="00EC788F">
          <w:rPr>
            <w:i/>
            <w:color w:val="FF0000"/>
            <w:lang w:val="en-GB"/>
            <w:rPrChange w:id="349" w:author="James Faas" w:date="2022-11-23T15:45:00Z">
              <w:rPr>
                <w:i/>
                <w:lang w:val="en-GB"/>
              </w:rPr>
            </w:rPrChange>
          </w:rPr>
          <w:delText xml:space="preserve">. </w:delText>
        </w:r>
        <w:r w:rsidR="008C5DD9" w:rsidRPr="004D1F06" w:rsidDel="00EC788F">
          <w:rPr>
            <w:i/>
            <w:color w:val="FF0000"/>
            <w:highlight w:val="yellow"/>
            <w:lang w:val="en-GB"/>
            <w:rPrChange w:id="350" w:author="James Faas" w:date="2022-11-23T15:45:00Z">
              <w:rPr>
                <w:i/>
                <w:highlight w:val="yellow"/>
                <w:lang w:val="en-GB"/>
              </w:rPr>
            </w:rPrChange>
          </w:rPr>
          <w:delText>[Include only those materials specifically intended for use on the project.]</w:delText>
        </w:r>
      </w:del>
    </w:p>
    <w:p w14:paraId="751BF7C9" w14:textId="77777777" w:rsidR="004754AB" w:rsidRPr="004D1F06" w:rsidDel="00EC788F" w:rsidRDefault="004754AB" w:rsidP="00070634">
      <w:pPr>
        <w:pStyle w:val="Heading3"/>
        <w:rPr>
          <w:del w:id="351" w:author="Mabel Chow" w:date="2022-04-26T12:19:00Z"/>
          <w:color w:val="FF0000"/>
          <w:lang w:val="en-GB"/>
          <w:rPrChange w:id="352" w:author="James Faas" w:date="2022-11-23T15:45:00Z">
            <w:rPr>
              <w:del w:id="353" w:author="Mabel Chow" w:date="2022-04-26T12:19:00Z"/>
              <w:lang w:val="en-GB"/>
            </w:rPr>
          </w:rPrChange>
        </w:rPr>
      </w:pPr>
      <w:del w:id="354" w:author="Mabel Chow" w:date="2022-04-26T12:19:00Z">
        <w:r w:rsidRPr="004D1F06" w:rsidDel="00EC788F">
          <w:rPr>
            <w:color w:val="FF0000"/>
            <w:lang w:val="en-GB"/>
            <w:rPrChange w:id="355" w:author="James Faas" w:date="2022-11-23T15:45:00Z">
              <w:rPr>
                <w:lang w:val="en-GB"/>
              </w:rPr>
            </w:rPrChange>
          </w:rPr>
          <w:delText>Must comply with ASTM 1193 – 16.</w:delText>
        </w:r>
      </w:del>
    </w:p>
    <w:p w14:paraId="7B88E0D0" w14:textId="77777777" w:rsidR="003A2415" w:rsidRPr="0021427D" w:rsidRDefault="003A2415" w:rsidP="003A2415">
      <w:pPr>
        <w:pStyle w:val="Heading3"/>
        <w:numPr>
          <w:ilvl w:val="2"/>
          <w:numId w:val="14"/>
        </w:numPr>
        <w:rPr>
          <w:ins w:id="356" w:author="James Faas" w:date="2022-11-23T15:57:00Z"/>
          <w:lang w:val="en-GB"/>
        </w:rPr>
      </w:pPr>
      <w:ins w:id="357" w:author="James Faas" w:date="2022-11-23T15:57:00Z">
        <w:r w:rsidRPr="0021427D">
          <w:rPr>
            <w:lang w:val="en-GB"/>
          </w:rPr>
          <w:t xml:space="preserve">Where joint sealing materials </w:t>
        </w:r>
        <w:proofErr w:type="gramStart"/>
        <w:r w:rsidRPr="0021427D">
          <w:rPr>
            <w:lang w:val="en-GB"/>
          </w:rPr>
          <w:t>come in contact with</w:t>
        </w:r>
        <w:proofErr w:type="gramEnd"/>
        <w:r w:rsidRPr="0021427D">
          <w:rPr>
            <w:lang w:val="en-GB"/>
          </w:rPr>
          <w:t xml:space="preserve"> potable water, the sealant shall be NSF approved with documentation provided to the Consultant</w:t>
        </w:r>
        <w:r w:rsidRPr="0021427D">
          <w:rPr>
            <w:i/>
            <w:lang w:val="en-GB"/>
          </w:rPr>
          <w:t xml:space="preserve">. </w:t>
        </w:r>
      </w:ins>
    </w:p>
    <w:p w14:paraId="4D2598A7" w14:textId="77777777" w:rsidR="003A2415" w:rsidRPr="0021427D" w:rsidRDefault="003A2415" w:rsidP="003A2415">
      <w:pPr>
        <w:pStyle w:val="Heading3"/>
        <w:numPr>
          <w:ilvl w:val="2"/>
          <w:numId w:val="14"/>
        </w:numPr>
        <w:rPr>
          <w:ins w:id="358" w:author="James Faas" w:date="2022-11-23T15:57:00Z"/>
          <w:lang w:val="en-GB"/>
        </w:rPr>
      </w:pPr>
      <w:ins w:id="359" w:author="James Faas" w:date="2022-11-23T15:57:00Z">
        <w:r w:rsidRPr="0021427D">
          <w:rPr>
            <w:lang w:val="en-GB"/>
          </w:rPr>
          <w:t xml:space="preserve">Must comply with ASTM </w:t>
        </w:r>
        <w:r w:rsidRPr="003E0194">
          <w:rPr>
            <w:lang w:val="en-GB"/>
          </w:rPr>
          <w:t>C920 and ASTM C</w:t>
        </w:r>
        <w:r w:rsidRPr="0021427D">
          <w:rPr>
            <w:lang w:val="en-GB"/>
          </w:rPr>
          <w:t>1193</w:t>
        </w:r>
        <w:r w:rsidRPr="003E0194">
          <w:rPr>
            <w:lang w:val="en-GB"/>
          </w:rPr>
          <w:t>.</w:t>
        </w:r>
        <w:r w:rsidRPr="0021427D">
          <w:rPr>
            <w:lang w:val="en-GB"/>
          </w:rPr>
          <w:t xml:space="preserve"> </w:t>
        </w:r>
      </w:ins>
    </w:p>
    <w:p w14:paraId="365E19B5" w14:textId="77777777" w:rsidR="003A2415" w:rsidRPr="002D3B6B" w:rsidRDefault="003A2415" w:rsidP="003A2415">
      <w:pPr>
        <w:pStyle w:val="Heading3"/>
        <w:numPr>
          <w:ilvl w:val="2"/>
          <w:numId w:val="14"/>
        </w:numPr>
        <w:tabs>
          <w:tab w:val="clear" w:pos="1440"/>
          <w:tab w:val="left" w:pos="1418"/>
        </w:tabs>
        <w:ind w:left="1418"/>
        <w:rPr>
          <w:ins w:id="360" w:author="James Faas" w:date="2022-11-23T15:57:00Z"/>
          <w:lang w:val="en-GB"/>
        </w:rPr>
      </w:pPr>
      <w:ins w:id="361" w:author="James Faas" w:date="2022-11-23T15:57:00Z">
        <w:r w:rsidRPr="002D3B6B">
          <w:rPr>
            <w:lang w:val="en-GB"/>
          </w:rPr>
          <w:t>Sealant Type A: Polysulfide Two Part.</w:t>
        </w:r>
      </w:ins>
    </w:p>
    <w:p w14:paraId="530D02D4" w14:textId="77777777" w:rsidR="003A2415" w:rsidRDefault="003A2415" w:rsidP="003A2415">
      <w:pPr>
        <w:pStyle w:val="Heading4"/>
        <w:numPr>
          <w:ilvl w:val="3"/>
          <w:numId w:val="14"/>
        </w:numPr>
        <w:rPr>
          <w:ins w:id="362" w:author="James Faas" w:date="2022-11-23T15:57:00Z"/>
        </w:rPr>
      </w:pPr>
      <w:ins w:id="363" w:author="James Faas" w:date="2022-11-23T15:57:00Z">
        <w:r w:rsidRPr="002D3B6B">
          <w:t>Self</w:t>
        </w:r>
        <w:r w:rsidRPr="002D3B6B">
          <w:noBreakHyphen/>
          <w:t>Leveling conf</w:t>
        </w:r>
        <w:r w:rsidRPr="00D2003C">
          <w:t>o</w:t>
        </w:r>
        <w:r w:rsidRPr="002D3B6B">
          <w:t xml:space="preserve">rming to </w:t>
        </w:r>
        <w:r w:rsidRPr="00D2003C">
          <w:t>ASTM C 920, Type M, Grade P</w:t>
        </w:r>
      </w:ins>
    </w:p>
    <w:p w14:paraId="35326332" w14:textId="77777777" w:rsidR="003A2415" w:rsidRPr="00D2003C" w:rsidRDefault="003A2415" w:rsidP="003A2415">
      <w:pPr>
        <w:pStyle w:val="Heading5"/>
        <w:numPr>
          <w:ilvl w:val="4"/>
          <w:numId w:val="14"/>
        </w:numPr>
        <w:rPr>
          <w:ins w:id="364" w:author="James Faas" w:date="2022-11-23T15:57:00Z"/>
          <w:lang w:val="en-GB"/>
        </w:rPr>
      </w:pPr>
      <w:ins w:id="365" w:author="James Faas" w:date="2022-11-23T15:57:00Z">
        <w:r>
          <w:t xml:space="preserve">Use: </w:t>
        </w:r>
        <w:r w:rsidRPr="00655B28">
          <w:t>NT</w:t>
        </w:r>
        <w:r>
          <w:t>, I, M, G, A and/or O where needed.</w:t>
        </w:r>
      </w:ins>
    </w:p>
    <w:p w14:paraId="69144962" w14:textId="77777777" w:rsidR="003A2415" w:rsidRPr="002D3B6B" w:rsidRDefault="003A2415" w:rsidP="003A2415">
      <w:pPr>
        <w:pStyle w:val="Heading3"/>
        <w:numPr>
          <w:ilvl w:val="2"/>
          <w:numId w:val="14"/>
        </w:numPr>
        <w:tabs>
          <w:tab w:val="clear" w:pos="1440"/>
          <w:tab w:val="left" w:pos="1418"/>
        </w:tabs>
        <w:ind w:left="1418"/>
        <w:rPr>
          <w:ins w:id="366" w:author="James Faas" w:date="2022-11-23T15:57:00Z"/>
          <w:lang w:val="en-GB"/>
        </w:rPr>
      </w:pPr>
      <w:ins w:id="367" w:author="James Faas" w:date="2022-11-23T15:57:00Z">
        <w:r w:rsidRPr="002D3B6B">
          <w:rPr>
            <w:lang w:val="en-GB"/>
          </w:rPr>
          <w:t>Sealant Type B: Polysulfide Two Part.</w:t>
        </w:r>
      </w:ins>
    </w:p>
    <w:p w14:paraId="4A5014BC" w14:textId="77777777" w:rsidR="003A2415" w:rsidRDefault="003A2415" w:rsidP="003A2415">
      <w:pPr>
        <w:pStyle w:val="Heading4"/>
        <w:numPr>
          <w:ilvl w:val="3"/>
          <w:numId w:val="14"/>
        </w:numPr>
        <w:rPr>
          <w:ins w:id="368" w:author="James Faas" w:date="2022-11-23T15:57:00Z"/>
          <w:lang w:val="en-GB"/>
        </w:rPr>
      </w:pPr>
      <w:ins w:id="369" w:author="James Faas" w:date="2022-11-23T15:57:00Z">
        <w:r w:rsidRPr="002D3B6B">
          <w:rPr>
            <w:lang w:val="en-GB"/>
          </w:rPr>
          <w:t>Non</w:t>
        </w:r>
        <w:r w:rsidRPr="002D3B6B">
          <w:rPr>
            <w:lang w:val="en-GB"/>
          </w:rPr>
          <w:noBreakHyphen/>
          <w:t xml:space="preserve">Sag </w:t>
        </w:r>
        <w:r w:rsidRPr="002D3B6B">
          <w:t>conforming</w:t>
        </w:r>
        <w:r w:rsidRPr="002D3B6B">
          <w:rPr>
            <w:lang w:val="en-GB"/>
          </w:rPr>
          <w:t xml:space="preserve"> to ASTM C 920, Type M, Grade NS </w:t>
        </w:r>
      </w:ins>
    </w:p>
    <w:p w14:paraId="7D384BDB" w14:textId="77777777" w:rsidR="003A2415" w:rsidRPr="002D3B6B" w:rsidRDefault="003A2415" w:rsidP="003A2415">
      <w:pPr>
        <w:pStyle w:val="Heading5"/>
        <w:numPr>
          <w:ilvl w:val="4"/>
          <w:numId w:val="14"/>
        </w:numPr>
        <w:rPr>
          <w:ins w:id="370" w:author="James Faas" w:date="2022-11-23T15:57:00Z"/>
          <w:lang w:val="en-GB"/>
        </w:rPr>
      </w:pPr>
      <w:ins w:id="371" w:author="James Faas" w:date="2022-11-23T15:57:00Z">
        <w:r>
          <w:t xml:space="preserve">Use: </w:t>
        </w:r>
        <w:r w:rsidRPr="002D3B6B">
          <w:t>NT</w:t>
        </w:r>
        <w:r>
          <w:t>, I, M, G, A and/or O where needed.</w:t>
        </w:r>
      </w:ins>
    </w:p>
    <w:p w14:paraId="73C30F69" w14:textId="77777777" w:rsidR="003A2415" w:rsidRPr="002D3B6B" w:rsidRDefault="003A2415" w:rsidP="003A2415">
      <w:pPr>
        <w:pStyle w:val="Heading3"/>
        <w:numPr>
          <w:ilvl w:val="2"/>
          <w:numId w:val="14"/>
        </w:numPr>
        <w:rPr>
          <w:ins w:id="372" w:author="James Faas" w:date="2022-11-23T15:57:00Z"/>
          <w:lang w:val="en-GB"/>
        </w:rPr>
      </w:pPr>
      <w:ins w:id="373" w:author="James Faas" w:date="2022-11-23T15:57:00Z">
        <w:r w:rsidRPr="002D3B6B">
          <w:rPr>
            <w:lang w:val="en-GB"/>
          </w:rPr>
          <w:t>Sealant Type C: Urethanes Two Part.</w:t>
        </w:r>
      </w:ins>
    </w:p>
    <w:p w14:paraId="1D331CEB" w14:textId="77777777" w:rsidR="003A2415" w:rsidRDefault="003A2415" w:rsidP="003A2415">
      <w:pPr>
        <w:pStyle w:val="Heading4"/>
        <w:numPr>
          <w:ilvl w:val="3"/>
          <w:numId w:val="14"/>
        </w:numPr>
        <w:rPr>
          <w:ins w:id="374" w:author="James Faas" w:date="2022-11-23T15:57:00Z"/>
        </w:rPr>
      </w:pPr>
      <w:ins w:id="375" w:author="James Faas" w:date="2022-11-23T15:57:00Z">
        <w:r w:rsidRPr="002D3B6B">
          <w:t>Self</w:t>
        </w:r>
        <w:r w:rsidRPr="002D3B6B">
          <w:noBreakHyphen/>
          <w:t>Leveling conforming to ASTM C 920, Type M, Grade P</w:t>
        </w:r>
      </w:ins>
    </w:p>
    <w:p w14:paraId="4CE91AE4" w14:textId="77777777" w:rsidR="003A2415" w:rsidRPr="00D2003C" w:rsidRDefault="003A2415" w:rsidP="003A2415">
      <w:pPr>
        <w:pStyle w:val="Heading5"/>
        <w:numPr>
          <w:ilvl w:val="4"/>
          <w:numId w:val="14"/>
        </w:numPr>
        <w:rPr>
          <w:ins w:id="376" w:author="James Faas" w:date="2022-11-23T15:57:00Z"/>
          <w:lang w:val="en-GB"/>
        </w:rPr>
      </w:pPr>
      <w:ins w:id="377" w:author="James Faas" w:date="2022-11-23T15:57:00Z">
        <w:r>
          <w:t xml:space="preserve">Use: </w:t>
        </w:r>
        <w:r w:rsidRPr="00655B28">
          <w:t>NT</w:t>
        </w:r>
        <w:r>
          <w:t>, I, M, G, A and/or O where needed.</w:t>
        </w:r>
      </w:ins>
    </w:p>
    <w:p w14:paraId="25B98D86" w14:textId="77777777" w:rsidR="003A2415" w:rsidRPr="002D3B6B" w:rsidRDefault="003A2415" w:rsidP="003A2415">
      <w:pPr>
        <w:pStyle w:val="Heading3"/>
        <w:numPr>
          <w:ilvl w:val="2"/>
          <w:numId w:val="14"/>
        </w:numPr>
        <w:tabs>
          <w:tab w:val="clear" w:pos="1440"/>
          <w:tab w:val="left" w:pos="1418"/>
        </w:tabs>
        <w:ind w:left="1418"/>
        <w:rPr>
          <w:ins w:id="378" w:author="James Faas" w:date="2022-11-23T15:57:00Z"/>
          <w:lang w:val="en-GB"/>
        </w:rPr>
      </w:pPr>
      <w:ins w:id="379" w:author="James Faas" w:date="2022-11-23T15:57:00Z">
        <w:r w:rsidRPr="002D3B6B">
          <w:rPr>
            <w:lang w:val="en-GB"/>
          </w:rPr>
          <w:t>Sealant Type D: Urethanes Two Part.</w:t>
        </w:r>
      </w:ins>
    </w:p>
    <w:p w14:paraId="5A770859" w14:textId="77777777" w:rsidR="003A2415" w:rsidRDefault="003A2415" w:rsidP="003A2415">
      <w:pPr>
        <w:pStyle w:val="Heading4"/>
        <w:numPr>
          <w:ilvl w:val="3"/>
          <w:numId w:val="14"/>
        </w:numPr>
        <w:rPr>
          <w:ins w:id="380" w:author="James Faas" w:date="2022-11-23T15:57:00Z"/>
          <w:lang w:val="en-GB"/>
        </w:rPr>
      </w:pPr>
      <w:ins w:id="381" w:author="James Faas" w:date="2022-11-23T15:57:00Z">
        <w:r w:rsidRPr="00655B28">
          <w:rPr>
            <w:lang w:val="en-GB"/>
          </w:rPr>
          <w:t>Non</w:t>
        </w:r>
        <w:r w:rsidRPr="00655B28">
          <w:rPr>
            <w:lang w:val="en-GB"/>
          </w:rPr>
          <w:noBreakHyphen/>
          <w:t xml:space="preserve">Sag </w:t>
        </w:r>
        <w:r w:rsidRPr="00655B28">
          <w:t>conforming</w:t>
        </w:r>
        <w:r w:rsidRPr="00655B28">
          <w:rPr>
            <w:lang w:val="en-GB"/>
          </w:rPr>
          <w:t xml:space="preserve"> to ASTM C 920, Type M, Grade NS </w:t>
        </w:r>
      </w:ins>
    </w:p>
    <w:p w14:paraId="238820CA" w14:textId="77777777" w:rsidR="003A2415" w:rsidRPr="002D3B6B" w:rsidRDefault="003A2415" w:rsidP="003A2415">
      <w:pPr>
        <w:pStyle w:val="Heading5"/>
        <w:numPr>
          <w:ilvl w:val="4"/>
          <w:numId w:val="14"/>
        </w:numPr>
        <w:rPr>
          <w:ins w:id="382" w:author="James Faas" w:date="2022-11-23T15:57:00Z"/>
          <w:lang w:val="en-GB"/>
        </w:rPr>
      </w:pPr>
      <w:ins w:id="383" w:author="James Faas" w:date="2022-11-23T15:57:00Z">
        <w:r w:rsidRPr="002D3B6B">
          <w:t>Use: NT, I, M, G, A and/or O where needed.</w:t>
        </w:r>
      </w:ins>
    </w:p>
    <w:p w14:paraId="385EB2C9" w14:textId="77777777" w:rsidR="003A2415" w:rsidRPr="002D3B6B" w:rsidRDefault="003A2415" w:rsidP="003A2415">
      <w:pPr>
        <w:pStyle w:val="Heading3"/>
        <w:numPr>
          <w:ilvl w:val="2"/>
          <w:numId w:val="14"/>
        </w:numPr>
        <w:tabs>
          <w:tab w:val="clear" w:pos="1440"/>
          <w:tab w:val="left" w:pos="1418"/>
        </w:tabs>
        <w:ind w:left="1418"/>
        <w:rPr>
          <w:ins w:id="384" w:author="James Faas" w:date="2022-11-23T15:57:00Z"/>
          <w:lang w:val="en-GB"/>
        </w:rPr>
      </w:pPr>
      <w:ins w:id="385" w:author="James Faas" w:date="2022-11-23T15:57:00Z">
        <w:r w:rsidRPr="002D3B6B">
          <w:rPr>
            <w:lang w:val="en-GB"/>
          </w:rPr>
          <w:t>Sealant Type E: Silicones One Part.</w:t>
        </w:r>
      </w:ins>
    </w:p>
    <w:p w14:paraId="23FD94D9" w14:textId="77777777" w:rsidR="003A2415" w:rsidRPr="002D3B6B" w:rsidRDefault="003A2415" w:rsidP="003A2415">
      <w:pPr>
        <w:pStyle w:val="Heading4"/>
        <w:numPr>
          <w:ilvl w:val="3"/>
          <w:numId w:val="14"/>
        </w:numPr>
        <w:rPr>
          <w:ins w:id="386" w:author="James Faas" w:date="2022-11-23T15:57:00Z"/>
          <w:lang w:val="en-GB"/>
        </w:rPr>
      </w:pPr>
      <w:ins w:id="387" w:author="James Faas" w:date="2022-11-23T15:57:00Z">
        <w:r w:rsidRPr="002D3B6B">
          <w:rPr>
            <w:lang w:val="en-GB"/>
          </w:rPr>
          <w:t>Non</w:t>
        </w:r>
        <w:r w:rsidRPr="002D3B6B">
          <w:rPr>
            <w:lang w:val="en-GB"/>
          </w:rPr>
          <w:noBreakHyphen/>
          <w:t xml:space="preserve">Sag </w:t>
        </w:r>
        <w:r w:rsidRPr="002D3B6B">
          <w:t>conforming</w:t>
        </w:r>
        <w:r w:rsidRPr="002D3B6B">
          <w:rPr>
            <w:lang w:val="en-GB"/>
          </w:rPr>
          <w:t xml:space="preserve"> to ASTM C 920, Type S, Grade NS </w:t>
        </w:r>
      </w:ins>
    </w:p>
    <w:p w14:paraId="52441BC7" w14:textId="77777777" w:rsidR="003A2415" w:rsidRPr="002D3B6B" w:rsidRDefault="003A2415" w:rsidP="003A2415">
      <w:pPr>
        <w:pStyle w:val="Heading5"/>
        <w:numPr>
          <w:ilvl w:val="4"/>
          <w:numId w:val="14"/>
        </w:numPr>
        <w:rPr>
          <w:ins w:id="388" w:author="James Faas" w:date="2022-11-23T15:57:00Z"/>
          <w:lang w:val="en-GB"/>
        </w:rPr>
      </w:pPr>
      <w:ins w:id="389" w:author="James Faas" w:date="2022-11-23T15:57:00Z">
        <w:r w:rsidRPr="002D3B6B">
          <w:t>Use: NT, I, M, G, A and/or O where needed.</w:t>
        </w:r>
      </w:ins>
    </w:p>
    <w:p w14:paraId="19EA7E0F" w14:textId="77777777" w:rsidR="003A2415" w:rsidRPr="009F0CAD" w:rsidRDefault="003A2415" w:rsidP="003A2415">
      <w:pPr>
        <w:pStyle w:val="Heading3"/>
        <w:numPr>
          <w:ilvl w:val="2"/>
          <w:numId w:val="14"/>
        </w:numPr>
        <w:tabs>
          <w:tab w:val="clear" w:pos="1440"/>
          <w:tab w:val="left" w:pos="1418"/>
        </w:tabs>
        <w:ind w:left="1418"/>
        <w:rPr>
          <w:ins w:id="390" w:author="James Faas" w:date="2022-11-23T15:57:00Z"/>
          <w:lang w:val="en-GB"/>
        </w:rPr>
      </w:pPr>
      <w:ins w:id="391" w:author="James Faas" w:date="2022-11-23T15:57:00Z">
        <w:r w:rsidRPr="009F0CAD">
          <w:rPr>
            <w:lang w:val="en-GB"/>
          </w:rPr>
          <w:t>Sealant Type F: Silicones One Part.</w:t>
        </w:r>
      </w:ins>
    </w:p>
    <w:p w14:paraId="53F2B3FB" w14:textId="77777777" w:rsidR="003A2415" w:rsidRPr="009F0CAD" w:rsidRDefault="003A2415" w:rsidP="003A2415">
      <w:pPr>
        <w:pStyle w:val="Heading4"/>
        <w:numPr>
          <w:ilvl w:val="3"/>
          <w:numId w:val="14"/>
        </w:numPr>
        <w:tabs>
          <w:tab w:val="left" w:pos="2127"/>
        </w:tabs>
        <w:ind w:left="2127"/>
        <w:rPr>
          <w:ins w:id="392" w:author="James Faas" w:date="2022-11-23T15:57:00Z"/>
          <w:lang w:val="en-GB"/>
        </w:rPr>
      </w:pPr>
      <w:ins w:id="393" w:author="James Faas" w:date="2022-11-23T15:57:00Z">
        <w:r w:rsidRPr="009F0CAD">
          <w:rPr>
            <w:lang w:val="en-GB"/>
          </w:rPr>
          <w:t>Non</w:t>
        </w:r>
        <w:r w:rsidRPr="009F0CAD">
          <w:rPr>
            <w:lang w:val="en-GB"/>
          </w:rPr>
          <w:noBreakHyphen/>
          <w:t xml:space="preserve">Sag </w:t>
        </w:r>
        <w:r w:rsidRPr="009F0CAD">
          <w:t>conforming</w:t>
        </w:r>
        <w:r w:rsidRPr="009F0CAD">
          <w:rPr>
            <w:lang w:val="en-GB"/>
          </w:rPr>
          <w:t xml:space="preserve"> to ASTM C 920, Type S, Grade NS </w:t>
        </w:r>
        <w:r w:rsidRPr="003E0194">
          <w:rPr>
            <w:lang w:val="en-GB"/>
          </w:rPr>
          <w:t>(Mildew resistant)</w:t>
        </w:r>
      </w:ins>
    </w:p>
    <w:p w14:paraId="20EF764F" w14:textId="77777777" w:rsidR="003A2415" w:rsidRPr="009F0CAD" w:rsidRDefault="003A2415" w:rsidP="003A2415">
      <w:pPr>
        <w:pStyle w:val="Heading5"/>
        <w:numPr>
          <w:ilvl w:val="4"/>
          <w:numId w:val="14"/>
        </w:numPr>
        <w:rPr>
          <w:ins w:id="394" w:author="James Faas" w:date="2022-11-23T15:57:00Z"/>
          <w:lang w:val="en-GB"/>
        </w:rPr>
      </w:pPr>
      <w:ins w:id="395" w:author="James Faas" w:date="2022-11-23T15:57:00Z">
        <w:r w:rsidRPr="009F0CAD">
          <w:t>Use: NT, I, M, G, A and/or O where needed.</w:t>
        </w:r>
      </w:ins>
    </w:p>
    <w:p w14:paraId="1D9A6B2D" w14:textId="77777777" w:rsidR="003A2415" w:rsidRPr="009F0CAD" w:rsidRDefault="003A2415" w:rsidP="003A2415">
      <w:pPr>
        <w:pStyle w:val="Heading3"/>
        <w:numPr>
          <w:ilvl w:val="2"/>
          <w:numId w:val="14"/>
        </w:numPr>
        <w:tabs>
          <w:tab w:val="clear" w:pos="1440"/>
          <w:tab w:val="left" w:pos="1418"/>
        </w:tabs>
        <w:ind w:left="1418"/>
        <w:rPr>
          <w:ins w:id="396" w:author="James Faas" w:date="2022-11-23T15:57:00Z"/>
          <w:lang w:val="en-GB"/>
        </w:rPr>
      </w:pPr>
      <w:ins w:id="397" w:author="James Faas" w:date="2022-11-23T15:57:00Z">
        <w:r w:rsidRPr="009F0CAD">
          <w:rPr>
            <w:lang w:val="en-GB"/>
          </w:rPr>
          <w:t>Preformed Compressible and Non</w:t>
        </w:r>
        <w:r w:rsidRPr="009F0CAD">
          <w:rPr>
            <w:lang w:val="en-GB"/>
          </w:rPr>
          <w:noBreakHyphen/>
          <w:t>Compressible Back</w:t>
        </w:r>
        <w:r w:rsidRPr="009F0CAD">
          <w:rPr>
            <w:lang w:val="en-GB"/>
          </w:rPr>
          <w:noBreakHyphen/>
          <w:t>up Materials.</w:t>
        </w:r>
      </w:ins>
    </w:p>
    <w:p w14:paraId="480E52D9" w14:textId="77777777" w:rsidR="003A2415" w:rsidRPr="009F0CAD" w:rsidRDefault="003A2415" w:rsidP="003A2415">
      <w:pPr>
        <w:pStyle w:val="Heading4"/>
        <w:numPr>
          <w:ilvl w:val="3"/>
          <w:numId w:val="14"/>
        </w:numPr>
        <w:tabs>
          <w:tab w:val="left" w:pos="2127"/>
        </w:tabs>
        <w:ind w:left="2127"/>
        <w:rPr>
          <w:ins w:id="398" w:author="James Faas" w:date="2022-11-23T15:57:00Z"/>
          <w:lang w:val="en-GB"/>
        </w:rPr>
      </w:pPr>
      <w:ins w:id="399" w:author="James Faas" w:date="2022-11-23T15:57:00Z">
        <w:r w:rsidRPr="009F0CAD">
          <w:rPr>
            <w:lang w:val="en-GB"/>
          </w:rPr>
          <w:t>Polyethylene, Urethane, Neoprene or Vinyl Foam.</w:t>
        </w:r>
      </w:ins>
    </w:p>
    <w:p w14:paraId="688D1CD5" w14:textId="77777777" w:rsidR="003A2415" w:rsidRPr="009F0CAD" w:rsidRDefault="003A2415" w:rsidP="003A2415">
      <w:pPr>
        <w:pStyle w:val="Heading5"/>
        <w:numPr>
          <w:ilvl w:val="4"/>
          <w:numId w:val="14"/>
        </w:numPr>
        <w:tabs>
          <w:tab w:val="left" w:pos="2835"/>
        </w:tabs>
        <w:ind w:left="2835"/>
        <w:rPr>
          <w:ins w:id="400" w:author="James Faas" w:date="2022-11-23T15:57:00Z"/>
          <w:lang w:val="en-GB"/>
        </w:rPr>
      </w:pPr>
      <w:ins w:id="401" w:author="James Faas" w:date="2022-11-23T15:57:00Z">
        <w:r w:rsidRPr="009F0CAD">
          <w:rPr>
            <w:lang w:val="en-GB"/>
          </w:rPr>
          <w:t>Extruded open closed cell foam backer rod.</w:t>
        </w:r>
      </w:ins>
    </w:p>
    <w:p w14:paraId="0897F498" w14:textId="77777777" w:rsidR="003A2415" w:rsidRPr="009F0CAD" w:rsidRDefault="003A2415" w:rsidP="003A2415">
      <w:pPr>
        <w:pStyle w:val="Heading5"/>
        <w:numPr>
          <w:ilvl w:val="4"/>
          <w:numId w:val="14"/>
        </w:numPr>
        <w:tabs>
          <w:tab w:val="left" w:pos="2835"/>
        </w:tabs>
        <w:ind w:left="2835"/>
        <w:rPr>
          <w:ins w:id="402" w:author="James Faas" w:date="2022-11-23T15:57:00Z"/>
          <w:lang w:val="en-GB"/>
        </w:rPr>
      </w:pPr>
      <w:ins w:id="403" w:author="James Faas" w:date="2022-11-23T15:57:00Z">
        <w:r w:rsidRPr="009F0CAD">
          <w:rPr>
            <w:lang w:val="en-GB"/>
          </w:rPr>
          <w:t>Size: oversized 30 to 50 %.</w:t>
        </w:r>
      </w:ins>
    </w:p>
    <w:p w14:paraId="488F1D32" w14:textId="77777777" w:rsidR="003A2415" w:rsidRPr="009F0CAD" w:rsidRDefault="003A2415" w:rsidP="003A2415">
      <w:pPr>
        <w:pStyle w:val="Heading4"/>
        <w:numPr>
          <w:ilvl w:val="3"/>
          <w:numId w:val="14"/>
        </w:numPr>
        <w:tabs>
          <w:tab w:val="left" w:pos="2127"/>
        </w:tabs>
        <w:ind w:left="2127"/>
        <w:rPr>
          <w:ins w:id="404" w:author="James Faas" w:date="2022-11-23T15:57:00Z"/>
          <w:lang w:val="en-GB"/>
        </w:rPr>
      </w:pPr>
      <w:ins w:id="405" w:author="James Faas" w:date="2022-11-23T15:57:00Z">
        <w:r w:rsidRPr="009F0CAD">
          <w:rPr>
            <w:lang w:val="en-GB"/>
          </w:rPr>
          <w:t>High Density Foam.</w:t>
        </w:r>
      </w:ins>
    </w:p>
    <w:p w14:paraId="355FE6EC" w14:textId="77777777" w:rsidR="003A2415" w:rsidRPr="009F0CAD" w:rsidRDefault="003A2415" w:rsidP="003A2415">
      <w:pPr>
        <w:pStyle w:val="Heading5"/>
        <w:numPr>
          <w:ilvl w:val="4"/>
          <w:numId w:val="14"/>
        </w:numPr>
        <w:tabs>
          <w:tab w:val="left" w:pos="2835"/>
        </w:tabs>
        <w:ind w:left="2835"/>
        <w:rPr>
          <w:ins w:id="406" w:author="James Faas" w:date="2022-11-23T15:57:00Z"/>
          <w:lang w:val="en-GB"/>
        </w:rPr>
      </w:pPr>
      <w:ins w:id="407" w:author="James Faas" w:date="2022-11-23T15:57:00Z">
        <w:r w:rsidRPr="009F0CAD">
          <w:rPr>
            <w:lang w:val="en-GB"/>
          </w:rPr>
          <w:t>Extruded closed cell polyvinyl chloride (PVC), extruded polyethylene, closed cell, Shore A hardness 20, tensile strength 140 to 200 kPa, extruded polyolefin foam, 32 kg/m</w:t>
        </w:r>
        <w:r w:rsidRPr="009F0CAD">
          <w:rPr>
            <w:vertAlign w:val="superscript"/>
            <w:lang w:val="en-GB"/>
          </w:rPr>
          <w:t>3</w:t>
        </w:r>
        <w:r w:rsidRPr="009F0CAD">
          <w:rPr>
            <w:lang w:val="en-GB"/>
          </w:rPr>
          <w:t xml:space="preserve"> density, or neoprene foam backer, size as recommended by the manufacturer.</w:t>
        </w:r>
      </w:ins>
    </w:p>
    <w:p w14:paraId="3B2ACAD2" w14:textId="77777777" w:rsidR="003A2415" w:rsidRPr="009F0CAD" w:rsidRDefault="003A2415" w:rsidP="003A2415">
      <w:pPr>
        <w:pStyle w:val="Heading4"/>
        <w:numPr>
          <w:ilvl w:val="3"/>
          <w:numId w:val="14"/>
        </w:numPr>
        <w:tabs>
          <w:tab w:val="left" w:pos="2127"/>
        </w:tabs>
        <w:ind w:left="2127"/>
        <w:rPr>
          <w:ins w:id="408" w:author="James Faas" w:date="2022-11-23T15:57:00Z"/>
          <w:lang w:val="en-GB"/>
        </w:rPr>
      </w:pPr>
      <w:ins w:id="409" w:author="James Faas" w:date="2022-11-23T15:57:00Z">
        <w:r w:rsidRPr="009F0CAD">
          <w:rPr>
            <w:lang w:val="en-GB"/>
          </w:rPr>
          <w:t>Bond Breaker Tape.</w:t>
        </w:r>
      </w:ins>
    </w:p>
    <w:p w14:paraId="73B3A105" w14:textId="77777777" w:rsidR="003A2415" w:rsidRPr="009F0CAD" w:rsidRDefault="003A2415" w:rsidP="003A2415">
      <w:pPr>
        <w:pStyle w:val="Heading5"/>
        <w:numPr>
          <w:ilvl w:val="4"/>
          <w:numId w:val="14"/>
        </w:numPr>
        <w:tabs>
          <w:tab w:val="left" w:pos="2835"/>
        </w:tabs>
        <w:ind w:left="2835"/>
        <w:rPr>
          <w:ins w:id="410" w:author="James Faas" w:date="2022-11-23T15:57:00Z"/>
          <w:lang w:val="en-GB"/>
        </w:rPr>
      </w:pPr>
      <w:ins w:id="411" w:author="James Faas" w:date="2022-11-23T15:57:00Z">
        <w:r w:rsidRPr="009F0CAD">
          <w:rPr>
            <w:lang w:val="en-GB"/>
          </w:rPr>
          <w:t>Polyethylene bond breaker tape which will not bond to the sealant.</w:t>
        </w:r>
      </w:ins>
    </w:p>
    <w:p w14:paraId="4D3528A3" w14:textId="77777777" w:rsidR="003A2415" w:rsidRPr="009F0CAD" w:rsidRDefault="003A2415" w:rsidP="003A2415">
      <w:pPr>
        <w:pStyle w:val="Heading3"/>
        <w:numPr>
          <w:ilvl w:val="2"/>
          <w:numId w:val="14"/>
        </w:numPr>
        <w:tabs>
          <w:tab w:val="clear" w:pos="1440"/>
          <w:tab w:val="left" w:pos="1418"/>
        </w:tabs>
        <w:ind w:left="1418"/>
        <w:rPr>
          <w:ins w:id="412" w:author="James Faas" w:date="2022-11-23T15:57:00Z"/>
          <w:lang w:val="en-GB"/>
        </w:rPr>
      </w:pPr>
      <w:ins w:id="413" w:author="James Faas" w:date="2022-11-23T15:57:00Z">
        <w:r w:rsidRPr="009F0CAD">
          <w:rPr>
            <w:lang w:val="en-GB"/>
          </w:rPr>
          <w:t>Cleaning material: Non</w:t>
        </w:r>
        <w:r w:rsidRPr="009F0CAD">
          <w:rPr>
            <w:lang w:val="en-GB"/>
          </w:rPr>
          <w:noBreakHyphen/>
          <w:t>corrosive and non</w:t>
        </w:r>
        <w:r w:rsidRPr="009F0CAD">
          <w:rPr>
            <w:lang w:val="en-GB"/>
          </w:rPr>
          <w:noBreakHyphen/>
          <w:t>staining type, compatible with joint forming materials and the sealant recommended by the sealant manufacturer.</w:t>
        </w:r>
      </w:ins>
    </w:p>
    <w:p w14:paraId="0B64DDBE" w14:textId="77777777" w:rsidR="003A2415" w:rsidRPr="003A2415" w:rsidRDefault="003A2415" w:rsidP="003A2415">
      <w:pPr>
        <w:pStyle w:val="Heading3"/>
        <w:numPr>
          <w:ilvl w:val="2"/>
          <w:numId w:val="14"/>
        </w:numPr>
        <w:tabs>
          <w:tab w:val="clear" w:pos="1440"/>
          <w:tab w:val="left" w:pos="1418"/>
        </w:tabs>
        <w:ind w:left="1418"/>
        <w:rPr>
          <w:ins w:id="414" w:author="James Faas" w:date="2022-11-23T15:57:00Z"/>
          <w:lang w:val="en-GB"/>
        </w:rPr>
      </w:pPr>
      <w:ins w:id="415" w:author="James Faas" w:date="2022-11-23T15:57:00Z">
        <w:r w:rsidRPr="003A2415">
          <w:rPr>
            <w:lang w:val="en-GB"/>
          </w:rPr>
          <w:t>Primer: as recommended by the manufacturer of the sealant.</w:t>
        </w:r>
      </w:ins>
    </w:p>
    <w:p w14:paraId="4CFDD893" w14:textId="6F7F4F6D" w:rsidR="008C5DD9" w:rsidRPr="003A2415" w:rsidDel="003A2415" w:rsidRDefault="008C5DD9" w:rsidP="00551340">
      <w:pPr>
        <w:pStyle w:val="Heading3"/>
        <w:tabs>
          <w:tab w:val="clear" w:pos="1440"/>
          <w:tab w:val="left" w:pos="1418"/>
        </w:tabs>
        <w:ind w:left="1418"/>
        <w:rPr>
          <w:del w:id="416" w:author="James Faas" w:date="2022-11-23T15:57:00Z"/>
          <w:lang w:val="en-GB"/>
        </w:rPr>
      </w:pPr>
      <w:del w:id="417" w:author="James Faas" w:date="2022-11-23T15:57:00Z">
        <w:r w:rsidRPr="003A2415" w:rsidDel="003A2415">
          <w:rPr>
            <w:lang w:val="en-GB"/>
          </w:rPr>
          <w:delText>Sealant Type A: Polysulfide Two Part.</w:delText>
        </w:r>
      </w:del>
    </w:p>
    <w:p w14:paraId="416A514D" w14:textId="21F05500" w:rsidR="008C5DD9" w:rsidRPr="003A2415" w:rsidDel="003A2415" w:rsidRDefault="008C5DD9" w:rsidP="00070634">
      <w:pPr>
        <w:pStyle w:val="Heading4"/>
        <w:rPr>
          <w:ins w:id="418" w:author="Mabel Chow" w:date="2022-04-26T12:21:00Z"/>
          <w:del w:id="419" w:author="James Faas" w:date="2022-11-23T15:57:00Z"/>
        </w:rPr>
      </w:pPr>
      <w:del w:id="420" w:author="James Faas" w:date="2022-11-23T15:57:00Z">
        <w:r w:rsidRPr="003A2415" w:rsidDel="003A2415">
          <w:delText>Self</w:delText>
        </w:r>
        <w:r w:rsidRPr="003A2415" w:rsidDel="003A2415">
          <w:noBreakHyphen/>
          <w:delText xml:space="preserve">Leveling </w:delText>
        </w:r>
        <w:r w:rsidR="006519CD" w:rsidRPr="003A2415" w:rsidDel="003A2415">
          <w:delText xml:space="preserve">confirming </w:delText>
        </w:r>
        <w:r w:rsidRPr="003A2415" w:rsidDel="003A2415">
          <w:delText xml:space="preserve">to </w:delText>
        </w:r>
        <w:r w:rsidR="009E1510" w:rsidRPr="003A2415" w:rsidDel="003A2415">
          <w:rPr>
            <w:rPrChange w:id="421" w:author="James Faas" w:date="2022-11-23T15:58:00Z">
              <w:rPr>
                <w:i/>
              </w:rPr>
            </w:rPrChange>
          </w:rPr>
          <w:delText>[</w:delText>
        </w:r>
        <w:r w:rsidRPr="003A2415" w:rsidDel="003A2415">
          <w:rPr>
            <w:rPrChange w:id="422" w:author="James Faas" w:date="2022-11-23T15:58:00Z">
              <w:rPr>
                <w:i/>
                <w:highlight w:val="yellow"/>
              </w:rPr>
            </w:rPrChange>
          </w:rPr>
          <w:delText>CAN/CGSB</w:delText>
        </w:r>
        <w:r w:rsidRPr="003A2415" w:rsidDel="003A2415">
          <w:rPr>
            <w:rPrChange w:id="423" w:author="James Faas" w:date="2022-11-23T15:58:00Z">
              <w:rPr>
                <w:i/>
                <w:highlight w:val="yellow"/>
              </w:rPr>
            </w:rPrChange>
          </w:rPr>
          <w:noBreakHyphen/>
          <w:delText>19.24</w:delText>
        </w:r>
        <w:r w:rsidR="009E1510" w:rsidRPr="003A2415" w:rsidDel="003A2415">
          <w:rPr>
            <w:rPrChange w:id="424" w:author="James Faas" w:date="2022-11-23T15:58:00Z">
              <w:rPr>
                <w:i/>
                <w:highlight w:val="yellow"/>
              </w:rPr>
            </w:rPrChange>
          </w:rPr>
          <w:delText xml:space="preserve"> </w:delText>
        </w:r>
        <w:r w:rsidRPr="003A2415" w:rsidDel="003A2415">
          <w:rPr>
            <w:rPrChange w:id="425" w:author="James Faas" w:date="2022-11-23T15:58:00Z">
              <w:rPr>
                <w:i/>
                <w:highlight w:val="yellow"/>
              </w:rPr>
            </w:rPrChange>
          </w:rPr>
          <w:delText>,</w:delText>
        </w:r>
        <w:r w:rsidR="009E1510" w:rsidRPr="003A2415" w:rsidDel="003A2415">
          <w:rPr>
            <w:rPrChange w:id="426" w:author="James Faas" w:date="2022-11-23T15:58:00Z">
              <w:rPr>
                <w:i/>
                <w:highlight w:val="yellow"/>
              </w:rPr>
            </w:rPrChange>
          </w:rPr>
          <w:delText xml:space="preserve"> Consultant to replace withdrawn reference with current standard]</w:delText>
        </w:r>
        <w:r w:rsidRPr="003A2415" w:rsidDel="003A2415">
          <w:delText xml:space="preserve"> Type 1, Class B, colour</w:delText>
        </w:r>
      </w:del>
      <w:ins w:id="427" w:author="Mabel Chow" w:date="2022-04-26T12:19:00Z">
        <w:del w:id="428" w:author="James Faas" w:date="2022-11-23T15:57:00Z">
          <w:r w:rsidR="00EC788F" w:rsidRPr="003A2415" w:rsidDel="003A2415">
            <w:delText xml:space="preserve"> B, Colour to be selected by the Region</w:delText>
          </w:r>
        </w:del>
      </w:ins>
      <w:del w:id="429" w:author="James Faas" w:date="2022-11-23T15:57:00Z">
        <w:r w:rsidRPr="003A2415" w:rsidDel="003A2415">
          <w:delText xml:space="preserve"> </w:delText>
        </w:r>
        <w:r w:rsidR="00070634" w:rsidRPr="003A2415" w:rsidDel="003A2415">
          <w:rPr>
            <w:rPrChange w:id="430" w:author="James Faas" w:date="2022-11-23T15:58:00Z">
              <w:rPr>
                <w:highlight w:val="yellow"/>
              </w:rPr>
            </w:rPrChange>
          </w:rPr>
          <w:delText>[  ].</w:delText>
        </w:r>
      </w:del>
    </w:p>
    <w:p w14:paraId="26BDBEE8" w14:textId="517B1EAA" w:rsidR="00EC788F" w:rsidRPr="003A2415" w:rsidDel="003A2415" w:rsidRDefault="00EC788F" w:rsidP="00070634">
      <w:pPr>
        <w:pStyle w:val="Heading4"/>
        <w:rPr>
          <w:del w:id="431" w:author="James Faas" w:date="2022-11-23T15:57:00Z"/>
        </w:rPr>
      </w:pPr>
      <w:commentRangeStart w:id="432"/>
      <w:ins w:id="433" w:author="Mabel Chow" w:date="2022-04-26T12:21:00Z">
        <w:del w:id="434" w:author="James Faas" w:date="2022-11-23T15:57:00Z">
          <w:r w:rsidRPr="003A2415" w:rsidDel="003A2415">
            <w:delText xml:space="preserve">Acceptable Manufacturers: </w:delText>
          </w:r>
        </w:del>
      </w:ins>
      <w:commentRangeEnd w:id="432"/>
      <w:del w:id="435" w:author="James Faas" w:date="2022-11-23T15:57:00Z">
        <w:r w:rsidR="00DC25D8" w:rsidRPr="003A2415" w:rsidDel="003A2415">
          <w:rPr>
            <w:rStyle w:val="CommentReference"/>
            <w:color w:val="auto"/>
            <w:rPrChange w:id="436" w:author="James Faas" w:date="2022-11-23T15:58:00Z">
              <w:rPr>
                <w:rStyle w:val="CommentReference"/>
              </w:rPr>
            </w:rPrChange>
          </w:rPr>
          <w:commentReference w:id="432"/>
        </w:r>
      </w:del>
      <w:ins w:id="437" w:author="Mabel Chow" w:date="2022-04-26T12:21:00Z">
        <w:del w:id="438" w:author="James Faas" w:date="2022-11-23T15:57:00Z">
          <w:r w:rsidRPr="003A2415" w:rsidDel="003A2415">
            <w:delText>Tremco Inc., Dow Corning Corporation</w:delText>
          </w:r>
        </w:del>
      </w:ins>
      <w:ins w:id="439" w:author="Mabel Chow" w:date="2022-04-26T12:22:00Z">
        <w:del w:id="440" w:author="James Faas" w:date="2022-11-23T15:57:00Z">
          <w:r w:rsidRPr="003A2415" w:rsidDel="003A2415">
            <w:delText>, BASF Canada Inc.</w:delText>
          </w:r>
        </w:del>
      </w:ins>
    </w:p>
    <w:p w14:paraId="58518C24" w14:textId="691B7549" w:rsidR="008C5DD9" w:rsidRPr="003A2415" w:rsidDel="003A2415" w:rsidRDefault="008C5DD9" w:rsidP="006764BF">
      <w:pPr>
        <w:pStyle w:val="Heading3"/>
        <w:tabs>
          <w:tab w:val="clear" w:pos="1440"/>
          <w:tab w:val="left" w:pos="1418"/>
        </w:tabs>
        <w:ind w:left="1418"/>
        <w:rPr>
          <w:del w:id="441" w:author="James Faas" w:date="2022-11-23T15:57:00Z"/>
          <w:lang w:val="en-GB"/>
        </w:rPr>
      </w:pPr>
      <w:del w:id="442" w:author="James Faas" w:date="2022-11-23T15:57:00Z">
        <w:r w:rsidRPr="003A2415" w:rsidDel="003A2415">
          <w:rPr>
            <w:lang w:val="en-GB"/>
          </w:rPr>
          <w:delText>Sealant Type B: Polysulfide Two Part.</w:delText>
        </w:r>
      </w:del>
    </w:p>
    <w:p w14:paraId="4B7A3451" w14:textId="6818ACDD" w:rsidR="008C5DD9" w:rsidRPr="003A2415" w:rsidDel="003A2415" w:rsidRDefault="008C5DD9" w:rsidP="00551340">
      <w:pPr>
        <w:pStyle w:val="Heading4"/>
        <w:tabs>
          <w:tab w:val="left" w:pos="2127"/>
        </w:tabs>
        <w:ind w:left="2127"/>
        <w:rPr>
          <w:ins w:id="443" w:author="Mabel Chow" w:date="2022-04-26T12:23:00Z"/>
          <w:del w:id="444" w:author="James Faas" w:date="2022-11-23T15:57:00Z"/>
          <w:lang w:val="en-GB"/>
        </w:rPr>
      </w:pPr>
      <w:del w:id="445" w:author="James Faas" w:date="2022-11-23T15:57:00Z">
        <w:r w:rsidRPr="003A2415" w:rsidDel="003A2415">
          <w:rPr>
            <w:lang w:val="en-GB"/>
          </w:rPr>
          <w:delText>Non</w:delText>
        </w:r>
        <w:r w:rsidRPr="003A2415" w:rsidDel="003A2415">
          <w:rPr>
            <w:lang w:val="en-GB"/>
          </w:rPr>
          <w:noBreakHyphen/>
          <w:delText xml:space="preserve">Sag </w:delText>
        </w:r>
        <w:r w:rsidR="006519CD" w:rsidRPr="003A2415" w:rsidDel="003A2415">
          <w:delText>confirming</w:delText>
        </w:r>
        <w:r w:rsidR="006519CD" w:rsidRPr="003A2415" w:rsidDel="003A2415">
          <w:rPr>
            <w:lang w:val="en-GB"/>
          </w:rPr>
          <w:delText xml:space="preserve"> </w:delText>
        </w:r>
        <w:r w:rsidRPr="003A2415" w:rsidDel="003A2415">
          <w:rPr>
            <w:lang w:val="en-GB"/>
          </w:rPr>
          <w:delText xml:space="preserve">to </w:delText>
        </w:r>
        <w:r w:rsidR="009E1510" w:rsidRPr="003A2415" w:rsidDel="003A2415">
          <w:rPr>
            <w:i/>
            <w:lang w:val="en-GB"/>
            <w:rPrChange w:id="446" w:author="James Faas" w:date="2022-11-23T15:58:00Z">
              <w:rPr>
                <w:i/>
                <w:highlight w:val="yellow"/>
                <w:lang w:val="en-GB"/>
              </w:rPr>
            </w:rPrChange>
          </w:rPr>
          <w:delText>[</w:delText>
        </w:r>
        <w:r w:rsidRPr="003A2415" w:rsidDel="003A2415">
          <w:rPr>
            <w:i/>
            <w:lang w:val="en-GB"/>
            <w:rPrChange w:id="447" w:author="James Faas" w:date="2022-11-23T15:58:00Z">
              <w:rPr>
                <w:i/>
                <w:highlight w:val="yellow"/>
                <w:lang w:val="en-GB"/>
              </w:rPr>
            </w:rPrChange>
          </w:rPr>
          <w:delText>CAN/CGSB</w:delText>
        </w:r>
        <w:r w:rsidRPr="003A2415" w:rsidDel="003A2415">
          <w:rPr>
            <w:i/>
            <w:lang w:val="en-GB"/>
            <w:rPrChange w:id="448" w:author="James Faas" w:date="2022-11-23T15:58:00Z">
              <w:rPr>
                <w:i/>
                <w:highlight w:val="yellow"/>
                <w:lang w:val="en-GB"/>
              </w:rPr>
            </w:rPrChange>
          </w:rPr>
          <w:noBreakHyphen/>
          <w:delText>19.24,</w:delText>
        </w:r>
        <w:r w:rsidR="009E1510" w:rsidRPr="003A2415" w:rsidDel="003A2415">
          <w:rPr>
            <w:i/>
            <w:lang w:val="en-GB"/>
            <w:rPrChange w:id="449" w:author="James Faas" w:date="2022-11-23T15:58:00Z">
              <w:rPr>
                <w:i/>
                <w:highlight w:val="yellow"/>
                <w:lang w:val="en-GB"/>
              </w:rPr>
            </w:rPrChange>
          </w:rPr>
          <w:delText xml:space="preserve"> </w:delText>
        </w:r>
        <w:r w:rsidR="009E1510" w:rsidRPr="003A2415" w:rsidDel="003A2415">
          <w:rPr>
            <w:i/>
            <w:rPrChange w:id="450" w:author="James Faas" w:date="2022-11-23T15:58:00Z">
              <w:rPr>
                <w:i/>
                <w:highlight w:val="yellow"/>
              </w:rPr>
            </w:rPrChange>
          </w:rPr>
          <w:delText>Consultant to replace withdrawn reference with current standard]</w:delText>
        </w:r>
        <w:r w:rsidR="009E1510" w:rsidRPr="003A2415" w:rsidDel="003A2415">
          <w:delText xml:space="preserve"> </w:delText>
        </w:r>
        <w:r w:rsidRPr="003A2415" w:rsidDel="003A2415">
          <w:rPr>
            <w:lang w:val="en-GB"/>
          </w:rPr>
          <w:delText xml:space="preserve"> Type 2, Class B, colour </w:delText>
        </w:r>
        <w:r w:rsidR="00074B25" w:rsidRPr="003A2415" w:rsidDel="003A2415">
          <w:rPr>
            <w:lang w:val="en-GB"/>
            <w:rPrChange w:id="451" w:author="James Faas" w:date="2022-11-23T15:58:00Z">
              <w:rPr>
                <w:highlight w:val="yellow"/>
                <w:lang w:val="en-GB"/>
              </w:rPr>
            </w:rPrChange>
          </w:rPr>
          <w:delText>[</w:delText>
        </w:r>
        <w:r w:rsidR="00070634" w:rsidRPr="003A2415" w:rsidDel="003A2415">
          <w:rPr>
            <w:lang w:val="en-GB"/>
            <w:rPrChange w:id="452" w:author="James Faas" w:date="2022-11-23T15:58:00Z">
              <w:rPr>
                <w:highlight w:val="yellow"/>
                <w:lang w:val="en-GB"/>
              </w:rPr>
            </w:rPrChange>
          </w:rPr>
          <w:delText xml:space="preserve">  </w:delText>
        </w:r>
        <w:r w:rsidR="00074B25" w:rsidRPr="003A2415" w:rsidDel="003A2415">
          <w:rPr>
            <w:lang w:val="en-GB"/>
            <w:rPrChange w:id="453" w:author="James Faas" w:date="2022-11-23T15:58:00Z">
              <w:rPr>
                <w:highlight w:val="yellow"/>
                <w:lang w:val="en-GB"/>
              </w:rPr>
            </w:rPrChange>
          </w:rPr>
          <w:delText>]</w:delText>
        </w:r>
      </w:del>
      <w:ins w:id="454" w:author="Mabel Chow" w:date="2022-04-26T12:22:00Z">
        <w:del w:id="455" w:author="James Faas" w:date="2022-11-23T15:57:00Z">
          <w:r w:rsidR="00EC788F" w:rsidRPr="003A2415" w:rsidDel="003A2415">
            <w:rPr>
              <w:lang w:val="en-GB"/>
              <w:rPrChange w:id="456" w:author="James Faas" w:date="2022-11-23T15:58:00Z">
                <w:rPr>
                  <w:highlight w:val="yellow"/>
                  <w:lang w:val="en-GB"/>
                </w:rPr>
              </w:rPrChange>
            </w:rPr>
            <w:delText>to be selected by the Region</w:delText>
          </w:r>
        </w:del>
      </w:ins>
      <w:del w:id="457" w:author="James Faas" w:date="2022-11-23T15:57:00Z">
        <w:r w:rsidRPr="003A2415" w:rsidDel="003A2415">
          <w:rPr>
            <w:lang w:val="en-GB"/>
            <w:rPrChange w:id="458" w:author="James Faas" w:date="2022-11-23T15:58:00Z">
              <w:rPr>
                <w:highlight w:val="yellow"/>
                <w:lang w:val="en-GB"/>
              </w:rPr>
            </w:rPrChange>
          </w:rPr>
          <w:delText>.</w:delText>
        </w:r>
      </w:del>
    </w:p>
    <w:p w14:paraId="2A35EF34" w14:textId="15CFCBB4" w:rsidR="00EC788F" w:rsidRPr="003A2415" w:rsidDel="003A2415" w:rsidRDefault="00EC788F" w:rsidP="00DC25D8">
      <w:pPr>
        <w:pStyle w:val="Heading4"/>
        <w:tabs>
          <w:tab w:val="left" w:pos="2127"/>
        </w:tabs>
        <w:ind w:left="2127"/>
        <w:rPr>
          <w:del w:id="459" w:author="James Faas" w:date="2022-11-23T15:57:00Z"/>
          <w:lang w:val="en-GB"/>
        </w:rPr>
      </w:pPr>
      <w:ins w:id="460" w:author="Mabel Chow" w:date="2022-04-26T12:23:00Z">
        <w:del w:id="461" w:author="James Faas" w:date="2022-11-23T15:57:00Z">
          <w:r w:rsidRPr="003A2415" w:rsidDel="003A2415">
            <w:rPr>
              <w:lang w:val="en-GB"/>
              <w:rPrChange w:id="462" w:author="James Faas" w:date="2022-11-23T15:58:00Z">
                <w:rPr/>
              </w:rPrChange>
            </w:rPr>
            <w:delText>Acceptable Manufacturers: Tremco Inc., Dow Corning Corporation, BASF Canada Inc.</w:delText>
          </w:r>
        </w:del>
      </w:ins>
    </w:p>
    <w:p w14:paraId="72266751" w14:textId="5A6CD216" w:rsidR="008C5DD9" w:rsidRPr="003A2415" w:rsidDel="003A2415" w:rsidRDefault="008C5DD9" w:rsidP="006764BF">
      <w:pPr>
        <w:pStyle w:val="Heading3"/>
        <w:tabs>
          <w:tab w:val="clear" w:pos="1440"/>
          <w:tab w:val="left" w:pos="1418"/>
        </w:tabs>
        <w:ind w:left="1418"/>
        <w:rPr>
          <w:del w:id="463" w:author="James Faas" w:date="2022-11-23T15:57:00Z"/>
          <w:lang w:val="en-GB"/>
        </w:rPr>
      </w:pPr>
      <w:del w:id="464" w:author="James Faas" w:date="2022-11-23T15:57:00Z">
        <w:r w:rsidRPr="003A2415" w:rsidDel="003A2415">
          <w:rPr>
            <w:lang w:val="en-GB"/>
          </w:rPr>
          <w:delText>Sealant Type C: Urethanes Two Part.</w:delText>
        </w:r>
      </w:del>
    </w:p>
    <w:p w14:paraId="46568EEE" w14:textId="1F67965C" w:rsidR="008C5DD9" w:rsidRPr="003A2415" w:rsidDel="003A2415" w:rsidRDefault="008C5DD9">
      <w:pPr>
        <w:pStyle w:val="Heading4"/>
        <w:tabs>
          <w:tab w:val="left" w:pos="2127"/>
        </w:tabs>
        <w:ind w:left="2127"/>
        <w:rPr>
          <w:ins w:id="465" w:author="Mabel Chow" w:date="2022-04-26T12:25:00Z"/>
          <w:del w:id="466" w:author="James Faas" w:date="2022-11-23T15:57:00Z"/>
          <w:lang w:val="en-GB"/>
        </w:rPr>
        <w:pPrChange w:id="467" w:author="Mabel Chow" w:date="2022-04-26T12:25:00Z">
          <w:pPr>
            <w:pStyle w:val="Heading4"/>
          </w:pPr>
        </w:pPrChange>
      </w:pPr>
      <w:del w:id="468" w:author="James Faas" w:date="2022-11-23T15:57:00Z">
        <w:r w:rsidRPr="003A2415" w:rsidDel="003A2415">
          <w:rPr>
            <w:lang w:val="en-GB"/>
          </w:rPr>
          <w:delText>Self</w:delText>
        </w:r>
        <w:r w:rsidRPr="003A2415" w:rsidDel="003A2415">
          <w:rPr>
            <w:lang w:val="en-GB"/>
          </w:rPr>
          <w:noBreakHyphen/>
          <w:delText>Leve</w:delText>
        </w:r>
        <w:r w:rsidR="00B44A3D" w:rsidRPr="003A2415" w:rsidDel="003A2415">
          <w:rPr>
            <w:lang w:val="en-GB"/>
          </w:rPr>
          <w:delText>l</w:delText>
        </w:r>
        <w:r w:rsidRPr="003A2415" w:rsidDel="003A2415">
          <w:rPr>
            <w:lang w:val="en-GB"/>
          </w:rPr>
          <w:delText xml:space="preserve">ling </w:delText>
        </w:r>
        <w:r w:rsidR="006519CD" w:rsidRPr="003A2415" w:rsidDel="003A2415">
          <w:rPr>
            <w:lang w:val="en-GB"/>
            <w:rPrChange w:id="469" w:author="James Faas" w:date="2022-11-23T15:58:00Z">
              <w:rPr/>
            </w:rPrChange>
          </w:rPr>
          <w:delText>confirming</w:delText>
        </w:r>
        <w:r w:rsidR="006519CD" w:rsidRPr="003A2415" w:rsidDel="003A2415">
          <w:rPr>
            <w:lang w:val="en-GB"/>
          </w:rPr>
          <w:delText xml:space="preserve"> </w:delText>
        </w:r>
        <w:r w:rsidRPr="003A2415" w:rsidDel="003A2415">
          <w:rPr>
            <w:lang w:val="en-GB"/>
          </w:rPr>
          <w:delText>to</w:delText>
        </w:r>
        <w:r w:rsidR="00070634" w:rsidRPr="003A2415" w:rsidDel="003A2415">
          <w:rPr>
            <w:lang w:val="en-GB"/>
          </w:rPr>
          <w:delText xml:space="preserve"> </w:delText>
        </w:r>
        <w:r w:rsidR="009E1510" w:rsidRPr="003A2415" w:rsidDel="003A2415">
          <w:rPr>
            <w:lang w:val="en-GB"/>
            <w:rPrChange w:id="470" w:author="James Faas" w:date="2022-11-23T15:58:00Z">
              <w:rPr>
                <w:i/>
                <w:highlight w:val="yellow"/>
                <w:lang w:val="en-GB"/>
              </w:rPr>
            </w:rPrChange>
          </w:rPr>
          <w:delText>[</w:delText>
        </w:r>
        <w:r w:rsidRPr="003A2415" w:rsidDel="003A2415">
          <w:rPr>
            <w:lang w:val="en-GB"/>
            <w:rPrChange w:id="471" w:author="James Faas" w:date="2022-11-23T15:58:00Z">
              <w:rPr>
                <w:i/>
                <w:highlight w:val="yellow"/>
                <w:lang w:val="en-GB"/>
              </w:rPr>
            </w:rPrChange>
          </w:rPr>
          <w:delText>CAN/CGSB</w:delText>
        </w:r>
        <w:r w:rsidRPr="003A2415" w:rsidDel="003A2415">
          <w:rPr>
            <w:lang w:val="en-GB"/>
            <w:rPrChange w:id="472" w:author="James Faas" w:date="2022-11-23T15:58:00Z">
              <w:rPr>
                <w:i/>
                <w:highlight w:val="yellow"/>
                <w:lang w:val="en-GB"/>
              </w:rPr>
            </w:rPrChange>
          </w:rPr>
          <w:noBreakHyphen/>
          <w:delText>19.24,</w:delText>
        </w:r>
        <w:r w:rsidR="009E1510" w:rsidRPr="003A2415" w:rsidDel="003A2415">
          <w:rPr>
            <w:lang w:val="en-GB"/>
            <w:rPrChange w:id="473" w:author="James Faas" w:date="2022-11-23T15:58:00Z">
              <w:rPr>
                <w:i/>
                <w:highlight w:val="yellow"/>
                <w:lang w:val="en-GB"/>
              </w:rPr>
            </w:rPrChange>
          </w:rPr>
          <w:delText xml:space="preserve"> </w:delText>
        </w:r>
        <w:r w:rsidR="009E1510" w:rsidRPr="003A2415" w:rsidDel="003A2415">
          <w:rPr>
            <w:lang w:val="en-GB"/>
            <w:rPrChange w:id="474" w:author="James Faas" w:date="2022-11-23T15:58:00Z">
              <w:rPr>
                <w:i/>
                <w:highlight w:val="yellow"/>
              </w:rPr>
            </w:rPrChange>
          </w:rPr>
          <w:delText>Consultant to replace withdrawn reference with current standard]</w:delText>
        </w:r>
        <w:r w:rsidR="009E1510" w:rsidRPr="003A2415" w:rsidDel="003A2415">
          <w:rPr>
            <w:lang w:val="en-GB"/>
            <w:rPrChange w:id="475" w:author="James Faas" w:date="2022-11-23T15:58:00Z">
              <w:rPr/>
            </w:rPrChange>
          </w:rPr>
          <w:delText xml:space="preserve"> </w:delText>
        </w:r>
        <w:r w:rsidRPr="003A2415" w:rsidDel="003A2415">
          <w:rPr>
            <w:lang w:val="en-GB"/>
          </w:rPr>
          <w:delText xml:space="preserve">Type 1, Class B, colour </w:delText>
        </w:r>
      </w:del>
      <w:ins w:id="476" w:author="Mabel Chow" w:date="2022-04-26T12:24:00Z">
        <w:del w:id="477" w:author="James Faas" w:date="2022-11-23T15:57:00Z">
          <w:r w:rsidR="00115EAC" w:rsidRPr="003A2415" w:rsidDel="003A2415">
            <w:rPr>
              <w:lang w:val="en-GB"/>
            </w:rPr>
            <w:delText>Gray</w:delText>
          </w:r>
        </w:del>
      </w:ins>
      <w:del w:id="478" w:author="James Faas" w:date="2022-11-23T15:57:00Z">
        <w:r w:rsidR="00070634" w:rsidRPr="003A2415" w:rsidDel="003A2415">
          <w:rPr>
            <w:lang w:val="en-GB"/>
            <w:rPrChange w:id="479" w:author="James Faas" w:date="2022-11-23T15:58:00Z">
              <w:rPr>
                <w:highlight w:val="yellow"/>
                <w:lang w:val="en-GB"/>
              </w:rPr>
            </w:rPrChange>
          </w:rPr>
          <w:delText>[  ]</w:delText>
        </w:r>
        <w:r w:rsidRPr="003A2415" w:rsidDel="003A2415">
          <w:rPr>
            <w:lang w:val="en-GB"/>
            <w:rPrChange w:id="480" w:author="James Faas" w:date="2022-11-23T15:58:00Z">
              <w:rPr>
                <w:highlight w:val="yellow"/>
                <w:lang w:val="en-GB"/>
              </w:rPr>
            </w:rPrChange>
          </w:rPr>
          <w:delText>.</w:delText>
        </w:r>
      </w:del>
    </w:p>
    <w:p w14:paraId="01B607B9" w14:textId="6E8B3840" w:rsidR="00115EAC" w:rsidRPr="003A2415" w:rsidDel="003A2415" w:rsidRDefault="00115EAC">
      <w:pPr>
        <w:pStyle w:val="Heading4"/>
        <w:tabs>
          <w:tab w:val="left" w:pos="2127"/>
        </w:tabs>
        <w:ind w:left="2127"/>
        <w:rPr>
          <w:del w:id="481" w:author="James Faas" w:date="2022-11-23T15:57:00Z"/>
          <w:lang w:val="en-GB"/>
        </w:rPr>
        <w:pPrChange w:id="482" w:author="Mabel Chow" w:date="2022-04-26T12:25:00Z">
          <w:pPr>
            <w:pStyle w:val="Heading4"/>
          </w:pPr>
        </w:pPrChange>
      </w:pPr>
      <w:ins w:id="483" w:author="Mabel Chow" w:date="2022-04-26T12:25:00Z">
        <w:del w:id="484" w:author="James Faas" w:date="2022-11-23T15:57:00Z">
          <w:r w:rsidRPr="003A2415" w:rsidDel="003A2415">
            <w:rPr>
              <w:lang w:val="en-GB"/>
            </w:rPr>
            <w:delText>Acceptable Manufacturers: Tremco Inc., Dow Corning Corporation, BASF Canada Inc.</w:delText>
          </w:r>
        </w:del>
      </w:ins>
    </w:p>
    <w:p w14:paraId="3F52EDB8" w14:textId="259E06C2" w:rsidR="008C5DD9" w:rsidRPr="003A2415" w:rsidDel="003A2415" w:rsidRDefault="008C5DD9" w:rsidP="006764BF">
      <w:pPr>
        <w:pStyle w:val="Heading3"/>
        <w:tabs>
          <w:tab w:val="clear" w:pos="1440"/>
          <w:tab w:val="left" w:pos="1418"/>
        </w:tabs>
        <w:ind w:left="1418"/>
        <w:rPr>
          <w:del w:id="485" w:author="James Faas" w:date="2022-11-23T15:57:00Z"/>
          <w:lang w:val="en-GB"/>
        </w:rPr>
      </w:pPr>
      <w:del w:id="486" w:author="James Faas" w:date="2022-11-23T15:57:00Z">
        <w:r w:rsidRPr="003A2415" w:rsidDel="003A2415">
          <w:rPr>
            <w:lang w:val="en-GB"/>
          </w:rPr>
          <w:delText>Sealant Type D: Urethanes Two Part.</w:delText>
        </w:r>
      </w:del>
    </w:p>
    <w:p w14:paraId="6B767772" w14:textId="0B9D574C" w:rsidR="008C5DD9" w:rsidRPr="003A2415" w:rsidDel="003A2415" w:rsidRDefault="008C5DD9" w:rsidP="00551340">
      <w:pPr>
        <w:pStyle w:val="Heading4"/>
        <w:tabs>
          <w:tab w:val="left" w:pos="2127"/>
        </w:tabs>
        <w:ind w:left="2127"/>
        <w:rPr>
          <w:ins w:id="487" w:author="Mabel Chow" w:date="2022-04-26T12:25:00Z"/>
          <w:del w:id="488" w:author="James Faas" w:date="2022-11-23T15:57:00Z"/>
          <w:lang w:val="en-GB"/>
        </w:rPr>
      </w:pPr>
      <w:del w:id="489" w:author="James Faas" w:date="2022-11-23T15:57:00Z">
        <w:r w:rsidRPr="003A2415" w:rsidDel="003A2415">
          <w:rPr>
            <w:lang w:val="en-GB"/>
          </w:rPr>
          <w:delText>Non</w:delText>
        </w:r>
        <w:r w:rsidRPr="003A2415" w:rsidDel="003A2415">
          <w:rPr>
            <w:lang w:val="en-GB"/>
          </w:rPr>
          <w:noBreakHyphen/>
          <w:delText>Sag</w:delText>
        </w:r>
        <w:r w:rsidR="006519CD" w:rsidRPr="003A2415" w:rsidDel="003A2415">
          <w:delText xml:space="preserve"> confirming</w:delText>
        </w:r>
        <w:r w:rsidRPr="003A2415" w:rsidDel="003A2415">
          <w:rPr>
            <w:lang w:val="en-GB"/>
          </w:rPr>
          <w:delText xml:space="preserve"> to </w:delText>
        </w:r>
        <w:r w:rsidR="009E1510" w:rsidRPr="003A2415" w:rsidDel="003A2415">
          <w:rPr>
            <w:i/>
            <w:highlight w:val="yellow"/>
            <w:lang w:val="en-GB"/>
          </w:rPr>
          <w:delText>[</w:delText>
        </w:r>
        <w:r w:rsidRPr="003A2415" w:rsidDel="003A2415">
          <w:rPr>
            <w:i/>
            <w:highlight w:val="yellow"/>
            <w:lang w:val="en-GB"/>
          </w:rPr>
          <w:delText>CAN/CGSB</w:delText>
        </w:r>
        <w:r w:rsidRPr="003A2415" w:rsidDel="003A2415">
          <w:rPr>
            <w:i/>
            <w:highlight w:val="yellow"/>
            <w:lang w:val="en-GB"/>
          </w:rPr>
          <w:noBreakHyphen/>
          <w:delText>19.24</w:delText>
        </w:r>
      </w:del>
      <w:ins w:id="490" w:author="Mabel Chow" w:date="2022-04-26T12:24:00Z">
        <w:del w:id="491" w:author="James Faas" w:date="2022-11-23T15:57:00Z">
          <w:r w:rsidR="00115EAC" w:rsidRPr="003A2415" w:rsidDel="003A2415">
            <w:rPr>
              <w:i/>
              <w:highlight w:val="yellow"/>
              <w:lang w:val="en-GB"/>
            </w:rPr>
            <w:delText>,</w:delText>
          </w:r>
        </w:del>
      </w:ins>
      <w:del w:id="492" w:author="James Faas" w:date="2022-11-23T15:57:00Z">
        <w:r w:rsidRPr="003A2415" w:rsidDel="003A2415">
          <w:rPr>
            <w:i/>
            <w:highlight w:val="yellow"/>
            <w:lang w:val="en-GB"/>
          </w:rPr>
          <w:delText>,</w:delText>
        </w:r>
        <w:r w:rsidR="009E1510" w:rsidRPr="003A2415" w:rsidDel="003A2415">
          <w:rPr>
            <w:i/>
            <w:highlight w:val="yellow"/>
            <w:lang w:val="en-GB"/>
          </w:rPr>
          <w:delText xml:space="preserve"> </w:delText>
        </w:r>
        <w:r w:rsidR="009E1510" w:rsidRPr="003A2415" w:rsidDel="003A2415">
          <w:rPr>
            <w:i/>
            <w:highlight w:val="yellow"/>
          </w:rPr>
          <w:delText xml:space="preserve">Consultant to replace withdrawn reference with current </w:delText>
        </w:r>
        <w:r w:rsidR="001B5EC1" w:rsidRPr="003A2415" w:rsidDel="003A2415">
          <w:rPr>
            <w:i/>
            <w:highlight w:val="yellow"/>
          </w:rPr>
          <w:delText xml:space="preserve">applicable </w:delText>
        </w:r>
        <w:r w:rsidR="009E1510" w:rsidRPr="003A2415" w:rsidDel="003A2415">
          <w:rPr>
            <w:i/>
            <w:highlight w:val="yellow"/>
          </w:rPr>
          <w:delText>standard]</w:delText>
        </w:r>
        <w:r w:rsidRPr="003A2415" w:rsidDel="003A2415">
          <w:rPr>
            <w:lang w:val="en-GB"/>
          </w:rPr>
          <w:delText xml:space="preserve"> </w:delText>
        </w:r>
      </w:del>
      <w:ins w:id="493" w:author="Mabel Chow" w:date="2022-04-26T12:24:00Z">
        <w:del w:id="494" w:author="James Faas" w:date="2022-11-23T15:57:00Z">
          <w:r w:rsidR="00115EAC" w:rsidRPr="003A2415" w:rsidDel="003A2415">
            <w:rPr>
              <w:lang w:val="en-GB"/>
            </w:rPr>
            <w:delText xml:space="preserve"> </w:delText>
          </w:r>
        </w:del>
      </w:ins>
      <w:del w:id="495" w:author="James Faas" w:date="2022-11-23T15:57:00Z">
        <w:r w:rsidRPr="003A2415" w:rsidDel="003A2415">
          <w:rPr>
            <w:lang w:val="en-GB"/>
          </w:rPr>
          <w:delText>Type 2, Class B, colour</w:delText>
        </w:r>
      </w:del>
      <w:ins w:id="496" w:author="Mabel Chow" w:date="2022-04-26T12:24:00Z">
        <w:del w:id="497" w:author="James Faas" w:date="2022-11-23T15:57:00Z">
          <w:r w:rsidR="00115EAC" w:rsidRPr="003A2415" w:rsidDel="003A2415">
            <w:rPr>
              <w:lang w:val="en-GB"/>
            </w:rPr>
            <w:delText xml:space="preserve"> Gray</w:delText>
          </w:r>
        </w:del>
      </w:ins>
      <w:del w:id="498" w:author="James Faas" w:date="2022-11-23T15:57:00Z">
        <w:r w:rsidRPr="003A2415" w:rsidDel="003A2415">
          <w:rPr>
            <w:lang w:val="en-GB"/>
          </w:rPr>
          <w:delText xml:space="preserve"> </w:delText>
        </w:r>
        <w:r w:rsidR="00D85357" w:rsidRPr="003A2415" w:rsidDel="003A2415">
          <w:rPr>
            <w:lang w:val="en-GB"/>
            <w:rPrChange w:id="499" w:author="James Faas" w:date="2022-11-23T15:58:00Z">
              <w:rPr>
                <w:highlight w:val="yellow"/>
                <w:lang w:val="en-GB"/>
              </w:rPr>
            </w:rPrChange>
          </w:rPr>
          <w:delText>[  ].</w:delText>
        </w:r>
      </w:del>
    </w:p>
    <w:p w14:paraId="3AD14BD2" w14:textId="3621719F" w:rsidR="00115EAC" w:rsidRPr="003A2415" w:rsidDel="003A2415" w:rsidRDefault="00115EAC" w:rsidP="00DC25D8">
      <w:pPr>
        <w:pStyle w:val="Heading4"/>
        <w:tabs>
          <w:tab w:val="left" w:pos="2127"/>
        </w:tabs>
        <w:ind w:left="2127"/>
        <w:rPr>
          <w:del w:id="500" w:author="James Faas" w:date="2022-11-23T15:57:00Z"/>
          <w:lang w:val="en-GB"/>
        </w:rPr>
      </w:pPr>
      <w:ins w:id="501" w:author="Mabel Chow" w:date="2022-04-26T12:25:00Z">
        <w:del w:id="502" w:author="James Faas" w:date="2022-11-23T15:57:00Z">
          <w:r w:rsidRPr="003A2415" w:rsidDel="003A2415">
            <w:rPr>
              <w:lang w:val="en-GB"/>
            </w:rPr>
            <w:delText>Acceptable Manufacturers: Tremco Inc., Dow Corning Corporation, BASF Canada Inc.</w:delText>
          </w:r>
        </w:del>
      </w:ins>
    </w:p>
    <w:p w14:paraId="0A56976D" w14:textId="6A51C66A" w:rsidR="008C5DD9" w:rsidRPr="003A2415" w:rsidDel="003A2415" w:rsidRDefault="008C5DD9" w:rsidP="006764BF">
      <w:pPr>
        <w:pStyle w:val="Heading3"/>
        <w:tabs>
          <w:tab w:val="clear" w:pos="1440"/>
          <w:tab w:val="left" w:pos="1418"/>
        </w:tabs>
        <w:ind w:left="1418"/>
        <w:rPr>
          <w:del w:id="503" w:author="James Faas" w:date="2022-11-23T15:57:00Z"/>
          <w:lang w:val="en-GB"/>
        </w:rPr>
      </w:pPr>
      <w:del w:id="504" w:author="James Faas" w:date="2022-11-23T15:57:00Z">
        <w:r w:rsidRPr="003A2415" w:rsidDel="003A2415">
          <w:rPr>
            <w:lang w:val="en-GB"/>
          </w:rPr>
          <w:delText>Sealant Type E: Silicones One Part.</w:delText>
        </w:r>
      </w:del>
    </w:p>
    <w:p w14:paraId="36FBE5CC" w14:textId="513377F8" w:rsidR="008C5DD9" w:rsidRPr="003A2415" w:rsidDel="003A2415" w:rsidRDefault="006519CD" w:rsidP="00551340">
      <w:pPr>
        <w:pStyle w:val="Heading4"/>
        <w:tabs>
          <w:tab w:val="left" w:pos="2127"/>
        </w:tabs>
        <w:ind w:left="2127"/>
        <w:rPr>
          <w:ins w:id="505" w:author="Mabel Chow" w:date="2022-04-26T12:26:00Z"/>
          <w:del w:id="506" w:author="James Faas" w:date="2022-11-23T15:57:00Z"/>
          <w:lang w:val="en-GB"/>
          <w:rPrChange w:id="507" w:author="James Faas" w:date="2022-11-23T15:58:00Z">
            <w:rPr>
              <w:ins w:id="508" w:author="Mabel Chow" w:date="2022-04-26T12:26:00Z"/>
              <w:del w:id="509" w:author="James Faas" w:date="2022-11-23T15:57:00Z"/>
              <w:i/>
              <w:lang w:val="en-GB"/>
            </w:rPr>
          </w:rPrChange>
        </w:rPr>
      </w:pPr>
      <w:del w:id="510" w:author="James Faas" w:date="2022-11-23T15:57:00Z">
        <w:r w:rsidRPr="003A2415" w:rsidDel="003A2415">
          <w:delText>conf</w:delText>
        </w:r>
        <w:r w:rsidR="0032786E" w:rsidRPr="003A2415" w:rsidDel="003A2415">
          <w:delText>o</w:delText>
        </w:r>
        <w:r w:rsidRPr="003A2415" w:rsidDel="003A2415">
          <w:delText>rming</w:delText>
        </w:r>
        <w:r w:rsidRPr="003A2415" w:rsidDel="003A2415">
          <w:rPr>
            <w:lang w:val="en-GB"/>
          </w:rPr>
          <w:delText xml:space="preserve"> t</w:delText>
        </w:r>
        <w:r w:rsidR="008C5DD9" w:rsidRPr="003A2415" w:rsidDel="003A2415">
          <w:rPr>
            <w:lang w:val="en-GB"/>
          </w:rPr>
          <w:delText xml:space="preserve">o </w:delText>
        </w:r>
        <w:r w:rsidR="0032786E" w:rsidRPr="003A2415" w:rsidDel="003A2415">
          <w:rPr>
            <w:i/>
            <w:highlight w:val="yellow"/>
            <w:lang w:val="en-GB"/>
          </w:rPr>
          <w:delText>[</w:delText>
        </w:r>
        <w:r w:rsidR="008C5DD9" w:rsidRPr="003A2415" w:rsidDel="003A2415">
          <w:rPr>
            <w:i/>
            <w:highlight w:val="yellow"/>
            <w:lang w:val="en-GB"/>
          </w:rPr>
          <w:delText>CAN/CGSB</w:delText>
        </w:r>
        <w:r w:rsidR="008C5DD9" w:rsidRPr="003A2415" w:rsidDel="003A2415">
          <w:rPr>
            <w:i/>
            <w:highlight w:val="yellow"/>
            <w:lang w:val="en-GB"/>
          </w:rPr>
          <w:noBreakHyphen/>
          <w:delText>19.13</w:delText>
        </w:r>
        <w:r w:rsidR="0032786E" w:rsidRPr="003A2415" w:rsidDel="003A2415">
          <w:rPr>
            <w:i/>
            <w:highlight w:val="yellow"/>
            <w:lang w:val="en-GB"/>
          </w:rPr>
          <w:delText xml:space="preserve">, </w:delText>
        </w:r>
        <w:r w:rsidR="0032786E" w:rsidRPr="003A2415" w:rsidDel="003A2415">
          <w:rPr>
            <w:i/>
            <w:highlight w:val="yellow"/>
          </w:rPr>
          <w:delText xml:space="preserve">Consultant to replace withdrawn reference with current </w:delText>
        </w:r>
        <w:r w:rsidR="001B5EC1" w:rsidRPr="003A2415" w:rsidDel="003A2415">
          <w:rPr>
            <w:i/>
            <w:highlight w:val="yellow"/>
          </w:rPr>
          <w:delText xml:space="preserve">applicable </w:delText>
        </w:r>
        <w:r w:rsidR="0032786E" w:rsidRPr="003A2415" w:rsidDel="003A2415">
          <w:rPr>
            <w:i/>
            <w:highlight w:val="yellow"/>
          </w:rPr>
          <w:delText>standard]</w:delText>
        </w:r>
        <w:r w:rsidR="008C5DD9" w:rsidRPr="003A2415" w:rsidDel="003A2415">
          <w:rPr>
            <w:i/>
            <w:highlight w:val="yellow"/>
            <w:lang w:val="en-GB"/>
          </w:rPr>
          <w:delText>.</w:delText>
        </w:r>
      </w:del>
    </w:p>
    <w:p w14:paraId="78AB9B99" w14:textId="70E35613" w:rsidR="00115EAC" w:rsidRPr="003A2415" w:rsidDel="003A2415" w:rsidRDefault="00115EAC" w:rsidP="00DC25D8">
      <w:pPr>
        <w:pStyle w:val="Heading4"/>
        <w:tabs>
          <w:tab w:val="left" w:pos="2127"/>
        </w:tabs>
        <w:ind w:left="2127"/>
        <w:rPr>
          <w:del w:id="511" w:author="James Faas" w:date="2022-11-23T15:57:00Z"/>
          <w:rPrChange w:id="512" w:author="James Faas" w:date="2022-11-23T15:58:00Z">
            <w:rPr>
              <w:del w:id="513" w:author="James Faas" w:date="2022-11-23T15:57:00Z"/>
              <w:lang w:val="en-GB"/>
            </w:rPr>
          </w:rPrChange>
        </w:rPr>
      </w:pPr>
      <w:ins w:id="514" w:author="Mabel Chow" w:date="2022-04-26T12:26:00Z">
        <w:del w:id="515" w:author="James Faas" w:date="2022-11-23T15:57:00Z">
          <w:r w:rsidRPr="003A2415" w:rsidDel="003A2415">
            <w:rPr>
              <w:rPrChange w:id="516" w:author="James Faas" w:date="2022-11-23T15:58:00Z">
                <w:rPr>
                  <w:lang w:val="en-GB"/>
                </w:rPr>
              </w:rPrChange>
            </w:rPr>
            <w:delText>Acceptable Manufacturers: Tremco Inc., Dow Corning Corporation, BASF Canada Inc.</w:delText>
          </w:r>
        </w:del>
      </w:ins>
    </w:p>
    <w:p w14:paraId="6A7D2A46" w14:textId="68CF48FA" w:rsidR="008C5DD9" w:rsidRPr="003A2415" w:rsidDel="003A2415" w:rsidRDefault="008C5DD9" w:rsidP="006764BF">
      <w:pPr>
        <w:pStyle w:val="Heading3"/>
        <w:tabs>
          <w:tab w:val="clear" w:pos="1440"/>
          <w:tab w:val="left" w:pos="1418"/>
        </w:tabs>
        <w:ind w:left="1418"/>
        <w:rPr>
          <w:del w:id="517" w:author="James Faas" w:date="2022-11-23T15:57:00Z"/>
          <w:lang w:val="en-GB"/>
        </w:rPr>
      </w:pPr>
      <w:del w:id="518" w:author="James Faas" w:date="2022-11-23T15:57:00Z">
        <w:r w:rsidRPr="003A2415" w:rsidDel="003A2415">
          <w:rPr>
            <w:lang w:val="en-GB"/>
          </w:rPr>
          <w:delText>Sealant Type F: Silicones One Part.</w:delText>
        </w:r>
      </w:del>
    </w:p>
    <w:p w14:paraId="5ECBBCA2" w14:textId="24D9CD79" w:rsidR="008C5DD9" w:rsidRPr="003A2415" w:rsidDel="003A2415" w:rsidRDefault="006519CD" w:rsidP="00551340">
      <w:pPr>
        <w:pStyle w:val="Heading4"/>
        <w:tabs>
          <w:tab w:val="left" w:pos="2127"/>
        </w:tabs>
        <w:ind w:left="2127"/>
        <w:rPr>
          <w:ins w:id="519" w:author="Mabel Chow" w:date="2022-04-26T12:27:00Z"/>
          <w:del w:id="520" w:author="James Faas" w:date="2022-11-23T15:57:00Z"/>
          <w:lang w:val="en-GB"/>
        </w:rPr>
      </w:pPr>
      <w:del w:id="521" w:author="James Faas" w:date="2022-11-23T15:57:00Z">
        <w:r w:rsidRPr="003A2415" w:rsidDel="003A2415">
          <w:delText>conf</w:delText>
        </w:r>
        <w:r w:rsidR="0032786E" w:rsidRPr="003A2415" w:rsidDel="003A2415">
          <w:delText>o</w:delText>
        </w:r>
        <w:r w:rsidRPr="003A2415" w:rsidDel="003A2415">
          <w:delText>rming</w:delText>
        </w:r>
        <w:r w:rsidRPr="003A2415" w:rsidDel="003A2415">
          <w:rPr>
            <w:lang w:val="en-GB"/>
          </w:rPr>
          <w:delText xml:space="preserve"> t</w:delText>
        </w:r>
        <w:r w:rsidR="008C5DD9" w:rsidRPr="003A2415" w:rsidDel="003A2415">
          <w:rPr>
            <w:lang w:val="en-GB"/>
          </w:rPr>
          <w:delText xml:space="preserve">o </w:delText>
        </w:r>
        <w:r w:rsidR="0032786E" w:rsidRPr="003A2415" w:rsidDel="003A2415">
          <w:rPr>
            <w:i/>
            <w:highlight w:val="yellow"/>
            <w:lang w:val="en-GB"/>
          </w:rPr>
          <w:delText>[</w:delText>
        </w:r>
        <w:r w:rsidR="008C5DD9" w:rsidRPr="003A2415" w:rsidDel="003A2415">
          <w:rPr>
            <w:i/>
            <w:highlight w:val="yellow"/>
            <w:lang w:val="en-GB"/>
          </w:rPr>
          <w:delText>CAN/CGSB</w:delText>
        </w:r>
        <w:r w:rsidR="008C5DD9" w:rsidRPr="003A2415" w:rsidDel="003A2415">
          <w:rPr>
            <w:i/>
            <w:highlight w:val="yellow"/>
            <w:lang w:val="en-GB"/>
          </w:rPr>
          <w:noBreakHyphen/>
          <w:delText>19.22</w:delText>
        </w:r>
        <w:r w:rsidR="0032786E" w:rsidRPr="003A2415" w:rsidDel="003A2415">
          <w:rPr>
            <w:i/>
            <w:highlight w:val="yellow"/>
            <w:lang w:val="en-GB"/>
          </w:rPr>
          <w:delText xml:space="preserve">, </w:delText>
        </w:r>
        <w:r w:rsidR="0032786E" w:rsidRPr="003A2415" w:rsidDel="003A2415">
          <w:rPr>
            <w:i/>
            <w:highlight w:val="yellow"/>
          </w:rPr>
          <w:delText xml:space="preserve">Consultant to replace withdrawn reference with current </w:delText>
        </w:r>
        <w:r w:rsidR="001B5EC1" w:rsidRPr="003A2415" w:rsidDel="003A2415">
          <w:rPr>
            <w:i/>
            <w:highlight w:val="yellow"/>
          </w:rPr>
          <w:delText xml:space="preserve">applicable </w:delText>
        </w:r>
        <w:r w:rsidR="0032786E" w:rsidRPr="003A2415" w:rsidDel="003A2415">
          <w:rPr>
            <w:i/>
            <w:highlight w:val="yellow"/>
          </w:rPr>
          <w:delText>standard]</w:delText>
        </w:r>
        <w:r w:rsidR="0032786E" w:rsidRPr="003A2415" w:rsidDel="003A2415">
          <w:delText xml:space="preserve"> </w:delText>
        </w:r>
        <w:r w:rsidR="008C5DD9" w:rsidRPr="003A2415" w:rsidDel="003A2415">
          <w:rPr>
            <w:lang w:val="en-GB"/>
          </w:rPr>
          <w:delText xml:space="preserve"> (Mildew resistant).</w:delText>
        </w:r>
      </w:del>
    </w:p>
    <w:p w14:paraId="491080B2" w14:textId="3BA237F3" w:rsidR="00115EAC" w:rsidRPr="003A2415" w:rsidDel="003A2415" w:rsidRDefault="00115EAC" w:rsidP="00DC25D8">
      <w:pPr>
        <w:pStyle w:val="Heading4"/>
        <w:tabs>
          <w:tab w:val="left" w:pos="2127"/>
        </w:tabs>
        <w:ind w:left="2127"/>
        <w:rPr>
          <w:del w:id="522" w:author="James Faas" w:date="2022-11-23T15:57:00Z"/>
          <w:rPrChange w:id="523" w:author="James Faas" w:date="2022-11-23T15:58:00Z">
            <w:rPr>
              <w:del w:id="524" w:author="James Faas" w:date="2022-11-23T15:57:00Z"/>
              <w:lang w:val="en-GB"/>
            </w:rPr>
          </w:rPrChange>
        </w:rPr>
      </w:pPr>
      <w:ins w:id="525" w:author="Mabel Chow" w:date="2022-04-26T12:27:00Z">
        <w:del w:id="526" w:author="James Faas" w:date="2022-11-23T15:57:00Z">
          <w:r w:rsidRPr="003A2415" w:rsidDel="003A2415">
            <w:rPr>
              <w:rPrChange w:id="527" w:author="James Faas" w:date="2022-11-23T15:58:00Z">
                <w:rPr>
                  <w:lang w:val="en-GB"/>
                </w:rPr>
              </w:rPrChange>
            </w:rPr>
            <w:delText>Acceptable Manufacturers: Tremco Inc., Dow Corning Corporation, BASF Canada Inc.</w:delText>
          </w:r>
        </w:del>
      </w:ins>
    </w:p>
    <w:p w14:paraId="19261172" w14:textId="457946C1" w:rsidR="008C5DD9" w:rsidRPr="003A2415" w:rsidDel="003A2415" w:rsidRDefault="008C5DD9" w:rsidP="006764BF">
      <w:pPr>
        <w:pStyle w:val="Heading3"/>
        <w:tabs>
          <w:tab w:val="clear" w:pos="1440"/>
          <w:tab w:val="left" w:pos="1418"/>
        </w:tabs>
        <w:ind w:left="1418"/>
        <w:rPr>
          <w:del w:id="528" w:author="James Faas" w:date="2022-11-23T15:57:00Z"/>
          <w:lang w:val="en-GB"/>
        </w:rPr>
      </w:pPr>
      <w:del w:id="529" w:author="James Faas" w:date="2022-11-23T15:57:00Z">
        <w:r w:rsidRPr="003A2415" w:rsidDel="003A2415">
          <w:rPr>
            <w:lang w:val="en-GB"/>
          </w:rPr>
          <w:delText>Preformed Compressible and Non</w:delText>
        </w:r>
        <w:r w:rsidRPr="003A2415" w:rsidDel="003A2415">
          <w:rPr>
            <w:lang w:val="en-GB"/>
          </w:rPr>
          <w:noBreakHyphen/>
          <w:delText xml:space="preserve">Compressible </w:delText>
        </w:r>
        <w:r w:rsidR="006519CD" w:rsidRPr="003A2415" w:rsidDel="003A2415">
          <w:rPr>
            <w:lang w:val="en-GB"/>
          </w:rPr>
          <w:delText>B</w:delText>
        </w:r>
        <w:r w:rsidRPr="003A2415" w:rsidDel="003A2415">
          <w:rPr>
            <w:lang w:val="en-GB"/>
          </w:rPr>
          <w:delText>ack</w:delText>
        </w:r>
        <w:r w:rsidRPr="003A2415" w:rsidDel="003A2415">
          <w:rPr>
            <w:lang w:val="en-GB"/>
          </w:rPr>
          <w:noBreakHyphen/>
          <w:delText xml:space="preserve">up </w:delText>
        </w:r>
        <w:r w:rsidR="006519CD" w:rsidRPr="003A2415" w:rsidDel="003A2415">
          <w:rPr>
            <w:lang w:val="en-GB"/>
          </w:rPr>
          <w:delText>M</w:delText>
        </w:r>
        <w:r w:rsidRPr="003A2415" w:rsidDel="003A2415">
          <w:rPr>
            <w:lang w:val="en-GB"/>
          </w:rPr>
          <w:delText>aterials.</w:delText>
        </w:r>
      </w:del>
    </w:p>
    <w:p w14:paraId="647801A7" w14:textId="791DBBDC" w:rsidR="008C5DD9" w:rsidRPr="003A2415" w:rsidDel="003A2415" w:rsidRDefault="008C5DD9" w:rsidP="006764BF">
      <w:pPr>
        <w:pStyle w:val="Heading4"/>
        <w:tabs>
          <w:tab w:val="left" w:pos="2127"/>
        </w:tabs>
        <w:ind w:left="2127"/>
        <w:rPr>
          <w:del w:id="530" w:author="James Faas" w:date="2022-11-23T15:57:00Z"/>
          <w:lang w:val="en-GB"/>
        </w:rPr>
      </w:pPr>
      <w:del w:id="531" w:author="James Faas" w:date="2022-11-23T15:57:00Z">
        <w:r w:rsidRPr="003A2415" w:rsidDel="003A2415">
          <w:rPr>
            <w:lang w:val="en-GB"/>
          </w:rPr>
          <w:delText>Polyethylene, Urethane, Neoprene or Vinyl Foam.</w:delText>
        </w:r>
      </w:del>
    </w:p>
    <w:p w14:paraId="6AE44932" w14:textId="5BDF20AF" w:rsidR="008C5DD9" w:rsidRPr="003A2415" w:rsidDel="003A2415" w:rsidRDefault="008C5DD9" w:rsidP="00551340">
      <w:pPr>
        <w:pStyle w:val="Heading5"/>
        <w:tabs>
          <w:tab w:val="left" w:pos="2835"/>
        </w:tabs>
        <w:ind w:left="2835"/>
        <w:rPr>
          <w:del w:id="532" w:author="James Faas" w:date="2022-11-23T15:57:00Z"/>
          <w:lang w:val="en-GB"/>
        </w:rPr>
      </w:pPr>
      <w:del w:id="533" w:author="James Faas" w:date="2022-11-23T15:57:00Z">
        <w:r w:rsidRPr="003A2415" w:rsidDel="003A2415">
          <w:rPr>
            <w:lang w:val="en-GB"/>
          </w:rPr>
          <w:delText>Extruded open closed cell foam backer rod.</w:delText>
        </w:r>
      </w:del>
    </w:p>
    <w:p w14:paraId="52D8E1B9" w14:textId="0D412297" w:rsidR="008C5DD9" w:rsidRPr="003A2415" w:rsidDel="003A2415" w:rsidRDefault="008C5DD9" w:rsidP="00551340">
      <w:pPr>
        <w:pStyle w:val="Heading5"/>
        <w:tabs>
          <w:tab w:val="left" w:pos="2835"/>
        </w:tabs>
        <w:ind w:left="2835"/>
        <w:rPr>
          <w:del w:id="534" w:author="James Faas" w:date="2022-11-23T15:57:00Z"/>
          <w:lang w:val="en-GB"/>
        </w:rPr>
      </w:pPr>
      <w:del w:id="535" w:author="James Faas" w:date="2022-11-23T15:57:00Z">
        <w:r w:rsidRPr="003A2415" w:rsidDel="003A2415">
          <w:rPr>
            <w:lang w:val="en-GB"/>
          </w:rPr>
          <w:delText>Size: oversize</w:delText>
        </w:r>
        <w:r w:rsidR="006519CD" w:rsidRPr="003A2415" w:rsidDel="003A2415">
          <w:rPr>
            <w:lang w:val="en-GB"/>
          </w:rPr>
          <w:delText>d</w:delText>
        </w:r>
        <w:r w:rsidRPr="003A2415" w:rsidDel="003A2415">
          <w:rPr>
            <w:lang w:val="en-GB"/>
          </w:rPr>
          <w:delText xml:space="preserve"> 30 to 50 %.</w:delText>
        </w:r>
      </w:del>
    </w:p>
    <w:p w14:paraId="65585909" w14:textId="1453C5A5" w:rsidR="008C5DD9" w:rsidRPr="003A2415" w:rsidDel="003A2415" w:rsidRDefault="008C5DD9" w:rsidP="006764BF">
      <w:pPr>
        <w:pStyle w:val="Heading4"/>
        <w:tabs>
          <w:tab w:val="left" w:pos="2127"/>
        </w:tabs>
        <w:ind w:left="2127"/>
        <w:rPr>
          <w:del w:id="536" w:author="James Faas" w:date="2022-11-23T15:57:00Z"/>
          <w:lang w:val="en-GB"/>
        </w:rPr>
      </w:pPr>
      <w:del w:id="537" w:author="James Faas" w:date="2022-11-23T15:57:00Z">
        <w:r w:rsidRPr="003A2415" w:rsidDel="003A2415">
          <w:rPr>
            <w:lang w:val="en-GB"/>
          </w:rPr>
          <w:lastRenderedPageBreak/>
          <w:delText>High Density Foam.</w:delText>
        </w:r>
      </w:del>
    </w:p>
    <w:p w14:paraId="095C9E84" w14:textId="4B5080EE" w:rsidR="008C5DD9" w:rsidRPr="003A2415" w:rsidDel="003A2415" w:rsidRDefault="008C5DD9" w:rsidP="00551340">
      <w:pPr>
        <w:pStyle w:val="Heading5"/>
        <w:tabs>
          <w:tab w:val="left" w:pos="2835"/>
        </w:tabs>
        <w:ind w:left="2835"/>
        <w:rPr>
          <w:del w:id="538" w:author="James Faas" w:date="2022-11-23T15:57:00Z"/>
          <w:lang w:val="en-GB"/>
        </w:rPr>
      </w:pPr>
      <w:del w:id="539" w:author="James Faas" w:date="2022-11-23T15:57:00Z">
        <w:r w:rsidRPr="003A2415" w:rsidDel="003A2415">
          <w:rPr>
            <w:lang w:val="en-GB"/>
          </w:rPr>
          <w:delText>Extruded closed cell polyvinyl chloride (PVC), extruded polyethylene, closed cell, Shore A hardness 20, tensile strength 140 to 200 kPa, extruded polyolefin foam, 32 kg/m</w:delText>
        </w:r>
        <w:r w:rsidRPr="003A2415" w:rsidDel="003A2415">
          <w:rPr>
            <w:vertAlign w:val="superscript"/>
            <w:lang w:val="en-GB"/>
          </w:rPr>
          <w:delText>3</w:delText>
        </w:r>
        <w:r w:rsidRPr="003A2415" w:rsidDel="003A2415">
          <w:rPr>
            <w:lang w:val="en-GB"/>
          </w:rPr>
          <w:delText xml:space="preserve"> density, or neoprene foam backer, size as recommended by</w:delText>
        </w:r>
        <w:r w:rsidR="006519CD" w:rsidRPr="003A2415" w:rsidDel="003A2415">
          <w:rPr>
            <w:lang w:val="en-GB"/>
          </w:rPr>
          <w:delText xml:space="preserve"> the</w:delText>
        </w:r>
        <w:r w:rsidRPr="003A2415" w:rsidDel="003A2415">
          <w:rPr>
            <w:lang w:val="en-GB"/>
          </w:rPr>
          <w:delText xml:space="preserve"> manufacturer.</w:delText>
        </w:r>
      </w:del>
    </w:p>
    <w:p w14:paraId="4139E52D" w14:textId="427D3331" w:rsidR="008C5DD9" w:rsidRPr="003A2415" w:rsidDel="003A2415" w:rsidRDefault="008C5DD9" w:rsidP="006764BF">
      <w:pPr>
        <w:pStyle w:val="Heading4"/>
        <w:tabs>
          <w:tab w:val="left" w:pos="2127"/>
        </w:tabs>
        <w:ind w:left="2127"/>
        <w:rPr>
          <w:del w:id="540" w:author="James Faas" w:date="2022-11-23T15:57:00Z"/>
          <w:lang w:val="en-GB"/>
        </w:rPr>
      </w:pPr>
      <w:del w:id="541" w:author="James Faas" w:date="2022-11-23T15:57:00Z">
        <w:r w:rsidRPr="003A2415" w:rsidDel="003A2415">
          <w:rPr>
            <w:lang w:val="en-GB"/>
          </w:rPr>
          <w:delText>Bond Breaker Tape.</w:delText>
        </w:r>
      </w:del>
    </w:p>
    <w:p w14:paraId="6519C42A" w14:textId="1E82FBB6" w:rsidR="008C5DD9" w:rsidRPr="003A2415" w:rsidDel="003A2415" w:rsidRDefault="008C5DD9" w:rsidP="006764BF">
      <w:pPr>
        <w:pStyle w:val="Heading5"/>
        <w:tabs>
          <w:tab w:val="left" w:pos="2835"/>
        </w:tabs>
        <w:ind w:left="2835"/>
        <w:rPr>
          <w:del w:id="542" w:author="James Faas" w:date="2022-11-23T15:57:00Z"/>
          <w:lang w:val="en-GB"/>
        </w:rPr>
      </w:pPr>
      <w:del w:id="543" w:author="James Faas" w:date="2022-11-23T15:57:00Z">
        <w:r w:rsidRPr="003A2415" w:rsidDel="003A2415">
          <w:rPr>
            <w:lang w:val="en-GB"/>
          </w:rPr>
          <w:delText xml:space="preserve">Polyethylene bond breaker tape which will not bond to </w:delText>
        </w:r>
        <w:r w:rsidR="006519CD" w:rsidRPr="003A2415" w:rsidDel="003A2415">
          <w:rPr>
            <w:lang w:val="en-GB"/>
          </w:rPr>
          <w:delText xml:space="preserve">the </w:delText>
        </w:r>
        <w:r w:rsidRPr="003A2415" w:rsidDel="003A2415">
          <w:rPr>
            <w:lang w:val="en-GB"/>
          </w:rPr>
          <w:delText>sealant.</w:delText>
        </w:r>
      </w:del>
    </w:p>
    <w:p w14:paraId="288770C7" w14:textId="4F5828B0" w:rsidR="008C5DD9" w:rsidRPr="003A2415" w:rsidDel="003A2415" w:rsidRDefault="009A43AA" w:rsidP="006764BF">
      <w:pPr>
        <w:pStyle w:val="Heading3"/>
        <w:tabs>
          <w:tab w:val="clear" w:pos="1440"/>
          <w:tab w:val="left" w:pos="1418"/>
        </w:tabs>
        <w:ind w:left="1418"/>
        <w:rPr>
          <w:del w:id="544" w:author="James Faas" w:date="2022-11-23T15:57:00Z"/>
          <w:lang w:val="en-GB"/>
        </w:rPr>
      </w:pPr>
      <w:del w:id="545" w:author="James Faas" w:date="2022-11-23T15:57:00Z">
        <w:r w:rsidRPr="003A2415" w:rsidDel="003A2415">
          <w:rPr>
            <w:lang w:val="en-GB"/>
          </w:rPr>
          <w:delText>C</w:delText>
        </w:r>
        <w:r w:rsidR="008C5DD9" w:rsidRPr="003A2415" w:rsidDel="003A2415">
          <w:rPr>
            <w:lang w:val="en-GB"/>
          </w:rPr>
          <w:delText>leaning material: Non</w:delText>
        </w:r>
        <w:r w:rsidR="008C5DD9" w:rsidRPr="003A2415" w:rsidDel="003A2415">
          <w:rPr>
            <w:lang w:val="en-GB"/>
          </w:rPr>
          <w:noBreakHyphen/>
          <w:delText>corrosive and non</w:delText>
        </w:r>
        <w:r w:rsidR="008C5DD9" w:rsidRPr="003A2415" w:rsidDel="003A2415">
          <w:rPr>
            <w:lang w:val="en-GB"/>
          </w:rPr>
          <w:noBreakHyphen/>
          <w:delText xml:space="preserve">staining type, compatible with joint forming materials and </w:delText>
        </w:r>
        <w:r w:rsidR="006519CD" w:rsidRPr="003A2415" w:rsidDel="003A2415">
          <w:rPr>
            <w:lang w:val="en-GB"/>
          </w:rPr>
          <w:delText xml:space="preserve">the </w:delText>
        </w:r>
        <w:r w:rsidR="008C5DD9" w:rsidRPr="003A2415" w:rsidDel="003A2415">
          <w:rPr>
            <w:lang w:val="en-GB"/>
          </w:rPr>
          <w:delText xml:space="preserve">sealant recommended by </w:delText>
        </w:r>
        <w:r w:rsidR="006519CD" w:rsidRPr="003A2415" w:rsidDel="003A2415">
          <w:rPr>
            <w:lang w:val="en-GB"/>
          </w:rPr>
          <w:delText xml:space="preserve">the </w:delText>
        </w:r>
        <w:r w:rsidR="008C5DD9" w:rsidRPr="003A2415" w:rsidDel="003A2415">
          <w:rPr>
            <w:lang w:val="en-GB"/>
          </w:rPr>
          <w:delText>sealant manufacturer.</w:delText>
        </w:r>
      </w:del>
    </w:p>
    <w:p w14:paraId="6EFE3CE2" w14:textId="317BF593" w:rsidR="008C5DD9" w:rsidRPr="003A2415" w:rsidDel="003A2415" w:rsidRDefault="008C5DD9" w:rsidP="006764BF">
      <w:pPr>
        <w:pStyle w:val="Heading3"/>
        <w:tabs>
          <w:tab w:val="clear" w:pos="1440"/>
          <w:tab w:val="left" w:pos="1418"/>
        </w:tabs>
        <w:ind w:left="1418"/>
        <w:rPr>
          <w:del w:id="546" w:author="James Faas" w:date="2022-11-23T15:57:00Z"/>
          <w:lang w:val="en-GB"/>
        </w:rPr>
      </w:pPr>
      <w:del w:id="547" w:author="James Faas" w:date="2022-11-23T15:57:00Z">
        <w:r w:rsidRPr="003A2415" w:rsidDel="003A2415">
          <w:rPr>
            <w:lang w:val="en-GB"/>
          </w:rPr>
          <w:delText>Primer: as recommended by</w:delText>
        </w:r>
        <w:r w:rsidR="006519CD" w:rsidRPr="003A2415" w:rsidDel="003A2415">
          <w:rPr>
            <w:lang w:val="en-GB"/>
          </w:rPr>
          <w:delText xml:space="preserve"> the</w:delText>
        </w:r>
        <w:r w:rsidRPr="003A2415" w:rsidDel="003A2415">
          <w:rPr>
            <w:lang w:val="en-GB"/>
          </w:rPr>
          <w:delText xml:space="preserve"> manufacturer</w:delText>
        </w:r>
        <w:r w:rsidR="009919F8" w:rsidRPr="003A2415" w:rsidDel="003A2415">
          <w:rPr>
            <w:lang w:val="en-GB"/>
          </w:rPr>
          <w:delText xml:space="preserve"> of the sealant</w:delText>
        </w:r>
        <w:r w:rsidRPr="003A2415" w:rsidDel="003A2415">
          <w:rPr>
            <w:lang w:val="en-GB"/>
          </w:rPr>
          <w:delText>.</w:delText>
        </w:r>
      </w:del>
    </w:p>
    <w:p w14:paraId="2A72ABF4" w14:textId="77777777" w:rsidR="009A43AA" w:rsidRPr="003A2415" w:rsidRDefault="009A43AA" w:rsidP="009A43AA">
      <w:pPr>
        <w:pStyle w:val="Heading2"/>
        <w:rPr>
          <w:lang w:val="en-GB"/>
        </w:rPr>
      </w:pPr>
      <w:r w:rsidRPr="003A2415">
        <w:rPr>
          <w:lang w:val="en-GB"/>
        </w:rPr>
        <w:t>Sealant</w:t>
      </w:r>
      <w:r w:rsidR="006519CD" w:rsidRPr="003A2415">
        <w:rPr>
          <w:lang w:val="en-GB"/>
        </w:rPr>
        <w:t xml:space="preserve"> </w:t>
      </w:r>
      <w:r w:rsidRPr="003A2415">
        <w:rPr>
          <w:lang w:val="en-GB"/>
        </w:rPr>
        <w:t>Selection</w:t>
      </w:r>
    </w:p>
    <w:p w14:paraId="0C3B813E" w14:textId="6BF6F934" w:rsidR="009E7864" w:rsidRPr="003A2415" w:rsidRDefault="009E7864" w:rsidP="00D85357">
      <w:pPr>
        <w:pStyle w:val="Heading3"/>
        <w:tabs>
          <w:tab w:val="clear" w:pos="1440"/>
          <w:tab w:val="left" w:pos="1418"/>
        </w:tabs>
        <w:spacing w:after="120"/>
        <w:ind w:left="1411"/>
        <w:rPr>
          <w:ins w:id="548" w:author="James Faas" w:date="2022-11-23T15:57:00Z"/>
          <w:lang w:val="en-GB"/>
          <w:rPrChange w:id="549" w:author="James Faas" w:date="2022-11-23T15:58:00Z">
            <w:rPr>
              <w:ins w:id="550" w:author="James Faas" w:date="2022-11-23T15:57:00Z"/>
              <w:color w:val="FF0000"/>
              <w:lang w:val="en-GB"/>
            </w:rPr>
          </w:rPrChange>
        </w:rPr>
      </w:pPr>
      <w:r w:rsidRPr="003A2415">
        <w:rPr>
          <w:lang w:val="en-GB"/>
        </w:rPr>
        <w:t>The following</w:t>
      </w:r>
      <w:r w:rsidR="006519CD" w:rsidRPr="003A2415">
        <w:rPr>
          <w:lang w:val="en-GB"/>
        </w:rPr>
        <w:t xml:space="preserve"> table</w:t>
      </w:r>
      <w:r w:rsidRPr="003A2415">
        <w:rPr>
          <w:lang w:val="en-GB"/>
        </w:rPr>
        <w:t xml:space="preserve"> lists the sealant type acceptable for each joint location. Use as few different sealant types as possible to meet the requirements of </w:t>
      </w:r>
      <w:del w:id="551" w:author="Mabel Chow" w:date="2022-04-26T12:29:00Z">
        <w:r w:rsidRPr="003A2415" w:rsidDel="001B6D9F">
          <w:rPr>
            <w:lang w:val="en-GB"/>
          </w:rPr>
          <w:delText>Project</w:delText>
        </w:r>
      </w:del>
      <w:ins w:id="552" w:author="Radulovic, Nicole" w:date="2022-11-03T14:34:00Z">
        <w:r w:rsidR="00DC25D8" w:rsidRPr="003A2415">
          <w:rPr>
            <w:lang w:val="en-GB"/>
          </w:rPr>
          <w:t xml:space="preserve">the </w:t>
        </w:r>
      </w:ins>
      <w:ins w:id="553" w:author="Mabel Chow" w:date="2022-04-26T12:29:00Z">
        <w:r w:rsidR="001B6D9F" w:rsidRPr="003A2415">
          <w:rPr>
            <w:lang w:val="en-GB"/>
          </w:rPr>
          <w:t>Contract</w:t>
        </w:r>
      </w:ins>
      <w:r w:rsidRPr="003A2415">
        <w:rPr>
          <w:lang w:val="en-GB"/>
        </w:rPr>
        <w:t>.</w:t>
      </w:r>
    </w:p>
    <w:tbl>
      <w:tblPr>
        <w:tblW w:w="6588" w:type="dxa"/>
        <w:tblInd w:w="17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348"/>
        <w:gridCol w:w="2240"/>
      </w:tblGrid>
      <w:tr w:rsidR="003A2415" w:rsidRPr="003A2415" w14:paraId="7FF3CAA3" w14:textId="77777777" w:rsidTr="003A2415">
        <w:trPr>
          <w:ins w:id="554" w:author="James Faas" w:date="2022-11-23T15:57:00Z"/>
        </w:trPr>
        <w:tc>
          <w:tcPr>
            <w:tcW w:w="4348" w:type="dxa"/>
            <w:tcBorders>
              <w:top w:val="double" w:sz="4" w:space="0" w:color="auto"/>
              <w:left w:val="double" w:sz="4" w:space="0" w:color="auto"/>
              <w:bottom w:val="double" w:sz="4" w:space="0" w:color="auto"/>
              <w:right w:val="single" w:sz="4" w:space="0" w:color="auto"/>
            </w:tcBorders>
            <w:shd w:val="clear" w:color="auto" w:fill="auto"/>
          </w:tcPr>
          <w:p w14:paraId="65FA908D" w14:textId="77777777" w:rsidR="003A2415" w:rsidRPr="003A2415" w:rsidRDefault="003A2415" w:rsidP="003A2415">
            <w:pPr>
              <w:pStyle w:val="Heading1"/>
              <w:numPr>
                <w:ilvl w:val="0"/>
                <w:numId w:val="0"/>
              </w:numPr>
              <w:tabs>
                <w:tab w:val="num" w:pos="720"/>
              </w:tabs>
              <w:ind w:left="720" w:hanging="720"/>
              <w:rPr>
                <w:ins w:id="555" w:author="James Faas" w:date="2022-11-23T15:57:00Z"/>
                <w:rFonts w:cs="Arial"/>
                <w:b/>
                <w:lang w:val="en-GB"/>
                <w:rPrChange w:id="556" w:author="James Faas" w:date="2022-11-23T15:58:00Z">
                  <w:rPr>
                    <w:ins w:id="557" w:author="James Faas" w:date="2022-11-23T15:57:00Z"/>
                    <w:rFonts w:cs="Arial"/>
                    <w:b/>
                    <w:color w:val="FF0000"/>
                    <w:lang w:val="en-GB"/>
                  </w:rPr>
                </w:rPrChange>
              </w:rPr>
            </w:pPr>
            <w:ins w:id="558" w:author="James Faas" w:date="2022-11-23T15:57:00Z">
              <w:r w:rsidRPr="003A2415">
                <w:rPr>
                  <w:rFonts w:cs="Arial"/>
                  <w:b/>
                  <w:lang w:val="en-GB"/>
                  <w:rPrChange w:id="559" w:author="James Faas" w:date="2022-11-23T15:58:00Z">
                    <w:rPr>
                      <w:rFonts w:cs="Arial"/>
                      <w:b/>
                      <w:color w:val="FF0000"/>
                      <w:lang w:val="en-GB"/>
                    </w:rPr>
                  </w:rPrChange>
                </w:rPr>
                <w:t>Joint Locations</w:t>
              </w:r>
            </w:ins>
          </w:p>
        </w:tc>
        <w:tc>
          <w:tcPr>
            <w:tcW w:w="2240" w:type="dxa"/>
            <w:tcBorders>
              <w:top w:val="double" w:sz="4" w:space="0" w:color="auto"/>
              <w:left w:val="single" w:sz="4" w:space="0" w:color="auto"/>
              <w:bottom w:val="double" w:sz="4" w:space="0" w:color="auto"/>
              <w:right w:val="double" w:sz="4" w:space="0" w:color="auto"/>
            </w:tcBorders>
            <w:shd w:val="clear" w:color="auto" w:fill="auto"/>
          </w:tcPr>
          <w:p w14:paraId="58884CB6" w14:textId="77777777" w:rsidR="003A2415" w:rsidRPr="003A2415" w:rsidRDefault="003A2415" w:rsidP="003A2415">
            <w:pPr>
              <w:pStyle w:val="Heading1"/>
              <w:numPr>
                <w:ilvl w:val="0"/>
                <w:numId w:val="0"/>
              </w:numPr>
              <w:tabs>
                <w:tab w:val="num" w:pos="720"/>
              </w:tabs>
              <w:ind w:left="720" w:hanging="720"/>
              <w:rPr>
                <w:ins w:id="560" w:author="James Faas" w:date="2022-11-23T15:57:00Z"/>
                <w:rFonts w:cs="Arial"/>
                <w:b/>
                <w:lang w:val="en-GB"/>
                <w:rPrChange w:id="561" w:author="James Faas" w:date="2022-11-23T15:58:00Z">
                  <w:rPr>
                    <w:ins w:id="562" w:author="James Faas" w:date="2022-11-23T15:57:00Z"/>
                    <w:rFonts w:cs="Arial"/>
                    <w:b/>
                    <w:color w:val="FF0000"/>
                    <w:lang w:val="en-GB"/>
                  </w:rPr>
                </w:rPrChange>
              </w:rPr>
            </w:pPr>
            <w:ins w:id="563" w:author="James Faas" w:date="2022-11-23T15:57:00Z">
              <w:r w:rsidRPr="003A2415">
                <w:rPr>
                  <w:rFonts w:cs="Arial"/>
                  <w:b/>
                  <w:lang w:val="en-GB"/>
                  <w:rPrChange w:id="564" w:author="James Faas" w:date="2022-11-23T15:58:00Z">
                    <w:rPr>
                      <w:rFonts w:cs="Arial"/>
                      <w:b/>
                      <w:color w:val="FF0000"/>
                      <w:lang w:val="en-GB"/>
                    </w:rPr>
                  </w:rPrChange>
                </w:rPr>
                <w:t>Sealant Type(s)</w:t>
              </w:r>
            </w:ins>
          </w:p>
        </w:tc>
      </w:tr>
      <w:tr w:rsidR="003A2415" w:rsidRPr="003A2415" w14:paraId="30AB13F5" w14:textId="77777777" w:rsidTr="003E0194">
        <w:trPr>
          <w:ins w:id="565" w:author="James Faas" w:date="2022-11-23T15:57:00Z"/>
        </w:trPr>
        <w:tc>
          <w:tcPr>
            <w:tcW w:w="6588" w:type="dxa"/>
            <w:gridSpan w:val="2"/>
            <w:tcBorders>
              <w:top w:val="double" w:sz="4" w:space="0" w:color="auto"/>
            </w:tcBorders>
            <w:shd w:val="clear" w:color="auto" w:fill="auto"/>
          </w:tcPr>
          <w:p w14:paraId="46B1DE54" w14:textId="77777777" w:rsidR="003A2415" w:rsidRPr="003A2415" w:rsidRDefault="003A2415" w:rsidP="003E0194">
            <w:pPr>
              <w:spacing w:before="120"/>
              <w:rPr>
                <w:ins w:id="566" w:author="James Faas" w:date="2022-11-23T15:57:00Z"/>
                <w:rFonts w:cs="Arial"/>
                <w:b/>
                <w:lang w:val="en-GB"/>
              </w:rPr>
            </w:pPr>
            <w:ins w:id="567" w:author="James Faas" w:date="2022-11-23T15:57:00Z">
              <w:r w:rsidRPr="003A2415">
                <w:rPr>
                  <w:rFonts w:cs="Arial"/>
                  <w:b/>
                  <w:lang w:val="en-GB"/>
                </w:rPr>
                <w:t>Expansion/Contraction &amp; Control Joints At:</w:t>
              </w:r>
            </w:ins>
          </w:p>
        </w:tc>
      </w:tr>
      <w:tr w:rsidR="003A2415" w:rsidRPr="003A2415" w14:paraId="3A72BCE4" w14:textId="77777777" w:rsidTr="003E0194">
        <w:trPr>
          <w:ins w:id="568" w:author="James Faas" w:date="2022-11-23T15:57:00Z"/>
        </w:trPr>
        <w:tc>
          <w:tcPr>
            <w:tcW w:w="4348" w:type="dxa"/>
            <w:shd w:val="clear" w:color="auto" w:fill="auto"/>
          </w:tcPr>
          <w:p w14:paraId="2E2976DF" w14:textId="77777777" w:rsidR="003A2415" w:rsidRPr="003A2415" w:rsidRDefault="003A2415" w:rsidP="003E0194">
            <w:pPr>
              <w:rPr>
                <w:ins w:id="569" w:author="James Faas" w:date="2022-11-23T15:57:00Z"/>
                <w:rFonts w:cs="Arial"/>
                <w:lang w:val="en-GB"/>
              </w:rPr>
            </w:pPr>
            <w:ins w:id="570" w:author="James Faas" w:date="2022-11-23T15:57:00Z">
              <w:r w:rsidRPr="003A2415">
                <w:rPr>
                  <w:rFonts w:cs="Arial"/>
                  <w:lang w:val="en-GB"/>
                </w:rPr>
                <w:t>Concrete Walls (except water-holding &amp; below grade portions of structures)</w:t>
              </w:r>
            </w:ins>
          </w:p>
        </w:tc>
        <w:tc>
          <w:tcPr>
            <w:tcW w:w="2240" w:type="dxa"/>
            <w:shd w:val="clear" w:color="auto" w:fill="auto"/>
          </w:tcPr>
          <w:p w14:paraId="07C20CD3" w14:textId="77777777" w:rsidR="003A2415" w:rsidRPr="003A2415" w:rsidRDefault="003A2415" w:rsidP="003E0194">
            <w:pPr>
              <w:rPr>
                <w:ins w:id="571" w:author="James Faas" w:date="2022-11-23T15:57:00Z"/>
                <w:rFonts w:cs="Arial"/>
                <w:lang w:val="en-GB"/>
              </w:rPr>
            </w:pPr>
            <w:proofErr w:type="gramStart"/>
            <w:ins w:id="572" w:author="James Faas" w:date="2022-11-23T15:57:00Z">
              <w:r w:rsidRPr="003A2415">
                <w:rPr>
                  <w:rFonts w:cs="Arial"/>
                  <w:lang w:val="en-GB"/>
                </w:rPr>
                <w:t>A,C</w:t>
              </w:r>
              <w:proofErr w:type="gramEnd"/>
              <w:r w:rsidRPr="003A2415">
                <w:rPr>
                  <w:rFonts w:cs="Arial"/>
                  <w:lang w:val="en-GB"/>
                </w:rPr>
                <w:t>,D,E</w:t>
              </w:r>
            </w:ins>
          </w:p>
        </w:tc>
      </w:tr>
      <w:tr w:rsidR="003A2415" w:rsidRPr="003A2415" w14:paraId="2D612231" w14:textId="77777777" w:rsidTr="003E0194">
        <w:trPr>
          <w:ins w:id="573" w:author="James Faas" w:date="2022-11-23T15:57:00Z"/>
        </w:trPr>
        <w:tc>
          <w:tcPr>
            <w:tcW w:w="4348" w:type="dxa"/>
            <w:shd w:val="clear" w:color="auto" w:fill="auto"/>
          </w:tcPr>
          <w:p w14:paraId="5EC5402E" w14:textId="77777777" w:rsidR="003A2415" w:rsidRPr="003A2415" w:rsidRDefault="003A2415" w:rsidP="003E0194">
            <w:pPr>
              <w:rPr>
                <w:ins w:id="574" w:author="James Faas" w:date="2022-11-23T15:57:00Z"/>
                <w:rFonts w:cs="Arial"/>
                <w:lang w:val="en-GB"/>
              </w:rPr>
            </w:pPr>
            <w:ins w:id="575" w:author="James Faas" w:date="2022-11-23T15:57:00Z">
              <w:r w:rsidRPr="003A2415">
                <w:rPr>
                  <w:rFonts w:cs="Arial"/>
                  <w:lang w:val="en-GB"/>
                </w:rPr>
                <w:t>Concrete Floor Slabs (except for water-holding structures)</w:t>
              </w:r>
            </w:ins>
          </w:p>
        </w:tc>
        <w:tc>
          <w:tcPr>
            <w:tcW w:w="2240" w:type="dxa"/>
            <w:shd w:val="clear" w:color="auto" w:fill="auto"/>
          </w:tcPr>
          <w:p w14:paraId="503C1E3E" w14:textId="77777777" w:rsidR="003A2415" w:rsidRPr="003A2415" w:rsidRDefault="003A2415" w:rsidP="003E0194">
            <w:pPr>
              <w:rPr>
                <w:ins w:id="576" w:author="James Faas" w:date="2022-11-23T15:57:00Z"/>
                <w:rFonts w:cs="Arial"/>
                <w:lang w:val="en-GB"/>
              </w:rPr>
            </w:pPr>
            <w:proofErr w:type="gramStart"/>
            <w:ins w:id="577" w:author="James Faas" w:date="2022-11-23T15:57:00Z">
              <w:r w:rsidRPr="003A2415">
                <w:rPr>
                  <w:rFonts w:cs="Arial"/>
                  <w:lang w:val="en-GB"/>
                </w:rPr>
                <w:t>C,D</w:t>
              </w:r>
              <w:proofErr w:type="gramEnd"/>
            </w:ins>
          </w:p>
        </w:tc>
      </w:tr>
      <w:tr w:rsidR="003A2415" w:rsidRPr="003A2415" w14:paraId="089DB7E7" w14:textId="77777777" w:rsidTr="003E0194">
        <w:trPr>
          <w:ins w:id="578" w:author="James Faas" w:date="2022-11-23T15:57:00Z"/>
        </w:trPr>
        <w:tc>
          <w:tcPr>
            <w:tcW w:w="4348" w:type="dxa"/>
            <w:shd w:val="clear" w:color="auto" w:fill="auto"/>
          </w:tcPr>
          <w:p w14:paraId="02697A56" w14:textId="77777777" w:rsidR="003A2415" w:rsidRPr="003A2415" w:rsidRDefault="003A2415" w:rsidP="003E0194">
            <w:pPr>
              <w:rPr>
                <w:ins w:id="579" w:author="James Faas" w:date="2022-11-23T15:57:00Z"/>
                <w:rFonts w:cs="Arial"/>
                <w:lang w:val="en-GB"/>
              </w:rPr>
            </w:pPr>
            <w:ins w:id="580" w:author="James Faas" w:date="2022-11-23T15:57:00Z">
              <w:r w:rsidRPr="003A2415">
                <w:rPr>
                  <w:rFonts w:cs="Arial"/>
                  <w:lang w:val="en-GB"/>
                </w:rPr>
                <w:t>Slabs Subject to Vehicle and Pedestrian Traffic</w:t>
              </w:r>
            </w:ins>
          </w:p>
        </w:tc>
        <w:tc>
          <w:tcPr>
            <w:tcW w:w="2240" w:type="dxa"/>
            <w:shd w:val="clear" w:color="auto" w:fill="auto"/>
          </w:tcPr>
          <w:p w14:paraId="2386E220" w14:textId="77777777" w:rsidR="003A2415" w:rsidRPr="003A2415" w:rsidRDefault="003A2415" w:rsidP="003E0194">
            <w:pPr>
              <w:rPr>
                <w:ins w:id="581" w:author="James Faas" w:date="2022-11-23T15:57:00Z"/>
                <w:rFonts w:cs="Arial"/>
                <w:lang w:val="en-GB"/>
              </w:rPr>
            </w:pPr>
            <w:proofErr w:type="gramStart"/>
            <w:ins w:id="582" w:author="James Faas" w:date="2022-11-23T15:57:00Z">
              <w:r w:rsidRPr="003A2415">
                <w:rPr>
                  <w:rFonts w:cs="Arial"/>
                  <w:lang w:val="en-GB"/>
                </w:rPr>
                <w:t>C,D</w:t>
              </w:r>
              <w:proofErr w:type="gramEnd"/>
            </w:ins>
          </w:p>
        </w:tc>
      </w:tr>
      <w:tr w:rsidR="003A2415" w:rsidRPr="009F0CAD" w14:paraId="134148E2" w14:textId="77777777" w:rsidTr="003E0194">
        <w:trPr>
          <w:ins w:id="583" w:author="James Faas" w:date="2022-11-23T15:57:00Z"/>
        </w:trPr>
        <w:tc>
          <w:tcPr>
            <w:tcW w:w="4348" w:type="dxa"/>
            <w:shd w:val="clear" w:color="auto" w:fill="auto"/>
          </w:tcPr>
          <w:p w14:paraId="25A4CDF8" w14:textId="77777777" w:rsidR="003A2415" w:rsidRPr="009F0CAD" w:rsidRDefault="003A2415" w:rsidP="003E0194">
            <w:pPr>
              <w:rPr>
                <w:ins w:id="584" w:author="James Faas" w:date="2022-11-23T15:57:00Z"/>
                <w:rFonts w:cs="Arial"/>
                <w:lang w:val="en-GB"/>
              </w:rPr>
            </w:pPr>
            <w:ins w:id="585" w:author="James Faas" w:date="2022-11-23T15:57:00Z">
              <w:r w:rsidRPr="009F0CAD">
                <w:rPr>
                  <w:rFonts w:cs="Arial"/>
                  <w:lang w:val="en-GB"/>
                </w:rPr>
                <w:t>Masonry Walls</w:t>
              </w:r>
            </w:ins>
          </w:p>
        </w:tc>
        <w:tc>
          <w:tcPr>
            <w:tcW w:w="2240" w:type="dxa"/>
            <w:shd w:val="clear" w:color="auto" w:fill="auto"/>
          </w:tcPr>
          <w:p w14:paraId="3E7E6DA6" w14:textId="77777777" w:rsidR="003A2415" w:rsidRPr="009F0CAD" w:rsidRDefault="003A2415" w:rsidP="003E0194">
            <w:pPr>
              <w:rPr>
                <w:ins w:id="586" w:author="James Faas" w:date="2022-11-23T15:57:00Z"/>
                <w:rFonts w:cs="Arial"/>
                <w:lang w:val="en-GB"/>
              </w:rPr>
            </w:pPr>
            <w:proofErr w:type="gramStart"/>
            <w:ins w:id="587" w:author="James Faas" w:date="2022-11-23T15:57:00Z">
              <w:r w:rsidRPr="009F0CAD">
                <w:rPr>
                  <w:rFonts w:cs="Arial"/>
                  <w:lang w:val="en-GB"/>
                </w:rPr>
                <w:t>A,C</w:t>
              </w:r>
              <w:proofErr w:type="gramEnd"/>
              <w:r w:rsidRPr="009F0CAD">
                <w:rPr>
                  <w:rFonts w:cs="Arial"/>
                  <w:lang w:val="en-GB"/>
                </w:rPr>
                <w:t>,D</w:t>
              </w:r>
            </w:ins>
          </w:p>
        </w:tc>
      </w:tr>
      <w:tr w:rsidR="003A2415" w:rsidRPr="009F0CAD" w14:paraId="3F10D78B" w14:textId="77777777" w:rsidTr="003E0194">
        <w:trPr>
          <w:ins w:id="588" w:author="James Faas" w:date="2022-11-23T15:57:00Z"/>
        </w:trPr>
        <w:tc>
          <w:tcPr>
            <w:tcW w:w="4348" w:type="dxa"/>
            <w:shd w:val="clear" w:color="auto" w:fill="auto"/>
          </w:tcPr>
          <w:p w14:paraId="4A95B5D5" w14:textId="77777777" w:rsidR="003A2415" w:rsidRPr="009F0CAD" w:rsidRDefault="003A2415" w:rsidP="003E0194">
            <w:pPr>
              <w:rPr>
                <w:ins w:id="589" w:author="James Faas" w:date="2022-11-23T15:57:00Z"/>
                <w:rFonts w:cs="Arial"/>
                <w:lang w:val="en-GB"/>
              </w:rPr>
            </w:pPr>
            <w:ins w:id="590" w:author="James Faas" w:date="2022-11-23T15:57:00Z">
              <w:r w:rsidRPr="009F0CAD">
                <w:rPr>
                  <w:rFonts w:cs="Arial"/>
                  <w:lang w:val="en-GB"/>
                </w:rPr>
                <w:t>Exterior Insulation &amp; Finish System</w:t>
              </w:r>
            </w:ins>
          </w:p>
        </w:tc>
        <w:tc>
          <w:tcPr>
            <w:tcW w:w="2240" w:type="dxa"/>
            <w:shd w:val="clear" w:color="auto" w:fill="auto"/>
          </w:tcPr>
          <w:p w14:paraId="6C6D7AE7" w14:textId="77777777" w:rsidR="003A2415" w:rsidRPr="009F0CAD" w:rsidRDefault="003A2415" w:rsidP="003E0194">
            <w:pPr>
              <w:rPr>
                <w:ins w:id="591" w:author="James Faas" w:date="2022-11-23T15:57:00Z"/>
                <w:rFonts w:cs="Arial"/>
                <w:lang w:val="en-GB"/>
              </w:rPr>
            </w:pPr>
            <w:ins w:id="592" w:author="James Faas" w:date="2022-11-23T15:57:00Z">
              <w:r w:rsidRPr="009F0CAD">
                <w:rPr>
                  <w:rFonts w:cs="Arial"/>
                  <w:lang w:val="en-GB"/>
                </w:rPr>
                <w:t>C</w:t>
              </w:r>
            </w:ins>
          </w:p>
        </w:tc>
      </w:tr>
      <w:tr w:rsidR="003A2415" w:rsidRPr="009F0CAD" w14:paraId="5F26CB96" w14:textId="77777777" w:rsidTr="003E0194">
        <w:trPr>
          <w:ins w:id="593" w:author="James Faas" w:date="2022-11-23T15:57:00Z"/>
        </w:trPr>
        <w:tc>
          <w:tcPr>
            <w:tcW w:w="4348" w:type="dxa"/>
            <w:shd w:val="clear" w:color="auto" w:fill="auto"/>
          </w:tcPr>
          <w:p w14:paraId="0429D16E" w14:textId="77777777" w:rsidR="003A2415" w:rsidRPr="009F0CAD" w:rsidRDefault="003A2415" w:rsidP="003E0194">
            <w:pPr>
              <w:rPr>
                <w:ins w:id="594" w:author="James Faas" w:date="2022-11-23T15:57:00Z"/>
                <w:rFonts w:cs="Arial"/>
                <w:lang w:val="en-GB"/>
              </w:rPr>
            </w:pPr>
            <w:ins w:id="595" w:author="James Faas" w:date="2022-11-23T15:57:00Z">
              <w:r w:rsidRPr="009F0CAD">
                <w:rPr>
                  <w:rFonts w:cs="Arial"/>
                  <w:lang w:val="en-GB"/>
                </w:rPr>
                <w:t>Ceramic Tile Floors</w:t>
              </w:r>
            </w:ins>
          </w:p>
        </w:tc>
        <w:tc>
          <w:tcPr>
            <w:tcW w:w="2240" w:type="dxa"/>
            <w:shd w:val="clear" w:color="auto" w:fill="auto"/>
          </w:tcPr>
          <w:p w14:paraId="53542BF2" w14:textId="77777777" w:rsidR="003A2415" w:rsidRPr="009F0CAD" w:rsidRDefault="003A2415" w:rsidP="003E0194">
            <w:pPr>
              <w:rPr>
                <w:ins w:id="596" w:author="James Faas" w:date="2022-11-23T15:57:00Z"/>
                <w:rFonts w:cs="Arial"/>
                <w:lang w:val="en-GB"/>
              </w:rPr>
            </w:pPr>
            <w:proofErr w:type="gramStart"/>
            <w:ins w:id="597" w:author="James Faas" w:date="2022-11-23T15:57:00Z">
              <w:r w:rsidRPr="009F0CAD">
                <w:rPr>
                  <w:rFonts w:cs="Arial"/>
                  <w:lang w:val="en-GB"/>
                </w:rPr>
                <w:t>C,E</w:t>
              </w:r>
              <w:proofErr w:type="gramEnd"/>
              <w:r w:rsidRPr="009F0CAD">
                <w:rPr>
                  <w:rFonts w:cs="Arial"/>
                  <w:lang w:val="en-GB"/>
                </w:rPr>
                <w:t>,F</w:t>
              </w:r>
            </w:ins>
          </w:p>
        </w:tc>
      </w:tr>
      <w:tr w:rsidR="003A2415" w:rsidRPr="009F0CAD" w14:paraId="217EBB98" w14:textId="77777777" w:rsidTr="003E0194">
        <w:trPr>
          <w:ins w:id="598" w:author="James Faas" w:date="2022-11-23T15:57:00Z"/>
        </w:trPr>
        <w:tc>
          <w:tcPr>
            <w:tcW w:w="4348" w:type="dxa"/>
            <w:shd w:val="clear" w:color="auto" w:fill="auto"/>
          </w:tcPr>
          <w:p w14:paraId="6E5D302D" w14:textId="77777777" w:rsidR="003A2415" w:rsidRPr="009F0CAD" w:rsidRDefault="003A2415" w:rsidP="003E0194">
            <w:pPr>
              <w:rPr>
                <w:ins w:id="599" w:author="James Faas" w:date="2022-11-23T15:57:00Z"/>
                <w:rFonts w:cs="Arial"/>
                <w:lang w:val="en-GB"/>
              </w:rPr>
            </w:pPr>
            <w:ins w:id="600" w:author="James Faas" w:date="2022-11-23T15:57:00Z">
              <w:r w:rsidRPr="009F0CAD">
                <w:rPr>
                  <w:rFonts w:cs="Arial"/>
                  <w:lang w:val="en-GB"/>
                </w:rPr>
                <w:t>Ceramic Tile Walls</w:t>
              </w:r>
            </w:ins>
          </w:p>
        </w:tc>
        <w:tc>
          <w:tcPr>
            <w:tcW w:w="2240" w:type="dxa"/>
            <w:shd w:val="clear" w:color="auto" w:fill="auto"/>
          </w:tcPr>
          <w:p w14:paraId="080E23C4" w14:textId="77777777" w:rsidR="003A2415" w:rsidRPr="009F0CAD" w:rsidRDefault="003A2415" w:rsidP="003E0194">
            <w:pPr>
              <w:rPr>
                <w:ins w:id="601" w:author="James Faas" w:date="2022-11-23T15:57:00Z"/>
                <w:rFonts w:cs="Arial"/>
                <w:lang w:val="en-GB"/>
              </w:rPr>
            </w:pPr>
            <w:proofErr w:type="gramStart"/>
            <w:ins w:id="602" w:author="James Faas" w:date="2022-11-23T15:57:00Z">
              <w:r w:rsidRPr="009F0CAD">
                <w:rPr>
                  <w:rFonts w:cs="Arial"/>
                  <w:lang w:val="en-GB"/>
                </w:rPr>
                <w:t>C,E</w:t>
              </w:r>
              <w:proofErr w:type="gramEnd"/>
              <w:r w:rsidRPr="009F0CAD">
                <w:rPr>
                  <w:rFonts w:cs="Arial"/>
                  <w:lang w:val="en-GB"/>
                </w:rPr>
                <w:t>,F</w:t>
              </w:r>
            </w:ins>
          </w:p>
        </w:tc>
      </w:tr>
      <w:tr w:rsidR="003A2415" w:rsidRPr="009F0CAD" w14:paraId="019635E2" w14:textId="77777777" w:rsidTr="003E0194">
        <w:trPr>
          <w:ins w:id="603" w:author="James Faas" w:date="2022-11-23T15:57:00Z"/>
        </w:trPr>
        <w:tc>
          <w:tcPr>
            <w:tcW w:w="4348" w:type="dxa"/>
            <w:shd w:val="clear" w:color="auto" w:fill="auto"/>
          </w:tcPr>
          <w:p w14:paraId="15EF8233" w14:textId="77777777" w:rsidR="003A2415" w:rsidRPr="009F0CAD" w:rsidRDefault="003A2415" w:rsidP="003E0194">
            <w:pPr>
              <w:rPr>
                <w:ins w:id="604" w:author="James Faas" w:date="2022-11-23T15:57:00Z"/>
                <w:rFonts w:cs="Arial"/>
                <w:lang w:val="en-GB"/>
              </w:rPr>
            </w:pPr>
            <w:ins w:id="605" w:author="James Faas" w:date="2022-11-23T15:57:00Z">
              <w:r w:rsidRPr="009F0CAD">
                <w:rPr>
                  <w:rFonts w:cs="Arial"/>
                  <w:lang w:val="en-GB"/>
                </w:rPr>
                <w:t>Precast Concrete Wall Panels</w:t>
              </w:r>
            </w:ins>
          </w:p>
        </w:tc>
        <w:tc>
          <w:tcPr>
            <w:tcW w:w="2240" w:type="dxa"/>
            <w:shd w:val="clear" w:color="auto" w:fill="auto"/>
          </w:tcPr>
          <w:p w14:paraId="2062990C" w14:textId="77777777" w:rsidR="003A2415" w:rsidRPr="009F0CAD" w:rsidRDefault="003A2415" w:rsidP="003E0194">
            <w:pPr>
              <w:rPr>
                <w:ins w:id="606" w:author="James Faas" w:date="2022-11-23T15:57:00Z"/>
                <w:rFonts w:cs="Arial"/>
                <w:lang w:val="en-GB"/>
              </w:rPr>
            </w:pPr>
            <w:proofErr w:type="gramStart"/>
            <w:ins w:id="607" w:author="James Faas" w:date="2022-11-23T15:57:00Z">
              <w:r w:rsidRPr="009F0CAD">
                <w:rPr>
                  <w:rFonts w:cs="Arial"/>
                  <w:lang w:val="en-GB"/>
                </w:rPr>
                <w:t>C,D</w:t>
              </w:r>
              <w:proofErr w:type="gramEnd"/>
            </w:ins>
          </w:p>
        </w:tc>
      </w:tr>
      <w:tr w:rsidR="003A2415" w:rsidRPr="009F0CAD" w14:paraId="130350AF" w14:textId="77777777" w:rsidTr="003E0194">
        <w:trPr>
          <w:ins w:id="608" w:author="James Faas" w:date="2022-11-23T15:57:00Z"/>
        </w:trPr>
        <w:tc>
          <w:tcPr>
            <w:tcW w:w="6588" w:type="dxa"/>
            <w:gridSpan w:val="2"/>
            <w:shd w:val="clear" w:color="auto" w:fill="auto"/>
          </w:tcPr>
          <w:p w14:paraId="7A9DCE61" w14:textId="77777777" w:rsidR="003A2415" w:rsidRPr="009F0CAD" w:rsidRDefault="003A2415" w:rsidP="003E0194">
            <w:pPr>
              <w:spacing w:before="120"/>
              <w:rPr>
                <w:ins w:id="609" w:author="James Faas" w:date="2022-11-23T15:57:00Z"/>
                <w:rFonts w:cs="Arial"/>
                <w:b/>
                <w:lang w:val="en-GB"/>
              </w:rPr>
            </w:pPr>
            <w:ins w:id="610" w:author="James Faas" w:date="2022-11-23T15:57:00Z">
              <w:r w:rsidRPr="009F0CAD">
                <w:rPr>
                  <w:rFonts w:cs="Arial"/>
                  <w:b/>
                  <w:lang w:val="en-GB"/>
                </w:rPr>
                <w:t>Materials Joints At:</w:t>
              </w:r>
            </w:ins>
          </w:p>
        </w:tc>
      </w:tr>
      <w:tr w:rsidR="003A2415" w:rsidRPr="009F0CAD" w14:paraId="1A935C07" w14:textId="77777777" w:rsidTr="003E0194">
        <w:trPr>
          <w:ins w:id="611" w:author="James Faas" w:date="2022-11-23T15:57:00Z"/>
        </w:trPr>
        <w:tc>
          <w:tcPr>
            <w:tcW w:w="4348" w:type="dxa"/>
            <w:shd w:val="clear" w:color="auto" w:fill="auto"/>
          </w:tcPr>
          <w:p w14:paraId="013B08BE" w14:textId="77777777" w:rsidR="003A2415" w:rsidRPr="009F0CAD" w:rsidRDefault="003A2415" w:rsidP="003E0194">
            <w:pPr>
              <w:rPr>
                <w:ins w:id="612" w:author="James Faas" w:date="2022-11-23T15:57:00Z"/>
                <w:rFonts w:cs="Arial"/>
                <w:lang w:val="en-GB"/>
              </w:rPr>
            </w:pPr>
            <w:ins w:id="613" w:author="James Faas" w:date="2022-11-23T15:57:00Z">
              <w:r w:rsidRPr="009F0CAD">
                <w:rPr>
                  <w:rFonts w:cs="Arial"/>
                  <w:lang w:val="en-GB"/>
                </w:rPr>
                <w:t>Metal Door, Window, &amp; Louver Frames (Exterior)</w:t>
              </w:r>
            </w:ins>
          </w:p>
        </w:tc>
        <w:tc>
          <w:tcPr>
            <w:tcW w:w="2240" w:type="dxa"/>
            <w:shd w:val="clear" w:color="auto" w:fill="auto"/>
          </w:tcPr>
          <w:p w14:paraId="50CB1938" w14:textId="77777777" w:rsidR="003A2415" w:rsidRPr="009F0CAD" w:rsidRDefault="003A2415" w:rsidP="003E0194">
            <w:pPr>
              <w:rPr>
                <w:ins w:id="614" w:author="James Faas" w:date="2022-11-23T15:57:00Z"/>
                <w:rFonts w:cs="Arial"/>
                <w:lang w:val="en-GB"/>
              </w:rPr>
            </w:pPr>
            <w:proofErr w:type="gramStart"/>
            <w:ins w:id="615" w:author="James Faas" w:date="2022-11-23T15:57:00Z">
              <w:r w:rsidRPr="009F0CAD">
                <w:rPr>
                  <w:rFonts w:cs="Arial"/>
                  <w:lang w:val="en-GB"/>
                </w:rPr>
                <w:t>B,C</w:t>
              </w:r>
              <w:proofErr w:type="gramEnd"/>
              <w:r w:rsidRPr="009F0CAD">
                <w:rPr>
                  <w:rFonts w:cs="Arial"/>
                  <w:lang w:val="en-GB"/>
                </w:rPr>
                <w:t>,D</w:t>
              </w:r>
            </w:ins>
          </w:p>
        </w:tc>
      </w:tr>
      <w:tr w:rsidR="003A2415" w:rsidRPr="009F0CAD" w14:paraId="2509D4B8" w14:textId="77777777" w:rsidTr="003E0194">
        <w:trPr>
          <w:ins w:id="616" w:author="James Faas" w:date="2022-11-23T15:57:00Z"/>
        </w:trPr>
        <w:tc>
          <w:tcPr>
            <w:tcW w:w="4348" w:type="dxa"/>
            <w:shd w:val="clear" w:color="auto" w:fill="auto"/>
          </w:tcPr>
          <w:p w14:paraId="223E3FF4" w14:textId="77777777" w:rsidR="003A2415" w:rsidRPr="009F0CAD" w:rsidRDefault="003A2415" w:rsidP="003E0194">
            <w:pPr>
              <w:rPr>
                <w:ins w:id="617" w:author="James Faas" w:date="2022-11-23T15:57:00Z"/>
                <w:rFonts w:cs="Arial"/>
                <w:lang w:val="en-GB"/>
              </w:rPr>
            </w:pPr>
            <w:ins w:id="618" w:author="James Faas" w:date="2022-11-23T15:57:00Z">
              <w:r w:rsidRPr="009F0CAD">
                <w:rPr>
                  <w:rFonts w:cs="Arial"/>
                  <w:lang w:val="en-GB"/>
                </w:rPr>
                <w:t>Metal Door, Window, &amp; Louver Frames (Interior)</w:t>
              </w:r>
            </w:ins>
          </w:p>
        </w:tc>
        <w:tc>
          <w:tcPr>
            <w:tcW w:w="2240" w:type="dxa"/>
            <w:shd w:val="clear" w:color="auto" w:fill="auto"/>
          </w:tcPr>
          <w:p w14:paraId="49282B16" w14:textId="77777777" w:rsidR="003A2415" w:rsidRPr="009F0CAD" w:rsidRDefault="003A2415" w:rsidP="003E0194">
            <w:pPr>
              <w:rPr>
                <w:ins w:id="619" w:author="James Faas" w:date="2022-11-23T15:57:00Z"/>
                <w:rFonts w:cs="Arial"/>
                <w:lang w:val="en-GB"/>
              </w:rPr>
            </w:pPr>
            <w:proofErr w:type="gramStart"/>
            <w:ins w:id="620" w:author="James Faas" w:date="2022-11-23T15:57:00Z">
              <w:r w:rsidRPr="009F0CAD">
                <w:rPr>
                  <w:rFonts w:cs="Arial"/>
                  <w:lang w:val="en-GB"/>
                </w:rPr>
                <w:t>B,C</w:t>
              </w:r>
              <w:proofErr w:type="gramEnd"/>
              <w:r w:rsidRPr="009F0CAD">
                <w:rPr>
                  <w:rFonts w:cs="Arial"/>
                  <w:lang w:val="en-GB"/>
                </w:rPr>
                <w:t>,D</w:t>
              </w:r>
            </w:ins>
          </w:p>
        </w:tc>
      </w:tr>
      <w:tr w:rsidR="003A2415" w:rsidRPr="009F0CAD" w14:paraId="23E5E6C0" w14:textId="77777777" w:rsidTr="003E0194">
        <w:trPr>
          <w:ins w:id="621" w:author="James Faas" w:date="2022-11-23T15:57:00Z"/>
        </w:trPr>
        <w:tc>
          <w:tcPr>
            <w:tcW w:w="4348" w:type="dxa"/>
            <w:shd w:val="clear" w:color="auto" w:fill="auto"/>
          </w:tcPr>
          <w:p w14:paraId="053255A3" w14:textId="77777777" w:rsidR="003A2415" w:rsidRPr="009F0CAD" w:rsidRDefault="003A2415" w:rsidP="003E0194">
            <w:pPr>
              <w:rPr>
                <w:ins w:id="622" w:author="James Faas" w:date="2022-11-23T15:57:00Z"/>
                <w:rFonts w:cs="Arial"/>
                <w:lang w:val="en-GB"/>
              </w:rPr>
            </w:pPr>
            <w:ins w:id="623" w:author="James Faas" w:date="2022-11-23T15:57:00Z">
              <w:r w:rsidRPr="009F0CAD">
                <w:rPr>
                  <w:rFonts w:cs="Arial"/>
                  <w:lang w:val="en-GB"/>
                </w:rPr>
                <w:t>Wall Penetrations (Exterior)</w:t>
              </w:r>
            </w:ins>
          </w:p>
        </w:tc>
        <w:tc>
          <w:tcPr>
            <w:tcW w:w="2240" w:type="dxa"/>
            <w:shd w:val="clear" w:color="auto" w:fill="auto"/>
          </w:tcPr>
          <w:p w14:paraId="770C09EE" w14:textId="77777777" w:rsidR="003A2415" w:rsidRPr="009F0CAD" w:rsidRDefault="003A2415" w:rsidP="003E0194">
            <w:pPr>
              <w:rPr>
                <w:ins w:id="624" w:author="James Faas" w:date="2022-11-23T15:57:00Z"/>
                <w:rFonts w:cs="Arial"/>
                <w:lang w:val="en-GB"/>
              </w:rPr>
            </w:pPr>
            <w:proofErr w:type="gramStart"/>
            <w:ins w:id="625" w:author="James Faas" w:date="2022-11-23T15:57:00Z">
              <w:r w:rsidRPr="009F0CAD">
                <w:rPr>
                  <w:rFonts w:cs="Arial"/>
                  <w:lang w:val="en-GB"/>
                </w:rPr>
                <w:t>B,C</w:t>
              </w:r>
              <w:proofErr w:type="gramEnd"/>
              <w:r w:rsidRPr="009F0CAD">
                <w:rPr>
                  <w:rFonts w:cs="Arial"/>
                  <w:lang w:val="en-GB"/>
                </w:rPr>
                <w:t>,D</w:t>
              </w:r>
            </w:ins>
          </w:p>
        </w:tc>
      </w:tr>
      <w:tr w:rsidR="003A2415" w:rsidRPr="009F0CAD" w14:paraId="258C71CB" w14:textId="77777777" w:rsidTr="003E0194">
        <w:trPr>
          <w:ins w:id="626" w:author="James Faas" w:date="2022-11-23T15:57:00Z"/>
        </w:trPr>
        <w:tc>
          <w:tcPr>
            <w:tcW w:w="4348" w:type="dxa"/>
            <w:shd w:val="clear" w:color="auto" w:fill="auto"/>
          </w:tcPr>
          <w:p w14:paraId="45D20DD2" w14:textId="77777777" w:rsidR="003A2415" w:rsidRPr="009F0CAD" w:rsidRDefault="003A2415" w:rsidP="003E0194">
            <w:pPr>
              <w:rPr>
                <w:ins w:id="627" w:author="James Faas" w:date="2022-11-23T15:57:00Z"/>
                <w:rFonts w:cs="Arial"/>
                <w:lang w:val="en-GB"/>
              </w:rPr>
            </w:pPr>
            <w:ins w:id="628" w:author="James Faas" w:date="2022-11-23T15:57:00Z">
              <w:r w:rsidRPr="009F0CAD">
                <w:rPr>
                  <w:rFonts w:cs="Arial"/>
                  <w:lang w:val="en-GB"/>
                </w:rPr>
                <w:t>Wall Penetrations (Interior)</w:t>
              </w:r>
            </w:ins>
          </w:p>
        </w:tc>
        <w:tc>
          <w:tcPr>
            <w:tcW w:w="2240" w:type="dxa"/>
            <w:shd w:val="clear" w:color="auto" w:fill="auto"/>
          </w:tcPr>
          <w:p w14:paraId="2669025D" w14:textId="77777777" w:rsidR="003A2415" w:rsidRPr="009F0CAD" w:rsidRDefault="003A2415" w:rsidP="003E0194">
            <w:pPr>
              <w:rPr>
                <w:ins w:id="629" w:author="James Faas" w:date="2022-11-23T15:57:00Z"/>
                <w:rFonts w:cs="Arial"/>
                <w:lang w:val="en-GB"/>
              </w:rPr>
            </w:pPr>
            <w:proofErr w:type="gramStart"/>
            <w:ins w:id="630" w:author="James Faas" w:date="2022-11-23T15:57:00Z">
              <w:r w:rsidRPr="009F0CAD">
                <w:rPr>
                  <w:rFonts w:cs="Arial"/>
                  <w:lang w:val="en-GB"/>
                </w:rPr>
                <w:t>B,C</w:t>
              </w:r>
              <w:proofErr w:type="gramEnd"/>
              <w:r w:rsidRPr="009F0CAD">
                <w:rPr>
                  <w:rFonts w:cs="Arial"/>
                  <w:lang w:val="en-GB"/>
                </w:rPr>
                <w:t>,D</w:t>
              </w:r>
            </w:ins>
          </w:p>
        </w:tc>
      </w:tr>
      <w:tr w:rsidR="003A2415" w:rsidRPr="009F0CAD" w14:paraId="44AE3D77" w14:textId="77777777" w:rsidTr="003E0194">
        <w:trPr>
          <w:ins w:id="631" w:author="James Faas" w:date="2022-11-23T15:57:00Z"/>
        </w:trPr>
        <w:tc>
          <w:tcPr>
            <w:tcW w:w="4348" w:type="dxa"/>
            <w:shd w:val="clear" w:color="auto" w:fill="auto"/>
          </w:tcPr>
          <w:p w14:paraId="17F64194" w14:textId="77777777" w:rsidR="003A2415" w:rsidRPr="009F0CAD" w:rsidRDefault="003A2415" w:rsidP="003E0194">
            <w:pPr>
              <w:rPr>
                <w:ins w:id="632" w:author="James Faas" w:date="2022-11-23T15:57:00Z"/>
                <w:rFonts w:cs="Arial"/>
                <w:lang w:val="en-GB"/>
              </w:rPr>
            </w:pPr>
            <w:ins w:id="633" w:author="James Faas" w:date="2022-11-23T15:57:00Z">
              <w:r w:rsidRPr="009F0CAD">
                <w:rPr>
                  <w:rFonts w:cs="Arial"/>
                  <w:lang w:val="en-GB"/>
                </w:rPr>
                <w:t>Floor Penetrations</w:t>
              </w:r>
            </w:ins>
          </w:p>
        </w:tc>
        <w:tc>
          <w:tcPr>
            <w:tcW w:w="2240" w:type="dxa"/>
            <w:shd w:val="clear" w:color="auto" w:fill="auto"/>
          </w:tcPr>
          <w:p w14:paraId="5D3E9385" w14:textId="77777777" w:rsidR="003A2415" w:rsidRPr="009F0CAD" w:rsidRDefault="003A2415" w:rsidP="003E0194">
            <w:pPr>
              <w:rPr>
                <w:ins w:id="634" w:author="James Faas" w:date="2022-11-23T15:57:00Z"/>
                <w:rFonts w:cs="Arial"/>
                <w:lang w:val="en-GB"/>
              </w:rPr>
            </w:pPr>
            <w:proofErr w:type="gramStart"/>
            <w:ins w:id="635" w:author="James Faas" w:date="2022-11-23T15:57:00Z">
              <w:r w:rsidRPr="009F0CAD">
                <w:rPr>
                  <w:rFonts w:cs="Arial"/>
                  <w:lang w:val="en-GB"/>
                </w:rPr>
                <w:t>A,C</w:t>
              </w:r>
              <w:proofErr w:type="gramEnd"/>
              <w:r w:rsidRPr="009F0CAD">
                <w:rPr>
                  <w:rFonts w:cs="Arial"/>
                  <w:lang w:val="en-GB"/>
                </w:rPr>
                <w:t>,D</w:t>
              </w:r>
            </w:ins>
          </w:p>
        </w:tc>
      </w:tr>
      <w:tr w:rsidR="003A2415" w:rsidRPr="009F0CAD" w14:paraId="76533E1B" w14:textId="77777777" w:rsidTr="003E0194">
        <w:trPr>
          <w:ins w:id="636" w:author="James Faas" w:date="2022-11-23T15:57:00Z"/>
        </w:trPr>
        <w:tc>
          <w:tcPr>
            <w:tcW w:w="4348" w:type="dxa"/>
            <w:shd w:val="clear" w:color="auto" w:fill="auto"/>
          </w:tcPr>
          <w:p w14:paraId="6B78EA80" w14:textId="77777777" w:rsidR="003A2415" w:rsidRPr="009F0CAD" w:rsidRDefault="003A2415" w:rsidP="003E0194">
            <w:pPr>
              <w:rPr>
                <w:ins w:id="637" w:author="James Faas" w:date="2022-11-23T15:57:00Z"/>
                <w:rFonts w:cs="Arial"/>
                <w:lang w:val="en-GB"/>
              </w:rPr>
            </w:pPr>
            <w:ins w:id="638" w:author="James Faas" w:date="2022-11-23T15:57:00Z">
              <w:r w:rsidRPr="009F0CAD">
                <w:rPr>
                  <w:rFonts w:cs="Arial"/>
                  <w:lang w:val="en-GB"/>
                </w:rPr>
                <w:t>Ceiling Penetrations</w:t>
              </w:r>
            </w:ins>
          </w:p>
        </w:tc>
        <w:tc>
          <w:tcPr>
            <w:tcW w:w="2240" w:type="dxa"/>
            <w:shd w:val="clear" w:color="auto" w:fill="auto"/>
          </w:tcPr>
          <w:p w14:paraId="18C91C66" w14:textId="77777777" w:rsidR="003A2415" w:rsidRPr="009F0CAD" w:rsidRDefault="003A2415" w:rsidP="003E0194">
            <w:pPr>
              <w:rPr>
                <w:ins w:id="639" w:author="James Faas" w:date="2022-11-23T15:57:00Z"/>
                <w:rFonts w:cs="Arial"/>
                <w:lang w:val="en-GB"/>
              </w:rPr>
            </w:pPr>
            <w:proofErr w:type="gramStart"/>
            <w:ins w:id="640" w:author="James Faas" w:date="2022-11-23T15:57:00Z">
              <w:r w:rsidRPr="009F0CAD">
                <w:rPr>
                  <w:rFonts w:cs="Arial"/>
                  <w:lang w:val="en-GB"/>
                </w:rPr>
                <w:t>A,C</w:t>
              </w:r>
              <w:proofErr w:type="gramEnd"/>
              <w:r w:rsidRPr="009F0CAD">
                <w:rPr>
                  <w:rFonts w:cs="Arial"/>
                  <w:lang w:val="en-GB"/>
                </w:rPr>
                <w:t>,D</w:t>
              </w:r>
            </w:ins>
          </w:p>
        </w:tc>
      </w:tr>
      <w:tr w:rsidR="003A2415" w:rsidRPr="009F0CAD" w14:paraId="1B6F4079" w14:textId="77777777" w:rsidTr="003E0194">
        <w:trPr>
          <w:ins w:id="641" w:author="James Faas" w:date="2022-11-23T15:57:00Z"/>
        </w:trPr>
        <w:tc>
          <w:tcPr>
            <w:tcW w:w="4348" w:type="dxa"/>
            <w:shd w:val="clear" w:color="auto" w:fill="auto"/>
          </w:tcPr>
          <w:p w14:paraId="728295D4" w14:textId="77777777" w:rsidR="003A2415" w:rsidRPr="009F0CAD" w:rsidRDefault="003A2415" w:rsidP="003E0194">
            <w:pPr>
              <w:rPr>
                <w:ins w:id="642" w:author="James Faas" w:date="2022-11-23T15:57:00Z"/>
                <w:rFonts w:cs="Arial"/>
                <w:lang w:val="en-GB"/>
              </w:rPr>
            </w:pPr>
            <w:ins w:id="643" w:author="James Faas" w:date="2022-11-23T15:57:00Z">
              <w:r w:rsidRPr="009F0CAD">
                <w:rPr>
                  <w:rFonts w:cs="Arial"/>
                  <w:lang w:val="en-GB"/>
                </w:rPr>
                <w:t>Roof Penetrations</w:t>
              </w:r>
            </w:ins>
          </w:p>
        </w:tc>
        <w:tc>
          <w:tcPr>
            <w:tcW w:w="2240" w:type="dxa"/>
            <w:shd w:val="clear" w:color="auto" w:fill="auto"/>
          </w:tcPr>
          <w:p w14:paraId="16BAE852" w14:textId="77777777" w:rsidR="003A2415" w:rsidRPr="009F0CAD" w:rsidRDefault="003A2415" w:rsidP="003E0194">
            <w:pPr>
              <w:rPr>
                <w:ins w:id="644" w:author="James Faas" w:date="2022-11-23T15:57:00Z"/>
                <w:rFonts w:cs="Arial"/>
                <w:lang w:val="en-GB"/>
              </w:rPr>
            </w:pPr>
            <w:ins w:id="645" w:author="James Faas" w:date="2022-11-23T15:57:00Z">
              <w:r w:rsidRPr="009F0CAD">
                <w:rPr>
                  <w:rFonts w:cs="Arial"/>
                  <w:lang w:val="en-GB"/>
                </w:rPr>
                <w:t>D</w:t>
              </w:r>
            </w:ins>
          </w:p>
        </w:tc>
      </w:tr>
      <w:tr w:rsidR="003A2415" w:rsidRPr="009F0CAD" w14:paraId="416EA8F4" w14:textId="77777777" w:rsidTr="003E0194">
        <w:trPr>
          <w:ins w:id="646" w:author="James Faas" w:date="2022-11-23T15:57:00Z"/>
        </w:trPr>
        <w:tc>
          <w:tcPr>
            <w:tcW w:w="4348" w:type="dxa"/>
            <w:shd w:val="clear" w:color="auto" w:fill="auto"/>
          </w:tcPr>
          <w:p w14:paraId="16091BA8" w14:textId="77777777" w:rsidR="003A2415" w:rsidRPr="009F0CAD" w:rsidRDefault="003A2415" w:rsidP="003E0194">
            <w:pPr>
              <w:rPr>
                <w:ins w:id="647" w:author="James Faas" w:date="2022-11-23T15:57:00Z"/>
                <w:rFonts w:cs="Arial"/>
                <w:lang w:val="en-GB"/>
              </w:rPr>
            </w:pPr>
            <w:ins w:id="648" w:author="James Faas" w:date="2022-11-23T15:57:00Z">
              <w:r w:rsidRPr="009F0CAD">
                <w:rPr>
                  <w:rFonts w:cs="Arial"/>
                  <w:lang w:val="en-GB"/>
                </w:rPr>
                <w:t>Sheet Metal Flashings</w:t>
              </w:r>
            </w:ins>
          </w:p>
        </w:tc>
        <w:tc>
          <w:tcPr>
            <w:tcW w:w="2240" w:type="dxa"/>
            <w:shd w:val="clear" w:color="auto" w:fill="auto"/>
          </w:tcPr>
          <w:p w14:paraId="7676AA42" w14:textId="77777777" w:rsidR="003A2415" w:rsidRPr="009F0CAD" w:rsidRDefault="003A2415" w:rsidP="003E0194">
            <w:pPr>
              <w:rPr>
                <w:ins w:id="649" w:author="James Faas" w:date="2022-11-23T15:57:00Z"/>
                <w:rFonts w:cs="Arial"/>
                <w:lang w:val="en-GB"/>
              </w:rPr>
            </w:pPr>
            <w:ins w:id="650" w:author="James Faas" w:date="2022-11-23T15:57:00Z">
              <w:r w:rsidRPr="009F0CAD">
                <w:rPr>
                  <w:rFonts w:cs="Arial"/>
                  <w:lang w:val="en-GB"/>
                </w:rPr>
                <w:t>D</w:t>
              </w:r>
            </w:ins>
          </w:p>
        </w:tc>
      </w:tr>
      <w:tr w:rsidR="003A2415" w:rsidRPr="009F0CAD" w14:paraId="291C0201" w14:textId="77777777" w:rsidTr="003E0194">
        <w:trPr>
          <w:ins w:id="651" w:author="James Faas" w:date="2022-11-23T15:57:00Z"/>
        </w:trPr>
        <w:tc>
          <w:tcPr>
            <w:tcW w:w="4348" w:type="dxa"/>
            <w:shd w:val="clear" w:color="auto" w:fill="auto"/>
          </w:tcPr>
          <w:p w14:paraId="4D545F99" w14:textId="77777777" w:rsidR="003A2415" w:rsidRPr="009F0CAD" w:rsidRDefault="003A2415" w:rsidP="003E0194">
            <w:pPr>
              <w:rPr>
                <w:ins w:id="652" w:author="James Faas" w:date="2022-11-23T15:57:00Z"/>
                <w:rFonts w:cs="Arial"/>
                <w:lang w:val="en-GB"/>
              </w:rPr>
            </w:pPr>
            <w:ins w:id="653" w:author="James Faas" w:date="2022-11-23T15:57:00Z">
              <w:r w:rsidRPr="009F0CAD">
                <w:rPr>
                  <w:rFonts w:cs="Arial"/>
                  <w:lang w:val="en-GB"/>
                </w:rPr>
                <w:t>Sheet Metal Roofing &amp; Siding</w:t>
              </w:r>
            </w:ins>
          </w:p>
        </w:tc>
        <w:tc>
          <w:tcPr>
            <w:tcW w:w="2240" w:type="dxa"/>
            <w:shd w:val="clear" w:color="auto" w:fill="auto"/>
          </w:tcPr>
          <w:p w14:paraId="38E44AF2" w14:textId="77777777" w:rsidR="003A2415" w:rsidRPr="009F0CAD" w:rsidRDefault="003A2415" w:rsidP="003E0194">
            <w:pPr>
              <w:rPr>
                <w:ins w:id="654" w:author="James Faas" w:date="2022-11-23T15:57:00Z"/>
                <w:rFonts w:cs="Arial"/>
                <w:lang w:val="en-GB"/>
              </w:rPr>
            </w:pPr>
            <w:ins w:id="655" w:author="James Faas" w:date="2022-11-23T15:57:00Z">
              <w:r w:rsidRPr="009F0CAD">
                <w:rPr>
                  <w:rFonts w:cs="Arial"/>
                  <w:lang w:val="en-GB"/>
                </w:rPr>
                <w:t>D</w:t>
              </w:r>
            </w:ins>
          </w:p>
        </w:tc>
      </w:tr>
      <w:tr w:rsidR="003A2415" w:rsidRPr="009F0CAD" w14:paraId="3E8C6874" w14:textId="77777777" w:rsidTr="003E0194">
        <w:trPr>
          <w:ins w:id="656" w:author="James Faas" w:date="2022-11-23T15:57:00Z"/>
        </w:trPr>
        <w:tc>
          <w:tcPr>
            <w:tcW w:w="4348" w:type="dxa"/>
            <w:shd w:val="clear" w:color="auto" w:fill="auto"/>
          </w:tcPr>
          <w:p w14:paraId="32859CE8" w14:textId="77777777" w:rsidR="003A2415" w:rsidRPr="009F0CAD" w:rsidRDefault="003A2415" w:rsidP="003E0194">
            <w:pPr>
              <w:rPr>
                <w:ins w:id="657" w:author="James Faas" w:date="2022-11-23T15:57:00Z"/>
                <w:rFonts w:cs="Arial"/>
                <w:lang w:val="en-GB"/>
              </w:rPr>
            </w:pPr>
            <w:ins w:id="658" w:author="James Faas" w:date="2022-11-23T15:57:00Z">
              <w:r w:rsidRPr="009F0CAD">
                <w:rPr>
                  <w:rFonts w:cs="Arial"/>
                  <w:lang w:val="en-GB"/>
                </w:rPr>
                <w:t>Precast Concrete Wall Panels</w:t>
              </w:r>
            </w:ins>
          </w:p>
        </w:tc>
        <w:tc>
          <w:tcPr>
            <w:tcW w:w="2240" w:type="dxa"/>
            <w:shd w:val="clear" w:color="auto" w:fill="auto"/>
          </w:tcPr>
          <w:p w14:paraId="4AE14121" w14:textId="77777777" w:rsidR="003A2415" w:rsidRPr="009F0CAD" w:rsidRDefault="003A2415" w:rsidP="003E0194">
            <w:pPr>
              <w:rPr>
                <w:ins w:id="659" w:author="James Faas" w:date="2022-11-23T15:57:00Z"/>
                <w:rFonts w:cs="Arial"/>
                <w:lang w:val="en-GB"/>
              </w:rPr>
            </w:pPr>
            <w:proofErr w:type="gramStart"/>
            <w:ins w:id="660" w:author="James Faas" w:date="2022-11-23T15:57:00Z">
              <w:r w:rsidRPr="009F0CAD">
                <w:rPr>
                  <w:rFonts w:cs="Arial"/>
                  <w:lang w:val="en-GB"/>
                </w:rPr>
                <w:t>A,C</w:t>
              </w:r>
              <w:proofErr w:type="gramEnd"/>
              <w:r w:rsidRPr="009F0CAD">
                <w:rPr>
                  <w:rFonts w:cs="Arial"/>
                  <w:lang w:val="en-GB"/>
                </w:rPr>
                <w:t>,D</w:t>
              </w:r>
            </w:ins>
          </w:p>
        </w:tc>
      </w:tr>
      <w:tr w:rsidR="003A2415" w:rsidRPr="009F0CAD" w14:paraId="070F56BB" w14:textId="77777777" w:rsidTr="003E0194">
        <w:trPr>
          <w:ins w:id="661" w:author="James Faas" w:date="2022-11-23T15:57:00Z"/>
        </w:trPr>
        <w:tc>
          <w:tcPr>
            <w:tcW w:w="4348" w:type="dxa"/>
            <w:shd w:val="clear" w:color="auto" w:fill="auto"/>
          </w:tcPr>
          <w:p w14:paraId="2B8FFF56" w14:textId="77777777" w:rsidR="003A2415" w:rsidRPr="009F0CAD" w:rsidRDefault="003A2415" w:rsidP="003E0194">
            <w:pPr>
              <w:rPr>
                <w:ins w:id="662" w:author="James Faas" w:date="2022-11-23T15:57:00Z"/>
                <w:rFonts w:cs="Arial"/>
                <w:lang w:val="en-GB"/>
              </w:rPr>
            </w:pPr>
            <w:ins w:id="663" w:author="James Faas" w:date="2022-11-23T15:57:00Z">
              <w:r w:rsidRPr="009F0CAD">
                <w:rPr>
                  <w:rFonts w:cs="Arial"/>
                  <w:lang w:val="en-GB"/>
                </w:rPr>
                <w:t>Glazed Concrete Masonry Unit Joints</w:t>
              </w:r>
            </w:ins>
          </w:p>
        </w:tc>
        <w:tc>
          <w:tcPr>
            <w:tcW w:w="2240" w:type="dxa"/>
            <w:shd w:val="clear" w:color="auto" w:fill="auto"/>
          </w:tcPr>
          <w:p w14:paraId="4E434DE0" w14:textId="77777777" w:rsidR="003A2415" w:rsidRPr="009F0CAD" w:rsidRDefault="003A2415" w:rsidP="003E0194">
            <w:pPr>
              <w:rPr>
                <w:ins w:id="664" w:author="James Faas" w:date="2022-11-23T15:57:00Z"/>
                <w:rFonts w:cs="Arial"/>
                <w:lang w:val="en-GB"/>
              </w:rPr>
            </w:pPr>
            <w:ins w:id="665" w:author="James Faas" w:date="2022-11-23T15:57:00Z">
              <w:r w:rsidRPr="009F0CAD">
                <w:rPr>
                  <w:rFonts w:cs="Arial"/>
                  <w:lang w:val="en-GB"/>
                </w:rPr>
                <w:t>E</w:t>
              </w:r>
            </w:ins>
          </w:p>
        </w:tc>
      </w:tr>
      <w:tr w:rsidR="003A2415" w:rsidRPr="009F0CAD" w14:paraId="5B71C440" w14:textId="77777777" w:rsidTr="003E0194">
        <w:trPr>
          <w:ins w:id="666" w:author="James Faas" w:date="2022-11-23T15:57:00Z"/>
        </w:trPr>
        <w:tc>
          <w:tcPr>
            <w:tcW w:w="4348" w:type="dxa"/>
            <w:shd w:val="clear" w:color="auto" w:fill="auto"/>
          </w:tcPr>
          <w:p w14:paraId="727EFAEE" w14:textId="77777777" w:rsidR="003A2415" w:rsidRPr="009F0CAD" w:rsidRDefault="003A2415" w:rsidP="003E0194">
            <w:pPr>
              <w:rPr>
                <w:ins w:id="667" w:author="James Faas" w:date="2022-11-23T15:57:00Z"/>
                <w:rFonts w:cs="Arial"/>
                <w:lang w:val="en-GB"/>
              </w:rPr>
            </w:pPr>
            <w:ins w:id="668" w:author="James Faas" w:date="2022-11-23T15:57:00Z">
              <w:r w:rsidRPr="009F0CAD">
                <w:rPr>
                  <w:rFonts w:cs="Arial"/>
                  <w:lang w:val="en-GB"/>
                </w:rPr>
                <w:t>Precast/Prestressed Floor Panels (Interior)</w:t>
              </w:r>
            </w:ins>
          </w:p>
        </w:tc>
        <w:tc>
          <w:tcPr>
            <w:tcW w:w="2240" w:type="dxa"/>
            <w:shd w:val="clear" w:color="auto" w:fill="auto"/>
          </w:tcPr>
          <w:p w14:paraId="0C6D62BE" w14:textId="77777777" w:rsidR="003A2415" w:rsidRPr="009F0CAD" w:rsidRDefault="003A2415" w:rsidP="003E0194">
            <w:pPr>
              <w:rPr>
                <w:ins w:id="669" w:author="James Faas" w:date="2022-11-23T15:57:00Z"/>
                <w:rFonts w:cs="Arial"/>
                <w:lang w:val="en-GB"/>
              </w:rPr>
            </w:pPr>
            <w:proofErr w:type="gramStart"/>
            <w:ins w:id="670" w:author="James Faas" w:date="2022-11-23T15:57:00Z">
              <w:r w:rsidRPr="009F0CAD">
                <w:rPr>
                  <w:rFonts w:cs="Arial"/>
                  <w:lang w:val="en-GB"/>
                </w:rPr>
                <w:t>A,C</w:t>
              </w:r>
              <w:proofErr w:type="gramEnd"/>
              <w:r w:rsidRPr="009F0CAD">
                <w:rPr>
                  <w:rFonts w:cs="Arial"/>
                  <w:lang w:val="en-GB"/>
                </w:rPr>
                <w:t>,D</w:t>
              </w:r>
            </w:ins>
          </w:p>
        </w:tc>
      </w:tr>
      <w:tr w:rsidR="003A2415" w:rsidRPr="009F0CAD" w14:paraId="3B08B605" w14:textId="77777777" w:rsidTr="003E0194">
        <w:trPr>
          <w:ins w:id="671" w:author="James Faas" w:date="2022-11-23T15:57:00Z"/>
        </w:trPr>
        <w:tc>
          <w:tcPr>
            <w:tcW w:w="4348" w:type="dxa"/>
            <w:shd w:val="clear" w:color="auto" w:fill="auto"/>
          </w:tcPr>
          <w:p w14:paraId="3682B20D" w14:textId="77777777" w:rsidR="003A2415" w:rsidRPr="009F0CAD" w:rsidRDefault="003A2415" w:rsidP="003E0194">
            <w:pPr>
              <w:rPr>
                <w:ins w:id="672" w:author="James Faas" w:date="2022-11-23T15:57:00Z"/>
                <w:rFonts w:cs="Arial"/>
                <w:lang w:val="en-GB"/>
              </w:rPr>
            </w:pPr>
            <w:ins w:id="673" w:author="James Faas" w:date="2022-11-23T15:57:00Z">
              <w:r w:rsidRPr="009F0CAD">
                <w:rPr>
                  <w:rFonts w:cs="Arial"/>
                  <w:lang w:val="en-GB"/>
                </w:rPr>
                <w:t>Precast/Prestressed Floor &amp; Roof Panels (Exterior)</w:t>
              </w:r>
            </w:ins>
          </w:p>
        </w:tc>
        <w:tc>
          <w:tcPr>
            <w:tcW w:w="2240" w:type="dxa"/>
            <w:shd w:val="clear" w:color="auto" w:fill="auto"/>
          </w:tcPr>
          <w:p w14:paraId="4EF57EA7" w14:textId="77777777" w:rsidR="003A2415" w:rsidRPr="009F0CAD" w:rsidRDefault="003A2415" w:rsidP="003E0194">
            <w:pPr>
              <w:rPr>
                <w:ins w:id="674" w:author="James Faas" w:date="2022-11-23T15:57:00Z"/>
                <w:rFonts w:cs="Arial"/>
                <w:lang w:val="en-GB"/>
              </w:rPr>
            </w:pPr>
            <w:proofErr w:type="gramStart"/>
            <w:ins w:id="675" w:author="James Faas" w:date="2022-11-23T15:57:00Z">
              <w:r w:rsidRPr="009F0CAD">
                <w:rPr>
                  <w:rFonts w:cs="Arial"/>
                  <w:lang w:val="en-GB"/>
                </w:rPr>
                <w:t>A,D</w:t>
              </w:r>
              <w:proofErr w:type="gramEnd"/>
            </w:ins>
          </w:p>
        </w:tc>
      </w:tr>
      <w:tr w:rsidR="003A2415" w:rsidRPr="009F0CAD" w14:paraId="027AE251" w14:textId="77777777" w:rsidTr="003E0194">
        <w:trPr>
          <w:ins w:id="676" w:author="James Faas" w:date="2022-11-23T15:57:00Z"/>
        </w:trPr>
        <w:tc>
          <w:tcPr>
            <w:tcW w:w="6588" w:type="dxa"/>
            <w:gridSpan w:val="2"/>
            <w:shd w:val="clear" w:color="auto" w:fill="auto"/>
          </w:tcPr>
          <w:p w14:paraId="583BA020" w14:textId="77777777" w:rsidR="003A2415" w:rsidRPr="009F0CAD" w:rsidRDefault="003A2415" w:rsidP="003E0194">
            <w:pPr>
              <w:spacing w:before="120"/>
              <w:rPr>
                <w:ins w:id="677" w:author="James Faas" w:date="2022-11-23T15:57:00Z"/>
                <w:rFonts w:cs="Arial"/>
                <w:b/>
                <w:lang w:val="en-GB"/>
              </w:rPr>
            </w:pPr>
            <w:ins w:id="678" w:author="James Faas" w:date="2022-11-23T15:57:00Z">
              <w:r w:rsidRPr="009F0CAD">
                <w:rPr>
                  <w:rFonts w:cs="Arial"/>
                  <w:b/>
                  <w:lang w:val="en-GB"/>
                </w:rPr>
                <w:t>Other Joints:</w:t>
              </w:r>
            </w:ins>
          </w:p>
        </w:tc>
      </w:tr>
      <w:tr w:rsidR="003A2415" w:rsidRPr="009F0CAD" w14:paraId="17B1C3FF" w14:textId="77777777" w:rsidTr="003E0194">
        <w:trPr>
          <w:ins w:id="679" w:author="James Faas" w:date="2022-11-23T15:57:00Z"/>
        </w:trPr>
        <w:tc>
          <w:tcPr>
            <w:tcW w:w="4348" w:type="dxa"/>
            <w:shd w:val="clear" w:color="auto" w:fill="auto"/>
          </w:tcPr>
          <w:p w14:paraId="3F48E61D" w14:textId="77777777" w:rsidR="003A2415" w:rsidRPr="009F0CAD" w:rsidRDefault="003A2415" w:rsidP="003E0194">
            <w:pPr>
              <w:rPr>
                <w:ins w:id="680" w:author="James Faas" w:date="2022-11-23T15:57:00Z"/>
                <w:rFonts w:cs="Arial"/>
                <w:lang w:val="en-GB"/>
              </w:rPr>
            </w:pPr>
            <w:ins w:id="681" w:author="James Faas" w:date="2022-11-23T15:57:00Z">
              <w:r w:rsidRPr="009F0CAD">
                <w:rPr>
                  <w:rFonts w:cs="Arial"/>
                  <w:lang w:val="en-GB"/>
                </w:rPr>
                <w:t>Threshold Sealant Bed</w:t>
              </w:r>
            </w:ins>
          </w:p>
        </w:tc>
        <w:tc>
          <w:tcPr>
            <w:tcW w:w="2240" w:type="dxa"/>
            <w:shd w:val="clear" w:color="auto" w:fill="auto"/>
          </w:tcPr>
          <w:p w14:paraId="6AB0B236" w14:textId="77777777" w:rsidR="003A2415" w:rsidRPr="009F0CAD" w:rsidRDefault="003A2415" w:rsidP="003E0194">
            <w:pPr>
              <w:rPr>
                <w:ins w:id="682" w:author="James Faas" w:date="2022-11-23T15:57:00Z"/>
                <w:rFonts w:cs="Arial"/>
                <w:lang w:val="en-GB"/>
              </w:rPr>
            </w:pPr>
            <w:ins w:id="683" w:author="James Faas" w:date="2022-11-23T15:57:00Z">
              <w:r w:rsidRPr="009F0CAD">
                <w:rPr>
                  <w:rFonts w:cs="Arial"/>
                  <w:lang w:val="en-GB"/>
                </w:rPr>
                <w:t>D</w:t>
              </w:r>
            </w:ins>
          </w:p>
        </w:tc>
      </w:tr>
      <w:tr w:rsidR="003A2415" w:rsidRPr="009F0CAD" w14:paraId="23CD2A95" w14:textId="77777777" w:rsidTr="003E0194">
        <w:trPr>
          <w:ins w:id="684" w:author="James Faas" w:date="2022-11-23T15:57:00Z"/>
        </w:trPr>
        <w:tc>
          <w:tcPr>
            <w:tcW w:w="4348" w:type="dxa"/>
            <w:shd w:val="clear" w:color="auto" w:fill="auto"/>
          </w:tcPr>
          <w:p w14:paraId="19B8C337" w14:textId="77777777" w:rsidR="003A2415" w:rsidRPr="009F0CAD" w:rsidRDefault="003A2415" w:rsidP="003E0194">
            <w:pPr>
              <w:rPr>
                <w:ins w:id="685" w:author="James Faas" w:date="2022-11-23T15:57:00Z"/>
                <w:rFonts w:cs="Arial"/>
                <w:lang w:val="en-GB"/>
              </w:rPr>
            </w:pPr>
            <w:ins w:id="686" w:author="James Faas" w:date="2022-11-23T15:57:00Z">
              <w:r w:rsidRPr="009F0CAD">
                <w:rPr>
                  <w:rFonts w:cs="Arial"/>
                  <w:lang w:val="en-GB"/>
                </w:rPr>
                <w:t>Between Counter Tops &amp; Backsplashes</w:t>
              </w:r>
            </w:ins>
          </w:p>
        </w:tc>
        <w:tc>
          <w:tcPr>
            <w:tcW w:w="2240" w:type="dxa"/>
            <w:shd w:val="clear" w:color="auto" w:fill="auto"/>
          </w:tcPr>
          <w:p w14:paraId="6025C396" w14:textId="77777777" w:rsidR="003A2415" w:rsidRPr="009F0CAD" w:rsidRDefault="003A2415" w:rsidP="003E0194">
            <w:pPr>
              <w:rPr>
                <w:ins w:id="687" w:author="James Faas" w:date="2022-11-23T15:57:00Z"/>
                <w:rFonts w:cs="Arial"/>
                <w:lang w:val="en-GB"/>
              </w:rPr>
            </w:pPr>
            <w:ins w:id="688" w:author="James Faas" w:date="2022-11-23T15:57:00Z">
              <w:r w:rsidRPr="009F0CAD">
                <w:rPr>
                  <w:rFonts w:cs="Arial"/>
                  <w:lang w:val="en-GB"/>
                </w:rPr>
                <w:t>F</w:t>
              </w:r>
            </w:ins>
          </w:p>
        </w:tc>
      </w:tr>
      <w:tr w:rsidR="003A2415" w:rsidRPr="009F0CAD" w14:paraId="651D5A3B" w14:textId="77777777" w:rsidTr="003E0194">
        <w:trPr>
          <w:ins w:id="689" w:author="James Faas" w:date="2022-11-23T15:57:00Z"/>
        </w:trPr>
        <w:tc>
          <w:tcPr>
            <w:tcW w:w="4348" w:type="dxa"/>
            <w:shd w:val="clear" w:color="auto" w:fill="auto"/>
          </w:tcPr>
          <w:p w14:paraId="10E76ED9" w14:textId="77777777" w:rsidR="003A2415" w:rsidRPr="009F0CAD" w:rsidRDefault="003A2415" w:rsidP="003E0194">
            <w:pPr>
              <w:rPr>
                <w:ins w:id="690" w:author="James Faas" w:date="2022-11-23T15:57:00Z"/>
                <w:rFonts w:cs="Arial"/>
                <w:lang w:val="en-GB"/>
              </w:rPr>
            </w:pPr>
            <w:ins w:id="691" w:author="James Faas" w:date="2022-11-23T15:57:00Z">
              <w:r w:rsidRPr="009F0CAD">
                <w:rPr>
                  <w:rFonts w:cs="Arial"/>
                  <w:lang w:val="en-GB"/>
                </w:rPr>
                <w:t>Around Plumbing Fixtures</w:t>
              </w:r>
            </w:ins>
          </w:p>
        </w:tc>
        <w:tc>
          <w:tcPr>
            <w:tcW w:w="2240" w:type="dxa"/>
            <w:shd w:val="clear" w:color="auto" w:fill="auto"/>
          </w:tcPr>
          <w:p w14:paraId="199430B5" w14:textId="77777777" w:rsidR="003A2415" w:rsidRPr="009F0CAD" w:rsidRDefault="003A2415" w:rsidP="003E0194">
            <w:pPr>
              <w:rPr>
                <w:ins w:id="692" w:author="James Faas" w:date="2022-11-23T15:57:00Z"/>
                <w:rFonts w:cs="Arial"/>
                <w:lang w:val="en-GB"/>
              </w:rPr>
            </w:pPr>
            <w:ins w:id="693" w:author="James Faas" w:date="2022-11-23T15:57:00Z">
              <w:r w:rsidRPr="009F0CAD">
                <w:rPr>
                  <w:rFonts w:cs="Arial"/>
                  <w:lang w:val="en-GB"/>
                </w:rPr>
                <w:t>F</w:t>
              </w:r>
            </w:ins>
          </w:p>
        </w:tc>
      </w:tr>
      <w:tr w:rsidR="003A2415" w:rsidRPr="003A2415" w14:paraId="4E6AD200" w14:textId="77777777" w:rsidTr="003E0194">
        <w:trPr>
          <w:ins w:id="694" w:author="James Faas" w:date="2022-11-23T15:57:00Z"/>
        </w:trPr>
        <w:tc>
          <w:tcPr>
            <w:tcW w:w="4348" w:type="dxa"/>
            <w:shd w:val="clear" w:color="auto" w:fill="auto"/>
          </w:tcPr>
          <w:p w14:paraId="321B7867" w14:textId="77777777" w:rsidR="003A2415" w:rsidRPr="003A2415" w:rsidRDefault="003A2415" w:rsidP="003E0194">
            <w:pPr>
              <w:rPr>
                <w:ins w:id="695" w:author="James Faas" w:date="2022-11-23T15:57:00Z"/>
                <w:rFonts w:cs="Arial"/>
                <w:lang w:val="en-GB"/>
              </w:rPr>
            </w:pPr>
            <w:ins w:id="696" w:author="James Faas" w:date="2022-11-23T15:57:00Z">
              <w:r w:rsidRPr="003A2415">
                <w:rPr>
                  <w:rFonts w:cs="Arial"/>
                  <w:lang w:val="en-GB"/>
                </w:rPr>
                <w:t>Concrete Form Snap-Tie Holes</w:t>
              </w:r>
            </w:ins>
          </w:p>
        </w:tc>
        <w:tc>
          <w:tcPr>
            <w:tcW w:w="2240" w:type="dxa"/>
            <w:shd w:val="clear" w:color="auto" w:fill="auto"/>
          </w:tcPr>
          <w:p w14:paraId="62E6E1A1" w14:textId="057C8B9E" w:rsidR="003A2415" w:rsidRPr="003A2415" w:rsidRDefault="003A2415" w:rsidP="003E0194">
            <w:pPr>
              <w:rPr>
                <w:ins w:id="697" w:author="James Faas" w:date="2022-11-23T15:57:00Z"/>
                <w:rFonts w:cs="Arial"/>
                <w:lang w:val="en-GB"/>
              </w:rPr>
            </w:pPr>
            <w:proofErr w:type="gramStart"/>
            <w:ins w:id="698" w:author="James Faas" w:date="2022-11-23T15:57:00Z">
              <w:r w:rsidRPr="003A2415">
                <w:rPr>
                  <w:rFonts w:cs="Arial"/>
                  <w:lang w:val="en-GB"/>
                </w:rPr>
                <w:t>C,D</w:t>
              </w:r>
              <w:proofErr w:type="gramEnd"/>
              <w:r w:rsidRPr="003A2415">
                <w:rPr>
                  <w:rFonts w:cs="Arial"/>
                  <w:lang w:val="en-GB"/>
                </w:rPr>
                <w:t>,E</w:t>
              </w:r>
            </w:ins>
          </w:p>
        </w:tc>
      </w:tr>
      <w:tr w:rsidR="003A2415" w:rsidRPr="003A2415" w:rsidDel="003A2415" w14:paraId="40558CB3" w14:textId="29245FF6" w:rsidTr="00D85357">
        <w:trPr>
          <w:del w:id="699" w:author="James Faas" w:date="2022-11-23T15:57:00Z"/>
        </w:trPr>
        <w:tc>
          <w:tcPr>
            <w:tcW w:w="4348" w:type="dxa"/>
            <w:tcBorders>
              <w:top w:val="double" w:sz="4" w:space="0" w:color="auto"/>
              <w:bottom w:val="double" w:sz="4" w:space="0" w:color="auto"/>
            </w:tcBorders>
            <w:shd w:val="clear" w:color="auto" w:fill="auto"/>
          </w:tcPr>
          <w:p w14:paraId="61D9D394" w14:textId="1376C515" w:rsidR="009E7864" w:rsidRPr="003A2415" w:rsidDel="003A2415" w:rsidRDefault="009E7864" w:rsidP="001B7607">
            <w:pPr>
              <w:jc w:val="center"/>
              <w:rPr>
                <w:del w:id="700" w:author="James Faas" w:date="2022-11-23T15:57:00Z"/>
                <w:rFonts w:cs="Arial"/>
                <w:b/>
                <w:lang w:val="en-GB"/>
              </w:rPr>
            </w:pPr>
            <w:del w:id="701" w:author="James Faas" w:date="2022-11-23T15:57:00Z">
              <w:r w:rsidRPr="003A2415" w:rsidDel="003A2415">
                <w:rPr>
                  <w:rFonts w:cs="Arial"/>
                  <w:b/>
                  <w:lang w:val="en-GB"/>
                </w:rPr>
                <w:delText>Joint Locations</w:delText>
              </w:r>
            </w:del>
          </w:p>
        </w:tc>
        <w:tc>
          <w:tcPr>
            <w:tcW w:w="2240" w:type="dxa"/>
            <w:tcBorders>
              <w:top w:val="double" w:sz="4" w:space="0" w:color="auto"/>
              <w:bottom w:val="double" w:sz="4" w:space="0" w:color="auto"/>
            </w:tcBorders>
            <w:shd w:val="clear" w:color="auto" w:fill="auto"/>
          </w:tcPr>
          <w:p w14:paraId="7C96CD79" w14:textId="3F833F68" w:rsidR="009E7864" w:rsidRPr="003A2415" w:rsidDel="003A2415" w:rsidRDefault="009E7864" w:rsidP="001B7607">
            <w:pPr>
              <w:jc w:val="center"/>
              <w:rPr>
                <w:del w:id="702" w:author="James Faas" w:date="2022-11-23T15:57:00Z"/>
                <w:rFonts w:cs="Arial"/>
                <w:b/>
                <w:lang w:val="en-GB"/>
              </w:rPr>
            </w:pPr>
            <w:del w:id="703" w:author="James Faas" w:date="2022-11-23T15:57:00Z">
              <w:r w:rsidRPr="003A2415" w:rsidDel="003A2415">
                <w:rPr>
                  <w:rFonts w:cs="Arial"/>
                  <w:b/>
                  <w:lang w:val="en-GB"/>
                </w:rPr>
                <w:delText>Sealant Type(s)</w:delText>
              </w:r>
            </w:del>
          </w:p>
        </w:tc>
      </w:tr>
      <w:tr w:rsidR="003A2415" w:rsidRPr="003A2415" w:rsidDel="003A2415" w14:paraId="7A1F8FE8" w14:textId="5C8BD4DF" w:rsidTr="00B44A3D">
        <w:trPr>
          <w:del w:id="704" w:author="James Faas" w:date="2022-11-23T15:57:00Z"/>
        </w:trPr>
        <w:tc>
          <w:tcPr>
            <w:tcW w:w="6588" w:type="dxa"/>
            <w:gridSpan w:val="2"/>
            <w:tcBorders>
              <w:top w:val="double" w:sz="4" w:space="0" w:color="auto"/>
            </w:tcBorders>
            <w:shd w:val="clear" w:color="auto" w:fill="auto"/>
          </w:tcPr>
          <w:p w14:paraId="2D037EAD" w14:textId="60EF6F40" w:rsidR="009E7864" w:rsidRPr="003A2415" w:rsidDel="003A2415" w:rsidRDefault="009E7864" w:rsidP="00D85357">
            <w:pPr>
              <w:spacing w:before="120"/>
              <w:rPr>
                <w:del w:id="705" w:author="James Faas" w:date="2022-11-23T15:57:00Z"/>
                <w:rFonts w:cs="Arial"/>
                <w:b/>
                <w:lang w:val="en-GB"/>
              </w:rPr>
            </w:pPr>
            <w:del w:id="706" w:author="James Faas" w:date="2022-11-23T15:57:00Z">
              <w:r w:rsidRPr="003A2415" w:rsidDel="003A2415">
                <w:rPr>
                  <w:rFonts w:cs="Arial"/>
                  <w:b/>
                  <w:lang w:val="en-GB"/>
                </w:rPr>
                <w:delText>Expansion/Contraction &amp; Control Joints At:</w:delText>
              </w:r>
            </w:del>
          </w:p>
        </w:tc>
      </w:tr>
      <w:tr w:rsidR="003A2415" w:rsidRPr="003A2415" w:rsidDel="003A2415" w14:paraId="2198D3A1" w14:textId="1C7C9B22" w:rsidTr="00D85357">
        <w:trPr>
          <w:del w:id="707" w:author="James Faas" w:date="2022-11-23T15:57:00Z"/>
        </w:trPr>
        <w:tc>
          <w:tcPr>
            <w:tcW w:w="4348" w:type="dxa"/>
            <w:shd w:val="clear" w:color="auto" w:fill="auto"/>
          </w:tcPr>
          <w:p w14:paraId="27E0A80D" w14:textId="6BD5358B" w:rsidR="009E7864" w:rsidRPr="003A2415" w:rsidDel="003A2415" w:rsidRDefault="009E7864" w:rsidP="009E7864">
            <w:pPr>
              <w:rPr>
                <w:del w:id="708" w:author="James Faas" w:date="2022-11-23T15:57:00Z"/>
                <w:rFonts w:cs="Arial"/>
                <w:lang w:val="en-GB"/>
              </w:rPr>
            </w:pPr>
            <w:del w:id="709" w:author="James Faas" w:date="2022-11-23T15:57:00Z">
              <w:r w:rsidRPr="003A2415" w:rsidDel="003A2415">
                <w:rPr>
                  <w:rFonts w:cs="Arial"/>
                  <w:lang w:val="en-GB"/>
                </w:rPr>
                <w:delText>Concrete Walls (except water-holding &amp; below grade portions of structures)</w:delText>
              </w:r>
            </w:del>
          </w:p>
        </w:tc>
        <w:tc>
          <w:tcPr>
            <w:tcW w:w="2240" w:type="dxa"/>
            <w:shd w:val="clear" w:color="auto" w:fill="auto"/>
          </w:tcPr>
          <w:p w14:paraId="709BBC6F" w14:textId="1527372E" w:rsidR="009E7864" w:rsidRPr="003A2415" w:rsidDel="003A2415" w:rsidRDefault="009E7864" w:rsidP="009E7864">
            <w:pPr>
              <w:rPr>
                <w:del w:id="710" w:author="James Faas" w:date="2022-11-23T15:57:00Z"/>
                <w:rFonts w:cs="Arial"/>
                <w:lang w:val="en-GB"/>
              </w:rPr>
            </w:pPr>
            <w:del w:id="711" w:author="James Faas" w:date="2022-11-23T15:57:00Z">
              <w:r w:rsidRPr="003A2415" w:rsidDel="003A2415">
                <w:rPr>
                  <w:rFonts w:cs="Arial"/>
                  <w:lang w:val="en-GB"/>
                </w:rPr>
                <w:delText>A,C,D,E</w:delText>
              </w:r>
            </w:del>
          </w:p>
        </w:tc>
      </w:tr>
      <w:tr w:rsidR="003A2415" w:rsidRPr="003A2415" w:rsidDel="003A2415" w14:paraId="45C3E398" w14:textId="04B28191" w:rsidTr="00D85357">
        <w:trPr>
          <w:del w:id="712" w:author="James Faas" w:date="2022-11-23T15:57:00Z"/>
        </w:trPr>
        <w:tc>
          <w:tcPr>
            <w:tcW w:w="4348" w:type="dxa"/>
            <w:shd w:val="clear" w:color="auto" w:fill="auto"/>
          </w:tcPr>
          <w:p w14:paraId="7EFB9124" w14:textId="3DDCD5DF" w:rsidR="009E7864" w:rsidRPr="003A2415" w:rsidDel="003A2415" w:rsidRDefault="009E7864" w:rsidP="009E7864">
            <w:pPr>
              <w:rPr>
                <w:del w:id="713" w:author="James Faas" w:date="2022-11-23T15:57:00Z"/>
                <w:rFonts w:cs="Arial"/>
                <w:lang w:val="en-GB"/>
              </w:rPr>
            </w:pPr>
            <w:del w:id="714" w:author="James Faas" w:date="2022-11-23T15:57:00Z">
              <w:r w:rsidRPr="003A2415" w:rsidDel="003A2415">
                <w:rPr>
                  <w:rFonts w:cs="Arial"/>
                  <w:lang w:val="en-GB"/>
                </w:rPr>
                <w:delText>Concrete Floor Slabs (except for wat</w:delText>
              </w:r>
              <w:r w:rsidR="005479ED" w:rsidRPr="003A2415" w:rsidDel="003A2415">
                <w:rPr>
                  <w:rFonts w:cs="Arial"/>
                  <w:lang w:val="en-GB"/>
                </w:rPr>
                <w:delText>er-holding s</w:delText>
              </w:r>
              <w:r w:rsidRPr="003A2415" w:rsidDel="003A2415">
                <w:rPr>
                  <w:rFonts w:cs="Arial"/>
                  <w:lang w:val="en-GB"/>
                </w:rPr>
                <w:delText>tructures)</w:delText>
              </w:r>
            </w:del>
          </w:p>
        </w:tc>
        <w:tc>
          <w:tcPr>
            <w:tcW w:w="2240" w:type="dxa"/>
            <w:shd w:val="clear" w:color="auto" w:fill="auto"/>
          </w:tcPr>
          <w:p w14:paraId="13FC0120" w14:textId="5D684882" w:rsidR="009E7864" w:rsidRPr="003A2415" w:rsidDel="003A2415" w:rsidRDefault="009E7864" w:rsidP="009E7864">
            <w:pPr>
              <w:rPr>
                <w:del w:id="715" w:author="James Faas" w:date="2022-11-23T15:57:00Z"/>
                <w:rFonts w:cs="Arial"/>
                <w:lang w:val="en-GB"/>
              </w:rPr>
            </w:pPr>
            <w:del w:id="716" w:author="James Faas" w:date="2022-11-23T15:57:00Z">
              <w:r w:rsidRPr="003A2415" w:rsidDel="003A2415">
                <w:rPr>
                  <w:rFonts w:cs="Arial"/>
                  <w:lang w:val="en-GB"/>
                </w:rPr>
                <w:delText>C,D</w:delText>
              </w:r>
            </w:del>
          </w:p>
        </w:tc>
      </w:tr>
      <w:tr w:rsidR="003A2415" w:rsidRPr="003A2415" w:rsidDel="003A2415" w14:paraId="0650C8AC" w14:textId="14F7E822" w:rsidTr="00D85357">
        <w:trPr>
          <w:del w:id="717" w:author="James Faas" w:date="2022-11-23T15:57:00Z"/>
        </w:trPr>
        <w:tc>
          <w:tcPr>
            <w:tcW w:w="4348" w:type="dxa"/>
            <w:shd w:val="clear" w:color="auto" w:fill="auto"/>
          </w:tcPr>
          <w:p w14:paraId="06FF1630" w14:textId="497E1DA9" w:rsidR="009E7864" w:rsidRPr="003A2415" w:rsidDel="003A2415" w:rsidRDefault="009E7864" w:rsidP="009E7864">
            <w:pPr>
              <w:rPr>
                <w:del w:id="718" w:author="James Faas" w:date="2022-11-23T15:57:00Z"/>
                <w:rFonts w:cs="Arial"/>
                <w:lang w:val="en-GB"/>
              </w:rPr>
            </w:pPr>
            <w:del w:id="719" w:author="James Faas" w:date="2022-11-23T15:57:00Z">
              <w:r w:rsidRPr="003A2415" w:rsidDel="003A2415">
                <w:rPr>
                  <w:rFonts w:cs="Arial"/>
                  <w:lang w:val="en-GB"/>
                </w:rPr>
                <w:delText>Slabs Subject to Vehicle and Pedestrian Traffic</w:delText>
              </w:r>
            </w:del>
          </w:p>
        </w:tc>
        <w:tc>
          <w:tcPr>
            <w:tcW w:w="2240" w:type="dxa"/>
            <w:shd w:val="clear" w:color="auto" w:fill="auto"/>
          </w:tcPr>
          <w:p w14:paraId="0302EC5C" w14:textId="16B0BAB8" w:rsidR="009E7864" w:rsidRPr="003A2415" w:rsidDel="003A2415" w:rsidRDefault="009E7864" w:rsidP="009E7864">
            <w:pPr>
              <w:rPr>
                <w:del w:id="720" w:author="James Faas" w:date="2022-11-23T15:57:00Z"/>
                <w:rFonts w:cs="Arial"/>
                <w:lang w:val="en-GB"/>
              </w:rPr>
            </w:pPr>
            <w:del w:id="721" w:author="James Faas" w:date="2022-11-23T15:57:00Z">
              <w:r w:rsidRPr="003A2415" w:rsidDel="003A2415">
                <w:rPr>
                  <w:rFonts w:cs="Arial"/>
                  <w:lang w:val="en-GB"/>
                </w:rPr>
                <w:delText>C,D</w:delText>
              </w:r>
            </w:del>
          </w:p>
        </w:tc>
      </w:tr>
      <w:tr w:rsidR="003A2415" w:rsidRPr="003A2415" w:rsidDel="003A2415" w14:paraId="47D82E9A" w14:textId="4FB0962D" w:rsidTr="00D85357">
        <w:trPr>
          <w:del w:id="722" w:author="James Faas" w:date="2022-11-23T15:57:00Z"/>
        </w:trPr>
        <w:tc>
          <w:tcPr>
            <w:tcW w:w="4348" w:type="dxa"/>
            <w:shd w:val="clear" w:color="auto" w:fill="auto"/>
          </w:tcPr>
          <w:p w14:paraId="79DD96D3" w14:textId="2A593630" w:rsidR="009E7864" w:rsidRPr="003A2415" w:rsidDel="003A2415" w:rsidRDefault="009E7864" w:rsidP="009E7864">
            <w:pPr>
              <w:rPr>
                <w:del w:id="723" w:author="James Faas" w:date="2022-11-23T15:57:00Z"/>
                <w:rFonts w:cs="Arial"/>
                <w:lang w:val="en-GB"/>
              </w:rPr>
            </w:pPr>
            <w:del w:id="724" w:author="James Faas" w:date="2022-11-23T15:57:00Z">
              <w:r w:rsidRPr="003A2415" w:rsidDel="003A2415">
                <w:rPr>
                  <w:rFonts w:cs="Arial"/>
                  <w:lang w:val="en-GB"/>
                </w:rPr>
                <w:delText>Masonry Walls</w:delText>
              </w:r>
            </w:del>
          </w:p>
        </w:tc>
        <w:tc>
          <w:tcPr>
            <w:tcW w:w="2240" w:type="dxa"/>
            <w:shd w:val="clear" w:color="auto" w:fill="auto"/>
          </w:tcPr>
          <w:p w14:paraId="44F00AB9" w14:textId="50866A80" w:rsidR="009E7864" w:rsidRPr="003A2415" w:rsidDel="003A2415" w:rsidRDefault="009E7864" w:rsidP="009E7864">
            <w:pPr>
              <w:rPr>
                <w:del w:id="725" w:author="James Faas" w:date="2022-11-23T15:57:00Z"/>
                <w:rFonts w:cs="Arial"/>
                <w:lang w:val="en-GB"/>
              </w:rPr>
            </w:pPr>
            <w:del w:id="726" w:author="James Faas" w:date="2022-11-23T15:57:00Z">
              <w:r w:rsidRPr="003A2415" w:rsidDel="003A2415">
                <w:rPr>
                  <w:rFonts w:cs="Arial"/>
                  <w:lang w:val="en-GB"/>
                </w:rPr>
                <w:delText>A,C,D</w:delText>
              </w:r>
            </w:del>
          </w:p>
        </w:tc>
      </w:tr>
      <w:tr w:rsidR="003A2415" w:rsidRPr="003A2415" w:rsidDel="003A2415" w14:paraId="6F436958" w14:textId="16A336D8" w:rsidTr="00D85357">
        <w:trPr>
          <w:del w:id="727" w:author="James Faas" w:date="2022-11-23T15:57:00Z"/>
        </w:trPr>
        <w:tc>
          <w:tcPr>
            <w:tcW w:w="4348" w:type="dxa"/>
            <w:shd w:val="clear" w:color="auto" w:fill="auto"/>
          </w:tcPr>
          <w:p w14:paraId="4B80AA27" w14:textId="36F1C0E8" w:rsidR="009E7864" w:rsidRPr="003A2415" w:rsidDel="003A2415" w:rsidRDefault="009E7864" w:rsidP="009E7864">
            <w:pPr>
              <w:rPr>
                <w:del w:id="728" w:author="James Faas" w:date="2022-11-23T15:57:00Z"/>
                <w:rFonts w:cs="Arial"/>
                <w:lang w:val="en-GB"/>
              </w:rPr>
            </w:pPr>
            <w:del w:id="729" w:author="James Faas" w:date="2022-11-23T15:57:00Z">
              <w:r w:rsidRPr="003A2415" w:rsidDel="003A2415">
                <w:rPr>
                  <w:rFonts w:cs="Arial"/>
                  <w:lang w:val="en-GB"/>
                </w:rPr>
                <w:delText>Exterior Insulation &amp; Finish System</w:delText>
              </w:r>
            </w:del>
          </w:p>
        </w:tc>
        <w:tc>
          <w:tcPr>
            <w:tcW w:w="2240" w:type="dxa"/>
            <w:shd w:val="clear" w:color="auto" w:fill="auto"/>
          </w:tcPr>
          <w:p w14:paraId="220C7CB3" w14:textId="6CC32D06" w:rsidR="009E7864" w:rsidRPr="003A2415" w:rsidDel="003A2415" w:rsidRDefault="009E7864" w:rsidP="009E7864">
            <w:pPr>
              <w:rPr>
                <w:del w:id="730" w:author="James Faas" w:date="2022-11-23T15:57:00Z"/>
                <w:rFonts w:cs="Arial"/>
                <w:lang w:val="en-GB"/>
              </w:rPr>
            </w:pPr>
            <w:del w:id="731" w:author="James Faas" w:date="2022-11-23T15:57:00Z">
              <w:r w:rsidRPr="003A2415" w:rsidDel="003A2415">
                <w:rPr>
                  <w:rFonts w:cs="Arial"/>
                  <w:lang w:val="en-GB"/>
                </w:rPr>
                <w:delText>C</w:delText>
              </w:r>
            </w:del>
          </w:p>
        </w:tc>
      </w:tr>
      <w:tr w:rsidR="003A2415" w:rsidRPr="003A2415" w:rsidDel="003A2415" w14:paraId="21DF76EF" w14:textId="74BCA6C3" w:rsidTr="00D85357">
        <w:trPr>
          <w:del w:id="732" w:author="James Faas" w:date="2022-11-23T15:57:00Z"/>
        </w:trPr>
        <w:tc>
          <w:tcPr>
            <w:tcW w:w="4348" w:type="dxa"/>
            <w:shd w:val="clear" w:color="auto" w:fill="auto"/>
          </w:tcPr>
          <w:p w14:paraId="52A717C3" w14:textId="3A926328" w:rsidR="009E7864" w:rsidRPr="003A2415" w:rsidDel="003A2415" w:rsidRDefault="009E7864" w:rsidP="009E7864">
            <w:pPr>
              <w:rPr>
                <w:del w:id="733" w:author="James Faas" w:date="2022-11-23T15:57:00Z"/>
                <w:rFonts w:cs="Arial"/>
                <w:lang w:val="en-GB"/>
              </w:rPr>
            </w:pPr>
            <w:del w:id="734" w:author="James Faas" w:date="2022-11-23T15:57:00Z">
              <w:r w:rsidRPr="003A2415" w:rsidDel="003A2415">
                <w:rPr>
                  <w:rFonts w:cs="Arial"/>
                  <w:lang w:val="en-GB"/>
                </w:rPr>
                <w:delText>Ceramic Tile Floors</w:delText>
              </w:r>
            </w:del>
          </w:p>
        </w:tc>
        <w:tc>
          <w:tcPr>
            <w:tcW w:w="2240" w:type="dxa"/>
            <w:shd w:val="clear" w:color="auto" w:fill="auto"/>
          </w:tcPr>
          <w:p w14:paraId="6F476728" w14:textId="2707E3D8" w:rsidR="009E7864" w:rsidRPr="003A2415" w:rsidDel="003A2415" w:rsidRDefault="009E7864" w:rsidP="009E7864">
            <w:pPr>
              <w:rPr>
                <w:del w:id="735" w:author="James Faas" w:date="2022-11-23T15:57:00Z"/>
                <w:rFonts w:cs="Arial"/>
                <w:lang w:val="en-GB"/>
              </w:rPr>
            </w:pPr>
            <w:del w:id="736" w:author="James Faas" w:date="2022-11-23T15:57:00Z">
              <w:r w:rsidRPr="003A2415" w:rsidDel="003A2415">
                <w:rPr>
                  <w:rFonts w:cs="Arial"/>
                  <w:lang w:val="en-GB"/>
                </w:rPr>
                <w:delText>C,E,F</w:delText>
              </w:r>
            </w:del>
          </w:p>
        </w:tc>
      </w:tr>
      <w:tr w:rsidR="003A2415" w:rsidRPr="003A2415" w:rsidDel="003A2415" w14:paraId="049F089A" w14:textId="79F079CE" w:rsidTr="00D85357">
        <w:trPr>
          <w:del w:id="737" w:author="James Faas" w:date="2022-11-23T15:57:00Z"/>
        </w:trPr>
        <w:tc>
          <w:tcPr>
            <w:tcW w:w="4348" w:type="dxa"/>
            <w:shd w:val="clear" w:color="auto" w:fill="auto"/>
          </w:tcPr>
          <w:p w14:paraId="31C72414" w14:textId="06FD5D5F" w:rsidR="009E7864" w:rsidRPr="003A2415" w:rsidDel="003A2415" w:rsidRDefault="009E7864" w:rsidP="009E7864">
            <w:pPr>
              <w:rPr>
                <w:del w:id="738" w:author="James Faas" w:date="2022-11-23T15:57:00Z"/>
                <w:rFonts w:cs="Arial"/>
                <w:lang w:val="en-GB"/>
              </w:rPr>
            </w:pPr>
            <w:del w:id="739" w:author="James Faas" w:date="2022-11-23T15:57:00Z">
              <w:r w:rsidRPr="003A2415" w:rsidDel="003A2415">
                <w:rPr>
                  <w:rFonts w:cs="Arial"/>
                  <w:lang w:val="en-GB"/>
                </w:rPr>
                <w:delText>Ceramic Tile Walls</w:delText>
              </w:r>
            </w:del>
          </w:p>
        </w:tc>
        <w:tc>
          <w:tcPr>
            <w:tcW w:w="2240" w:type="dxa"/>
            <w:shd w:val="clear" w:color="auto" w:fill="auto"/>
          </w:tcPr>
          <w:p w14:paraId="3FBFEE3B" w14:textId="5EA84F20" w:rsidR="009E7864" w:rsidRPr="003A2415" w:rsidDel="003A2415" w:rsidRDefault="009E7864" w:rsidP="009E7864">
            <w:pPr>
              <w:rPr>
                <w:del w:id="740" w:author="James Faas" w:date="2022-11-23T15:57:00Z"/>
                <w:rFonts w:cs="Arial"/>
                <w:lang w:val="en-GB"/>
              </w:rPr>
            </w:pPr>
            <w:del w:id="741" w:author="James Faas" w:date="2022-11-23T15:57:00Z">
              <w:r w:rsidRPr="003A2415" w:rsidDel="003A2415">
                <w:rPr>
                  <w:rFonts w:cs="Arial"/>
                  <w:lang w:val="en-GB"/>
                </w:rPr>
                <w:delText>C,E,F</w:delText>
              </w:r>
            </w:del>
          </w:p>
        </w:tc>
      </w:tr>
      <w:tr w:rsidR="003A2415" w:rsidRPr="003A2415" w:rsidDel="003A2415" w14:paraId="70400CDD" w14:textId="76C5DCBD" w:rsidTr="00D85357">
        <w:trPr>
          <w:del w:id="742" w:author="James Faas" w:date="2022-11-23T15:57:00Z"/>
        </w:trPr>
        <w:tc>
          <w:tcPr>
            <w:tcW w:w="4348" w:type="dxa"/>
            <w:shd w:val="clear" w:color="auto" w:fill="auto"/>
          </w:tcPr>
          <w:p w14:paraId="79D7DA6E" w14:textId="0908EEBB" w:rsidR="009E7864" w:rsidRPr="003A2415" w:rsidDel="003A2415" w:rsidRDefault="009E7864" w:rsidP="009E7864">
            <w:pPr>
              <w:rPr>
                <w:del w:id="743" w:author="James Faas" w:date="2022-11-23T15:57:00Z"/>
                <w:rFonts w:cs="Arial"/>
                <w:lang w:val="en-GB"/>
              </w:rPr>
            </w:pPr>
            <w:del w:id="744" w:author="James Faas" w:date="2022-11-23T15:57:00Z">
              <w:r w:rsidRPr="003A2415" w:rsidDel="003A2415">
                <w:rPr>
                  <w:rFonts w:cs="Arial"/>
                  <w:lang w:val="en-GB"/>
                </w:rPr>
                <w:delText>Precast Concrete Wall Panels</w:delText>
              </w:r>
            </w:del>
          </w:p>
        </w:tc>
        <w:tc>
          <w:tcPr>
            <w:tcW w:w="2240" w:type="dxa"/>
            <w:shd w:val="clear" w:color="auto" w:fill="auto"/>
          </w:tcPr>
          <w:p w14:paraId="68E3A82B" w14:textId="476131F2" w:rsidR="009E7864" w:rsidRPr="003A2415" w:rsidDel="003A2415" w:rsidRDefault="009E7864" w:rsidP="009E7864">
            <w:pPr>
              <w:rPr>
                <w:del w:id="745" w:author="James Faas" w:date="2022-11-23T15:57:00Z"/>
                <w:rFonts w:cs="Arial"/>
                <w:lang w:val="en-GB"/>
              </w:rPr>
            </w:pPr>
            <w:del w:id="746" w:author="James Faas" w:date="2022-11-23T15:57:00Z">
              <w:r w:rsidRPr="003A2415" w:rsidDel="003A2415">
                <w:rPr>
                  <w:rFonts w:cs="Arial"/>
                  <w:lang w:val="en-GB"/>
                </w:rPr>
                <w:delText>C,D</w:delText>
              </w:r>
            </w:del>
          </w:p>
        </w:tc>
      </w:tr>
      <w:tr w:rsidR="003A2415" w:rsidRPr="003A2415" w:rsidDel="003A2415" w14:paraId="2DBBCC18" w14:textId="67C8E352" w:rsidTr="00B44A3D">
        <w:trPr>
          <w:del w:id="747" w:author="James Faas" w:date="2022-11-23T15:57:00Z"/>
        </w:trPr>
        <w:tc>
          <w:tcPr>
            <w:tcW w:w="6588" w:type="dxa"/>
            <w:gridSpan w:val="2"/>
            <w:shd w:val="clear" w:color="auto" w:fill="auto"/>
          </w:tcPr>
          <w:p w14:paraId="15851679" w14:textId="131A01EF" w:rsidR="009E7864" w:rsidRPr="003A2415" w:rsidDel="003A2415" w:rsidRDefault="009E7864" w:rsidP="00D85357">
            <w:pPr>
              <w:spacing w:before="120"/>
              <w:rPr>
                <w:del w:id="748" w:author="James Faas" w:date="2022-11-23T15:57:00Z"/>
                <w:rFonts w:cs="Arial"/>
                <w:b/>
                <w:lang w:val="en-GB"/>
              </w:rPr>
            </w:pPr>
            <w:del w:id="749" w:author="James Faas" w:date="2022-11-23T15:57:00Z">
              <w:r w:rsidRPr="003A2415" w:rsidDel="003A2415">
                <w:rPr>
                  <w:rFonts w:cs="Arial"/>
                  <w:b/>
                  <w:lang w:val="en-GB"/>
                </w:rPr>
                <w:delText>Materials Joints At:</w:delText>
              </w:r>
            </w:del>
          </w:p>
        </w:tc>
      </w:tr>
      <w:tr w:rsidR="003A2415" w:rsidRPr="003A2415" w:rsidDel="003A2415" w14:paraId="4C85DF1D" w14:textId="69B69CAD" w:rsidTr="00D85357">
        <w:trPr>
          <w:del w:id="750" w:author="James Faas" w:date="2022-11-23T15:57:00Z"/>
        </w:trPr>
        <w:tc>
          <w:tcPr>
            <w:tcW w:w="4348" w:type="dxa"/>
            <w:shd w:val="clear" w:color="auto" w:fill="auto"/>
          </w:tcPr>
          <w:p w14:paraId="1891732D" w14:textId="74A13F93" w:rsidR="009E7864" w:rsidRPr="003A2415" w:rsidDel="003A2415" w:rsidRDefault="009E7864" w:rsidP="009E7864">
            <w:pPr>
              <w:rPr>
                <w:del w:id="751" w:author="James Faas" w:date="2022-11-23T15:57:00Z"/>
                <w:rFonts w:cs="Arial"/>
                <w:lang w:val="en-GB"/>
              </w:rPr>
            </w:pPr>
            <w:del w:id="752" w:author="James Faas" w:date="2022-11-23T15:57:00Z">
              <w:r w:rsidRPr="003A2415" w:rsidDel="003A2415">
                <w:rPr>
                  <w:rFonts w:cs="Arial"/>
                  <w:lang w:val="en-GB"/>
                </w:rPr>
                <w:delText>Metal Door, Window, &amp; Louver Frames (Exterior</w:delText>
              </w:r>
              <w:r w:rsidR="005479ED" w:rsidRPr="003A2415" w:rsidDel="003A2415">
                <w:rPr>
                  <w:rFonts w:cs="Arial"/>
                  <w:lang w:val="en-GB"/>
                </w:rPr>
                <w:delText>)</w:delText>
              </w:r>
            </w:del>
          </w:p>
        </w:tc>
        <w:tc>
          <w:tcPr>
            <w:tcW w:w="2240" w:type="dxa"/>
            <w:shd w:val="clear" w:color="auto" w:fill="auto"/>
          </w:tcPr>
          <w:p w14:paraId="1EFC34E4" w14:textId="49E823EA" w:rsidR="009E7864" w:rsidRPr="003A2415" w:rsidDel="003A2415" w:rsidRDefault="009E7864" w:rsidP="009E7864">
            <w:pPr>
              <w:rPr>
                <w:del w:id="753" w:author="James Faas" w:date="2022-11-23T15:57:00Z"/>
                <w:rFonts w:cs="Arial"/>
                <w:lang w:val="en-GB"/>
              </w:rPr>
            </w:pPr>
            <w:del w:id="754" w:author="James Faas" w:date="2022-11-23T15:57:00Z">
              <w:r w:rsidRPr="003A2415" w:rsidDel="003A2415">
                <w:rPr>
                  <w:rFonts w:cs="Arial"/>
                  <w:lang w:val="en-GB"/>
                </w:rPr>
                <w:delText>B,C,D</w:delText>
              </w:r>
            </w:del>
          </w:p>
        </w:tc>
      </w:tr>
      <w:tr w:rsidR="003A2415" w:rsidRPr="003A2415" w:rsidDel="003A2415" w14:paraId="5700DD06" w14:textId="713BFE39" w:rsidTr="00D85357">
        <w:trPr>
          <w:del w:id="755" w:author="James Faas" w:date="2022-11-23T15:57:00Z"/>
        </w:trPr>
        <w:tc>
          <w:tcPr>
            <w:tcW w:w="4348" w:type="dxa"/>
            <w:shd w:val="clear" w:color="auto" w:fill="auto"/>
          </w:tcPr>
          <w:p w14:paraId="46CD3A48" w14:textId="70A34ACB" w:rsidR="009E7864" w:rsidRPr="003A2415" w:rsidDel="003A2415" w:rsidRDefault="009E7864" w:rsidP="009E7864">
            <w:pPr>
              <w:rPr>
                <w:del w:id="756" w:author="James Faas" w:date="2022-11-23T15:57:00Z"/>
                <w:rFonts w:cs="Arial"/>
                <w:lang w:val="en-GB"/>
              </w:rPr>
            </w:pPr>
            <w:del w:id="757" w:author="James Faas" w:date="2022-11-23T15:57:00Z">
              <w:r w:rsidRPr="003A2415" w:rsidDel="003A2415">
                <w:rPr>
                  <w:rFonts w:cs="Arial"/>
                  <w:lang w:val="en-GB"/>
                </w:rPr>
                <w:delText>Metal Door, Window, &amp; Louver Frames (Interior)</w:delText>
              </w:r>
            </w:del>
          </w:p>
        </w:tc>
        <w:tc>
          <w:tcPr>
            <w:tcW w:w="2240" w:type="dxa"/>
            <w:shd w:val="clear" w:color="auto" w:fill="auto"/>
          </w:tcPr>
          <w:p w14:paraId="4A41BD1D" w14:textId="1FD2B379" w:rsidR="009E7864" w:rsidRPr="003A2415" w:rsidDel="003A2415" w:rsidRDefault="009E7864" w:rsidP="009E7864">
            <w:pPr>
              <w:rPr>
                <w:del w:id="758" w:author="James Faas" w:date="2022-11-23T15:57:00Z"/>
                <w:rFonts w:cs="Arial"/>
                <w:lang w:val="en-GB"/>
              </w:rPr>
            </w:pPr>
            <w:del w:id="759" w:author="James Faas" w:date="2022-11-23T15:57:00Z">
              <w:r w:rsidRPr="003A2415" w:rsidDel="003A2415">
                <w:rPr>
                  <w:rFonts w:cs="Arial"/>
                  <w:lang w:val="en-GB"/>
                </w:rPr>
                <w:delText>B,C,D</w:delText>
              </w:r>
            </w:del>
          </w:p>
        </w:tc>
      </w:tr>
      <w:tr w:rsidR="003A2415" w:rsidRPr="003A2415" w:rsidDel="003A2415" w14:paraId="4D4368EF" w14:textId="398EBAC6" w:rsidTr="00D85357">
        <w:trPr>
          <w:del w:id="760" w:author="James Faas" w:date="2022-11-23T15:57:00Z"/>
        </w:trPr>
        <w:tc>
          <w:tcPr>
            <w:tcW w:w="4348" w:type="dxa"/>
            <w:shd w:val="clear" w:color="auto" w:fill="auto"/>
          </w:tcPr>
          <w:p w14:paraId="572C00B3" w14:textId="57701FCA" w:rsidR="009E7864" w:rsidRPr="003A2415" w:rsidDel="003A2415" w:rsidRDefault="009E7864" w:rsidP="009E7864">
            <w:pPr>
              <w:rPr>
                <w:del w:id="761" w:author="James Faas" w:date="2022-11-23T15:57:00Z"/>
                <w:rFonts w:cs="Arial"/>
                <w:lang w:val="en-GB"/>
              </w:rPr>
            </w:pPr>
            <w:del w:id="762" w:author="James Faas" w:date="2022-11-23T15:57:00Z">
              <w:r w:rsidRPr="003A2415" w:rsidDel="003A2415">
                <w:rPr>
                  <w:rFonts w:cs="Arial"/>
                  <w:lang w:val="en-GB"/>
                </w:rPr>
                <w:delText>Wall Penetrations (Exterior)</w:delText>
              </w:r>
            </w:del>
          </w:p>
        </w:tc>
        <w:tc>
          <w:tcPr>
            <w:tcW w:w="2240" w:type="dxa"/>
            <w:shd w:val="clear" w:color="auto" w:fill="auto"/>
          </w:tcPr>
          <w:p w14:paraId="4E23C4D8" w14:textId="70E5C3A0" w:rsidR="009E7864" w:rsidRPr="003A2415" w:rsidDel="003A2415" w:rsidRDefault="009E7864" w:rsidP="009E7864">
            <w:pPr>
              <w:rPr>
                <w:del w:id="763" w:author="James Faas" w:date="2022-11-23T15:57:00Z"/>
                <w:rFonts w:cs="Arial"/>
                <w:lang w:val="en-GB"/>
              </w:rPr>
            </w:pPr>
            <w:del w:id="764" w:author="James Faas" w:date="2022-11-23T15:57:00Z">
              <w:r w:rsidRPr="003A2415" w:rsidDel="003A2415">
                <w:rPr>
                  <w:rFonts w:cs="Arial"/>
                  <w:lang w:val="en-GB"/>
                </w:rPr>
                <w:delText>B,C,D</w:delText>
              </w:r>
            </w:del>
          </w:p>
        </w:tc>
      </w:tr>
      <w:tr w:rsidR="003A2415" w:rsidRPr="003A2415" w:rsidDel="003A2415" w14:paraId="69CEF804" w14:textId="106A73AC" w:rsidTr="00D85357">
        <w:trPr>
          <w:del w:id="765" w:author="James Faas" w:date="2022-11-23T15:57:00Z"/>
        </w:trPr>
        <w:tc>
          <w:tcPr>
            <w:tcW w:w="4348" w:type="dxa"/>
            <w:shd w:val="clear" w:color="auto" w:fill="auto"/>
          </w:tcPr>
          <w:p w14:paraId="2E1D8A31" w14:textId="20692A7B" w:rsidR="009E7864" w:rsidRPr="003A2415" w:rsidDel="003A2415" w:rsidRDefault="009E7864" w:rsidP="009E7864">
            <w:pPr>
              <w:rPr>
                <w:del w:id="766" w:author="James Faas" w:date="2022-11-23T15:57:00Z"/>
                <w:rFonts w:cs="Arial"/>
                <w:lang w:val="en-GB"/>
              </w:rPr>
            </w:pPr>
            <w:del w:id="767" w:author="James Faas" w:date="2022-11-23T15:57:00Z">
              <w:r w:rsidRPr="003A2415" w:rsidDel="003A2415">
                <w:rPr>
                  <w:rFonts w:cs="Arial"/>
                  <w:lang w:val="en-GB"/>
                </w:rPr>
                <w:delText>Wall Penetrations (Interior)</w:delText>
              </w:r>
            </w:del>
          </w:p>
        </w:tc>
        <w:tc>
          <w:tcPr>
            <w:tcW w:w="2240" w:type="dxa"/>
            <w:shd w:val="clear" w:color="auto" w:fill="auto"/>
          </w:tcPr>
          <w:p w14:paraId="3E4B4CD2" w14:textId="0421669E" w:rsidR="009E7864" w:rsidRPr="003A2415" w:rsidDel="003A2415" w:rsidRDefault="009E7864" w:rsidP="009E7864">
            <w:pPr>
              <w:rPr>
                <w:del w:id="768" w:author="James Faas" w:date="2022-11-23T15:57:00Z"/>
                <w:rFonts w:cs="Arial"/>
                <w:lang w:val="en-GB"/>
              </w:rPr>
            </w:pPr>
            <w:del w:id="769" w:author="James Faas" w:date="2022-11-23T15:57:00Z">
              <w:r w:rsidRPr="003A2415" w:rsidDel="003A2415">
                <w:rPr>
                  <w:rFonts w:cs="Arial"/>
                  <w:lang w:val="en-GB"/>
                </w:rPr>
                <w:delText>B,C,D</w:delText>
              </w:r>
            </w:del>
          </w:p>
        </w:tc>
      </w:tr>
      <w:tr w:rsidR="003A2415" w:rsidRPr="003A2415" w:rsidDel="003A2415" w14:paraId="15CE0503" w14:textId="0F21D465" w:rsidTr="00D85357">
        <w:trPr>
          <w:del w:id="770" w:author="James Faas" w:date="2022-11-23T15:57:00Z"/>
        </w:trPr>
        <w:tc>
          <w:tcPr>
            <w:tcW w:w="4348" w:type="dxa"/>
            <w:shd w:val="clear" w:color="auto" w:fill="auto"/>
          </w:tcPr>
          <w:p w14:paraId="440DA897" w14:textId="77FB73C0" w:rsidR="009E7864" w:rsidRPr="003A2415" w:rsidDel="003A2415" w:rsidRDefault="009E7864" w:rsidP="009E7864">
            <w:pPr>
              <w:rPr>
                <w:del w:id="771" w:author="James Faas" w:date="2022-11-23T15:57:00Z"/>
                <w:rFonts w:cs="Arial"/>
                <w:lang w:val="en-GB"/>
              </w:rPr>
            </w:pPr>
            <w:del w:id="772" w:author="James Faas" w:date="2022-11-23T15:57:00Z">
              <w:r w:rsidRPr="003A2415" w:rsidDel="003A2415">
                <w:rPr>
                  <w:rFonts w:cs="Arial"/>
                  <w:lang w:val="en-GB"/>
                </w:rPr>
                <w:delText>Floor Penetrations</w:delText>
              </w:r>
            </w:del>
          </w:p>
        </w:tc>
        <w:tc>
          <w:tcPr>
            <w:tcW w:w="2240" w:type="dxa"/>
            <w:shd w:val="clear" w:color="auto" w:fill="auto"/>
          </w:tcPr>
          <w:p w14:paraId="5B097B5A" w14:textId="4E0ACB30" w:rsidR="009E7864" w:rsidRPr="003A2415" w:rsidDel="003A2415" w:rsidRDefault="009E7864" w:rsidP="009E7864">
            <w:pPr>
              <w:rPr>
                <w:del w:id="773" w:author="James Faas" w:date="2022-11-23T15:57:00Z"/>
                <w:rFonts w:cs="Arial"/>
                <w:lang w:val="en-GB"/>
              </w:rPr>
            </w:pPr>
            <w:del w:id="774" w:author="James Faas" w:date="2022-11-23T15:57:00Z">
              <w:r w:rsidRPr="003A2415" w:rsidDel="003A2415">
                <w:rPr>
                  <w:rFonts w:cs="Arial"/>
                  <w:lang w:val="en-GB"/>
                </w:rPr>
                <w:delText>A,C,D</w:delText>
              </w:r>
            </w:del>
          </w:p>
        </w:tc>
      </w:tr>
      <w:tr w:rsidR="003A2415" w:rsidRPr="003A2415" w:rsidDel="003A2415" w14:paraId="1C5B2DDC" w14:textId="615FA51A" w:rsidTr="00D85357">
        <w:trPr>
          <w:del w:id="775" w:author="James Faas" w:date="2022-11-23T15:57:00Z"/>
        </w:trPr>
        <w:tc>
          <w:tcPr>
            <w:tcW w:w="4348" w:type="dxa"/>
            <w:shd w:val="clear" w:color="auto" w:fill="auto"/>
          </w:tcPr>
          <w:p w14:paraId="1BA30B59" w14:textId="1ECDA0DD" w:rsidR="009E7864" w:rsidRPr="003A2415" w:rsidDel="003A2415" w:rsidRDefault="009E7864" w:rsidP="009E7864">
            <w:pPr>
              <w:rPr>
                <w:del w:id="776" w:author="James Faas" w:date="2022-11-23T15:57:00Z"/>
                <w:rFonts w:cs="Arial"/>
                <w:lang w:val="en-GB"/>
              </w:rPr>
            </w:pPr>
            <w:del w:id="777" w:author="James Faas" w:date="2022-11-23T15:57:00Z">
              <w:r w:rsidRPr="003A2415" w:rsidDel="003A2415">
                <w:rPr>
                  <w:rFonts w:cs="Arial"/>
                  <w:lang w:val="en-GB"/>
                </w:rPr>
                <w:delText>Ceiling Penetrations</w:delText>
              </w:r>
            </w:del>
          </w:p>
        </w:tc>
        <w:tc>
          <w:tcPr>
            <w:tcW w:w="2240" w:type="dxa"/>
            <w:shd w:val="clear" w:color="auto" w:fill="auto"/>
          </w:tcPr>
          <w:p w14:paraId="58F72534" w14:textId="267E967B" w:rsidR="009E7864" w:rsidRPr="003A2415" w:rsidDel="003A2415" w:rsidRDefault="009E7864" w:rsidP="009E7864">
            <w:pPr>
              <w:rPr>
                <w:del w:id="778" w:author="James Faas" w:date="2022-11-23T15:57:00Z"/>
                <w:rFonts w:cs="Arial"/>
                <w:lang w:val="en-GB"/>
              </w:rPr>
            </w:pPr>
            <w:del w:id="779" w:author="James Faas" w:date="2022-11-23T15:57:00Z">
              <w:r w:rsidRPr="003A2415" w:rsidDel="003A2415">
                <w:rPr>
                  <w:rFonts w:cs="Arial"/>
                  <w:lang w:val="en-GB"/>
                </w:rPr>
                <w:delText>A,C,D</w:delText>
              </w:r>
            </w:del>
          </w:p>
        </w:tc>
      </w:tr>
      <w:tr w:rsidR="003A2415" w:rsidRPr="003A2415" w:rsidDel="003A2415" w14:paraId="4E903AE2" w14:textId="2BBC96CA" w:rsidTr="00D85357">
        <w:trPr>
          <w:del w:id="780" w:author="James Faas" w:date="2022-11-23T15:57:00Z"/>
        </w:trPr>
        <w:tc>
          <w:tcPr>
            <w:tcW w:w="4348" w:type="dxa"/>
            <w:shd w:val="clear" w:color="auto" w:fill="auto"/>
          </w:tcPr>
          <w:p w14:paraId="70FB0EF6" w14:textId="1CE5DEDA" w:rsidR="009E7864" w:rsidRPr="003A2415" w:rsidDel="003A2415" w:rsidRDefault="009E7864" w:rsidP="009E7864">
            <w:pPr>
              <w:rPr>
                <w:del w:id="781" w:author="James Faas" w:date="2022-11-23T15:57:00Z"/>
                <w:rFonts w:cs="Arial"/>
                <w:lang w:val="en-GB"/>
              </w:rPr>
            </w:pPr>
            <w:del w:id="782" w:author="James Faas" w:date="2022-11-23T15:57:00Z">
              <w:r w:rsidRPr="003A2415" w:rsidDel="003A2415">
                <w:rPr>
                  <w:rFonts w:cs="Arial"/>
                  <w:lang w:val="en-GB"/>
                </w:rPr>
                <w:delText>Roof Penetrations</w:delText>
              </w:r>
            </w:del>
          </w:p>
        </w:tc>
        <w:tc>
          <w:tcPr>
            <w:tcW w:w="2240" w:type="dxa"/>
            <w:shd w:val="clear" w:color="auto" w:fill="auto"/>
          </w:tcPr>
          <w:p w14:paraId="6A79DC7D" w14:textId="3FEE1586" w:rsidR="009E7864" w:rsidRPr="003A2415" w:rsidDel="003A2415" w:rsidRDefault="009E7864" w:rsidP="009E7864">
            <w:pPr>
              <w:rPr>
                <w:del w:id="783" w:author="James Faas" w:date="2022-11-23T15:57:00Z"/>
                <w:rFonts w:cs="Arial"/>
                <w:lang w:val="en-GB"/>
              </w:rPr>
            </w:pPr>
            <w:del w:id="784" w:author="James Faas" w:date="2022-11-23T15:57:00Z">
              <w:r w:rsidRPr="003A2415" w:rsidDel="003A2415">
                <w:rPr>
                  <w:rFonts w:cs="Arial"/>
                  <w:lang w:val="en-GB"/>
                </w:rPr>
                <w:delText>D</w:delText>
              </w:r>
            </w:del>
          </w:p>
        </w:tc>
      </w:tr>
      <w:tr w:rsidR="003A2415" w:rsidRPr="003A2415" w:rsidDel="003A2415" w14:paraId="13ED1973" w14:textId="7104ACD6" w:rsidTr="00D85357">
        <w:trPr>
          <w:del w:id="785" w:author="James Faas" w:date="2022-11-23T15:57:00Z"/>
        </w:trPr>
        <w:tc>
          <w:tcPr>
            <w:tcW w:w="4348" w:type="dxa"/>
            <w:shd w:val="clear" w:color="auto" w:fill="auto"/>
          </w:tcPr>
          <w:p w14:paraId="5FA10E0D" w14:textId="58BF8CB1" w:rsidR="009E7864" w:rsidRPr="003A2415" w:rsidDel="003A2415" w:rsidRDefault="009E7864" w:rsidP="009E7864">
            <w:pPr>
              <w:rPr>
                <w:del w:id="786" w:author="James Faas" w:date="2022-11-23T15:57:00Z"/>
                <w:rFonts w:cs="Arial"/>
                <w:lang w:val="en-GB"/>
              </w:rPr>
            </w:pPr>
            <w:del w:id="787" w:author="James Faas" w:date="2022-11-23T15:57:00Z">
              <w:r w:rsidRPr="003A2415" w:rsidDel="003A2415">
                <w:rPr>
                  <w:rFonts w:cs="Arial"/>
                  <w:lang w:val="en-GB"/>
                </w:rPr>
                <w:delText>Sheet Metal Flashings</w:delText>
              </w:r>
            </w:del>
          </w:p>
        </w:tc>
        <w:tc>
          <w:tcPr>
            <w:tcW w:w="2240" w:type="dxa"/>
            <w:shd w:val="clear" w:color="auto" w:fill="auto"/>
          </w:tcPr>
          <w:p w14:paraId="40A4F8E4" w14:textId="611B57D0" w:rsidR="009E7864" w:rsidRPr="003A2415" w:rsidDel="003A2415" w:rsidRDefault="009E7864" w:rsidP="009E7864">
            <w:pPr>
              <w:rPr>
                <w:del w:id="788" w:author="James Faas" w:date="2022-11-23T15:57:00Z"/>
                <w:rFonts w:cs="Arial"/>
                <w:lang w:val="en-GB"/>
              </w:rPr>
            </w:pPr>
            <w:del w:id="789" w:author="James Faas" w:date="2022-11-23T15:57:00Z">
              <w:r w:rsidRPr="003A2415" w:rsidDel="003A2415">
                <w:rPr>
                  <w:rFonts w:cs="Arial"/>
                  <w:lang w:val="en-GB"/>
                </w:rPr>
                <w:delText>D</w:delText>
              </w:r>
            </w:del>
          </w:p>
        </w:tc>
      </w:tr>
      <w:tr w:rsidR="003A2415" w:rsidRPr="003A2415" w:rsidDel="003A2415" w14:paraId="4258C2DC" w14:textId="03C17AD5" w:rsidTr="00D85357">
        <w:trPr>
          <w:del w:id="790" w:author="James Faas" w:date="2022-11-23T15:57:00Z"/>
        </w:trPr>
        <w:tc>
          <w:tcPr>
            <w:tcW w:w="4348" w:type="dxa"/>
            <w:shd w:val="clear" w:color="auto" w:fill="auto"/>
          </w:tcPr>
          <w:p w14:paraId="09F6035C" w14:textId="2E643299" w:rsidR="009E7864" w:rsidRPr="003A2415" w:rsidDel="003A2415" w:rsidRDefault="009E7864" w:rsidP="009E7864">
            <w:pPr>
              <w:rPr>
                <w:del w:id="791" w:author="James Faas" w:date="2022-11-23T15:57:00Z"/>
                <w:rFonts w:cs="Arial"/>
                <w:lang w:val="en-GB"/>
              </w:rPr>
            </w:pPr>
            <w:del w:id="792" w:author="James Faas" w:date="2022-11-23T15:57:00Z">
              <w:r w:rsidRPr="003A2415" w:rsidDel="003A2415">
                <w:rPr>
                  <w:rFonts w:cs="Arial"/>
                  <w:lang w:val="en-GB"/>
                </w:rPr>
                <w:delText>Sheet Metal Roofing &amp; Siding</w:delText>
              </w:r>
            </w:del>
          </w:p>
        </w:tc>
        <w:tc>
          <w:tcPr>
            <w:tcW w:w="2240" w:type="dxa"/>
            <w:shd w:val="clear" w:color="auto" w:fill="auto"/>
          </w:tcPr>
          <w:p w14:paraId="3DEB84D6" w14:textId="76505B0A" w:rsidR="009E7864" w:rsidRPr="003A2415" w:rsidDel="003A2415" w:rsidRDefault="009E7864" w:rsidP="009E7864">
            <w:pPr>
              <w:rPr>
                <w:del w:id="793" w:author="James Faas" w:date="2022-11-23T15:57:00Z"/>
                <w:rFonts w:cs="Arial"/>
                <w:lang w:val="en-GB"/>
              </w:rPr>
            </w:pPr>
            <w:del w:id="794" w:author="James Faas" w:date="2022-11-23T15:57:00Z">
              <w:r w:rsidRPr="003A2415" w:rsidDel="003A2415">
                <w:rPr>
                  <w:rFonts w:cs="Arial"/>
                  <w:lang w:val="en-GB"/>
                </w:rPr>
                <w:delText>D</w:delText>
              </w:r>
            </w:del>
          </w:p>
        </w:tc>
      </w:tr>
      <w:tr w:rsidR="003A2415" w:rsidRPr="003A2415" w:rsidDel="003A2415" w14:paraId="7B5D9F74" w14:textId="6541710C" w:rsidTr="00D85357">
        <w:trPr>
          <w:del w:id="795" w:author="James Faas" w:date="2022-11-23T15:57:00Z"/>
        </w:trPr>
        <w:tc>
          <w:tcPr>
            <w:tcW w:w="4348" w:type="dxa"/>
            <w:shd w:val="clear" w:color="auto" w:fill="auto"/>
          </w:tcPr>
          <w:p w14:paraId="214D5670" w14:textId="6B7B4016" w:rsidR="009E7864" w:rsidRPr="003A2415" w:rsidDel="003A2415" w:rsidRDefault="009E7864" w:rsidP="009E7864">
            <w:pPr>
              <w:rPr>
                <w:del w:id="796" w:author="James Faas" w:date="2022-11-23T15:57:00Z"/>
                <w:rFonts w:cs="Arial"/>
                <w:lang w:val="en-GB"/>
              </w:rPr>
            </w:pPr>
            <w:del w:id="797" w:author="James Faas" w:date="2022-11-23T15:57:00Z">
              <w:r w:rsidRPr="003A2415" w:rsidDel="003A2415">
                <w:rPr>
                  <w:rFonts w:cs="Arial"/>
                  <w:lang w:val="en-GB"/>
                </w:rPr>
                <w:delText>Precast Concrete Wall Panels</w:delText>
              </w:r>
            </w:del>
          </w:p>
        </w:tc>
        <w:tc>
          <w:tcPr>
            <w:tcW w:w="2240" w:type="dxa"/>
            <w:shd w:val="clear" w:color="auto" w:fill="auto"/>
          </w:tcPr>
          <w:p w14:paraId="2EF9D656" w14:textId="7DD165F5" w:rsidR="009E7864" w:rsidRPr="003A2415" w:rsidDel="003A2415" w:rsidRDefault="009E7864" w:rsidP="009E7864">
            <w:pPr>
              <w:rPr>
                <w:del w:id="798" w:author="James Faas" w:date="2022-11-23T15:57:00Z"/>
                <w:rFonts w:cs="Arial"/>
                <w:lang w:val="en-GB"/>
              </w:rPr>
            </w:pPr>
            <w:del w:id="799" w:author="James Faas" w:date="2022-11-23T15:57:00Z">
              <w:r w:rsidRPr="003A2415" w:rsidDel="003A2415">
                <w:rPr>
                  <w:rFonts w:cs="Arial"/>
                  <w:lang w:val="en-GB"/>
                </w:rPr>
                <w:delText>A,C,D</w:delText>
              </w:r>
            </w:del>
          </w:p>
        </w:tc>
      </w:tr>
      <w:tr w:rsidR="003A2415" w:rsidRPr="003A2415" w:rsidDel="003A2415" w14:paraId="3F974734" w14:textId="523A0866" w:rsidTr="00D85357">
        <w:trPr>
          <w:del w:id="800" w:author="James Faas" w:date="2022-11-23T15:57:00Z"/>
        </w:trPr>
        <w:tc>
          <w:tcPr>
            <w:tcW w:w="4348" w:type="dxa"/>
            <w:shd w:val="clear" w:color="auto" w:fill="auto"/>
          </w:tcPr>
          <w:p w14:paraId="451A40BD" w14:textId="3D212E75" w:rsidR="009E7864" w:rsidRPr="003A2415" w:rsidDel="003A2415" w:rsidRDefault="009E7864" w:rsidP="009E7864">
            <w:pPr>
              <w:rPr>
                <w:del w:id="801" w:author="James Faas" w:date="2022-11-23T15:57:00Z"/>
                <w:rFonts w:cs="Arial"/>
                <w:lang w:val="en-GB"/>
              </w:rPr>
            </w:pPr>
            <w:del w:id="802" w:author="James Faas" w:date="2022-11-23T15:57:00Z">
              <w:r w:rsidRPr="003A2415" w:rsidDel="003A2415">
                <w:rPr>
                  <w:rFonts w:cs="Arial"/>
                  <w:lang w:val="en-GB"/>
                </w:rPr>
                <w:delText>Glazed Concrete Masonry Unit Joints</w:delText>
              </w:r>
            </w:del>
          </w:p>
        </w:tc>
        <w:tc>
          <w:tcPr>
            <w:tcW w:w="2240" w:type="dxa"/>
            <w:shd w:val="clear" w:color="auto" w:fill="auto"/>
          </w:tcPr>
          <w:p w14:paraId="1B327AAA" w14:textId="46374AB6" w:rsidR="009E7864" w:rsidRPr="003A2415" w:rsidDel="003A2415" w:rsidRDefault="009E7864" w:rsidP="009E7864">
            <w:pPr>
              <w:rPr>
                <w:del w:id="803" w:author="James Faas" w:date="2022-11-23T15:57:00Z"/>
                <w:rFonts w:cs="Arial"/>
                <w:lang w:val="en-GB"/>
              </w:rPr>
            </w:pPr>
            <w:del w:id="804" w:author="James Faas" w:date="2022-11-23T15:57:00Z">
              <w:r w:rsidRPr="003A2415" w:rsidDel="003A2415">
                <w:rPr>
                  <w:rFonts w:cs="Arial"/>
                  <w:lang w:val="en-GB"/>
                </w:rPr>
                <w:delText>E</w:delText>
              </w:r>
            </w:del>
          </w:p>
        </w:tc>
      </w:tr>
      <w:tr w:rsidR="003A2415" w:rsidRPr="003A2415" w:rsidDel="003A2415" w14:paraId="013DA28A" w14:textId="726041C6" w:rsidTr="00D85357">
        <w:trPr>
          <w:del w:id="805" w:author="James Faas" w:date="2022-11-23T15:57:00Z"/>
        </w:trPr>
        <w:tc>
          <w:tcPr>
            <w:tcW w:w="4348" w:type="dxa"/>
            <w:shd w:val="clear" w:color="auto" w:fill="auto"/>
          </w:tcPr>
          <w:p w14:paraId="48026AB6" w14:textId="034489D7" w:rsidR="009E7864" w:rsidRPr="003A2415" w:rsidDel="003A2415" w:rsidRDefault="009E7864" w:rsidP="009E7864">
            <w:pPr>
              <w:rPr>
                <w:del w:id="806" w:author="James Faas" w:date="2022-11-23T15:57:00Z"/>
                <w:rFonts w:cs="Arial"/>
                <w:lang w:val="en-GB"/>
              </w:rPr>
            </w:pPr>
            <w:del w:id="807" w:author="James Faas" w:date="2022-11-23T15:57:00Z">
              <w:r w:rsidRPr="003A2415" w:rsidDel="003A2415">
                <w:rPr>
                  <w:rFonts w:cs="Arial"/>
                  <w:lang w:val="en-GB"/>
                </w:rPr>
                <w:delText>Precast/Prestressed Floor Panels (Interior)</w:delText>
              </w:r>
            </w:del>
          </w:p>
        </w:tc>
        <w:tc>
          <w:tcPr>
            <w:tcW w:w="2240" w:type="dxa"/>
            <w:shd w:val="clear" w:color="auto" w:fill="auto"/>
          </w:tcPr>
          <w:p w14:paraId="1FC49093" w14:textId="03A1D475" w:rsidR="009E7864" w:rsidRPr="003A2415" w:rsidDel="003A2415" w:rsidRDefault="009E7864" w:rsidP="009E7864">
            <w:pPr>
              <w:rPr>
                <w:del w:id="808" w:author="James Faas" w:date="2022-11-23T15:57:00Z"/>
                <w:rFonts w:cs="Arial"/>
                <w:lang w:val="en-GB"/>
              </w:rPr>
            </w:pPr>
            <w:del w:id="809" w:author="James Faas" w:date="2022-11-23T15:57:00Z">
              <w:r w:rsidRPr="003A2415" w:rsidDel="003A2415">
                <w:rPr>
                  <w:rFonts w:cs="Arial"/>
                  <w:lang w:val="en-GB"/>
                </w:rPr>
                <w:delText>A,C,D</w:delText>
              </w:r>
            </w:del>
          </w:p>
        </w:tc>
      </w:tr>
      <w:tr w:rsidR="003A2415" w:rsidRPr="003A2415" w:rsidDel="003A2415" w14:paraId="7F7D8508" w14:textId="6582D46D" w:rsidTr="00D85357">
        <w:trPr>
          <w:del w:id="810" w:author="James Faas" w:date="2022-11-23T15:57:00Z"/>
        </w:trPr>
        <w:tc>
          <w:tcPr>
            <w:tcW w:w="4348" w:type="dxa"/>
            <w:shd w:val="clear" w:color="auto" w:fill="auto"/>
          </w:tcPr>
          <w:p w14:paraId="21C4A09B" w14:textId="2C82057A" w:rsidR="009E7864" w:rsidRPr="003A2415" w:rsidDel="003A2415" w:rsidRDefault="009E7864" w:rsidP="009E7864">
            <w:pPr>
              <w:rPr>
                <w:del w:id="811" w:author="James Faas" w:date="2022-11-23T15:57:00Z"/>
                <w:rFonts w:cs="Arial"/>
                <w:lang w:val="en-GB"/>
              </w:rPr>
            </w:pPr>
            <w:del w:id="812" w:author="James Faas" w:date="2022-11-23T15:57:00Z">
              <w:r w:rsidRPr="003A2415" w:rsidDel="003A2415">
                <w:rPr>
                  <w:rFonts w:cs="Arial"/>
                  <w:lang w:val="en-GB"/>
                </w:rPr>
                <w:delText>Precast/Prestressed Floor &amp; Roof Panels (Exterior)</w:delText>
              </w:r>
            </w:del>
          </w:p>
        </w:tc>
        <w:tc>
          <w:tcPr>
            <w:tcW w:w="2240" w:type="dxa"/>
            <w:shd w:val="clear" w:color="auto" w:fill="auto"/>
          </w:tcPr>
          <w:p w14:paraId="0F521E59" w14:textId="3B2A6C20" w:rsidR="009E7864" w:rsidRPr="003A2415" w:rsidDel="003A2415" w:rsidRDefault="009E7864" w:rsidP="009E7864">
            <w:pPr>
              <w:rPr>
                <w:del w:id="813" w:author="James Faas" w:date="2022-11-23T15:57:00Z"/>
                <w:rFonts w:cs="Arial"/>
                <w:lang w:val="en-GB"/>
              </w:rPr>
            </w:pPr>
            <w:del w:id="814" w:author="James Faas" w:date="2022-11-23T15:57:00Z">
              <w:r w:rsidRPr="003A2415" w:rsidDel="003A2415">
                <w:rPr>
                  <w:rFonts w:cs="Arial"/>
                  <w:lang w:val="en-GB"/>
                </w:rPr>
                <w:delText>A,D</w:delText>
              </w:r>
            </w:del>
          </w:p>
        </w:tc>
      </w:tr>
      <w:tr w:rsidR="003A2415" w:rsidRPr="003A2415" w:rsidDel="003A2415" w14:paraId="5F18C556" w14:textId="3D1717A5" w:rsidTr="00B44A3D">
        <w:trPr>
          <w:del w:id="815" w:author="James Faas" w:date="2022-11-23T15:57:00Z"/>
        </w:trPr>
        <w:tc>
          <w:tcPr>
            <w:tcW w:w="6588" w:type="dxa"/>
            <w:gridSpan w:val="2"/>
            <w:shd w:val="clear" w:color="auto" w:fill="auto"/>
          </w:tcPr>
          <w:p w14:paraId="5A2F2E87" w14:textId="40F97555" w:rsidR="009E7864" w:rsidRPr="003A2415" w:rsidDel="003A2415" w:rsidRDefault="009E7864" w:rsidP="00D85357">
            <w:pPr>
              <w:spacing w:before="120"/>
              <w:rPr>
                <w:del w:id="816" w:author="James Faas" w:date="2022-11-23T15:57:00Z"/>
                <w:rFonts w:cs="Arial"/>
                <w:b/>
                <w:lang w:val="en-GB"/>
              </w:rPr>
            </w:pPr>
            <w:del w:id="817" w:author="James Faas" w:date="2022-11-23T15:57:00Z">
              <w:r w:rsidRPr="003A2415" w:rsidDel="003A2415">
                <w:rPr>
                  <w:rFonts w:cs="Arial"/>
                  <w:b/>
                  <w:lang w:val="en-GB"/>
                </w:rPr>
                <w:delText>Other Joints:</w:delText>
              </w:r>
            </w:del>
          </w:p>
        </w:tc>
      </w:tr>
      <w:tr w:rsidR="003A2415" w:rsidRPr="003A2415" w:rsidDel="003A2415" w14:paraId="6C609302" w14:textId="6FD1C770" w:rsidTr="00D85357">
        <w:trPr>
          <w:del w:id="818" w:author="James Faas" w:date="2022-11-23T15:57:00Z"/>
        </w:trPr>
        <w:tc>
          <w:tcPr>
            <w:tcW w:w="4348" w:type="dxa"/>
            <w:shd w:val="clear" w:color="auto" w:fill="auto"/>
          </w:tcPr>
          <w:p w14:paraId="54575B58" w14:textId="357A9A74" w:rsidR="009E7864" w:rsidRPr="003A2415" w:rsidDel="003A2415" w:rsidRDefault="009E7864" w:rsidP="009E7864">
            <w:pPr>
              <w:rPr>
                <w:del w:id="819" w:author="James Faas" w:date="2022-11-23T15:57:00Z"/>
                <w:rFonts w:cs="Arial"/>
                <w:lang w:val="en-GB"/>
              </w:rPr>
            </w:pPr>
            <w:del w:id="820" w:author="James Faas" w:date="2022-11-23T15:57:00Z">
              <w:r w:rsidRPr="003A2415" w:rsidDel="003A2415">
                <w:rPr>
                  <w:rFonts w:cs="Arial"/>
                  <w:lang w:val="en-GB"/>
                </w:rPr>
                <w:delText>Threshold Sealant Bed</w:delText>
              </w:r>
            </w:del>
          </w:p>
        </w:tc>
        <w:tc>
          <w:tcPr>
            <w:tcW w:w="2240" w:type="dxa"/>
            <w:shd w:val="clear" w:color="auto" w:fill="auto"/>
          </w:tcPr>
          <w:p w14:paraId="36581669" w14:textId="5718DC8C" w:rsidR="009E7864" w:rsidRPr="003A2415" w:rsidDel="003A2415" w:rsidRDefault="009E7864" w:rsidP="009E7864">
            <w:pPr>
              <w:rPr>
                <w:del w:id="821" w:author="James Faas" w:date="2022-11-23T15:57:00Z"/>
                <w:rFonts w:cs="Arial"/>
                <w:lang w:val="en-GB"/>
              </w:rPr>
            </w:pPr>
            <w:del w:id="822" w:author="James Faas" w:date="2022-11-23T15:57:00Z">
              <w:r w:rsidRPr="003A2415" w:rsidDel="003A2415">
                <w:rPr>
                  <w:rFonts w:cs="Arial"/>
                  <w:lang w:val="en-GB"/>
                </w:rPr>
                <w:delText>D</w:delText>
              </w:r>
            </w:del>
          </w:p>
        </w:tc>
      </w:tr>
      <w:tr w:rsidR="003A2415" w:rsidRPr="003A2415" w:rsidDel="003A2415" w14:paraId="010DC785" w14:textId="0A2AD7A1" w:rsidTr="00D85357">
        <w:trPr>
          <w:del w:id="823" w:author="James Faas" w:date="2022-11-23T15:57:00Z"/>
        </w:trPr>
        <w:tc>
          <w:tcPr>
            <w:tcW w:w="4348" w:type="dxa"/>
            <w:shd w:val="clear" w:color="auto" w:fill="auto"/>
          </w:tcPr>
          <w:p w14:paraId="4FF49DE6" w14:textId="442F0958" w:rsidR="009E7864" w:rsidRPr="003A2415" w:rsidDel="003A2415" w:rsidRDefault="00B44A3D" w:rsidP="009E7864">
            <w:pPr>
              <w:rPr>
                <w:del w:id="824" w:author="James Faas" w:date="2022-11-23T15:57:00Z"/>
                <w:rFonts w:cs="Arial"/>
                <w:lang w:val="en-GB"/>
              </w:rPr>
            </w:pPr>
            <w:del w:id="825" w:author="James Faas" w:date="2022-11-23T15:57:00Z">
              <w:r w:rsidRPr="003A2415" w:rsidDel="003A2415">
                <w:rPr>
                  <w:rFonts w:cs="Arial"/>
                  <w:lang w:val="en-GB"/>
                </w:rPr>
                <w:delText>Between Counter Tops &amp; Backspl</w:delText>
              </w:r>
              <w:r w:rsidR="009E7864" w:rsidRPr="003A2415" w:rsidDel="003A2415">
                <w:rPr>
                  <w:rFonts w:cs="Arial"/>
                  <w:lang w:val="en-GB"/>
                </w:rPr>
                <w:delText>ashes</w:delText>
              </w:r>
            </w:del>
          </w:p>
        </w:tc>
        <w:tc>
          <w:tcPr>
            <w:tcW w:w="2240" w:type="dxa"/>
            <w:shd w:val="clear" w:color="auto" w:fill="auto"/>
          </w:tcPr>
          <w:p w14:paraId="765A693A" w14:textId="4CAC544C" w:rsidR="009E7864" w:rsidRPr="003A2415" w:rsidDel="003A2415" w:rsidRDefault="009E7864" w:rsidP="009E7864">
            <w:pPr>
              <w:rPr>
                <w:del w:id="826" w:author="James Faas" w:date="2022-11-23T15:57:00Z"/>
                <w:rFonts w:cs="Arial"/>
                <w:lang w:val="en-GB"/>
              </w:rPr>
            </w:pPr>
            <w:del w:id="827" w:author="James Faas" w:date="2022-11-23T15:57:00Z">
              <w:r w:rsidRPr="003A2415" w:rsidDel="003A2415">
                <w:rPr>
                  <w:rFonts w:cs="Arial"/>
                  <w:lang w:val="en-GB"/>
                </w:rPr>
                <w:delText>F</w:delText>
              </w:r>
            </w:del>
          </w:p>
        </w:tc>
      </w:tr>
      <w:tr w:rsidR="003A2415" w:rsidRPr="003A2415" w:rsidDel="003A2415" w14:paraId="31FD5138" w14:textId="1268DCC7" w:rsidTr="00D85357">
        <w:trPr>
          <w:del w:id="828" w:author="James Faas" w:date="2022-11-23T15:57:00Z"/>
        </w:trPr>
        <w:tc>
          <w:tcPr>
            <w:tcW w:w="4348" w:type="dxa"/>
            <w:shd w:val="clear" w:color="auto" w:fill="auto"/>
          </w:tcPr>
          <w:p w14:paraId="2C52FD87" w14:textId="776FC6CD" w:rsidR="009E7864" w:rsidRPr="003A2415" w:rsidDel="003A2415" w:rsidRDefault="009E7864" w:rsidP="009E7864">
            <w:pPr>
              <w:rPr>
                <w:del w:id="829" w:author="James Faas" w:date="2022-11-23T15:57:00Z"/>
                <w:rFonts w:cs="Arial"/>
                <w:lang w:val="en-GB"/>
              </w:rPr>
            </w:pPr>
            <w:del w:id="830" w:author="James Faas" w:date="2022-11-23T15:57:00Z">
              <w:r w:rsidRPr="003A2415" w:rsidDel="003A2415">
                <w:rPr>
                  <w:rFonts w:cs="Arial"/>
                  <w:lang w:val="en-GB"/>
                </w:rPr>
                <w:delText>Around Plumbing Fixtures</w:delText>
              </w:r>
            </w:del>
          </w:p>
        </w:tc>
        <w:tc>
          <w:tcPr>
            <w:tcW w:w="2240" w:type="dxa"/>
            <w:shd w:val="clear" w:color="auto" w:fill="auto"/>
          </w:tcPr>
          <w:p w14:paraId="06D4EFB9" w14:textId="7AEA87CE" w:rsidR="009E7864" w:rsidRPr="003A2415" w:rsidDel="003A2415" w:rsidRDefault="009E7864" w:rsidP="009E7864">
            <w:pPr>
              <w:rPr>
                <w:del w:id="831" w:author="James Faas" w:date="2022-11-23T15:57:00Z"/>
                <w:rFonts w:cs="Arial"/>
                <w:lang w:val="en-GB"/>
              </w:rPr>
            </w:pPr>
            <w:del w:id="832" w:author="James Faas" w:date="2022-11-23T15:57:00Z">
              <w:r w:rsidRPr="003A2415" w:rsidDel="003A2415">
                <w:rPr>
                  <w:rFonts w:cs="Arial"/>
                  <w:lang w:val="en-GB"/>
                </w:rPr>
                <w:delText>F</w:delText>
              </w:r>
            </w:del>
          </w:p>
        </w:tc>
      </w:tr>
      <w:tr w:rsidR="003A2415" w:rsidRPr="003A2415" w:rsidDel="003A2415" w14:paraId="5EDE8177" w14:textId="0FB56490" w:rsidTr="00D85357">
        <w:trPr>
          <w:del w:id="833" w:author="James Faas" w:date="2022-11-23T15:57:00Z"/>
        </w:trPr>
        <w:tc>
          <w:tcPr>
            <w:tcW w:w="4348" w:type="dxa"/>
            <w:shd w:val="clear" w:color="auto" w:fill="auto"/>
          </w:tcPr>
          <w:p w14:paraId="5E218FFB" w14:textId="4FCA39D2" w:rsidR="009E7864" w:rsidRPr="003A2415" w:rsidDel="003A2415" w:rsidRDefault="00505291" w:rsidP="009E7864">
            <w:pPr>
              <w:rPr>
                <w:del w:id="834" w:author="James Faas" w:date="2022-11-23T15:57:00Z"/>
                <w:rFonts w:cs="Arial"/>
                <w:lang w:val="en-GB"/>
              </w:rPr>
            </w:pPr>
            <w:del w:id="835" w:author="James Faas" w:date="2022-11-23T15:57:00Z">
              <w:r w:rsidRPr="003A2415" w:rsidDel="003A2415">
                <w:rPr>
                  <w:rFonts w:cs="Arial"/>
                  <w:lang w:val="en-GB"/>
                </w:rPr>
                <w:delText>Concrete Form Snap-Tie Holes</w:delText>
              </w:r>
            </w:del>
          </w:p>
        </w:tc>
        <w:tc>
          <w:tcPr>
            <w:tcW w:w="2240" w:type="dxa"/>
            <w:shd w:val="clear" w:color="auto" w:fill="auto"/>
          </w:tcPr>
          <w:p w14:paraId="489D8AB1" w14:textId="05C91EF6" w:rsidR="009E7864" w:rsidRPr="003A2415" w:rsidDel="003A2415" w:rsidRDefault="00505291" w:rsidP="009E7864">
            <w:pPr>
              <w:rPr>
                <w:del w:id="836" w:author="James Faas" w:date="2022-11-23T15:57:00Z"/>
                <w:rFonts w:cs="Arial"/>
                <w:lang w:val="en-GB"/>
              </w:rPr>
            </w:pPr>
            <w:del w:id="837" w:author="James Faas" w:date="2022-11-23T15:57:00Z">
              <w:r w:rsidRPr="003A2415" w:rsidDel="003A2415">
                <w:rPr>
                  <w:rFonts w:cs="Arial"/>
                  <w:lang w:val="en-GB"/>
                </w:rPr>
                <w:delText>C,D,E</w:delText>
              </w:r>
            </w:del>
          </w:p>
        </w:tc>
      </w:tr>
    </w:tbl>
    <w:p w14:paraId="1A6DB635" w14:textId="77777777" w:rsidR="003A2415" w:rsidRPr="003A2415" w:rsidRDefault="003A2415" w:rsidP="003A2415">
      <w:pPr>
        <w:pStyle w:val="Heading1"/>
        <w:numPr>
          <w:ilvl w:val="0"/>
          <w:numId w:val="0"/>
        </w:numPr>
        <w:ind w:left="720"/>
        <w:rPr>
          <w:ins w:id="838" w:author="James Faas" w:date="2022-11-23T15:58:00Z"/>
          <w:lang w:val="en-GB"/>
          <w:rPrChange w:id="839" w:author="James Faas" w:date="2022-11-23T15:58:00Z">
            <w:rPr>
              <w:ins w:id="840" w:author="James Faas" w:date="2022-11-23T15:58:00Z"/>
              <w:color w:val="FF0000"/>
              <w:lang w:val="en-GB"/>
            </w:rPr>
          </w:rPrChange>
        </w:rPr>
        <w:pPrChange w:id="841" w:author="James Faas" w:date="2022-11-23T15:58:00Z">
          <w:pPr>
            <w:pStyle w:val="Heading1"/>
          </w:pPr>
        </w:pPrChange>
      </w:pPr>
    </w:p>
    <w:p w14:paraId="191991EB" w14:textId="4C920F9C" w:rsidR="009A43AA" w:rsidRPr="003A2415" w:rsidRDefault="009A43AA" w:rsidP="009A43AA">
      <w:pPr>
        <w:pStyle w:val="Heading1"/>
        <w:rPr>
          <w:lang w:val="en-GB"/>
        </w:rPr>
      </w:pPr>
      <w:r w:rsidRPr="003A2415">
        <w:rPr>
          <w:lang w:val="en-GB"/>
        </w:rPr>
        <w:t>EXECUTION</w:t>
      </w:r>
    </w:p>
    <w:p w14:paraId="04FF9621" w14:textId="77777777" w:rsidR="009A43AA" w:rsidRPr="003A2415" w:rsidRDefault="009A43AA" w:rsidP="009A43AA">
      <w:pPr>
        <w:pStyle w:val="Heading2"/>
        <w:rPr>
          <w:lang w:val="en-GB"/>
        </w:rPr>
      </w:pPr>
      <w:r w:rsidRPr="003A2415">
        <w:rPr>
          <w:lang w:val="en-GB"/>
        </w:rPr>
        <w:t>Protection</w:t>
      </w:r>
    </w:p>
    <w:p w14:paraId="5C2F147A" w14:textId="77777777" w:rsidR="008C5DD9" w:rsidRPr="003A2415" w:rsidRDefault="009A43AA" w:rsidP="006764BF">
      <w:pPr>
        <w:pStyle w:val="Heading3"/>
        <w:tabs>
          <w:tab w:val="clear" w:pos="1440"/>
          <w:tab w:val="left" w:pos="1418"/>
        </w:tabs>
        <w:ind w:left="1418"/>
      </w:pPr>
      <w:r w:rsidRPr="003A2415">
        <w:t xml:space="preserve">Protect </w:t>
      </w:r>
      <w:r w:rsidR="001F6F0C" w:rsidRPr="003A2415">
        <w:t xml:space="preserve">the </w:t>
      </w:r>
      <w:r w:rsidRPr="003A2415">
        <w:t>installed work of other trades from staining or contamination.</w:t>
      </w:r>
    </w:p>
    <w:p w14:paraId="153177C5" w14:textId="77777777" w:rsidR="009A43AA" w:rsidRPr="003A2415" w:rsidRDefault="009A43AA" w:rsidP="009A43AA">
      <w:pPr>
        <w:pStyle w:val="Heading2"/>
      </w:pPr>
      <w:r w:rsidRPr="003A2415">
        <w:t>Preparation</w:t>
      </w:r>
    </w:p>
    <w:p w14:paraId="25CC862D" w14:textId="77777777" w:rsidR="009A43AA" w:rsidRPr="003A2415" w:rsidRDefault="009A43AA" w:rsidP="00551340">
      <w:pPr>
        <w:pStyle w:val="Heading3"/>
        <w:tabs>
          <w:tab w:val="clear" w:pos="1440"/>
          <w:tab w:val="left" w:pos="1418"/>
        </w:tabs>
        <w:ind w:left="1418"/>
        <w:rPr>
          <w:lang w:val="en-GB"/>
        </w:rPr>
      </w:pPr>
      <w:r w:rsidRPr="003A2415">
        <w:rPr>
          <w:lang w:val="en-GB"/>
        </w:rPr>
        <w:t xml:space="preserve">Examine </w:t>
      </w:r>
      <w:r w:rsidR="001F6F0C" w:rsidRPr="003A2415">
        <w:rPr>
          <w:lang w:val="en-GB"/>
        </w:rPr>
        <w:t xml:space="preserve">all </w:t>
      </w:r>
      <w:r w:rsidRPr="003A2415">
        <w:rPr>
          <w:lang w:val="en-GB"/>
        </w:rPr>
        <w:t xml:space="preserve">joint sizes and conditions to establish </w:t>
      </w:r>
      <w:r w:rsidR="001F6F0C" w:rsidRPr="003A2415">
        <w:rPr>
          <w:lang w:val="en-GB"/>
        </w:rPr>
        <w:t xml:space="preserve">the </w:t>
      </w:r>
      <w:r w:rsidRPr="003A2415">
        <w:rPr>
          <w:lang w:val="en-GB"/>
        </w:rPr>
        <w:t xml:space="preserve">correct depth to width relationship for </w:t>
      </w:r>
      <w:r w:rsidR="001F6F0C" w:rsidRPr="003A2415">
        <w:rPr>
          <w:lang w:val="en-GB"/>
        </w:rPr>
        <w:t xml:space="preserve">the </w:t>
      </w:r>
      <w:r w:rsidRPr="003A2415">
        <w:rPr>
          <w:lang w:val="en-GB"/>
        </w:rPr>
        <w:t>installation of backup materials and sealants.</w:t>
      </w:r>
    </w:p>
    <w:p w14:paraId="32443C5F" w14:textId="77777777" w:rsidR="009A43AA" w:rsidRPr="003A2415" w:rsidRDefault="009A43AA" w:rsidP="00551340">
      <w:pPr>
        <w:pStyle w:val="Heading3"/>
        <w:tabs>
          <w:tab w:val="clear" w:pos="1440"/>
          <w:tab w:val="left" w:pos="1418"/>
        </w:tabs>
        <w:ind w:left="1418"/>
        <w:rPr>
          <w:lang w:val="en-GB"/>
        </w:rPr>
      </w:pPr>
      <w:r w:rsidRPr="003A2415">
        <w:rPr>
          <w:lang w:val="en-GB"/>
        </w:rPr>
        <w:t xml:space="preserve">Clean bonding joint surfaces of </w:t>
      </w:r>
      <w:r w:rsidR="001F6F0C" w:rsidRPr="003A2415">
        <w:rPr>
          <w:lang w:val="en-GB"/>
        </w:rPr>
        <w:t xml:space="preserve">any </w:t>
      </w:r>
      <w:r w:rsidRPr="003A2415">
        <w:rPr>
          <w:lang w:val="en-GB"/>
        </w:rPr>
        <w:t xml:space="preserve">harmful matter substances including dust, rust, oil grease, and </w:t>
      </w:r>
      <w:r w:rsidR="001F6F0C" w:rsidRPr="003A2415">
        <w:rPr>
          <w:lang w:val="en-GB"/>
        </w:rPr>
        <w:t xml:space="preserve">any </w:t>
      </w:r>
      <w:r w:rsidRPr="003A2415">
        <w:rPr>
          <w:lang w:val="en-GB"/>
        </w:rPr>
        <w:t>other matter which may impair work.</w:t>
      </w:r>
    </w:p>
    <w:p w14:paraId="7ECCE20C" w14:textId="77777777" w:rsidR="009A43AA" w:rsidRPr="003A2415" w:rsidRDefault="009A43AA" w:rsidP="00551340">
      <w:pPr>
        <w:pStyle w:val="Heading3"/>
        <w:tabs>
          <w:tab w:val="clear" w:pos="1440"/>
          <w:tab w:val="left" w:pos="1418"/>
        </w:tabs>
        <w:ind w:left="1418"/>
        <w:rPr>
          <w:lang w:val="en-GB"/>
        </w:rPr>
      </w:pPr>
      <w:r w:rsidRPr="003A2415">
        <w:rPr>
          <w:lang w:val="en-GB"/>
        </w:rPr>
        <w:t xml:space="preserve">Do not apply sealants to joint surfaces treated with sealer, curing compound, water repellent, or other coatings unless tests have been performed to ensure </w:t>
      </w:r>
      <w:r w:rsidR="001F6F0C" w:rsidRPr="003A2415">
        <w:rPr>
          <w:lang w:val="en-GB"/>
        </w:rPr>
        <w:t xml:space="preserve">the </w:t>
      </w:r>
      <w:r w:rsidRPr="003A2415">
        <w:rPr>
          <w:lang w:val="en-GB"/>
        </w:rPr>
        <w:t xml:space="preserve">compatibility of </w:t>
      </w:r>
      <w:r w:rsidR="001F6F0C" w:rsidRPr="003A2415">
        <w:rPr>
          <w:lang w:val="en-GB"/>
        </w:rPr>
        <w:t xml:space="preserve">the </w:t>
      </w:r>
      <w:r w:rsidRPr="003A2415">
        <w:rPr>
          <w:lang w:val="en-GB"/>
        </w:rPr>
        <w:t>materials. Remove coatings as required.</w:t>
      </w:r>
    </w:p>
    <w:p w14:paraId="1508E8E3" w14:textId="77777777" w:rsidR="009A43AA" w:rsidRPr="003A2415" w:rsidRDefault="009A43AA" w:rsidP="00551340">
      <w:pPr>
        <w:pStyle w:val="Heading3"/>
        <w:tabs>
          <w:tab w:val="clear" w:pos="1440"/>
          <w:tab w:val="left" w:pos="1418"/>
        </w:tabs>
        <w:ind w:left="1418"/>
        <w:rPr>
          <w:lang w:val="en-GB"/>
        </w:rPr>
      </w:pPr>
      <w:r w:rsidRPr="003A2415">
        <w:rPr>
          <w:lang w:val="en-GB"/>
        </w:rPr>
        <w:t>Ensure joint surfaces are dry and frost free.</w:t>
      </w:r>
    </w:p>
    <w:p w14:paraId="11DB1021" w14:textId="77777777" w:rsidR="009A43AA" w:rsidRPr="003A2415" w:rsidRDefault="009A43AA" w:rsidP="00551340">
      <w:pPr>
        <w:pStyle w:val="Heading3"/>
        <w:tabs>
          <w:tab w:val="clear" w:pos="1440"/>
          <w:tab w:val="left" w:pos="1418"/>
        </w:tabs>
        <w:ind w:left="1418"/>
        <w:rPr>
          <w:lang w:val="en-GB"/>
        </w:rPr>
      </w:pPr>
      <w:r w:rsidRPr="003A2415">
        <w:rPr>
          <w:lang w:val="en-GB"/>
        </w:rPr>
        <w:t xml:space="preserve">Prepare surfaces in accordance with </w:t>
      </w:r>
      <w:r w:rsidR="001F6F0C" w:rsidRPr="003A2415">
        <w:rPr>
          <w:lang w:val="en-GB"/>
        </w:rPr>
        <w:t xml:space="preserve">the </w:t>
      </w:r>
      <w:r w:rsidRPr="003A2415">
        <w:rPr>
          <w:lang w:val="en-GB"/>
        </w:rPr>
        <w:t>manufacturer's directions.</w:t>
      </w:r>
    </w:p>
    <w:p w14:paraId="1C06764A" w14:textId="77777777" w:rsidR="009A43AA" w:rsidRPr="003A2415" w:rsidRDefault="009A43AA" w:rsidP="00551340">
      <w:pPr>
        <w:pStyle w:val="Heading3"/>
        <w:tabs>
          <w:tab w:val="clear" w:pos="1440"/>
          <w:tab w:val="left" w:pos="1418"/>
        </w:tabs>
        <w:ind w:left="1418"/>
        <w:rPr>
          <w:lang w:val="en-GB"/>
        </w:rPr>
      </w:pPr>
      <w:r w:rsidRPr="003A2415">
        <w:rPr>
          <w:lang w:val="en-GB"/>
        </w:rPr>
        <w:t>Where necessary to prevent staining, mask adjacent surfaces prior to priming and sealing.</w:t>
      </w:r>
    </w:p>
    <w:p w14:paraId="3EF4C67B" w14:textId="77777777" w:rsidR="009A43AA" w:rsidRPr="003A2415" w:rsidRDefault="009A43AA" w:rsidP="00551340">
      <w:pPr>
        <w:pStyle w:val="Heading3"/>
        <w:tabs>
          <w:tab w:val="clear" w:pos="1440"/>
          <w:tab w:val="left" w:pos="1418"/>
        </w:tabs>
        <w:ind w:left="1418"/>
        <w:rPr>
          <w:lang w:val="en-GB"/>
        </w:rPr>
      </w:pPr>
      <w:r w:rsidRPr="003A2415">
        <w:rPr>
          <w:lang w:val="en-GB"/>
        </w:rPr>
        <w:t>Prime sides of joints in accordance with sealant manufacturer's instructions immediately prior to sealant application.</w:t>
      </w:r>
    </w:p>
    <w:p w14:paraId="4F6F2F1B" w14:textId="77777777" w:rsidR="009A43AA" w:rsidRPr="003A2415" w:rsidRDefault="009A43AA" w:rsidP="00551340">
      <w:pPr>
        <w:pStyle w:val="Heading3"/>
        <w:tabs>
          <w:tab w:val="clear" w:pos="1440"/>
          <w:tab w:val="left" w:pos="1418"/>
        </w:tabs>
        <w:ind w:left="1418"/>
        <w:rPr>
          <w:lang w:val="en-GB"/>
        </w:rPr>
      </w:pPr>
      <w:r w:rsidRPr="003A2415">
        <w:rPr>
          <w:lang w:val="en-GB"/>
        </w:rPr>
        <w:t>Apply bond breaker tape where required in accordance with manufacturer's instructions.</w:t>
      </w:r>
    </w:p>
    <w:p w14:paraId="776EF127" w14:textId="77777777" w:rsidR="009A43AA" w:rsidRPr="003A2415" w:rsidRDefault="009A43AA" w:rsidP="00551340">
      <w:pPr>
        <w:pStyle w:val="Heading3"/>
        <w:tabs>
          <w:tab w:val="clear" w:pos="1440"/>
          <w:tab w:val="left" w:pos="1418"/>
        </w:tabs>
        <w:ind w:left="1418"/>
        <w:rPr>
          <w:lang w:val="en-GB"/>
        </w:rPr>
      </w:pPr>
      <w:r w:rsidRPr="003A2415">
        <w:rPr>
          <w:lang w:val="en-GB"/>
        </w:rPr>
        <w:t>Install joint filler to achieve correct joint depth and shape, with approximately 30% compression.</w:t>
      </w:r>
    </w:p>
    <w:p w14:paraId="762656E8" w14:textId="77777777" w:rsidR="009A43AA" w:rsidRPr="003A2415" w:rsidRDefault="009A43AA" w:rsidP="009A43AA">
      <w:pPr>
        <w:pStyle w:val="Heading2"/>
        <w:rPr>
          <w:lang w:val="en-GB"/>
        </w:rPr>
      </w:pPr>
      <w:r w:rsidRPr="003A2415">
        <w:rPr>
          <w:lang w:val="en-GB"/>
        </w:rPr>
        <w:t>Application</w:t>
      </w:r>
    </w:p>
    <w:p w14:paraId="37E0F84B" w14:textId="77777777" w:rsidR="009A43AA" w:rsidRPr="003A2415" w:rsidRDefault="009A43AA" w:rsidP="00551340">
      <w:pPr>
        <w:pStyle w:val="Heading3"/>
        <w:tabs>
          <w:tab w:val="clear" w:pos="1440"/>
          <w:tab w:val="left" w:pos="1418"/>
        </w:tabs>
        <w:ind w:left="1418"/>
        <w:rPr>
          <w:lang w:val="en-GB"/>
        </w:rPr>
      </w:pPr>
      <w:r w:rsidRPr="003A2415">
        <w:rPr>
          <w:lang w:val="en-GB"/>
        </w:rPr>
        <w:t xml:space="preserve">Mix materials in strict accordance with </w:t>
      </w:r>
      <w:r w:rsidR="001F6F0C" w:rsidRPr="003A2415">
        <w:rPr>
          <w:lang w:val="en-GB"/>
        </w:rPr>
        <w:t xml:space="preserve">the </w:t>
      </w:r>
      <w:r w:rsidRPr="003A2415">
        <w:rPr>
          <w:lang w:val="en-GB"/>
        </w:rPr>
        <w:t>sealant manufacturer's instructions.</w:t>
      </w:r>
    </w:p>
    <w:p w14:paraId="4CA23262" w14:textId="77777777" w:rsidR="009A43AA" w:rsidRPr="003A2415" w:rsidRDefault="009A43AA" w:rsidP="00551340">
      <w:pPr>
        <w:pStyle w:val="Heading3"/>
        <w:tabs>
          <w:tab w:val="clear" w:pos="1440"/>
          <w:tab w:val="left" w:pos="1418"/>
        </w:tabs>
        <w:ind w:left="1418"/>
        <w:rPr>
          <w:lang w:val="en-GB"/>
        </w:rPr>
      </w:pPr>
      <w:r w:rsidRPr="003A2415">
        <w:rPr>
          <w:lang w:val="en-GB"/>
        </w:rPr>
        <w:t>Sealant.</w:t>
      </w:r>
    </w:p>
    <w:p w14:paraId="0573AAFA" w14:textId="77777777" w:rsidR="009A43AA" w:rsidRPr="003A2415" w:rsidRDefault="009A43AA" w:rsidP="00551340">
      <w:pPr>
        <w:pStyle w:val="Heading4"/>
        <w:tabs>
          <w:tab w:val="left" w:pos="2127"/>
        </w:tabs>
        <w:ind w:left="2127"/>
        <w:rPr>
          <w:lang w:val="en-GB"/>
        </w:rPr>
      </w:pPr>
      <w:r w:rsidRPr="003A2415">
        <w:rPr>
          <w:lang w:val="en-GB"/>
        </w:rPr>
        <w:t xml:space="preserve">Apply sealant in accordance with </w:t>
      </w:r>
      <w:r w:rsidR="001F6F0C" w:rsidRPr="003A2415">
        <w:rPr>
          <w:lang w:val="en-GB"/>
        </w:rPr>
        <w:t xml:space="preserve">the </w:t>
      </w:r>
      <w:r w:rsidRPr="003A2415">
        <w:rPr>
          <w:lang w:val="en-GB"/>
        </w:rPr>
        <w:t>manufacturer's written instructions.</w:t>
      </w:r>
    </w:p>
    <w:p w14:paraId="4172F656" w14:textId="77777777" w:rsidR="009A43AA" w:rsidRPr="003A2415" w:rsidRDefault="009A43AA" w:rsidP="00551340">
      <w:pPr>
        <w:pStyle w:val="Heading4"/>
        <w:tabs>
          <w:tab w:val="left" w:pos="2127"/>
        </w:tabs>
        <w:ind w:left="2127"/>
        <w:rPr>
          <w:lang w:val="en-GB"/>
        </w:rPr>
      </w:pPr>
      <w:r w:rsidRPr="003A2415">
        <w:rPr>
          <w:lang w:val="en-GB"/>
        </w:rPr>
        <w:t xml:space="preserve">Mask </w:t>
      </w:r>
      <w:r w:rsidR="001F6F0C" w:rsidRPr="003A2415">
        <w:rPr>
          <w:lang w:val="en-GB"/>
        </w:rPr>
        <w:t xml:space="preserve">the </w:t>
      </w:r>
      <w:r w:rsidRPr="003A2415">
        <w:rPr>
          <w:lang w:val="en-GB"/>
        </w:rPr>
        <w:t xml:space="preserve">edges of </w:t>
      </w:r>
      <w:r w:rsidR="001F6F0C" w:rsidRPr="003A2415">
        <w:rPr>
          <w:lang w:val="en-GB"/>
        </w:rPr>
        <w:t xml:space="preserve">the </w:t>
      </w:r>
      <w:r w:rsidRPr="003A2415">
        <w:rPr>
          <w:lang w:val="en-GB"/>
        </w:rPr>
        <w:t xml:space="preserve">joint where irregular surface or sensitive joint border exists to provide </w:t>
      </w:r>
      <w:r w:rsidR="001F6F0C" w:rsidRPr="003A2415">
        <w:rPr>
          <w:lang w:val="en-GB"/>
        </w:rPr>
        <w:t xml:space="preserve">a </w:t>
      </w:r>
      <w:r w:rsidRPr="003A2415">
        <w:rPr>
          <w:lang w:val="en-GB"/>
        </w:rPr>
        <w:t>neat joint.</w:t>
      </w:r>
    </w:p>
    <w:p w14:paraId="72611FF3" w14:textId="77777777" w:rsidR="009A43AA" w:rsidRPr="003A2415" w:rsidRDefault="009A43AA" w:rsidP="00551340">
      <w:pPr>
        <w:pStyle w:val="Heading4"/>
        <w:tabs>
          <w:tab w:val="left" w:pos="2127"/>
        </w:tabs>
        <w:ind w:left="2127"/>
        <w:rPr>
          <w:lang w:val="en-GB"/>
        </w:rPr>
      </w:pPr>
      <w:r w:rsidRPr="003A2415">
        <w:rPr>
          <w:lang w:val="en-GB"/>
        </w:rPr>
        <w:t>Apply sealant in continuous beads.</w:t>
      </w:r>
    </w:p>
    <w:p w14:paraId="13139DE6" w14:textId="77777777" w:rsidR="009A43AA" w:rsidRPr="003A2415" w:rsidRDefault="009A43AA" w:rsidP="00551340">
      <w:pPr>
        <w:pStyle w:val="Heading4"/>
        <w:tabs>
          <w:tab w:val="left" w:pos="2127"/>
        </w:tabs>
        <w:ind w:left="2127"/>
        <w:rPr>
          <w:lang w:val="en-GB"/>
        </w:rPr>
      </w:pPr>
      <w:r w:rsidRPr="003A2415">
        <w:rPr>
          <w:lang w:val="en-GB"/>
        </w:rPr>
        <w:t xml:space="preserve">Apply sealant using </w:t>
      </w:r>
      <w:r w:rsidR="001F6F0C" w:rsidRPr="003A2415">
        <w:rPr>
          <w:lang w:val="en-GB"/>
        </w:rPr>
        <w:t xml:space="preserve">a </w:t>
      </w:r>
      <w:r w:rsidRPr="003A2415">
        <w:rPr>
          <w:lang w:val="en-GB"/>
        </w:rPr>
        <w:t xml:space="preserve">gun with </w:t>
      </w:r>
      <w:r w:rsidR="001F6F0C" w:rsidRPr="003A2415">
        <w:rPr>
          <w:lang w:val="en-GB"/>
        </w:rPr>
        <w:t xml:space="preserve">a </w:t>
      </w:r>
      <w:r w:rsidRPr="003A2415">
        <w:rPr>
          <w:lang w:val="en-GB"/>
        </w:rPr>
        <w:t>proper</w:t>
      </w:r>
      <w:r w:rsidR="001F6F0C" w:rsidRPr="003A2415">
        <w:rPr>
          <w:lang w:val="en-GB"/>
        </w:rPr>
        <w:t>ly</w:t>
      </w:r>
      <w:r w:rsidRPr="003A2415">
        <w:rPr>
          <w:lang w:val="en-GB"/>
        </w:rPr>
        <w:t xml:space="preserve"> size</w:t>
      </w:r>
      <w:r w:rsidR="001F6F0C" w:rsidRPr="003A2415">
        <w:rPr>
          <w:lang w:val="en-GB"/>
        </w:rPr>
        <w:t>d</w:t>
      </w:r>
      <w:r w:rsidRPr="003A2415">
        <w:rPr>
          <w:lang w:val="en-GB"/>
        </w:rPr>
        <w:t xml:space="preserve"> nozzle.</w:t>
      </w:r>
    </w:p>
    <w:p w14:paraId="729D3454" w14:textId="77777777" w:rsidR="009A43AA" w:rsidRPr="003A2415" w:rsidRDefault="009A43AA" w:rsidP="00551340">
      <w:pPr>
        <w:pStyle w:val="Heading4"/>
        <w:tabs>
          <w:tab w:val="left" w:pos="2127"/>
        </w:tabs>
        <w:ind w:left="2127"/>
        <w:rPr>
          <w:lang w:val="en-GB"/>
        </w:rPr>
      </w:pPr>
      <w:r w:rsidRPr="003A2415">
        <w:rPr>
          <w:lang w:val="en-GB"/>
        </w:rPr>
        <w:t xml:space="preserve">Use sufficient pressure to fill </w:t>
      </w:r>
      <w:r w:rsidR="001F6F0C" w:rsidRPr="003A2415">
        <w:rPr>
          <w:lang w:val="en-GB"/>
        </w:rPr>
        <w:t xml:space="preserve">all </w:t>
      </w:r>
      <w:r w:rsidRPr="003A2415">
        <w:rPr>
          <w:lang w:val="en-GB"/>
        </w:rPr>
        <w:t>voids and joints solid.</w:t>
      </w:r>
    </w:p>
    <w:p w14:paraId="13ED6810" w14:textId="77777777" w:rsidR="009A43AA" w:rsidRPr="003A2415" w:rsidRDefault="009A43AA" w:rsidP="00551340">
      <w:pPr>
        <w:pStyle w:val="Heading4"/>
        <w:tabs>
          <w:tab w:val="left" w:pos="2127"/>
        </w:tabs>
        <w:ind w:left="2127"/>
        <w:rPr>
          <w:lang w:val="en-GB"/>
        </w:rPr>
      </w:pPr>
      <w:r w:rsidRPr="003A2415">
        <w:rPr>
          <w:lang w:val="en-GB"/>
        </w:rPr>
        <w:t xml:space="preserve">Form </w:t>
      </w:r>
      <w:r w:rsidR="00B11998" w:rsidRPr="003A2415">
        <w:rPr>
          <w:lang w:val="en-GB"/>
        </w:rPr>
        <w:t xml:space="preserve">the </w:t>
      </w:r>
      <w:r w:rsidRPr="003A2415">
        <w:rPr>
          <w:lang w:val="en-GB"/>
        </w:rPr>
        <w:t xml:space="preserve">surface of </w:t>
      </w:r>
      <w:r w:rsidR="00B11998" w:rsidRPr="003A2415">
        <w:rPr>
          <w:lang w:val="en-GB"/>
        </w:rPr>
        <w:t xml:space="preserve">the </w:t>
      </w:r>
      <w:r w:rsidRPr="003A2415">
        <w:rPr>
          <w:lang w:val="en-GB"/>
        </w:rPr>
        <w:t>sealant with full bead, smooth, free from ridges, wrinkles, sags, air pockets, embedded impurities.</w:t>
      </w:r>
    </w:p>
    <w:p w14:paraId="15BDF6DF" w14:textId="77777777" w:rsidR="009A43AA" w:rsidRPr="003A2415" w:rsidRDefault="009A43AA" w:rsidP="00551340">
      <w:pPr>
        <w:pStyle w:val="Heading4"/>
        <w:tabs>
          <w:tab w:val="left" w:pos="2127"/>
        </w:tabs>
        <w:ind w:left="2127"/>
        <w:rPr>
          <w:lang w:val="en-GB"/>
        </w:rPr>
      </w:pPr>
      <w:r w:rsidRPr="003A2415">
        <w:rPr>
          <w:lang w:val="en-GB"/>
        </w:rPr>
        <w:t xml:space="preserve">Tool </w:t>
      </w:r>
      <w:r w:rsidR="00B11998" w:rsidRPr="003A2415">
        <w:rPr>
          <w:lang w:val="en-GB"/>
        </w:rPr>
        <w:t xml:space="preserve">all </w:t>
      </w:r>
      <w:r w:rsidRPr="003A2415">
        <w:rPr>
          <w:lang w:val="en-GB"/>
        </w:rPr>
        <w:t>exposed surfaces before skinning begins to give slightly concave shape.</w:t>
      </w:r>
    </w:p>
    <w:p w14:paraId="33B4804F" w14:textId="77777777" w:rsidR="009A43AA" w:rsidRPr="003A2415" w:rsidRDefault="009A43AA" w:rsidP="00551340">
      <w:pPr>
        <w:pStyle w:val="Heading4"/>
        <w:tabs>
          <w:tab w:val="left" w:pos="2127"/>
        </w:tabs>
        <w:ind w:left="2127"/>
        <w:rPr>
          <w:lang w:val="en-GB"/>
        </w:rPr>
      </w:pPr>
      <w:r w:rsidRPr="003A2415">
        <w:rPr>
          <w:lang w:val="en-GB"/>
        </w:rPr>
        <w:t xml:space="preserve">Remove </w:t>
      </w:r>
      <w:r w:rsidR="00B11998" w:rsidRPr="003A2415">
        <w:rPr>
          <w:lang w:val="en-GB"/>
        </w:rPr>
        <w:t xml:space="preserve">any </w:t>
      </w:r>
      <w:r w:rsidRPr="003A2415">
        <w:rPr>
          <w:lang w:val="en-GB"/>
        </w:rPr>
        <w:t>excess compound promptly as work progresses and upon completion.</w:t>
      </w:r>
    </w:p>
    <w:p w14:paraId="2EAB327D" w14:textId="77777777" w:rsidR="009A43AA" w:rsidRPr="003A2415" w:rsidRDefault="009A43AA" w:rsidP="006764BF">
      <w:pPr>
        <w:pStyle w:val="Heading3"/>
        <w:tabs>
          <w:tab w:val="clear" w:pos="1440"/>
          <w:tab w:val="left" w:pos="1418"/>
        </w:tabs>
        <w:ind w:left="1418"/>
        <w:rPr>
          <w:lang w:val="en-GB"/>
        </w:rPr>
      </w:pPr>
      <w:r w:rsidRPr="003A2415">
        <w:rPr>
          <w:lang w:val="en-GB"/>
        </w:rPr>
        <w:t>Curing.</w:t>
      </w:r>
    </w:p>
    <w:p w14:paraId="78BCAC70" w14:textId="77777777" w:rsidR="009A43AA" w:rsidRPr="003A2415" w:rsidRDefault="009A43AA" w:rsidP="00551340">
      <w:pPr>
        <w:pStyle w:val="Heading4"/>
        <w:tabs>
          <w:tab w:val="left" w:pos="2127"/>
        </w:tabs>
        <w:ind w:left="2127"/>
        <w:rPr>
          <w:lang w:val="en-GB"/>
        </w:rPr>
      </w:pPr>
      <w:r w:rsidRPr="003A2415">
        <w:rPr>
          <w:lang w:val="en-GB"/>
        </w:rPr>
        <w:t xml:space="preserve">Cure sealants in accordance with </w:t>
      </w:r>
      <w:r w:rsidR="00B11998" w:rsidRPr="003A2415">
        <w:rPr>
          <w:lang w:val="en-GB"/>
        </w:rPr>
        <w:t xml:space="preserve">the </w:t>
      </w:r>
      <w:r w:rsidRPr="003A2415">
        <w:rPr>
          <w:lang w:val="en-GB"/>
        </w:rPr>
        <w:t>sealant manufacturer's instructions.</w:t>
      </w:r>
    </w:p>
    <w:p w14:paraId="79304C61" w14:textId="77777777" w:rsidR="009A43AA" w:rsidRPr="003A2415" w:rsidRDefault="009A43AA" w:rsidP="00551340">
      <w:pPr>
        <w:pStyle w:val="Heading4"/>
        <w:tabs>
          <w:tab w:val="left" w:pos="2127"/>
        </w:tabs>
        <w:ind w:left="2127"/>
        <w:rPr>
          <w:lang w:val="en-GB"/>
        </w:rPr>
      </w:pPr>
      <w:r w:rsidRPr="003A2415">
        <w:rPr>
          <w:lang w:val="en-GB"/>
        </w:rPr>
        <w:t>Do not cover up sealants until proper curing has taken place.</w:t>
      </w:r>
    </w:p>
    <w:p w14:paraId="4CEF23A4" w14:textId="77777777" w:rsidR="009A43AA" w:rsidRPr="003A2415" w:rsidRDefault="009A43AA" w:rsidP="009A43AA">
      <w:pPr>
        <w:pStyle w:val="Heading2"/>
        <w:rPr>
          <w:lang w:val="en-GB"/>
        </w:rPr>
      </w:pPr>
      <w:r w:rsidRPr="003A2415">
        <w:rPr>
          <w:lang w:val="en-GB"/>
        </w:rPr>
        <w:t>Cleaning</w:t>
      </w:r>
    </w:p>
    <w:p w14:paraId="0D3734E8" w14:textId="77777777" w:rsidR="009A43AA" w:rsidRPr="003A2415" w:rsidRDefault="009A43AA" w:rsidP="009919F8">
      <w:pPr>
        <w:pStyle w:val="Heading3"/>
        <w:rPr>
          <w:lang w:val="en-GB"/>
        </w:rPr>
      </w:pPr>
      <w:r w:rsidRPr="003A2415">
        <w:rPr>
          <w:lang w:val="en-GB"/>
        </w:rPr>
        <w:t>Clean adjacent surfaces immediately and leave work neat and clean.</w:t>
      </w:r>
    </w:p>
    <w:p w14:paraId="19F55218" w14:textId="77777777" w:rsidR="009A43AA" w:rsidRPr="003A2415" w:rsidRDefault="009A43AA" w:rsidP="009919F8">
      <w:pPr>
        <w:pStyle w:val="Heading3"/>
        <w:rPr>
          <w:lang w:val="en-GB"/>
        </w:rPr>
      </w:pPr>
      <w:r w:rsidRPr="003A2415">
        <w:rPr>
          <w:lang w:val="en-GB"/>
        </w:rPr>
        <w:t xml:space="preserve">Remove excess and droppings, using </w:t>
      </w:r>
      <w:r w:rsidR="00B11998" w:rsidRPr="003A2415">
        <w:rPr>
          <w:lang w:val="en-GB"/>
        </w:rPr>
        <w:t xml:space="preserve">Region </w:t>
      </w:r>
      <w:r w:rsidRPr="003A2415">
        <w:rPr>
          <w:lang w:val="en-GB"/>
        </w:rPr>
        <w:t xml:space="preserve">recommended cleaners as </w:t>
      </w:r>
      <w:r w:rsidR="00B11998" w:rsidRPr="003A2415">
        <w:rPr>
          <w:lang w:val="en-GB"/>
        </w:rPr>
        <w:t>the W</w:t>
      </w:r>
      <w:r w:rsidRPr="003A2415">
        <w:rPr>
          <w:lang w:val="en-GB"/>
        </w:rPr>
        <w:t>ork progresses.</w:t>
      </w:r>
    </w:p>
    <w:p w14:paraId="735B23D4" w14:textId="77777777" w:rsidR="009A43AA" w:rsidRPr="003A2415" w:rsidRDefault="009A43AA" w:rsidP="009919F8">
      <w:pPr>
        <w:pStyle w:val="Heading3"/>
        <w:rPr>
          <w:lang w:val="en-GB"/>
        </w:rPr>
      </w:pPr>
      <w:r w:rsidRPr="003A2415">
        <w:rPr>
          <w:lang w:val="en-GB"/>
        </w:rPr>
        <w:t xml:space="preserve">Remove masking tape after </w:t>
      </w:r>
      <w:r w:rsidR="00B11998" w:rsidRPr="003A2415">
        <w:rPr>
          <w:lang w:val="en-GB"/>
        </w:rPr>
        <w:t xml:space="preserve">the </w:t>
      </w:r>
      <w:r w:rsidRPr="003A2415">
        <w:rPr>
          <w:lang w:val="en-GB"/>
        </w:rPr>
        <w:t xml:space="preserve">initial set of </w:t>
      </w:r>
      <w:r w:rsidR="00B11998" w:rsidRPr="003A2415">
        <w:rPr>
          <w:lang w:val="en-GB"/>
        </w:rPr>
        <w:t xml:space="preserve">the </w:t>
      </w:r>
      <w:r w:rsidRPr="003A2415">
        <w:rPr>
          <w:lang w:val="en-GB"/>
        </w:rPr>
        <w:t>sealant.</w:t>
      </w:r>
    </w:p>
    <w:p w14:paraId="0A7A764D" w14:textId="77777777" w:rsidR="00F13982" w:rsidRPr="003A2415" w:rsidRDefault="00F13982" w:rsidP="008A26A6">
      <w:pPr>
        <w:pStyle w:val="Other"/>
        <w:spacing w:before="240"/>
        <w:jc w:val="center"/>
        <w:rPr>
          <w:rFonts w:ascii="Calibri" w:hAnsi="Calibri"/>
          <w:b/>
          <w:sz w:val="22"/>
          <w:szCs w:val="22"/>
        </w:rPr>
      </w:pPr>
      <w:r w:rsidRPr="003A2415">
        <w:rPr>
          <w:rFonts w:ascii="Calibri" w:hAnsi="Calibri"/>
          <w:b/>
          <w:sz w:val="22"/>
          <w:szCs w:val="22"/>
        </w:rPr>
        <w:lastRenderedPageBreak/>
        <w:t>END OF SECTION</w:t>
      </w:r>
    </w:p>
    <w:sectPr w:rsidR="00F13982" w:rsidRPr="003A2415" w:rsidSect="009D2AE6">
      <w:headerReference w:type="even" r:id="rId14"/>
      <w:headerReference w:type="default" r:id="rId15"/>
      <w:headerReference w:type="first" r:id="rId16"/>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8" w:author="Radulovic, Nicole" w:date="2022-11-03T14:31:00Z" w:initials="RN">
    <w:p w14:paraId="718B7ACB" w14:textId="77777777" w:rsidR="00DC25D8" w:rsidRDefault="00DC25D8">
      <w:pPr>
        <w:pStyle w:val="CommentText"/>
      </w:pPr>
      <w:r>
        <w:rPr>
          <w:rStyle w:val="CommentReference"/>
        </w:rPr>
        <w:annotationRef/>
      </w:r>
      <w:r>
        <w:t>Please confirm this has been done</w:t>
      </w:r>
    </w:p>
  </w:comment>
  <w:comment w:id="339" w:author="Radulovic, Nicole" w:date="2022-11-03T14:33:00Z" w:initials="RN">
    <w:p w14:paraId="0EF2A527" w14:textId="77777777" w:rsidR="00DC25D8" w:rsidRDefault="00DC25D8">
      <w:pPr>
        <w:pStyle w:val="CommentText"/>
      </w:pPr>
      <w:r>
        <w:rPr>
          <w:rStyle w:val="CommentReference"/>
        </w:rPr>
        <w:annotationRef/>
      </w:r>
      <w:r>
        <w:t>TBC</w:t>
      </w:r>
    </w:p>
  </w:comment>
  <w:comment w:id="432" w:author="Radulovic, Nicole" w:date="2022-11-03T14:33:00Z" w:initials="RN">
    <w:p w14:paraId="0DB67D8C" w14:textId="77777777" w:rsidR="00DC25D8" w:rsidRDefault="00DC25D8">
      <w:pPr>
        <w:pStyle w:val="CommentText"/>
      </w:pPr>
      <w:r>
        <w:rPr>
          <w:rStyle w:val="CommentReference"/>
        </w:rPr>
        <w:annotationRef/>
      </w:r>
      <w:r>
        <w:t>Should “Or Equivalent” be added to each of these Acceptable Manufacturers points?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8B7ACB" w15:done="0"/>
  <w15:commentEx w15:paraId="0EF2A527" w15:done="0"/>
  <w15:commentEx w15:paraId="0DB67D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8B7ACB" w16cid:durableId="270E4F2D"/>
  <w16cid:commentId w16cid:paraId="0EF2A527" w16cid:durableId="270E4FA6"/>
  <w16cid:commentId w16cid:paraId="0DB67D8C" w16cid:durableId="270E4F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D465D" w14:textId="77777777" w:rsidR="00BF28C0" w:rsidRDefault="00BF28C0">
      <w:r>
        <w:separator/>
      </w:r>
    </w:p>
  </w:endnote>
  <w:endnote w:type="continuationSeparator" w:id="0">
    <w:p w14:paraId="583EF98C" w14:textId="77777777" w:rsidR="00BF28C0" w:rsidRDefault="00BF2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A321D" w14:textId="77777777" w:rsidR="00BF28C0" w:rsidRDefault="00BF28C0">
      <w:r>
        <w:separator/>
      </w:r>
    </w:p>
  </w:footnote>
  <w:footnote w:type="continuationSeparator" w:id="0">
    <w:p w14:paraId="6D208CD5" w14:textId="77777777" w:rsidR="00BF28C0" w:rsidRDefault="00BF2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EE454" w14:textId="77777777" w:rsidR="00785A20" w:rsidRPr="00785A20" w:rsidRDefault="00785A20" w:rsidP="009D2AE6">
    <w:pPr>
      <w:pBdr>
        <w:top w:val="single" w:sz="4" w:space="1" w:color="auto"/>
      </w:pBdr>
      <w:tabs>
        <w:tab w:val="right" w:pos="10080"/>
      </w:tabs>
      <w:rPr>
        <w:rFonts w:cs="Arial"/>
      </w:rPr>
    </w:pPr>
    <w:r w:rsidRPr="00785A20">
      <w:rPr>
        <w:rFonts w:cs="Arial"/>
      </w:rPr>
      <w:t>Section 07900</w:t>
    </w:r>
    <w:r>
      <w:rPr>
        <w:rFonts w:cs="Arial"/>
      </w:rPr>
      <w:tab/>
    </w:r>
    <w:r w:rsidRPr="00785A20">
      <w:rPr>
        <w:rFonts w:cs="Arial"/>
      </w:rPr>
      <w:t>CONTRACT NO</w:t>
    </w:r>
    <w:r w:rsidRPr="00070634">
      <w:rPr>
        <w:rFonts w:cs="Arial"/>
        <w:highlight w:val="yellow"/>
      </w:rPr>
      <w:t>.... [Insert Region Number]</w:t>
    </w:r>
    <w:r w:rsidRPr="00785A20">
      <w:rPr>
        <w:rFonts w:cs="Arial"/>
      </w:rPr>
      <w:tab/>
    </w:r>
  </w:p>
  <w:p w14:paraId="723A1BD1" w14:textId="77777777" w:rsidR="00785A20" w:rsidRPr="00785A20" w:rsidRDefault="00070634" w:rsidP="009D2AE6">
    <w:pPr>
      <w:pBdr>
        <w:top w:val="single" w:sz="4" w:space="1" w:color="auto"/>
      </w:pBdr>
      <w:tabs>
        <w:tab w:val="left" w:pos="-1440"/>
        <w:tab w:val="left" w:pos="-720"/>
        <w:tab w:val="left" w:pos="0"/>
        <w:tab w:val="center" w:pos="5040"/>
        <w:tab w:val="right" w:pos="10080"/>
      </w:tabs>
      <w:rPr>
        <w:rFonts w:cs="Arial"/>
      </w:rPr>
    </w:pPr>
    <w:r>
      <w:rPr>
        <w:rFonts w:cs="Arial"/>
      </w:rPr>
      <w:t>201</w:t>
    </w:r>
    <w:r w:rsidR="006E2A08">
      <w:rPr>
        <w:rFonts w:cs="Arial"/>
      </w:rPr>
      <w:t>7</w:t>
    </w:r>
    <w:r>
      <w:rPr>
        <w:rFonts w:cs="Arial"/>
      </w:rPr>
      <w:t>-</w:t>
    </w:r>
    <w:r w:rsidR="006E2A08">
      <w:rPr>
        <w:rFonts w:cs="Arial"/>
      </w:rPr>
      <w:t>0</w:t>
    </w:r>
    <w:r w:rsidR="007A1EF7">
      <w:rPr>
        <w:rFonts w:cs="Arial"/>
      </w:rPr>
      <w:t>3</w:t>
    </w:r>
    <w:r w:rsidR="009919F8">
      <w:rPr>
        <w:rFonts w:cs="Arial"/>
      </w:rPr>
      <w:t>-</w:t>
    </w:r>
    <w:r w:rsidR="006E2A08">
      <w:rPr>
        <w:rFonts w:cs="Arial"/>
      </w:rPr>
      <w:t>0</w:t>
    </w:r>
    <w:r w:rsidR="007A1EF7">
      <w:rPr>
        <w:rFonts w:cs="Arial"/>
      </w:rPr>
      <w:t>1</w:t>
    </w:r>
    <w:r w:rsidR="00785A20" w:rsidRPr="00785A20">
      <w:rPr>
        <w:rFonts w:cs="Arial"/>
        <w:b/>
      </w:rPr>
      <w:tab/>
      <w:t>JOINT SEALERS</w:t>
    </w:r>
    <w:r w:rsidR="00785A20" w:rsidRPr="00785A20">
      <w:rPr>
        <w:rFonts w:cs="Arial"/>
      </w:rPr>
      <w:tab/>
    </w:r>
  </w:p>
  <w:p w14:paraId="3A4A25B3" w14:textId="77777777" w:rsidR="00785A20" w:rsidRPr="00785A20" w:rsidRDefault="00B44A3D" w:rsidP="009D2AE6">
    <w:pPr>
      <w:pBdr>
        <w:top w:val="single" w:sz="4" w:space="1" w:color="auto"/>
      </w:pBdr>
      <w:tabs>
        <w:tab w:val="center" w:pos="5175"/>
        <w:tab w:val="right" w:pos="10080"/>
      </w:tabs>
      <w:rPr>
        <w:rFonts w:cs="Arial"/>
      </w:rPr>
    </w:pPr>
    <w:r w:rsidRPr="00785A20">
      <w:rPr>
        <w:rFonts w:cs="Arial"/>
      </w:rPr>
      <w:t xml:space="preserve">Page </w:t>
    </w:r>
    <w:r w:rsidRPr="00785A20">
      <w:rPr>
        <w:rFonts w:cs="Arial"/>
      </w:rPr>
      <w:fldChar w:fldCharType="begin"/>
    </w:r>
    <w:r w:rsidRPr="00785A20">
      <w:rPr>
        <w:rFonts w:cs="Arial"/>
      </w:rPr>
      <w:instrText xml:space="preserve">PAGE </w:instrText>
    </w:r>
    <w:r w:rsidRPr="00785A20">
      <w:rPr>
        <w:rFonts w:cs="Arial"/>
      </w:rPr>
      <w:fldChar w:fldCharType="separate"/>
    </w:r>
    <w:r w:rsidR="00CE799C">
      <w:rPr>
        <w:rFonts w:cs="Arial"/>
        <w:noProof/>
      </w:rPr>
      <w:t>6</w:t>
    </w:r>
    <w:r w:rsidRPr="00785A20">
      <w:rPr>
        <w:rFonts w:cs="Arial"/>
      </w:rPr>
      <w:fldChar w:fldCharType="end"/>
    </w:r>
    <w:r w:rsidRPr="00785A20">
      <w:rPr>
        <w:rFonts w:cs="Arial"/>
      </w:rPr>
      <w:t xml:space="preserve"> </w:t>
    </w:r>
    <w:r>
      <w:rPr>
        <w:rFonts w:cs="Arial"/>
      </w:rPr>
      <w:tab/>
    </w:r>
    <w:r>
      <w:rPr>
        <w:rFonts w:cs="Arial"/>
      </w:rPr>
      <w:tab/>
    </w:r>
    <w:r w:rsidR="00785A20" w:rsidRPr="00785A20">
      <w:rPr>
        <w:rFonts w:cs="Arial"/>
      </w:rPr>
      <w:t>DATE</w:t>
    </w:r>
    <w:proofErr w:type="gramStart"/>
    <w:r w:rsidR="00785A20" w:rsidRPr="00785A20">
      <w:rPr>
        <w:rFonts w:cs="Arial"/>
      </w:rPr>
      <w:t xml:space="preserve">:  </w:t>
    </w:r>
    <w:r w:rsidR="00785A20" w:rsidRPr="00070634">
      <w:rPr>
        <w:rFonts w:cs="Arial"/>
        <w:highlight w:val="yellow"/>
      </w:rPr>
      <w:t>[</w:t>
    </w:r>
    <w:proofErr w:type="gramEnd"/>
    <w:r w:rsidR="00785A20" w:rsidRPr="00070634">
      <w:rPr>
        <w:rFonts w:cs="Arial"/>
        <w:highlight w:val="yellow"/>
      </w:rPr>
      <w:t>Insert Date, (e.g. Jan., 2000)]</w:t>
    </w:r>
    <w:r w:rsidR="00785A20" w:rsidRPr="00785A20">
      <w:rPr>
        <w:rFonts w:cs="Arial"/>
      </w:rPr>
      <w:tab/>
      <w:t xml:space="preserve"> </w:t>
    </w:r>
  </w:p>
  <w:p w14:paraId="499518C5" w14:textId="77777777" w:rsidR="00785A20" w:rsidRDefault="00785A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3C59E" w14:textId="77777777" w:rsidR="00785A20" w:rsidRPr="006D6CB2" w:rsidRDefault="00785A20" w:rsidP="009D2AE6">
    <w:pPr>
      <w:pBdr>
        <w:top w:val="single" w:sz="4" w:space="1" w:color="auto"/>
      </w:pBdr>
      <w:tabs>
        <w:tab w:val="right" w:pos="10080"/>
      </w:tabs>
      <w:rPr>
        <w:rFonts w:cs="Arial"/>
      </w:rPr>
    </w:pPr>
    <w:r w:rsidRPr="006D6CB2">
      <w:rPr>
        <w:rFonts w:cs="Arial"/>
      </w:rPr>
      <w:t>CONTRACT NO</w:t>
    </w:r>
    <w:r w:rsidRPr="00070634">
      <w:rPr>
        <w:rFonts w:cs="Arial"/>
        <w:highlight w:val="yellow"/>
      </w:rPr>
      <w:t>.... [Insert Region Number]</w:t>
    </w:r>
    <w:r w:rsidRPr="006D6CB2">
      <w:rPr>
        <w:rFonts w:cs="Arial"/>
      </w:rPr>
      <w:tab/>
      <w:t>Section 07900</w:t>
    </w:r>
  </w:p>
  <w:p w14:paraId="6B20F338" w14:textId="77777777" w:rsidR="00785A20" w:rsidRPr="006D6CB2" w:rsidRDefault="00785A20" w:rsidP="009D2AE6">
    <w:pPr>
      <w:pBdr>
        <w:top w:val="single" w:sz="4" w:space="1" w:color="auto"/>
      </w:pBdr>
      <w:tabs>
        <w:tab w:val="left" w:pos="-1440"/>
        <w:tab w:val="left" w:pos="-720"/>
        <w:tab w:val="left" w:pos="0"/>
        <w:tab w:val="center" w:pos="5040"/>
        <w:tab w:val="right" w:pos="10080"/>
      </w:tabs>
      <w:rPr>
        <w:rFonts w:cs="Arial"/>
      </w:rPr>
    </w:pPr>
    <w:r w:rsidRPr="006D6CB2">
      <w:rPr>
        <w:rFonts w:cs="Arial"/>
        <w:b/>
      </w:rPr>
      <w:tab/>
      <w:t>JOINT SEALERS</w:t>
    </w:r>
    <w:r w:rsidRPr="006D6CB2">
      <w:rPr>
        <w:rFonts w:cs="Arial"/>
      </w:rPr>
      <w:tab/>
    </w:r>
    <w:r w:rsidR="00070634">
      <w:rPr>
        <w:rFonts w:cs="Arial"/>
      </w:rPr>
      <w:t>201</w:t>
    </w:r>
    <w:r w:rsidR="006E2A08">
      <w:rPr>
        <w:rFonts w:cs="Arial"/>
      </w:rPr>
      <w:t>7</w:t>
    </w:r>
    <w:r w:rsidR="009919F8">
      <w:rPr>
        <w:rFonts w:cs="Arial"/>
      </w:rPr>
      <w:t>-</w:t>
    </w:r>
    <w:r w:rsidR="006E2A08">
      <w:rPr>
        <w:rFonts w:cs="Arial"/>
      </w:rPr>
      <w:t>0</w:t>
    </w:r>
    <w:r w:rsidR="007A1EF7">
      <w:rPr>
        <w:rFonts w:cs="Arial"/>
      </w:rPr>
      <w:t>3</w:t>
    </w:r>
    <w:r w:rsidR="009919F8">
      <w:rPr>
        <w:rFonts w:cs="Arial"/>
      </w:rPr>
      <w:t>-</w:t>
    </w:r>
    <w:r w:rsidR="006E2A08">
      <w:rPr>
        <w:rFonts w:cs="Arial"/>
      </w:rPr>
      <w:t>0</w:t>
    </w:r>
    <w:r w:rsidR="007A1EF7">
      <w:rPr>
        <w:rFonts w:cs="Arial"/>
      </w:rPr>
      <w:t>1</w:t>
    </w:r>
  </w:p>
  <w:p w14:paraId="6A1FADB7" w14:textId="77777777" w:rsidR="00785A20" w:rsidRPr="006D6CB2" w:rsidRDefault="00785A20" w:rsidP="009D2AE6">
    <w:pPr>
      <w:pBdr>
        <w:top w:val="single" w:sz="4" w:space="1" w:color="auto"/>
      </w:pBdr>
      <w:tabs>
        <w:tab w:val="center" w:pos="5175"/>
        <w:tab w:val="right" w:pos="10080"/>
      </w:tabs>
      <w:rPr>
        <w:rFonts w:cs="Arial"/>
      </w:rPr>
    </w:pPr>
    <w:r w:rsidRPr="006D6CB2">
      <w:rPr>
        <w:rFonts w:cs="Arial"/>
      </w:rPr>
      <w:t>DATE</w:t>
    </w:r>
    <w:proofErr w:type="gramStart"/>
    <w:r w:rsidRPr="006D6CB2">
      <w:rPr>
        <w:rFonts w:cs="Arial"/>
      </w:rPr>
      <w:t xml:space="preserve">:  </w:t>
    </w:r>
    <w:r w:rsidRPr="00070634">
      <w:rPr>
        <w:rFonts w:cs="Arial"/>
        <w:highlight w:val="yellow"/>
      </w:rPr>
      <w:t>[</w:t>
    </w:r>
    <w:proofErr w:type="gramEnd"/>
    <w:r w:rsidRPr="00070634">
      <w:rPr>
        <w:rFonts w:cs="Arial"/>
        <w:highlight w:val="yellow"/>
      </w:rPr>
      <w:t>Insert Date, (e.g. Jan., 2000)]</w:t>
    </w:r>
    <w:r w:rsidRPr="006D6CB2">
      <w:rPr>
        <w:rFonts w:cs="Arial"/>
      </w:rPr>
      <w:tab/>
    </w:r>
    <w:r w:rsidRPr="006D6CB2">
      <w:rPr>
        <w:rFonts w:cs="Arial"/>
      </w:rPr>
      <w:tab/>
      <w:t xml:space="preserve">Page </w:t>
    </w:r>
    <w:r w:rsidRPr="006D6CB2">
      <w:rPr>
        <w:rFonts w:cs="Arial"/>
      </w:rPr>
      <w:fldChar w:fldCharType="begin"/>
    </w:r>
    <w:r w:rsidRPr="006D6CB2">
      <w:rPr>
        <w:rFonts w:cs="Arial"/>
      </w:rPr>
      <w:instrText xml:space="preserve">PAGE </w:instrText>
    </w:r>
    <w:r w:rsidRPr="006D6CB2">
      <w:rPr>
        <w:rFonts w:cs="Arial"/>
      </w:rPr>
      <w:fldChar w:fldCharType="separate"/>
    </w:r>
    <w:r w:rsidR="00CE799C">
      <w:rPr>
        <w:rFonts w:cs="Arial"/>
        <w:noProof/>
      </w:rPr>
      <w:t>5</w:t>
    </w:r>
    <w:r w:rsidRPr="006D6CB2">
      <w:rPr>
        <w:rFonts w:cs="Arial"/>
      </w:rPr>
      <w:fldChar w:fldCharType="end"/>
    </w:r>
    <w:r w:rsidRPr="006D6CB2">
      <w:rPr>
        <w:rFonts w:cs="Arial"/>
      </w:rPr>
      <w:t xml:space="preserve"> </w:t>
    </w:r>
  </w:p>
  <w:p w14:paraId="5C5847C8" w14:textId="77777777" w:rsidR="007E6F9F" w:rsidRPr="00672C12" w:rsidRDefault="007E6F9F" w:rsidP="009D2AE6">
    <w:pPr>
      <w:pStyle w:val="Header"/>
      <w:tabs>
        <w:tab w:val="right" w:pos="10080"/>
      </w:tabs>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A0B36" w14:textId="77777777" w:rsidR="007E6F9F" w:rsidRPr="0082209E" w:rsidRDefault="007E6F9F"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07900</w:t>
    </w:r>
  </w:p>
  <w:p w14:paraId="19ED15B3" w14:textId="77777777" w:rsidR="007E6F9F" w:rsidRPr="0082209E" w:rsidRDefault="007E6F9F"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JOINT SEALERS</w:t>
    </w:r>
    <w:r w:rsidRPr="0082209E">
      <w:rPr>
        <w:rFonts w:ascii="Arial" w:hAnsi="Arial" w:cs="Arial"/>
      </w:rPr>
      <w:tab/>
    </w:r>
    <w:r w:rsidR="00785A20">
      <w:rPr>
        <w:rFonts w:ascii="Arial" w:hAnsi="Arial" w:cs="Arial"/>
      </w:rPr>
      <w:t>2015-04-23</w:t>
    </w:r>
  </w:p>
  <w:p w14:paraId="376629E7" w14:textId="77777777" w:rsidR="007E6F9F" w:rsidRPr="0082209E" w:rsidRDefault="007E6F9F" w:rsidP="00672C12">
    <w:pPr>
      <w:pBdr>
        <w:top w:val="single" w:sz="4" w:space="1" w:color="auto"/>
      </w:pBdr>
      <w:tabs>
        <w:tab w:val="center" w:pos="5175"/>
        <w:tab w:val="right" w:pos="1035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82209E">
      <w:rPr>
        <w:rFonts w:ascii="Arial" w:hAnsi="Arial" w:cs="Arial"/>
        <w:highlight w:val="lightGray"/>
      </w:rPr>
      <w:t>[</w:t>
    </w:r>
    <w:proofErr w:type="gramEnd"/>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785A20">
      <w:rPr>
        <w:rFonts w:ascii="Arial" w:hAnsi="Arial" w:cs="Arial"/>
        <w:noProof/>
      </w:rPr>
      <w:t>1</w:t>
    </w:r>
    <w:r w:rsidRPr="0082209E">
      <w:rPr>
        <w:rFonts w:ascii="Arial" w:hAnsi="Arial" w:cs="Arial"/>
      </w:rPr>
      <w:fldChar w:fldCharType="end"/>
    </w:r>
    <w:r w:rsidRPr="0082209E">
      <w:rPr>
        <w:rFonts w:ascii="Arial" w:hAnsi="Arial" w:cs="Arial"/>
      </w:rPr>
      <w:t xml:space="preserve"> </w:t>
    </w:r>
  </w:p>
  <w:p w14:paraId="65624D65" w14:textId="77777777" w:rsidR="007E6F9F" w:rsidRDefault="007E6F9F"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034CBD"/>
    <w:multiLevelType w:val="multilevel"/>
    <w:tmpl w:val="C25E3F0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D974DD3"/>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76929E1"/>
    <w:multiLevelType w:val="hybridMultilevel"/>
    <w:tmpl w:val="B9EAFCEC"/>
    <w:lvl w:ilvl="0" w:tplc="8C8A11B0">
      <w:start w:val="1"/>
      <w:numFmt w:val="bullet"/>
      <w:lvlText w:val=""/>
      <w:lvlJc w:val="left"/>
      <w:pPr>
        <w:tabs>
          <w:tab w:val="num" w:pos="851"/>
        </w:tabs>
        <w:ind w:left="851" w:hanging="284"/>
      </w:pPr>
      <w:rPr>
        <w:rFonts w:ascii="Symbol" w:hAnsi="Symbol" w:hint="default"/>
        <w:color w:val="auto"/>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0F5312B"/>
    <w:multiLevelType w:val="hybridMultilevel"/>
    <w:tmpl w:val="AEFA6054"/>
    <w:lvl w:ilvl="0" w:tplc="8C8A11B0">
      <w:start w:val="1"/>
      <w:numFmt w:val="bullet"/>
      <w:lvlText w:val=""/>
      <w:lvlJc w:val="left"/>
      <w:pPr>
        <w:tabs>
          <w:tab w:val="num" w:pos="851"/>
        </w:tabs>
        <w:ind w:left="851" w:hanging="284"/>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5575FD"/>
    <w:multiLevelType w:val="multilevel"/>
    <w:tmpl w:val="7EEC9AB6"/>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11" w15:restartNumberingAfterBreak="0">
    <w:nsid w:val="50407D28"/>
    <w:multiLevelType w:val="multilevel"/>
    <w:tmpl w:val="99501E1A"/>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13868264">
    <w:abstractNumId w:val="0"/>
  </w:num>
  <w:num w:numId="2" w16cid:durableId="221841402">
    <w:abstractNumId w:val="0"/>
  </w:num>
  <w:num w:numId="3" w16cid:durableId="552087158">
    <w:abstractNumId w:val="11"/>
  </w:num>
  <w:num w:numId="4" w16cid:durableId="426119031">
    <w:abstractNumId w:val="5"/>
  </w:num>
  <w:num w:numId="5" w16cid:durableId="42293957">
    <w:abstractNumId w:val="12"/>
  </w:num>
  <w:num w:numId="6" w16cid:durableId="139809644">
    <w:abstractNumId w:val="4"/>
  </w:num>
  <w:num w:numId="7" w16cid:durableId="421872699">
    <w:abstractNumId w:val="8"/>
  </w:num>
  <w:num w:numId="8" w16cid:durableId="1555234899">
    <w:abstractNumId w:val="2"/>
  </w:num>
  <w:num w:numId="9" w16cid:durableId="704791042">
    <w:abstractNumId w:val="13"/>
  </w:num>
  <w:num w:numId="10" w16cid:durableId="183833694">
    <w:abstractNumId w:val="7"/>
  </w:num>
  <w:num w:numId="11" w16cid:durableId="2105497155">
    <w:abstractNumId w:val="3"/>
  </w:num>
  <w:num w:numId="12" w16cid:durableId="495654935">
    <w:abstractNumId w:val="1"/>
  </w:num>
  <w:num w:numId="13" w16cid:durableId="1358389468">
    <w:abstractNumId w:val="9"/>
  </w:num>
  <w:num w:numId="14" w16cid:durableId="353960581">
    <w:abstractNumId w:val="10"/>
  </w:num>
  <w:num w:numId="15" w16cid:durableId="1442604955">
    <w:abstractNumId w:val="10"/>
  </w:num>
  <w:num w:numId="16" w16cid:durableId="1703435733">
    <w:abstractNumId w:val="10"/>
  </w:num>
  <w:num w:numId="17" w16cid:durableId="143940017">
    <w:abstractNumId w:val="10"/>
  </w:num>
  <w:num w:numId="18" w16cid:durableId="376976731">
    <w:abstractNumId w:val="10"/>
  </w:num>
  <w:num w:numId="19" w16cid:durableId="713962720">
    <w:abstractNumId w:val="10"/>
  </w:num>
  <w:num w:numId="20" w16cid:durableId="1071846981">
    <w:abstractNumId w:val="10"/>
  </w:num>
  <w:num w:numId="21" w16cid:durableId="59208224">
    <w:abstractNumId w:val="10"/>
  </w:num>
  <w:num w:numId="22" w16cid:durableId="36667121">
    <w:abstractNumId w:val="10"/>
  </w:num>
  <w:num w:numId="23" w16cid:durableId="676267913">
    <w:abstractNumId w:val="6"/>
  </w:num>
  <w:num w:numId="24" w16cid:durableId="933325728">
    <w:abstractNumId w:val="6"/>
  </w:num>
  <w:num w:numId="25" w16cid:durableId="5257503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206178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77352769">
    <w:abstractNumId w:val="10"/>
  </w:num>
  <w:num w:numId="28" w16cid:durableId="253394538">
    <w:abstractNumId w:val="10"/>
  </w:num>
  <w:num w:numId="29" w16cid:durableId="2005670021">
    <w:abstractNumId w:val="10"/>
  </w:num>
  <w:num w:numId="30" w16cid:durableId="1414817782">
    <w:abstractNumId w:val="10"/>
  </w:num>
  <w:num w:numId="31" w16cid:durableId="39840686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Faas">
    <w15:presenceInfo w15:providerId="AD" w15:userId="S::james.faas@etoengineering.ca::790238dd-757b-4881-9e94-b340e26c89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70634"/>
    <w:rsid w:val="00074B25"/>
    <w:rsid w:val="00096D4A"/>
    <w:rsid w:val="000A7BB7"/>
    <w:rsid w:val="000C6EBC"/>
    <w:rsid w:val="000D67A6"/>
    <w:rsid w:val="000F110C"/>
    <w:rsid w:val="00107230"/>
    <w:rsid w:val="00107DBA"/>
    <w:rsid w:val="00115EAC"/>
    <w:rsid w:val="00145B60"/>
    <w:rsid w:val="00152626"/>
    <w:rsid w:val="0019350A"/>
    <w:rsid w:val="001B3E2D"/>
    <w:rsid w:val="001B5EC1"/>
    <w:rsid w:val="001B6D9F"/>
    <w:rsid w:val="001B7607"/>
    <w:rsid w:val="001F57AA"/>
    <w:rsid w:val="001F6F0C"/>
    <w:rsid w:val="00204DDC"/>
    <w:rsid w:val="002D4787"/>
    <w:rsid w:val="002D511D"/>
    <w:rsid w:val="002F07DD"/>
    <w:rsid w:val="002F7BD9"/>
    <w:rsid w:val="003130DA"/>
    <w:rsid w:val="003243C9"/>
    <w:rsid w:val="0032786E"/>
    <w:rsid w:val="0033540B"/>
    <w:rsid w:val="003635E0"/>
    <w:rsid w:val="00366110"/>
    <w:rsid w:val="00372157"/>
    <w:rsid w:val="003828E7"/>
    <w:rsid w:val="003A2415"/>
    <w:rsid w:val="003F74E2"/>
    <w:rsid w:val="00400D0A"/>
    <w:rsid w:val="0040417E"/>
    <w:rsid w:val="004049EA"/>
    <w:rsid w:val="00414AEF"/>
    <w:rsid w:val="00424810"/>
    <w:rsid w:val="00451D9B"/>
    <w:rsid w:val="00460799"/>
    <w:rsid w:val="00470B17"/>
    <w:rsid w:val="00474FC0"/>
    <w:rsid w:val="004754AB"/>
    <w:rsid w:val="0048058B"/>
    <w:rsid w:val="004A19B0"/>
    <w:rsid w:val="004B5008"/>
    <w:rsid w:val="004B51B3"/>
    <w:rsid w:val="004D1F06"/>
    <w:rsid w:val="00504689"/>
    <w:rsid w:val="00505291"/>
    <w:rsid w:val="00530760"/>
    <w:rsid w:val="00540301"/>
    <w:rsid w:val="005479ED"/>
    <w:rsid w:val="00551340"/>
    <w:rsid w:val="0057753C"/>
    <w:rsid w:val="005872BA"/>
    <w:rsid w:val="005947BD"/>
    <w:rsid w:val="005A11D8"/>
    <w:rsid w:val="005C0D5C"/>
    <w:rsid w:val="005E1DFC"/>
    <w:rsid w:val="006368A3"/>
    <w:rsid w:val="00644800"/>
    <w:rsid w:val="006519CD"/>
    <w:rsid w:val="00672C12"/>
    <w:rsid w:val="006764BF"/>
    <w:rsid w:val="006A0138"/>
    <w:rsid w:val="006A5CFD"/>
    <w:rsid w:val="006B2CF2"/>
    <w:rsid w:val="006C0FAF"/>
    <w:rsid w:val="006D6CB2"/>
    <w:rsid w:val="006E2A08"/>
    <w:rsid w:val="0070514B"/>
    <w:rsid w:val="00707779"/>
    <w:rsid w:val="00722518"/>
    <w:rsid w:val="00767D77"/>
    <w:rsid w:val="00785A20"/>
    <w:rsid w:val="007A1EF7"/>
    <w:rsid w:val="007B323D"/>
    <w:rsid w:val="007B47C0"/>
    <w:rsid w:val="007B6F0F"/>
    <w:rsid w:val="007E03A8"/>
    <w:rsid w:val="007E4441"/>
    <w:rsid w:val="007E6F9F"/>
    <w:rsid w:val="008001A5"/>
    <w:rsid w:val="008036D3"/>
    <w:rsid w:val="00812A85"/>
    <w:rsid w:val="008154E5"/>
    <w:rsid w:val="0082142B"/>
    <w:rsid w:val="008638E7"/>
    <w:rsid w:val="00867BDE"/>
    <w:rsid w:val="008940DE"/>
    <w:rsid w:val="008A1124"/>
    <w:rsid w:val="008A17A0"/>
    <w:rsid w:val="008A26A6"/>
    <w:rsid w:val="008C2721"/>
    <w:rsid w:val="008C5DD9"/>
    <w:rsid w:val="008D539B"/>
    <w:rsid w:val="00904844"/>
    <w:rsid w:val="00912D1A"/>
    <w:rsid w:val="009354E7"/>
    <w:rsid w:val="009369FF"/>
    <w:rsid w:val="00960901"/>
    <w:rsid w:val="009919F8"/>
    <w:rsid w:val="0099764D"/>
    <w:rsid w:val="009A13CF"/>
    <w:rsid w:val="009A43AA"/>
    <w:rsid w:val="009D2AE6"/>
    <w:rsid w:val="009E1510"/>
    <w:rsid w:val="009E3422"/>
    <w:rsid w:val="009E7864"/>
    <w:rsid w:val="00A767E0"/>
    <w:rsid w:val="00A871B2"/>
    <w:rsid w:val="00A94A07"/>
    <w:rsid w:val="00A96645"/>
    <w:rsid w:val="00AA040C"/>
    <w:rsid w:val="00AA4C12"/>
    <w:rsid w:val="00AC66BD"/>
    <w:rsid w:val="00AF2095"/>
    <w:rsid w:val="00B11998"/>
    <w:rsid w:val="00B328E8"/>
    <w:rsid w:val="00B44A3D"/>
    <w:rsid w:val="00B455BB"/>
    <w:rsid w:val="00B4601B"/>
    <w:rsid w:val="00B76AC5"/>
    <w:rsid w:val="00BA2D05"/>
    <w:rsid w:val="00BA71DC"/>
    <w:rsid w:val="00BF28C0"/>
    <w:rsid w:val="00C73272"/>
    <w:rsid w:val="00C80C03"/>
    <w:rsid w:val="00C81675"/>
    <w:rsid w:val="00CB0015"/>
    <w:rsid w:val="00CE799C"/>
    <w:rsid w:val="00D109FD"/>
    <w:rsid w:val="00D26372"/>
    <w:rsid w:val="00D3626B"/>
    <w:rsid w:val="00D67913"/>
    <w:rsid w:val="00D705EE"/>
    <w:rsid w:val="00D85357"/>
    <w:rsid w:val="00DA097A"/>
    <w:rsid w:val="00DA1B46"/>
    <w:rsid w:val="00DA50BE"/>
    <w:rsid w:val="00DB06A2"/>
    <w:rsid w:val="00DC25D8"/>
    <w:rsid w:val="00DD04D4"/>
    <w:rsid w:val="00DE6134"/>
    <w:rsid w:val="00E263E3"/>
    <w:rsid w:val="00E37D28"/>
    <w:rsid w:val="00E5009A"/>
    <w:rsid w:val="00E62AA3"/>
    <w:rsid w:val="00E81029"/>
    <w:rsid w:val="00EC788F"/>
    <w:rsid w:val="00F00AD9"/>
    <w:rsid w:val="00F01E26"/>
    <w:rsid w:val="00F0523C"/>
    <w:rsid w:val="00F102BB"/>
    <w:rsid w:val="00F13982"/>
    <w:rsid w:val="00F5273F"/>
    <w:rsid w:val="00F620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67A070"/>
  <w15:chartTrackingRefBased/>
  <w15:docId w15:val="{061AE656-AAA4-4F13-9C76-E2FE5347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4A3D"/>
    <w:rPr>
      <w:sz w:val="22"/>
      <w:szCs w:val="22"/>
    </w:rPr>
  </w:style>
  <w:style w:type="paragraph" w:styleId="Heading1">
    <w:name w:val="heading 1"/>
    <w:basedOn w:val="ListParagraph"/>
    <w:link w:val="Heading1Char"/>
    <w:qFormat/>
    <w:rsid w:val="00B44A3D"/>
    <w:pPr>
      <w:numPr>
        <w:numId w:val="22"/>
      </w:numPr>
      <w:spacing w:before="160"/>
      <w:outlineLvl w:val="0"/>
    </w:pPr>
    <w:rPr>
      <w:caps/>
    </w:rPr>
  </w:style>
  <w:style w:type="paragraph" w:styleId="Heading2">
    <w:name w:val="heading 2"/>
    <w:basedOn w:val="ListParagraph"/>
    <w:next w:val="Normal"/>
    <w:link w:val="Heading2Char"/>
    <w:qFormat/>
    <w:rsid w:val="00B44A3D"/>
    <w:pPr>
      <w:numPr>
        <w:ilvl w:val="1"/>
        <w:numId w:val="22"/>
      </w:numPr>
      <w:spacing w:before="80"/>
      <w:outlineLvl w:val="1"/>
    </w:pPr>
    <w:rPr>
      <w:u w:val="single"/>
    </w:rPr>
  </w:style>
  <w:style w:type="paragraph" w:styleId="Heading3">
    <w:name w:val="heading 3"/>
    <w:basedOn w:val="ListParagraph"/>
    <w:link w:val="Heading3Char"/>
    <w:qFormat/>
    <w:rsid w:val="00B44A3D"/>
    <w:pPr>
      <w:numPr>
        <w:ilvl w:val="2"/>
        <w:numId w:val="22"/>
      </w:numPr>
      <w:outlineLvl w:val="2"/>
    </w:pPr>
  </w:style>
  <w:style w:type="paragraph" w:styleId="Heading4">
    <w:name w:val="heading 4"/>
    <w:basedOn w:val="ListParagraph"/>
    <w:link w:val="Heading4Char"/>
    <w:qFormat/>
    <w:rsid w:val="00B44A3D"/>
    <w:pPr>
      <w:numPr>
        <w:ilvl w:val="3"/>
        <w:numId w:val="22"/>
      </w:numPr>
      <w:outlineLvl w:val="3"/>
    </w:pPr>
  </w:style>
  <w:style w:type="paragraph" w:styleId="Heading5">
    <w:name w:val="heading 5"/>
    <w:basedOn w:val="Heading4"/>
    <w:link w:val="Heading5Char"/>
    <w:qFormat/>
    <w:rsid w:val="00B44A3D"/>
    <w:pPr>
      <w:numPr>
        <w:ilvl w:val="4"/>
      </w:numPr>
      <w:outlineLvl w:val="4"/>
    </w:pPr>
  </w:style>
  <w:style w:type="paragraph" w:styleId="Heading6">
    <w:name w:val="heading 6"/>
    <w:basedOn w:val="Heading5"/>
    <w:next w:val="Normal"/>
    <w:link w:val="Heading6Char"/>
    <w:qFormat/>
    <w:rsid w:val="00B44A3D"/>
    <w:pPr>
      <w:numPr>
        <w:ilvl w:val="5"/>
      </w:numPr>
      <w:outlineLvl w:val="5"/>
    </w:pPr>
  </w:style>
  <w:style w:type="paragraph" w:styleId="Heading7">
    <w:name w:val="heading 7"/>
    <w:basedOn w:val="ListParagraph"/>
    <w:next w:val="Normal"/>
    <w:link w:val="Heading7Char"/>
    <w:qFormat/>
    <w:rsid w:val="00B44A3D"/>
    <w:pPr>
      <w:numPr>
        <w:ilvl w:val="6"/>
        <w:numId w:val="22"/>
      </w:numPr>
      <w:outlineLvl w:val="6"/>
    </w:pPr>
  </w:style>
  <w:style w:type="paragraph" w:styleId="Heading8">
    <w:name w:val="heading 8"/>
    <w:basedOn w:val="Heading7"/>
    <w:next w:val="Normal"/>
    <w:link w:val="Heading8Char"/>
    <w:qFormat/>
    <w:rsid w:val="00B44A3D"/>
    <w:pPr>
      <w:numPr>
        <w:ilvl w:val="7"/>
      </w:numPr>
      <w:outlineLvl w:val="7"/>
    </w:pPr>
  </w:style>
  <w:style w:type="paragraph" w:styleId="Heading9">
    <w:name w:val="heading 9"/>
    <w:basedOn w:val="Heading8"/>
    <w:next w:val="Normal"/>
    <w:link w:val="Heading9Char"/>
    <w:qFormat/>
    <w:rsid w:val="00B44A3D"/>
    <w:pPr>
      <w:numPr>
        <w:ilvl w:val="8"/>
        <w:numId w:val="27"/>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B44A3D"/>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B44A3D"/>
    <w:rPr>
      <w:sz w:val="22"/>
      <w:szCs w:val="22"/>
      <w:lang w:val="en-CA" w:eastAsia="en-CA"/>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odyTextIndent2">
    <w:name w:val="Body Text Indent 2"/>
    <w:basedOn w:val="Normal"/>
    <w:rsid w:val="008C5DD9"/>
    <w:pPr>
      <w:spacing w:after="120" w:line="480" w:lineRule="auto"/>
      <w:ind w:left="360"/>
    </w:pPr>
  </w:style>
  <w:style w:type="table" w:styleId="TableGrid">
    <w:name w:val="Table Grid"/>
    <w:basedOn w:val="TableNormal"/>
    <w:rsid w:val="009E7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rsid w:val="0057753C"/>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jc w:val="center"/>
    </w:pPr>
    <w:rPr>
      <w:rFonts w:ascii="Times New Roman" w:hAnsi="Times New Roman"/>
      <w:b/>
      <w:sz w:val="24"/>
    </w:rPr>
  </w:style>
  <w:style w:type="paragraph" w:customStyle="1" w:styleId="NormalTableText">
    <w:name w:val="Normal Table Text"/>
    <w:basedOn w:val="Normal"/>
    <w:rsid w:val="0057753C"/>
    <w:pPr>
      <w:widowControl w:val="0"/>
      <w:spacing w:before="60" w:after="60"/>
    </w:pPr>
    <w:rPr>
      <w:rFonts w:ascii="Arial" w:hAnsi="Arial"/>
      <w:sz w:val="20"/>
      <w:lang w:val="en-GB"/>
    </w:rPr>
  </w:style>
  <w:style w:type="paragraph" w:styleId="BalloonText">
    <w:name w:val="Balloon Text"/>
    <w:basedOn w:val="Normal"/>
    <w:semiHidden/>
    <w:rsid w:val="00A871B2"/>
    <w:rPr>
      <w:rFonts w:ascii="Tahoma" w:hAnsi="Tahoma" w:cs="Tahoma"/>
      <w:sz w:val="16"/>
      <w:szCs w:val="16"/>
    </w:rPr>
  </w:style>
  <w:style w:type="character" w:customStyle="1" w:styleId="Heading1Char">
    <w:name w:val="Heading 1 Char"/>
    <w:link w:val="Heading1"/>
    <w:rsid w:val="00B44A3D"/>
    <w:rPr>
      <w:caps/>
      <w:sz w:val="22"/>
      <w:szCs w:val="22"/>
      <w:lang w:val="en-CA" w:eastAsia="en-CA"/>
    </w:rPr>
  </w:style>
  <w:style w:type="paragraph" w:styleId="ListParagraph">
    <w:name w:val="List Paragraph"/>
    <w:basedOn w:val="Normal"/>
    <w:uiPriority w:val="34"/>
    <w:qFormat/>
    <w:rsid w:val="00B44A3D"/>
    <w:pPr>
      <w:ind w:left="720"/>
      <w:contextualSpacing/>
    </w:pPr>
  </w:style>
  <w:style w:type="character" w:customStyle="1" w:styleId="Heading2Char">
    <w:name w:val="Heading 2 Char"/>
    <w:link w:val="Heading2"/>
    <w:rsid w:val="00B44A3D"/>
    <w:rPr>
      <w:sz w:val="22"/>
      <w:szCs w:val="22"/>
      <w:u w:val="single"/>
      <w:lang w:val="en-CA" w:eastAsia="en-CA"/>
    </w:rPr>
  </w:style>
  <w:style w:type="character" w:customStyle="1" w:styleId="Heading4Char">
    <w:name w:val="Heading 4 Char"/>
    <w:link w:val="Heading4"/>
    <w:rsid w:val="00B44A3D"/>
    <w:rPr>
      <w:sz w:val="22"/>
      <w:szCs w:val="22"/>
      <w:lang w:val="en-CA" w:eastAsia="en-CA"/>
    </w:rPr>
  </w:style>
  <w:style w:type="character" w:customStyle="1" w:styleId="Heading5Char">
    <w:name w:val="Heading 5 Char"/>
    <w:link w:val="Heading5"/>
    <w:rsid w:val="00B44A3D"/>
    <w:rPr>
      <w:sz w:val="22"/>
      <w:szCs w:val="22"/>
      <w:lang w:val="en-CA" w:eastAsia="en-CA"/>
    </w:rPr>
  </w:style>
  <w:style w:type="character" w:customStyle="1" w:styleId="Heading6Char">
    <w:name w:val="Heading 6 Char"/>
    <w:link w:val="Heading6"/>
    <w:rsid w:val="00B44A3D"/>
    <w:rPr>
      <w:sz w:val="22"/>
      <w:szCs w:val="22"/>
      <w:lang w:val="en-CA" w:eastAsia="en-CA"/>
    </w:rPr>
  </w:style>
  <w:style w:type="character" w:customStyle="1" w:styleId="Heading7Char">
    <w:name w:val="Heading 7 Char"/>
    <w:link w:val="Heading7"/>
    <w:rsid w:val="00B44A3D"/>
    <w:rPr>
      <w:sz w:val="22"/>
      <w:szCs w:val="22"/>
      <w:lang w:val="en-CA" w:eastAsia="en-CA"/>
    </w:rPr>
  </w:style>
  <w:style w:type="character" w:customStyle="1" w:styleId="Heading8Char">
    <w:name w:val="Heading 8 Char"/>
    <w:link w:val="Heading8"/>
    <w:rsid w:val="00B44A3D"/>
    <w:rPr>
      <w:sz w:val="22"/>
      <w:szCs w:val="22"/>
      <w:lang w:val="en-CA" w:eastAsia="en-CA"/>
    </w:rPr>
  </w:style>
  <w:style w:type="character" w:customStyle="1" w:styleId="Heading9Char">
    <w:name w:val="Heading 9 Char"/>
    <w:link w:val="Heading9"/>
    <w:rsid w:val="00B44A3D"/>
    <w:rPr>
      <w:rFonts w:cs="Arial"/>
    </w:rPr>
  </w:style>
  <w:style w:type="character" w:customStyle="1" w:styleId="TitleChar">
    <w:name w:val="Title Char"/>
    <w:link w:val="Title"/>
    <w:rsid w:val="00B44A3D"/>
    <w:rPr>
      <w:rFonts w:ascii="Arial Narrow" w:hAnsi="Arial Narrow"/>
      <w:b/>
    </w:rPr>
  </w:style>
  <w:style w:type="character" w:styleId="Strong">
    <w:name w:val="Strong"/>
    <w:qFormat/>
    <w:rsid w:val="00B44A3D"/>
    <w:rPr>
      <w:b/>
    </w:rPr>
  </w:style>
  <w:style w:type="paragraph" w:styleId="CommentSubject">
    <w:name w:val="annotation subject"/>
    <w:basedOn w:val="CommentText"/>
    <w:next w:val="CommentText"/>
    <w:link w:val="CommentSubjectChar"/>
    <w:rsid w:val="00E81029"/>
    <w:pPr>
      <w:spacing w:before="0"/>
    </w:pPr>
    <w:rPr>
      <w:rFonts w:ascii="Calibri" w:hAnsi="Calibri"/>
      <w:b/>
      <w:bCs/>
      <w:sz w:val="20"/>
      <w:szCs w:val="20"/>
    </w:rPr>
  </w:style>
  <w:style w:type="character" w:customStyle="1" w:styleId="CommentTextChar">
    <w:name w:val="Comment Text Char"/>
    <w:link w:val="CommentText"/>
    <w:semiHidden/>
    <w:rsid w:val="00E81029"/>
    <w:rPr>
      <w:rFonts w:ascii="Arial" w:hAnsi="Arial"/>
      <w:sz w:val="22"/>
      <w:szCs w:val="22"/>
      <w:lang w:val="en-CA" w:eastAsia="en-CA"/>
    </w:rPr>
  </w:style>
  <w:style w:type="character" w:customStyle="1" w:styleId="CommentSubjectChar">
    <w:name w:val="Comment Subject Char"/>
    <w:link w:val="CommentSubject"/>
    <w:rsid w:val="00E81029"/>
    <w:rPr>
      <w:rFonts w:ascii="Arial" w:hAnsi="Arial"/>
      <w:b/>
      <w:bCs/>
      <w:sz w:val="22"/>
      <w:szCs w:val="22"/>
      <w:lang w:val="en-CA" w:eastAsia="en-CA"/>
    </w:rPr>
  </w:style>
  <w:style w:type="paragraph" w:styleId="PlainText">
    <w:name w:val="Plain Text"/>
    <w:basedOn w:val="Normal"/>
    <w:link w:val="PlainTextChar"/>
    <w:rsid w:val="009919F8"/>
    <w:rPr>
      <w:rFonts w:ascii="Courier New" w:hAnsi="Courier New"/>
      <w:sz w:val="20"/>
      <w:szCs w:val="20"/>
      <w:lang w:val="en-US" w:eastAsia="en-US"/>
    </w:rPr>
  </w:style>
  <w:style w:type="character" w:customStyle="1" w:styleId="PlainTextChar">
    <w:name w:val="Plain Text Char"/>
    <w:link w:val="PlainText"/>
    <w:rsid w:val="009919F8"/>
    <w:rPr>
      <w:rFonts w:ascii="Courier New" w:hAnsi="Courier New"/>
      <w:lang w:val="en-US" w:eastAsia="en-US"/>
    </w:rPr>
  </w:style>
  <w:style w:type="character" w:styleId="Hyperlink">
    <w:name w:val="Hyperlink"/>
    <w:rsid w:val="004754AB"/>
    <w:rPr>
      <w:color w:val="0000FF"/>
      <w:u w:val="single"/>
    </w:rPr>
  </w:style>
  <w:style w:type="paragraph" w:styleId="Revision">
    <w:name w:val="Revision"/>
    <w:hidden/>
    <w:uiPriority w:val="99"/>
    <w:semiHidden/>
    <w:rsid w:val="00DC25D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2617">
      <w:bodyDiv w:val="1"/>
      <w:marLeft w:val="0"/>
      <w:marRight w:val="0"/>
      <w:marTop w:val="0"/>
      <w:marBottom w:val="0"/>
      <w:divBdr>
        <w:top w:val="none" w:sz="0" w:space="0" w:color="auto"/>
        <w:left w:val="none" w:sz="0" w:space="0" w:color="auto"/>
        <w:bottom w:val="none" w:sz="0" w:space="0" w:color="auto"/>
        <w:right w:val="none" w:sz="0" w:space="0" w:color="auto"/>
      </w:divBdr>
    </w:div>
    <w:div w:id="197343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Northeast Vaughan Water Servicing</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BAB92CCF-5C05-4BF4-A81A-D3C0CA6B5C6B}">
  <ds:schemaRefs>
    <ds:schemaRef ds:uri="http://schemas.microsoft.com/office/2006/metadata/properties"/>
    <ds:schemaRef ds:uri="http://schemas.microsoft.com/office/infopath/2007/PartnerControls"/>
    <ds:schemaRef ds:uri="842cd523-47d6-43d6-8211-471f8d7272d8"/>
    <ds:schemaRef ds:uri="d6d05743-d6d0-46ac-98bc-99f29ab3bcad"/>
  </ds:schemaRefs>
</ds:datastoreItem>
</file>

<file path=customXml/itemProps2.xml><?xml version="1.0" encoding="utf-8"?>
<ds:datastoreItem xmlns:ds="http://schemas.openxmlformats.org/officeDocument/2006/customXml" ds:itemID="{263E9B71-DE28-4C0D-A2A8-727C83E2C9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1C164A-5A7D-4BCB-8762-A0493C082164}">
  <ds:schemaRefs>
    <ds:schemaRef ds:uri="http://schemas.microsoft.com/sharepoint/v3/contenttype/forms"/>
  </ds:schemaRefs>
</ds:datastoreItem>
</file>

<file path=customXml/itemProps4.xml><?xml version="1.0" encoding="utf-8"?>
<ds:datastoreItem xmlns:ds="http://schemas.openxmlformats.org/officeDocument/2006/customXml" ds:itemID="{37F38E47-D8B7-4D56-A988-8C6D3A8D51E6}">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24</TotalTime>
  <Pages>5</Pages>
  <Words>2680</Words>
  <Characters>15280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07900_Joint_Sealers (Apr 7, 2016)</vt:lpstr>
    </vt:vector>
  </TitlesOfParts>
  <Company>Regional Municipality of York</Company>
  <LinksUpToDate>false</LinksUpToDate>
  <CharactersWithSpaces>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07900_Joint_Sealers (Apr 7, 2016)</dc:title>
  <dc:subject/>
  <dc:creator>Adley-McGinnis, Andrea</dc:creator>
  <cp:keywords/>
  <cp:lastModifiedBy>James Faas</cp:lastModifiedBy>
  <cp:revision>3</cp:revision>
  <cp:lastPrinted>2006-08-29T20:52:00Z</cp:lastPrinted>
  <dcterms:created xsi:type="dcterms:W3CDTF">2022-11-17T19:04:00Z</dcterms:created>
  <dcterms:modified xsi:type="dcterms:W3CDTF">2022-11-23T21:06:00Z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Sort Order">
    <vt:lpwstr/>
  </property>
  <property fmtid="{D5CDD505-2E9C-101B-9397-08002B2CF9AE}" pid="4" name="Last Updated">
    <vt:lpwstr>2017-03-01T00:00:00Z</vt:lpwstr>
  </property>
  <property fmtid="{D5CDD505-2E9C-101B-9397-08002B2CF9AE}" pid="5" name="_dlc_DocId">
    <vt:lpwstr>ENVCPD-83-810</vt:lpwstr>
  </property>
  <property fmtid="{D5CDD505-2E9C-101B-9397-08002B2CF9AE}" pid="6" name="_dlc_DocIdItemGuid">
    <vt:lpwstr>35a3fbba-26b4-43a0-b677-d7cb485d42b9</vt:lpwstr>
  </property>
  <property fmtid="{D5CDD505-2E9C-101B-9397-08002B2CF9AE}" pid="7" name="_dlc_DocIdUrl">
    <vt:lpwstr>https://mycloud.york.ca/projects/EnvServProgramDeliveryOffice/ProjectServer/AEL/_layouts/DocIdRedir.aspx?ID=ENVCPD-83-810, ENVCPD-83-810</vt:lpwstr>
  </property>
  <property fmtid="{D5CDD505-2E9C-101B-9397-08002B2CF9AE}" pid="8" name="Project Completion Date">
    <vt:lpwstr/>
  </property>
  <property fmtid="{D5CDD505-2E9C-101B-9397-08002B2CF9AE}" pid="9" name="Historical Project Number">
    <vt:lpwstr/>
  </property>
  <property fmtid="{D5CDD505-2E9C-101B-9397-08002B2CF9AE}" pid="10" name="End of Warranty Date">
    <vt:lpwstr/>
  </property>
  <property fmtid="{D5CDD505-2E9C-101B-9397-08002B2CF9AE}" pid="11" name="RelatedItems">
    <vt:lpwstr/>
  </property>
  <property fmtid="{D5CDD505-2E9C-101B-9397-08002B2CF9AE}" pid="12" name="_dlc_DocIdPersistId">
    <vt:lpwstr/>
  </property>
  <property fmtid="{D5CDD505-2E9C-101B-9397-08002B2CF9AE}" pid="13" name="File Code">
    <vt:lpwstr/>
  </property>
  <property fmtid="{D5CDD505-2E9C-101B-9397-08002B2CF9AE}" pid="14" name="Project Number">
    <vt:lpwstr>75530-ECA1011</vt:lpwstr>
  </property>
  <property fmtid="{D5CDD505-2E9C-101B-9397-08002B2CF9AE}" pid="15" name="Owner">
    <vt:lpwstr/>
  </property>
  <property fmtid="{D5CDD505-2E9C-101B-9397-08002B2CF9AE}" pid="16" name="Organizational Unit">
    <vt:lpwstr>ENV/CPD</vt:lpwstr>
  </property>
  <property fmtid="{D5CDD505-2E9C-101B-9397-08002B2CF9AE}" pid="17" name="Key Document">
    <vt:lpwstr>0</vt:lpwstr>
  </property>
  <property fmtid="{D5CDD505-2E9C-101B-9397-08002B2CF9AE}" pid="18" name="_DCDateCreated">
    <vt:lpwstr>2022-11-03T14:29:55Z</vt:lpwstr>
  </property>
  <property fmtid="{D5CDD505-2E9C-101B-9397-08002B2CF9AE}" pid="19" name="Data Classification">
    <vt:lpwstr>1;#Confidential|dbb6cc64-9915-4cf6-857e-3e641b410f5c</vt:lpwstr>
  </property>
  <property fmtid="{D5CDD505-2E9C-101B-9397-08002B2CF9AE}" pid="20" name="ContentTypeId">
    <vt:lpwstr>0x010100BF8E50B80A32C040A85FB450FB26C9E5</vt:lpwstr>
  </property>
  <property fmtid="{D5CDD505-2E9C-101B-9397-08002B2CF9AE}" pid="21" name="Office">
    <vt:lpwstr/>
  </property>
  <property fmtid="{D5CDD505-2E9C-101B-9397-08002B2CF9AE}" pid="22" name="Information Type">
    <vt:lpwstr/>
  </property>
  <property fmtid="{D5CDD505-2E9C-101B-9397-08002B2CF9AE}" pid="23" name="AERIS Pools">
    <vt:lpwstr/>
  </property>
  <property fmtid="{D5CDD505-2E9C-101B-9397-08002B2CF9AE}" pid="24" name="Internal Organization">
    <vt:lpwstr/>
  </property>
  <property fmtid="{D5CDD505-2E9C-101B-9397-08002B2CF9AE}" pid="25" name="Communications">
    <vt:lpwstr/>
  </property>
</Properties>
</file>