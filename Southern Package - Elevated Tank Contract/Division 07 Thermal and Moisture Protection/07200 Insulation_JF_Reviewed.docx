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84"/>
        <w:gridCol w:w="2340"/>
        <w:gridCol w:w="5863"/>
      </w:tblGrid>
      <w:tr w:rsidR="00A70424" w:rsidRPr="00A70424" w:rsidDel="00A70424" w14:paraId="6CC58C4C" w14:textId="1E3BE355" w:rsidTr="003A2C1B">
        <w:trPr>
          <w:cantSplit/>
          <w:jc w:val="center"/>
          <w:del w:id="0" w:author="James Faas" w:date="2022-11-23T14:09:00Z"/>
        </w:trPr>
        <w:tc>
          <w:tcPr>
            <w:tcW w:w="1184" w:type="dxa"/>
            <w:tcBorders>
              <w:top w:val="double" w:sz="6" w:space="0" w:color="auto"/>
              <w:left w:val="double" w:sz="6" w:space="0" w:color="auto"/>
              <w:bottom w:val="single" w:sz="6" w:space="0" w:color="auto"/>
              <w:right w:val="single" w:sz="6" w:space="0" w:color="auto"/>
            </w:tcBorders>
          </w:tcPr>
          <w:p w14:paraId="7499B354" w14:textId="0B5D56CB" w:rsidR="00EC72E6" w:rsidRPr="00A70424" w:rsidDel="00A70424" w:rsidRDefault="00EC72E6" w:rsidP="008B2637">
            <w:pPr>
              <w:pStyle w:val="TableHeading"/>
              <w:rPr>
                <w:del w:id="1" w:author="James Faas" w:date="2022-11-23T14:09:00Z"/>
                <w:rFonts w:ascii="Calibri" w:hAnsi="Calibri"/>
                <w:color w:val="FF0000"/>
                <w:sz w:val="22"/>
                <w:rPrChange w:id="2" w:author="James Faas" w:date="2022-11-23T14:08:00Z">
                  <w:rPr>
                    <w:del w:id="3" w:author="James Faas" w:date="2022-11-23T14:09:00Z"/>
                    <w:rFonts w:ascii="Calibri" w:hAnsi="Calibri"/>
                    <w:sz w:val="22"/>
                  </w:rPr>
                </w:rPrChange>
              </w:rPr>
            </w:pPr>
            <w:del w:id="4" w:author="James Faas" w:date="2022-11-23T14:09:00Z">
              <w:r w:rsidRPr="00A70424" w:rsidDel="00A70424">
                <w:rPr>
                  <w:rFonts w:ascii="Calibri" w:hAnsi="Calibri"/>
                  <w:color w:val="FF0000"/>
                  <w:sz w:val="22"/>
                  <w:rPrChange w:id="5" w:author="James Faas" w:date="2022-11-23T14:08:00Z">
                    <w:rPr>
                      <w:rFonts w:ascii="Calibri" w:hAnsi="Calibri"/>
                      <w:sz w:val="22"/>
                    </w:rPr>
                  </w:rPrChange>
                </w:rPr>
                <w:delText>Version</w:delText>
              </w:r>
            </w:del>
          </w:p>
        </w:tc>
        <w:tc>
          <w:tcPr>
            <w:tcW w:w="2340" w:type="dxa"/>
            <w:tcBorders>
              <w:top w:val="double" w:sz="6" w:space="0" w:color="auto"/>
              <w:left w:val="single" w:sz="6" w:space="0" w:color="auto"/>
              <w:bottom w:val="single" w:sz="6" w:space="0" w:color="auto"/>
              <w:right w:val="single" w:sz="6" w:space="0" w:color="auto"/>
            </w:tcBorders>
          </w:tcPr>
          <w:p w14:paraId="47818E95" w14:textId="5EF22772" w:rsidR="00EC72E6" w:rsidRPr="00A70424" w:rsidDel="00A70424" w:rsidRDefault="00EC72E6" w:rsidP="008B2637">
            <w:pPr>
              <w:pStyle w:val="TableHeading"/>
              <w:rPr>
                <w:del w:id="6" w:author="James Faas" w:date="2022-11-23T14:09:00Z"/>
                <w:rFonts w:ascii="Calibri" w:hAnsi="Calibri"/>
                <w:color w:val="FF0000"/>
                <w:sz w:val="22"/>
                <w:rPrChange w:id="7" w:author="James Faas" w:date="2022-11-23T14:08:00Z">
                  <w:rPr>
                    <w:del w:id="8" w:author="James Faas" w:date="2022-11-23T14:09:00Z"/>
                    <w:rFonts w:ascii="Calibri" w:hAnsi="Calibri"/>
                    <w:sz w:val="22"/>
                  </w:rPr>
                </w:rPrChange>
              </w:rPr>
            </w:pPr>
            <w:del w:id="9" w:author="James Faas" w:date="2022-11-23T14:09:00Z">
              <w:r w:rsidRPr="00A70424" w:rsidDel="00A70424">
                <w:rPr>
                  <w:rFonts w:ascii="Calibri" w:hAnsi="Calibri"/>
                  <w:color w:val="FF0000"/>
                  <w:sz w:val="22"/>
                  <w:rPrChange w:id="10" w:author="James Faas" w:date="2022-11-23T14:08:00Z">
                    <w:rPr>
                      <w:rFonts w:ascii="Calibri" w:hAnsi="Calibri"/>
                      <w:sz w:val="22"/>
                    </w:rPr>
                  </w:rPrChange>
                </w:rPr>
                <w:delText>Date</w:delText>
              </w:r>
            </w:del>
          </w:p>
        </w:tc>
        <w:tc>
          <w:tcPr>
            <w:tcW w:w="5863" w:type="dxa"/>
            <w:tcBorders>
              <w:top w:val="double" w:sz="6" w:space="0" w:color="auto"/>
              <w:left w:val="single" w:sz="6" w:space="0" w:color="auto"/>
              <w:bottom w:val="single" w:sz="6" w:space="0" w:color="auto"/>
              <w:right w:val="double" w:sz="6" w:space="0" w:color="auto"/>
            </w:tcBorders>
          </w:tcPr>
          <w:p w14:paraId="5047C7B7" w14:textId="566C9278" w:rsidR="00EC72E6" w:rsidRPr="00A70424" w:rsidDel="00A70424" w:rsidRDefault="00EC72E6" w:rsidP="008B2637">
            <w:pPr>
              <w:pStyle w:val="TableHeading"/>
              <w:rPr>
                <w:del w:id="11" w:author="James Faas" w:date="2022-11-23T14:09:00Z"/>
                <w:rFonts w:ascii="Calibri" w:hAnsi="Calibri"/>
                <w:color w:val="FF0000"/>
                <w:sz w:val="22"/>
                <w:rPrChange w:id="12" w:author="James Faas" w:date="2022-11-23T14:08:00Z">
                  <w:rPr>
                    <w:del w:id="13" w:author="James Faas" w:date="2022-11-23T14:09:00Z"/>
                    <w:rFonts w:ascii="Calibri" w:hAnsi="Calibri"/>
                    <w:sz w:val="22"/>
                  </w:rPr>
                </w:rPrChange>
              </w:rPr>
            </w:pPr>
            <w:del w:id="14" w:author="James Faas" w:date="2022-11-23T14:09:00Z">
              <w:r w:rsidRPr="00A70424" w:rsidDel="00A70424">
                <w:rPr>
                  <w:rFonts w:ascii="Calibri" w:hAnsi="Calibri"/>
                  <w:color w:val="FF0000"/>
                  <w:sz w:val="22"/>
                  <w:rPrChange w:id="15" w:author="James Faas" w:date="2022-11-23T14:08:00Z">
                    <w:rPr>
                      <w:rFonts w:ascii="Calibri" w:hAnsi="Calibri"/>
                      <w:sz w:val="22"/>
                    </w:rPr>
                  </w:rPrChange>
                </w:rPr>
                <w:delText>Description of Revisions</w:delText>
              </w:r>
            </w:del>
          </w:p>
        </w:tc>
      </w:tr>
      <w:tr w:rsidR="00A70424" w:rsidRPr="00A70424" w:rsidDel="00A70424" w14:paraId="2088DCAF" w14:textId="5013F8A1" w:rsidTr="003A2C1B">
        <w:trPr>
          <w:cantSplit/>
          <w:jc w:val="center"/>
          <w:del w:id="16" w:author="James Faas" w:date="2022-11-23T14:09:00Z"/>
        </w:trPr>
        <w:tc>
          <w:tcPr>
            <w:tcW w:w="1184" w:type="dxa"/>
            <w:tcBorders>
              <w:top w:val="single" w:sz="6" w:space="0" w:color="auto"/>
              <w:left w:val="double" w:sz="6" w:space="0" w:color="auto"/>
              <w:bottom w:val="single" w:sz="6" w:space="0" w:color="auto"/>
              <w:right w:val="single" w:sz="6" w:space="0" w:color="auto"/>
            </w:tcBorders>
          </w:tcPr>
          <w:p w14:paraId="71A4311F" w14:textId="0BEA7058" w:rsidR="00EC72E6" w:rsidRPr="00A70424" w:rsidDel="00A70424" w:rsidRDefault="00EC72E6" w:rsidP="008B2637">
            <w:pPr>
              <w:pStyle w:val="NormalTableText"/>
              <w:rPr>
                <w:del w:id="17" w:author="James Faas" w:date="2022-11-23T14:09:00Z"/>
                <w:rFonts w:ascii="Calibri" w:hAnsi="Calibri"/>
                <w:color w:val="FF0000"/>
                <w:sz w:val="22"/>
                <w:rPrChange w:id="18" w:author="James Faas" w:date="2022-11-23T14:08:00Z">
                  <w:rPr>
                    <w:del w:id="19" w:author="James Faas" w:date="2022-11-23T14:09:00Z"/>
                    <w:rFonts w:ascii="Calibri" w:hAnsi="Calibri"/>
                    <w:sz w:val="22"/>
                  </w:rPr>
                </w:rPrChange>
              </w:rPr>
            </w:pPr>
            <w:del w:id="20" w:author="James Faas" w:date="2022-11-23T14:09:00Z">
              <w:r w:rsidRPr="00A70424" w:rsidDel="00A70424">
                <w:rPr>
                  <w:rFonts w:ascii="Calibri" w:hAnsi="Calibri"/>
                  <w:color w:val="FF0000"/>
                  <w:sz w:val="22"/>
                  <w:rPrChange w:id="21" w:author="James Faas" w:date="2022-11-23T14:08:00Z">
                    <w:rPr>
                      <w:rFonts w:ascii="Calibri" w:hAnsi="Calibri"/>
                      <w:sz w:val="22"/>
                    </w:rPr>
                  </w:rPrChange>
                </w:rPr>
                <w:delText>1</w:delText>
              </w:r>
            </w:del>
          </w:p>
        </w:tc>
        <w:tc>
          <w:tcPr>
            <w:tcW w:w="2340" w:type="dxa"/>
            <w:tcBorders>
              <w:top w:val="single" w:sz="6" w:space="0" w:color="auto"/>
              <w:left w:val="single" w:sz="6" w:space="0" w:color="auto"/>
              <w:bottom w:val="single" w:sz="6" w:space="0" w:color="auto"/>
              <w:right w:val="single" w:sz="6" w:space="0" w:color="auto"/>
            </w:tcBorders>
          </w:tcPr>
          <w:p w14:paraId="42FD79A8" w14:textId="025D53CC" w:rsidR="00EC72E6" w:rsidRPr="00A70424" w:rsidDel="00A70424" w:rsidRDefault="003807DD" w:rsidP="008B2637">
            <w:pPr>
              <w:pStyle w:val="NormalTableText"/>
              <w:rPr>
                <w:del w:id="22" w:author="James Faas" w:date="2022-11-23T14:09:00Z"/>
                <w:rFonts w:ascii="Calibri" w:hAnsi="Calibri"/>
                <w:color w:val="FF0000"/>
                <w:sz w:val="22"/>
                <w:rPrChange w:id="23" w:author="James Faas" w:date="2022-11-23T14:08:00Z">
                  <w:rPr>
                    <w:del w:id="24" w:author="James Faas" w:date="2022-11-23T14:09:00Z"/>
                    <w:rFonts w:ascii="Calibri" w:hAnsi="Calibri"/>
                    <w:sz w:val="22"/>
                  </w:rPr>
                </w:rPrChange>
              </w:rPr>
            </w:pPr>
            <w:del w:id="25" w:author="James Faas" w:date="2022-11-23T14:09:00Z">
              <w:r w:rsidRPr="00A70424" w:rsidDel="00A70424">
                <w:rPr>
                  <w:rFonts w:ascii="Calibri" w:hAnsi="Calibri"/>
                  <w:color w:val="FF0000"/>
                  <w:sz w:val="22"/>
                  <w:rPrChange w:id="26" w:author="James Faas" w:date="2022-11-23T14:08:00Z">
                    <w:rPr>
                      <w:rFonts w:ascii="Calibri" w:hAnsi="Calibri"/>
                      <w:sz w:val="22"/>
                    </w:rPr>
                  </w:rPrChange>
                </w:rPr>
                <w:delText>August 30</w:delText>
              </w:r>
              <w:r w:rsidR="00EC72E6" w:rsidRPr="00A70424" w:rsidDel="00A70424">
                <w:rPr>
                  <w:rFonts w:ascii="Calibri" w:hAnsi="Calibri"/>
                  <w:color w:val="FF0000"/>
                  <w:sz w:val="22"/>
                  <w:rPrChange w:id="27" w:author="James Faas" w:date="2022-11-23T14:08:00Z">
                    <w:rPr>
                      <w:rFonts w:ascii="Calibri" w:hAnsi="Calibri"/>
                      <w:sz w:val="22"/>
                    </w:rPr>
                  </w:rPrChange>
                </w:rPr>
                <w:delText>, 2006</w:delText>
              </w:r>
            </w:del>
          </w:p>
        </w:tc>
        <w:tc>
          <w:tcPr>
            <w:tcW w:w="5863" w:type="dxa"/>
            <w:tcBorders>
              <w:top w:val="single" w:sz="6" w:space="0" w:color="auto"/>
              <w:left w:val="single" w:sz="6" w:space="0" w:color="auto"/>
              <w:bottom w:val="single" w:sz="6" w:space="0" w:color="auto"/>
              <w:right w:val="double" w:sz="6" w:space="0" w:color="auto"/>
            </w:tcBorders>
          </w:tcPr>
          <w:p w14:paraId="11310491" w14:textId="131CB9E3" w:rsidR="00EC72E6" w:rsidRPr="00A70424" w:rsidDel="00A70424" w:rsidRDefault="00EC72E6" w:rsidP="008B2637">
            <w:pPr>
              <w:pStyle w:val="NormalTableText"/>
              <w:rPr>
                <w:del w:id="28" w:author="James Faas" w:date="2022-11-23T14:09:00Z"/>
                <w:rFonts w:ascii="Calibri" w:hAnsi="Calibri"/>
                <w:color w:val="FF0000"/>
                <w:sz w:val="22"/>
                <w:rPrChange w:id="29" w:author="James Faas" w:date="2022-11-23T14:08:00Z">
                  <w:rPr>
                    <w:del w:id="30" w:author="James Faas" w:date="2022-11-23T14:09:00Z"/>
                    <w:rFonts w:ascii="Calibri" w:hAnsi="Calibri"/>
                    <w:sz w:val="22"/>
                  </w:rPr>
                </w:rPrChange>
              </w:rPr>
            </w:pPr>
            <w:del w:id="31" w:author="James Faas" w:date="2022-11-23T14:09:00Z">
              <w:r w:rsidRPr="00A70424" w:rsidDel="00A70424">
                <w:rPr>
                  <w:rFonts w:ascii="Calibri" w:hAnsi="Calibri"/>
                  <w:color w:val="FF0000"/>
                  <w:sz w:val="22"/>
                  <w:rPrChange w:id="32" w:author="James Faas" w:date="2022-11-23T14:08:00Z">
                    <w:rPr>
                      <w:rFonts w:ascii="Calibri" w:hAnsi="Calibri"/>
                      <w:sz w:val="22"/>
                    </w:rPr>
                  </w:rPrChange>
                </w:rPr>
                <w:delText>Approved final document.</w:delText>
              </w:r>
            </w:del>
          </w:p>
        </w:tc>
      </w:tr>
      <w:tr w:rsidR="00A70424" w:rsidRPr="00A70424" w:rsidDel="00A70424" w14:paraId="5F9537AD" w14:textId="60BE5C41" w:rsidTr="003A2C1B">
        <w:trPr>
          <w:cantSplit/>
          <w:jc w:val="center"/>
          <w:del w:id="33" w:author="James Faas" w:date="2022-11-23T14:09:00Z"/>
        </w:trPr>
        <w:tc>
          <w:tcPr>
            <w:tcW w:w="1184" w:type="dxa"/>
            <w:tcBorders>
              <w:top w:val="single" w:sz="6" w:space="0" w:color="auto"/>
              <w:left w:val="double" w:sz="6" w:space="0" w:color="auto"/>
              <w:bottom w:val="single" w:sz="6" w:space="0" w:color="auto"/>
              <w:right w:val="single" w:sz="6" w:space="0" w:color="auto"/>
            </w:tcBorders>
          </w:tcPr>
          <w:p w14:paraId="3D86ED48" w14:textId="1B1F0A0B" w:rsidR="003D5475" w:rsidRPr="00A70424" w:rsidDel="00A70424" w:rsidRDefault="003D5475" w:rsidP="008B2637">
            <w:pPr>
              <w:pStyle w:val="NormalTableText"/>
              <w:rPr>
                <w:del w:id="34" w:author="James Faas" w:date="2022-11-23T14:09:00Z"/>
                <w:rFonts w:ascii="Calibri" w:hAnsi="Calibri"/>
                <w:color w:val="FF0000"/>
                <w:sz w:val="22"/>
                <w:rPrChange w:id="35" w:author="James Faas" w:date="2022-11-23T14:08:00Z">
                  <w:rPr>
                    <w:del w:id="36" w:author="James Faas" w:date="2022-11-23T14:09:00Z"/>
                    <w:rFonts w:ascii="Calibri" w:hAnsi="Calibri"/>
                    <w:sz w:val="22"/>
                  </w:rPr>
                </w:rPrChange>
              </w:rPr>
            </w:pPr>
            <w:del w:id="37" w:author="James Faas" w:date="2022-11-23T14:09:00Z">
              <w:r w:rsidRPr="00A70424" w:rsidDel="00A70424">
                <w:rPr>
                  <w:rFonts w:ascii="Calibri" w:hAnsi="Calibri"/>
                  <w:color w:val="FF0000"/>
                  <w:sz w:val="22"/>
                  <w:rPrChange w:id="38" w:author="James Faas" w:date="2022-11-23T14:08:00Z">
                    <w:rPr>
                      <w:rFonts w:ascii="Calibri" w:hAnsi="Calibri"/>
                      <w:sz w:val="22"/>
                    </w:rPr>
                  </w:rPrChange>
                </w:rPr>
                <w:delText>2</w:delText>
              </w:r>
            </w:del>
          </w:p>
        </w:tc>
        <w:tc>
          <w:tcPr>
            <w:tcW w:w="2340" w:type="dxa"/>
            <w:tcBorders>
              <w:top w:val="single" w:sz="6" w:space="0" w:color="auto"/>
              <w:left w:val="single" w:sz="6" w:space="0" w:color="auto"/>
              <w:bottom w:val="single" w:sz="6" w:space="0" w:color="auto"/>
              <w:right w:val="single" w:sz="6" w:space="0" w:color="auto"/>
            </w:tcBorders>
          </w:tcPr>
          <w:p w14:paraId="7C49B679" w14:textId="3D90F404" w:rsidR="003D5475" w:rsidRPr="00A70424" w:rsidDel="00A70424" w:rsidRDefault="003D5475" w:rsidP="008B2637">
            <w:pPr>
              <w:pStyle w:val="NormalTableText"/>
              <w:rPr>
                <w:del w:id="39" w:author="James Faas" w:date="2022-11-23T14:09:00Z"/>
                <w:rFonts w:ascii="Calibri" w:hAnsi="Calibri"/>
                <w:color w:val="FF0000"/>
                <w:sz w:val="22"/>
                <w:rPrChange w:id="40" w:author="James Faas" w:date="2022-11-23T14:08:00Z">
                  <w:rPr>
                    <w:del w:id="41" w:author="James Faas" w:date="2022-11-23T14:09:00Z"/>
                    <w:rFonts w:ascii="Calibri" w:hAnsi="Calibri"/>
                    <w:sz w:val="22"/>
                  </w:rPr>
                </w:rPrChange>
              </w:rPr>
            </w:pPr>
            <w:del w:id="42" w:author="James Faas" w:date="2022-11-23T14:09:00Z">
              <w:r w:rsidRPr="00A70424" w:rsidDel="00A70424">
                <w:rPr>
                  <w:rFonts w:ascii="Calibri" w:hAnsi="Calibri"/>
                  <w:color w:val="FF0000"/>
                  <w:sz w:val="22"/>
                  <w:rPrChange w:id="43" w:author="James Faas" w:date="2022-11-23T14:08:00Z">
                    <w:rPr>
                      <w:rFonts w:ascii="Calibri" w:hAnsi="Calibri"/>
                      <w:sz w:val="22"/>
                    </w:rPr>
                  </w:rPrChange>
                </w:rPr>
                <w:delText>November 13, 2009</w:delText>
              </w:r>
            </w:del>
          </w:p>
        </w:tc>
        <w:tc>
          <w:tcPr>
            <w:tcW w:w="5863" w:type="dxa"/>
            <w:tcBorders>
              <w:top w:val="single" w:sz="6" w:space="0" w:color="auto"/>
              <w:left w:val="single" w:sz="6" w:space="0" w:color="auto"/>
              <w:bottom w:val="single" w:sz="6" w:space="0" w:color="auto"/>
              <w:right w:val="double" w:sz="6" w:space="0" w:color="auto"/>
            </w:tcBorders>
          </w:tcPr>
          <w:p w14:paraId="32EA3F90" w14:textId="542313E0" w:rsidR="003D5475" w:rsidRPr="00A70424" w:rsidDel="00A70424" w:rsidRDefault="003D5475" w:rsidP="008B2637">
            <w:pPr>
              <w:pStyle w:val="NormalTableText"/>
              <w:rPr>
                <w:del w:id="44" w:author="James Faas" w:date="2022-11-23T14:09:00Z"/>
                <w:rFonts w:ascii="Calibri" w:hAnsi="Calibri"/>
                <w:color w:val="FF0000"/>
                <w:sz w:val="22"/>
                <w:rPrChange w:id="45" w:author="James Faas" w:date="2022-11-23T14:08:00Z">
                  <w:rPr>
                    <w:del w:id="46" w:author="James Faas" w:date="2022-11-23T14:09:00Z"/>
                    <w:rFonts w:ascii="Calibri" w:hAnsi="Calibri"/>
                    <w:sz w:val="22"/>
                  </w:rPr>
                </w:rPrChange>
              </w:rPr>
            </w:pPr>
            <w:del w:id="47" w:author="James Faas" w:date="2022-11-23T14:09:00Z">
              <w:r w:rsidRPr="00A70424" w:rsidDel="00A70424">
                <w:rPr>
                  <w:rFonts w:ascii="Calibri" w:hAnsi="Calibri"/>
                  <w:color w:val="FF0000"/>
                  <w:sz w:val="22"/>
                  <w:rPrChange w:id="48" w:author="James Faas" w:date="2022-11-23T14:08:00Z">
                    <w:rPr>
                      <w:rFonts w:ascii="Calibri" w:hAnsi="Calibri"/>
                      <w:sz w:val="22"/>
                    </w:rPr>
                  </w:rPrChange>
                </w:rPr>
                <w:delText>Modified ‘Related Section’</w:delText>
              </w:r>
            </w:del>
          </w:p>
        </w:tc>
      </w:tr>
      <w:tr w:rsidR="00A70424" w:rsidRPr="00A70424" w:rsidDel="00A70424" w14:paraId="4FA71706" w14:textId="1FB750F5" w:rsidTr="003A2C1B">
        <w:trPr>
          <w:cantSplit/>
          <w:trHeight w:val="65"/>
          <w:jc w:val="center"/>
          <w:del w:id="49" w:author="James Faas" w:date="2022-11-23T14:09:00Z"/>
        </w:trPr>
        <w:tc>
          <w:tcPr>
            <w:tcW w:w="1184" w:type="dxa"/>
            <w:tcBorders>
              <w:top w:val="single" w:sz="6" w:space="0" w:color="auto"/>
              <w:left w:val="double" w:sz="6" w:space="0" w:color="auto"/>
              <w:bottom w:val="single" w:sz="6" w:space="0" w:color="auto"/>
              <w:right w:val="single" w:sz="6" w:space="0" w:color="auto"/>
            </w:tcBorders>
          </w:tcPr>
          <w:p w14:paraId="7A85C2CF" w14:textId="70DA2267" w:rsidR="003D5475" w:rsidRPr="00A70424" w:rsidDel="00A70424" w:rsidRDefault="00A83D9F" w:rsidP="008B2637">
            <w:pPr>
              <w:pStyle w:val="NormalTableText"/>
              <w:rPr>
                <w:del w:id="50" w:author="James Faas" w:date="2022-11-23T14:09:00Z"/>
                <w:rFonts w:ascii="Calibri" w:hAnsi="Calibri"/>
                <w:color w:val="FF0000"/>
                <w:sz w:val="22"/>
                <w:rPrChange w:id="51" w:author="James Faas" w:date="2022-11-23T14:08:00Z">
                  <w:rPr>
                    <w:del w:id="52" w:author="James Faas" w:date="2022-11-23T14:09:00Z"/>
                    <w:rFonts w:ascii="Calibri" w:hAnsi="Calibri"/>
                    <w:sz w:val="22"/>
                  </w:rPr>
                </w:rPrChange>
              </w:rPr>
            </w:pPr>
            <w:del w:id="53" w:author="James Faas" w:date="2022-11-23T14:09:00Z">
              <w:r w:rsidRPr="00A70424" w:rsidDel="00A70424">
                <w:rPr>
                  <w:rFonts w:ascii="Calibri" w:hAnsi="Calibri"/>
                  <w:color w:val="FF0000"/>
                  <w:sz w:val="22"/>
                  <w:rPrChange w:id="54" w:author="James Faas" w:date="2022-11-23T14:08:00Z">
                    <w:rPr>
                      <w:rFonts w:ascii="Calibri" w:hAnsi="Calibri"/>
                      <w:sz w:val="22"/>
                    </w:rPr>
                  </w:rPrChange>
                </w:rPr>
                <w:delText>3</w:delText>
              </w:r>
            </w:del>
          </w:p>
        </w:tc>
        <w:tc>
          <w:tcPr>
            <w:tcW w:w="2340" w:type="dxa"/>
            <w:tcBorders>
              <w:top w:val="single" w:sz="6" w:space="0" w:color="auto"/>
              <w:left w:val="single" w:sz="6" w:space="0" w:color="auto"/>
              <w:bottom w:val="single" w:sz="6" w:space="0" w:color="auto"/>
              <w:right w:val="single" w:sz="6" w:space="0" w:color="auto"/>
            </w:tcBorders>
          </w:tcPr>
          <w:p w14:paraId="788F6CAB" w14:textId="315A6120" w:rsidR="003D5475" w:rsidRPr="00A70424" w:rsidDel="00A70424" w:rsidRDefault="00A83D9F" w:rsidP="008B2637">
            <w:pPr>
              <w:pStyle w:val="NormalTableText"/>
              <w:rPr>
                <w:del w:id="55" w:author="James Faas" w:date="2022-11-23T14:09:00Z"/>
                <w:rFonts w:ascii="Calibri" w:hAnsi="Calibri"/>
                <w:color w:val="FF0000"/>
                <w:sz w:val="22"/>
                <w:rPrChange w:id="56" w:author="James Faas" w:date="2022-11-23T14:08:00Z">
                  <w:rPr>
                    <w:del w:id="57" w:author="James Faas" w:date="2022-11-23T14:09:00Z"/>
                    <w:rFonts w:ascii="Calibri" w:hAnsi="Calibri"/>
                    <w:sz w:val="22"/>
                  </w:rPr>
                </w:rPrChange>
              </w:rPr>
            </w:pPr>
            <w:del w:id="58" w:author="James Faas" w:date="2022-11-23T14:09:00Z">
              <w:r w:rsidRPr="00A70424" w:rsidDel="00A70424">
                <w:rPr>
                  <w:rFonts w:ascii="Calibri" w:hAnsi="Calibri"/>
                  <w:color w:val="FF0000"/>
                  <w:sz w:val="22"/>
                  <w:rPrChange w:id="59" w:author="James Faas" w:date="2022-11-23T14:08:00Z">
                    <w:rPr>
                      <w:rFonts w:ascii="Calibri" w:hAnsi="Calibri"/>
                      <w:sz w:val="22"/>
                    </w:rPr>
                  </w:rPrChange>
                </w:rPr>
                <w:delText>March 15, 2011</w:delText>
              </w:r>
            </w:del>
          </w:p>
        </w:tc>
        <w:tc>
          <w:tcPr>
            <w:tcW w:w="5863" w:type="dxa"/>
            <w:tcBorders>
              <w:top w:val="single" w:sz="6" w:space="0" w:color="auto"/>
              <w:left w:val="single" w:sz="6" w:space="0" w:color="auto"/>
              <w:bottom w:val="single" w:sz="6" w:space="0" w:color="auto"/>
              <w:right w:val="double" w:sz="6" w:space="0" w:color="auto"/>
            </w:tcBorders>
          </w:tcPr>
          <w:p w14:paraId="3148C47F" w14:textId="655F9A82" w:rsidR="003D5475" w:rsidRPr="00A70424" w:rsidDel="00A70424" w:rsidRDefault="00A83D9F" w:rsidP="008B2637">
            <w:pPr>
              <w:pStyle w:val="NormalTableText"/>
              <w:rPr>
                <w:del w:id="60" w:author="James Faas" w:date="2022-11-23T14:09:00Z"/>
                <w:rFonts w:ascii="Calibri" w:hAnsi="Calibri"/>
                <w:color w:val="FF0000"/>
                <w:sz w:val="22"/>
                <w:rPrChange w:id="61" w:author="James Faas" w:date="2022-11-23T14:08:00Z">
                  <w:rPr>
                    <w:del w:id="62" w:author="James Faas" w:date="2022-11-23T14:09:00Z"/>
                    <w:rFonts w:ascii="Calibri" w:hAnsi="Calibri"/>
                    <w:sz w:val="22"/>
                  </w:rPr>
                </w:rPrChange>
              </w:rPr>
            </w:pPr>
            <w:del w:id="63" w:author="James Faas" w:date="2022-11-23T14:09:00Z">
              <w:r w:rsidRPr="00A70424" w:rsidDel="00A70424">
                <w:rPr>
                  <w:rFonts w:ascii="Calibri" w:hAnsi="Calibri"/>
                  <w:color w:val="FF0000"/>
                  <w:sz w:val="22"/>
                  <w:rPrChange w:id="64" w:author="James Faas" w:date="2022-11-23T14:08:00Z">
                    <w:rPr>
                      <w:rFonts w:ascii="Calibri" w:hAnsi="Calibri"/>
                      <w:sz w:val="22"/>
                    </w:rPr>
                  </w:rPrChange>
                </w:rPr>
                <w:delText>Minor changes from Legal</w:delText>
              </w:r>
            </w:del>
          </w:p>
        </w:tc>
      </w:tr>
      <w:tr w:rsidR="00A70424" w:rsidRPr="00A70424" w:rsidDel="00A70424" w14:paraId="6AA09CF7" w14:textId="66D9587D" w:rsidTr="003A2C1B">
        <w:trPr>
          <w:cantSplit/>
          <w:jc w:val="center"/>
          <w:del w:id="65" w:author="James Faas" w:date="2022-11-23T14:09:00Z"/>
        </w:trPr>
        <w:tc>
          <w:tcPr>
            <w:tcW w:w="1184" w:type="dxa"/>
            <w:tcBorders>
              <w:top w:val="single" w:sz="6" w:space="0" w:color="auto"/>
              <w:left w:val="double" w:sz="6" w:space="0" w:color="auto"/>
              <w:bottom w:val="single" w:sz="6" w:space="0" w:color="auto"/>
              <w:right w:val="single" w:sz="6" w:space="0" w:color="auto"/>
            </w:tcBorders>
          </w:tcPr>
          <w:p w14:paraId="582B27AE" w14:textId="43307FCA" w:rsidR="003D5475" w:rsidRPr="00A70424" w:rsidDel="00A70424" w:rsidRDefault="00364B41" w:rsidP="008B2637">
            <w:pPr>
              <w:pStyle w:val="NormalTableText"/>
              <w:rPr>
                <w:del w:id="66" w:author="James Faas" w:date="2022-11-23T14:09:00Z"/>
                <w:rFonts w:ascii="Calibri" w:hAnsi="Calibri"/>
                <w:color w:val="FF0000"/>
                <w:sz w:val="22"/>
                <w:rPrChange w:id="67" w:author="James Faas" w:date="2022-11-23T14:08:00Z">
                  <w:rPr>
                    <w:del w:id="68" w:author="James Faas" w:date="2022-11-23T14:09:00Z"/>
                    <w:rFonts w:ascii="Calibri" w:hAnsi="Calibri"/>
                    <w:sz w:val="22"/>
                  </w:rPr>
                </w:rPrChange>
              </w:rPr>
            </w:pPr>
            <w:del w:id="69" w:author="James Faas" w:date="2022-11-23T14:09:00Z">
              <w:r w:rsidRPr="00A70424" w:rsidDel="00A70424">
                <w:rPr>
                  <w:rFonts w:ascii="Calibri" w:hAnsi="Calibri"/>
                  <w:color w:val="FF0000"/>
                  <w:sz w:val="22"/>
                  <w:rPrChange w:id="70" w:author="James Faas" w:date="2022-11-23T14:08:00Z">
                    <w:rPr>
                      <w:rFonts w:ascii="Calibri" w:hAnsi="Calibri"/>
                      <w:sz w:val="22"/>
                    </w:rPr>
                  </w:rPrChange>
                </w:rPr>
                <w:delText>4</w:delText>
              </w:r>
            </w:del>
          </w:p>
        </w:tc>
        <w:tc>
          <w:tcPr>
            <w:tcW w:w="2340" w:type="dxa"/>
            <w:tcBorders>
              <w:top w:val="single" w:sz="6" w:space="0" w:color="auto"/>
              <w:left w:val="single" w:sz="6" w:space="0" w:color="auto"/>
              <w:bottom w:val="single" w:sz="6" w:space="0" w:color="auto"/>
              <w:right w:val="single" w:sz="6" w:space="0" w:color="auto"/>
            </w:tcBorders>
          </w:tcPr>
          <w:p w14:paraId="0A9E2AA3" w14:textId="1CFEDD4C" w:rsidR="003D5475" w:rsidRPr="00A70424" w:rsidDel="00A70424" w:rsidRDefault="00364B41" w:rsidP="008B2637">
            <w:pPr>
              <w:pStyle w:val="NormalTableText"/>
              <w:rPr>
                <w:del w:id="71" w:author="James Faas" w:date="2022-11-23T14:09:00Z"/>
                <w:rFonts w:ascii="Calibri" w:hAnsi="Calibri"/>
                <w:color w:val="FF0000"/>
                <w:sz w:val="22"/>
                <w:rPrChange w:id="72" w:author="James Faas" w:date="2022-11-23T14:08:00Z">
                  <w:rPr>
                    <w:del w:id="73" w:author="James Faas" w:date="2022-11-23T14:09:00Z"/>
                    <w:rFonts w:ascii="Calibri" w:hAnsi="Calibri"/>
                    <w:sz w:val="22"/>
                  </w:rPr>
                </w:rPrChange>
              </w:rPr>
            </w:pPr>
            <w:del w:id="74" w:author="James Faas" w:date="2022-11-23T14:09:00Z">
              <w:r w:rsidRPr="00A70424" w:rsidDel="00A70424">
                <w:rPr>
                  <w:rFonts w:ascii="Calibri" w:hAnsi="Calibri"/>
                  <w:color w:val="FF0000"/>
                  <w:sz w:val="22"/>
                  <w:rPrChange w:id="75" w:author="James Faas" w:date="2022-11-23T14:08:00Z">
                    <w:rPr>
                      <w:rFonts w:ascii="Calibri" w:hAnsi="Calibri"/>
                      <w:sz w:val="22"/>
                    </w:rPr>
                  </w:rPrChange>
                </w:rPr>
                <w:delText xml:space="preserve">June </w:delText>
              </w:r>
              <w:r w:rsidR="003957F2" w:rsidRPr="00A70424" w:rsidDel="00A70424">
                <w:rPr>
                  <w:rFonts w:ascii="Calibri" w:hAnsi="Calibri"/>
                  <w:color w:val="FF0000"/>
                  <w:sz w:val="22"/>
                  <w:rPrChange w:id="76" w:author="James Faas" w:date="2022-11-23T14:08:00Z">
                    <w:rPr>
                      <w:rFonts w:ascii="Calibri" w:hAnsi="Calibri"/>
                      <w:sz w:val="22"/>
                    </w:rPr>
                  </w:rPrChange>
                </w:rPr>
                <w:delText>7</w:delText>
              </w:r>
              <w:r w:rsidRPr="00A70424" w:rsidDel="00A70424">
                <w:rPr>
                  <w:rFonts w:ascii="Calibri" w:hAnsi="Calibri"/>
                  <w:color w:val="FF0000"/>
                  <w:sz w:val="22"/>
                  <w:rPrChange w:id="77" w:author="James Faas" w:date="2022-11-23T14:08:00Z">
                    <w:rPr>
                      <w:rFonts w:ascii="Calibri" w:hAnsi="Calibri"/>
                      <w:sz w:val="22"/>
                    </w:rPr>
                  </w:rPrChange>
                </w:rPr>
                <w:delText>, 2012</w:delText>
              </w:r>
            </w:del>
          </w:p>
        </w:tc>
        <w:tc>
          <w:tcPr>
            <w:tcW w:w="5863" w:type="dxa"/>
            <w:tcBorders>
              <w:top w:val="single" w:sz="6" w:space="0" w:color="auto"/>
              <w:left w:val="single" w:sz="6" w:space="0" w:color="auto"/>
              <w:bottom w:val="single" w:sz="6" w:space="0" w:color="auto"/>
              <w:right w:val="double" w:sz="6" w:space="0" w:color="auto"/>
            </w:tcBorders>
          </w:tcPr>
          <w:p w14:paraId="70D65C52" w14:textId="1D9E8ECF" w:rsidR="003D5475" w:rsidRPr="00A70424" w:rsidDel="00A70424" w:rsidRDefault="00364B41" w:rsidP="008B2637">
            <w:pPr>
              <w:pStyle w:val="NormalTableText"/>
              <w:rPr>
                <w:del w:id="78" w:author="James Faas" w:date="2022-11-23T14:09:00Z"/>
                <w:rFonts w:ascii="Calibri" w:hAnsi="Calibri"/>
                <w:color w:val="FF0000"/>
                <w:sz w:val="22"/>
                <w:rPrChange w:id="79" w:author="James Faas" w:date="2022-11-23T14:08:00Z">
                  <w:rPr>
                    <w:del w:id="80" w:author="James Faas" w:date="2022-11-23T14:09:00Z"/>
                    <w:rFonts w:ascii="Calibri" w:hAnsi="Calibri"/>
                    <w:sz w:val="22"/>
                  </w:rPr>
                </w:rPrChange>
              </w:rPr>
            </w:pPr>
            <w:del w:id="81" w:author="James Faas" w:date="2022-11-23T14:09:00Z">
              <w:r w:rsidRPr="00A70424" w:rsidDel="00A70424">
                <w:rPr>
                  <w:rFonts w:ascii="Calibri" w:hAnsi="Calibri"/>
                  <w:color w:val="FF0000"/>
                  <w:sz w:val="22"/>
                  <w:rPrChange w:id="82" w:author="James Faas" w:date="2022-11-23T14:08:00Z">
                    <w:rPr>
                      <w:rFonts w:ascii="Calibri" w:hAnsi="Calibri"/>
                      <w:sz w:val="22"/>
                    </w:rPr>
                  </w:rPrChange>
                </w:rPr>
                <w:delText>Addition of References and Replacement Parts sections to this page.</w:delText>
              </w:r>
            </w:del>
          </w:p>
        </w:tc>
      </w:tr>
      <w:tr w:rsidR="00A70424" w:rsidRPr="00A70424" w:rsidDel="00A70424" w14:paraId="42F56806" w14:textId="30B7BC7D" w:rsidTr="003A2C1B">
        <w:trPr>
          <w:cantSplit/>
          <w:jc w:val="center"/>
          <w:del w:id="83" w:author="James Faas" w:date="2022-11-23T14:09:00Z"/>
        </w:trPr>
        <w:tc>
          <w:tcPr>
            <w:tcW w:w="1184" w:type="dxa"/>
            <w:tcBorders>
              <w:top w:val="single" w:sz="6" w:space="0" w:color="auto"/>
              <w:left w:val="double" w:sz="6" w:space="0" w:color="auto"/>
              <w:bottom w:val="single" w:sz="6" w:space="0" w:color="auto"/>
              <w:right w:val="single" w:sz="6" w:space="0" w:color="auto"/>
            </w:tcBorders>
          </w:tcPr>
          <w:p w14:paraId="2EB28E37" w14:textId="07A43B63" w:rsidR="00364B41" w:rsidRPr="00A70424" w:rsidDel="00A70424" w:rsidRDefault="00297585" w:rsidP="008B2637">
            <w:pPr>
              <w:pStyle w:val="NormalTableText"/>
              <w:rPr>
                <w:del w:id="84" w:author="James Faas" w:date="2022-11-23T14:09:00Z"/>
                <w:rFonts w:ascii="Calibri" w:hAnsi="Calibri"/>
                <w:color w:val="FF0000"/>
                <w:sz w:val="22"/>
                <w:rPrChange w:id="85" w:author="James Faas" w:date="2022-11-23T14:08:00Z">
                  <w:rPr>
                    <w:del w:id="86" w:author="James Faas" w:date="2022-11-23T14:09:00Z"/>
                    <w:rFonts w:ascii="Calibri" w:hAnsi="Calibri"/>
                    <w:sz w:val="22"/>
                  </w:rPr>
                </w:rPrChange>
              </w:rPr>
            </w:pPr>
            <w:del w:id="87" w:author="James Faas" w:date="2022-11-23T14:09:00Z">
              <w:r w:rsidRPr="00A70424" w:rsidDel="00A70424">
                <w:rPr>
                  <w:rFonts w:ascii="Calibri" w:hAnsi="Calibri"/>
                  <w:color w:val="FF0000"/>
                  <w:sz w:val="22"/>
                  <w:rPrChange w:id="88" w:author="James Faas" w:date="2022-11-23T14:08:00Z">
                    <w:rPr>
                      <w:rFonts w:ascii="Calibri" w:hAnsi="Calibri"/>
                      <w:sz w:val="22"/>
                    </w:rPr>
                  </w:rPrChange>
                </w:rPr>
                <w:delText>5</w:delText>
              </w:r>
            </w:del>
          </w:p>
        </w:tc>
        <w:tc>
          <w:tcPr>
            <w:tcW w:w="2340" w:type="dxa"/>
            <w:tcBorders>
              <w:top w:val="single" w:sz="6" w:space="0" w:color="auto"/>
              <w:left w:val="single" w:sz="6" w:space="0" w:color="auto"/>
              <w:bottom w:val="single" w:sz="6" w:space="0" w:color="auto"/>
              <w:right w:val="single" w:sz="6" w:space="0" w:color="auto"/>
            </w:tcBorders>
          </w:tcPr>
          <w:p w14:paraId="1306AFB2" w14:textId="7E779B5F" w:rsidR="00364B41" w:rsidRPr="00A70424" w:rsidDel="00A70424" w:rsidRDefault="00297585" w:rsidP="008B2637">
            <w:pPr>
              <w:pStyle w:val="NormalTableText"/>
              <w:rPr>
                <w:del w:id="89" w:author="James Faas" w:date="2022-11-23T14:09:00Z"/>
                <w:rFonts w:ascii="Calibri" w:hAnsi="Calibri"/>
                <w:color w:val="FF0000"/>
                <w:sz w:val="22"/>
                <w:rPrChange w:id="90" w:author="James Faas" w:date="2022-11-23T14:08:00Z">
                  <w:rPr>
                    <w:del w:id="91" w:author="James Faas" w:date="2022-11-23T14:09:00Z"/>
                    <w:rFonts w:ascii="Calibri" w:hAnsi="Calibri"/>
                    <w:sz w:val="22"/>
                  </w:rPr>
                </w:rPrChange>
              </w:rPr>
            </w:pPr>
            <w:del w:id="92" w:author="James Faas" w:date="2022-11-23T14:09:00Z">
              <w:r w:rsidRPr="00A70424" w:rsidDel="00A70424">
                <w:rPr>
                  <w:rFonts w:ascii="Calibri" w:hAnsi="Calibri"/>
                  <w:color w:val="FF0000"/>
                  <w:sz w:val="22"/>
                  <w:rPrChange w:id="93" w:author="James Faas" w:date="2022-11-23T14:08:00Z">
                    <w:rPr>
                      <w:rFonts w:ascii="Calibri" w:hAnsi="Calibri"/>
                      <w:sz w:val="22"/>
                    </w:rPr>
                  </w:rPrChange>
                </w:rPr>
                <w:delText xml:space="preserve">July </w:delText>
              </w:r>
              <w:r w:rsidR="003F75F8" w:rsidRPr="00A70424" w:rsidDel="00A70424">
                <w:rPr>
                  <w:rFonts w:ascii="Calibri" w:hAnsi="Calibri"/>
                  <w:color w:val="FF0000"/>
                  <w:sz w:val="22"/>
                  <w:rPrChange w:id="94" w:author="James Faas" w:date="2022-11-23T14:08:00Z">
                    <w:rPr>
                      <w:rFonts w:ascii="Calibri" w:hAnsi="Calibri"/>
                      <w:sz w:val="22"/>
                    </w:rPr>
                  </w:rPrChange>
                </w:rPr>
                <w:delText>6</w:delText>
              </w:r>
              <w:r w:rsidRPr="00A70424" w:rsidDel="00A70424">
                <w:rPr>
                  <w:rFonts w:ascii="Calibri" w:hAnsi="Calibri"/>
                  <w:color w:val="FF0000"/>
                  <w:sz w:val="22"/>
                  <w:rPrChange w:id="95" w:author="James Faas" w:date="2022-11-23T14:08:00Z">
                    <w:rPr>
                      <w:rFonts w:ascii="Calibri" w:hAnsi="Calibri"/>
                      <w:sz w:val="22"/>
                    </w:rPr>
                  </w:rPrChange>
                </w:rPr>
                <w:delText>, 2012</w:delText>
              </w:r>
            </w:del>
          </w:p>
        </w:tc>
        <w:tc>
          <w:tcPr>
            <w:tcW w:w="5863" w:type="dxa"/>
            <w:tcBorders>
              <w:top w:val="single" w:sz="6" w:space="0" w:color="auto"/>
              <w:left w:val="single" w:sz="6" w:space="0" w:color="auto"/>
              <w:bottom w:val="single" w:sz="6" w:space="0" w:color="auto"/>
              <w:right w:val="double" w:sz="6" w:space="0" w:color="auto"/>
            </w:tcBorders>
          </w:tcPr>
          <w:p w14:paraId="028EFFBB" w14:textId="2E9BF94D" w:rsidR="00364B41" w:rsidRPr="00A70424" w:rsidDel="00A70424" w:rsidRDefault="003F75F8" w:rsidP="008B2637">
            <w:pPr>
              <w:pStyle w:val="NormalTableText"/>
              <w:rPr>
                <w:del w:id="96" w:author="James Faas" w:date="2022-11-23T14:09:00Z"/>
                <w:rFonts w:ascii="Calibri" w:hAnsi="Calibri"/>
                <w:color w:val="FF0000"/>
                <w:sz w:val="22"/>
                <w:rPrChange w:id="97" w:author="James Faas" w:date="2022-11-23T14:08:00Z">
                  <w:rPr>
                    <w:del w:id="98" w:author="James Faas" w:date="2022-11-23T14:09:00Z"/>
                    <w:rFonts w:ascii="Calibri" w:hAnsi="Calibri"/>
                    <w:sz w:val="22"/>
                  </w:rPr>
                </w:rPrChange>
              </w:rPr>
            </w:pPr>
            <w:del w:id="99" w:author="James Faas" w:date="2022-11-23T14:09:00Z">
              <w:r w:rsidRPr="00A70424" w:rsidDel="00A70424">
                <w:rPr>
                  <w:rFonts w:ascii="Calibri" w:hAnsi="Calibri"/>
                  <w:color w:val="FF0000"/>
                  <w:sz w:val="22"/>
                  <w:rPrChange w:id="100" w:author="James Faas" w:date="2022-11-23T14:08:00Z">
                    <w:rPr>
                      <w:rFonts w:ascii="Calibri" w:hAnsi="Calibri"/>
                      <w:sz w:val="22"/>
                    </w:rPr>
                  </w:rPrChange>
                </w:rPr>
                <w:delText>Change tab settings in page 1-7</w:delText>
              </w:r>
              <w:r w:rsidR="00297585" w:rsidRPr="00A70424" w:rsidDel="00A70424">
                <w:rPr>
                  <w:rFonts w:ascii="Calibri" w:hAnsi="Calibri"/>
                  <w:color w:val="FF0000"/>
                  <w:sz w:val="22"/>
                  <w:rPrChange w:id="101" w:author="James Faas" w:date="2022-11-23T14:08:00Z">
                    <w:rPr>
                      <w:rFonts w:ascii="Calibri" w:hAnsi="Calibri"/>
                      <w:sz w:val="22"/>
                    </w:rPr>
                  </w:rPrChange>
                </w:rPr>
                <w:delText>.</w:delText>
              </w:r>
            </w:del>
          </w:p>
        </w:tc>
      </w:tr>
      <w:tr w:rsidR="00A70424" w:rsidRPr="00A70424" w:rsidDel="00A70424" w14:paraId="5E46620C" w14:textId="660E3B6D" w:rsidTr="002E4986">
        <w:trPr>
          <w:cantSplit/>
          <w:jc w:val="center"/>
          <w:del w:id="102" w:author="James Faas" w:date="2022-11-23T14:09:00Z"/>
        </w:trPr>
        <w:tc>
          <w:tcPr>
            <w:tcW w:w="1184" w:type="dxa"/>
            <w:tcBorders>
              <w:top w:val="single" w:sz="6" w:space="0" w:color="auto"/>
              <w:left w:val="double" w:sz="6" w:space="0" w:color="auto"/>
              <w:bottom w:val="single" w:sz="6" w:space="0" w:color="auto"/>
              <w:right w:val="single" w:sz="6" w:space="0" w:color="auto"/>
            </w:tcBorders>
          </w:tcPr>
          <w:p w14:paraId="5BA485C6" w14:textId="5076FD84" w:rsidR="00297585" w:rsidRPr="00A70424" w:rsidDel="00A70424" w:rsidRDefault="003A2C1B" w:rsidP="008B2637">
            <w:pPr>
              <w:pStyle w:val="NormalTableText"/>
              <w:rPr>
                <w:del w:id="103" w:author="James Faas" w:date="2022-11-23T14:09:00Z"/>
                <w:rFonts w:ascii="Calibri" w:hAnsi="Calibri"/>
                <w:color w:val="FF0000"/>
                <w:sz w:val="22"/>
                <w:rPrChange w:id="104" w:author="James Faas" w:date="2022-11-23T14:08:00Z">
                  <w:rPr>
                    <w:del w:id="105" w:author="James Faas" w:date="2022-11-23T14:09:00Z"/>
                    <w:rFonts w:ascii="Calibri" w:hAnsi="Calibri"/>
                    <w:sz w:val="22"/>
                  </w:rPr>
                </w:rPrChange>
              </w:rPr>
            </w:pPr>
            <w:del w:id="106" w:author="James Faas" w:date="2022-11-23T14:09:00Z">
              <w:r w:rsidRPr="00A70424" w:rsidDel="00A70424">
                <w:rPr>
                  <w:rFonts w:ascii="Calibri" w:hAnsi="Calibri"/>
                  <w:color w:val="FF0000"/>
                  <w:sz w:val="22"/>
                  <w:rPrChange w:id="107" w:author="James Faas" w:date="2022-11-23T14:08:00Z">
                    <w:rPr>
                      <w:rFonts w:ascii="Calibri" w:hAnsi="Calibri"/>
                      <w:sz w:val="22"/>
                    </w:rPr>
                  </w:rPrChange>
                </w:rPr>
                <w:delText>6</w:delText>
              </w:r>
            </w:del>
          </w:p>
        </w:tc>
        <w:tc>
          <w:tcPr>
            <w:tcW w:w="2340" w:type="dxa"/>
            <w:tcBorders>
              <w:top w:val="single" w:sz="6" w:space="0" w:color="auto"/>
              <w:left w:val="single" w:sz="6" w:space="0" w:color="auto"/>
              <w:bottom w:val="single" w:sz="6" w:space="0" w:color="auto"/>
              <w:right w:val="single" w:sz="6" w:space="0" w:color="auto"/>
            </w:tcBorders>
          </w:tcPr>
          <w:p w14:paraId="51ACD45F" w14:textId="1729FF08" w:rsidR="00297585" w:rsidRPr="00A70424" w:rsidDel="00A70424" w:rsidRDefault="003A2C1B" w:rsidP="008B2637">
            <w:pPr>
              <w:pStyle w:val="NormalTableText"/>
              <w:rPr>
                <w:del w:id="108" w:author="James Faas" w:date="2022-11-23T14:09:00Z"/>
                <w:rFonts w:ascii="Calibri" w:hAnsi="Calibri"/>
                <w:color w:val="FF0000"/>
                <w:sz w:val="22"/>
                <w:rPrChange w:id="109" w:author="James Faas" w:date="2022-11-23T14:08:00Z">
                  <w:rPr>
                    <w:del w:id="110" w:author="James Faas" w:date="2022-11-23T14:09:00Z"/>
                    <w:rFonts w:ascii="Calibri" w:hAnsi="Calibri"/>
                    <w:sz w:val="22"/>
                  </w:rPr>
                </w:rPrChange>
              </w:rPr>
            </w:pPr>
            <w:del w:id="111" w:author="James Faas" w:date="2022-11-23T14:09:00Z">
              <w:r w:rsidRPr="00A70424" w:rsidDel="00A70424">
                <w:rPr>
                  <w:rFonts w:ascii="Calibri" w:hAnsi="Calibri"/>
                  <w:color w:val="FF0000"/>
                  <w:sz w:val="22"/>
                  <w:rPrChange w:id="112" w:author="James Faas" w:date="2022-11-23T14:08:00Z">
                    <w:rPr>
                      <w:rFonts w:ascii="Calibri" w:hAnsi="Calibri"/>
                      <w:sz w:val="22"/>
                    </w:rPr>
                  </w:rPrChange>
                </w:rPr>
                <w:delText>April 23, 2015</w:delText>
              </w:r>
            </w:del>
          </w:p>
        </w:tc>
        <w:tc>
          <w:tcPr>
            <w:tcW w:w="5863" w:type="dxa"/>
            <w:tcBorders>
              <w:top w:val="single" w:sz="6" w:space="0" w:color="auto"/>
              <w:left w:val="single" w:sz="6" w:space="0" w:color="auto"/>
              <w:bottom w:val="single" w:sz="6" w:space="0" w:color="auto"/>
              <w:right w:val="double" w:sz="6" w:space="0" w:color="auto"/>
            </w:tcBorders>
          </w:tcPr>
          <w:p w14:paraId="6E5C1960" w14:textId="755F5A0B" w:rsidR="00297585" w:rsidRPr="00A70424" w:rsidDel="00A70424" w:rsidRDefault="003A2C1B" w:rsidP="008B2637">
            <w:pPr>
              <w:pStyle w:val="NormalTableText"/>
              <w:rPr>
                <w:del w:id="113" w:author="James Faas" w:date="2022-11-23T14:09:00Z"/>
                <w:rFonts w:ascii="Calibri" w:hAnsi="Calibri"/>
                <w:color w:val="FF0000"/>
                <w:sz w:val="22"/>
                <w:rPrChange w:id="114" w:author="James Faas" w:date="2022-11-23T14:08:00Z">
                  <w:rPr>
                    <w:del w:id="115" w:author="James Faas" w:date="2022-11-23T14:09:00Z"/>
                    <w:rFonts w:ascii="Calibri" w:hAnsi="Calibri"/>
                    <w:sz w:val="22"/>
                  </w:rPr>
                </w:rPrChange>
              </w:rPr>
            </w:pPr>
            <w:del w:id="116" w:author="James Faas" w:date="2022-11-23T14:09:00Z">
              <w:r w:rsidRPr="00A70424" w:rsidDel="00A70424">
                <w:rPr>
                  <w:rFonts w:ascii="Calibri" w:hAnsi="Calibri"/>
                  <w:color w:val="FF0000"/>
                  <w:sz w:val="22"/>
                  <w:rPrChange w:id="117" w:author="James Faas" w:date="2022-11-23T14:08:00Z">
                    <w:rPr>
                      <w:rFonts w:ascii="Calibri" w:hAnsi="Calibri"/>
                      <w:sz w:val="22"/>
                    </w:rPr>
                  </w:rPrChange>
                </w:rPr>
                <w:delText>General Formatting</w:delText>
              </w:r>
            </w:del>
          </w:p>
        </w:tc>
      </w:tr>
      <w:tr w:rsidR="00A70424" w:rsidRPr="00A70424" w:rsidDel="00A70424" w14:paraId="45415CBE" w14:textId="51B2D479" w:rsidTr="002E4986">
        <w:trPr>
          <w:cantSplit/>
          <w:jc w:val="center"/>
          <w:del w:id="118" w:author="James Faas" w:date="2022-11-23T14:09:00Z"/>
        </w:trPr>
        <w:tc>
          <w:tcPr>
            <w:tcW w:w="1184" w:type="dxa"/>
            <w:tcBorders>
              <w:top w:val="single" w:sz="6" w:space="0" w:color="auto"/>
              <w:left w:val="double" w:sz="6" w:space="0" w:color="auto"/>
              <w:bottom w:val="single" w:sz="6" w:space="0" w:color="auto"/>
              <w:right w:val="single" w:sz="6" w:space="0" w:color="auto"/>
            </w:tcBorders>
          </w:tcPr>
          <w:p w14:paraId="4D2C4F09" w14:textId="71A67DC5" w:rsidR="002E4986" w:rsidRPr="00A70424" w:rsidDel="00A70424" w:rsidRDefault="002E4986" w:rsidP="008B2637">
            <w:pPr>
              <w:pStyle w:val="NormalTableText"/>
              <w:rPr>
                <w:del w:id="119" w:author="James Faas" w:date="2022-11-23T14:09:00Z"/>
                <w:rFonts w:ascii="Calibri" w:hAnsi="Calibri"/>
                <w:color w:val="FF0000"/>
                <w:sz w:val="22"/>
                <w:rPrChange w:id="120" w:author="James Faas" w:date="2022-11-23T14:08:00Z">
                  <w:rPr>
                    <w:del w:id="121" w:author="James Faas" w:date="2022-11-23T14:09:00Z"/>
                    <w:rFonts w:ascii="Calibri" w:hAnsi="Calibri"/>
                    <w:sz w:val="22"/>
                  </w:rPr>
                </w:rPrChange>
              </w:rPr>
            </w:pPr>
            <w:del w:id="122" w:author="James Faas" w:date="2022-11-23T14:09:00Z">
              <w:r w:rsidRPr="00A70424" w:rsidDel="00A70424">
                <w:rPr>
                  <w:rFonts w:ascii="Calibri" w:hAnsi="Calibri"/>
                  <w:color w:val="FF0000"/>
                  <w:sz w:val="22"/>
                  <w:rPrChange w:id="123" w:author="James Faas" w:date="2022-11-23T14:08:00Z">
                    <w:rPr>
                      <w:rFonts w:ascii="Calibri" w:hAnsi="Calibri"/>
                      <w:sz w:val="22"/>
                    </w:rPr>
                  </w:rPrChange>
                </w:rPr>
                <w:delText>7</w:delText>
              </w:r>
            </w:del>
          </w:p>
        </w:tc>
        <w:tc>
          <w:tcPr>
            <w:tcW w:w="2340" w:type="dxa"/>
            <w:tcBorders>
              <w:top w:val="single" w:sz="6" w:space="0" w:color="auto"/>
              <w:left w:val="single" w:sz="6" w:space="0" w:color="auto"/>
              <w:bottom w:val="single" w:sz="6" w:space="0" w:color="auto"/>
              <w:right w:val="single" w:sz="6" w:space="0" w:color="auto"/>
            </w:tcBorders>
          </w:tcPr>
          <w:p w14:paraId="37E0DC98" w14:textId="317017EB" w:rsidR="002E4986" w:rsidRPr="00A70424" w:rsidDel="00A70424" w:rsidRDefault="009F4A01" w:rsidP="008B2637">
            <w:pPr>
              <w:pStyle w:val="NormalTableText"/>
              <w:rPr>
                <w:del w:id="124" w:author="James Faas" w:date="2022-11-23T14:09:00Z"/>
                <w:rFonts w:ascii="Calibri" w:hAnsi="Calibri"/>
                <w:color w:val="FF0000"/>
                <w:sz w:val="22"/>
                <w:rPrChange w:id="125" w:author="James Faas" w:date="2022-11-23T14:08:00Z">
                  <w:rPr>
                    <w:del w:id="126" w:author="James Faas" w:date="2022-11-23T14:09:00Z"/>
                    <w:rFonts w:ascii="Calibri" w:hAnsi="Calibri"/>
                    <w:sz w:val="22"/>
                  </w:rPr>
                </w:rPrChange>
              </w:rPr>
            </w:pPr>
            <w:del w:id="127" w:author="James Faas" w:date="2022-11-23T14:09:00Z">
              <w:r w:rsidRPr="00A70424" w:rsidDel="00A70424">
                <w:rPr>
                  <w:rFonts w:ascii="Calibri" w:hAnsi="Calibri"/>
                  <w:color w:val="FF0000"/>
                  <w:sz w:val="22"/>
                  <w:rPrChange w:id="128" w:author="James Faas" w:date="2022-11-23T14:08:00Z">
                    <w:rPr>
                      <w:rFonts w:ascii="Calibri" w:hAnsi="Calibri"/>
                      <w:sz w:val="22"/>
                    </w:rPr>
                  </w:rPrChange>
                </w:rPr>
                <w:delText>April 7, 2016</w:delText>
              </w:r>
            </w:del>
          </w:p>
        </w:tc>
        <w:tc>
          <w:tcPr>
            <w:tcW w:w="5863" w:type="dxa"/>
            <w:tcBorders>
              <w:top w:val="single" w:sz="6" w:space="0" w:color="auto"/>
              <w:left w:val="single" w:sz="6" w:space="0" w:color="auto"/>
              <w:bottom w:val="single" w:sz="6" w:space="0" w:color="auto"/>
              <w:right w:val="double" w:sz="6" w:space="0" w:color="auto"/>
            </w:tcBorders>
          </w:tcPr>
          <w:p w14:paraId="487B8245" w14:textId="58EE86B6" w:rsidR="002E4986" w:rsidRPr="00A70424" w:rsidDel="00A70424" w:rsidRDefault="002E4986" w:rsidP="002E4986">
            <w:pPr>
              <w:pStyle w:val="NormalTableText"/>
              <w:rPr>
                <w:del w:id="129" w:author="James Faas" w:date="2022-11-23T14:09:00Z"/>
                <w:rFonts w:ascii="Calibri" w:hAnsi="Calibri"/>
                <w:color w:val="FF0000"/>
                <w:sz w:val="22"/>
                <w:rPrChange w:id="130" w:author="James Faas" w:date="2022-11-23T14:08:00Z">
                  <w:rPr>
                    <w:del w:id="131" w:author="James Faas" w:date="2022-11-23T14:09:00Z"/>
                    <w:rFonts w:ascii="Calibri" w:hAnsi="Calibri"/>
                    <w:sz w:val="22"/>
                  </w:rPr>
                </w:rPrChange>
              </w:rPr>
            </w:pPr>
            <w:del w:id="132" w:author="James Faas" w:date="2022-11-23T14:09:00Z">
              <w:r w:rsidRPr="00A70424" w:rsidDel="00A70424">
                <w:rPr>
                  <w:rFonts w:ascii="Calibri" w:hAnsi="Calibri"/>
                  <w:color w:val="FF0000"/>
                  <w:sz w:val="22"/>
                  <w:rPrChange w:id="133" w:author="James Faas" w:date="2022-11-23T14:08:00Z">
                    <w:rPr>
                      <w:rFonts w:ascii="Calibri" w:hAnsi="Calibri"/>
                      <w:sz w:val="22"/>
                    </w:rPr>
                  </w:rPrChange>
                </w:rPr>
                <w:delText>Phase 1 update  (AV)</w:delText>
              </w:r>
            </w:del>
          </w:p>
        </w:tc>
      </w:tr>
      <w:tr w:rsidR="00A70424" w:rsidRPr="00A70424" w:rsidDel="00A70424" w14:paraId="0B8EFF2E" w14:textId="77777777" w:rsidTr="003A2C1B">
        <w:trPr>
          <w:cantSplit/>
          <w:jc w:val="center"/>
          <w:del w:id="134" w:author="James Faas" w:date="2022-11-23T14:09:00Z"/>
        </w:trPr>
        <w:tc>
          <w:tcPr>
            <w:tcW w:w="1184" w:type="dxa"/>
            <w:tcBorders>
              <w:top w:val="single" w:sz="6" w:space="0" w:color="auto"/>
              <w:left w:val="double" w:sz="6" w:space="0" w:color="auto"/>
              <w:bottom w:val="double" w:sz="6" w:space="0" w:color="auto"/>
              <w:right w:val="single" w:sz="6" w:space="0" w:color="auto"/>
            </w:tcBorders>
          </w:tcPr>
          <w:p w14:paraId="778FD065" w14:textId="69FF1FB9" w:rsidR="00814BF1" w:rsidRPr="00A70424" w:rsidDel="00A70424" w:rsidRDefault="00814BF1" w:rsidP="008B2637">
            <w:pPr>
              <w:pStyle w:val="NormalTableText"/>
              <w:rPr>
                <w:del w:id="135" w:author="James Faas" w:date="2022-11-23T14:09:00Z"/>
                <w:rFonts w:ascii="Calibri" w:hAnsi="Calibri"/>
                <w:color w:val="FF0000"/>
                <w:sz w:val="22"/>
                <w:rPrChange w:id="136" w:author="James Faas" w:date="2022-11-23T14:08:00Z">
                  <w:rPr>
                    <w:del w:id="137" w:author="James Faas" w:date="2022-11-23T14:09:00Z"/>
                    <w:rFonts w:ascii="Calibri" w:hAnsi="Calibri"/>
                    <w:sz w:val="22"/>
                  </w:rPr>
                </w:rPrChange>
              </w:rPr>
            </w:pPr>
            <w:del w:id="138" w:author="James Faas" w:date="2022-11-23T14:09:00Z">
              <w:r w:rsidRPr="00A70424" w:rsidDel="00A70424">
                <w:rPr>
                  <w:rFonts w:ascii="Calibri" w:hAnsi="Calibri"/>
                  <w:color w:val="FF0000"/>
                  <w:sz w:val="22"/>
                  <w:rPrChange w:id="139" w:author="James Faas" w:date="2022-11-23T14:08:00Z">
                    <w:rPr>
                      <w:rFonts w:ascii="Calibri" w:hAnsi="Calibri"/>
                      <w:sz w:val="22"/>
                    </w:rPr>
                  </w:rPrChange>
                </w:rPr>
                <w:delText>8</w:delText>
              </w:r>
            </w:del>
          </w:p>
        </w:tc>
        <w:tc>
          <w:tcPr>
            <w:tcW w:w="2340" w:type="dxa"/>
            <w:tcBorders>
              <w:top w:val="single" w:sz="6" w:space="0" w:color="auto"/>
              <w:left w:val="single" w:sz="6" w:space="0" w:color="auto"/>
              <w:bottom w:val="double" w:sz="6" w:space="0" w:color="auto"/>
              <w:right w:val="single" w:sz="6" w:space="0" w:color="auto"/>
            </w:tcBorders>
          </w:tcPr>
          <w:p w14:paraId="633A97B1" w14:textId="35F537D2" w:rsidR="00814BF1" w:rsidRPr="00A70424" w:rsidDel="00A70424" w:rsidRDefault="00814BF1" w:rsidP="00814BF1">
            <w:pPr>
              <w:pStyle w:val="NormalTableText"/>
              <w:rPr>
                <w:del w:id="140" w:author="James Faas" w:date="2022-11-23T14:09:00Z"/>
                <w:rFonts w:ascii="Calibri" w:hAnsi="Calibri"/>
                <w:color w:val="FF0000"/>
                <w:sz w:val="22"/>
                <w:rPrChange w:id="141" w:author="James Faas" w:date="2022-11-23T14:08:00Z">
                  <w:rPr>
                    <w:del w:id="142" w:author="James Faas" w:date="2022-11-23T14:09:00Z"/>
                    <w:rFonts w:ascii="Calibri" w:hAnsi="Calibri"/>
                    <w:sz w:val="22"/>
                  </w:rPr>
                </w:rPrChange>
              </w:rPr>
            </w:pPr>
            <w:del w:id="143" w:author="James Faas" w:date="2022-11-23T14:09:00Z">
              <w:r w:rsidRPr="00A70424" w:rsidDel="00A70424">
                <w:rPr>
                  <w:rFonts w:ascii="Calibri" w:hAnsi="Calibri"/>
                  <w:color w:val="FF0000"/>
                  <w:sz w:val="22"/>
                  <w:rPrChange w:id="144" w:author="James Faas" w:date="2022-11-23T14:08:00Z">
                    <w:rPr>
                      <w:rFonts w:ascii="Calibri" w:hAnsi="Calibri"/>
                      <w:sz w:val="22"/>
                    </w:rPr>
                  </w:rPrChange>
                </w:rPr>
                <w:delText>November 30, 2016</w:delText>
              </w:r>
            </w:del>
          </w:p>
        </w:tc>
        <w:tc>
          <w:tcPr>
            <w:tcW w:w="5863" w:type="dxa"/>
            <w:tcBorders>
              <w:top w:val="single" w:sz="6" w:space="0" w:color="auto"/>
              <w:left w:val="single" w:sz="6" w:space="0" w:color="auto"/>
              <w:bottom w:val="double" w:sz="6" w:space="0" w:color="auto"/>
              <w:right w:val="double" w:sz="6" w:space="0" w:color="auto"/>
            </w:tcBorders>
          </w:tcPr>
          <w:p w14:paraId="59DA5BCF" w14:textId="7DFC4259" w:rsidR="00814BF1" w:rsidRPr="00A70424" w:rsidDel="00A70424" w:rsidRDefault="00814BF1" w:rsidP="00975D48">
            <w:pPr>
              <w:pStyle w:val="NormalTableText"/>
              <w:rPr>
                <w:del w:id="145" w:author="James Faas" w:date="2022-11-23T14:09:00Z"/>
                <w:rFonts w:ascii="Calibri" w:hAnsi="Calibri"/>
                <w:color w:val="FF0000"/>
                <w:sz w:val="22"/>
                <w:rPrChange w:id="146" w:author="James Faas" w:date="2022-11-23T14:08:00Z">
                  <w:rPr>
                    <w:del w:id="147" w:author="James Faas" w:date="2022-11-23T14:09:00Z"/>
                    <w:rFonts w:ascii="Calibri" w:hAnsi="Calibri"/>
                    <w:sz w:val="22"/>
                  </w:rPr>
                </w:rPrChange>
              </w:rPr>
            </w:pPr>
            <w:del w:id="148" w:author="James Faas" w:date="2022-11-23T14:09:00Z">
              <w:r w:rsidRPr="00A70424" w:rsidDel="00A70424">
                <w:rPr>
                  <w:rFonts w:ascii="Calibri" w:hAnsi="Calibri"/>
                  <w:color w:val="FF0000"/>
                  <w:sz w:val="22"/>
                  <w:rPrChange w:id="149" w:author="James Faas" w:date="2022-11-23T14:08:00Z">
                    <w:rPr>
                      <w:rFonts w:ascii="Calibri" w:hAnsi="Calibri"/>
                      <w:sz w:val="22"/>
                    </w:rPr>
                  </w:rPrChange>
                </w:rPr>
                <w:delText>Updated based on Legal’s comments (eDOCs # 6396342) AAM</w:delText>
              </w:r>
            </w:del>
          </w:p>
        </w:tc>
      </w:tr>
    </w:tbl>
    <w:p w14:paraId="239EE878" w14:textId="409CBC66" w:rsidR="00EC72E6" w:rsidRPr="00A70424" w:rsidDel="00A70424" w:rsidRDefault="00EC72E6" w:rsidP="00A70424">
      <w:pPr>
        <w:pStyle w:val="Heading1"/>
        <w:numPr>
          <w:ilvl w:val="0"/>
          <w:numId w:val="0"/>
        </w:numPr>
        <w:tabs>
          <w:tab w:val="left" w:pos="1080"/>
        </w:tabs>
        <w:ind w:left="720" w:hanging="720"/>
        <w:rPr>
          <w:del w:id="150" w:author="James Faas" w:date="2022-11-23T14:09:00Z"/>
          <w:color w:val="FF0000"/>
          <w:rPrChange w:id="151" w:author="James Faas" w:date="2022-11-23T14:08:00Z">
            <w:rPr>
              <w:del w:id="152" w:author="James Faas" w:date="2022-11-23T14:09:00Z"/>
            </w:rPr>
          </w:rPrChange>
        </w:rPr>
        <w:pPrChange w:id="153" w:author="James Faas" w:date="2022-11-23T14:09:00Z">
          <w:pPr>
            <w:pStyle w:val="Heading1"/>
            <w:numPr>
              <w:numId w:val="0"/>
            </w:numPr>
            <w:tabs>
              <w:tab w:val="clear" w:pos="720"/>
              <w:tab w:val="left" w:pos="1080"/>
            </w:tabs>
            <w:ind w:left="0" w:firstLine="0"/>
          </w:pPr>
        </w:pPrChange>
      </w:pPr>
    </w:p>
    <w:p w14:paraId="22491BB6" w14:textId="57F46946" w:rsidR="00EC72E6" w:rsidRPr="00A70424" w:rsidDel="00A70424" w:rsidRDefault="00EC72E6" w:rsidP="00A70424">
      <w:pPr>
        <w:pStyle w:val="BodyText"/>
        <w:ind w:left="720" w:hanging="720"/>
        <w:rPr>
          <w:del w:id="154" w:author="James Faas" w:date="2022-11-23T14:09:00Z"/>
          <w:rFonts w:ascii="Calibri" w:hAnsi="Calibri"/>
          <w:color w:val="FF0000"/>
          <w:rPrChange w:id="155" w:author="James Faas" w:date="2022-11-23T14:08:00Z">
            <w:rPr>
              <w:del w:id="156" w:author="James Faas" w:date="2022-11-23T14:09:00Z"/>
              <w:rFonts w:ascii="Calibri" w:hAnsi="Calibri"/>
            </w:rPr>
          </w:rPrChange>
        </w:rPr>
        <w:pPrChange w:id="157" w:author="James Faas" w:date="2022-11-23T14:09:00Z">
          <w:pPr>
            <w:pStyle w:val="BodyText"/>
          </w:pPr>
        </w:pPrChange>
      </w:pPr>
    </w:p>
    <w:p w14:paraId="69B8DFF8" w14:textId="41D8A9E0" w:rsidR="00EC72E6" w:rsidRPr="00A70424" w:rsidDel="00A70424" w:rsidRDefault="00EC72E6" w:rsidP="00A70424">
      <w:pPr>
        <w:pStyle w:val="BodyText"/>
        <w:pBdr>
          <w:top w:val="single" w:sz="4" w:space="1" w:color="auto"/>
          <w:left w:val="single" w:sz="4" w:space="0" w:color="auto"/>
          <w:bottom w:val="single" w:sz="4" w:space="1" w:color="auto"/>
          <w:right w:val="single" w:sz="4" w:space="4" w:color="auto"/>
        </w:pBdr>
        <w:ind w:left="720" w:hanging="720"/>
        <w:rPr>
          <w:del w:id="158" w:author="James Faas" w:date="2022-11-23T14:09:00Z"/>
          <w:rFonts w:ascii="Calibri" w:hAnsi="Calibri"/>
          <w:color w:val="FF0000"/>
          <w:rPrChange w:id="159" w:author="James Faas" w:date="2022-11-23T14:08:00Z">
            <w:rPr>
              <w:del w:id="160" w:author="James Faas" w:date="2022-11-23T14:09:00Z"/>
              <w:rFonts w:ascii="Calibri" w:hAnsi="Calibri"/>
            </w:rPr>
          </w:rPrChange>
        </w:rPr>
        <w:pPrChange w:id="161" w:author="James Faas" w:date="2022-11-23T14:09:00Z">
          <w:pPr>
            <w:pStyle w:val="BodyText"/>
            <w:pBdr>
              <w:top w:val="single" w:sz="4" w:space="1" w:color="auto"/>
              <w:left w:val="single" w:sz="4" w:space="0" w:color="auto"/>
              <w:bottom w:val="single" w:sz="4" w:space="1" w:color="auto"/>
              <w:right w:val="single" w:sz="4" w:space="4" w:color="auto"/>
            </w:pBdr>
          </w:pPr>
        </w:pPrChange>
      </w:pPr>
      <w:del w:id="162" w:author="James Faas" w:date="2022-11-23T14:09:00Z">
        <w:r w:rsidRPr="00A70424" w:rsidDel="00A70424">
          <w:rPr>
            <w:rFonts w:ascii="Calibri" w:hAnsi="Calibri"/>
            <w:color w:val="FF0000"/>
            <w:rPrChange w:id="163" w:author="James Faas" w:date="2022-11-23T14:08:00Z">
              <w:rPr>
                <w:rFonts w:ascii="Calibri" w:hAnsi="Calibri"/>
              </w:rPr>
            </w:rPrChange>
          </w:rPr>
          <w:delText>NOTE:</w:delText>
        </w:r>
      </w:del>
    </w:p>
    <w:p w14:paraId="7475188A" w14:textId="1AC73107" w:rsidR="00EC72E6" w:rsidRPr="00A70424" w:rsidDel="00A70424" w:rsidRDefault="00EC72E6" w:rsidP="00A70424">
      <w:pPr>
        <w:pStyle w:val="BodyText"/>
        <w:pBdr>
          <w:top w:val="single" w:sz="4" w:space="1" w:color="auto"/>
          <w:left w:val="single" w:sz="4" w:space="0" w:color="auto"/>
          <w:bottom w:val="single" w:sz="4" w:space="1" w:color="auto"/>
          <w:right w:val="single" w:sz="4" w:space="4" w:color="auto"/>
        </w:pBdr>
        <w:ind w:left="720" w:hanging="720"/>
        <w:rPr>
          <w:del w:id="164" w:author="James Faas" w:date="2022-11-23T14:09:00Z"/>
          <w:rFonts w:ascii="Calibri" w:hAnsi="Calibri"/>
          <w:color w:val="FF0000"/>
          <w:rPrChange w:id="165" w:author="James Faas" w:date="2022-11-23T14:08:00Z">
            <w:rPr>
              <w:del w:id="166" w:author="James Faas" w:date="2022-11-23T14:09:00Z"/>
              <w:rFonts w:ascii="Calibri" w:hAnsi="Calibri"/>
            </w:rPr>
          </w:rPrChange>
        </w:rPr>
        <w:pPrChange w:id="167" w:author="James Faas" w:date="2022-11-23T14:09:00Z">
          <w:pPr>
            <w:pStyle w:val="BodyText"/>
            <w:pBdr>
              <w:top w:val="single" w:sz="4" w:space="1" w:color="auto"/>
              <w:left w:val="single" w:sz="4" w:space="0" w:color="auto"/>
              <w:bottom w:val="single" w:sz="4" w:space="1" w:color="auto"/>
              <w:right w:val="single" w:sz="4" w:space="4" w:color="auto"/>
            </w:pBdr>
          </w:pPr>
        </w:pPrChange>
      </w:pPr>
      <w:del w:id="168" w:author="James Faas" w:date="2022-11-23T14:09:00Z">
        <w:r w:rsidRPr="00A70424" w:rsidDel="00A70424">
          <w:rPr>
            <w:rFonts w:ascii="Calibri" w:hAnsi="Calibri"/>
            <w:color w:val="FF0000"/>
            <w:rPrChange w:id="169" w:author="James Faas" w:date="2022-11-23T14:08:00Z">
              <w:rPr>
                <w:rFonts w:ascii="Calibri" w:hAnsi="Calibri"/>
              </w:rPr>
            </w:rPrChange>
          </w:rPr>
          <w:delText>This is a CONTROLLED Document. Any documents appearing in paper form are not controlled and should be checked against the on-line file version prior to use.</w:delText>
        </w:r>
      </w:del>
    </w:p>
    <w:p w14:paraId="4B3B521B" w14:textId="21BB679C" w:rsidR="00EC72E6" w:rsidRPr="00A70424" w:rsidDel="00A70424" w:rsidRDefault="00EC72E6" w:rsidP="00A70424">
      <w:pPr>
        <w:pStyle w:val="BodyText"/>
        <w:pBdr>
          <w:top w:val="single" w:sz="4" w:space="1" w:color="auto"/>
          <w:left w:val="single" w:sz="4" w:space="0" w:color="auto"/>
          <w:bottom w:val="single" w:sz="4" w:space="1" w:color="auto"/>
          <w:right w:val="single" w:sz="4" w:space="4" w:color="auto"/>
        </w:pBdr>
        <w:ind w:left="720" w:hanging="720"/>
        <w:rPr>
          <w:del w:id="170" w:author="James Faas" w:date="2022-11-23T14:09:00Z"/>
          <w:rFonts w:ascii="Calibri" w:hAnsi="Calibri"/>
          <w:color w:val="FF0000"/>
          <w:rPrChange w:id="171" w:author="James Faas" w:date="2022-11-23T14:08:00Z">
            <w:rPr>
              <w:del w:id="172" w:author="James Faas" w:date="2022-11-23T14:09:00Z"/>
              <w:rFonts w:ascii="Calibri" w:hAnsi="Calibri"/>
            </w:rPr>
          </w:rPrChange>
        </w:rPr>
        <w:pPrChange w:id="173" w:author="James Faas" w:date="2022-11-23T14:09:00Z">
          <w:pPr>
            <w:pStyle w:val="BodyText"/>
            <w:pBdr>
              <w:top w:val="single" w:sz="4" w:space="1" w:color="auto"/>
              <w:left w:val="single" w:sz="4" w:space="0" w:color="auto"/>
              <w:bottom w:val="single" w:sz="4" w:space="1" w:color="auto"/>
              <w:right w:val="single" w:sz="4" w:space="4" w:color="auto"/>
            </w:pBdr>
          </w:pPr>
        </w:pPrChange>
      </w:pPr>
      <w:del w:id="174" w:author="James Faas" w:date="2022-11-23T14:09:00Z">
        <w:r w:rsidRPr="00A70424" w:rsidDel="00A70424">
          <w:rPr>
            <w:rFonts w:ascii="Calibri" w:hAnsi="Calibri"/>
            <w:b/>
            <w:bCs/>
            <w:color w:val="FF0000"/>
            <w:rPrChange w:id="175" w:author="James Faas" w:date="2022-11-23T14:08:00Z">
              <w:rPr>
                <w:rFonts w:ascii="Calibri" w:hAnsi="Calibri"/>
                <w:b/>
                <w:bCs/>
              </w:rPr>
            </w:rPrChange>
          </w:rPr>
          <w:delText xml:space="preserve">Notice: </w:delText>
        </w:r>
        <w:r w:rsidRPr="00A70424" w:rsidDel="00A70424">
          <w:rPr>
            <w:rFonts w:ascii="Calibri" w:hAnsi="Calibri"/>
            <w:color w:val="FF0000"/>
            <w:rPrChange w:id="176" w:author="James Faas" w:date="2022-11-23T14:08:00Z">
              <w:rPr>
                <w:rFonts w:ascii="Calibri" w:hAnsi="Calibri"/>
              </w:rPr>
            </w:rPrChange>
          </w:rPr>
          <w:delText>This Document hardcopy must be used for reference purpose only.</w:delText>
        </w:r>
      </w:del>
    </w:p>
    <w:p w14:paraId="3DC9A5E8" w14:textId="376BF6A7" w:rsidR="00EC72E6" w:rsidRPr="00A70424" w:rsidDel="00A70424" w:rsidRDefault="00EC72E6" w:rsidP="00A70424">
      <w:pPr>
        <w:pStyle w:val="BodyText"/>
        <w:pBdr>
          <w:top w:val="single" w:sz="4" w:space="1" w:color="auto"/>
          <w:left w:val="single" w:sz="4" w:space="0" w:color="auto"/>
          <w:bottom w:val="single" w:sz="4" w:space="1" w:color="auto"/>
          <w:right w:val="single" w:sz="4" w:space="4" w:color="auto"/>
        </w:pBdr>
        <w:ind w:left="720" w:hanging="720"/>
        <w:rPr>
          <w:del w:id="177" w:author="James Faas" w:date="2022-11-23T14:09:00Z"/>
          <w:rFonts w:ascii="Calibri" w:hAnsi="Calibri"/>
          <w:b/>
          <w:bCs/>
          <w:color w:val="FF0000"/>
          <w:rPrChange w:id="178" w:author="James Faas" w:date="2022-11-23T14:08:00Z">
            <w:rPr>
              <w:del w:id="179" w:author="James Faas" w:date="2022-11-23T14:09:00Z"/>
              <w:rFonts w:ascii="Calibri" w:hAnsi="Calibri"/>
              <w:b/>
              <w:bCs/>
            </w:rPr>
          </w:rPrChange>
        </w:rPr>
        <w:pPrChange w:id="180" w:author="James Faas" w:date="2022-11-23T14:09:00Z">
          <w:pPr>
            <w:pStyle w:val="BodyText"/>
            <w:pBdr>
              <w:top w:val="single" w:sz="4" w:space="1" w:color="auto"/>
              <w:left w:val="single" w:sz="4" w:space="0" w:color="auto"/>
              <w:bottom w:val="single" w:sz="4" w:space="1" w:color="auto"/>
              <w:right w:val="single" w:sz="4" w:space="4" w:color="auto"/>
            </w:pBdr>
          </w:pPr>
        </w:pPrChange>
      </w:pPr>
      <w:del w:id="181" w:author="James Faas" w:date="2022-11-23T14:09:00Z">
        <w:r w:rsidRPr="00A70424" w:rsidDel="00A70424">
          <w:rPr>
            <w:rFonts w:ascii="Calibri" w:hAnsi="Calibri"/>
            <w:b/>
            <w:color w:val="FF0000"/>
            <w:rPrChange w:id="182" w:author="James Faas" w:date="2022-11-23T14:08:00Z">
              <w:rPr>
                <w:rFonts w:ascii="Calibri" w:hAnsi="Calibri"/>
                <w:b/>
              </w:rPr>
            </w:rPrChange>
          </w:rPr>
          <w:delText>The on-line copy is the current version of the document.</w:delText>
        </w:r>
      </w:del>
    </w:p>
    <w:p w14:paraId="168350C0" w14:textId="1F801F97" w:rsidR="00A70424" w:rsidRDefault="00EC72E6" w:rsidP="00A70424">
      <w:pPr>
        <w:pStyle w:val="Heading1"/>
        <w:numPr>
          <w:ilvl w:val="0"/>
          <w:numId w:val="0"/>
        </w:numPr>
        <w:ind w:left="720" w:hanging="720"/>
        <w:rPr>
          <w:ins w:id="183" w:author="James Faas" w:date="2022-11-23T14:09:00Z"/>
        </w:rPr>
        <w:pPrChange w:id="184" w:author="James Faas" w:date="2022-11-23T14:09:00Z">
          <w:pPr>
            <w:pStyle w:val="Heading1"/>
          </w:pPr>
        </w:pPrChange>
      </w:pPr>
      <w:del w:id="185" w:author="James Faas" w:date="2022-11-23T14:09:00Z">
        <w:r w:rsidRPr="00A70424" w:rsidDel="00A70424">
          <w:br w:type="page"/>
        </w:r>
        <w:r w:rsidR="00960901" w:rsidRPr="00A70424" w:rsidDel="00A70424">
          <w:delText>GEneral</w:delText>
        </w:r>
      </w:del>
    </w:p>
    <w:p w14:paraId="653768BE" w14:textId="0DDDB92F" w:rsidR="00A70424" w:rsidRPr="00A70424" w:rsidRDefault="00A70424" w:rsidP="00A70424">
      <w:pPr>
        <w:pStyle w:val="Heading1"/>
        <w:pPrChange w:id="186" w:author="James Faas" w:date="2022-11-23T14:09:00Z">
          <w:pPr>
            <w:pStyle w:val="Heading1"/>
            <w:tabs>
              <w:tab w:val="left" w:pos="1080"/>
            </w:tabs>
            <w:ind w:left="1080" w:hanging="1080"/>
          </w:pPr>
        </w:pPrChange>
      </w:pPr>
      <w:ins w:id="187" w:author="James Faas" w:date="2022-11-23T14:09:00Z">
        <w:r>
          <w:t>general</w:t>
        </w:r>
      </w:ins>
    </w:p>
    <w:p w14:paraId="0AF53E6D" w14:textId="77777777" w:rsidR="00C80C03" w:rsidRPr="002D6847" w:rsidRDefault="00DA097A" w:rsidP="00DA097A">
      <w:pPr>
        <w:pStyle w:val="Heading2"/>
      </w:pPr>
      <w:r w:rsidRPr="002D6847">
        <w:t>Related</w:t>
      </w:r>
      <w:r w:rsidR="003A2C1B" w:rsidRPr="002D6847">
        <w:t xml:space="preserve"> </w:t>
      </w:r>
      <w:r w:rsidRPr="002D6847">
        <w:t>Sections</w:t>
      </w:r>
    </w:p>
    <w:p w14:paraId="7D689F8E" w14:textId="77777777" w:rsidR="00AB0F03" w:rsidRPr="002D6847" w:rsidDel="00D6698B" w:rsidRDefault="00AB0F03" w:rsidP="00A467D5">
      <w:pPr>
        <w:pStyle w:val="Heading3"/>
        <w:numPr>
          <w:ilvl w:val="0"/>
          <w:numId w:val="0"/>
        </w:numPr>
        <w:tabs>
          <w:tab w:val="left" w:pos="709"/>
        </w:tabs>
        <w:ind w:left="709"/>
        <w:rPr>
          <w:del w:id="188" w:author="Mabel Chow" w:date="2022-04-26T11:13:00Z"/>
          <w:rFonts w:cs="Arial"/>
          <w:highlight w:val="yellow"/>
        </w:rPr>
      </w:pPr>
      <w:del w:id="189" w:author="Mabel Chow" w:date="2022-04-26T11:13:00Z">
        <w:r w:rsidRPr="002D6847" w:rsidDel="00D6698B">
          <w:rPr>
            <w:rFonts w:cs="Arial"/>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31BE0120" w14:textId="77777777" w:rsidR="00AB0F03" w:rsidRPr="002D6847" w:rsidDel="00D6698B" w:rsidRDefault="00AB0F03" w:rsidP="00A467D5">
      <w:pPr>
        <w:pStyle w:val="Heading3"/>
        <w:numPr>
          <w:ilvl w:val="0"/>
          <w:numId w:val="0"/>
        </w:numPr>
        <w:tabs>
          <w:tab w:val="left" w:pos="709"/>
        </w:tabs>
        <w:ind w:left="709"/>
        <w:rPr>
          <w:del w:id="190" w:author="Mabel Chow" w:date="2022-04-26T11:13:00Z"/>
          <w:rFonts w:cs="Arial"/>
          <w:highlight w:val="yellow"/>
        </w:rPr>
      </w:pPr>
    </w:p>
    <w:p w14:paraId="613DE9E3" w14:textId="77777777" w:rsidR="00AB0F03" w:rsidRPr="002D6847" w:rsidDel="00D6698B" w:rsidRDefault="00AB0F03" w:rsidP="00A467D5">
      <w:pPr>
        <w:pStyle w:val="Heading3"/>
        <w:numPr>
          <w:ilvl w:val="0"/>
          <w:numId w:val="0"/>
        </w:numPr>
        <w:tabs>
          <w:tab w:val="left" w:pos="709"/>
        </w:tabs>
        <w:ind w:left="709"/>
        <w:rPr>
          <w:del w:id="191" w:author="Mabel Chow" w:date="2022-04-26T11:13:00Z"/>
          <w:rFonts w:cs="Arial"/>
          <w:highlight w:val="yellow"/>
        </w:rPr>
      </w:pPr>
      <w:del w:id="192" w:author="Mabel Chow" w:date="2022-04-26T11:13:00Z">
        <w:r w:rsidRPr="002D6847" w:rsidDel="00D6698B">
          <w:rPr>
            <w:rFonts w:cs="Arial"/>
            <w:highlight w:val="yellow"/>
          </w:rPr>
          <w:delText>Cross-referencing here may also be used to coordinate assemblies or systems whose components may span multiple Sections and which must meet certain performance requirements as an assembly or system.</w:delText>
        </w:r>
      </w:del>
    </w:p>
    <w:p w14:paraId="1F428B53" w14:textId="77777777" w:rsidR="00AB0F03" w:rsidRPr="002D6847" w:rsidDel="00D6698B" w:rsidRDefault="00AB0F03" w:rsidP="00A467D5">
      <w:pPr>
        <w:pStyle w:val="Heading3"/>
        <w:numPr>
          <w:ilvl w:val="0"/>
          <w:numId w:val="0"/>
        </w:numPr>
        <w:tabs>
          <w:tab w:val="left" w:pos="709"/>
        </w:tabs>
        <w:ind w:left="709"/>
        <w:rPr>
          <w:del w:id="193" w:author="Mabel Chow" w:date="2022-04-26T11:13:00Z"/>
          <w:rFonts w:cs="Arial"/>
          <w:highlight w:val="yellow"/>
        </w:rPr>
      </w:pPr>
    </w:p>
    <w:p w14:paraId="56E7AB2B" w14:textId="77777777" w:rsidR="00AB0F03" w:rsidRPr="002D6847" w:rsidDel="00D6698B" w:rsidRDefault="00AB0F03" w:rsidP="00A467D5">
      <w:pPr>
        <w:pStyle w:val="Heading3"/>
        <w:numPr>
          <w:ilvl w:val="0"/>
          <w:numId w:val="0"/>
        </w:numPr>
        <w:tabs>
          <w:tab w:val="left" w:pos="709"/>
        </w:tabs>
        <w:ind w:left="709"/>
        <w:rPr>
          <w:del w:id="194" w:author="Mabel Chow" w:date="2022-04-26T11:13:00Z"/>
          <w:rFonts w:cs="Arial"/>
          <w:highlight w:val="yellow"/>
        </w:rPr>
      </w:pPr>
      <w:del w:id="195" w:author="Mabel Chow" w:date="2022-04-26T11:13:00Z">
        <w:r w:rsidRPr="002D6847" w:rsidDel="00D6698B">
          <w:rPr>
            <w:rFonts w:cs="Arial"/>
            <w:highlight w:val="yellow"/>
          </w:rPr>
          <w:delText>Contractor is responsible for coordination of the Work.</w:delText>
        </w:r>
      </w:del>
    </w:p>
    <w:p w14:paraId="109E7D6C" w14:textId="77777777" w:rsidR="00AB0F03" w:rsidRPr="002D6847" w:rsidDel="00D6698B" w:rsidRDefault="00AB0F03" w:rsidP="00A467D5">
      <w:pPr>
        <w:pStyle w:val="Heading3"/>
        <w:numPr>
          <w:ilvl w:val="0"/>
          <w:numId w:val="0"/>
        </w:numPr>
        <w:tabs>
          <w:tab w:val="left" w:pos="709"/>
        </w:tabs>
        <w:ind w:left="709"/>
        <w:rPr>
          <w:del w:id="196" w:author="Mabel Chow" w:date="2022-04-26T11:13:00Z"/>
          <w:rFonts w:cs="Arial"/>
          <w:highlight w:val="yellow"/>
        </w:rPr>
      </w:pPr>
    </w:p>
    <w:p w14:paraId="2B3E41D2" w14:textId="77777777" w:rsidR="00AB0F03" w:rsidRPr="002D6847" w:rsidDel="00D6698B" w:rsidRDefault="00AB0F03" w:rsidP="00A467D5">
      <w:pPr>
        <w:pStyle w:val="Heading3"/>
        <w:numPr>
          <w:ilvl w:val="0"/>
          <w:numId w:val="0"/>
        </w:numPr>
        <w:tabs>
          <w:tab w:val="left" w:pos="709"/>
        </w:tabs>
        <w:ind w:left="709"/>
        <w:rPr>
          <w:del w:id="197" w:author="Mabel Chow" w:date="2022-04-26T11:13:00Z"/>
          <w:rFonts w:cs="Arial"/>
        </w:rPr>
      </w:pPr>
      <w:del w:id="198" w:author="Mabel Chow" w:date="2022-04-26T11:13:00Z">
        <w:r w:rsidRPr="002D6847" w:rsidDel="00D6698B">
          <w:rPr>
            <w:rFonts w:cs="Arial"/>
            <w:highlight w:val="yellow"/>
          </w:rPr>
          <w:delText>This Section is to be completed/updated during the design development by the Consultant. If it is not applicable to the section for the specific project it may be deleted.]</w:delText>
        </w:r>
      </w:del>
    </w:p>
    <w:p w14:paraId="0E6FE7DD" w14:textId="77777777" w:rsidR="00AB0F03" w:rsidRPr="002D6847" w:rsidDel="00D6698B" w:rsidRDefault="00AB0F03" w:rsidP="00A467D5">
      <w:pPr>
        <w:pStyle w:val="Heading3"/>
        <w:numPr>
          <w:ilvl w:val="0"/>
          <w:numId w:val="0"/>
        </w:numPr>
        <w:tabs>
          <w:tab w:val="left" w:pos="709"/>
        </w:tabs>
        <w:ind w:left="709"/>
        <w:rPr>
          <w:del w:id="199" w:author="Mabel Chow" w:date="2022-04-26T11:13:00Z"/>
          <w:rFonts w:cs="Arial"/>
        </w:rPr>
      </w:pPr>
    </w:p>
    <w:p w14:paraId="761EC334" w14:textId="77777777" w:rsidR="00AB0F03" w:rsidRPr="002D6847" w:rsidDel="00D6698B" w:rsidRDefault="00AB0F03" w:rsidP="00A467D5">
      <w:pPr>
        <w:pStyle w:val="Heading3"/>
        <w:numPr>
          <w:ilvl w:val="0"/>
          <w:numId w:val="0"/>
        </w:numPr>
        <w:tabs>
          <w:tab w:val="left" w:pos="709"/>
        </w:tabs>
        <w:ind w:left="709"/>
        <w:rPr>
          <w:del w:id="200" w:author="Mabel Chow" w:date="2022-04-26T11:13:00Z"/>
          <w:rFonts w:cs="Arial"/>
        </w:rPr>
      </w:pPr>
      <w:del w:id="201" w:author="Mabel Chow" w:date="2022-04-26T11:13:00Z">
        <w:r w:rsidRPr="002D6847" w:rsidDel="00D6698B">
          <w:rPr>
            <w:rFonts w:cs="Arial"/>
            <w:highlight w:val="yellow"/>
          </w:rPr>
          <w:delText>[List Sections specifying installation of products supplied but not installed under this Section and indicate specific items.]</w:delText>
        </w:r>
      </w:del>
    </w:p>
    <w:p w14:paraId="15338B65" w14:textId="77777777" w:rsidR="00AB0F03" w:rsidRPr="002D6847" w:rsidDel="00D6698B" w:rsidRDefault="00AB0F03" w:rsidP="00297585">
      <w:pPr>
        <w:pStyle w:val="Heading3"/>
        <w:tabs>
          <w:tab w:val="clear" w:pos="1440"/>
          <w:tab w:val="left" w:pos="1418"/>
        </w:tabs>
        <w:ind w:left="1418"/>
        <w:rPr>
          <w:del w:id="202" w:author="Mabel Chow" w:date="2022-04-26T11:13:00Z"/>
        </w:rPr>
      </w:pPr>
      <w:del w:id="203" w:author="Mabel Chow" w:date="2022-04-26T11:13:00Z">
        <w:r w:rsidRPr="002D6847" w:rsidDel="00D6698B">
          <w:delText xml:space="preserve">Section </w:delText>
        </w:r>
        <w:r w:rsidRPr="002D6847" w:rsidDel="00D6698B">
          <w:rPr>
            <w:highlight w:val="yellow"/>
          </w:rPr>
          <w:delText>[______ – ____________]:</w:delText>
        </w:r>
        <w:r w:rsidRPr="002D6847" w:rsidDel="00D6698B">
          <w:delText xml:space="preserve">  Execution requirements for </w:delText>
        </w:r>
        <w:r w:rsidR="003A2C1B" w:rsidRPr="002D6847" w:rsidDel="00D6698B">
          <w:rPr>
            <w:highlight w:val="yellow"/>
          </w:rPr>
          <w:delText>... [</w:delText>
        </w:r>
        <w:r w:rsidRPr="002D6847" w:rsidDel="00D6698B">
          <w:rPr>
            <w:highlight w:val="yellow"/>
          </w:rPr>
          <w:delText>item]...</w:delText>
        </w:r>
        <w:r w:rsidRPr="002D6847" w:rsidDel="00D6698B">
          <w:delText xml:space="preserve">  specified under this Section.</w:delText>
        </w:r>
      </w:del>
    </w:p>
    <w:p w14:paraId="75774B93" w14:textId="77777777" w:rsidR="00AB0F03" w:rsidRPr="002D6847" w:rsidDel="00D6698B" w:rsidRDefault="00AB0F03" w:rsidP="00297585">
      <w:pPr>
        <w:pStyle w:val="Heading3"/>
        <w:numPr>
          <w:ilvl w:val="0"/>
          <w:numId w:val="0"/>
        </w:numPr>
        <w:tabs>
          <w:tab w:val="left" w:pos="1418"/>
        </w:tabs>
        <w:ind w:left="1418"/>
        <w:rPr>
          <w:del w:id="204" w:author="Mabel Chow" w:date="2022-04-26T11:13:00Z"/>
          <w:rFonts w:cs="Arial"/>
        </w:rPr>
      </w:pPr>
    </w:p>
    <w:p w14:paraId="7C9B34D8" w14:textId="77777777" w:rsidR="00AB0F03" w:rsidRPr="002D6847" w:rsidDel="00D6698B" w:rsidRDefault="00AB0F03" w:rsidP="00A467D5">
      <w:pPr>
        <w:pStyle w:val="Heading3"/>
        <w:numPr>
          <w:ilvl w:val="0"/>
          <w:numId w:val="0"/>
        </w:numPr>
        <w:tabs>
          <w:tab w:val="left" w:pos="709"/>
        </w:tabs>
        <w:ind w:left="709"/>
        <w:rPr>
          <w:del w:id="205" w:author="Mabel Chow" w:date="2022-04-26T11:13:00Z"/>
          <w:rFonts w:cs="Arial"/>
        </w:rPr>
      </w:pPr>
      <w:del w:id="206" w:author="Mabel Chow" w:date="2022-04-26T11:13:00Z">
        <w:r w:rsidRPr="002D6847" w:rsidDel="00D6698B">
          <w:rPr>
            <w:rFonts w:cs="Arial"/>
          </w:rPr>
          <w:delText>[List Sections specifying products installed but not supplied under this Section and indicate specific items.]</w:delText>
        </w:r>
      </w:del>
    </w:p>
    <w:p w14:paraId="694738C7" w14:textId="77777777" w:rsidR="00AB0F03" w:rsidRPr="002D6847" w:rsidDel="00D6698B" w:rsidRDefault="00AB0F03" w:rsidP="00297585">
      <w:pPr>
        <w:pStyle w:val="Heading3"/>
        <w:tabs>
          <w:tab w:val="clear" w:pos="1440"/>
          <w:tab w:val="left" w:pos="1418"/>
        </w:tabs>
        <w:ind w:left="1418"/>
        <w:rPr>
          <w:del w:id="207" w:author="Mabel Chow" w:date="2022-04-26T11:13:00Z"/>
        </w:rPr>
      </w:pPr>
      <w:del w:id="208" w:author="Mabel Chow" w:date="2022-04-26T11:13:00Z">
        <w:r w:rsidRPr="002D6847" w:rsidDel="00D6698B">
          <w:delText xml:space="preserve">Section </w:delText>
        </w:r>
        <w:r w:rsidRPr="002D6847" w:rsidDel="00D6698B">
          <w:rPr>
            <w:highlight w:val="yellow"/>
          </w:rPr>
          <w:delText>[______ – ____________]:</w:delText>
        </w:r>
        <w:r w:rsidRPr="002D6847" w:rsidDel="00D6698B">
          <w:delText xml:space="preserve">  Product requirements for </w:delText>
        </w:r>
        <w:r w:rsidR="003A2C1B" w:rsidRPr="002D6847" w:rsidDel="00D6698B">
          <w:rPr>
            <w:highlight w:val="yellow"/>
          </w:rPr>
          <w:delText>... [</w:delText>
        </w:r>
        <w:r w:rsidRPr="002D6847" w:rsidDel="00D6698B">
          <w:rPr>
            <w:highlight w:val="yellow"/>
          </w:rPr>
          <w:delText>item]...</w:delText>
        </w:r>
        <w:r w:rsidRPr="002D6847" w:rsidDel="00D6698B">
          <w:delText xml:space="preserve">  for installation under this Section.</w:delText>
        </w:r>
      </w:del>
    </w:p>
    <w:p w14:paraId="6C5A234D" w14:textId="77777777" w:rsidR="00AB0F03" w:rsidRPr="002D6847" w:rsidDel="00D6698B" w:rsidRDefault="00AB0F03" w:rsidP="00297585">
      <w:pPr>
        <w:pStyle w:val="Heading3"/>
        <w:numPr>
          <w:ilvl w:val="0"/>
          <w:numId w:val="0"/>
        </w:numPr>
        <w:tabs>
          <w:tab w:val="left" w:pos="1418"/>
        </w:tabs>
        <w:ind w:left="1418"/>
        <w:rPr>
          <w:del w:id="209" w:author="Mabel Chow" w:date="2022-04-26T11:13:00Z"/>
          <w:rFonts w:cs="Arial"/>
        </w:rPr>
      </w:pPr>
    </w:p>
    <w:p w14:paraId="59092839" w14:textId="77777777" w:rsidR="00AB0F03" w:rsidRPr="002D6847" w:rsidDel="00D6698B" w:rsidRDefault="00AB0F03" w:rsidP="00A467D5">
      <w:pPr>
        <w:pStyle w:val="Heading3"/>
        <w:numPr>
          <w:ilvl w:val="0"/>
          <w:numId w:val="0"/>
        </w:numPr>
        <w:tabs>
          <w:tab w:val="left" w:pos="709"/>
        </w:tabs>
        <w:ind w:left="709"/>
        <w:rPr>
          <w:del w:id="210" w:author="Mabel Chow" w:date="2022-04-26T11:13:00Z"/>
          <w:rFonts w:cs="Arial"/>
        </w:rPr>
      </w:pPr>
      <w:del w:id="211" w:author="Mabel Chow" w:date="2022-04-26T11:13:00Z">
        <w:r w:rsidRPr="002D6847" w:rsidDel="00D6698B">
          <w:rPr>
            <w:rFonts w:cs="Arial"/>
            <w:highlight w:val="yellow"/>
          </w:rPr>
          <w:delText>[List Sections specifying related requirements.]</w:delText>
        </w:r>
      </w:del>
    </w:p>
    <w:p w14:paraId="4F58F83C" w14:textId="77777777" w:rsidR="00AB0F03" w:rsidRPr="002D6847" w:rsidDel="00D6698B" w:rsidRDefault="00AB0F03" w:rsidP="00297585">
      <w:pPr>
        <w:pStyle w:val="Heading3"/>
        <w:tabs>
          <w:tab w:val="clear" w:pos="1440"/>
          <w:tab w:val="left" w:pos="1418"/>
        </w:tabs>
        <w:ind w:left="1418"/>
        <w:rPr>
          <w:del w:id="212" w:author="Mabel Chow" w:date="2022-04-26T11:13:00Z"/>
        </w:rPr>
      </w:pPr>
      <w:del w:id="213" w:author="Mabel Chow" w:date="2022-04-26T11:13:00Z">
        <w:r w:rsidRPr="002D6847" w:rsidDel="00D6698B">
          <w:delText xml:space="preserve">Section </w:delText>
        </w:r>
        <w:r w:rsidRPr="002D6847" w:rsidDel="00D6698B">
          <w:rPr>
            <w:highlight w:val="yellow"/>
          </w:rPr>
          <w:delText>[______ – ____________]:  [Optional short phrase indicating relationship].</w:delText>
        </w:r>
      </w:del>
    </w:p>
    <w:p w14:paraId="2337F45C" w14:textId="77777777" w:rsidR="002E4986" w:rsidRPr="002D6847" w:rsidRDefault="002E4986" w:rsidP="009F4A01">
      <w:pPr>
        <w:pStyle w:val="Heading4"/>
      </w:pPr>
      <w:r w:rsidRPr="002D6847">
        <w:t>Section 01060 – Regulatory Requirements</w:t>
      </w:r>
    </w:p>
    <w:p w14:paraId="34A629BD" w14:textId="64B844E5" w:rsidR="002E4986" w:rsidRPr="002D6847" w:rsidRDefault="002E4986" w:rsidP="009F4A01">
      <w:pPr>
        <w:pStyle w:val="Heading4"/>
        <w:rPr>
          <w:ins w:id="214" w:author="James Faas" w:date="2022-11-23T15:34:00Z"/>
          <w:rPrChange w:id="215" w:author="James Faas" w:date="2022-11-23T15:34:00Z">
            <w:rPr>
              <w:ins w:id="216" w:author="James Faas" w:date="2022-11-23T15:34:00Z"/>
              <w:color w:val="FF0000"/>
            </w:rPr>
          </w:rPrChange>
        </w:rPr>
      </w:pPr>
      <w:r w:rsidRPr="002D6847">
        <w:t>Section 01300 – Submittals</w:t>
      </w:r>
    </w:p>
    <w:p w14:paraId="0C37F284" w14:textId="7EA6054B" w:rsidR="002D6847" w:rsidRPr="002D6847" w:rsidRDefault="002D6847" w:rsidP="009F4A01">
      <w:pPr>
        <w:pStyle w:val="Heading4"/>
      </w:pPr>
      <w:ins w:id="217" w:author="James Faas" w:date="2022-11-23T15:34:00Z">
        <w:r w:rsidRPr="002D6847">
          <w:rPr>
            <w:rPrChange w:id="218" w:author="James Faas" w:date="2022-11-23T15:34:00Z">
              <w:rPr>
                <w:color w:val="FF0000"/>
              </w:rPr>
            </w:rPrChange>
          </w:rPr>
          <w:t>Section 07260 Air-Vapour Membrane</w:t>
        </w:r>
      </w:ins>
    </w:p>
    <w:p w14:paraId="659C19F7" w14:textId="77777777" w:rsidR="002E4986" w:rsidRPr="002D6847" w:rsidDel="00D6698B" w:rsidRDefault="002E4986" w:rsidP="009F4A01">
      <w:pPr>
        <w:pStyle w:val="Heading4"/>
        <w:rPr>
          <w:del w:id="219" w:author="Mabel Chow" w:date="2022-04-26T11:13:00Z"/>
        </w:rPr>
      </w:pPr>
      <w:del w:id="220" w:author="Mabel Chow" w:date="2022-04-26T11:13:00Z">
        <w:r w:rsidRPr="002D6847" w:rsidDel="00D6698B">
          <w:delText>Section 07200 – Insulation</w:delText>
        </w:r>
      </w:del>
    </w:p>
    <w:p w14:paraId="309CFE8F" w14:textId="77777777" w:rsidR="002E4986" w:rsidRPr="002D6847" w:rsidDel="00D6698B" w:rsidRDefault="002E4986" w:rsidP="009F4A01">
      <w:pPr>
        <w:pStyle w:val="Heading4"/>
        <w:rPr>
          <w:del w:id="221" w:author="Mabel Chow" w:date="2022-04-26T11:13:00Z"/>
        </w:rPr>
      </w:pPr>
      <w:del w:id="222" w:author="Mabel Chow" w:date="2022-04-26T11:13:00Z">
        <w:r w:rsidRPr="002D6847" w:rsidDel="00D6698B">
          <w:delText xml:space="preserve">Section 07520 – Modified Bitumen Membrane Roofing </w:delText>
        </w:r>
      </w:del>
    </w:p>
    <w:p w14:paraId="11DE8806" w14:textId="77777777" w:rsidR="002E4986" w:rsidRPr="002D6847" w:rsidRDefault="002E4986" w:rsidP="009F4A01">
      <w:pPr>
        <w:pStyle w:val="Heading4"/>
      </w:pPr>
      <w:r w:rsidRPr="002D6847">
        <w:t>Section 07900 – Joint Sealers</w:t>
      </w:r>
    </w:p>
    <w:p w14:paraId="2114FA04" w14:textId="77777777" w:rsidR="00DA097A" w:rsidRPr="00A70424" w:rsidRDefault="00E32D7F" w:rsidP="00E32D7F">
      <w:pPr>
        <w:pStyle w:val="Heading2"/>
      </w:pPr>
      <w:r w:rsidRPr="00A70424">
        <w:t>References</w:t>
      </w:r>
    </w:p>
    <w:p w14:paraId="3CC828E5" w14:textId="77777777" w:rsidR="00E32D7F" w:rsidRPr="00A70424" w:rsidRDefault="00E32D7F" w:rsidP="009F4A01">
      <w:pPr>
        <w:pStyle w:val="Heading3"/>
      </w:pPr>
      <w:r w:rsidRPr="00A70424">
        <w:t>Comply with the latest edition of the following statutes</w:t>
      </w:r>
      <w:r w:rsidR="00814BF1" w:rsidRPr="00A70424">
        <w:t>,</w:t>
      </w:r>
      <w:r w:rsidRPr="00A70424">
        <w:t xml:space="preserve"> codes</w:t>
      </w:r>
      <w:r w:rsidR="00814BF1" w:rsidRPr="00A70424">
        <w:t>,</w:t>
      </w:r>
      <w:r w:rsidRPr="00A70424">
        <w:t xml:space="preserve"> standa</w:t>
      </w:r>
      <w:r w:rsidR="000B21E5" w:rsidRPr="00A70424">
        <w:t>rds</w:t>
      </w:r>
      <w:r w:rsidR="00814BF1" w:rsidRPr="00A70424">
        <w:t>, and all amendments thereto:</w:t>
      </w:r>
    </w:p>
    <w:p w14:paraId="65D5B0EE" w14:textId="77777777" w:rsidR="00E32D7F" w:rsidRPr="00A86034" w:rsidRDefault="00E32D7F" w:rsidP="009F4A01">
      <w:pPr>
        <w:pStyle w:val="Heading4"/>
      </w:pPr>
      <w:r w:rsidRPr="00A86034">
        <w:t>American Society for Testing and Materials International (ASTM)</w:t>
      </w:r>
    </w:p>
    <w:p w14:paraId="51F18F33" w14:textId="77777777" w:rsidR="00E32D7F" w:rsidRPr="00A86034" w:rsidRDefault="00E32D7F" w:rsidP="009F4A01">
      <w:pPr>
        <w:pStyle w:val="Heading5"/>
      </w:pPr>
      <w:r w:rsidRPr="00A86034">
        <w:t>ASTM C208</w:t>
      </w:r>
      <w:r w:rsidR="00233E36" w:rsidRPr="00A86034">
        <w:t>-12</w:t>
      </w:r>
      <w:r w:rsidRPr="00A86034">
        <w:t xml:space="preserve">, </w:t>
      </w:r>
      <w:r w:rsidR="00233E36" w:rsidRPr="00A86034">
        <w:t xml:space="preserve">Standard </w:t>
      </w:r>
      <w:r w:rsidRPr="00A86034">
        <w:t>Specification for Cellulosic Fiber Insulating Board.</w:t>
      </w:r>
    </w:p>
    <w:p w14:paraId="3B0F7138" w14:textId="77777777" w:rsidR="00E32D7F" w:rsidRPr="00A86034" w:rsidRDefault="00E32D7F" w:rsidP="009F4A01">
      <w:pPr>
        <w:pStyle w:val="Heading5"/>
      </w:pPr>
      <w:r w:rsidRPr="00A86034">
        <w:t>ASTM C591</w:t>
      </w:r>
      <w:r w:rsidR="00233E36" w:rsidRPr="00A86034">
        <w:t>-</w:t>
      </w:r>
      <w:del w:id="223" w:author="Mabel Chow" w:date="2022-04-26T11:14:00Z">
        <w:r w:rsidR="00233E36" w:rsidRPr="00A86034" w:rsidDel="00D6698B">
          <w:delText>15</w:delText>
        </w:r>
      </w:del>
      <w:ins w:id="224" w:author="Mabel Chow" w:date="2022-04-26T11:14:00Z">
        <w:r w:rsidR="00D6698B" w:rsidRPr="00A86034">
          <w:t>21</w:t>
        </w:r>
      </w:ins>
      <w:r w:rsidRPr="00A86034">
        <w:t>, Standard Specification for Unfaced Preformed Rigid Cellular Polyisocyanurate Thermal Insulation.</w:t>
      </w:r>
    </w:p>
    <w:p w14:paraId="5A773514" w14:textId="77777777" w:rsidR="00E32D7F" w:rsidRPr="00A86034" w:rsidRDefault="00E32D7F" w:rsidP="009F4A01">
      <w:pPr>
        <w:pStyle w:val="Heading5"/>
      </w:pPr>
      <w:r w:rsidRPr="00A86034">
        <w:t>ASTM C612</w:t>
      </w:r>
      <w:r w:rsidR="00233E36" w:rsidRPr="00A86034">
        <w:t>-14</w:t>
      </w:r>
      <w:r w:rsidRPr="00A86034">
        <w:t>, Standard Specification for Mineral Fib</w:t>
      </w:r>
      <w:r w:rsidR="00233E36" w:rsidRPr="00A86034">
        <w:t>e</w:t>
      </w:r>
      <w:r w:rsidRPr="00A86034">
        <w:t>r Block and Board Thermal Insulation.</w:t>
      </w:r>
    </w:p>
    <w:p w14:paraId="2A3C21E6" w14:textId="77777777" w:rsidR="00E32D7F" w:rsidRPr="00A86034" w:rsidRDefault="00E32D7F" w:rsidP="009F4A01">
      <w:pPr>
        <w:pStyle w:val="Heading5"/>
      </w:pPr>
      <w:r w:rsidRPr="00A86034">
        <w:lastRenderedPageBreak/>
        <w:t>ASTM C726</w:t>
      </w:r>
      <w:r w:rsidR="00233E36" w:rsidRPr="00A86034">
        <w:t>-</w:t>
      </w:r>
      <w:del w:id="225" w:author="Mabel Chow" w:date="2022-04-26T11:14:00Z">
        <w:r w:rsidR="00233E36" w:rsidRPr="00A86034" w:rsidDel="00D6698B">
          <w:delText>12</w:delText>
        </w:r>
      </w:del>
      <w:ins w:id="226" w:author="Mabel Chow" w:date="2022-04-26T11:14:00Z">
        <w:r w:rsidR="00D6698B" w:rsidRPr="00A86034">
          <w:t>17</w:t>
        </w:r>
      </w:ins>
      <w:r w:rsidRPr="00A86034">
        <w:t xml:space="preserve">, Standard Specification for Mineral </w:t>
      </w:r>
      <w:r w:rsidR="00233E36" w:rsidRPr="00A86034">
        <w:t>Wool</w:t>
      </w:r>
      <w:r w:rsidRPr="00A86034">
        <w:t xml:space="preserve"> Roof Insulation Board.</w:t>
      </w:r>
    </w:p>
    <w:p w14:paraId="5FED4207" w14:textId="77777777" w:rsidR="00E32D7F" w:rsidRPr="00A86034" w:rsidRDefault="00E32D7F" w:rsidP="009F4A01">
      <w:pPr>
        <w:pStyle w:val="Heading5"/>
      </w:pPr>
      <w:r w:rsidRPr="00A86034">
        <w:t>ASTM C728</w:t>
      </w:r>
      <w:r w:rsidR="00233E36" w:rsidRPr="00A86034">
        <w:t>-</w:t>
      </w:r>
      <w:del w:id="227" w:author="Mabel Chow" w:date="2022-04-26T11:15:00Z">
        <w:r w:rsidR="00233E36" w:rsidRPr="00A86034" w:rsidDel="00D6698B">
          <w:delText>15</w:delText>
        </w:r>
      </w:del>
      <w:ins w:id="228" w:author="Mabel Chow" w:date="2022-04-26T11:15:00Z">
        <w:r w:rsidR="00D6698B" w:rsidRPr="00A86034">
          <w:t>117a</w:t>
        </w:r>
      </w:ins>
      <w:r w:rsidRPr="00A86034">
        <w:t>, Standard Specification for Perlite Thermal Insulation Board.</w:t>
      </w:r>
    </w:p>
    <w:p w14:paraId="2C0AFFB4" w14:textId="77777777" w:rsidR="00E32D7F" w:rsidRPr="00A86034" w:rsidRDefault="00E32D7F" w:rsidP="009F4A01">
      <w:pPr>
        <w:pStyle w:val="Heading5"/>
      </w:pPr>
      <w:r w:rsidRPr="00A86034">
        <w:t>ASTM C1126</w:t>
      </w:r>
      <w:r w:rsidR="00F107D0" w:rsidRPr="00A86034">
        <w:t>-1</w:t>
      </w:r>
      <w:del w:id="229" w:author="Mabel Chow" w:date="2022-04-26T11:15:00Z">
        <w:r w:rsidR="00F107D0" w:rsidRPr="00A86034" w:rsidDel="00D6698B">
          <w:delText>5</w:delText>
        </w:r>
      </w:del>
      <w:ins w:id="230" w:author="Mabel Chow" w:date="2022-04-26T11:15:00Z">
        <w:r w:rsidR="00D6698B" w:rsidRPr="00A86034">
          <w:t>9</w:t>
        </w:r>
      </w:ins>
      <w:r w:rsidRPr="00A86034">
        <w:t>, Standard Specification for Faced or Unfaced Rigid Cellular Phenolic Thermal Insulation.</w:t>
      </w:r>
    </w:p>
    <w:p w14:paraId="3D006B37" w14:textId="77777777" w:rsidR="00E32D7F" w:rsidRPr="00A86034" w:rsidRDefault="00E32D7F" w:rsidP="009F4A01">
      <w:pPr>
        <w:pStyle w:val="Heading5"/>
      </w:pPr>
      <w:r w:rsidRPr="00A86034">
        <w:t>ASTM C1289</w:t>
      </w:r>
      <w:r w:rsidR="00F107D0" w:rsidRPr="00A86034">
        <w:t>-</w:t>
      </w:r>
      <w:ins w:id="231" w:author="Mabel Chow" w:date="2022-04-26T11:15:00Z">
        <w:r w:rsidR="00D6698B" w:rsidRPr="00A86034">
          <w:t>21</w:t>
        </w:r>
      </w:ins>
      <w:del w:id="232" w:author="Mabel Chow" w:date="2022-04-26T11:15:00Z">
        <w:r w:rsidR="00F107D0" w:rsidRPr="00A86034" w:rsidDel="00D6698B">
          <w:delText>15</w:delText>
        </w:r>
      </w:del>
      <w:r w:rsidRPr="00A86034">
        <w:t>, Standard Specification for Faced Rigid Cellular Polyisocyanurate Thermal Insulation Board.</w:t>
      </w:r>
    </w:p>
    <w:p w14:paraId="541DFA1E" w14:textId="77777777" w:rsidR="00E32D7F" w:rsidRPr="00A86034" w:rsidRDefault="00E32D7F" w:rsidP="009F4A01">
      <w:pPr>
        <w:pStyle w:val="Heading5"/>
      </w:pPr>
      <w:r w:rsidRPr="00A86034">
        <w:t>ASTM E96/E96M</w:t>
      </w:r>
      <w:r w:rsidR="00F107D0" w:rsidRPr="00A86034">
        <w:t>-</w:t>
      </w:r>
      <w:del w:id="233" w:author="Mabel Chow" w:date="2022-04-26T11:15:00Z">
        <w:r w:rsidR="00F107D0" w:rsidRPr="00A86034" w:rsidDel="00D6698B">
          <w:delText>15</w:delText>
        </w:r>
      </w:del>
      <w:ins w:id="234" w:author="Mabel Chow" w:date="2022-04-26T11:15:00Z">
        <w:r w:rsidR="00D6698B" w:rsidRPr="00A86034">
          <w:t>16</w:t>
        </w:r>
      </w:ins>
      <w:r w:rsidRPr="00A86034">
        <w:t>, Standard Test Methods for Water Vapour Transmission of Materials.</w:t>
      </w:r>
    </w:p>
    <w:p w14:paraId="1D112246" w14:textId="77777777" w:rsidR="00E32D7F" w:rsidRPr="00A86034" w:rsidRDefault="00E32D7F" w:rsidP="009F4A01">
      <w:pPr>
        <w:pStyle w:val="Heading5"/>
      </w:pPr>
      <w:r w:rsidRPr="00A86034">
        <w:t>ASTM C553</w:t>
      </w:r>
      <w:r w:rsidR="00F107D0" w:rsidRPr="00A86034">
        <w:t>-13</w:t>
      </w:r>
      <w:r w:rsidRPr="00A86034">
        <w:t xml:space="preserve">, </w:t>
      </w:r>
      <w:r w:rsidR="00F107D0" w:rsidRPr="00A86034">
        <w:t xml:space="preserve">Standard </w:t>
      </w:r>
      <w:r w:rsidRPr="00A86034">
        <w:t>Specification for Mineral Fib</w:t>
      </w:r>
      <w:r w:rsidR="00F107D0" w:rsidRPr="00A86034">
        <w:t>e</w:t>
      </w:r>
      <w:r w:rsidRPr="00A86034">
        <w:t>r Blanket Thermal Insulation for Commercial and Industrial Applications.</w:t>
      </w:r>
    </w:p>
    <w:p w14:paraId="355C94F2" w14:textId="77777777" w:rsidR="00E32D7F" w:rsidRPr="00A86034" w:rsidRDefault="00E32D7F" w:rsidP="009F4A01">
      <w:pPr>
        <w:pStyle w:val="Heading5"/>
      </w:pPr>
      <w:r w:rsidRPr="00A86034">
        <w:t>ASTM C665</w:t>
      </w:r>
      <w:r w:rsidR="00F107D0" w:rsidRPr="00A86034">
        <w:t>-</w:t>
      </w:r>
      <w:del w:id="235" w:author="Mabel Chow" w:date="2022-04-26T11:19:00Z">
        <w:r w:rsidR="00F107D0" w:rsidRPr="00A86034" w:rsidDel="00460C41">
          <w:delText>12</w:delText>
        </w:r>
      </w:del>
      <w:ins w:id="236" w:author="Mabel Chow" w:date="2022-04-26T11:19:00Z">
        <w:r w:rsidR="00460C41" w:rsidRPr="00A86034">
          <w:t>1</w:t>
        </w:r>
      </w:ins>
      <w:ins w:id="237" w:author="Mabel Chow" w:date="2022-04-26T11:20:00Z">
        <w:r w:rsidR="00460C41" w:rsidRPr="00A86034">
          <w:t>7</w:t>
        </w:r>
      </w:ins>
      <w:r w:rsidRPr="00A86034">
        <w:t xml:space="preserve">, </w:t>
      </w:r>
      <w:r w:rsidR="00F107D0" w:rsidRPr="00A86034">
        <w:t xml:space="preserve">Standard </w:t>
      </w:r>
      <w:r w:rsidRPr="00A86034">
        <w:t>Specification for Mineral</w:t>
      </w:r>
      <w:r w:rsidRPr="00A86034">
        <w:noBreakHyphen/>
        <w:t>Fiber Blanket Thermal Insulation for Light Frame Construction and Manufactured Housing.</w:t>
      </w:r>
    </w:p>
    <w:p w14:paraId="3BCAE6A0" w14:textId="77777777" w:rsidR="00E32D7F" w:rsidRPr="00A86034" w:rsidRDefault="00E32D7F" w:rsidP="009F4A01">
      <w:pPr>
        <w:pStyle w:val="Heading5"/>
      </w:pPr>
      <w:r w:rsidRPr="00A86034">
        <w:t>ASTM C1320</w:t>
      </w:r>
      <w:r w:rsidR="00E949CE" w:rsidRPr="00A86034">
        <w:t>-</w:t>
      </w:r>
      <w:del w:id="238" w:author="Mabel Chow" w:date="2022-04-26T11:21:00Z">
        <w:r w:rsidR="00E949CE" w:rsidRPr="00A86034" w:rsidDel="00460C41">
          <w:delText>10</w:delText>
        </w:r>
      </w:del>
      <w:ins w:id="239" w:author="Mabel Chow" w:date="2022-04-26T11:21:00Z">
        <w:r w:rsidR="00460C41" w:rsidRPr="00A86034">
          <w:t>20</w:t>
        </w:r>
      </w:ins>
      <w:r w:rsidRPr="00A86034">
        <w:t xml:space="preserve">, Standard Practice for Installation of Mineral Fiber </w:t>
      </w:r>
      <w:proofErr w:type="gramStart"/>
      <w:r w:rsidRPr="00A86034">
        <w:t>Batt</w:t>
      </w:r>
      <w:proofErr w:type="gramEnd"/>
      <w:r w:rsidRPr="00A86034">
        <w:t xml:space="preserve"> and Blanket Thermal Insulation for Light Frame Construction.</w:t>
      </w:r>
    </w:p>
    <w:p w14:paraId="71FE5260" w14:textId="77777777" w:rsidR="00E32D7F" w:rsidRPr="00A86034" w:rsidRDefault="00E32D7F" w:rsidP="009F4A01">
      <w:pPr>
        <w:pStyle w:val="Heading4"/>
      </w:pPr>
      <w:r w:rsidRPr="00A86034">
        <w:t>Canadian Gas Association (CGA)</w:t>
      </w:r>
    </w:p>
    <w:p w14:paraId="44AB2D4D" w14:textId="77777777" w:rsidR="00E32D7F" w:rsidRPr="00A86034" w:rsidRDefault="00E32D7F" w:rsidP="009F4A01">
      <w:pPr>
        <w:pStyle w:val="Heading5"/>
      </w:pPr>
      <w:r w:rsidRPr="00A86034">
        <w:t>CAN/CGA</w:t>
      </w:r>
      <w:r w:rsidRPr="00A86034">
        <w:noBreakHyphen/>
        <w:t>B149.1</w:t>
      </w:r>
      <w:r w:rsidR="00C95C3A" w:rsidRPr="00A86034">
        <w:t>-</w:t>
      </w:r>
      <w:ins w:id="240" w:author="Mabel Chow" w:date="2022-04-26T11:21:00Z">
        <w:r w:rsidR="00460C41" w:rsidRPr="00A86034">
          <w:t>20</w:t>
        </w:r>
      </w:ins>
      <w:del w:id="241" w:author="Mabel Chow" w:date="2022-04-26T11:21:00Z">
        <w:r w:rsidR="00C95C3A" w:rsidRPr="00A86034" w:rsidDel="00460C41">
          <w:delText>15</w:delText>
        </w:r>
      </w:del>
      <w:r w:rsidRPr="00A86034">
        <w:t>, Natural Gas and Propane Installation Code.</w:t>
      </w:r>
    </w:p>
    <w:p w14:paraId="75F5C9B2" w14:textId="77777777" w:rsidR="00E32D7F" w:rsidRPr="00A86034" w:rsidRDefault="00E32D7F" w:rsidP="009F4A01">
      <w:pPr>
        <w:pStyle w:val="Heading5"/>
      </w:pPr>
      <w:r w:rsidRPr="00A86034">
        <w:t>CAN/CGA</w:t>
      </w:r>
      <w:r w:rsidRPr="00A86034">
        <w:noBreakHyphen/>
        <w:t>B149.2</w:t>
      </w:r>
      <w:r w:rsidR="00C95C3A" w:rsidRPr="00A86034">
        <w:t>-</w:t>
      </w:r>
      <w:ins w:id="242" w:author="Mabel Chow" w:date="2022-04-26T11:21:00Z">
        <w:r w:rsidR="00460C41" w:rsidRPr="00A86034">
          <w:t>20</w:t>
        </w:r>
      </w:ins>
      <w:del w:id="243" w:author="Mabel Chow" w:date="2022-04-26T11:21:00Z">
        <w:r w:rsidR="00C95C3A" w:rsidRPr="00A86034" w:rsidDel="00460C41">
          <w:delText>15</w:delText>
        </w:r>
      </w:del>
      <w:r w:rsidRPr="00A86034">
        <w:t>, Propane Storage and Handling Code.</w:t>
      </w:r>
    </w:p>
    <w:p w14:paraId="7147B2FD" w14:textId="77777777" w:rsidR="003A05F1" w:rsidRPr="00A86034" w:rsidRDefault="003A05F1" w:rsidP="009F4A01">
      <w:pPr>
        <w:pStyle w:val="Heading4"/>
      </w:pPr>
      <w:r w:rsidRPr="00A86034">
        <w:t xml:space="preserve">Sealant and </w:t>
      </w:r>
      <w:proofErr w:type="spellStart"/>
      <w:r w:rsidRPr="00A86034">
        <w:t>Waterproofer’s</w:t>
      </w:r>
      <w:proofErr w:type="spellEnd"/>
      <w:r w:rsidRPr="00A86034">
        <w:t xml:space="preserve"> Institute – Sealant and Caulking Guide Specifications.</w:t>
      </w:r>
      <w:del w:id="244" w:author="Mabel Chow" w:date="2022-04-26T11:56:00Z">
        <w:r w:rsidR="00634E3F" w:rsidRPr="00A86034" w:rsidDel="004D4977">
          <w:delText>,</w:delText>
        </w:r>
      </w:del>
      <w:r w:rsidR="00634E3F" w:rsidRPr="00A86034">
        <w:t xml:space="preserve"> </w:t>
      </w:r>
      <w:del w:id="245" w:author="Mabel Chow" w:date="2022-04-26T11:56:00Z">
        <w:r w:rsidR="00D57439" w:rsidRPr="00A86034" w:rsidDel="004D4977">
          <w:rPr>
            <w:i/>
            <w:highlight w:val="yellow"/>
          </w:rPr>
          <w:delText>[Consultant to va</w:delText>
        </w:r>
        <w:r w:rsidR="00634E3F" w:rsidRPr="00A86034" w:rsidDel="004D4977">
          <w:rPr>
            <w:i/>
            <w:highlight w:val="yellow"/>
          </w:rPr>
          <w:delText>ry guide specifications and applicable organization and amend as required]</w:delText>
        </w:r>
      </w:del>
    </w:p>
    <w:p w14:paraId="66AA8187" w14:textId="77777777" w:rsidR="00E32D7F" w:rsidRPr="00A86034" w:rsidDel="00460C41" w:rsidRDefault="00E32D7F" w:rsidP="009F4A01">
      <w:pPr>
        <w:pStyle w:val="Heading4"/>
        <w:rPr>
          <w:del w:id="246" w:author="Mabel Chow" w:date="2022-04-26T11:23:00Z"/>
          <w:i/>
        </w:rPr>
      </w:pPr>
      <w:del w:id="247" w:author="Mabel Chow" w:date="2022-04-26T11:23:00Z">
        <w:r w:rsidRPr="00A86034" w:rsidDel="00460C41">
          <w:delText>Canadian General Standards Board (CGSB)</w:delText>
        </w:r>
        <w:r w:rsidR="00634E3F" w:rsidRPr="00A86034" w:rsidDel="00460C41">
          <w:delText xml:space="preserve"> </w:delText>
        </w:r>
        <w:r w:rsidR="00634E3F" w:rsidRPr="00A86034" w:rsidDel="00460C41">
          <w:rPr>
            <w:i/>
            <w:highlight w:val="yellow"/>
          </w:rPr>
          <w:delText xml:space="preserve">[Consultant to replace withdrawn </w:delText>
        </w:r>
        <w:r w:rsidR="00D57439" w:rsidRPr="00A86034" w:rsidDel="00460C41">
          <w:rPr>
            <w:i/>
            <w:highlight w:val="yellow"/>
          </w:rPr>
          <w:delText xml:space="preserve">CGSB </w:delText>
        </w:r>
        <w:r w:rsidR="00634E3F" w:rsidRPr="00A86034" w:rsidDel="00460C41">
          <w:rPr>
            <w:i/>
            <w:highlight w:val="yellow"/>
          </w:rPr>
          <w:delText>standards with new references as applicable]</w:delText>
        </w:r>
      </w:del>
    </w:p>
    <w:p w14:paraId="36380E5B" w14:textId="77777777" w:rsidR="00E32D7F" w:rsidRPr="00A86034" w:rsidRDefault="00E32D7F" w:rsidP="009F4A01">
      <w:pPr>
        <w:pStyle w:val="Heading4"/>
      </w:pPr>
      <w:r w:rsidRPr="00A86034">
        <w:t>Canadian Standards Association (CSA International):</w:t>
      </w:r>
    </w:p>
    <w:p w14:paraId="1F8B8BA2" w14:textId="77777777" w:rsidR="00E32D7F" w:rsidRPr="00A86034" w:rsidRDefault="00E32D7F" w:rsidP="009F4A01">
      <w:pPr>
        <w:pStyle w:val="Heading5"/>
      </w:pPr>
      <w:r w:rsidRPr="00A86034">
        <w:t>CSA B111</w:t>
      </w:r>
      <w:r w:rsidR="00C12B25" w:rsidRPr="00A86034">
        <w:t>-1974 (R2003)</w:t>
      </w:r>
      <w:r w:rsidRPr="00A86034">
        <w:t>, Wire Nails, Spikes and Staples.</w:t>
      </w:r>
    </w:p>
    <w:p w14:paraId="47787FC5" w14:textId="77777777" w:rsidR="00E32D7F" w:rsidRPr="00A86034" w:rsidRDefault="00E32D7F" w:rsidP="009F4A01">
      <w:pPr>
        <w:pStyle w:val="Heading4"/>
      </w:pPr>
      <w:r w:rsidRPr="00A86034">
        <w:t>Underwriters Laboratories of Canada (ULC)</w:t>
      </w:r>
    </w:p>
    <w:p w14:paraId="74CA9210" w14:textId="77777777" w:rsidR="00E32D7F" w:rsidRPr="00A86034" w:rsidRDefault="00E32D7F" w:rsidP="009F4A01">
      <w:pPr>
        <w:pStyle w:val="Heading5"/>
      </w:pPr>
      <w:r w:rsidRPr="00A86034">
        <w:t>CAN/ULC</w:t>
      </w:r>
      <w:r w:rsidRPr="00A86034">
        <w:noBreakHyphen/>
        <w:t xml:space="preserve">S604, Standard for </w:t>
      </w:r>
      <w:r w:rsidR="001C150F" w:rsidRPr="00A86034">
        <w:t xml:space="preserve">Factory-Built </w:t>
      </w:r>
      <w:r w:rsidRPr="00A86034">
        <w:t>Type A Chimneys.</w:t>
      </w:r>
    </w:p>
    <w:p w14:paraId="1A52666D" w14:textId="77777777" w:rsidR="00E32D7F" w:rsidRPr="00A86034" w:rsidRDefault="00E32D7F" w:rsidP="009F4A01">
      <w:pPr>
        <w:pStyle w:val="Heading5"/>
      </w:pPr>
      <w:r w:rsidRPr="00A86034">
        <w:t>CAN/ULC</w:t>
      </w:r>
      <w:r w:rsidRPr="00A86034">
        <w:noBreakHyphen/>
        <w:t>S701</w:t>
      </w:r>
      <w:r w:rsidR="001C150F" w:rsidRPr="00A86034">
        <w:t>-11</w:t>
      </w:r>
      <w:r w:rsidRPr="00A86034">
        <w:t>, Standard for Thermal Insulation, Polystyrene, Boards and Pipe Covering.</w:t>
      </w:r>
    </w:p>
    <w:p w14:paraId="66302BC0" w14:textId="77777777" w:rsidR="00E32D7F" w:rsidRPr="00A86034" w:rsidRDefault="00E32D7F" w:rsidP="009F4A01">
      <w:pPr>
        <w:pStyle w:val="Heading5"/>
      </w:pPr>
      <w:r w:rsidRPr="00A86034">
        <w:t>CAN/ULC</w:t>
      </w:r>
      <w:r w:rsidRPr="00A86034">
        <w:noBreakHyphen/>
        <w:t>S702</w:t>
      </w:r>
      <w:r w:rsidR="001C150F" w:rsidRPr="00A86034">
        <w:t>-14</w:t>
      </w:r>
      <w:r w:rsidRPr="00A86034">
        <w:t>, Standard for Thermal Insulation, Mineral Fibre, for Buildings.</w:t>
      </w:r>
    </w:p>
    <w:p w14:paraId="610B61E1" w14:textId="5C7CC3B2" w:rsidR="00E32D7F" w:rsidRPr="00A86034" w:rsidRDefault="00E32D7F" w:rsidP="009F4A01">
      <w:pPr>
        <w:pStyle w:val="Heading5"/>
        <w:rPr>
          <w:ins w:id="248" w:author="James Faas" w:date="2022-11-23T14:26:00Z"/>
          <w:rPrChange w:id="249" w:author="James Faas" w:date="2022-11-23T14:37:00Z">
            <w:rPr>
              <w:ins w:id="250" w:author="James Faas" w:date="2022-11-23T14:26:00Z"/>
              <w:color w:val="FF0000"/>
            </w:rPr>
          </w:rPrChange>
        </w:rPr>
      </w:pPr>
      <w:r w:rsidRPr="00A86034">
        <w:t>CAN/ULC-S704</w:t>
      </w:r>
      <w:r w:rsidR="001C150F" w:rsidRPr="00A86034">
        <w:t>-11</w:t>
      </w:r>
      <w:r w:rsidRPr="00A86034">
        <w:t>, Standard for Thermal Insulation Polyurethane and Polyisocyanurate Boards, Faced.</w:t>
      </w:r>
    </w:p>
    <w:p w14:paraId="689A12AB" w14:textId="77777777" w:rsidR="002A3E59" w:rsidRPr="00A86034" w:rsidRDefault="002A3E59" w:rsidP="002A3E59">
      <w:pPr>
        <w:pStyle w:val="Heading5"/>
        <w:rPr>
          <w:ins w:id="251" w:author="James Faas" w:date="2022-11-23T14:26:00Z"/>
        </w:rPr>
        <w:pPrChange w:id="252" w:author="James Faas" w:date="2022-11-23T14:27:00Z">
          <w:pPr>
            <w:pStyle w:val="Heading5"/>
            <w:numPr>
              <w:numId w:val="30"/>
            </w:numPr>
          </w:pPr>
        </w:pPrChange>
      </w:pPr>
      <w:ins w:id="253" w:author="James Faas" w:date="2022-11-23T14:26:00Z">
        <w:r w:rsidRPr="00A86034">
          <w:t>CAN/ULC-S705.1-15 Standard for Thermal Insulation - Spray Applied Rigid Polyurethane Foam, Medium Density – Material</w:t>
        </w:r>
      </w:ins>
    </w:p>
    <w:p w14:paraId="396C5C4E" w14:textId="46AC7937" w:rsidR="002A3E59" w:rsidRPr="002A3E59" w:rsidRDefault="002A3E59" w:rsidP="002A3E59">
      <w:pPr>
        <w:pStyle w:val="Heading5"/>
      </w:pPr>
      <w:ins w:id="254" w:author="James Faas" w:date="2022-11-23T14:26:00Z">
        <w:r w:rsidRPr="002A3E59">
          <w:t>CAN/ULC-S705.2 Standard for Thermal Insulation - Spray Applied Rigid Polyurethane Foam, Medium Density - Application</w:t>
        </w:r>
      </w:ins>
    </w:p>
    <w:p w14:paraId="0CB6DB9E" w14:textId="77777777" w:rsidR="00E32D7F" w:rsidRPr="00A86034" w:rsidRDefault="00E32D7F" w:rsidP="009F4A01">
      <w:pPr>
        <w:pStyle w:val="Heading4"/>
      </w:pPr>
      <w:r w:rsidRPr="00A86034">
        <w:t>Health Canada/Workplace Hazardous Materials Information System (WHMIS)</w:t>
      </w:r>
    </w:p>
    <w:p w14:paraId="5E13FEEF" w14:textId="0E38EB45" w:rsidR="00E32D7F" w:rsidRPr="00A86034" w:rsidRDefault="00E32D7F" w:rsidP="009F4A01">
      <w:pPr>
        <w:pStyle w:val="Heading5"/>
      </w:pPr>
      <w:del w:id="255" w:author="James Faas" w:date="2022-11-23T14:27:00Z">
        <w:r w:rsidRPr="00A86034" w:rsidDel="002A3E59">
          <w:delText xml:space="preserve">Material </w:delText>
        </w:r>
      </w:del>
      <w:r w:rsidRPr="00A86034">
        <w:t>Safety Data Sheets (</w:t>
      </w:r>
      <w:del w:id="256" w:author="James Faas" w:date="2022-11-23T14:27:00Z">
        <w:r w:rsidRPr="00A86034" w:rsidDel="002A3E59">
          <w:delText>M</w:delText>
        </w:r>
      </w:del>
      <w:r w:rsidRPr="00A86034">
        <w:t>SDS).</w:t>
      </w:r>
    </w:p>
    <w:p w14:paraId="4027FC0D" w14:textId="77777777" w:rsidR="004B7B4C" w:rsidRPr="00A70424" w:rsidRDefault="004B7B4C" w:rsidP="004B7B4C">
      <w:pPr>
        <w:pStyle w:val="Heading2"/>
        <w:rPr>
          <w:color w:val="FF0000"/>
          <w:rPrChange w:id="257" w:author="James Faas" w:date="2022-11-23T14:08:00Z">
            <w:rPr/>
          </w:rPrChange>
        </w:rPr>
      </w:pPr>
      <w:r w:rsidRPr="00A70424">
        <w:rPr>
          <w:color w:val="FF0000"/>
          <w:rPrChange w:id="258" w:author="James Faas" w:date="2022-11-23T14:08:00Z">
            <w:rPr/>
          </w:rPrChange>
        </w:rPr>
        <w:t>Measurement and Payment</w:t>
      </w:r>
    </w:p>
    <w:p w14:paraId="58FD67C5" w14:textId="77777777" w:rsidR="00D57439" w:rsidRPr="00A70424" w:rsidDel="00F554DD" w:rsidRDefault="00D57439" w:rsidP="00D57439">
      <w:pPr>
        <w:pStyle w:val="PlainText"/>
        <w:tabs>
          <w:tab w:val="left" w:pos="720"/>
          <w:tab w:val="left" w:pos="2880"/>
        </w:tabs>
        <w:spacing w:before="80"/>
        <w:ind w:left="720"/>
        <w:jc w:val="both"/>
        <w:rPr>
          <w:del w:id="259" w:author="Mabel Chow" w:date="2022-04-26T11:24:00Z"/>
          <w:rFonts w:ascii="Calibri" w:hAnsi="Calibri"/>
          <w:i/>
          <w:color w:val="FF0000"/>
          <w:sz w:val="22"/>
          <w:highlight w:val="yellow"/>
          <w:rPrChange w:id="260" w:author="James Faas" w:date="2022-11-23T14:08:00Z">
            <w:rPr>
              <w:del w:id="261" w:author="Mabel Chow" w:date="2022-04-26T11:24:00Z"/>
              <w:rFonts w:ascii="Calibri" w:hAnsi="Calibri"/>
              <w:i/>
              <w:sz w:val="22"/>
              <w:highlight w:val="yellow"/>
            </w:rPr>
          </w:rPrChange>
        </w:rPr>
      </w:pPr>
      <w:del w:id="262" w:author="Mabel Chow" w:date="2022-04-26T11:24:00Z">
        <w:r w:rsidRPr="00A70424" w:rsidDel="00F554DD">
          <w:rPr>
            <w:rFonts w:ascii="Calibri" w:hAnsi="Calibri"/>
            <w:i/>
            <w:color w:val="FF0000"/>
            <w:sz w:val="22"/>
            <w:highlight w:val="yellow"/>
            <w:rPrChange w:id="263" w:author="James Faas" w:date="2022-11-23T14:08:00Z">
              <w:rPr>
                <w:rFonts w:ascii="Calibri" w:hAnsi="Calibri"/>
                <w:i/>
                <w:sz w:val="22"/>
                <w:highlight w:val="yellow"/>
              </w:rPr>
            </w:rPrChange>
          </w:rPr>
          <w:delText>[Choose one of the following payment language provisions that best suits the individual project.</w:delText>
        </w:r>
      </w:del>
    </w:p>
    <w:p w14:paraId="0C82E3BC" w14:textId="77777777" w:rsidR="00D57439" w:rsidRPr="00A70424" w:rsidDel="00F554DD" w:rsidRDefault="00D57439" w:rsidP="00D57439">
      <w:pPr>
        <w:pStyle w:val="PlainText"/>
        <w:tabs>
          <w:tab w:val="left" w:pos="720"/>
          <w:tab w:val="left" w:pos="2880"/>
        </w:tabs>
        <w:spacing w:before="80"/>
        <w:ind w:left="720"/>
        <w:jc w:val="both"/>
        <w:rPr>
          <w:del w:id="264" w:author="Mabel Chow" w:date="2022-04-26T11:24:00Z"/>
          <w:rFonts w:ascii="Calibri" w:hAnsi="Calibri"/>
          <w:i/>
          <w:color w:val="FF0000"/>
          <w:sz w:val="22"/>
          <w:highlight w:val="yellow"/>
          <w:rPrChange w:id="265" w:author="James Faas" w:date="2022-11-23T14:08:00Z">
            <w:rPr>
              <w:del w:id="266" w:author="Mabel Chow" w:date="2022-04-26T11:24:00Z"/>
              <w:rFonts w:ascii="Calibri" w:hAnsi="Calibri"/>
              <w:i/>
              <w:sz w:val="22"/>
              <w:highlight w:val="yellow"/>
            </w:rPr>
          </w:rPrChange>
        </w:rPr>
      </w:pPr>
      <w:del w:id="267" w:author="Mabel Chow" w:date="2022-04-26T11:24:00Z">
        <w:r w:rsidRPr="00A70424" w:rsidDel="00F554DD">
          <w:rPr>
            <w:rFonts w:ascii="Calibri" w:hAnsi="Calibri"/>
            <w:i/>
            <w:color w:val="FF0000"/>
            <w:sz w:val="22"/>
            <w:highlight w:val="yellow"/>
            <w:rPrChange w:id="268" w:author="James Faas" w:date="2022-11-23T14:08:00Z">
              <w:rPr>
                <w:rFonts w:ascii="Calibri" w:hAnsi="Calibri"/>
                <w:i/>
                <w:sz w:val="22"/>
                <w:highlight w:val="yellow"/>
              </w:rPr>
            </w:rPrChange>
          </w:rPr>
          <w:delText>If this Section is not specifically referenced by an item in the Bid Form, please use the following language:</w:delText>
        </w:r>
      </w:del>
    </w:p>
    <w:p w14:paraId="14675DBE" w14:textId="77777777" w:rsidR="00D57439" w:rsidRPr="00A70424" w:rsidDel="00F554DD" w:rsidRDefault="00D57439" w:rsidP="00D57439">
      <w:pPr>
        <w:pStyle w:val="Heading3"/>
        <w:numPr>
          <w:ilvl w:val="2"/>
          <w:numId w:val="17"/>
        </w:numPr>
        <w:rPr>
          <w:del w:id="269" w:author="Mabel Chow" w:date="2022-04-26T11:24:00Z"/>
          <w:color w:val="FF0000"/>
          <w:highlight w:val="yellow"/>
          <w:rPrChange w:id="270" w:author="James Faas" w:date="2022-11-23T14:08:00Z">
            <w:rPr>
              <w:del w:id="271" w:author="Mabel Chow" w:date="2022-04-26T11:24:00Z"/>
              <w:highlight w:val="yellow"/>
            </w:rPr>
          </w:rPrChange>
        </w:rPr>
      </w:pPr>
      <w:del w:id="272" w:author="Mabel Chow" w:date="2022-04-26T11:24:00Z">
        <w:r w:rsidRPr="00A70424" w:rsidDel="00F554DD">
          <w:rPr>
            <w:color w:val="FF0000"/>
            <w:highlight w:val="yellow"/>
            <w:rPrChange w:id="273" w:author="James Faas" w:date="2022-11-23T14:08:00Z">
              <w:rPr>
                <w:highlight w:val="yellow"/>
              </w:rPr>
            </w:rPrChange>
          </w:rPr>
          <w:delText>The work of this Section will not be measured separately for payment.  All costs associated with the work of this Section shall be included in the Contract Price.</w:delText>
        </w:r>
      </w:del>
    </w:p>
    <w:p w14:paraId="5C840F93" w14:textId="77777777" w:rsidR="00D57439" w:rsidRPr="00A70424" w:rsidDel="00F554DD" w:rsidRDefault="00D57439" w:rsidP="00D57439">
      <w:pPr>
        <w:pStyle w:val="PlainText"/>
        <w:tabs>
          <w:tab w:val="left" w:pos="720"/>
          <w:tab w:val="left" w:pos="2880"/>
        </w:tabs>
        <w:spacing w:before="80"/>
        <w:ind w:left="720"/>
        <w:jc w:val="both"/>
        <w:rPr>
          <w:del w:id="274" w:author="Mabel Chow" w:date="2022-04-26T11:24:00Z"/>
          <w:rFonts w:ascii="Calibri" w:hAnsi="Calibri"/>
          <w:i/>
          <w:color w:val="FF0000"/>
          <w:sz w:val="22"/>
          <w:highlight w:val="yellow"/>
          <w:rPrChange w:id="275" w:author="James Faas" w:date="2022-11-23T14:08:00Z">
            <w:rPr>
              <w:del w:id="276" w:author="Mabel Chow" w:date="2022-04-26T11:24:00Z"/>
              <w:rFonts w:ascii="Calibri" w:hAnsi="Calibri"/>
              <w:i/>
              <w:sz w:val="22"/>
              <w:highlight w:val="yellow"/>
            </w:rPr>
          </w:rPrChange>
        </w:rPr>
      </w:pPr>
      <w:del w:id="277" w:author="Mabel Chow" w:date="2022-04-26T11:24:00Z">
        <w:r w:rsidRPr="00A70424" w:rsidDel="00F554DD">
          <w:rPr>
            <w:rFonts w:ascii="Calibri" w:hAnsi="Calibri"/>
            <w:i/>
            <w:color w:val="FF0000"/>
            <w:sz w:val="22"/>
            <w:highlight w:val="yellow"/>
            <w:rPrChange w:id="278" w:author="James Faas" w:date="2022-11-23T14:08:00Z">
              <w:rPr>
                <w:rFonts w:ascii="Calibri" w:hAnsi="Calibri"/>
                <w:i/>
                <w:sz w:val="22"/>
                <w:highlight w:val="yellow"/>
              </w:rPr>
            </w:rPrChange>
          </w:rPr>
          <w:delText>OR If this Section is specifically referenced in the Bid Form, use the following language and identify the relevant item in the Bid Form:</w:delText>
        </w:r>
      </w:del>
    </w:p>
    <w:p w14:paraId="5156542A" w14:textId="77777777" w:rsidR="00D57439" w:rsidRPr="00A70424" w:rsidDel="004D4977" w:rsidRDefault="00D57439" w:rsidP="00D57439">
      <w:pPr>
        <w:pStyle w:val="Heading3"/>
        <w:numPr>
          <w:ilvl w:val="2"/>
          <w:numId w:val="17"/>
        </w:numPr>
        <w:rPr>
          <w:del w:id="279" w:author="Mabel Chow" w:date="2022-04-26T11:56:00Z"/>
          <w:color w:val="FF0000"/>
          <w:rPrChange w:id="280" w:author="James Faas" w:date="2022-11-23T14:08:00Z">
            <w:rPr>
              <w:del w:id="281" w:author="Mabel Chow" w:date="2022-04-26T11:56:00Z"/>
              <w:highlight w:val="yellow"/>
            </w:rPr>
          </w:rPrChange>
        </w:rPr>
      </w:pPr>
      <w:r w:rsidRPr="00A70424">
        <w:rPr>
          <w:color w:val="FF0000"/>
          <w:rPrChange w:id="282" w:author="James Faas" w:date="2022-11-23T14:08:00Z">
            <w:rPr>
              <w:highlight w:val="yellow"/>
            </w:rPr>
          </w:rPrChange>
        </w:rPr>
        <w:t xml:space="preserve">All costs associated with the work of this Section shall be included in the price(s) for </w:t>
      </w:r>
      <w:commentRangeStart w:id="283"/>
      <w:r w:rsidRPr="00A70424">
        <w:rPr>
          <w:color w:val="FF0000"/>
          <w:rPrChange w:id="284" w:author="James Faas" w:date="2022-11-23T14:08:00Z">
            <w:rPr>
              <w:highlight w:val="yellow"/>
            </w:rPr>
          </w:rPrChange>
        </w:rPr>
        <w:t xml:space="preserve">Item No(s). ___ </w:t>
      </w:r>
      <w:commentRangeEnd w:id="283"/>
      <w:r w:rsidR="00A220B1" w:rsidRPr="00A70424">
        <w:rPr>
          <w:rStyle w:val="CommentReference"/>
        </w:rPr>
        <w:commentReference w:id="283"/>
      </w:r>
      <w:r w:rsidRPr="00A70424">
        <w:rPr>
          <w:color w:val="FF0000"/>
          <w:rPrChange w:id="285" w:author="James Faas" w:date="2022-11-23T14:08:00Z">
            <w:rPr>
              <w:highlight w:val="yellow"/>
            </w:rPr>
          </w:rPrChange>
        </w:rPr>
        <w:t>in the Bid Form.</w:t>
      </w:r>
    </w:p>
    <w:p w14:paraId="77E7C052" w14:textId="77777777" w:rsidR="00D57439" w:rsidRPr="00A70424" w:rsidRDefault="00D57439">
      <w:pPr>
        <w:pStyle w:val="Heading3"/>
        <w:numPr>
          <w:ilvl w:val="2"/>
          <w:numId w:val="17"/>
        </w:numPr>
        <w:rPr>
          <w:color w:val="FF0000"/>
          <w:rPrChange w:id="286" w:author="James Faas" w:date="2022-11-23T14:08:00Z">
            <w:rPr/>
          </w:rPrChange>
        </w:rPr>
        <w:pPrChange w:id="287" w:author="Mabel Chow" w:date="2022-04-26T11:56:00Z">
          <w:pPr>
            <w:pStyle w:val="PlainText"/>
            <w:tabs>
              <w:tab w:val="left" w:pos="720"/>
              <w:tab w:val="left" w:pos="1440"/>
              <w:tab w:val="left" w:pos="2880"/>
            </w:tabs>
            <w:spacing w:before="80"/>
            <w:ind w:left="720"/>
            <w:jc w:val="both"/>
          </w:pPr>
        </w:pPrChange>
      </w:pPr>
      <w:del w:id="288" w:author="Mabel Chow" w:date="2022-04-26T11:24:00Z">
        <w:r w:rsidRPr="00A70424" w:rsidDel="00F554DD">
          <w:rPr>
            <w:i/>
            <w:color w:val="FF0000"/>
            <w:highlight w:val="yellow"/>
            <w:rPrChange w:id="289" w:author="James Faas" w:date="2022-11-23T14:08:00Z">
              <w:rPr>
                <w:highlight w:val="yellow"/>
              </w:rPr>
            </w:rPrChange>
          </w:rPr>
          <w:lastRenderedPageBreak/>
          <w:delText>If the work of this Section is to be measured and paid for by several different methods, please amend the standard wording given above to reflect the different methods of measurement and payment.</w:delText>
        </w:r>
        <w:r w:rsidRPr="00A70424" w:rsidDel="00F554DD">
          <w:rPr>
            <w:color w:val="FF0000"/>
            <w:highlight w:val="yellow"/>
            <w:rPrChange w:id="290" w:author="James Faas" w:date="2022-11-23T14:08:00Z">
              <w:rPr>
                <w:highlight w:val="yellow"/>
              </w:rPr>
            </w:rPrChange>
          </w:rPr>
          <w:delText>]</w:delText>
        </w:r>
      </w:del>
    </w:p>
    <w:p w14:paraId="10CA0DAB" w14:textId="77777777" w:rsidR="00E32D7F" w:rsidRPr="00A86034" w:rsidRDefault="00E32D7F" w:rsidP="00E32D7F">
      <w:pPr>
        <w:pStyle w:val="Heading2"/>
      </w:pPr>
      <w:r w:rsidRPr="00A86034">
        <w:t>Submittals</w:t>
      </w:r>
    </w:p>
    <w:p w14:paraId="1922AACF" w14:textId="3A1B589E" w:rsidR="00A86034" w:rsidRPr="00A86034" w:rsidRDefault="00A86034" w:rsidP="00A86034">
      <w:pPr>
        <w:pStyle w:val="Heading3"/>
        <w:rPr>
          <w:ins w:id="291" w:author="James Faas" w:date="2022-11-23T14:35:00Z"/>
        </w:rPr>
      </w:pPr>
      <w:ins w:id="292" w:author="James Faas" w:date="2022-11-23T14:35:00Z">
        <w:r w:rsidRPr="00A86034">
          <w:t xml:space="preserve">Submittals are to be </w:t>
        </w:r>
        <w:r w:rsidRPr="00A86034">
          <w:rPr>
            <w:rPrChange w:id="293" w:author="James Faas" w:date="2022-11-23T14:36:00Z">
              <w:rPr>
                <w:color w:val="FF0000"/>
              </w:rPr>
            </w:rPrChange>
          </w:rPr>
          <w:t>in accordance with Section 01300 - Submittals.</w:t>
        </w:r>
      </w:ins>
    </w:p>
    <w:p w14:paraId="62D92CC2" w14:textId="016EF7BC" w:rsidR="00A86034" w:rsidRPr="00A86034" w:rsidRDefault="00A86034" w:rsidP="00A86034">
      <w:pPr>
        <w:pStyle w:val="Heading3"/>
        <w:rPr>
          <w:ins w:id="294" w:author="James Faas" w:date="2022-11-23T14:34:00Z"/>
        </w:rPr>
        <w:pPrChange w:id="295" w:author="James Faas" w:date="2022-11-23T14:34:00Z">
          <w:pPr>
            <w:pStyle w:val="Heading3"/>
            <w:numPr>
              <w:numId w:val="30"/>
            </w:numPr>
          </w:pPr>
        </w:pPrChange>
      </w:pPr>
      <w:ins w:id="296" w:author="James Faas" w:date="2022-11-23T14:34:00Z">
        <w:r w:rsidRPr="00A86034">
          <w:t>Submit product data sheets of all insulation types within the contract and product list indicting where each insulation type will be installed.</w:t>
        </w:r>
      </w:ins>
    </w:p>
    <w:p w14:paraId="4096ED09" w14:textId="77777777" w:rsidR="00A86034" w:rsidRPr="00A86034" w:rsidRDefault="00A86034" w:rsidP="00A86034">
      <w:pPr>
        <w:pStyle w:val="Heading3"/>
        <w:rPr>
          <w:ins w:id="297" w:author="James Faas" w:date="2022-11-23T14:34:00Z"/>
        </w:rPr>
      </w:pPr>
      <w:ins w:id="298" w:author="James Faas" w:date="2022-11-23T14:34:00Z">
        <w:r w:rsidRPr="00A86034">
          <w:t>For the spray-applied insulation, submit all applicable manufacturers standard details.</w:t>
        </w:r>
      </w:ins>
    </w:p>
    <w:p w14:paraId="791054F2" w14:textId="77777777" w:rsidR="00A86034" w:rsidRPr="00A86034" w:rsidRDefault="00A86034" w:rsidP="00A86034">
      <w:pPr>
        <w:pStyle w:val="Heading3"/>
        <w:rPr>
          <w:ins w:id="299" w:author="James Faas" w:date="2022-11-23T14:34:00Z"/>
        </w:rPr>
      </w:pPr>
      <w:ins w:id="300" w:author="James Faas" w:date="2022-11-23T14:34:00Z">
        <w:r w:rsidRPr="00A86034">
          <w:t>Applicator qualifications</w:t>
        </w:r>
      </w:ins>
    </w:p>
    <w:p w14:paraId="0297D096" w14:textId="77777777" w:rsidR="00A86034" w:rsidRPr="00A86034" w:rsidRDefault="00A86034" w:rsidP="00A86034">
      <w:pPr>
        <w:pStyle w:val="Heading4"/>
        <w:rPr>
          <w:ins w:id="301" w:author="James Faas" w:date="2022-11-23T14:34:00Z"/>
        </w:rPr>
      </w:pPr>
      <w:ins w:id="302" w:author="James Faas" w:date="2022-11-23T14:34:00Z">
        <w:r w:rsidRPr="00A86034">
          <w:t xml:space="preserve">Submit letter on spray applied foam insulation manufacturer’s letterhead verifying applicators license for work </w:t>
        </w:r>
        <w:proofErr w:type="gramStart"/>
        <w:r w:rsidRPr="00A86034">
          <w:t>similar to</w:t>
        </w:r>
        <w:proofErr w:type="gramEnd"/>
        <w:r w:rsidRPr="00A86034">
          <w:t xml:space="preserve"> work of this Section.</w:t>
        </w:r>
      </w:ins>
    </w:p>
    <w:p w14:paraId="1529C9F6" w14:textId="77777777" w:rsidR="00A86034" w:rsidRPr="00A86034" w:rsidRDefault="00A86034" w:rsidP="00A86034">
      <w:pPr>
        <w:pStyle w:val="Heading3"/>
        <w:rPr>
          <w:ins w:id="303" w:author="James Faas" w:date="2022-11-23T14:34:00Z"/>
        </w:rPr>
      </w:pPr>
      <w:ins w:id="304" w:author="James Faas" w:date="2022-11-23T14:34:00Z">
        <w:r w:rsidRPr="00A86034">
          <w:t>Submit two samples 300 mm square of insulation materials.</w:t>
        </w:r>
      </w:ins>
    </w:p>
    <w:p w14:paraId="327B009C" w14:textId="0003142C" w:rsidR="00E32D7F" w:rsidRPr="00A86034" w:rsidDel="00A86034" w:rsidRDefault="00E32D7F" w:rsidP="00A86034">
      <w:pPr>
        <w:pStyle w:val="Heading3"/>
        <w:rPr>
          <w:del w:id="305" w:author="James Faas" w:date="2022-11-23T14:35:00Z"/>
        </w:rPr>
        <w:pPrChange w:id="306" w:author="James Faas" w:date="2022-11-23T14:36:00Z">
          <w:pPr>
            <w:pStyle w:val="Heading3"/>
            <w:tabs>
              <w:tab w:val="clear" w:pos="1440"/>
              <w:tab w:val="left" w:pos="1418"/>
            </w:tabs>
            <w:ind w:left="1418"/>
          </w:pPr>
        </w:pPrChange>
      </w:pPr>
      <w:del w:id="307" w:author="James Faas" w:date="2022-11-23T14:35:00Z">
        <w:r w:rsidRPr="00A86034" w:rsidDel="00A86034">
          <w:delText>Product Data:</w:delText>
        </w:r>
      </w:del>
    </w:p>
    <w:p w14:paraId="33D32FF2" w14:textId="0265F410" w:rsidR="00E32D7F" w:rsidRPr="00A86034" w:rsidDel="00A86034" w:rsidRDefault="00E32D7F" w:rsidP="00A86034">
      <w:pPr>
        <w:pStyle w:val="Heading3"/>
        <w:rPr>
          <w:del w:id="308" w:author="James Faas" w:date="2022-11-23T14:35:00Z"/>
        </w:rPr>
        <w:pPrChange w:id="309" w:author="James Faas" w:date="2022-11-23T14:36:00Z">
          <w:pPr>
            <w:pStyle w:val="Heading4"/>
            <w:tabs>
              <w:tab w:val="left" w:pos="2127"/>
            </w:tabs>
            <w:ind w:left="2127"/>
          </w:pPr>
        </w:pPrChange>
      </w:pPr>
      <w:del w:id="310" w:author="James Faas" w:date="2022-11-23T14:35:00Z">
        <w:r w:rsidRPr="00A86034" w:rsidDel="00A86034">
          <w:delText xml:space="preserve">Submit manufacturer's printed product literature, specifications and data sheet in accordance with </w:delText>
        </w:r>
        <w:r w:rsidRPr="00A86034" w:rsidDel="00A86034">
          <w:rPr>
            <w:rPrChange w:id="311" w:author="James Faas" w:date="2022-11-23T14:36:00Z">
              <w:rPr>
                <w:highlight w:val="yellow"/>
              </w:rPr>
            </w:rPrChange>
          </w:rPr>
          <w:delText>S</w:delText>
        </w:r>
        <w:r w:rsidR="00B51F25" w:rsidRPr="00A86034" w:rsidDel="00A86034">
          <w:rPr>
            <w:rPrChange w:id="312" w:author="James Faas" w:date="2022-11-23T14:36:00Z">
              <w:rPr>
                <w:highlight w:val="yellow"/>
              </w:rPr>
            </w:rPrChange>
          </w:rPr>
          <w:delText>ection 01300 - Submittal</w:delText>
        </w:r>
        <w:r w:rsidR="00D57439" w:rsidRPr="00A86034" w:rsidDel="00A86034">
          <w:rPr>
            <w:rPrChange w:id="313" w:author="James Faas" w:date="2022-11-23T14:36:00Z">
              <w:rPr>
                <w:highlight w:val="yellow"/>
              </w:rPr>
            </w:rPrChange>
          </w:rPr>
          <w:delText>s</w:delText>
        </w:r>
        <w:r w:rsidRPr="00A86034" w:rsidDel="00A86034">
          <w:rPr>
            <w:rPrChange w:id="314" w:author="James Faas" w:date="2022-11-23T14:36:00Z">
              <w:rPr>
                <w:highlight w:val="yellow"/>
              </w:rPr>
            </w:rPrChange>
          </w:rPr>
          <w:delText>.</w:delText>
        </w:r>
      </w:del>
    </w:p>
    <w:p w14:paraId="47E3377F" w14:textId="09948405" w:rsidR="00E32D7F" w:rsidRPr="00A86034" w:rsidRDefault="00E32D7F" w:rsidP="00A86034">
      <w:pPr>
        <w:pStyle w:val="Heading3"/>
        <w:pPrChange w:id="315" w:author="James Faas" w:date="2022-11-23T14:36:00Z">
          <w:pPr>
            <w:pStyle w:val="Heading4"/>
            <w:tabs>
              <w:tab w:val="left" w:pos="2127"/>
            </w:tabs>
            <w:ind w:left="2127"/>
          </w:pPr>
        </w:pPrChange>
      </w:pPr>
      <w:r w:rsidRPr="00A86034">
        <w:t xml:space="preserve">Submit </w:t>
      </w:r>
      <w:del w:id="316" w:author="Mabel Chow" w:date="2022-04-26T11:25:00Z">
        <w:r w:rsidRPr="00A86034" w:rsidDel="00F554DD">
          <w:rPr>
            <w:rPrChange w:id="317" w:author="James Faas" w:date="2022-11-23T14:36:00Z">
              <w:rPr>
                <w:highlight w:val="yellow"/>
              </w:rPr>
            </w:rPrChange>
          </w:rPr>
          <w:delText>[two] [___]</w:delText>
        </w:r>
        <w:r w:rsidRPr="00A86034" w:rsidDel="00F554DD">
          <w:delText xml:space="preserve"> copies of </w:delText>
        </w:r>
      </w:del>
      <w:r w:rsidRPr="00A86034">
        <w:t xml:space="preserve">WHMIS </w:t>
      </w:r>
      <w:del w:id="318" w:author="James Faas" w:date="2022-11-23T14:27:00Z">
        <w:r w:rsidRPr="00A86034" w:rsidDel="002A3E59">
          <w:delText>M</w:delText>
        </w:r>
      </w:del>
      <w:r w:rsidRPr="00A86034">
        <w:t xml:space="preserve">SDS </w:t>
      </w:r>
      <w:r w:rsidRPr="00A86034">
        <w:noBreakHyphen/>
        <w:t xml:space="preserve"> </w:t>
      </w:r>
      <w:del w:id="319" w:author="James Faas" w:date="2022-11-23T14:27:00Z">
        <w:r w:rsidRPr="00A86034" w:rsidDel="002A3E59">
          <w:delText xml:space="preserve">Material </w:delText>
        </w:r>
      </w:del>
      <w:r w:rsidRPr="00A86034">
        <w:t>Safety Data She</w:t>
      </w:r>
      <w:r w:rsidR="00887C70" w:rsidRPr="00A86034">
        <w:t xml:space="preserve">ets in accordance with </w:t>
      </w:r>
      <w:r w:rsidR="00887C70" w:rsidRPr="00A86034">
        <w:rPr>
          <w:rPrChange w:id="320" w:author="James Faas" w:date="2022-11-23T14:36:00Z">
            <w:rPr>
              <w:highlight w:val="yellow"/>
            </w:rPr>
          </w:rPrChange>
        </w:rPr>
        <w:t xml:space="preserve">Section 01300 </w:t>
      </w:r>
      <w:r w:rsidR="00887C70" w:rsidRPr="00A86034">
        <w:rPr>
          <w:rPrChange w:id="321" w:author="James Faas" w:date="2022-11-23T14:36:00Z">
            <w:rPr>
              <w:highlight w:val="yellow"/>
            </w:rPr>
          </w:rPrChange>
        </w:rPr>
        <w:noBreakHyphen/>
        <w:t xml:space="preserve"> Submittals</w:t>
      </w:r>
      <w:r w:rsidRPr="00A86034">
        <w:t xml:space="preserve">. </w:t>
      </w:r>
    </w:p>
    <w:p w14:paraId="72D4E225" w14:textId="77777777" w:rsidR="00E32D7F" w:rsidRPr="00A86034" w:rsidRDefault="00E32D7F" w:rsidP="009F4A01">
      <w:pPr>
        <w:pStyle w:val="Heading3"/>
      </w:pPr>
      <w:r w:rsidRPr="00A86034">
        <w:t>Manufacturer's Instructions:</w:t>
      </w:r>
    </w:p>
    <w:p w14:paraId="6BF48B91" w14:textId="77777777" w:rsidR="00E32D7F" w:rsidRPr="00A86034" w:rsidRDefault="00E32D7F" w:rsidP="00D57439">
      <w:pPr>
        <w:pStyle w:val="Heading4"/>
      </w:pPr>
      <w:r w:rsidRPr="00A86034">
        <w:t>Submit manufacturer's installation instructions.</w:t>
      </w:r>
    </w:p>
    <w:p w14:paraId="1F9B29B2" w14:textId="77777777" w:rsidR="00E32D7F" w:rsidRPr="002A3E59" w:rsidRDefault="00E32D7F" w:rsidP="00E32D7F">
      <w:pPr>
        <w:pStyle w:val="Heading1"/>
      </w:pPr>
      <w:r w:rsidRPr="002A3E59">
        <w:t>PRODUCTS</w:t>
      </w:r>
    </w:p>
    <w:p w14:paraId="1E9B5A6C" w14:textId="77777777" w:rsidR="00E32D7F" w:rsidRPr="002A3E59" w:rsidRDefault="009E7EFF" w:rsidP="00C81219">
      <w:pPr>
        <w:pStyle w:val="Heading2"/>
      </w:pPr>
      <w:r w:rsidRPr="002A3E59">
        <w:t>Insulation</w:t>
      </w:r>
      <w:r w:rsidR="003A2C1B" w:rsidRPr="002A3E59">
        <w:t xml:space="preserve"> </w:t>
      </w:r>
      <w:r w:rsidR="00C81219" w:rsidRPr="002A3E59">
        <w:t>Type (1)</w:t>
      </w:r>
    </w:p>
    <w:p w14:paraId="48E8A305" w14:textId="77777777" w:rsidR="00E32D7F" w:rsidRPr="002A3E59" w:rsidRDefault="00C81219" w:rsidP="00A467D5">
      <w:pPr>
        <w:pStyle w:val="Heading3"/>
        <w:tabs>
          <w:tab w:val="clear" w:pos="1440"/>
          <w:tab w:val="left" w:pos="1418"/>
        </w:tabs>
        <w:ind w:left="1418"/>
      </w:pPr>
      <w:del w:id="322" w:author="Mabel Chow" w:date="2022-04-26T11:30:00Z">
        <w:r w:rsidRPr="002A3E59" w:rsidDel="00D01831">
          <w:rPr>
            <w:rPrChange w:id="323" w:author="James Faas" w:date="2022-11-23T14:28:00Z">
              <w:rPr>
                <w:highlight w:val="yellow"/>
              </w:rPr>
            </w:rPrChange>
          </w:rPr>
          <w:delText>[</w:delText>
        </w:r>
      </w:del>
      <w:r w:rsidRPr="002A3E59">
        <w:rPr>
          <w:rPrChange w:id="324" w:author="James Faas" w:date="2022-11-23T14:28:00Z">
            <w:rPr>
              <w:highlight w:val="yellow"/>
            </w:rPr>
          </w:rPrChange>
        </w:rPr>
        <w:t>Extruded polystyrene (XPS)</w:t>
      </w:r>
      <w:ins w:id="325" w:author="Mabel Chow" w:date="2022-04-26T11:30:00Z">
        <w:r w:rsidR="00D01831" w:rsidRPr="002A3E59">
          <w:rPr>
            <w:rPrChange w:id="326" w:author="James Faas" w:date="2022-11-23T14:28:00Z">
              <w:rPr>
                <w:highlight w:val="yellow"/>
              </w:rPr>
            </w:rPrChange>
          </w:rPr>
          <w:t xml:space="preserve">: </w:t>
        </w:r>
      </w:ins>
      <w:del w:id="327" w:author="Mabel Chow" w:date="2022-04-26T11:30:00Z">
        <w:r w:rsidRPr="002A3E59" w:rsidDel="00D01831">
          <w:rPr>
            <w:rPrChange w:id="328" w:author="James Faas" w:date="2022-11-23T14:28:00Z">
              <w:rPr>
                <w:highlight w:val="yellow"/>
              </w:rPr>
            </w:rPrChange>
          </w:rPr>
          <w:delText>] [Expanded polystyrene (EPS)]:</w:delText>
        </w:r>
        <w:r w:rsidRPr="002A3E59" w:rsidDel="00D01831">
          <w:delText xml:space="preserve"> </w:delText>
        </w:r>
      </w:del>
      <w:r w:rsidRPr="002A3E59">
        <w:t>to CAN/ULC</w:t>
      </w:r>
      <w:r w:rsidRPr="002A3E59">
        <w:noBreakHyphen/>
        <w:t>S701</w:t>
      </w:r>
      <w:r w:rsidR="00544FB3" w:rsidRPr="002A3E59">
        <w:t>-11</w:t>
      </w:r>
      <w:r w:rsidRPr="002A3E59">
        <w:t>.</w:t>
      </w:r>
    </w:p>
    <w:p w14:paraId="1FC2E317" w14:textId="77777777" w:rsidR="00C81219" w:rsidRPr="002A3E59" w:rsidRDefault="00C81219" w:rsidP="00297585">
      <w:pPr>
        <w:pStyle w:val="Heading4"/>
        <w:tabs>
          <w:tab w:val="left" w:pos="2127"/>
        </w:tabs>
        <w:ind w:left="2127"/>
      </w:pPr>
      <w:r w:rsidRPr="002A3E59">
        <w:t>Type</w:t>
      </w:r>
      <w:r w:rsidRPr="002A3E59">
        <w:rPr>
          <w:rPrChange w:id="329" w:author="James Faas" w:date="2022-11-23T14:28:00Z">
            <w:rPr>
              <w:highlight w:val="yellow"/>
            </w:rPr>
          </w:rPrChange>
        </w:rPr>
        <w:t xml:space="preserve">: </w:t>
      </w:r>
      <w:del w:id="330" w:author="Mabel Chow" w:date="2022-04-26T11:25:00Z">
        <w:r w:rsidRPr="002A3E59" w:rsidDel="00F554DD">
          <w:rPr>
            <w:rPrChange w:id="331" w:author="James Faas" w:date="2022-11-23T14:28:00Z">
              <w:rPr>
                <w:highlight w:val="yellow"/>
              </w:rPr>
            </w:rPrChange>
          </w:rPr>
          <w:delText>[2] [</w:delText>
        </w:r>
      </w:del>
      <w:r w:rsidRPr="002A3E59">
        <w:rPr>
          <w:rPrChange w:id="332" w:author="James Faas" w:date="2022-11-23T14:28:00Z">
            <w:rPr>
              <w:highlight w:val="yellow"/>
            </w:rPr>
          </w:rPrChange>
        </w:rPr>
        <w:t>4</w:t>
      </w:r>
      <w:del w:id="333" w:author="Mabel Chow" w:date="2022-04-26T11:25:00Z">
        <w:r w:rsidRPr="002A3E59" w:rsidDel="00F554DD">
          <w:rPr>
            <w:rPrChange w:id="334" w:author="James Faas" w:date="2022-11-23T14:28:00Z">
              <w:rPr>
                <w:highlight w:val="yellow"/>
              </w:rPr>
            </w:rPrChange>
          </w:rPr>
          <w:delText>]</w:delText>
        </w:r>
      </w:del>
      <w:r w:rsidRPr="002A3E59">
        <w:rPr>
          <w:rPrChange w:id="335" w:author="James Faas" w:date="2022-11-23T14:28:00Z">
            <w:rPr>
              <w:highlight w:val="yellow"/>
            </w:rPr>
          </w:rPrChange>
        </w:rPr>
        <w:t>.</w:t>
      </w:r>
    </w:p>
    <w:p w14:paraId="128EAEE4" w14:textId="1C0CB307" w:rsidR="00C81219" w:rsidRPr="002A3E59" w:rsidRDefault="00C81219" w:rsidP="00297585">
      <w:pPr>
        <w:pStyle w:val="Heading4"/>
        <w:tabs>
          <w:tab w:val="left" w:pos="2127"/>
        </w:tabs>
        <w:ind w:left="2127"/>
      </w:pPr>
      <w:r w:rsidRPr="002A3E59">
        <w:t>Compressive strength:</w:t>
      </w:r>
      <w:ins w:id="336" w:author="James Faas" w:date="2022-11-23T14:28:00Z">
        <w:r w:rsidR="002A3E59" w:rsidRPr="002A3E59">
          <w:rPr>
            <w:rPrChange w:id="337" w:author="James Faas" w:date="2022-11-23T14:28:00Z">
              <w:rPr>
                <w:color w:val="FF0000"/>
              </w:rPr>
            </w:rPrChange>
          </w:rPr>
          <w:t xml:space="preserve"> </w:t>
        </w:r>
      </w:ins>
      <w:del w:id="338" w:author="Mabel Chow" w:date="2022-04-26T11:25:00Z">
        <w:r w:rsidRPr="002A3E59" w:rsidDel="00F554DD">
          <w:delText xml:space="preserve"> </w:delText>
        </w:r>
        <w:r w:rsidRPr="002A3E59" w:rsidDel="00F554DD">
          <w:rPr>
            <w:rPrChange w:id="339" w:author="James Faas" w:date="2022-11-23T14:28:00Z">
              <w:rPr>
                <w:highlight w:val="yellow"/>
              </w:rPr>
            </w:rPrChange>
          </w:rPr>
          <w:delText>[     ]</w:delText>
        </w:r>
      </w:del>
      <w:ins w:id="340" w:author="Mabel Chow" w:date="2022-04-26T11:25:00Z">
        <w:r w:rsidR="00F554DD" w:rsidRPr="002A3E59">
          <w:t>210kPa for wall insulation, 275kPa for horizonta</w:t>
        </w:r>
      </w:ins>
      <w:ins w:id="341" w:author="Mabel Chow" w:date="2022-04-26T11:26:00Z">
        <w:r w:rsidR="00F554DD" w:rsidRPr="002A3E59">
          <w:t>l foundation insulation</w:t>
        </w:r>
      </w:ins>
      <w:r w:rsidRPr="002A3E59">
        <w:t>.</w:t>
      </w:r>
    </w:p>
    <w:p w14:paraId="06D829E3" w14:textId="3E4093DF" w:rsidR="00C81219" w:rsidRPr="002A3E59" w:rsidRDefault="00C81219" w:rsidP="00297585">
      <w:pPr>
        <w:pStyle w:val="Heading4"/>
        <w:tabs>
          <w:tab w:val="left" w:pos="2127"/>
        </w:tabs>
        <w:ind w:left="2127"/>
      </w:pPr>
      <w:r w:rsidRPr="002A3E59">
        <w:t>Thickness</w:t>
      </w:r>
      <w:r w:rsidRPr="002A3E59">
        <w:rPr>
          <w:rPrChange w:id="342" w:author="James Faas" w:date="2022-11-23T14:28:00Z">
            <w:rPr>
              <w:highlight w:val="yellow"/>
            </w:rPr>
          </w:rPrChange>
        </w:rPr>
        <w:t>:</w:t>
      </w:r>
      <w:ins w:id="343" w:author="James Faas" w:date="2022-11-23T14:28:00Z">
        <w:r w:rsidR="002A3E59" w:rsidRPr="002A3E59">
          <w:rPr>
            <w:rPrChange w:id="344" w:author="James Faas" w:date="2022-11-23T14:28:00Z">
              <w:rPr>
                <w:color w:val="FF0000"/>
              </w:rPr>
            </w:rPrChange>
          </w:rPr>
          <w:t xml:space="preserve"> </w:t>
        </w:r>
      </w:ins>
      <w:del w:id="345" w:author="Mabel Chow" w:date="2022-04-26T11:26:00Z">
        <w:r w:rsidRPr="002A3E59" w:rsidDel="00F554DD">
          <w:rPr>
            <w:rPrChange w:id="346" w:author="James Faas" w:date="2022-11-23T14:28:00Z">
              <w:rPr>
                <w:highlight w:val="yellow"/>
              </w:rPr>
            </w:rPrChange>
          </w:rPr>
          <w:delText xml:space="preserve"> [     ]</w:delText>
        </w:r>
        <w:r w:rsidRPr="002A3E59" w:rsidDel="00F554DD">
          <w:delText xml:space="preserve"> </w:delText>
        </w:r>
      </w:del>
      <w:ins w:id="347" w:author="Mabel Chow" w:date="2022-04-26T11:26:00Z">
        <w:r w:rsidR="00F554DD" w:rsidRPr="002A3E59">
          <w:t xml:space="preserve">50 </w:t>
        </w:r>
      </w:ins>
      <w:r w:rsidRPr="002A3E59">
        <w:t>mm</w:t>
      </w:r>
      <w:ins w:id="348" w:author="Mabel Chow" w:date="2022-04-26T11:26:00Z">
        <w:r w:rsidR="00F554DD" w:rsidRPr="002A3E59">
          <w:t xml:space="preserve"> or</w:t>
        </w:r>
      </w:ins>
      <w:r w:rsidRPr="002A3E59">
        <w:t xml:space="preserve"> </w:t>
      </w:r>
      <w:del w:id="349" w:author="Mabel Chow" w:date="2022-04-26T11:26:00Z">
        <w:r w:rsidRPr="002A3E59" w:rsidDel="00F554DD">
          <w:rPr>
            <w:rPrChange w:id="350" w:author="James Faas" w:date="2022-11-23T14:28:00Z">
              <w:rPr>
                <w:highlight w:val="yellow"/>
              </w:rPr>
            </w:rPrChange>
          </w:rPr>
          <w:delText>[</w:delText>
        </w:r>
      </w:del>
      <w:r w:rsidRPr="002A3E59">
        <w:rPr>
          <w:rPrChange w:id="351" w:author="James Faas" w:date="2022-11-23T14:28:00Z">
            <w:rPr>
              <w:highlight w:val="yellow"/>
            </w:rPr>
          </w:rPrChange>
        </w:rPr>
        <w:t>as</w:t>
      </w:r>
      <w:ins w:id="352" w:author="Mabel Chow" w:date="2022-04-26T11:27:00Z">
        <w:r w:rsidR="00F554DD" w:rsidRPr="002A3E59">
          <w:rPr>
            <w:rPrChange w:id="353" w:author="James Faas" w:date="2022-11-23T14:28:00Z">
              <w:rPr>
                <w:highlight w:val="yellow"/>
              </w:rPr>
            </w:rPrChange>
          </w:rPr>
          <w:t xml:space="preserve"> otherwise shown on the Contract Drawings</w:t>
        </w:r>
      </w:ins>
      <w:del w:id="354" w:author="Mabel Chow" w:date="2022-04-26T11:27:00Z">
        <w:r w:rsidRPr="002A3E59" w:rsidDel="00F554DD">
          <w:rPr>
            <w:rPrChange w:id="355" w:author="James Faas" w:date="2022-11-23T14:28:00Z">
              <w:rPr>
                <w:highlight w:val="yellow"/>
              </w:rPr>
            </w:rPrChange>
          </w:rPr>
          <w:delText xml:space="preserve"> indicated] [     ]</w:delText>
        </w:r>
      </w:del>
      <w:r w:rsidRPr="002A3E59">
        <w:rPr>
          <w:rPrChange w:id="356" w:author="James Faas" w:date="2022-11-23T14:28:00Z">
            <w:rPr>
              <w:highlight w:val="yellow"/>
            </w:rPr>
          </w:rPrChange>
        </w:rPr>
        <w:t>.</w:t>
      </w:r>
    </w:p>
    <w:p w14:paraId="2DCBA0C3" w14:textId="77777777" w:rsidR="00C81219" w:rsidRPr="002A3E59" w:rsidRDefault="00C81219" w:rsidP="00297585">
      <w:pPr>
        <w:pStyle w:val="Heading4"/>
        <w:tabs>
          <w:tab w:val="left" w:pos="2127"/>
        </w:tabs>
        <w:ind w:left="2127"/>
      </w:pPr>
      <w:r w:rsidRPr="002A3E59">
        <w:t xml:space="preserve">Size: </w:t>
      </w:r>
      <w:ins w:id="357" w:author="Mabel Chow" w:date="2022-04-26T11:27:00Z">
        <w:r w:rsidR="00F554DD" w:rsidRPr="002A3E59">
          <w:rPr>
            <w:rPrChange w:id="358" w:author="James Faas" w:date="2022-11-23T14:28:00Z">
              <w:rPr>
                <w:highlight w:val="yellow"/>
              </w:rPr>
            </w:rPrChange>
          </w:rPr>
          <w:t>610mm x 2440mm</w:t>
        </w:r>
      </w:ins>
      <w:del w:id="359" w:author="Mabel Chow" w:date="2022-04-26T11:27:00Z">
        <w:r w:rsidRPr="002A3E59" w:rsidDel="00F554DD">
          <w:rPr>
            <w:rPrChange w:id="360" w:author="James Faas" w:date="2022-11-23T14:28:00Z">
              <w:rPr>
                <w:highlight w:val="yellow"/>
              </w:rPr>
            </w:rPrChange>
          </w:rPr>
          <w:delText>[     ]</w:delText>
        </w:r>
      </w:del>
      <w:r w:rsidRPr="002A3E59">
        <w:rPr>
          <w:rPrChange w:id="361" w:author="James Faas" w:date="2022-11-23T14:28:00Z">
            <w:rPr>
              <w:highlight w:val="yellow"/>
            </w:rPr>
          </w:rPrChange>
        </w:rPr>
        <w:t>.</w:t>
      </w:r>
    </w:p>
    <w:p w14:paraId="77E334A0" w14:textId="77777777" w:rsidR="00C81219" w:rsidRPr="002A3E59" w:rsidRDefault="00C81219" w:rsidP="00297585">
      <w:pPr>
        <w:pStyle w:val="Heading4"/>
        <w:tabs>
          <w:tab w:val="left" w:pos="2127"/>
        </w:tabs>
        <w:ind w:left="2127"/>
      </w:pPr>
      <w:r w:rsidRPr="002A3E59">
        <w:t>Edges</w:t>
      </w:r>
      <w:r w:rsidRPr="002A3E59">
        <w:rPr>
          <w:rPrChange w:id="362" w:author="James Faas" w:date="2022-11-23T14:28:00Z">
            <w:rPr>
              <w:highlight w:val="yellow"/>
            </w:rPr>
          </w:rPrChange>
        </w:rPr>
        <w:t xml:space="preserve">: </w:t>
      </w:r>
      <w:del w:id="363" w:author="Mabel Chow" w:date="2022-04-26T11:27:00Z">
        <w:r w:rsidRPr="002A3E59" w:rsidDel="00F554DD">
          <w:rPr>
            <w:rPrChange w:id="364" w:author="James Faas" w:date="2022-11-23T14:28:00Z">
              <w:rPr>
                <w:highlight w:val="yellow"/>
              </w:rPr>
            </w:rPrChange>
          </w:rPr>
          <w:delText>[square] [</w:delText>
        </w:r>
      </w:del>
      <w:proofErr w:type="spellStart"/>
      <w:r w:rsidRPr="002A3E59">
        <w:rPr>
          <w:rPrChange w:id="365" w:author="James Faas" w:date="2022-11-23T14:28:00Z">
            <w:rPr>
              <w:highlight w:val="yellow"/>
            </w:rPr>
          </w:rPrChange>
        </w:rPr>
        <w:t>shiplapped</w:t>
      </w:r>
      <w:proofErr w:type="spellEnd"/>
      <w:del w:id="366" w:author="Mabel Chow" w:date="2022-04-26T11:27:00Z">
        <w:r w:rsidRPr="002A3E59" w:rsidDel="00F554DD">
          <w:rPr>
            <w:rPrChange w:id="367" w:author="James Faas" w:date="2022-11-23T14:28:00Z">
              <w:rPr>
                <w:highlight w:val="yellow"/>
              </w:rPr>
            </w:rPrChange>
          </w:rPr>
          <w:delText>] [vented]</w:delText>
        </w:r>
      </w:del>
      <w:ins w:id="368" w:author="Mabel Chow" w:date="2022-04-26T11:27:00Z">
        <w:r w:rsidR="00F554DD" w:rsidRPr="002A3E59">
          <w:rPr>
            <w:rPrChange w:id="369" w:author="James Faas" w:date="2022-11-23T14:28:00Z">
              <w:rPr>
                <w:highlight w:val="yellow"/>
              </w:rPr>
            </w:rPrChange>
          </w:rPr>
          <w:t xml:space="preserve"> for wall insulation</w:t>
        </w:r>
      </w:ins>
      <w:r w:rsidRPr="002A3E59">
        <w:rPr>
          <w:rPrChange w:id="370" w:author="James Faas" w:date="2022-11-23T14:28:00Z">
            <w:rPr>
              <w:highlight w:val="yellow"/>
            </w:rPr>
          </w:rPrChange>
        </w:rPr>
        <w:t>.</w:t>
      </w:r>
    </w:p>
    <w:p w14:paraId="6266CB85" w14:textId="77777777" w:rsidR="00D01831" w:rsidRPr="002A3E59" w:rsidRDefault="00C81219" w:rsidP="00297585">
      <w:pPr>
        <w:pStyle w:val="Heading4"/>
        <w:tabs>
          <w:tab w:val="left" w:pos="2127"/>
        </w:tabs>
        <w:ind w:left="2127"/>
        <w:rPr>
          <w:ins w:id="371" w:author="Mabel Chow" w:date="2022-04-26T11:29:00Z"/>
          <w:rPrChange w:id="372" w:author="James Faas" w:date="2022-11-23T14:28:00Z">
            <w:rPr>
              <w:ins w:id="373" w:author="Mabel Chow" w:date="2022-04-26T11:29:00Z"/>
              <w:highlight w:val="yellow"/>
            </w:rPr>
          </w:rPrChange>
        </w:rPr>
      </w:pPr>
      <w:r w:rsidRPr="002A3E59">
        <w:t>Acceptable material &amp; manufacturer</w:t>
      </w:r>
      <w:r w:rsidRPr="002A3E59">
        <w:rPr>
          <w:rPrChange w:id="374" w:author="James Faas" w:date="2022-11-23T14:28:00Z">
            <w:rPr>
              <w:highlight w:val="yellow"/>
            </w:rPr>
          </w:rPrChange>
        </w:rPr>
        <w:t>:</w:t>
      </w:r>
      <w:ins w:id="375" w:author="Mabel Chow" w:date="2022-04-26T11:28:00Z">
        <w:r w:rsidR="00F554DD" w:rsidRPr="002A3E59">
          <w:rPr>
            <w:rPrChange w:id="376" w:author="James Faas" w:date="2022-11-23T14:28:00Z">
              <w:rPr>
                <w:highlight w:val="yellow"/>
              </w:rPr>
            </w:rPrChange>
          </w:rPr>
          <w:t xml:space="preserve"> </w:t>
        </w:r>
      </w:ins>
    </w:p>
    <w:p w14:paraId="1C9A8EA7" w14:textId="77777777" w:rsidR="00D01831" w:rsidRPr="002A3E59" w:rsidRDefault="00F554DD" w:rsidP="00D01831">
      <w:pPr>
        <w:pStyle w:val="Heading5"/>
        <w:rPr>
          <w:ins w:id="377" w:author="Mabel Chow" w:date="2022-04-26T11:29:00Z"/>
          <w:rPrChange w:id="378" w:author="James Faas" w:date="2022-11-23T14:28:00Z">
            <w:rPr>
              <w:ins w:id="379" w:author="Mabel Chow" w:date="2022-04-26T11:29:00Z"/>
              <w:highlight w:val="yellow"/>
            </w:rPr>
          </w:rPrChange>
        </w:rPr>
      </w:pPr>
      <w:ins w:id="380" w:author="Mabel Chow" w:date="2022-04-26T11:28:00Z">
        <w:r w:rsidRPr="002A3E59">
          <w:rPr>
            <w:rPrChange w:id="381" w:author="James Faas" w:date="2022-11-23T14:28:00Z">
              <w:rPr>
                <w:highlight w:val="yellow"/>
              </w:rPr>
            </w:rPrChange>
          </w:rPr>
          <w:t>Styrofoam SM for walls</w:t>
        </w:r>
      </w:ins>
      <w:ins w:id="382" w:author="Mabel Chow" w:date="2022-04-26T11:29:00Z">
        <w:r w:rsidR="00D01831" w:rsidRPr="002A3E59">
          <w:rPr>
            <w:rPrChange w:id="383" w:author="James Faas" w:date="2022-11-23T14:28:00Z">
              <w:rPr>
                <w:highlight w:val="yellow"/>
              </w:rPr>
            </w:rPrChange>
          </w:rPr>
          <w:t xml:space="preserve"> by Dow Chemical Canada Inc.</w:t>
        </w:r>
      </w:ins>
      <w:ins w:id="384" w:author="Mabel Chow" w:date="2022-04-26T11:28:00Z">
        <w:r w:rsidRPr="002A3E59">
          <w:rPr>
            <w:rPrChange w:id="385" w:author="James Faas" w:date="2022-11-23T14:28:00Z">
              <w:rPr>
                <w:highlight w:val="yellow"/>
              </w:rPr>
            </w:rPrChange>
          </w:rPr>
          <w:t xml:space="preserve"> </w:t>
        </w:r>
      </w:ins>
    </w:p>
    <w:p w14:paraId="705F4E45" w14:textId="77777777" w:rsidR="00C81219" w:rsidRPr="002A3E59" w:rsidRDefault="00F554DD">
      <w:pPr>
        <w:pStyle w:val="Heading5"/>
        <w:pPrChange w:id="386" w:author="Mabel Chow" w:date="2022-04-26T11:29:00Z">
          <w:pPr>
            <w:pStyle w:val="Heading4"/>
            <w:tabs>
              <w:tab w:val="left" w:pos="2127"/>
            </w:tabs>
            <w:ind w:left="2127"/>
          </w:pPr>
        </w:pPrChange>
      </w:pPr>
      <w:ins w:id="387" w:author="Mabel Chow" w:date="2022-04-26T11:28:00Z">
        <w:r w:rsidRPr="002A3E59">
          <w:rPr>
            <w:rPrChange w:id="388" w:author="James Faas" w:date="2022-11-23T14:28:00Z">
              <w:rPr>
                <w:highlight w:val="yellow"/>
              </w:rPr>
            </w:rPrChange>
          </w:rPr>
          <w:t>Styrofoam HI-40 for horizontal applications by Dow Chemical Canada Inc</w:t>
        </w:r>
      </w:ins>
      <w:del w:id="389" w:author="Mabel Chow" w:date="2022-04-26T11:28:00Z">
        <w:r w:rsidR="00C81219" w:rsidRPr="002A3E59" w:rsidDel="00F554DD">
          <w:rPr>
            <w:rPrChange w:id="390" w:author="James Faas" w:date="2022-11-23T14:28:00Z">
              <w:rPr>
                <w:highlight w:val="yellow"/>
              </w:rPr>
            </w:rPrChange>
          </w:rPr>
          <w:delText xml:space="preserve"> [     ]</w:delText>
        </w:r>
      </w:del>
      <w:r w:rsidR="00C81219" w:rsidRPr="002A3E59">
        <w:rPr>
          <w:rPrChange w:id="391" w:author="James Faas" w:date="2022-11-23T14:28:00Z">
            <w:rPr>
              <w:highlight w:val="yellow"/>
            </w:rPr>
          </w:rPrChange>
        </w:rPr>
        <w:t>.</w:t>
      </w:r>
    </w:p>
    <w:p w14:paraId="134A9059" w14:textId="77777777" w:rsidR="00544FB3" w:rsidRPr="002A3E59" w:rsidDel="00D01831" w:rsidRDefault="00544FB3" w:rsidP="00544FB3">
      <w:pPr>
        <w:pStyle w:val="Heading5"/>
        <w:rPr>
          <w:del w:id="392" w:author="Mabel Chow" w:date="2022-04-26T11:29:00Z"/>
          <w:i/>
          <w:rPrChange w:id="393" w:author="James Faas" w:date="2022-11-23T14:28:00Z">
            <w:rPr>
              <w:del w:id="394" w:author="Mabel Chow" w:date="2022-04-26T11:29:00Z"/>
              <w:i/>
              <w:highlight w:val="yellow"/>
            </w:rPr>
          </w:rPrChange>
        </w:rPr>
      </w:pPr>
      <w:del w:id="395" w:author="Mabel Chow" w:date="2022-04-26T11:29:00Z">
        <w:r w:rsidRPr="002A3E59" w:rsidDel="00D01831">
          <w:rPr>
            <w:i/>
            <w:rPrChange w:id="396" w:author="James Faas" w:date="2022-11-23T14:28:00Z">
              <w:rPr>
                <w:i/>
                <w:highlight w:val="yellow"/>
              </w:rPr>
            </w:rPrChange>
          </w:rPr>
          <w:delText>[Consultant to provide 3 acceptable product names]</w:delText>
        </w:r>
      </w:del>
    </w:p>
    <w:p w14:paraId="2E9073BC" w14:textId="77777777" w:rsidR="00544FB3" w:rsidRPr="002A3E59" w:rsidRDefault="00A220B1" w:rsidP="00544FB3">
      <w:pPr>
        <w:pStyle w:val="Heading5"/>
      </w:pPr>
      <w:ins w:id="397" w:author="Radulovic, Nicole" w:date="2022-11-03T14:28:00Z">
        <w:r w:rsidRPr="002A3E59">
          <w:t>Or</w:t>
        </w:r>
      </w:ins>
      <w:del w:id="398" w:author="Radulovic, Nicole" w:date="2022-11-03T14:28:00Z">
        <w:r w:rsidR="00544FB3" w:rsidRPr="002A3E59" w:rsidDel="00A220B1">
          <w:delText>Approved</w:delText>
        </w:r>
      </w:del>
      <w:r w:rsidR="00544FB3" w:rsidRPr="002A3E59">
        <w:t xml:space="preserve"> Equivalent.</w:t>
      </w:r>
    </w:p>
    <w:p w14:paraId="76B4BF1F" w14:textId="77777777" w:rsidR="00C81219" w:rsidRPr="00A86034" w:rsidRDefault="00C81219" w:rsidP="00A467D5">
      <w:pPr>
        <w:pStyle w:val="Heading3"/>
        <w:tabs>
          <w:tab w:val="clear" w:pos="1440"/>
          <w:tab w:val="left" w:pos="1418"/>
        </w:tabs>
        <w:ind w:left="1418"/>
      </w:pPr>
      <w:r w:rsidRPr="00A86034">
        <w:t>Adhesive:</w:t>
      </w:r>
    </w:p>
    <w:p w14:paraId="0F150193" w14:textId="77777777" w:rsidR="00C81219" w:rsidRPr="00A86034" w:rsidRDefault="00C81219" w:rsidP="00A467D5">
      <w:pPr>
        <w:pStyle w:val="Heading4"/>
        <w:tabs>
          <w:tab w:val="left" w:pos="2127"/>
        </w:tabs>
        <w:ind w:left="2127"/>
      </w:pPr>
      <w:r w:rsidRPr="00A86034">
        <w:rPr>
          <w:lang w:val="en-GB"/>
        </w:rPr>
        <w:t xml:space="preserve">Adhesive for polystyrene: to </w:t>
      </w:r>
      <w:del w:id="399" w:author="Mabel Chow" w:date="2022-04-26T11:31:00Z">
        <w:r w:rsidR="00544FB3" w:rsidRPr="00A86034" w:rsidDel="00D01831">
          <w:rPr>
            <w:lang w:val="en-GB"/>
            <w:rPrChange w:id="400" w:author="James Faas" w:date="2022-11-23T14:34:00Z">
              <w:rPr>
                <w:i/>
                <w:highlight w:val="yellow"/>
                <w:lang w:val="en-GB"/>
              </w:rPr>
            </w:rPrChange>
          </w:rPr>
          <w:delText xml:space="preserve">[Consultant to amend with standard that replaces the withdrawn </w:delText>
        </w:r>
      </w:del>
      <w:r w:rsidR="00544FB3" w:rsidRPr="00A86034">
        <w:rPr>
          <w:lang w:val="en-GB"/>
          <w:rPrChange w:id="401" w:author="James Faas" w:date="2022-11-23T14:34:00Z">
            <w:rPr>
              <w:i/>
              <w:highlight w:val="yellow"/>
              <w:lang w:val="en-GB"/>
            </w:rPr>
          </w:rPrChange>
        </w:rPr>
        <w:t>CGSB 7-GP-24M</w:t>
      </w:r>
      <w:del w:id="402" w:author="Mabel Chow" w:date="2022-04-26T11:31:00Z">
        <w:r w:rsidR="00544FB3" w:rsidRPr="00A86034" w:rsidDel="00D01831">
          <w:rPr>
            <w:lang w:val="en-GB"/>
            <w:rPrChange w:id="403" w:author="James Faas" w:date="2022-11-23T14:34:00Z">
              <w:rPr>
                <w:i/>
                <w:highlight w:val="yellow"/>
                <w:lang w:val="en-GB"/>
              </w:rPr>
            </w:rPrChange>
          </w:rPr>
          <w:delText>]</w:delText>
        </w:r>
      </w:del>
      <w:r w:rsidRPr="00A86034">
        <w:rPr>
          <w:lang w:val="en-GB"/>
          <w:rPrChange w:id="404" w:author="James Faas" w:date="2022-11-23T14:34:00Z">
            <w:rPr>
              <w:highlight w:val="yellow"/>
              <w:lang w:val="en-GB"/>
            </w:rPr>
          </w:rPrChange>
        </w:rPr>
        <w:t>,</w:t>
      </w:r>
      <w:r w:rsidRPr="00A86034">
        <w:rPr>
          <w:lang w:val="en-GB"/>
        </w:rPr>
        <w:t xml:space="preserve"> Type</w:t>
      </w:r>
      <w:ins w:id="405" w:author="Mabel Chow" w:date="2022-04-26T11:31:00Z">
        <w:r w:rsidR="00D01831" w:rsidRPr="00A86034">
          <w:rPr>
            <w:lang w:val="en-GB"/>
          </w:rPr>
          <w:t xml:space="preserve"> as recommended by the manufacturer </w:t>
        </w:r>
      </w:ins>
      <w:del w:id="406" w:author="Mabel Chow" w:date="2022-04-26T11:31:00Z">
        <w:r w:rsidRPr="00A86034" w:rsidDel="00D01831">
          <w:rPr>
            <w:lang w:val="en-GB"/>
          </w:rPr>
          <w:delText xml:space="preserve"> ______, Class ______, low VOC</w:delText>
        </w:r>
      </w:del>
      <w:r w:rsidRPr="00A86034">
        <w:rPr>
          <w:lang w:val="en-GB"/>
        </w:rPr>
        <w:t>.</w:t>
      </w:r>
    </w:p>
    <w:p w14:paraId="33EA1AE0" w14:textId="62727043" w:rsidR="00C81219" w:rsidRPr="00A70424" w:rsidDel="00A86034" w:rsidRDefault="00C81219" w:rsidP="00A467D5">
      <w:pPr>
        <w:pStyle w:val="Heading3"/>
        <w:tabs>
          <w:tab w:val="clear" w:pos="1440"/>
          <w:tab w:val="left" w:pos="1418"/>
        </w:tabs>
        <w:ind w:left="1418"/>
        <w:rPr>
          <w:del w:id="407" w:author="James Faas" w:date="2022-11-23T14:34:00Z"/>
          <w:color w:val="FF0000"/>
          <w:rPrChange w:id="408" w:author="James Faas" w:date="2022-11-23T14:08:00Z">
            <w:rPr>
              <w:del w:id="409" w:author="James Faas" w:date="2022-11-23T14:34:00Z"/>
            </w:rPr>
          </w:rPrChange>
        </w:rPr>
      </w:pPr>
      <w:del w:id="410" w:author="James Faas" w:date="2022-11-23T14:34:00Z">
        <w:r w:rsidRPr="00A70424" w:rsidDel="00A86034">
          <w:rPr>
            <w:color w:val="FF0000"/>
            <w:rPrChange w:id="411" w:author="James Faas" w:date="2022-11-23T14:08:00Z">
              <w:rPr/>
            </w:rPrChange>
          </w:rPr>
          <w:delText>Accessories:</w:delText>
        </w:r>
      </w:del>
    </w:p>
    <w:p w14:paraId="3715DF3D" w14:textId="6E2F76D8" w:rsidR="00C81219" w:rsidRPr="00A70424" w:rsidDel="00A86034" w:rsidRDefault="00C81219" w:rsidP="00A467D5">
      <w:pPr>
        <w:pStyle w:val="Heading4"/>
        <w:tabs>
          <w:tab w:val="left" w:pos="2127"/>
        </w:tabs>
        <w:ind w:left="2127"/>
        <w:rPr>
          <w:del w:id="412" w:author="James Faas" w:date="2022-11-23T14:34:00Z"/>
          <w:color w:val="FF0000"/>
          <w:rPrChange w:id="413" w:author="James Faas" w:date="2022-11-23T14:08:00Z">
            <w:rPr>
              <w:del w:id="414" w:author="James Faas" w:date="2022-11-23T14:34:00Z"/>
            </w:rPr>
          </w:rPrChange>
        </w:rPr>
      </w:pPr>
      <w:del w:id="415" w:author="James Faas" w:date="2022-11-23T14:34:00Z">
        <w:r w:rsidRPr="00A70424" w:rsidDel="00A86034">
          <w:rPr>
            <w:color w:val="FF0000"/>
            <w:lang w:val="en-GB"/>
            <w:rPrChange w:id="416" w:author="James Faas" w:date="2022-11-23T14:08:00Z">
              <w:rPr>
                <w:lang w:val="en-GB"/>
              </w:rPr>
            </w:rPrChange>
          </w:rPr>
          <w:delText>Insulation clips: impale type, perforated 50 x 50 mm cold rolled carbon steel 0.8 mm thick, adhesive back, spindle of 2.5 mm diameter annealed steel, length to suit insulation, 25 mm diameter washers of self locking type.</w:delText>
        </w:r>
      </w:del>
    </w:p>
    <w:p w14:paraId="5D21F529" w14:textId="77777777" w:rsidR="00C81219" w:rsidRPr="00A70424" w:rsidRDefault="009E7EFF" w:rsidP="00C81219">
      <w:pPr>
        <w:pStyle w:val="Heading2"/>
      </w:pPr>
      <w:r w:rsidRPr="00A70424">
        <w:t>Insulation</w:t>
      </w:r>
      <w:r w:rsidR="00A51A52" w:rsidRPr="00A70424">
        <w:t xml:space="preserve"> </w:t>
      </w:r>
      <w:r w:rsidR="00C81219" w:rsidRPr="00A70424">
        <w:t>Type (2)</w:t>
      </w:r>
    </w:p>
    <w:p w14:paraId="164EE95B" w14:textId="77777777" w:rsidR="00A70424" w:rsidRPr="00A70424" w:rsidRDefault="00177D3E" w:rsidP="00A70424">
      <w:pPr>
        <w:pStyle w:val="Heading3"/>
        <w:rPr>
          <w:ins w:id="417" w:author="James Faas" w:date="2022-11-23T14:12:00Z"/>
        </w:rPr>
      </w:pPr>
      <w:ins w:id="418" w:author="Mabel Chow" w:date="2022-04-26T11:34:00Z">
        <w:del w:id="419" w:author="James Faas" w:date="2022-11-23T14:11:00Z">
          <w:r w:rsidRPr="00A70424" w:rsidDel="00A70424">
            <w:delText>Expanded polystyrene (EPS)</w:delText>
          </w:r>
        </w:del>
      </w:ins>
      <w:ins w:id="420" w:author="James Faas" w:date="2022-11-23T14:11:00Z">
        <w:r w:rsidR="00A70424" w:rsidRPr="00A70424">
          <w:rPr>
            <w:rPrChange w:id="421" w:author="James Faas" w:date="2022-11-23T14:12:00Z">
              <w:rPr>
                <w:color w:val="FF0000"/>
              </w:rPr>
            </w:rPrChange>
          </w:rPr>
          <w:t xml:space="preserve">Spray-applied </w:t>
        </w:r>
      </w:ins>
      <w:ins w:id="422" w:author="James Faas" w:date="2022-11-23T14:12:00Z">
        <w:r w:rsidR="00A70424" w:rsidRPr="00A70424">
          <w:rPr>
            <w:rPrChange w:id="423" w:author="James Faas" w:date="2022-11-23T14:12:00Z">
              <w:rPr>
                <w:color w:val="FF0000"/>
              </w:rPr>
            </w:rPrChange>
          </w:rPr>
          <w:t>i</w:t>
        </w:r>
      </w:ins>
      <w:ins w:id="424" w:author="James Faas" w:date="2022-11-23T14:11:00Z">
        <w:r w:rsidR="00A70424" w:rsidRPr="00A70424">
          <w:rPr>
            <w:rPrChange w:id="425" w:author="James Faas" w:date="2022-11-23T14:12:00Z">
              <w:rPr>
                <w:color w:val="FF0000"/>
              </w:rPr>
            </w:rPrChange>
          </w:rPr>
          <w:t>nsulation</w:t>
        </w:r>
      </w:ins>
      <w:ins w:id="426" w:author="Mabel Chow" w:date="2022-04-26T11:34:00Z">
        <w:r w:rsidRPr="00A70424">
          <w:t xml:space="preserve">: </w:t>
        </w:r>
      </w:ins>
      <w:proofErr w:type="spellStart"/>
      <w:ins w:id="427" w:author="James Faas" w:date="2022-11-23T14:12:00Z">
        <w:r w:rsidR="00A70424" w:rsidRPr="00A70424">
          <w:t>Heatlok</w:t>
        </w:r>
        <w:proofErr w:type="spellEnd"/>
        <w:r w:rsidR="00A70424" w:rsidRPr="00A70424">
          <w:t xml:space="preserve"> Soya HFO closed cell spray-applied polyurethane insulation by Huntsman Building Solutions or approved equal.</w:t>
        </w:r>
      </w:ins>
    </w:p>
    <w:p w14:paraId="6C5AFCA8" w14:textId="77777777" w:rsidR="00A70424" w:rsidRPr="0063502F" w:rsidRDefault="00A70424" w:rsidP="00A70424">
      <w:pPr>
        <w:pStyle w:val="Heading4"/>
        <w:rPr>
          <w:ins w:id="428" w:author="James Faas" w:date="2022-11-23T14:12:00Z"/>
        </w:rPr>
      </w:pPr>
      <w:ins w:id="429" w:author="James Faas" w:date="2022-11-23T14:12:00Z">
        <w:r w:rsidRPr="0063502F">
          <w:t>Insulation Properties:</w:t>
        </w:r>
      </w:ins>
    </w:p>
    <w:p w14:paraId="799BA680" w14:textId="77777777" w:rsidR="00A70424" w:rsidRPr="0063502F" w:rsidRDefault="00A70424" w:rsidP="00A70424">
      <w:pPr>
        <w:pStyle w:val="Heading5"/>
        <w:rPr>
          <w:ins w:id="430" w:author="James Faas" w:date="2022-11-23T14:12:00Z"/>
        </w:rPr>
      </w:pPr>
      <w:ins w:id="431" w:author="James Faas" w:date="2022-11-23T14:12:00Z">
        <w:r w:rsidRPr="0063502F">
          <w:t>Core Density (ASTM D 1622): 35.49 kg/m³.</w:t>
        </w:r>
      </w:ins>
    </w:p>
    <w:p w14:paraId="634F64E0" w14:textId="77777777" w:rsidR="00A70424" w:rsidRPr="00FA6E13" w:rsidRDefault="00A70424" w:rsidP="00A70424">
      <w:pPr>
        <w:pStyle w:val="Heading5"/>
        <w:rPr>
          <w:ins w:id="432" w:author="James Faas" w:date="2022-11-23T14:12:00Z"/>
        </w:rPr>
      </w:pPr>
      <w:ins w:id="433" w:author="James Faas" w:date="2022-11-23T14:12:00Z">
        <w:r w:rsidRPr="00FA6E13">
          <w:t>Minimum compressive strength (ASTM D 1621): 171 kPa.</w:t>
        </w:r>
      </w:ins>
    </w:p>
    <w:p w14:paraId="77DDC043" w14:textId="77777777" w:rsidR="00A70424" w:rsidRPr="00FA6E13" w:rsidRDefault="00A70424" w:rsidP="00A70424">
      <w:pPr>
        <w:pStyle w:val="Heading5"/>
        <w:rPr>
          <w:ins w:id="434" w:author="James Faas" w:date="2022-11-23T14:12:00Z"/>
        </w:rPr>
      </w:pPr>
      <w:ins w:id="435" w:author="James Faas" w:date="2022-11-23T14:12:00Z">
        <w:r w:rsidRPr="00FA6E13">
          <w:t>Water Absorption (ASTM D 2842): 0.64 % by volume.</w:t>
        </w:r>
      </w:ins>
    </w:p>
    <w:p w14:paraId="1125B0D8" w14:textId="77777777" w:rsidR="00A70424" w:rsidRPr="00FA6E13" w:rsidRDefault="00A70424" w:rsidP="00A70424">
      <w:pPr>
        <w:pStyle w:val="Heading5"/>
        <w:rPr>
          <w:ins w:id="436" w:author="James Faas" w:date="2022-11-23T14:12:00Z"/>
        </w:rPr>
      </w:pPr>
      <w:ins w:id="437" w:author="James Faas" w:date="2022-11-23T14:12:00Z">
        <w:r w:rsidRPr="00FA6E13">
          <w:t>Water Vapor Permeance at 50 mm (ASTM E 96): 13 ng/Pa.s.m².</w:t>
        </w:r>
      </w:ins>
    </w:p>
    <w:p w14:paraId="6DFE1486" w14:textId="77777777" w:rsidR="00A70424" w:rsidRPr="00FA6E13" w:rsidRDefault="00A70424" w:rsidP="00A70424">
      <w:pPr>
        <w:pStyle w:val="Heading5"/>
        <w:rPr>
          <w:ins w:id="438" w:author="James Faas" w:date="2022-11-23T14:12:00Z"/>
        </w:rPr>
      </w:pPr>
      <w:ins w:id="439" w:author="James Faas" w:date="2022-11-23T14:12:00Z">
        <w:r w:rsidRPr="00FA6E13">
          <w:t>Thermal resistance (ULC S770-09): R-24 LTTR, 100mm thick</w:t>
        </w:r>
      </w:ins>
    </w:p>
    <w:p w14:paraId="47665283" w14:textId="77777777" w:rsidR="00A70424" w:rsidRPr="00FA6E13" w:rsidRDefault="00A70424" w:rsidP="00A70424">
      <w:pPr>
        <w:pStyle w:val="Heading4"/>
        <w:rPr>
          <w:ins w:id="440" w:author="James Faas" w:date="2022-11-23T14:12:00Z"/>
        </w:rPr>
      </w:pPr>
      <w:ins w:id="441" w:author="James Faas" w:date="2022-11-23T14:12:00Z">
        <w:r w:rsidRPr="00FA6E13">
          <w:t>Total thickness: As per Contract Drawings.</w:t>
        </w:r>
      </w:ins>
    </w:p>
    <w:p w14:paraId="7AC7031A" w14:textId="3B7852EB" w:rsidR="00C81219" w:rsidRPr="00D36624" w:rsidDel="00A70424" w:rsidRDefault="00177D3E" w:rsidP="00A86034">
      <w:pPr>
        <w:pStyle w:val="Heading3"/>
        <w:numPr>
          <w:ilvl w:val="0"/>
          <w:numId w:val="0"/>
        </w:numPr>
        <w:tabs>
          <w:tab w:val="left" w:pos="1418"/>
        </w:tabs>
        <w:ind w:left="1440" w:hanging="720"/>
        <w:rPr>
          <w:del w:id="442" w:author="James Faas" w:date="2022-11-23T14:12:00Z"/>
        </w:rPr>
        <w:pPrChange w:id="443" w:author="James Faas" w:date="2022-11-23T14:30:00Z">
          <w:pPr>
            <w:pStyle w:val="Heading3"/>
            <w:tabs>
              <w:tab w:val="clear" w:pos="1440"/>
              <w:tab w:val="left" w:pos="1418"/>
            </w:tabs>
            <w:ind w:left="1418"/>
          </w:pPr>
        </w:pPrChange>
      </w:pPr>
      <w:ins w:id="444" w:author="Mabel Chow" w:date="2022-04-26T11:34:00Z">
        <w:del w:id="445" w:author="James Faas" w:date="2022-11-23T14:12:00Z">
          <w:r w:rsidRPr="00D36624" w:rsidDel="00A70424">
            <w:delText>Conform to the requirements of CAN/ULC-S701.</w:delText>
          </w:r>
        </w:del>
      </w:ins>
      <w:del w:id="446" w:author="James Faas" w:date="2022-11-23T14:12:00Z">
        <w:r w:rsidR="00C81219" w:rsidRPr="00D36624" w:rsidDel="00A70424">
          <w:delText xml:space="preserve">Batt and blanket mineral fibre: to </w:delText>
        </w:r>
        <w:r w:rsidR="00C81219" w:rsidRPr="00D36624" w:rsidDel="00A70424">
          <w:rPr>
            <w:rPrChange w:id="447" w:author="James Faas" w:date="2022-11-23T14:44:00Z">
              <w:rPr>
                <w:highlight w:val="yellow"/>
              </w:rPr>
            </w:rPrChange>
          </w:rPr>
          <w:delText>[ASTM C553</w:delText>
        </w:r>
        <w:r w:rsidR="00544FB3" w:rsidRPr="00D36624" w:rsidDel="00A70424">
          <w:rPr>
            <w:rPrChange w:id="448" w:author="James Faas" w:date="2022-11-23T14:44:00Z">
              <w:rPr>
                <w:highlight w:val="yellow"/>
              </w:rPr>
            </w:rPrChange>
          </w:rPr>
          <w:delText>-13</w:delText>
        </w:r>
        <w:r w:rsidR="00C81219" w:rsidRPr="00D36624" w:rsidDel="00A70424">
          <w:rPr>
            <w:rPrChange w:id="449" w:author="James Faas" w:date="2022-11-23T14:44:00Z">
              <w:rPr>
                <w:highlight w:val="yellow"/>
              </w:rPr>
            </w:rPrChange>
          </w:rPr>
          <w:delText>] [ASTM C665</w:delText>
        </w:r>
        <w:r w:rsidR="00544FB3" w:rsidRPr="00D36624" w:rsidDel="00A70424">
          <w:rPr>
            <w:rPrChange w:id="450" w:author="James Faas" w:date="2022-11-23T14:44:00Z">
              <w:rPr>
                <w:highlight w:val="yellow"/>
              </w:rPr>
            </w:rPrChange>
          </w:rPr>
          <w:delText>-12</w:delText>
        </w:r>
        <w:r w:rsidR="00C81219" w:rsidRPr="00D36624" w:rsidDel="00A70424">
          <w:rPr>
            <w:rPrChange w:id="451" w:author="James Faas" w:date="2022-11-23T14:44:00Z">
              <w:rPr>
                <w:highlight w:val="yellow"/>
              </w:rPr>
            </w:rPrChange>
          </w:rPr>
          <w:delText>] [CAN/ULC S702</w:delText>
        </w:r>
        <w:r w:rsidR="00544FB3" w:rsidRPr="00D36624" w:rsidDel="00A70424">
          <w:rPr>
            <w:rPrChange w:id="452" w:author="James Faas" w:date="2022-11-23T14:44:00Z">
              <w:rPr>
                <w:highlight w:val="yellow"/>
              </w:rPr>
            </w:rPrChange>
          </w:rPr>
          <w:delText>-14</w:delText>
        </w:r>
        <w:r w:rsidR="00C81219" w:rsidRPr="00D36624" w:rsidDel="00A70424">
          <w:rPr>
            <w:rPrChange w:id="453" w:author="James Faas" w:date="2022-11-23T14:44:00Z">
              <w:rPr>
                <w:highlight w:val="yellow"/>
              </w:rPr>
            </w:rPrChange>
          </w:rPr>
          <w:delText>].</w:delText>
        </w:r>
      </w:del>
    </w:p>
    <w:p w14:paraId="3FCEFB26" w14:textId="4B780ABA" w:rsidR="00177D3E" w:rsidRPr="00D36624" w:rsidDel="00A70424" w:rsidRDefault="00177D3E" w:rsidP="00A86034">
      <w:pPr>
        <w:pStyle w:val="Heading3"/>
        <w:numPr>
          <w:ilvl w:val="0"/>
          <w:numId w:val="0"/>
        </w:numPr>
        <w:tabs>
          <w:tab w:val="left" w:pos="1418"/>
        </w:tabs>
        <w:ind w:left="1440" w:hanging="720"/>
        <w:rPr>
          <w:ins w:id="454" w:author="Mabel Chow" w:date="2022-04-26T11:34:00Z"/>
          <w:del w:id="455" w:author="James Faas" w:date="2022-11-23T14:12:00Z"/>
        </w:rPr>
        <w:pPrChange w:id="456" w:author="James Faas" w:date="2022-11-23T14:30:00Z">
          <w:pPr>
            <w:pStyle w:val="Heading3"/>
            <w:tabs>
              <w:tab w:val="clear" w:pos="1440"/>
              <w:tab w:val="left" w:pos="1418"/>
            </w:tabs>
            <w:ind w:left="1418"/>
          </w:pPr>
        </w:pPrChange>
      </w:pPr>
    </w:p>
    <w:p w14:paraId="0285C0A4" w14:textId="3B27C539" w:rsidR="00C81219" w:rsidRPr="00D36624" w:rsidDel="00A70424" w:rsidRDefault="00177D3E" w:rsidP="00A86034">
      <w:pPr>
        <w:pStyle w:val="Heading3"/>
        <w:numPr>
          <w:ilvl w:val="0"/>
          <w:numId w:val="0"/>
        </w:numPr>
        <w:tabs>
          <w:tab w:val="left" w:pos="1418"/>
        </w:tabs>
        <w:ind w:left="1440" w:hanging="720"/>
        <w:rPr>
          <w:del w:id="457" w:author="James Faas" w:date="2022-11-23T14:12:00Z"/>
        </w:rPr>
        <w:pPrChange w:id="458" w:author="James Faas" w:date="2022-11-23T14:30:00Z">
          <w:pPr>
            <w:pStyle w:val="Heading3"/>
            <w:tabs>
              <w:tab w:val="clear" w:pos="1440"/>
              <w:tab w:val="left" w:pos="1418"/>
            </w:tabs>
            <w:ind w:left="1418"/>
          </w:pPr>
        </w:pPrChange>
      </w:pPr>
      <w:ins w:id="459" w:author="Mabel Chow" w:date="2022-04-26T11:34:00Z">
        <w:del w:id="460" w:author="James Faas" w:date="2022-11-23T14:12:00Z">
          <w:r w:rsidRPr="00D36624" w:rsidDel="00A70424">
            <w:delText>Type:</w:delText>
          </w:r>
        </w:del>
      </w:ins>
      <w:ins w:id="461" w:author="Mabel Chow" w:date="2022-04-26T11:35:00Z">
        <w:del w:id="462" w:author="James Faas" w:date="2022-11-23T14:12:00Z">
          <w:r w:rsidRPr="00D36624" w:rsidDel="00A70424">
            <w:delText xml:space="preserve"> 3.</w:delText>
          </w:r>
        </w:del>
      </w:ins>
      <w:del w:id="463" w:author="James Faas" w:date="2022-11-23T14:12:00Z">
        <w:r w:rsidR="00C81219" w:rsidRPr="00D36624" w:rsidDel="00A70424">
          <w:delText xml:space="preserve">Type: </w:delText>
        </w:r>
        <w:r w:rsidR="00C81219" w:rsidRPr="00D36624" w:rsidDel="00A70424">
          <w:rPr>
            <w:rPrChange w:id="464" w:author="James Faas" w:date="2022-11-23T14:44:00Z">
              <w:rPr>
                <w:highlight w:val="yellow"/>
              </w:rPr>
            </w:rPrChange>
          </w:rPr>
          <w:delText>[1] [2] [3].</w:delText>
        </w:r>
      </w:del>
    </w:p>
    <w:p w14:paraId="603C1344" w14:textId="7FC6025B" w:rsidR="00177D3E" w:rsidRPr="00D36624" w:rsidDel="00A70424" w:rsidRDefault="00177D3E" w:rsidP="00A86034">
      <w:pPr>
        <w:pStyle w:val="Heading3"/>
        <w:numPr>
          <w:ilvl w:val="0"/>
          <w:numId w:val="0"/>
        </w:numPr>
        <w:tabs>
          <w:tab w:val="left" w:pos="1418"/>
        </w:tabs>
        <w:ind w:left="1440" w:hanging="720"/>
        <w:rPr>
          <w:ins w:id="465" w:author="Mabel Chow" w:date="2022-04-26T11:35:00Z"/>
          <w:del w:id="466" w:author="James Faas" w:date="2022-11-23T14:12:00Z"/>
        </w:rPr>
        <w:pPrChange w:id="467" w:author="James Faas" w:date="2022-11-23T14:30:00Z">
          <w:pPr>
            <w:pStyle w:val="Heading4"/>
            <w:tabs>
              <w:tab w:val="left" w:pos="2127"/>
            </w:tabs>
            <w:ind w:left="2127"/>
          </w:pPr>
        </w:pPrChange>
      </w:pPr>
    </w:p>
    <w:p w14:paraId="7BBC00AD" w14:textId="5CE2F4B2" w:rsidR="00C81219" w:rsidRPr="00D36624" w:rsidDel="00A70424" w:rsidRDefault="00177D3E" w:rsidP="00A86034">
      <w:pPr>
        <w:pStyle w:val="Heading3"/>
        <w:numPr>
          <w:ilvl w:val="0"/>
          <w:numId w:val="0"/>
        </w:numPr>
        <w:tabs>
          <w:tab w:val="left" w:pos="1418"/>
        </w:tabs>
        <w:ind w:left="1440" w:hanging="720"/>
        <w:rPr>
          <w:del w:id="468" w:author="James Faas" w:date="2022-11-23T14:12:00Z"/>
        </w:rPr>
        <w:pPrChange w:id="469" w:author="James Faas" w:date="2022-11-23T14:30:00Z">
          <w:pPr>
            <w:pStyle w:val="Heading3"/>
            <w:tabs>
              <w:tab w:val="clear" w:pos="1440"/>
              <w:tab w:val="left" w:pos="1418"/>
            </w:tabs>
            <w:ind w:left="1418"/>
          </w:pPr>
        </w:pPrChange>
      </w:pPr>
      <w:ins w:id="470" w:author="Mabel Chow" w:date="2022-04-26T11:35:00Z">
        <w:del w:id="471" w:author="James Faas" w:date="2022-11-23T14:12:00Z">
          <w:r w:rsidRPr="00D36624" w:rsidDel="00A70424">
            <w:delText>Compressive Strength: 138kPa.</w:delText>
          </w:r>
        </w:del>
      </w:ins>
      <w:del w:id="472" w:author="James Faas" w:date="2022-11-23T14:12:00Z">
        <w:r w:rsidR="00C81219" w:rsidRPr="00D36624" w:rsidDel="00A70424">
          <w:delText xml:space="preserve">Thickness: </w:delText>
        </w:r>
        <w:r w:rsidR="00C81219" w:rsidRPr="00D36624" w:rsidDel="00A70424">
          <w:rPr>
            <w:rPrChange w:id="473" w:author="James Faas" w:date="2022-11-23T14:44:00Z">
              <w:rPr>
                <w:highlight w:val="yellow"/>
              </w:rPr>
            </w:rPrChange>
          </w:rPr>
          <w:delText>[[     ] mm] [as indicated</w:delText>
        </w:r>
        <w:r w:rsidR="00D57439" w:rsidRPr="00D36624" w:rsidDel="00A70424">
          <w:rPr>
            <w:rPrChange w:id="474" w:author="James Faas" w:date="2022-11-23T14:44:00Z">
              <w:rPr>
                <w:highlight w:val="yellow"/>
              </w:rPr>
            </w:rPrChange>
          </w:rPr>
          <w:delText xml:space="preserve"> in the Contract Documents</w:delText>
        </w:r>
        <w:r w:rsidR="00C81219" w:rsidRPr="00D36624" w:rsidDel="00A70424">
          <w:rPr>
            <w:rPrChange w:id="475" w:author="James Faas" w:date="2022-11-23T14:44:00Z">
              <w:rPr>
                <w:highlight w:val="yellow"/>
              </w:rPr>
            </w:rPrChange>
          </w:rPr>
          <w:delText>].</w:delText>
        </w:r>
      </w:del>
    </w:p>
    <w:p w14:paraId="7672F00B" w14:textId="09D24AA7" w:rsidR="00177D3E" w:rsidRPr="00D36624" w:rsidDel="00A70424" w:rsidRDefault="00177D3E" w:rsidP="00A86034">
      <w:pPr>
        <w:pStyle w:val="Heading3"/>
        <w:numPr>
          <w:ilvl w:val="0"/>
          <w:numId w:val="0"/>
        </w:numPr>
        <w:tabs>
          <w:tab w:val="left" w:pos="1418"/>
        </w:tabs>
        <w:ind w:left="1440" w:hanging="720"/>
        <w:rPr>
          <w:ins w:id="476" w:author="Mabel Chow" w:date="2022-04-26T11:35:00Z"/>
          <w:del w:id="477" w:author="James Faas" w:date="2022-11-23T14:12:00Z"/>
        </w:rPr>
        <w:pPrChange w:id="478" w:author="James Faas" w:date="2022-11-23T14:30:00Z">
          <w:pPr>
            <w:pStyle w:val="Heading4"/>
            <w:tabs>
              <w:tab w:val="left" w:pos="2127"/>
            </w:tabs>
            <w:ind w:left="2127"/>
          </w:pPr>
        </w:pPrChange>
      </w:pPr>
    </w:p>
    <w:p w14:paraId="326FD84C" w14:textId="53B23F1B" w:rsidR="00C81219" w:rsidRPr="00D36624" w:rsidDel="00A70424" w:rsidRDefault="00177D3E" w:rsidP="00A86034">
      <w:pPr>
        <w:pStyle w:val="Heading3"/>
        <w:numPr>
          <w:ilvl w:val="0"/>
          <w:numId w:val="0"/>
        </w:numPr>
        <w:tabs>
          <w:tab w:val="left" w:pos="1418"/>
        </w:tabs>
        <w:ind w:left="1440" w:hanging="720"/>
        <w:rPr>
          <w:del w:id="479" w:author="James Faas" w:date="2022-11-23T14:12:00Z"/>
        </w:rPr>
        <w:pPrChange w:id="480" w:author="James Faas" w:date="2022-11-23T14:30:00Z">
          <w:pPr>
            <w:pStyle w:val="Heading3"/>
            <w:tabs>
              <w:tab w:val="clear" w:pos="1440"/>
              <w:tab w:val="left" w:pos="1418"/>
            </w:tabs>
            <w:ind w:left="1418"/>
          </w:pPr>
        </w:pPrChange>
      </w:pPr>
      <w:ins w:id="481" w:author="Mabel Chow" w:date="2022-04-26T11:35:00Z">
        <w:del w:id="482" w:author="James Faas" w:date="2022-11-23T14:12:00Z">
          <w:r w:rsidRPr="00D36624" w:rsidDel="00A70424">
            <w:delText>Thickness: 50mm or as specified on the Contract Drawings.</w:delText>
          </w:r>
        </w:del>
      </w:ins>
      <w:del w:id="483" w:author="James Faas" w:date="2022-11-23T14:12:00Z">
        <w:r w:rsidR="00C81219" w:rsidRPr="00D36624" w:rsidDel="00A70424">
          <w:delText>Accessories:</w:delText>
        </w:r>
      </w:del>
    </w:p>
    <w:p w14:paraId="07C9B0A8" w14:textId="782BD24F" w:rsidR="00177D3E" w:rsidRPr="00D36624" w:rsidDel="00A70424" w:rsidRDefault="00177D3E" w:rsidP="00A86034">
      <w:pPr>
        <w:pStyle w:val="Heading3"/>
        <w:numPr>
          <w:ilvl w:val="0"/>
          <w:numId w:val="0"/>
        </w:numPr>
        <w:tabs>
          <w:tab w:val="left" w:pos="1418"/>
        </w:tabs>
        <w:ind w:left="1440" w:hanging="720"/>
        <w:rPr>
          <w:ins w:id="484" w:author="Mabel Chow" w:date="2022-04-26T11:35:00Z"/>
          <w:del w:id="485" w:author="James Faas" w:date="2022-11-23T14:12:00Z"/>
        </w:rPr>
        <w:pPrChange w:id="486" w:author="James Faas" w:date="2022-11-23T14:30:00Z">
          <w:pPr>
            <w:pStyle w:val="Heading3"/>
            <w:tabs>
              <w:tab w:val="clear" w:pos="1440"/>
              <w:tab w:val="left" w:pos="1418"/>
            </w:tabs>
            <w:ind w:left="1418"/>
          </w:pPr>
        </w:pPrChange>
      </w:pPr>
    </w:p>
    <w:p w14:paraId="5F8AD6B9" w14:textId="361320DF" w:rsidR="00C81219" w:rsidRPr="00D36624" w:rsidDel="00A70424" w:rsidRDefault="00177D3E" w:rsidP="00A86034">
      <w:pPr>
        <w:pStyle w:val="Heading3"/>
        <w:numPr>
          <w:ilvl w:val="0"/>
          <w:numId w:val="0"/>
        </w:numPr>
        <w:tabs>
          <w:tab w:val="left" w:pos="1418"/>
        </w:tabs>
        <w:ind w:left="1440" w:hanging="720"/>
        <w:rPr>
          <w:del w:id="487" w:author="James Faas" w:date="2022-11-23T14:12:00Z"/>
        </w:rPr>
        <w:pPrChange w:id="488" w:author="James Faas" w:date="2022-11-23T14:30:00Z">
          <w:pPr>
            <w:pStyle w:val="Heading3"/>
            <w:tabs>
              <w:tab w:val="clear" w:pos="1440"/>
              <w:tab w:val="left" w:pos="1418"/>
            </w:tabs>
            <w:ind w:left="1418"/>
          </w:pPr>
        </w:pPrChange>
      </w:pPr>
      <w:ins w:id="489" w:author="Mabel Chow" w:date="2022-04-26T11:35:00Z">
        <w:del w:id="490" w:author="James Faas" w:date="2022-11-23T14:12:00Z">
          <w:r w:rsidRPr="00D36624" w:rsidDel="00A70424">
            <w:delText>Size: 600mm x 2440mm.</w:delText>
          </w:r>
        </w:del>
      </w:ins>
      <w:del w:id="491" w:author="James Faas" w:date="2022-11-23T14:12:00Z">
        <w:r w:rsidR="00C81219" w:rsidRPr="00D36624" w:rsidDel="00A70424">
          <w:delText>Insulation clips:</w:delText>
        </w:r>
      </w:del>
    </w:p>
    <w:p w14:paraId="6C5C7229" w14:textId="16E0D8B7" w:rsidR="00177D3E" w:rsidRPr="00D36624" w:rsidDel="00A70424" w:rsidRDefault="00177D3E" w:rsidP="00A86034">
      <w:pPr>
        <w:pStyle w:val="Heading3"/>
        <w:numPr>
          <w:ilvl w:val="0"/>
          <w:numId w:val="0"/>
        </w:numPr>
        <w:tabs>
          <w:tab w:val="left" w:pos="1418"/>
        </w:tabs>
        <w:ind w:left="1440" w:hanging="720"/>
        <w:rPr>
          <w:ins w:id="492" w:author="Mabel Chow" w:date="2022-04-26T11:35:00Z"/>
          <w:del w:id="493" w:author="James Faas" w:date="2022-11-23T14:12:00Z"/>
        </w:rPr>
        <w:pPrChange w:id="494" w:author="James Faas" w:date="2022-11-23T14:30:00Z">
          <w:pPr>
            <w:pStyle w:val="Heading4"/>
            <w:tabs>
              <w:tab w:val="left" w:pos="2127"/>
            </w:tabs>
            <w:ind w:left="2127"/>
          </w:pPr>
        </w:pPrChange>
      </w:pPr>
    </w:p>
    <w:p w14:paraId="319491DF" w14:textId="5BDAE883" w:rsidR="00C81219" w:rsidRPr="00D36624" w:rsidDel="00A70424" w:rsidRDefault="00177D3E" w:rsidP="00A86034">
      <w:pPr>
        <w:pStyle w:val="Heading3"/>
        <w:numPr>
          <w:ilvl w:val="0"/>
          <w:numId w:val="0"/>
        </w:numPr>
        <w:tabs>
          <w:tab w:val="left" w:pos="1418"/>
        </w:tabs>
        <w:ind w:left="1440" w:hanging="720"/>
        <w:rPr>
          <w:del w:id="495" w:author="James Faas" w:date="2022-11-23T14:12:00Z"/>
        </w:rPr>
        <w:pPrChange w:id="496" w:author="James Faas" w:date="2022-11-23T14:30:00Z">
          <w:pPr>
            <w:pStyle w:val="Heading3"/>
            <w:tabs>
              <w:tab w:val="clear" w:pos="1440"/>
              <w:tab w:val="left" w:pos="1418"/>
            </w:tabs>
            <w:ind w:left="1418"/>
          </w:pPr>
        </w:pPrChange>
      </w:pPr>
      <w:ins w:id="497" w:author="Mabel Chow" w:date="2022-04-26T11:36:00Z">
        <w:del w:id="498" w:author="James Faas" w:date="2022-11-23T14:12:00Z">
          <w:r w:rsidRPr="00D36624" w:rsidDel="00A70424">
            <w:delText>Edges: Shiplapped.</w:delText>
          </w:r>
        </w:del>
      </w:ins>
      <w:del w:id="499" w:author="James Faas" w:date="2022-11-23T14:12:00Z">
        <w:r w:rsidR="00C81219" w:rsidRPr="00D36624" w:rsidDel="00A70424">
          <w:delText xml:space="preserve">Impale type, perforated 50 </w:delText>
        </w:r>
        <w:r w:rsidR="00544FB3" w:rsidRPr="00D36624" w:rsidDel="00A70424">
          <w:delText xml:space="preserve">mm </w:delText>
        </w:r>
        <w:r w:rsidR="00C81219" w:rsidRPr="00D36624" w:rsidDel="00A70424">
          <w:delText>x 50 mm cold rolled carbon steel 0.8 mm thick, adhesive back, spindle of 2.5 mm diameter annealed steel, length to suit insulation, 25 mm diameter washers of self locking type.</w:delText>
        </w:r>
      </w:del>
    </w:p>
    <w:p w14:paraId="2BACDEF8" w14:textId="7816CBBE" w:rsidR="00177D3E" w:rsidRPr="00D36624" w:rsidDel="00A70424" w:rsidRDefault="00177D3E" w:rsidP="00A86034">
      <w:pPr>
        <w:pStyle w:val="Heading3"/>
        <w:numPr>
          <w:ilvl w:val="0"/>
          <w:numId w:val="0"/>
        </w:numPr>
        <w:tabs>
          <w:tab w:val="left" w:pos="1418"/>
        </w:tabs>
        <w:ind w:left="1440" w:hanging="720"/>
        <w:rPr>
          <w:ins w:id="500" w:author="Mabel Chow" w:date="2022-04-26T11:36:00Z"/>
          <w:del w:id="501" w:author="James Faas" w:date="2022-11-23T14:12:00Z"/>
        </w:rPr>
        <w:pPrChange w:id="502" w:author="James Faas" w:date="2022-11-23T14:30:00Z">
          <w:pPr>
            <w:pStyle w:val="Heading5"/>
            <w:tabs>
              <w:tab w:val="left" w:pos="2835"/>
            </w:tabs>
            <w:ind w:left="2835"/>
          </w:pPr>
        </w:pPrChange>
      </w:pPr>
    </w:p>
    <w:p w14:paraId="21F2AA76" w14:textId="2110A321" w:rsidR="00C81219" w:rsidRPr="00D36624" w:rsidDel="00177D3E" w:rsidRDefault="00177D3E" w:rsidP="00A86034">
      <w:pPr>
        <w:pStyle w:val="Heading3"/>
        <w:numPr>
          <w:ilvl w:val="0"/>
          <w:numId w:val="0"/>
        </w:numPr>
        <w:tabs>
          <w:tab w:val="left" w:pos="1418"/>
        </w:tabs>
        <w:ind w:left="1440" w:hanging="720"/>
        <w:rPr>
          <w:del w:id="503" w:author="Mabel Chow" w:date="2022-04-26T11:34:00Z"/>
        </w:rPr>
        <w:pPrChange w:id="504" w:author="James Faas" w:date="2022-11-23T14:30:00Z">
          <w:pPr>
            <w:pStyle w:val="Heading4"/>
            <w:tabs>
              <w:tab w:val="left" w:pos="2835"/>
            </w:tabs>
            <w:ind w:left="2835"/>
          </w:pPr>
        </w:pPrChange>
      </w:pPr>
      <w:ins w:id="505" w:author="Mabel Chow" w:date="2022-04-26T11:36:00Z">
        <w:del w:id="506" w:author="James Faas" w:date="2022-11-23T14:12:00Z">
          <w:r w:rsidRPr="00D36624" w:rsidDel="00A70424">
            <w:delText>Acceptable material and man</w:delText>
          </w:r>
        </w:del>
      </w:ins>
      <w:ins w:id="507" w:author="Mabel Chow" w:date="2022-04-26T11:37:00Z">
        <w:del w:id="508" w:author="James Faas" w:date="2022-11-23T14:12:00Z">
          <w:r w:rsidRPr="00D36624" w:rsidDel="00A70424">
            <w:delText>ufacturer: Dow Chemical Canada Inc</w:delText>
          </w:r>
          <w:commentRangeStart w:id="509"/>
          <w:r w:rsidRPr="00D36624" w:rsidDel="00A70424">
            <w:delText>.</w:delText>
          </w:r>
        </w:del>
      </w:ins>
      <w:ins w:id="510" w:author="Radulovic, Nicole" w:date="2022-11-03T14:28:00Z">
        <w:del w:id="511" w:author="James Faas" w:date="2022-11-23T14:12:00Z">
          <w:r w:rsidR="00A220B1" w:rsidRPr="00D36624" w:rsidDel="00A70424">
            <w:delText xml:space="preserve"> Or Equivalent</w:delText>
          </w:r>
        </w:del>
      </w:ins>
      <w:del w:id="512" w:author="Mabel Chow" w:date="2022-04-26T11:34:00Z">
        <w:r w:rsidR="00C81219" w:rsidRPr="00D36624" w:rsidDel="00177D3E">
          <w:delText>Nails</w:delText>
        </w:r>
      </w:del>
      <w:commentRangeEnd w:id="509"/>
      <w:r w:rsidR="00A220B1" w:rsidRPr="00D36624">
        <w:rPr>
          <w:rStyle w:val="CommentReference"/>
          <w:rFonts w:ascii="Calibri" w:hAnsi="Calibri"/>
          <w:color w:val="auto"/>
          <w:position w:val="0"/>
          <w:sz w:val="22"/>
        </w:rPr>
        <w:commentReference w:id="509"/>
      </w:r>
      <w:del w:id="513" w:author="Mabel Chow" w:date="2022-04-26T11:34:00Z">
        <w:r w:rsidR="00C81219" w:rsidRPr="00D36624" w:rsidDel="00177D3E">
          <w:delText xml:space="preserve">: galvanized steel, length to suit insulation plus </w:delText>
        </w:r>
        <w:r w:rsidR="00C81219" w:rsidRPr="00D36624" w:rsidDel="00177D3E">
          <w:rPr>
            <w:rPrChange w:id="514" w:author="James Faas" w:date="2022-11-23T14:44:00Z">
              <w:rPr>
                <w:highlight w:val="yellow"/>
              </w:rPr>
            </w:rPrChange>
          </w:rPr>
          <w:delText>[25] [     ]</w:delText>
        </w:r>
        <w:r w:rsidR="00C81219" w:rsidRPr="00D36624" w:rsidDel="00177D3E">
          <w:delText xml:space="preserve"> mm, to CSA B111</w:delText>
        </w:r>
        <w:r w:rsidR="00544FB3" w:rsidRPr="00D36624" w:rsidDel="00177D3E">
          <w:delText>-1974 (R2003)</w:delText>
        </w:r>
        <w:r w:rsidR="00C81219" w:rsidRPr="00D36624" w:rsidDel="00177D3E">
          <w:delText>.</w:delText>
        </w:r>
      </w:del>
    </w:p>
    <w:p w14:paraId="75822696" w14:textId="77777777" w:rsidR="00C81219" w:rsidRPr="00D36624" w:rsidDel="00177D3E" w:rsidRDefault="00C81219" w:rsidP="00A86034">
      <w:pPr>
        <w:pStyle w:val="Heading3"/>
        <w:numPr>
          <w:ilvl w:val="0"/>
          <w:numId w:val="0"/>
        </w:numPr>
        <w:tabs>
          <w:tab w:val="left" w:pos="1418"/>
        </w:tabs>
        <w:ind w:left="1440" w:hanging="720"/>
        <w:rPr>
          <w:del w:id="515" w:author="Mabel Chow" w:date="2022-04-26T11:34:00Z"/>
        </w:rPr>
        <w:pPrChange w:id="516" w:author="James Faas" w:date="2022-11-23T14:30:00Z">
          <w:pPr>
            <w:pStyle w:val="Heading4"/>
            <w:tabs>
              <w:tab w:val="left" w:pos="2835"/>
            </w:tabs>
            <w:ind w:left="2835"/>
          </w:pPr>
        </w:pPrChange>
      </w:pPr>
      <w:del w:id="517" w:author="Mabel Chow" w:date="2022-04-26T11:34:00Z">
        <w:r w:rsidRPr="00D36624" w:rsidDel="00177D3E">
          <w:delText xml:space="preserve">Staples: </w:delText>
        </w:r>
        <w:r w:rsidRPr="00D36624" w:rsidDel="00177D3E">
          <w:rPr>
            <w:rPrChange w:id="518" w:author="James Faas" w:date="2022-11-23T14:44:00Z">
              <w:rPr>
                <w:highlight w:val="yellow"/>
              </w:rPr>
            </w:rPrChange>
          </w:rPr>
          <w:delText>[12] [     ]</w:delText>
        </w:r>
        <w:r w:rsidRPr="00D36624" w:rsidDel="00177D3E">
          <w:delText xml:space="preserve"> mm minimum leg.</w:delText>
        </w:r>
      </w:del>
    </w:p>
    <w:p w14:paraId="1D0F51C3" w14:textId="77777777" w:rsidR="00C81219" w:rsidRPr="00D36624" w:rsidDel="00177D3E" w:rsidRDefault="00C81219" w:rsidP="00A86034">
      <w:pPr>
        <w:pStyle w:val="Heading3"/>
        <w:numPr>
          <w:ilvl w:val="0"/>
          <w:numId w:val="0"/>
        </w:numPr>
        <w:tabs>
          <w:tab w:val="left" w:pos="1418"/>
        </w:tabs>
        <w:ind w:left="1440" w:hanging="720"/>
        <w:rPr>
          <w:del w:id="519" w:author="Mabel Chow" w:date="2022-04-26T11:34:00Z"/>
        </w:rPr>
        <w:pPrChange w:id="520" w:author="James Faas" w:date="2022-11-23T14:30:00Z">
          <w:pPr>
            <w:pStyle w:val="Heading4"/>
            <w:tabs>
              <w:tab w:val="left" w:pos="2835"/>
            </w:tabs>
            <w:ind w:left="2835"/>
          </w:pPr>
        </w:pPrChange>
      </w:pPr>
      <w:del w:id="521" w:author="Mabel Chow" w:date="2022-04-26T11:34:00Z">
        <w:r w:rsidRPr="00D36624" w:rsidDel="00177D3E">
          <w:delText xml:space="preserve">Tape: as recommended by </w:delText>
        </w:r>
        <w:r w:rsidR="00D57439" w:rsidRPr="00D36624" w:rsidDel="00177D3E">
          <w:delText xml:space="preserve">the </w:delText>
        </w:r>
        <w:r w:rsidRPr="00D36624" w:rsidDel="00177D3E">
          <w:delText>manufacturer.</w:delText>
        </w:r>
      </w:del>
    </w:p>
    <w:p w14:paraId="6FC076AF" w14:textId="77777777" w:rsidR="009E7EFF" w:rsidRPr="00D36624" w:rsidDel="00177D3E" w:rsidRDefault="009E7EFF" w:rsidP="00A86034">
      <w:pPr>
        <w:pStyle w:val="Heading3"/>
        <w:numPr>
          <w:ilvl w:val="0"/>
          <w:numId w:val="0"/>
        </w:numPr>
        <w:tabs>
          <w:tab w:val="left" w:pos="1418"/>
        </w:tabs>
        <w:ind w:left="1440" w:hanging="720"/>
        <w:rPr>
          <w:del w:id="522" w:author="Mabel Chow" w:date="2022-04-26T11:34:00Z"/>
        </w:rPr>
        <w:pPrChange w:id="523" w:author="James Faas" w:date="2022-11-23T14:30:00Z">
          <w:pPr>
            <w:pStyle w:val="Heading2"/>
          </w:pPr>
        </w:pPrChange>
      </w:pPr>
      <w:del w:id="524" w:author="Mabel Chow" w:date="2022-04-26T11:34:00Z">
        <w:r w:rsidRPr="00D36624" w:rsidDel="00177D3E">
          <w:delText>Cavity Wall</w:delText>
        </w:r>
        <w:r w:rsidR="00A51A52" w:rsidRPr="00D36624" w:rsidDel="00177D3E">
          <w:delText xml:space="preserve"> </w:delText>
        </w:r>
        <w:r w:rsidRPr="00D36624" w:rsidDel="00177D3E">
          <w:delText>Insulation Type (3)</w:delText>
        </w:r>
      </w:del>
    </w:p>
    <w:p w14:paraId="45961767" w14:textId="0A4114B8" w:rsidR="009E7EFF" w:rsidRPr="00D36624" w:rsidDel="00A86034" w:rsidRDefault="009E7EFF" w:rsidP="00A86034">
      <w:pPr>
        <w:pStyle w:val="Heading3"/>
        <w:numPr>
          <w:ilvl w:val="0"/>
          <w:numId w:val="0"/>
        </w:numPr>
        <w:tabs>
          <w:tab w:val="left" w:pos="1418"/>
        </w:tabs>
        <w:ind w:left="1440" w:hanging="720"/>
        <w:rPr>
          <w:del w:id="525" w:author="James Faas" w:date="2022-11-23T14:30:00Z"/>
          <w:rPrChange w:id="526" w:author="James Faas" w:date="2022-11-23T14:44:00Z">
            <w:rPr>
              <w:del w:id="527" w:author="James Faas" w:date="2022-11-23T14:30:00Z"/>
              <w:highlight w:val="yellow"/>
            </w:rPr>
          </w:rPrChange>
        </w:rPr>
        <w:pPrChange w:id="528" w:author="James Faas" w:date="2022-11-23T14:30:00Z">
          <w:pPr>
            <w:pStyle w:val="Heading3"/>
            <w:tabs>
              <w:tab w:val="clear" w:pos="1440"/>
              <w:tab w:val="left" w:pos="1418"/>
            </w:tabs>
            <w:ind w:left="1418"/>
          </w:pPr>
        </w:pPrChange>
      </w:pPr>
      <w:del w:id="529" w:author="Mabel Chow" w:date="2022-04-26T11:34:00Z">
        <w:r w:rsidRPr="00D36624" w:rsidDel="00177D3E">
          <w:rPr>
            <w:rPrChange w:id="530" w:author="James Faas" w:date="2022-11-23T14:44:00Z">
              <w:rPr>
                <w:highlight w:val="yellow"/>
              </w:rPr>
            </w:rPrChange>
          </w:rPr>
          <w:delText>[      ]</w:delText>
        </w:r>
      </w:del>
    </w:p>
    <w:p w14:paraId="2A0C9FC3" w14:textId="7FE5B339" w:rsidR="009E7EFF" w:rsidRPr="00D36624" w:rsidDel="00A86034" w:rsidRDefault="009E7EFF" w:rsidP="00A86034">
      <w:pPr>
        <w:pStyle w:val="Heading3"/>
        <w:numPr>
          <w:ilvl w:val="0"/>
          <w:numId w:val="0"/>
        </w:numPr>
        <w:tabs>
          <w:tab w:val="left" w:pos="1418"/>
        </w:tabs>
        <w:ind w:left="1440" w:hanging="720"/>
        <w:rPr>
          <w:del w:id="531" w:author="James Faas" w:date="2022-11-23T14:30:00Z"/>
        </w:rPr>
        <w:pPrChange w:id="532" w:author="James Faas" w:date="2022-11-23T14:30:00Z">
          <w:pPr>
            <w:pStyle w:val="Heading2"/>
          </w:pPr>
        </w:pPrChange>
      </w:pPr>
      <w:del w:id="533" w:author="James Faas" w:date="2022-11-23T14:30:00Z">
        <w:r w:rsidRPr="00D36624" w:rsidDel="00A86034">
          <w:delText>Air Barrier</w:delText>
        </w:r>
      </w:del>
    </w:p>
    <w:p w14:paraId="4159D168" w14:textId="6F112FBC" w:rsidR="009E7EFF" w:rsidRPr="00D36624" w:rsidDel="00A86034" w:rsidRDefault="009E7EFF" w:rsidP="00A86034">
      <w:pPr>
        <w:pStyle w:val="Heading3"/>
        <w:rPr>
          <w:del w:id="534" w:author="James Faas" w:date="2022-11-23T14:30:00Z"/>
        </w:rPr>
        <w:pPrChange w:id="535" w:author="James Faas" w:date="2022-11-23T14:30:00Z">
          <w:pPr>
            <w:pStyle w:val="Heading3"/>
            <w:tabs>
              <w:tab w:val="clear" w:pos="1440"/>
              <w:tab w:val="left" w:pos="1418"/>
            </w:tabs>
            <w:ind w:left="1418"/>
          </w:pPr>
        </w:pPrChange>
      </w:pPr>
      <w:del w:id="536" w:author="James Faas" w:date="2022-11-23T14:30:00Z">
        <w:r w:rsidRPr="00D36624" w:rsidDel="00A86034">
          <w:delText xml:space="preserve">Sheet Seal </w:delText>
        </w:r>
        <w:r w:rsidRPr="00D36624" w:rsidDel="00A86034">
          <w:rPr>
            <w:rPrChange w:id="537" w:author="James Faas" w:date="2022-11-23T14:44:00Z">
              <w:rPr>
                <w:highlight w:val="yellow"/>
              </w:rPr>
            </w:rPrChange>
          </w:rPr>
          <w:delText>[Type [1]]:</w:delText>
        </w:r>
        <w:r w:rsidRPr="00D36624" w:rsidDel="00A86034">
          <w:delText xml:space="preserve"> Self-Adhesive bitumen laminated to high-density polyethylene film, nominal total thickness of</w:delText>
        </w:r>
      </w:del>
      <w:ins w:id="538" w:author="Mabel Chow" w:date="2022-04-26T11:38:00Z">
        <w:del w:id="539" w:author="James Faas" w:date="2022-11-23T14:30:00Z">
          <w:r w:rsidR="008C7F5E" w:rsidRPr="00D36624" w:rsidDel="00A86034">
            <w:delText xml:space="preserve"> </w:delText>
          </w:r>
        </w:del>
      </w:ins>
      <w:del w:id="540" w:author="James Faas" w:date="2022-11-23T14:30:00Z">
        <w:r w:rsidRPr="00D36624" w:rsidDel="00A86034">
          <w:delText xml:space="preserve"> </w:delText>
        </w:r>
        <w:r w:rsidRPr="00D36624" w:rsidDel="00A86034">
          <w:rPr>
            <w:rPrChange w:id="541" w:author="James Faas" w:date="2022-11-23T14:44:00Z">
              <w:rPr>
                <w:highlight w:val="yellow"/>
                <w:u w:val="single"/>
              </w:rPr>
            </w:rPrChange>
          </w:rPr>
          <w:delText>[      ]</w:delText>
        </w:r>
      </w:del>
      <w:ins w:id="542" w:author="Mabel Chow" w:date="2022-04-26T11:37:00Z">
        <w:del w:id="543" w:author="James Faas" w:date="2022-11-23T14:30:00Z">
          <w:r w:rsidR="008C7F5E" w:rsidRPr="00D36624" w:rsidDel="00A86034">
            <w:delText>1</w:delText>
          </w:r>
        </w:del>
      </w:ins>
      <w:del w:id="544" w:author="James Faas" w:date="2022-11-23T14:30:00Z">
        <w:r w:rsidRPr="00D36624" w:rsidDel="00A86034">
          <w:delText> mm.</w:delText>
        </w:r>
      </w:del>
    </w:p>
    <w:p w14:paraId="2DC36D41" w14:textId="498E53FB" w:rsidR="009E7EFF" w:rsidRPr="00D36624" w:rsidDel="00A86034" w:rsidRDefault="009E7EFF" w:rsidP="00A86034">
      <w:pPr>
        <w:pStyle w:val="Heading3"/>
        <w:rPr>
          <w:ins w:id="545" w:author="Mabel Chow" w:date="2022-04-26T11:38:00Z"/>
          <w:del w:id="546" w:author="James Faas" w:date="2022-11-23T14:30:00Z"/>
        </w:rPr>
        <w:pPrChange w:id="547" w:author="James Faas" w:date="2022-11-23T14:30:00Z">
          <w:pPr>
            <w:pStyle w:val="Heading4"/>
            <w:tabs>
              <w:tab w:val="left" w:pos="2127"/>
            </w:tabs>
            <w:ind w:left="2127"/>
          </w:pPr>
        </w:pPrChange>
      </w:pPr>
      <w:del w:id="548" w:author="James Faas" w:date="2022-11-23T14:30:00Z">
        <w:r w:rsidRPr="00D36624" w:rsidDel="00A86034">
          <w:delText xml:space="preserve">Acceptable material: </w:delText>
        </w:r>
        <w:r w:rsidRPr="00D36624" w:rsidDel="00A86034">
          <w:rPr>
            <w:highlight w:val="yellow"/>
          </w:rPr>
          <w:delText>[    ]</w:delText>
        </w:r>
      </w:del>
    </w:p>
    <w:p w14:paraId="3D4334B9" w14:textId="37330902" w:rsidR="008C7F5E" w:rsidRPr="00D36624" w:rsidDel="00A86034" w:rsidRDefault="008C7F5E" w:rsidP="00A86034">
      <w:pPr>
        <w:pStyle w:val="Heading3"/>
        <w:rPr>
          <w:ins w:id="549" w:author="Mabel Chow" w:date="2022-04-26T11:39:00Z"/>
          <w:del w:id="550" w:author="James Faas" w:date="2022-11-23T14:30:00Z"/>
        </w:rPr>
        <w:pPrChange w:id="551" w:author="James Faas" w:date="2022-11-23T14:30:00Z">
          <w:pPr>
            <w:pStyle w:val="Heading5"/>
          </w:pPr>
        </w:pPrChange>
      </w:pPr>
      <w:ins w:id="552" w:author="Mabel Chow" w:date="2022-04-26T11:38:00Z">
        <w:del w:id="553" w:author="James Faas" w:date="2022-11-23T14:30:00Z">
          <w:r w:rsidRPr="00D36624" w:rsidDel="00A86034">
            <w:delText>Bakor Inc., ‘Blueskin SA’ and ‘Blueskin PE’</w:delText>
          </w:r>
        </w:del>
      </w:ins>
      <w:ins w:id="554" w:author="Mabel Chow" w:date="2022-04-26T11:39:00Z">
        <w:del w:id="555" w:author="James Faas" w:date="2022-11-23T14:30:00Z">
          <w:r w:rsidRPr="00D36624" w:rsidDel="00A86034">
            <w:delText>.</w:delText>
          </w:r>
        </w:del>
      </w:ins>
    </w:p>
    <w:p w14:paraId="564A7C71" w14:textId="1AB53459" w:rsidR="008C7F5E" w:rsidRPr="00D36624" w:rsidDel="00A86034" w:rsidRDefault="008C7F5E" w:rsidP="00A86034">
      <w:pPr>
        <w:pStyle w:val="Heading3"/>
        <w:rPr>
          <w:ins w:id="556" w:author="Radulovic, Nicole" w:date="2022-11-03T14:29:00Z"/>
          <w:del w:id="557" w:author="James Faas" w:date="2022-11-23T14:30:00Z"/>
        </w:rPr>
        <w:pPrChange w:id="558" w:author="James Faas" w:date="2022-11-23T14:30:00Z">
          <w:pPr>
            <w:pStyle w:val="Heading5"/>
          </w:pPr>
        </w:pPrChange>
      </w:pPr>
      <w:ins w:id="559" w:author="Mabel Chow" w:date="2022-04-26T11:39:00Z">
        <w:del w:id="560" w:author="James Faas" w:date="2022-11-23T14:30:00Z">
          <w:r w:rsidRPr="00D36624" w:rsidDel="00A86034">
            <w:delText>Soprema Inc. Sopra Seal Colphene 1000 and Soprema Primer.</w:delText>
          </w:r>
        </w:del>
      </w:ins>
    </w:p>
    <w:p w14:paraId="0294CFB9" w14:textId="30E5C71B" w:rsidR="00A220B1" w:rsidRPr="00D36624" w:rsidDel="00A86034" w:rsidRDefault="00A220B1" w:rsidP="00A86034">
      <w:pPr>
        <w:pStyle w:val="Heading3"/>
        <w:rPr>
          <w:ins w:id="561" w:author="Mabel Chow" w:date="2022-04-26T11:39:00Z"/>
          <w:del w:id="562" w:author="James Faas" w:date="2022-11-23T14:30:00Z"/>
        </w:rPr>
        <w:pPrChange w:id="563" w:author="James Faas" w:date="2022-11-23T14:30:00Z">
          <w:pPr>
            <w:pStyle w:val="Heading5"/>
          </w:pPr>
        </w:pPrChange>
      </w:pPr>
      <w:ins w:id="564" w:author="Radulovic, Nicole" w:date="2022-11-03T14:29:00Z">
        <w:del w:id="565" w:author="James Faas" w:date="2022-11-23T14:30:00Z">
          <w:r w:rsidRPr="00D36624" w:rsidDel="00A86034">
            <w:delText>Or Equivalent</w:delText>
          </w:r>
        </w:del>
      </w:ins>
    </w:p>
    <w:p w14:paraId="21F1A96D" w14:textId="7A142CE6" w:rsidR="008C7F5E" w:rsidRPr="00D36624" w:rsidDel="00A86034" w:rsidRDefault="008C7F5E" w:rsidP="00A86034">
      <w:pPr>
        <w:pStyle w:val="Heading3"/>
        <w:rPr>
          <w:del w:id="566" w:author="James Faas" w:date="2022-11-23T14:30:00Z"/>
        </w:rPr>
        <w:pPrChange w:id="567" w:author="James Faas" w:date="2022-11-23T14:30:00Z">
          <w:pPr>
            <w:pStyle w:val="Heading4"/>
            <w:tabs>
              <w:tab w:val="left" w:pos="2127"/>
            </w:tabs>
            <w:ind w:left="2127"/>
          </w:pPr>
        </w:pPrChange>
      </w:pPr>
    </w:p>
    <w:p w14:paraId="4EFD7D6F" w14:textId="36E83F41" w:rsidR="009E7EFF" w:rsidRPr="00D36624" w:rsidDel="00A86034" w:rsidRDefault="009E7EFF" w:rsidP="00A86034">
      <w:pPr>
        <w:pStyle w:val="Heading3"/>
        <w:rPr>
          <w:del w:id="568" w:author="James Faas" w:date="2022-11-23T14:30:00Z"/>
          <w:highlight w:val="yellow"/>
        </w:rPr>
        <w:pPrChange w:id="569" w:author="James Faas" w:date="2022-11-23T14:30:00Z">
          <w:pPr>
            <w:pStyle w:val="Heading3"/>
            <w:tabs>
              <w:tab w:val="clear" w:pos="1440"/>
              <w:tab w:val="left" w:pos="1418"/>
            </w:tabs>
            <w:ind w:left="1418"/>
          </w:pPr>
        </w:pPrChange>
      </w:pPr>
      <w:del w:id="570" w:author="James Faas" w:date="2022-11-23T14:30:00Z">
        <w:r w:rsidRPr="00D36624" w:rsidDel="00A86034">
          <w:delText xml:space="preserve">Sheet Seal </w:delText>
        </w:r>
        <w:r w:rsidRPr="00D36624" w:rsidDel="00A86034">
          <w:rPr>
            <w:highlight w:val="yellow"/>
          </w:rPr>
          <w:delText>[Type [2]]:</w:delText>
        </w:r>
        <w:r w:rsidRPr="00D36624" w:rsidDel="00A86034">
          <w:delText xml:space="preserve"> Thermofusable elastomeric bitumen membrane reinforced with a </w:delText>
        </w:r>
        <w:r w:rsidRPr="00D36624" w:rsidDel="00A86034">
          <w:rPr>
            <w:highlight w:val="yellow"/>
          </w:rPr>
          <w:delText>[non-woven polyester] [glass mat].</w:delText>
        </w:r>
      </w:del>
    </w:p>
    <w:p w14:paraId="6DC1FD10" w14:textId="47C0CDD6" w:rsidR="009E7EFF" w:rsidRPr="00D36624" w:rsidDel="00A86034" w:rsidRDefault="009E7EFF" w:rsidP="00A86034">
      <w:pPr>
        <w:pStyle w:val="Heading3"/>
        <w:rPr>
          <w:del w:id="571" w:author="James Faas" w:date="2022-11-23T14:30:00Z"/>
        </w:rPr>
        <w:pPrChange w:id="572" w:author="James Faas" w:date="2022-11-23T14:30:00Z">
          <w:pPr>
            <w:pStyle w:val="Heading4"/>
            <w:tabs>
              <w:tab w:val="left" w:pos="2127"/>
            </w:tabs>
            <w:ind w:left="2127"/>
          </w:pPr>
        </w:pPrChange>
      </w:pPr>
      <w:del w:id="573" w:author="James Faas" w:date="2022-11-23T14:30:00Z">
        <w:r w:rsidRPr="00D36624" w:rsidDel="00A86034">
          <w:delText xml:space="preserve">Acceptable material: </w:delText>
        </w:r>
        <w:r w:rsidRPr="00D36624" w:rsidDel="00A86034">
          <w:rPr>
            <w:highlight w:val="yellow"/>
          </w:rPr>
          <w:delText>[    ]</w:delText>
        </w:r>
      </w:del>
    </w:p>
    <w:p w14:paraId="461644AD" w14:textId="56138EF0" w:rsidR="009E7EFF" w:rsidRPr="00D36624" w:rsidDel="00A86034" w:rsidRDefault="009E7EFF" w:rsidP="00A86034">
      <w:pPr>
        <w:pStyle w:val="Heading3"/>
        <w:rPr>
          <w:del w:id="574" w:author="James Faas" w:date="2022-11-23T14:30:00Z"/>
        </w:rPr>
        <w:pPrChange w:id="575" w:author="James Faas" w:date="2022-11-23T14:30:00Z">
          <w:pPr>
            <w:pStyle w:val="Heading3"/>
            <w:tabs>
              <w:tab w:val="clear" w:pos="1440"/>
              <w:tab w:val="left" w:pos="1418"/>
            </w:tabs>
            <w:ind w:left="1418"/>
          </w:pPr>
        </w:pPrChange>
      </w:pPr>
      <w:del w:id="576" w:author="James Faas" w:date="2022-11-23T14:30:00Z">
        <w:r w:rsidRPr="00D36624" w:rsidDel="00A86034">
          <w:delText>Liquid Seal [</w:delText>
        </w:r>
        <w:r w:rsidRPr="00D36624" w:rsidDel="00A86034">
          <w:rPr>
            <w:highlight w:val="yellow"/>
          </w:rPr>
          <w:delText>Type [3]]: [Elastomeric bitumen] [Synthetic rubber], [roller] trowel] [spray]</w:delText>
        </w:r>
        <w:r w:rsidRPr="00D36624" w:rsidDel="00A86034">
          <w:delText xml:space="preserve"> applied, nominal total of thickness of </w:delText>
        </w:r>
        <w:r w:rsidRPr="00D36624" w:rsidDel="00A86034">
          <w:rPr>
            <w:highlight w:val="yellow"/>
          </w:rPr>
          <w:delText>[     ]</w:delText>
        </w:r>
        <w:r w:rsidRPr="00D36624" w:rsidDel="00A86034">
          <w:delText> mm.</w:delText>
        </w:r>
      </w:del>
    </w:p>
    <w:p w14:paraId="5F55700C" w14:textId="72BE19F2" w:rsidR="009E7EFF" w:rsidRPr="00D36624" w:rsidDel="00A86034" w:rsidRDefault="009E7EFF" w:rsidP="00A86034">
      <w:pPr>
        <w:pStyle w:val="Heading3"/>
        <w:rPr>
          <w:del w:id="577" w:author="James Faas" w:date="2022-11-23T14:30:00Z"/>
        </w:rPr>
        <w:pPrChange w:id="578" w:author="James Faas" w:date="2022-11-23T14:30:00Z">
          <w:pPr>
            <w:pStyle w:val="Heading4"/>
            <w:tabs>
              <w:tab w:val="left" w:pos="2127"/>
            </w:tabs>
            <w:ind w:left="2127"/>
          </w:pPr>
        </w:pPrChange>
      </w:pPr>
      <w:del w:id="579" w:author="James Faas" w:date="2022-11-23T14:30:00Z">
        <w:r w:rsidRPr="00D36624" w:rsidDel="00A86034">
          <w:delText xml:space="preserve">Acceptable material: </w:delText>
        </w:r>
        <w:r w:rsidRPr="00D36624" w:rsidDel="00A86034">
          <w:rPr>
            <w:highlight w:val="yellow"/>
          </w:rPr>
          <w:delText>[    ]</w:delText>
        </w:r>
      </w:del>
    </w:p>
    <w:p w14:paraId="6BB855F9" w14:textId="5FD1A795" w:rsidR="009E7EFF" w:rsidRPr="00D36624" w:rsidDel="00A86034" w:rsidRDefault="009E7EFF" w:rsidP="00A86034">
      <w:pPr>
        <w:pStyle w:val="Heading3"/>
        <w:rPr>
          <w:del w:id="580" w:author="James Faas" w:date="2022-11-23T14:30:00Z"/>
        </w:rPr>
        <w:pPrChange w:id="581" w:author="James Faas" w:date="2022-11-23T14:30:00Z">
          <w:pPr>
            <w:pStyle w:val="Heading3"/>
            <w:tabs>
              <w:tab w:val="clear" w:pos="1440"/>
              <w:tab w:val="left" w:pos="1418"/>
            </w:tabs>
            <w:ind w:left="1418"/>
          </w:pPr>
        </w:pPrChange>
      </w:pPr>
      <w:del w:id="582" w:author="James Faas" w:date="2022-11-23T14:30:00Z">
        <w:r w:rsidRPr="00D36624" w:rsidDel="00A86034">
          <w:delText>Adhesives</w:delText>
        </w:r>
      </w:del>
    </w:p>
    <w:p w14:paraId="19C71497" w14:textId="042F06B7" w:rsidR="009E7EFF" w:rsidRPr="00D36624" w:rsidDel="00A86034" w:rsidRDefault="009E7EFF" w:rsidP="00A86034">
      <w:pPr>
        <w:pStyle w:val="Heading3"/>
        <w:rPr>
          <w:del w:id="583" w:author="James Faas" w:date="2022-11-23T14:30:00Z"/>
        </w:rPr>
        <w:pPrChange w:id="584" w:author="James Faas" w:date="2022-11-23T14:30:00Z">
          <w:pPr>
            <w:pStyle w:val="Heading4"/>
            <w:tabs>
              <w:tab w:val="left" w:pos="2127"/>
            </w:tabs>
            <w:ind w:left="2127"/>
          </w:pPr>
        </w:pPrChange>
      </w:pPr>
      <w:del w:id="585" w:author="James Faas" w:date="2022-11-23T14:30:00Z">
        <w:r w:rsidRPr="00D36624" w:rsidDel="00A86034">
          <w:delText xml:space="preserve">Mastic Adhesive </w:delText>
        </w:r>
        <w:r w:rsidRPr="00D36624" w:rsidDel="00A86034">
          <w:rPr>
            <w:highlight w:val="yellow"/>
          </w:rPr>
          <w:delText>[Type [1]]:</w:delText>
        </w:r>
        <w:r w:rsidRPr="00D36624" w:rsidDel="00A86034">
          <w:delText xml:space="preserve"> Compatible with sheet seal and substrate, thick mastic of uniform </w:delText>
        </w:r>
        <w:r w:rsidRPr="00D36624" w:rsidDel="00A86034">
          <w:rPr>
            <w:highlight w:val="yellow"/>
          </w:rPr>
          <w:delText>[knife grade] [     ]</w:delText>
        </w:r>
        <w:r w:rsidRPr="00D36624" w:rsidDel="00A86034">
          <w:delText xml:space="preserve"> consistency.</w:delText>
        </w:r>
      </w:del>
    </w:p>
    <w:p w14:paraId="056DA453" w14:textId="15047E0C" w:rsidR="009E7EFF" w:rsidRPr="00D36624" w:rsidDel="00A86034" w:rsidRDefault="009E7EFF" w:rsidP="00A86034">
      <w:pPr>
        <w:pStyle w:val="Heading3"/>
        <w:rPr>
          <w:del w:id="586" w:author="James Faas" w:date="2022-11-23T14:30:00Z"/>
        </w:rPr>
        <w:pPrChange w:id="587" w:author="James Faas" w:date="2022-11-23T14:30:00Z">
          <w:pPr>
            <w:pStyle w:val="Heading5"/>
            <w:tabs>
              <w:tab w:val="left" w:pos="2835"/>
            </w:tabs>
            <w:ind w:left="2835"/>
          </w:pPr>
        </w:pPrChange>
      </w:pPr>
      <w:del w:id="588" w:author="James Faas" w:date="2022-11-23T14:30:00Z">
        <w:r w:rsidRPr="00D36624" w:rsidDel="00A86034">
          <w:delText xml:space="preserve">Acceptable material: </w:delText>
        </w:r>
        <w:r w:rsidRPr="00D36624" w:rsidDel="00A86034">
          <w:rPr>
            <w:highlight w:val="yellow"/>
          </w:rPr>
          <w:delText>[    ]</w:delText>
        </w:r>
      </w:del>
    </w:p>
    <w:p w14:paraId="5A45B1DB" w14:textId="6BC29A9A" w:rsidR="009E7EFF" w:rsidRPr="00D36624" w:rsidDel="00A86034" w:rsidRDefault="009E7EFF" w:rsidP="00A86034">
      <w:pPr>
        <w:pStyle w:val="Heading3"/>
        <w:rPr>
          <w:del w:id="589" w:author="James Faas" w:date="2022-11-23T14:30:00Z"/>
        </w:rPr>
        <w:pPrChange w:id="590" w:author="James Faas" w:date="2022-11-23T14:30:00Z">
          <w:pPr>
            <w:pStyle w:val="Heading4"/>
            <w:tabs>
              <w:tab w:val="left" w:pos="2127"/>
            </w:tabs>
            <w:ind w:left="2127"/>
          </w:pPr>
        </w:pPrChange>
      </w:pPr>
      <w:del w:id="591" w:author="James Faas" w:date="2022-11-23T14:30:00Z">
        <w:r w:rsidRPr="00D36624" w:rsidDel="00A86034">
          <w:delText xml:space="preserve">Adhesive </w:delText>
        </w:r>
        <w:r w:rsidRPr="00D36624" w:rsidDel="00A86034">
          <w:rPr>
            <w:highlight w:val="yellow"/>
          </w:rPr>
          <w:delText>[Type [2]]:</w:delText>
        </w:r>
        <w:r w:rsidRPr="00D36624" w:rsidDel="00A86034">
          <w:delText xml:space="preserve"> Compatible with sheet seal and substrate, permanently non-curing.</w:delText>
        </w:r>
      </w:del>
    </w:p>
    <w:p w14:paraId="3EC5171E" w14:textId="688DC54B" w:rsidR="009E7EFF" w:rsidRPr="00D36624" w:rsidDel="00A86034" w:rsidRDefault="009E7EFF" w:rsidP="00A86034">
      <w:pPr>
        <w:pStyle w:val="Heading3"/>
        <w:rPr>
          <w:del w:id="592" w:author="James Faas" w:date="2022-11-23T14:30:00Z"/>
        </w:rPr>
        <w:pPrChange w:id="593" w:author="James Faas" w:date="2022-11-23T14:30:00Z">
          <w:pPr>
            <w:pStyle w:val="Heading5"/>
            <w:tabs>
              <w:tab w:val="left" w:pos="2835"/>
            </w:tabs>
            <w:ind w:left="2835"/>
          </w:pPr>
        </w:pPrChange>
      </w:pPr>
      <w:del w:id="594" w:author="James Faas" w:date="2022-11-23T14:30:00Z">
        <w:r w:rsidRPr="00D36624" w:rsidDel="00A86034">
          <w:delText xml:space="preserve">Acceptable material: </w:delText>
        </w:r>
        <w:r w:rsidRPr="00D36624" w:rsidDel="00A86034">
          <w:rPr>
            <w:highlight w:val="yellow"/>
          </w:rPr>
          <w:delText>[    ]</w:delText>
        </w:r>
      </w:del>
    </w:p>
    <w:p w14:paraId="2A14BDB4" w14:textId="469E7BC3" w:rsidR="009E7EFF" w:rsidRPr="00D36624" w:rsidDel="00A86034" w:rsidRDefault="00250689" w:rsidP="00A86034">
      <w:pPr>
        <w:pStyle w:val="Heading3"/>
        <w:rPr>
          <w:del w:id="595" w:author="James Faas" w:date="2022-11-23T14:30:00Z"/>
        </w:rPr>
        <w:pPrChange w:id="596" w:author="James Faas" w:date="2022-11-23T14:30:00Z">
          <w:pPr>
            <w:pStyle w:val="Heading3"/>
            <w:tabs>
              <w:tab w:val="clear" w:pos="1440"/>
              <w:tab w:val="left" w:pos="1418"/>
            </w:tabs>
            <w:ind w:left="1418"/>
          </w:pPr>
        </w:pPrChange>
      </w:pPr>
      <w:del w:id="597" w:author="James Faas" w:date="2022-11-23T14:30:00Z">
        <w:r w:rsidRPr="00D36624" w:rsidDel="00A86034">
          <w:delText>Accessories</w:delText>
        </w:r>
      </w:del>
    </w:p>
    <w:p w14:paraId="78BE7A21" w14:textId="303340C8" w:rsidR="00250689" w:rsidRPr="00D36624" w:rsidDel="00A86034" w:rsidRDefault="00250689" w:rsidP="00A86034">
      <w:pPr>
        <w:pStyle w:val="Heading3"/>
        <w:rPr>
          <w:del w:id="598" w:author="James Faas" w:date="2022-11-23T14:30:00Z"/>
          <w:rPrChange w:id="599" w:author="James Faas" w:date="2022-11-23T14:44:00Z">
            <w:rPr>
              <w:del w:id="600" w:author="James Faas" w:date="2022-11-23T14:30:00Z"/>
              <w:highlight w:val="yellow"/>
            </w:rPr>
          </w:rPrChange>
        </w:rPr>
        <w:pPrChange w:id="601" w:author="James Faas" w:date="2022-11-23T14:30:00Z">
          <w:pPr>
            <w:pStyle w:val="Heading4"/>
            <w:tabs>
              <w:tab w:val="left" w:pos="2127"/>
            </w:tabs>
            <w:ind w:left="2127"/>
          </w:pPr>
        </w:pPrChange>
      </w:pPr>
      <w:del w:id="602" w:author="James Faas" w:date="2022-11-23T14:30:00Z">
        <w:r w:rsidRPr="00D36624" w:rsidDel="00A86034">
          <w:delText xml:space="preserve">Thinner and cleaner for </w:delText>
        </w:r>
        <w:r w:rsidRPr="00D36624" w:rsidDel="00A86034">
          <w:rPr>
            <w:rPrChange w:id="603" w:author="James Faas" w:date="2022-11-23T14:44:00Z">
              <w:rPr>
                <w:highlight w:val="yellow"/>
              </w:rPr>
            </w:rPrChange>
          </w:rPr>
          <w:delText>[Butyl] [Neoprene] Sheet: [As recommended by sheet material manufacturer].</w:delText>
        </w:r>
      </w:del>
    </w:p>
    <w:p w14:paraId="3E6038BA" w14:textId="78480F0D" w:rsidR="00250689" w:rsidRPr="00D36624" w:rsidDel="00A86034" w:rsidRDefault="00250689" w:rsidP="00A86034">
      <w:pPr>
        <w:pStyle w:val="Heading3"/>
        <w:rPr>
          <w:del w:id="604" w:author="James Faas" w:date="2022-11-23T14:30:00Z"/>
        </w:rPr>
        <w:pPrChange w:id="605" w:author="James Faas" w:date="2022-11-23T14:30:00Z">
          <w:pPr>
            <w:pStyle w:val="Heading4"/>
            <w:tabs>
              <w:tab w:val="left" w:pos="2127"/>
            </w:tabs>
            <w:ind w:left="2127"/>
          </w:pPr>
        </w:pPrChange>
      </w:pPr>
      <w:del w:id="606" w:author="James Faas" w:date="2022-11-23T14:30:00Z">
        <w:r w:rsidRPr="00D36624" w:rsidDel="00A86034">
          <w:delText xml:space="preserve">Attachments: </w:delText>
        </w:r>
        <w:r w:rsidRPr="00D36624" w:rsidDel="00A86034">
          <w:rPr>
            <w:rPrChange w:id="607" w:author="James Faas" w:date="2022-11-23T14:44:00Z">
              <w:rPr>
                <w:highlight w:val="yellow"/>
              </w:rPr>
            </w:rPrChange>
          </w:rPr>
          <w:delText>[Galvanized steel]</w:delText>
        </w:r>
        <w:r w:rsidRPr="00D36624" w:rsidDel="00A86034">
          <w:delText xml:space="preserve"> bars and anchors, </w:delText>
        </w:r>
        <w:r w:rsidRPr="00D36624" w:rsidDel="00A86034">
          <w:rPr>
            <w:rPrChange w:id="608" w:author="James Faas" w:date="2022-11-23T14:44:00Z">
              <w:rPr>
                <w:highlight w:val="yellow"/>
              </w:rPr>
            </w:rPrChange>
          </w:rPr>
          <w:delText>[</w:delText>
        </w:r>
        <w:r w:rsidRPr="00D36624" w:rsidDel="00A86034">
          <w:rPr>
            <w:rPrChange w:id="609" w:author="James Faas" w:date="2022-11-23T14:44:00Z">
              <w:rPr>
                <w:highlight w:val="yellow"/>
                <w:u w:val="single"/>
              </w:rPr>
            </w:rPrChange>
          </w:rPr>
          <w:delText>     ]</w:delText>
        </w:r>
        <w:r w:rsidRPr="00D36624" w:rsidDel="00A86034">
          <w:delText> mm.</w:delText>
        </w:r>
      </w:del>
      <w:ins w:id="610" w:author="Mabel Chow" w:date="2022-04-26T11:41:00Z">
        <w:del w:id="611" w:author="James Faas" w:date="2022-11-23T14:30:00Z">
          <w:r w:rsidR="008C7F5E" w:rsidRPr="00D36624" w:rsidDel="00A86034">
            <w:delText>.</w:delText>
          </w:r>
        </w:del>
      </w:ins>
    </w:p>
    <w:p w14:paraId="0C6D116A" w14:textId="77777777" w:rsidR="00250689" w:rsidRPr="00D36624" w:rsidRDefault="00250689" w:rsidP="00A86034">
      <w:pPr>
        <w:pStyle w:val="Heading2"/>
      </w:pPr>
      <w:r w:rsidRPr="00D36624">
        <w:t>Sealants</w:t>
      </w:r>
    </w:p>
    <w:p w14:paraId="4F41BAD1" w14:textId="77777777" w:rsidR="00250689" w:rsidRPr="00D36624" w:rsidRDefault="00250689" w:rsidP="00A467D5">
      <w:pPr>
        <w:pStyle w:val="Heading3"/>
        <w:tabs>
          <w:tab w:val="clear" w:pos="1440"/>
          <w:tab w:val="left" w:pos="1418"/>
        </w:tabs>
        <w:ind w:left="1418"/>
      </w:pPr>
      <w:r w:rsidRPr="00D36624">
        <w:t xml:space="preserve">Sealants in accordance with </w:t>
      </w:r>
      <w:r w:rsidR="00887C70" w:rsidRPr="00D36624">
        <w:t xml:space="preserve">Section </w:t>
      </w:r>
      <w:r w:rsidR="002D6D91" w:rsidRPr="00D36624">
        <w:t>07900</w:t>
      </w:r>
      <w:r w:rsidRPr="00D36624">
        <w:t xml:space="preserve"> – Joint Sealers.</w:t>
      </w:r>
    </w:p>
    <w:p w14:paraId="27A8BD51" w14:textId="77777777" w:rsidR="00C81219" w:rsidRPr="00D36624" w:rsidRDefault="00C81219" w:rsidP="009E7EFF">
      <w:pPr>
        <w:pStyle w:val="Heading1"/>
        <w:spacing w:before="240"/>
      </w:pPr>
      <w:r w:rsidRPr="00D36624">
        <w:t>EXECUTION</w:t>
      </w:r>
    </w:p>
    <w:p w14:paraId="0F739AA7" w14:textId="77777777" w:rsidR="00C81219" w:rsidRPr="00D36624" w:rsidRDefault="00C81219" w:rsidP="00C81219">
      <w:pPr>
        <w:pStyle w:val="Heading2"/>
      </w:pPr>
      <w:r w:rsidRPr="00D36624">
        <w:t>Workmanship</w:t>
      </w:r>
    </w:p>
    <w:p w14:paraId="6100C46B" w14:textId="77777777" w:rsidR="00C81219" w:rsidRPr="00D36624" w:rsidRDefault="00C81219" w:rsidP="00297585">
      <w:pPr>
        <w:pStyle w:val="Heading3"/>
        <w:tabs>
          <w:tab w:val="clear" w:pos="1440"/>
          <w:tab w:val="left" w:pos="1418"/>
        </w:tabs>
        <w:ind w:left="1418"/>
      </w:pPr>
      <w:r w:rsidRPr="00D36624">
        <w:t>Install insulation after building substrate materials are dry.</w:t>
      </w:r>
    </w:p>
    <w:p w14:paraId="757C2F35" w14:textId="77777777" w:rsidR="00C81219" w:rsidRPr="00D36624" w:rsidRDefault="00C81219" w:rsidP="00297585">
      <w:pPr>
        <w:pStyle w:val="Heading3"/>
        <w:tabs>
          <w:tab w:val="clear" w:pos="1440"/>
          <w:tab w:val="left" w:pos="1418"/>
        </w:tabs>
        <w:ind w:left="1418"/>
      </w:pPr>
      <w:r w:rsidRPr="00D36624">
        <w:t>Install insulation to maintain continuity of thermal protection to building elements and spaces.</w:t>
      </w:r>
    </w:p>
    <w:p w14:paraId="382C0B80" w14:textId="77777777" w:rsidR="00C81219" w:rsidRPr="00D36624" w:rsidRDefault="00C81219" w:rsidP="00297585">
      <w:pPr>
        <w:pStyle w:val="Heading3"/>
        <w:tabs>
          <w:tab w:val="clear" w:pos="1440"/>
          <w:tab w:val="left" w:pos="1418"/>
        </w:tabs>
        <w:ind w:left="1418"/>
      </w:pPr>
      <w:r w:rsidRPr="00D36624">
        <w:t>Fit insulation tight around electrical boxes, plumbing and heating pipes and ducts, around exterior doors and windows and other protrusions.</w:t>
      </w:r>
    </w:p>
    <w:p w14:paraId="0CC20219" w14:textId="77777777" w:rsidR="00C81219" w:rsidRPr="00D36624" w:rsidRDefault="00C81219" w:rsidP="00297585">
      <w:pPr>
        <w:pStyle w:val="Heading3"/>
        <w:tabs>
          <w:tab w:val="clear" w:pos="1440"/>
          <w:tab w:val="left" w:pos="1418"/>
        </w:tabs>
        <w:ind w:left="1418"/>
      </w:pPr>
      <w:r w:rsidRPr="00D36624">
        <w:lastRenderedPageBreak/>
        <w:t xml:space="preserve">Keep insulation </w:t>
      </w:r>
      <w:r w:rsidR="00E949CE" w:rsidRPr="00D36624">
        <w:t xml:space="preserve">at a </w:t>
      </w:r>
      <w:r w:rsidRPr="00D36624">
        <w:t>minimum</w:t>
      </w:r>
      <w:del w:id="612" w:author="Mabel Chow" w:date="2022-04-26T11:41:00Z">
        <w:r w:rsidRPr="00D36624" w:rsidDel="002F4B4C">
          <w:delText xml:space="preserve"> </w:delText>
        </w:r>
        <w:r w:rsidRPr="00D36624" w:rsidDel="002F4B4C">
          <w:rPr>
            <w:rPrChange w:id="613" w:author="James Faas" w:date="2022-11-23T14:41:00Z">
              <w:rPr>
                <w:highlight w:val="yellow"/>
              </w:rPr>
            </w:rPrChange>
          </w:rPr>
          <w:delText>[</w:delText>
        </w:r>
      </w:del>
      <w:ins w:id="614" w:author="Mabel Chow" w:date="2022-04-26T11:41:00Z">
        <w:r w:rsidR="002F4B4C" w:rsidRPr="00D36624">
          <w:rPr>
            <w:rPrChange w:id="615" w:author="James Faas" w:date="2022-11-23T14:41:00Z">
              <w:rPr>
                <w:highlight w:val="yellow"/>
              </w:rPr>
            </w:rPrChange>
          </w:rPr>
          <w:t xml:space="preserve"> </w:t>
        </w:r>
      </w:ins>
      <w:r w:rsidRPr="00D36624">
        <w:rPr>
          <w:rPrChange w:id="616" w:author="James Faas" w:date="2022-11-23T14:41:00Z">
            <w:rPr>
              <w:highlight w:val="yellow"/>
            </w:rPr>
          </w:rPrChange>
        </w:rPr>
        <w:t>75</w:t>
      </w:r>
      <w:del w:id="617" w:author="Mabel Chow" w:date="2022-04-26T11:41:00Z">
        <w:r w:rsidRPr="00D36624" w:rsidDel="002F4B4C">
          <w:rPr>
            <w:rPrChange w:id="618" w:author="James Faas" w:date="2022-11-23T14:41:00Z">
              <w:rPr>
                <w:highlight w:val="yellow"/>
              </w:rPr>
            </w:rPrChange>
          </w:rPr>
          <w:delText>]</w:delText>
        </w:r>
      </w:del>
      <w:r w:rsidRPr="00D36624">
        <w:t xml:space="preserve"> mm from heat emitting devices such as recessed light fixtures, and minimum </w:t>
      </w:r>
      <w:del w:id="619" w:author="Mabel Chow" w:date="2022-04-26T11:42:00Z">
        <w:r w:rsidRPr="00D36624" w:rsidDel="002F4B4C">
          <w:rPr>
            <w:rPrChange w:id="620" w:author="James Faas" w:date="2022-11-23T14:41:00Z">
              <w:rPr>
                <w:highlight w:val="yellow"/>
              </w:rPr>
            </w:rPrChange>
          </w:rPr>
          <w:delText>[</w:delText>
        </w:r>
      </w:del>
      <w:r w:rsidRPr="00D36624">
        <w:rPr>
          <w:rPrChange w:id="621" w:author="James Faas" w:date="2022-11-23T14:41:00Z">
            <w:rPr>
              <w:highlight w:val="yellow"/>
            </w:rPr>
          </w:rPrChange>
        </w:rPr>
        <w:t>50</w:t>
      </w:r>
      <w:del w:id="622" w:author="Mabel Chow" w:date="2022-04-26T11:42:00Z">
        <w:r w:rsidRPr="00D36624" w:rsidDel="002F4B4C">
          <w:rPr>
            <w:rPrChange w:id="623" w:author="James Faas" w:date="2022-11-23T14:41:00Z">
              <w:rPr>
                <w:highlight w:val="yellow"/>
              </w:rPr>
            </w:rPrChange>
          </w:rPr>
          <w:delText>]</w:delText>
        </w:r>
      </w:del>
      <w:r w:rsidRPr="00D36624">
        <w:t xml:space="preserve"> mm from </w:t>
      </w:r>
      <w:del w:id="624" w:author="Mabel Chow" w:date="2022-04-26T11:42:00Z">
        <w:r w:rsidRPr="00D36624" w:rsidDel="002F4B4C">
          <w:rPr>
            <w:rPrChange w:id="625" w:author="James Faas" w:date="2022-11-23T14:41:00Z">
              <w:rPr>
                <w:highlight w:val="yellow"/>
              </w:rPr>
            </w:rPrChange>
          </w:rPr>
          <w:delText>[</w:delText>
        </w:r>
      </w:del>
      <w:r w:rsidRPr="00D36624">
        <w:rPr>
          <w:rPrChange w:id="626" w:author="James Faas" w:date="2022-11-23T14:41:00Z">
            <w:rPr>
              <w:highlight w:val="yellow"/>
            </w:rPr>
          </w:rPrChange>
        </w:rPr>
        <w:t>sidewalls of CAN</w:t>
      </w:r>
      <w:r w:rsidR="009F4A01" w:rsidRPr="00D36624">
        <w:rPr>
          <w:rPrChange w:id="627" w:author="James Faas" w:date="2022-11-23T14:41:00Z">
            <w:rPr>
              <w:highlight w:val="yellow"/>
            </w:rPr>
          </w:rPrChange>
        </w:rPr>
        <w:t>/ULC</w:t>
      </w:r>
      <w:r w:rsidRPr="00D36624">
        <w:rPr>
          <w:rPrChange w:id="628" w:author="James Faas" w:date="2022-11-23T14:41:00Z">
            <w:rPr>
              <w:highlight w:val="yellow"/>
            </w:rPr>
          </w:rPrChange>
        </w:rPr>
        <w:t xml:space="preserve"> S604 type A chimneys</w:t>
      </w:r>
      <w:del w:id="629" w:author="Mabel Chow" w:date="2022-04-26T11:42:00Z">
        <w:r w:rsidRPr="00D36624" w:rsidDel="002C17AB">
          <w:rPr>
            <w:rPrChange w:id="630" w:author="James Faas" w:date="2022-11-23T14:41:00Z">
              <w:rPr>
                <w:highlight w:val="yellow"/>
              </w:rPr>
            </w:rPrChange>
          </w:rPr>
          <w:delText>] [and] [CAN/CGA B149.1</w:delText>
        </w:r>
        <w:r w:rsidR="00E949CE" w:rsidRPr="00D36624" w:rsidDel="002C17AB">
          <w:rPr>
            <w:rPrChange w:id="631" w:author="James Faas" w:date="2022-11-23T14:41:00Z">
              <w:rPr>
                <w:highlight w:val="yellow"/>
              </w:rPr>
            </w:rPrChange>
          </w:rPr>
          <w:delText>-15</w:delText>
        </w:r>
        <w:r w:rsidRPr="00D36624" w:rsidDel="002C17AB">
          <w:rPr>
            <w:rPrChange w:id="632" w:author="James Faas" w:date="2022-11-23T14:41:00Z">
              <w:rPr>
                <w:highlight w:val="yellow"/>
              </w:rPr>
            </w:rPrChange>
          </w:rPr>
          <w:delText xml:space="preserve"> and CAN/CGA B149.2</w:delText>
        </w:r>
        <w:r w:rsidR="00E949CE" w:rsidRPr="00D36624" w:rsidDel="002C17AB">
          <w:rPr>
            <w:rPrChange w:id="633" w:author="James Faas" w:date="2022-11-23T14:41:00Z">
              <w:rPr>
                <w:highlight w:val="yellow"/>
              </w:rPr>
            </w:rPrChange>
          </w:rPr>
          <w:delText>-15</w:delText>
        </w:r>
        <w:r w:rsidRPr="00D36624" w:rsidDel="002C17AB">
          <w:rPr>
            <w:rPrChange w:id="634" w:author="James Faas" w:date="2022-11-23T14:41:00Z">
              <w:rPr>
                <w:highlight w:val="yellow"/>
              </w:rPr>
            </w:rPrChange>
          </w:rPr>
          <w:delText xml:space="preserve"> </w:delText>
        </w:r>
        <w:r w:rsidR="00BC6EBC" w:rsidRPr="00D36624" w:rsidDel="002C17AB">
          <w:rPr>
            <w:rPrChange w:id="635" w:author="James Faas" w:date="2022-11-23T14:41:00Z">
              <w:rPr>
                <w:highlight w:val="yellow"/>
              </w:rPr>
            </w:rPrChange>
          </w:rPr>
          <w:delText>[</w:delText>
        </w:r>
        <w:r w:rsidRPr="00D36624" w:rsidDel="002C17AB">
          <w:rPr>
            <w:rPrChange w:id="636" w:author="James Faas" w:date="2022-11-23T14:41:00Z">
              <w:rPr>
                <w:highlight w:val="yellow"/>
              </w:rPr>
            </w:rPrChange>
          </w:rPr>
          <w:delText>type B</w:delText>
        </w:r>
        <w:r w:rsidR="00BC6EBC" w:rsidRPr="00D36624" w:rsidDel="002C17AB">
          <w:rPr>
            <w:rPrChange w:id="637" w:author="James Faas" w:date="2022-11-23T14:41:00Z">
              <w:rPr>
                <w:highlight w:val="yellow"/>
              </w:rPr>
            </w:rPrChange>
          </w:rPr>
          <w:delText>]</w:delText>
        </w:r>
        <w:r w:rsidRPr="00D36624" w:rsidDel="002C17AB">
          <w:rPr>
            <w:rPrChange w:id="638" w:author="James Faas" w:date="2022-11-23T14:41:00Z">
              <w:rPr>
                <w:highlight w:val="yellow"/>
              </w:rPr>
            </w:rPrChange>
          </w:rPr>
          <w:delText xml:space="preserve"> </w:delText>
        </w:r>
        <w:r w:rsidR="00BC6EBC" w:rsidRPr="00D36624" w:rsidDel="002C17AB">
          <w:rPr>
            <w:rPrChange w:id="639" w:author="James Faas" w:date="2022-11-23T14:41:00Z">
              <w:rPr>
                <w:highlight w:val="yellow"/>
              </w:rPr>
            </w:rPrChange>
          </w:rPr>
          <w:delText>[</w:delText>
        </w:r>
        <w:r w:rsidRPr="00D36624" w:rsidDel="002C17AB">
          <w:rPr>
            <w:rPrChange w:id="640" w:author="James Faas" w:date="2022-11-23T14:41:00Z">
              <w:rPr>
                <w:highlight w:val="yellow"/>
              </w:rPr>
            </w:rPrChange>
          </w:rPr>
          <w:delText>and</w:delText>
        </w:r>
        <w:r w:rsidR="00BC6EBC" w:rsidRPr="00D36624" w:rsidDel="002C17AB">
          <w:rPr>
            <w:rPrChange w:id="641" w:author="James Faas" w:date="2022-11-23T14:41:00Z">
              <w:rPr>
                <w:highlight w:val="yellow"/>
              </w:rPr>
            </w:rPrChange>
          </w:rPr>
          <w:delText>]</w:delText>
        </w:r>
        <w:r w:rsidRPr="00D36624" w:rsidDel="002C17AB">
          <w:rPr>
            <w:rPrChange w:id="642" w:author="James Faas" w:date="2022-11-23T14:41:00Z">
              <w:rPr>
                <w:highlight w:val="yellow"/>
              </w:rPr>
            </w:rPrChange>
          </w:rPr>
          <w:delText xml:space="preserve"> </w:delText>
        </w:r>
        <w:r w:rsidR="00BC6EBC" w:rsidRPr="00D36624" w:rsidDel="002C17AB">
          <w:rPr>
            <w:rPrChange w:id="643" w:author="James Faas" w:date="2022-11-23T14:41:00Z">
              <w:rPr>
                <w:highlight w:val="yellow"/>
              </w:rPr>
            </w:rPrChange>
          </w:rPr>
          <w:delText>[</w:delText>
        </w:r>
        <w:r w:rsidRPr="00D36624" w:rsidDel="002C17AB">
          <w:rPr>
            <w:rPrChange w:id="644" w:author="James Faas" w:date="2022-11-23T14:41:00Z">
              <w:rPr>
                <w:highlight w:val="yellow"/>
              </w:rPr>
            </w:rPrChange>
          </w:rPr>
          <w:delText>L</w:delText>
        </w:r>
        <w:r w:rsidR="00BC6EBC" w:rsidRPr="00D36624" w:rsidDel="002C17AB">
          <w:rPr>
            <w:rPrChange w:id="645" w:author="James Faas" w:date="2022-11-23T14:41:00Z">
              <w:rPr>
                <w:highlight w:val="yellow"/>
              </w:rPr>
            </w:rPrChange>
          </w:rPr>
          <w:delText>]</w:delText>
        </w:r>
        <w:r w:rsidRPr="00D36624" w:rsidDel="002C17AB">
          <w:rPr>
            <w:rPrChange w:id="646" w:author="James Faas" w:date="2022-11-23T14:41:00Z">
              <w:rPr>
                <w:highlight w:val="yellow"/>
              </w:rPr>
            </w:rPrChange>
          </w:rPr>
          <w:delText xml:space="preserve"> vents</w:delText>
        </w:r>
        <w:r w:rsidR="00BC6EBC" w:rsidRPr="00D36624" w:rsidDel="002C17AB">
          <w:rPr>
            <w:rPrChange w:id="647" w:author="James Faas" w:date="2022-11-23T14:41:00Z">
              <w:rPr>
                <w:highlight w:val="yellow"/>
              </w:rPr>
            </w:rPrChange>
          </w:rPr>
          <w:delText>]</w:delText>
        </w:r>
      </w:del>
      <w:r w:rsidRPr="00D36624">
        <w:rPr>
          <w:rPrChange w:id="648" w:author="James Faas" w:date="2022-11-23T14:41:00Z">
            <w:rPr>
              <w:highlight w:val="yellow"/>
            </w:rPr>
          </w:rPrChange>
        </w:rPr>
        <w:t>.</w:t>
      </w:r>
    </w:p>
    <w:p w14:paraId="09D72F55" w14:textId="77777777" w:rsidR="00C81219" w:rsidRPr="00D36624" w:rsidRDefault="00C81219" w:rsidP="00297585">
      <w:pPr>
        <w:pStyle w:val="Heading3"/>
        <w:tabs>
          <w:tab w:val="clear" w:pos="1440"/>
          <w:tab w:val="left" w:pos="1418"/>
        </w:tabs>
        <w:ind w:left="1418"/>
      </w:pPr>
      <w:r w:rsidRPr="00D36624">
        <w:t>Cut and trim insulation neatly to fit spaces. Butt joints tightly, offset vertical joints. Use only insulation boards free from chipped or broken edges. Use largest possible dimensions to reduce number of joints.</w:t>
      </w:r>
    </w:p>
    <w:p w14:paraId="1F3F96D7" w14:textId="77777777" w:rsidR="00C81219" w:rsidRPr="00D36624" w:rsidRDefault="00C81219" w:rsidP="00297585">
      <w:pPr>
        <w:pStyle w:val="Heading3"/>
        <w:tabs>
          <w:tab w:val="clear" w:pos="1440"/>
          <w:tab w:val="left" w:pos="1418"/>
        </w:tabs>
        <w:ind w:left="1418"/>
      </w:pPr>
      <w:r w:rsidRPr="00D36624">
        <w:t>Offset both vertical and horizontal joints in multiple layer applications.</w:t>
      </w:r>
    </w:p>
    <w:p w14:paraId="658A6A1B" w14:textId="77777777" w:rsidR="00C81219" w:rsidRPr="00D36624" w:rsidRDefault="00C81219" w:rsidP="00297585">
      <w:pPr>
        <w:pStyle w:val="Heading3"/>
        <w:tabs>
          <w:tab w:val="clear" w:pos="1440"/>
          <w:tab w:val="left" w:pos="1418"/>
        </w:tabs>
        <w:ind w:left="1418"/>
      </w:pPr>
      <w:r w:rsidRPr="00D36624">
        <w:t xml:space="preserve">Do not enclose insulation until it has been inspected and approved by </w:t>
      </w:r>
      <w:r w:rsidR="00D57439" w:rsidRPr="00D36624">
        <w:t xml:space="preserve">the </w:t>
      </w:r>
      <w:r w:rsidR="00E949CE" w:rsidRPr="00D36624">
        <w:t>Consultant</w:t>
      </w:r>
      <w:r w:rsidRPr="00D36624">
        <w:t>.</w:t>
      </w:r>
    </w:p>
    <w:p w14:paraId="0A1569E6" w14:textId="77777777" w:rsidR="00BC6EBC" w:rsidRPr="00D36624" w:rsidRDefault="00BC6EBC" w:rsidP="00BC6EBC">
      <w:pPr>
        <w:pStyle w:val="Heading2"/>
      </w:pPr>
      <w:r w:rsidRPr="00D36624">
        <w:t>Examination</w:t>
      </w:r>
    </w:p>
    <w:p w14:paraId="728C5918" w14:textId="77777777" w:rsidR="00BC6EBC" w:rsidRPr="00D36624" w:rsidRDefault="00BC6EBC" w:rsidP="00297585">
      <w:pPr>
        <w:pStyle w:val="Heading3"/>
        <w:tabs>
          <w:tab w:val="clear" w:pos="1440"/>
          <w:tab w:val="left" w:pos="1418"/>
        </w:tabs>
        <w:ind w:left="1418"/>
      </w:pPr>
      <w:r w:rsidRPr="00D36624">
        <w:t xml:space="preserve">Examine substrates and immediately inform </w:t>
      </w:r>
      <w:r w:rsidR="00E949CE" w:rsidRPr="00D36624">
        <w:t>Consultant</w:t>
      </w:r>
      <w:r w:rsidRPr="00D36624">
        <w:t xml:space="preserve"> in writing of defects.</w:t>
      </w:r>
    </w:p>
    <w:p w14:paraId="0D42E4EF" w14:textId="77777777" w:rsidR="00BC6EBC" w:rsidRPr="00D36624" w:rsidRDefault="00BC6EBC" w:rsidP="00297585">
      <w:pPr>
        <w:pStyle w:val="Heading3"/>
        <w:tabs>
          <w:tab w:val="clear" w:pos="1440"/>
          <w:tab w:val="left" w:pos="1418"/>
        </w:tabs>
        <w:ind w:left="1418"/>
      </w:pPr>
      <w:r w:rsidRPr="00D36624">
        <w:t>Prior to commencement of work ensure:</w:t>
      </w:r>
    </w:p>
    <w:p w14:paraId="5A555800" w14:textId="77777777" w:rsidR="00BC6EBC" w:rsidRPr="00D36624" w:rsidRDefault="00BC6EBC" w:rsidP="00A467D5">
      <w:pPr>
        <w:pStyle w:val="Heading4"/>
        <w:tabs>
          <w:tab w:val="left" w:pos="2127"/>
        </w:tabs>
        <w:ind w:left="2127"/>
      </w:pPr>
      <w:r w:rsidRPr="00D36624">
        <w:t xml:space="preserve">Substrates are firm, straight, smooth, dry, free of snow, </w:t>
      </w:r>
      <w:proofErr w:type="gramStart"/>
      <w:r w:rsidRPr="00D36624">
        <w:t>ice</w:t>
      </w:r>
      <w:proofErr w:type="gramEnd"/>
      <w:r w:rsidRPr="00D36624">
        <w:t xml:space="preserve"> or frost, and clean of dust and debris.</w:t>
      </w:r>
    </w:p>
    <w:p w14:paraId="171DD42A" w14:textId="77777777" w:rsidR="00BC6EBC" w:rsidRPr="002D6847" w:rsidDel="002C17AB" w:rsidRDefault="00BC6EBC" w:rsidP="00BC6EBC">
      <w:pPr>
        <w:pStyle w:val="Heading2"/>
        <w:rPr>
          <w:del w:id="649" w:author="Mabel Chow" w:date="2022-04-26T11:46:00Z"/>
        </w:rPr>
      </w:pPr>
      <w:del w:id="650" w:author="Mabel Chow" w:date="2022-04-26T11:46:00Z">
        <w:r w:rsidRPr="002D6847" w:rsidDel="002C17AB">
          <w:delText>Installation</w:delText>
        </w:r>
        <w:r w:rsidR="00A51A52" w:rsidRPr="002D6847" w:rsidDel="002C17AB">
          <w:delText xml:space="preserve"> </w:delText>
        </w:r>
        <w:r w:rsidRPr="002D6847" w:rsidDel="002C17AB">
          <w:delText>(Insulation Type 1)</w:delText>
        </w:r>
      </w:del>
    </w:p>
    <w:p w14:paraId="6E6112C4" w14:textId="77777777" w:rsidR="00BC6EBC" w:rsidRPr="002D6847" w:rsidDel="002C17AB" w:rsidRDefault="00BC6EBC" w:rsidP="00297585">
      <w:pPr>
        <w:pStyle w:val="Heading3"/>
        <w:tabs>
          <w:tab w:val="clear" w:pos="1440"/>
          <w:tab w:val="left" w:pos="1418"/>
        </w:tabs>
        <w:ind w:left="1418"/>
        <w:rPr>
          <w:del w:id="651" w:author="Mabel Chow" w:date="2022-04-26T11:46:00Z"/>
        </w:rPr>
      </w:pPr>
      <w:del w:id="652" w:author="Mabel Chow" w:date="2022-04-26T11:46:00Z">
        <w:r w:rsidRPr="002D6847" w:rsidDel="002C17AB">
          <w:delText xml:space="preserve">Apply Type </w:delText>
        </w:r>
        <w:r w:rsidRPr="002D6847" w:rsidDel="002C17AB">
          <w:rPr>
            <w:highlight w:val="yellow"/>
          </w:rPr>
          <w:delText>[____]</w:delText>
        </w:r>
        <w:r w:rsidRPr="002D6847" w:rsidDel="002C17AB">
          <w:delText xml:space="preserve"> adhesive to polystyrene insulation board at rate of </w:delText>
        </w:r>
        <w:r w:rsidRPr="002D6847" w:rsidDel="002C17AB">
          <w:rPr>
            <w:highlight w:val="yellow"/>
          </w:rPr>
          <w:delText>[____]</w:delText>
        </w:r>
        <w:r w:rsidRPr="002D6847" w:rsidDel="002C17AB">
          <w:delText xml:space="preserve"> L/m</w:delText>
        </w:r>
        <w:r w:rsidRPr="002D6847" w:rsidDel="002C17AB">
          <w:rPr>
            <w:vertAlign w:val="superscript"/>
          </w:rPr>
          <w:delText>2</w:delText>
        </w:r>
        <w:r w:rsidRPr="002D6847" w:rsidDel="002C17AB">
          <w:delText xml:space="preserve"> in accordance with </w:delText>
        </w:r>
        <w:r w:rsidR="00D57439" w:rsidRPr="002D6847" w:rsidDel="002C17AB">
          <w:delText xml:space="preserve">the </w:delText>
        </w:r>
        <w:r w:rsidRPr="002D6847" w:rsidDel="002C17AB">
          <w:delText>manufacturer's recommendations.</w:delText>
        </w:r>
      </w:del>
    </w:p>
    <w:p w14:paraId="1D19DC4C" w14:textId="77777777" w:rsidR="00BC6EBC" w:rsidRPr="002D6847" w:rsidDel="002C17AB" w:rsidRDefault="004B629B" w:rsidP="00297585">
      <w:pPr>
        <w:pStyle w:val="Heading3"/>
        <w:tabs>
          <w:tab w:val="clear" w:pos="1440"/>
          <w:tab w:val="left" w:pos="1418"/>
        </w:tabs>
        <w:ind w:left="1418"/>
        <w:rPr>
          <w:del w:id="653" w:author="Mabel Chow" w:date="2022-04-26T11:46:00Z"/>
        </w:rPr>
      </w:pPr>
      <w:del w:id="654" w:author="Mabel Chow" w:date="2022-04-26T11:46:00Z">
        <w:r w:rsidRPr="002D6847" w:rsidDel="002C17AB">
          <w:delText>E</w:delText>
        </w:r>
        <w:r w:rsidR="00BC6EBC" w:rsidRPr="002D6847" w:rsidDel="002C17AB">
          <w:delText>mbed insulation boards into vapour barrier type adhesive, applied as specified, prior to skinning of adhesive.</w:delText>
        </w:r>
      </w:del>
    </w:p>
    <w:p w14:paraId="04250317" w14:textId="77777777" w:rsidR="00BC6EBC" w:rsidRPr="002D6847" w:rsidDel="002C17AB" w:rsidRDefault="00BC6EBC" w:rsidP="00A467D5">
      <w:pPr>
        <w:tabs>
          <w:tab w:val="left" w:pos="709"/>
        </w:tabs>
        <w:ind w:left="709"/>
        <w:rPr>
          <w:del w:id="655" w:author="Mabel Chow" w:date="2022-04-26T11:46:00Z"/>
          <w:rFonts w:cs="Arial"/>
          <w:i/>
        </w:rPr>
      </w:pPr>
      <w:del w:id="656" w:author="Mabel Chow" w:date="2022-04-26T11:46:00Z">
        <w:r w:rsidRPr="002D6847" w:rsidDel="002C17AB">
          <w:rPr>
            <w:rFonts w:cs="Arial"/>
            <w:i/>
            <w:highlight w:val="yellow"/>
          </w:rPr>
          <w:delText>[</w:delText>
        </w:r>
        <w:r w:rsidR="004B629B" w:rsidRPr="002D6847" w:rsidDel="002C17AB">
          <w:rPr>
            <w:rFonts w:cs="Arial"/>
            <w:i/>
            <w:highlight w:val="yellow"/>
          </w:rPr>
          <w:delText>Consultant to m</w:delText>
        </w:r>
        <w:r w:rsidRPr="002D6847" w:rsidDel="002C17AB">
          <w:rPr>
            <w:rFonts w:cs="Arial"/>
            <w:i/>
            <w:highlight w:val="yellow"/>
          </w:rPr>
          <w:delText>odify the following paragraph to suit type of fastener specified.]</w:delText>
        </w:r>
      </w:del>
    </w:p>
    <w:p w14:paraId="1AF434AB" w14:textId="77777777" w:rsidR="00BC6EBC" w:rsidRPr="002D6847" w:rsidDel="002C17AB" w:rsidRDefault="00BC6EBC" w:rsidP="00297585">
      <w:pPr>
        <w:pStyle w:val="Heading3"/>
        <w:tabs>
          <w:tab w:val="clear" w:pos="1440"/>
          <w:tab w:val="left" w:pos="1418"/>
        </w:tabs>
        <w:ind w:left="1418"/>
        <w:rPr>
          <w:del w:id="657" w:author="Mabel Chow" w:date="2022-04-26T11:46:00Z"/>
        </w:rPr>
      </w:pPr>
      <w:del w:id="658" w:author="Mabel Chow" w:date="2022-04-26T11:46:00Z">
        <w:r w:rsidRPr="002D6847" w:rsidDel="002C17AB">
          <w:delText>Leave insulation board joints unbonded over line of expansion and control joints. Bond a continuous 150 mm wide 0.15 mm polyethylene strip over expansion and control joints using compatible adhesive before application of insulation.</w:delText>
        </w:r>
      </w:del>
    </w:p>
    <w:p w14:paraId="25953726" w14:textId="0DCBA891" w:rsidR="00BC6EBC" w:rsidRPr="002D6847" w:rsidRDefault="00250689" w:rsidP="00BC6EBC">
      <w:pPr>
        <w:pStyle w:val="Heading2"/>
      </w:pPr>
      <w:r w:rsidRPr="002D6847">
        <w:t>Installation</w:t>
      </w:r>
      <w:r w:rsidR="003A2C1B" w:rsidRPr="002D6847">
        <w:t xml:space="preserve"> </w:t>
      </w:r>
      <w:r w:rsidR="00BC6EBC" w:rsidRPr="002D6847">
        <w:t>Perimeter</w:t>
      </w:r>
      <w:r w:rsidR="003A2C1B" w:rsidRPr="002D6847">
        <w:t xml:space="preserve"> </w:t>
      </w:r>
      <w:r w:rsidR="00BC6EBC" w:rsidRPr="002D6847">
        <w:t>Foundation</w:t>
      </w:r>
      <w:r w:rsidR="003A2C1B" w:rsidRPr="002D6847">
        <w:t xml:space="preserve"> </w:t>
      </w:r>
      <w:ins w:id="659" w:author="James Faas" w:date="2022-11-23T15:30:00Z">
        <w:r w:rsidR="002D6847" w:rsidRPr="002D6847">
          <w:rPr>
            <w:rPrChange w:id="660" w:author="James Faas" w:date="2022-11-23T15:32:00Z">
              <w:rPr>
                <w:color w:val="FF0000"/>
              </w:rPr>
            </w:rPrChange>
          </w:rPr>
          <w:t xml:space="preserve">and Interior Roof </w:t>
        </w:r>
      </w:ins>
      <w:r w:rsidR="00BC6EBC" w:rsidRPr="002D6847">
        <w:t>Insulation (Type 1)</w:t>
      </w:r>
    </w:p>
    <w:p w14:paraId="68717B07" w14:textId="2E97DB05" w:rsidR="00BC6EBC" w:rsidRPr="002D6847" w:rsidDel="002D6847" w:rsidRDefault="002D6847" w:rsidP="00297585">
      <w:pPr>
        <w:pStyle w:val="Heading3"/>
        <w:tabs>
          <w:tab w:val="clear" w:pos="1440"/>
          <w:tab w:val="left" w:pos="1418"/>
        </w:tabs>
        <w:ind w:left="1418"/>
        <w:rPr>
          <w:del w:id="661" w:author="Mabel Chow" w:date="2022-04-26T11:46:00Z"/>
          <w:rPrChange w:id="662" w:author="James Faas" w:date="2022-11-23T15:32:00Z">
            <w:rPr>
              <w:del w:id="663" w:author="Mabel Chow" w:date="2022-04-26T11:46:00Z"/>
              <w:color w:val="FF0000"/>
            </w:rPr>
          </w:rPrChange>
        </w:rPr>
      </w:pPr>
      <w:ins w:id="664" w:author="James Faas" w:date="2022-11-23T15:30:00Z">
        <w:r w:rsidRPr="002D6847">
          <w:rPr>
            <w:rPrChange w:id="665" w:author="James Faas" w:date="2022-11-23T15:32:00Z">
              <w:rPr>
                <w:color w:val="FF0000"/>
              </w:rPr>
            </w:rPrChange>
          </w:rPr>
          <w:t>Perimeter Foundation:</w:t>
        </w:r>
      </w:ins>
      <w:del w:id="666" w:author="Mabel Chow" w:date="2022-04-26T11:46:00Z">
        <w:r w:rsidR="00BC6EBC" w:rsidRPr="002D6847" w:rsidDel="002C17AB">
          <w:delText>Interior application: extend boards 600 mm vertically below bottom of finish floor slab as indicated</w:delText>
        </w:r>
        <w:r w:rsidR="004B629B" w:rsidRPr="002D6847" w:rsidDel="002C17AB">
          <w:delText xml:space="preserve"> in the Contract Documents</w:delText>
        </w:r>
        <w:r w:rsidR="00BC6EBC" w:rsidRPr="002D6847" w:rsidDel="002C17AB">
          <w:delText>, installed on inside face of perimeter foundation walls.</w:delText>
        </w:r>
      </w:del>
    </w:p>
    <w:p w14:paraId="12BA0EE2" w14:textId="77777777" w:rsidR="002D6847" w:rsidRPr="002D6847" w:rsidRDefault="002D6847" w:rsidP="00297585">
      <w:pPr>
        <w:pStyle w:val="Heading3"/>
        <w:tabs>
          <w:tab w:val="clear" w:pos="1440"/>
          <w:tab w:val="left" w:pos="1418"/>
        </w:tabs>
        <w:ind w:left="1418"/>
        <w:rPr>
          <w:ins w:id="667" w:author="James Faas" w:date="2022-11-23T15:30:00Z"/>
        </w:rPr>
      </w:pPr>
    </w:p>
    <w:p w14:paraId="6489ADA8" w14:textId="77777777" w:rsidR="00BC6EBC" w:rsidRPr="002D6847" w:rsidRDefault="00BC6EBC" w:rsidP="002D6847">
      <w:pPr>
        <w:pStyle w:val="Heading4"/>
        <w:pPrChange w:id="668" w:author="James Faas" w:date="2022-11-23T15:30:00Z">
          <w:pPr>
            <w:pStyle w:val="Heading3"/>
            <w:tabs>
              <w:tab w:val="clear" w:pos="1440"/>
              <w:tab w:val="left" w:pos="1418"/>
            </w:tabs>
            <w:ind w:left="1418"/>
          </w:pPr>
        </w:pPrChange>
      </w:pPr>
      <w:r w:rsidRPr="002D6847">
        <w:t xml:space="preserve">Exterior application: extend boards </w:t>
      </w:r>
      <w:del w:id="669" w:author="Mabel Chow" w:date="2022-04-26T11:47:00Z">
        <w:r w:rsidRPr="002D6847" w:rsidDel="009C33AB">
          <w:rPr>
            <w:highlight w:val="yellow"/>
          </w:rPr>
          <w:delText>[____]</w:delText>
        </w:r>
        <w:r w:rsidRPr="002D6847" w:rsidDel="009C33AB">
          <w:delText xml:space="preserve"> </w:delText>
        </w:r>
      </w:del>
      <w:ins w:id="670" w:author="Mabel Chow" w:date="2022-04-26T11:47:00Z">
        <w:r w:rsidR="009C33AB" w:rsidRPr="002D6847">
          <w:t xml:space="preserve">1400 </w:t>
        </w:r>
      </w:ins>
      <w:r w:rsidRPr="002D6847">
        <w:t xml:space="preserve">mm minimum below finish grade as indicated </w:t>
      </w:r>
      <w:del w:id="671" w:author="Mabel Chow" w:date="2022-04-26T11:48:00Z">
        <w:r w:rsidRPr="002D6847" w:rsidDel="009C33AB">
          <w:delText>to top of footing</w:delText>
        </w:r>
      </w:del>
      <w:ins w:id="672" w:author="Mabel Chow" w:date="2022-04-26T11:48:00Z">
        <w:r w:rsidR="009C33AB" w:rsidRPr="002D6847">
          <w:t>in the Contract Documents</w:t>
        </w:r>
      </w:ins>
      <w:r w:rsidRPr="002D6847">
        <w:t>. Install on exterior face of perimeter foundation wall with adhesive.</w:t>
      </w:r>
    </w:p>
    <w:p w14:paraId="10D7F860" w14:textId="7ED3FA4A" w:rsidR="00BC6EBC" w:rsidRDefault="00BC6EBC" w:rsidP="002D6847">
      <w:pPr>
        <w:pStyle w:val="Heading4"/>
        <w:rPr>
          <w:ins w:id="673" w:author="James Faas" w:date="2022-11-23T15:30:00Z"/>
        </w:rPr>
      </w:pPr>
      <w:r w:rsidRPr="002D6847">
        <w:t xml:space="preserve">Under slab application: extend boards </w:t>
      </w:r>
      <w:del w:id="674" w:author="Mabel Chow" w:date="2022-04-26T11:49:00Z">
        <w:r w:rsidRPr="002D6847" w:rsidDel="009C33AB">
          <w:rPr>
            <w:highlight w:val="yellow"/>
          </w:rPr>
          <w:delText>[____]</w:delText>
        </w:r>
        <w:r w:rsidRPr="002D6847" w:rsidDel="009C33AB">
          <w:delText xml:space="preserve"> mm in </w:delText>
        </w:r>
      </w:del>
      <w:r w:rsidRPr="002D6847">
        <w:t>from perimeter foundation wall as indicated</w:t>
      </w:r>
      <w:r w:rsidR="004B629B" w:rsidRPr="002D6847">
        <w:t xml:space="preserve"> in the Contract Documents</w:t>
      </w:r>
      <w:r w:rsidRPr="002D6847">
        <w:t>. Lay boards on level compacted fill.</w:t>
      </w:r>
    </w:p>
    <w:p w14:paraId="2535E065" w14:textId="2A89E904" w:rsidR="002D6847" w:rsidRDefault="002D6847" w:rsidP="002D6847">
      <w:pPr>
        <w:pStyle w:val="Heading3"/>
        <w:rPr>
          <w:ins w:id="675" w:author="James Faas" w:date="2022-11-23T15:31:00Z"/>
        </w:rPr>
      </w:pPr>
      <w:ins w:id="676" w:author="James Faas" w:date="2022-11-23T15:31:00Z">
        <w:r>
          <w:t>Interior Roof:</w:t>
        </w:r>
      </w:ins>
    </w:p>
    <w:p w14:paraId="07BD063D" w14:textId="39715636" w:rsidR="002D6847" w:rsidRDefault="002D6847" w:rsidP="002D6847">
      <w:pPr>
        <w:pStyle w:val="Heading4"/>
        <w:rPr>
          <w:ins w:id="677" w:author="James Faas" w:date="2022-11-23T15:31:00Z"/>
        </w:rPr>
        <w:pPrChange w:id="678" w:author="James Faas" w:date="2022-11-23T15:32:00Z">
          <w:pPr>
            <w:pStyle w:val="Heading3"/>
          </w:pPr>
        </w:pPrChange>
      </w:pPr>
      <w:ins w:id="679" w:author="James Faas" w:date="2022-11-23T15:31:00Z">
        <w:r>
          <w:t>Install insulation over the vapour barrier.</w:t>
        </w:r>
      </w:ins>
    </w:p>
    <w:p w14:paraId="3FEF11D9" w14:textId="5378446C" w:rsidR="002D6847" w:rsidRPr="002D6847" w:rsidRDefault="002D6847" w:rsidP="002D6847">
      <w:pPr>
        <w:pStyle w:val="Heading4"/>
        <w:pPrChange w:id="680" w:author="James Faas" w:date="2022-11-23T15:32:00Z">
          <w:pPr>
            <w:pStyle w:val="Heading3"/>
            <w:tabs>
              <w:tab w:val="clear" w:pos="1440"/>
              <w:tab w:val="left" w:pos="1418"/>
            </w:tabs>
            <w:ind w:left="1418"/>
          </w:pPr>
        </w:pPrChange>
      </w:pPr>
      <w:ins w:id="681" w:author="James Faas" w:date="2022-11-23T15:32:00Z">
        <w:r>
          <w:t>Insulation</w:t>
        </w:r>
      </w:ins>
      <w:ins w:id="682" w:author="James Faas" w:date="2022-11-23T15:31:00Z">
        <w:r>
          <w:t xml:space="preserve"> </w:t>
        </w:r>
      </w:ins>
      <w:ins w:id="683" w:author="James Faas" w:date="2022-11-23T15:32:00Z">
        <w:r>
          <w:t>boards are to be tightly butted together.</w:t>
        </w:r>
      </w:ins>
    </w:p>
    <w:p w14:paraId="2B1A1149" w14:textId="77777777" w:rsidR="002A3E59" w:rsidRPr="00FA6E13" w:rsidRDefault="002A3E59" w:rsidP="002A3E59">
      <w:pPr>
        <w:pStyle w:val="Heading2"/>
        <w:rPr>
          <w:ins w:id="684" w:author="James Faas" w:date="2022-11-23T14:25:00Z"/>
        </w:rPr>
        <w:pPrChange w:id="685" w:author="James Faas" w:date="2022-11-23T14:25:00Z">
          <w:pPr>
            <w:pStyle w:val="Heading2"/>
            <w:numPr>
              <w:numId w:val="30"/>
            </w:numPr>
          </w:pPr>
        </w:pPrChange>
      </w:pPr>
      <w:bookmarkStart w:id="686" w:name="_Toc114642493"/>
      <w:ins w:id="687" w:author="James Faas" w:date="2022-11-23T14:25:00Z">
        <w:r w:rsidRPr="00FA6E13">
          <w:t>Through Wall Flashings, Transition Membranes</w:t>
        </w:r>
        <w:bookmarkEnd w:id="686"/>
      </w:ins>
    </w:p>
    <w:p w14:paraId="2215DE1C" w14:textId="77777777" w:rsidR="002A3E59" w:rsidRDefault="002A3E59" w:rsidP="002A3E59">
      <w:pPr>
        <w:pStyle w:val="Heading3"/>
        <w:rPr>
          <w:ins w:id="688" w:author="James Faas" w:date="2022-11-23T14:25:00Z"/>
        </w:rPr>
      </w:pPr>
      <w:ins w:id="689" w:author="James Faas" w:date="2022-11-23T14:25:00Z">
        <w:r w:rsidRPr="00FA6E13">
          <w:t xml:space="preserve">Provide through wall flashings and transition membranes </w:t>
        </w:r>
        <w:proofErr w:type="gramStart"/>
        <w:r w:rsidRPr="00FA6E13">
          <w:t>where</w:t>
        </w:r>
        <w:proofErr w:type="gramEnd"/>
        <w:r w:rsidRPr="00FA6E13">
          <w:t xml:space="preserve"> shown on </w:t>
        </w:r>
        <w:r w:rsidRPr="0065634A">
          <w:t>drawings and as required to maintain a continuous vapour barrier with no leakage.</w:t>
        </w:r>
      </w:ins>
    </w:p>
    <w:p w14:paraId="3BF6A1AD" w14:textId="77777777" w:rsidR="002A3E59" w:rsidRDefault="002A3E59" w:rsidP="002A3E59">
      <w:pPr>
        <w:pStyle w:val="Heading4"/>
        <w:rPr>
          <w:ins w:id="690" w:author="James Faas" w:date="2022-11-23T14:25:00Z"/>
        </w:rPr>
      </w:pPr>
      <w:ins w:id="691" w:author="James Faas" w:date="2022-11-23T14:25:00Z">
        <w:r>
          <w:t xml:space="preserve">Flashings and membranes are to be installed in accordance with the spray-applied insulation manufacturers standard details. </w:t>
        </w:r>
      </w:ins>
    </w:p>
    <w:p w14:paraId="7FA54AF3" w14:textId="77777777" w:rsidR="002A3E59" w:rsidRPr="002A3E59" w:rsidRDefault="002A3E59" w:rsidP="002A3E59">
      <w:pPr>
        <w:pStyle w:val="Heading3"/>
        <w:rPr>
          <w:ins w:id="692" w:author="James Faas" w:date="2022-11-23T14:25:00Z"/>
        </w:rPr>
      </w:pPr>
      <w:ins w:id="693" w:author="James Faas" w:date="2022-11-23T14:25:00Z">
        <w:r>
          <w:t xml:space="preserve">Where required by the spray applied insulation manufacturer, mechanically fasten </w:t>
        </w:r>
        <w:r w:rsidRPr="002A3E59">
          <w:t xml:space="preserve">flashings/membranes around openings in accordance with manufacturers standard details. </w:t>
        </w:r>
      </w:ins>
    </w:p>
    <w:p w14:paraId="48603565" w14:textId="77777777" w:rsidR="00BC6EBC" w:rsidRPr="002A3E59" w:rsidDel="009C33AB" w:rsidRDefault="00BC6EBC" w:rsidP="00297585">
      <w:pPr>
        <w:pStyle w:val="Heading3"/>
        <w:tabs>
          <w:tab w:val="clear" w:pos="1440"/>
          <w:tab w:val="left" w:pos="1418"/>
        </w:tabs>
        <w:ind w:left="1418"/>
        <w:rPr>
          <w:del w:id="694" w:author="Mabel Chow" w:date="2022-04-26T11:49:00Z"/>
        </w:rPr>
      </w:pPr>
      <w:del w:id="695" w:author="Mabel Chow" w:date="2022-04-26T11:49:00Z">
        <w:r w:rsidRPr="002A3E59" w:rsidDel="009C33AB">
          <w:delText xml:space="preserve">Perimeter heating duct application: compact walls of heating duct trench to form solid backing. Attach insulation boards to perimeter foundation wall extending from underside of finish floor to </w:delText>
        </w:r>
        <w:r w:rsidRPr="002A3E59" w:rsidDel="009C33AB">
          <w:rPr>
            <w:rPrChange w:id="696" w:author="James Faas" w:date="2022-11-23T14:25:00Z">
              <w:rPr>
                <w:highlight w:val="yellow"/>
              </w:rPr>
            </w:rPrChange>
          </w:rPr>
          <w:delText>[100]</w:delText>
        </w:r>
        <w:r w:rsidRPr="002A3E59" w:rsidDel="009C33AB">
          <w:delText xml:space="preserve"> mm below bottom of heating duct. Lay insulation boards in bottom of heating duct trench, extend to </w:delText>
        </w:r>
        <w:r w:rsidRPr="002A3E59" w:rsidDel="009C33AB">
          <w:rPr>
            <w:rPrChange w:id="697" w:author="James Faas" w:date="2022-11-23T14:25:00Z">
              <w:rPr>
                <w:highlight w:val="yellow"/>
              </w:rPr>
            </w:rPrChange>
          </w:rPr>
          <w:delText>[150]</w:delText>
        </w:r>
        <w:r w:rsidRPr="002A3E59" w:rsidDel="009C33AB">
          <w:delText xml:space="preserve"> mm beyond heating duct </w:delText>
        </w:r>
        <w:r w:rsidRPr="002A3E59" w:rsidDel="009C33AB">
          <w:rPr>
            <w:rPrChange w:id="698" w:author="James Faas" w:date="2022-11-23T14:25:00Z">
              <w:rPr>
                <w:highlight w:val="yellow"/>
              </w:rPr>
            </w:rPrChange>
          </w:rPr>
          <w:delText>[600]</w:delText>
        </w:r>
        <w:r w:rsidRPr="002A3E59" w:rsidDel="009C33AB">
          <w:delText xml:space="preserve"> mm minimum from inside face of perimeter foundation wall. Secure insulation in place to prevent displacement.</w:delText>
        </w:r>
      </w:del>
    </w:p>
    <w:p w14:paraId="2DED3836" w14:textId="77777777" w:rsidR="00BC6EBC" w:rsidRPr="002A3E59" w:rsidDel="009C33AB" w:rsidRDefault="00BC6EBC" w:rsidP="00BC6EBC">
      <w:pPr>
        <w:pStyle w:val="Heading2"/>
        <w:rPr>
          <w:del w:id="699" w:author="Mabel Chow" w:date="2022-04-26T11:50:00Z"/>
        </w:rPr>
      </w:pPr>
      <w:del w:id="700" w:author="Mabel Chow" w:date="2022-04-26T11:50:00Z">
        <w:r w:rsidRPr="002A3E59" w:rsidDel="009C33AB">
          <w:delText>Insulation</w:delText>
        </w:r>
        <w:r w:rsidR="00A51A52" w:rsidRPr="002A3E59" w:rsidDel="009C33AB">
          <w:delText xml:space="preserve"> </w:delText>
        </w:r>
        <w:r w:rsidRPr="002A3E59" w:rsidDel="009C33AB">
          <w:delText>Installation (Type 2)</w:delText>
        </w:r>
      </w:del>
    </w:p>
    <w:p w14:paraId="00924544" w14:textId="77777777" w:rsidR="00BC6EBC" w:rsidRPr="002A3E59" w:rsidDel="009C33AB" w:rsidRDefault="00BC6EBC" w:rsidP="00297585">
      <w:pPr>
        <w:pStyle w:val="Heading3"/>
        <w:tabs>
          <w:tab w:val="clear" w:pos="1440"/>
          <w:tab w:val="left" w:pos="1418"/>
        </w:tabs>
        <w:ind w:left="1418"/>
        <w:rPr>
          <w:del w:id="701" w:author="Mabel Chow" w:date="2022-04-26T11:50:00Z"/>
          <w:rPrChange w:id="702" w:author="James Faas" w:date="2022-11-23T14:25:00Z">
            <w:rPr>
              <w:del w:id="703" w:author="Mabel Chow" w:date="2022-04-26T11:50:00Z"/>
              <w:highlight w:val="yellow"/>
            </w:rPr>
          </w:rPrChange>
        </w:rPr>
      </w:pPr>
      <w:del w:id="704" w:author="Mabel Chow" w:date="2022-04-26T11:50:00Z">
        <w:r w:rsidRPr="002A3E59" w:rsidDel="009C33AB">
          <w:delText xml:space="preserve">Install insulation to maintain continuity of thermal protection to building elements and spaces </w:delText>
        </w:r>
        <w:r w:rsidRPr="002A3E59" w:rsidDel="009C33AB">
          <w:rPr>
            <w:rPrChange w:id="705" w:author="James Faas" w:date="2022-11-23T14:25:00Z">
              <w:rPr>
                <w:highlight w:val="yellow"/>
              </w:rPr>
            </w:rPrChange>
          </w:rPr>
          <w:delText>[and to ASTM C1320</w:delText>
        </w:r>
        <w:r w:rsidR="00E949CE" w:rsidRPr="002A3E59" w:rsidDel="009C33AB">
          <w:rPr>
            <w:rPrChange w:id="706" w:author="James Faas" w:date="2022-11-23T14:25:00Z">
              <w:rPr>
                <w:highlight w:val="yellow"/>
              </w:rPr>
            </w:rPrChange>
          </w:rPr>
          <w:delText>-10</w:delText>
        </w:r>
        <w:r w:rsidRPr="002A3E59" w:rsidDel="009C33AB">
          <w:rPr>
            <w:rPrChange w:id="707" w:author="James Faas" w:date="2022-11-23T14:25:00Z">
              <w:rPr>
                <w:highlight w:val="yellow"/>
              </w:rPr>
            </w:rPrChange>
          </w:rPr>
          <w:delText>] [___].</w:delText>
        </w:r>
      </w:del>
    </w:p>
    <w:p w14:paraId="0677E66C" w14:textId="77777777" w:rsidR="00BC6EBC" w:rsidRPr="002A3E59" w:rsidDel="009C33AB" w:rsidRDefault="00BC6EBC" w:rsidP="00297585">
      <w:pPr>
        <w:pStyle w:val="Heading3"/>
        <w:tabs>
          <w:tab w:val="clear" w:pos="1440"/>
          <w:tab w:val="left" w:pos="1418"/>
        </w:tabs>
        <w:ind w:left="1418"/>
        <w:rPr>
          <w:del w:id="708" w:author="Mabel Chow" w:date="2022-04-26T11:50:00Z"/>
        </w:rPr>
      </w:pPr>
      <w:del w:id="709" w:author="Mabel Chow" w:date="2022-04-26T11:50:00Z">
        <w:r w:rsidRPr="002A3E59" w:rsidDel="009C33AB">
          <w:delText xml:space="preserve">Install insulation with factory applied vapour barrier facing warm side of building spaces </w:delText>
        </w:r>
        <w:r w:rsidRPr="002A3E59" w:rsidDel="009C33AB">
          <w:rPr>
            <w:rPrChange w:id="710" w:author="James Faas" w:date="2022-11-23T14:25:00Z">
              <w:rPr>
                <w:highlight w:val="yellow"/>
              </w:rPr>
            </w:rPrChange>
          </w:rPr>
          <w:delText>[and vapour permeable membrane facing cold side] [___].</w:delText>
        </w:r>
        <w:r w:rsidRPr="002A3E59" w:rsidDel="009C33AB">
          <w:delText xml:space="preserve"> Lap ends and side flanges of membrane over framing members. Retain in position with </w:delText>
        </w:r>
        <w:r w:rsidRPr="002A3E59" w:rsidDel="009C33AB">
          <w:rPr>
            <w:rPrChange w:id="711" w:author="James Faas" w:date="2022-11-23T14:25:00Z">
              <w:rPr>
                <w:highlight w:val="yellow"/>
              </w:rPr>
            </w:rPrChange>
          </w:rPr>
          <w:delText>[nails] [staples] [insulation clips] [wire ties]</w:delText>
        </w:r>
        <w:r w:rsidRPr="002A3E59" w:rsidDel="009C33AB">
          <w:delText xml:space="preserve"> installed as recommended by </w:delText>
        </w:r>
        <w:r w:rsidR="004B629B" w:rsidRPr="002A3E59" w:rsidDel="009C33AB">
          <w:delText xml:space="preserve">the </w:delText>
        </w:r>
        <w:r w:rsidRPr="002A3E59" w:rsidDel="009C33AB">
          <w:delText xml:space="preserve">manufacturer. Tape seal butt ends </w:delText>
        </w:r>
        <w:r w:rsidRPr="002A3E59" w:rsidDel="009C33AB">
          <w:rPr>
            <w:rPrChange w:id="712" w:author="James Faas" w:date="2022-11-23T14:25:00Z">
              <w:rPr>
                <w:highlight w:val="yellow"/>
              </w:rPr>
            </w:rPrChange>
          </w:rPr>
          <w:delText>[and lapped side flanges]</w:delText>
        </w:r>
        <w:r w:rsidRPr="002A3E59" w:rsidDel="009C33AB">
          <w:delText xml:space="preserve"> </w:delText>
        </w:r>
        <w:r w:rsidRPr="002A3E59" w:rsidDel="009C33AB">
          <w:rPr>
            <w:rPrChange w:id="713" w:author="James Faas" w:date="2022-11-23T14:25:00Z">
              <w:rPr>
                <w:highlight w:val="yellow"/>
              </w:rPr>
            </w:rPrChange>
          </w:rPr>
          <w:delText>[___]</w:delText>
        </w:r>
        <w:r w:rsidRPr="002A3E59" w:rsidDel="009C33AB">
          <w:delText>. Do not tear or cut vapour barrier.</w:delText>
        </w:r>
      </w:del>
    </w:p>
    <w:p w14:paraId="40CF70DD" w14:textId="77777777" w:rsidR="00BC6EBC" w:rsidRPr="002A3E59" w:rsidDel="009C33AB" w:rsidRDefault="00BC6EBC" w:rsidP="00297585">
      <w:pPr>
        <w:pStyle w:val="Heading3"/>
        <w:tabs>
          <w:tab w:val="clear" w:pos="1440"/>
          <w:tab w:val="left" w:pos="1418"/>
        </w:tabs>
        <w:ind w:left="1418"/>
        <w:rPr>
          <w:del w:id="714" w:author="Mabel Chow" w:date="2022-04-26T11:50:00Z"/>
        </w:rPr>
      </w:pPr>
      <w:del w:id="715" w:author="Mabel Chow" w:date="2022-04-26T11:50:00Z">
        <w:r w:rsidRPr="002A3E59" w:rsidDel="009C33AB">
          <w:delText>Fit insulation closely around electrical boxes, pipes, ducts, frames and other objects in or passing through insulation.</w:delText>
        </w:r>
      </w:del>
    </w:p>
    <w:p w14:paraId="71299306" w14:textId="77777777" w:rsidR="00BC6EBC" w:rsidRPr="002A3E59" w:rsidDel="009C33AB" w:rsidRDefault="00BC6EBC" w:rsidP="00297585">
      <w:pPr>
        <w:pStyle w:val="Heading3"/>
        <w:tabs>
          <w:tab w:val="clear" w:pos="1440"/>
          <w:tab w:val="left" w:pos="1418"/>
        </w:tabs>
        <w:ind w:left="1418"/>
        <w:rPr>
          <w:del w:id="716" w:author="Mabel Chow" w:date="2022-04-26T11:50:00Z"/>
        </w:rPr>
      </w:pPr>
      <w:del w:id="717" w:author="Mabel Chow" w:date="2022-04-26T11:50:00Z">
        <w:r w:rsidRPr="002A3E59" w:rsidDel="009C33AB">
          <w:lastRenderedPageBreak/>
          <w:delText>Do not compress insulation to fit into spaces.</w:delText>
        </w:r>
      </w:del>
    </w:p>
    <w:p w14:paraId="62FA4BBB" w14:textId="77777777" w:rsidR="00BC6EBC" w:rsidRPr="002A3E59" w:rsidDel="009C33AB" w:rsidRDefault="00BC6EBC" w:rsidP="00297585">
      <w:pPr>
        <w:pStyle w:val="Heading3"/>
        <w:tabs>
          <w:tab w:val="clear" w:pos="1440"/>
          <w:tab w:val="left" w:pos="1418"/>
        </w:tabs>
        <w:ind w:left="1418"/>
        <w:rPr>
          <w:del w:id="718" w:author="Mabel Chow" w:date="2022-04-26T11:50:00Z"/>
        </w:rPr>
      </w:pPr>
      <w:del w:id="719" w:author="Mabel Chow" w:date="2022-04-26T11:50:00Z">
        <w:r w:rsidRPr="002A3E59" w:rsidDel="009C33AB">
          <w:delText xml:space="preserve">Keep insulation minimum </w:delText>
        </w:r>
        <w:r w:rsidRPr="002A3E59" w:rsidDel="009C33AB">
          <w:rPr>
            <w:rPrChange w:id="720" w:author="James Faas" w:date="2022-11-23T14:25:00Z">
              <w:rPr>
                <w:highlight w:val="yellow"/>
              </w:rPr>
            </w:rPrChange>
          </w:rPr>
          <w:delText>[75] [___]</w:delText>
        </w:r>
        <w:r w:rsidRPr="002A3E59" w:rsidDel="009C33AB">
          <w:delText xml:space="preserve"> mm from heat emitting devices such as recessed light fixtures, and minimum </w:delText>
        </w:r>
        <w:r w:rsidRPr="002A3E59" w:rsidDel="009C33AB">
          <w:rPr>
            <w:rPrChange w:id="721" w:author="James Faas" w:date="2022-11-23T14:25:00Z">
              <w:rPr>
                <w:highlight w:val="yellow"/>
              </w:rPr>
            </w:rPrChange>
          </w:rPr>
          <w:delText>[50] [___]</w:delText>
        </w:r>
        <w:r w:rsidRPr="002A3E59" w:rsidDel="009C33AB">
          <w:delText xml:space="preserve"> mm from </w:delText>
        </w:r>
        <w:r w:rsidRPr="002A3E59" w:rsidDel="009C33AB">
          <w:rPr>
            <w:rPrChange w:id="722" w:author="James Faas" w:date="2022-11-23T14:25:00Z">
              <w:rPr>
                <w:highlight w:val="yellow"/>
              </w:rPr>
            </w:rPrChange>
          </w:rPr>
          <w:delText>[sidewalls of CAN/ULC S604 Type A chimneys] [and] [CAN/CGA B149.1</w:delText>
        </w:r>
        <w:r w:rsidR="00E949CE" w:rsidRPr="002A3E59" w:rsidDel="009C33AB">
          <w:rPr>
            <w:rPrChange w:id="723" w:author="James Faas" w:date="2022-11-23T14:25:00Z">
              <w:rPr>
                <w:highlight w:val="yellow"/>
              </w:rPr>
            </w:rPrChange>
          </w:rPr>
          <w:delText>-15</w:delText>
        </w:r>
        <w:r w:rsidRPr="002A3E59" w:rsidDel="009C33AB">
          <w:rPr>
            <w:rPrChange w:id="724" w:author="James Faas" w:date="2022-11-23T14:25:00Z">
              <w:rPr>
                <w:highlight w:val="yellow"/>
              </w:rPr>
            </w:rPrChange>
          </w:rPr>
          <w:delText xml:space="preserve"> and CAN/CGA B149.2</w:delText>
        </w:r>
        <w:r w:rsidR="00E949CE" w:rsidRPr="002A3E59" w:rsidDel="009C33AB">
          <w:rPr>
            <w:rPrChange w:id="725" w:author="James Faas" w:date="2022-11-23T14:25:00Z">
              <w:rPr>
                <w:highlight w:val="yellow"/>
              </w:rPr>
            </w:rPrChange>
          </w:rPr>
          <w:delText>-15</w:delText>
        </w:r>
        <w:r w:rsidRPr="002A3E59" w:rsidDel="009C33AB">
          <w:rPr>
            <w:rPrChange w:id="726" w:author="James Faas" w:date="2022-11-23T14:25:00Z">
              <w:rPr>
                <w:highlight w:val="yellow"/>
              </w:rPr>
            </w:rPrChange>
          </w:rPr>
          <w:delText xml:space="preserve"> [Type B] [and] [L] vents].</w:delText>
        </w:r>
      </w:del>
    </w:p>
    <w:p w14:paraId="37383D32" w14:textId="77777777" w:rsidR="00BC6EBC" w:rsidRPr="002A3E59" w:rsidDel="009C33AB" w:rsidRDefault="00BC6EBC" w:rsidP="00297585">
      <w:pPr>
        <w:pStyle w:val="Heading3"/>
        <w:tabs>
          <w:tab w:val="clear" w:pos="1440"/>
          <w:tab w:val="left" w:pos="1418"/>
        </w:tabs>
        <w:ind w:left="1418"/>
        <w:rPr>
          <w:del w:id="727" w:author="Mabel Chow" w:date="2022-04-26T11:50:00Z"/>
        </w:rPr>
      </w:pPr>
      <w:del w:id="728" w:author="Mabel Chow" w:date="2022-04-26T11:50:00Z">
        <w:r w:rsidRPr="002A3E59" w:rsidDel="009C33AB">
          <w:delText xml:space="preserve">Do not enclose insulation until it has been inspected </w:delText>
        </w:r>
        <w:r w:rsidR="00887C70" w:rsidRPr="002A3E59" w:rsidDel="009C33AB">
          <w:delText xml:space="preserve">and approved by </w:delText>
        </w:r>
        <w:r w:rsidR="004B629B" w:rsidRPr="002A3E59" w:rsidDel="009C33AB">
          <w:delText xml:space="preserve">the </w:delText>
        </w:r>
        <w:r w:rsidR="00E949CE" w:rsidRPr="002A3E59" w:rsidDel="009C33AB">
          <w:delText>Consultant</w:delText>
        </w:r>
        <w:r w:rsidRPr="002A3E59" w:rsidDel="009C33AB">
          <w:delText>.</w:delText>
        </w:r>
      </w:del>
    </w:p>
    <w:p w14:paraId="03906F19" w14:textId="3F1D5A38" w:rsidR="00250689" w:rsidRPr="002A3E59" w:rsidRDefault="00250689" w:rsidP="00250689">
      <w:pPr>
        <w:pStyle w:val="Heading2"/>
      </w:pPr>
      <w:r w:rsidRPr="002A3E59">
        <w:t>Installation</w:t>
      </w:r>
      <w:r w:rsidR="00A51A52" w:rsidRPr="002A3E59">
        <w:t xml:space="preserve"> </w:t>
      </w:r>
      <w:r w:rsidRPr="002A3E59">
        <w:t xml:space="preserve">Cavity Wall </w:t>
      </w:r>
      <w:ins w:id="729" w:author="James Faas" w:date="2022-11-23T14:13:00Z">
        <w:r w:rsidR="00A70424" w:rsidRPr="002A3E59">
          <w:rPr>
            <w:rPrChange w:id="730" w:author="James Faas" w:date="2022-11-23T14:25:00Z">
              <w:rPr>
                <w:color w:val="FF0000"/>
              </w:rPr>
            </w:rPrChange>
          </w:rPr>
          <w:t>Insulation</w:t>
        </w:r>
      </w:ins>
      <w:r w:rsidR="00A51A52" w:rsidRPr="002A3E59">
        <w:t xml:space="preserve"> </w:t>
      </w:r>
      <w:r w:rsidRPr="002A3E59">
        <w:t xml:space="preserve">(Type </w:t>
      </w:r>
      <w:del w:id="731" w:author="Mabel Chow" w:date="2022-04-26T12:03:00Z">
        <w:r w:rsidRPr="002A3E59" w:rsidDel="00CD1758">
          <w:delText>(</w:delText>
        </w:r>
      </w:del>
      <w:del w:id="732" w:author="James Faas" w:date="2022-11-23T14:13:00Z">
        <w:r w:rsidRPr="002A3E59" w:rsidDel="00A70424">
          <w:delText>3</w:delText>
        </w:r>
      </w:del>
      <w:ins w:id="733" w:author="James Faas" w:date="2022-11-23T14:13:00Z">
        <w:r w:rsidR="00A70424" w:rsidRPr="002A3E59">
          <w:rPr>
            <w:rPrChange w:id="734" w:author="James Faas" w:date="2022-11-23T14:25:00Z">
              <w:rPr>
                <w:color w:val="FF0000"/>
              </w:rPr>
            </w:rPrChange>
          </w:rPr>
          <w:t>2</w:t>
        </w:r>
      </w:ins>
      <w:del w:id="735" w:author="Mabel Chow" w:date="2022-04-26T12:03:00Z">
        <w:r w:rsidRPr="002A3E59" w:rsidDel="00CD1758">
          <w:delText>)</w:delText>
        </w:r>
      </w:del>
      <w:r w:rsidRPr="002A3E59">
        <w:t>)</w:t>
      </w:r>
    </w:p>
    <w:p w14:paraId="120A3E77" w14:textId="77777777" w:rsidR="00A70424" w:rsidRPr="002A3E59" w:rsidRDefault="00A70424" w:rsidP="00A70424">
      <w:pPr>
        <w:pStyle w:val="Heading3"/>
        <w:rPr>
          <w:ins w:id="736" w:author="James Faas" w:date="2022-11-23T14:13:00Z"/>
        </w:rPr>
        <w:pPrChange w:id="737" w:author="James Faas" w:date="2022-11-23T14:14:00Z">
          <w:pPr>
            <w:pStyle w:val="Heading2"/>
          </w:pPr>
        </w:pPrChange>
      </w:pPr>
      <w:ins w:id="738" w:author="James Faas" w:date="2022-11-23T14:13:00Z">
        <w:r w:rsidRPr="002A3E59">
          <w:t>Perform work in strict accordance with the manufacturer’s written instructions and project specific recommendations.</w:t>
        </w:r>
      </w:ins>
    </w:p>
    <w:p w14:paraId="2E0B1620" w14:textId="77777777" w:rsidR="00A70424" w:rsidRPr="00A70424" w:rsidRDefault="00A70424" w:rsidP="00A70424">
      <w:pPr>
        <w:pStyle w:val="Heading4"/>
        <w:rPr>
          <w:ins w:id="739" w:author="James Faas" w:date="2022-11-23T14:13:00Z"/>
        </w:rPr>
        <w:pPrChange w:id="740" w:author="James Faas" w:date="2022-11-23T14:14:00Z">
          <w:pPr>
            <w:pStyle w:val="Heading2"/>
          </w:pPr>
        </w:pPrChange>
      </w:pPr>
      <w:ins w:id="741" w:author="James Faas" w:date="2022-11-23T14:13:00Z">
        <w:r w:rsidRPr="00A70424">
          <w:t>Prepare all surfaces in accordance with the manufacturer’s recommendations and CAN/ULC-S705.2 Standard.</w:t>
        </w:r>
      </w:ins>
    </w:p>
    <w:p w14:paraId="7A5C9A9F" w14:textId="77777777" w:rsidR="00A70424" w:rsidRPr="00A70424" w:rsidRDefault="00A70424" w:rsidP="00A70424">
      <w:pPr>
        <w:pStyle w:val="Heading4"/>
        <w:rPr>
          <w:ins w:id="742" w:author="James Faas" w:date="2022-11-23T14:13:00Z"/>
        </w:rPr>
        <w:pPrChange w:id="743" w:author="James Faas" w:date="2022-11-23T14:14:00Z">
          <w:pPr>
            <w:pStyle w:val="Heading2"/>
          </w:pPr>
        </w:pPrChange>
      </w:pPr>
      <w:ins w:id="744" w:author="James Faas" w:date="2022-11-23T14:13:00Z">
        <w:r w:rsidRPr="00A70424">
          <w:t>Site mix liquids components in accordance with manufacturer’s written recommendations.</w:t>
        </w:r>
      </w:ins>
    </w:p>
    <w:p w14:paraId="4DA4AD2A" w14:textId="77777777" w:rsidR="00A70424" w:rsidRPr="00A70424" w:rsidRDefault="00A70424" w:rsidP="00A70424">
      <w:pPr>
        <w:pStyle w:val="Heading3"/>
        <w:rPr>
          <w:ins w:id="745" w:author="James Faas" w:date="2022-11-23T14:13:00Z"/>
        </w:rPr>
        <w:pPrChange w:id="746" w:author="James Faas" w:date="2022-11-23T14:14:00Z">
          <w:pPr>
            <w:pStyle w:val="Heading2"/>
          </w:pPr>
        </w:pPrChange>
      </w:pPr>
      <w:ins w:id="747" w:author="James Faas" w:date="2022-11-23T14:13:00Z">
        <w:r w:rsidRPr="00A70424">
          <w:t>Where required by the manufacturer, and/or CAN/ULC-S705.2 Standard, apply primer prior to installation of spray applied insulation.</w:t>
        </w:r>
      </w:ins>
    </w:p>
    <w:p w14:paraId="4193F136" w14:textId="77777777" w:rsidR="00A70424" w:rsidRPr="00A70424" w:rsidRDefault="00A70424" w:rsidP="00A70424">
      <w:pPr>
        <w:pStyle w:val="Heading4"/>
        <w:rPr>
          <w:ins w:id="748" w:author="James Faas" w:date="2022-11-23T14:13:00Z"/>
        </w:rPr>
        <w:pPrChange w:id="749" w:author="James Faas" w:date="2022-11-23T14:14:00Z">
          <w:pPr>
            <w:pStyle w:val="Heading2"/>
          </w:pPr>
        </w:pPrChange>
      </w:pPr>
      <w:ins w:id="750" w:author="James Faas" w:date="2022-11-23T14:13:00Z">
        <w:r w:rsidRPr="00A70424">
          <w:t xml:space="preserve">For oily metal surface like Z-Bar, steel deck roof or curtain wall pan, aluminum tube, and PVC, apply </w:t>
        </w:r>
        <w:proofErr w:type="gramStart"/>
        <w:r w:rsidRPr="00A70424">
          <w:t>primer..</w:t>
        </w:r>
        <w:proofErr w:type="gramEnd"/>
      </w:ins>
    </w:p>
    <w:p w14:paraId="63996CFF" w14:textId="77777777" w:rsidR="00A70424" w:rsidRPr="00A70424" w:rsidRDefault="00A70424" w:rsidP="00A70424">
      <w:pPr>
        <w:pStyle w:val="Heading3"/>
        <w:rPr>
          <w:ins w:id="751" w:author="James Faas" w:date="2022-11-23T14:13:00Z"/>
        </w:rPr>
        <w:pPrChange w:id="752" w:author="James Faas" w:date="2022-11-23T14:14:00Z">
          <w:pPr>
            <w:pStyle w:val="Heading2"/>
          </w:pPr>
        </w:pPrChange>
      </w:pPr>
      <w:ins w:id="753" w:author="James Faas" w:date="2022-11-23T14:13:00Z">
        <w:r w:rsidRPr="00A70424">
          <w:t xml:space="preserve">Apply spray foam on dry, </w:t>
        </w:r>
        <w:proofErr w:type="gramStart"/>
        <w:r w:rsidRPr="00A70424">
          <w:t>solid</w:t>
        </w:r>
        <w:proofErr w:type="gramEnd"/>
        <w:r w:rsidRPr="00A70424">
          <w:t xml:space="preserve"> and clean surfaces when the climatic conditions are in accordance with the CAN/ULC S705.2 standard and with manufacturers recommendations.</w:t>
        </w:r>
      </w:ins>
    </w:p>
    <w:p w14:paraId="0FF75E50" w14:textId="77777777" w:rsidR="00A70424" w:rsidRPr="00A70424" w:rsidRDefault="00A70424" w:rsidP="00A70424">
      <w:pPr>
        <w:pStyle w:val="Heading4"/>
        <w:rPr>
          <w:ins w:id="754" w:author="James Faas" w:date="2022-11-23T14:13:00Z"/>
        </w:rPr>
        <w:pPrChange w:id="755" w:author="James Faas" w:date="2022-11-23T14:14:00Z">
          <w:pPr>
            <w:pStyle w:val="Heading2"/>
          </w:pPr>
        </w:pPrChange>
      </w:pPr>
      <w:ins w:id="756" w:author="James Faas" w:date="2022-11-23T14:13:00Z">
        <w:r w:rsidRPr="00A70424">
          <w:t>Apply only when surfaces and environmental conditions are above -20oC.</w:t>
        </w:r>
      </w:ins>
    </w:p>
    <w:p w14:paraId="1FE9D737" w14:textId="77777777" w:rsidR="00A70424" w:rsidRPr="00A70424" w:rsidRDefault="00A70424" w:rsidP="00A70424">
      <w:pPr>
        <w:pStyle w:val="Heading4"/>
        <w:rPr>
          <w:ins w:id="757" w:author="James Faas" w:date="2022-11-23T14:13:00Z"/>
        </w:rPr>
        <w:pPrChange w:id="758" w:author="James Faas" w:date="2022-11-23T14:14:00Z">
          <w:pPr>
            <w:pStyle w:val="Heading2"/>
          </w:pPr>
        </w:pPrChange>
      </w:pPr>
      <w:ins w:id="759" w:author="James Faas" w:date="2022-11-23T14:13:00Z">
        <w:r w:rsidRPr="00A70424">
          <w:t>Apply only when the relative humidity is below 80%.</w:t>
        </w:r>
      </w:ins>
    </w:p>
    <w:p w14:paraId="68F21CA3" w14:textId="77777777" w:rsidR="00A70424" w:rsidRPr="00A70424" w:rsidRDefault="00A70424" w:rsidP="00A70424">
      <w:pPr>
        <w:pStyle w:val="Heading4"/>
        <w:rPr>
          <w:ins w:id="760" w:author="James Faas" w:date="2022-11-23T14:13:00Z"/>
        </w:rPr>
        <w:pPrChange w:id="761" w:author="James Faas" w:date="2022-11-23T14:14:00Z">
          <w:pPr>
            <w:pStyle w:val="Heading2"/>
          </w:pPr>
        </w:pPrChange>
      </w:pPr>
      <w:ins w:id="762" w:author="James Faas" w:date="2022-11-23T14:13:00Z">
        <w:r w:rsidRPr="00A70424">
          <w:t>Execute the work of this section when the temperature of the air and substrate are within the limits of the data sheet supplied by the manufacturer.</w:t>
        </w:r>
      </w:ins>
    </w:p>
    <w:p w14:paraId="2B419A3E" w14:textId="77777777" w:rsidR="00A70424" w:rsidRPr="00A70424" w:rsidRDefault="00A70424" w:rsidP="00A70424">
      <w:pPr>
        <w:pStyle w:val="Heading3"/>
        <w:rPr>
          <w:ins w:id="763" w:author="James Faas" w:date="2022-11-23T14:13:00Z"/>
        </w:rPr>
        <w:pPrChange w:id="764" w:author="James Faas" w:date="2022-11-23T14:14:00Z">
          <w:pPr>
            <w:pStyle w:val="Heading2"/>
          </w:pPr>
        </w:pPrChange>
      </w:pPr>
      <w:ins w:id="765" w:author="James Faas" w:date="2022-11-23T14:13:00Z">
        <w:r w:rsidRPr="00A70424">
          <w:t>Spray application of polyurethane foam shall be performed in accordance with CAN/ULC-S705.2.</w:t>
        </w:r>
      </w:ins>
    </w:p>
    <w:p w14:paraId="0EC70E20" w14:textId="77777777" w:rsidR="00A70424" w:rsidRPr="00A70424" w:rsidRDefault="00A70424" w:rsidP="00A70424">
      <w:pPr>
        <w:pStyle w:val="Heading3"/>
        <w:rPr>
          <w:ins w:id="766" w:author="James Faas" w:date="2022-11-23T14:13:00Z"/>
        </w:rPr>
        <w:pPrChange w:id="767" w:author="James Faas" w:date="2022-11-23T14:14:00Z">
          <w:pPr>
            <w:pStyle w:val="Heading2"/>
          </w:pPr>
        </w:pPrChange>
      </w:pPr>
      <w:ins w:id="768" w:author="James Faas" w:date="2022-11-23T14:13:00Z">
        <w:r w:rsidRPr="00A70424">
          <w:t>Spray insulation evenly. Maximum depth per pass is 50 mm. Minimum depth per pass is 15mm.</w:t>
        </w:r>
      </w:ins>
    </w:p>
    <w:p w14:paraId="05758DB0" w14:textId="77777777" w:rsidR="00A70424" w:rsidRPr="00A70424" w:rsidRDefault="00A70424" w:rsidP="00A70424">
      <w:pPr>
        <w:pStyle w:val="Heading4"/>
        <w:rPr>
          <w:ins w:id="769" w:author="James Faas" w:date="2022-11-23T14:13:00Z"/>
        </w:rPr>
        <w:pPrChange w:id="770" w:author="James Faas" w:date="2022-11-23T14:14:00Z">
          <w:pPr>
            <w:pStyle w:val="Heading2"/>
          </w:pPr>
        </w:pPrChange>
      </w:pPr>
      <w:ins w:id="771" w:author="James Faas" w:date="2022-11-23T14:13:00Z">
        <w:r w:rsidRPr="00A70424">
          <w:t>Let pass cool adequately before spraying another pass.</w:t>
        </w:r>
      </w:ins>
    </w:p>
    <w:p w14:paraId="09C944ED" w14:textId="77777777" w:rsidR="00A70424" w:rsidRPr="00A70424" w:rsidRDefault="00A70424" w:rsidP="00A70424">
      <w:pPr>
        <w:pStyle w:val="Heading3"/>
        <w:rPr>
          <w:ins w:id="772" w:author="James Faas" w:date="2022-11-23T14:13:00Z"/>
        </w:rPr>
        <w:pPrChange w:id="773" w:author="James Faas" w:date="2022-11-23T14:14:00Z">
          <w:pPr>
            <w:pStyle w:val="Heading2"/>
          </w:pPr>
        </w:pPrChange>
      </w:pPr>
      <w:ins w:id="774" w:author="James Faas" w:date="2022-11-23T14:13:00Z">
        <w:r w:rsidRPr="00A70424">
          <w:t>Keep minimum distance of 75 mm from any heat emitting devices.</w:t>
        </w:r>
      </w:ins>
    </w:p>
    <w:p w14:paraId="0965DD1E" w14:textId="77777777" w:rsidR="00A70424" w:rsidRPr="00A70424" w:rsidRDefault="00A70424" w:rsidP="00A70424">
      <w:pPr>
        <w:pStyle w:val="Heading3"/>
        <w:rPr>
          <w:ins w:id="775" w:author="James Faas" w:date="2022-11-23T14:13:00Z"/>
        </w:rPr>
        <w:pPrChange w:id="776" w:author="James Faas" w:date="2022-11-23T14:14:00Z">
          <w:pPr>
            <w:pStyle w:val="Heading2"/>
          </w:pPr>
        </w:pPrChange>
      </w:pPr>
      <w:ins w:id="777" w:author="James Faas" w:date="2022-11-23T14:13:00Z">
        <w:r w:rsidRPr="00A70424">
          <w:t>Tolerances: Apply the product to achieve an average thickness of ± 6mm, from (9 readings on 1m2), of the thickness requirements in the drawings at a minimum of 1m2 readings for each 150m2 surface sprayed.</w:t>
        </w:r>
      </w:ins>
    </w:p>
    <w:p w14:paraId="5702D3F1" w14:textId="7CA90EC5" w:rsidR="00250689" w:rsidRPr="002D6847" w:rsidDel="00A70424" w:rsidRDefault="00250689" w:rsidP="00297585">
      <w:pPr>
        <w:pStyle w:val="Heading3"/>
        <w:tabs>
          <w:tab w:val="clear" w:pos="1440"/>
          <w:tab w:val="left" w:pos="1418"/>
        </w:tabs>
        <w:ind w:left="1418"/>
        <w:rPr>
          <w:del w:id="778" w:author="James Faas" w:date="2022-11-23T14:13:00Z"/>
          <w:rPrChange w:id="779" w:author="James Faas" w:date="2022-11-23T15:34:00Z">
            <w:rPr>
              <w:del w:id="780" w:author="James Faas" w:date="2022-11-23T14:13:00Z"/>
              <w:highlight w:val="yellow"/>
            </w:rPr>
          </w:rPrChange>
        </w:rPr>
      </w:pPr>
      <w:del w:id="781" w:author="James Faas" w:date="2022-11-23T14:13:00Z">
        <w:r w:rsidRPr="002D6847" w:rsidDel="00A70424">
          <w:delText xml:space="preserve">Install </w:delText>
        </w:r>
        <w:r w:rsidRPr="002D6847" w:rsidDel="00A70424">
          <w:rPr>
            <w:rPrChange w:id="782" w:author="James Faas" w:date="2022-11-23T15:34:00Z">
              <w:rPr>
                <w:highlight w:val="yellow"/>
              </w:rPr>
            </w:rPrChange>
          </w:rPr>
          <w:delText>[polystyrene] [mineral fibre]</w:delText>
        </w:r>
        <w:r w:rsidRPr="002D6847" w:rsidDel="00A70424">
          <w:delText xml:space="preserve"> insulation boards on outer surface of inner wythe of wall cavity </w:delText>
        </w:r>
        <w:r w:rsidRPr="002D6847" w:rsidDel="00A70424">
          <w:rPr>
            <w:rPrChange w:id="783" w:author="James Faas" w:date="2022-11-23T15:34:00Z">
              <w:rPr>
                <w:highlight w:val="yellow"/>
              </w:rPr>
            </w:rPrChange>
          </w:rPr>
          <w:delText>[over impaling clips] [on bed of adhesive].</w:delText>
        </w:r>
      </w:del>
    </w:p>
    <w:p w14:paraId="2289B7CB" w14:textId="45886E5C" w:rsidR="005B2ED2" w:rsidRPr="002D6847" w:rsidDel="00A70424" w:rsidRDefault="005B2ED2" w:rsidP="00297585">
      <w:pPr>
        <w:pStyle w:val="Heading3"/>
        <w:tabs>
          <w:tab w:val="clear" w:pos="1440"/>
          <w:tab w:val="left" w:pos="1418"/>
        </w:tabs>
        <w:ind w:left="1418"/>
        <w:rPr>
          <w:del w:id="784" w:author="James Faas" w:date="2022-11-23T14:13:00Z"/>
        </w:rPr>
      </w:pPr>
      <w:del w:id="785" w:author="James Faas" w:date="2022-11-23T14:13:00Z">
        <w:r w:rsidRPr="002D6847" w:rsidDel="00A70424">
          <w:delText>Place friction fit fasteners against the insulation board surface to securely hold the board in place.</w:delText>
        </w:r>
      </w:del>
    </w:p>
    <w:p w14:paraId="185CA829" w14:textId="2F315157" w:rsidR="005B2ED2" w:rsidRPr="002D6847" w:rsidDel="00A70424" w:rsidRDefault="005B2ED2" w:rsidP="00297585">
      <w:pPr>
        <w:pStyle w:val="Heading3"/>
        <w:tabs>
          <w:tab w:val="clear" w:pos="1440"/>
          <w:tab w:val="left" w:pos="1418"/>
        </w:tabs>
        <w:ind w:left="1418"/>
        <w:rPr>
          <w:del w:id="786" w:author="James Faas" w:date="2022-11-23T14:13:00Z"/>
        </w:rPr>
      </w:pPr>
      <w:del w:id="787" w:author="James Faas" w:date="2022-11-23T14:13:00Z">
        <w:r w:rsidRPr="002D6847" w:rsidDel="00A70424">
          <w:delText>Replace any damaged insulation boards.</w:delText>
        </w:r>
      </w:del>
    </w:p>
    <w:p w14:paraId="35ABF653" w14:textId="07FBF917" w:rsidR="00250689" w:rsidRPr="002D6847" w:rsidDel="002D6847" w:rsidRDefault="00250689" w:rsidP="00250689">
      <w:pPr>
        <w:pStyle w:val="Heading2"/>
        <w:rPr>
          <w:del w:id="788" w:author="James Faas" w:date="2022-11-23T15:34:00Z"/>
        </w:rPr>
      </w:pPr>
      <w:del w:id="789" w:author="James Faas" w:date="2022-11-23T15:34:00Z">
        <w:r w:rsidRPr="002D6847" w:rsidDel="002D6847">
          <w:delText>Installation</w:delText>
        </w:r>
        <w:r w:rsidR="00A51A52" w:rsidRPr="002D6847" w:rsidDel="002D6847">
          <w:delText xml:space="preserve"> </w:delText>
        </w:r>
        <w:r w:rsidRPr="002D6847" w:rsidDel="002D6847">
          <w:delText>Air Barrier</w:delText>
        </w:r>
      </w:del>
    </w:p>
    <w:p w14:paraId="2115A84B" w14:textId="2E60B12A" w:rsidR="00250689" w:rsidRPr="002D6847" w:rsidDel="002D6847" w:rsidRDefault="00250689" w:rsidP="00297585">
      <w:pPr>
        <w:pStyle w:val="Heading3"/>
        <w:tabs>
          <w:tab w:val="clear" w:pos="1440"/>
          <w:tab w:val="left" w:pos="1418"/>
        </w:tabs>
        <w:ind w:left="1418"/>
        <w:rPr>
          <w:del w:id="790" w:author="James Faas" w:date="2022-11-23T15:34:00Z"/>
        </w:rPr>
      </w:pPr>
      <w:del w:id="791" w:author="James Faas" w:date="2022-11-23T15:34:00Z">
        <w:r w:rsidRPr="002D6847" w:rsidDel="002D6847">
          <w:delText xml:space="preserve">Prime substrate surfaces to receive </w:delText>
        </w:r>
        <w:r w:rsidRPr="002D6847" w:rsidDel="002D6847">
          <w:rPr>
            <w:rPrChange w:id="792" w:author="James Faas" w:date="2022-11-23T15:34:00Z">
              <w:rPr>
                <w:highlight w:val="yellow"/>
              </w:rPr>
            </w:rPrChange>
          </w:rPr>
          <w:delText>[adhesive</w:delText>
        </w:r>
      </w:del>
      <w:ins w:id="793" w:author="Mabel Chow" w:date="2022-04-26T11:55:00Z">
        <w:del w:id="794" w:author="James Faas" w:date="2022-11-23T15:34:00Z">
          <w:r w:rsidR="004D4977" w:rsidRPr="002D6847" w:rsidDel="002D6847">
            <w:rPr>
              <w:rPrChange w:id="795" w:author="James Faas" w:date="2022-11-23T15:34:00Z">
                <w:rPr>
                  <w:highlight w:val="yellow"/>
                </w:rPr>
              </w:rPrChange>
            </w:rPr>
            <w:delText xml:space="preserve"> </w:delText>
          </w:r>
        </w:del>
      </w:ins>
      <w:del w:id="796" w:author="James Faas" w:date="2022-11-23T15:34:00Z">
        <w:r w:rsidRPr="002D6847" w:rsidDel="002D6847">
          <w:rPr>
            <w:rPrChange w:id="797" w:author="James Faas" w:date="2022-11-23T15:34:00Z">
              <w:rPr>
                <w:highlight w:val="yellow"/>
              </w:rPr>
            </w:rPrChange>
          </w:rPr>
          <w:delText>] [and] [sealants]</w:delText>
        </w:r>
        <w:r w:rsidRPr="002D6847" w:rsidDel="002D6847">
          <w:delText xml:space="preserve"> in accordance with </w:delText>
        </w:r>
        <w:r w:rsidR="004B629B" w:rsidRPr="002D6847" w:rsidDel="002D6847">
          <w:delText xml:space="preserve">the </w:delText>
        </w:r>
        <w:r w:rsidRPr="002D6847" w:rsidDel="002D6847">
          <w:delText>manufacturer’s instructions.</w:delText>
        </w:r>
      </w:del>
    </w:p>
    <w:p w14:paraId="56E60C6D" w14:textId="2365E2E7" w:rsidR="00250689" w:rsidRPr="002D6847" w:rsidDel="002D6847" w:rsidRDefault="00250689" w:rsidP="00297585">
      <w:pPr>
        <w:pStyle w:val="Heading3"/>
        <w:tabs>
          <w:tab w:val="clear" w:pos="1440"/>
          <w:tab w:val="left" w:pos="1418"/>
        </w:tabs>
        <w:ind w:left="1418"/>
        <w:rPr>
          <w:del w:id="798" w:author="James Faas" w:date="2022-11-23T15:34:00Z"/>
        </w:rPr>
      </w:pPr>
      <w:del w:id="799" w:author="James Faas" w:date="2022-11-23T15:34:00Z">
        <w:r w:rsidRPr="002D6847" w:rsidDel="002D6847">
          <w:delText>Install materials in accordance with manufacturer’s instructions.</w:delText>
        </w:r>
      </w:del>
    </w:p>
    <w:p w14:paraId="5277A0DE" w14:textId="6B4532F4" w:rsidR="00250689" w:rsidRPr="002D6847" w:rsidDel="002D6847" w:rsidRDefault="00250689" w:rsidP="00250689">
      <w:pPr>
        <w:pStyle w:val="Heading2"/>
        <w:rPr>
          <w:del w:id="800" w:author="James Faas" w:date="2022-11-23T15:34:00Z"/>
        </w:rPr>
      </w:pPr>
      <w:del w:id="801" w:author="James Faas" w:date="2022-11-23T15:34:00Z">
        <w:r w:rsidRPr="002D6847" w:rsidDel="002D6847">
          <w:delText>Installation</w:delText>
        </w:r>
        <w:r w:rsidR="00A51A52" w:rsidRPr="002D6847" w:rsidDel="002D6847">
          <w:delText xml:space="preserve"> </w:delText>
        </w:r>
        <w:r w:rsidRPr="002D6847" w:rsidDel="002D6847">
          <w:delText xml:space="preserve">Vapour </w:delText>
        </w:r>
      </w:del>
      <w:del w:id="802" w:author="James Faas" w:date="2022-11-23T14:45:00Z">
        <w:r w:rsidRPr="002D6847" w:rsidDel="00D36624">
          <w:delText>Retarders</w:delText>
        </w:r>
      </w:del>
    </w:p>
    <w:p w14:paraId="5263345F" w14:textId="3786292E" w:rsidR="00250689" w:rsidRPr="002D6847" w:rsidDel="002D6847" w:rsidRDefault="00250689" w:rsidP="00A467D5">
      <w:pPr>
        <w:pStyle w:val="Heading3"/>
        <w:tabs>
          <w:tab w:val="clear" w:pos="1440"/>
          <w:tab w:val="left" w:pos="1418"/>
        </w:tabs>
        <w:ind w:left="1418"/>
        <w:rPr>
          <w:del w:id="803" w:author="James Faas" w:date="2022-11-23T15:34:00Z"/>
        </w:rPr>
      </w:pPr>
      <w:del w:id="804" w:author="James Faas" w:date="2022-11-23T15:34:00Z">
        <w:r w:rsidRPr="002D6847" w:rsidDel="002D6847">
          <w:delText xml:space="preserve">Install vapour retarder where indicated and </w:delText>
        </w:r>
        <w:r w:rsidR="004B629B" w:rsidRPr="002D6847" w:rsidDel="002D6847">
          <w:delText>in accordance with the</w:delText>
        </w:r>
        <w:r w:rsidRPr="002D6847" w:rsidDel="002D6847">
          <w:delText xml:space="preserve"> manufacturer’s specifications.</w:delText>
        </w:r>
      </w:del>
    </w:p>
    <w:p w14:paraId="42DD048B" w14:textId="77777777" w:rsidR="00250689" w:rsidRPr="002D6847" w:rsidDel="00A12251" w:rsidRDefault="00250689" w:rsidP="00250689">
      <w:pPr>
        <w:pStyle w:val="Heading2"/>
        <w:rPr>
          <w:del w:id="805" w:author="Mabel Chow" w:date="2022-04-26T11:53:00Z"/>
        </w:rPr>
      </w:pPr>
      <w:del w:id="806" w:author="Mabel Chow" w:date="2022-04-26T11:53:00Z">
        <w:r w:rsidRPr="002D6847" w:rsidDel="00A12251">
          <w:delText>Roof Installation</w:delText>
        </w:r>
      </w:del>
    </w:p>
    <w:p w14:paraId="34040EC8" w14:textId="77777777" w:rsidR="00250689" w:rsidRPr="002D6847" w:rsidDel="00A12251" w:rsidRDefault="00250689" w:rsidP="00297585">
      <w:pPr>
        <w:pStyle w:val="Heading3"/>
        <w:tabs>
          <w:tab w:val="clear" w:pos="1440"/>
          <w:tab w:val="left" w:pos="1418"/>
        </w:tabs>
        <w:ind w:left="1418"/>
        <w:rPr>
          <w:del w:id="807" w:author="Mabel Chow" w:date="2022-04-26T11:53:00Z"/>
        </w:rPr>
      </w:pPr>
      <w:del w:id="808" w:author="Mabel Chow" w:date="2022-04-26T11:53:00Z">
        <w:r w:rsidRPr="002D6847" w:rsidDel="00A12251">
          <w:delText xml:space="preserve">As specified in </w:delText>
        </w:r>
        <w:r w:rsidRPr="002D6847" w:rsidDel="00A12251">
          <w:rPr>
            <w:highlight w:val="yellow"/>
          </w:rPr>
          <w:delText>Secti</w:delText>
        </w:r>
        <w:r w:rsidR="002D6D91" w:rsidRPr="002D6847" w:rsidDel="00A12251">
          <w:rPr>
            <w:highlight w:val="yellow"/>
          </w:rPr>
          <w:delText>on 07520</w:delText>
        </w:r>
        <w:r w:rsidR="00887C70" w:rsidRPr="002D6847" w:rsidDel="00A12251">
          <w:rPr>
            <w:highlight w:val="yellow"/>
          </w:rPr>
          <w:delText>-</w:delText>
        </w:r>
        <w:r w:rsidR="003A2C1B" w:rsidRPr="002D6847" w:rsidDel="00A12251">
          <w:rPr>
            <w:highlight w:val="yellow"/>
          </w:rPr>
          <w:delText>Modified Bit</w:delText>
        </w:r>
        <w:r w:rsidR="002D6D91" w:rsidRPr="002D6847" w:rsidDel="00A12251">
          <w:rPr>
            <w:highlight w:val="yellow"/>
          </w:rPr>
          <w:delText>umen Membrane</w:delText>
        </w:r>
        <w:r w:rsidRPr="002D6847" w:rsidDel="00A12251">
          <w:rPr>
            <w:highlight w:val="yellow"/>
          </w:rPr>
          <w:delText xml:space="preserve"> Roofing</w:delText>
        </w:r>
        <w:r w:rsidRPr="002D6847" w:rsidDel="00A12251">
          <w:delText>.</w:delText>
        </w:r>
      </w:del>
    </w:p>
    <w:p w14:paraId="1AB7D0AC" w14:textId="77777777" w:rsidR="00250689" w:rsidRPr="002D6847" w:rsidRDefault="00250689" w:rsidP="00250689">
      <w:pPr>
        <w:pStyle w:val="Heading2"/>
      </w:pPr>
      <w:r w:rsidRPr="002D6847">
        <w:t>Cleaning</w:t>
      </w:r>
    </w:p>
    <w:p w14:paraId="18CD0AF0" w14:textId="77777777" w:rsidR="00250689" w:rsidRPr="002D6847" w:rsidRDefault="00250689" w:rsidP="00A467D5">
      <w:pPr>
        <w:pStyle w:val="Heading3"/>
        <w:tabs>
          <w:tab w:val="clear" w:pos="1440"/>
          <w:tab w:val="left" w:pos="1418"/>
        </w:tabs>
        <w:ind w:left="1418"/>
      </w:pPr>
      <w:r w:rsidRPr="002D6847">
        <w:t xml:space="preserve">Upon completion of installation, remove surplus materials, rubbish, </w:t>
      </w:r>
      <w:proofErr w:type="gramStart"/>
      <w:r w:rsidRPr="002D6847">
        <w:t>tools</w:t>
      </w:r>
      <w:proofErr w:type="gramEnd"/>
      <w:r w:rsidRPr="002D6847">
        <w:t xml:space="preserve"> and equipment barriers.</w:t>
      </w:r>
    </w:p>
    <w:p w14:paraId="0D29525C" w14:textId="77777777" w:rsidR="00F13982" w:rsidRPr="002A3E59" w:rsidRDefault="00F13982" w:rsidP="008A26A6">
      <w:pPr>
        <w:pStyle w:val="Other"/>
        <w:spacing w:before="240"/>
        <w:jc w:val="center"/>
        <w:rPr>
          <w:rFonts w:ascii="Calibri" w:hAnsi="Calibri"/>
          <w:b/>
          <w:sz w:val="22"/>
          <w:szCs w:val="22"/>
        </w:rPr>
      </w:pPr>
      <w:r w:rsidRPr="002A3E59">
        <w:rPr>
          <w:rFonts w:ascii="Calibri" w:hAnsi="Calibri"/>
          <w:b/>
          <w:sz w:val="22"/>
          <w:szCs w:val="22"/>
        </w:rPr>
        <w:t>END OF SECTION</w:t>
      </w:r>
    </w:p>
    <w:sectPr w:rsidR="00F13982" w:rsidRPr="002A3E59" w:rsidSect="00640505">
      <w:headerReference w:type="even" r:id="rId14"/>
      <w:headerReference w:type="default" r:id="rId15"/>
      <w:headerReference w:type="first" r:id="rId16"/>
      <w:pgSz w:w="12240" w:h="15840" w:code="1"/>
      <w:pgMar w:top="1440" w:right="72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3" w:author="Radulovic, Nicole" w:date="2022-11-03T14:27:00Z" w:initials="RN">
    <w:p w14:paraId="74C31834" w14:textId="77777777" w:rsidR="00A220B1" w:rsidRDefault="00A220B1">
      <w:pPr>
        <w:pStyle w:val="CommentText"/>
      </w:pPr>
      <w:r>
        <w:rPr>
          <w:rStyle w:val="CommentReference"/>
        </w:rPr>
        <w:annotationRef/>
      </w:r>
      <w:r>
        <w:t>TBC</w:t>
      </w:r>
    </w:p>
  </w:comment>
  <w:comment w:id="509" w:author="Radulovic, Nicole" w:date="2022-11-03T14:28:00Z" w:initials="RN">
    <w:p w14:paraId="7B847381" w14:textId="77777777" w:rsidR="00A220B1" w:rsidRDefault="00A220B1">
      <w:pPr>
        <w:pStyle w:val="CommentText"/>
      </w:pPr>
      <w:r>
        <w:rPr>
          <w:rStyle w:val="CommentReference"/>
        </w:rPr>
        <w:annotationRef/>
      </w:r>
      <w:r>
        <w:t>Confirm insertion is acceptable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C31834" w15:done="0"/>
  <w15:commentEx w15:paraId="7B8473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C31834" w16cid:durableId="270E4E6E"/>
  <w16cid:commentId w16cid:paraId="7B847381" w16cid:durableId="270E4E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20D97" w14:textId="77777777" w:rsidR="004C25E1" w:rsidRDefault="004C25E1">
      <w:r>
        <w:separator/>
      </w:r>
    </w:p>
    <w:p w14:paraId="26D050FE" w14:textId="77777777" w:rsidR="004C25E1" w:rsidRDefault="004C25E1"/>
  </w:endnote>
  <w:endnote w:type="continuationSeparator" w:id="0">
    <w:p w14:paraId="7ED148E1" w14:textId="77777777" w:rsidR="004C25E1" w:rsidRDefault="004C25E1">
      <w:r>
        <w:continuationSeparator/>
      </w:r>
    </w:p>
    <w:p w14:paraId="3DE5CD5C" w14:textId="77777777" w:rsidR="004C25E1" w:rsidRDefault="004C25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D0968" w14:textId="77777777" w:rsidR="004C25E1" w:rsidRDefault="004C25E1">
      <w:r>
        <w:separator/>
      </w:r>
    </w:p>
    <w:p w14:paraId="333EAAA8" w14:textId="77777777" w:rsidR="004C25E1" w:rsidRDefault="004C25E1"/>
  </w:footnote>
  <w:footnote w:type="continuationSeparator" w:id="0">
    <w:p w14:paraId="7075BD41" w14:textId="77777777" w:rsidR="004C25E1" w:rsidRDefault="004C25E1">
      <w:r>
        <w:continuationSeparator/>
      </w:r>
    </w:p>
    <w:p w14:paraId="6FEA4FBC" w14:textId="77777777" w:rsidR="004C25E1" w:rsidRDefault="004C25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19916" w14:textId="77777777" w:rsidR="003A2C1B" w:rsidRPr="003A2C1B" w:rsidRDefault="003A2C1B" w:rsidP="00640505">
    <w:pPr>
      <w:pBdr>
        <w:top w:val="single" w:sz="4" w:space="1" w:color="auto"/>
      </w:pBdr>
      <w:tabs>
        <w:tab w:val="right" w:pos="10080"/>
      </w:tabs>
      <w:rPr>
        <w:rFonts w:cs="Arial"/>
      </w:rPr>
    </w:pPr>
    <w:r w:rsidRPr="003A2C1B">
      <w:rPr>
        <w:rFonts w:cs="Arial"/>
      </w:rPr>
      <w:t>Section 07200</w:t>
    </w:r>
    <w:r>
      <w:rPr>
        <w:rFonts w:cs="Arial"/>
      </w:rPr>
      <w:tab/>
    </w:r>
    <w:r w:rsidRPr="003A2C1B">
      <w:rPr>
        <w:rFonts w:cs="Arial"/>
      </w:rPr>
      <w:t>CONTRACT NO</w:t>
    </w:r>
    <w:r w:rsidRPr="009F4A01">
      <w:rPr>
        <w:rFonts w:cs="Arial"/>
        <w:highlight w:val="yellow"/>
      </w:rPr>
      <w:t xml:space="preserve">.... [Insert </w:t>
    </w:r>
    <w:r w:rsidR="00814BF1">
      <w:rPr>
        <w:rFonts w:cs="Arial"/>
        <w:highlight w:val="yellow"/>
      </w:rPr>
      <w:t>Contract</w:t>
    </w:r>
    <w:r w:rsidRPr="009F4A01">
      <w:rPr>
        <w:rFonts w:cs="Arial"/>
        <w:highlight w:val="yellow"/>
      </w:rPr>
      <w:t xml:space="preserve"> Number]</w:t>
    </w:r>
    <w:r w:rsidRPr="003A2C1B">
      <w:rPr>
        <w:rFonts w:cs="Arial"/>
      </w:rPr>
      <w:tab/>
    </w:r>
  </w:p>
  <w:p w14:paraId="3E9A9AEA" w14:textId="77777777" w:rsidR="003A2C1B" w:rsidRPr="003A2C1B" w:rsidRDefault="009F4A01" w:rsidP="00640505">
    <w:pPr>
      <w:pBdr>
        <w:top w:val="single" w:sz="4" w:space="1" w:color="auto"/>
      </w:pBdr>
      <w:tabs>
        <w:tab w:val="left" w:pos="-1440"/>
        <w:tab w:val="left" w:pos="-720"/>
        <w:tab w:val="left" w:pos="0"/>
        <w:tab w:val="center" w:pos="5040"/>
        <w:tab w:val="right" w:pos="10080"/>
      </w:tabs>
      <w:rPr>
        <w:rFonts w:cs="Arial"/>
      </w:rPr>
    </w:pPr>
    <w:r>
      <w:rPr>
        <w:rFonts w:cs="Arial"/>
      </w:rPr>
      <w:t>2016</w:t>
    </w:r>
    <w:r w:rsidR="003A2C1B" w:rsidRPr="003A2C1B">
      <w:rPr>
        <w:rFonts w:cs="Arial"/>
      </w:rPr>
      <w:t>-</w:t>
    </w:r>
    <w:r w:rsidR="00814BF1">
      <w:rPr>
        <w:rFonts w:cs="Arial"/>
      </w:rPr>
      <w:t>11-30</w:t>
    </w:r>
    <w:r w:rsidR="003A2C1B" w:rsidRPr="003A2C1B">
      <w:rPr>
        <w:rFonts w:cs="Arial"/>
        <w:b/>
      </w:rPr>
      <w:tab/>
      <w:t>INSULATION</w:t>
    </w:r>
    <w:r w:rsidR="003A2C1B" w:rsidRPr="003A2C1B">
      <w:rPr>
        <w:rFonts w:cs="Arial"/>
      </w:rPr>
      <w:tab/>
    </w:r>
  </w:p>
  <w:p w14:paraId="4C35C625" w14:textId="77777777" w:rsidR="003A2C1B" w:rsidRPr="003A2C1B" w:rsidRDefault="003A2C1B" w:rsidP="00640505">
    <w:pPr>
      <w:pBdr>
        <w:top w:val="single" w:sz="4" w:space="1" w:color="auto"/>
      </w:pBdr>
      <w:tabs>
        <w:tab w:val="center" w:pos="5175"/>
        <w:tab w:val="right" w:pos="10080"/>
      </w:tabs>
      <w:rPr>
        <w:rFonts w:cs="Arial"/>
      </w:rPr>
    </w:pPr>
    <w:r w:rsidRPr="003A2C1B">
      <w:rPr>
        <w:rFonts w:cs="Arial"/>
      </w:rPr>
      <w:t xml:space="preserve">Page </w:t>
    </w:r>
    <w:r w:rsidRPr="003A2C1B">
      <w:rPr>
        <w:rFonts w:cs="Arial"/>
      </w:rPr>
      <w:fldChar w:fldCharType="begin"/>
    </w:r>
    <w:r w:rsidRPr="003A2C1B">
      <w:rPr>
        <w:rFonts w:cs="Arial"/>
      </w:rPr>
      <w:instrText xml:space="preserve">PAGE </w:instrText>
    </w:r>
    <w:r w:rsidRPr="003A2C1B">
      <w:rPr>
        <w:rFonts w:cs="Arial"/>
      </w:rPr>
      <w:fldChar w:fldCharType="separate"/>
    </w:r>
    <w:r w:rsidR="004B629B">
      <w:rPr>
        <w:rFonts w:cs="Arial"/>
        <w:noProof/>
      </w:rPr>
      <w:t>6</w:t>
    </w:r>
    <w:r w:rsidRPr="003A2C1B">
      <w:rPr>
        <w:rFonts w:cs="Arial"/>
      </w:rPr>
      <w:fldChar w:fldCharType="end"/>
    </w:r>
    <w:r>
      <w:rPr>
        <w:rFonts w:cs="Arial"/>
      </w:rPr>
      <w:tab/>
    </w:r>
    <w:r>
      <w:rPr>
        <w:rFonts w:cs="Arial"/>
      </w:rPr>
      <w:tab/>
    </w:r>
    <w:r w:rsidRPr="003A2C1B">
      <w:rPr>
        <w:rFonts w:cs="Arial"/>
      </w:rPr>
      <w:t xml:space="preserve">DATE:  </w:t>
    </w:r>
    <w:r w:rsidRPr="009F4A01">
      <w:rPr>
        <w:rFonts w:cs="Arial"/>
        <w:highlight w:val="yellow"/>
      </w:rPr>
      <w:t>[Insert Date, (e.g. Jan., 2000)]</w:t>
    </w:r>
    <w:r w:rsidRPr="003A2C1B">
      <w:rPr>
        <w:rFonts w:cs="Arial"/>
      </w:rPr>
      <w:tab/>
    </w:r>
  </w:p>
  <w:p w14:paraId="45FF49B1" w14:textId="77777777" w:rsidR="003A2C1B" w:rsidRDefault="003A2C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C2667" w14:textId="77777777" w:rsidR="003A2C1B" w:rsidRPr="003A2C1B" w:rsidRDefault="003A2C1B" w:rsidP="00640505">
    <w:pPr>
      <w:pBdr>
        <w:top w:val="single" w:sz="4" w:space="1" w:color="auto"/>
      </w:pBdr>
      <w:tabs>
        <w:tab w:val="right" w:pos="10080"/>
      </w:tabs>
      <w:rPr>
        <w:rFonts w:cs="Arial"/>
      </w:rPr>
    </w:pPr>
    <w:r w:rsidRPr="003A2C1B">
      <w:rPr>
        <w:rFonts w:cs="Arial"/>
      </w:rPr>
      <w:t>CONTRACT NO</w:t>
    </w:r>
    <w:r w:rsidRPr="009F4A01">
      <w:rPr>
        <w:rFonts w:cs="Arial"/>
        <w:highlight w:val="yellow"/>
      </w:rPr>
      <w:t xml:space="preserve">.... [Insert </w:t>
    </w:r>
    <w:r w:rsidR="00814BF1">
      <w:rPr>
        <w:rFonts w:cs="Arial"/>
        <w:highlight w:val="yellow"/>
      </w:rPr>
      <w:t>Contract</w:t>
    </w:r>
    <w:r w:rsidRPr="009F4A01">
      <w:rPr>
        <w:rFonts w:cs="Arial"/>
        <w:highlight w:val="yellow"/>
      </w:rPr>
      <w:t xml:space="preserve"> Number]</w:t>
    </w:r>
    <w:r w:rsidRPr="003A2C1B">
      <w:rPr>
        <w:rFonts w:cs="Arial"/>
      </w:rPr>
      <w:tab/>
      <w:t>Section 07200</w:t>
    </w:r>
  </w:p>
  <w:p w14:paraId="0B6A0221" w14:textId="77777777" w:rsidR="003A2C1B" w:rsidRPr="003A2C1B" w:rsidRDefault="003A2C1B" w:rsidP="00640505">
    <w:pPr>
      <w:pBdr>
        <w:top w:val="single" w:sz="4" w:space="1" w:color="auto"/>
      </w:pBdr>
      <w:tabs>
        <w:tab w:val="left" w:pos="-1440"/>
        <w:tab w:val="left" w:pos="-720"/>
        <w:tab w:val="left" w:pos="0"/>
        <w:tab w:val="center" w:pos="5040"/>
        <w:tab w:val="right" w:pos="10080"/>
      </w:tabs>
      <w:rPr>
        <w:rFonts w:cs="Arial"/>
      </w:rPr>
    </w:pPr>
    <w:r w:rsidRPr="003A2C1B">
      <w:rPr>
        <w:rFonts w:cs="Arial"/>
        <w:b/>
      </w:rPr>
      <w:tab/>
      <w:t>INSULATION</w:t>
    </w:r>
    <w:r w:rsidRPr="003A2C1B">
      <w:rPr>
        <w:rFonts w:cs="Arial"/>
      </w:rPr>
      <w:tab/>
    </w:r>
    <w:r w:rsidR="009F4A01">
      <w:rPr>
        <w:rFonts w:cs="Arial"/>
      </w:rPr>
      <w:t>2016-</w:t>
    </w:r>
    <w:r w:rsidR="00814BF1">
      <w:rPr>
        <w:rFonts w:cs="Arial"/>
      </w:rPr>
      <w:t>11-30</w:t>
    </w:r>
  </w:p>
  <w:p w14:paraId="7CE0751D" w14:textId="77777777" w:rsidR="003A2C1B" w:rsidRPr="003A2C1B" w:rsidRDefault="003A2C1B" w:rsidP="00640505">
    <w:pPr>
      <w:pBdr>
        <w:top w:val="single" w:sz="4" w:space="1" w:color="auto"/>
      </w:pBdr>
      <w:tabs>
        <w:tab w:val="center" w:pos="5175"/>
        <w:tab w:val="right" w:pos="10080"/>
      </w:tabs>
      <w:rPr>
        <w:rFonts w:cs="Arial"/>
      </w:rPr>
    </w:pPr>
    <w:r w:rsidRPr="003A2C1B">
      <w:rPr>
        <w:rFonts w:cs="Arial"/>
      </w:rPr>
      <w:t xml:space="preserve">DATE:  </w:t>
    </w:r>
    <w:r w:rsidRPr="009F4A01">
      <w:rPr>
        <w:rFonts w:cs="Arial"/>
        <w:highlight w:val="yellow"/>
      </w:rPr>
      <w:t>[Insert Date, (e.g. Jan., 2000)]</w:t>
    </w:r>
    <w:r w:rsidRPr="003A2C1B">
      <w:rPr>
        <w:rFonts w:cs="Arial"/>
      </w:rPr>
      <w:tab/>
    </w:r>
    <w:r w:rsidRPr="003A2C1B">
      <w:rPr>
        <w:rFonts w:cs="Arial"/>
      </w:rPr>
      <w:tab/>
      <w:t xml:space="preserve">Page </w:t>
    </w:r>
    <w:r w:rsidRPr="003A2C1B">
      <w:rPr>
        <w:rFonts w:cs="Arial"/>
      </w:rPr>
      <w:fldChar w:fldCharType="begin"/>
    </w:r>
    <w:r w:rsidRPr="003A2C1B">
      <w:rPr>
        <w:rFonts w:cs="Arial"/>
      </w:rPr>
      <w:instrText xml:space="preserve">PAGE </w:instrText>
    </w:r>
    <w:r w:rsidRPr="003A2C1B">
      <w:rPr>
        <w:rFonts w:cs="Arial"/>
      </w:rPr>
      <w:fldChar w:fldCharType="separate"/>
    </w:r>
    <w:r w:rsidR="004B629B">
      <w:rPr>
        <w:rFonts w:cs="Arial"/>
        <w:noProof/>
      </w:rPr>
      <w:t>5</w:t>
    </w:r>
    <w:r w:rsidRPr="003A2C1B">
      <w:rPr>
        <w:rFonts w:cs="Arial"/>
      </w:rPr>
      <w:fldChar w:fldCharType="end"/>
    </w:r>
  </w:p>
  <w:p w14:paraId="49F9E487" w14:textId="77777777" w:rsidR="00364B41" w:rsidRPr="003A2C1B" w:rsidRDefault="00364B41" w:rsidP="003A2C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27B66" w14:textId="77777777" w:rsidR="003A2C1B" w:rsidRPr="0082209E" w:rsidRDefault="00364B41" w:rsidP="003A2C1B">
    <w:pPr>
      <w:pBdr>
        <w:top w:val="single" w:sz="4" w:space="1" w:color="auto"/>
      </w:pBdr>
      <w:tabs>
        <w:tab w:val="left" w:pos="-1440"/>
        <w:tab w:val="left" w:pos="-720"/>
        <w:tab w:val="left" w:pos="0"/>
        <w:tab w:val="center" w:pos="5220"/>
        <w:tab w:val="right" w:pos="1035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 xml:space="preserve">Section </w:t>
    </w:r>
    <w:r>
      <w:rPr>
        <w:rFonts w:ascii="Arial" w:hAnsi="Arial" w:cs="Arial"/>
      </w:rPr>
      <w:t>07200</w:t>
    </w:r>
    <w:r w:rsidR="003A2C1B">
      <w:rPr>
        <w:rFonts w:ascii="Arial" w:hAnsi="Arial" w:cs="Arial"/>
      </w:rPr>
      <w:t>2012-07-06</w:t>
    </w:r>
  </w:p>
  <w:p w14:paraId="1624AB62" w14:textId="77777777" w:rsidR="003A2C1B" w:rsidRPr="0082209E" w:rsidRDefault="003A2C1B" w:rsidP="003A2C1B">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rPr>
      <w:fldChar w:fldCharType="begin"/>
    </w:r>
    <w:r w:rsidRPr="008A26A6">
      <w:rPr>
        <w:rStyle w:val="PageNumber"/>
        <w:rFonts w:ascii="Arial" w:hAnsi="Arial" w:cs="Arial"/>
        <w:caps/>
        <w:sz w:val="22"/>
      </w:rPr>
      <w:instrText xml:space="preserve"> NUMPAGES </w:instrText>
    </w:r>
    <w:r w:rsidRPr="008A26A6">
      <w:rPr>
        <w:rStyle w:val="PageNumber"/>
        <w:rFonts w:ascii="Arial" w:hAnsi="Arial" w:cs="Arial"/>
        <w:caps/>
        <w:sz w:val="22"/>
      </w:rPr>
      <w:fldChar w:fldCharType="separate"/>
    </w:r>
    <w:r>
      <w:rPr>
        <w:rStyle w:val="PageNumber"/>
        <w:rFonts w:ascii="Arial" w:hAnsi="Arial" w:cs="Arial"/>
        <w:caps/>
        <w:noProof/>
        <w:sz w:val="22"/>
      </w:rPr>
      <w:t>7</w:t>
    </w:r>
    <w:r w:rsidRPr="008A26A6">
      <w:rPr>
        <w:rStyle w:val="PageNumber"/>
        <w:rFonts w:ascii="Arial" w:hAnsi="Arial" w:cs="Arial"/>
        <w:caps/>
        <w:sz w:val="22"/>
      </w:rPr>
      <w:fldChar w:fldCharType="end"/>
    </w:r>
  </w:p>
  <w:p w14:paraId="17CF9257" w14:textId="77777777" w:rsidR="00364B41" w:rsidRPr="0082209E" w:rsidRDefault="00364B41" w:rsidP="00672C12">
    <w:pPr>
      <w:pBdr>
        <w:top w:val="single" w:sz="4" w:space="1" w:color="auto"/>
      </w:pBdr>
      <w:tabs>
        <w:tab w:val="right" w:pos="10350"/>
      </w:tabs>
      <w:rPr>
        <w:rFonts w:ascii="Arial" w:hAnsi="Arial" w:cs="Arial"/>
      </w:rPr>
    </w:pPr>
  </w:p>
  <w:p w14:paraId="112DCEE0" w14:textId="77777777" w:rsidR="00364B41" w:rsidRPr="0082209E" w:rsidRDefault="00364B41" w:rsidP="003A2C1B">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INSULATION</w:t>
    </w:r>
    <w:r w:rsidRPr="0082209E">
      <w:rPr>
        <w:rFonts w:ascii="Arial" w:hAnsi="Arial" w:cs="Arial"/>
      </w:rPr>
      <w:tab/>
    </w:r>
  </w:p>
  <w:p w14:paraId="256634DA" w14:textId="77777777" w:rsidR="00364B41" w:rsidRDefault="00364B41"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0"/>
    <w:name w:val="CSC Numbers"/>
    <w:lvl w:ilvl="0">
      <w:start w:val="1"/>
      <w:numFmt w:val="decimal"/>
      <w:lvlText w:val="%1"/>
      <w:lvlJc w:val="left"/>
    </w:lvl>
    <w:lvl w:ilvl="1">
      <w:start w:val="1"/>
      <w:numFmt w:val="decimal"/>
      <w:lvlText w:val="%1.%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15:restartNumberingAfterBreak="0">
    <w:nsid w:val="0D034CBD"/>
    <w:multiLevelType w:val="multilevel"/>
    <w:tmpl w:val="C25E3F06"/>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720"/>
        </w:tabs>
        <w:ind w:left="720" w:firstLine="504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D736B8D"/>
    <w:multiLevelType w:val="hybridMultilevel"/>
    <w:tmpl w:val="859C3DDE"/>
    <w:lvl w:ilvl="0" w:tplc="18A2807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974DD3"/>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E17649D"/>
    <w:multiLevelType w:val="hybridMultilevel"/>
    <w:tmpl w:val="2F96ECA4"/>
    <w:lvl w:ilvl="0" w:tplc="8C8A11B0">
      <w:start w:val="1"/>
      <w:numFmt w:val="bullet"/>
      <w:lvlText w:val=""/>
      <w:lvlJc w:val="left"/>
      <w:pPr>
        <w:tabs>
          <w:tab w:val="num" w:pos="851"/>
        </w:tabs>
        <w:ind w:left="851" w:hanging="284"/>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48B069B"/>
    <w:multiLevelType w:val="multilevel"/>
    <w:tmpl w:val="2F96ECA4"/>
    <w:lvl w:ilvl="0">
      <w:start w:val="1"/>
      <w:numFmt w:val="bullet"/>
      <w:lvlText w:val=""/>
      <w:lvlJc w:val="left"/>
      <w:pPr>
        <w:tabs>
          <w:tab w:val="num" w:pos="851"/>
        </w:tabs>
        <w:ind w:left="851" w:hanging="284"/>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65575FD"/>
    <w:multiLevelType w:val="multilevel"/>
    <w:tmpl w:val="78FCC388"/>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pStyle w:val="Heading9"/>
      <w:lvlText w:val=".%9"/>
      <w:lvlJc w:val="left"/>
      <w:pPr>
        <w:tabs>
          <w:tab w:val="num" w:pos="5760"/>
        </w:tabs>
        <w:ind w:left="5760" w:hanging="720"/>
      </w:pPr>
      <w:rPr>
        <w:rFonts w:ascii="Calibri" w:hAnsi="Calibri" w:hint="default"/>
        <w:b w:val="0"/>
        <w:i w:val="0"/>
        <w:sz w:val="22"/>
      </w:rPr>
    </w:lvl>
  </w:abstractNum>
  <w:abstractNum w:abstractNumId="13" w15:restartNumberingAfterBreak="0">
    <w:nsid w:val="50407D28"/>
    <w:multiLevelType w:val="multilevel"/>
    <w:tmpl w:val="4F467F26"/>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720"/>
        </w:tabs>
        <w:ind w:left="720" w:firstLine="504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7FEE297B"/>
    <w:multiLevelType w:val="hybridMultilevel"/>
    <w:tmpl w:val="0BBED022"/>
    <w:lvl w:ilvl="0" w:tplc="8C8A11B0">
      <w:start w:val="1"/>
      <w:numFmt w:val="bullet"/>
      <w:lvlText w:val=""/>
      <w:lvlJc w:val="left"/>
      <w:pPr>
        <w:tabs>
          <w:tab w:val="num" w:pos="851"/>
        </w:tabs>
        <w:ind w:left="851" w:hanging="284"/>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16cid:durableId="2085488563">
    <w:abstractNumId w:val="0"/>
  </w:num>
  <w:num w:numId="2" w16cid:durableId="2100328043">
    <w:abstractNumId w:val="0"/>
  </w:num>
  <w:num w:numId="3" w16cid:durableId="961807204">
    <w:abstractNumId w:val="13"/>
  </w:num>
  <w:num w:numId="4" w16cid:durableId="1292125464">
    <w:abstractNumId w:val="7"/>
  </w:num>
  <w:num w:numId="5" w16cid:durableId="1601140021">
    <w:abstractNumId w:val="14"/>
  </w:num>
  <w:num w:numId="6" w16cid:durableId="1167133923">
    <w:abstractNumId w:val="6"/>
  </w:num>
  <w:num w:numId="7" w16cid:durableId="575364417">
    <w:abstractNumId w:val="10"/>
  </w:num>
  <w:num w:numId="8" w16cid:durableId="1111583405">
    <w:abstractNumId w:val="3"/>
  </w:num>
  <w:num w:numId="9" w16cid:durableId="1085348131">
    <w:abstractNumId w:val="15"/>
  </w:num>
  <w:num w:numId="10" w16cid:durableId="477764980">
    <w:abstractNumId w:val="9"/>
  </w:num>
  <w:num w:numId="11" w16cid:durableId="591085629">
    <w:abstractNumId w:val="5"/>
  </w:num>
  <w:num w:numId="12" w16cid:durableId="414670319">
    <w:abstractNumId w:val="2"/>
  </w:num>
  <w:num w:numId="13" w16cid:durableId="1592738739">
    <w:abstractNumId w:val="1"/>
    <w:lvlOverride w:ilvl="0">
      <w:startOverride w:val="1"/>
      <w:lvl w:ilvl="0">
        <w:start w:val="1"/>
        <w:numFmt w:val="decimal"/>
        <w:lvlText w:val="%1"/>
        <w:lvlJc w:val="left"/>
      </w:lvl>
    </w:lvlOverride>
    <w:lvlOverride w:ilvl="1">
      <w:startOverride w:val="1"/>
      <w:lvl w:ilvl="1">
        <w:start w:val="1"/>
        <w:numFmt w:val="decimal"/>
        <w:lvlText w:val="%1.%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4" w16cid:durableId="1934121668">
    <w:abstractNumId w:val="8"/>
  </w:num>
  <w:num w:numId="15" w16cid:durableId="1270435599">
    <w:abstractNumId w:val="16"/>
  </w:num>
  <w:num w:numId="16" w16cid:durableId="1065682990">
    <w:abstractNumId w:val="11"/>
  </w:num>
  <w:num w:numId="17" w16cid:durableId="70545864">
    <w:abstractNumId w:val="12"/>
  </w:num>
  <w:num w:numId="18" w16cid:durableId="1236206986">
    <w:abstractNumId w:val="12"/>
  </w:num>
  <w:num w:numId="19" w16cid:durableId="565796863">
    <w:abstractNumId w:val="12"/>
  </w:num>
  <w:num w:numId="20" w16cid:durableId="15817910">
    <w:abstractNumId w:val="12"/>
  </w:num>
  <w:num w:numId="21" w16cid:durableId="2139104767">
    <w:abstractNumId w:val="12"/>
  </w:num>
  <w:num w:numId="22" w16cid:durableId="1439565475">
    <w:abstractNumId w:val="12"/>
  </w:num>
  <w:num w:numId="23" w16cid:durableId="1311594064">
    <w:abstractNumId w:val="12"/>
  </w:num>
  <w:num w:numId="24" w16cid:durableId="1956132418">
    <w:abstractNumId w:val="12"/>
  </w:num>
  <w:num w:numId="25" w16cid:durableId="1138454348">
    <w:abstractNumId w:val="12"/>
  </w:num>
  <w:num w:numId="26" w16cid:durableId="29456632">
    <w:abstractNumId w:val="12"/>
  </w:num>
  <w:num w:numId="27" w16cid:durableId="41251328">
    <w:abstractNumId w:val="12"/>
  </w:num>
  <w:num w:numId="28" w16cid:durableId="696659000">
    <w:abstractNumId w:val="12"/>
  </w:num>
  <w:num w:numId="29" w16cid:durableId="664672359">
    <w:abstractNumId w:val="12"/>
  </w:num>
  <w:num w:numId="30" w16cid:durableId="184269487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es Faas">
    <w15:presenceInfo w15:providerId="AD" w15:userId="S::james.faas@etoengineering.ca::790238dd-757b-4881-9e94-b340e26c89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oNotTrackMoves/>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07188"/>
    <w:rsid w:val="00067F26"/>
    <w:rsid w:val="000A7BB7"/>
    <w:rsid w:val="000B21E5"/>
    <w:rsid w:val="000C6EBC"/>
    <w:rsid w:val="00107DBA"/>
    <w:rsid w:val="001453FE"/>
    <w:rsid w:val="00155A39"/>
    <w:rsid w:val="00174B66"/>
    <w:rsid w:val="00177D3E"/>
    <w:rsid w:val="001A64BE"/>
    <w:rsid w:val="001B0487"/>
    <w:rsid w:val="001B3E2D"/>
    <w:rsid w:val="001C150F"/>
    <w:rsid w:val="002119C4"/>
    <w:rsid w:val="00233E36"/>
    <w:rsid w:val="00250689"/>
    <w:rsid w:val="00250A4F"/>
    <w:rsid w:val="00297585"/>
    <w:rsid w:val="002A3E59"/>
    <w:rsid w:val="002C17AB"/>
    <w:rsid w:val="002C3203"/>
    <w:rsid w:val="002D4787"/>
    <w:rsid w:val="002D6847"/>
    <w:rsid w:val="002D6D91"/>
    <w:rsid w:val="002E4986"/>
    <w:rsid w:val="002F4B4C"/>
    <w:rsid w:val="003130DA"/>
    <w:rsid w:val="003302F3"/>
    <w:rsid w:val="0033540B"/>
    <w:rsid w:val="003558A3"/>
    <w:rsid w:val="00364B41"/>
    <w:rsid w:val="00366110"/>
    <w:rsid w:val="00372157"/>
    <w:rsid w:val="003723F4"/>
    <w:rsid w:val="003807DD"/>
    <w:rsid w:val="003957F2"/>
    <w:rsid w:val="003A05F1"/>
    <w:rsid w:val="003A2C1B"/>
    <w:rsid w:val="003B5D4C"/>
    <w:rsid w:val="003D5475"/>
    <w:rsid w:val="003E50AA"/>
    <w:rsid w:val="003F75F8"/>
    <w:rsid w:val="00400D0A"/>
    <w:rsid w:val="0040417E"/>
    <w:rsid w:val="004049EA"/>
    <w:rsid w:val="00414AEF"/>
    <w:rsid w:val="00460C41"/>
    <w:rsid w:val="004844C8"/>
    <w:rsid w:val="004B629B"/>
    <w:rsid w:val="004B7B4C"/>
    <w:rsid w:val="004C25E1"/>
    <w:rsid w:val="004D4977"/>
    <w:rsid w:val="005068C6"/>
    <w:rsid w:val="005073D3"/>
    <w:rsid w:val="005179C3"/>
    <w:rsid w:val="00530760"/>
    <w:rsid w:val="00544FB3"/>
    <w:rsid w:val="0058242A"/>
    <w:rsid w:val="005947BD"/>
    <w:rsid w:val="005B2ED2"/>
    <w:rsid w:val="005E1DFC"/>
    <w:rsid w:val="005F5132"/>
    <w:rsid w:val="005F7A56"/>
    <w:rsid w:val="00634E3F"/>
    <w:rsid w:val="00640505"/>
    <w:rsid w:val="00672C12"/>
    <w:rsid w:val="00691694"/>
    <w:rsid w:val="00695BF7"/>
    <w:rsid w:val="006C0FAF"/>
    <w:rsid w:val="0070514B"/>
    <w:rsid w:val="00781BA7"/>
    <w:rsid w:val="007E4441"/>
    <w:rsid w:val="008001A5"/>
    <w:rsid w:val="00812A85"/>
    <w:rsid w:val="00814BF1"/>
    <w:rsid w:val="00865945"/>
    <w:rsid w:val="008711D7"/>
    <w:rsid w:val="00887C70"/>
    <w:rsid w:val="008940DE"/>
    <w:rsid w:val="008A26A6"/>
    <w:rsid w:val="008B2637"/>
    <w:rsid w:val="008C056B"/>
    <w:rsid w:val="008C7F5E"/>
    <w:rsid w:val="008F756F"/>
    <w:rsid w:val="009010B3"/>
    <w:rsid w:val="00921C05"/>
    <w:rsid w:val="009369FF"/>
    <w:rsid w:val="00960901"/>
    <w:rsid w:val="0096552B"/>
    <w:rsid w:val="00975D48"/>
    <w:rsid w:val="009A2521"/>
    <w:rsid w:val="009C33AB"/>
    <w:rsid w:val="009E7EFF"/>
    <w:rsid w:val="009F4A01"/>
    <w:rsid w:val="00A12251"/>
    <w:rsid w:val="00A220B1"/>
    <w:rsid w:val="00A467D5"/>
    <w:rsid w:val="00A51A52"/>
    <w:rsid w:val="00A70424"/>
    <w:rsid w:val="00A767E0"/>
    <w:rsid w:val="00A83D9F"/>
    <w:rsid w:val="00A86034"/>
    <w:rsid w:val="00AA040C"/>
    <w:rsid w:val="00AB0F03"/>
    <w:rsid w:val="00AC3125"/>
    <w:rsid w:val="00B055F9"/>
    <w:rsid w:val="00B2256B"/>
    <w:rsid w:val="00B51F25"/>
    <w:rsid w:val="00BB5346"/>
    <w:rsid w:val="00BC6EBC"/>
    <w:rsid w:val="00C01F89"/>
    <w:rsid w:val="00C12B25"/>
    <w:rsid w:val="00C271DE"/>
    <w:rsid w:val="00C73272"/>
    <w:rsid w:val="00C80C03"/>
    <w:rsid w:val="00C81219"/>
    <w:rsid w:val="00C81675"/>
    <w:rsid w:val="00C95C3A"/>
    <w:rsid w:val="00CD1758"/>
    <w:rsid w:val="00D01831"/>
    <w:rsid w:val="00D109FD"/>
    <w:rsid w:val="00D13C9F"/>
    <w:rsid w:val="00D244EA"/>
    <w:rsid w:val="00D26372"/>
    <w:rsid w:val="00D3626B"/>
    <w:rsid w:val="00D36624"/>
    <w:rsid w:val="00D4504D"/>
    <w:rsid w:val="00D57439"/>
    <w:rsid w:val="00D6698B"/>
    <w:rsid w:val="00D705EE"/>
    <w:rsid w:val="00DA097A"/>
    <w:rsid w:val="00DB06A2"/>
    <w:rsid w:val="00E102CB"/>
    <w:rsid w:val="00E32D7F"/>
    <w:rsid w:val="00E35B4E"/>
    <w:rsid w:val="00E62AA3"/>
    <w:rsid w:val="00E949CE"/>
    <w:rsid w:val="00EB7CF1"/>
    <w:rsid w:val="00EC72E6"/>
    <w:rsid w:val="00F00AD9"/>
    <w:rsid w:val="00F06B5D"/>
    <w:rsid w:val="00F107D0"/>
    <w:rsid w:val="00F13982"/>
    <w:rsid w:val="00F5273F"/>
    <w:rsid w:val="00F554DD"/>
    <w:rsid w:val="00F620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C1DDB7"/>
  <w15:chartTrackingRefBased/>
  <w15:docId w15:val="{53070446-8EA5-4076-886D-1885F6F7A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2C1B"/>
    <w:rPr>
      <w:sz w:val="22"/>
      <w:szCs w:val="22"/>
    </w:rPr>
  </w:style>
  <w:style w:type="paragraph" w:styleId="Heading1">
    <w:name w:val="heading 1"/>
    <w:basedOn w:val="ListParagraph"/>
    <w:link w:val="Heading1Char"/>
    <w:qFormat/>
    <w:rsid w:val="003A2C1B"/>
    <w:pPr>
      <w:numPr>
        <w:numId w:val="25"/>
      </w:numPr>
      <w:spacing w:before="160"/>
      <w:outlineLvl w:val="0"/>
    </w:pPr>
    <w:rPr>
      <w:caps/>
    </w:rPr>
  </w:style>
  <w:style w:type="paragraph" w:styleId="Heading2">
    <w:name w:val="heading 2"/>
    <w:basedOn w:val="ListParagraph"/>
    <w:next w:val="Normal"/>
    <w:link w:val="Heading2Char"/>
    <w:qFormat/>
    <w:rsid w:val="003A2C1B"/>
    <w:pPr>
      <w:numPr>
        <w:ilvl w:val="1"/>
        <w:numId w:val="25"/>
      </w:numPr>
      <w:spacing w:before="80"/>
      <w:outlineLvl w:val="1"/>
    </w:pPr>
    <w:rPr>
      <w:u w:val="single"/>
    </w:rPr>
  </w:style>
  <w:style w:type="paragraph" w:styleId="Heading3">
    <w:name w:val="heading 3"/>
    <w:basedOn w:val="ListParagraph"/>
    <w:link w:val="Heading3Char"/>
    <w:qFormat/>
    <w:rsid w:val="003A2C1B"/>
    <w:pPr>
      <w:numPr>
        <w:ilvl w:val="2"/>
        <w:numId w:val="25"/>
      </w:numPr>
      <w:outlineLvl w:val="2"/>
    </w:pPr>
  </w:style>
  <w:style w:type="paragraph" w:styleId="Heading4">
    <w:name w:val="heading 4"/>
    <w:basedOn w:val="ListParagraph"/>
    <w:link w:val="Heading4Char"/>
    <w:qFormat/>
    <w:rsid w:val="003A2C1B"/>
    <w:pPr>
      <w:numPr>
        <w:ilvl w:val="3"/>
        <w:numId w:val="25"/>
      </w:numPr>
      <w:outlineLvl w:val="3"/>
    </w:pPr>
  </w:style>
  <w:style w:type="paragraph" w:styleId="Heading5">
    <w:name w:val="heading 5"/>
    <w:basedOn w:val="Heading4"/>
    <w:link w:val="Heading5Char"/>
    <w:qFormat/>
    <w:rsid w:val="003A2C1B"/>
    <w:pPr>
      <w:numPr>
        <w:ilvl w:val="4"/>
      </w:numPr>
      <w:outlineLvl w:val="4"/>
    </w:pPr>
  </w:style>
  <w:style w:type="paragraph" w:styleId="Heading6">
    <w:name w:val="heading 6"/>
    <w:basedOn w:val="Heading5"/>
    <w:next w:val="Normal"/>
    <w:link w:val="Heading6Char"/>
    <w:qFormat/>
    <w:rsid w:val="003A2C1B"/>
    <w:pPr>
      <w:numPr>
        <w:ilvl w:val="5"/>
      </w:numPr>
      <w:outlineLvl w:val="5"/>
    </w:pPr>
  </w:style>
  <w:style w:type="paragraph" w:styleId="Heading7">
    <w:name w:val="heading 7"/>
    <w:basedOn w:val="ListParagraph"/>
    <w:next w:val="Normal"/>
    <w:link w:val="Heading7Char"/>
    <w:qFormat/>
    <w:rsid w:val="003A2C1B"/>
    <w:pPr>
      <w:numPr>
        <w:ilvl w:val="6"/>
        <w:numId w:val="25"/>
      </w:numPr>
      <w:outlineLvl w:val="6"/>
    </w:pPr>
  </w:style>
  <w:style w:type="paragraph" w:styleId="Heading8">
    <w:name w:val="heading 8"/>
    <w:basedOn w:val="Heading7"/>
    <w:next w:val="Normal"/>
    <w:link w:val="Heading8Char"/>
    <w:qFormat/>
    <w:rsid w:val="003A2C1B"/>
    <w:pPr>
      <w:numPr>
        <w:ilvl w:val="7"/>
      </w:numPr>
      <w:outlineLvl w:val="7"/>
    </w:pPr>
  </w:style>
  <w:style w:type="paragraph" w:styleId="Heading9">
    <w:name w:val="heading 9"/>
    <w:basedOn w:val="Heading8"/>
    <w:next w:val="Normal"/>
    <w:link w:val="Heading9Char"/>
    <w:qFormat/>
    <w:rsid w:val="003A2C1B"/>
    <w:pPr>
      <w:numPr>
        <w:ilvl w:val="8"/>
        <w:numId w:val="27"/>
      </w:numPr>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3A2C1B"/>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1">
    <w:name w:val="Heading 3 Char1"/>
    <w:rsid w:val="00400D0A"/>
    <w:rPr>
      <w:rFonts w:ascii="Arial" w:hAnsi="Arial"/>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TableHeading">
    <w:name w:val="Table Heading"/>
    <w:basedOn w:val="Normal"/>
    <w:rsid w:val="00EC72E6"/>
    <w:pPr>
      <w:tabs>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120"/>
      <w:jc w:val="center"/>
    </w:pPr>
    <w:rPr>
      <w:rFonts w:ascii="Times New Roman" w:hAnsi="Times New Roman"/>
      <w:b/>
      <w:sz w:val="24"/>
    </w:rPr>
  </w:style>
  <w:style w:type="paragraph" w:customStyle="1" w:styleId="NormalTableText">
    <w:name w:val="Normal Table Text"/>
    <w:basedOn w:val="Normal"/>
    <w:rsid w:val="00EC72E6"/>
    <w:pPr>
      <w:widowControl w:val="0"/>
      <w:spacing w:before="60" w:after="60"/>
    </w:pPr>
    <w:rPr>
      <w:rFonts w:ascii="Arial" w:hAnsi="Arial"/>
      <w:sz w:val="20"/>
      <w:lang w:val="en-GB"/>
    </w:rPr>
  </w:style>
  <w:style w:type="paragraph" w:styleId="BalloonText">
    <w:name w:val="Balloon Text"/>
    <w:basedOn w:val="Normal"/>
    <w:semiHidden/>
    <w:rsid w:val="00B2256B"/>
    <w:rPr>
      <w:rFonts w:ascii="Tahoma" w:hAnsi="Tahoma" w:cs="Tahoma"/>
      <w:sz w:val="16"/>
      <w:szCs w:val="16"/>
    </w:rPr>
  </w:style>
  <w:style w:type="paragraph" w:styleId="CommentSubject">
    <w:name w:val="annotation subject"/>
    <w:basedOn w:val="CommentText"/>
    <w:next w:val="CommentText"/>
    <w:semiHidden/>
    <w:rsid w:val="004B7B4C"/>
    <w:pPr>
      <w:spacing w:before="0"/>
    </w:pPr>
    <w:rPr>
      <w:rFonts w:ascii="Book Antiqua" w:hAnsi="Book Antiqua"/>
      <w:b/>
      <w:bCs/>
      <w:sz w:val="20"/>
    </w:rPr>
  </w:style>
  <w:style w:type="character" w:customStyle="1" w:styleId="Heading3Char">
    <w:name w:val="Heading 3 Char"/>
    <w:link w:val="Heading3"/>
    <w:rsid w:val="003A2C1B"/>
    <w:rPr>
      <w:sz w:val="22"/>
      <w:szCs w:val="22"/>
      <w:lang w:val="en-CA" w:eastAsia="en-CA"/>
    </w:rPr>
  </w:style>
  <w:style w:type="character" w:customStyle="1" w:styleId="Heading1Char">
    <w:name w:val="Heading 1 Char"/>
    <w:link w:val="Heading1"/>
    <w:rsid w:val="003A2C1B"/>
    <w:rPr>
      <w:caps/>
      <w:sz w:val="22"/>
      <w:szCs w:val="22"/>
      <w:lang w:val="en-CA" w:eastAsia="en-CA"/>
    </w:rPr>
  </w:style>
  <w:style w:type="paragraph" w:styleId="ListParagraph">
    <w:name w:val="List Paragraph"/>
    <w:basedOn w:val="Normal"/>
    <w:uiPriority w:val="34"/>
    <w:qFormat/>
    <w:rsid w:val="003A2C1B"/>
    <w:pPr>
      <w:ind w:left="720"/>
      <w:contextualSpacing/>
    </w:pPr>
  </w:style>
  <w:style w:type="character" w:customStyle="1" w:styleId="Heading2Char">
    <w:name w:val="Heading 2 Char"/>
    <w:link w:val="Heading2"/>
    <w:rsid w:val="003A2C1B"/>
    <w:rPr>
      <w:sz w:val="22"/>
      <w:szCs w:val="22"/>
      <w:u w:val="single"/>
      <w:lang w:val="en-CA" w:eastAsia="en-CA"/>
    </w:rPr>
  </w:style>
  <w:style w:type="character" w:customStyle="1" w:styleId="Heading4Char">
    <w:name w:val="Heading 4 Char"/>
    <w:link w:val="Heading4"/>
    <w:rsid w:val="003A2C1B"/>
    <w:rPr>
      <w:sz w:val="22"/>
      <w:szCs w:val="22"/>
      <w:lang w:val="en-CA" w:eastAsia="en-CA"/>
    </w:rPr>
  </w:style>
  <w:style w:type="character" w:customStyle="1" w:styleId="Heading5Char">
    <w:name w:val="Heading 5 Char"/>
    <w:link w:val="Heading5"/>
    <w:rsid w:val="003A2C1B"/>
    <w:rPr>
      <w:sz w:val="22"/>
      <w:szCs w:val="22"/>
      <w:lang w:val="en-CA" w:eastAsia="en-CA"/>
    </w:rPr>
  </w:style>
  <w:style w:type="character" w:customStyle="1" w:styleId="Heading6Char">
    <w:name w:val="Heading 6 Char"/>
    <w:link w:val="Heading6"/>
    <w:rsid w:val="003A2C1B"/>
    <w:rPr>
      <w:sz w:val="22"/>
      <w:szCs w:val="22"/>
      <w:lang w:val="en-CA" w:eastAsia="en-CA"/>
    </w:rPr>
  </w:style>
  <w:style w:type="character" w:customStyle="1" w:styleId="Heading7Char">
    <w:name w:val="Heading 7 Char"/>
    <w:link w:val="Heading7"/>
    <w:rsid w:val="003A2C1B"/>
    <w:rPr>
      <w:sz w:val="22"/>
      <w:szCs w:val="22"/>
      <w:lang w:val="en-CA" w:eastAsia="en-CA"/>
    </w:rPr>
  </w:style>
  <w:style w:type="character" w:customStyle="1" w:styleId="Heading8Char">
    <w:name w:val="Heading 8 Char"/>
    <w:link w:val="Heading8"/>
    <w:rsid w:val="003A2C1B"/>
    <w:rPr>
      <w:sz w:val="22"/>
      <w:szCs w:val="22"/>
      <w:lang w:val="en-CA" w:eastAsia="en-CA"/>
    </w:rPr>
  </w:style>
  <w:style w:type="character" w:customStyle="1" w:styleId="Heading9Char">
    <w:name w:val="Heading 9 Char"/>
    <w:link w:val="Heading9"/>
    <w:rsid w:val="003A2C1B"/>
    <w:rPr>
      <w:rFonts w:cs="Arial"/>
    </w:rPr>
  </w:style>
  <w:style w:type="character" w:customStyle="1" w:styleId="TitleChar">
    <w:name w:val="Title Char"/>
    <w:link w:val="Title"/>
    <w:rsid w:val="003A2C1B"/>
    <w:rPr>
      <w:rFonts w:ascii="Arial Narrow" w:hAnsi="Arial Narrow"/>
      <w:b/>
    </w:rPr>
  </w:style>
  <w:style w:type="character" w:styleId="Strong">
    <w:name w:val="Strong"/>
    <w:qFormat/>
    <w:rsid w:val="003A2C1B"/>
    <w:rPr>
      <w:b/>
    </w:rPr>
  </w:style>
  <w:style w:type="paragraph" w:styleId="PlainText">
    <w:name w:val="Plain Text"/>
    <w:basedOn w:val="Normal"/>
    <w:link w:val="PlainTextChar"/>
    <w:rsid w:val="00D57439"/>
    <w:rPr>
      <w:rFonts w:ascii="Courier New" w:hAnsi="Courier New"/>
      <w:sz w:val="20"/>
      <w:szCs w:val="20"/>
      <w:lang w:val="en-US" w:eastAsia="en-US"/>
    </w:rPr>
  </w:style>
  <w:style w:type="character" w:customStyle="1" w:styleId="PlainTextChar">
    <w:name w:val="Plain Text Char"/>
    <w:link w:val="PlainText"/>
    <w:rsid w:val="00D57439"/>
    <w:rPr>
      <w:rFonts w:ascii="Courier New" w:hAnsi="Courier New"/>
      <w:lang w:val="en-US" w:eastAsia="en-US"/>
    </w:rPr>
  </w:style>
  <w:style w:type="paragraph" w:styleId="Revision">
    <w:name w:val="Revision"/>
    <w:hidden/>
    <w:uiPriority w:val="99"/>
    <w:semiHidden/>
    <w:rsid w:val="00A220B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0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Draft</Status>
    <Project_x0020_Code xmlns="842cd523-47d6-43d6-8211-471f8d7272d8">2020-5445-00</Project_x0020_Code>
    <Project_x0020_Name xmlns="842cd523-47d6-43d6-8211-471f8d7272d8">Northeast Vaughan Water Servicing</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E7F742FC-05D9-43D3-91B2-49344CF15D13}">
  <ds:schemaRefs>
    <ds:schemaRef ds:uri="http://schemas.microsoft.com/office/2006/metadata/properties"/>
    <ds:schemaRef ds:uri="http://schemas.microsoft.com/office/infopath/2007/PartnerControls"/>
    <ds:schemaRef ds:uri="842cd523-47d6-43d6-8211-471f8d7272d8"/>
    <ds:schemaRef ds:uri="d6d05743-d6d0-46ac-98bc-99f29ab3bcad"/>
  </ds:schemaRefs>
</ds:datastoreItem>
</file>

<file path=customXml/itemProps2.xml><?xml version="1.0" encoding="utf-8"?>
<ds:datastoreItem xmlns:ds="http://schemas.openxmlformats.org/officeDocument/2006/customXml" ds:itemID="{09A45D2F-99BB-4C1F-94CF-010954C71B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34DF5F-1F3E-4E72-9F2B-EF3EF0D338C6}">
  <ds:schemaRefs>
    <ds:schemaRef ds:uri="http://schemas.microsoft.com/sharepoint/v3/contenttype/forms"/>
  </ds:schemaRefs>
</ds:datastoreItem>
</file>

<file path=customXml/itemProps4.xml><?xml version="1.0" encoding="utf-8"?>
<ds:datastoreItem xmlns:ds="http://schemas.openxmlformats.org/officeDocument/2006/customXml" ds:itemID="{FB51FC41-FFDE-4AA8-837E-AC4E656C5B6A}">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59</TotalTime>
  <Pages>4</Pages>
  <Words>2604</Words>
  <Characters>14843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07200_Insulation (Apr 7, 2016)</vt:lpstr>
    </vt:vector>
  </TitlesOfParts>
  <Company>Regional Municipality of York</Company>
  <LinksUpToDate>false</LinksUpToDate>
  <CharactersWithSpaces>17413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07200_Insulation (Apr 7, 2016)</dc:title>
  <dc:subject/>
  <dc:creator>Adley-McGinnis, Andrea</dc:creator>
  <cp:keywords/>
  <cp:lastModifiedBy>James Faas</cp:lastModifiedBy>
  <cp:revision>3</cp:revision>
  <cp:lastPrinted>2006-08-29T20:43:00Z</cp:lastPrinted>
  <dcterms:created xsi:type="dcterms:W3CDTF">2022-11-17T19:04:00Z</dcterms:created>
  <dcterms:modified xsi:type="dcterms:W3CDTF">2022-11-23T20:34:00Z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Sort Order">
    <vt:lpwstr/>
  </property>
  <property fmtid="{D5CDD505-2E9C-101B-9397-08002B2CF9AE}" pid="4" name="Last Updated">
    <vt:lpwstr>2016-11-30T00:00:00Z</vt:lpwstr>
  </property>
  <property fmtid="{D5CDD505-2E9C-101B-9397-08002B2CF9AE}" pid="5" name="Project Completion Date">
    <vt:lpwstr/>
  </property>
  <property fmtid="{D5CDD505-2E9C-101B-9397-08002B2CF9AE}" pid="6" name="Historical Project Number">
    <vt:lpwstr/>
  </property>
  <property fmtid="{D5CDD505-2E9C-101B-9397-08002B2CF9AE}" pid="7" name="_dlc_DocId">
    <vt:lpwstr/>
  </property>
  <property fmtid="{D5CDD505-2E9C-101B-9397-08002B2CF9AE}" pid="8" name="End of Warranty Date">
    <vt:lpwstr/>
  </property>
  <property fmtid="{D5CDD505-2E9C-101B-9397-08002B2CF9AE}" pid="9" name="RelatedItems">
    <vt:lpwstr/>
  </property>
  <property fmtid="{D5CDD505-2E9C-101B-9397-08002B2CF9AE}" pid="10" name="_dlc_DocIdPersistId">
    <vt:lpwstr/>
  </property>
  <property fmtid="{D5CDD505-2E9C-101B-9397-08002B2CF9AE}" pid="11" name="File Code">
    <vt:lpwstr/>
  </property>
  <property fmtid="{D5CDD505-2E9C-101B-9397-08002B2CF9AE}" pid="12" name="Project Number">
    <vt:lpwstr>75530-ECA1011</vt:lpwstr>
  </property>
  <property fmtid="{D5CDD505-2E9C-101B-9397-08002B2CF9AE}" pid="13" name="_dlc_DocIdUrl">
    <vt:lpwstr>, </vt:lpwstr>
  </property>
  <property fmtid="{D5CDD505-2E9C-101B-9397-08002B2CF9AE}" pid="14" name="Owner">
    <vt:lpwstr/>
  </property>
  <property fmtid="{D5CDD505-2E9C-101B-9397-08002B2CF9AE}" pid="15" name="Organizational Unit">
    <vt:lpwstr>ENV/CPD</vt:lpwstr>
  </property>
  <property fmtid="{D5CDD505-2E9C-101B-9397-08002B2CF9AE}" pid="16" name="Key Document">
    <vt:lpwstr>0</vt:lpwstr>
  </property>
  <property fmtid="{D5CDD505-2E9C-101B-9397-08002B2CF9AE}" pid="17" name="_DCDateCreated">
    <vt:lpwstr>2022-11-03T14:27:05Z</vt:lpwstr>
  </property>
  <property fmtid="{D5CDD505-2E9C-101B-9397-08002B2CF9AE}" pid="18" name="Data Classification">
    <vt:lpwstr>1;#Confidential|dbb6cc64-9915-4cf6-857e-3e641b410f5c</vt:lpwstr>
  </property>
  <property fmtid="{D5CDD505-2E9C-101B-9397-08002B2CF9AE}" pid="19" name="ContentTypeId">
    <vt:lpwstr>0x010100BF8E50B80A32C040A85FB450FB26C9E5</vt:lpwstr>
  </property>
  <property fmtid="{D5CDD505-2E9C-101B-9397-08002B2CF9AE}" pid="20" name="Office">
    <vt:lpwstr/>
  </property>
  <property fmtid="{D5CDD505-2E9C-101B-9397-08002B2CF9AE}" pid="21" name="Information Type">
    <vt:lpwstr/>
  </property>
  <property fmtid="{D5CDD505-2E9C-101B-9397-08002B2CF9AE}" pid="22" name="AERIS Pools">
    <vt:lpwstr/>
  </property>
  <property fmtid="{D5CDD505-2E9C-101B-9397-08002B2CF9AE}" pid="23" name="Internal Organization">
    <vt:lpwstr/>
  </property>
  <property fmtid="{D5CDD505-2E9C-101B-9397-08002B2CF9AE}" pid="24" name="Communications">
    <vt:lpwstr/>
  </property>
</Properties>
</file>